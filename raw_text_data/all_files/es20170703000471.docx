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A98DB" w14:textId="77777777" w:rsidR="00B34233" w:rsidRPr="00B34233" w:rsidRDefault="00B34233" w:rsidP="00B34233">
      <w:pPr>
        <w:spacing w:after="0" w:line="360" w:lineRule="auto"/>
        <w:rPr>
          <w:ins w:id="0" w:author="Φλούδα Χριστίνα" w:date="2017-07-10T11:11:00Z"/>
          <w:rFonts w:eastAsia="Times New Roman"/>
          <w:szCs w:val="24"/>
          <w:lang w:eastAsia="en-US"/>
        </w:rPr>
      </w:pPr>
      <w:ins w:id="1" w:author="Φλούδα Χριστίνα" w:date="2017-07-10T11:11:00Z">
        <w:r w:rsidRPr="00B3423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EC71094" w14:textId="77777777" w:rsidR="00B34233" w:rsidRPr="00B34233" w:rsidRDefault="00B34233" w:rsidP="00B34233">
      <w:pPr>
        <w:spacing w:after="0" w:line="360" w:lineRule="auto"/>
        <w:rPr>
          <w:ins w:id="2" w:author="Φλούδα Χριστίνα" w:date="2017-07-10T11:11:00Z"/>
          <w:rFonts w:eastAsia="Times New Roman"/>
          <w:szCs w:val="24"/>
          <w:lang w:eastAsia="en-US"/>
        </w:rPr>
      </w:pPr>
    </w:p>
    <w:p w14:paraId="65D3E3E4" w14:textId="77777777" w:rsidR="00B34233" w:rsidRPr="00B34233" w:rsidRDefault="00B34233" w:rsidP="00B34233">
      <w:pPr>
        <w:spacing w:after="0" w:line="360" w:lineRule="auto"/>
        <w:rPr>
          <w:ins w:id="3" w:author="Φλούδα Χριστίνα" w:date="2017-07-10T11:11:00Z"/>
          <w:rFonts w:eastAsia="Times New Roman"/>
          <w:szCs w:val="24"/>
          <w:lang w:eastAsia="en-US"/>
        </w:rPr>
      </w:pPr>
      <w:ins w:id="4" w:author="Φλούδα Χριστίνα" w:date="2017-07-10T11:11:00Z">
        <w:r w:rsidRPr="00B34233">
          <w:rPr>
            <w:rFonts w:eastAsia="Times New Roman"/>
            <w:szCs w:val="24"/>
            <w:lang w:eastAsia="en-US"/>
          </w:rPr>
          <w:t>ΠΙΝΑΚΑΣ ΠΕΡΙΕΧΟΜΕΝΩΝ</w:t>
        </w:r>
      </w:ins>
    </w:p>
    <w:p w14:paraId="0CDA91D9" w14:textId="77777777" w:rsidR="00B34233" w:rsidRPr="00B34233" w:rsidRDefault="00B34233" w:rsidP="00B34233">
      <w:pPr>
        <w:spacing w:after="0" w:line="360" w:lineRule="auto"/>
        <w:rPr>
          <w:ins w:id="5" w:author="Φλούδα Χριστίνα" w:date="2017-07-10T11:11:00Z"/>
          <w:rFonts w:eastAsia="Times New Roman"/>
          <w:szCs w:val="24"/>
          <w:lang w:eastAsia="en-US"/>
        </w:rPr>
      </w:pPr>
      <w:ins w:id="6" w:author="Φλούδα Χριστίνα" w:date="2017-07-10T11:11:00Z">
        <w:r w:rsidRPr="00B34233">
          <w:rPr>
            <w:rFonts w:eastAsia="Times New Roman"/>
            <w:szCs w:val="24"/>
            <w:lang w:eastAsia="en-US"/>
          </w:rPr>
          <w:t xml:space="preserve">ΙΖ΄ ΠΕΡΙΟΔΟΣ </w:t>
        </w:r>
      </w:ins>
    </w:p>
    <w:p w14:paraId="3819FA83" w14:textId="77777777" w:rsidR="00B34233" w:rsidRPr="00B34233" w:rsidRDefault="00B34233" w:rsidP="00B34233">
      <w:pPr>
        <w:spacing w:after="0" w:line="360" w:lineRule="auto"/>
        <w:rPr>
          <w:ins w:id="7" w:author="Φλούδα Χριστίνα" w:date="2017-07-10T11:11:00Z"/>
          <w:rFonts w:eastAsia="Times New Roman"/>
          <w:szCs w:val="24"/>
          <w:lang w:eastAsia="en-US"/>
        </w:rPr>
      </w:pPr>
      <w:ins w:id="8" w:author="Φλούδα Χριστίνα" w:date="2017-07-10T11:11:00Z">
        <w:r w:rsidRPr="00B34233">
          <w:rPr>
            <w:rFonts w:eastAsia="Times New Roman"/>
            <w:szCs w:val="24"/>
            <w:lang w:eastAsia="en-US"/>
          </w:rPr>
          <w:t>ΠΡΟΕΔΡΕΥΟΜΕΝΗΣ ΚΟΙΝΟΒΟΥΛΕΥΤΙΚΗΣ ΔΗΜΟΚΡΑΤΙΑΣ</w:t>
        </w:r>
      </w:ins>
    </w:p>
    <w:p w14:paraId="57AC54C5" w14:textId="77777777" w:rsidR="00B34233" w:rsidRPr="00B34233" w:rsidRDefault="00B34233" w:rsidP="00B34233">
      <w:pPr>
        <w:spacing w:after="0" w:line="360" w:lineRule="auto"/>
        <w:rPr>
          <w:ins w:id="9" w:author="Φλούδα Χριστίνα" w:date="2017-07-10T11:11:00Z"/>
          <w:rFonts w:eastAsia="Times New Roman"/>
          <w:szCs w:val="24"/>
          <w:lang w:eastAsia="en-US"/>
        </w:rPr>
      </w:pPr>
      <w:ins w:id="10" w:author="Φλούδα Χριστίνα" w:date="2017-07-10T11:11:00Z">
        <w:r w:rsidRPr="00B34233">
          <w:rPr>
            <w:rFonts w:eastAsia="Times New Roman"/>
            <w:szCs w:val="24"/>
            <w:lang w:eastAsia="en-US"/>
          </w:rPr>
          <w:t>ΣΥΝΟΔΟΣ Β΄</w:t>
        </w:r>
      </w:ins>
    </w:p>
    <w:p w14:paraId="093CF9F6" w14:textId="77777777" w:rsidR="00B34233" w:rsidRPr="00B34233" w:rsidRDefault="00B34233" w:rsidP="00B34233">
      <w:pPr>
        <w:spacing w:after="0" w:line="360" w:lineRule="auto"/>
        <w:rPr>
          <w:ins w:id="11" w:author="Φλούδα Χριστίνα" w:date="2017-07-10T11:11:00Z"/>
          <w:rFonts w:eastAsia="Times New Roman"/>
          <w:szCs w:val="24"/>
          <w:lang w:eastAsia="en-US"/>
        </w:rPr>
      </w:pPr>
    </w:p>
    <w:p w14:paraId="034E1788" w14:textId="77777777" w:rsidR="00B34233" w:rsidRPr="00B34233" w:rsidRDefault="00B34233" w:rsidP="00B34233">
      <w:pPr>
        <w:spacing w:after="0" w:line="360" w:lineRule="auto"/>
        <w:rPr>
          <w:ins w:id="12" w:author="Φλούδα Χριστίνα" w:date="2017-07-10T11:11:00Z"/>
          <w:rFonts w:eastAsia="Times New Roman"/>
          <w:szCs w:val="24"/>
          <w:lang w:eastAsia="en-US"/>
        </w:rPr>
      </w:pPr>
      <w:ins w:id="13" w:author="Φλούδα Χριστίνα" w:date="2017-07-10T11:11:00Z">
        <w:r w:rsidRPr="00B34233">
          <w:rPr>
            <w:rFonts w:eastAsia="Times New Roman"/>
            <w:szCs w:val="24"/>
            <w:lang w:eastAsia="en-US"/>
          </w:rPr>
          <w:t>ΣΥΝΕΔΡΙΑΣΗ ΡΜΔ΄</w:t>
        </w:r>
      </w:ins>
    </w:p>
    <w:p w14:paraId="65E9629E" w14:textId="77777777" w:rsidR="00B34233" w:rsidRPr="00B34233" w:rsidRDefault="00B34233" w:rsidP="00B34233">
      <w:pPr>
        <w:spacing w:after="0" w:line="360" w:lineRule="auto"/>
        <w:rPr>
          <w:ins w:id="14" w:author="Φλούδα Χριστίνα" w:date="2017-07-10T11:11:00Z"/>
          <w:rFonts w:eastAsia="Times New Roman"/>
          <w:szCs w:val="24"/>
          <w:lang w:eastAsia="en-US"/>
        </w:rPr>
      </w:pPr>
      <w:ins w:id="15" w:author="Φλούδα Χριστίνα" w:date="2017-07-10T11:11:00Z">
        <w:r w:rsidRPr="00B34233">
          <w:rPr>
            <w:rFonts w:eastAsia="Times New Roman"/>
            <w:szCs w:val="24"/>
            <w:lang w:eastAsia="en-US"/>
          </w:rPr>
          <w:t>Δευτέρα  3 Ιουλίου 2017</w:t>
        </w:r>
      </w:ins>
    </w:p>
    <w:p w14:paraId="457939AB" w14:textId="77777777" w:rsidR="00B34233" w:rsidRPr="00B34233" w:rsidRDefault="00B34233" w:rsidP="00B34233">
      <w:pPr>
        <w:spacing w:after="0" w:line="360" w:lineRule="auto"/>
        <w:rPr>
          <w:ins w:id="16" w:author="Φλούδα Χριστίνα" w:date="2017-07-10T11:11:00Z"/>
          <w:rFonts w:eastAsia="Times New Roman"/>
          <w:szCs w:val="24"/>
          <w:lang w:eastAsia="en-US"/>
        </w:rPr>
      </w:pPr>
    </w:p>
    <w:p w14:paraId="56A61FAC" w14:textId="77777777" w:rsidR="00B34233" w:rsidRPr="00B34233" w:rsidRDefault="00B34233" w:rsidP="00B34233">
      <w:pPr>
        <w:spacing w:after="0" w:line="360" w:lineRule="auto"/>
        <w:rPr>
          <w:ins w:id="17" w:author="Φλούδα Χριστίνα" w:date="2017-07-10T11:11:00Z"/>
          <w:rFonts w:eastAsia="Times New Roman"/>
          <w:szCs w:val="24"/>
          <w:lang w:eastAsia="en-US"/>
        </w:rPr>
      </w:pPr>
      <w:ins w:id="18" w:author="Φλούδα Χριστίνα" w:date="2017-07-10T11:11:00Z">
        <w:r w:rsidRPr="00B34233">
          <w:rPr>
            <w:rFonts w:eastAsia="Times New Roman"/>
            <w:szCs w:val="24"/>
            <w:lang w:eastAsia="en-US"/>
          </w:rPr>
          <w:t>ΘΕΜΑΤΑ</w:t>
        </w:r>
      </w:ins>
    </w:p>
    <w:p w14:paraId="3E19FF6C" w14:textId="77777777" w:rsidR="00B34233" w:rsidRPr="00B34233" w:rsidRDefault="00B34233" w:rsidP="00B34233">
      <w:pPr>
        <w:spacing w:after="0" w:line="360" w:lineRule="auto"/>
        <w:rPr>
          <w:ins w:id="19" w:author="Φλούδα Χριστίνα" w:date="2017-07-10T11:11:00Z"/>
          <w:rFonts w:eastAsia="Times New Roman"/>
          <w:szCs w:val="24"/>
          <w:lang w:eastAsia="en-US"/>
        </w:rPr>
      </w:pPr>
      <w:ins w:id="20" w:author="Φλούδα Χριστίνα" w:date="2017-07-10T11:11:00Z">
        <w:r w:rsidRPr="00B34233">
          <w:rPr>
            <w:rFonts w:eastAsia="Times New Roman"/>
            <w:szCs w:val="24"/>
            <w:lang w:eastAsia="en-US"/>
          </w:rPr>
          <w:t xml:space="preserve"> </w:t>
        </w:r>
        <w:r w:rsidRPr="00B34233">
          <w:rPr>
            <w:rFonts w:eastAsia="Times New Roman"/>
            <w:szCs w:val="24"/>
            <w:lang w:eastAsia="en-US"/>
          </w:rPr>
          <w:br/>
          <w:t xml:space="preserve">Α. ΕΙΔΙΚΑ ΘΕΜΑΤΑ </w:t>
        </w:r>
        <w:r w:rsidRPr="00B34233">
          <w:rPr>
            <w:rFonts w:eastAsia="Times New Roman"/>
            <w:szCs w:val="24"/>
            <w:lang w:eastAsia="en-US"/>
          </w:rPr>
          <w:br/>
          <w:t xml:space="preserve">1.  Άδεια απουσίας του Βουλευτή κ. Μ. </w:t>
        </w:r>
        <w:proofErr w:type="spellStart"/>
        <w:r w:rsidRPr="00B34233">
          <w:rPr>
            <w:rFonts w:eastAsia="Times New Roman"/>
            <w:szCs w:val="24"/>
            <w:lang w:eastAsia="en-US"/>
          </w:rPr>
          <w:t>Μπόλαρη</w:t>
        </w:r>
        <w:proofErr w:type="spellEnd"/>
        <w:r w:rsidRPr="00B34233">
          <w:rPr>
            <w:rFonts w:eastAsia="Times New Roman"/>
            <w:szCs w:val="24"/>
            <w:lang w:eastAsia="en-US"/>
          </w:rPr>
          <w:t xml:space="preserve">, σελ. </w:t>
        </w:r>
        <w:r w:rsidRPr="00B34233">
          <w:rPr>
            <w:rFonts w:eastAsia="Times New Roman"/>
            <w:szCs w:val="24"/>
            <w:lang w:eastAsia="en-US"/>
          </w:rPr>
          <w:br/>
          <w:t xml:space="preserve">2. Ανακοινώνεται ότι τη συνεδρίαση παρακολουθούν επισκέπτες από το Γραφείο Δημοσίων Σχέσεων της Προεδρίας της Δημοκρατίας και δεκατέσσερις πρόσφυγες από το Κέντρο Φιλοξενίας Σκαραμαγκά, σελ. </w:t>
        </w:r>
        <w:r w:rsidRPr="00B34233">
          <w:rPr>
            <w:rFonts w:eastAsia="Times New Roman"/>
            <w:szCs w:val="24"/>
            <w:lang w:eastAsia="en-US"/>
          </w:rPr>
          <w:br/>
          <w:t>3. Ειδική Ημερήσια Διάταξη:</w:t>
        </w:r>
      </w:ins>
    </w:p>
    <w:p w14:paraId="0668A855" w14:textId="77777777" w:rsidR="00B34233" w:rsidRPr="00B34233" w:rsidRDefault="00B34233" w:rsidP="00B34233">
      <w:pPr>
        <w:spacing w:after="0" w:line="360" w:lineRule="auto"/>
        <w:rPr>
          <w:ins w:id="21" w:author="Φλούδα Χριστίνα" w:date="2017-07-10T11:11:00Z"/>
          <w:rFonts w:eastAsia="Times New Roman"/>
          <w:szCs w:val="24"/>
          <w:lang w:eastAsia="en-US"/>
        </w:rPr>
      </w:pPr>
      <w:ins w:id="22" w:author="Φλούδα Χριστίνα" w:date="2017-07-10T11:11:00Z">
        <w:r w:rsidRPr="00B34233">
          <w:rPr>
            <w:rFonts w:eastAsia="Times New Roman"/>
            <w:szCs w:val="24"/>
            <w:lang w:eastAsia="en-US"/>
          </w:rPr>
          <w:t xml:space="preserve">Συζήτηση προ Ημερησίας Διατάξεως, σύμφωνα με το άρθρο 143  του Κανονισμού της Βουλής, με πρωτοβουλία του Αρχηγού της Αξιωματικής Αντιπολίτευσης και Προέδρου της Κοινοβουλευτικής Ομάδας της Νέας Δημοκρατίας κ. Κυριάκου Μητσοτάκη, σε επίπεδο Αρχηγών Κομμάτων, με θέμα την Οικονομία, τις αποφάσεις του </w:t>
        </w:r>
        <w:proofErr w:type="spellStart"/>
        <w:r w:rsidRPr="00B34233">
          <w:rPr>
            <w:rFonts w:eastAsia="Times New Roman"/>
            <w:szCs w:val="24"/>
            <w:lang w:eastAsia="en-US"/>
          </w:rPr>
          <w:t>Eurogroup</w:t>
        </w:r>
        <w:proofErr w:type="spellEnd"/>
        <w:r w:rsidRPr="00B34233">
          <w:rPr>
            <w:rFonts w:eastAsia="Times New Roman"/>
            <w:szCs w:val="24"/>
            <w:lang w:eastAsia="en-US"/>
          </w:rPr>
          <w:t xml:space="preserve"> και τις δεσμεύσεις που ανέλαβε η Κυβέρνηση, σελ. </w:t>
        </w:r>
        <w:r w:rsidRPr="00B34233">
          <w:rPr>
            <w:rFonts w:eastAsia="Times New Roman"/>
            <w:szCs w:val="24"/>
            <w:lang w:eastAsia="en-US"/>
          </w:rPr>
          <w:br/>
          <w:t xml:space="preserve">4. Επί διαδικαστικού θέματος, σελ. </w:t>
        </w:r>
        <w:r w:rsidRPr="00B34233">
          <w:rPr>
            <w:rFonts w:eastAsia="Times New Roman"/>
            <w:szCs w:val="24"/>
            <w:lang w:eastAsia="en-US"/>
          </w:rPr>
          <w:br/>
          <w:t xml:space="preserve">5. Επί προσωπικού θέματος, σελ. </w:t>
        </w:r>
        <w:r w:rsidRPr="00B34233">
          <w:rPr>
            <w:rFonts w:eastAsia="Times New Roman"/>
            <w:szCs w:val="24"/>
            <w:lang w:eastAsia="en-US"/>
          </w:rPr>
          <w:br/>
          <w:t xml:space="preserve"> </w:t>
        </w:r>
      </w:ins>
    </w:p>
    <w:p w14:paraId="780E6D0A" w14:textId="34D4216B" w:rsidR="00B34233" w:rsidRPr="00B34233" w:rsidRDefault="00B34233" w:rsidP="00B34233">
      <w:pPr>
        <w:spacing w:after="0" w:line="360" w:lineRule="auto"/>
        <w:rPr>
          <w:ins w:id="23" w:author="Φλούδα Χριστίνα" w:date="2017-07-10T11:11:00Z"/>
          <w:rFonts w:eastAsia="Times New Roman"/>
          <w:szCs w:val="24"/>
          <w:lang w:eastAsia="en-US"/>
        </w:rPr>
      </w:pPr>
      <w:ins w:id="24" w:author="Φλούδα Χριστίνα" w:date="2017-07-10T11:11:00Z">
        <w:r w:rsidRPr="00B34233">
          <w:rPr>
            <w:rFonts w:eastAsia="Times New Roman"/>
            <w:szCs w:val="24"/>
            <w:lang w:eastAsia="en-US"/>
          </w:rPr>
          <w:br/>
        </w:r>
        <w:r>
          <w:rPr>
            <w:rFonts w:eastAsia="Times New Roman"/>
            <w:szCs w:val="24"/>
            <w:lang w:eastAsia="en-US"/>
          </w:rPr>
          <w:t>ΠΡOE</w:t>
        </w:r>
        <w:bookmarkStart w:id="25" w:name="_GoBack"/>
        <w:bookmarkEnd w:id="25"/>
        <w:r w:rsidRPr="00B34233">
          <w:rPr>
            <w:rFonts w:eastAsia="Times New Roman"/>
            <w:szCs w:val="24"/>
            <w:lang w:eastAsia="en-US"/>
          </w:rPr>
          <w:t>ΔΡΟΣ</w:t>
        </w:r>
      </w:ins>
    </w:p>
    <w:p w14:paraId="5C7A0042" w14:textId="77777777" w:rsidR="00B34233" w:rsidRPr="00B34233" w:rsidRDefault="00B34233" w:rsidP="00B34233">
      <w:pPr>
        <w:spacing w:after="0" w:line="360" w:lineRule="auto"/>
        <w:rPr>
          <w:ins w:id="26" w:author="Φλούδα Χριστίνα" w:date="2017-07-10T11:11:00Z"/>
          <w:rFonts w:eastAsia="Times New Roman"/>
          <w:szCs w:val="24"/>
          <w:lang w:eastAsia="en-US"/>
        </w:rPr>
      </w:pPr>
    </w:p>
    <w:p w14:paraId="4F68C5E8" w14:textId="77777777" w:rsidR="00B34233" w:rsidRPr="00B34233" w:rsidRDefault="00B34233" w:rsidP="00B34233">
      <w:pPr>
        <w:spacing w:after="0" w:line="360" w:lineRule="auto"/>
        <w:rPr>
          <w:ins w:id="27" w:author="Φλούδα Χριστίνα" w:date="2017-07-10T11:11:00Z"/>
          <w:rFonts w:eastAsia="Times New Roman"/>
          <w:szCs w:val="24"/>
          <w:lang w:eastAsia="en-US"/>
        </w:rPr>
      </w:pPr>
      <w:ins w:id="28" w:author="Φλούδα Χριστίνα" w:date="2017-07-10T11:11:00Z">
        <w:r w:rsidRPr="00B34233">
          <w:rPr>
            <w:rFonts w:eastAsia="Times New Roman"/>
            <w:szCs w:val="24"/>
            <w:lang w:eastAsia="en-US"/>
          </w:rPr>
          <w:t>ΒΟΥΤΣΗΣ Ν. , σελ.</w:t>
        </w:r>
        <w:r w:rsidRPr="00B34233">
          <w:rPr>
            <w:rFonts w:eastAsia="Times New Roman"/>
            <w:szCs w:val="24"/>
            <w:lang w:eastAsia="en-US"/>
          </w:rPr>
          <w:br/>
        </w:r>
      </w:ins>
    </w:p>
    <w:p w14:paraId="017D3EA2" w14:textId="77777777" w:rsidR="00B34233" w:rsidRPr="00B34233" w:rsidRDefault="00B34233" w:rsidP="00B34233">
      <w:pPr>
        <w:spacing w:after="0" w:line="360" w:lineRule="auto"/>
        <w:rPr>
          <w:ins w:id="29" w:author="Φλούδα Χριστίνα" w:date="2017-07-10T11:11:00Z"/>
          <w:rFonts w:eastAsia="Times New Roman"/>
          <w:szCs w:val="24"/>
          <w:lang w:eastAsia="en-US"/>
        </w:rPr>
      </w:pPr>
    </w:p>
    <w:p w14:paraId="3CD88F2A" w14:textId="77777777" w:rsidR="00B34233" w:rsidRPr="00B34233" w:rsidRDefault="00B34233" w:rsidP="00B34233">
      <w:pPr>
        <w:spacing w:after="0" w:line="360" w:lineRule="auto"/>
        <w:rPr>
          <w:ins w:id="30" w:author="Φλούδα Χριστίνα" w:date="2017-07-10T11:11:00Z"/>
          <w:rFonts w:eastAsia="Times New Roman"/>
          <w:szCs w:val="24"/>
          <w:lang w:eastAsia="en-US"/>
        </w:rPr>
      </w:pPr>
      <w:ins w:id="31" w:author="Φλούδα Χριστίνα" w:date="2017-07-10T11:11:00Z">
        <w:r w:rsidRPr="00B34233">
          <w:rPr>
            <w:rFonts w:eastAsia="Times New Roman"/>
            <w:szCs w:val="24"/>
            <w:lang w:eastAsia="en-US"/>
          </w:rPr>
          <w:t>ΠΡΟΕΔΡΕΥΟΝΤΕΣ</w:t>
        </w:r>
      </w:ins>
    </w:p>
    <w:p w14:paraId="5AF90E95" w14:textId="77777777" w:rsidR="00B34233" w:rsidRPr="00B34233" w:rsidRDefault="00B34233" w:rsidP="00B34233">
      <w:pPr>
        <w:spacing w:after="0" w:line="360" w:lineRule="auto"/>
        <w:rPr>
          <w:ins w:id="32" w:author="Φλούδα Χριστίνα" w:date="2017-07-10T11:11:00Z"/>
          <w:rFonts w:eastAsia="Times New Roman"/>
          <w:szCs w:val="24"/>
          <w:lang w:eastAsia="en-US"/>
        </w:rPr>
      </w:pPr>
      <w:ins w:id="33" w:author="Φλούδα Χριστίνα" w:date="2017-07-10T11:11:00Z">
        <w:r w:rsidRPr="00B34233">
          <w:rPr>
            <w:rFonts w:eastAsia="Times New Roman"/>
            <w:szCs w:val="24"/>
            <w:lang w:eastAsia="en-US"/>
          </w:rPr>
          <w:t>ΒΑΡΕΜΕΝΟΣ Γ. , σελ.</w:t>
        </w:r>
        <w:r w:rsidRPr="00B34233">
          <w:rPr>
            <w:rFonts w:eastAsia="Times New Roman"/>
            <w:szCs w:val="24"/>
            <w:lang w:eastAsia="en-US"/>
          </w:rPr>
          <w:br/>
        </w:r>
      </w:ins>
    </w:p>
    <w:p w14:paraId="1FB144A5" w14:textId="77777777" w:rsidR="00B34233" w:rsidRPr="00B34233" w:rsidRDefault="00B34233" w:rsidP="00B34233">
      <w:pPr>
        <w:spacing w:after="0" w:line="360" w:lineRule="auto"/>
        <w:rPr>
          <w:ins w:id="34" w:author="Φλούδα Χριστίνα" w:date="2017-07-10T11:11:00Z"/>
          <w:rFonts w:eastAsia="Times New Roman"/>
          <w:szCs w:val="24"/>
          <w:lang w:eastAsia="en-US"/>
        </w:rPr>
      </w:pPr>
      <w:ins w:id="35" w:author="Φλούδα Χριστίνα" w:date="2017-07-10T11:11:00Z">
        <w:r w:rsidRPr="00B34233">
          <w:rPr>
            <w:rFonts w:eastAsia="Times New Roman"/>
            <w:szCs w:val="24"/>
            <w:lang w:eastAsia="en-US"/>
          </w:rPr>
          <w:t>ΟΜΙΛΗΤΕΣ</w:t>
        </w:r>
      </w:ins>
    </w:p>
    <w:p w14:paraId="0C220C98" w14:textId="6EA33199" w:rsidR="00B34233" w:rsidRDefault="00B34233" w:rsidP="00B34233">
      <w:pPr>
        <w:spacing w:after="0" w:line="600" w:lineRule="auto"/>
        <w:ind w:firstLine="720"/>
        <w:jc w:val="both"/>
        <w:rPr>
          <w:ins w:id="36" w:author="Φλούδα Χριστίνα" w:date="2017-07-10T11:11:00Z"/>
          <w:rFonts w:eastAsia="Times New Roman" w:cs="Times New Roman"/>
          <w:szCs w:val="24"/>
        </w:rPr>
        <w:pPrChange w:id="37" w:author="Φλούδα Χριστίνα" w:date="2017-07-10T11:11:00Z">
          <w:pPr>
            <w:spacing w:after="0" w:line="600" w:lineRule="auto"/>
            <w:ind w:firstLine="720"/>
            <w:jc w:val="center"/>
          </w:pPr>
        </w:pPrChange>
      </w:pPr>
      <w:ins w:id="38" w:author="Φλούδα Χριστίνα" w:date="2017-07-10T11:11:00Z">
        <w:r w:rsidRPr="00B34233">
          <w:rPr>
            <w:rFonts w:eastAsia="Times New Roman"/>
            <w:szCs w:val="24"/>
            <w:lang w:eastAsia="en-US"/>
          </w:rPr>
          <w:br/>
          <w:t>Α. Επί της Ειδικής Ημερήσιας Διάταξης:</w:t>
        </w:r>
        <w:r w:rsidRPr="00B34233">
          <w:rPr>
            <w:rFonts w:eastAsia="Times New Roman"/>
            <w:szCs w:val="24"/>
            <w:lang w:eastAsia="en-US"/>
          </w:rPr>
          <w:br/>
          <w:t>ΓΕΝΝΗΜΑΤΑ Φ. , σελ.</w:t>
        </w:r>
        <w:r w:rsidRPr="00B34233">
          <w:rPr>
            <w:rFonts w:eastAsia="Times New Roman"/>
            <w:szCs w:val="24"/>
            <w:lang w:eastAsia="en-US"/>
          </w:rPr>
          <w:br/>
          <w:t>ΘΕΟΔΩΡΑΚΗΣ Σ. , σελ.</w:t>
        </w:r>
        <w:r w:rsidRPr="00B34233">
          <w:rPr>
            <w:rFonts w:eastAsia="Times New Roman"/>
            <w:szCs w:val="24"/>
            <w:lang w:eastAsia="en-US"/>
          </w:rPr>
          <w:br/>
          <w:t>ΚΑΜΜΕΝΟΣ Π. , σελ.</w:t>
        </w:r>
        <w:r w:rsidRPr="00B34233">
          <w:rPr>
            <w:rFonts w:eastAsia="Times New Roman"/>
            <w:szCs w:val="24"/>
            <w:lang w:eastAsia="en-US"/>
          </w:rPr>
          <w:br/>
          <w:t>ΚΟΥΤΣΟΥΜΠΑΣ Δ. , σελ.</w:t>
        </w:r>
        <w:r w:rsidRPr="00B34233">
          <w:rPr>
            <w:rFonts w:eastAsia="Times New Roman"/>
            <w:szCs w:val="24"/>
            <w:lang w:eastAsia="en-US"/>
          </w:rPr>
          <w:br/>
          <w:t>ΛΕΒΕΝΤΗΣ Β. , σελ.</w:t>
        </w:r>
        <w:r w:rsidRPr="00B34233">
          <w:rPr>
            <w:rFonts w:eastAsia="Times New Roman"/>
            <w:szCs w:val="24"/>
            <w:lang w:eastAsia="en-US"/>
          </w:rPr>
          <w:br/>
          <w:t>ΜΗΤΣΟΤΑΚΗΣ Κ. , σελ.</w:t>
        </w:r>
        <w:r w:rsidRPr="00B34233">
          <w:rPr>
            <w:rFonts w:eastAsia="Times New Roman"/>
            <w:szCs w:val="24"/>
            <w:lang w:eastAsia="en-US"/>
          </w:rPr>
          <w:br/>
          <w:t>ΜΙΧΑΛΟΛΙΑΚΟΣ Ν. , σελ.</w:t>
        </w:r>
        <w:r w:rsidRPr="00B34233">
          <w:rPr>
            <w:rFonts w:eastAsia="Times New Roman"/>
            <w:szCs w:val="24"/>
            <w:lang w:eastAsia="en-US"/>
          </w:rPr>
          <w:br/>
          <w:t>ΤΣΑΚΑΛΩΤΟΣ Ε. , σελ.</w:t>
        </w:r>
        <w:r w:rsidRPr="00B34233">
          <w:rPr>
            <w:rFonts w:eastAsia="Times New Roman"/>
            <w:szCs w:val="24"/>
            <w:lang w:eastAsia="en-US"/>
          </w:rPr>
          <w:br/>
          <w:t>ΤΣΙΠΡΑΣ Α. , σελ.</w:t>
        </w:r>
        <w:r w:rsidRPr="00B34233">
          <w:rPr>
            <w:rFonts w:eastAsia="Times New Roman"/>
            <w:szCs w:val="24"/>
            <w:lang w:eastAsia="en-US"/>
          </w:rPr>
          <w:br/>
          <w:t>ΧΟΥΛΙΑΡΑΚΗΣ Γ. , σελ.</w:t>
        </w:r>
        <w:r w:rsidRPr="00B34233">
          <w:rPr>
            <w:rFonts w:eastAsia="Times New Roman"/>
            <w:szCs w:val="24"/>
            <w:lang w:eastAsia="en-US"/>
          </w:rPr>
          <w:br/>
        </w:r>
        <w:r w:rsidRPr="00B34233">
          <w:rPr>
            <w:rFonts w:eastAsia="Times New Roman"/>
            <w:szCs w:val="24"/>
            <w:lang w:eastAsia="en-US"/>
          </w:rPr>
          <w:br/>
          <w:t>Β. Επί διαδικαστικού θέματος:</w:t>
        </w:r>
        <w:r w:rsidRPr="00B34233">
          <w:rPr>
            <w:rFonts w:eastAsia="Times New Roman"/>
            <w:szCs w:val="24"/>
            <w:lang w:eastAsia="en-US"/>
          </w:rPr>
          <w:br/>
          <w:t>ΒΟΡΙΔΗΣ Μ. , σελ.</w:t>
        </w:r>
        <w:r w:rsidRPr="00B34233">
          <w:rPr>
            <w:rFonts w:eastAsia="Times New Roman"/>
            <w:szCs w:val="24"/>
            <w:lang w:eastAsia="en-US"/>
          </w:rPr>
          <w:br/>
          <w:t>ΒΟΥΤΣΗΣ Ν. , σελ.</w:t>
        </w:r>
        <w:r w:rsidRPr="00B34233">
          <w:rPr>
            <w:rFonts w:eastAsia="Times New Roman"/>
            <w:szCs w:val="24"/>
            <w:lang w:eastAsia="en-US"/>
          </w:rPr>
          <w:br/>
          <w:t>ΒΡΟΥΤΣΗΣ Ι. , σελ.</w:t>
        </w:r>
        <w:r w:rsidRPr="00B34233">
          <w:rPr>
            <w:rFonts w:eastAsia="Times New Roman"/>
            <w:szCs w:val="24"/>
            <w:lang w:eastAsia="en-US"/>
          </w:rPr>
          <w:br/>
          <w:t>ΚΑΜΜΕΝΟΣ Π. , σελ.</w:t>
        </w:r>
        <w:r w:rsidRPr="00B34233">
          <w:rPr>
            <w:rFonts w:eastAsia="Times New Roman"/>
            <w:szCs w:val="24"/>
            <w:lang w:eastAsia="en-US"/>
          </w:rPr>
          <w:br/>
          <w:t>ΜΗΤΣΟΤΑΚΗΣ Κ. , σελ.</w:t>
        </w:r>
        <w:r w:rsidRPr="00B34233">
          <w:rPr>
            <w:rFonts w:eastAsia="Times New Roman"/>
            <w:szCs w:val="24"/>
            <w:lang w:eastAsia="en-US"/>
          </w:rPr>
          <w:br/>
          <w:t>ΜΠΑΛΑΟΥΡΑΣ Γ. , σελ.</w:t>
        </w:r>
        <w:r w:rsidRPr="00B34233">
          <w:rPr>
            <w:rFonts w:eastAsia="Times New Roman"/>
            <w:szCs w:val="24"/>
            <w:lang w:eastAsia="en-US"/>
          </w:rPr>
          <w:br/>
          <w:t>ΜΠΟΥΡΑΣ Α. , σελ.</w:t>
        </w:r>
        <w:r w:rsidRPr="00B34233">
          <w:rPr>
            <w:rFonts w:eastAsia="Times New Roman"/>
            <w:szCs w:val="24"/>
            <w:lang w:eastAsia="en-US"/>
          </w:rPr>
          <w:br/>
          <w:t>ΠΟΛΑΚΗΣ Π. , σελ.</w:t>
        </w:r>
        <w:r w:rsidRPr="00B34233">
          <w:rPr>
            <w:rFonts w:eastAsia="Times New Roman"/>
            <w:szCs w:val="24"/>
            <w:lang w:eastAsia="en-US"/>
          </w:rPr>
          <w:br/>
          <w:t>ΤΡΑΓΑΚΗΣ Ι. , σελ.</w:t>
        </w:r>
        <w:r w:rsidRPr="00B34233">
          <w:rPr>
            <w:rFonts w:eastAsia="Times New Roman"/>
            <w:szCs w:val="24"/>
            <w:lang w:eastAsia="en-US"/>
          </w:rPr>
          <w:br/>
          <w:t>ΤΣΙΑΡΑΣ Κ. , σελ.</w:t>
        </w:r>
        <w:r w:rsidRPr="00B34233">
          <w:rPr>
            <w:rFonts w:eastAsia="Times New Roman"/>
            <w:szCs w:val="24"/>
            <w:lang w:eastAsia="en-US"/>
          </w:rPr>
          <w:br/>
        </w:r>
        <w:r w:rsidRPr="00B34233">
          <w:rPr>
            <w:rFonts w:eastAsia="Times New Roman"/>
            <w:szCs w:val="24"/>
            <w:lang w:eastAsia="en-US"/>
          </w:rPr>
          <w:br/>
          <w:t>Γ. Επί προσωπικού θέματος:</w:t>
        </w:r>
        <w:r w:rsidRPr="00B34233">
          <w:rPr>
            <w:rFonts w:eastAsia="Times New Roman"/>
            <w:szCs w:val="24"/>
            <w:lang w:eastAsia="en-US"/>
          </w:rPr>
          <w:br/>
          <w:t>ΒΟΡΙΔΗΣ Μ. , σελ.</w:t>
        </w:r>
        <w:r w:rsidRPr="00B34233">
          <w:rPr>
            <w:rFonts w:eastAsia="Times New Roman"/>
            <w:szCs w:val="24"/>
            <w:lang w:eastAsia="en-US"/>
          </w:rPr>
          <w:br/>
          <w:t>ΚΑΜΜΕΝΟΣ Π. , σελ.</w:t>
        </w:r>
        <w:r w:rsidRPr="00B34233">
          <w:rPr>
            <w:rFonts w:eastAsia="Times New Roman"/>
            <w:szCs w:val="24"/>
            <w:lang w:eastAsia="en-US"/>
          </w:rPr>
          <w:br/>
          <w:t>ΠΟΛΑΚΗΣ Π. , σελ.</w:t>
        </w:r>
        <w:r w:rsidRPr="00B34233">
          <w:rPr>
            <w:rFonts w:eastAsia="Times New Roman"/>
            <w:szCs w:val="24"/>
            <w:lang w:eastAsia="en-US"/>
          </w:rPr>
          <w:br/>
        </w:r>
        <w:r w:rsidRPr="00B34233">
          <w:rPr>
            <w:rFonts w:eastAsia="Times New Roman"/>
            <w:szCs w:val="24"/>
            <w:lang w:eastAsia="en-US"/>
          </w:rPr>
          <w:br/>
          <w:t>ΠΑΡΕΜΒΑΣΕΙΣ:</w:t>
        </w:r>
        <w:r w:rsidRPr="00B34233">
          <w:rPr>
            <w:rFonts w:eastAsia="Times New Roman"/>
            <w:szCs w:val="24"/>
            <w:lang w:eastAsia="en-US"/>
          </w:rPr>
          <w:br/>
          <w:t>ΒΑΚΗ Φ. , σελ.</w:t>
        </w:r>
        <w:r w:rsidRPr="00B34233">
          <w:rPr>
            <w:rFonts w:eastAsia="Times New Roman"/>
            <w:szCs w:val="24"/>
            <w:lang w:eastAsia="en-US"/>
          </w:rPr>
          <w:br/>
          <w:t>ΒΑΡΔΑΚΗΣ Σ. , σελ.</w:t>
        </w:r>
        <w:r w:rsidRPr="00B34233">
          <w:rPr>
            <w:rFonts w:eastAsia="Times New Roman"/>
            <w:szCs w:val="24"/>
            <w:lang w:eastAsia="en-US"/>
          </w:rPr>
          <w:br/>
          <w:t>ΒΕΣΥΡΟΠΟΥΛΟΣ Α. , σελ.</w:t>
        </w:r>
        <w:r w:rsidRPr="00B34233">
          <w:rPr>
            <w:rFonts w:eastAsia="Times New Roman"/>
            <w:szCs w:val="24"/>
            <w:lang w:eastAsia="en-US"/>
          </w:rPr>
          <w:br/>
          <w:t>ΒΡΟΥΤΣΗΣ Ι. , σελ.</w:t>
        </w:r>
        <w:r w:rsidRPr="00B34233">
          <w:rPr>
            <w:rFonts w:eastAsia="Times New Roman"/>
            <w:szCs w:val="24"/>
            <w:lang w:eastAsia="en-US"/>
          </w:rPr>
          <w:br/>
          <w:t>ΓΕΩΡΓΑΝΤΑΣ Γ. , σελ.</w:t>
        </w:r>
        <w:r w:rsidRPr="00B34233">
          <w:rPr>
            <w:rFonts w:eastAsia="Times New Roman"/>
            <w:szCs w:val="24"/>
            <w:lang w:eastAsia="en-US"/>
          </w:rPr>
          <w:br/>
          <w:t>ΓΕΩΡΓΙΑΔΗΣ Σ. , σελ.</w:t>
        </w:r>
        <w:r w:rsidRPr="00B34233">
          <w:rPr>
            <w:rFonts w:eastAsia="Times New Roman"/>
            <w:szCs w:val="24"/>
            <w:lang w:eastAsia="en-US"/>
          </w:rPr>
          <w:br/>
          <w:t>ΓΚΑΡΑ Α. , σελ.</w:t>
        </w:r>
        <w:r w:rsidRPr="00B34233">
          <w:rPr>
            <w:rFonts w:eastAsia="Times New Roman"/>
            <w:szCs w:val="24"/>
            <w:lang w:eastAsia="en-US"/>
          </w:rPr>
          <w:br/>
          <w:t>ΔΕΝΔΙΑΣ Ν. , σελ.</w:t>
        </w:r>
        <w:r w:rsidRPr="00B34233">
          <w:rPr>
            <w:rFonts w:eastAsia="Times New Roman"/>
            <w:szCs w:val="24"/>
            <w:lang w:eastAsia="en-US"/>
          </w:rPr>
          <w:br/>
          <w:t>ΚΑΒΒΑΔΙΑ Ι. , σελ.</w:t>
        </w:r>
        <w:r w:rsidRPr="00B34233">
          <w:rPr>
            <w:rFonts w:eastAsia="Times New Roman"/>
            <w:szCs w:val="24"/>
            <w:lang w:eastAsia="en-US"/>
          </w:rPr>
          <w:br/>
          <w:t>ΚΙΚΙΛΙΑΣ Β. , σελ.</w:t>
        </w:r>
        <w:r w:rsidRPr="00B34233">
          <w:rPr>
            <w:rFonts w:eastAsia="Times New Roman"/>
            <w:szCs w:val="24"/>
            <w:lang w:eastAsia="en-US"/>
          </w:rPr>
          <w:br/>
          <w:t>ΚΩΝΣΤΑΝΤΟΠΟΥΛΟΣ Δ. , σελ.</w:t>
        </w:r>
        <w:r w:rsidRPr="00B34233">
          <w:rPr>
            <w:rFonts w:eastAsia="Times New Roman"/>
            <w:szCs w:val="24"/>
            <w:lang w:eastAsia="en-US"/>
          </w:rPr>
          <w:br/>
          <w:t>ΜΠΑΛΑΟΥΡΑΣ Γ. , σελ.</w:t>
        </w:r>
        <w:r w:rsidRPr="00B34233">
          <w:rPr>
            <w:rFonts w:eastAsia="Times New Roman"/>
            <w:szCs w:val="24"/>
            <w:lang w:eastAsia="en-US"/>
          </w:rPr>
          <w:br/>
          <w:t>ΞΥΔΑΚΗΣ Ν. , σελ.</w:t>
        </w:r>
        <w:r w:rsidRPr="00B34233">
          <w:rPr>
            <w:rFonts w:eastAsia="Times New Roman"/>
            <w:szCs w:val="24"/>
            <w:lang w:eastAsia="en-US"/>
          </w:rPr>
          <w:br/>
          <w:t>ΣΚΟΥΡΟΛΙΑΚΟΣ Π. , σελ.</w:t>
        </w:r>
        <w:r w:rsidRPr="00B34233">
          <w:rPr>
            <w:rFonts w:eastAsia="Times New Roman"/>
            <w:szCs w:val="24"/>
            <w:lang w:eastAsia="en-US"/>
          </w:rPr>
          <w:br/>
          <w:t>ΦΑΜΕΛΛΟΣ Σ. , σελ.</w:t>
        </w:r>
        <w:r w:rsidRPr="00B34233">
          <w:rPr>
            <w:rFonts w:eastAsia="Times New Roman"/>
            <w:szCs w:val="24"/>
            <w:lang w:eastAsia="en-US"/>
          </w:rPr>
          <w:br/>
        </w:r>
      </w:ins>
    </w:p>
    <w:p w14:paraId="601881D5"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 xml:space="preserve">ΠΡΑΚΤΙΚΑ ΒΟΥΛΗΣ </w:t>
      </w:r>
    </w:p>
    <w:p w14:paraId="601881D6"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 xml:space="preserve">ΙΒ΄ ΠΕΡΙΟΔΟΣ </w:t>
      </w:r>
    </w:p>
    <w:p w14:paraId="601881D7"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601881D8"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ΣΥΝΟΔΟΣ Β΄</w:t>
      </w:r>
    </w:p>
    <w:p w14:paraId="601881D9"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ΣΥΝΕΔΡΙΑΣΗ ΡΜΔ΄</w:t>
      </w:r>
    </w:p>
    <w:p w14:paraId="601881DA"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Δευτέρα 3 Ιουλίου 2017</w:t>
      </w:r>
    </w:p>
    <w:p w14:paraId="601881D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Αθήνα, σήμερα στις 3 Ιουλίου 2017, ημέρα Δευτέρα και ώρα 11.40΄</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Προέδρου αυτής κ. </w:t>
      </w:r>
      <w:r w:rsidRPr="00562341">
        <w:rPr>
          <w:rFonts w:eastAsia="Times New Roman" w:cs="Times New Roman"/>
          <w:b/>
          <w:szCs w:val="24"/>
        </w:rPr>
        <w:t>ΝΙΚΟΛΑΟΥ ΒΟΥΤΣΗ</w:t>
      </w:r>
      <w:r>
        <w:rPr>
          <w:rFonts w:eastAsia="Times New Roman" w:cs="Times New Roman"/>
          <w:szCs w:val="24"/>
        </w:rPr>
        <w:t>.</w:t>
      </w:r>
    </w:p>
    <w:p w14:paraId="601881DC" w14:textId="77777777" w:rsidR="00396B82" w:rsidRDefault="00B34233">
      <w:pPr>
        <w:spacing w:after="0" w:line="600" w:lineRule="auto"/>
        <w:ind w:firstLine="720"/>
        <w:jc w:val="both"/>
        <w:rPr>
          <w:rFonts w:eastAsia="Times New Roman" w:cs="Times New Roman"/>
          <w:szCs w:val="24"/>
        </w:rPr>
      </w:pPr>
      <w:r>
        <w:rPr>
          <w:rFonts w:eastAsia="Times New Roman" w:cs="Times New Roman"/>
          <w:b/>
          <w:bCs/>
          <w:szCs w:val="24"/>
        </w:rPr>
        <w:t xml:space="preserve">ΠΡΟΕΔΡΟΣ (Νικόλαος </w:t>
      </w:r>
      <w:proofErr w:type="spellStart"/>
      <w:r>
        <w:rPr>
          <w:rFonts w:eastAsia="Times New Roman" w:cs="Times New Roman"/>
          <w:b/>
          <w:bCs/>
          <w:szCs w:val="24"/>
        </w:rPr>
        <w:t>Βούτσης</w:t>
      </w:r>
      <w:proofErr w:type="spellEnd"/>
      <w:r>
        <w:rPr>
          <w:rFonts w:eastAsia="Times New Roman" w:cs="Times New Roman"/>
          <w:b/>
          <w:bCs/>
          <w:szCs w:val="24"/>
        </w:rPr>
        <w:t xml:space="preserve">):  </w:t>
      </w:r>
      <w:r>
        <w:rPr>
          <w:rFonts w:eastAsia="Times New Roman" w:cs="Times New Roman"/>
          <w:szCs w:val="24"/>
        </w:rPr>
        <w:t>Κυρίες και κύριοι συνάδελφοι, αρχίζει η συνεδρίαση.</w:t>
      </w:r>
    </w:p>
    <w:p w14:paraId="601881D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στην </w:t>
      </w:r>
    </w:p>
    <w:p w14:paraId="601881DE" w14:textId="77777777" w:rsidR="00396B82" w:rsidRDefault="00B34233">
      <w:pPr>
        <w:spacing w:after="0" w:line="600" w:lineRule="auto"/>
        <w:ind w:left="2160" w:firstLine="720"/>
        <w:jc w:val="both"/>
        <w:rPr>
          <w:rFonts w:eastAsia="Times New Roman" w:cs="Times New Roman"/>
          <w:b/>
          <w:szCs w:val="24"/>
        </w:rPr>
      </w:pPr>
      <w:r>
        <w:rPr>
          <w:rFonts w:eastAsia="Times New Roman" w:cs="Times New Roman"/>
          <w:b/>
          <w:szCs w:val="24"/>
        </w:rPr>
        <w:t xml:space="preserve">ΕΙΔΙΚΗ </w:t>
      </w:r>
      <w:r>
        <w:rPr>
          <w:rFonts w:eastAsia="Times New Roman" w:cs="Times New Roman"/>
          <w:b/>
          <w:szCs w:val="24"/>
        </w:rPr>
        <w:t>ΗΜΕΡΗΣΙΑ ΔΙΑΤΑΞΗ</w:t>
      </w:r>
    </w:p>
    <w:p w14:paraId="601881D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Συζήτηση προ </w:t>
      </w:r>
      <w:r>
        <w:rPr>
          <w:rFonts w:eastAsia="Times New Roman" w:cs="Times New Roman"/>
          <w:szCs w:val="24"/>
        </w:rPr>
        <w:t>ημερησίας διατάξεως</w:t>
      </w:r>
      <w:r>
        <w:rPr>
          <w:rFonts w:eastAsia="Times New Roman" w:cs="Times New Roman"/>
          <w:szCs w:val="24"/>
        </w:rPr>
        <w:t xml:space="preserve">, σύμφωνα με το άρθρο 143 του Κανονισμού της Βουλής, με πρωτοβουλία του Αρχηγού της Αξιωματικής Αντιπολίτευσης και Προέδρου της Κοινοβουλευτικής Ομάδας της Νέας Δημοκρατίας κ. Κυριάκου Μητσοτάκη, σε επίπεδο </w:t>
      </w:r>
      <w:r>
        <w:rPr>
          <w:rFonts w:eastAsia="Times New Roman" w:cs="Times New Roman"/>
          <w:szCs w:val="24"/>
        </w:rPr>
        <w:t xml:space="preserve">Αρχηγών </w:t>
      </w:r>
      <w:r>
        <w:rPr>
          <w:rFonts w:eastAsia="Times New Roman" w:cs="Times New Roman"/>
          <w:szCs w:val="24"/>
        </w:rPr>
        <w:t>κ</w:t>
      </w:r>
      <w:r>
        <w:rPr>
          <w:rFonts w:eastAsia="Times New Roman" w:cs="Times New Roman"/>
          <w:szCs w:val="24"/>
        </w:rPr>
        <w:t xml:space="preserve">ομμάτων, με θέμα την </w:t>
      </w:r>
      <w:r>
        <w:rPr>
          <w:rFonts w:eastAsia="Times New Roman" w:cs="Times New Roman"/>
          <w:szCs w:val="24"/>
        </w:rPr>
        <w:t>ο</w:t>
      </w:r>
      <w:r>
        <w:rPr>
          <w:rFonts w:eastAsia="Times New Roman" w:cs="Times New Roman"/>
          <w:szCs w:val="24"/>
        </w:rPr>
        <w:t xml:space="preserve">ικονομία, τις </w:t>
      </w:r>
      <w:r>
        <w:rPr>
          <w:rFonts w:eastAsia="Times New Roman" w:cs="Times New Roman"/>
          <w:szCs w:val="24"/>
        </w:rPr>
        <w:lastRenderedPageBreak/>
        <w:t xml:space="preserve">αποφάσεις του </w:t>
      </w:r>
      <w:proofErr w:type="spellStart"/>
      <w:r>
        <w:rPr>
          <w:rFonts w:eastAsia="Times New Roman" w:cs="Times New Roman"/>
          <w:szCs w:val="24"/>
        </w:rPr>
        <w:t>Eurogroup</w:t>
      </w:r>
      <w:proofErr w:type="spellEnd"/>
      <w:r>
        <w:rPr>
          <w:rFonts w:eastAsia="Times New Roman" w:cs="Times New Roman"/>
          <w:szCs w:val="24"/>
        </w:rPr>
        <w:t xml:space="preserve"> και τις δεσμεύσεις που ανέλαβε η Κυβέρνηση.</w:t>
      </w:r>
    </w:p>
    <w:p w14:paraId="601881E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Η σχετική πρόταση είχε υποβληθεί στις 16 Ιουνίου. </w:t>
      </w:r>
    </w:p>
    <w:p w14:paraId="601881E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Σύμφωνα με το άρθρο 143, παράγραφος 4 του Κανονισμού της Βουλής, η διάρκεια της αγόρευσης το</w:t>
      </w:r>
      <w:r>
        <w:rPr>
          <w:rFonts w:eastAsia="Times New Roman" w:cs="Times New Roman"/>
          <w:szCs w:val="24"/>
        </w:rPr>
        <w:t>υ Πρωθυπουργού και Προέδρου της Κοινοβουλευτικής Ομάδας του Συνασπισμού Ριζοσπαστικής Αριστεράς κ. Αλέξη Τσίπρα και του Αρχηγού της Αξιωματικής Αντιπολίτευσης και Προέδρου της Κοινοβουλευτικής Ομάδας της Νέας Δημοκρατίας κ. Κυριάκου Μητσοτάκη, με πρωτοβουλ</w:t>
      </w:r>
      <w:r>
        <w:rPr>
          <w:rFonts w:eastAsia="Times New Roman" w:cs="Times New Roman"/>
          <w:szCs w:val="24"/>
        </w:rPr>
        <w:t xml:space="preserve">ία του οποίου πραγματοποιείται η σημερινή συζήτηση, είναι είκοσι πέντε λεπτά της ώρας για τον καθέναν. </w:t>
      </w:r>
    </w:p>
    <w:p w14:paraId="601881E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Η διάρκεια αγόρευσης των Προέδρων των Κοινοβουλευτικών Ομάδων,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Φωτεινής Γεννηματά,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Νικολάου </w:t>
      </w:r>
      <w:proofErr w:type="spellStart"/>
      <w:r>
        <w:rPr>
          <w:rFonts w:eastAsia="Times New Roman" w:cs="Times New Roman"/>
          <w:szCs w:val="24"/>
        </w:rPr>
        <w:t>Μιχαλολιάκου</w:t>
      </w:r>
      <w:proofErr w:type="spellEnd"/>
      <w:r>
        <w:rPr>
          <w:rFonts w:eastAsia="Times New Roman" w:cs="Times New Roman"/>
          <w:szCs w:val="24"/>
        </w:rPr>
        <w:t xml:space="preserve">, του ΚΚΕ κ. Δημητρίου </w:t>
      </w:r>
      <w:proofErr w:type="spellStart"/>
      <w:r>
        <w:rPr>
          <w:rFonts w:eastAsia="Times New Roman" w:cs="Times New Roman"/>
          <w:szCs w:val="24"/>
        </w:rPr>
        <w:t>Κουτσούμπα</w:t>
      </w:r>
      <w:proofErr w:type="spellEnd"/>
      <w:r>
        <w:rPr>
          <w:rFonts w:eastAsia="Times New Roman" w:cs="Times New Roman"/>
          <w:szCs w:val="24"/>
        </w:rPr>
        <w:t>, των Ανεξαρτήτων Ελλήνων κ. Παναγιώτη Καμμένου και της Ένωσης Κεντρώων κ. Βασιλείου Λεβέντη, όπως επίσης και του Ποταμιού κ. Σταύρου Θεοδωράκη, είναι είκοσι λεπτά της ώρας για τον καθένα</w:t>
      </w:r>
      <w:r>
        <w:rPr>
          <w:rFonts w:eastAsia="Times New Roman" w:cs="Times New Roman"/>
          <w:szCs w:val="24"/>
        </w:rPr>
        <w:t xml:space="preserve">. </w:t>
      </w:r>
    </w:p>
    <w:p w14:paraId="601881E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 σημερινή συζήτηση θα συμμετάσχουν δυο Υπουργοί. Η διάρκεια της αγόρευσης των Υπουργών θα είναι δέκα λεπτά της ώρας για τον καθένα. </w:t>
      </w:r>
    </w:p>
    <w:p w14:paraId="601881E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Ως προς τις δευτερολογίες η διάρκεια αγόρευσης είναι δεκαπέντε λεπτά της ώρας για τον Πρωθυπουργό και δέκα λεπτά της </w:t>
      </w:r>
      <w:r>
        <w:rPr>
          <w:rFonts w:eastAsia="Times New Roman" w:cs="Times New Roman"/>
          <w:szCs w:val="24"/>
        </w:rPr>
        <w:t xml:space="preserve">ώρας για τους Προέδρους των λοιπών Κοινοβουλευτικών Ομάδων και τους Υπουργούς. Τέλος, ο Πρωθυπουργός μπορεί να </w:t>
      </w:r>
      <w:proofErr w:type="spellStart"/>
      <w:r>
        <w:rPr>
          <w:rFonts w:eastAsia="Times New Roman" w:cs="Times New Roman"/>
          <w:szCs w:val="24"/>
        </w:rPr>
        <w:t>τριτολογήσει</w:t>
      </w:r>
      <w:proofErr w:type="spellEnd"/>
      <w:r>
        <w:rPr>
          <w:rFonts w:eastAsia="Times New Roman" w:cs="Times New Roman"/>
          <w:szCs w:val="24"/>
        </w:rPr>
        <w:t xml:space="preserve"> για πέντε λεπτά της ώρας. </w:t>
      </w:r>
    </w:p>
    <w:p w14:paraId="601881E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Επί της ουσίας, τώρα, πέραν του τύπου που σας διάβασα, θα ολοκληρωθεί η πρώτη σειρά των </w:t>
      </w:r>
      <w:proofErr w:type="spellStart"/>
      <w:r>
        <w:rPr>
          <w:rFonts w:eastAsia="Times New Roman" w:cs="Times New Roman"/>
          <w:szCs w:val="24"/>
        </w:rPr>
        <w:t>πρωτομιλιών</w:t>
      </w:r>
      <w:proofErr w:type="spellEnd"/>
      <w:r>
        <w:rPr>
          <w:rFonts w:eastAsia="Times New Roman" w:cs="Times New Roman"/>
          <w:szCs w:val="24"/>
        </w:rPr>
        <w:t xml:space="preserve"> και θ</w:t>
      </w:r>
      <w:r>
        <w:rPr>
          <w:rFonts w:eastAsia="Times New Roman" w:cs="Times New Roman"/>
          <w:szCs w:val="24"/>
        </w:rPr>
        <w:t xml:space="preserve">α κλείσει με ομιλία του Υπουργού κ. Γιώργου </w:t>
      </w:r>
      <w:proofErr w:type="spellStart"/>
      <w:r>
        <w:rPr>
          <w:rFonts w:eastAsia="Times New Roman" w:cs="Times New Roman"/>
          <w:szCs w:val="24"/>
        </w:rPr>
        <w:t>Χουλιαράκη</w:t>
      </w:r>
      <w:proofErr w:type="spellEnd"/>
      <w:r>
        <w:rPr>
          <w:rFonts w:eastAsia="Times New Roman" w:cs="Times New Roman"/>
          <w:szCs w:val="24"/>
        </w:rPr>
        <w:t xml:space="preserve">, στην οποία θα έχει συμπεριληφθεί και ο χρόνος της </w:t>
      </w:r>
      <w:proofErr w:type="spellStart"/>
      <w:r>
        <w:rPr>
          <w:rFonts w:eastAsia="Times New Roman" w:cs="Times New Roman"/>
          <w:szCs w:val="24"/>
        </w:rPr>
        <w:t>δευτερομιλίας</w:t>
      </w:r>
      <w:proofErr w:type="spellEnd"/>
      <w:r>
        <w:rPr>
          <w:rFonts w:eastAsia="Times New Roman" w:cs="Times New Roman"/>
          <w:szCs w:val="24"/>
        </w:rPr>
        <w:t xml:space="preserve"> του. Θα πάμε στις δευτερολογίες -πάλι κατά την ίδια τάξη- και θα κλείσει, επίσης, με συμπερίληψη του χρόνου </w:t>
      </w:r>
      <w:proofErr w:type="spellStart"/>
      <w:r>
        <w:rPr>
          <w:rFonts w:eastAsia="Times New Roman" w:cs="Times New Roman"/>
          <w:szCs w:val="24"/>
        </w:rPr>
        <w:t>πρωτομιλίας</w:t>
      </w:r>
      <w:proofErr w:type="spellEnd"/>
      <w:r>
        <w:rPr>
          <w:rFonts w:eastAsia="Times New Roman" w:cs="Times New Roman"/>
          <w:szCs w:val="24"/>
        </w:rPr>
        <w:t xml:space="preserve"> και </w:t>
      </w:r>
      <w:proofErr w:type="spellStart"/>
      <w:r>
        <w:rPr>
          <w:rFonts w:eastAsia="Times New Roman" w:cs="Times New Roman"/>
          <w:szCs w:val="24"/>
        </w:rPr>
        <w:t>δευτερομιλία</w:t>
      </w:r>
      <w:r>
        <w:rPr>
          <w:rFonts w:eastAsia="Times New Roman" w:cs="Times New Roman"/>
          <w:szCs w:val="24"/>
        </w:rPr>
        <w:t>ς</w:t>
      </w:r>
      <w:proofErr w:type="spellEnd"/>
      <w:r>
        <w:rPr>
          <w:rFonts w:eastAsia="Times New Roman" w:cs="Times New Roman"/>
          <w:szCs w:val="24"/>
        </w:rPr>
        <w:t xml:space="preserve">, ο Υπουργός κ. </w:t>
      </w:r>
      <w:proofErr w:type="spellStart"/>
      <w:r>
        <w:rPr>
          <w:rFonts w:eastAsia="Times New Roman" w:cs="Times New Roman"/>
          <w:szCs w:val="24"/>
        </w:rPr>
        <w:t>Τσακαλώτος</w:t>
      </w:r>
      <w:proofErr w:type="spellEnd"/>
      <w:r>
        <w:rPr>
          <w:rFonts w:eastAsia="Times New Roman" w:cs="Times New Roman"/>
          <w:szCs w:val="24"/>
        </w:rPr>
        <w:t xml:space="preserve">. Ο κύριος Πρωθυπουργός δεν θα </w:t>
      </w:r>
      <w:proofErr w:type="spellStart"/>
      <w:r>
        <w:rPr>
          <w:rFonts w:eastAsia="Times New Roman" w:cs="Times New Roman"/>
          <w:szCs w:val="24"/>
        </w:rPr>
        <w:t>τριτομιλήσει</w:t>
      </w:r>
      <w:proofErr w:type="spellEnd"/>
      <w:r>
        <w:rPr>
          <w:rFonts w:eastAsia="Times New Roman" w:cs="Times New Roman"/>
          <w:szCs w:val="24"/>
        </w:rPr>
        <w:t xml:space="preserve">, όπως έχουμε συνεννοηθεί. Ελπίζω να εξελιχθεί καλά η συζήτηση και θα παρακαλούσα για τους χρόνους. </w:t>
      </w:r>
    </w:p>
    <w:p w14:paraId="601881E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Ο Πρωθυπουργός κ. Αλέξης Τσίπρας έχει τον λόγο.</w:t>
      </w:r>
    </w:p>
    <w:p w14:paraId="601881E7"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w:t>
      </w:r>
      <w:r>
        <w:rPr>
          <w:rFonts w:eastAsia="Times New Roman" w:cs="Times New Roman"/>
          <w:b/>
          <w:szCs w:val="24"/>
        </w:rPr>
        <w:t xml:space="preserve">ης): </w:t>
      </w:r>
      <w:r>
        <w:rPr>
          <w:rFonts w:eastAsia="Times New Roman" w:cs="Times New Roman"/>
          <w:szCs w:val="24"/>
        </w:rPr>
        <w:t xml:space="preserve">Κυρίες και κύριοι συνάδελφοι, έχω την αίσθηση ότι </w:t>
      </w:r>
      <w:r>
        <w:rPr>
          <w:rFonts w:eastAsia="Times New Roman" w:cs="Times New Roman"/>
          <w:szCs w:val="24"/>
        </w:rPr>
        <w:t>ο</w:t>
      </w:r>
      <w:r>
        <w:rPr>
          <w:rFonts w:eastAsia="Times New Roman" w:cs="Times New Roman"/>
          <w:szCs w:val="24"/>
        </w:rPr>
        <w:t xml:space="preserve"> Αρχηγός της </w:t>
      </w:r>
      <w:r>
        <w:rPr>
          <w:rFonts w:eastAsia="Times New Roman" w:cs="Times New Roman"/>
          <w:szCs w:val="24"/>
        </w:rPr>
        <w:lastRenderedPageBreak/>
        <w:t>Αξιωματικής Αντιπολίτευσης προκάλεσε αυτή τη συζήτηση μάλλον από κεκτημένη ταχύτητα -δεν μπορώ να το εξηγήσω αλλιώς- της προ αξιολόγησης περιόδου, της περιόδου των διαπραγματεύσεων για τη δεύτερη αξιολόγηση, όπου και μπορούσε, όσο αυτή καθυστε</w:t>
      </w:r>
      <w:r>
        <w:rPr>
          <w:rFonts w:eastAsia="Times New Roman" w:cs="Times New Roman"/>
          <w:szCs w:val="24"/>
        </w:rPr>
        <w:t xml:space="preserve">ρούσε, να εκμεταλλεύεται ένα αληθινό αίσθημα αγωνίας και αβεβαιότητας. Πάνω σε αυτό το αίσθημα είχε στηθεί μια ολόκληρη φάμπρικα καταστροφολογίας, διαστρέβλωσης, παραποίησης και κινδυνολογίας, με </w:t>
      </w:r>
      <w:proofErr w:type="spellStart"/>
      <w:r>
        <w:rPr>
          <w:rFonts w:eastAsia="Times New Roman" w:cs="Times New Roman"/>
          <w:szCs w:val="24"/>
        </w:rPr>
        <w:t>ψευδοπροφητείες</w:t>
      </w:r>
      <w:proofErr w:type="spellEnd"/>
      <w:r>
        <w:rPr>
          <w:rFonts w:eastAsia="Times New Roman" w:cs="Times New Roman"/>
          <w:szCs w:val="24"/>
        </w:rPr>
        <w:t xml:space="preserve"> </w:t>
      </w:r>
      <w:proofErr w:type="spellStart"/>
      <w:r>
        <w:rPr>
          <w:rFonts w:eastAsia="Times New Roman" w:cs="Times New Roman"/>
          <w:szCs w:val="24"/>
        </w:rPr>
        <w:t>δυστοπίας</w:t>
      </w:r>
      <w:proofErr w:type="spellEnd"/>
      <w:r>
        <w:rPr>
          <w:rFonts w:eastAsia="Times New Roman" w:cs="Times New Roman"/>
          <w:szCs w:val="24"/>
        </w:rPr>
        <w:t xml:space="preserve"> και συντέλειας.</w:t>
      </w:r>
    </w:p>
    <w:p w14:paraId="601881E8"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Τώρα, όμως, έχουμε</w:t>
      </w:r>
      <w:r>
        <w:rPr>
          <w:rFonts w:eastAsia="Times New Roman" w:cs="Times New Roman"/>
          <w:szCs w:val="24"/>
        </w:rPr>
        <w:t xml:space="preserve"> συμφωνία. Και κατά γενική ομολογία, έχουμε καλή συμφωνία. Άρα, αυτός που θα πρέπει να απολογηθεί για τη στάση του, δεν είναι η Κυβέρνηση, αλλά οι ψευδοπροφήτες της καταστροφής και απέναντι στους λίγους φανατικούς εντός του κόμματος που πίστεψαν ότι έρχετα</w:t>
      </w:r>
      <w:r>
        <w:rPr>
          <w:rFonts w:eastAsia="Times New Roman" w:cs="Times New Roman"/>
          <w:szCs w:val="24"/>
        </w:rPr>
        <w:t>ι η καταστροφή και μαζί με αυτήν την καταστροφή η πτώση της Κυβέρνησης, για να διαχειριστούν την καταστροφή οι επίδοξοι σωτήρες -αυτοί που μας οδήγησαν, βέβαια, σε αυτήν- αλλά κυρίως απέναντι στον ελληνικό λαό, για τη στάση που τήρησε η Αξιωματική Αντιπολί</w:t>
      </w:r>
      <w:r>
        <w:rPr>
          <w:rFonts w:eastAsia="Times New Roman" w:cs="Times New Roman"/>
          <w:szCs w:val="24"/>
        </w:rPr>
        <w:t xml:space="preserve">τευση καθ’ όλη τη διάρκεια μιας δύσκολης διαπραγμάτευσης. </w:t>
      </w:r>
      <w:r>
        <w:rPr>
          <w:rFonts w:eastAsia="Times New Roman" w:cs="Times New Roman"/>
          <w:szCs w:val="24"/>
        </w:rPr>
        <w:lastRenderedPageBreak/>
        <w:t>Διότι τώρα που έκλεισε η αξιολόγηση, δεν είναι πια καθόλου εύκολο να πουλάς καταστροφολογία και φόβο. Αφήστε, δε, που στο διάστημα των δυόμισ</w:t>
      </w:r>
      <w:r>
        <w:rPr>
          <w:rFonts w:eastAsia="Times New Roman" w:cs="Times New Roman"/>
          <w:szCs w:val="24"/>
        </w:rPr>
        <w:t>ι</w:t>
      </w:r>
      <w:r>
        <w:rPr>
          <w:rFonts w:eastAsia="Times New Roman" w:cs="Times New Roman"/>
          <w:szCs w:val="24"/>
        </w:rPr>
        <w:t xml:space="preserve"> εβδομάδων που μεσολάβησε από την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w:t>
      </w:r>
      <w:r>
        <w:rPr>
          <w:rFonts w:eastAsia="Times New Roman" w:cs="Times New Roman"/>
          <w:szCs w:val="24"/>
        </w:rPr>
        <w:t>της 15</w:t>
      </w:r>
      <w:r>
        <w:rPr>
          <w:rFonts w:eastAsia="Times New Roman" w:cs="Times New Roman"/>
          <w:szCs w:val="24"/>
          <w:vertAlign w:val="superscript"/>
        </w:rPr>
        <w:t>ης</w:t>
      </w:r>
      <w:r>
        <w:rPr>
          <w:rFonts w:eastAsia="Times New Roman" w:cs="Times New Roman"/>
          <w:szCs w:val="24"/>
        </w:rPr>
        <w:t xml:space="preserve"> Ιουνίου, τα ίδια τα γεγονότα είναι τόσο συντριπτικά που δεν προσφέρονται για διαστρεβλώσεις, δεν προσφέρονται για παραποίηση, δεν προσφέρονται για κινδυνολογία.</w:t>
      </w:r>
    </w:p>
    <w:p w14:paraId="601881E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Ο τρόπος με τον οποίο έχουν υποδεχθεί οι αγορές χρήματος τα αποτελέσματα της </w:t>
      </w:r>
      <w:r>
        <w:rPr>
          <w:rFonts w:eastAsia="Times New Roman" w:cs="Times New Roman"/>
          <w:szCs w:val="24"/>
        </w:rPr>
        <w:t>σ</w:t>
      </w:r>
      <w:r>
        <w:rPr>
          <w:rFonts w:eastAsia="Times New Roman" w:cs="Times New Roman"/>
          <w:szCs w:val="24"/>
        </w:rPr>
        <w:t>υμφωνίας</w:t>
      </w:r>
      <w:r>
        <w:rPr>
          <w:rFonts w:eastAsia="Times New Roman" w:cs="Times New Roman"/>
          <w:szCs w:val="24"/>
        </w:rPr>
        <w:t xml:space="preserve"> της 15</w:t>
      </w:r>
      <w:r>
        <w:rPr>
          <w:rFonts w:eastAsia="Times New Roman" w:cs="Times New Roman"/>
          <w:szCs w:val="24"/>
          <w:vertAlign w:val="superscript"/>
        </w:rPr>
        <w:t>ης</w:t>
      </w:r>
      <w:r>
        <w:rPr>
          <w:rFonts w:eastAsia="Times New Roman" w:cs="Times New Roman"/>
          <w:szCs w:val="24"/>
        </w:rPr>
        <w:t xml:space="preserve"> του Ιούνη, μιλά από μόνος του. Τα ελληνικά ομόλογα σημειώνουν καθημερινό ράλι στις αγορές, οι αποδόσεις τους βρίσκονται στα χαμηλότερα επίπεδα από το 2009, ενώ και η πορεία του ελληνικού Χρηματιστηρίου αποδεικνύει ότι η σταθερότητα έχει αποκαταστ</w:t>
      </w:r>
      <w:r>
        <w:rPr>
          <w:rFonts w:eastAsia="Times New Roman" w:cs="Times New Roman"/>
          <w:szCs w:val="24"/>
        </w:rPr>
        <w:t>αθεί και η εμπιστοσύνη στην ελληνική οικονομία επανέρχεται μέρα με τη μέρα.</w:t>
      </w:r>
    </w:p>
    <w:p w14:paraId="601881E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Ακόμη και ο οίκος </w:t>
      </w:r>
      <w:r>
        <w:rPr>
          <w:rFonts w:eastAsia="Times New Roman" w:cs="Times New Roman"/>
          <w:szCs w:val="24"/>
          <w:lang w:val="en-US"/>
        </w:rPr>
        <w:t>Moody</w:t>
      </w:r>
      <w:r>
        <w:rPr>
          <w:rFonts w:eastAsia="Times New Roman" w:cs="Times New Roman"/>
          <w:szCs w:val="24"/>
        </w:rPr>
        <w:t>’</w:t>
      </w:r>
      <w:r>
        <w:rPr>
          <w:rFonts w:eastAsia="Times New Roman" w:cs="Times New Roman"/>
          <w:szCs w:val="24"/>
          <w:lang w:val="en-US"/>
        </w:rPr>
        <w:t>s</w:t>
      </w:r>
      <w:r>
        <w:rPr>
          <w:rFonts w:eastAsia="Times New Roman" w:cs="Times New Roman"/>
          <w:szCs w:val="24"/>
        </w:rPr>
        <w:t xml:space="preserve">, ίσως ο πιο αυστηρός παγκόσμιος </w:t>
      </w:r>
      <w:proofErr w:type="spellStart"/>
      <w:r>
        <w:rPr>
          <w:rFonts w:eastAsia="Times New Roman" w:cs="Times New Roman"/>
          <w:szCs w:val="24"/>
        </w:rPr>
        <w:t>αξιολογητής</w:t>
      </w:r>
      <w:proofErr w:type="spellEnd"/>
      <w:r>
        <w:rPr>
          <w:rFonts w:eastAsia="Times New Roman" w:cs="Times New Roman"/>
          <w:szCs w:val="24"/>
        </w:rPr>
        <w:t xml:space="preserve"> της πιστοληπτικής ικανότητας χωρών και τραπεζών, αναβάθμισε το αξιόχρεο της ελληνικής οικονομίας, αλλά </w:t>
      </w:r>
      <w:r>
        <w:rPr>
          <w:rFonts w:eastAsia="Times New Roman" w:cs="Times New Roman"/>
          <w:szCs w:val="24"/>
        </w:rPr>
        <w:lastRenderedPageBreak/>
        <w:t>και των</w:t>
      </w:r>
      <w:r>
        <w:rPr>
          <w:rFonts w:eastAsia="Times New Roman" w:cs="Times New Roman"/>
          <w:szCs w:val="24"/>
        </w:rPr>
        <w:t xml:space="preserve"> ελληνικών τραπεζών, ενώ οι ελληνικές επιχειρήσεις έχουν, επιτέλους, μετά από πάρα πολύ καιρό, αρχίσει να δανείζονται στις διεθνείς αγορές χρήματος με ανταγωνιστικά επιτόκια.</w:t>
      </w:r>
    </w:p>
    <w:p w14:paraId="601881E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Η ελληνική οικονομία, λοιπόν, διορθώνει σταθερά τη θέση της και αρκετά σύντομα θα</w:t>
      </w:r>
      <w:r>
        <w:rPr>
          <w:rFonts w:eastAsia="Times New Roman" w:cs="Times New Roman"/>
          <w:szCs w:val="24"/>
        </w:rPr>
        <w:t xml:space="preserve"> έχει επανέλθει σε ανταγωνιστικά και βιώσιμα επίπεδα ως προς το δανεισμό της, από τη στιγμή που πλέον απουσιάζουν οι παράγοντες -οι πολιτικοί, θα έλεγα, και όχι οι οικονομικοί- που το τελευταίο διάστημα παραμόρφωναν την εικόνα της. Διότι, ξέρετε, τα θεμελι</w:t>
      </w:r>
      <w:r>
        <w:rPr>
          <w:rFonts w:eastAsia="Times New Roman" w:cs="Times New Roman"/>
          <w:szCs w:val="24"/>
        </w:rPr>
        <w:t>ώδη μεγέθη της ελληνικής οικονομίας δεν αντιστοιχούν στα σημερινά επιτόκια δανεισμού της. Είναι πολύ καλύτερα. Αρκεί να θυμίσουμε ότι η δημοσιονομική προσαρμογή έχει ολοκληρωθεί, καθώς υπερβαίνουμε κατ’ εξακολούθηση τους στόχους του προγράμματος. Οι ρυθμοί</w:t>
      </w:r>
      <w:r>
        <w:rPr>
          <w:rFonts w:eastAsia="Times New Roman" w:cs="Times New Roman"/>
          <w:szCs w:val="24"/>
        </w:rPr>
        <w:t xml:space="preserve"> ανάπτυξης είναι πλέον θετικοί, με προοπτική ακόμα μεγαλύτερης βελτίωσης, ενώ όλοι οι δείκτες της ελληνικής οικονομίας, οι δείκτες της παραγωγής, της απασχόλησης, των εξαγωγών, της κατανάλωσης, αποδεικνύουν τη θετική της προοπτική.</w:t>
      </w:r>
    </w:p>
    <w:p w14:paraId="601881E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Τι σημαίνει, όμως, αυτό </w:t>
      </w:r>
      <w:r>
        <w:rPr>
          <w:rFonts w:eastAsia="Times New Roman" w:cs="Times New Roman"/>
          <w:szCs w:val="24"/>
        </w:rPr>
        <w:t xml:space="preserve">που είπα, ότι απουσιάζουν πια εκείνοι οι πολιτικοί παράγοντες που παραμόρφωναν την πραγματική εικόνα της ελληνικής οικονομίας; Σημαίνει πολύ απλά ότι η </w:t>
      </w:r>
      <w:r>
        <w:rPr>
          <w:rFonts w:eastAsia="Times New Roman" w:cs="Times New Roman"/>
          <w:szCs w:val="24"/>
        </w:rPr>
        <w:lastRenderedPageBreak/>
        <w:t xml:space="preserve">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απαντά πειστικά στις επιφυλάξεις των αγορών για τη βιωσιμότητα του ελληνικού χρέου</w:t>
      </w:r>
      <w:r>
        <w:rPr>
          <w:rFonts w:eastAsia="Times New Roman" w:cs="Times New Roman"/>
          <w:szCs w:val="24"/>
        </w:rPr>
        <w:t xml:space="preserve">ς. Σε πλήρη αντίθεση με τους ισχυρισμούς της Νέας Δημοκρατίας και του κ. Μητσοτάκη ότι δήθεν, δηλαδή, τα δώσαμε όλα και δεν πήραμε τίποτα, η </w:t>
      </w:r>
      <w:r>
        <w:rPr>
          <w:rFonts w:eastAsia="Times New Roman" w:cs="Times New Roman"/>
          <w:szCs w:val="24"/>
        </w:rPr>
        <w:t>σ</w:t>
      </w:r>
      <w:r>
        <w:rPr>
          <w:rFonts w:eastAsia="Times New Roman" w:cs="Times New Roman"/>
          <w:szCs w:val="24"/>
        </w:rPr>
        <w:t xml:space="preserve">υμφωνία του </w:t>
      </w:r>
      <w:proofErr w:type="spellStart"/>
      <w:r>
        <w:rPr>
          <w:rFonts w:eastAsia="Times New Roman" w:cs="Times New Roman"/>
          <w:szCs w:val="24"/>
          <w:lang w:val="en-US"/>
        </w:rPr>
        <w:t>Eurogroup</w:t>
      </w:r>
      <w:proofErr w:type="spellEnd"/>
      <w:r>
        <w:rPr>
          <w:rFonts w:eastAsia="Times New Roman" w:cs="Times New Roman"/>
          <w:szCs w:val="24"/>
        </w:rPr>
        <w:t>, κατά γενική ομολογία σε διεθνές επίπεδο, αποτελεί ένα θετικό ορόσημο στην πορεία ολοκλήρωση</w:t>
      </w:r>
      <w:r>
        <w:rPr>
          <w:rFonts w:eastAsia="Times New Roman" w:cs="Times New Roman"/>
          <w:szCs w:val="24"/>
        </w:rPr>
        <w:t>ς του προγράμματος, διότι για πρώτη φορά περιλαμβάνει σαφείς δεσμεύσεις και όχι απλές υποσχέσεις για την εφαρμογή συγκεκριμένων μέτρων ρύθμισης του ελληνικού χρέους.</w:t>
      </w:r>
    </w:p>
    <w:p w14:paraId="601881E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Επιτρέψτε μου εδώ να γίνω πιο συγκεκριμένος: Σύμφωνα με την απόφαση αυτή οι χρηματοδοτικές</w:t>
      </w:r>
      <w:r>
        <w:rPr>
          <w:rFonts w:eastAsia="Times New Roman" w:cs="Times New Roman"/>
          <w:szCs w:val="24"/>
        </w:rPr>
        <w:t xml:space="preserve"> ανάγκες του ελληνικού δημοσίου δεν θα πρέπει από το 2018 και για το μεσοπρόθεσμο διάστημα να ξεπερνούν το 15% του Ακαθάριστου Εθνικού Προϊόντος της χώρας.</w:t>
      </w:r>
    </w:p>
    <w:p w14:paraId="601881EE" w14:textId="77777777" w:rsidR="00396B82" w:rsidRDefault="00B34233">
      <w:pPr>
        <w:spacing w:after="0" w:line="600" w:lineRule="auto"/>
        <w:ind w:firstLine="720"/>
        <w:jc w:val="both"/>
        <w:rPr>
          <w:rFonts w:eastAsia="Times New Roman"/>
          <w:szCs w:val="24"/>
        </w:rPr>
      </w:pPr>
      <w:r>
        <w:rPr>
          <w:rFonts w:eastAsia="Times New Roman"/>
          <w:szCs w:val="24"/>
        </w:rPr>
        <w:t xml:space="preserve">Πρώτα και κύρια, λοιπόν, έχουμε ένα ταβάνι, ένα όριο ως προς τις ετήσιες ανάγκες χρηματοδότησης του </w:t>
      </w:r>
      <w:r>
        <w:rPr>
          <w:rFonts w:eastAsia="Times New Roman"/>
          <w:szCs w:val="24"/>
        </w:rPr>
        <w:t>χρέους, το οποίο δεν θα ξεπερνάμε ό,τι και αν συμβεί.</w:t>
      </w:r>
    </w:p>
    <w:p w14:paraId="601881EF" w14:textId="77777777" w:rsidR="00396B82" w:rsidRDefault="00B34233">
      <w:pPr>
        <w:spacing w:after="0" w:line="600" w:lineRule="auto"/>
        <w:ind w:firstLine="720"/>
        <w:jc w:val="both"/>
        <w:rPr>
          <w:rFonts w:eastAsia="Times New Roman"/>
          <w:szCs w:val="24"/>
        </w:rPr>
      </w:pPr>
      <w:r>
        <w:rPr>
          <w:rFonts w:eastAsia="Times New Roman"/>
          <w:szCs w:val="24"/>
        </w:rPr>
        <w:lastRenderedPageBreak/>
        <w:t>Δεύτερον, έχουμε πλέον συμφωνήσει ως προς τα πλεονάσματα που πρέπει να επιτευχθούν στο μεσοπρόθεσμο διάστημα. Και εδώ χρειάζεται προσοχή, διότι πολλά έχουν ακουστεί -ιδίως από την Αντιπολίτευση- ως προς</w:t>
      </w:r>
      <w:r>
        <w:rPr>
          <w:rFonts w:eastAsia="Times New Roman"/>
          <w:szCs w:val="24"/>
        </w:rPr>
        <w:t xml:space="preserve"> αυτό το ζήτημα.</w:t>
      </w:r>
    </w:p>
    <w:p w14:paraId="601881F0" w14:textId="77777777" w:rsidR="00396B82" w:rsidRDefault="00B34233">
      <w:pPr>
        <w:spacing w:after="0" w:line="600" w:lineRule="auto"/>
        <w:ind w:firstLine="720"/>
        <w:jc w:val="both"/>
        <w:rPr>
          <w:rFonts w:eastAsia="Times New Roman"/>
          <w:szCs w:val="24"/>
        </w:rPr>
      </w:pPr>
      <w:r>
        <w:rPr>
          <w:rFonts w:eastAsia="Times New Roman"/>
          <w:szCs w:val="24"/>
        </w:rPr>
        <w:t>Με τη συμφωνία, λοιπόν, για πρωτογενή πλεονάσματα 2% μετά το 2022, θα πρέπει όλοι να γνωρίζουμε ότι η Ελλάδα θα είναι η μοναδική χώρα στην Ευρωζώνη που θα βρίσκεται σε καθεστώς θετικής εξαίρεσης από το Σύμφωνο Σταθερότητας, με βάση το οποί</w:t>
      </w:r>
      <w:r>
        <w:rPr>
          <w:rFonts w:eastAsia="Times New Roman"/>
          <w:szCs w:val="24"/>
        </w:rPr>
        <w:t>ο θα έπρεπε μετά το 2022 και κατά αναλογία του χρέους μας, να είχαμε πλεονάσματα πολύ - πολύ υψηλότερα, πάνω από το 2,5%, 2,6%.</w:t>
      </w:r>
    </w:p>
    <w:p w14:paraId="601881F1" w14:textId="77777777" w:rsidR="00396B82" w:rsidRDefault="00B34233">
      <w:pPr>
        <w:spacing w:after="0" w:line="600" w:lineRule="auto"/>
        <w:ind w:firstLine="720"/>
        <w:jc w:val="both"/>
        <w:rPr>
          <w:rFonts w:eastAsia="Times New Roman"/>
          <w:szCs w:val="24"/>
        </w:rPr>
      </w:pPr>
      <w:r>
        <w:rPr>
          <w:rFonts w:eastAsia="Times New Roman"/>
          <w:szCs w:val="24"/>
        </w:rPr>
        <w:t>Επιτρέψτε μου εδώ να κάνω μια παρατήρηση, διότι πράγματι αυτή είναι μια κρίσιμη συζήτηση, η συζήτηση, δηλαδή, για το ύψος των πλ</w:t>
      </w:r>
      <w:r>
        <w:rPr>
          <w:rFonts w:eastAsia="Times New Roman"/>
          <w:szCs w:val="24"/>
        </w:rPr>
        <w:t>εονασμάτων. Από την πλευρά, όμως, της Αντιπολίτευσης και ιδιαίτερα της Νέας Δημοκρατίας, χρειάζεται, θα έλεγε κανείς, ιδιαίτερο θράσος να επικεντρώνεται σε αυτήν τη συζήτηση, διότι ο ελληνικός λαός έχει μνήμη. Πρόσφατα ήταν τα αποτελέσματα των διαπραγματεύ</w:t>
      </w:r>
      <w:r>
        <w:rPr>
          <w:rFonts w:eastAsia="Times New Roman"/>
          <w:szCs w:val="24"/>
        </w:rPr>
        <w:t>σεων κατά τη διάρκεια των κυβερ</w:t>
      </w:r>
      <w:r>
        <w:rPr>
          <w:rFonts w:eastAsia="Times New Roman"/>
          <w:szCs w:val="24"/>
        </w:rPr>
        <w:lastRenderedPageBreak/>
        <w:t>νήσεων σας, όπου είχατε δεσμεύσει τη χώρα για πρωτογενή πλεονάσματα ύψους 4% μέχρι το 2030. Δυστυχώς, λοιπόν, ο ελληνικός λαός έχει μνήμη.</w:t>
      </w:r>
    </w:p>
    <w:p w14:paraId="601881F2" w14:textId="77777777" w:rsidR="00396B82" w:rsidRDefault="00B34233">
      <w:pPr>
        <w:spacing w:after="0" w:line="600" w:lineRule="auto"/>
        <w:ind w:firstLine="720"/>
        <w:jc w:val="both"/>
        <w:rPr>
          <w:rFonts w:eastAsia="Times New Roman"/>
          <w:szCs w:val="24"/>
        </w:rPr>
      </w:pPr>
      <w:r>
        <w:rPr>
          <w:rFonts w:eastAsia="Times New Roman"/>
          <w:szCs w:val="24"/>
        </w:rPr>
        <w:t xml:space="preserve">Για να επιστρέψω, όμως, στα σημεία της </w:t>
      </w:r>
      <w:r>
        <w:rPr>
          <w:rFonts w:eastAsia="Times New Roman"/>
          <w:szCs w:val="24"/>
        </w:rPr>
        <w:t>σ</w:t>
      </w:r>
      <w:r>
        <w:rPr>
          <w:rFonts w:eastAsia="Times New Roman"/>
          <w:szCs w:val="24"/>
        </w:rPr>
        <w:t>υμφωνίας, με δεδομένα τα πρωτογενή πλεονάσματα</w:t>
      </w:r>
      <w:r>
        <w:rPr>
          <w:rFonts w:eastAsia="Times New Roman"/>
          <w:szCs w:val="24"/>
        </w:rPr>
        <w:t xml:space="preserve"> περιγράφονται πλέον με σαφήνεια τα εργαλεία που θα χρησιμοποιηθούν, ώστε οι χρηματοδοτικές ανάγκες της χώρας να μην υπερβαίνουν αυτό το χρηματοδοτικό ταβάνι. Μιλάμε, δηλαδή, για επιμηκύνσεις του σταθμισμένου μέσου όρου των ωριμάνσεων των ελληνικών ομολόγω</w:t>
      </w:r>
      <w:r>
        <w:rPr>
          <w:rFonts w:eastAsia="Times New Roman"/>
          <w:szCs w:val="24"/>
        </w:rPr>
        <w:t>ν, αλλά και για περίοδο χάριτος για τα επιτόκια που αμφότερες φτάνουν έως τα δεκαπέντε έτη.</w:t>
      </w:r>
    </w:p>
    <w:p w14:paraId="601881F3" w14:textId="77777777" w:rsidR="00396B82" w:rsidRDefault="00B34233">
      <w:pPr>
        <w:spacing w:after="0" w:line="600" w:lineRule="auto"/>
        <w:ind w:firstLine="720"/>
        <w:jc w:val="both"/>
        <w:rPr>
          <w:rFonts w:eastAsia="Times New Roman"/>
          <w:szCs w:val="24"/>
        </w:rPr>
      </w:pPr>
      <w:r>
        <w:rPr>
          <w:rFonts w:eastAsia="Times New Roman"/>
          <w:szCs w:val="24"/>
        </w:rPr>
        <w:t xml:space="preserve">Η τελική ποσοτικοποίηση, βεβαίως, εξαρτάται από τους ρυθμούς ανάπτυξης που θα προβλεφθούν τελικά από τον </w:t>
      </w:r>
      <w:r>
        <w:rPr>
          <w:rFonts w:eastAsia="Times New Roman"/>
          <w:szCs w:val="24"/>
          <w:lang w:val="en-US"/>
        </w:rPr>
        <w:t>ESM</w:t>
      </w:r>
      <w:r>
        <w:rPr>
          <w:rFonts w:eastAsia="Times New Roman"/>
          <w:szCs w:val="24"/>
        </w:rPr>
        <w:t xml:space="preserve"> σε συνεργασία με τους άλλους θεσμούς. </w:t>
      </w:r>
    </w:p>
    <w:p w14:paraId="601881F4" w14:textId="77777777" w:rsidR="00396B82" w:rsidRDefault="00B34233">
      <w:pPr>
        <w:spacing w:after="0" w:line="600" w:lineRule="auto"/>
        <w:ind w:firstLine="720"/>
        <w:jc w:val="both"/>
        <w:rPr>
          <w:rFonts w:eastAsia="Times New Roman"/>
          <w:szCs w:val="24"/>
        </w:rPr>
      </w:pPr>
      <w:r>
        <w:rPr>
          <w:rFonts w:eastAsia="Times New Roman"/>
          <w:szCs w:val="24"/>
        </w:rPr>
        <w:t>Η απόφαση, όμως,</w:t>
      </w:r>
      <w:r>
        <w:rPr>
          <w:rFonts w:eastAsia="Times New Roman"/>
          <w:szCs w:val="24"/>
        </w:rPr>
        <w:t xml:space="preserve"> δεν σταματάει εκεί. Πηγαίνει ένα βήμα παραπέρα και εντάσσει στα διαθέσιμα εργαλεία ρύθμισης και τη λεγόμενη «ρήτρα ανάπτυξης», που θα θυμίσω ότι αποτελούσε διαρκές αίτημα της ελληνικής πλευράς από το 2015 και τώρα παρουσιάστηκε στο τραπέζι της διαπραγμάτε</w:t>
      </w:r>
      <w:r>
        <w:rPr>
          <w:rFonts w:eastAsia="Times New Roman"/>
          <w:szCs w:val="24"/>
        </w:rPr>
        <w:t>υσης ως η γαλλική συμβολή, η γαλλική ιδέα πριν την απόφαση της 15</w:t>
      </w:r>
      <w:r>
        <w:rPr>
          <w:rFonts w:eastAsia="Times New Roman"/>
          <w:szCs w:val="24"/>
          <w:vertAlign w:val="superscript"/>
        </w:rPr>
        <w:t>ης</w:t>
      </w:r>
      <w:r>
        <w:rPr>
          <w:rFonts w:eastAsia="Times New Roman"/>
          <w:szCs w:val="24"/>
        </w:rPr>
        <w:t xml:space="preserve"> Ιουνίου.</w:t>
      </w:r>
    </w:p>
    <w:p w14:paraId="601881F5" w14:textId="77777777" w:rsidR="00396B82" w:rsidRDefault="00B34233">
      <w:pPr>
        <w:spacing w:after="0" w:line="600" w:lineRule="auto"/>
        <w:ind w:firstLine="720"/>
        <w:jc w:val="both"/>
        <w:rPr>
          <w:rFonts w:eastAsia="Times New Roman"/>
          <w:szCs w:val="24"/>
        </w:rPr>
      </w:pPr>
      <w:r>
        <w:rPr>
          <w:rFonts w:eastAsia="Times New Roman"/>
          <w:szCs w:val="24"/>
        </w:rPr>
        <w:lastRenderedPageBreak/>
        <w:t xml:space="preserve">Σύμφωνα με αυτή, αν η ανάπτυξη είναι χαμηλότερη από τις προβλέψεις των θεσμών και του </w:t>
      </w:r>
      <w:r>
        <w:rPr>
          <w:rFonts w:eastAsia="Times New Roman"/>
          <w:szCs w:val="24"/>
          <w:lang w:val="en-US"/>
        </w:rPr>
        <w:t>ESM</w:t>
      </w:r>
      <w:r>
        <w:rPr>
          <w:rFonts w:eastAsia="Times New Roman"/>
          <w:szCs w:val="24"/>
        </w:rPr>
        <w:t xml:space="preserve">, τότε αυτομάτως θα έχουμε ακόμα μεγαλύτερες επιμηκύνσεις ωριμάνσεων, αλλά και μεγαλύτερη </w:t>
      </w:r>
      <w:r>
        <w:rPr>
          <w:rFonts w:eastAsia="Times New Roman"/>
          <w:szCs w:val="24"/>
        </w:rPr>
        <w:t xml:space="preserve">περίοδο χάριτος στις πληρωμές επιτοκίων, διότι -υπενθυμίζω το σημαντικότερο στοιχείο- οι ανάγκες του ελληνικού δημοσίου με βάση την απόφαση δεν επιτρέπεται να ξεπερνούν το 15% του ΑΕΠ. </w:t>
      </w:r>
    </w:p>
    <w:p w14:paraId="601881F6" w14:textId="77777777" w:rsidR="00396B82" w:rsidRDefault="00B34233">
      <w:pPr>
        <w:spacing w:after="0" w:line="600" w:lineRule="auto"/>
        <w:ind w:firstLine="720"/>
        <w:jc w:val="both"/>
        <w:rPr>
          <w:rFonts w:eastAsia="Times New Roman"/>
          <w:szCs w:val="24"/>
        </w:rPr>
      </w:pPr>
      <w:r>
        <w:rPr>
          <w:rFonts w:eastAsia="Times New Roman"/>
          <w:szCs w:val="24"/>
        </w:rPr>
        <w:t>Άρα εδώ δεν έχουμε απλώς μια υπόσχεση, ούτε καν, θα έλεγα, μια συγκεκρ</w:t>
      </w:r>
      <w:r>
        <w:rPr>
          <w:rFonts w:eastAsia="Times New Roman"/>
          <w:szCs w:val="24"/>
        </w:rPr>
        <w:t xml:space="preserve">ιμένη δέσμευση. Αντίθετα, έχουμε μια σαφή περιγραφή, έναν κλειδωμένο αλγόριθμο για τη ρύθμιση του ελληνικού χρέους. </w:t>
      </w:r>
    </w:p>
    <w:p w14:paraId="601881F7" w14:textId="77777777" w:rsidR="00396B82" w:rsidRDefault="00B34233">
      <w:pPr>
        <w:spacing w:after="0" w:line="600" w:lineRule="auto"/>
        <w:ind w:firstLine="720"/>
        <w:jc w:val="both"/>
        <w:rPr>
          <w:rFonts w:eastAsia="Times New Roman"/>
          <w:szCs w:val="24"/>
        </w:rPr>
      </w:pPr>
      <w:r>
        <w:rPr>
          <w:rFonts w:eastAsia="Times New Roman"/>
          <w:szCs w:val="24"/>
        </w:rPr>
        <w:t>Όποιος, λοιπόν, επιθυμεί, μπορεί να μελετήσει αυτόν τον αλγόριθμο και να προσδιορίσει επακριβώς και ποσοτικά τα μέτρα ρύθμισης του ελληνικο</w:t>
      </w:r>
      <w:r>
        <w:rPr>
          <w:rFonts w:eastAsia="Times New Roman"/>
          <w:szCs w:val="24"/>
        </w:rPr>
        <w:t xml:space="preserve">ύ χρέους που θα αρχίσουν να εφαρμόζονται αμέσως μετά το τέλος του προγράμματος με μια ακολουθία απλών μαθηματικών πράξεων. </w:t>
      </w:r>
    </w:p>
    <w:p w14:paraId="601881F8" w14:textId="77777777" w:rsidR="00396B82" w:rsidRDefault="00B34233">
      <w:pPr>
        <w:spacing w:after="0" w:line="600" w:lineRule="auto"/>
        <w:ind w:firstLine="720"/>
        <w:jc w:val="both"/>
        <w:rPr>
          <w:rFonts w:eastAsia="Times New Roman"/>
          <w:szCs w:val="24"/>
        </w:rPr>
      </w:pPr>
      <w:r>
        <w:rPr>
          <w:rFonts w:eastAsia="Times New Roman"/>
          <w:szCs w:val="24"/>
        </w:rPr>
        <w:t xml:space="preserve">Και πιστέψτε με, οι επενδυτές χρήματος, από ό,τι φαίνεται, επιθυμούν να προσδιορίσουν επακριβώς, για αυτό και φαίνεται ότι πετάνε </w:t>
      </w:r>
      <w:r>
        <w:rPr>
          <w:rFonts w:eastAsia="Times New Roman"/>
          <w:szCs w:val="24"/>
        </w:rPr>
        <w:t xml:space="preserve">στο καλάθι των </w:t>
      </w:r>
      <w:proofErr w:type="spellStart"/>
      <w:r>
        <w:rPr>
          <w:rFonts w:eastAsia="Times New Roman"/>
          <w:szCs w:val="24"/>
        </w:rPr>
        <w:t>αχρήστων</w:t>
      </w:r>
      <w:proofErr w:type="spellEnd"/>
      <w:r>
        <w:rPr>
          <w:rFonts w:eastAsia="Times New Roman"/>
          <w:szCs w:val="24"/>
        </w:rPr>
        <w:t xml:space="preserve"> την καταστροφολογία.</w:t>
      </w:r>
    </w:p>
    <w:p w14:paraId="601881F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Κυρίως, όμως, πετάνε στο καλάθι των </w:t>
      </w:r>
      <w:proofErr w:type="spellStart"/>
      <w:r>
        <w:rPr>
          <w:rFonts w:eastAsia="Times New Roman" w:cs="Times New Roman"/>
          <w:szCs w:val="24"/>
        </w:rPr>
        <w:t>αχρήστων</w:t>
      </w:r>
      <w:proofErr w:type="spellEnd"/>
      <w:r>
        <w:rPr>
          <w:rFonts w:eastAsia="Times New Roman" w:cs="Times New Roman"/>
          <w:szCs w:val="24"/>
        </w:rPr>
        <w:t xml:space="preserve"> το επιχείρημα ότι δήθεν αυτή, η τωρινή απόφαση δεν είναι τίποτα άλλο από μια απλή επανάληψη της υπόσχεσης του 2012, ένα επιχείρημα που ακούσαμε πολλές φορές από την π</w:t>
      </w:r>
      <w:r>
        <w:rPr>
          <w:rFonts w:eastAsia="Times New Roman" w:cs="Times New Roman"/>
          <w:szCs w:val="24"/>
        </w:rPr>
        <w:t xml:space="preserve">λευρά σας και που -επιτρέψτε μου την έκφραση- αγγίζει τα όρια της ανοησίας. Και θα εξηγήσω γιατί. </w:t>
      </w:r>
    </w:p>
    <w:p w14:paraId="601881F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Το 2012 το μόνο που είχε συμφωνηθεί ήταν ότι αν υπάρξει ανάγκη -αν υπάρξει ανάγκη!- θα άνοιγε η συζήτηση για πιθανά μέτρα </w:t>
      </w:r>
      <w:proofErr w:type="spellStart"/>
      <w:r>
        <w:rPr>
          <w:rFonts w:eastAsia="Times New Roman" w:cs="Times New Roman"/>
          <w:szCs w:val="24"/>
        </w:rPr>
        <w:t>απομείωσης</w:t>
      </w:r>
      <w:proofErr w:type="spellEnd"/>
      <w:r>
        <w:rPr>
          <w:rFonts w:eastAsia="Times New Roman" w:cs="Times New Roman"/>
          <w:szCs w:val="24"/>
        </w:rPr>
        <w:t xml:space="preserve"> του ελληνικού δημόσιου χ</w:t>
      </w:r>
      <w:r>
        <w:rPr>
          <w:rFonts w:eastAsia="Times New Roman" w:cs="Times New Roman"/>
          <w:szCs w:val="24"/>
        </w:rPr>
        <w:t xml:space="preserve">ρέους. </w:t>
      </w:r>
    </w:p>
    <w:p w14:paraId="601881F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Σήμερα, αντίθετα, δεν έχουμε -επαναλαμβάνω- μια υπόσχεση για συζήτηση, αλλά ένα συγκεκριμένο οδικό χάρτη, με σαφή προσδιορισμό του αλγόριθμου ποσοτικοποίησης των μέτρων που θα εφαρμοστούν από τον Αύγουστο του 2018. </w:t>
      </w:r>
    </w:p>
    <w:p w14:paraId="601881F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Έχουμε, όμως, και δύο ακόμα στοι</w:t>
      </w:r>
      <w:r>
        <w:rPr>
          <w:rFonts w:eastAsia="Times New Roman" w:cs="Times New Roman"/>
          <w:szCs w:val="24"/>
        </w:rPr>
        <w:t xml:space="preserve">χεία: </w:t>
      </w:r>
    </w:p>
    <w:p w14:paraId="601881F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Πρώτον -και νομίζω σημαντικότερο- έχουμε μια σαφή δέσμευση από την πλευρά των εταίρων μας για την επιτυχή επιστροφή της χώρας στις αγορές χρήματος και, μάλιστα, όχι εν </w:t>
      </w:r>
      <w:proofErr w:type="spellStart"/>
      <w:r>
        <w:rPr>
          <w:rFonts w:eastAsia="Times New Roman" w:cs="Times New Roman"/>
          <w:szCs w:val="24"/>
        </w:rPr>
        <w:t>είδει</w:t>
      </w:r>
      <w:proofErr w:type="spellEnd"/>
      <w:r>
        <w:rPr>
          <w:rFonts w:eastAsia="Times New Roman" w:cs="Times New Roman"/>
          <w:szCs w:val="24"/>
        </w:rPr>
        <w:t xml:space="preserve"> ευχής, αλλά και με συγκεκριμένες πρωτοβουλίες, όπως, για παράδειγμα, αυτή η</w:t>
      </w:r>
      <w:r>
        <w:rPr>
          <w:rFonts w:eastAsia="Times New Roman" w:cs="Times New Roman"/>
          <w:szCs w:val="24"/>
        </w:rPr>
        <w:t xml:space="preserve"> πολύ σημαντική δέσμευση για τη δημιουργία </w:t>
      </w:r>
      <w:r>
        <w:rPr>
          <w:rFonts w:eastAsia="Times New Roman" w:cs="Times New Roman"/>
          <w:szCs w:val="24"/>
        </w:rPr>
        <w:lastRenderedPageBreak/>
        <w:t xml:space="preserve">αποθεματικού για τη στήριξη των ελληνικών ομολόγων σε περίπτωση που εκείνη την εποχή υπάρχουν αναταράξεις στις διεθνείς αγορές. </w:t>
      </w:r>
    </w:p>
    <w:p w14:paraId="601881F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Δεύτερον, υπάρχουν συγκεκριμένες, επιπλέον δεσμεύσεις για παρεμβάσεις αναπτυξιακού χ</w:t>
      </w:r>
      <w:r>
        <w:rPr>
          <w:rFonts w:eastAsia="Times New Roman" w:cs="Times New Roman"/>
          <w:szCs w:val="24"/>
        </w:rPr>
        <w:t xml:space="preserve">αρακτήρα, συμπεριλαμβανομένης της ίδρυσης αναπτυξιακής τράπεζας, ώστε να διασφαλιστεί η δυναμική ανάκαμψη της ελληνικής οικονομίας. </w:t>
      </w:r>
    </w:p>
    <w:p w14:paraId="601881F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Αυτά, λοιπόν, βλέπουν οι επενδυτές χρήματος, αυτά βλέπουν οι οίκοι αξιολόγησης, αυτά βλέπουν οι αγορές, κύριοι της Νέας Δημ</w:t>
      </w:r>
      <w:r>
        <w:rPr>
          <w:rFonts w:eastAsia="Times New Roman" w:cs="Times New Roman"/>
          <w:szCs w:val="24"/>
        </w:rPr>
        <w:t xml:space="preserve">οκρατίας, που τόσο πολύ ομνύετε σε αυτές και, κατά δυσαρέσκειά σας, επιστρέφουν τις τοποθετήσεις τους στα ελληνικά ομόλογα. </w:t>
      </w:r>
    </w:p>
    <w:p w14:paraId="6018820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Πίσω, λοιπόν, από τον ορυμαγδό των δηλώσεων και των δημοσιευμάτων σκοπιμότητας που διαρρέετε, υπάρχει μια άλλη εικόνα που δεν σας α</w:t>
      </w:r>
      <w:r>
        <w:rPr>
          <w:rFonts w:eastAsia="Times New Roman" w:cs="Times New Roman"/>
          <w:szCs w:val="24"/>
        </w:rPr>
        <w:t>ρέσει και γι’ αυτό θέλετε να την αποκρύψετε. Είναι η εικόνα μιας Ελλάδας ταλαιπωρημένης μεν από μια πολυετή κρίση, που άφησε σημαντικές κοινωνικές πληγές και ενός ελληνικού λαού με πολλές θυσίες, μιας Ελλάδας, όμως, που η εικόνα της δεν είναι αυτή που κάπο</w:t>
      </w:r>
      <w:r>
        <w:rPr>
          <w:rFonts w:eastAsia="Times New Roman" w:cs="Times New Roman"/>
          <w:szCs w:val="24"/>
        </w:rPr>
        <w:t xml:space="preserve">ιοι θέλουν, αλλά η εικόνα μιας χώρας που γυρίζει επιτέλους σελίδα, που κάνει σταθερά βήματα </w:t>
      </w:r>
      <w:r>
        <w:rPr>
          <w:rFonts w:eastAsia="Times New Roman" w:cs="Times New Roman"/>
          <w:szCs w:val="24"/>
        </w:rPr>
        <w:lastRenderedPageBreak/>
        <w:t xml:space="preserve">για την έξοδο από την κρίση και την επιτροπεία των μνημονίων. Και τα βήματα αυτά είναι προς τα μπροστά, προς το μέλλον και όχι προς το παρελθόν. </w:t>
      </w:r>
    </w:p>
    <w:p w14:paraId="6018820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Άκουσα από την πλε</w:t>
      </w:r>
      <w:r>
        <w:rPr>
          <w:rFonts w:eastAsia="Times New Roman" w:cs="Times New Roman"/>
          <w:szCs w:val="24"/>
        </w:rPr>
        <w:t xml:space="preserve">υρά σας και ένα ακόμη επιχείρημα, ότι δήθεν τα βήματα αυτά που έγιναν τις τελευταίες εβδομάδες το μόνο που κατάφεραν ήταν να γυρίσουμε εκεί που μας άφησε η προηγούμενη κυβέρνηση, του κ. Σαμαρά και του κ. Βενιζέλου, το καλοκαίρι του 2014. </w:t>
      </w:r>
    </w:p>
    <w:p w14:paraId="6018820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Ας δούμε, λοιπόν,</w:t>
      </w:r>
      <w:r>
        <w:rPr>
          <w:rFonts w:eastAsia="Times New Roman" w:cs="Times New Roman"/>
          <w:szCs w:val="24"/>
        </w:rPr>
        <w:t xml:space="preserve"> τα πράγματα ένα προς ένα, διότι, θυμάμαι, όταν με επισκεφτήκατε να συζητήσουμε πριν από δέκα περίπου ημέρες, με στόμφο μπροστά στα μέσα μαζικής ενημέρωσης είπατε να πάμε στη Βουλή να πούμε την αλήθεια. </w:t>
      </w:r>
    </w:p>
    <w:p w14:paraId="6018820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Ας πούμε, λοιπόν, την αλήθεια, κύριε Μητσοτάκη για ν</w:t>
      </w:r>
      <w:r>
        <w:rPr>
          <w:rFonts w:eastAsia="Times New Roman" w:cs="Times New Roman"/>
          <w:szCs w:val="24"/>
        </w:rPr>
        <w:t xml:space="preserve">α ακούσει ο ελληνικός λαός τι ακριβώς συγκρίνετε εσείς στη Νέα Δημοκρατία: </w:t>
      </w:r>
    </w:p>
    <w:p w14:paraId="6018820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Το υποτιθέμενο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της περιόδου εκείνης, του κ. Σαμαρά και του κ. Βενιζέλου, να συγκριθεί με τα πραγματικά στοιχεία, για τα οποία εμείς τώρα δεν πανηγυρίζουμε, διότι θέλο</w:t>
      </w:r>
      <w:r>
        <w:rPr>
          <w:rFonts w:eastAsia="Times New Roman" w:cs="Times New Roman"/>
          <w:szCs w:val="24"/>
        </w:rPr>
        <w:t>υμε να είμαστε υπεύθυνοι και συγκρατημένοι. Να τα συγκρί</w:t>
      </w:r>
      <w:r>
        <w:rPr>
          <w:rFonts w:eastAsia="Times New Roman" w:cs="Times New Roman"/>
          <w:szCs w:val="24"/>
        </w:rPr>
        <w:lastRenderedPageBreak/>
        <w:t xml:space="preserve">νουμε, όμως, για να δούμε ποια είναι η πραγματική δυναμική ανάκαμψης της ελληνικής οικονομίας σήμερα με τα στοιχεία τα οποία είχαμε τότε. </w:t>
      </w:r>
    </w:p>
    <w:p w14:paraId="6018820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Από πού να ξεκινήσει κανείς; Ας ξεκινήσουμε από το προσφιλές </w:t>
      </w:r>
      <w:r>
        <w:rPr>
          <w:rFonts w:eastAsia="Times New Roman" w:cs="Times New Roman"/>
          <w:szCs w:val="24"/>
        </w:rPr>
        <w:t xml:space="preserve">σας, τα πρωτογενή πλεονάσματα. Τι είχατε καταφέρει εσείς το 2014, το περίφημο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Είχατε καταφέρει να πέσετε έξω από το στόχο κατά 1,3% του ΑΕΠ -ενώ εμείς για στόχο 0,5% πιάσαμε 4,2%- και φέρατε τελικά πλεόνασμα μόλις 0,2%. </w:t>
      </w:r>
    </w:p>
    <w:p w14:paraId="6018820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Ας αφήσουμε, όμως, τ</w:t>
      </w:r>
      <w:r>
        <w:rPr>
          <w:rFonts w:eastAsia="Times New Roman" w:cs="Times New Roman"/>
          <w:szCs w:val="24"/>
        </w:rPr>
        <w:t xml:space="preserve">α πλεονάσματα και ας μιλήσουμε και για άλλους αριθμούς. </w:t>
      </w:r>
    </w:p>
    <w:p w14:paraId="60188207" w14:textId="77777777" w:rsidR="00396B82" w:rsidRDefault="00B34233">
      <w:pPr>
        <w:spacing w:after="0" w:line="600" w:lineRule="auto"/>
        <w:ind w:firstLine="720"/>
        <w:jc w:val="both"/>
        <w:rPr>
          <w:rFonts w:eastAsia="Times New Roman"/>
          <w:szCs w:val="24"/>
        </w:rPr>
      </w:pPr>
      <w:r>
        <w:rPr>
          <w:rFonts w:eastAsia="Times New Roman"/>
          <w:szCs w:val="24"/>
        </w:rPr>
        <w:t xml:space="preserve">Θέλετε να μιλήσουμε για την απασχόληση; Πόση ήταν η ανεργία που παραλάβαμε εμείς τον Γενάρη του 2015; Θυμάστε; Ήταν 27%, με συνολική απώλεια κατά τη διετία του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των κυρίων Σαμαρά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Βενιζ</w:t>
      </w:r>
      <w:r>
        <w:rPr>
          <w:rFonts w:eastAsia="Times New Roman"/>
          <w:szCs w:val="24"/>
        </w:rPr>
        <w:t xml:space="preserve">έλου, πάνω διακόσιες πενήντα χιλιάδες θέσεις εργασίας. Φανταστείτε να μην ήταν και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πόσες θα είχαν χαθεί!  </w:t>
      </w:r>
    </w:p>
    <w:p w14:paraId="60188208" w14:textId="77777777" w:rsidR="00396B82" w:rsidRDefault="00B34233">
      <w:pPr>
        <w:spacing w:after="0" w:line="600" w:lineRule="auto"/>
        <w:ind w:firstLine="720"/>
        <w:jc w:val="both"/>
        <w:rPr>
          <w:rFonts w:eastAsia="Times New Roman"/>
          <w:szCs w:val="24"/>
        </w:rPr>
      </w:pPr>
      <w:r>
        <w:rPr>
          <w:rFonts w:eastAsia="Times New Roman"/>
          <w:szCs w:val="24"/>
        </w:rPr>
        <w:t>Να μιλήσουμε για τη ρευστότητα, που παραδώσατε τα ταμεία άδεια στην προσπάθεια να ναρκοθετήσετε την εξαγγελθείσα, πριν από τις εκλογές,</w:t>
      </w:r>
      <w:r>
        <w:rPr>
          <w:rFonts w:eastAsia="Times New Roman"/>
          <w:szCs w:val="24"/>
        </w:rPr>
        <w:t xml:space="preserve"> διαπραγματευτική προσπάθεια της δικής μας Κυβέρνησης. </w:t>
      </w:r>
    </w:p>
    <w:p w14:paraId="60188209" w14:textId="77777777" w:rsidR="00396B82" w:rsidRDefault="00B34233">
      <w:pPr>
        <w:spacing w:after="0" w:line="600" w:lineRule="auto"/>
        <w:ind w:firstLine="720"/>
        <w:jc w:val="both"/>
        <w:rPr>
          <w:rFonts w:eastAsia="Times New Roman"/>
          <w:szCs w:val="24"/>
        </w:rPr>
      </w:pPr>
      <w:r>
        <w:rPr>
          <w:rFonts w:eastAsia="Times New Roman"/>
          <w:szCs w:val="24"/>
        </w:rPr>
        <w:lastRenderedPageBreak/>
        <w:t>Να μιλήσουμε για τους στόχους των πρωτογενών πλεονασμάτων που είχατε συμφωνήσει για την τριετία 2015-2018, που αν διατηρούσαμε μετά από τη διαπραγμάτευση και δεν τους αναθεωρούσαμε προς τα κάτω, θα οδηγούσε σε απώλεια μόνο για αυτή την τριετία 2015</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2018 </w:t>
      </w:r>
      <w:r>
        <w:rPr>
          <w:rFonts w:eastAsia="Times New Roman"/>
          <w:szCs w:val="24"/>
        </w:rPr>
        <w:t xml:space="preserve">περίπου 20 δισεκατομμυρίων ευρώ από την ελληνική οικονομία. </w:t>
      </w:r>
    </w:p>
    <w:p w14:paraId="6018820A" w14:textId="77777777" w:rsidR="00396B82" w:rsidRDefault="00B34233">
      <w:pPr>
        <w:spacing w:after="0" w:line="600" w:lineRule="auto"/>
        <w:ind w:firstLine="720"/>
        <w:jc w:val="both"/>
        <w:rPr>
          <w:rFonts w:eastAsia="Times New Roman"/>
          <w:szCs w:val="24"/>
        </w:rPr>
      </w:pPr>
      <w:r>
        <w:rPr>
          <w:rFonts w:eastAsia="Times New Roman"/>
          <w:szCs w:val="24"/>
        </w:rPr>
        <w:t>Μήπως να μιλήσουμε και για την εκβιαστική και για καθαρά επικοινωνιακούς λόγους απόπειρα εξόδου στις αγορές που επιχείρησε τότε η κυβέρνηση Σαμαρά, η οποία έξοδος προφανώς και δεν έγινε για λόγου</w:t>
      </w:r>
      <w:r>
        <w:rPr>
          <w:rFonts w:eastAsia="Times New Roman"/>
          <w:szCs w:val="24"/>
        </w:rPr>
        <w:t xml:space="preserve">ς προετοιμασίας για την αποδέσμευση από τα δάνεια του επίσημου τομέα, αλλά μόνο και μόνο για να </w:t>
      </w:r>
      <w:proofErr w:type="spellStart"/>
      <w:r>
        <w:rPr>
          <w:rFonts w:eastAsia="Times New Roman"/>
          <w:szCs w:val="24"/>
        </w:rPr>
        <w:t>οικοδομηθεί</w:t>
      </w:r>
      <w:proofErr w:type="spellEnd"/>
      <w:r>
        <w:rPr>
          <w:rFonts w:eastAsia="Times New Roman"/>
          <w:szCs w:val="24"/>
        </w:rPr>
        <w:t xml:space="preserve"> αυτό το επίπλαστο, ψευδεπίγραφο, επικοινωνιακό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Διότι, όλοι γνώριζαν -και κυρίως εκτός της χώρας, κυρίως οι επενδυτές χρήματος- ότι η </w:t>
      </w:r>
      <w:r>
        <w:rPr>
          <w:rFonts w:eastAsia="Times New Roman"/>
          <w:szCs w:val="24"/>
        </w:rPr>
        <w:t>επιστροφή της χώρας ώστε να δανείζεται με τις δικές της δυνάμεις, η επιστροφή της χώρας στις αγορές, δεν ήταν δυνατόν να επιτευχθεί χωρίς ρύθμιση του ελληνικού χρέους.</w:t>
      </w:r>
    </w:p>
    <w:p w14:paraId="6018820B" w14:textId="77777777" w:rsidR="00396B82" w:rsidRDefault="00B34233">
      <w:pPr>
        <w:spacing w:after="0" w:line="600" w:lineRule="auto"/>
        <w:ind w:firstLine="720"/>
        <w:jc w:val="both"/>
        <w:rPr>
          <w:rFonts w:eastAsia="Times New Roman"/>
          <w:szCs w:val="24"/>
        </w:rPr>
      </w:pPr>
      <w:r>
        <w:rPr>
          <w:rFonts w:eastAsia="Times New Roman"/>
          <w:szCs w:val="24"/>
        </w:rPr>
        <w:t>Προτιμήσατε, όμως, τότε να δουλέψετε όχι προς όφελος της χώρας, αλλά προκειμένου να εξυπ</w:t>
      </w:r>
      <w:r>
        <w:rPr>
          <w:rFonts w:eastAsia="Times New Roman"/>
          <w:szCs w:val="24"/>
        </w:rPr>
        <w:t>ηρετήσετε ένα συγκεκρι</w:t>
      </w:r>
      <w:r>
        <w:rPr>
          <w:rFonts w:eastAsia="Times New Roman"/>
          <w:szCs w:val="24"/>
        </w:rPr>
        <w:lastRenderedPageBreak/>
        <w:t>μένο επικοινωνιακό αφήγημα. Αντί να μιλήσετε δημόσια και ανοιχτά για την ανάγκη ρύθμισης του χρέους, επαιτούσατε για πιστοποιητικά βιωσιμότητας τους χρέους. Δεν σας ενδιέφεραν, δηλαδή, αυτά καθαυτά τα μέτρα που έπρεπε να ληφθούν για ν</w:t>
      </w:r>
      <w:r>
        <w:rPr>
          <w:rFonts w:eastAsia="Times New Roman"/>
          <w:szCs w:val="24"/>
        </w:rPr>
        <w:t>α δημιουργήσουν συνθήκες ασφάλειας, σιγουριάς στις αγορές, αλλά μονάχα το επικοινωνιακό αφήγημα. Και δεν είχατε στα χέρια σας κα</w:t>
      </w:r>
      <w:r>
        <w:rPr>
          <w:rFonts w:eastAsia="Times New Roman"/>
          <w:szCs w:val="24"/>
        </w:rPr>
        <w:t>μ</w:t>
      </w:r>
      <w:r>
        <w:rPr>
          <w:rFonts w:eastAsia="Times New Roman"/>
          <w:szCs w:val="24"/>
        </w:rPr>
        <w:t>μία απολύτως εγγύηση, καμ</w:t>
      </w:r>
      <w:r>
        <w:rPr>
          <w:rFonts w:eastAsia="Times New Roman"/>
          <w:szCs w:val="24"/>
        </w:rPr>
        <w:t>μ</w:t>
      </w:r>
      <w:r>
        <w:rPr>
          <w:rFonts w:eastAsia="Times New Roman"/>
          <w:szCs w:val="24"/>
        </w:rPr>
        <w:t xml:space="preserve">ία απολύτως δέσμευση από τους δανειστές μας για τα αναγκαία μέτρα για την </w:t>
      </w:r>
      <w:proofErr w:type="spellStart"/>
      <w:r>
        <w:rPr>
          <w:rFonts w:eastAsia="Times New Roman"/>
          <w:szCs w:val="24"/>
        </w:rPr>
        <w:t>απομείωση</w:t>
      </w:r>
      <w:proofErr w:type="spellEnd"/>
      <w:r>
        <w:rPr>
          <w:rFonts w:eastAsia="Times New Roman"/>
          <w:szCs w:val="24"/>
        </w:rPr>
        <w:t xml:space="preserve"> του χρέους. Μονάχ</w:t>
      </w:r>
      <w:r>
        <w:rPr>
          <w:rFonts w:eastAsia="Times New Roman"/>
          <w:szCs w:val="24"/>
        </w:rPr>
        <w:t xml:space="preserve">α -αν θυμάστε- όταν κάποτε είχε παραινέσει η </w:t>
      </w:r>
      <w:r>
        <w:rPr>
          <w:rFonts w:eastAsia="Times New Roman"/>
          <w:szCs w:val="24"/>
        </w:rPr>
        <w:t>δ</w:t>
      </w:r>
      <w:r>
        <w:rPr>
          <w:rFonts w:eastAsia="Times New Roman"/>
          <w:szCs w:val="24"/>
        </w:rPr>
        <w:t xml:space="preserve">ιευθύντρια του Διεθνούς Νομισματικού Ταμείου τον τότε Υπουργό Οικονομικών να διεκδικήσει μέτρα για το χρέος από το </w:t>
      </w:r>
      <w:proofErr w:type="spellStart"/>
      <w:r>
        <w:rPr>
          <w:rFonts w:eastAsia="Times New Roman"/>
          <w:szCs w:val="24"/>
          <w:lang w:val="en-US"/>
        </w:rPr>
        <w:t>Eurogroup</w:t>
      </w:r>
      <w:proofErr w:type="spellEnd"/>
      <w:r>
        <w:rPr>
          <w:rFonts w:eastAsia="Times New Roman"/>
          <w:szCs w:val="24"/>
        </w:rPr>
        <w:t xml:space="preserve"> και τον Γερμανό Υπουργό Οικονομικών, αυτός απευθύνθηκε στον τότε Υπουργό Οικονομικών λέγοντάς του το απαράμιλλο «</w:t>
      </w:r>
      <w:r>
        <w:rPr>
          <w:rFonts w:eastAsia="Times New Roman"/>
          <w:szCs w:val="24"/>
          <w:lang w:val="en-US"/>
        </w:rPr>
        <w:t>Forget</w:t>
      </w:r>
      <w:r>
        <w:rPr>
          <w:rFonts w:eastAsia="Times New Roman"/>
          <w:szCs w:val="24"/>
        </w:rPr>
        <w:t xml:space="preserve"> </w:t>
      </w:r>
      <w:r>
        <w:rPr>
          <w:rFonts w:eastAsia="Times New Roman"/>
          <w:szCs w:val="24"/>
          <w:lang w:val="en-US"/>
        </w:rPr>
        <w:t>it</w:t>
      </w:r>
      <w:r>
        <w:rPr>
          <w:rFonts w:eastAsia="Times New Roman"/>
          <w:szCs w:val="24"/>
        </w:rPr>
        <w:t xml:space="preserve"> </w:t>
      </w:r>
      <w:r>
        <w:rPr>
          <w:rFonts w:eastAsia="Times New Roman"/>
          <w:szCs w:val="24"/>
          <w:lang w:val="en-US"/>
        </w:rPr>
        <w:t>Giannis</w:t>
      </w:r>
      <w:r>
        <w:rPr>
          <w:rFonts w:eastAsia="Times New Roman"/>
          <w:szCs w:val="24"/>
        </w:rPr>
        <w:t xml:space="preserve">». Και φυσικά, και ο Γιάννης και ο Αντώνης και ο Βαγγέλης και όλοι σας το ξεχάσατε για πάντα. </w:t>
      </w:r>
    </w:p>
    <w:p w14:paraId="6018820C" w14:textId="77777777" w:rsidR="00396B82" w:rsidRDefault="00B34233">
      <w:pPr>
        <w:spacing w:after="0" w:line="600" w:lineRule="auto"/>
        <w:ind w:firstLine="720"/>
        <w:jc w:val="both"/>
        <w:rPr>
          <w:rFonts w:eastAsia="Times New Roman"/>
          <w:szCs w:val="24"/>
        </w:rPr>
      </w:pPr>
      <w:r>
        <w:rPr>
          <w:rFonts w:eastAsia="Times New Roman"/>
          <w:szCs w:val="24"/>
        </w:rPr>
        <w:t xml:space="preserve">Και σήμερα, κυρίες και κύριοι </w:t>
      </w:r>
      <w:r>
        <w:rPr>
          <w:rFonts w:eastAsia="Times New Roman"/>
          <w:szCs w:val="24"/>
        </w:rPr>
        <w:t xml:space="preserve">συνάδελφοι, έρχεται η Αξιωματική Αντιπολίτευση και ασκεί έντονη κριτική στη δική μας διαπραγμάτευση. Δικαίωμά της, βεβαίως, να ασκεί κριτική, αλλά να ξέρει ότι πάντοτε τα επιχειρήματα και κυρίως τα αποτελέσματα, </w:t>
      </w:r>
      <w:r>
        <w:rPr>
          <w:rFonts w:eastAsia="Times New Roman"/>
          <w:szCs w:val="24"/>
        </w:rPr>
        <w:lastRenderedPageBreak/>
        <w:t xml:space="preserve">συγκρίνονται και με τα δικά της πεπραγμένα. </w:t>
      </w:r>
      <w:r>
        <w:rPr>
          <w:rFonts w:eastAsia="Times New Roman"/>
          <w:szCs w:val="24"/>
        </w:rPr>
        <w:t xml:space="preserve">Διότι αυτή η διαπραγμάτευση τουλάχιστον επέφερε μια ουσιαστική </w:t>
      </w:r>
      <w:proofErr w:type="spellStart"/>
      <w:r>
        <w:rPr>
          <w:rFonts w:eastAsia="Times New Roman"/>
          <w:szCs w:val="24"/>
        </w:rPr>
        <w:t>απομείωση</w:t>
      </w:r>
      <w:proofErr w:type="spellEnd"/>
      <w:r>
        <w:rPr>
          <w:rFonts w:eastAsia="Times New Roman"/>
          <w:szCs w:val="24"/>
        </w:rPr>
        <w:t xml:space="preserve"> των στόχων των πρωτογενών πλεονασμάτων, αλλά και ουσιαστικά, συγκεκριμένα και μετρήσιμα αποτελέσματα για την </w:t>
      </w:r>
      <w:proofErr w:type="spellStart"/>
      <w:r>
        <w:rPr>
          <w:rFonts w:eastAsia="Times New Roman"/>
          <w:szCs w:val="24"/>
        </w:rPr>
        <w:t>απομείωση</w:t>
      </w:r>
      <w:proofErr w:type="spellEnd"/>
      <w:r>
        <w:rPr>
          <w:rFonts w:eastAsia="Times New Roman"/>
          <w:szCs w:val="24"/>
        </w:rPr>
        <w:t xml:space="preserve"> του χρέους. Και είναι αποτελέσματα που δεν μπορείτε να διαστρεβλ</w:t>
      </w:r>
      <w:r>
        <w:rPr>
          <w:rFonts w:eastAsia="Times New Roman"/>
          <w:szCs w:val="24"/>
        </w:rPr>
        <w:t>ώσετε όσο και να προσπαθείτε, ούτε εσείς, ούτε, όμως, και διάφοροι ακραίοι σύμμαχοί σας στην Ευρώπη και ακραίοι της ευρωπαϊκής Δεξιάς, κυρίως, όμως, θα έλεγα, ακραίοι εχθροί της χώρας. Διότι, δεν μπορούμε να ξεχάσουμε ότι είχαν σχεδιάζει την έξοδο της χώρα</w:t>
      </w:r>
      <w:r>
        <w:rPr>
          <w:rFonts w:eastAsia="Times New Roman"/>
          <w:szCs w:val="24"/>
        </w:rPr>
        <w:t xml:space="preserve">ς από το ευρώ και τώρα έρχονται στην Ελλάδα να σας πουλήσουν πολιτική προστασία, όπως ο ομοϊδεάτης σας, ο κ. Βέμπερ, ο Γερμανός επικεφαλής της </w:t>
      </w:r>
      <w:proofErr w:type="spellStart"/>
      <w:r>
        <w:rPr>
          <w:rFonts w:eastAsia="Times New Roman"/>
          <w:szCs w:val="24"/>
        </w:rPr>
        <w:t>ευρωομάδας</w:t>
      </w:r>
      <w:proofErr w:type="spellEnd"/>
      <w:r>
        <w:rPr>
          <w:rFonts w:eastAsia="Times New Roman"/>
          <w:szCs w:val="24"/>
        </w:rPr>
        <w:t xml:space="preserve"> του Ευρωπαϊκού Λαϊκού Κόμματος.</w:t>
      </w:r>
    </w:p>
    <w:p w14:paraId="6018820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Συνοψίζοντας, λοιπόν, κυρίες και κύριοι Βουλευτές, η σημερινή εικόνα τ</w:t>
      </w:r>
      <w:r>
        <w:rPr>
          <w:rFonts w:eastAsia="Times New Roman" w:cs="Times New Roman"/>
          <w:szCs w:val="24"/>
        </w:rPr>
        <w:t>ης ελληνικής οικονομίας δεν έχει καμ</w:t>
      </w:r>
      <w:r>
        <w:rPr>
          <w:rFonts w:eastAsia="Times New Roman" w:cs="Times New Roman"/>
          <w:szCs w:val="24"/>
        </w:rPr>
        <w:t>μ</w:t>
      </w:r>
      <w:r>
        <w:rPr>
          <w:rFonts w:eastAsia="Times New Roman" w:cs="Times New Roman"/>
          <w:szCs w:val="24"/>
        </w:rPr>
        <w:t>ία σχέση με την τεχνητή εικόνα επιτυχίας που προσπαθήσατε να δημιουργήσετε το 2014. Σήμερα έχουμε στα χέρια μας μια θετική απόφαση για τη ρύθμιση του ελληνικού χρέους, που πείθει τις αγορές, έχουμε επίτευξη των δημοσιον</w:t>
      </w:r>
      <w:r>
        <w:rPr>
          <w:rFonts w:eastAsia="Times New Roman" w:cs="Times New Roman"/>
          <w:szCs w:val="24"/>
        </w:rPr>
        <w:t xml:space="preserve">ομικών στόχων, αλλά και σαφή βελτίωση όλων των θεμελιωδών μεγεθών. Έχουμε αποκατάσταση </w:t>
      </w:r>
      <w:r>
        <w:rPr>
          <w:rFonts w:eastAsia="Times New Roman" w:cs="Times New Roman"/>
          <w:szCs w:val="24"/>
        </w:rPr>
        <w:lastRenderedPageBreak/>
        <w:t xml:space="preserve">της εμπιστοσύνης και μεγάλη δυναμική ανάκαμψης με τεράστιο επενδυτικό ενδιαφέρον. </w:t>
      </w:r>
    </w:p>
    <w:p w14:paraId="6018820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Και με βάση τα παραπάνω έχουμε πλέον τη δυνατότητα για βιώσιμη και οριστική –αυτό είνα</w:t>
      </w:r>
      <w:r>
        <w:rPr>
          <w:rFonts w:eastAsia="Times New Roman" w:cs="Times New Roman"/>
          <w:szCs w:val="24"/>
        </w:rPr>
        <w:t>ι το σημαντικότερο- επιστροφή στις αγορές, την οποία και θα προετοιμάσουμε με προσοχή, χωρίς βιασύνη και σε κάθε περίπτωση όχι για επικοινωνιακούς λόγους, αλλά για λόγους ουσιαστικούς, για να εγγυηθούμε την ομαλή έξοδο από το πρόγραμμα τον Αύγουστο του 201</w:t>
      </w:r>
      <w:r>
        <w:rPr>
          <w:rFonts w:eastAsia="Times New Roman" w:cs="Times New Roman"/>
          <w:szCs w:val="24"/>
        </w:rPr>
        <w:t xml:space="preserve">8. Για να εγγυηθούμε ότι η Ελλάδα δεν θα </w:t>
      </w:r>
      <w:proofErr w:type="spellStart"/>
      <w:r>
        <w:rPr>
          <w:rFonts w:eastAsia="Times New Roman" w:cs="Times New Roman"/>
          <w:szCs w:val="24"/>
        </w:rPr>
        <w:t>ξαναχρειαστεί</w:t>
      </w:r>
      <w:proofErr w:type="spellEnd"/>
      <w:r>
        <w:rPr>
          <w:rFonts w:eastAsia="Times New Roman" w:cs="Times New Roman"/>
          <w:szCs w:val="24"/>
        </w:rPr>
        <w:t xml:space="preserve"> πρόγραμμα στήριξης του επίσημου τομέα και πρόγραμμα προσαρμογής, αλλά θα μπορεί να </w:t>
      </w:r>
      <w:proofErr w:type="spellStart"/>
      <w:r>
        <w:rPr>
          <w:rFonts w:eastAsia="Times New Roman" w:cs="Times New Roman"/>
          <w:szCs w:val="24"/>
        </w:rPr>
        <w:t>αναχρηματοδοτεί</w:t>
      </w:r>
      <w:proofErr w:type="spellEnd"/>
      <w:r>
        <w:rPr>
          <w:rFonts w:eastAsia="Times New Roman" w:cs="Times New Roman"/>
          <w:szCs w:val="24"/>
        </w:rPr>
        <w:t xml:space="preserve"> το χρέος της αυτοδύναμα και με αυτόν τον τρόπο να ανακτήσει επιτέλους την οικονομική της κυριαρχία.</w:t>
      </w:r>
    </w:p>
    <w:p w14:paraId="6018820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Όλ</w:t>
      </w:r>
      <w:r>
        <w:rPr>
          <w:rFonts w:eastAsia="Times New Roman" w:cs="Times New Roman"/>
          <w:szCs w:val="24"/>
        </w:rPr>
        <w:t>α τα παραπάνω, όμως, εμείς επιθυμούμε να επιτευχθούν με την κοινωνία όρθια, με τις λιγότερες δυνατές πληγές και κυρίως με την προοπτική η ανάπτυξη που έρχεται να επουλώσει τις μεγάλες πληγές που δημιουργήθηκαν την επταετία της κρίσης. Και εδώ, αν θέλετε, β</w:t>
      </w:r>
      <w:r>
        <w:rPr>
          <w:rFonts w:eastAsia="Times New Roman" w:cs="Times New Roman"/>
          <w:szCs w:val="24"/>
        </w:rPr>
        <w:t xml:space="preserve">ρίσκεται και η ουσιώδης διαφορά ανάμεσα σε ένα προοδευτικό, φιλολαϊκό σχέδιο για την έξοδο από </w:t>
      </w:r>
      <w:r>
        <w:rPr>
          <w:rFonts w:eastAsia="Times New Roman" w:cs="Times New Roman"/>
          <w:szCs w:val="24"/>
        </w:rPr>
        <w:lastRenderedPageBreak/>
        <w:t xml:space="preserve">την κρίση και σε ένα συντηρητικό και νεοφιλελεύθερο σχέδιο για την έξοδο από την κρίση. </w:t>
      </w:r>
    </w:p>
    <w:p w14:paraId="6018821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Διότι, κυρίες και κύριοι Βουλευτές, η δική μας ανάλυση για την έξοδο από</w:t>
      </w:r>
      <w:r>
        <w:rPr>
          <w:rFonts w:eastAsia="Times New Roman" w:cs="Times New Roman"/>
          <w:szCs w:val="24"/>
        </w:rPr>
        <w:t xml:space="preserve"> την κρίση δεν εξαντλείται στις αγορές. Εμείς, πέραν της αναγκαίας δημοσιονομικής εξυγίανσης, αναγκαίας για την έξοδο από τα μνημόνια της σκληρής επιτροπείας, θεωρούμε ότι ο τόπος χρειάζεται επειγόντως ένα σοβαρό και μελετημένο αναπτυξιακό σχέδιο ανασυγκρό</w:t>
      </w:r>
      <w:r>
        <w:rPr>
          <w:rFonts w:eastAsia="Times New Roman" w:cs="Times New Roman"/>
          <w:szCs w:val="24"/>
        </w:rPr>
        <w:t>τησης. Ένα σχέδιο ανασυγκρότησης, όμως, που θα έχει στο κέντρο της την εργασία και όχι τη συντριβή της εργασίας, όπως θέλουν οι ακραίοι νεοφιλελεύθεροι της Νέας Δημοκρατίας. Διότι η αποκατάσταση της ανταγωνιστικότητας της ελληνικής οικονομίας δεν μπορεί να</w:t>
      </w:r>
      <w:r>
        <w:rPr>
          <w:rFonts w:eastAsia="Times New Roman" w:cs="Times New Roman"/>
          <w:szCs w:val="24"/>
        </w:rPr>
        <w:t xml:space="preserve"> στηριχθεί σε μία πολιτική πλήρους απορρύθμισης της αγοράς εργασίας με κατεδάφιση κάθε κοινωνικής προστασίας και του κράτους πρόνοιας, με μοντέλα μισθών πείνας και ταυτόχρονα φοροαπαλλαγών για το μεγάλο κεφάλαιο. </w:t>
      </w:r>
    </w:p>
    <w:p w14:paraId="6018821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Και εκεί είναι η μεγάλη διαφορά που έχουμε</w:t>
      </w:r>
      <w:r>
        <w:rPr>
          <w:rFonts w:eastAsia="Times New Roman" w:cs="Times New Roman"/>
          <w:szCs w:val="24"/>
        </w:rPr>
        <w:t>. Η Ελλάδα, όσο και αν θα μπορούσατε να το οραματίζεστε, κύριε Μητσοτάκη, είναι μία αναπτυγμένη χώρα, δεν έχει καμ</w:t>
      </w:r>
      <w:r>
        <w:rPr>
          <w:rFonts w:eastAsia="Times New Roman" w:cs="Times New Roman"/>
          <w:szCs w:val="24"/>
        </w:rPr>
        <w:t>μ</w:t>
      </w:r>
      <w:r>
        <w:rPr>
          <w:rFonts w:eastAsia="Times New Roman" w:cs="Times New Roman"/>
          <w:szCs w:val="24"/>
        </w:rPr>
        <w:t>ία σχέση με τις ανα</w:t>
      </w:r>
      <w:r>
        <w:rPr>
          <w:rFonts w:eastAsia="Times New Roman" w:cs="Times New Roman"/>
          <w:szCs w:val="24"/>
        </w:rPr>
        <w:lastRenderedPageBreak/>
        <w:t>πτυσσόμενες χώρες όπου το Διεθνές Νομισματικό Ταμείο επέβαλε ακραία νεοφιλελεύθερα προγράμματα. Η Ελλάδα δεν μπορεί να γίν</w:t>
      </w:r>
      <w:r>
        <w:rPr>
          <w:rFonts w:eastAsia="Times New Roman" w:cs="Times New Roman"/>
          <w:szCs w:val="24"/>
        </w:rPr>
        <w:t xml:space="preserve">ει και δεν θα γίνει ούτε Χιλή του </w:t>
      </w:r>
      <w:proofErr w:type="spellStart"/>
      <w:r>
        <w:rPr>
          <w:rFonts w:eastAsia="Times New Roman" w:cs="Times New Roman"/>
          <w:szCs w:val="24"/>
        </w:rPr>
        <w:t>Πινοσέτ</w:t>
      </w:r>
      <w:proofErr w:type="spellEnd"/>
      <w:r>
        <w:rPr>
          <w:rFonts w:eastAsia="Times New Roman" w:cs="Times New Roman"/>
          <w:szCs w:val="24"/>
        </w:rPr>
        <w:t xml:space="preserve"> ούτε Βρετανία της Θάτσερ. </w:t>
      </w:r>
    </w:p>
    <w:p w14:paraId="6018821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Και αυτό δεν είναι μόνο ζήτημα κοινωνικής προοπτικής, αλλά και αποτελεσματικότητας. Διότι έχει αποδειχθεί από την ίδια την εμπειρία ότι οι πολιτικές μείωσης του κόστους εργασίας οδηγούν τ</w:t>
      </w:r>
      <w:r>
        <w:rPr>
          <w:rFonts w:eastAsia="Times New Roman" w:cs="Times New Roman"/>
          <w:szCs w:val="24"/>
        </w:rPr>
        <w:t xml:space="preserve">αυτόχρονα σε μείωση της παραγωγικότητας και τελικά αποδεικνύονται εκτός από αντικοινωνικές και οικονομικά αναποτελεσματικές, καταλήγουν τελικά σε μείωση της παραγωγικότητας και δημιουργούν συνθήκες κοινωνικών εντάσεων και απώλειας ανταγωνιστικότητας. </w:t>
      </w:r>
    </w:p>
    <w:p w14:paraId="6018821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Εμεί</w:t>
      </w:r>
      <w:r>
        <w:rPr>
          <w:rFonts w:eastAsia="Times New Roman" w:cs="Times New Roman"/>
          <w:szCs w:val="24"/>
        </w:rPr>
        <w:t>ς, λοιπόν, στον αντίποδα αυτού του μοντέλου, αυτού του σχεδίου φέρνουμε ένα νέο παράδειγμα, ένα νέο μοντέλο, που αποδεικνύεται τελικά το μόνο αποτελεσματικό. Το μοντέλο μιας οικονομίας εντάσεως κεφαλαίου και υψηλής προστιθέμενης αξίας, που δεν θα βασίζεται</w:t>
      </w:r>
      <w:r>
        <w:rPr>
          <w:rFonts w:eastAsia="Times New Roman" w:cs="Times New Roman"/>
          <w:szCs w:val="24"/>
        </w:rPr>
        <w:t xml:space="preserve"> στη μείωση του μισθολογικού κόστους, αλλά στην αξιοποίηση των συγκριτικών πλεονεκτημάτων της χώρας μας και του ανθρώπινου δυναμικού της με έμφαση </w:t>
      </w:r>
      <w:r>
        <w:rPr>
          <w:rFonts w:eastAsia="Times New Roman" w:cs="Times New Roman"/>
          <w:szCs w:val="24"/>
        </w:rPr>
        <w:lastRenderedPageBreak/>
        <w:t xml:space="preserve">στην ποιότητα του παραγόμενου προϊόντος και όχι στον περιορισμό του κόστους παραγωγής. </w:t>
      </w:r>
    </w:p>
    <w:p w14:paraId="60188214" w14:textId="77777777" w:rsidR="00396B82" w:rsidRDefault="00B34233">
      <w:pPr>
        <w:spacing w:after="0" w:line="600" w:lineRule="auto"/>
        <w:ind w:firstLine="720"/>
        <w:jc w:val="both"/>
        <w:rPr>
          <w:rFonts w:eastAsia="Times New Roman" w:cs="Times New Roman"/>
          <w:szCs w:val="24"/>
        </w:rPr>
      </w:pPr>
      <w:proofErr w:type="spellStart"/>
      <w:r>
        <w:rPr>
          <w:rFonts w:eastAsia="Times New Roman" w:cs="Times New Roman"/>
          <w:szCs w:val="24"/>
        </w:rPr>
        <w:t>Προτεραιοποιούμε</w:t>
      </w:r>
      <w:proofErr w:type="spellEnd"/>
      <w:r>
        <w:rPr>
          <w:rFonts w:eastAsia="Times New Roman" w:cs="Times New Roman"/>
          <w:szCs w:val="24"/>
        </w:rPr>
        <w:t xml:space="preserve"> λοιπ</w:t>
      </w:r>
      <w:r>
        <w:rPr>
          <w:rFonts w:eastAsia="Times New Roman" w:cs="Times New Roman"/>
          <w:szCs w:val="24"/>
        </w:rPr>
        <w:t>όν την ενίσχυση κλάδων της οικονομίας που στηρίζονται στην καινοτομία, στις νέες τεχνολογίες και στο υψηλών προσόντων ανθρώπινο δυναμικό της χώρας. Για πρώτη φορά μέσα στην κρίση ενισχύουμε την έρευνα, ενώ κάνουμε συστηματική προσπάθεια για την ενίσχυση τη</w:t>
      </w:r>
      <w:r>
        <w:rPr>
          <w:rFonts w:eastAsia="Times New Roman" w:cs="Times New Roman"/>
          <w:szCs w:val="24"/>
        </w:rPr>
        <w:t>ς εξωστρέφειας αλλά και για την τόνωση της ενεργούς ζήτησης, ώστε η ελληνική οικονομία να ενισχυθεί και από την τόνωση των εξαγωγών αλλά και από την αύξηση της εσωτερικής ζήτησης με ένα ισορροπημένο μοντέλο, που δίνει έμφαση στην αύξηση του μεριδίου των μι</w:t>
      </w:r>
      <w:r>
        <w:rPr>
          <w:rFonts w:eastAsia="Times New Roman" w:cs="Times New Roman"/>
          <w:szCs w:val="24"/>
        </w:rPr>
        <w:t xml:space="preserve">σθών στο συνολικό ΑΕΠ, στην αύξηση του διαθέσιμου εισοδήματος και κυρίως στη δίκαιη διανομή του μέσω μηχανισμών αναδιανομής. </w:t>
      </w:r>
    </w:p>
    <w:p w14:paraId="6018821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Και είναι ακριβώς σε αυτά τα δύο αντιπαραθετικά σχέδια για το μοντέλο ανάπτυξης της ελληνικής οικονομίας που εντοπίζεται η καταστα</w:t>
      </w:r>
      <w:r>
        <w:rPr>
          <w:rFonts w:eastAsia="Times New Roman" w:cs="Times New Roman"/>
          <w:szCs w:val="24"/>
        </w:rPr>
        <w:t xml:space="preserve">τική και επίμονη διαφορά Αριστεράς και Δεξιάς, που τόσο θέλει να διαγράψει ο κ. Μητσοτάκης όσο φυσικά και οι υπερασπιστές του δήθεν μεταρρυθμιστικού κέντρου, που στην </w:t>
      </w:r>
      <w:r>
        <w:rPr>
          <w:rFonts w:eastAsia="Times New Roman" w:cs="Times New Roman"/>
          <w:szCs w:val="24"/>
        </w:rPr>
        <w:lastRenderedPageBreak/>
        <w:t>πραγματικότητα παραδίδονται άνευ όρων σε όλες τις βασικές παραδοχές του νεοφιλελευθερισμο</w:t>
      </w:r>
      <w:r>
        <w:rPr>
          <w:rFonts w:eastAsia="Times New Roman" w:cs="Times New Roman"/>
          <w:szCs w:val="24"/>
        </w:rPr>
        <w:t xml:space="preserve">ύ. Και είναι, αν θέλετε, και το δικό μας σχέδιο –όχι το δικό σας- που ήδη έχει αρχίσει να αποδίδει κάποιους θετικούς καρπούς, παρά τη βαρυχειμωνιά των </w:t>
      </w:r>
      <w:proofErr w:type="spellStart"/>
      <w:r>
        <w:rPr>
          <w:rFonts w:eastAsia="Times New Roman" w:cs="Times New Roman"/>
          <w:szCs w:val="24"/>
        </w:rPr>
        <w:t>μνημονιακών</w:t>
      </w:r>
      <w:proofErr w:type="spellEnd"/>
      <w:r>
        <w:rPr>
          <w:rFonts w:eastAsia="Times New Roman" w:cs="Times New Roman"/>
          <w:szCs w:val="24"/>
        </w:rPr>
        <w:t xml:space="preserve"> μέτρων. </w:t>
      </w:r>
    </w:p>
    <w:p w14:paraId="6018821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Θα σας δώσω, μόνο ενδεικτικά, μερικά στοιχεία. Να ξεκινήσω από το πιο σημαντικό, το </w:t>
      </w:r>
      <w:r>
        <w:rPr>
          <w:rFonts w:eastAsia="Times New Roman" w:cs="Times New Roman"/>
          <w:szCs w:val="24"/>
        </w:rPr>
        <w:t xml:space="preserve">θέμα της απασχόλησης. Διότι πιστεύω ότι δεν θα διαφωνήσει κανείς πως αν υπάρχει ένας εθνικός στόχος σήμερα είναι να ξανακερδίσουμε την εργασία, την απασχόληση, που φτάσαμε σε ποσοστά ανεργίας απαράδεκτα, όχι για ευρωπαϊκή αλλά και για χώρα που σέβεται τον </w:t>
      </w:r>
      <w:r>
        <w:rPr>
          <w:rFonts w:eastAsia="Times New Roman" w:cs="Times New Roman"/>
          <w:szCs w:val="24"/>
        </w:rPr>
        <w:t xml:space="preserve">εαυτό της. </w:t>
      </w:r>
    </w:p>
    <w:p w14:paraId="6018821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Την περίοδο λοιπόν αμέσως μετά την κρίση, με Πρωθυπουργό τον κ. Παπανδρέου, στο συνολικό ισοζύγιο χάθηκαν πεντακόσιες σαράντα τρεις χιλιάδες θέσεις εργασίας. Την περίοδο τη μικρή, που ανέλαβε </w:t>
      </w:r>
      <w:r>
        <w:rPr>
          <w:rFonts w:eastAsia="Times New Roman" w:cs="Times New Roman"/>
          <w:szCs w:val="24"/>
        </w:rPr>
        <w:t>υ</w:t>
      </w:r>
      <w:r>
        <w:rPr>
          <w:rFonts w:eastAsia="Times New Roman" w:cs="Times New Roman"/>
          <w:szCs w:val="24"/>
        </w:rPr>
        <w:t xml:space="preserve">πηρεσιακός Πρωθυπουργός ο κ. </w:t>
      </w:r>
      <w:proofErr w:type="spellStart"/>
      <w:r>
        <w:rPr>
          <w:rFonts w:eastAsia="Times New Roman" w:cs="Times New Roman"/>
          <w:szCs w:val="24"/>
        </w:rPr>
        <w:t>Παπαδήμος</w:t>
      </w:r>
      <w:proofErr w:type="spellEnd"/>
      <w:r>
        <w:rPr>
          <w:rFonts w:eastAsia="Times New Roman" w:cs="Times New Roman"/>
          <w:szCs w:val="24"/>
        </w:rPr>
        <w:t>, χάθηκαν άλλ</w:t>
      </w:r>
      <w:r>
        <w:rPr>
          <w:rFonts w:eastAsia="Times New Roman" w:cs="Times New Roman"/>
          <w:szCs w:val="24"/>
        </w:rPr>
        <w:t>ες ενενήντα τρεις χιλιάδες θέσεις εργασίας και την περίοδο με Πρωθυπουργό τον κ. Σαμαρά και συγκυβερνήτη τον κ. Βενιζέλο χάθηκαν διακόσιες πενήντα εννιά χιλιάδες θέσεις εργασίας. Στα δυόμισι χρόνια της δικής μας διακυβέρνησης έχουμε για πρώτη φορά μετά την</w:t>
      </w:r>
      <w:r>
        <w:rPr>
          <w:rFonts w:eastAsia="Times New Roman" w:cs="Times New Roman"/>
          <w:szCs w:val="24"/>
        </w:rPr>
        <w:t xml:space="preserve"> κρίση θετικό ισοζύγιο και </w:t>
      </w:r>
      <w:r>
        <w:rPr>
          <w:rFonts w:eastAsia="Times New Roman" w:cs="Times New Roman"/>
          <w:szCs w:val="24"/>
        </w:rPr>
        <w:lastRenderedPageBreak/>
        <w:t xml:space="preserve">μάλιστα αυτό το ισοζύγιο δείχνει ότι κερδήθηκαν διακόσιες τριάντα χιλιάδες θέσεις εργασίας. </w:t>
      </w:r>
    </w:p>
    <w:p w14:paraId="60188218"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ΑΝΕΛ</w:t>
      </w:r>
      <w:r>
        <w:rPr>
          <w:rFonts w:eastAsia="Times New Roman" w:cs="Times New Roman"/>
          <w:szCs w:val="24"/>
        </w:rPr>
        <w:t>)</w:t>
      </w:r>
    </w:p>
    <w:p w14:paraId="6018821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Αυτά είναι στοιχεία, αριθμοί, που καλό είναι να τους έχουμε στο μυαλό μας όταν</w:t>
      </w:r>
      <w:r>
        <w:rPr>
          <w:rFonts w:eastAsia="Times New Roman" w:cs="Times New Roman"/>
          <w:szCs w:val="24"/>
        </w:rPr>
        <w:t xml:space="preserve"> κάνουμε συγκρίσεις και είναι αριθμοί που βεβαίως προέρχονται από τις υπηρεσίες εκείνες και της ΕΛΣΤΑΤ αλλά και του Υπουργείου Εργασίας, της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που δεν επιδέχονται καμ</w:t>
      </w:r>
      <w:r>
        <w:rPr>
          <w:rFonts w:eastAsia="Times New Roman" w:cs="Times New Roman"/>
          <w:szCs w:val="24"/>
        </w:rPr>
        <w:t>μ</w:t>
      </w:r>
      <w:r>
        <w:rPr>
          <w:rFonts w:eastAsia="Times New Roman" w:cs="Times New Roman"/>
          <w:szCs w:val="24"/>
        </w:rPr>
        <w:t xml:space="preserve">ία αμφισβήτηση. </w:t>
      </w:r>
    </w:p>
    <w:p w14:paraId="6018821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Την ίδια στιγμή -γιατί ξέρετε και πράγματι θα έχει δίκιο κάποιος</w:t>
      </w:r>
      <w:r>
        <w:rPr>
          <w:rFonts w:eastAsia="Times New Roman" w:cs="Times New Roman"/>
          <w:szCs w:val="24"/>
        </w:rPr>
        <w:t xml:space="preserve"> να πει- σημαντικό πράγμα να αλλάξει πρόσημο ο δείκτης, να πάμε από την απώλεια θέσεων εργασίας στη δημιουργία θέσεων εργασίας –βεβαίως είναι ακόμα μακρύς ο δρόμος, αλλά το ότι σιγά σιγά έχουμε καταφέρει και έχουμε καλύψει τουλάχιστον το έδαφος των δύο προ</w:t>
      </w:r>
      <w:r>
        <w:rPr>
          <w:rFonts w:eastAsia="Times New Roman" w:cs="Times New Roman"/>
          <w:szCs w:val="24"/>
        </w:rPr>
        <w:t xml:space="preserve">ηγούμενων χρόνων είναι σημαντικό- όμως δεν έχει να κάνει μόνο με τις θέσεις εργασίας αλλά και με την ποιότητα της εργασίας και θα συμφωνήσω απόλυτα. </w:t>
      </w:r>
    </w:p>
    <w:p w14:paraId="6018821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Για πρώτη λοιπόν, επίσης, φορά έχουμε θετική συμβολή στην αύξηση του ΑΕΠ και από την ιδιωτική κατανάλωση, </w:t>
      </w:r>
      <w:r>
        <w:rPr>
          <w:rFonts w:eastAsia="Times New Roman" w:cs="Times New Roman"/>
          <w:szCs w:val="24"/>
        </w:rPr>
        <w:t xml:space="preserve">λόγω </w:t>
      </w:r>
      <w:r>
        <w:rPr>
          <w:rFonts w:eastAsia="Times New Roman" w:cs="Times New Roman"/>
          <w:szCs w:val="24"/>
        </w:rPr>
        <w:lastRenderedPageBreak/>
        <w:t xml:space="preserve">ακριβώς της αύξησης των μισθών, παρά την –δεν υπάρχει αντίρρηση- υψηλή φορολογία, ενώ ταυτόχρονα και μετά από τεράστιες προσπάθειες αντιστρέφουμε την τάση που επικράτησε στην ελληνική αγορά εργασίας μετά από τις μεταρρυθμίσεις του 2011 και του 2012. </w:t>
      </w:r>
    </w:p>
    <w:p w14:paraId="6018821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Για πρώτη φορά το ισοζύγιο μεταξύ θέσης πλήρους και μερικής απασχόλησης γέρνει προς την πλευρά της πλήρους απασχόλησης. Συγκεκριμένα, μέσα σε μια τριετία, από το 2012 έως το 2015, με την επικράτηση των ελαστικών μορφών εργασίας είχαμε ένα ποσοστό 60-40 υπέ</w:t>
      </w:r>
      <w:r>
        <w:rPr>
          <w:rFonts w:eastAsia="Times New Roman" w:cs="Times New Roman"/>
          <w:szCs w:val="24"/>
        </w:rPr>
        <w:t>ρ των εργασιακών σχέσεων μερικής απασχόλησης, ενώ τους τελευταίους μήνες παρατηρείται ανατροπή αυτής της τάσης με τις θέσεις πλήρους απασχόλησης να αυξάνονται και να παίρνουν και πάλι την πρωτοκαθεδρία. Και αυτό, όπως καταλαβαίνετε, δεν έχει να κάνει με κά</w:t>
      </w:r>
      <w:r>
        <w:rPr>
          <w:rFonts w:eastAsia="Times New Roman" w:cs="Times New Roman"/>
          <w:szCs w:val="24"/>
        </w:rPr>
        <w:t xml:space="preserve">ποια αυθόρμητη τάση στην αγορά εργασίας. Το αντίθετο, αποτελεί επίτευγμα τόσο των ελεγκτικών μηχανισμών, που για πρώτη φορά λειτουργούν με τη μέγιστη δυνατή αποτελεσματικότητα, όσο, όμως, και των </w:t>
      </w:r>
      <w:proofErr w:type="spellStart"/>
      <w:r>
        <w:rPr>
          <w:rFonts w:eastAsia="Times New Roman" w:cs="Times New Roman"/>
          <w:szCs w:val="24"/>
        </w:rPr>
        <w:t>στοχευμένων</w:t>
      </w:r>
      <w:proofErr w:type="spellEnd"/>
      <w:r>
        <w:rPr>
          <w:rFonts w:eastAsia="Times New Roman" w:cs="Times New Roman"/>
          <w:szCs w:val="24"/>
        </w:rPr>
        <w:t xml:space="preserve"> προγραμμάτων ένταξης ανέργων στην αγορά εργασίας</w:t>
      </w:r>
      <w:r>
        <w:rPr>
          <w:rFonts w:eastAsia="Times New Roman" w:cs="Times New Roman"/>
          <w:szCs w:val="24"/>
        </w:rPr>
        <w:t xml:space="preserve">. </w:t>
      </w:r>
    </w:p>
    <w:p w14:paraId="6018821D" w14:textId="77777777" w:rsidR="00396B82" w:rsidRDefault="00B34233">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η βαθιά διαχωριστική γραμμή, που μας χωρίζει από τη Νέα Δημοκρατία, δεν φαίνεται μονάχα στην αγορά εργασίας. Είναι περισσότερο από εμφανής, θα έλεγα, και στην προσπάθειά μας για την οικοδόμηση ενός νέου κοινωνικού κράτους. </w:t>
      </w:r>
    </w:p>
    <w:p w14:paraId="6018821E" w14:textId="77777777" w:rsidR="00396B82" w:rsidRDefault="00B34233">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να αναφερθώ </w:t>
      </w:r>
      <w:r>
        <w:rPr>
          <w:rFonts w:eastAsia="Times New Roman" w:cs="Times New Roman"/>
          <w:szCs w:val="24"/>
        </w:rPr>
        <w:t>στα λεγόμενα αντίμετρα, που εμείς ψηφίσαμε και εσείς καταψηφίσατε, και θα μπουν σε εφαρμογή τον Γενάρη,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διότι ο στόχος για το πλεόνασμα του 2018, όσο και να παρακαλούν και να προσεύχονται κάποιοι, θα επιτευχθεί, όπως όλοι άλλωστε πλέον προβλέ</w:t>
      </w:r>
      <w:r>
        <w:rPr>
          <w:rFonts w:eastAsia="Times New Roman" w:cs="Times New Roman"/>
          <w:szCs w:val="24"/>
        </w:rPr>
        <w:t>πουν, και τα μέτρα αυτά θα εφαρμοστούν.</w:t>
      </w:r>
    </w:p>
    <w:p w14:paraId="6018821F" w14:textId="77777777" w:rsidR="00396B82" w:rsidRDefault="00B34233">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Να ξεκινήσω από το μέτρο για την επιδότηση ενοικίου με 600 εκατομμύρια ευρώ, που θα καλύψει σχεδόν τα μισά νοικοκυριά της χώρας, που διαμένουν σε ενοίκιο ή έχουν στεγαστικό δάνειο και η οποία μπορεί να φτάνει μέχρι κ</w:t>
      </w:r>
      <w:r>
        <w:rPr>
          <w:rFonts w:eastAsia="Times New Roman" w:cs="Times New Roman"/>
          <w:szCs w:val="24"/>
        </w:rPr>
        <w:t xml:space="preserve">αι τα 1.000 ευρώ ετησίως ανά νοικοκυριό, ένα ποσό που πράγματι υπάρχουν νοικοκυριά, που το έχουν πολύ μεγάλη ανάγκη. </w:t>
      </w:r>
    </w:p>
    <w:p w14:paraId="60188220" w14:textId="77777777" w:rsidR="00396B82" w:rsidRDefault="00B34233">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Η εξαιρετικά σημαντική ενίσχυση της επιδοματικής πολιτικής μέσα από την αύξηση κατά 250.000.000 ευρώ του </w:t>
      </w:r>
      <w:r>
        <w:rPr>
          <w:rFonts w:eastAsia="Times New Roman" w:cs="Times New Roman"/>
          <w:szCs w:val="24"/>
        </w:rPr>
        <w:t>π</w:t>
      </w:r>
      <w:r>
        <w:rPr>
          <w:rFonts w:eastAsia="Times New Roman" w:cs="Times New Roman"/>
          <w:szCs w:val="24"/>
        </w:rPr>
        <w:t xml:space="preserve">ροϋπολογισμού για τα </w:t>
      </w:r>
      <w:r>
        <w:rPr>
          <w:rFonts w:eastAsia="Times New Roman" w:cs="Times New Roman"/>
          <w:szCs w:val="24"/>
        </w:rPr>
        <w:t xml:space="preserve">οικογενειακά επιδόματα, που σήμερα βρίσκεται στα 650.000.000 ευρώ, με στόχο να ενισχυθεί το επίδομα από το </w:t>
      </w:r>
      <w:r>
        <w:rPr>
          <w:rFonts w:eastAsia="Times New Roman" w:cs="Times New Roman"/>
          <w:szCs w:val="24"/>
        </w:rPr>
        <w:lastRenderedPageBreak/>
        <w:t xml:space="preserve">πρώτο και το δεύτερο παιδί, ενισχύοντας παράλληλα και </w:t>
      </w:r>
      <w:proofErr w:type="spellStart"/>
      <w:r>
        <w:rPr>
          <w:rFonts w:eastAsia="Times New Roman" w:cs="Times New Roman"/>
          <w:szCs w:val="24"/>
        </w:rPr>
        <w:t>τρίτεκνους</w:t>
      </w:r>
      <w:proofErr w:type="spellEnd"/>
      <w:r>
        <w:rPr>
          <w:rFonts w:eastAsia="Times New Roman" w:cs="Times New Roman"/>
          <w:szCs w:val="24"/>
        </w:rPr>
        <w:t>, πολυτέκνους.</w:t>
      </w:r>
    </w:p>
    <w:p w14:paraId="60188221" w14:textId="77777777" w:rsidR="00396B82" w:rsidRDefault="00B34233">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Η επέκταση των προγραμμάτων σχολικών γευμάτων, που τόσο πολύ κοροϊδεύατε -υποτιμητικά, υπεροπτικά εγώ θα έλεγα- το προηγούμενο διάστημα σε </w:t>
      </w:r>
      <w:r>
        <w:rPr>
          <w:rFonts w:eastAsia="Times New Roman" w:cs="Times New Roman"/>
          <w:szCs w:val="24"/>
        </w:rPr>
        <w:t>δ</w:t>
      </w:r>
      <w:r>
        <w:rPr>
          <w:rFonts w:eastAsia="Times New Roman" w:cs="Times New Roman"/>
          <w:szCs w:val="24"/>
        </w:rPr>
        <w:t xml:space="preserve">ημοτικά και </w:t>
      </w:r>
      <w:r>
        <w:rPr>
          <w:rFonts w:eastAsia="Times New Roman" w:cs="Times New Roman"/>
          <w:szCs w:val="24"/>
        </w:rPr>
        <w:t>γ</w:t>
      </w:r>
      <w:r>
        <w:rPr>
          <w:rFonts w:eastAsia="Times New Roman" w:cs="Times New Roman"/>
          <w:szCs w:val="24"/>
        </w:rPr>
        <w:t>υμνάσια περιοχών με υψηλά ποσοστά ανεργίας και φτώχειας, προκειμένου να καλυφθεί σχεδόν το 50% των μαθη</w:t>
      </w:r>
      <w:r>
        <w:rPr>
          <w:rFonts w:eastAsia="Times New Roman" w:cs="Times New Roman"/>
          <w:szCs w:val="24"/>
        </w:rPr>
        <w:t xml:space="preserve">τών </w:t>
      </w:r>
      <w:r>
        <w:rPr>
          <w:rFonts w:eastAsia="Times New Roman" w:cs="Times New Roman"/>
          <w:szCs w:val="24"/>
        </w:rPr>
        <w:t>δ</w:t>
      </w:r>
      <w:r>
        <w:rPr>
          <w:rFonts w:eastAsia="Times New Roman" w:cs="Times New Roman"/>
          <w:szCs w:val="24"/>
        </w:rPr>
        <w:t xml:space="preserve">ημοτικού και </w:t>
      </w:r>
      <w:r>
        <w:rPr>
          <w:rFonts w:eastAsia="Times New Roman" w:cs="Times New Roman"/>
          <w:szCs w:val="24"/>
        </w:rPr>
        <w:t>γ</w:t>
      </w:r>
      <w:r>
        <w:rPr>
          <w:rFonts w:eastAsia="Times New Roman" w:cs="Times New Roman"/>
          <w:szCs w:val="24"/>
        </w:rPr>
        <w:t xml:space="preserve">υμνασίου όλης της χώρας, καθώς και η αύξηση κατά 50% του συνολικού αριθμού παιδιών προσχολικής ηλικίας, που θα μπορούν δωρεάν να εγγραφούν σε βρεφονηπιακούς σταθμούς. Με τον τρόπο αυτό από τα ενενήντα χιλιάδες παιδιά, που δικαιούνταν να </w:t>
      </w:r>
      <w:r>
        <w:rPr>
          <w:rFonts w:eastAsia="Times New Roman" w:cs="Times New Roman"/>
          <w:szCs w:val="24"/>
        </w:rPr>
        <w:t xml:space="preserve">εγγραφούν σήμερα, το 2019 οι θέσεις θα φθάσουν τις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 και το 2020 θα ξεπεράσουν τις </w:t>
      </w:r>
      <w:proofErr w:type="spellStart"/>
      <w:r>
        <w:rPr>
          <w:rFonts w:eastAsia="Times New Roman" w:cs="Times New Roman"/>
          <w:szCs w:val="24"/>
        </w:rPr>
        <w:t>εκατόν</w:t>
      </w:r>
      <w:proofErr w:type="spellEnd"/>
      <w:r>
        <w:rPr>
          <w:rFonts w:eastAsia="Times New Roman" w:cs="Times New Roman"/>
          <w:szCs w:val="24"/>
        </w:rPr>
        <w:t xml:space="preserve"> τριάντα πέντε χιλιάδες.</w:t>
      </w:r>
    </w:p>
    <w:p w14:paraId="60188222" w14:textId="77777777" w:rsidR="00396B82" w:rsidRDefault="00B34233">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Η ριζική μεταρρύθμιση στη χρηματοδοτική συμμετοχή των ασφαλισμένων στην φαρμακευτική δαπάνη, αφού το 2019 για όποιον έχει</w:t>
      </w:r>
      <w:r>
        <w:rPr>
          <w:rFonts w:eastAsia="Times New Roman" w:cs="Times New Roman"/>
          <w:szCs w:val="24"/>
        </w:rPr>
        <w:t xml:space="preserve"> εισόδημα ως 700 ευρώ, η συμμετοχή θα είναι μηδενική, ενώ για όσους έχουν από 700 έως 1.200 ευρώ θα μειωθεί κατά 50% περίπου. </w:t>
      </w:r>
    </w:p>
    <w:p w14:paraId="60188223" w14:textId="77777777" w:rsidR="00396B82" w:rsidRDefault="00B34233">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Η πρόβλεψη για δημιουργία επιπλέον τριάντα χιλιάδων θέσεων εργασίας τόσο στον ιδιωτικό όσο και στον δημόσιο τομέα, κυρίως με στόχ</w:t>
      </w:r>
      <w:r>
        <w:rPr>
          <w:rFonts w:eastAsia="Times New Roman" w:cs="Times New Roman"/>
          <w:szCs w:val="24"/>
        </w:rPr>
        <w:t>ο την ανάσχεση φυγής των νέων επιστημόνων και με την υποχρέωση των εργοδοτών να διατηρήσουν τους εργαζόμενους για τουλάχιστον έξι μήνες ακόμα μετά την ολοκλήρωση του προγράμματος.</w:t>
      </w:r>
    </w:p>
    <w:p w14:paraId="60188224" w14:textId="77777777" w:rsidR="00396B82" w:rsidRDefault="00B34233">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Δεν είναι, όμως, μόνο όσα θα γίνουν το 2019 ή και νωρίτερα, θα έλεγα, κάποια</w:t>
      </w:r>
      <w:r>
        <w:rPr>
          <w:rFonts w:eastAsia="Times New Roman" w:cs="Times New Roman"/>
          <w:szCs w:val="24"/>
        </w:rPr>
        <w:t xml:space="preserve"> απ’ αυτά -αν όπως όλα δείχνουν, έχουμε συνεχώς τόσο σημαντική </w:t>
      </w:r>
      <w:proofErr w:type="spellStart"/>
      <w:r>
        <w:rPr>
          <w:rFonts w:eastAsia="Times New Roman" w:cs="Times New Roman"/>
          <w:szCs w:val="24"/>
        </w:rPr>
        <w:t>υπεραπόδοση</w:t>
      </w:r>
      <w:proofErr w:type="spellEnd"/>
      <w:r>
        <w:rPr>
          <w:rFonts w:eastAsia="Times New Roman" w:cs="Times New Roman"/>
          <w:szCs w:val="24"/>
        </w:rPr>
        <w:t xml:space="preserve"> της οικονομίας- αλλά είναι και όσα έχουν ήδη πραγματοποιηθεί, όσα έχουν ήδη γίνει.</w:t>
      </w:r>
    </w:p>
    <w:p w14:paraId="60188225" w14:textId="77777777" w:rsidR="00396B82" w:rsidRDefault="00B34233">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Θέλω να μιλήσω ιδιαίτερα για τον τομέα της υγείας ως παράδειγμα. Την ώρα που εσείς με τις πολιτικέ</w:t>
      </w:r>
      <w:r>
        <w:rPr>
          <w:rFonts w:eastAsia="Times New Roman" w:cs="Times New Roman"/>
          <w:szCs w:val="24"/>
        </w:rPr>
        <w:t>ς σας εξωθούσατε την πλειοψηφία της ελληνικής κοινωνίας εν μέσω πρωτοφανούς οικονομικής κρίσης και δυσπραγίας στα ιδιωτικά νοσηλευτήρια, εμείς ήλθαμε και παρά τις δυσκολίες δώσαμε πρόσβαση σε δυόμισι εκατομμύρια ανασφάλιστους συμπολίτες μας σε υπηρεσίες δη</w:t>
      </w:r>
      <w:r>
        <w:rPr>
          <w:rFonts w:eastAsia="Times New Roman" w:cs="Times New Roman"/>
          <w:szCs w:val="24"/>
        </w:rPr>
        <w:t xml:space="preserve">μόσιας υγείας. </w:t>
      </w:r>
    </w:p>
    <w:p w14:paraId="6018822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Όλοι οι πολίτες πλέον μπορούν να πάνε σε ένα δημόσιο νοσοκομείο και να νοσηλευτούν, χωρίς να φοβούνται για τον λογαριασμό που θα τους έρθει, μένοντας ανήμποροι, χωρίς ιατρική περίθαλψη. </w:t>
      </w:r>
    </w:p>
    <w:p w14:paraId="6018822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Καταφέραμε, επίσης, να αναστρέψουμε την εικόνα πλήρου</w:t>
      </w:r>
      <w:r>
        <w:rPr>
          <w:rFonts w:eastAsia="Times New Roman" w:cs="Times New Roman"/>
          <w:szCs w:val="24"/>
        </w:rPr>
        <w:t>ς καταστροφής και τη ροπή που ήταν για τέσσερα χρόνια, τη δραματική μείωση προσωπικού και για πρώτη φορά, από τον Οκτώβρη του ’15 και μετά, έχουμε αύξηση του προσωπικού στα δημόσια νοσηλευτήρια. Από τον Οκτώβρη του ’15 έως σήμερα, παρά τα ασφυκτικά πλαίσια</w:t>
      </w:r>
      <w:r>
        <w:rPr>
          <w:rFonts w:eastAsia="Times New Roman" w:cs="Times New Roman"/>
          <w:szCs w:val="24"/>
        </w:rPr>
        <w:t xml:space="preserve"> για προσλήψεις στο δημόσιο -που τα τηρούμε- δεν βγαίνουμε έξω από αυτά.</w:t>
      </w:r>
    </w:p>
    <w:p w14:paraId="60188228"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Έχουμε ενισχύσει το Εθνικό Σύστημα Υγείας με περίπου εννιά χιλιάδες άτομα, που έχουν αναλάβει υπηρεσία τα τελευταία δύο χρόνια και από αυτούς οι περίπου τρεις χιλιάδες είναι μόνιμο πρ</w:t>
      </w:r>
      <w:r>
        <w:rPr>
          <w:rFonts w:eastAsia="Times New Roman" w:cs="Times New Roman"/>
          <w:szCs w:val="24"/>
        </w:rPr>
        <w:t xml:space="preserve">οσωπικό, ενώ έχουν προκηρυχθεί ή αναμένεται να προκηρυχθούν το επόμενο διάστημα άλλες περίπου </w:t>
      </w:r>
      <w:proofErr w:type="spellStart"/>
      <w:r>
        <w:rPr>
          <w:rFonts w:eastAsia="Times New Roman" w:cs="Times New Roman"/>
          <w:szCs w:val="24"/>
        </w:rPr>
        <w:t>εννιάμισι</w:t>
      </w:r>
      <w:proofErr w:type="spellEnd"/>
      <w:r>
        <w:rPr>
          <w:rFonts w:eastAsia="Times New Roman" w:cs="Times New Roman"/>
          <w:szCs w:val="24"/>
        </w:rPr>
        <w:t xml:space="preserve"> χιλιάδες θέσεις, εκ των οποίων οι περίπου πέντε χιλιάδες θα είναι μόνιμο προσωπικό. Και επαναλαμβάνω, όλα αυτά μέσα στις δεσμεύσεις που έχουμε αναλάβει </w:t>
      </w:r>
      <w:r>
        <w:rPr>
          <w:rFonts w:eastAsia="Times New Roman" w:cs="Times New Roman"/>
          <w:szCs w:val="24"/>
        </w:rPr>
        <w:t xml:space="preserve">για την τήρηση των στόχων σε ό,τι αφορά τον αριθμό των εργαζομένων στον δημόσιο τομέα. </w:t>
      </w:r>
    </w:p>
    <w:p w14:paraId="6018822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Αλλά αυτά γίνονται, γιατί ήταν και παραμένει απόφασή μας να δώσουμε απόλυτη προτεραιότητα στη διάσωση του συστήματος υγείας, που εσείς συνειδητά είχατε οδηγήσει στην κα</w:t>
      </w:r>
      <w:r>
        <w:rPr>
          <w:rFonts w:eastAsia="Times New Roman" w:cs="Times New Roman"/>
          <w:szCs w:val="24"/>
        </w:rPr>
        <w:t>τάρρευση. Και επόμενος μεγάλος στόχος μας στην υγεία είναι μέχρι το τέλος του ’17, να έχουν τεθεί σε λειτουργία διακόσιες τριάντα εννιά νέες τοπικές μονάδες υγείας σε ογδόντα διαφορετικές αστικές περιοχές της χώρας, κατά κύριο λόγο σ’ αυτές που αντιμετωπίζ</w:t>
      </w:r>
      <w:r>
        <w:rPr>
          <w:rFonts w:eastAsia="Times New Roman" w:cs="Times New Roman"/>
          <w:szCs w:val="24"/>
        </w:rPr>
        <w:t>ουνε το πιο οξυμένο κοινωνικό πρόβλημα.</w:t>
      </w:r>
    </w:p>
    <w:p w14:paraId="6018822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Θα μου πείτε, τώρα, κύριοι της Νέας Δημοκρατίας, αυτά για εσάς ίσως είναι μικρά γράμματα. Το γνωρίζουμε. Αν και εδώ που τα λέμε, όπως αποκαλύπτεται και από την </w:t>
      </w:r>
      <w:r>
        <w:rPr>
          <w:rFonts w:eastAsia="Times New Roman" w:cs="Times New Roman"/>
          <w:szCs w:val="24"/>
        </w:rPr>
        <w:t>ε</w:t>
      </w:r>
      <w:r>
        <w:rPr>
          <w:rFonts w:eastAsia="Times New Roman" w:cs="Times New Roman"/>
          <w:szCs w:val="24"/>
        </w:rPr>
        <w:t xml:space="preserve">ξεταστική για τα σκάνδαλα στην υγεία και ιδιαίτερα από </w:t>
      </w:r>
      <w:r>
        <w:rPr>
          <w:rFonts w:eastAsia="Times New Roman" w:cs="Times New Roman"/>
          <w:szCs w:val="24"/>
        </w:rPr>
        <w:t>την περίπτωση του «Ντυνάν», για πολλούς από εσάς και για τις οικογένειές σας, δεν υπήρχε θέμα αγωνίας για το πώς θα νοσηλευτείτε σε ένα δημόσιο νοσοκομείο ή πώς θα πληρώσετε τα νοσήλια σε ένα ιδιωτικό. Γιατί νοσηλευόσασταν τσάμπα στο «Ντυνάν» εις υγείαν τω</w:t>
      </w:r>
      <w:r>
        <w:rPr>
          <w:rFonts w:eastAsia="Times New Roman" w:cs="Times New Roman"/>
          <w:szCs w:val="24"/>
        </w:rPr>
        <w:t xml:space="preserve">ν κορόιδων! Ή κάνω λάθος; Αν κάνω λάθος, να με διαψεύσετε. </w:t>
      </w:r>
    </w:p>
    <w:p w14:paraId="6018822B"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ΑΝΕΛ)</w:t>
      </w:r>
    </w:p>
    <w:p w14:paraId="6018822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Έρχομαι, όμως, τώρα στον τομέα της πρόνοιας, που από την πρώτη στιγμή ρίξαμε όλες τις δυνάμεις μας, τον Γενάρη του ’15 και συνεχίζουμε τις</w:t>
      </w:r>
      <w:r>
        <w:rPr>
          <w:rFonts w:eastAsia="Times New Roman" w:cs="Times New Roman"/>
          <w:szCs w:val="24"/>
        </w:rPr>
        <w:t xml:space="preserve"> προσπάθειές μας για περαιτέρω ανάσχεση της ανθρωπιστικής κρίσης. </w:t>
      </w:r>
    </w:p>
    <w:p w14:paraId="6018822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Σήμερα, λοιπόν, πεντακόσιες πενήντα χιλιάδες συμπολίτες μας -αυτοί που συνηθίζεται να λέγεται ότι είναι κάτω από τα ραντάρ- λαμβάνουν το κοινωνικό εισόδημα αλληλεγγύης και διαρκές μέλημά μα</w:t>
      </w:r>
      <w:r>
        <w:rPr>
          <w:rFonts w:eastAsia="Times New Roman" w:cs="Times New Roman"/>
          <w:szCs w:val="24"/>
        </w:rPr>
        <w:t xml:space="preserve">ς είναι αυτό να επεκταθεί σε όλους όσους το έχουν ανάγκη. </w:t>
      </w:r>
    </w:p>
    <w:p w14:paraId="6018822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Αλλά προχωράμε ακόμη περισσότερο, προκειμένου να αντιμετωπιστούν τα βαθύτερα αίτια της κρίσης. Και γι’ αυτόν τον λόγο και το 10% των δικαιούχων του κοινωνικού εισοδήματος αλληλεγγύης πολύ σύντομα, </w:t>
      </w:r>
      <w:r>
        <w:rPr>
          <w:rFonts w:eastAsia="Times New Roman" w:cs="Times New Roman"/>
          <w:szCs w:val="24"/>
        </w:rPr>
        <w:t xml:space="preserve">κάνοντας την αρχή μέσα στο 2017, θα έχουν τη δυνατότητα να ενταχθούν σε προγράμματα απασχόλησης, για να μην έχουν ανάγκη ένα επίδομα, για να μπορέσουν να εξασφαλίζουν τα απολύτως απαραίτητα προς το ζην. </w:t>
      </w:r>
    </w:p>
    <w:p w14:paraId="6018822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Διότι ο στόχος μας δεν είναι άλλος, παρά η πλήρης εξ</w:t>
      </w:r>
      <w:r>
        <w:rPr>
          <w:rFonts w:eastAsia="Times New Roman" w:cs="Times New Roman"/>
          <w:szCs w:val="24"/>
        </w:rPr>
        <w:t>άλειψη της ακραίας φτώχειας. Μπορεί να μην τη δημιουργήσαμε εμείς, αλλά είμαστε εμείς που έχουμε την εντολή και το καθήκον να την εξαλείψουμε και θα το κάνουμε πράξη.</w:t>
      </w:r>
    </w:p>
    <w:p w14:paraId="60188230"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lastRenderedPageBreak/>
        <w:t xml:space="preserve">(Χειροκροτήματα από τις πτέρυγες του ΣΥΡΙΖΑ και των </w:t>
      </w:r>
      <w:r>
        <w:rPr>
          <w:rFonts w:eastAsia="Times New Roman" w:cs="Times New Roman"/>
          <w:szCs w:val="24"/>
        </w:rPr>
        <w:t>ΑΝΕΛ</w:t>
      </w:r>
      <w:r>
        <w:rPr>
          <w:rFonts w:eastAsia="Times New Roman" w:cs="Times New Roman"/>
          <w:szCs w:val="24"/>
        </w:rPr>
        <w:t>)</w:t>
      </w:r>
    </w:p>
    <w:p w14:paraId="6018823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Αναρωτιέται, λοιπόν, κανείς τι </w:t>
      </w:r>
      <w:r>
        <w:rPr>
          <w:rFonts w:eastAsia="Times New Roman" w:cs="Times New Roman"/>
          <w:szCs w:val="24"/>
        </w:rPr>
        <w:t>σχέση μπορεί να έχουν όλα αυτά που σας περιέγραψα με το πρόγραμμα της Νέας Δημοκρατίας, το σκληρό και αντικοινωνικό πρόγραμμα, θα προσέθετα εγώ. Ένα πρόγραμμα που στοχεύει στην περαιτέρω κατεδάφιση του κοινωνικού κράτους, ένα πρόγραμμα που δεν κρύβει ότι θ</w:t>
      </w:r>
      <w:r>
        <w:rPr>
          <w:rFonts w:eastAsia="Times New Roman" w:cs="Times New Roman"/>
          <w:szCs w:val="24"/>
        </w:rPr>
        <w:t>α υπάρξουν και μαζικές απολύσεις, ένα πρόγραμμα που δεν κρύβει -ίσα-ίσα το διατυμπανίζει- ότι θα ενισχυθεί χάριν της ανταγωνιστικότητας η εργοδοτική αυθαιρεσία. Και δεν κρύβει –μάλιστα το διατυμπανίζει και εντόνως- ότι θα παραχωρηθούν ευαίσθητοι τομείς δημ</w:t>
      </w:r>
      <w:r>
        <w:rPr>
          <w:rFonts w:eastAsia="Times New Roman" w:cs="Times New Roman"/>
          <w:szCs w:val="24"/>
        </w:rPr>
        <w:t xml:space="preserve">όσιων υπηρεσιών σε ιδιωτικά συμφέροντα και μάλιστα με μεγαλύτερο δημοσιονομικό κόστος. Αυτή είναι η πραγματικότητα. </w:t>
      </w:r>
    </w:p>
    <w:p w14:paraId="6018823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οι διαχωριστικές γραμμές ανάμεσα στον ΣΥΡΙΖΑ και στη Νέα Δημοκρατία είναι τόσο σαφείς όσο σαφείς ήταν και θα ε</w:t>
      </w:r>
      <w:r>
        <w:rPr>
          <w:rFonts w:eastAsia="Times New Roman" w:cs="Times New Roman"/>
          <w:szCs w:val="24"/>
        </w:rPr>
        <w:t xml:space="preserve">ίναι πάντα η διαφορά ανάμεσα σε πολιτικές κοινωνικής προστασίας και στον νεοφιλελευθερισμό. </w:t>
      </w:r>
    </w:p>
    <w:p w14:paraId="6018823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Και για να δανειστώ μια φράση της κ. Γεννηματά –δεν είμαι βέβαια σίγουρος ότι την εννοούσε, όταν την είπε- πράγματι, κύριε </w:t>
      </w:r>
      <w:r>
        <w:rPr>
          <w:rFonts w:eastAsia="Times New Roman" w:cs="Times New Roman"/>
          <w:szCs w:val="24"/>
        </w:rPr>
        <w:lastRenderedPageBreak/>
        <w:t xml:space="preserve">Μητσοτάκη, μας χωρίζει πολιτική άβυσσος </w:t>
      </w:r>
      <w:r>
        <w:rPr>
          <w:rFonts w:eastAsia="Times New Roman" w:cs="Times New Roman"/>
          <w:szCs w:val="24"/>
        </w:rPr>
        <w:t xml:space="preserve">από το πρόγραμμά σας και από την πολιτική σας. Και αυτό το γνωρίζει καλά και ο ελληνικός λαός. </w:t>
      </w:r>
    </w:p>
    <w:p w14:paraId="6018823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Όμως, ο ελληνικός λαός γνωρίζει καλά και κάτι άλλο, ότι με το πρόγραμμα και με τις θέσεις σας δεν μπορείτε να πείσετε κανέναν παραπάνω από έναν σκληρό πυρήνα ψη</w:t>
      </w:r>
      <w:r>
        <w:rPr>
          <w:rFonts w:eastAsia="Times New Roman" w:cs="Times New Roman"/>
          <w:szCs w:val="24"/>
        </w:rPr>
        <w:t xml:space="preserve">φοφόρων της Νέας Δημοκρατίας και όχι των παραδοσιακών ψηφοφόρων. </w:t>
      </w:r>
    </w:p>
    <w:p w14:paraId="6018823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Σας ξέρει καλά ο ελληνικός λαός, κύριε Μητσοτάκη. Σας ξέρει και σας έχει δοκιμάσει. Άρα, το να προσποιείστε το καινούργιο εσείς ειδικά, είναι το τελευταίο στο οποίο θα μπορούσατε να επενδύσε</w:t>
      </w:r>
      <w:r>
        <w:rPr>
          <w:rFonts w:eastAsia="Times New Roman" w:cs="Times New Roman"/>
          <w:szCs w:val="24"/>
        </w:rPr>
        <w:t xml:space="preserve">τε. </w:t>
      </w:r>
    </w:p>
    <w:p w14:paraId="6018823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Τώρα πλέον δεν μπορείτε να επενδύσετε ούτε στην καταστροφή και στην κινδυνολογία, αφού τα ίδια τα γεγονότα σάς έχουν πλέον διαψεύσει. Τι σας έχει μείνει, λοιπόν; Να επενδύετε σε μια τεχνητή πόλωση, στη </w:t>
      </w:r>
      <w:proofErr w:type="spellStart"/>
      <w:r>
        <w:rPr>
          <w:rFonts w:eastAsia="Times New Roman" w:cs="Times New Roman"/>
          <w:szCs w:val="24"/>
        </w:rPr>
        <w:t>στοχοποίηση</w:t>
      </w:r>
      <w:proofErr w:type="spellEnd"/>
      <w:r>
        <w:rPr>
          <w:rFonts w:eastAsia="Times New Roman" w:cs="Times New Roman"/>
          <w:szCs w:val="24"/>
        </w:rPr>
        <w:t xml:space="preserve"> και στη λασπολογία απέναντι σε κυβερν</w:t>
      </w:r>
      <w:r>
        <w:rPr>
          <w:rFonts w:eastAsia="Times New Roman" w:cs="Times New Roman"/>
          <w:szCs w:val="24"/>
        </w:rPr>
        <w:t xml:space="preserve">ητικά στελέχη και στη δημιουργία τεχνητών κοινωνικών εντάσεων, πότε παίζοντας παιχνίδια με τη δημόσια υγεία, προτρέποντας τους συνδικαλιστές της ΔΑΚΕ στην καθαριότητα να αλλάξουν στάση, για να συνεχισθεί η απεργία εν μέσω </w:t>
      </w:r>
      <w:r>
        <w:rPr>
          <w:rFonts w:eastAsia="Times New Roman" w:cs="Times New Roman"/>
          <w:szCs w:val="24"/>
        </w:rPr>
        <w:lastRenderedPageBreak/>
        <w:t>πρωτοφανούς καύσωνα και ενώ τα αιτ</w:t>
      </w:r>
      <w:r>
        <w:rPr>
          <w:rFonts w:eastAsia="Times New Roman" w:cs="Times New Roman"/>
          <w:szCs w:val="24"/>
        </w:rPr>
        <w:t xml:space="preserve">ήματά τους είχαν ικανοποιηθεί πότε προκαλώντας συγκέντρωση αστυνομικών στην πλατεία Εξαρχείων και ευελπιστώντας να μετατραπεί μια περιοχή της Αθήνας σε πεδίο μάχης και πότε ξαναπαίζοντας το </w:t>
      </w:r>
      <w:proofErr w:type="spellStart"/>
      <w:r>
        <w:rPr>
          <w:rFonts w:eastAsia="Times New Roman" w:cs="Times New Roman"/>
          <w:szCs w:val="24"/>
        </w:rPr>
        <w:t>χιλιοπαιγμένο</w:t>
      </w:r>
      <w:proofErr w:type="spellEnd"/>
      <w:r>
        <w:rPr>
          <w:rFonts w:eastAsia="Times New Roman" w:cs="Times New Roman"/>
          <w:szCs w:val="24"/>
        </w:rPr>
        <w:t xml:space="preserve"> έργο δήθεν κυβερνητικών παρεμβάσεων στον χώρο της </w:t>
      </w:r>
      <w:r>
        <w:rPr>
          <w:rFonts w:eastAsia="Times New Roman" w:cs="Times New Roman"/>
          <w:szCs w:val="24"/>
        </w:rPr>
        <w:t>δ</w:t>
      </w:r>
      <w:r>
        <w:rPr>
          <w:rFonts w:eastAsia="Times New Roman" w:cs="Times New Roman"/>
          <w:szCs w:val="24"/>
        </w:rPr>
        <w:t>ι</w:t>
      </w:r>
      <w:r>
        <w:rPr>
          <w:rFonts w:eastAsia="Times New Roman" w:cs="Times New Roman"/>
          <w:szCs w:val="24"/>
        </w:rPr>
        <w:t>καιοσύνης. Γιατί; Γιατί ο Υπουργός Άμυνας έκανε το μεγάλο έγκλημα να παροτρύνει κάποιον που ισχυριζόταν πως έχει στοιχεία για τη μεγάλη υπόθεση, τη μεγαλύτερη υπόθεση πανευρωπαϊκά εμπορίας ναρκωτικών –δεν ίδρωσε το αυτί κανενός- με πάνω από δύο τόνους ηρωί</w:t>
      </w:r>
      <w:r>
        <w:rPr>
          <w:rFonts w:eastAsia="Times New Roman" w:cs="Times New Roman"/>
          <w:szCs w:val="24"/>
        </w:rPr>
        <w:t xml:space="preserve">νης να τα δώσει στη </w:t>
      </w:r>
      <w:r>
        <w:rPr>
          <w:rFonts w:eastAsia="Times New Roman" w:cs="Times New Roman"/>
          <w:szCs w:val="24"/>
        </w:rPr>
        <w:t>δ</w:t>
      </w:r>
      <w:r>
        <w:rPr>
          <w:rFonts w:eastAsia="Times New Roman" w:cs="Times New Roman"/>
          <w:szCs w:val="24"/>
        </w:rPr>
        <w:t xml:space="preserve">ικαιοσύνη, για να διαλευκανθεί η υπόθεση. Αυτό ήταν το μεγάλο έγκλημα. </w:t>
      </w:r>
    </w:p>
    <w:p w14:paraId="6018823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Κύριοι της Νέας Δημοκρατίας, δεν ξέρω εάν έχετε καταλάβει ότι εδώ και δύο εβδομάδες δίνετε την εικόνα μίας παράταξης που δεν έχει προσανατολισμό και καθοδηγείται α</w:t>
      </w:r>
      <w:r>
        <w:rPr>
          <w:rFonts w:eastAsia="Times New Roman" w:cs="Times New Roman"/>
          <w:szCs w:val="24"/>
        </w:rPr>
        <w:t>πό την ξεχωριστή και τις περισσότερες φορές, θα έλεγα, «έξαλλη» ατζέντα του Αντιπροέδρου σας, του κ Γεωργιάδη. Μια ατζέντα, ομολογώ, εξαιρετικά αποτελεσματική για ένα μικρό κόμμα της ακραίας Δεξιάς, όπως ο Λαϊκός Ορθόδοξος Συναγερμός του κ</w:t>
      </w:r>
      <w:r>
        <w:rPr>
          <w:rFonts w:eastAsia="Times New Roman" w:cs="Times New Roman"/>
          <w:szCs w:val="24"/>
        </w:rPr>
        <w:t>.</w:t>
      </w:r>
      <w:r>
        <w:rPr>
          <w:rFonts w:eastAsia="Times New Roman" w:cs="Times New Roman"/>
          <w:szCs w:val="24"/>
        </w:rPr>
        <w:t xml:space="preserve"> Καρατζαφέρη, όπ</w:t>
      </w:r>
      <w:r>
        <w:rPr>
          <w:rFonts w:eastAsia="Times New Roman" w:cs="Times New Roman"/>
          <w:szCs w:val="24"/>
        </w:rPr>
        <w:t xml:space="preserve">ου διέπρεψε, αλλά φοβάμαι εξαιρετικά «στενάχωρη» για μια παράταξη, που παρά τις μεγάλες διαφορές που και τώρα και </w:t>
      </w:r>
      <w:r>
        <w:rPr>
          <w:rFonts w:eastAsia="Times New Roman" w:cs="Times New Roman"/>
          <w:szCs w:val="24"/>
        </w:rPr>
        <w:lastRenderedPageBreak/>
        <w:t xml:space="preserve">στο παρελθόν είχαμε, δεν βρέθηκε ποτέ άλλοτε τόσο απόμακρη, τόσο μακριά από την αίσθηση της εθνικής ευθύνης. </w:t>
      </w:r>
    </w:p>
    <w:p w14:paraId="60188238"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Κύριε Μητσοτάκη, θα σας το πω ευ</w:t>
      </w:r>
      <w:r>
        <w:rPr>
          <w:rFonts w:eastAsia="Times New Roman" w:cs="Times New Roman"/>
          <w:szCs w:val="24"/>
        </w:rPr>
        <w:t>θέως. Αντιπολίτευση στην Κυβέρνηση, ναι, είναι θεμιτή. Αντιπολίτευση στο κυβερνών κόμμα και στις θέσεις του, στις πολιτικές του προτάσεις, ναι, όσο πιο σκληρή, τόσο το καλύτερο για τη δημοκρατία. Αντιπολίτευση, όμως, απέναντι στα συμφέροντα της χώρας και τ</w:t>
      </w:r>
      <w:r>
        <w:rPr>
          <w:rFonts w:eastAsia="Times New Roman" w:cs="Times New Roman"/>
          <w:szCs w:val="24"/>
        </w:rPr>
        <w:t>ης κοινωνίας, αντιπολίτευση απέναντι στην πατρίδα, όχι, κύριε Μητσοτάκη!</w:t>
      </w:r>
    </w:p>
    <w:p w14:paraId="60188239" w14:textId="77777777" w:rsidR="00396B82" w:rsidRDefault="00B34233">
      <w:pPr>
        <w:spacing w:after="0" w:line="600" w:lineRule="auto"/>
        <w:ind w:firstLine="720"/>
        <w:jc w:val="center"/>
        <w:rPr>
          <w:rFonts w:eastAsia="Times New Roman"/>
          <w:bCs/>
        </w:rPr>
      </w:pPr>
      <w:r>
        <w:rPr>
          <w:rFonts w:eastAsia="Times New Roman"/>
          <w:bCs/>
        </w:rPr>
        <w:t xml:space="preserve">(Χειροκροτήματα από τις πτέρυγες του ΣΥΡΙΖΑ και των </w:t>
      </w:r>
      <w:r>
        <w:rPr>
          <w:rFonts w:eastAsia="Times New Roman"/>
          <w:bCs/>
        </w:rPr>
        <w:t>ΑΝΕΛ</w:t>
      </w:r>
      <w:r>
        <w:rPr>
          <w:rFonts w:eastAsia="Times New Roman"/>
          <w:bCs/>
        </w:rPr>
        <w:t>)</w:t>
      </w:r>
    </w:p>
    <w:p w14:paraId="6018823A" w14:textId="77777777" w:rsidR="00396B82" w:rsidRDefault="00B34233">
      <w:pPr>
        <w:spacing w:after="0" w:line="600" w:lineRule="auto"/>
        <w:ind w:firstLine="720"/>
        <w:jc w:val="center"/>
        <w:rPr>
          <w:rFonts w:eastAsia="Times New Roman" w:cs="Times New Roman"/>
          <w:szCs w:val="24"/>
        </w:rPr>
      </w:pPr>
      <w:r>
        <w:rPr>
          <w:rFonts w:eastAsia="Times New Roman"/>
          <w:bCs/>
        </w:rPr>
        <w:t>(Θόρυβος από την πτέρυγα της Νέας Δημοκρατίας)</w:t>
      </w:r>
    </w:p>
    <w:p w14:paraId="6018823B" w14:textId="77777777" w:rsidR="00396B82" w:rsidRDefault="00B34233">
      <w:pPr>
        <w:spacing w:after="0" w:line="72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Και αν εσείς έχετε επιλέξει μέσα στην απελπισία σας να το κάνετε, δεν θα σας το επιτρέψουμε ούτε εμείς ούτε ο ελληνικός λαός. </w:t>
      </w:r>
    </w:p>
    <w:p w14:paraId="6018823C"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Και τώρα που το παραμύθι της καταστροφής τελείωσε οριστικά δίχως δράκο, δεν θα σας επιτρέψουμε να βάζετε διαρκώς τρικλοποδιές, να</w:t>
      </w:r>
      <w:r>
        <w:rPr>
          <w:rFonts w:eastAsia="Times New Roman" w:cs="Times New Roman"/>
          <w:bCs/>
          <w:shd w:val="clear" w:color="auto" w:fill="FFFFFF"/>
        </w:rPr>
        <w:t xml:space="preserve"> υπονομεύετε τη μεγάλη εθνική -θα έλεγα εγώ- προσπάθεια να βγει η χώρα από την κρίση, να ξαναπατήσει στα πόδια της και να ανασάνει ο ελληνικός λαός. Και σε αυτήν την </w:t>
      </w:r>
      <w:r>
        <w:rPr>
          <w:rFonts w:eastAsia="Times New Roman" w:cs="Times New Roman"/>
          <w:bCs/>
          <w:shd w:val="clear" w:color="auto" w:fill="FFFFFF"/>
        </w:rPr>
        <w:lastRenderedPageBreak/>
        <w:t>προσπάθεια η ιστορία θα δικαιώσει και τους αγώνες και τις επιλογές μας, με κόστος, αλλά θα</w:t>
      </w:r>
      <w:r>
        <w:rPr>
          <w:rFonts w:eastAsia="Times New Roman" w:cs="Times New Roman"/>
          <w:bCs/>
          <w:shd w:val="clear" w:color="auto" w:fill="FFFFFF"/>
        </w:rPr>
        <w:t xml:space="preserve"> τις δικαιώσει. </w:t>
      </w:r>
    </w:p>
    <w:p w14:paraId="6018823D" w14:textId="77777777" w:rsidR="00396B82" w:rsidRDefault="00B34233">
      <w:pPr>
        <w:spacing w:after="0" w:line="600" w:lineRule="auto"/>
        <w:ind w:firstLine="720"/>
        <w:contextualSpacing/>
        <w:jc w:val="center"/>
        <w:rPr>
          <w:rFonts w:eastAsia="Times New Roman" w:cs="Times New Roman"/>
          <w:bCs/>
          <w:shd w:val="clear" w:color="auto" w:fill="FFFFFF"/>
        </w:rPr>
      </w:pPr>
      <w:r>
        <w:rPr>
          <w:rFonts w:eastAsia="Times New Roman" w:cs="Times New Roman"/>
          <w:bCs/>
          <w:shd w:val="clear" w:color="auto" w:fill="FFFFFF"/>
        </w:rPr>
        <w:t>(Χειροκροτήματα από τις πτέρυγες του ΣΥΡΙΖΑ και των ΑΝΕΛ)</w:t>
      </w:r>
    </w:p>
    <w:p w14:paraId="6018823E"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Παρά το γεγονός ότι είμαστε μόνοι μας σε αυτήν την προσπάθεια, θα τα καταφέρουμε. Όσο κι αν αυτό σε κάποιους δεν αρέσει, εμείς θα είμαστε αυτοί που θα βγάλουμε τη χώρα, την ελληνική</w:t>
      </w:r>
      <w:r>
        <w:rPr>
          <w:rFonts w:eastAsia="Times New Roman" w:cs="Times New Roman"/>
          <w:bCs/>
          <w:shd w:val="clear" w:color="auto" w:fill="FFFFFF"/>
        </w:rPr>
        <w:t xml:space="preserve"> κοινωνία και τον λαό από τα μεγάλα αδιέξοδα και τη μεγάλη περιπέτεια, στην οποία εσείς την οδηγήσατε.</w:t>
      </w:r>
    </w:p>
    <w:p w14:paraId="6018823F"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Σας ευχαριστώ.</w:t>
      </w:r>
    </w:p>
    <w:p w14:paraId="60188240" w14:textId="77777777" w:rsidR="00396B82" w:rsidRDefault="00B34233">
      <w:pPr>
        <w:spacing w:after="0" w:line="600" w:lineRule="auto"/>
        <w:ind w:firstLine="709"/>
        <w:jc w:val="center"/>
        <w:rPr>
          <w:rFonts w:eastAsia="Times New Roman" w:cs="Times New Roman"/>
        </w:rPr>
      </w:pPr>
      <w:r>
        <w:rPr>
          <w:rFonts w:eastAsia="Times New Roman" w:cs="Times New Roman"/>
        </w:rPr>
        <w:t>(Χειροκροτήματα από τις πτέρυγες του ΣΥΡΙΖΑ και των ΑΝΕΛ)</w:t>
      </w:r>
    </w:p>
    <w:p w14:paraId="60188241" w14:textId="77777777" w:rsidR="00396B82" w:rsidRDefault="00B34233">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Παρακαλώ πολύ, ο </w:t>
      </w:r>
      <w:r>
        <w:rPr>
          <w:rFonts w:eastAsia="Times New Roman"/>
          <w:bCs/>
          <w:shd w:val="clear" w:color="auto" w:fill="FFFFFF"/>
        </w:rPr>
        <w:t>Αρχηγός της Αξιωματικής Αντιπολίτε</w:t>
      </w:r>
      <w:r>
        <w:rPr>
          <w:rFonts w:eastAsia="Times New Roman"/>
          <w:bCs/>
          <w:shd w:val="clear" w:color="auto" w:fill="FFFFFF"/>
        </w:rPr>
        <w:t>υσης</w:t>
      </w:r>
      <w:r>
        <w:rPr>
          <w:rFonts w:eastAsia="Times New Roman" w:cs="Times New Roman"/>
          <w:bCs/>
          <w:shd w:val="clear" w:color="auto" w:fill="FFFFFF"/>
        </w:rPr>
        <w:t xml:space="preserve"> και Πρόεδρος της Κοινοβουλευτικής Ομάδας της Νέας Δημοκρατίας κ. Κυριάκος Μητσοτάκης </w:t>
      </w:r>
      <w:r>
        <w:rPr>
          <w:rFonts w:eastAsia="Times New Roman"/>
          <w:bCs/>
          <w:shd w:val="clear" w:color="auto" w:fill="FFFFFF"/>
        </w:rPr>
        <w:t>έχει</w:t>
      </w:r>
      <w:r>
        <w:rPr>
          <w:rFonts w:eastAsia="Times New Roman" w:cs="Times New Roman"/>
          <w:bCs/>
          <w:shd w:val="clear" w:color="auto" w:fill="FFFFFF"/>
        </w:rPr>
        <w:t xml:space="preserve"> τον λόγο. </w:t>
      </w:r>
    </w:p>
    <w:p w14:paraId="60188242" w14:textId="77777777" w:rsidR="00396B82" w:rsidRDefault="00B34233">
      <w:pPr>
        <w:spacing w:after="0"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60188243" w14:textId="77777777" w:rsidR="00396B82" w:rsidRDefault="00B34233">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 xml:space="preserve">ΚΥΡΙΑΚΟΣ ΜΗΤΣΟΤΑΚΗΣ (Πρόεδρος της Νέας Δημοκρατίας): </w:t>
      </w:r>
      <w:r>
        <w:rPr>
          <w:rFonts w:eastAsia="Times New Roman" w:cs="Times New Roman"/>
          <w:bCs/>
          <w:shd w:val="clear" w:color="auto" w:fill="FFFFFF"/>
        </w:rPr>
        <w:t>Κύριε Τσίπρα, πιστεύω ότι είστε ο τελευταίο</w:t>
      </w:r>
      <w:r>
        <w:rPr>
          <w:rFonts w:eastAsia="Times New Roman" w:cs="Times New Roman"/>
          <w:bCs/>
          <w:shd w:val="clear" w:color="auto" w:fill="FFFFFF"/>
        </w:rPr>
        <w:t xml:space="preserve">ς σε αυτήν την Αίθουσα που μπορεί να κάνει υποδείξεις στη Νέα Δημοκρατία για το πώς να ασκεί τον ρόλο της Αντιπολίτευσης. Σας θυμόμαστε στην έξαλλη περίοδό σας. Δεν τα ξεχνάμε έτσι εύκολα. </w:t>
      </w:r>
    </w:p>
    <w:p w14:paraId="60188244" w14:textId="77777777" w:rsidR="00396B82" w:rsidRDefault="00B34233">
      <w:pPr>
        <w:spacing w:after="0"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60188245" w14:textId="77777777" w:rsidR="00396B82" w:rsidRDefault="00B3423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Ζήτησα, κυρί</w:t>
      </w:r>
      <w:r>
        <w:rPr>
          <w:rFonts w:eastAsia="Times New Roman" w:cs="Times New Roman"/>
          <w:bCs/>
          <w:shd w:val="clear" w:color="auto" w:fill="FFFFFF"/>
        </w:rPr>
        <w:t xml:space="preserve">ες και κύριοι Βουλευτές, τη διεξαγωγή της προ ημερησίας </w:t>
      </w:r>
      <w:r>
        <w:rPr>
          <w:rFonts w:eastAsia="Times New Roman"/>
          <w:bCs/>
          <w:shd w:val="clear" w:color="auto" w:fill="FFFFFF"/>
        </w:rPr>
        <w:t>διάταξη</w:t>
      </w:r>
      <w:r>
        <w:rPr>
          <w:rFonts w:eastAsia="Times New Roman" w:cs="Times New Roman"/>
          <w:bCs/>
          <w:shd w:val="clear" w:color="auto" w:fill="FFFFFF"/>
        </w:rPr>
        <w:t xml:space="preserve">ς </w:t>
      </w:r>
      <w:r>
        <w:rPr>
          <w:rFonts w:eastAsia="Times New Roman"/>
          <w:bCs/>
          <w:shd w:val="clear" w:color="auto" w:fill="FFFFFF"/>
        </w:rPr>
        <w:t>συζήτηση</w:t>
      </w:r>
      <w:r>
        <w:rPr>
          <w:rFonts w:eastAsia="Times New Roman" w:cs="Times New Roman"/>
          <w:bCs/>
          <w:shd w:val="clear" w:color="auto" w:fill="FFFFFF"/>
        </w:rPr>
        <w:t xml:space="preserve">ς, για να μάθει πράγματι ο ελληνικός λαός τις συνέπειες όσων συμφωνήθηκαν στο </w:t>
      </w:r>
      <w:proofErr w:type="spellStart"/>
      <w:r>
        <w:rPr>
          <w:rFonts w:eastAsia="Times New Roman" w:cs="Times New Roman"/>
          <w:bCs/>
          <w:shd w:val="clear" w:color="auto" w:fill="FFFFFF"/>
          <w:lang w:val="en-US"/>
        </w:rPr>
        <w:t>Eurogroup</w:t>
      </w:r>
      <w:proofErr w:type="spellEnd"/>
      <w:r>
        <w:rPr>
          <w:rFonts w:eastAsia="Times New Roman" w:cs="Times New Roman"/>
          <w:bCs/>
          <w:shd w:val="clear" w:color="auto" w:fill="FFFFFF"/>
        </w:rPr>
        <w:t xml:space="preserve"> της 15</w:t>
      </w:r>
      <w:r>
        <w:rPr>
          <w:rFonts w:eastAsia="Times New Roman" w:cs="Times New Roman"/>
          <w:bCs/>
          <w:shd w:val="clear" w:color="auto" w:fill="FFFFFF"/>
          <w:vertAlign w:val="superscript"/>
        </w:rPr>
        <w:t>ης</w:t>
      </w:r>
      <w:r>
        <w:rPr>
          <w:rFonts w:eastAsia="Times New Roman" w:cs="Times New Roman"/>
          <w:bCs/>
          <w:shd w:val="clear" w:color="auto" w:fill="FFFFFF"/>
        </w:rPr>
        <w:t xml:space="preserve"> Ιουνίου, αλλά και για να γίνει, κύριε Τσίπρα, μια συνολική αποτίμηση της πορείας της ε</w:t>
      </w:r>
      <w:r>
        <w:rPr>
          <w:rFonts w:eastAsia="Times New Roman" w:cs="Times New Roman"/>
          <w:bCs/>
          <w:shd w:val="clear" w:color="auto" w:fill="FFFFFF"/>
        </w:rPr>
        <w:t xml:space="preserve">λληνικής οικονομίας τα τελευταία δυόμισι χρόνια. Πρόκειται για μία </w:t>
      </w:r>
      <w:r>
        <w:rPr>
          <w:rFonts w:eastAsia="Times New Roman" w:cs="Times New Roman"/>
          <w:bCs/>
          <w:shd w:val="clear" w:color="auto" w:fill="FFFFFF"/>
        </w:rPr>
        <w:t>σ</w:t>
      </w:r>
      <w:r>
        <w:rPr>
          <w:rFonts w:eastAsia="Times New Roman" w:cs="Times New Roman"/>
          <w:bCs/>
          <w:shd w:val="clear" w:color="auto" w:fill="FFFFFF"/>
        </w:rPr>
        <w:t>υμφωνία, η οποία φέρει την υπογραφή των ΣΥΡΙΖΑ</w:t>
      </w:r>
      <w:r>
        <w:rPr>
          <w:rFonts w:eastAsia="Times New Roman" w:cs="Times New Roman"/>
          <w:bCs/>
          <w:shd w:val="clear" w:color="auto" w:fill="FFFFFF"/>
        </w:rPr>
        <w:t xml:space="preserve"> </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 xml:space="preserve">ΑΝΕΛ, αλλά δυστυχώς δεσμεύει τη χώρα για πολλά χρόνια μετά το τέλος αυτής της </w:t>
      </w:r>
      <w:r>
        <w:rPr>
          <w:rFonts w:eastAsia="Times New Roman"/>
          <w:bCs/>
          <w:shd w:val="clear" w:color="auto" w:fill="FFFFFF"/>
        </w:rPr>
        <w:t>σ</w:t>
      </w:r>
      <w:r>
        <w:rPr>
          <w:rFonts w:eastAsia="Times New Roman"/>
          <w:bCs/>
          <w:shd w:val="clear" w:color="auto" w:fill="FFFFFF"/>
        </w:rPr>
        <w:t>υγκυβέρνηση</w:t>
      </w:r>
      <w:r>
        <w:rPr>
          <w:rFonts w:eastAsia="Times New Roman" w:cs="Times New Roman"/>
          <w:bCs/>
          <w:shd w:val="clear" w:color="auto" w:fill="FFFFFF"/>
        </w:rPr>
        <w:t xml:space="preserve">ς. </w:t>
      </w:r>
    </w:p>
    <w:p w14:paraId="60188246" w14:textId="77777777" w:rsidR="00396B82" w:rsidRDefault="00B3423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Μόνο που από τη μέρα που καταθέσαμε το αίτημα για την προ ημερησίας </w:t>
      </w:r>
      <w:r>
        <w:rPr>
          <w:rFonts w:eastAsia="Times New Roman"/>
          <w:bCs/>
          <w:shd w:val="clear" w:color="auto" w:fill="FFFFFF"/>
        </w:rPr>
        <w:t>διάταξη</w:t>
      </w:r>
      <w:r>
        <w:rPr>
          <w:rFonts w:eastAsia="Times New Roman" w:cs="Times New Roman"/>
          <w:bCs/>
          <w:shd w:val="clear" w:color="auto" w:fill="FFFFFF"/>
        </w:rPr>
        <w:t xml:space="preserve">ς </w:t>
      </w:r>
      <w:r>
        <w:rPr>
          <w:rFonts w:eastAsia="Times New Roman"/>
          <w:bCs/>
          <w:shd w:val="clear" w:color="auto" w:fill="FFFFFF"/>
        </w:rPr>
        <w:t>συζήτηση</w:t>
      </w:r>
      <w:r>
        <w:rPr>
          <w:rFonts w:eastAsia="Times New Roman" w:cs="Times New Roman"/>
          <w:bCs/>
          <w:shd w:val="clear" w:color="auto" w:fill="FFFFFF"/>
        </w:rPr>
        <w:t xml:space="preserve"> μέχρι σήμερα, έχετε ήδη ξεπεράσει τους εαυτούς σας. Είμαι, λοιπόν, υποχρεωμένος να θέσω στην αρχή της ομιλίας μου τρία ζητήματα, όχι μόνο για να </w:t>
      </w:r>
      <w:r>
        <w:rPr>
          <w:rFonts w:eastAsia="Times New Roman" w:cs="Times New Roman"/>
          <w:bCs/>
          <w:shd w:val="clear" w:color="auto" w:fill="FFFFFF"/>
        </w:rPr>
        <w:lastRenderedPageBreak/>
        <w:t>επισημάνω την πολιτική ακ</w:t>
      </w:r>
      <w:r>
        <w:rPr>
          <w:rFonts w:eastAsia="Times New Roman" w:cs="Times New Roman"/>
          <w:bCs/>
          <w:shd w:val="clear" w:color="auto" w:fill="FFFFFF"/>
        </w:rPr>
        <w:t xml:space="preserve">ρότητα στην οποία οδηγείστε παρασύροντας τη δημόσια ζωή, αλλά και για αυτονόητους λόγους θεσμικής τάξης. Γιατί φροντίζετε, κύριε Τσίπρα, κάθε μέρα που περνά, να θυμίζετε στον ελληνικό λαό ότι ο πολιτικός κυνισμός σας δεν </w:t>
      </w:r>
      <w:r>
        <w:rPr>
          <w:rFonts w:eastAsia="Times New Roman"/>
          <w:bCs/>
          <w:shd w:val="clear" w:color="auto" w:fill="FFFFFF"/>
        </w:rPr>
        <w:t>έχει</w:t>
      </w:r>
      <w:r>
        <w:rPr>
          <w:rFonts w:eastAsia="Times New Roman" w:cs="Times New Roman"/>
          <w:bCs/>
          <w:shd w:val="clear" w:color="auto" w:fill="FFFFFF"/>
        </w:rPr>
        <w:t xml:space="preserve"> όρια και ότι είστε μια ομάδα ε</w:t>
      </w:r>
      <w:r>
        <w:rPr>
          <w:rFonts w:eastAsia="Times New Roman" w:cs="Times New Roman"/>
          <w:bCs/>
          <w:shd w:val="clear" w:color="auto" w:fill="FFFFFF"/>
        </w:rPr>
        <w:t xml:space="preserve">ξουσίας παντός καιρού και περιστάσεων. </w:t>
      </w:r>
    </w:p>
    <w:p w14:paraId="60188247" w14:textId="77777777" w:rsidR="00396B82" w:rsidRDefault="00B3423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Ζήτημα πρώτο -είδα ότι αισθανθήκατε την ανάγκη να τον μνημονεύσετε στην </w:t>
      </w:r>
      <w:proofErr w:type="spellStart"/>
      <w:r>
        <w:rPr>
          <w:rFonts w:eastAsia="Times New Roman" w:cs="Times New Roman"/>
          <w:bCs/>
          <w:shd w:val="clear" w:color="auto" w:fill="FFFFFF"/>
        </w:rPr>
        <w:t>πρωτολογία</w:t>
      </w:r>
      <w:proofErr w:type="spellEnd"/>
      <w:r>
        <w:rPr>
          <w:rFonts w:eastAsia="Times New Roman" w:cs="Times New Roman"/>
          <w:bCs/>
          <w:shd w:val="clear" w:color="auto" w:fill="FFFFFF"/>
        </w:rPr>
        <w:t xml:space="preserve"> σας- Πάνος Καμμένος. Το ύφος και το ήθος -να το πω όπως πρέπει- η ασχήμια της δημόσιας παρουσίας του Υπουργού Εθνικής </w:t>
      </w:r>
      <w:r>
        <w:rPr>
          <w:rFonts w:eastAsia="Times New Roman"/>
          <w:bCs/>
          <w:shd w:val="clear" w:color="auto" w:fill="FFFFFF"/>
        </w:rPr>
        <w:t>Ά</w:t>
      </w:r>
      <w:r>
        <w:rPr>
          <w:rFonts w:eastAsia="Times New Roman" w:cs="Times New Roman"/>
          <w:bCs/>
          <w:shd w:val="clear" w:color="auto" w:fill="FFFFFF"/>
        </w:rPr>
        <w:t xml:space="preserve">μυνας </w:t>
      </w:r>
      <w:r>
        <w:rPr>
          <w:rFonts w:eastAsia="Times New Roman"/>
          <w:bCs/>
          <w:shd w:val="clear" w:color="auto" w:fill="FFFFFF"/>
        </w:rPr>
        <w:t>είναι</w:t>
      </w:r>
      <w:r>
        <w:rPr>
          <w:rFonts w:eastAsia="Times New Roman" w:cs="Times New Roman"/>
          <w:bCs/>
          <w:shd w:val="clear" w:color="auto" w:fill="FFFFFF"/>
        </w:rPr>
        <w:t xml:space="preserve"> σε</w:t>
      </w:r>
      <w:r>
        <w:rPr>
          <w:rFonts w:eastAsia="Times New Roman" w:cs="Times New Roman"/>
          <w:bCs/>
          <w:shd w:val="clear" w:color="auto" w:fill="FFFFFF"/>
        </w:rPr>
        <w:t xml:space="preserve"> γνώση όλων. Προφανώς, κύριε Τσίπρα, τα επιδοκιμάζετε όλα αυτά και ταυτίζεστε μαζί του. Τον προτιμήσατε εξάλλου ως κυβερνητικό εταίρο. </w:t>
      </w:r>
    </w:p>
    <w:p w14:paraId="60188248" w14:textId="77777777" w:rsidR="00396B82" w:rsidRDefault="00B3423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Πείτε μας όμως, κύριε Τσίπρα, ο κ. Καμμένος απολαμβάνει κάποιο είδος πολιτικό, θεσμικό και τελικά νομικό ακαταλόγιστο; Μ</w:t>
      </w:r>
      <w:r>
        <w:rPr>
          <w:rFonts w:eastAsia="Times New Roman" w:cs="Times New Roman"/>
          <w:bCs/>
          <w:shd w:val="clear" w:color="auto" w:fill="FFFFFF"/>
        </w:rPr>
        <w:t xml:space="preserve">πορεί να ασχημονεί στο διαδίκτυο, να αναρτά χυδαιότητες και μετά το πανδαιμόνιο που δημιουργείται, να επικαλείται το παιδί του και όλα αυτά με την πολιτική ζωή, κύριε Τσίπρα, να συνεχίζεται σαν να μην τρέχει τίποτα; </w:t>
      </w:r>
    </w:p>
    <w:p w14:paraId="60188249" w14:textId="77777777" w:rsidR="00396B82" w:rsidRDefault="00B3423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Μπορεί ο κ. Καμμένος να υποτιμά τις πρα</w:t>
      </w:r>
      <w:r>
        <w:rPr>
          <w:rFonts w:eastAsia="Times New Roman" w:cs="Times New Roman"/>
          <w:bCs/>
          <w:shd w:val="clear" w:color="auto" w:fill="FFFFFF"/>
        </w:rPr>
        <w:t xml:space="preserve">κτικές και τα στελέχη των Ενόπλων Δυνάμεων παραβιάζοντας προκλητικά τους </w:t>
      </w:r>
      <w:r>
        <w:rPr>
          <w:rFonts w:eastAsia="Times New Roman" w:cs="Times New Roman"/>
          <w:bCs/>
          <w:shd w:val="clear" w:color="auto" w:fill="FFFFFF"/>
        </w:rPr>
        <w:lastRenderedPageBreak/>
        <w:t xml:space="preserve">στρατιωτικούς κανονισμούς; Μπορεί να χρησιμοποιεί στρατιωτικά ελικόπτερα σαν να </w:t>
      </w:r>
      <w:r>
        <w:rPr>
          <w:rFonts w:eastAsia="Times New Roman"/>
          <w:bCs/>
          <w:shd w:val="clear" w:color="auto" w:fill="FFFFFF"/>
        </w:rPr>
        <w:t>είναι</w:t>
      </w:r>
      <w:r>
        <w:rPr>
          <w:rFonts w:eastAsia="Times New Roman" w:cs="Times New Roman"/>
          <w:bCs/>
          <w:shd w:val="clear" w:color="auto" w:fill="FFFFFF"/>
        </w:rPr>
        <w:t xml:space="preserve"> το χόμπι του, το παιχνίδι του; </w:t>
      </w:r>
    </w:p>
    <w:p w14:paraId="6018824A" w14:textId="77777777" w:rsidR="00396B82" w:rsidRDefault="00B3423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Και μπορεί -μιας και αναφερθήκατε σε αυτό- Υπουργός Άμυνας ευνομο</w:t>
      </w:r>
      <w:r>
        <w:rPr>
          <w:rFonts w:eastAsia="Times New Roman" w:cs="Times New Roman"/>
          <w:bCs/>
          <w:shd w:val="clear" w:color="auto" w:fill="FFFFFF"/>
        </w:rPr>
        <w:t xml:space="preserve">ύμενης ευρωπαϊκής δημοκρατικής χώρας να </w:t>
      </w:r>
      <w:r>
        <w:rPr>
          <w:rFonts w:eastAsia="Times New Roman"/>
          <w:bCs/>
          <w:shd w:val="clear" w:color="auto" w:fill="FFFFFF"/>
        </w:rPr>
        <w:t>έχει</w:t>
      </w:r>
      <w:r>
        <w:rPr>
          <w:rFonts w:eastAsia="Times New Roman" w:cs="Times New Roman"/>
          <w:bCs/>
          <w:shd w:val="clear" w:color="auto" w:fill="FFFFFF"/>
        </w:rPr>
        <w:t xml:space="preserve"> αλλεπάλληλες -προσέξτε, αλλεπάλληλες- συνομιλίες με ισοβίτη έγκλειστο για διακίνηση ναρκωτικών; </w:t>
      </w:r>
    </w:p>
    <w:p w14:paraId="6018824B" w14:textId="77777777" w:rsidR="00396B82" w:rsidRDefault="00B3423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Πρόκειται για μια εκτροπή που παραβιάζει τη διάκριση των εξουσιών. Μόνο που την κάλυψαν ήδη και ο Υπουργός Δικαιοσ</w:t>
      </w:r>
      <w:r>
        <w:rPr>
          <w:rFonts w:eastAsia="Times New Roman" w:cs="Times New Roman"/>
          <w:bCs/>
          <w:shd w:val="clear" w:color="auto" w:fill="FFFFFF"/>
        </w:rPr>
        <w:t xml:space="preserve">ύνης και εσείς, κύριε Τσίπρα, για άλλη μια φορά. Πότε έχουν ξαναγίνει αυτά στη χώρα μας; </w:t>
      </w:r>
    </w:p>
    <w:p w14:paraId="6018824C" w14:textId="77777777" w:rsidR="00396B82" w:rsidRDefault="00B34233">
      <w:pPr>
        <w:tabs>
          <w:tab w:val="left" w:pos="1752"/>
        </w:tabs>
        <w:spacing w:after="0" w:line="600" w:lineRule="auto"/>
        <w:ind w:firstLine="720"/>
        <w:jc w:val="both"/>
        <w:rPr>
          <w:rFonts w:eastAsia="Times New Roman" w:cs="Times New Roman"/>
          <w:szCs w:val="24"/>
        </w:rPr>
      </w:pPr>
      <w:r>
        <w:rPr>
          <w:rFonts w:eastAsia="Times New Roman" w:cs="Times New Roman"/>
          <w:szCs w:val="24"/>
        </w:rPr>
        <w:t xml:space="preserve">Κι επειδή σας αρέσει να μπερδεύετε τα πράγματα και να δημιουργείτε ψευδείς εντυπώσεις, επαναλαμβάνω τη θέση της Νέας Δημοκρατίας για να γίνει απολύτως αντιληπτή: </w:t>
      </w:r>
      <w:r>
        <w:rPr>
          <w:rFonts w:eastAsia="Times New Roman" w:cs="Times New Roman"/>
          <w:szCs w:val="24"/>
        </w:rPr>
        <w:t>Όποιος εμπλέκεται σε αξιόποινες υποθέσεις πρέπει να υφίσταται τις συνέπειες του νόμου, όπως κι αν λέγεται, όσο ισχυρός κι αν είναι. Κι αν βρεθεί ένοχος, να πάει στη φυλακή.</w:t>
      </w:r>
    </w:p>
    <w:p w14:paraId="6018824D" w14:textId="77777777" w:rsidR="00396B82" w:rsidRDefault="00B34233">
      <w:pPr>
        <w:tabs>
          <w:tab w:val="left" w:pos="1752"/>
        </w:tabs>
        <w:spacing w:after="0" w:line="600" w:lineRule="auto"/>
        <w:ind w:firstLine="720"/>
        <w:jc w:val="both"/>
        <w:rPr>
          <w:rFonts w:eastAsia="Times New Roman" w:cs="Times New Roman"/>
          <w:szCs w:val="24"/>
        </w:rPr>
      </w:pPr>
      <w:r>
        <w:rPr>
          <w:rFonts w:eastAsia="Times New Roman" w:cs="Times New Roman"/>
          <w:szCs w:val="24"/>
        </w:rPr>
        <w:t xml:space="preserve">Μόνο που σε μια </w:t>
      </w:r>
      <w:r>
        <w:rPr>
          <w:rFonts w:eastAsia="Times New Roman" w:cs="Times New Roman"/>
          <w:szCs w:val="24"/>
        </w:rPr>
        <w:t>δ</w:t>
      </w:r>
      <w:r>
        <w:rPr>
          <w:rFonts w:eastAsia="Times New Roman" w:cs="Times New Roman"/>
          <w:szCs w:val="24"/>
        </w:rPr>
        <w:t xml:space="preserve">ημοκρατία, κύριε Τσίπρα, αυτό το κρίνει η </w:t>
      </w:r>
      <w:r>
        <w:rPr>
          <w:rFonts w:eastAsia="Times New Roman" w:cs="Times New Roman"/>
          <w:szCs w:val="24"/>
        </w:rPr>
        <w:t>δ</w:t>
      </w:r>
      <w:r>
        <w:rPr>
          <w:rFonts w:eastAsia="Times New Roman" w:cs="Times New Roman"/>
          <w:szCs w:val="24"/>
        </w:rPr>
        <w:t>ικαιοσύνη, αφού έχουν ο</w:t>
      </w:r>
      <w:r>
        <w:rPr>
          <w:rFonts w:eastAsia="Times New Roman" w:cs="Times New Roman"/>
          <w:szCs w:val="24"/>
        </w:rPr>
        <w:t xml:space="preserve">λοκληρώσει το έργο τους οι διωκτικές αρχές. Ούτε ο Τσίπρας, ούτε ο Καμμένος, ούτε ο Μητσοτάκης. </w:t>
      </w:r>
    </w:p>
    <w:p w14:paraId="6018824E" w14:textId="77777777" w:rsidR="00396B82" w:rsidRDefault="00B34233">
      <w:pPr>
        <w:tabs>
          <w:tab w:val="left" w:pos="1752"/>
        </w:tabs>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6018824F" w14:textId="77777777" w:rsidR="00396B82" w:rsidRDefault="00B34233">
      <w:pPr>
        <w:tabs>
          <w:tab w:val="left" w:pos="1752"/>
        </w:tabs>
        <w:spacing w:after="0" w:line="600" w:lineRule="auto"/>
        <w:ind w:firstLine="720"/>
        <w:jc w:val="both"/>
        <w:rPr>
          <w:rFonts w:eastAsia="Times New Roman" w:cs="Times New Roman"/>
          <w:szCs w:val="24"/>
        </w:rPr>
      </w:pPr>
      <w:r>
        <w:rPr>
          <w:rFonts w:eastAsia="Times New Roman" w:cs="Times New Roman"/>
          <w:szCs w:val="24"/>
        </w:rPr>
        <w:t xml:space="preserve">Η συστηματική παρέμβαση της Κυβέρνησης στο έργο της </w:t>
      </w:r>
      <w:r>
        <w:rPr>
          <w:rFonts w:eastAsia="Times New Roman" w:cs="Times New Roman"/>
          <w:szCs w:val="24"/>
        </w:rPr>
        <w:t>δ</w:t>
      </w:r>
      <w:r>
        <w:rPr>
          <w:rFonts w:eastAsia="Times New Roman" w:cs="Times New Roman"/>
          <w:szCs w:val="24"/>
        </w:rPr>
        <w:t>ικαιοσύνης αποτελεί θεσμική εκτροπή και βαθιά αντιδη</w:t>
      </w:r>
      <w:r>
        <w:rPr>
          <w:rFonts w:eastAsia="Times New Roman" w:cs="Times New Roman"/>
          <w:szCs w:val="24"/>
        </w:rPr>
        <w:t xml:space="preserve">μοκρατική πράξη. </w:t>
      </w:r>
    </w:p>
    <w:p w14:paraId="60188250" w14:textId="77777777" w:rsidR="00396B82" w:rsidRDefault="00B34233">
      <w:pPr>
        <w:tabs>
          <w:tab w:val="left" w:pos="1752"/>
        </w:tabs>
        <w:spacing w:after="0" w:line="600" w:lineRule="auto"/>
        <w:ind w:firstLine="720"/>
        <w:jc w:val="both"/>
        <w:rPr>
          <w:rFonts w:eastAsia="Times New Roman" w:cs="Times New Roman"/>
          <w:szCs w:val="24"/>
        </w:rPr>
      </w:pPr>
      <w:r>
        <w:rPr>
          <w:rFonts w:eastAsia="Times New Roman" w:cs="Times New Roman"/>
          <w:szCs w:val="24"/>
        </w:rPr>
        <w:t>Σας ερωτώ, λοιπόν, ευθέως, και θα έχετε φαντάζομαι τη δυνατότητα στη δευτερολογία σας να μου απαντήσετε: Κύριε Τσίπρα, σας είχε ενημερώσει εκ των προτέρων ο κ. Καμμένος για την επαφή του με τον ισοβίτη; Είχατε εγκρίνει την πρωτοβουλία αυτ</w:t>
      </w:r>
      <w:r>
        <w:rPr>
          <w:rFonts w:eastAsia="Times New Roman" w:cs="Times New Roman"/>
          <w:szCs w:val="24"/>
        </w:rPr>
        <w:t xml:space="preserve">ή; Λάβατε γνώση όλων όσων συζητήθηκαν σε αυτές τις απανωτές τηλεφωνικές συνομιλίες; Ναι ή όχι; </w:t>
      </w:r>
    </w:p>
    <w:p w14:paraId="60188251" w14:textId="77777777" w:rsidR="00396B82" w:rsidRDefault="00B34233">
      <w:pPr>
        <w:tabs>
          <w:tab w:val="left" w:pos="1752"/>
        </w:tabs>
        <w:spacing w:after="0" w:line="600" w:lineRule="auto"/>
        <w:ind w:firstLine="720"/>
        <w:jc w:val="both"/>
        <w:rPr>
          <w:rFonts w:eastAsia="Times New Roman" w:cs="Times New Roman"/>
          <w:szCs w:val="24"/>
        </w:rPr>
      </w:pPr>
      <w:r>
        <w:rPr>
          <w:rFonts w:eastAsia="Times New Roman" w:cs="Times New Roman"/>
          <w:szCs w:val="24"/>
        </w:rPr>
        <w:t>Επισημαίνω ότι οι συνάδελφοι Βουλευτές της κυβερνητικής πλειοψηφίας δεν φαίνεται να ενοχλούνται απ’ όλα αυτά ή να έχουν κάποιο πρόβλημα δημοκρατικής συνείδησης.</w:t>
      </w:r>
      <w:r>
        <w:rPr>
          <w:rFonts w:eastAsia="Times New Roman" w:cs="Times New Roman"/>
          <w:szCs w:val="24"/>
        </w:rPr>
        <w:t xml:space="preserve"> Ελάχιστοι εξάλλου είναι αυτοί που εξέφρασαν δημοσίως επιφυλάξεις ή πήραν αποστάσεις επωνύμως. Οι υπόλοιποι κρύβονται πίσω από την ανωνυμία μιας κοινοβουλευτικής </w:t>
      </w:r>
      <w:proofErr w:type="spellStart"/>
      <w:r>
        <w:rPr>
          <w:rFonts w:eastAsia="Times New Roman" w:cs="Times New Roman"/>
          <w:szCs w:val="24"/>
        </w:rPr>
        <w:t>ομάδος</w:t>
      </w:r>
      <w:proofErr w:type="spellEnd"/>
      <w:r>
        <w:rPr>
          <w:rFonts w:eastAsia="Times New Roman" w:cs="Times New Roman"/>
          <w:szCs w:val="24"/>
        </w:rPr>
        <w:t xml:space="preserve"> που ενδιαφέρεται πρωτίστως για την εξουσία, έστω και με τίμημα την πολιτική συνενοχή κα</w:t>
      </w:r>
      <w:r>
        <w:rPr>
          <w:rFonts w:eastAsia="Times New Roman" w:cs="Times New Roman"/>
          <w:szCs w:val="24"/>
        </w:rPr>
        <w:t xml:space="preserve">ι τη θεσμική ανοχή σε μεθοδεύσεις, όπως αυτές του κ. Καμμένου. </w:t>
      </w:r>
    </w:p>
    <w:p w14:paraId="60188252" w14:textId="77777777" w:rsidR="00396B82" w:rsidRDefault="00B34233">
      <w:pPr>
        <w:tabs>
          <w:tab w:val="left" w:pos="1752"/>
        </w:tabs>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60188253" w14:textId="77777777" w:rsidR="00396B82" w:rsidRDefault="00B34233">
      <w:pPr>
        <w:tabs>
          <w:tab w:val="left" w:pos="1752"/>
        </w:tabs>
        <w:spacing w:after="0" w:line="600" w:lineRule="auto"/>
        <w:ind w:firstLine="720"/>
        <w:jc w:val="both"/>
        <w:rPr>
          <w:rFonts w:eastAsia="Times New Roman" w:cs="Times New Roman"/>
          <w:szCs w:val="24"/>
        </w:rPr>
      </w:pPr>
      <w:r>
        <w:rPr>
          <w:rFonts w:eastAsia="Times New Roman" w:cs="Times New Roman"/>
          <w:szCs w:val="24"/>
        </w:rPr>
        <w:t>Η εξουσία, κύριε Τσίπρα, σας έχει φθείρει. Αυτό φαίνεται από την αδυναμία σας να βγείτε από τα γραφεία σας. Φαίνεται από το πώς αποφεύγετε</w:t>
      </w:r>
      <w:r>
        <w:rPr>
          <w:rFonts w:eastAsia="Times New Roman" w:cs="Times New Roman"/>
          <w:szCs w:val="24"/>
        </w:rPr>
        <w:t xml:space="preserve"> κάθε επαφή με την κοινωνία. </w:t>
      </w:r>
    </w:p>
    <w:p w14:paraId="60188254" w14:textId="77777777" w:rsidR="00396B82" w:rsidRDefault="00B34233">
      <w:pPr>
        <w:tabs>
          <w:tab w:val="left" w:pos="1752"/>
        </w:tabs>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του ΣΥΡΙΖΑ)</w:t>
      </w:r>
    </w:p>
    <w:p w14:paraId="60188255"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Ησυχία παρακαλώ, κύριοι συνάδελφοι. </w:t>
      </w:r>
    </w:p>
    <w:p w14:paraId="60188256"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Το χειρότερο όμως, κύριε Τσίπρα -γιατί αυτό αφορά εσάς- είναι ότι η εξουσία σάς έχει διαφθείρει πολιτικά, ώστε να έχετε αποκτήσει μια ανοσία σε βαθιά αντιδημοκρατικές πρακτικές. </w:t>
      </w:r>
    </w:p>
    <w:p w14:paraId="6018825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Το δεύτερο ζήτημα είναι συναφές. Αφορά τη συνολική πίεση, που με κάθε ευκαιρί</w:t>
      </w:r>
      <w:r>
        <w:rPr>
          <w:rFonts w:eastAsia="Times New Roman" w:cs="Times New Roman"/>
          <w:szCs w:val="24"/>
        </w:rPr>
        <w:t xml:space="preserve">α ασκείτε στη </w:t>
      </w:r>
      <w:r>
        <w:rPr>
          <w:rFonts w:eastAsia="Times New Roman" w:cs="Times New Roman"/>
          <w:szCs w:val="24"/>
        </w:rPr>
        <w:t>δ</w:t>
      </w:r>
      <w:r>
        <w:rPr>
          <w:rFonts w:eastAsia="Times New Roman" w:cs="Times New Roman"/>
          <w:szCs w:val="24"/>
        </w:rPr>
        <w:t xml:space="preserve">ικαιοσύνη. Είναι κάτι που γίνεται δημόσια, χωρίς ντροπή, χωρίς αίσθηση κινδύνου, με πρωταγωνιστή πάντα τον Αναπληρωτή Υπουργό Υγείας. Δεν είναι απλά πολιτικά ανεύθυνος, αλλά είναι και θεσμικά χυδαίος. </w:t>
      </w:r>
    </w:p>
    <w:p w14:paraId="60188258"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Τσίπρα, αντιλαμβάνομαι ότι είναι </w:t>
      </w:r>
      <w:r>
        <w:rPr>
          <w:rFonts w:eastAsia="Times New Roman" w:cs="Times New Roman"/>
          <w:szCs w:val="24"/>
        </w:rPr>
        <w:t xml:space="preserve">πολιτική σας απόφαση να καλύψετε τον κ. </w:t>
      </w:r>
      <w:proofErr w:type="spellStart"/>
      <w:r>
        <w:rPr>
          <w:rFonts w:eastAsia="Times New Roman" w:cs="Times New Roman"/>
          <w:szCs w:val="24"/>
        </w:rPr>
        <w:t>Πολάκη</w:t>
      </w:r>
      <w:proofErr w:type="spellEnd"/>
      <w:r>
        <w:rPr>
          <w:rFonts w:eastAsia="Times New Roman" w:cs="Times New Roman"/>
          <w:szCs w:val="24"/>
        </w:rPr>
        <w:t xml:space="preserve">. Προφανώς, θεωρείτε ότι δεν έχετε άλλη επιλογή. Εσείς γνωρίζετε το γιατί. </w:t>
      </w:r>
    </w:p>
    <w:p w14:paraId="6018825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Όσον αφορά τις αναρτήσεις του, είναι τόσο γραφικές που κάποιος καλοπροαίρετος θα μπορούσε να τις αποδώσει και στον καύσωνα. Οι επιθέσε</w:t>
      </w:r>
      <w:r>
        <w:rPr>
          <w:rFonts w:eastAsia="Times New Roman" w:cs="Times New Roman"/>
          <w:szCs w:val="24"/>
        </w:rPr>
        <w:t xml:space="preserve">ις του, όμως, στη </w:t>
      </w:r>
      <w:r>
        <w:rPr>
          <w:rFonts w:eastAsia="Times New Roman" w:cs="Times New Roman"/>
          <w:szCs w:val="24"/>
        </w:rPr>
        <w:t>δ</w:t>
      </w:r>
      <w:r>
        <w:rPr>
          <w:rFonts w:eastAsia="Times New Roman" w:cs="Times New Roman"/>
          <w:szCs w:val="24"/>
        </w:rPr>
        <w:t xml:space="preserve">ικαιοσύνη είναι πολύ σοβαρή κι επικίνδυνη υπόθεση και δεν δικαιολογείται σε καμία των περιπτώσεων. </w:t>
      </w:r>
    </w:p>
    <w:p w14:paraId="6018825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Για να ξεκαθαρίσουμε, λοιπόν, κάποια πράγματα, κύριε Τσίπρα, δεν χρειάζεται να έχετε ιδιαίτερη </w:t>
      </w:r>
      <w:proofErr w:type="spellStart"/>
      <w:r>
        <w:rPr>
          <w:rFonts w:eastAsia="Times New Roman" w:cs="Times New Roman"/>
          <w:szCs w:val="24"/>
        </w:rPr>
        <w:t>στοιχείωση</w:t>
      </w:r>
      <w:proofErr w:type="spellEnd"/>
      <w:r>
        <w:rPr>
          <w:rFonts w:eastAsia="Times New Roman" w:cs="Times New Roman"/>
          <w:szCs w:val="24"/>
        </w:rPr>
        <w:t>, όπως λέτε κι εσείς, για να γνω</w:t>
      </w:r>
      <w:r>
        <w:rPr>
          <w:rFonts w:eastAsia="Times New Roman" w:cs="Times New Roman"/>
          <w:szCs w:val="24"/>
        </w:rPr>
        <w:t xml:space="preserve">ρίζετε ότι οι θεσμοί είναι πάνω από πρόσωπα. </w:t>
      </w:r>
    </w:p>
    <w:p w14:paraId="6018825B" w14:textId="77777777" w:rsidR="00396B82" w:rsidRDefault="00B34233">
      <w:pPr>
        <w:tabs>
          <w:tab w:val="left" w:pos="1752"/>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018825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Δεν ξεπερνιούνται, κύριε Τσίπρα, οι θεσμοί, αλλά υπάρχουν για να συγκρατούν τις εξουσίες από αυθαιρεσίες. Αυτό λέει το Σύνταγμά μας, του οποίου –υποτίθεται-</w:t>
      </w:r>
      <w:r>
        <w:rPr>
          <w:rFonts w:eastAsia="Times New Roman" w:cs="Times New Roman"/>
          <w:szCs w:val="24"/>
        </w:rPr>
        <w:t xml:space="preserve"> ότι ήσασταν «κάθε λέξη». </w:t>
      </w:r>
    </w:p>
    <w:p w14:paraId="6018825D" w14:textId="77777777" w:rsidR="00396B82" w:rsidRDefault="00B34233">
      <w:pPr>
        <w:tabs>
          <w:tab w:val="left" w:pos="1752"/>
        </w:tabs>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6018825E"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Ησυχία, παρακαλώ. </w:t>
      </w:r>
    </w:p>
    <w:p w14:paraId="6018825F"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Εγώ αυτό που γνωρίζω είναι ότι η δημόσια ζωή έχει χάσει επαφή με τη δημοκρατική ομαλότητα, με τις εγγυήσε</w:t>
      </w:r>
      <w:r>
        <w:rPr>
          <w:rFonts w:eastAsia="Times New Roman" w:cs="Times New Roman"/>
          <w:szCs w:val="24"/>
        </w:rPr>
        <w:t xml:space="preserve">ις νομιμότητας, με το κράτος δικαίου. Όπως και η οικονομία, βέβαια, έχει χάσει την επαφή της με την ανάπτυξη. Γι’ αυτά όμως, θα μιλήσουμε παρακάτω. </w:t>
      </w:r>
    </w:p>
    <w:p w14:paraId="6018826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Το τρίτο ζήτημα συνθέτει τα δύο πρώτα σε αυτήν την τριλογία πολιτικής παράκρουσης και θεσμικής εκτροπής. Επ</w:t>
      </w:r>
      <w:r>
        <w:rPr>
          <w:rFonts w:eastAsia="Times New Roman" w:cs="Times New Roman"/>
          <w:szCs w:val="24"/>
        </w:rPr>
        <w:t xml:space="preserve">ί χρόνια, από αυτό εδώ το Βήμα, συκοφαντούσατε τους προκατόχους σας, τη δική μας </w:t>
      </w:r>
      <w:r>
        <w:rPr>
          <w:rFonts w:eastAsia="Times New Roman" w:cs="Times New Roman"/>
          <w:szCs w:val="24"/>
        </w:rPr>
        <w:t>κ</w:t>
      </w:r>
      <w:r>
        <w:rPr>
          <w:rFonts w:eastAsia="Times New Roman" w:cs="Times New Roman"/>
          <w:szCs w:val="24"/>
        </w:rPr>
        <w:t xml:space="preserve">υβέρνηση, ότι δήθεν ανέχονταν φοροφυγάδες, λαθρέμπορους, συγκαλύπτοντας τη δραστηριότητά τους. </w:t>
      </w:r>
    </w:p>
    <w:p w14:paraId="60188261" w14:textId="77777777" w:rsidR="00396B82" w:rsidRDefault="00B34233">
      <w:pPr>
        <w:spacing w:after="0" w:line="600" w:lineRule="auto"/>
        <w:ind w:firstLine="720"/>
        <w:jc w:val="both"/>
        <w:rPr>
          <w:rFonts w:eastAsia="Times New Roman" w:cs="Times New Roman"/>
          <w:szCs w:val="24"/>
        </w:rPr>
      </w:pPr>
      <w:r w:rsidRPr="00A962EF">
        <w:rPr>
          <w:rFonts w:eastAsia="Times New Roman" w:cs="Times New Roman"/>
          <w:color w:val="000000" w:themeColor="text1"/>
          <w:szCs w:val="24"/>
        </w:rPr>
        <w:t>Δεν χάσατε, ως συνήθως, κα</w:t>
      </w:r>
      <w:r w:rsidRPr="00A962EF">
        <w:rPr>
          <w:rFonts w:eastAsia="Times New Roman" w:cs="Times New Roman"/>
          <w:color w:val="000000" w:themeColor="text1"/>
          <w:szCs w:val="24"/>
        </w:rPr>
        <w:t>μ</w:t>
      </w:r>
      <w:r w:rsidRPr="00A962EF">
        <w:rPr>
          <w:rFonts w:eastAsia="Times New Roman" w:cs="Times New Roman"/>
          <w:color w:val="000000" w:themeColor="text1"/>
          <w:szCs w:val="24"/>
        </w:rPr>
        <w:t xml:space="preserve">μία ευκαιρία να κάνετε μια βουτιά στη λάσπη και να </w:t>
      </w:r>
      <w:r w:rsidRPr="00A962EF">
        <w:rPr>
          <w:rFonts w:eastAsia="Times New Roman" w:cs="Times New Roman"/>
          <w:color w:val="000000" w:themeColor="text1"/>
          <w:szCs w:val="24"/>
        </w:rPr>
        <w:t xml:space="preserve">υπονοήσετε ότι το κάναμε αυτό γιατί είχαμε σχέσεις διαπλοκής μαζί τους. Αντίθετα, εσείς ερχόμενοι στην Κυβέρνηση είπατε ότι θα φέρνατε την </w:t>
      </w:r>
      <w:r>
        <w:rPr>
          <w:rFonts w:eastAsia="Times New Roman" w:cs="Times New Roman"/>
          <w:szCs w:val="24"/>
        </w:rPr>
        <w:t>κάθαρση, κύριε Τσίπρα, και μαζί 3 δισεκατομμύρια ευρώ που θα εισπράττατε από λίστες υπόπτων και από τη λαθραία διακίν</w:t>
      </w:r>
      <w:r>
        <w:rPr>
          <w:rFonts w:eastAsia="Times New Roman" w:cs="Times New Roman"/>
          <w:szCs w:val="24"/>
        </w:rPr>
        <w:t>ηση τσιγάρων και καυσίμων.</w:t>
      </w:r>
    </w:p>
    <w:p w14:paraId="6018826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Κάπως έτσι φτάσαμε την περασμένη εβδομάδα να καταθέσουμε μία ερώτηση</w:t>
      </w:r>
      <w:r>
        <w:rPr>
          <w:rFonts w:eastAsia="Times New Roman" w:cs="Times New Roman"/>
          <w:szCs w:val="24"/>
        </w:rPr>
        <w:t>,</w:t>
      </w:r>
      <w:r>
        <w:rPr>
          <w:rFonts w:eastAsia="Times New Roman" w:cs="Times New Roman"/>
          <w:szCs w:val="24"/>
        </w:rPr>
        <w:t xml:space="preserve"> για να μάθουμε τι ακριβώς έγινε επιτέλους </w:t>
      </w:r>
      <w:r>
        <w:rPr>
          <w:rFonts w:eastAsia="Times New Roman" w:cs="Times New Roman"/>
          <w:szCs w:val="24"/>
        </w:rPr>
        <w:lastRenderedPageBreak/>
        <w:t xml:space="preserve">με τους ελέγχους στη λίστα </w:t>
      </w:r>
      <w:proofErr w:type="spellStart"/>
      <w:r>
        <w:rPr>
          <w:rFonts w:eastAsia="Times New Roman" w:cs="Times New Roman"/>
          <w:szCs w:val="24"/>
        </w:rPr>
        <w:t>Λαγκάρντ</w:t>
      </w:r>
      <w:proofErr w:type="spellEnd"/>
      <w:r>
        <w:rPr>
          <w:rFonts w:eastAsia="Times New Roman" w:cs="Times New Roman"/>
          <w:szCs w:val="24"/>
        </w:rPr>
        <w:t xml:space="preserve">, στη λίστα </w:t>
      </w:r>
      <w:proofErr w:type="spellStart"/>
      <w:r>
        <w:rPr>
          <w:rFonts w:eastAsia="Times New Roman" w:cs="Times New Roman"/>
          <w:szCs w:val="24"/>
        </w:rPr>
        <w:t>Μπόργιανς</w:t>
      </w:r>
      <w:proofErr w:type="spellEnd"/>
      <w:r>
        <w:rPr>
          <w:rFonts w:eastAsia="Times New Roman" w:cs="Times New Roman"/>
          <w:szCs w:val="24"/>
        </w:rPr>
        <w:t xml:space="preserve"> και το λαθρεμπόριο καυσίμων. Οι αριθμοί, λοιπόν, κύριε Τσίπρ</w:t>
      </w:r>
      <w:r>
        <w:rPr>
          <w:rFonts w:eastAsia="Times New Roman" w:cs="Times New Roman"/>
          <w:szCs w:val="24"/>
        </w:rPr>
        <w:t>α, τα λένε όλα και δεν επιδέχονται αμφισβήτησης, διότι εσείς τους προσκομίσατε.</w:t>
      </w:r>
    </w:p>
    <w:p w14:paraId="6018826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Λέγατε ότι θα εισπράξετε 3 δισεκατομμύρια μέσα σε έξι μήνες και εισπράξατε λιγότερο από 100 εκατομμύρια σε τριάντα μήνες. </w:t>
      </w:r>
    </w:p>
    <w:p w14:paraId="60188264"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018826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Ειδικά για τη λίστα </w:t>
      </w:r>
      <w:proofErr w:type="spellStart"/>
      <w:r>
        <w:rPr>
          <w:rFonts w:eastAsia="Times New Roman" w:cs="Times New Roman"/>
          <w:szCs w:val="24"/>
        </w:rPr>
        <w:t>Μπόργιανς</w:t>
      </w:r>
      <w:proofErr w:type="spellEnd"/>
      <w:r>
        <w:rPr>
          <w:rFonts w:eastAsia="Times New Roman" w:cs="Times New Roman"/>
          <w:szCs w:val="24"/>
        </w:rPr>
        <w:t>, που την κάνατε σημαία, αφήνοντας πάντα και τα αναγκαία υπονοούμενα, ξέρετε, κύριε Τσίπρα, πόσα έχετε εισπράξει; Να σας το πω εγώ: 137.000 ευρώ. Μπράβο σας! Συγχαρητήρια!</w:t>
      </w:r>
    </w:p>
    <w:p w14:paraId="6018826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Στα εμβάσματα εξωτερικού οι έλεγχοι έχουν ουσιαστικά σ</w:t>
      </w:r>
      <w:r>
        <w:rPr>
          <w:rFonts w:eastAsia="Times New Roman" w:cs="Times New Roman"/>
          <w:szCs w:val="24"/>
        </w:rPr>
        <w:t>ταματήσει. Έγιναν μόνο σαράντα έλεγχοι τον τελευταίο ενάμισ</w:t>
      </w:r>
      <w:r>
        <w:rPr>
          <w:rFonts w:eastAsia="Times New Roman" w:cs="Times New Roman"/>
          <w:szCs w:val="24"/>
        </w:rPr>
        <w:t>η</w:t>
      </w:r>
      <w:r>
        <w:rPr>
          <w:rFonts w:eastAsia="Times New Roman" w:cs="Times New Roman"/>
          <w:szCs w:val="24"/>
        </w:rPr>
        <w:t xml:space="preserve"> χρόνο. </w:t>
      </w:r>
    </w:p>
    <w:p w14:paraId="6018826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Την περίοδο 2013-2014 τα εισπραχθέντα ποσά από παραβιάσεις καυσίμων ήταν 26 εκατομμύρια ευρώ. Την περίοδο 2015-2016 πόσο ήταν, κύριε Τσίπρα; Θα σας το πω εγώ: 8,8 ε</w:t>
      </w:r>
      <w:r>
        <w:rPr>
          <w:rFonts w:eastAsia="Times New Roman" w:cs="Times New Roman"/>
          <w:szCs w:val="24"/>
        </w:rPr>
        <w:lastRenderedPageBreak/>
        <w:t>κατομμύρια ευρώ. Ενώ γι</w:t>
      </w:r>
      <w:r>
        <w:rPr>
          <w:rFonts w:eastAsia="Times New Roman" w:cs="Times New Roman"/>
          <w:szCs w:val="24"/>
        </w:rPr>
        <w:t>α το πρώτο εξάμηνο του 2017 έχει εισπραχθεί το συγκλονιστικό ποσό του 1,3 εκατομμυρί</w:t>
      </w:r>
      <w:r>
        <w:rPr>
          <w:rFonts w:eastAsia="Times New Roman" w:cs="Times New Roman"/>
          <w:szCs w:val="24"/>
        </w:rPr>
        <w:t>ου</w:t>
      </w:r>
      <w:r>
        <w:rPr>
          <w:rFonts w:eastAsia="Times New Roman" w:cs="Times New Roman"/>
          <w:szCs w:val="24"/>
        </w:rPr>
        <w:t xml:space="preserve"> ευρώ</w:t>
      </w:r>
      <w:r>
        <w:rPr>
          <w:rFonts w:eastAsia="Times New Roman" w:cs="Times New Roman"/>
          <w:szCs w:val="24"/>
        </w:rPr>
        <w:t>!</w:t>
      </w:r>
      <w:r>
        <w:rPr>
          <w:rFonts w:eastAsia="Times New Roman" w:cs="Times New Roman"/>
          <w:szCs w:val="24"/>
        </w:rPr>
        <w:t xml:space="preserve"> Είστε πρωταθλητές στο να βάζετε φόρους αλλά ουραγοί στην καταπολέμηση της φοροδιαφυγής. Αυτό είστε, κύριε Τσίπρα!</w:t>
      </w:r>
    </w:p>
    <w:p w14:paraId="60188268"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w:t>
      </w:r>
      <w:r>
        <w:rPr>
          <w:rFonts w:eastAsia="Times New Roman" w:cs="Times New Roman"/>
          <w:szCs w:val="24"/>
        </w:rPr>
        <w:t>ίας)</w:t>
      </w:r>
    </w:p>
    <w:p w14:paraId="6018826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Θα περιμένω με ενδιαφέρον τη δευτερολογία του κ. Τσίπρα για τα τρία αυτά ζητήματα. Δεν περιμένω ότι θα δώσει ουσιαστική απάντηση. Τα έργα του, όμως, μιλούν ήδη και φοβάμαι ότι σκεπάζουν ως μαύρο σύννεφο τα χαμόγελα και τα λόγια του Πρωθυπουργού.</w:t>
      </w:r>
    </w:p>
    <w:p w14:paraId="6018826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Ένα όμως είναι βέβαιο, κύριε Τσίπρα. Εμείς θα διαφυλάξουμε το δημοκρατικό κεκτημένο της πατρίδας μας και θα την προφυλάξουμε από τις επιθέσεις του λαϊκισμού, της βίας και της διάχυτης ανομίας και εσείς κάποια στιγμή θα λογοδοτήσετε γι’ αυτές τις συμπεριφορ</w:t>
      </w:r>
      <w:r>
        <w:rPr>
          <w:rFonts w:eastAsia="Times New Roman" w:cs="Times New Roman"/>
          <w:szCs w:val="24"/>
        </w:rPr>
        <w:t xml:space="preserve">ές σας. </w:t>
      </w:r>
    </w:p>
    <w:p w14:paraId="6018826B"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018826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Πάμε τώρα στο κύριο θέμα της συζήτησής μας. Μετά τη </w:t>
      </w:r>
      <w:r>
        <w:rPr>
          <w:rFonts w:eastAsia="Times New Roman" w:cs="Times New Roman"/>
          <w:szCs w:val="24"/>
        </w:rPr>
        <w:t>σ</w:t>
      </w:r>
      <w:r>
        <w:rPr>
          <w:rFonts w:eastAsia="Times New Roman" w:cs="Times New Roman"/>
          <w:szCs w:val="24"/>
        </w:rPr>
        <w:t xml:space="preserve">υμφωνία στο </w:t>
      </w:r>
      <w:proofErr w:type="spellStart"/>
      <w:r>
        <w:rPr>
          <w:rFonts w:eastAsia="Times New Roman" w:cs="Times New Roman"/>
          <w:szCs w:val="24"/>
          <w:lang w:val="en-US"/>
        </w:rPr>
        <w:t>Eurogroup</w:t>
      </w:r>
      <w:proofErr w:type="spellEnd"/>
      <w:r>
        <w:rPr>
          <w:rFonts w:eastAsia="Times New Roman" w:cs="Times New Roman"/>
          <w:szCs w:val="24"/>
        </w:rPr>
        <w:t xml:space="preserve"> της 15</w:t>
      </w:r>
      <w:r>
        <w:rPr>
          <w:rFonts w:eastAsia="Times New Roman" w:cs="Times New Roman"/>
          <w:szCs w:val="24"/>
          <w:vertAlign w:val="superscript"/>
        </w:rPr>
        <w:t>ης</w:t>
      </w:r>
      <w:r>
        <w:rPr>
          <w:rFonts w:eastAsia="Times New Roman" w:cs="Times New Roman"/>
          <w:szCs w:val="24"/>
        </w:rPr>
        <w:t xml:space="preserve"> Ιουνίου η Κυβέρνηση για ακόμη μία φορά έσπευσε να δει επιτυχίες εκεί που δεν υπάρχουν. Να σας θυμίσω ότι το έ</w:t>
      </w:r>
      <w:r>
        <w:rPr>
          <w:rFonts w:eastAsia="Times New Roman" w:cs="Times New Roman"/>
          <w:szCs w:val="24"/>
        </w:rPr>
        <w:t xml:space="preserve">χετε ξανακάνει και μετά το κλείσιμο της πρώτης αξιολόγησης. Θυμίζω ότι ήταν η αξιολόγηση η οποία μας έφερε τον μόνιμο κόφτη, το </w:t>
      </w:r>
      <w:proofErr w:type="spellStart"/>
      <w:r>
        <w:rPr>
          <w:rFonts w:eastAsia="Times New Roman" w:cs="Times New Roman"/>
          <w:szCs w:val="24"/>
        </w:rPr>
        <w:t>υπερταμείο</w:t>
      </w:r>
      <w:proofErr w:type="spellEnd"/>
      <w:r>
        <w:rPr>
          <w:rFonts w:eastAsia="Times New Roman" w:cs="Times New Roman"/>
          <w:szCs w:val="24"/>
        </w:rPr>
        <w:t xml:space="preserve"> για ενενήντα εννέα χρόνια και βέβαια το ασφαλιστικό-λαιμητόμο</w:t>
      </w:r>
      <w:r>
        <w:rPr>
          <w:rFonts w:eastAsia="Times New Roman" w:cs="Times New Roman"/>
          <w:szCs w:val="24"/>
        </w:rPr>
        <w:t>ς</w:t>
      </w:r>
      <w:r>
        <w:rPr>
          <w:rFonts w:eastAsia="Times New Roman" w:cs="Times New Roman"/>
          <w:szCs w:val="24"/>
        </w:rPr>
        <w:t xml:space="preserve"> του κ. </w:t>
      </w:r>
      <w:proofErr w:type="spellStart"/>
      <w:r>
        <w:rPr>
          <w:rFonts w:eastAsia="Times New Roman" w:cs="Times New Roman"/>
          <w:szCs w:val="24"/>
        </w:rPr>
        <w:t>Κατρούγκαλου</w:t>
      </w:r>
      <w:proofErr w:type="spellEnd"/>
      <w:r>
        <w:rPr>
          <w:rFonts w:eastAsia="Times New Roman" w:cs="Times New Roman"/>
          <w:szCs w:val="24"/>
        </w:rPr>
        <w:t xml:space="preserve">. </w:t>
      </w:r>
    </w:p>
    <w:p w14:paraId="6018826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«Τα δύσκολα πέρασαν. Μία νέα επο</w:t>
      </w:r>
      <w:r>
        <w:rPr>
          <w:rFonts w:eastAsia="Times New Roman" w:cs="Times New Roman"/>
          <w:szCs w:val="24"/>
        </w:rPr>
        <w:t>χή ξεκινά» μας έλεγε τότε ο Πρωθυπουργός. Από τον Ιανουάριο του 2015 η Κυβέρνηση μάς διαβεβαιώνει κάθε τρεις και λίγο ότι η χώρα γυρίζει σελίδα. Κοντεύει να σκιστεί το βιβλίο!</w:t>
      </w:r>
    </w:p>
    <w:p w14:paraId="6018826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Πάμε να θυμηθούμε, λοιπόν, μαζί, κύριε Τσίπρα, μιας και θέλετε να μιλάμε με δεδο</w:t>
      </w:r>
      <w:r>
        <w:rPr>
          <w:rFonts w:eastAsia="Times New Roman" w:cs="Times New Roman"/>
          <w:szCs w:val="24"/>
        </w:rPr>
        <w:t xml:space="preserve">μένα, ποιοι ήταν οι στόχοι που εσείς ο ίδιος είχατε θέσει πέρυσι τον Σεπτέμβριο για την ελληνική οικονομία </w:t>
      </w:r>
      <w:r>
        <w:rPr>
          <w:rFonts w:eastAsia="Times New Roman" w:cs="Times New Roman"/>
          <w:szCs w:val="24"/>
        </w:rPr>
        <w:t>-</w:t>
      </w:r>
      <w:r>
        <w:rPr>
          <w:rFonts w:eastAsia="Times New Roman" w:cs="Times New Roman"/>
          <w:szCs w:val="24"/>
        </w:rPr>
        <w:t>πού;- στην ομιλία σας στη Διεθνή Έκθεση Θεσσαλονίκης. Για να τα δούμε, λοιπόν, μαζί κύριε Τσίπρα. Για ακούστε τα λίγο. Τι λέγατε ακριβώς;</w:t>
      </w:r>
    </w:p>
    <w:p w14:paraId="6018826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«Το πρώτο </w:t>
      </w:r>
      <w:r>
        <w:rPr>
          <w:rFonts w:eastAsia="Times New Roman" w:cs="Times New Roman"/>
          <w:szCs w:val="24"/>
        </w:rPr>
        <w:t xml:space="preserve">βήμα της αμέσως επόμενης περιόδου…», λέγατε τον Σεπτέμβριο του περασμένου έτους, «…είναι να κλείσει σύντομα και με θετικό πρόσημο η δεύτερη αξιολόγηση». </w:t>
      </w:r>
    </w:p>
    <w:p w14:paraId="6018827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δεύτερο βήμα είναι να οριστικοποιηθούν τα μέτρα και οι τρόποι ελάφρυνσης του χρέους». </w:t>
      </w:r>
    </w:p>
    <w:p w14:paraId="6018827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«Το τρίτο β</w:t>
      </w:r>
      <w:r>
        <w:rPr>
          <w:rFonts w:eastAsia="Times New Roman" w:cs="Times New Roman"/>
          <w:szCs w:val="24"/>
        </w:rPr>
        <w:t xml:space="preserve">ήμα είναι να ενταχθεί η Ελλάδα στο πρόγραμμα επαναγοράς ομολόγων της Ευρωπαϊκής Κεντρικής Τράπεζας που θα αποτελέσει –λέγατε- καταλυτικό γεγονός για τη μείωση του κόστους δανεισμού, την αποκατάσταση της ρευστότητας και την άρση των κεφαλαιακών περιορισμών </w:t>
      </w: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θα ανοίξει τον δρόμο για την έξοδο στις αγορές». </w:t>
      </w:r>
    </w:p>
    <w:p w14:paraId="6018827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«Το τέταρτο βήμα -λέγατε τότε- είναι να καταφέρει η ελληνική οικονομία να καταγράψει τους υψηλούς ρυθμούς ανάπτυξης που όλοι προβλέπουν για το 2017».</w:t>
      </w:r>
    </w:p>
    <w:p w14:paraId="6018827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Πέμπτο βήμα, στόχος σας ήταν, κύριε Τσίπρα</w:t>
      </w:r>
      <w:r>
        <w:rPr>
          <w:rFonts w:eastAsia="Times New Roman" w:cs="Times New Roman"/>
          <w:szCs w:val="24"/>
        </w:rPr>
        <w:t xml:space="preserve"> -παραμένει λέγατε τότε- να είμαστε σε θέση –επαναλαμβάνω ότι αυτά, κύριε Τσίπρα, τα λέγατε πέρυσι τον Σεπτέμβριο- να αποκλιμακώσουμε το ύψος των πλεονασμάτων από το 3,5%, που είναι ο στόχος το 2018, στο 2,5% για το 2019 και στο 2% για το 2020.</w:t>
      </w:r>
    </w:p>
    <w:p w14:paraId="6018827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(Στο σημείο</w:t>
      </w:r>
      <w:r>
        <w:rPr>
          <w:rFonts w:eastAsia="Times New Roman" w:cs="Times New Roman"/>
          <w:szCs w:val="24"/>
        </w:rPr>
        <w:t xml:space="preserve"> αυτό </w:t>
      </w:r>
      <w:r>
        <w:rPr>
          <w:rFonts w:eastAsia="Times New Roman" w:cs="Times New Roman"/>
          <w:szCs w:val="24"/>
        </w:rPr>
        <w:t xml:space="preserve">ο </w:t>
      </w:r>
      <w:r>
        <w:rPr>
          <w:rFonts w:eastAsia="Times New Roman" w:cs="Times New Roman"/>
          <w:szCs w:val="24"/>
        </w:rPr>
        <w:t>Πρόεδρος της Νέας Δημοκρατίας κ. Κυριάκος Μητσοτάκης καταθέτει για τα Πρακτικά το προαναφερ</w:t>
      </w:r>
      <w:r>
        <w:rPr>
          <w:rFonts w:eastAsia="Times New Roman" w:cs="Times New Roman"/>
          <w:szCs w:val="24"/>
        </w:rPr>
        <w:lastRenderedPageBreak/>
        <w:t xml:space="preserve">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018827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Δικά σας λόγια, κύριε Τσίπρα, δικοί</w:t>
      </w:r>
      <w:r>
        <w:rPr>
          <w:rFonts w:eastAsia="Times New Roman" w:cs="Times New Roman"/>
          <w:szCs w:val="24"/>
        </w:rPr>
        <w:t xml:space="preserve"> σας οι στόχοι και τελείως δικιά σας η αστοχία!</w:t>
      </w:r>
    </w:p>
    <w:p w14:paraId="60188276"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018827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Γιατί αποτύχατε, κύριε Τσίπρα, και στους πέντε στόχους. Στη σύγκριση πραγματικότητας-Τσίπρα το σκορ είναι πέντε-μηδέν</w:t>
      </w:r>
      <w:r>
        <w:rPr>
          <w:rFonts w:eastAsia="Times New Roman" w:cs="Times New Roman"/>
          <w:szCs w:val="24"/>
        </w:rPr>
        <w:t>!</w:t>
      </w:r>
      <w:r>
        <w:rPr>
          <w:rFonts w:eastAsia="Times New Roman" w:cs="Times New Roman"/>
          <w:szCs w:val="24"/>
        </w:rPr>
        <w:t xml:space="preserve"> Καθόλου κολακευτικό για εσάς και, δ</w:t>
      </w:r>
      <w:r>
        <w:rPr>
          <w:rFonts w:eastAsia="Times New Roman" w:cs="Times New Roman"/>
          <w:szCs w:val="24"/>
        </w:rPr>
        <w:t>υστυχώς, καθόλου ευχάριστο για τη χώρα, γιατί την αποτυχία τη δικιά σας την πληρώνει η χώρα.</w:t>
      </w:r>
    </w:p>
    <w:p w14:paraId="60188278"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Πάμε να τα δούμε, λοιπόν, όλα αυτά λίγο πιο αναλυτικά. Πότε έπρεπε να κλείσει η δεύτερη αξιολόγηση; Το γνωρίζετε καλά και το έχουμε πει πολλές φορές, κύριε Τσίπρα:</w:t>
      </w:r>
      <w:r>
        <w:rPr>
          <w:rFonts w:eastAsia="Times New Roman" w:cs="Times New Roman"/>
          <w:szCs w:val="24"/>
        </w:rPr>
        <w:t xml:space="preserve"> Τον Φεβρουάριο του 2016. Πότε έκλεισε; Τον Ιούνιο του 2017. Δεκαέξι μήνες καθυστέρηση, παρά το γεγονός ότι εσείς οι ίδιοι λέγατε ότι η καθυστέρηση προκαλεί ζημιά.</w:t>
      </w:r>
    </w:p>
    <w:p w14:paraId="6018827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Τσακαλώτο</w:t>
      </w:r>
      <w:proofErr w:type="spellEnd"/>
      <w:r>
        <w:rPr>
          <w:rFonts w:eastAsia="Times New Roman" w:cs="Times New Roman"/>
          <w:szCs w:val="24"/>
        </w:rPr>
        <w:t xml:space="preserve">, τι λέγατε πριν από έξι μήνες; </w:t>
      </w:r>
      <w:r>
        <w:rPr>
          <w:rFonts w:eastAsia="Times New Roman" w:cs="Times New Roman"/>
          <w:szCs w:val="24"/>
        </w:rPr>
        <w:t>«</w:t>
      </w:r>
      <w:r>
        <w:rPr>
          <w:rFonts w:eastAsia="Times New Roman" w:cs="Times New Roman"/>
          <w:szCs w:val="24"/>
        </w:rPr>
        <w:t>Αν φτάσουμε Μάιο-Ιούνιο, καήκαμε</w:t>
      </w:r>
      <w:r>
        <w:rPr>
          <w:rFonts w:eastAsia="Times New Roman" w:cs="Times New Roman"/>
          <w:szCs w:val="24"/>
        </w:rPr>
        <w:t>»</w:t>
      </w:r>
      <w:r>
        <w:rPr>
          <w:rFonts w:eastAsia="Times New Roman" w:cs="Times New Roman"/>
          <w:szCs w:val="24"/>
        </w:rPr>
        <w:t xml:space="preserve">. Έτσι δεν </w:t>
      </w:r>
      <w:r>
        <w:rPr>
          <w:rFonts w:eastAsia="Times New Roman" w:cs="Times New Roman"/>
          <w:szCs w:val="24"/>
        </w:rPr>
        <w:t>είναι; Δεν αναφερόσασταν στον καύσωνα</w:t>
      </w:r>
      <w:r>
        <w:rPr>
          <w:rFonts w:eastAsia="Times New Roman" w:cs="Times New Roman"/>
          <w:szCs w:val="24"/>
        </w:rPr>
        <w:t>,</w:t>
      </w:r>
      <w:r>
        <w:rPr>
          <w:rFonts w:eastAsia="Times New Roman" w:cs="Times New Roman"/>
          <w:szCs w:val="24"/>
        </w:rPr>
        <w:t xml:space="preserve"> φαντάζομαι</w:t>
      </w:r>
      <w:r>
        <w:rPr>
          <w:rFonts w:eastAsia="Times New Roman" w:cs="Times New Roman"/>
          <w:szCs w:val="24"/>
        </w:rPr>
        <w:t>!</w:t>
      </w:r>
    </w:p>
    <w:p w14:paraId="6018827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Καθυστερήσατε γιατί θέλατε να πείσετε τα στελέχη σας ότι δήθεν διαπραγματεύεστε. Βάλατε τις ανάγκες της εσωκομματικής διαχείρισης πάνω από τις ανάγκες της χώρας. Είχατε πει ότι δεν θα ληφθεί ούτε ένα νέο μ</w:t>
      </w:r>
      <w:r>
        <w:rPr>
          <w:rFonts w:eastAsia="Times New Roman" w:cs="Times New Roman"/>
          <w:szCs w:val="24"/>
        </w:rPr>
        <w:t xml:space="preserve">έτρο. Το επαναλάβατε μόλις τον Ιανουάριο του 2017: «Ούτε </w:t>
      </w:r>
      <w:r>
        <w:rPr>
          <w:rFonts w:eastAsia="Times New Roman" w:cs="Times New Roman"/>
          <w:szCs w:val="24"/>
        </w:rPr>
        <w:t>1</w:t>
      </w:r>
      <w:r>
        <w:rPr>
          <w:rFonts w:eastAsia="Times New Roman" w:cs="Times New Roman"/>
          <w:szCs w:val="24"/>
        </w:rPr>
        <w:t xml:space="preserve"> ευρώ επιπλέον μέτρα». </w:t>
      </w:r>
    </w:p>
    <w:p w14:paraId="6018827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Το καταθέτω για δεύτερη φορά στα Πρακτικά και θα το καταθέσω όσες φορές χρειάζεται για να αποκαλυφθεί το μέγεθος της πολιτικής σας απάτης.</w:t>
      </w:r>
    </w:p>
    <w:p w14:paraId="6018827C"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w:t>
      </w:r>
      <w:r>
        <w:rPr>
          <w:rFonts w:eastAsia="Times New Roman" w:cs="Times New Roman"/>
          <w:szCs w:val="24"/>
        </w:rPr>
        <w:t xml:space="preserve"> Νέας Δημοκρατίας)</w:t>
      </w:r>
    </w:p>
    <w:p w14:paraId="6018827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(Στο σημείο αυτό</w:t>
      </w:r>
      <w:r>
        <w:rPr>
          <w:rFonts w:eastAsia="Times New Roman" w:cs="Times New Roman"/>
          <w:szCs w:val="24"/>
        </w:rPr>
        <w:t xml:space="preserve"> ο</w:t>
      </w:r>
      <w:r>
        <w:rPr>
          <w:rFonts w:eastAsia="Times New Roman" w:cs="Times New Roman"/>
          <w:szCs w:val="24"/>
        </w:rPr>
        <w:t xml:space="preserve"> Πρόεδρος της Νέας Δημοκρατίας κ. Κυριάκος Μητσοτάκης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018827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Χρειάστηκαν μέτρα 5,1 δισεκατομμυρίων ευρώ, τα οποία ουδείς ζητούσε πριν από ένα</w:t>
      </w:r>
      <w:r>
        <w:rPr>
          <w:rFonts w:eastAsia="Times New Roman" w:cs="Times New Roman"/>
          <w:szCs w:val="24"/>
        </w:rPr>
        <w:t>ν</w:t>
      </w:r>
      <w:r>
        <w:rPr>
          <w:rFonts w:eastAsia="Times New Roman" w:cs="Times New Roman"/>
          <w:szCs w:val="24"/>
        </w:rPr>
        <w:t xml:space="preserve"> χρόνο και ένα νέο μνημόνιο με λιτότητα για πολλά χρόνια. </w:t>
      </w:r>
    </w:p>
    <w:p w14:paraId="6018827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Επειδή μιλήσατε για άλλη μια φορά εκτενώς για τα αντίμετρα, για τα μέτρα θα μιλήσετε, επιτέλους; Να σας θυμίσω τι ακ</w:t>
      </w:r>
      <w:r>
        <w:rPr>
          <w:rFonts w:eastAsia="Times New Roman" w:cs="Times New Roman"/>
          <w:szCs w:val="24"/>
        </w:rPr>
        <w:t>ριβώς ψηφίσατε όλοι εσείς πριν από σαράντα πέντε ημέρες; Μείωση συντάξεων, μείωση αφορολόγητου στα 6.000 ευρώ, μείωση στα ειδικά μισθολόγια, κατάργηση επιδομάτων ευπαθών ομάδων -εσείς που φοράτε τώρα το προσωπείο του κοινωνικά ευαίσθητου- αύξηση ασφαλιστικ</w:t>
      </w:r>
      <w:r>
        <w:rPr>
          <w:rFonts w:eastAsia="Times New Roman" w:cs="Times New Roman"/>
          <w:szCs w:val="24"/>
        </w:rPr>
        <w:t>ών εισφορών για ενάμισι εκατομμύριο ελεύθερους επαγγελματίες.</w:t>
      </w:r>
    </w:p>
    <w:p w14:paraId="6018828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Ανεβήκατε στην Κυβέρνηση υποσχόμενοι παροχές 12 δισεκατομμυρίων και κρατιέστε σε αυτήν υπογράφοντας μέτρα λιτότητας 14 δισεκατομμυρίων.</w:t>
      </w:r>
    </w:p>
    <w:p w14:paraId="6018828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Στο ζήτημα του χρέους, το οποίο είχατε κάνει σημαία, δεν π</w:t>
      </w:r>
      <w:r>
        <w:rPr>
          <w:rFonts w:eastAsia="Times New Roman" w:cs="Times New Roman"/>
          <w:szCs w:val="24"/>
        </w:rPr>
        <w:t>ετύχατε, κύριε Τσίπρα, τίποτα το ουσιαστικό, διότι δεν εξασφαλίστηκε κα</w:t>
      </w:r>
      <w:r>
        <w:rPr>
          <w:rFonts w:eastAsia="Times New Roman" w:cs="Times New Roman"/>
          <w:szCs w:val="24"/>
        </w:rPr>
        <w:t>μ</w:t>
      </w:r>
      <w:r>
        <w:rPr>
          <w:rFonts w:eastAsia="Times New Roman" w:cs="Times New Roman"/>
          <w:szCs w:val="24"/>
        </w:rPr>
        <w:t>μία απολύτως συγκεκριμένη δέσμευση. Επαναλήφθηκαν</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οι δεσμεύσεις του </w:t>
      </w:r>
      <w:proofErr w:type="spellStart"/>
      <w:r>
        <w:rPr>
          <w:rFonts w:eastAsia="Times New Roman" w:cs="Times New Roman"/>
          <w:szCs w:val="24"/>
          <w:lang w:val="en-US"/>
        </w:rPr>
        <w:t>Eurogroup</w:t>
      </w:r>
      <w:proofErr w:type="spellEnd"/>
      <w:r>
        <w:rPr>
          <w:rFonts w:eastAsia="Times New Roman" w:cs="Times New Roman"/>
          <w:szCs w:val="24"/>
        </w:rPr>
        <w:t xml:space="preserve"> του Νοεμβρίου του 2012 και υπάρχουν και κάποια ψιλά γράμματα, τα οποία προκαλούν ανησυχία και</w:t>
      </w:r>
      <w:r>
        <w:rPr>
          <w:rFonts w:eastAsia="Times New Roman" w:cs="Times New Roman"/>
          <w:szCs w:val="24"/>
        </w:rPr>
        <w:t xml:space="preserve"> στα οποία, φυσικά, δεν αναφερθήκατε.</w:t>
      </w:r>
    </w:p>
    <w:p w14:paraId="6018828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σας τα θυμίσω εγώ, λοιπόν: Μελετώμενες ρυθμίσεις τελούν υπό την αίρεση επίτευξης στόχων. Προτεινόμενες επιμηκύνσεις λήξεων αφορούν μόνο το δεύτερο πρόγραμμα, όχι το πρώτο και το τρίτο πρόγραμμα. Αφορούν, δηλαδή, 96 </w:t>
      </w:r>
      <w:r>
        <w:rPr>
          <w:rFonts w:eastAsia="Times New Roman" w:cs="Times New Roman"/>
          <w:szCs w:val="24"/>
        </w:rPr>
        <w:t>δισεκατομμύρια από τα παραπάνω από 300 δισεκατομμύρια που είναι το σύνολο του δημοσίου χρέους. Και για την τυχόν επιμήκυνση της περιόδου χάριτος και την αποπληρωμή των δανείων χρησιμοποιείται η έκφραση «από μηδέν έως δεκαπέντε χρόνια».</w:t>
      </w:r>
    </w:p>
    <w:p w14:paraId="6018828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Έτσι δεν είναι, κύρι</w:t>
      </w:r>
      <w:r>
        <w:rPr>
          <w:rFonts w:eastAsia="Times New Roman" w:cs="Times New Roman"/>
          <w:szCs w:val="24"/>
        </w:rPr>
        <w:t xml:space="preserve">ε </w:t>
      </w:r>
      <w:proofErr w:type="spellStart"/>
      <w:r>
        <w:rPr>
          <w:rFonts w:eastAsia="Times New Roman" w:cs="Times New Roman"/>
          <w:szCs w:val="24"/>
        </w:rPr>
        <w:t>Τσακαλώτο</w:t>
      </w:r>
      <w:proofErr w:type="spellEnd"/>
      <w:r>
        <w:rPr>
          <w:rFonts w:eastAsia="Times New Roman" w:cs="Times New Roman"/>
          <w:szCs w:val="24"/>
        </w:rPr>
        <w:t>, που κουνάτε υποτιμητικά το χέρι σας; Το οποίο σημαίνει ότι μπορεί να μην υπάρχουν και επιμηκύνσεις ή να είναι πολύ μικρές.</w:t>
      </w:r>
    </w:p>
    <w:p w14:paraId="6018828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Τέλος, δεν υπάρχει συζήτηση για κλείδωμα επιτοκίων, παρά μόνο για την υπό προϋπόθεση αναβολή και κεφαλαιοποίηση τόκων.</w:t>
      </w:r>
    </w:p>
    <w:p w14:paraId="6018828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ροσπαθείτε να παρουσιάσετε ως μεγάλη επιτυχία την περιβόητη ρήτρα ανάπτυξης, τη σύνδεση, δηλαδή, των μέτρων ελάφρυνσης του χρέους με το ύψος της ανάπτυξης. Μόνο που αυτό μπορεί να το διαβάσει κανείς </w:t>
      </w:r>
      <w:r>
        <w:rPr>
          <w:rFonts w:eastAsia="Times New Roman" w:cs="Times New Roman"/>
          <w:szCs w:val="24"/>
        </w:rPr>
        <w:t>-</w:t>
      </w:r>
      <w:r>
        <w:rPr>
          <w:rFonts w:eastAsia="Times New Roman" w:cs="Times New Roman"/>
          <w:szCs w:val="24"/>
        </w:rPr>
        <w:t xml:space="preserve">ξέρετε- και από την ανάποδη. Συνδέοντας τα μέτρα για το </w:t>
      </w:r>
      <w:r>
        <w:rPr>
          <w:rFonts w:eastAsia="Times New Roman" w:cs="Times New Roman"/>
          <w:szCs w:val="24"/>
        </w:rPr>
        <w:t>χρέος με τον ρυθμό ανάπτυξης ση</w:t>
      </w:r>
      <w:r>
        <w:rPr>
          <w:rFonts w:eastAsia="Times New Roman" w:cs="Times New Roman"/>
          <w:szCs w:val="24"/>
        </w:rPr>
        <w:lastRenderedPageBreak/>
        <w:t>μαίνει ότι αν για κάποια χρόνια καταφέρνουμε να πετύχουμε μεγαλύτερη ανάπτυξη, τα μέτρα ελάφρυνσης του χρέους θα αναστέλλονται ή θα μειώνονται. Άρα θα πληρώνουμε περισσότερα ως χώρα.</w:t>
      </w:r>
    </w:p>
    <w:p w14:paraId="6018828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το μέρισμα από τη</w:t>
      </w:r>
      <w:r>
        <w:rPr>
          <w:rFonts w:eastAsia="Times New Roman" w:cs="Times New Roman"/>
          <w:szCs w:val="24"/>
        </w:rPr>
        <w:t>ν</w:t>
      </w:r>
      <w:r>
        <w:rPr>
          <w:rFonts w:eastAsia="Times New Roman" w:cs="Times New Roman"/>
          <w:szCs w:val="24"/>
        </w:rPr>
        <w:t xml:space="preserve"> ανάπτυξη δεν θα</w:t>
      </w:r>
      <w:r>
        <w:rPr>
          <w:rFonts w:eastAsia="Times New Roman" w:cs="Times New Roman"/>
          <w:szCs w:val="24"/>
        </w:rPr>
        <w:t xml:space="preserve"> πηγαίνει στους Έλληνες αλλά στους δανειστές.</w:t>
      </w:r>
    </w:p>
    <w:p w14:paraId="60188287"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 xml:space="preserve">(Θόρυβος </w:t>
      </w:r>
      <w:r>
        <w:rPr>
          <w:rFonts w:eastAsia="Times New Roman" w:cs="Times New Roman"/>
          <w:szCs w:val="24"/>
        </w:rPr>
        <w:t xml:space="preserve">- </w:t>
      </w:r>
      <w:r>
        <w:rPr>
          <w:rFonts w:eastAsia="Times New Roman" w:cs="Times New Roman"/>
          <w:szCs w:val="24"/>
        </w:rPr>
        <w:t xml:space="preserve">διαμαρτυρίες από την </w:t>
      </w:r>
      <w:r>
        <w:rPr>
          <w:rFonts w:eastAsia="Times New Roman" w:cs="Times New Roman"/>
          <w:szCs w:val="24"/>
        </w:rPr>
        <w:t xml:space="preserve">πτέρυγα </w:t>
      </w:r>
      <w:r>
        <w:rPr>
          <w:rFonts w:eastAsia="Times New Roman" w:cs="Times New Roman"/>
          <w:szCs w:val="24"/>
        </w:rPr>
        <w:t>του ΣΥΡΙΖΑ)</w:t>
      </w:r>
    </w:p>
    <w:p w14:paraId="60188288"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Ήσυχα, παρακαλώ!</w:t>
      </w:r>
    </w:p>
    <w:p w14:paraId="60188289"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Είναι σαν να λέτε σε μια οικογένεια που χρωστάει σε μια τρά</w:t>
      </w:r>
      <w:r>
        <w:rPr>
          <w:rFonts w:eastAsia="Times New Roman" w:cs="Times New Roman"/>
          <w:szCs w:val="24"/>
        </w:rPr>
        <w:t xml:space="preserve">πεζα και κάνει τεράστιες θυσίες για να πληρώνει τις υποχρεώσεις της πως, όταν τα οικονομικά της πάνε να βελτιωθούν, θα πληρώνει μεγαλύτερη δόση στην τράπεζα. </w:t>
      </w:r>
    </w:p>
    <w:p w14:paraId="6018828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Πριν από λίγες ημέρες, στο συνέδριο του </w:t>
      </w:r>
      <w:r>
        <w:rPr>
          <w:rFonts w:eastAsia="Times New Roman" w:cs="Times New Roman"/>
          <w:szCs w:val="24"/>
        </w:rPr>
        <w:t>«</w:t>
      </w:r>
      <w:r>
        <w:rPr>
          <w:rFonts w:eastAsia="Times New Roman" w:cs="Times New Roman"/>
          <w:szCs w:val="24"/>
          <w:lang w:val="en-US"/>
        </w:rPr>
        <w:t>ECONOMIST</w:t>
      </w:r>
      <w:r>
        <w:rPr>
          <w:rFonts w:eastAsia="Times New Roman" w:cs="Times New Roman"/>
          <w:szCs w:val="24"/>
        </w:rPr>
        <w:t>»</w:t>
      </w:r>
      <w:r>
        <w:rPr>
          <w:rFonts w:eastAsia="Times New Roman" w:cs="Times New Roman"/>
          <w:szCs w:val="24"/>
        </w:rPr>
        <w:t xml:space="preserve">, ο κ. </w:t>
      </w:r>
      <w:proofErr w:type="spellStart"/>
      <w:r>
        <w:rPr>
          <w:rFonts w:eastAsia="Times New Roman" w:cs="Times New Roman"/>
          <w:szCs w:val="24"/>
        </w:rPr>
        <w:t>Χουλιαράκης</w:t>
      </w:r>
      <w:proofErr w:type="spellEnd"/>
      <w:r>
        <w:rPr>
          <w:rFonts w:eastAsia="Times New Roman" w:cs="Times New Roman"/>
          <w:szCs w:val="24"/>
        </w:rPr>
        <w:t xml:space="preserve"> είπε ότι γνωρίζατε ότι δεν </w:t>
      </w:r>
      <w:r>
        <w:rPr>
          <w:rFonts w:eastAsia="Times New Roman" w:cs="Times New Roman"/>
          <w:szCs w:val="24"/>
        </w:rPr>
        <w:t xml:space="preserve">θα ληφθούν από τώρα αποφάσεις για το χρέος. </w:t>
      </w:r>
    </w:p>
    <w:p w14:paraId="6018828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Καταθέτω </w:t>
      </w:r>
      <w:r>
        <w:rPr>
          <w:rFonts w:eastAsia="Times New Roman" w:cs="Times New Roman"/>
          <w:szCs w:val="24"/>
        </w:rPr>
        <w:t xml:space="preserve">για </w:t>
      </w:r>
      <w:r>
        <w:rPr>
          <w:rFonts w:eastAsia="Times New Roman" w:cs="Times New Roman"/>
          <w:szCs w:val="24"/>
        </w:rPr>
        <w:t xml:space="preserve">τα Πρακτικά τη σχετική αναφορά. </w:t>
      </w:r>
    </w:p>
    <w:p w14:paraId="6018828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(Στο σημείο αυτό ο Πρόεδρος της Νέας Δημοκρατίας κ. Κυριάκος Μητσοτάκης</w:t>
      </w:r>
      <w:r>
        <w:rPr>
          <w:rFonts w:eastAsia="Times New Roman" w:cs="Times New Roman"/>
          <w:szCs w:val="24"/>
        </w:rPr>
        <w:t xml:space="preserve"> καταθέτει για τα Πρακτικά το προαναφερ</w:t>
      </w:r>
      <w:r>
        <w:rPr>
          <w:rFonts w:eastAsia="Times New Roman" w:cs="Times New Roman"/>
          <w:szCs w:val="24"/>
        </w:rPr>
        <w:lastRenderedPageBreak/>
        <w:t>θέν έγγραφο, το οποίο βρίσκεται στο αρχείο του Τμήματος Γραμματείας της Διεύθυνσης Στενογραφίας και Πρακτικών της Βουλής)</w:t>
      </w:r>
    </w:p>
    <w:p w14:paraId="6018828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Και ερωτώ, κύριε Τσίπρα: Εσείς δεν λέγατε εδώ στη Βουλή ότι θα περάσετε το πακέτο μέτρων επειδή</w:t>
      </w:r>
      <w:r>
        <w:rPr>
          <w:rFonts w:eastAsia="Times New Roman" w:cs="Times New Roman"/>
          <w:szCs w:val="24"/>
        </w:rPr>
        <w:t xml:space="preserve"> θα πάρετε το χρέος; Αυτό δεν υποστηρίξατε επίσημα για να πείσετε τους Βουλευτές σας να το ψηφίσουν; Και τώρα ομολογεί με αφέλεια ή με κυνισμό ένας Υπουργός σας πως ξέρατε ότι δεν θα το πάρετε. </w:t>
      </w:r>
    </w:p>
    <w:p w14:paraId="6018828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Το πώς αντιμετωπίζετε τους Βουλευτές σας είναι δικό σας θέμα.</w:t>
      </w:r>
      <w:r>
        <w:rPr>
          <w:rFonts w:eastAsia="Times New Roman" w:cs="Times New Roman"/>
          <w:szCs w:val="24"/>
        </w:rPr>
        <w:t xml:space="preserve"> Εξάλλου, σας το είχα πει στη συζήτηση για το τέταρτο μνημόνιο. Αδίκως μετατρέψατε το χρέος ως δέλεαρ. Θα τα ψήφιζαν ούτως ή άλλως όλα τα μέτρα. Για το βουλευτικό έδρανο το έκαναν και όχι για το χρέος! Το αποδείξατε!</w:t>
      </w:r>
    </w:p>
    <w:p w14:paraId="6018828F"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w:t>
      </w:r>
      <w:r>
        <w:rPr>
          <w:rFonts w:eastAsia="Times New Roman" w:cs="Times New Roman"/>
          <w:szCs w:val="24"/>
        </w:rPr>
        <w:t>ς Δημοκρατίας)</w:t>
      </w:r>
    </w:p>
    <w:p w14:paraId="60188290"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Αίσχος! Δεν είμαστε ανεπάγγελτοι, όπως εσείς, που είστε της καρέκλας! Ντροπή! </w:t>
      </w:r>
    </w:p>
    <w:p w14:paraId="60188291"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Θέλετε να συγκρίνουμε τους </w:t>
      </w:r>
      <w:r>
        <w:rPr>
          <w:rFonts w:eastAsia="Times New Roman" w:cs="Times New Roman"/>
          <w:szCs w:val="24"/>
        </w:rPr>
        <w:lastRenderedPageBreak/>
        <w:t>Βουλευτές που έχει η οικογένειά σας; Εμείς επαγγελμ</w:t>
      </w:r>
      <w:r>
        <w:rPr>
          <w:rFonts w:eastAsia="Times New Roman" w:cs="Times New Roman"/>
          <w:szCs w:val="24"/>
        </w:rPr>
        <w:t>ατίες πολιτικοί;</w:t>
      </w:r>
    </w:p>
    <w:p w14:paraId="60188292"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ΠΡΟΕΔΡΟΣ (</w:t>
      </w:r>
      <w:r>
        <w:rPr>
          <w:rFonts w:eastAsia="Times New Roman" w:cs="Times New Roman"/>
          <w:b/>
          <w:szCs w:val="24"/>
        </w:rPr>
        <w:t>Ν</w:t>
      </w:r>
      <w:r>
        <w:rPr>
          <w:rFonts w:eastAsia="Times New Roman" w:cs="Times New Roman"/>
          <w:b/>
          <w:szCs w:val="24"/>
        </w:rPr>
        <w:t xml:space="preserve">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ησυχία!</w:t>
      </w:r>
    </w:p>
    <w:p w14:paraId="60188293"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Και εάν χρειαστεί, θα ψηφίσ</w:t>
      </w:r>
      <w:r>
        <w:rPr>
          <w:rFonts w:eastAsia="Times New Roman" w:cs="Times New Roman"/>
          <w:szCs w:val="24"/>
        </w:rPr>
        <w:t>ε</w:t>
      </w:r>
      <w:r>
        <w:rPr>
          <w:rFonts w:eastAsia="Times New Roman" w:cs="Times New Roman"/>
          <w:szCs w:val="24"/>
        </w:rPr>
        <w:t>τε και άλλα!</w:t>
      </w:r>
    </w:p>
    <w:p w14:paraId="60188294" w14:textId="77777777" w:rsidR="00396B82" w:rsidRDefault="00B34233">
      <w:pPr>
        <w:spacing w:after="0" w:line="600" w:lineRule="auto"/>
        <w:ind w:firstLine="720"/>
        <w:jc w:val="both"/>
        <w:rPr>
          <w:rFonts w:eastAsia="Times New Roman" w:cs="Times New Roman"/>
          <w:szCs w:val="24"/>
        </w:rPr>
      </w:pPr>
      <w:r>
        <w:rPr>
          <w:rFonts w:eastAsia="Times New Roman"/>
          <w:b/>
          <w:szCs w:val="24"/>
        </w:rPr>
        <w:t xml:space="preserve">ΣΩΚΡΑΤΗΣ ΦΑΜΕΛΛΟΣ (Αναπληρωτής Υπουργός Περιβάλλοντος και Ενέργειας): </w:t>
      </w:r>
      <w:r>
        <w:rPr>
          <w:rFonts w:eastAsia="Times New Roman" w:cs="Times New Roman"/>
          <w:szCs w:val="24"/>
        </w:rPr>
        <w:t>Εμείς επαγγελματίες πολιτικο</w:t>
      </w:r>
      <w:r>
        <w:rPr>
          <w:rFonts w:eastAsia="Times New Roman" w:cs="Times New Roman"/>
          <w:szCs w:val="24"/>
        </w:rPr>
        <w:t xml:space="preserve">ί; </w:t>
      </w:r>
    </w:p>
    <w:p w14:paraId="60188295"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(Θόρυβος και διαμαρτυρίες από την πτέρυγα του ΣΥΡΙΖΑ)</w:t>
      </w:r>
    </w:p>
    <w:p w14:paraId="60188296"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 xml:space="preserve">Παρακαλώ, ησυχία! </w:t>
      </w:r>
    </w:p>
    <w:p w14:paraId="6018829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μη διακόπτετε!</w:t>
      </w:r>
    </w:p>
    <w:p w14:paraId="60188298"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Κύριε Πρόεδρε, θα επιβάλετε την τάξη; </w:t>
      </w:r>
    </w:p>
    <w:p w14:paraId="6018829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xml:space="preserve">, μην </w:t>
      </w:r>
      <w:r>
        <w:rPr>
          <w:rFonts w:eastAsia="Times New Roman" w:cs="Times New Roman"/>
          <w:szCs w:val="24"/>
        </w:rPr>
        <w:t>εκνευρίζεστε τόσο. Εάν χρειαστεί, θα ψηφίσετε και άλλα μέτρα για να καθίσετε στο έδρανο!</w:t>
      </w:r>
    </w:p>
    <w:p w14:paraId="6018829A" w14:textId="77777777" w:rsidR="00396B82" w:rsidRDefault="00B34233">
      <w:pPr>
        <w:spacing w:after="0" w:line="600" w:lineRule="auto"/>
        <w:ind w:firstLine="720"/>
        <w:jc w:val="both"/>
        <w:rPr>
          <w:rFonts w:eastAsia="Times New Roman" w:cs="Times New Roman"/>
          <w:szCs w:val="24"/>
        </w:rPr>
      </w:pPr>
      <w:r>
        <w:rPr>
          <w:rFonts w:eastAsia="Times New Roman"/>
          <w:b/>
          <w:szCs w:val="24"/>
        </w:rPr>
        <w:t xml:space="preserve">ΣΩΚΡΑΤΗΣ ΦΑΜΕΛΛΟΣ (Αναπληρωτής Υπουργός Περιβάλλοντος και Ενέργειας): </w:t>
      </w:r>
      <w:r>
        <w:rPr>
          <w:rFonts w:eastAsia="Times New Roman" w:cs="Times New Roman"/>
          <w:szCs w:val="24"/>
        </w:rPr>
        <w:t>Έχετε κουράγιο να συγκριθούμε δημόσια; Επαγγελματίες πολιτικοί είστε μόνο! Μόνο αυτό ξέρετε να κά</w:t>
      </w:r>
      <w:r>
        <w:rPr>
          <w:rFonts w:eastAsia="Times New Roman" w:cs="Times New Roman"/>
          <w:szCs w:val="24"/>
        </w:rPr>
        <w:t>νετε, το χέρι έτσι! Πάμε μαζί να δουλέψουμε; Επαγγελματίες πολιτικοί!</w:t>
      </w:r>
    </w:p>
    <w:p w14:paraId="6018829B"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Παρακαλώ, κάντε ησυχία και μην αντιδράτε! Μη διακόπτετε!</w:t>
      </w:r>
    </w:p>
    <w:p w14:paraId="6018829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xml:space="preserve">, παρακαλώ πολύ ηρεμήστε! Δεν είναι συμπεριφορά αυτή. </w:t>
      </w:r>
    </w:p>
    <w:p w14:paraId="6018829D"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Κύριε Πρόεδρε,</w:t>
      </w:r>
      <w:r>
        <w:rPr>
          <w:rFonts w:eastAsia="Times New Roman" w:cs="Times New Roman"/>
          <w:szCs w:val="24"/>
        </w:rPr>
        <w:t xml:space="preserve"> εμείς δεν διακόψαμε ούτε μία φορά!</w:t>
      </w:r>
    </w:p>
    <w:p w14:paraId="6018829E"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Κύριε </w:t>
      </w:r>
      <w:proofErr w:type="spellStart"/>
      <w:r>
        <w:rPr>
          <w:rFonts w:eastAsia="Times New Roman" w:cs="Times New Roman"/>
          <w:szCs w:val="24"/>
        </w:rPr>
        <w:t>Τραγάκη</w:t>
      </w:r>
      <w:proofErr w:type="spellEnd"/>
      <w:r>
        <w:rPr>
          <w:rFonts w:eastAsia="Times New Roman" w:cs="Times New Roman"/>
          <w:szCs w:val="24"/>
        </w:rPr>
        <w:t>, πείτε μας πόσα χρόνια είστε Βουλευτής! Δεν κατάλαβα! Για πείτε μας! Για ποιους επαγγελματίες πολιτικούς μιλάμε; Να μιλάμε ξεκάθαρα! Εμε</w:t>
      </w:r>
      <w:r>
        <w:rPr>
          <w:rFonts w:eastAsia="Times New Roman" w:cs="Times New Roman"/>
          <w:szCs w:val="24"/>
        </w:rPr>
        <w:t>ίς επαγγελματίες Βουλευτές;</w:t>
      </w:r>
    </w:p>
    <w:p w14:paraId="6018829F"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Μετά από αυτόν τον κατανοητό εκνευρισμό, να πάμε στον τρίτο στόχο που είχατε θέσει, κύριε Τσίπρα, την ένταξη στο Πρόγραμμα Ποσοτικής Χαλάρωσης.</w:t>
      </w:r>
    </w:p>
    <w:p w14:paraId="601882A0"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w:t>
      </w:r>
      <w:r>
        <w:rPr>
          <w:rFonts w:eastAsia="Times New Roman" w:cs="Times New Roman"/>
          <w:szCs w:val="24"/>
        </w:rPr>
        <w:t>ΡΙΖΑ)</w:t>
      </w:r>
    </w:p>
    <w:p w14:paraId="601882A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Κύριε Πρόεδρε, θα περιμένω να επιβάλετε την τάξη!</w:t>
      </w:r>
    </w:p>
    <w:p w14:paraId="601882A2"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 xml:space="preserve">Η τάξη </w:t>
      </w:r>
      <w:proofErr w:type="spellStart"/>
      <w:r>
        <w:rPr>
          <w:rFonts w:eastAsia="Times New Roman" w:cs="Times New Roman"/>
          <w:szCs w:val="24"/>
        </w:rPr>
        <w:t>επεβλήθη</w:t>
      </w:r>
      <w:proofErr w:type="spellEnd"/>
      <w:r>
        <w:rPr>
          <w:rFonts w:eastAsia="Times New Roman" w:cs="Times New Roman"/>
          <w:szCs w:val="24"/>
        </w:rPr>
        <w:t xml:space="preserve">. </w:t>
      </w:r>
    </w:p>
    <w:p w14:paraId="601882A3"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Δεν το βλέπω, κύριε Πρόεδρε. </w:t>
      </w:r>
    </w:p>
    <w:p w14:paraId="601882A4"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lastRenderedPageBreak/>
        <w:t>ΓΕΡΑΣΙΜΟΣ ΜΠΑΛΑΟΥΡΑΣ:</w:t>
      </w:r>
      <w:r>
        <w:rPr>
          <w:rFonts w:eastAsia="Times New Roman" w:cs="Times New Roman"/>
          <w:szCs w:val="24"/>
        </w:rPr>
        <w:t xml:space="preserve"> Κύριε Πρόεδρε, μας προσβάλλει!</w:t>
      </w:r>
    </w:p>
    <w:p w14:paraId="601882A5"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w:t>
      </w:r>
      <w:r>
        <w:rPr>
          <w:rFonts w:eastAsia="Times New Roman" w:cs="Times New Roman"/>
          <w:b/>
          <w:szCs w:val="24"/>
        </w:rPr>
        <w:t xml:space="preserve">(Νικόλαος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Μπαλαούρα</w:t>
      </w:r>
      <w:proofErr w:type="spellEnd"/>
      <w:r>
        <w:rPr>
          <w:rFonts w:eastAsia="Times New Roman" w:cs="Times New Roman"/>
          <w:szCs w:val="24"/>
        </w:rPr>
        <w:t>, σας παρακαλώ!</w:t>
      </w:r>
    </w:p>
    <w:p w14:paraId="601882A6"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Προσέξτε, μην είστε τόσο ευέξαπτος!</w:t>
      </w:r>
    </w:p>
    <w:p w14:paraId="601882A7"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Κάντε απόλυτη ησυχία!</w:t>
      </w:r>
    </w:p>
    <w:p w14:paraId="601882A8"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Πάμε, λοιπόν</w:t>
      </w:r>
      <w:r>
        <w:rPr>
          <w:rFonts w:eastAsia="Times New Roman" w:cs="Times New Roman"/>
          <w:szCs w:val="24"/>
        </w:rPr>
        <w:t xml:space="preserve">, κύριε Τσίπρα, στον τρίτο στόχο που είχατε θέσει, την ένταξη στο Πρόγραμμα Ποσοτικής Χαλάρωσης. </w:t>
      </w:r>
    </w:p>
    <w:p w14:paraId="601882A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Την περασμένη Δευτέρα ο κ. </w:t>
      </w:r>
      <w:proofErr w:type="spellStart"/>
      <w:r>
        <w:rPr>
          <w:rFonts w:eastAsia="Times New Roman" w:cs="Times New Roman"/>
          <w:szCs w:val="24"/>
        </w:rPr>
        <w:t>Ντράγκι</w:t>
      </w:r>
      <w:proofErr w:type="spellEnd"/>
      <w:r>
        <w:rPr>
          <w:rFonts w:eastAsia="Times New Roman" w:cs="Times New Roman"/>
          <w:szCs w:val="24"/>
        </w:rPr>
        <w:t>, δυστυχώς, τερμάτισε αυτή τη συζήτηση. Και μαζί με τη συζήτηση αυτή τερμάτισε και τις προσδοκίες και την όποια θετική εξέλι</w:t>
      </w:r>
      <w:r>
        <w:rPr>
          <w:rFonts w:eastAsia="Times New Roman" w:cs="Times New Roman"/>
          <w:szCs w:val="24"/>
        </w:rPr>
        <w:t xml:space="preserve">ξη για την οικονομία. </w:t>
      </w:r>
    </w:p>
    <w:p w14:paraId="601882A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Η Κυβέρνηση τώρα</w:t>
      </w:r>
      <w:r>
        <w:rPr>
          <w:rFonts w:eastAsia="Times New Roman" w:cs="Times New Roman"/>
          <w:szCs w:val="24"/>
        </w:rPr>
        <w:t>,</w:t>
      </w:r>
      <w:r>
        <w:rPr>
          <w:rFonts w:eastAsia="Times New Roman" w:cs="Times New Roman"/>
          <w:szCs w:val="24"/>
        </w:rPr>
        <w:t xml:space="preserve"> που απέτυχε σε αυτόν τον στόχο, προσπαθεί να μειώσει τη σημασία του. Τώρα δεν αποτελεί «καταλυτικό γεγονός» -αυτά λέγατε, κύριε Τσίπρα- για τη μείωση του κόστους δανεισμού, την αποκατάσταση της ρευστότητας, την άρση</w:t>
      </w:r>
      <w:r>
        <w:rPr>
          <w:rFonts w:eastAsia="Times New Roman" w:cs="Times New Roman"/>
          <w:szCs w:val="24"/>
        </w:rPr>
        <w:t xml:space="preserve"> των κεφαλαιακών περιορισμών και βεβαίως γεγονός που θα ανοίξει τον δρόμο για την έξοδο στις αγορές. </w:t>
      </w:r>
    </w:p>
    <w:p w14:paraId="601882A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Εάν ήταν έτσι, κύριε Τσίπρα, γιατί δεν το λέγατε εξαρχής; </w:t>
      </w:r>
    </w:p>
    <w:p w14:paraId="601882A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Πάμε στον τέταρτο στόχο που είχατε θέσει, τους υψηλούς ρυθμούς ανάπτυξης. Δυστυχώς αποτύχατε κα</w:t>
      </w:r>
      <w:r>
        <w:rPr>
          <w:rFonts w:eastAsia="Times New Roman" w:cs="Times New Roman"/>
          <w:szCs w:val="24"/>
        </w:rPr>
        <w:t>ι σε αυτό, γεγονός που το ομολογείτε και εσείς οι ίδιοι. Διότι στον προϋπολογισμό μιλούσατε για ρυθμό ανάπτυξης 2,7%, ενώ στο μεσοπρόθεσμο κατεβήκαμε ήδη στο 1,8%, εγχώριοι και διεθνείς οργανισμοί αναθεωρούν τις προβλέψεις προς τα κάτω, εκτιμώντας ότι θα κ</w:t>
      </w:r>
      <w:r>
        <w:rPr>
          <w:rFonts w:eastAsia="Times New Roman" w:cs="Times New Roman"/>
          <w:szCs w:val="24"/>
        </w:rPr>
        <w:t xml:space="preserve">ινηθούμε γύρω στο 1,5%. </w:t>
      </w:r>
    </w:p>
    <w:p w14:paraId="601882A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Μόνο που κάθε μονάδα λιγότερη στο ΑΕΠ σημαίνει λιγότερες δουλειές, μικρότερα εισοδήματα, μεγαλύτερο πρόβλημα στα ασφαλιστικά ταμεία και τελικά στη βιωσιμότητα του χρέους. </w:t>
      </w:r>
    </w:p>
    <w:p w14:paraId="601882A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Σε μία τριετία, που με βάση, κύριε Τσίπρα, όλες τις προβλέψ</w:t>
      </w:r>
      <w:r>
        <w:rPr>
          <w:rFonts w:eastAsia="Times New Roman" w:cs="Times New Roman"/>
          <w:szCs w:val="24"/>
        </w:rPr>
        <w:t xml:space="preserve">εις, η χώρα θα έτρεχε με ρυθμούς ανάπτυξης πάνω από το 3%, εσείς καταφέρατε να την ξαναβάλετε σε ύφεση και τώρα παλεύετε για να περάσουμε σε μια αναιμική ανάπτυξη. </w:t>
      </w:r>
    </w:p>
    <w:p w14:paraId="601882A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Και φτάνουμε τώρα στον πέμπτο στόχο, αυτόν στον οποίο η αποτυχία σας είναι και η πλέον πατα</w:t>
      </w:r>
      <w:r>
        <w:rPr>
          <w:rFonts w:eastAsia="Times New Roman" w:cs="Times New Roman"/>
          <w:szCs w:val="24"/>
        </w:rPr>
        <w:t xml:space="preserve">γώδης: το ζήτημα των πλεονασμάτων. </w:t>
      </w:r>
    </w:p>
    <w:p w14:paraId="601882B0"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Εσείς, κύριε Τσίπρα, είχατε θέσει ως στόχο τη μείωση των πλεονασμάτων από το 3,5% στο 2,5% για το 2019 και στο 2% για </w:t>
      </w:r>
      <w:r>
        <w:rPr>
          <w:rFonts w:eastAsia="Times New Roman" w:cs="Times New Roman"/>
          <w:szCs w:val="24"/>
        </w:rPr>
        <w:lastRenderedPageBreak/>
        <w:t xml:space="preserve">το 2020 και αντί για μείωση είχαμε επέκταση 3,5% μέχρι το 2022, παρ’ ότι ο ίδιος ο κ. Τσίπρας </w:t>
      </w:r>
      <w:r>
        <w:rPr>
          <w:rFonts w:eastAsia="Times New Roman" w:cs="Times New Roman"/>
          <w:szCs w:val="24"/>
        </w:rPr>
        <w:t>-</w:t>
      </w:r>
      <w:r>
        <w:rPr>
          <w:rFonts w:eastAsia="Times New Roman" w:cs="Times New Roman"/>
          <w:szCs w:val="24"/>
        </w:rPr>
        <w:t>προσέξτε!- στο συνέδριο του «</w:t>
      </w:r>
      <w:r>
        <w:rPr>
          <w:rFonts w:eastAsia="Times New Roman" w:cs="Times New Roman"/>
          <w:szCs w:val="24"/>
          <w:lang w:val="en-US"/>
        </w:rPr>
        <w:t>ECONOMIST</w:t>
      </w:r>
      <w:r>
        <w:rPr>
          <w:rFonts w:eastAsia="Times New Roman" w:cs="Times New Roman"/>
          <w:szCs w:val="24"/>
        </w:rPr>
        <w:t xml:space="preserve">» πέρυσι έλεγε πως είναι αδύνατο να πιάσουμε πλεονάσματα του 3,5% μετά το 2018. </w:t>
      </w:r>
    </w:p>
    <w:p w14:paraId="601882B1"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Εκτός αν το πράξατε συνειδητά, κύριε Τσίπρα, γνωρίζοντας ότι το 2019 και το 2020 δεν θα είστε εσείς κυβέρνηση και θέλατε με τον τρόπο αυτ</w:t>
      </w:r>
      <w:r>
        <w:rPr>
          <w:rFonts w:eastAsia="Times New Roman" w:cs="Times New Roman"/>
          <w:szCs w:val="24"/>
        </w:rPr>
        <w:t xml:space="preserve">ό να ναρκοθετήσετε το μέλλον της χώρας και την επόμενη κυβέρνηση! </w:t>
      </w:r>
    </w:p>
    <w:p w14:paraId="601882B2"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Εγκλωβίσατε τη χώρα σε τεράστια πλεονάσματα της τάξης του 3,5% για πέντε χρόνια και σε πλεονάσματα ίσα ή μεγαλύτερα του 2% μέχρι το 2060, για σαράντα τρία χρόνια δηλαδή. </w:t>
      </w:r>
    </w:p>
    <w:p w14:paraId="601882B3"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μέλλον της χώρα</w:t>
      </w:r>
      <w:r>
        <w:rPr>
          <w:rFonts w:eastAsia="Times New Roman" w:cs="Times New Roman"/>
          <w:szCs w:val="24"/>
        </w:rPr>
        <w:t xml:space="preserve">ς προδώσατε, κύριε Τσίπρα, με αυτό το οποίο κάνατε. Και τι πήρατε σε αντάλλαγμα; Μια δόση ύψους 8,5 δισεκατομμυρίων ευρώ, η οποία πού πήγε; Όλη για την κάλυψη των δανειακών υποχρεώσεων της χώρας, ένα πολύ μικρό ποσοστό έμεινε μόνο για εγχώριες ανάγκες. </w:t>
      </w:r>
    </w:p>
    <w:p w14:paraId="601882B4"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Όπ</w:t>
      </w:r>
      <w:r>
        <w:rPr>
          <w:rFonts w:eastAsia="Times New Roman" w:cs="Times New Roman"/>
          <w:szCs w:val="24"/>
        </w:rPr>
        <w:t xml:space="preserve">ως και αν το δει κανείς, κύριε Τσίπρα, με βάση τους στόχους που εσείς είχατε θέσει, η αποτυχία σας είναι καθολική. Διαβάσατε για άλλη μια φορά λάθος τους διεθνείς συσχετισμούς, γιατί ήταν βέβαιο ότι οι ευρωπαϊκές πολιτικές ισορροπίες δεν θα </w:t>
      </w:r>
      <w:r>
        <w:rPr>
          <w:rFonts w:eastAsia="Times New Roman" w:cs="Times New Roman"/>
          <w:szCs w:val="24"/>
        </w:rPr>
        <w:lastRenderedPageBreak/>
        <w:t>επέτρεπαν να λη</w:t>
      </w:r>
      <w:r>
        <w:rPr>
          <w:rFonts w:eastAsia="Times New Roman" w:cs="Times New Roman"/>
          <w:szCs w:val="24"/>
        </w:rPr>
        <w:t>φθούν ουσιαστικές αποφάσεις για το χρέος πριν από τις γερμανικές εκλογές. Εσείς επιλέξατε συνειδητά να συνδέσετε την ολοκλήρωση της δεύτερης αξιολόγησης με μια λύση για το χρέος</w:t>
      </w:r>
      <w:r>
        <w:rPr>
          <w:rFonts w:eastAsia="Times New Roman" w:cs="Times New Roman"/>
          <w:szCs w:val="24"/>
        </w:rPr>
        <w:t>,</w:t>
      </w:r>
      <w:r>
        <w:rPr>
          <w:rFonts w:eastAsia="Times New Roman" w:cs="Times New Roman"/>
          <w:szCs w:val="24"/>
        </w:rPr>
        <w:t xml:space="preserve"> αντί να κάνετε το αντίθετο, να ολοκληρώσετε τη δεύτερη αξιολόγηση το συντομότ</w:t>
      </w:r>
      <w:r>
        <w:rPr>
          <w:rFonts w:eastAsia="Times New Roman" w:cs="Times New Roman"/>
          <w:szCs w:val="24"/>
        </w:rPr>
        <w:t xml:space="preserve">ερο δυνατόν, ώστε να καρπωθεί η οικονομία τουλάχιστον ένα ουσιαστικό αναπτυξιακό μέρισμα και φάγατε τα μούτρα σας. Αναγκαστήκατε να δεχθείτε όλα τα πρόσθετα μέτρα που ζητούσε το ΔΝΤ και δεν εξασφαλίσατε τίποτα ουσιαστικό για το χρέος. </w:t>
      </w:r>
    </w:p>
    <w:p w14:paraId="601882B5"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Να κάνουμε έναν απολ</w:t>
      </w:r>
      <w:r>
        <w:rPr>
          <w:rFonts w:eastAsia="Times New Roman" w:cs="Times New Roman"/>
          <w:szCs w:val="24"/>
        </w:rPr>
        <w:t xml:space="preserve">ογισμό; Περισσότερη λιτότητα, λιγότερη ανάπτυξη, καμμία ποσοτική χαλάρωση, μικρότερη δόση και θολούρα για το χρέος. Φοβάμαι ότι μετά το 2015 θα ξαναπάρετε το βραβείο της καλύτερης διαπραγμάτευσης και το 2016 και το 2017. </w:t>
      </w:r>
    </w:p>
    <w:p w14:paraId="601882B6"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Υπερηφανεύεστε ότι πάθατε και μάθα</w:t>
      </w:r>
      <w:r>
        <w:rPr>
          <w:rFonts w:eastAsia="Times New Roman" w:cs="Times New Roman"/>
          <w:szCs w:val="24"/>
        </w:rPr>
        <w:t>τε και ότι τώρα, μετά από τριάντα μήνες συνεχών παλινωδιών, τα πράγματα θα πάνε καλύτερα. Και είχατε πράγματι και το κουράγιο -για να μη χρησιμοποιήσω τη λέξη «θράσος»- να μιλήσετε σε αυτή την Αίθουσα και να κάνετε μια σύγκριση τού τι συνέβαινε στην οικονο</w:t>
      </w:r>
      <w:r>
        <w:rPr>
          <w:rFonts w:eastAsia="Times New Roman" w:cs="Times New Roman"/>
          <w:szCs w:val="24"/>
        </w:rPr>
        <w:t xml:space="preserve">μία το 2014 και του τι συμβαίνει σήμερα. </w:t>
      </w:r>
    </w:p>
    <w:p w14:paraId="601882B7"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Για πάμε, λοιπόν, κύριε Τσίπρα, να τα δούμε: Στο τέλος του 2014 η χώρα έβγαινε από την κρίση, είχε θετικούς ρυθμούς ανάπτυξης. Το τρίτο τρίμηνο του 2014 ήταν το δεύτερο υψηλότερο…</w:t>
      </w:r>
    </w:p>
    <w:p w14:paraId="601882B8" w14:textId="77777777" w:rsidR="00396B82" w:rsidRDefault="00B34233">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w:t>
      </w:r>
      <w:r>
        <w:rPr>
          <w:rFonts w:eastAsia="Times New Roman" w:cs="Times New Roman"/>
          <w:szCs w:val="24"/>
        </w:rPr>
        <w:t>Α)</w:t>
      </w:r>
    </w:p>
    <w:p w14:paraId="601882B9"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Κάνετε ησυχία, παρακαλώ!</w:t>
      </w:r>
    </w:p>
    <w:p w14:paraId="601882BA"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Είχε πρωτογενή πλεονάσματα, αλλά πώς πετυχαίναμε αυτά τα πρωτογενή πλεονάσματα, κύριε Τσίπρα; Μειώνοντας τους φόρους και αποπληρώνοντας τις ληξιπρ</w:t>
      </w:r>
      <w:r>
        <w:rPr>
          <w:rFonts w:eastAsia="Times New Roman" w:cs="Times New Roman"/>
          <w:szCs w:val="24"/>
        </w:rPr>
        <w:t>όθεσμες οφειλές. Διότι υπάρχουν δ</w:t>
      </w:r>
      <w:r>
        <w:rPr>
          <w:rFonts w:eastAsia="Times New Roman" w:cs="Times New Roman"/>
          <w:szCs w:val="24"/>
        </w:rPr>
        <w:t>ύ</w:t>
      </w:r>
      <w:r>
        <w:rPr>
          <w:rFonts w:eastAsia="Times New Roman" w:cs="Times New Roman"/>
          <w:szCs w:val="24"/>
        </w:rPr>
        <w:t>ο τρόποι να πετύχεις πρωτογενή πλεονάσματα: Ο ένας είναι βάζοντας φόρους και ο άλλος τα πλεονάσματα να προκύπτουν από την ανάπτυξη. Εσείς διαλέξατε το πρώτο, εμείς επιλέξαμε το δεύτερο, όχι όπως τώρα που ξεζουμίζετε τους π</w:t>
      </w:r>
      <w:r>
        <w:rPr>
          <w:rFonts w:eastAsia="Times New Roman" w:cs="Times New Roman"/>
          <w:szCs w:val="24"/>
        </w:rPr>
        <w:t xml:space="preserve">άντες. </w:t>
      </w:r>
    </w:p>
    <w:p w14:paraId="601882BB"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χρέος τότε, κύριε Τσίπρα, το ΔΝΤ -και όση αξία έχουν οι μελέτες του- το θεωρούσε βιώσιμο. Είχαμε έκθεση βιωσιμότητας, την οποία τώρα επιζητούμε. Και βέβαια η χώρα είχε ισχυρό τραπεζικό σύστημα χωρίς κεφαλαιακούς περιορισμούς. Είχε βγει </w:t>
      </w:r>
      <w:r>
        <w:rPr>
          <w:rFonts w:eastAsia="Times New Roman" w:cs="Times New Roman"/>
          <w:szCs w:val="24"/>
        </w:rPr>
        <w:lastRenderedPageBreak/>
        <w:t>δ</w:t>
      </w:r>
      <w:r>
        <w:rPr>
          <w:rFonts w:eastAsia="Times New Roman" w:cs="Times New Roman"/>
          <w:szCs w:val="24"/>
        </w:rPr>
        <w:t>ύ</w:t>
      </w:r>
      <w:r>
        <w:rPr>
          <w:rFonts w:eastAsia="Times New Roman" w:cs="Times New Roman"/>
          <w:szCs w:val="24"/>
        </w:rPr>
        <w:t>ο φορές στις αγορές με επιτυχία και είχε συμφωνήσει την έξοδό της από τα μνημόνια, έχοντας εξασφαλίσει ένα απαραίτητο δίχτυ ασφάλειας με την προληπτική πιστωτική γραμμή στήριξης, την οποία με μεγάλη άνεση απαξιώσατε και θεωρείτε ότι σε εσάς δεν θα είναι χρ</w:t>
      </w:r>
      <w:r>
        <w:rPr>
          <w:rFonts w:eastAsia="Times New Roman" w:cs="Times New Roman"/>
          <w:szCs w:val="24"/>
        </w:rPr>
        <w:t xml:space="preserve">ήσιμη. Θα επανέλθουμε, όμως -φαντάζομαι- σε αυτό το θέμα και στη δευτερολογία μας. </w:t>
      </w:r>
    </w:p>
    <w:p w14:paraId="601882BC"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Σήμερα τα κεφάλαια που θα χρηματοδοτούσαν αυτή την προληπτική γραμμή στήριξης χάθηκαν. Η αναπτυξιακή δυναμική είναι πολύ μικρότερη. Και όταν επιβλήθηκαν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λέγατε «σε λίγες εβδομάδες θα φύγουν». Συμπλήρωσαν δ</w:t>
      </w:r>
      <w:r>
        <w:rPr>
          <w:rFonts w:eastAsia="Times New Roman" w:cs="Times New Roman"/>
          <w:szCs w:val="24"/>
        </w:rPr>
        <w:t>ύ</w:t>
      </w:r>
      <w:r>
        <w:rPr>
          <w:rFonts w:eastAsia="Times New Roman" w:cs="Times New Roman"/>
          <w:szCs w:val="24"/>
        </w:rPr>
        <w:t xml:space="preserve">ο χρόνια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Βάλατε την οικονομία στον «γύψο» και η χώρα δεν έχει κάνει απλώς βήματα προς τα πίσω, έχει κατρακυλήσει πολύ χαμηλά. Και αυτά δεν τα λέμε μόνο εμείς, τα λένε οι εκτιμήσεις</w:t>
      </w:r>
      <w:r>
        <w:rPr>
          <w:rFonts w:eastAsia="Times New Roman" w:cs="Times New Roman"/>
          <w:szCs w:val="24"/>
        </w:rPr>
        <w:t xml:space="preserve"> των διεθνών οργανισμών και θεσμικοί παράγοντες. </w:t>
      </w:r>
    </w:p>
    <w:p w14:paraId="601882B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Όταν είδατε τον κ. </w:t>
      </w:r>
      <w:proofErr w:type="spellStart"/>
      <w:r>
        <w:rPr>
          <w:rFonts w:eastAsia="Times New Roman" w:cs="Times New Roman"/>
          <w:szCs w:val="24"/>
        </w:rPr>
        <w:t>Ρέγκλινγκ</w:t>
      </w:r>
      <w:proofErr w:type="spellEnd"/>
      <w:r>
        <w:rPr>
          <w:rFonts w:eastAsia="Times New Roman" w:cs="Times New Roman"/>
          <w:szCs w:val="24"/>
        </w:rPr>
        <w:t>, σας μίλησε, κύριε Τσίπρα, για την εκτίμησή του ότι η συνολική ζημιά στην οικονομία από τους πρώτους έξι μήνες του 2015 είναι 100 δισεκατομμύρια ευρώ; Το επαναλαμβάνω: 100 δισεκ</w:t>
      </w:r>
      <w:r>
        <w:rPr>
          <w:rFonts w:eastAsia="Times New Roman" w:cs="Times New Roman"/>
          <w:szCs w:val="24"/>
        </w:rPr>
        <w:t xml:space="preserve">ατομμύρια ευρώ, κύριε Τσίπρα. </w:t>
      </w:r>
    </w:p>
    <w:p w14:paraId="601882B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σύγκριση των προβλέψεων των διεθνών οργανισμών το 2014 και σήμερα είναι αποκαλυπτική. Θα καταθέσω </w:t>
      </w:r>
      <w:r>
        <w:rPr>
          <w:rFonts w:eastAsia="Times New Roman" w:cs="Times New Roman"/>
          <w:szCs w:val="24"/>
        </w:rPr>
        <w:t xml:space="preserve">για </w:t>
      </w:r>
      <w:r>
        <w:rPr>
          <w:rFonts w:eastAsia="Times New Roman" w:cs="Times New Roman"/>
          <w:szCs w:val="24"/>
        </w:rPr>
        <w:t>τα Πρακτικά τις προβλέψεις για την πορεία του ΑΕΠ</w:t>
      </w:r>
      <w:r>
        <w:rPr>
          <w:rFonts w:eastAsia="Times New Roman" w:cs="Times New Roman"/>
          <w:szCs w:val="24"/>
        </w:rPr>
        <w:t>,</w:t>
      </w:r>
      <w:r>
        <w:rPr>
          <w:rFonts w:eastAsia="Times New Roman" w:cs="Times New Roman"/>
          <w:szCs w:val="24"/>
        </w:rPr>
        <w:t xml:space="preserve"> όπως προδιαγραφόταν τότε για τα επόμενα τέσσερα χρόνια. </w:t>
      </w:r>
    </w:p>
    <w:p w14:paraId="601882B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Η απώλεια στο</w:t>
      </w:r>
      <w:r>
        <w:rPr>
          <w:rFonts w:eastAsia="Times New Roman" w:cs="Times New Roman"/>
          <w:szCs w:val="24"/>
        </w:rPr>
        <w:t xml:space="preserve"> τέλος του 2018 θα ανέρχεται στα 29 δισεκατομμύρια ευρώ. Και αυτό δεν είναι άπαξ. Είναι μία ετήσια απώλεια, η οποία συνοδεύει τη χώρα στο μέλλον, διότι έχουμε μπει πια σε μία χαμηλότερη αναπτυξιακή τροχιά. </w:t>
      </w:r>
    </w:p>
    <w:p w14:paraId="601882C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Καταθέτω </w:t>
      </w:r>
      <w:r>
        <w:rPr>
          <w:rFonts w:eastAsia="Times New Roman" w:cs="Times New Roman"/>
          <w:szCs w:val="24"/>
        </w:rPr>
        <w:t xml:space="preserve">για </w:t>
      </w:r>
      <w:r>
        <w:rPr>
          <w:rFonts w:eastAsia="Times New Roman" w:cs="Times New Roman"/>
          <w:szCs w:val="24"/>
        </w:rPr>
        <w:t>τα Πρακτικά τον σχετικό πίνακα.</w:t>
      </w:r>
    </w:p>
    <w:p w14:paraId="601882C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 xml:space="preserve"> σημείο αυτό ο Πρόεδρος της Νέας Δημοκρατίας κ. Κυριάκος Μητσοτάκης καταθέτει για τα Πρακτικά τον προαναφερθέντα πίνακα, ο οποίος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01882C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Και αυτό παρά το γεγονός, </w:t>
      </w:r>
      <w:r>
        <w:rPr>
          <w:rFonts w:eastAsia="Times New Roman" w:cs="Times New Roman"/>
          <w:szCs w:val="24"/>
        </w:rPr>
        <w:t xml:space="preserve">κύριε Τσίπρα, ότι επί δικών σας ημερών το εξωτερικό περιβάλλον ήταν πολύ πιο ευνοϊκό λόγω της ανάπτυξης της </w:t>
      </w:r>
      <w:r>
        <w:rPr>
          <w:rFonts w:eastAsia="Times New Roman" w:cs="Times New Roman"/>
          <w:szCs w:val="24"/>
        </w:rPr>
        <w:t>Ε</w:t>
      </w:r>
      <w:r>
        <w:rPr>
          <w:rFonts w:eastAsia="Times New Roman" w:cs="Times New Roman"/>
          <w:szCs w:val="24"/>
        </w:rPr>
        <w:t>υρωζώνης, χαμηλών τιμών πετρελαίου, καλών χρονιών για τον τουρισμό, λόγω αναταράξεων στην ευρύτερη περιοχή μας. Και βέβαια ως προς την πορεία του ε</w:t>
      </w:r>
      <w:r>
        <w:rPr>
          <w:rFonts w:eastAsia="Times New Roman" w:cs="Times New Roman"/>
          <w:szCs w:val="24"/>
        </w:rPr>
        <w:t xml:space="preserve">λληνικού χρέους τον Ιούνιο του 2014 το ΔΝΤ εκτιμούσε ότι το 2060 </w:t>
      </w:r>
      <w:r>
        <w:rPr>
          <w:rFonts w:eastAsia="Times New Roman" w:cs="Times New Roman"/>
          <w:szCs w:val="24"/>
        </w:rPr>
        <w:lastRenderedPageBreak/>
        <w:t xml:space="preserve">το χρέος θα ήταν στο 60% του ΑΕΠ. Τον Φεβρουάριο του 2017 έλεγε ότι θα ήταν στο 275% του ΑΕΠ. </w:t>
      </w:r>
    </w:p>
    <w:p w14:paraId="601882C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Γιατί αυτή η διαφορά; Για δύο λόγους: Πρώτον, γιατί φορτώσατε τον αριθμητή με μεγαλύτερο χρέος -</w:t>
      </w:r>
      <w:r>
        <w:rPr>
          <w:rFonts w:eastAsia="Times New Roman" w:cs="Times New Roman"/>
          <w:szCs w:val="24"/>
        </w:rPr>
        <w:t>ένα νέο μνημόνιο 86 δισεκατομμυρίων ευρώ- και, δεύτερον</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και </w:t>
      </w:r>
      <w:proofErr w:type="spellStart"/>
      <w:r>
        <w:rPr>
          <w:rFonts w:eastAsia="Times New Roman" w:cs="Times New Roman"/>
          <w:szCs w:val="24"/>
        </w:rPr>
        <w:t>σημαντικότερον</w:t>
      </w:r>
      <w:proofErr w:type="spellEnd"/>
      <w:r>
        <w:rPr>
          <w:rFonts w:eastAsia="Times New Roman" w:cs="Times New Roman"/>
          <w:szCs w:val="24"/>
        </w:rPr>
        <w:t>-</w:t>
      </w:r>
      <w:r>
        <w:rPr>
          <w:rFonts w:eastAsia="Times New Roman" w:cs="Times New Roman"/>
          <w:szCs w:val="24"/>
        </w:rPr>
        <w:t xml:space="preserve"> διότι μειώθηκε ο μακροπρόθεσμος ρυθμός ανάπτυξης από το 1,9% στο 1%. Γι’ αυτό το χρέος μας έχει καταστεί μη βιώσιμο, στα μάτια τουλάχιστον του Διεθνούς Νομισματικού Ταμείου. Και</w:t>
      </w:r>
      <w:r>
        <w:rPr>
          <w:rFonts w:eastAsia="Times New Roman" w:cs="Times New Roman"/>
          <w:szCs w:val="24"/>
        </w:rPr>
        <w:t>,</w:t>
      </w:r>
      <w:r>
        <w:rPr>
          <w:rFonts w:eastAsia="Times New Roman" w:cs="Times New Roman"/>
          <w:szCs w:val="24"/>
        </w:rPr>
        <w:t xml:space="preserve"> δυστυχώς η πολιτική σας έχει δώσει το δικαίωμα σε κάποιους να ισχυρίζονται ότι η χώρα δεν έχει πραγματική μακροπρόθεσμη αναπτυξιακή δυναμική, όταν συμβαίνει το ακριβώς αντίθετο.</w:t>
      </w:r>
    </w:p>
    <w:p w14:paraId="601882C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η τελευταία τριετία προκάλεσε ένα πολύ βαθύ τραύ</w:t>
      </w:r>
      <w:r>
        <w:rPr>
          <w:rFonts w:eastAsia="Times New Roman" w:cs="Times New Roman"/>
          <w:szCs w:val="24"/>
        </w:rPr>
        <w:t>μα στην ελληνική οικονομία. Θα χρειαστούν πολλά χρόνια σκληρής δουλειάς για να αποκατασταθεί. Η ζημιά δεν αφορά μόνο στα μακροοικονομικά μεγέθη. Αφορά και στον τρόπο με τον οποίο παράγεται και κατανέμεται ο πλούτος. Αφορά όλες τις Ελληνίδες, όλους τους Έλλ</w:t>
      </w:r>
      <w:r>
        <w:rPr>
          <w:rFonts w:eastAsia="Times New Roman" w:cs="Times New Roman"/>
          <w:szCs w:val="24"/>
        </w:rPr>
        <w:t>ηνες, ειδικά τους πιο αδύναμους οικονομικά.</w:t>
      </w:r>
    </w:p>
    <w:p w14:paraId="601882C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Η αύξηση των φόρων κάνει χειρότερη τη ζωή των πολιτών. Οι Έλληνες δεν δουλεύουν πια για τους εαυτούς τους και τις οικογένειές τους. Δουλεύουν για το κράτος.</w:t>
      </w:r>
    </w:p>
    <w:p w14:paraId="601882C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Πριν από λίγες ημέρες δημοσιεύτηκε μία ενδιαφέρουσα έρε</w:t>
      </w:r>
      <w:r>
        <w:rPr>
          <w:rFonts w:eastAsia="Times New Roman" w:cs="Times New Roman"/>
          <w:szCs w:val="24"/>
        </w:rPr>
        <w:t>υνα του ΚΕΦΙΜ που λέει ότι οι Έλληνες δουλεύουμε διακόσιες τρεις ημέρες τον χρόνο για να καλύπτουμε φορολογικές και ασφαλιστικές υποχρεώσεις προς το κράτος. Καταθέτω τη σχετική μελέτη.</w:t>
      </w:r>
    </w:p>
    <w:p w14:paraId="601882C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Νέας Δημοκρατίας κ. Κυριάκος Μητσοτάκης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01882C8"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Από τις </w:t>
      </w:r>
      <w:proofErr w:type="spellStart"/>
      <w:r>
        <w:rPr>
          <w:rFonts w:eastAsia="Times New Roman" w:cs="Times New Roman"/>
          <w:szCs w:val="24"/>
        </w:rPr>
        <w:t>εκατόν</w:t>
      </w:r>
      <w:proofErr w:type="spellEnd"/>
      <w:r>
        <w:rPr>
          <w:rFonts w:eastAsia="Times New Roman" w:cs="Times New Roman"/>
          <w:szCs w:val="24"/>
        </w:rPr>
        <w:t xml:space="preserve"> εβδομήντα</w:t>
      </w:r>
      <w:r>
        <w:rPr>
          <w:rFonts w:eastAsia="Times New Roman" w:cs="Times New Roman"/>
          <w:szCs w:val="24"/>
        </w:rPr>
        <w:t xml:space="preserve"> πέντε ημέρες που ήμασταν το 2014, πήγαμε στις διακόσιες τρεις επί των ημερών σας. Με άλλα λόγια, αφαιρέσατε από την τσέπη των Ελλήνων άλλον έναν μήνα δουλειάς. Τα «λουκέτα» δυστυχώς πολλαπλασιάζονται. Τα στοιχεία του Γενικού Εμπορικού Μητρώου δεν λένε ψέμ</w:t>
      </w:r>
      <w:r>
        <w:rPr>
          <w:rFonts w:eastAsia="Times New Roman" w:cs="Times New Roman"/>
          <w:szCs w:val="24"/>
        </w:rPr>
        <w:t xml:space="preserve">ατα. Τα «λουκέτα» αυξήθηκαν το 2016 κατά 19% σε σχέση με το 2015 και το 2017 δεν φαίνεται να αναστρέφεται αυτή η τάση. </w:t>
      </w:r>
    </w:p>
    <w:p w14:paraId="601882C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Οι μισθοί μειώνονται και στον ιδιωτικό τομέα. Και αν οι μισθοί μειώνονται και οι φόροι αυξάνονται, πώς να αντέξουν οι πολίτες; Ας μην αν</w:t>
      </w:r>
      <w:r>
        <w:rPr>
          <w:rFonts w:eastAsia="Times New Roman" w:cs="Times New Roman"/>
          <w:szCs w:val="24"/>
        </w:rPr>
        <w:t>αρωτιέστε, λοιπόν, κύριοι της κυβερνητικής πλειοψηφίας, γιατί οι πολίτες πιστεύουν ότι η ζωή τους έχει γίνει χειρότερη. Διότι το βιώνουν. Αυτή είναι η απάντηση. Ούτε τα μέσα μαζικής ενημέρωσης σάς φταίνε ούτε η Αντιπολίτευση. Η πολιτική σας φταίει.</w:t>
      </w:r>
    </w:p>
    <w:p w14:paraId="601882C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Γι’ αυτ</w:t>
      </w:r>
      <w:r>
        <w:rPr>
          <w:rFonts w:eastAsia="Times New Roman" w:cs="Times New Roman"/>
          <w:szCs w:val="24"/>
        </w:rPr>
        <w:t xml:space="preserve">ό και οι πολίτες, κύριε Τσίπρα, σας γυρίζουν την πλάτη, γιατί κανείς δεν προσδοκά πια τίποτε από εσάς. </w:t>
      </w:r>
    </w:p>
    <w:p w14:paraId="601882C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άκουσα με προσοχή όλες τις δηλώσεις και ομιλίες του Πρωθυπουργού από το </w:t>
      </w:r>
      <w:proofErr w:type="spellStart"/>
      <w:r>
        <w:rPr>
          <w:rFonts w:eastAsia="Times New Roman" w:cs="Times New Roman"/>
          <w:szCs w:val="24"/>
          <w:lang w:val="en-US"/>
        </w:rPr>
        <w:t>Eurogroup</w:t>
      </w:r>
      <w:proofErr w:type="spellEnd"/>
      <w:r>
        <w:rPr>
          <w:rFonts w:eastAsia="Times New Roman" w:cs="Times New Roman"/>
          <w:szCs w:val="24"/>
        </w:rPr>
        <w:t xml:space="preserve"> και μετά. </w:t>
      </w:r>
    </w:p>
    <w:p w14:paraId="601882C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Ο κ. Τσίπρας μιλάει συνέχεια γ</w:t>
      </w:r>
      <w:r>
        <w:rPr>
          <w:rFonts w:eastAsia="Times New Roman" w:cs="Times New Roman"/>
          <w:szCs w:val="24"/>
        </w:rPr>
        <w:t xml:space="preserve">ια αλλαγή σελίδας, όπως είχατε κάνει και μετά την υπογραφή του τρίτου μνημονίου, όπως έκανε και στην πρώτη αξιολόγηση, όπως έκανε και στο </w:t>
      </w:r>
      <w:proofErr w:type="spellStart"/>
      <w:r>
        <w:rPr>
          <w:rFonts w:eastAsia="Times New Roman" w:cs="Times New Roman"/>
          <w:szCs w:val="24"/>
          <w:lang w:val="en-US"/>
        </w:rPr>
        <w:t>Eurogroup</w:t>
      </w:r>
      <w:proofErr w:type="spellEnd"/>
      <w:r>
        <w:rPr>
          <w:rFonts w:eastAsia="Times New Roman" w:cs="Times New Roman"/>
          <w:szCs w:val="24"/>
        </w:rPr>
        <w:t xml:space="preserve"> του περασμένου Δεκεμβρίου, όπως κάνει κάθε τρεις και λίγο. </w:t>
      </w:r>
    </w:p>
    <w:p w14:paraId="601882C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Ο κ. Τσίπρας μιλάει για νέες διεθνείς συμμαχίες.</w:t>
      </w:r>
      <w:r>
        <w:rPr>
          <w:rFonts w:eastAsia="Times New Roman" w:cs="Times New Roman"/>
          <w:szCs w:val="24"/>
        </w:rPr>
        <w:t xml:space="preserve"> Η πραγματικότητα, όμως, είναι, κύριε Τσίπρα, πως η διαπραγμάτευση έγινε για άλλη μια φορά χωρίς εσάς. Όταν οι άλλοι κατέληξαν σε </w:t>
      </w:r>
      <w:r>
        <w:rPr>
          <w:rFonts w:eastAsia="Times New Roman" w:cs="Times New Roman"/>
          <w:szCs w:val="24"/>
        </w:rPr>
        <w:lastRenderedPageBreak/>
        <w:t>συμβιβασμό και έλυσαν τις δικές τους διαφορές, μας είπαν: Αυτό είναι. Πάρτε το.</w:t>
      </w:r>
    </w:p>
    <w:p w14:paraId="601882C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Ο κ. Τσίπρας επικαλείται δηλώσεις ξένων αξιωμα</w:t>
      </w:r>
      <w:r>
        <w:rPr>
          <w:rFonts w:eastAsia="Times New Roman" w:cs="Times New Roman"/>
          <w:szCs w:val="24"/>
        </w:rPr>
        <w:t>τούχων ότι πάμε καλά. Δηλαδή, τι περιμένατε να πουν οι ξένοι; Πώς θα δικαιολογήσουν και τη δική τους συμμετοχή στις αποφάσεις; Και πώς θα προστατεύσουν το εύθραυστο για την Ελλάδα κλίμα στις αγορές;</w:t>
      </w:r>
    </w:p>
    <w:p w14:paraId="601882C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Και ναι, κύριε Τσίπρα, πράγματι η χώρα πηγαίνει καλύτερα, μόνο όμως με την έννοια ότι απέφυγε τελικά την καταστροφή, μια καταστροφή που παραμονεύει σε κάθε στροφή εδώ και δυόμισι χρόνια που έχετε την εξουσία. </w:t>
      </w:r>
    </w:p>
    <w:p w14:paraId="601882D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Ο κ. Τσίπρας προεξοφλεί και ως θρίαμβο την πιθ</w:t>
      </w:r>
      <w:r>
        <w:rPr>
          <w:rFonts w:eastAsia="Times New Roman" w:cs="Times New Roman"/>
          <w:szCs w:val="24"/>
        </w:rPr>
        <w:t xml:space="preserve">ανότητα μιας μικρής δοκιμαστικής εξόδου στις αγορές. Δεν το έκανε σήμερα στην ομιλία του. Το έχει κάνει, όμως, σε άλλες ευκαιρίες. Ξεχνά όμως, τι έλεγε στις 15 Μαρτίου 2014, όταν η χώρα βγήκε στις αγορές. </w:t>
      </w:r>
    </w:p>
    <w:p w14:paraId="601882D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Έλεγε ο ίδιος εδώ, με μια ωραία συνέντευξη: «Ετοιμ</w:t>
      </w:r>
      <w:r>
        <w:rPr>
          <w:rFonts w:eastAsia="Times New Roman" w:cs="Times New Roman"/>
          <w:szCs w:val="24"/>
        </w:rPr>
        <w:t xml:space="preserve">άζουν στημένη έξοδο στις αγορές». «Όσο για τις αγορές…», λέγατε, κύριε Τσίπρα «…ποιον κοροϊδεύουν; Θα πρόκειται για μια στημένη, </w:t>
      </w:r>
      <w:r>
        <w:rPr>
          <w:rFonts w:eastAsia="Times New Roman" w:cs="Times New Roman"/>
          <w:szCs w:val="24"/>
        </w:rPr>
        <w:lastRenderedPageBreak/>
        <w:t>θεατρική έξοδο, με προσυμφωνημένη αγοραπωλησία με συγκεκριμένο οίκο, που θα του αποδώσει μάλιστα διόλου ευκαταφρόνητα κέρδη».</w:t>
      </w:r>
    </w:p>
    <w:p w14:paraId="601882D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καταθέτω.</w:t>
      </w:r>
    </w:p>
    <w:p w14:paraId="601882D3" w14:textId="77777777" w:rsidR="00396B82" w:rsidRDefault="00B34233">
      <w:pPr>
        <w:spacing w:after="0" w:line="600" w:lineRule="auto"/>
        <w:ind w:firstLine="720"/>
        <w:jc w:val="both"/>
        <w:rPr>
          <w:rFonts w:eastAsia="Times New Roman"/>
          <w:szCs w:val="24"/>
        </w:rPr>
      </w:pPr>
      <w:r>
        <w:rPr>
          <w:rFonts w:eastAsia="Times New Roman"/>
          <w:szCs w:val="24"/>
        </w:rPr>
        <w:t xml:space="preserve">(Στο σημείο αυτό ο Πρόεδρος της </w:t>
      </w:r>
      <w:r>
        <w:rPr>
          <w:rFonts w:eastAsia="Times New Roman"/>
          <w:bCs/>
        </w:rPr>
        <w:t>Νέας Δημοκρατίας</w:t>
      </w:r>
      <w:r>
        <w:rPr>
          <w:rFonts w:eastAsia="Times New Roman"/>
          <w:szCs w:val="24"/>
        </w:rPr>
        <w:t xml:space="preserve"> κ. Κυριάκος Μητσοτάκης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601882D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Εγώ δεν θα σ</w:t>
      </w:r>
      <w:r>
        <w:rPr>
          <w:rFonts w:eastAsia="Times New Roman" w:cs="Times New Roman"/>
          <w:szCs w:val="24"/>
        </w:rPr>
        <w:t xml:space="preserve">ας πω, κύριε Τσίπρα, ότι δουλεύετε για τους </w:t>
      </w:r>
      <w:proofErr w:type="spellStart"/>
      <w:r>
        <w:rPr>
          <w:rFonts w:eastAsia="Times New Roman" w:cs="Times New Roman"/>
          <w:szCs w:val="24"/>
        </w:rPr>
        <w:t>Ρότσιλντ</w:t>
      </w:r>
      <w:proofErr w:type="spellEnd"/>
      <w:r>
        <w:rPr>
          <w:rFonts w:eastAsia="Times New Roman" w:cs="Times New Roman"/>
          <w:szCs w:val="24"/>
        </w:rPr>
        <w:t xml:space="preserve">, όπως θα λέγατε, είμαι σίγουρος, αν ήσασταν στη θέση μου. Τα είπατε εξάλλου. Μακάρι να μπορέσουμε να βγούμε στις αγορές -σας το λέω ειλικρινά- και έστω και με ένα πλαίσιο προστασίας. </w:t>
      </w:r>
    </w:p>
    <w:p w14:paraId="601882D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Γιατί εμείς, κύριε </w:t>
      </w:r>
      <w:r>
        <w:rPr>
          <w:rFonts w:eastAsia="Times New Roman" w:cs="Times New Roman"/>
          <w:szCs w:val="24"/>
        </w:rPr>
        <w:t>Τσίπρα, καλούμε τους επενδυτές και σήμερα να έρθουν να επενδύσουν στην Ελλάδα! Δεν τους διώχνουμε, όπως κάνατε συστηματικά εσείς, υπονομεύοντας και ναρκοθετώντας τις προσπάθειες των προηγούμενων κυβερνήσεων.</w:t>
      </w:r>
    </w:p>
    <w:p w14:paraId="601882D6" w14:textId="77777777" w:rsidR="00396B82" w:rsidRDefault="00B34233">
      <w:pPr>
        <w:tabs>
          <w:tab w:val="left" w:pos="1800"/>
        </w:tabs>
        <w:spacing w:after="0"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w:t>
      </w:r>
      <w:r>
        <w:rPr>
          <w:rFonts w:eastAsia="Times New Roman"/>
          <w:szCs w:val="24"/>
        </w:rPr>
        <w:t>τίας)</w:t>
      </w:r>
    </w:p>
    <w:p w14:paraId="601882D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Ο κ. Τσίπρας μιλάει και σήμερα για ανάπτυξη, ξεχνώντας ότι αυτή η πολιτική δεν μπορεί να υλοποιηθεί από ένα κόμμα σαν τον ΣΥΡΙΖΑ, ένα κόμμα με ισχυρές αγκυλώσεις, με ιδεοληπτικές εμμονές, με μεγάλη διαχειριστική ανεπάρκεια, με Υπουργούς συκοφάντες, μ</w:t>
      </w:r>
      <w:r>
        <w:rPr>
          <w:rFonts w:eastAsia="Times New Roman" w:cs="Times New Roman"/>
          <w:szCs w:val="24"/>
        </w:rPr>
        <w:t>ε υβριστικό και εμπρηστικό πολιτικό λόγο και αποσιωπώντας ότι αν υπάρχει ακόμη ελπίδα για μια μικρή ανάπτυξη, αυτή οφείλεται σε μεγάλο βαθμό, και πέραν της κυκλικότητας της οικονομίας, σε όλα όσα ο ΣΥΡΙΖΑ πολεμούσε: Στις επενδύσεις στα περιφερειακά αεροδρό</w:t>
      </w:r>
      <w:r>
        <w:rPr>
          <w:rFonts w:eastAsia="Times New Roman" w:cs="Times New Roman"/>
          <w:szCs w:val="24"/>
        </w:rPr>
        <w:t>μια</w:t>
      </w:r>
      <w:r>
        <w:rPr>
          <w:rFonts w:eastAsia="Times New Roman" w:cs="Times New Roman"/>
          <w:szCs w:val="24"/>
        </w:rPr>
        <w:t>,</w:t>
      </w:r>
      <w:r>
        <w:rPr>
          <w:rFonts w:eastAsia="Times New Roman" w:cs="Times New Roman"/>
          <w:szCs w:val="24"/>
        </w:rPr>
        <w:t xml:space="preserve"> στις οποίες εναντιωθήκατε, στις επενδύσεις όπως στο Ελληνικό, τις οποίες και σήμερα στελέχη σας εξακολουθούν να υπονομεύουν, στην επένδυση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που και αυτή την πολεμήσατε, αν θυμάμαι καλά, κύριε Τσίπρα, στα οδικά έργα που εμείς σχεδιάσαμε, εμ</w:t>
      </w:r>
      <w:r>
        <w:rPr>
          <w:rFonts w:eastAsia="Times New Roman" w:cs="Times New Roman"/>
          <w:szCs w:val="24"/>
        </w:rPr>
        <w:t>είς ψηφίσαμε, εμείς σώσαμε και εσείς τότε καταψηφίζατε -για να μην τα ξεχνάμε- στις όποιες μεταρρυθμίσεις φέρνει η εργαλειοθήκη του ΟΟΣΑ, την οποία κάποτε καταγγέλλατε και σήμερα παραγγέλνετε δ</w:t>
      </w:r>
      <w:r>
        <w:rPr>
          <w:rFonts w:eastAsia="Times New Roman" w:cs="Times New Roman"/>
          <w:szCs w:val="24"/>
        </w:rPr>
        <w:t>ύ</w:t>
      </w:r>
      <w:r>
        <w:rPr>
          <w:rFonts w:eastAsia="Times New Roman" w:cs="Times New Roman"/>
          <w:szCs w:val="24"/>
        </w:rPr>
        <w:t>ο</w:t>
      </w:r>
      <w:r>
        <w:rPr>
          <w:rFonts w:eastAsia="Times New Roman" w:cs="Times New Roman"/>
          <w:szCs w:val="24"/>
        </w:rPr>
        <w:t>-</w:t>
      </w:r>
      <w:r>
        <w:rPr>
          <w:rFonts w:eastAsia="Times New Roman" w:cs="Times New Roman"/>
          <w:szCs w:val="24"/>
        </w:rPr>
        <w:t>δ</w:t>
      </w:r>
      <w:r>
        <w:rPr>
          <w:rFonts w:eastAsia="Times New Roman" w:cs="Times New Roman"/>
          <w:szCs w:val="24"/>
        </w:rPr>
        <w:t>ύ</w:t>
      </w:r>
      <w:r>
        <w:rPr>
          <w:rFonts w:eastAsia="Times New Roman" w:cs="Times New Roman"/>
          <w:szCs w:val="24"/>
        </w:rPr>
        <w:t>ο, και τις όποιες αποκρατικοποιήσεις αναγκαστήκατε με το σ</w:t>
      </w:r>
      <w:r>
        <w:rPr>
          <w:rFonts w:eastAsia="Times New Roman" w:cs="Times New Roman"/>
          <w:szCs w:val="24"/>
        </w:rPr>
        <w:t xml:space="preserve">τανιό να δεχθείτε. </w:t>
      </w:r>
    </w:p>
    <w:p w14:paraId="601882D8"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lastRenderedPageBreak/>
        <w:t>(Θόρυβος - διαμαρτυρίες από την πτέρυγα του ΣΥΡΙΖΑ)</w:t>
      </w:r>
    </w:p>
    <w:p w14:paraId="601882D9"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Κάντε ησυχία </w:t>
      </w:r>
      <w:r>
        <w:rPr>
          <w:rFonts w:eastAsia="Times New Roman"/>
          <w:bCs/>
        </w:rPr>
        <w:t>παρακαλώ</w:t>
      </w:r>
      <w:r>
        <w:rPr>
          <w:rFonts w:eastAsia="Times New Roman" w:cs="Times New Roman"/>
          <w:szCs w:val="24"/>
        </w:rPr>
        <w:t>! Ησυχία!</w:t>
      </w:r>
    </w:p>
    <w:p w14:paraId="601882DA"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w:t>
      </w:r>
      <w:r>
        <w:rPr>
          <w:rFonts w:eastAsia="Times New Roman"/>
          <w:b/>
          <w:bCs/>
        </w:rPr>
        <w:t>Νέας Δημοκρατίας</w:t>
      </w:r>
      <w:r>
        <w:rPr>
          <w:rFonts w:eastAsia="Times New Roman" w:cs="Times New Roman"/>
          <w:b/>
          <w:szCs w:val="24"/>
        </w:rPr>
        <w:t>):</w:t>
      </w:r>
      <w:r>
        <w:rPr>
          <w:rFonts w:eastAsia="Times New Roman" w:cs="Times New Roman"/>
          <w:szCs w:val="24"/>
        </w:rPr>
        <w:t xml:space="preserve"> Κυρίες και κύριοι της Συμπολίτευσης, εάν η χώρα στέκεται όρθια μετά από</w:t>
      </w:r>
      <w:r>
        <w:rPr>
          <w:rFonts w:eastAsia="Times New Roman" w:cs="Times New Roman"/>
          <w:szCs w:val="24"/>
        </w:rPr>
        <w:t xml:space="preserve"> τρία μαύρα χρόνια, αυτό οφείλεται σε μεγάλο βαθμό στη στάση της </w:t>
      </w:r>
      <w:r>
        <w:rPr>
          <w:rFonts w:eastAsia="Times New Roman" w:cs="Times New Roman"/>
          <w:szCs w:val="24"/>
        </w:rPr>
        <w:t>Α</w:t>
      </w:r>
      <w:r>
        <w:rPr>
          <w:rFonts w:eastAsia="Times New Roman" w:cs="Times New Roman"/>
          <w:szCs w:val="24"/>
        </w:rPr>
        <w:t>ντιπολίτευσης. Διότι χάρη στη συναίνεση των κομμάτων</w:t>
      </w:r>
      <w:r>
        <w:rPr>
          <w:rFonts w:eastAsia="Times New Roman" w:cs="Times New Roman"/>
          <w:szCs w:val="24"/>
        </w:rPr>
        <w:t>,</w:t>
      </w:r>
      <w:r>
        <w:rPr>
          <w:rFonts w:eastAsia="Times New Roman" w:cs="Times New Roman"/>
          <w:szCs w:val="24"/>
        </w:rPr>
        <w:t xml:space="preserve"> που επί χρόνια συκοφαντούσατε σε αυτή την  Αίθουσα, η χώρα την τελευταία στιγμή απέφυγε την έξοδο από την </w:t>
      </w:r>
      <w:r>
        <w:rPr>
          <w:rFonts w:eastAsia="Times New Roman" w:cs="Times New Roman"/>
          <w:szCs w:val="24"/>
        </w:rPr>
        <w:t>Ε</w:t>
      </w:r>
      <w:r>
        <w:rPr>
          <w:rFonts w:eastAsia="Times New Roman" w:cs="Times New Roman"/>
          <w:szCs w:val="24"/>
        </w:rPr>
        <w:t xml:space="preserve">υρωζώνη το 2015. </w:t>
      </w:r>
    </w:p>
    <w:p w14:paraId="601882D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Χάρη στην υ</w:t>
      </w:r>
      <w:r>
        <w:rPr>
          <w:rFonts w:eastAsia="Times New Roman" w:cs="Times New Roman"/>
          <w:szCs w:val="24"/>
        </w:rPr>
        <w:t xml:space="preserve">πεύθυνη στάση των κομμάτων της </w:t>
      </w:r>
      <w:r>
        <w:rPr>
          <w:rFonts w:eastAsia="Times New Roman" w:cs="Times New Roman"/>
          <w:szCs w:val="24"/>
        </w:rPr>
        <w:t>Α</w:t>
      </w:r>
      <w:r>
        <w:rPr>
          <w:rFonts w:eastAsia="Times New Roman" w:cs="Times New Roman"/>
          <w:szCs w:val="24"/>
        </w:rPr>
        <w:t>ντιπολίτευσης έχουμε αποφύγει τον εκτροχιασμό. Και χάρη στην προσδοκία ότι θα έρθει μια επόμενη κυβέρνηση, μια κυβέρνηση αποφασισμένη να κρατήσει την Ελλάδα στον σωστό δρόμο, υπάρχει σήμερα μεγαλύτερη δυνατότητα να βελτιωθεί</w:t>
      </w:r>
      <w:r>
        <w:rPr>
          <w:rFonts w:eastAsia="Times New Roman" w:cs="Times New Roman"/>
          <w:szCs w:val="24"/>
        </w:rPr>
        <w:t xml:space="preserve"> το οικονομικό κλίμα. </w:t>
      </w:r>
    </w:p>
    <w:p w14:paraId="601882D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Διότι οι αγορές και οι επενδυτές γνωρίζουν κάτι που δεν γνώριζαν το 2014, κύριε Τσίπρα, όταν συκοφαντούσατε τη χώρα, ότι δεν έχουν κίνδυνο με την επόμενη κυβέρνηση και άρα τους </w:t>
      </w:r>
      <w:r>
        <w:rPr>
          <w:rFonts w:eastAsia="Times New Roman" w:cs="Times New Roman"/>
          <w:szCs w:val="24"/>
        </w:rPr>
        <w:lastRenderedPageBreak/>
        <w:t xml:space="preserve">συμφέρει να επενδύσουν. Για κάντε μια αντιδιαστολή, πώς </w:t>
      </w:r>
      <w:r>
        <w:rPr>
          <w:rFonts w:eastAsia="Times New Roman" w:cs="Times New Roman"/>
          <w:szCs w:val="24"/>
        </w:rPr>
        <w:t>αντιμετωπίζουμε εμείς σήμερα τις επενδύσεις -αντί να γελάτε, κύριε Τσίπρα, ακούστε λίγο- και τι ασφάλεια δικαίου προσφέρουμε στους επενδυτές, σε σχέση με αυτά που εσείς κάνατε το 2014, για τα οποία ποτέ δεν ζητήσατε συγγνώμη!</w:t>
      </w:r>
    </w:p>
    <w:p w14:paraId="601882DD" w14:textId="77777777" w:rsidR="00396B82" w:rsidRDefault="00B34233">
      <w:pPr>
        <w:tabs>
          <w:tab w:val="left" w:pos="1800"/>
        </w:tabs>
        <w:spacing w:after="0" w:line="600" w:lineRule="auto"/>
        <w:ind w:firstLine="720"/>
        <w:jc w:val="center"/>
        <w:rPr>
          <w:rFonts w:eastAsia="Times New Roman"/>
          <w:szCs w:val="24"/>
        </w:rPr>
      </w:pPr>
      <w:r>
        <w:rPr>
          <w:rFonts w:eastAsia="Times New Roman"/>
          <w:szCs w:val="24"/>
        </w:rPr>
        <w:t>(Χειροκροτήματα από την πτέρυγ</w:t>
      </w:r>
      <w:r>
        <w:rPr>
          <w:rFonts w:eastAsia="Times New Roman"/>
          <w:szCs w:val="24"/>
        </w:rPr>
        <w:t>α της Νέας Δημοκρατίας)</w:t>
      </w:r>
    </w:p>
    <w:p w14:paraId="601882D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Καταλαβαίνετε μετά από τριάντα χαμένους μήνες, βλέπω, τη σημασία των επενδύσεων. Εσείς μπορεί. Για τους συναδέλφους σας δεν είμαι τόσο σίγουρος. Εμείς, σε αντίθεση με εσάς, δεν συκοφαντήσαμε ποτέ όταν ή</w:t>
      </w:r>
      <w:r>
        <w:rPr>
          <w:rFonts w:eastAsia="Times New Roman" w:cs="Times New Roman"/>
          <w:szCs w:val="24"/>
        </w:rPr>
        <w:t>σ</w:t>
      </w:r>
      <w:r>
        <w:rPr>
          <w:rFonts w:eastAsia="Times New Roman" w:cs="Times New Roman"/>
          <w:szCs w:val="24"/>
        </w:rPr>
        <w:t>ασταν αντιπολίτευση</w:t>
      </w:r>
      <w:r>
        <w:rPr>
          <w:rFonts w:eastAsia="Times New Roman" w:cs="Times New Roman"/>
          <w:szCs w:val="24"/>
        </w:rPr>
        <w:t>,</w:t>
      </w:r>
      <w:r>
        <w:rPr>
          <w:rFonts w:eastAsia="Times New Roman" w:cs="Times New Roman"/>
          <w:szCs w:val="24"/>
        </w:rPr>
        <w:t xml:space="preserve"> ούτε επενδύσαμε στην καταστροφή ούτε στη ρήξη. Και γι’ αυτό και καλούμε…</w:t>
      </w:r>
    </w:p>
    <w:p w14:paraId="601882DF"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του ΣΥΡΙΖΑ)</w:t>
      </w:r>
    </w:p>
    <w:p w14:paraId="601882E0"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Ήσυχα!</w:t>
      </w:r>
    </w:p>
    <w:p w14:paraId="601882E1"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Ντροπή! Το καλοκαίρι του 2015 δεν το θυμάστε;</w:t>
      </w:r>
    </w:p>
    <w:p w14:paraId="601882E2"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w:t>
      </w:r>
      <w:r>
        <w:rPr>
          <w:rFonts w:eastAsia="Times New Roman" w:cs="Times New Roman"/>
          <w:b/>
          <w:szCs w:val="24"/>
        </w:rPr>
        <w:t>(Πρόεδρος της Νέας Δημοκρατίας):</w:t>
      </w:r>
      <w:r>
        <w:rPr>
          <w:rFonts w:eastAsia="Times New Roman" w:cs="Times New Roman"/>
          <w:szCs w:val="24"/>
        </w:rPr>
        <w:t xml:space="preserve"> Δεν ντρέπεστε λίγο; Το καλοκαίρι του 2015 πώς έμεινε η χώρα στο ευρώ, κύριοι; Με τις ψήφους ποιανού έμεινε στο </w:t>
      </w:r>
      <w:r>
        <w:rPr>
          <w:rFonts w:eastAsia="Times New Roman" w:cs="Times New Roman"/>
          <w:szCs w:val="24"/>
        </w:rPr>
        <w:lastRenderedPageBreak/>
        <w:t>ευρώ; Προσέξτε λίγο, λοιπόν και να είστε πιο σεμνοί στις αντιδράσεις σας! Ντροπή σας! Ξεχνάτε τη μεγαλύτερη πολι</w:t>
      </w:r>
      <w:r>
        <w:rPr>
          <w:rFonts w:eastAsia="Times New Roman" w:cs="Times New Roman"/>
          <w:szCs w:val="24"/>
        </w:rPr>
        <w:t>τική απάτη; Σας παρακαλώ πολύ!</w:t>
      </w:r>
    </w:p>
    <w:p w14:paraId="601882E3" w14:textId="77777777" w:rsidR="00396B82" w:rsidRDefault="00B34233">
      <w:pPr>
        <w:spacing w:after="0" w:line="600" w:lineRule="auto"/>
        <w:ind w:firstLine="709"/>
        <w:jc w:val="center"/>
        <w:rPr>
          <w:rFonts w:eastAsia="Times New Roman"/>
          <w:bCs/>
        </w:rPr>
      </w:pPr>
      <w:r>
        <w:rPr>
          <w:rFonts w:eastAsia="Times New Roman"/>
          <w:bCs/>
        </w:rPr>
        <w:t>(Χειροκροτήματα από την πτέρυγα της Νέας Δημοκρατίας)</w:t>
      </w:r>
    </w:p>
    <w:p w14:paraId="601882E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Εμείς, λοιπόν, καλούμε τους επενδυτές και σήμερα να έρθουν στη χώρα μας, γιατί κάποια στιγμή, κύριε Τσίπρα, αργά ή γρήγορα -νομίζω ότι μέσα σας το ξέρετε και εσείς- θα φύγ</w:t>
      </w:r>
      <w:r>
        <w:rPr>
          <w:rFonts w:eastAsia="Times New Roman" w:cs="Times New Roman"/>
          <w:szCs w:val="24"/>
        </w:rPr>
        <w:t>ετε και τότε η ελπίδα θα γυρίσει και η χώρα θα ξεδιπλώσει το αναπτυξιακό της δυναμικό.</w:t>
      </w:r>
    </w:p>
    <w:p w14:paraId="601882E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Η κοινωνία είναι σήμερα έτοιμη για μια μεγάλη προσπάθεια εθνικής ανασυγκρότησης. Διαμορφώνεται ήδη μια νέα εποχή. Προτεραιότητες αλλάζουν, αξίες και συμπεριφορές προσαρμ</w:t>
      </w:r>
      <w:r>
        <w:rPr>
          <w:rFonts w:eastAsia="Times New Roman" w:cs="Times New Roman"/>
          <w:szCs w:val="24"/>
        </w:rPr>
        <w:t>όζονται. Από τη θεοποίηση της κατανάλωσης αναγνωρίζουμε πια την αξία της επένδυσης και της επιχειρηματικότητας και από την αγκίστρωση στο πελατειακό κράτος αναγνωρίζουν οι πολίτες πια τη σημασία της αξιοκρατίας και των ίσων ευκαιριών και αυτή η αλλαγή νοοτ</w:t>
      </w:r>
      <w:r>
        <w:rPr>
          <w:rFonts w:eastAsia="Times New Roman" w:cs="Times New Roman"/>
          <w:szCs w:val="24"/>
        </w:rPr>
        <w:t>ροπίας αναζητεί πολιτική έκφραση.</w:t>
      </w:r>
    </w:p>
    <w:p w14:paraId="601882E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Η πρώτη μας μέριμνα είναι να επιστρέψει η εμπιστοσύνη σε όλα τα επίπεδα, εμπιστοσύνη πρώτα των πολιτών προς τους </w:t>
      </w:r>
      <w:r>
        <w:rPr>
          <w:rFonts w:eastAsia="Times New Roman" w:cs="Times New Roman"/>
          <w:szCs w:val="24"/>
        </w:rPr>
        <w:lastRenderedPageBreak/>
        <w:t>θεσμούς αλλά και των ξένων προς τους Έλληνες. Και θα το πετύχουμε, γιατί έχουμε και το σχέδιο και τη βούληση.</w:t>
      </w:r>
      <w:r>
        <w:rPr>
          <w:rFonts w:eastAsia="Times New Roman" w:cs="Times New Roman"/>
          <w:szCs w:val="24"/>
        </w:rPr>
        <w:t xml:space="preserve"> Οι πολίτες θα δουν μια κυβέρνηση που λέει την αλήθεια και που αντιμετωπίζει τους πολίτες ως συμμάχους σε μια μεγάλη εθνική προσπάθεια ανασυγκρότησης, όχι ως αντικείμενα πολιτικής εξαπάτησης. Και οι διεθνείς αγορές και ο διεθνής παράγοντας θα δουν μια κυβέ</w:t>
      </w:r>
      <w:r>
        <w:rPr>
          <w:rFonts w:eastAsia="Times New Roman" w:cs="Times New Roman"/>
          <w:szCs w:val="24"/>
        </w:rPr>
        <w:t>ρνηση αποφασισμένη να προχωρήσει μπροστά, με μεταρρυθμίσεις και αποκρατικοποιήσεις.</w:t>
      </w:r>
    </w:p>
    <w:p w14:paraId="601882E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Η Ελλάδα μπορεί να αλλάξει και ξέρουμε πώς γίνεται αυτό: Πρώτο και σημαντικότερο, με μια ευρεία κοινωνική και πολιτική συμμαχία, που να στηρίζει ένα συγκεκριμένο αναπτυξιακ</w:t>
      </w:r>
      <w:r>
        <w:rPr>
          <w:rFonts w:eastAsia="Times New Roman" w:cs="Times New Roman"/>
          <w:szCs w:val="24"/>
        </w:rPr>
        <w:t>ό σχέδιο.</w:t>
      </w:r>
    </w:p>
    <w:p w14:paraId="601882E8"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Ανοίγω μια παρένθεση, κύριε Τσίπρα, μια και αναφερθήκατε πάλι σε αναπτυξιακό σχέδιο. Από πότε είχατε υποχρέωση να καταθέσετε το σχετικό αναπτυξιακό σχέδιο στη Βουλή βάσει του </w:t>
      </w:r>
      <w:r>
        <w:rPr>
          <w:rFonts w:eastAsia="Times New Roman" w:cs="Times New Roman"/>
          <w:szCs w:val="24"/>
        </w:rPr>
        <w:t xml:space="preserve">τρίτου </w:t>
      </w:r>
      <w:r>
        <w:rPr>
          <w:rFonts w:eastAsia="Times New Roman" w:cs="Times New Roman"/>
          <w:szCs w:val="24"/>
        </w:rPr>
        <w:t>π</w:t>
      </w:r>
      <w:r>
        <w:rPr>
          <w:rFonts w:eastAsia="Times New Roman" w:cs="Times New Roman"/>
          <w:szCs w:val="24"/>
        </w:rPr>
        <w:t>ρογράμματος; Αν δεν κάνω λάθος, από τις αρχές του 2016. Ακόμη τ</w:t>
      </w:r>
      <w:r>
        <w:rPr>
          <w:rFonts w:eastAsia="Times New Roman" w:cs="Times New Roman"/>
          <w:szCs w:val="24"/>
        </w:rPr>
        <w:t>ο περιμένουμε.</w:t>
      </w:r>
    </w:p>
    <w:p w14:paraId="601882E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θα απευθύνουμε ένα προσκλητήριο σε όλες τις υγιείς δυνάμεις της πολιτικής, σε αυτούς που μπορούν και </w:t>
      </w:r>
      <w:r>
        <w:rPr>
          <w:rFonts w:eastAsia="Times New Roman" w:cs="Times New Roman"/>
          <w:szCs w:val="24"/>
        </w:rPr>
        <w:lastRenderedPageBreak/>
        <w:t>ξέρουν, ώστε η Ελλάδα να βγει οριστικά από την κρίση, ένα προσκλητήριο πέρα και πάνω από τα κόμματα και πρέπει σε αυτή την εθ</w:t>
      </w:r>
      <w:r>
        <w:rPr>
          <w:rFonts w:eastAsia="Times New Roman" w:cs="Times New Roman"/>
          <w:szCs w:val="24"/>
        </w:rPr>
        <w:t>νική προσπάθεια ανασυγκρότησης να προσφέρουν οι καλύτεροι, ασχέτως ιδεολογικών καταβολών.</w:t>
      </w:r>
    </w:p>
    <w:p w14:paraId="601882E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Δεύτερον, ναι, κύριε Τσίπρα, εμείς θέλουμε να αλλάξουμε το μείγμα οικονομικής πολιτικής, με μείωση φόρων και δαπανών, με μικρότερο και καλύτερο κράτος, με νοικοκύρεμα</w:t>
      </w:r>
      <w:r>
        <w:rPr>
          <w:rFonts w:eastAsia="Times New Roman" w:cs="Times New Roman"/>
          <w:szCs w:val="24"/>
        </w:rPr>
        <w:t xml:space="preserve"> σε όλους τους τομείς του </w:t>
      </w:r>
      <w:r>
        <w:rPr>
          <w:rFonts w:eastAsia="Times New Roman" w:cs="Times New Roman"/>
          <w:szCs w:val="24"/>
        </w:rPr>
        <w:t>δ</w:t>
      </w:r>
      <w:r>
        <w:rPr>
          <w:rFonts w:eastAsia="Times New Roman" w:cs="Times New Roman"/>
          <w:szCs w:val="24"/>
        </w:rPr>
        <w:t>ημοσίου.</w:t>
      </w:r>
    </w:p>
    <w:p w14:paraId="601882E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Τρίτον, η Ελλάδα μπορεί να αλλάξει με κινήσεις τόνωσης της ρευστότητας μέσα από δράσεις για επιστροφή καταθέσεων, ρύθμιση των κόκκινων δανείων και γρήγορη άρση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τέταρτον, με βαθιές διαρθρωτικές α</w:t>
      </w:r>
      <w:r>
        <w:rPr>
          <w:rFonts w:eastAsia="Times New Roman" w:cs="Times New Roman"/>
          <w:szCs w:val="24"/>
        </w:rPr>
        <w:t xml:space="preserve">λλαγές που θα στοχεύουν σε επενδύσεις και σε νέες δουλειές, με απλοποίηση της </w:t>
      </w:r>
      <w:proofErr w:type="spellStart"/>
      <w:r>
        <w:rPr>
          <w:rFonts w:eastAsia="Times New Roman" w:cs="Times New Roman"/>
          <w:szCs w:val="24"/>
        </w:rPr>
        <w:t>αδειοδοτικής</w:t>
      </w:r>
      <w:proofErr w:type="spellEnd"/>
      <w:r>
        <w:rPr>
          <w:rFonts w:eastAsia="Times New Roman" w:cs="Times New Roman"/>
          <w:szCs w:val="24"/>
        </w:rPr>
        <w:t xml:space="preserve"> διαδικασίας για τις επιχειρήσεις, με μείωση του γραφειοκρατικού βάρους, με αξιολόγηση στο </w:t>
      </w:r>
      <w:r>
        <w:rPr>
          <w:rFonts w:eastAsia="Times New Roman" w:cs="Times New Roman"/>
          <w:szCs w:val="24"/>
        </w:rPr>
        <w:t>δ</w:t>
      </w:r>
      <w:r>
        <w:rPr>
          <w:rFonts w:eastAsia="Times New Roman" w:cs="Times New Roman"/>
          <w:szCs w:val="24"/>
        </w:rPr>
        <w:t>ημόσιο και</w:t>
      </w:r>
      <w:r>
        <w:rPr>
          <w:rFonts w:eastAsia="Times New Roman" w:cs="Times New Roman"/>
          <w:szCs w:val="24"/>
        </w:rPr>
        <w:t>,</w:t>
      </w:r>
      <w:r>
        <w:rPr>
          <w:rFonts w:eastAsia="Times New Roman" w:cs="Times New Roman"/>
          <w:szCs w:val="24"/>
        </w:rPr>
        <w:t xml:space="preserve"> ναι, με συμπράξεις με τον ιδιωτικό τομέα, όπου αυτό είναι απαρ</w:t>
      </w:r>
      <w:r>
        <w:rPr>
          <w:rFonts w:eastAsia="Times New Roman" w:cs="Times New Roman"/>
          <w:szCs w:val="24"/>
        </w:rPr>
        <w:t>αίτητο, με επιτάχυνση στην απονομή της δικαιοσύνης, με νέο χωροταξικό σχεδιασμό και με ενίσχυση της καινοτομίας και της έρευνας.</w:t>
      </w:r>
    </w:p>
    <w:p w14:paraId="601882E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Κάνατε αναφορά και στην έρευνα σήμερα. Καλά, δεν ντρέπεστε με το νομοσχέδιο που έχετε καταθέσει για την ανώτατη παιδεία, που δι</w:t>
      </w:r>
      <w:r>
        <w:rPr>
          <w:rFonts w:eastAsia="Times New Roman" w:cs="Times New Roman"/>
          <w:szCs w:val="24"/>
        </w:rPr>
        <w:t>αλύει στην ουσία τη δυνατότητα των πανεπιστημίων να συνδεθούν με την αγορά και έρχεστε και μιλάτε τώρα εσείς για έρευνα με αυτό το νομοσχέδιο-έκτρωμα</w:t>
      </w:r>
      <w:r>
        <w:rPr>
          <w:rFonts w:eastAsia="Times New Roman" w:cs="Times New Roman"/>
          <w:szCs w:val="24"/>
        </w:rPr>
        <w:t>,</w:t>
      </w:r>
      <w:r>
        <w:rPr>
          <w:rFonts w:eastAsia="Times New Roman" w:cs="Times New Roman"/>
          <w:szCs w:val="24"/>
        </w:rPr>
        <w:t xml:space="preserve"> το οποίο έχετε καταθέσει;</w:t>
      </w:r>
    </w:p>
    <w:p w14:paraId="601882ED" w14:textId="77777777" w:rsidR="00396B82" w:rsidRDefault="00B34233">
      <w:pPr>
        <w:spacing w:after="0" w:line="600" w:lineRule="auto"/>
        <w:ind w:firstLine="720"/>
        <w:jc w:val="both"/>
        <w:rPr>
          <w:rFonts w:eastAsia="Times New Roman" w:cs="Times New Roman"/>
          <w:szCs w:val="24"/>
        </w:rPr>
      </w:pPr>
      <w:r>
        <w:rPr>
          <w:rFonts w:eastAsia="Times New Roman"/>
          <w:b/>
          <w:bCs/>
          <w:szCs w:val="24"/>
        </w:rPr>
        <w:t>ΑΛΕΞΗΣ ΤΣΙΠΡΑΣ (Πρόεδρος της Κυβέρνησης):</w:t>
      </w:r>
      <w:r>
        <w:rPr>
          <w:rFonts w:eastAsia="Times New Roman"/>
          <w:bCs/>
          <w:szCs w:val="24"/>
        </w:rPr>
        <w:t xml:space="preserve"> </w:t>
      </w:r>
      <w:r>
        <w:rPr>
          <w:rFonts w:eastAsia="Times New Roman" w:cs="Times New Roman"/>
          <w:szCs w:val="24"/>
        </w:rPr>
        <w:t>Τι σχέση έχει;</w:t>
      </w:r>
    </w:p>
    <w:p w14:paraId="601882EE"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w:t>
      </w:r>
      <w:r>
        <w:rPr>
          <w:rFonts w:eastAsia="Times New Roman" w:cs="Times New Roman"/>
          <w:b/>
          <w:szCs w:val="24"/>
        </w:rPr>
        <w:t xml:space="preserve">ρόεδρος της Νέας Δημοκρατίας): </w:t>
      </w:r>
      <w:r>
        <w:rPr>
          <w:rFonts w:eastAsia="Times New Roman" w:cs="Times New Roman"/>
          <w:szCs w:val="24"/>
        </w:rPr>
        <w:t>Τι σχέση έχει; Η έρευνα δεν γίνεται στα πανεπιστήμια;</w:t>
      </w:r>
    </w:p>
    <w:p w14:paraId="601882EF" w14:textId="77777777" w:rsidR="00396B82" w:rsidRDefault="00B34233">
      <w:pPr>
        <w:spacing w:after="0" w:line="600" w:lineRule="auto"/>
        <w:ind w:firstLine="720"/>
        <w:jc w:val="both"/>
        <w:rPr>
          <w:rFonts w:eastAsia="Times New Roman" w:cs="Times New Roman"/>
          <w:szCs w:val="24"/>
        </w:rPr>
      </w:pPr>
      <w:r>
        <w:rPr>
          <w:rFonts w:eastAsia="Times New Roman"/>
          <w:b/>
          <w:bCs/>
          <w:szCs w:val="24"/>
        </w:rPr>
        <w:t xml:space="preserve">ΑΛΕΞΗΣ ΤΣΙΠΡΑΣ (Πρόεδρος της Κυβέρνησης): </w:t>
      </w:r>
      <w:r>
        <w:rPr>
          <w:rFonts w:eastAsia="Times New Roman" w:cs="Times New Roman"/>
          <w:szCs w:val="24"/>
        </w:rPr>
        <w:t>Έχετε εικόνα τι έχει γίνει στην έρευνα;</w:t>
      </w:r>
    </w:p>
    <w:p w14:paraId="601882F0"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Καταλαβαίνω, καταλαβαίνω.</w:t>
      </w:r>
    </w:p>
    <w:p w14:paraId="601882F1" w14:textId="77777777" w:rsidR="00396B82" w:rsidRDefault="00B34233">
      <w:pPr>
        <w:spacing w:after="0" w:line="600" w:lineRule="auto"/>
        <w:ind w:firstLine="720"/>
        <w:jc w:val="both"/>
        <w:rPr>
          <w:rFonts w:eastAsia="Times New Roman" w:cs="Times New Roman"/>
          <w:szCs w:val="24"/>
        </w:rPr>
      </w:pPr>
      <w:r>
        <w:rPr>
          <w:rFonts w:eastAsia="Times New Roman"/>
          <w:b/>
          <w:bCs/>
          <w:szCs w:val="24"/>
        </w:rPr>
        <w:t xml:space="preserve">ΑΛΕΞΗΣ </w:t>
      </w:r>
      <w:r>
        <w:rPr>
          <w:rFonts w:eastAsia="Times New Roman"/>
          <w:b/>
          <w:bCs/>
          <w:szCs w:val="24"/>
        </w:rPr>
        <w:t>ΤΣΙΠΡΑΣ (Πρόεδρος της Κυβέρνησης):</w:t>
      </w:r>
      <w:r>
        <w:rPr>
          <w:rFonts w:eastAsia="Times New Roman"/>
          <w:bCs/>
          <w:szCs w:val="24"/>
        </w:rPr>
        <w:t xml:space="preserve"> </w:t>
      </w:r>
      <w:r>
        <w:rPr>
          <w:rFonts w:eastAsia="Times New Roman" w:cs="Times New Roman"/>
          <w:szCs w:val="24"/>
        </w:rPr>
        <w:t>Έξι χρόνια και τις έχετε κάνει τις έρευνες έτσι;</w:t>
      </w:r>
    </w:p>
    <w:p w14:paraId="601882F2"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Εντάξει, καταλαβαίνω, κύριε Τσίπρα, πώς αντιλαμ</w:t>
      </w:r>
      <w:r>
        <w:rPr>
          <w:rFonts w:eastAsia="Times New Roman" w:cs="Times New Roman"/>
          <w:szCs w:val="24"/>
        </w:rPr>
        <w:lastRenderedPageBreak/>
        <w:t xml:space="preserve">βάνεστε τα πανεπιστήμια </w:t>
      </w:r>
      <w:r>
        <w:rPr>
          <w:rFonts w:eastAsia="Times New Roman" w:cs="Times New Roman"/>
          <w:szCs w:val="24"/>
        </w:rPr>
        <w:t>-</w:t>
      </w:r>
      <w:r>
        <w:rPr>
          <w:rFonts w:eastAsia="Times New Roman" w:cs="Times New Roman"/>
          <w:szCs w:val="24"/>
        </w:rPr>
        <w:t>αποκαλυφθήκατε πλήρως- και πώς αντιλαμβάνεστε τ</w:t>
      </w:r>
      <w:r>
        <w:rPr>
          <w:rFonts w:eastAsia="Times New Roman" w:cs="Times New Roman"/>
          <w:szCs w:val="24"/>
        </w:rPr>
        <w:t>η σύνδεση των πανεπιστημίων με την πραγματική αγορά.</w:t>
      </w:r>
    </w:p>
    <w:p w14:paraId="601882F3" w14:textId="77777777" w:rsidR="00396B82" w:rsidRDefault="00B34233">
      <w:pPr>
        <w:spacing w:after="0" w:line="600" w:lineRule="auto"/>
        <w:jc w:val="center"/>
        <w:rPr>
          <w:rFonts w:eastAsia="Times New Roman"/>
          <w:bCs/>
        </w:rPr>
      </w:pPr>
      <w:r>
        <w:rPr>
          <w:rFonts w:eastAsia="Times New Roman"/>
          <w:bCs/>
        </w:rPr>
        <w:t>(Θόρυβος στην Αίθουσα)</w:t>
      </w:r>
    </w:p>
    <w:p w14:paraId="601882F4" w14:textId="77777777" w:rsidR="00396B82" w:rsidRDefault="00B34233">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Ήσυχα, παρακαλώ!</w:t>
      </w:r>
    </w:p>
    <w:p w14:paraId="601882F5"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Στην πραγματικότητα, κύριε Τσίπρα, εμείς έχουμε αυτό το οποίο δεν έχετε εσείς. Έχ</w:t>
      </w:r>
      <w:r>
        <w:rPr>
          <w:rFonts w:eastAsia="Times New Roman" w:cs="Times New Roman"/>
          <w:szCs w:val="24"/>
        </w:rPr>
        <w:t>ουμε μια πολιτική για την οικονομία και έχουμε ένα όραμα για την Ελλάδα, όχι για την εξουσία και η αποστολή μας είναι να ξαναπάρουμε…</w:t>
      </w:r>
    </w:p>
    <w:p w14:paraId="601882F6" w14:textId="77777777" w:rsidR="00396B82" w:rsidRDefault="00B34233">
      <w:pPr>
        <w:spacing w:after="0" w:line="600" w:lineRule="auto"/>
        <w:jc w:val="center"/>
        <w:rPr>
          <w:rFonts w:eastAsia="Times New Roman" w:cs="Times New Roman"/>
          <w:szCs w:val="24"/>
        </w:rPr>
      </w:pPr>
      <w:r>
        <w:rPr>
          <w:rFonts w:eastAsia="Times New Roman" w:cs="Times New Roman"/>
          <w:szCs w:val="24"/>
        </w:rPr>
        <w:t>(Θόρυβος από την πτέρυγα του ΣΥΡΙΖΑ)</w:t>
      </w:r>
    </w:p>
    <w:p w14:paraId="601882F7" w14:textId="77777777" w:rsidR="00396B82" w:rsidRDefault="00B34233">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Ήσυχα, παρακαλώ! Μην αντιδράτε!</w:t>
      </w:r>
    </w:p>
    <w:p w14:paraId="601882F8"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w:t>
      </w:r>
      <w:r>
        <w:rPr>
          <w:rFonts w:eastAsia="Times New Roman" w:cs="Times New Roman"/>
          <w:b/>
          <w:szCs w:val="24"/>
        </w:rPr>
        <w:t>(Πρόεδρος της Νέας Δημοκρατίας):</w:t>
      </w:r>
      <w:r>
        <w:rPr>
          <w:rFonts w:eastAsia="Times New Roman" w:cs="Times New Roman"/>
          <w:szCs w:val="24"/>
        </w:rPr>
        <w:t xml:space="preserve"> Η αποστολή μας είναι να ξαναπάρουμε τα ηνία μιας χώρας που εσείς τη σέρνετε από διαπραγμάτευση σε διαπραγμάτευση με τους δανειστές, με ταπεινωτικά και καταστροφικά αποτελέσματα, με μόνο στόχο να κερδίσετε άλλο ένα εξάμηνο σ</w:t>
      </w:r>
      <w:r>
        <w:rPr>
          <w:rFonts w:eastAsia="Times New Roman" w:cs="Times New Roman"/>
          <w:szCs w:val="24"/>
        </w:rPr>
        <w:t>την Κυβέρνηση.</w:t>
      </w:r>
    </w:p>
    <w:p w14:paraId="601882F9" w14:textId="77777777" w:rsidR="00396B82" w:rsidRDefault="00B34233">
      <w:pPr>
        <w:spacing w:after="0" w:line="600" w:lineRule="auto"/>
        <w:ind w:firstLine="720"/>
        <w:jc w:val="both"/>
        <w:rPr>
          <w:rFonts w:eastAsia="Times New Roman"/>
          <w:szCs w:val="24"/>
        </w:rPr>
      </w:pPr>
      <w:r>
        <w:rPr>
          <w:rFonts w:eastAsia="Times New Roman"/>
          <w:szCs w:val="24"/>
        </w:rPr>
        <w:lastRenderedPageBreak/>
        <w:t>Αν δρομολογήσουμε εμείς τις αλλαγές που πρέπει, αν εμείς ξέρουμε πού θέλουμε να πάμε, η θέση της χώρας θα αλλάξει αυτόματα. Αυτό θα μας επιτρέψει να μπορέσουμε να αλλάξουμε και τα διεθνή δεδομένα, να διαπραγματευτούμε μικρότερα πλεονάσματα κ</w:t>
      </w:r>
      <w:r>
        <w:rPr>
          <w:rFonts w:eastAsia="Times New Roman"/>
          <w:szCs w:val="24"/>
        </w:rPr>
        <w:t>αι περισσότερο δημοσιονομικό χώρο. Αυτοί που θέλουν να μας βοηθήσουν θα μπορούν να το κάνουν με τρόπο αποτελεσματικό. Δεν θα παρεμβαίνουν μονίμως για να σώσουν τη χώρα από τα χειρότερα, όπως γίνεται με εσάς, διότι θα έχουμε αποδείξει πρώτοι απ’ όλους και π</w:t>
      </w:r>
      <w:r>
        <w:rPr>
          <w:rFonts w:eastAsia="Times New Roman"/>
          <w:szCs w:val="24"/>
        </w:rPr>
        <w:t>ρώτα στους εαυτούς μας ότι εμείς οι ίδιοι θέλουμε να βοηθήσουμε τους εαυτούς μας. Όμως και αυτοί που θέλουν και συνεχίζουν να αμφισβητούν -κρυφά ή φανερά- τη θέση της Ελλάδας στην Ευρωζώνη</w:t>
      </w:r>
      <w:r>
        <w:rPr>
          <w:rFonts w:eastAsia="Times New Roman"/>
          <w:szCs w:val="24"/>
        </w:rPr>
        <w:t>,</w:t>
      </w:r>
      <w:r>
        <w:rPr>
          <w:rFonts w:eastAsia="Times New Roman"/>
          <w:szCs w:val="24"/>
        </w:rPr>
        <w:t xml:space="preserve"> θα βρεθούν στο περιθώριο, διότι -κακά τα ψέματα- η χώρα συνεχίζει </w:t>
      </w:r>
      <w:r>
        <w:rPr>
          <w:rFonts w:eastAsia="Times New Roman"/>
          <w:szCs w:val="24"/>
        </w:rPr>
        <w:t>να βρίσκεται σε τροχιά κινδύνου όσο εσείς είστε στην εξουσία.</w:t>
      </w:r>
    </w:p>
    <w:p w14:paraId="601882FA" w14:textId="77777777" w:rsidR="00396B82" w:rsidRDefault="00B34233">
      <w:pPr>
        <w:spacing w:after="0" w:line="600" w:lineRule="auto"/>
        <w:ind w:firstLine="720"/>
        <w:jc w:val="both"/>
        <w:rPr>
          <w:rFonts w:eastAsia="Times New Roman"/>
          <w:szCs w:val="24"/>
        </w:rPr>
      </w:pPr>
      <w:r>
        <w:rPr>
          <w:rFonts w:eastAsia="Times New Roman"/>
          <w:szCs w:val="24"/>
        </w:rPr>
        <w:t>Κυρίες και κύριοι Βουλευτές, κλείνω με την εξής παρατήρηση: Τα πράγματα αλλάζουν στην Ευρώπη. Ο λαϊκισμός που πέρυσι κάλπαζε, έχει ανακοπεί και από αριστερά και από δεξιά. Η Ευρωζώνη αναπτύσσετα</w:t>
      </w:r>
      <w:r>
        <w:rPr>
          <w:rFonts w:eastAsia="Times New Roman"/>
          <w:szCs w:val="24"/>
        </w:rPr>
        <w:t>ι καλύτερα από ό,τι κάποιοι ανέμεναν. Η Ελλάδα πρέπει να ακολουθήσει αυτό το κύμα των θετικών εξελίξεων.</w:t>
      </w:r>
    </w:p>
    <w:p w14:paraId="601882FB" w14:textId="77777777" w:rsidR="00396B82" w:rsidRDefault="00B34233">
      <w:pPr>
        <w:spacing w:after="0" w:line="600" w:lineRule="auto"/>
        <w:ind w:firstLine="720"/>
        <w:jc w:val="both"/>
        <w:rPr>
          <w:rFonts w:eastAsia="Times New Roman"/>
          <w:szCs w:val="24"/>
        </w:rPr>
      </w:pPr>
      <w:r>
        <w:rPr>
          <w:rFonts w:eastAsia="Times New Roman"/>
          <w:szCs w:val="24"/>
        </w:rPr>
        <w:lastRenderedPageBreak/>
        <w:t xml:space="preserve">Ξεκίνησα την ομιλία μου με τα λόγια του Πρωθυπουργού που έθετε τους στόχους της διαπραγμάτευσης. Θα κλείσω πάλι με τα δικά του λόγια. </w:t>
      </w:r>
    </w:p>
    <w:p w14:paraId="601882FC" w14:textId="77777777" w:rsidR="00396B82" w:rsidRDefault="00B34233">
      <w:pPr>
        <w:spacing w:after="0" w:line="600" w:lineRule="auto"/>
        <w:ind w:firstLine="720"/>
        <w:jc w:val="both"/>
        <w:rPr>
          <w:rFonts w:eastAsia="Times New Roman"/>
          <w:szCs w:val="24"/>
        </w:rPr>
      </w:pPr>
      <w:r>
        <w:rPr>
          <w:rFonts w:eastAsia="Times New Roman"/>
          <w:szCs w:val="24"/>
        </w:rPr>
        <w:t>Ο κ. Τσίπρας, λο</w:t>
      </w:r>
      <w:r>
        <w:rPr>
          <w:rFonts w:eastAsia="Times New Roman"/>
          <w:szCs w:val="24"/>
        </w:rPr>
        <w:t xml:space="preserve">ιπόν, το 2011, σε συνέντευξή του για την τότε </w:t>
      </w:r>
      <w:r>
        <w:rPr>
          <w:rFonts w:eastAsia="Times New Roman"/>
          <w:szCs w:val="24"/>
        </w:rPr>
        <w:t>κ</w:t>
      </w:r>
      <w:r>
        <w:rPr>
          <w:rFonts w:eastAsia="Times New Roman"/>
          <w:szCs w:val="24"/>
        </w:rPr>
        <w:t>υβέρνηση Παπανδρέου έλεγε</w:t>
      </w:r>
      <w:r>
        <w:rPr>
          <w:rFonts w:eastAsia="Times New Roman"/>
          <w:szCs w:val="24"/>
        </w:rPr>
        <w:t>:</w:t>
      </w:r>
      <w:r>
        <w:rPr>
          <w:rFonts w:eastAsia="Times New Roman"/>
          <w:szCs w:val="24"/>
        </w:rPr>
        <w:t xml:space="preserve"> «Είναι δυνατόν να λέει «Γαντζώνομαι στην καρέκλα μέχρι το 2013», όταν ο κόσμος καταρρέει και όταν στις δημοσκοπήσεις παίρνει 15%; Υπάρχει ποτέ κυβέρνηση στην Ελλάδα με 15% που να λέε</w:t>
      </w:r>
      <w:r>
        <w:rPr>
          <w:rFonts w:eastAsia="Times New Roman"/>
          <w:szCs w:val="24"/>
        </w:rPr>
        <w:t>ι «Θα φύγω σε δ</w:t>
      </w:r>
      <w:r>
        <w:rPr>
          <w:rFonts w:eastAsia="Times New Roman"/>
          <w:szCs w:val="24"/>
        </w:rPr>
        <w:t>ύ</w:t>
      </w:r>
      <w:r>
        <w:rPr>
          <w:rFonts w:eastAsia="Times New Roman"/>
          <w:szCs w:val="24"/>
        </w:rPr>
        <w:t>ο χρόνια;»».</w:t>
      </w:r>
    </w:p>
    <w:p w14:paraId="601882FD" w14:textId="77777777" w:rsidR="00396B82" w:rsidRDefault="00B34233">
      <w:pPr>
        <w:spacing w:after="0" w:line="600" w:lineRule="auto"/>
        <w:ind w:firstLine="720"/>
        <w:jc w:val="both"/>
        <w:rPr>
          <w:rFonts w:eastAsia="Times New Roman"/>
          <w:szCs w:val="24"/>
        </w:rPr>
      </w:pPr>
      <w:r>
        <w:rPr>
          <w:rFonts w:eastAsia="Times New Roman"/>
          <w:szCs w:val="24"/>
        </w:rPr>
        <w:t>Μόνος σας τα είχατε πει, κύριε Τσίπρα! Φύγετε, λοιπόν, τώρα εσείς!</w:t>
      </w:r>
    </w:p>
    <w:p w14:paraId="601882FE" w14:textId="77777777" w:rsidR="00396B82" w:rsidRDefault="00B34233">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01882FF" w14:textId="77777777" w:rsidR="00396B82" w:rsidRDefault="00B34233">
      <w:pPr>
        <w:spacing w:after="0" w:line="600" w:lineRule="auto"/>
        <w:ind w:firstLine="720"/>
        <w:jc w:val="both"/>
        <w:rPr>
          <w:rFonts w:eastAsia="Times New Roman"/>
          <w:szCs w:val="24"/>
        </w:rPr>
      </w:pPr>
      <w:r>
        <w:rPr>
          <w:rFonts w:eastAsia="Times New Roman"/>
          <w:szCs w:val="24"/>
        </w:rPr>
        <w:t>Για μια φορά κάντε αυτό που έχετε πει, αντί να εμφανίζεστε πάλι εδώ υφαίνοντας νέα ψέματα, διότι στις δημο</w:t>
      </w:r>
      <w:r>
        <w:rPr>
          <w:rFonts w:eastAsia="Times New Roman"/>
          <w:szCs w:val="24"/>
        </w:rPr>
        <w:t xml:space="preserve">κρατίες δεν υπάρχουν αδιέξοδα. Η Ελλάδα χρειάζεται πολιτική αλλαγή αλλά χρειάζεται περισσότερο αλλαγή νοοτροπίας. </w:t>
      </w:r>
    </w:p>
    <w:p w14:paraId="60188300" w14:textId="77777777" w:rsidR="00396B82" w:rsidRDefault="00B34233">
      <w:pPr>
        <w:spacing w:after="0" w:line="600" w:lineRule="auto"/>
        <w:ind w:firstLine="720"/>
        <w:jc w:val="both"/>
        <w:rPr>
          <w:rFonts w:eastAsia="Times New Roman"/>
          <w:szCs w:val="24"/>
        </w:rPr>
      </w:pPr>
      <w:r>
        <w:rPr>
          <w:rFonts w:eastAsia="Times New Roman"/>
          <w:szCs w:val="24"/>
        </w:rPr>
        <w:t xml:space="preserve">(Ζωηρά και παρατεταμένα χειροκροτήματα από την πτέρυγα της Νέας Δημοκρατίας) </w:t>
      </w:r>
    </w:p>
    <w:p w14:paraId="60188301" w14:textId="77777777" w:rsidR="00396B82" w:rsidRDefault="00B34233">
      <w:pPr>
        <w:spacing w:after="0" w:line="600" w:lineRule="auto"/>
        <w:ind w:firstLine="720"/>
        <w:jc w:val="both"/>
        <w:rPr>
          <w:rFonts w:eastAsia="Times New Roman"/>
          <w:szCs w:val="24"/>
        </w:rPr>
      </w:pPr>
      <w:r>
        <w:rPr>
          <w:rFonts w:eastAsia="Times New Roman"/>
          <w:szCs w:val="24"/>
        </w:rPr>
        <w:lastRenderedPageBreak/>
        <w:t>Η Ελλάδα χρειάζεται σχέδιο, αλλά χρειάζεται ακόμα περισσότερο α</w:t>
      </w:r>
      <w:r>
        <w:rPr>
          <w:rFonts w:eastAsia="Times New Roman"/>
          <w:szCs w:val="24"/>
        </w:rPr>
        <w:t>νθρώπους που να μη φοβούνται να την πάνε μπροστά.</w:t>
      </w:r>
    </w:p>
    <w:p w14:paraId="60188302" w14:textId="77777777" w:rsidR="00396B82" w:rsidRDefault="00B34233">
      <w:pPr>
        <w:spacing w:after="0" w:line="600" w:lineRule="auto"/>
        <w:ind w:firstLine="720"/>
        <w:jc w:val="both"/>
        <w:rPr>
          <w:rFonts w:eastAsia="Times New Roman"/>
          <w:szCs w:val="24"/>
        </w:rPr>
      </w:pPr>
      <w:r>
        <w:rPr>
          <w:rFonts w:eastAsia="Times New Roman"/>
          <w:szCs w:val="24"/>
        </w:rPr>
        <w:t>Όχι άλλα σκοτεινά χρόνια, κύριε Τσίπρα! Το μέλλον δεν μπορεί άλλο να σας περιμένει.</w:t>
      </w:r>
    </w:p>
    <w:p w14:paraId="60188303" w14:textId="77777777" w:rsidR="00396B82" w:rsidRDefault="00B34233">
      <w:pPr>
        <w:spacing w:after="0" w:line="600" w:lineRule="auto"/>
        <w:ind w:firstLine="720"/>
        <w:jc w:val="both"/>
        <w:rPr>
          <w:rFonts w:eastAsia="Times New Roman"/>
          <w:szCs w:val="24"/>
        </w:rPr>
      </w:pPr>
      <w:r>
        <w:rPr>
          <w:rFonts w:eastAsia="Times New Roman"/>
          <w:szCs w:val="24"/>
        </w:rPr>
        <w:t>Καταθέτω για τα Πρακτικά το έγγραφο που σας ανέφερα.</w:t>
      </w:r>
    </w:p>
    <w:p w14:paraId="6018830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Νέας Δημοκρατίας κ. Κωνσταντίνος Μητσοτάκης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0188305" w14:textId="77777777" w:rsidR="00396B82" w:rsidRDefault="00B34233">
      <w:pPr>
        <w:spacing w:after="0" w:line="600" w:lineRule="auto"/>
        <w:ind w:firstLine="720"/>
        <w:jc w:val="both"/>
        <w:rPr>
          <w:rFonts w:eastAsia="Times New Roman"/>
          <w:szCs w:val="24"/>
        </w:rPr>
      </w:pPr>
      <w:r>
        <w:rPr>
          <w:rFonts w:eastAsia="Times New Roman"/>
          <w:szCs w:val="24"/>
        </w:rPr>
        <w:t>Σας ευχαριστώ πολύ.</w:t>
      </w:r>
    </w:p>
    <w:p w14:paraId="60188306" w14:textId="77777777" w:rsidR="00396B82" w:rsidRDefault="00B34233">
      <w:pPr>
        <w:spacing w:after="0" w:line="600" w:lineRule="auto"/>
        <w:ind w:firstLine="720"/>
        <w:jc w:val="both"/>
        <w:rPr>
          <w:rFonts w:eastAsia="Times New Roman"/>
          <w:szCs w:val="24"/>
        </w:rPr>
      </w:pPr>
      <w:r>
        <w:rPr>
          <w:rFonts w:eastAsia="Times New Roman"/>
          <w:szCs w:val="24"/>
        </w:rPr>
        <w:t>(Όρθιοι οι Βουλευτές της Νέας Δημοκρατίας χειροκροτούν ζωηρά και παρατεταμένα)</w:t>
      </w:r>
    </w:p>
    <w:p w14:paraId="60188307" w14:textId="77777777" w:rsidR="00396B82" w:rsidRDefault="00B34233">
      <w:pPr>
        <w:spacing w:after="0" w:line="600" w:lineRule="auto"/>
        <w:ind w:firstLine="720"/>
        <w:jc w:val="both"/>
        <w:rPr>
          <w:rFonts w:eastAsia="Times New Roman" w:cs="Times New Roman"/>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w:t>
      </w:r>
      <w:r>
        <w:rPr>
          <w:rFonts w:eastAsia="Times New Roman" w:cs="Times New Roman"/>
        </w:rPr>
        <w:t xml:space="preserve">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lastRenderedPageBreak/>
        <w:t>επισκέπτες από το Γραφείο Δημοσίων Σχέσεων της Προεδρίας της Δημοκρατίας.</w:t>
      </w:r>
    </w:p>
    <w:p w14:paraId="60188308" w14:textId="77777777" w:rsidR="00396B82" w:rsidRDefault="00B34233">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60188309" w14:textId="77777777" w:rsidR="00396B82" w:rsidRDefault="00B34233">
      <w:pPr>
        <w:spacing w:after="0" w:line="600" w:lineRule="auto"/>
        <w:ind w:firstLine="720"/>
        <w:jc w:val="center"/>
        <w:rPr>
          <w:rFonts w:eastAsia="Times New Roman"/>
          <w:szCs w:val="24"/>
        </w:rPr>
      </w:pPr>
      <w:r>
        <w:rPr>
          <w:rFonts w:eastAsia="Times New Roman" w:cs="Times New Roman"/>
        </w:rPr>
        <w:t>(Χειροκροτήματα απ’ όλες τις πτέρυγες της Βουλής)</w:t>
      </w:r>
    </w:p>
    <w:p w14:paraId="6018830A" w14:textId="77777777" w:rsidR="00396B82" w:rsidRDefault="00B34233">
      <w:pPr>
        <w:spacing w:after="0" w:line="600" w:lineRule="auto"/>
        <w:ind w:firstLine="720"/>
        <w:jc w:val="both"/>
        <w:rPr>
          <w:rFonts w:eastAsia="Times New Roman"/>
          <w:szCs w:val="24"/>
        </w:rPr>
      </w:pPr>
      <w:r>
        <w:rPr>
          <w:rFonts w:eastAsia="Times New Roman"/>
          <w:szCs w:val="24"/>
        </w:rPr>
        <w:t>Παρακαλώ πολύ, τον λόγο έχει η Πρόεδρος της Κοινοβουλευτικής Ομάδας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w:t>
      </w:r>
      <w:r>
        <w:rPr>
          <w:rFonts w:eastAsia="Times New Roman"/>
          <w:szCs w:val="24"/>
        </w:rPr>
        <w:t>.</w:t>
      </w:r>
      <w:r>
        <w:rPr>
          <w:rFonts w:eastAsia="Times New Roman"/>
          <w:szCs w:val="24"/>
        </w:rPr>
        <w:t xml:space="preserve"> Φωτεινή Γεννηματά.</w:t>
      </w:r>
    </w:p>
    <w:p w14:paraId="6018830B" w14:textId="77777777" w:rsidR="00396B82" w:rsidRDefault="00B34233">
      <w:pPr>
        <w:spacing w:after="0" w:line="600" w:lineRule="auto"/>
        <w:ind w:firstLine="720"/>
        <w:jc w:val="center"/>
        <w:rPr>
          <w:rFonts w:eastAsia="Times New Roman"/>
          <w:szCs w:val="24"/>
        </w:rPr>
      </w:pPr>
      <w:r>
        <w:rPr>
          <w:rFonts w:eastAsia="Times New Roman"/>
          <w:szCs w:val="24"/>
        </w:rPr>
        <w:t>(Θόρυβος στην Αίθουσα)</w:t>
      </w:r>
    </w:p>
    <w:p w14:paraId="6018830C" w14:textId="77777777" w:rsidR="00396B82" w:rsidRDefault="00B34233">
      <w:pPr>
        <w:spacing w:after="0" w:line="600" w:lineRule="auto"/>
        <w:ind w:firstLine="720"/>
        <w:jc w:val="both"/>
        <w:rPr>
          <w:rFonts w:eastAsia="Times New Roman"/>
          <w:szCs w:val="24"/>
        </w:rPr>
      </w:pPr>
      <w:r>
        <w:rPr>
          <w:rFonts w:eastAsia="Times New Roman"/>
          <w:szCs w:val="24"/>
        </w:rPr>
        <w:t>Παρακαλώ, κύριοι συνάδελφοι, κάντε ησυχία.</w:t>
      </w:r>
    </w:p>
    <w:p w14:paraId="6018830D" w14:textId="77777777" w:rsidR="00396B82" w:rsidRDefault="00B34233">
      <w:pPr>
        <w:spacing w:after="0" w:line="600" w:lineRule="auto"/>
        <w:ind w:firstLine="720"/>
        <w:jc w:val="both"/>
        <w:rPr>
          <w:rFonts w:eastAsia="Times New Roman"/>
          <w:szCs w:val="24"/>
        </w:rPr>
      </w:pPr>
      <w:r>
        <w:rPr>
          <w:rFonts w:eastAsia="Times New Roman"/>
          <w:b/>
          <w:szCs w:val="24"/>
        </w:rPr>
        <w:t>ΦΩΤΕΙ</w:t>
      </w:r>
      <w:r>
        <w:rPr>
          <w:rFonts w:eastAsia="Times New Roman"/>
          <w:b/>
          <w:szCs w:val="24"/>
        </w:rPr>
        <w:t xml:space="preserve">ΝΗ </w:t>
      </w:r>
      <w:r>
        <w:rPr>
          <w:rFonts w:eastAsia="Times New Roman"/>
          <w:b/>
          <w:szCs w:val="24"/>
        </w:rPr>
        <w:t xml:space="preserve">(ΦΩΦΗ) </w:t>
      </w:r>
      <w:r>
        <w:rPr>
          <w:rFonts w:eastAsia="Times New Roman"/>
          <w:b/>
          <w:szCs w:val="24"/>
        </w:rPr>
        <w:t>ΓΕΝΝΗΜΑΤΑ (Πρόεδρος της Δημοκρατικής Συμπαράταξης ΠΑΣΟΚ</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ΔΗΜΑΡ): </w:t>
      </w:r>
      <w:r>
        <w:rPr>
          <w:rFonts w:eastAsia="Times New Roman"/>
          <w:szCs w:val="24"/>
        </w:rPr>
        <w:t xml:space="preserve">Κυρίες και κύριοι Βουλευτές, η σημερινή συζήτηση έχει ιδιαίτερη σημασία, γιατί οι αποφάσεις του </w:t>
      </w:r>
      <w:proofErr w:type="spellStart"/>
      <w:r>
        <w:rPr>
          <w:rFonts w:eastAsia="Times New Roman"/>
          <w:szCs w:val="24"/>
          <w:lang w:val="en-US"/>
        </w:rPr>
        <w:t>Eurogroup</w:t>
      </w:r>
      <w:proofErr w:type="spellEnd"/>
      <w:r>
        <w:rPr>
          <w:rFonts w:eastAsia="Times New Roman"/>
          <w:szCs w:val="24"/>
        </w:rPr>
        <w:t xml:space="preserve"> και οι δεσμεύσεις που έχει ήδη αναλάβει η Κυβέρνηση θα επηρεάσουν τη χώρα </w:t>
      </w:r>
      <w:r>
        <w:rPr>
          <w:rFonts w:eastAsia="Times New Roman"/>
          <w:szCs w:val="24"/>
        </w:rPr>
        <w:t xml:space="preserve">για τα επόμενα χρόνια και για πάρα πολλές δεκαετίες. </w:t>
      </w:r>
    </w:p>
    <w:p w14:paraId="6018830E" w14:textId="77777777" w:rsidR="00396B82" w:rsidRDefault="00B34233">
      <w:pPr>
        <w:spacing w:after="0" w:line="600" w:lineRule="auto"/>
        <w:ind w:firstLine="720"/>
        <w:jc w:val="both"/>
        <w:rPr>
          <w:rFonts w:eastAsia="Times New Roman"/>
          <w:szCs w:val="24"/>
        </w:rPr>
      </w:pPr>
      <w:r>
        <w:rPr>
          <w:rFonts w:eastAsia="Times New Roman"/>
          <w:szCs w:val="24"/>
        </w:rPr>
        <w:t xml:space="preserve">Όσον αφορά, βέβαια, τα αποτελέσματα του </w:t>
      </w:r>
      <w:proofErr w:type="spellStart"/>
      <w:r>
        <w:rPr>
          <w:rFonts w:eastAsia="Times New Roman"/>
          <w:szCs w:val="24"/>
          <w:lang w:val="en-US"/>
        </w:rPr>
        <w:t>Eurogroup</w:t>
      </w:r>
      <w:proofErr w:type="spellEnd"/>
      <w:r>
        <w:rPr>
          <w:rFonts w:eastAsia="Times New Roman"/>
          <w:szCs w:val="24"/>
        </w:rPr>
        <w:t xml:space="preserve">, πρέπει να σας πω ότι ήδη ο ελληνικός λαός έχει βγάλει τα συμπεράσματά του και αυτά δεν είναι καθόλου τιμητικά για τον κ. Τσίπρα και την Κυβέρνησή του. </w:t>
      </w:r>
    </w:p>
    <w:p w14:paraId="6018830F" w14:textId="77777777" w:rsidR="00396B82" w:rsidRDefault="00B34233">
      <w:pPr>
        <w:spacing w:after="0" w:line="600" w:lineRule="auto"/>
        <w:ind w:firstLine="720"/>
        <w:jc w:val="both"/>
        <w:rPr>
          <w:rFonts w:eastAsia="Times New Roman"/>
          <w:szCs w:val="24"/>
        </w:rPr>
      </w:pPr>
      <w:r>
        <w:rPr>
          <w:rFonts w:eastAsia="Times New Roman"/>
          <w:szCs w:val="24"/>
        </w:rPr>
        <w:lastRenderedPageBreak/>
        <w:t xml:space="preserve">Όλοι έχουν καταλάβει ότι μας έχετε βάλει τη θηλειά στον λαιμό. Το χειρότερο από όλα είναι ότι με αυτή τη συνθηκολόγηση δεν μπορούμε να πετύχουμε τον στόχο, που δεν είναι άλλος από την έξοδο της χώρας, οριστικά και με ασφάλεια, από την κρίση. Με τη </w:t>
      </w:r>
      <w:r>
        <w:rPr>
          <w:rFonts w:eastAsia="Times New Roman"/>
          <w:szCs w:val="24"/>
        </w:rPr>
        <w:t>σ</w:t>
      </w:r>
      <w:r>
        <w:rPr>
          <w:rFonts w:eastAsia="Times New Roman"/>
          <w:szCs w:val="24"/>
        </w:rPr>
        <w:t xml:space="preserve">υμφωνία αυτή και με τη συγκεκριμένη Κυβέρνηση δεν βγαίνουμε στο ξέφωτο. </w:t>
      </w:r>
    </w:p>
    <w:p w14:paraId="6018831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Δεν φτάνει, όμως, που αλυσοδέσατε τη χώρα, αλλά επιχειρείτε τώρα να αποπροσανατολίσετε για άλλη μια φορά τους πολίτες. </w:t>
      </w:r>
    </w:p>
    <w:p w14:paraId="6018831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Ακούστε: Δεν υπάρχει κανένα περιθώριο για άλλες ψεύτικες υποσχέ</w:t>
      </w:r>
      <w:r>
        <w:rPr>
          <w:rFonts w:eastAsia="Times New Roman" w:cs="Times New Roman"/>
          <w:szCs w:val="24"/>
        </w:rPr>
        <w:t>σεις και ελπίδες. Ο ελληνικός λαός αυτό που ζητάει από όλους σήμερα είναι η ειλικρίνεια. Θέλει να γνωρίζει πού βρίσκεται η χώρα, ποιες είναι οι προοπτικές, τι πραγματικά μπορεί να γίνει γι’ αυτόν τον τόπο.</w:t>
      </w:r>
    </w:p>
    <w:p w14:paraId="6018831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Τώρα έρχομαι στα αποτελέσματα, γιατί δεν χρειάζοντ</w:t>
      </w:r>
      <w:r>
        <w:rPr>
          <w:rFonts w:eastAsia="Times New Roman" w:cs="Times New Roman"/>
          <w:szCs w:val="24"/>
        </w:rPr>
        <w:t xml:space="preserve">αι και βαθυστόχαστες αναλύσεις. Αρκεί κανείς να συγκρίνει τις προηγούμενες δεσμεύσεις και υποσχέσεις με το τι πραγματικά έγινε. </w:t>
      </w:r>
    </w:p>
    <w:p w14:paraId="6018831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Τι μας έλεγε, λοιπόν, ο κ. Τσίπρας τους προηγούμενους μήνες; Να υπενθυμίσω ότι είχε θέσει πέντε πολύ συγκεκριμένους στόχους. </w:t>
      </w:r>
    </w:p>
    <w:p w14:paraId="6018831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Π</w:t>
      </w:r>
      <w:r>
        <w:rPr>
          <w:rFonts w:eastAsia="Times New Roman" w:cs="Times New Roman"/>
          <w:szCs w:val="24"/>
        </w:rPr>
        <w:t xml:space="preserve">ρώτος στόχος ήταν ότι δεν θα δεχθεί νέα μέτρα. Έλεγε εδώ ότι θα κλείσει η αξιολόγηση χωρίς ούτε </w:t>
      </w:r>
      <w:r>
        <w:rPr>
          <w:rFonts w:eastAsia="Times New Roman" w:cs="Times New Roman"/>
          <w:szCs w:val="24"/>
        </w:rPr>
        <w:t>1</w:t>
      </w:r>
      <w:r>
        <w:rPr>
          <w:rFonts w:eastAsia="Times New Roman" w:cs="Times New Roman"/>
          <w:szCs w:val="24"/>
        </w:rPr>
        <w:t xml:space="preserve"> ευρώ νέα μέτρα και βεβαίως ότι είναι απαράδεκτη η λογική της </w:t>
      </w:r>
      <w:proofErr w:type="spellStart"/>
      <w:r>
        <w:rPr>
          <w:rFonts w:eastAsia="Times New Roman" w:cs="Times New Roman"/>
          <w:szCs w:val="24"/>
        </w:rPr>
        <w:t>προνομοθέτησης</w:t>
      </w:r>
      <w:proofErr w:type="spellEnd"/>
      <w:r>
        <w:rPr>
          <w:rFonts w:eastAsia="Times New Roman" w:cs="Times New Roman"/>
          <w:szCs w:val="24"/>
        </w:rPr>
        <w:t xml:space="preserve">. </w:t>
      </w:r>
    </w:p>
    <w:p w14:paraId="6018831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Δεύτερον, έλεγε ότι ή θα υπάρξει λύση για το χρέος ή το Διεθνές Νομισματικό Ταμείο θα φύγει, θα αποχωρήσει από το πρόγραμμα. </w:t>
      </w:r>
    </w:p>
    <w:p w14:paraId="6018831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Τρίτον, έλεγε ότι είναι κύριος στόχος η ένταξη στην ποσοτική χαλάρωση της Ευρωπαϊκής Κεντρικής Τράπεζας. </w:t>
      </w:r>
    </w:p>
    <w:p w14:paraId="6018831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Τέταρτον, ότι είναι απαρ</w:t>
      </w:r>
      <w:r>
        <w:rPr>
          <w:rFonts w:eastAsia="Times New Roman" w:cs="Times New Roman"/>
          <w:szCs w:val="24"/>
        </w:rPr>
        <w:t xml:space="preserve">αίτητο να διαμορφωθούν συνθήκες εξόδου της χώρας από τα μνημόνια. </w:t>
      </w:r>
    </w:p>
    <w:p w14:paraId="60188318" w14:textId="77777777" w:rsidR="00396B82" w:rsidRDefault="00B34233">
      <w:pPr>
        <w:spacing w:after="0"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ότι θα διεκδικήσετε συγκεκριμένους πρόσθετους πόρους για την επιτάχυνση της ανάπτυξης. </w:t>
      </w:r>
    </w:p>
    <w:p w14:paraId="6018831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Έγινε τίποτα απ’ όλα αυτά; Απολύτως τίποτα! Μηδέν εις το πηλίκο! Τι πήραμε; Πήραμε την προγρ</w:t>
      </w:r>
      <w:r>
        <w:rPr>
          <w:rFonts w:eastAsia="Times New Roman" w:cs="Times New Roman"/>
          <w:szCs w:val="24"/>
        </w:rPr>
        <w:t xml:space="preserve">αμματισμένη δόση των 8,5 δισεκατομμυρίων ευρώ, μετά από οκτάμηνη ταλαιπωρία και καθυστέρηση. Πληρώσαμε τη συμφωνία αυτή πάρα πολύ ακριβά, με νέα μέτρα λιτότητας και </w:t>
      </w:r>
      <w:proofErr w:type="spellStart"/>
      <w:r>
        <w:rPr>
          <w:rFonts w:eastAsia="Times New Roman" w:cs="Times New Roman"/>
          <w:szCs w:val="24"/>
        </w:rPr>
        <w:t>προνομοθέτηση</w:t>
      </w:r>
      <w:proofErr w:type="spellEnd"/>
      <w:r>
        <w:rPr>
          <w:rFonts w:eastAsia="Times New Roman" w:cs="Times New Roman"/>
          <w:szCs w:val="24"/>
        </w:rPr>
        <w:t xml:space="preserve"> 5 δισεκατομμύρια ευρώ, με νέες περικοπές για τις κύριες συντάξεις, με μεγάλη </w:t>
      </w:r>
      <w:r>
        <w:rPr>
          <w:rFonts w:eastAsia="Times New Roman" w:cs="Times New Roman"/>
          <w:szCs w:val="24"/>
        </w:rPr>
        <w:t xml:space="preserve">μείωση του αφορολόγητου, άρα και του διαθέσιμου εισοδήματος μισθωτών και συνταξιούχων, με αύξηση των εισφορών σε </w:t>
      </w:r>
      <w:r>
        <w:rPr>
          <w:rFonts w:eastAsia="Times New Roman" w:cs="Times New Roman"/>
          <w:szCs w:val="24"/>
        </w:rPr>
        <w:lastRenderedPageBreak/>
        <w:t>δυσθεώρητα ύψη κυρίως από τον επόμενο χρόνο για τους ελεύθερους επαγγελματίες</w:t>
      </w:r>
      <w:r>
        <w:rPr>
          <w:rFonts w:eastAsia="Times New Roman" w:cs="Times New Roman"/>
          <w:szCs w:val="24"/>
        </w:rPr>
        <w:t>,</w:t>
      </w:r>
      <w:r>
        <w:rPr>
          <w:rFonts w:eastAsia="Times New Roman" w:cs="Times New Roman"/>
          <w:szCs w:val="24"/>
        </w:rPr>
        <w:t xml:space="preserve"> που πραγματικά στραγγαλίζονται, με σοβαρές υποχωρήσεις στο θέμα </w:t>
      </w:r>
      <w:r>
        <w:rPr>
          <w:rFonts w:eastAsia="Times New Roman" w:cs="Times New Roman"/>
          <w:szCs w:val="24"/>
        </w:rPr>
        <w:t>της επαναφοράς και της συρροής και της επέκτασης των συλλογικών συμβάσεων -παρά τις συγκεκριμένες δεσμεύσεις που υπήρχαν από το</w:t>
      </w:r>
      <w:r>
        <w:rPr>
          <w:rFonts w:eastAsia="Times New Roman" w:cs="Times New Roman"/>
          <w:szCs w:val="24"/>
        </w:rPr>
        <w:t>ν</w:t>
      </w:r>
      <w:r>
        <w:rPr>
          <w:rFonts w:eastAsia="Times New Roman" w:cs="Times New Roman"/>
          <w:szCs w:val="24"/>
        </w:rPr>
        <w:t xml:space="preserve"> ν.4024, στην πραγματικότητα πάνε στις καλένδες- με απελευθέρωση των ομαδικών απολύσεων, με την κατάργηση παροχών για τις αδύναμ</w:t>
      </w:r>
      <w:r>
        <w:rPr>
          <w:rFonts w:eastAsia="Times New Roman" w:cs="Times New Roman"/>
          <w:szCs w:val="24"/>
        </w:rPr>
        <w:t>ες κοινωνικές ομάδες. Αυτό είναι ένα από τα χειρότερα σημεία, όπως τα επιδόματα –ακούστε- ένδειας απροστάτευτων τέκνων και ανεργίας νεοεισερχόμενων στην αγορά εργασίας από τον ΟΑΕΔ. Ο πρώτος στόχος, με λίγα λόγια, πήγε περίπατο!</w:t>
      </w:r>
    </w:p>
    <w:p w14:paraId="6018831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Η Κυβέρνηση συμφώνησε σε ό,</w:t>
      </w:r>
      <w:r>
        <w:rPr>
          <w:rFonts w:eastAsia="Times New Roman" w:cs="Times New Roman"/>
          <w:szCs w:val="24"/>
        </w:rPr>
        <w:t>τι ακριβώς ήθελε ο κ. Σόιμπλε</w:t>
      </w:r>
      <w:r>
        <w:rPr>
          <w:rFonts w:eastAsia="Times New Roman" w:cs="Times New Roman"/>
          <w:szCs w:val="24"/>
        </w:rPr>
        <w:t xml:space="preserve"> που,</w:t>
      </w:r>
      <w:r>
        <w:rPr>
          <w:rFonts w:eastAsia="Times New Roman" w:cs="Times New Roman"/>
          <w:szCs w:val="24"/>
        </w:rPr>
        <w:t xml:space="preserve"> αναμφισβήτητα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εκφράζει τους πιο ακραίους συντηρητικούς κύκλους αυτή τη στιγμή στην Ευρώπη. </w:t>
      </w:r>
    </w:p>
    <w:p w14:paraId="6018831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Κατά τα άλλα, να θυμηθούμε τι πραγματικά έγινε; Ξεκινάω με το χρέος. Θα ξανασυζητήσουμε –λέει- το 2018, αν και εφόσον χρειαστεί.</w:t>
      </w:r>
      <w:r>
        <w:rPr>
          <w:rFonts w:eastAsia="Times New Roman" w:cs="Times New Roman"/>
          <w:szCs w:val="24"/>
        </w:rPr>
        <w:t xml:space="preserve"> Επιστρέψαμε, δηλαδή, στην ασάφεια του 2016. Δεν έγινε ούτε ένα βήμα για την εφαρμογή της συγκεκριμένης απόφασης που υπήρχε στο </w:t>
      </w:r>
      <w:proofErr w:type="spellStart"/>
      <w:r>
        <w:rPr>
          <w:rFonts w:eastAsia="Times New Roman" w:cs="Times New Roman"/>
          <w:szCs w:val="24"/>
          <w:lang w:val="en-US"/>
        </w:rPr>
        <w:t>Eurogroup</w:t>
      </w:r>
      <w:proofErr w:type="spellEnd"/>
      <w:r>
        <w:rPr>
          <w:rFonts w:eastAsia="Times New Roman" w:cs="Times New Roman"/>
          <w:szCs w:val="24"/>
        </w:rPr>
        <w:t xml:space="preserve"> του 2012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δεν αντι</w:t>
      </w:r>
      <w:r>
        <w:rPr>
          <w:rFonts w:eastAsia="Times New Roman" w:cs="Times New Roman"/>
          <w:szCs w:val="24"/>
        </w:rPr>
        <w:lastRenderedPageBreak/>
        <w:t>μετωπίστηκε ούτε καν η επικίνδυνη υποχρέωση το 2021 να δώσουμε 18,5 δισεκατομμύρια ευρώ</w:t>
      </w:r>
      <w:r>
        <w:rPr>
          <w:rFonts w:eastAsia="Times New Roman" w:cs="Times New Roman"/>
          <w:szCs w:val="24"/>
        </w:rPr>
        <w:t xml:space="preserve"> για τοκοχρεολύσια έναντι 5,5 δισεκατομμυρίων ευρώ που δίνουμε τώρα, χάρη στη μεγαλύτερη μείωση χρέους που έγινε ποτέ διεθνώς από την κυβέρνησή μας. </w:t>
      </w:r>
    </w:p>
    <w:p w14:paraId="6018831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Το χειρότερο είναι ότι παραμένει η αβεβαιότητα και η ανασφάλεια για το μέλλον. Βέβαια, το Διεθνές Νομισματ</w:t>
      </w:r>
      <w:r>
        <w:rPr>
          <w:rFonts w:eastAsia="Times New Roman" w:cs="Times New Roman"/>
          <w:szCs w:val="24"/>
        </w:rPr>
        <w:t>ικό Ταμείο όχι μόνο δεν έφυγε αλλά μας υποχρεώνει τώρα να υπογράψουμε και το δικό του μνημόνιο και μάλιστα με χρηματοδότηση υπό αίρεση, με δυνητικό χαρακτήρα. Πλήρης η αποτυχία και στον δεύτερο στόχο.</w:t>
      </w:r>
    </w:p>
    <w:p w14:paraId="6018831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Για την ποσοτική χαλάρωση παραμένει η αμφισβήτηση, άρα </w:t>
      </w:r>
      <w:r>
        <w:rPr>
          <w:rFonts w:eastAsia="Times New Roman" w:cs="Times New Roman"/>
          <w:szCs w:val="24"/>
        </w:rPr>
        <w:t>παραμένουν και τα υψηλά επιτόκια και η έλλειψη ρευστότητας στην αγορά. Αποτυχία και στον τρίτο στόχο.</w:t>
      </w:r>
    </w:p>
    <w:p w14:paraId="6018831E" w14:textId="77777777" w:rsidR="00396B82" w:rsidRDefault="00B34233">
      <w:pPr>
        <w:spacing w:after="0" w:line="600" w:lineRule="auto"/>
        <w:ind w:firstLine="720"/>
        <w:jc w:val="both"/>
        <w:rPr>
          <w:rFonts w:eastAsia="Times New Roman" w:cs="Times New Roman"/>
          <w:color w:val="000000" w:themeColor="text1"/>
          <w:szCs w:val="24"/>
        </w:rPr>
      </w:pPr>
      <w:r>
        <w:rPr>
          <w:rFonts w:eastAsia="Times New Roman" w:cs="Times New Roman"/>
          <w:szCs w:val="24"/>
        </w:rPr>
        <w:t>Για την έξοδο από τα μνημόνια και την επιτροπεία, τι να πω! Σ</w:t>
      </w:r>
      <w:r>
        <w:rPr>
          <w:rFonts w:eastAsia="Times New Roman" w:cs="Times New Roman"/>
          <w:szCs w:val="24"/>
        </w:rPr>
        <w:t>ε</w:t>
      </w:r>
      <w:r>
        <w:rPr>
          <w:rFonts w:eastAsia="Times New Roman" w:cs="Times New Roman"/>
          <w:szCs w:val="24"/>
        </w:rPr>
        <w:t xml:space="preserve"> αυτόν το</w:t>
      </w:r>
      <w:r>
        <w:rPr>
          <w:rFonts w:eastAsia="Times New Roman" w:cs="Times New Roman"/>
          <w:szCs w:val="24"/>
        </w:rPr>
        <w:t>ν</w:t>
      </w:r>
      <w:r>
        <w:rPr>
          <w:rFonts w:eastAsia="Times New Roman" w:cs="Times New Roman"/>
          <w:szCs w:val="24"/>
        </w:rPr>
        <w:t xml:space="preserve"> τέταρτο στόχο η αποτυχία είναι εκκωφαντική. Εγκλωβιστήκαμε σε διαρκή μνημόνια και</w:t>
      </w:r>
      <w:r>
        <w:rPr>
          <w:rFonts w:eastAsia="Times New Roman" w:cs="Times New Roman"/>
          <w:szCs w:val="24"/>
        </w:rPr>
        <w:t xml:space="preserve"> επιτροπεία μέχρι το 2060 -λιτότητα μέχρι και τα εγγόνια μας- με δυσβάσταχτους στόχους για υψηλά πρωτογενή πλεονάσματα για πολλά χρόνια, που ξέρετε πολύ καλά ότι δημιουργούν συνθήκες ασφυξίας για τις </w:t>
      </w:r>
      <w:r w:rsidRPr="00D25AF3">
        <w:rPr>
          <w:rFonts w:eastAsia="Times New Roman" w:cs="Times New Roman"/>
          <w:color w:val="000000" w:themeColor="text1"/>
          <w:szCs w:val="24"/>
        </w:rPr>
        <w:t>επιχειρήσεις και τα ελληνικά νοικοκυριά.</w:t>
      </w:r>
    </w:p>
    <w:p w14:paraId="6018831F" w14:textId="77777777" w:rsidR="00396B82" w:rsidRDefault="00B34233">
      <w:pPr>
        <w:spacing w:after="0" w:line="600" w:lineRule="auto"/>
        <w:ind w:firstLine="720"/>
        <w:jc w:val="both"/>
        <w:rPr>
          <w:rFonts w:eastAsia="Times New Roman" w:cs="Times New Roman"/>
          <w:color w:val="000000" w:themeColor="text1"/>
          <w:szCs w:val="24"/>
        </w:rPr>
      </w:pPr>
      <w:r w:rsidRPr="00D25AF3">
        <w:rPr>
          <w:rFonts w:eastAsia="Times New Roman" w:cs="Times New Roman"/>
          <w:color w:val="000000" w:themeColor="text1"/>
          <w:szCs w:val="24"/>
        </w:rPr>
        <w:lastRenderedPageBreak/>
        <w:t>Όσο για την ανά</w:t>
      </w:r>
      <w:r w:rsidRPr="00D25AF3">
        <w:rPr>
          <w:rFonts w:eastAsia="Times New Roman" w:cs="Times New Roman"/>
          <w:color w:val="000000" w:themeColor="text1"/>
          <w:szCs w:val="24"/>
        </w:rPr>
        <w:t>πτυξη, μείναμε απλά στις διαβεβαιώσεις για το μέλλον, χωρίς καμμία αναφορά για συγκεκριμένους ευρωπαϊκούς πόρους και η Κυβέρνηση τώρα αρκείται στο να βαπτίζει «Αναπτυξιακή Τράπεζα» το Ελληνικό Επενδυτικό Ταμείο. Αποτυχία και εδώ. Τελικό σκορ; Ήττα με πέντε</w:t>
      </w:r>
      <w:r w:rsidRPr="00D25AF3">
        <w:rPr>
          <w:rFonts w:eastAsia="Times New Roman" w:cs="Times New Roman"/>
          <w:color w:val="000000" w:themeColor="text1"/>
          <w:szCs w:val="24"/>
        </w:rPr>
        <w:t>-μηδέν!</w:t>
      </w:r>
    </w:p>
    <w:p w14:paraId="60188320" w14:textId="77777777" w:rsidR="00396B82" w:rsidRDefault="00B34233">
      <w:pPr>
        <w:tabs>
          <w:tab w:val="left" w:pos="3642"/>
          <w:tab w:val="center" w:pos="4753"/>
          <w:tab w:val="left" w:pos="6214"/>
        </w:tabs>
        <w:spacing w:after="0" w:line="600" w:lineRule="auto"/>
        <w:ind w:firstLine="720"/>
        <w:jc w:val="both"/>
        <w:rPr>
          <w:rFonts w:eastAsia="Times New Roman" w:cs="Times New Roman"/>
          <w:szCs w:val="24"/>
        </w:rPr>
      </w:pPr>
      <w:r w:rsidRPr="0033114B">
        <w:rPr>
          <w:rFonts w:eastAsia="Times New Roman" w:cs="Times New Roman"/>
          <w:szCs w:val="24"/>
        </w:rPr>
        <w:t>Τ</w:t>
      </w:r>
      <w:r w:rsidRPr="0033114B">
        <w:rPr>
          <w:rFonts w:eastAsia="Times New Roman" w:cs="Times New Roman"/>
          <w:szCs w:val="24"/>
        </w:rPr>
        <w:t>ώρα έρχεστε και παριστάνετε και τους ικανοποιημένους από πάνω. Δείχνετε όχι μόνο να μην έχετε αίσθηση της εκρηκτικής κατάστασης που δημιουργείτε με τις επιλογές και την τακτική σας αλλά πιστεύετε ότι μπορείτε ακόμα να κοροϊδεύετε τον ελληνικό λαό</w:t>
      </w:r>
      <w:r>
        <w:rPr>
          <w:rFonts w:eastAsia="Times New Roman" w:cs="Times New Roman"/>
          <w:szCs w:val="24"/>
        </w:rPr>
        <w:t>.</w:t>
      </w:r>
      <w:r w:rsidRPr="0033114B">
        <w:rPr>
          <w:rFonts w:eastAsia="Times New Roman" w:cs="Times New Roman"/>
          <w:szCs w:val="24"/>
        </w:rPr>
        <w:t xml:space="preserve"> </w:t>
      </w:r>
      <w:r>
        <w:rPr>
          <w:rFonts w:eastAsia="Times New Roman" w:cs="Times New Roman"/>
          <w:szCs w:val="24"/>
        </w:rPr>
        <w:t>Λ</w:t>
      </w:r>
      <w:r w:rsidRPr="0033114B">
        <w:rPr>
          <w:rFonts w:eastAsia="Times New Roman" w:cs="Times New Roman"/>
          <w:szCs w:val="24"/>
        </w:rPr>
        <w:t>ες και δεν βλέπουν οι πολίτες, κύριε Τσίπρα, ότι όχι απλώς δεν φορέσατε γραβάτα αλλά ότι οι άλλοι σάς φόρεσαν το φέσι, γιατί αυτή είναι η αλήθεια.</w:t>
      </w:r>
    </w:p>
    <w:p w14:paraId="60188321" w14:textId="77777777" w:rsidR="00396B82" w:rsidRDefault="00B34233">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Δύο ακόμα δυσάρεστες επισημάνσεις</w:t>
      </w:r>
      <w:r>
        <w:rPr>
          <w:rFonts w:eastAsia="Times New Roman" w:cs="Times New Roman"/>
          <w:szCs w:val="24"/>
        </w:rPr>
        <w:t>.</w:t>
      </w:r>
      <w:r>
        <w:rPr>
          <w:rFonts w:eastAsia="Times New Roman" w:cs="Times New Roman"/>
          <w:szCs w:val="24"/>
        </w:rPr>
        <w:t xml:space="preserve"> Αφήσαμε κάτι στο ταμείο του κ. </w:t>
      </w:r>
      <w:proofErr w:type="spellStart"/>
      <w:r>
        <w:rPr>
          <w:rFonts w:eastAsia="Times New Roman" w:cs="Times New Roman"/>
          <w:szCs w:val="24"/>
        </w:rPr>
        <w:t>Ρέγκλινγκ</w:t>
      </w:r>
      <w:proofErr w:type="spellEnd"/>
      <w:r>
        <w:rPr>
          <w:rFonts w:eastAsia="Times New Roman" w:cs="Times New Roman"/>
          <w:szCs w:val="24"/>
        </w:rPr>
        <w:t>. Γιατί; Λόγω καθυστερήσεων στην</w:t>
      </w:r>
      <w:r>
        <w:rPr>
          <w:rFonts w:eastAsia="Times New Roman" w:cs="Times New Roman"/>
          <w:szCs w:val="24"/>
        </w:rPr>
        <w:t xml:space="preserve"> αξιολόγηση. Αφήσαμε δεκατέσσερα δισεκατομμύρια περίπου φτηνό χρήμα</w:t>
      </w:r>
      <w:r>
        <w:rPr>
          <w:rFonts w:eastAsia="Times New Roman" w:cs="Times New Roman"/>
          <w:szCs w:val="24"/>
        </w:rPr>
        <w:t>,</w:t>
      </w:r>
      <w:r>
        <w:rPr>
          <w:rFonts w:eastAsia="Times New Roman" w:cs="Times New Roman"/>
          <w:szCs w:val="24"/>
        </w:rPr>
        <w:t xml:space="preserve"> που θα συνέβαλε στην ενίσχυση της ανάπτυξης, της ρευστότητας στην αγορά και της δημιουργίας θέσεων εργασίας, χρήματα με τα οποία θα μπορούσε να εξοφληθεί το σύνολο των καθυστερημένων οφει</w:t>
      </w:r>
      <w:r>
        <w:rPr>
          <w:rFonts w:eastAsia="Times New Roman" w:cs="Times New Roman"/>
          <w:szCs w:val="24"/>
        </w:rPr>
        <w:t xml:space="preserve">λών του δημοσίου προς τις επιχειρήσεις και </w:t>
      </w:r>
      <w:r>
        <w:rPr>
          <w:rFonts w:eastAsia="Times New Roman" w:cs="Times New Roman"/>
          <w:szCs w:val="24"/>
        </w:rPr>
        <w:lastRenderedPageBreak/>
        <w:t>τους πολίτες, να δοθεί</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μια πραγματική ανάσα στις επιχειρήσεις και στην αγορά. Θα μπορούσε επιπλέον να διατεθεί από το υπερβάλλον πλεόνασμα των 9,9 δισεκατομμυρίων ευρώ ένα σημαντικό ποσό για την απασχόλησ</w:t>
      </w:r>
      <w:r>
        <w:rPr>
          <w:rFonts w:eastAsia="Times New Roman" w:cs="Times New Roman"/>
          <w:szCs w:val="24"/>
        </w:rPr>
        <w:t>η, για την ενίσχυση της παραγωγής και της κοινωνικής συνοχής, όπως εμείς ακριβώς είχαμε προτείνει, με πολύ συγκεκριμένα μέτρα. Αντί γι’ αυτό δόθηκε για την εξόφληση οφειλών.</w:t>
      </w:r>
    </w:p>
    <w:p w14:paraId="60188322" w14:textId="77777777" w:rsidR="00396B82" w:rsidRDefault="00B34233">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Τέλος υπάρχει ένα μείζον ηθικό ζήτημα. Το 2012</w:t>
      </w:r>
      <w:r>
        <w:rPr>
          <w:rFonts w:eastAsia="Times New Roman" w:cs="Times New Roman"/>
          <w:szCs w:val="24"/>
        </w:rPr>
        <w:t>,</w:t>
      </w:r>
      <w:r>
        <w:rPr>
          <w:rFonts w:eastAsia="Times New Roman" w:cs="Times New Roman"/>
          <w:szCs w:val="24"/>
        </w:rPr>
        <w:t xml:space="preserve"> η επιστροφή των κερδών των ελληνικ</w:t>
      </w:r>
      <w:r>
        <w:rPr>
          <w:rFonts w:eastAsia="Times New Roman" w:cs="Times New Roman"/>
          <w:szCs w:val="24"/>
        </w:rPr>
        <w:t>ών ομολόγων είχε αυτόνομο χαρακτήρα με μόνο τον όρο της αξιολόγησης. Τώρα όχι μόνο παραπέμπονται στο τέλος του προγράμματος και συνδέονται με τα «εάν και εφόσον χρειαστεί» που είπαμε πριν, αλλά εξαφανίζονται και οι επιστροφές των ετών 2015-2016 από την από</w:t>
      </w:r>
      <w:r>
        <w:rPr>
          <w:rFonts w:eastAsia="Times New Roman" w:cs="Times New Roman"/>
          <w:szCs w:val="24"/>
        </w:rPr>
        <w:t xml:space="preserve">φαση, κύριε Πρωθυπουργέ. Για να το πούμε απλά, η Κυβέρνησή σας χαρίζει στους Ευρωπαίους τραπεζίτες 6 δισεκατομμύρια ευρώ. </w:t>
      </w:r>
    </w:p>
    <w:p w14:paraId="60188323" w14:textId="77777777" w:rsidR="00396B82" w:rsidRDefault="00B34233">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Συμπερασματικά η Κυβέρνηση τα έδωσε όλα και δεν πήρε τίποτα. Οι καλοί, κύριε Τσίπρα, δυστυχώς δεν κέρδισαν. Έχασε πάλι η Ελλάδα, που </w:t>
      </w:r>
      <w:r>
        <w:rPr>
          <w:rFonts w:eastAsia="Times New Roman" w:cs="Times New Roman"/>
          <w:szCs w:val="24"/>
        </w:rPr>
        <w:t xml:space="preserve">δεν κατάφερε να γυρίσει ούτε στο 2014, όπως ορισμένοι Ευρωπαίοι παράγοντες δηλώνουν. Αυτό ακριβώς είναι το δράμα του κ. Τσίπρα ότι προκάλεσε υποτροπή της </w:t>
      </w:r>
      <w:r>
        <w:rPr>
          <w:rFonts w:eastAsia="Times New Roman" w:cs="Times New Roman"/>
          <w:szCs w:val="24"/>
        </w:rPr>
        <w:lastRenderedPageBreak/>
        <w:t xml:space="preserve">κρίσης, πασχίζει να φέρει τα πράγματα εκεί που τα παρέλαβε αλλά πολύ απλά δεν το έχει καταφέρει μέχρι </w:t>
      </w:r>
      <w:r>
        <w:rPr>
          <w:rFonts w:eastAsia="Times New Roman" w:cs="Times New Roman"/>
          <w:szCs w:val="24"/>
        </w:rPr>
        <w:t>σήμερα.</w:t>
      </w:r>
    </w:p>
    <w:p w14:paraId="60188324" w14:textId="77777777" w:rsidR="00396B82" w:rsidRDefault="00B34233">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Αντί, λοιπόν, να αντιμετωπίσει τις υπαρκτές παθογένειες της χώρας, δεν προλαβαίνει να αντιμετωπίζει τις συνέπειες των πολιτικών του επιλογών και αποφάσεων</w:t>
      </w:r>
      <w:r>
        <w:rPr>
          <w:rFonts w:eastAsia="Times New Roman" w:cs="Times New Roman"/>
          <w:szCs w:val="24"/>
        </w:rPr>
        <w:t>,</w:t>
      </w:r>
      <w:r>
        <w:rPr>
          <w:rFonts w:eastAsia="Times New Roman" w:cs="Times New Roman"/>
          <w:szCs w:val="24"/>
        </w:rPr>
        <w:t xml:space="preserve"> που στοίχισαν στην οικονομία μας τουλάχιστον 86 δισεκατομμύρια -100 δισεκατομμύρια λέει ο κ.</w:t>
      </w:r>
      <w:r>
        <w:rPr>
          <w:rFonts w:eastAsia="Times New Roman" w:cs="Times New Roman"/>
          <w:szCs w:val="24"/>
        </w:rPr>
        <w:t xml:space="preserve"> </w:t>
      </w:r>
      <w:proofErr w:type="spellStart"/>
      <w:r>
        <w:rPr>
          <w:rFonts w:eastAsia="Times New Roman" w:cs="Times New Roman"/>
          <w:szCs w:val="24"/>
        </w:rPr>
        <w:t>Ρέγκλινγκ</w:t>
      </w:r>
      <w:proofErr w:type="spellEnd"/>
      <w:r>
        <w:rPr>
          <w:rFonts w:eastAsia="Times New Roman" w:cs="Times New Roman"/>
          <w:szCs w:val="24"/>
        </w:rPr>
        <w:t xml:space="preserve">- που επιβάρυναν τον ελληνικό λαό με μέτρα λιτότητας 13 δισεκατομμυρίων ευρώ, που πισωγύρισαν τη χώρα στην ύφεση, στην αβεβαιότητα, στην ανασφάλεια, που οδήγησαν στα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βεβαίως, παρά τα όσα λέτε σήμερα, δεν επέτρεψαν την ουσιασ</w:t>
      </w:r>
      <w:r>
        <w:rPr>
          <w:rFonts w:eastAsia="Times New Roman" w:cs="Times New Roman"/>
          <w:szCs w:val="24"/>
        </w:rPr>
        <w:t>τική μείωση της ανεργίας. Τα έχουμε πει και τα επαναλαμβάνουμε. Η Κυβέρνηση Τσίπρα-Καμμένου κοστίζει πολύ ακριβά σε αυτόν τον τόπο και γι’ αυτό η καταδίκη του ελληνικού λαού έρχεται και θα είναι αμείλικτη και όσο συντομότερα γίνει αυτό τόσο το καλύτερο για</w:t>
      </w:r>
      <w:r>
        <w:rPr>
          <w:rFonts w:eastAsia="Times New Roman" w:cs="Times New Roman"/>
          <w:szCs w:val="24"/>
        </w:rPr>
        <w:t xml:space="preserve"> τον τόπο.</w:t>
      </w:r>
    </w:p>
    <w:p w14:paraId="60188325" w14:textId="77777777" w:rsidR="00396B82" w:rsidRDefault="00B34233">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τώρα ο κ. Τσίπρας προσπαθεί να βρει ένα νέο αφήγημα. Θα προχωρήσει, μας διαβεβαιώνει, η ανάπτυξη και θα βγει η Ελλάδα στις αγορές. Κανείς δεν το πιστεύει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αναλυτές και αγορές το αμφισβητούν. Όμως το ζήτη</w:t>
      </w:r>
      <w:r>
        <w:rPr>
          <w:rFonts w:eastAsia="Times New Roman" w:cs="Times New Roman"/>
          <w:szCs w:val="24"/>
        </w:rPr>
        <w:t>μα δεν είναι τι λέει ο κ. Τσίπρας. Το ζήτημα είναι πού</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πραγματικά</w:t>
      </w:r>
      <w:r>
        <w:rPr>
          <w:rFonts w:eastAsia="Times New Roman" w:cs="Times New Roman"/>
          <w:szCs w:val="24"/>
        </w:rPr>
        <w:t>,</w:t>
      </w:r>
      <w:r>
        <w:rPr>
          <w:rFonts w:eastAsia="Times New Roman" w:cs="Times New Roman"/>
          <w:szCs w:val="24"/>
        </w:rPr>
        <w:t xml:space="preserve"> πηγαίνει η χώρα. Το ζήτημα </w:t>
      </w:r>
      <w:r>
        <w:rPr>
          <w:rFonts w:eastAsia="Times New Roman" w:cs="Times New Roman"/>
          <w:szCs w:val="24"/>
        </w:rPr>
        <w:t>είνα</w:t>
      </w:r>
      <w:r>
        <w:rPr>
          <w:rFonts w:eastAsia="Times New Roman" w:cs="Times New Roman"/>
          <w:szCs w:val="24"/>
        </w:rPr>
        <w:t>ι</w:t>
      </w:r>
      <w:r>
        <w:rPr>
          <w:rFonts w:eastAsia="Times New Roman" w:cs="Times New Roman"/>
          <w:szCs w:val="24"/>
        </w:rPr>
        <w:t>,</w:t>
      </w:r>
      <w:r>
        <w:rPr>
          <w:rFonts w:eastAsia="Times New Roman" w:cs="Times New Roman"/>
          <w:szCs w:val="24"/>
        </w:rPr>
        <w:t xml:space="preserve"> πώς και πότε θα </w:t>
      </w:r>
      <w:proofErr w:type="spellStart"/>
      <w:r>
        <w:rPr>
          <w:rFonts w:eastAsia="Times New Roman" w:cs="Times New Roman"/>
          <w:szCs w:val="24"/>
        </w:rPr>
        <w:t>απεξαρτηθούμε</w:t>
      </w:r>
      <w:proofErr w:type="spellEnd"/>
      <w:r>
        <w:rPr>
          <w:rFonts w:eastAsia="Times New Roman" w:cs="Times New Roman"/>
          <w:szCs w:val="24"/>
        </w:rPr>
        <w:t xml:space="preserve"> από την ανάγκη των μνημονίων. Το ζήτημα είναι</w:t>
      </w:r>
      <w:r>
        <w:rPr>
          <w:rFonts w:eastAsia="Times New Roman" w:cs="Times New Roman"/>
          <w:szCs w:val="24"/>
        </w:rPr>
        <w:t>,</w:t>
      </w:r>
      <w:r>
        <w:rPr>
          <w:rFonts w:eastAsia="Times New Roman" w:cs="Times New Roman"/>
          <w:szCs w:val="24"/>
        </w:rPr>
        <w:t xml:space="preserve"> πώς πραγματικά θα οδηγήσουμε στην ανάπτυξη και σε νέες θέσεις εργασίας, ώστε </w:t>
      </w:r>
      <w:r>
        <w:rPr>
          <w:rFonts w:eastAsia="Times New Roman" w:cs="Times New Roman"/>
          <w:szCs w:val="24"/>
        </w:rPr>
        <w:t xml:space="preserve">να έλθουν τα παιδιά μας πίσω. </w:t>
      </w:r>
    </w:p>
    <w:p w14:paraId="60188326" w14:textId="77777777" w:rsidR="00396B82" w:rsidRDefault="00B34233">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Δυστυχώς όπως είπα πριν, ΣΥΡΙΖΑ και ΑΝΕΛ έχουν καταδικάσει τη χώρα σε λιτότητα και επιτροπεία. Ας δούμε την πραγματικότητα</w:t>
      </w:r>
      <w:r>
        <w:rPr>
          <w:rFonts w:eastAsia="Times New Roman" w:cs="Times New Roman"/>
          <w:szCs w:val="24"/>
        </w:rPr>
        <w:t>.</w:t>
      </w:r>
      <w:r>
        <w:rPr>
          <w:rFonts w:eastAsia="Times New Roman" w:cs="Times New Roman"/>
          <w:szCs w:val="24"/>
        </w:rPr>
        <w:t xml:space="preserve"> Ανάπτυξη και εξοντωτική φορολογία απλά δεν συμβαδίζουν. Αυτό γίνεται τώρα. Οι στόχοι για πρωτογενή πλ</w:t>
      </w:r>
      <w:r>
        <w:rPr>
          <w:rFonts w:eastAsia="Times New Roman" w:cs="Times New Roman"/>
          <w:szCs w:val="24"/>
        </w:rPr>
        <w:t xml:space="preserve">εονάσματα 3,5% του ΑΕΠ έως το 2022 συνεπάγονται συνεχή και σκληρά δημοσιονομικά μέτρα, δηλαδή υπονομεύουν την προοπτική και οδηγούν σε ασφυκτικές καταστάσεις. Ήδη ο στόχος για ανάπτυξη 2,7% του ΑΕΠ το 2017 αναθεωρείται μέχρι το 1,6% και έπεται συνέχεια. </w:t>
      </w:r>
    </w:p>
    <w:p w14:paraId="60188327" w14:textId="77777777" w:rsidR="00396B82" w:rsidRDefault="00B34233">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νάπτυξη και ιδεοληπτικές εμμονές δεν συμβαδίζουν, κύριε Πρωθυπουργέ. Οι Υπουργοί της Κυβέρνησής σας είναι αυτοί που εμποδίζουν τις επενδύσεις. Καθυστερούν συνειδητά την αξιοποίηση του εθνικού ορυκτού πλούτου.</w:t>
      </w:r>
    </w:p>
    <w:p w14:paraId="60188328"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Βρίσκουν σε όλες τις επενδύσεις εμπόδια. Τα </w:t>
      </w:r>
      <w:r>
        <w:rPr>
          <w:rFonts w:eastAsia="Times New Roman" w:cs="Times New Roman"/>
          <w:szCs w:val="24"/>
        </w:rPr>
        <w:t>μηνύματα που εκπέμπετε στους επίδοξους επενδυτές</w:t>
      </w:r>
      <w:r w:rsidRPr="005D0BE0">
        <w:rPr>
          <w:rFonts w:eastAsia="Times New Roman" w:cs="Times New Roman"/>
          <w:szCs w:val="24"/>
        </w:rPr>
        <w:t>,</w:t>
      </w:r>
      <w:r>
        <w:rPr>
          <w:rFonts w:eastAsia="Times New Roman" w:cs="Times New Roman"/>
          <w:szCs w:val="24"/>
        </w:rPr>
        <w:t xml:space="preserve"> είναι τελικώς αρνη</w:t>
      </w:r>
      <w:r>
        <w:rPr>
          <w:rFonts w:eastAsia="Times New Roman" w:cs="Times New Roman"/>
          <w:szCs w:val="24"/>
        </w:rPr>
        <w:lastRenderedPageBreak/>
        <w:t xml:space="preserve">τικά </w:t>
      </w:r>
      <w:r w:rsidRPr="005D0BE0">
        <w:rPr>
          <w:rFonts w:eastAsia="Times New Roman" w:cs="Times New Roman"/>
          <w:szCs w:val="24"/>
        </w:rPr>
        <w:t>κ</w:t>
      </w:r>
      <w:r w:rsidRPr="005D0BE0">
        <w:rPr>
          <w:rFonts w:eastAsia="Times New Roman" w:cs="Times New Roman"/>
          <w:szCs w:val="24"/>
        </w:rPr>
        <w:t>αι</w:t>
      </w:r>
      <w:r w:rsidRPr="005D0BE0">
        <w:rPr>
          <w:rFonts w:eastAsia="Times New Roman" w:cs="Times New Roman"/>
          <w:szCs w:val="24"/>
        </w:rPr>
        <w:t>,</w:t>
      </w:r>
      <w:r>
        <w:rPr>
          <w:rFonts w:eastAsia="Times New Roman" w:cs="Times New Roman"/>
          <w:szCs w:val="24"/>
        </w:rPr>
        <w:t xml:space="preserve"> βέβαια, όταν καμμία προοδευτική αλλαγή δεν προχωράει, όταν ανθούν οι πελατειακές σχέσεις και η προώθηση </w:t>
      </w:r>
      <w:proofErr w:type="spellStart"/>
      <w:r>
        <w:rPr>
          <w:rFonts w:eastAsia="Times New Roman" w:cs="Times New Roman"/>
          <w:szCs w:val="24"/>
        </w:rPr>
        <w:t>υ</w:t>
      </w:r>
      <w:r>
        <w:rPr>
          <w:rFonts w:eastAsia="Times New Roman" w:cs="Times New Roman"/>
          <w:szCs w:val="24"/>
        </w:rPr>
        <w:t>μετέρων</w:t>
      </w:r>
      <w:proofErr w:type="spellEnd"/>
      <w:r>
        <w:rPr>
          <w:rFonts w:eastAsia="Times New Roman" w:cs="Times New Roman"/>
          <w:szCs w:val="24"/>
        </w:rPr>
        <w:t xml:space="preserve"> στο κράτος, δεν προβαλλόμαστε ως μια αξιόπιστη χώρα</w:t>
      </w:r>
      <w:r>
        <w:rPr>
          <w:rFonts w:eastAsia="Times New Roman" w:cs="Times New Roman"/>
          <w:szCs w:val="24"/>
        </w:rPr>
        <w:t>,</w:t>
      </w:r>
      <w:r>
        <w:rPr>
          <w:rFonts w:eastAsia="Times New Roman" w:cs="Times New Roman"/>
          <w:szCs w:val="24"/>
        </w:rPr>
        <w:t xml:space="preserve"> που μπορεί κ</w:t>
      </w:r>
      <w:r>
        <w:rPr>
          <w:rFonts w:eastAsia="Times New Roman" w:cs="Times New Roman"/>
          <w:szCs w:val="24"/>
        </w:rPr>
        <w:t xml:space="preserve">ανείς να την εμπιστευθεί. </w:t>
      </w:r>
    </w:p>
    <w:p w14:paraId="6018832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Το χειρότερο, όμως, και για την περίπτωση της ανάπτυξης είναι η παράταση της εκκρεμότητας που υπάρχει για το χρέος, γιατί είναι ουσιαστικός ανασταλτικός παράγοντας</w:t>
      </w:r>
      <w:r>
        <w:rPr>
          <w:rFonts w:eastAsia="Times New Roman" w:cs="Times New Roman"/>
          <w:szCs w:val="24"/>
        </w:rPr>
        <w:t>,</w:t>
      </w:r>
      <w:r>
        <w:rPr>
          <w:rFonts w:eastAsia="Times New Roman" w:cs="Times New Roman"/>
          <w:szCs w:val="24"/>
        </w:rPr>
        <w:t xml:space="preserve"> για την επενδυτική έκρηξη που τόσο μεγάλη ανάγκη έχει αυτή</w:t>
      </w:r>
      <w:r>
        <w:rPr>
          <w:rFonts w:eastAsia="Times New Roman" w:cs="Times New Roman"/>
          <w:szCs w:val="24"/>
        </w:rPr>
        <w:t xml:space="preserve"> τη στιγμή ο τόπος. </w:t>
      </w:r>
    </w:p>
    <w:p w14:paraId="6018832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Τέλος, η φυγή των καταθέσεων το 2015, οι άτολμες διαδικασίες επίλυσης του θέματος των κόκκινων δανείων</w:t>
      </w:r>
      <w:r>
        <w:rPr>
          <w:rFonts w:eastAsia="Times New Roman" w:cs="Times New Roman"/>
          <w:szCs w:val="24"/>
        </w:rPr>
        <w:t>,</w:t>
      </w:r>
      <w:r>
        <w:rPr>
          <w:rFonts w:eastAsia="Times New Roman" w:cs="Times New Roman"/>
          <w:szCs w:val="24"/>
        </w:rPr>
        <w:t xml:space="preserve"> η αποτυχία -μέχρι αυτή τη στιγμή τουλάχιστον που συζητάμε- να ενταχθεί η χώρα στο σύστημα ποσοτικής χαλάρωσης της Ευρωπαϊκής Κεντρι</w:t>
      </w:r>
      <w:r>
        <w:rPr>
          <w:rFonts w:eastAsia="Times New Roman" w:cs="Times New Roman"/>
          <w:szCs w:val="24"/>
        </w:rPr>
        <w:t>κής Τράπεζας, τι κάνουν; Εντείνουν το πρόβλημα ρευστότητας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της χρηματοδότησης των επιχειρήσεων από τις τράπεζες.</w:t>
      </w:r>
    </w:p>
    <w:p w14:paraId="6018832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Με αυτά τα δεδομένα απλά δεν πάμε πουθενά και αυτή είναι η σκληρή αλήθεια. Ο κίνδυνος ενός νέου μνημονίου δεν έχει εκλείψει και α</w:t>
      </w:r>
      <w:r>
        <w:rPr>
          <w:rFonts w:eastAsia="Times New Roman" w:cs="Times New Roman"/>
          <w:szCs w:val="24"/>
        </w:rPr>
        <w:t xml:space="preserve">υτή θα είναι μια δραματική εξέλιξη </w:t>
      </w:r>
      <w:r>
        <w:rPr>
          <w:rFonts w:eastAsia="Times New Roman" w:cs="Times New Roman"/>
          <w:szCs w:val="24"/>
        </w:rPr>
        <w:t>κ</w:t>
      </w:r>
      <w:r>
        <w:rPr>
          <w:rFonts w:eastAsia="Times New Roman" w:cs="Times New Roman"/>
          <w:szCs w:val="24"/>
        </w:rPr>
        <w:t xml:space="preserve">ι αν ακόμη οι </w:t>
      </w:r>
      <w:r>
        <w:rPr>
          <w:rFonts w:eastAsia="Times New Roman" w:cs="Times New Roman"/>
          <w:szCs w:val="24"/>
        </w:rPr>
        <w:lastRenderedPageBreak/>
        <w:t>εταίροι χρησιμοποιήσουν τα χρήματα</w:t>
      </w:r>
      <w:r>
        <w:rPr>
          <w:rFonts w:eastAsia="Times New Roman" w:cs="Times New Roman"/>
          <w:szCs w:val="24"/>
        </w:rPr>
        <w:t>,</w:t>
      </w:r>
      <w:r>
        <w:rPr>
          <w:rFonts w:eastAsia="Times New Roman" w:cs="Times New Roman"/>
          <w:szCs w:val="24"/>
        </w:rPr>
        <w:t xml:space="preserve"> που ως φαίνεται, θα παρακρατήσουν από το δάνειο του 2015 ως προληπτική πιστωτική γραμμή, υπάρχει ο κίνδυνος αυτό να συνδεθεί με νέα μέτρα. Ας προσέξει ιδιαίτερα η Κυβέρνη</w:t>
      </w:r>
      <w:r>
        <w:rPr>
          <w:rFonts w:eastAsia="Times New Roman" w:cs="Times New Roman"/>
          <w:szCs w:val="24"/>
        </w:rPr>
        <w:t>ση το θέμα της εξόδου στις αγορές, γιατί με τις συνθήκες αβεβαιότητας</w:t>
      </w:r>
      <w:r>
        <w:rPr>
          <w:rFonts w:eastAsia="Times New Roman" w:cs="Times New Roman"/>
          <w:szCs w:val="24"/>
        </w:rPr>
        <w:t>-</w:t>
      </w:r>
      <w:r>
        <w:rPr>
          <w:rFonts w:eastAsia="Times New Roman" w:cs="Times New Roman"/>
          <w:szCs w:val="24"/>
        </w:rPr>
        <w:t xml:space="preserve"> αν τα επιτόκια είναι πολύ μεγαλύτερα από αυτά με τα οποία σήμερα δανείζεται η χώρα</w:t>
      </w:r>
      <w:r>
        <w:rPr>
          <w:rFonts w:eastAsia="Times New Roman" w:cs="Times New Roman"/>
          <w:szCs w:val="24"/>
        </w:rPr>
        <w:t>-</w:t>
      </w:r>
      <w:r>
        <w:rPr>
          <w:rFonts w:eastAsia="Times New Roman" w:cs="Times New Roman"/>
          <w:szCs w:val="24"/>
        </w:rPr>
        <w:t xml:space="preserve"> τότε καταλαβαίνετε πολύ καλά ότι δημιουργείται ταυτόχρονα η βάση για νέες περιπέτειες στον τόπο. </w:t>
      </w:r>
    </w:p>
    <w:p w14:paraId="6018832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Αυτ</w:t>
      </w:r>
      <w:r>
        <w:rPr>
          <w:rFonts w:eastAsia="Times New Roman" w:cs="Times New Roman"/>
          <w:szCs w:val="24"/>
        </w:rPr>
        <w:t>ή είναι</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η κατάσταση και το ζήτημα για εμάς είναι πώς την αντιμετωπίζουμε. Πώς διασφαλίζουμε το μέλλον της χώρας και των παιδιών μας; Εμείς σε αυτό με τόλμη και ευθύνη έχουμε πάρει θέση. </w:t>
      </w:r>
    </w:p>
    <w:p w14:paraId="6018832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Κοιτάξτε, κυρίες και κύριοι Βουλευτές</w:t>
      </w:r>
      <w:r>
        <w:rPr>
          <w:rFonts w:eastAsia="Times New Roman" w:cs="Times New Roman"/>
          <w:szCs w:val="24"/>
        </w:rPr>
        <w:t>.</w:t>
      </w:r>
      <w:r>
        <w:rPr>
          <w:rFonts w:eastAsia="Times New Roman" w:cs="Times New Roman"/>
          <w:szCs w:val="24"/>
        </w:rPr>
        <w:t xml:space="preserve"> Η χώρα χρειάζεται ε</w:t>
      </w:r>
      <w:r>
        <w:rPr>
          <w:rFonts w:eastAsia="Times New Roman" w:cs="Times New Roman"/>
          <w:szCs w:val="24"/>
        </w:rPr>
        <w:t>πειγόντως αλλαγή πολιτικής και μια άλλη κυβέρνηση</w:t>
      </w:r>
      <w:r>
        <w:rPr>
          <w:rFonts w:eastAsia="Times New Roman" w:cs="Times New Roman"/>
          <w:szCs w:val="24"/>
        </w:rPr>
        <w:t>,</w:t>
      </w:r>
      <w:r>
        <w:rPr>
          <w:rFonts w:eastAsia="Times New Roman" w:cs="Times New Roman"/>
          <w:szCs w:val="24"/>
        </w:rPr>
        <w:t xml:space="preserve"> που θα μπορέσει να την προωθήσει και να την κάνει πράξη. </w:t>
      </w:r>
    </w:p>
    <w:p w14:paraId="6018832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Στο σημείο αυτό θέλω να ανοίξω μια παρένθεση. Δεν θα σταματήσετε τη ραγδαία φθορά σας με αθλιότητες, κατασκευασμένα δημοσιεύματα και επιθέσεις στου</w:t>
      </w:r>
      <w:r>
        <w:rPr>
          <w:rFonts w:eastAsia="Times New Roman" w:cs="Times New Roman"/>
          <w:szCs w:val="24"/>
        </w:rPr>
        <w:t xml:space="preserve">ς πολιτικούς σας αντιπάλους. Αυτή είναι μια πολιτική κατάντια. Επιθέσεις στον Πρωθυπουργό της χώρας που έβαλε την Ελλάδα στην Ευρωζώνη, την </w:t>
      </w:r>
      <w:r>
        <w:rPr>
          <w:rFonts w:eastAsia="Times New Roman" w:cs="Times New Roman"/>
          <w:szCs w:val="24"/>
        </w:rPr>
        <w:lastRenderedPageBreak/>
        <w:t>Κύπρο στην Ευρωπαϊκή Ένωση και θωράκισε τη χώρα, δεν πιάνουν. Πέφτουν στο κενό.</w:t>
      </w:r>
    </w:p>
    <w:p w14:paraId="6018832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w:t>
      </w:r>
      <w:r>
        <w:rPr>
          <w:rFonts w:eastAsia="Times New Roman" w:cs="Times New Roman"/>
          <w:szCs w:val="24"/>
        </w:rPr>
        <w:t>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018833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Το επικίνδυνο, όμως, είναι η ωμή χρήση της δικαιοσύνης για την εξυπηρέτηση του σχεδιασμού σας. Το κράτος δικαίου δέχεται απανωτά πολλαπλά πλήγματα από την Κυβέρνησή σας και τις πρακτικές της. </w:t>
      </w:r>
    </w:p>
    <w:p w14:paraId="6018833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Ο κ. Καμμένος συνομιλε</w:t>
      </w:r>
      <w:r>
        <w:rPr>
          <w:rFonts w:eastAsia="Times New Roman" w:cs="Times New Roman"/>
          <w:szCs w:val="24"/>
        </w:rPr>
        <w:t xml:space="preserve">ί με ισοβίτη και η Κυβέρνηση τον καλύπτει πλήρως. Ωραία! Έσπευσε μάλιστα ο αρμόδιος Υπουργός να πάρει και θέση. </w:t>
      </w:r>
    </w:p>
    <w:p w14:paraId="6018833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Οφείλει, όμως, να απαντήσει σε μια πολύ απλή ερώτηση</w:t>
      </w:r>
      <w:r>
        <w:rPr>
          <w:rFonts w:eastAsia="Times New Roman" w:cs="Times New Roman"/>
          <w:szCs w:val="24"/>
        </w:rPr>
        <w:t>.</w:t>
      </w:r>
      <w:r>
        <w:rPr>
          <w:rFonts w:eastAsia="Times New Roman" w:cs="Times New Roman"/>
          <w:szCs w:val="24"/>
        </w:rPr>
        <w:t xml:space="preserve"> Γνωρίζει ή όχι το περιεχόμενο των συνομιλιών οι οποίες ομολογήθηκαν και δεν αμφισβητήθηκα</w:t>
      </w:r>
      <w:r>
        <w:rPr>
          <w:rFonts w:eastAsia="Times New Roman" w:cs="Times New Roman"/>
          <w:szCs w:val="24"/>
        </w:rPr>
        <w:t xml:space="preserve">ν από κανέναν; Εδώ δεν πρόκειται απλά για παραβίαση των κανόνων της φυλακής αλλά για κατάχρηση εξουσίας. Αν δεν γνωρίζει το περιεχόμενο των συνομιλιών, τότε πώς τον καλύπτει; </w:t>
      </w:r>
      <w:r>
        <w:rPr>
          <w:rFonts w:eastAsia="Times New Roman" w:cs="Times New Roman"/>
          <w:szCs w:val="24"/>
        </w:rPr>
        <w:t>Μ</w:t>
      </w:r>
      <w:r>
        <w:rPr>
          <w:rFonts w:eastAsia="Times New Roman" w:cs="Times New Roman"/>
          <w:szCs w:val="24"/>
        </w:rPr>
        <w:t>η σπεύσει να επικαλεστεί το απόρρητο των συνομιλιών ή το απόρρητο της δικαστικής</w:t>
      </w:r>
      <w:r>
        <w:rPr>
          <w:rFonts w:eastAsia="Times New Roman" w:cs="Times New Roman"/>
          <w:szCs w:val="24"/>
        </w:rPr>
        <w:t xml:space="preserve"> έρευνας, γιατί ό,τι και αν συμβαίνει από αυτά, τότε το απόρρητο ισχύει και για τον ίδιο. </w:t>
      </w:r>
    </w:p>
    <w:p w14:paraId="6018833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Η υπόθεση αυτή θα σας κατατρέχει. Πέρα από τον κ. Καμμένο και τον αρμόδιο Υπουργό, θα κατατρέχει και τον ίδιο τον Πρωθυπουργό, που δεν μπορεί να κρατήσει αποστάσεις.</w:t>
      </w:r>
      <w:r>
        <w:rPr>
          <w:rFonts w:eastAsia="Times New Roman" w:cs="Times New Roman"/>
          <w:szCs w:val="24"/>
        </w:rPr>
        <w:t xml:space="preserve"> Τίποτα δεν θα σας σώσει ούτε εσάς ούτε τα πειθήνια όργανά </w:t>
      </w:r>
      <w:r>
        <w:rPr>
          <w:rFonts w:eastAsia="Times New Roman" w:cs="Times New Roman"/>
          <w:szCs w:val="24"/>
        </w:rPr>
        <w:t>σας,</w:t>
      </w:r>
      <w:r>
        <w:rPr>
          <w:rFonts w:eastAsia="Times New Roman" w:cs="Times New Roman"/>
          <w:szCs w:val="24"/>
        </w:rPr>
        <w:t xml:space="preserve"> που διασύρουν αυτή τη στιγμή τη δικαιοσύνη και τους θεσμούς γνωστά στελέχη της Δεξιάς.</w:t>
      </w:r>
    </w:p>
    <w:p w14:paraId="6018833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εδώ που έχουμε φτάσει</w:t>
      </w:r>
      <w:r>
        <w:rPr>
          <w:rFonts w:eastAsia="Times New Roman" w:cs="Times New Roman"/>
          <w:szCs w:val="24"/>
        </w:rPr>
        <w:t>,</w:t>
      </w:r>
      <w:r>
        <w:rPr>
          <w:rFonts w:eastAsia="Times New Roman" w:cs="Times New Roman"/>
          <w:szCs w:val="24"/>
        </w:rPr>
        <w:t xml:space="preserve"> η λύση περνάει μόνο μέσα από εκλογές. Όσο γρηγορότερα</w:t>
      </w:r>
      <w:r>
        <w:rPr>
          <w:rFonts w:eastAsia="Times New Roman" w:cs="Times New Roman"/>
          <w:szCs w:val="24"/>
        </w:rPr>
        <w:t xml:space="preserve"> τόσο το καλύτερο. Όποιος δεν θέλει να μπει η χώρα σε ένα νέο φαύλο κύκλο αστάθειας, αδιεξόδου και ανασφάλειας, έχει λύση</w:t>
      </w:r>
      <w:r>
        <w:rPr>
          <w:rFonts w:eastAsia="Times New Roman" w:cs="Times New Roman"/>
          <w:szCs w:val="24"/>
        </w:rPr>
        <w:t>.</w:t>
      </w:r>
      <w:r>
        <w:rPr>
          <w:rFonts w:eastAsia="Times New Roman" w:cs="Times New Roman"/>
          <w:szCs w:val="24"/>
        </w:rPr>
        <w:t xml:space="preserve"> Να ενισχύσει τη Δημοκρατική Συμπαράταξη.</w:t>
      </w:r>
    </w:p>
    <w:p w14:paraId="6018833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018833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Η χώρα χρειάζετ</w:t>
      </w:r>
      <w:r>
        <w:rPr>
          <w:rFonts w:eastAsia="Times New Roman" w:cs="Times New Roman"/>
          <w:szCs w:val="24"/>
        </w:rPr>
        <w:t>αι επιτέλους την εθνική συνεννόηση για μια εθνική γραμμή εξόδου από την κρίση και τα μνημόνια. Μόνο μια ισχυρή κυβέρνηση ευρείας λαϊκής στήριξης και κοινοβουλευτικής πλειοψηφίας μπορεί να ενισχύσει την αξιοπιστία της χώρας.</w:t>
      </w:r>
    </w:p>
    <w:p w14:paraId="60188337" w14:textId="77777777" w:rsidR="00396B82" w:rsidRDefault="00B34233">
      <w:pPr>
        <w:spacing w:after="0" w:line="600" w:lineRule="auto"/>
        <w:ind w:firstLine="720"/>
        <w:jc w:val="both"/>
        <w:rPr>
          <w:rFonts w:eastAsia="Times New Roman"/>
          <w:szCs w:val="24"/>
        </w:rPr>
      </w:pPr>
      <w:r>
        <w:rPr>
          <w:rFonts w:eastAsia="Times New Roman"/>
          <w:szCs w:val="24"/>
        </w:rPr>
        <w:lastRenderedPageBreak/>
        <w:t>Να προχωρήσει στις αναγκαίες προ</w:t>
      </w:r>
      <w:r>
        <w:rPr>
          <w:rFonts w:eastAsia="Times New Roman"/>
          <w:szCs w:val="24"/>
        </w:rPr>
        <w:t>οδευτικές μεταρρυθμίσεις. Να διαπραγματευτεί, επιτέλους, αξιόπιστα με τους εταίρους και να φέρει απτά αποτελέσματα και για το χρέος και για τα πρωτογενή πλεονάσματα. Να δημιουργήσει</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ένα αναπτυξιακό σοκ, γιατί αυτό χρειάζεται τώρα η χώρα. Να εξασφαλίσει την ένταξη των ελληνικών ομολόγων στο πρόγραμμα ποσοτικής χαλάρωσης της Ευρωπαϊκής Κεντρικής Τράπεζας. Να αλλάξει ριζικά τον ρόλο και τον προορισμό του </w:t>
      </w:r>
      <w:proofErr w:type="spellStart"/>
      <w:r>
        <w:rPr>
          <w:rFonts w:eastAsia="Times New Roman"/>
          <w:szCs w:val="24"/>
        </w:rPr>
        <w:t>υπερταμείου</w:t>
      </w:r>
      <w:proofErr w:type="spellEnd"/>
      <w:r>
        <w:rPr>
          <w:rFonts w:eastAsia="Times New Roman"/>
          <w:szCs w:val="24"/>
        </w:rPr>
        <w:t>, μετατρέποντάς το σε</w:t>
      </w:r>
      <w:r>
        <w:rPr>
          <w:rFonts w:eastAsia="Times New Roman"/>
          <w:szCs w:val="24"/>
        </w:rPr>
        <w:t xml:space="preserve"> ένα ταμείο ουσιαστικής αξιοποίησης του εθνικού πλούτου υπέρ της οικονομίας, της δημιουργίας θέσεων εργασίας και της χρηματοδότησης κοινωνικών πολιτικών. </w:t>
      </w:r>
      <w:r>
        <w:rPr>
          <w:rFonts w:eastAsia="Times New Roman"/>
          <w:szCs w:val="24"/>
        </w:rPr>
        <w:t>Β</w:t>
      </w:r>
      <w:r>
        <w:rPr>
          <w:rFonts w:eastAsia="Times New Roman"/>
          <w:szCs w:val="24"/>
        </w:rPr>
        <w:t>εβαίως να πετύχει την προστασία από πλειστηριασμούς της πρώτης κατοικίας</w:t>
      </w:r>
      <w:r>
        <w:rPr>
          <w:rFonts w:eastAsia="Times New Roman"/>
          <w:szCs w:val="24"/>
        </w:rPr>
        <w:t>,</w:t>
      </w:r>
      <w:r>
        <w:rPr>
          <w:rFonts w:eastAsia="Times New Roman"/>
          <w:szCs w:val="24"/>
        </w:rPr>
        <w:t xml:space="preserve"> που απελευθερώνεται με δικέ</w:t>
      </w:r>
      <w:r>
        <w:rPr>
          <w:rFonts w:eastAsia="Times New Roman"/>
          <w:szCs w:val="24"/>
        </w:rPr>
        <w:t>ς σας αποφάσεις, κυρίως για τα μικρά και μεσαία νοικοκυριά. Εξαιρούμε, βέβαια, από αυτή την κατηγορία τους κακοπληρωτές.</w:t>
      </w:r>
    </w:p>
    <w:p w14:paraId="60188338" w14:textId="77777777" w:rsidR="00396B82" w:rsidRDefault="00B34233">
      <w:pPr>
        <w:spacing w:after="0" w:line="600" w:lineRule="auto"/>
        <w:ind w:firstLine="720"/>
        <w:jc w:val="both"/>
        <w:rPr>
          <w:rFonts w:eastAsia="Times New Roman"/>
          <w:szCs w:val="24"/>
        </w:rPr>
      </w:pPr>
      <w:r>
        <w:rPr>
          <w:rFonts w:eastAsia="Times New Roman"/>
          <w:szCs w:val="24"/>
        </w:rPr>
        <w:t>Μόνο μια τέτοια κυβέρνηση, λοιπόν, κυρίες και κύριοι Βουλευτές, μπορεί να βγάλει με ασφάλεια τη χώρα από την κρίση.</w:t>
      </w:r>
    </w:p>
    <w:p w14:paraId="60188339" w14:textId="77777777" w:rsidR="00396B82" w:rsidRDefault="00B34233">
      <w:pPr>
        <w:spacing w:after="0" w:line="600" w:lineRule="auto"/>
        <w:ind w:firstLine="720"/>
        <w:jc w:val="both"/>
        <w:rPr>
          <w:rFonts w:eastAsia="Times New Roman"/>
          <w:szCs w:val="24"/>
        </w:rPr>
      </w:pPr>
      <w:r>
        <w:rPr>
          <w:rFonts w:eastAsia="Times New Roman"/>
          <w:szCs w:val="24"/>
        </w:rPr>
        <w:t>Είναι</w:t>
      </w:r>
      <w:r>
        <w:rPr>
          <w:rFonts w:eastAsia="Times New Roman"/>
          <w:szCs w:val="24"/>
        </w:rPr>
        <w:t xml:space="preserve"> η ώρα</w:t>
      </w:r>
      <w:r>
        <w:rPr>
          <w:rFonts w:eastAsia="Times New Roman"/>
          <w:szCs w:val="24"/>
        </w:rPr>
        <w:t xml:space="preserve"> </w:t>
      </w:r>
      <w:r>
        <w:rPr>
          <w:rFonts w:eastAsia="Times New Roman"/>
          <w:szCs w:val="24"/>
        </w:rPr>
        <w:t>να εξασ</w:t>
      </w:r>
      <w:r>
        <w:rPr>
          <w:rFonts w:eastAsia="Times New Roman"/>
          <w:szCs w:val="24"/>
        </w:rPr>
        <w:t>φαλίσουμε για τη χώρα και τον ελληνικό λαό</w:t>
      </w:r>
      <w:r>
        <w:rPr>
          <w:rFonts w:eastAsia="Times New Roman"/>
          <w:szCs w:val="24"/>
        </w:rPr>
        <w:t>,</w:t>
      </w:r>
      <w:r>
        <w:rPr>
          <w:rFonts w:eastAsia="Times New Roman"/>
          <w:szCs w:val="24"/>
        </w:rPr>
        <w:t xml:space="preserve"> αυτό που έλλειψε όλα τα προηγούμενα χρόνια της κρίσης, τη συνεννόηση, αυτό που δεν έγινε ούτε το ’09 ούτε το ’12 </w:t>
      </w:r>
      <w:r>
        <w:rPr>
          <w:rFonts w:eastAsia="Times New Roman"/>
          <w:szCs w:val="24"/>
        </w:rPr>
        <w:lastRenderedPageBreak/>
        <w:t>ούτε το ’15. Αυτή είναι η σημερινή υποχρέωση του πολιτικού συστήματος, αν δεν θέλει να είναι συνέχε</w:t>
      </w:r>
      <w:r>
        <w:rPr>
          <w:rFonts w:eastAsia="Times New Roman"/>
          <w:szCs w:val="24"/>
        </w:rPr>
        <w:t>ια κατώτερο των περιστάσεων και των απαιτήσεων των πολιτών.</w:t>
      </w:r>
    </w:p>
    <w:p w14:paraId="6018833A" w14:textId="77777777" w:rsidR="00396B82" w:rsidRDefault="00B34233">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6018833B" w14:textId="77777777" w:rsidR="00396B82" w:rsidRDefault="00B34233">
      <w:pPr>
        <w:spacing w:after="0" w:line="600" w:lineRule="auto"/>
        <w:ind w:firstLine="720"/>
        <w:jc w:val="both"/>
        <w:rPr>
          <w:rFonts w:eastAsia="Times New Roman"/>
          <w:szCs w:val="24"/>
        </w:rPr>
      </w:pPr>
      <w:r>
        <w:rPr>
          <w:rFonts w:eastAsia="Times New Roman"/>
          <w:szCs w:val="24"/>
        </w:rPr>
        <w:t xml:space="preserve">Γνωρίζετε πολύ καλά ότι τότε η Νέα Δημοκρατία και ο ΣΥΡΙΖΑ λαΐκισαν, δίχασαν, αποδυνάμωσαν την εθνική προσπάθεια, πότε </w:t>
      </w:r>
      <w:r>
        <w:rPr>
          <w:rFonts w:eastAsia="Times New Roman"/>
          <w:szCs w:val="24"/>
        </w:rPr>
        <w:t xml:space="preserve">στις πλατείες των αγανακτισμένων, πότε στα </w:t>
      </w:r>
      <w:proofErr w:type="spellStart"/>
      <w:r>
        <w:rPr>
          <w:rFonts w:eastAsia="Times New Roman"/>
          <w:szCs w:val="24"/>
        </w:rPr>
        <w:t>Ζάππεια</w:t>
      </w:r>
      <w:proofErr w:type="spellEnd"/>
      <w:r>
        <w:rPr>
          <w:rFonts w:eastAsia="Times New Roman"/>
          <w:szCs w:val="24"/>
        </w:rPr>
        <w:t xml:space="preserve"> και πότε στη Θεσσαλονίκη.</w:t>
      </w:r>
    </w:p>
    <w:p w14:paraId="6018833C" w14:textId="77777777" w:rsidR="00396B82" w:rsidRDefault="00B34233">
      <w:pPr>
        <w:spacing w:after="0" w:line="600" w:lineRule="auto"/>
        <w:ind w:firstLine="720"/>
        <w:jc w:val="both"/>
        <w:rPr>
          <w:rFonts w:eastAsia="Times New Roman"/>
          <w:szCs w:val="24"/>
        </w:rPr>
      </w:pPr>
      <w:r>
        <w:rPr>
          <w:rFonts w:eastAsia="Times New Roman"/>
          <w:szCs w:val="24"/>
        </w:rPr>
        <w:t>Ας μην έχει η Νέα Δημοκρατία την ψευδαίσθηση ότι όλα θα λυθούν ως διά μαγείας στον τόπο</w:t>
      </w:r>
      <w:r>
        <w:rPr>
          <w:rFonts w:eastAsia="Times New Roman"/>
          <w:szCs w:val="24"/>
        </w:rPr>
        <w:t>,</w:t>
      </w:r>
      <w:r>
        <w:rPr>
          <w:rFonts w:eastAsia="Times New Roman"/>
          <w:szCs w:val="24"/>
        </w:rPr>
        <w:t xml:space="preserve"> αν γίνουν χαλίφηδες στη θέση του χαλίφη. Κανείς δεν έχει ξεχάσει ότι η κυβέρνηση της Νέας </w:t>
      </w:r>
      <w:r>
        <w:rPr>
          <w:rFonts w:eastAsia="Times New Roman"/>
          <w:szCs w:val="24"/>
        </w:rPr>
        <w:t>Δημοκρατίας παρέλαβε δημόσιο χρέος περίπου 180 δισεκατομμύρια και το παρέδωσε το 2009 πάνω από 300 δισεκατομμύρια, δηλαδή το αύξησε κατά 46,2% του ΑΕΠ. Ακόμα περιμένουμε να ακούσουμε μία λέξη αυτοκριτικής. Ακόμα πεισματικά αρνείστε, Νέα Δημοκρατία και ΣΥΡΙ</w:t>
      </w:r>
      <w:r>
        <w:rPr>
          <w:rFonts w:eastAsia="Times New Roman"/>
          <w:szCs w:val="24"/>
        </w:rPr>
        <w:t xml:space="preserve">ΖΑ, να γίνει </w:t>
      </w:r>
      <w:r>
        <w:rPr>
          <w:rFonts w:eastAsia="Times New Roman"/>
          <w:szCs w:val="24"/>
        </w:rPr>
        <w:t>ε</w:t>
      </w:r>
      <w:r>
        <w:rPr>
          <w:rFonts w:eastAsia="Times New Roman"/>
          <w:szCs w:val="24"/>
        </w:rPr>
        <w:t>ξεταστική για την οικονομία, για να δούμε ποιες είναι οι πραγματικές ευθύνες όλων των πολιτικών δυνάμεων και τι επιτέλους πρέπει να αλλάξει σ’ αυτόν τον τόπο και να μην επαναληφθεί ποτέ.</w:t>
      </w:r>
    </w:p>
    <w:p w14:paraId="6018833D" w14:textId="77777777" w:rsidR="00396B82" w:rsidRDefault="00B34233">
      <w:pPr>
        <w:spacing w:after="0" w:line="600" w:lineRule="auto"/>
        <w:ind w:firstLine="720"/>
        <w:jc w:val="both"/>
        <w:rPr>
          <w:rFonts w:eastAsia="Times New Roman"/>
          <w:szCs w:val="24"/>
        </w:rPr>
      </w:pPr>
      <w:r>
        <w:rPr>
          <w:rFonts w:eastAsia="Times New Roman"/>
          <w:szCs w:val="24"/>
        </w:rPr>
        <w:lastRenderedPageBreak/>
        <w:t>(Χειροκροτήματα από την πτέρυγα της Δημοκρατικής Συμπαρ</w:t>
      </w:r>
      <w:r>
        <w:rPr>
          <w:rFonts w:eastAsia="Times New Roman"/>
          <w:szCs w:val="24"/>
        </w:rPr>
        <w:t>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6018833E" w14:textId="77777777" w:rsidR="00396B82" w:rsidRDefault="00B34233">
      <w:pPr>
        <w:spacing w:after="0" w:line="600" w:lineRule="auto"/>
        <w:ind w:firstLine="720"/>
        <w:jc w:val="both"/>
        <w:rPr>
          <w:rFonts w:eastAsia="Times New Roman"/>
          <w:szCs w:val="24"/>
        </w:rPr>
      </w:pPr>
      <w:r>
        <w:rPr>
          <w:rFonts w:eastAsia="Times New Roman"/>
          <w:szCs w:val="24"/>
        </w:rPr>
        <w:t xml:space="preserve">Γιατί και σήμερα, βέβαια, αντί για ένα ολοκληρωμένο πρόγραμμα εξόδου από την κρίση ακούμε τη Νέα Δημοκρατία να μιλάει μόνο για υποσχέσεις μείωσης της φορολογίας και όλα τα υπόλοιπα θα τα αναλάβει και θα τα λύσει από μόνη της η αγορά. </w:t>
      </w:r>
      <w:r>
        <w:rPr>
          <w:rFonts w:eastAsia="Times New Roman"/>
          <w:szCs w:val="24"/>
        </w:rPr>
        <w:t>Πολύ απλά ΣΥΡΙΖΑ και Νέα Δημοκρατία επιμένουν σήμερα σε αυτή την καρικατούρα του μικρού δικομματισμού και ρίχνουν νερό στον μύλο της πόλωσης και του διχασμού</w:t>
      </w:r>
      <w:r>
        <w:rPr>
          <w:rFonts w:eastAsia="Times New Roman"/>
          <w:szCs w:val="24"/>
        </w:rPr>
        <w:t>,</w:t>
      </w:r>
      <w:r>
        <w:rPr>
          <w:rFonts w:eastAsia="Times New Roman"/>
          <w:szCs w:val="24"/>
        </w:rPr>
        <w:t xml:space="preserve"> που δηλητηριάζουν τον τόπο. Ελπίζω, πραγματικά το ελπίζω, ο κ. Τσίπρας και ο κ. Μητσοτάκης να κατ</w:t>
      </w:r>
      <w:r>
        <w:rPr>
          <w:rFonts w:eastAsia="Times New Roman"/>
          <w:szCs w:val="24"/>
        </w:rPr>
        <w:t>αλάβουν έγκαιρα το λάθος τους, γιατί αυτό είναι το συμφέρον του ελληνικού λαού.</w:t>
      </w:r>
    </w:p>
    <w:p w14:paraId="6018833F" w14:textId="77777777" w:rsidR="00396B82" w:rsidRDefault="00B34233">
      <w:pPr>
        <w:spacing w:after="0" w:line="600" w:lineRule="auto"/>
        <w:ind w:firstLine="720"/>
        <w:jc w:val="both"/>
        <w:rPr>
          <w:rFonts w:eastAsia="Times New Roman"/>
          <w:szCs w:val="24"/>
        </w:rPr>
      </w:pPr>
      <w:r>
        <w:rPr>
          <w:rFonts w:eastAsia="Times New Roman"/>
          <w:szCs w:val="24"/>
        </w:rPr>
        <w:t>Θα επιμείνουμε και θα επιβάλουμε τη συνεννόηση με τη συμβολή του ελληνικού λαού, με ριζική αλλαγή των πολιτικών συσχετισμών, με την αποφασιστική ενίσχυση της Δημοκρατικής Συμπα</w:t>
      </w:r>
      <w:r>
        <w:rPr>
          <w:rFonts w:eastAsia="Times New Roman"/>
          <w:szCs w:val="24"/>
        </w:rPr>
        <w:t xml:space="preserve">ράταξης με το «Σχέδιο Ελλάδα». Εμείς καταθέτουμε ως βάση το «Σχέδιο Ελλάδα» -μιας και παραδεχθήκατε, κύριε Πρωθυπουργέ, ότι εδώ και δυόμισι χρόνια δεν έχετε αναπτυξιακό στρατηγικό σχέδιο για τον τόπο-, για να υπάρξει η συνεννόηση των πολιτικών δυνάμεων σε </w:t>
      </w:r>
      <w:r>
        <w:rPr>
          <w:rFonts w:eastAsia="Times New Roman"/>
          <w:szCs w:val="24"/>
        </w:rPr>
        <w:t xml:space="preserve">μια προγραμματική συμφωνία με </w:t>
      </w:r>
      <w:r>
        <w:rPr>
          <w:rFonts w:eastAsia="Times New Roman"/>
          <w:szCs w:val="24"/>
        </w:rPr>
        <w:lastRenderedPageBreak/>
        <w:t>πραγματικά προοδευτικό πρόσημο. Όχι άλλα λόγια και κούφιες υποσχέσεις.</w:t>
      </w:r>
    </w:p>
    <w:p w14:paraId="60188340" w14:textId="77777777" w:rsidR="00396B82" w:rsidRDefault="00B34233">
      <w:pPr>
        <w:spacing w:after="0" w:line="600" w:lineRule="auto"/>
        <w:ind w:firstLine="720"/>
        <w:jc w:val="both"/>
        <w:rPr>
          <w:rFonts w:eastAsia="Times New Roman"/>
          <w:szCs w:val="24"/>
        </w:rPr>
      </w:pPr>
      <w:r>
        <w:rPr>
          <w:rFonts w:eastAsia="Times New Roman"/>
          <w:szCs w:val="24"/>
        </w:rPr>
        <w:t>Ξέρετε η θέση μας αυτή κερδίζει διαρκώς έδαφος στην ελληνική κοινωνία και</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ξέρετε πού; Στη νέα γενιά που ψάχνει για πραγματική ελπίδα και αυτό είνα</w:t>
      </w:r>
      <w:r>
        <w:rPr>
          <w:rFonts w:eastAsia="Times New Roman"/>
          <w:szCs w:val="24"/>
        </w:rPr>
        <w:t>ι το πιο αισιόδοξο μήνυμα και μ’ αυτό θέλω να κλείσω.</w:t>
      </w:r>
    </w:p>
    <w:p w14:paraId="60188341" w14:textId="77777777" w:rsidR="00396B82" w:rsidRDefault="00B34233">
      <w:pPr>
        <w:spacing w:after="0" w:line="600" w:lineRule="auto"/>
        <w:ind w:firstLine="720"/>
        <w:jc w:val="both"/>
        <w:rPr>
          <w:rFonts w:eastAsia="Times New Roman"/>
          <w:szCs w:val="24"/>
        </w:rPr>
      </w:pPr>
      <w:r>
        <w:rPr>
          <w:rFonts w:eastAsia="Times New Roman"/>
          <w:szCs w:val="24"/>
        </w:rPr>
        <w:t>Σας ευχαριστώ πολύ.</w:t>
      </w:r>
    </w:p>
    <w:p w14:paraId="60188342" w14:textId="77777777" w:rsidR="00396B82" w:rsidRDefault="00B34233">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60188343" w14:textId="77777777" w:rsidR="00396B82" w:rsidRDefault="00B34233">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Ευχαριστούμε πολύ.</w:t>
      </w:r>
    </w:p>
    <w:p w14:paraId="60188344" w14:textId="77777777" w:rsidR="00396B82" w:rsidRDefault="00B34233">
      <w:pPr>
        <w:spacing w:after="0"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Μιχαλολιάκος</w:t>
      </w:r>
      <w:proofErr w:type="spellEnd"/>
      <w:r>
        <w:rPr>
          <w:rFonts w:eastAsia="Times New Roman"/>
          <w:szCs w:val="24"/>
        </w:rPr>
        <w:t xml:space="preserve">, Πρόεδρος της </w:t>
      </w:r>
      <w:r>
        <w:rPr>
          <w:rFonts w:eastAsia="Times New Roman"/>
          <w:szCs w:val="24"/>
        </w:rPr>
        <w:t>Κοινοβουλευτικής Ομάδας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w:t>
      </w:r>
    </w:p>
    <w:p w14:paraId="60188345" w14:textId="77777777" w:rsidR="00396B82" w:rsidRDefault="00B34233">
      <w:pPr>
        <w:spacing w:after="0" w:line="600" w:lineRule="auto"/>
        <w:ind w:firstLine="720"/>
        <w:jc w:val="both"/>
        <w:rPr>
          <w:rFonts w:eastAsia="Times New Roman"/>
          <w:szCs w:val="24"/>
        </w:rPr>
      </w:pPr>
      <w:r>
        <w:rPr>
          <w:rFonts w:eastAsia="Times New Roman"/>
          <w:b/>
          <w:szCs w:val="24"/>
        </w:rPr>
        <w:t>ΝΙΚΟΛΑΟΣ ΜΙΧΑΛΟΛΙΑΚΟΣ (Γενικός Γραμματέας του Λαϊκού Συνδέσμου – Χρυσή Αυγή):</w:t>
      </w:r>
      <w:r>
        <w:rPr>
          <w:rFonts w:eastAsia="Times New Roman"/>
          <w:szCs w:val="24"/>
        </w:rPr>
        <w:t xml:space="preserve"> Κύριε Πρόεδρε, κυρίες και κύριοι Βουλευτές, πριν αρχίσω τη σημερινή μου ομιλία σε σχέση με τη συμφωνία του </w:t>
      </w:r>
      <w:proofErr w:type="spellStart"/>
      <w:r>
        <w:rPr>
          <w:rFonts w:eastAsia="Times New Roman"/>
          <w:szCs w:val="24"/>
          <w:lang w:val="en-US"/>
        </w:rPr>
        <w:t>Eurogroup</w:t>
      </w:r>
      <w:proofErr w:type="spellEnd"/>
      <w:r>
        <w:rPr>
          <w:rFonts w:eastAsia="Times New Roman"/>
          <w:szCs w:val="24"/>
        </w:rPr>
        <w:t xml:space="preserve"> τη</w:t>
      </w:r>
      <w:r>
        <w:rPr>
          <w:rFonts w:eastAsia="Times New Roman"/>
          <w:szCs w:val="24"/>
        </w:rPr>
        <w:t>ς 15</w:t>
      </w:r>
      <w:r>
        <w:rPr>
          <w:rFonts w:eastAsia="Times New Roman"/>
          <w:szCs w:val="24"/>
          <w:vertAlign w:val="superscript"/>
        </w:rPr>
        <w:t>ης</w:t>
      </w:r>
      <w:r>
        <w:rPr>
          <w:rFonts w:eastAsia="Times New Roman"/>
          <w:szCs w:val="24"/>
        </w:rPr>
        <w:t xml:space="preserve"> Ιουνίου, θέλω να καταγγείλω τη μεγάλη καταστροφή η οποία έγινε στην ιδιαίτερη πατρίδα μου, τη Μάνη, από ολιγωρία των αρχών, από ολιγωρία των </w:t>
      </w:r>
      <w:r>
        <w:rPr>
          <w:rFonts w:eastAsia="Times New Roman"/>
          <w:szCs w:val="24"/>
        </w:rPr>
        <w:lastRenderedPageBreak/>
        <w:t>πυροσβεστικών δυνάμεων, οι οποίες έβγαλαν επίσημη ανακοίνωση ότι βρίσκεται η φωτιά υπό έλεγχο και αμέσως μετ</w:t>
      </w:r>
      <w:r>
        <w:rPr>
          <w:rFonts w:eastAsia="Times New Roman"/>
          <w:szCs w:val="24"/>
        </w:rPr>
        <w:t>ά έκαψε κυριολεκτικά τρία χωριά.</w:t>
      </w:r>
    </w:p>
    <w:p w14:paraId="6018834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Ό,τι δεν μπόρεσε να κατορθώσει ο Ιμπραήμ, να κάψει τη Μάνη, το κατόρθωσαν οι </w:t>
      </w:r>
      <w:proofErr w:type="spellStart"/>
      <w:r>
        <w:rPr>
          <w:rFonts w:eastAsia="Times New Roman" w:cs="Times New Roman"/>
          <w:szCs w:val="24"/>
        </w:rPr>
        <w:t>μνημονιακές</w:t>
      </w:r>
      <w:proofErr w:type="spellEnd"/>
      <w:r>
        <w:rPr>
          <w:rFonts w:eastAsia="Times New Roman" w:cs="Times New Roman"/>
          <w:szCs w:val="24"/>
        </w:rPr>
        <w:t xml:space="preserve"> κυβερνήσεις διαλύοντας το κράτος, με χαρακτηριστικό δείγμα αυτής της διαλύσεως το ότι σε δύο </w:t>
      </w:r>
      <w:r>
        <w:rPr>
          <w:rFonts w:eastAsia="Times New Roman" w:cs="Times New Roman"/>
          <w:szCs w:val="24"/>
          <w:lang w:val="en-US"/>
        </w:rPr>
        <w:t>Canadair</w:t>
      </w:r>
      <w:r>
        <w:rPr>
          <w:rFonts w:eastAsia="Times New Roman" w:cs="Times New Roman"/>
          <w:szCs w:val="24"/>
        </w:rPr>
        <w:t xml:space="preserve"> τα οποία πήγαιναν για να κατασβήσουν την πυρκαγιά στη Μάνη, δόθηκε εντολή να πάνε σε άλλη περιοχή. </w:t>
      </w:r>
    </w:p>
    <w:p w14:paraId="6018834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Εκ μέρους μας απευθύνουμε μια θερμή συμπαράσταση στους συμπατριώτες μας που επλήγησαν από την καταστροφή και δηλώνουμε ότι κάποτε θα υπάρχει η Ελλάδα</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θα μπορεί να προστατεύει την πατρίδα μας.</w:t>
      </w:r>
    </w:p>
    <w:p w14:paraId="60188348"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Θα ήθελα, επίσης, να αναφερθώ στα όσα είπε η κ</w:t>
      </w:r>
      <w:r>
        <w:rPr>
          <w:rFonts w:eastAsia="Times New Roman" w:cs="Times New Roman"/>
          <w:szCs w:val="24"/>
        </w:rPr>
        <w:t>.</w:t>
      </w:r>
      <w:r>
        <w:rPr>
          <w:rFonts w:eastAsia="Times New Roman" w:cs="Times New Roman"/>
          <w:szCs w:val="24"/>
        </w:rPr>
        <w:t xml:space="preserve"> Γεννηματά προηγουμένως σε σχέση με τον πρώην Πρωθυπουργό Σημίτη. Είδαμε όλοι την χαρακτηριστική φωτογραφία, όπου καθόταν στη μέση η κ</w:t>
      </w:r>
      <w:r>
        <w:rPr>
          <w:rFonts w:eastAsia="Times New Roman" w:cs="Times New Roman"/>
          <w:szCs w:val="24"/>
        </w:rPr>
        <w:t>.</w:t>
      </w:r>
      <w:r>
        <w:rPr>
          <w:rFonts w:eastAsia="Times New Roman" w:cs="Times New Roman"/>
          <w:szCs w:val="24"/>
        </w:rPr>
        <w:t xml:space="preserve"> Γεννηματά, δεξιά της ο κ. Σημίτ</w:t>
      </w:r>
      <w:r>
        <w:rPr>
          <w:rFonts w:eastAsia="Times New Roman" w:cs="Times New Roman"/>
          <w:szCs w:val="24"/>
        </w:rPr>
        <w:t xml:space="preserve">ης και αριστερά ο Γεώργιος Παπανδρέου. Μας θύμισε το σύνθημα: «Το ΠΑΣΟΚ είναι εδώ, ενωμένο, δυνατό». </w:t>
      </w:r>
    </w:p>
    <w:p w14:paraId="6018834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Αποδέχεται πλήρως, λοιπόν, την ευθύνη της συνέχειας η κ</w:t>
      </w:r>
      <w:r>
        <w:rPr>
          <w:rFonts w:eastAsia="Times New Roman" w:cs="Times New Roman"/>
          <w:szCs w:val="24"/>
        </w:rPr>
        <w:t>.</w:t>
      </w:r>
      <w:r>
        <w:rPr>
          <w:rFonts w:eastAsia="Times New Roman" w:cs="Times New Roman"/>
          <w:szCs w:val="24"/>
        </w:rPr>
        <w:t xml:space="preserve"> Γεννηματά</w:t>
      </w:r>
      <w:r>
        <w:rPr>
          <w:rFonts w:eastAsia="Times New Roman" w:cs="Times New Roman"/>
          <w:szCs w:val="24"/>
        </w:rPr>
        <w:t>,</w:t>
      </w:r>
      <w:r>
        <w:rPr>
          <w:rFonts w:eastAsia="Times New Roman" w:cs="Times New Roman"/>
          <w:szCs w:val="24"/>
        </w:rPr>
        <w:t xml:space="preserve"> και ο Σημίτης είναι υπεύθυνος, είναι ένοχος, είναι </w:t>
      </w:r>
      <w:r>
        <w:rPr>
          <w:rFonts w:eastAsia="Times New Roman" w:cs="Times New Roman"/>
          <w:szCs w:val="24"/>
        </w:rPr>
        <w:lastRenderedPageBreak/>
        <w:t>υπόλογος. Είναι υπόλογος για τη μεγ</w:t>
      </w:r>
      <w:r>
        <w:rPr>
          <w:rFonts w:eastAsia="Times New Roman" w:cs="Times New Roman"/>
          <w:szCs w:val="24"/>
        </w:rPr>
        <w:t>άλη ληστεία του Χρηματιστηρίου, για την οποία δεν αποδόθηκε ποτέ δικαιοσύνη και καταλήστευσε τον ελληνικό λαό. Είναι υπόλογος</w:t>
      </w:r>
      <w:r>
        <w:rPr>
          <w:rFonts w:eastAsia="Times New Roman" w:cs="Times New Roman"/>
          <w:szCs w:val="24"/>
        </w:rPr>
        <w:t>,</w:t>
      </w:r>
      <w:r>
        <w:rPr>
          <w:rFonts w:eastAsia="Times New Roman" w:cs="Times New Roman"/>
          <w:szCs w:val="24"/>
        </w:rPr>
        <w:t xml:space="preserve"> γιατί έβαλε τη χώρα μας στην ζώνη του </w:t>
      </w:r>
      <w:r>
        <w:rPr>
          <w:rFonts w:eastAsia="Times New Roman" w:cs="Times New Roman"/>
          <w:szCs w:val="24"/>
        </w:rPr>
        <w:t>Ε</w:t>
      </w:r>
      <w:r>
        <w:rPr>
          <w:rFonts w:eastAsia="Times New Roman" w:cs="Times New Roman"/>
          <w:szCs w:val="24"/>
        </w:rPr>
        <w:t>υρώ με πλαστά στοιχεία και οδηγηθήκαμε στην εθνική καταστροφή. Είναι υπόλογος για τα φαραω</w:t>
      </w:r>
      <w:r>
        <w:rPr>
          <w:rFonts w:eastAsia="Times New Roman" w:cs="Times New Roman"/>
          <w:szCs w:val="24"/>
        </w:rPr>
        <w:t xml:space="preserve">νικά έργα και τη σπατάλη των </w:t>
      </w:r>
      <w:r>
        <w:rPr>
          <w:rFonts w:eastAsia="Times New Roman" w:cs="Times New Roman"/>
          <w:szCs w:val="24"/>
          <w:lang w:val="en-US"/>
        </w:rPr>
        <w:t>Olympic</w:t>
      </w:r>
      <w:r>
        <w:rPr>
          <w:rFonts w:eastAsia="Times New Roman" w:cs="Times New Roman"/>
          <w:szCs w:val="24"/>
        </w:rPr>
        <w:t xml:space="preserve"> </w:t>
      </w:r>
      <w:r>
        <w:rPr>
          <w:rFonts w:eastAsia="Times New Roman" w:cs="Times New Roman"/>
          <w:szCs w:val="24"/>
          <w:lang w:val="en-US"/>
        </w:rPr>
        <w:t>Games</w:t>
      </w:r>
      <w:r>
        <w:rPr>
          <w:rFonts w:eastAsia="Times New Roman" w:cs="Times New Roman"/>
          <w:szCs w:val="24"/>
        </w:rPr>
        <w:t xml:space="preserve"> του 2004, που οδήγησαν και αυτά κατά ένα μέρος την πατρίδα μας στην καταστροφή.</w:t>
      </w:r>
    </w:p>
    <w:p w14:paraId="6018834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Όσο για τον κ. Μητσοτάκη</w:t>
      </w:r>
      <w:r>
        <w:rPr>
          <w:rFonts w:eastAsia="Times New Roman" w:cs="Times New Roman"/>
          <w:szCs w:val="24"/>
        </w:rPr>
        <w:t>,</w:t>
      </w:r>
      <w:r>
        <w:rPr>
          <w:rFonts w:eastAsia="Times New Roman" w:cs="Times New Roman"/>
          <w:szCs w:val="24"/>
        </w:rPr>
        <w:t xml:space="preserve"> με θριαμβευτικό τρόπο είπε ότι εκείνο το θέρος του 2015</w:t>
      </w:r>
      <w:r>
        <w:rPr>
          <w:rFonts w:eastAsia="Times New Roman" w:cs="Times New Roman"/>
          <w:szCs w:val="24"/>
        </w:rPr>
        <w:t>,</w:t>
      </w:r>
      <w:r>
        <w:rPr>
          <w:rFonts w:eastAsia="Times New Roman" w:cs="Times New Roman"/>
          <w:szCs w:val="24"/>
        </w:rPr>
        <w:t xml:space="preserve"> στήριξε το μνημόνιο του ΣΥΡΙΖΑ. Αποτέλεσμα αυτής τ</w:t>
      </w:r>
      <w:r>
        <w:rPr>
          <w:rFonts w:eastAsia="Times New Roman" w:cs="Times New Roman"/>
          <w:szCs w:val="24"/>
        </w:rPr>
        <w:t>ης συμφωνίας για το μνημόνιο του ΣΥΡΙΖΑ το</w:t>
      </w:r>
      <w:r>
        <w:rPr>
          <w:rFonts w:eastAsia="Times New Roman" w:cs="Times New Roman"/>
          <w:szCs w:val="24"/>
        </w:rPr>
        <w:t>ν</w:t>
      </w:r>
      <w:r>
        <w:rPr>
          <w:rFonts w:eastAsia="Times New Roman" w:cs="Times New Roman"/>
          <w:szCs w:val="24"/>
        </w:rPr>
        <w:t xml:space="preserve"> Α</w:t>
      </w:r>
      <w:r>
        <w:rPr>
          <w:rFonts w:eastAsia="Times New Roman" w:cs="Times New Roman"/>
          <w:szCs w:val="24"/>
        </w:rPr>
        <w:t>ύ</w:t>
      </w:r>
      <w:r>
        <w:rPr>
          <w:rFonts w:eastAsia="Times New Roman" w:cs="Times New Roman"/>
          <w:szCs w:val="24"/>
        </w:rPr>
        <w:t>γο</w:t>
      </w:r>
      <w:r>
        <w:rPr>
          <w:rFonts w:eastAsia="Times New Roman" w:cs="Times New Roman"/>
          <w:szCs w:val="24"/>
        </w:rPr>
        <w:t>υ</w:t>
      </w:r>
      <w:r>
        <w:rPr>
          <w:rFonts w:eastAsia="Times New Roman" w:cs="Times New Roman"/>
          <w:szCs w:val="24"/>
        </w:rPr>
        <w:t>στο του 2015 είναι και τα σημερινά αντιλαϊκά και απάνθρωπα μέτρα.</w:t>
      </w:r>
    </w:p>
    <w:p w14:paraId="6018834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Η Χρυσή Αυγή και τότε και τώρα και πάντα θα λέει όχι στο μνημόνιο, όχι στην υποταγή, όχι στην ξενοκρατία.</w:t>
      </w:r>
    </w:p>
    <w:p w14:paraId="6018834C"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w:t>
      </w:r>
      <w:r>
        <w:rPr>
          <w:rFonts w:eastAsia="Times New Roman" w:cs="Times New Roman"/>
          <w:szCs w:val="24"/>
        </w:rPr>
        <w:t xml:space="preserve"> Χρυσής Αυγής)</w:t>
      </w:r>
    </w:p>
    <w:p w14:paraId="6018834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Είπε προηγουμένως, επίσης, ο Πρωθυπουργός κατηγορώντας τη Νέα Δημοκρατία ότι θέλησε να κάνει συγκέντρωση αστυνομικών στην πλατεία Εξαρχείων και ότι έτσι θα μετέτρεπε την περιοχή των Εξαρχείων σε πεδίο μάχης.</w:t>
      </w:r>
    </w:p>
    <w:p w14:paraId="6018834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Αλήθεια πού ζει ο κ. Τσίπρας; Δεν</w:t>
      </w:r>
      <w:r>
        <w:rPr>
          <w:rFonts w:eastAsia="Times New Roman" w:cs="Times New Roman"/>
          <w:szCs w:val="24"/>
        </w:rPr>
        <w:t xml:space="preserve"> γνωρίζει ότι η περιοχή των Εξαρχείων</w:t>
      </w:r>
      <w:r>
        <w:rPr>
          <w:rFonts w:eastAsia="Times New Roman" w:cs="Times New Roman"/>
          <w:szCs w:val="24"/>
        </w:rPr>
        <w:t>,</w:t>
      </w:r>
      <w:r>
        <w:rPr>
          <w:rFonts w:eastAsia="Times New Roman" w:cs="Times New Roman"/>
          <w:szCs w:val="24"/>
        </w:rPr>
        <w:t xml:space="preserve"> είναι πεδίο μάχης εδώ και χρόνια ολόκληρα; Δεν γνωρίζει ότι κάθε Σαββατοκύριακο οι προστατευόμενοι νεαροί της Αριστεράς</w:t>
      </w:r>
      <w:r>
        <w:rPr>
          <w:rFonts w:eastAsia="Times New Roman" w:cs="Times New Roman"/>
          <w:szCs w:val="24"/>
        </w:rPr>
        <w:t>,</w:t>
      </w:r>
      <w:r>
        <w:rPr>
          <w:rFonts w:eastAsia="Times New Roman" w:cs="Times New Roman"/>
          <w:szCs w:val="24"/>
        </w:rPr>
        <w:t xml:space="preserve"> κάνουν επαναστατική γυμναστική και καίνε περιουσίες πολιτών; Τι κάνετε για όλα αυτά; Τίποτα.</w:t>
      </w:r>
    </w:p>
    <w:p w14:paraId="6018834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Ο κ</w:t>
      </w:r>
      <w:r>
        <w:rPr>
          <w:rFonts w:eastAsia="Times New Roman" w:cs="Times New Roman"/>
          <w:szCs w:val="24"/>
        </w:rPr>
        <w:t xml:space="preserve">. Μητσοτάκης έκανε ακόμη -και έγινε επίκεντρο μεγάλου διαλόγου- μια δήλωση σχετικά με τη Χρυσή Αυγή. Με τη μέθοδο μιας μπολσεβίκικης, σταλινικής προπαγάνδας κόψατε μια φράση και αφήσατε την άλλη κατά μέρος. Είπε αναφερόμενος στη Χρυσή Αυγή ότι είναι «τόσο </w:t>
      </w:r>
      <w:r>
        <w:rPr>
          <w:rFonts w:eastAsia="Times New Roman" w:cs="Times New Roman"/>
          <w:szCs w:val="24"/>
        </w:rPr>
        <w:t>χυδαία και τόσο ακραία, που δεν υπάρχει στον ελληνικό λαό». Το τι είναι χυδαίο</w:t>
      </w:r>
      <w:r>
        <w:rPr>
          <w:rFonts w:eastAsia="Times New Roman" w:cs="Times New Roman"/>
          <w:szCs w:val="24"/>
        </w:rPr>
        <w:t>,</w:t>
      </w:r>
      <w:r>
        <w:rPr>
          <w:rFonts w:eastAsia="Times New Roman" w:cs="Times New Roman"/>
          <w:szCs w:val="24"/>
        </w:rPr>
        <w:t xml:space="preserve"> το γνωρίζει πολύ καλά ο ελληνικός λαός. Χυδαία είναι τα συσσίτια, χυδαία είναι η φτώχεια, χυδαία είναι η πολιτική των μνημονίων και όχι η Χρυσή Αυγή.</w:t>
      </w:r>
    </w:p>
    <w:p w14:paraId="6018835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Επίσης θα ήθελα επί του πρ</w:t>
      </w:r>
      <w:r>
        <w:rPr>
          <w:rFonts w:eastAsia="Times New Roman" w:cs="Times New Roman"/>
          <w:szCs w:val="24"/>
        </w:rPr>
        <w:t>οκειμένου σε αυτόν το</w:t>
      </w:r>
      <w:r>
        <w:rPr>
          <w:rFonts w:eastAsia="Times New Roman" w:cs="Times New Roman"/>
          <w:szCs w:val="24"/>
        </w:rPr>
        <w:t>ν</w:t>
      </w:r>
      <w:r>
        <w:rPr>
          <w:rFonts w:eastAsia="Times New Roman" w:cs="Times New Roman"/>
          <w:szCs w:val="24"/>
        </w:rPr>
        <w:t xml:space="preserve"> διάλογο</w:t>
      </w:r>
      <w:r>
        <w:rPr>
          <w:rFonts w:eastAsia="Times New Roman" w:cs="Times New Roman"/>
          <w:szCs w:val="24"/>
        </w:rPr>
        <w:t>,</w:t>
      </w:r>
      <w:r>
        <w:rPr>
          <w:rFonts w:eastAsia="Times New Roman" w:cs="Times New Roman"/>
          <w:szCs w:val="24"/>
        </w:rPr>
        <w:t xml:space="preserve"> να δώσω μια απάντηση. Όταν ήταν κυβέρνηση η Νέα Δημοκρατία και το ΠΑΣΟΚ, πολεμούσαμε την κυβέρνηση του μνημονίου μέσα σ’ αυτή εδώ την Αίθουσα. Στα τέλη του 2014</w:t>
      </w:r>
      <w:r>
        <w:rPr>
          <w:rFonts w:eastAsia="Times New Roman" w:cs="Times New Roman"/>
          <w:szCs w:val="24"/>
        </w:rPr>
        <w:t>,</w:t>
      </w:r>
      <w:r>
        <w:rPr>
          <w:rFonts w:eastAsia="Times New Roman" w:cs="Times New Roman"/>
          <w:szCs w:val="24"/>
        </w:rPr>
        <w:t xml:space="preserve"> εμείς μέσα από τη φυλακή όπου είχαμε οδηγηθεί από μια πολιτική</w:t>
      </w:r>
      <w:r>
        <w:rPr>
          <w:rFonts w:eastAsia="Times New Roman" w:cs="Times New Roman"/>
          <w:szCs w:val="24"/>
        </w:rPr>
        <w:t xml:space="preserve"> </w:t>
      </w:r>
      <w:r>
        <w:rPr>
          <w:rFonts w:eastAsia="Times New Roman" w:cs="Times New Roman"/>
          <w:szCs w:val="24"/>
        </w:rPr>
        <w:lastRenderedPageBreak/>
        <w:t>σκευωρία, ρίξαμε την κυβέρνηση Σαμαρά. Τότε ήμασταν συνεργάτες του ΣΥΡΙΖΑ. Τώρα που κάνουμε αντιπολίτευση στην Κυβέρνηση του ΣΥΡΙΖΑ, είμαστε συνεργάτες της Νέας Δημοκρατίας. Η νοοτροπία αυτή μάς θυμίζει τη φράση του Νικόλαου Καζαντζάκη από τους «</w:t>
      </w:r>
      <w:proofErr w:type="spellStart"/>
      <w:r>
        <w:rPr>
          <w:rFonts w:eastAsia="Times New Roman" w:cs="Times New Roman"/>
          <w:szCs w:val="24"/>
        </w:rPr>
        <w:t>Αδερφοφάδ</w:t>
      </w:r>
      <w:r>
        <w:rPr>
          <w:rFonts w:eastAsia="Times New Roman" w:cs="Times New Roman"/>
          <w:szCs w:val="24"/>
        </w:rPr>
        <w:t>ες</w:t>
      </w:r>
      <w:proofErr w:type="spellEnd"/>
      <w:r>
        <w:rPr>
          <w:rFonts w:eastAsia="Times New Roman" w:cs="Times New Roman"/>
          <w:szCs w:val="24"/>
        </w:rPr>
        <w:t xml:space="preserve">», όπου αναφερόμενος στον </w:t>
      </w:r>
      <w:proofErr w:type="spellStart"/>
      <w:r>
        <w:rPr>
          <w:rFonts w:eastAsia="Times New Roman" w:cs="Times New Roman"/>
          <w:szCs w:val="24"/>
        </w:rPr>
        <w:t>παπα</w:t>
      </w:r>
      <w:proofErr w:type="spellEnd"/>
      <w:r>
        <w:rPr>
          <w:rFonts w:eastAsia="Times New Roman" w:cs="Times New Roman"/>
          <w:szCs w:val="24"/>
        </w:rPr>
        <w:t>-Γιάνναρο</w:t>
      </w:r>
      <w:r>
        <w:rPr>
          <w:rFonts w:eastAsia="Times New Roman" w:cs="Times New Roman"/>
          <w:szCs w:val="24"/>
        </w:rPr>
        <w:t>,</w:t>
      </w:r>
      <w:r>
        <w:rPr>
          <w:rFonts w:eastAsia="Times New Roman" w:cs="Times New Roman"/>
          <w:szCs w:val="24"/>
        </w:rPr>
        <w:t xml:space="preserve"> που τελικά εκτελείται, λέει: «Θέλει να είναι ελεύθερος. Σκοτώστε τον».</w:t>
      </w:r>
    </w:p>
    <w:p w14:paraId="6018835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Δεν μπορείτε να καταλάβετε ότι η Χρυσή Αυγή</w:t>
      </w:r>
      <w:r>
        <w:rPr>
          <w:rFonts w:eastAsia="Times New Roman" w:cs="Times New Roman"/>
          <w:szCs w:val="24"/>
        </w:rPr>
        <w:t>,</w:t>
      </w:r>
      <w:r>
        <w:rPr>
          <w:rFonts w:eastAsia="Times New Roman" w:cs="Times New Roman"/>
          <w:szCs w:val="24"/>
        </w:rPr>
        <w:t xml:space="preserve"> δεν μπορεί να είναι ούτε με τους φιλελεύθερους και τους νεοφιλελεύθερους ούτε με τους μαρξιστές; </w:t>
      </w:r>
      <w:r>
        <w:rPr>
          <w:rFonts w:eastAsia="Times New Roman" w:cs="Times New Roman"/>
          <w:szCs w:val="24"/>
        </w:rPr>
        <w:t>Η Χρυσή Αυγή είναι ένα λαϊκό, εθνικιστικό κίνημα</w:t>
      </w:r>
      <w:r>
        <w:rPr>
          <w:rFonts w:eastAsia="Times New Roman" w:cs="Times New Roman"/>
          <w:szCs w:val="24"/>
        </w:rPr>
        <w:t>,</w:t>
      </w:r>
      <w:r>
        <w:rPr>
          <w:rFonts w:eastAsia="Times New Roman" w:cs="Times New Roman"/>
          <w:szCs w:val="24"/>
        </w:rPr>
        <w:t xml:space="preserve"> που πολεμάει το ίδιο και τους δύο αυτούς αντιπάλους, που κατ’ ουσία δεν είναι αντίπαλοι </w:t>
      </w:r>
      <w:r>
        <w:rPr>
          <w:rFonts w:eastAsia="Times New Roman" w:cs="Times New Roman"/>
          <w:szCs w:val="24"/>
        </w:rPr>
        <w:t xml:space="preserve">και </w:t>
      </w:r>
      <w:r>
        <w:rPr>
          <w:rFonts w:eastAsia="Times New Roman" w:cs="Times New Roman"/>
          <w:szCs w:val="24"/>
        </w:rPr>
        <w:t>συνεργάζονται, όπως συνεργάστηκαν στις 14 Αυγούστου του 2015 με το μνημόνιο του ΣΥΡΙΖΑ.</w:t>
      </w:r>
    </w:p>
    <w:p w14:paraId="6018835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Μεγάλα, όμως, εθνικά θέματ</w:t>
      </w:r>
      <w:r>
        <w:rPr>
          <w:rFonts w:eastAsia="Times New Roman" w:cs="Times New Roman"/>
          <w:szCs w:val="24"/>
        </w:rPr>
        <w:t>α</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παραμένουν στα αζήτητα. Στην περιοχή μας απλώνεται ένα τουρκικό τόξο, ένα ισλαμικό τόξο χωρίς καμμία αντίδραση. Ο αυστριακός Υπουργός Άμυνας Χανς Πέτερ </w:t>
      </w:r>
      <w:proofErr w:type="spellStart"/>
      <w:r>
        <w:rPr>
          <w:rFonts w:eastAsia="Times New Roman" w:cs="Times New Roman"/>
          <w:szCs w:val="24"/>
        </w:rPr>
        <w:t>Ντόσκοτσιλ</w:t>
      </w:r>
      <w:proofErr w:type="spellEnd"/>
      <w:r>
        <w:rPr>
          <w:rFonts w:eastAsia="Times New Roman" w:cs="Times New Roman"/>
          <w:szCs w:val="24"/>
        </w:rPr>
        <w:t xml:space="preserve"> σε συνέντευξή του στην εφημερίδα «</w:t>
      </w:r>
      <w:r>
        <w:rPr>
          <w:rFonts w:eastAsia="Times New Roman" w:cs="Times New Roman"/>
          <w:szCs w:val="24"/>
        </w:rPr>
        <w:t>DIE WELT</w:t>
      </w:r>
      <w:r>
        <w:rPr>
          <w:rFonts w:eastAsia="Times New Roman" w:cs="Times New Roman"/>
          <w:szCs w:val="24"/>
        </w:rPr>
        <w:t xml:space="preserve">» είπε ότι παρατηρείται μια </w:t>
      </w:r>
      <w:proofErr w:type="spellStart"/>
      <w:r>
        <w:rPr>
          <w:rFonts w:eastAsia="Times New Roman" w:cs="Times New Roman"/>
          <w:szCs w:val="24"/>
        </w:rPr>
        <w:t>ισλαμοποίηση</w:t>
      </w:r>
      <w:proofErr w:type="spellEnd"/>
      <w:r>
        <w:rPr>
          <w:rFonts w:eastAsia="Times New Roman" w:cs="Times New Roman"/>
          <w:szCs w:val="24"/>
        </w:rPr>
        <w:t xml:space="preserve"> των Βαλκανίων και ότι το ειδικό βάρος της Ευρωπαϊκής Ένωσης στα </w:t>
      </w:r>
      <w:r>
        <w:rPr>
          <w:rFonts w:eastAsia="Times New Roman" w:cs="Times New Roman"/>
          <w:szCs w:val="24"/>
        </w:rPr>
        <w:lastRenderedPageBreak/>
        <w:t xml:space="preserve">Βαλκάνια μειώνεται, ενώ αυξάνεται αντιθέτως η επιρροή της Τουρκίας και της Σαουδικής Αραβίας. </w:t>
      </w:r>
    </w:p>
    <w:p w14:paraId="6018835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Η εφημερίδα «</w:t>
      </w:r>
      <w:r>
        <w:rPr>
          <w:rFonts w:eastAsia="Times New Roman" w:cs="Times New Roman"/>
          <w:szCs w:val="24"/>
          <w:lang w:val="en-US"/>
        </w:rPr>
        <w:t>GUARDIAN</w:t>
      </w:r>
      <w:r>
        <w:rPr>
          <w:rFonts w:eastAsia="Times New Roman" w:cs="Times New Roman"/>
          <w:szCs w:val="24"/>
        </w:rPr>
        <w:t>» έγραψε για έμμεση αναβίωση της Οθ</w:t>
      </w:r>
      <w:r>
        <w:rPr>
          <w:rFonts w:eastAsia="Times New Roman" w:cs="Times New Roman"/>
          <w:szCs w:val="24"/>
        </w:rPr>
        <w:t>ωμανικής Αυτοκρατορίας τονίζοντας: «Η Τουρκία κατέκτησε τα Βαλκάνια πριν από πέντε αιώνες και πλέον οι ηγέτες της δημιουργούν διόδους εισβολής με φιλικότερα και πιο ειρηνικά μέσα. Μόνο τα τελευταία χρόνια έχουν ανοίξει στο Σεράγεβο δύο τουρκικά πανεπιστήμι</w:t>
      </w:r>
      <w:r>
        <w:rPr>
          <w:rFonts w:eastAsia="Times New Roman" w:cs="Times New Roman"/>
          <w:szCs w:val="24"/>
        </w:rPr>
        <w:t xml:space="preserve">α». Αυτή είναι μια θλιβερή </w:t>
      </w:r>
      <w:proofErr w:type="spellStart"/>
      <w:r>
        <w:rPr>
          <w:rFonts w:eastAsia="Times New Roman" w:cs="Times New Roman"/>
          <w:szCs w:val="24"/>
        </w:rPr>
        <w:t>πραγματικότ</w:t>
      </w:r>
      <w:r>
        <w:rPr>
          <w:rFonts w:eastAsia="Times New Roman" w:cs="Times New Roman"/>
          <w:szCs w:val="24"/>
        </w:rPr>
        <w:t>ι</w:t>
      </w:r>
      <w:r>
        <w:rPr>
          <w:rFonts w:eastAsia="Times New Roman" w:cs="Times New Roman"/>
          <w:szCs w:val="24"/>
        </w:rPr>
        <w:t>ς</w:t>
      </w:r>
      <w:proofErr w:type="spellEnd"/>
      <w:r>
        <w:rPr>
          <w:rFonts w:eastAsia="Times New Roman" w:cs="Times New Roman"/>
          <w:szCs w:val="24"/>
        </w:rPr>
        <w:t>, στην οποία</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το κράτος μένει άβο</w:t>
      </w:r>
      <w:r>
        <w:rPr>
          <w:rFonts w:eastAsia="Times New Roman" w:cs="Times New Roman"/>
          <w:szCs w:val="24"/>
        </w:rPr>
        <w:t>υ</w:t>
      </w:r>
      <w:r>
        <w:rPr>
          <w:rFonts w:eastAsia="Times New Roman" w:cs="Times New Roman"/>
          <w:szCs w:val="24"/>
        </w:rPr>
        <w:t xml:space="preserve">λο. </w:t>
      </w:r>
    </w:p>
    <w:p w14:paraId="6018835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Την ίδια στιγμή που οι Αλβανοί ελέγχουν το κράτος των Σκοπίων, οι Αλβανοί οι οποίοι υποτάσσονται στα συμφέροντα της Τουρκίας πλήρως, εμείς δεν κάνουμε τίποτα. Δεν λέμε</w:t>
      </w:r>
      <w:r>
        <w:rPr>
          <w:rFonts w:eastAsia="Times New Roman" w:cs="Times New Roman"/>
          <w:szCs w:val="24"/>
        </w:rPr>
        <w:t xml:space="preserve"> λέξη. Το βλέπει ο αυστριακός </w:t>
      </w:r>
      <w:r>
        <w:rPr>
          <w:rFonts w:eastAsia="Times New Roman" w:cs="Times New Roman"/>
          <w:szCs w:val="24"/>
        </w:rPr>
        <w:t>υ</w:t>
      </w:r>
      <w:r>
        <w:rPr>
          <w:rFonts w:eastAsia="Times New Roman" w:cs="Times New Roman"/>
          <w:szCs w:val="24"/>
        </w:rPr>
        <w:t>πουργός, το βλέπει η αγγλική εφημερίδα «</w:t>
      </w:r>
      <w:r w:rsidRPr="005E1BA3">
        <w:rPr>
          <w:rFonts w:eastAsia="Times New Roman" w:cs="Times New Roman"/>
          <w:szCs w:val="24"/>
          <w:lang w:val="en-US"/>
        </w:rPr>
        <w:t>GUARDIAN</w:t>
      </w:r>
      <w:r>
        <w:rPr>
          <w:rFonts w:eastAsia="Times New Roman" w:cs="Times New Roman"/>
          <w:szCs w:val="24"/>
        </w:rPr>
        <w:t>». Εδώ όχι μόνο δεν ανησυχούμε αλλά στέλνουμε και ευχές για το Ραμαζάνι!</w:t>
      </w:r>
    </w:p>
    <w:p w14:paraId="6018835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Κύριε Πρόεδρε, κυρίες και κύριοι Βουλευτές, έφτασε στις θυρίδες όλων των Βουλευτών μια έκκληση από την Π</w:t>
      </w:r>
      <w:r>
        <w:rPr>
          <w:rFonts w:eastAsia="Times New Roman" w:cs="Times New Roman"/>
          <w:szCs w:val="24"/>
        </w:rPr>
        <w:t>ανελλήνια Ομοσπονδία Πολιτιστικών Συλλόγων Μακεδονίας με ημερομηνία 22-6-2017 και θέμα</w:t>
      </w:r>
      <w:r>
        <w:rPr>
          <w:rFonts w:eastAsia="Times New Roman" w:cs="Times New Roman"/>
          <w:szCs w:val="24"/>
        </w:rPr>
        <w:t>:</w:t>
      </w:r>
      <w:r>
        <w:rPr>
          <w:rFonts w:eastAsia="Times New Roman" w:cs="Times New Roman"/>
          <w:szCs w:val="24"/>
        </w:rPr>
        <w:t xml:space="preserve"> «Χρήση του όρου Μακεδονία». Πιστεύω</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πως δεν αφορά τους Βουλευτές μόνο της Μακεδονίας. Αφορά όλους τους Έλληνες Βουλευτές. </w:t>
      </w:r>
    </w:p>
    <w:p w14:paraId="6018835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Σύμφωνα, λοιπόν, με το ψήφισμα της Πανελληνί</w:t>
      </w:r>
      <w:r>
        <w:rPr>
          <w:rFonts w:eastAsia="Times New Roman" w:cs="Times New Roman"/>
          <w:szCs w:val="24"/>
        </w:rPr>
        <w:t>ου Ομοσπονδίας των Συλλόγων των Μακεδόνων τις τελευταίες εβδομάδες υπάρχει έντονη φημολογία. Την έθαψαν και οι εφημερίδες και τα κόμματα εκτός από τη Χρυσή Αυγή. Θα σας τη διαβάσω αυτολεξεί: «Τις τελευταίες εβδομάδες υπάρχει έντονη φημολογία</w:t>
      </w:r>
      <w:r>
        <w:rPr>
          <w:rFonts w:eastAsia="Times New Roman" w:cs="Times New Roman"/>
          <w:szCs w:val="24"/>
        </w:rPr>
        <w:t>,</w:t>
      </w:r>
      <w:r>
        <w:rPr>
          <w:rFonts w:eastAsia="Times New Roman" w:cs="Times New Roman"/>
          <w:szCs w:val="24"/>
        </w:rPr>
        <w:t xml:space="preserve"> σχετικά με τη</w:t>
      </w:r>
      <w:r>
        <w:rPr>
          <w:rFonts w:eastAsia="Times New Roman" w:cs="Times New Roman"/>
          <w:szCs w:val="24"/>
        </w:rPr>
        <w:t>ν ονομασία που προτίθεται να προτείνει το Υπουργείο Εξωτερικών. Πληροφορηθήκαμε με έκπληξη ότι σύμφωνα με την ιστοσελίδα του ΥΠΕΞ, η επίσημη θέση της Ελλάδος είναι σαφής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ύνθετη ονομασία με γεωγραφικό προσδιορισμό πριν από τη λέξη «Μακεδονία»». </w:t>
      </w:r>
    </w:p>
    <w:p w14:paraId="6018835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Στην έκκλ</w:t>
      </w:r>
      <w:r>
        <w:rPr>
          <w:rFonts w:eastAsia="Times New Roman" w:cs="Times New Roman"/>
          <w:szCs w:val="24"/>
        </w:rPr>
        <w:t>ησή της η Πανελλήνια Ομοσπονδία των Μακεδόνων καλεί όλους τους Βουλευτές</w:t>
      </w:r>
      <w:r>
        <w:rPr>
          <w:rFonts w:eastAsia="Times New Roman" w:cs="Times New Roman"/>
          <w:szCs w:val="24"/>
        </w:rPr>
        <w:t>,</w:t>
      </w:r>
      <w:r>
        <w:rPr>
          <w:rFonts w:eastAsia="Times New Roman" w:cs="Times New Roman"/>
          <w:szCs w:val="24"/>
        </w:rPr>
        <w:t xml:space="preserve"> να απαντήσουν εντός πέντε ημερών μέχρι τη Δευτέρα 26 Ιουνίου, στο εάν είναι υπέρ της σύνθετης ονομασίας που θα περιέχει τον όρο «Μακεδονία». Δεν απάντησε κανείς. </w:t>
      </w:r>
    </w:p>
    <w:p w14:paraId="60188358"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Απαντώ εγώ εκ μέρου</w:t>
      </w:r>
      <w:r>
        <w:rPr>
          <w:rFonts w:eastAsia="Times New Roman" w:cs="Times New Roman"/>
          <w:szCs w:val="24"/>
        </w:rPr>
        <w:t>ς των Βουλευτών της Χρυσής Αυγής</w:t>
      </w:r>
      <w:r>
        <w:rPr>
          <w:rFonts w:eastAsia="Times New Roman" w:cs="Times New Roman"/>
          <w:szCs w:val="24"/>
        </w:rPr>
        <w:t>.</w:t>
      </w:r>
      <w:r>
        <w:rPr>
          <w:rFonts w:eastAsia="Times New Roman" w:cs="Times New Roman"/>
          <w:szCs w:val="24"/>
        </w:rPr>
        <w:t xml:space="preserve"> Θεωρούμε εθνική προδοσία την οποιαδήποτε χρησιμοποίηση του όρου «Μακεδονία» για το όνομα των Σκοπίων. Να είστε σίγουροι ότι αυτό δεν θα περάσει. </w:t>
      </w:r>
    </w:p>
    <w:p w14:paraId="60188359" w14:textId="77777777" w:rsidR="00396B82" w:rsidRDefault="00B34233">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018835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Το θέμα αυτό είχε απασχολή</w:t>
      </w:r>
      <w:r>
        <w:rPr>
          <w:rFonts w:eastAsia="Times New Roman" w:cs="Times New Roman"/>
          <w:szCs w:val="24"/>
        </w:rPr>
        <w:t>σει και τη Βουλή, όταν είχα ανακοινώσει δημόσια την επιστολή του Υπουργού Εξωτερικών κ. Κοτζιά, ο οποίος αυτή τη στιγμή βρίσκεται σε διαπραγμάτευση για το Κυπριακό πρόβλημα. Εύχομαι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μη δοθεί λύση, γιατί οι λύσεις οι οποίες έχουν τεθεί πάνω </w:t>
      </w:r>
      <w:r>
        <w:rPr>
          <w:rFonts w:eastAsia="Times New Roman" w:cs="Times New Roman"/>
          <w:szCs w:val="24"/>
        </w:rPr>
        <w:t>στο τραπέζι</w:t>
      </w:r>
      <w:r>
        <w:rPr>
          <w:rFonts w:eastAsia="Times New Roman" w:cs="Times New Roman"/>
          <w:szCs w:val="24"/>
        </w:rPr>
        <w:t>,</w:t>
      </w:r>
      <w:r>
        <w:rPr>
          <w:rFonts w:eastAsia="Times New Roman" w:cs="Times New Roman"/>
          <w:szCs w:val="24"/>
        </w:rPr>
        <w:t xml:space="preserve"> είναι πραγματικά </w:t>
      </w:r>
      <w:proofErr w:type="spellStart"/>
      <w:r>
        <w:rPr>
          <w:rFonts w:eastAsia="Times New Roman" w:cs="Times New Roman"/>
          <w:szCs w:val="24"/>
        </w:rPr>
        <w:t>εθνοπροδοτικές</w:t>
      </w:r>
      <w:proofErr w:type="spellEnd"/>
      <w:r>
        <w:rPr>
          <w:rFonts w:eastAsia="Times New Roman" w:cs="Times New Roman"/>
          <w:szCs w:val="24"/>
        </w:rPr>
        <w:t xml:space="preserve"> και οδηγούν στην </w:t>
      </w:r>
      <w:proofErr w:type="spellStart"/>
      <w:r>
        <w:rPr>
          <w:rFonts w:eastAsia="Times New Roman" w:cs="Times New Roman"/>
          <w:szCs w:val="24"/>
        </w:rPr>
        <w:t>τουρκοποίηση</w:t>
      </w:r>
      <w:proofErr w:type="spellEnd"/>
      <w:r>
        <w:rPr>
          <w:rFonts w:eastAsia="Times New Roman" w:cs="Times New Roman"/>
          <w:szCs w:val="24"/>
        </w:rPr>
        <w:t xml:space="preserve"> της Κύπρου. Προς αυτή την κατεύθυνση ο κ. Κοτζιάς οδηγείται προς τον σωστό δρόμο και έχει τη συμπαράστασή μας. Να μην περάσει καμμία λύση αυτού του είδους. Βεβαίως εάν περάσει</w:t>
      </w:r>
      <w:r>
        <w:rPr>
          <w:rFonts w:eastAsia="Times New Roman" w:cs="Times New Roman"/>
          <w:szCs w:val="24"/>
        </w:rPr>
        <w:t>,</w:t>
      </w:r>
      <w:r>
        <w:rPr>
          <w:rFonts w:eastAsia="Times New Roman" w:cs="Times New Roman"/>
          <w:szCs w:val="24"/>
        </w:rPr>
        <w:t xml:space="preserve"> θα ε</w:t>
      </w:r>
      <w:r>
        <w:rPr>
          <w:rFonts w:eastAsia="Times New Roman" w:cs="Times New Roman"/>
          <w:szCs w:val="24"/>
        </w:rPr>
        <w:t xml:space="preserve">ίναι υπόλογος έναντι της ιστορίας. </w:t>
      </w:r>
    </w:p>
    <w:p w14:paraId="6018835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Η ονομασία, λοιπόν, που προκρίνει, σύμφωνα με δημοσιεύματα, η Κυβέρνηση του ΣΥΡΙΖΑ –και ελπίζω να με διαψεύσετε- είναι «Μακεδονία του Βαρδάρη». Το σκεφτήκατε πολύ αυτό το πράγμα; Την σκεφτήκατε πολύ αυτή</w:t>
      </w:r>
      <w:r>
        <w:rPr>
          <w:rFonts w:eastAsia="Times New Roman" w:cs="Times New Roman"/>
          <w:szCs w:val="24"/>
        </w:rPr>
        <w:t xml:space="preserve"> την ονομασία; Δεν γνωρίζετε </w:t>
      </w:r>
      <w:r>
        <w:rPr>
          <w:rFonts w:eastAsia="Times New Roman" w:cs="Times New Roman"/>
          <w:szCs w:val="24"/>
        </w:rPr>
        <w:lastRenderedPageBreak/>
        <w:t xml:space="preserve">ότι ο Βαρδάρης φτάνει στη Θεσσαλονίκη; Η ονομασία «Μακεδονία του Βαρδάρη» είναι πλήρης επιβράβευση των </w:t>
      </w:r>
      <w:proofErr w:type="spellStart"/>
      <w:r>
        <w:rPr>
          <w:rFonts w:eastAsia="Times New Roman" w:cs="Times New Roman"/>
          <w:szCs w:val="24"/>
        </w:rPr>
        <w:t>αλυτρωτικών</w:t>
      </w:r>
      <w:proofErr w:type="spellEnd"/>
      <w:r>
        <w:rPr>
          <w:rFonts w:eastAsia="Times New Roman" w:cs="Times New Roman"/>
          <w:szCs w:val="24"/>
        </w:rPr>
        <w:t xml:space="preserve"> σχεδίων των Σκοπίων. </w:t>
      </w:r>
    </w:p>
    <w:p w14:paraId="6018835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Μια και μιλάμε για την πολιτική ζωή της χώρας, μέγα ζήτημα ετέθη για τις παρεμβάσεις στη </w:t>
      </w:r>
      <w:r>
        <w:rPr>
          <w:rFonts w:eastAsia="Times New Roman" w:cs="Times New Roman"/>
          <w:szCs w:val="24"/>
        </w:rPr>
        <w:t>δ</w:t>
      </w:r>
      <w:r>
        <w:rPr>
          <w:rFonts w:eastAsia="Times New Roman" w:cs="Times New Roman"/>
          <w:szCs w:val="24"/>
        </w:rPr>
        <w:t xml:space="preserve">ικαιοσύνη και για τη στάση της Χρυσής Αυγής. Η Χρυσή Αυγή είναι θύμα αυτών των παρεμβάσεων στη </w:t>
      </w:r>
      <w:r>
        <w:rPr>
          <w:rFonts w:eastAsia="Times New Roman" w:cs="Times New Roman"/>
          <w:szCs w:val="24"/>
        </w:rPr>
        <w:t>δ</w:t>
      </w:r>
      <w:r>
        <w:rPr>
          <w:rFonts w:eastAsia="Times New Roman" w:cs="Times New Roman"/>
          <w:szCs w:val="24"/>
        </w:rPr>
        <w:t>ικαιοσύνη και λυπάται πάρα πολύ</w:t>
      </w:r>
      <w:r>
        <w:rPr>
          <w:rFonts w:eastAsia="Times New Roman" w:cs="Times New Roman"/>
          <w:szCs w:val="24"/>
        </w:rPr>
        <w:t>,</w:t>
      </w:r>
      <w:r>
        <w:rPr>
          <w:rFonts w:eastAsia="Times New Roman" w:cs="Times New Roman"/>
          <w:szCs w:val="24"/>
        </w:rPr>
        <w:t xml:space="preserve"> που η Κυβέρνηση η οποία κόπτεται για διαφάνεια, δεν κάνει τίποτε για την δίωξη που έχει έρθει εδώ από τον </w:t>
      </w:r>
      <w:r>
        <w:rPr>
          <w:rFonts w:eastAsia="Times New Roman" w:cs="Times New Roman"/>
          <w:szCs w:val="24"/>
        </w:rPr>
        <w:t>ε</w:t>
      </w:r>
      <w:r>
        <w:rPr>
          <w:rFonts w:eastAsia="Times New Roman" w:cs="Times New Roman"/>
          <w:szCs w:val="24"/>
        </w:rPr>
        <w:t>ισαγγελέα κατά του π</w:t>
      </w:r>
      <w:r>
        <w:rPr>
          <w:rFonts w:eastAsia="Times New Roman" w:cs="Times New Roman"/>
          <w:szCs w:val="24"/>
        </w:rPr>
        <w:t>ρώην Πρωθυπουργού Αντώνη Σαμαρά</w:t>
      </w:r>
      <w:r>
        <w:rPr>
          <w:rFonts w:eastAsia="Times New Roman" w:cs="Times New Roman"/>
          <w:szCs w:val="24"/>
        </w:rPr>
        <w:t>,</w:t>
      </w:r>
      <w:r>
        <w:rPr>
          <w:rFonts w:eastAsia="Times New Roman" w:cs="Times New Roman"/>
          <w:szCs w:val="24"/>
        </w:rPr>
        <w:t xml:space="preserve"> για το ηχητικό ντοκουμέντο με το οποίο ζητά την προφυλάκιση Βουλευτών της Χρυσής Αυγής. </w:t>
      </w:r>
    </w:p>
    <w:p w14:paraId="6018835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Ο κ. Σαμαράς, ως γνωστόν, είναι πρώην Πρωθυπουργός και χρειάζεται εξεταστική. Εμείς έχουμε μόνο δεκαεφτά Βουλευτές. Καλύπτετε, επομένω</w:t>
      </w:r>
      <w:r>
        <w:rPr>
          <w:rFonts w:eastAsia="Times New Roman" w:cs="Times New Roman"/>
          <w:szCs w:val="24"/>
        </w:rPr>
        <w:t xml:space="preserve">ς, τον κ. Σαμαρά και δεν κάνετε τίποτα, κωφεύοντας σ’ αυτά τα οποία ζητάει η </w:t>
      </w:r>
      <w:r>
        <w:rPr>
          <w:rFonts w:eastAsia="Times New Roman" w:cs="Times New Roman"/>
          <w:szCs w:val="24"/>
        </w:rPr>
        <w:t>δ</w:t>
      </w:r>
      <w:r>
        <w:rPr>
          <w:rFonts w:eastAsia="Times New Roman" w:cs="Times New Roman"/>
          <w:szCs w:val="24"/>
        </w:rPr>
        <w:t>ικαιοσύνη.</w:t>
      </w:r>
    </w:p>
    <w:p w14:paraId="6018835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Η Χρυσή Αυγή είναι θύμα μιας πολιτικής σκευωρίας.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υτό θα αποδειχθεί και θα δικαιωθεί. Δικαιώνεται από τον ελληνικό λαό</w:t>
      </w:r>
      <w:r>
        <w:rPr>
          <w:rFonts w:eastAsia="Times New Roman" w:cs="Times New Roman"/>
          <w:szCs w:val="24"/>
        </w:rPr>
        <w:t>,</w:t>
      </w:r>
      <w:r>
        <w:rPr>
          <w:rFonts w:eastAsia="Times New Roman" w:cs="Times New Roman"/>
          <w:szCs w:val="24"/>
        </w:rPr>
        <w:t xml:space="preserve"> που την έχει καταστήσει την τρίτη πολιτική δύν</w:t>
      </w:r>
      <w:r>
        <w:rPr>
          <w:rFonts w:eastAsia="Times New Roman" w:cs="Times New Roman"/>
          <w:szCs w:val="24"/>
        </w:rPr>
        <w:t>αμη της χώ</w:t>
      </w:r>
      <w:r>
        <w:rPr>
          <w:rFonts w:eastAsia="Times New Roman" w:cs="Times New Roman"/>
          <w:szCs w:val="24"/>
        </w:rPr>
        <w:lastRenderedPageBreak/>
        <w:t xml:space="preserve">ρας, παρ’ όλη την πολεμική, παρ’ όλο το μίσος, παρ’ όλο τον αποκλεισμό της χούντας της διαπλοκής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w:t>
      </w:r>
    </w:p>
    <w:p w14:paraId="6018835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Βουλευτές, μιλάμε για το οικονομικό θέμα και για την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της 15</w:t>
      </w:r>
      <w:r>
        <w:rPr>
          <w:rFonts w:eastAsia="Times New Roman" w:cs="Times New Roman"/>
          <w:szCs w:val="24"/>
          <w:vertAlign w:val="superscript"/>
        </w:rPr>
        <w:t>ης</w:t>
      </w:r>
      <w:r>
        <w:rPr>
          <w:rFonts w:eastAsia="Times New Roman" w:cs="Times New Roman"/>
          <w:szCs w:val="24"/>
        </w:rPr>
        <w:t xml:space="preserve"> Ι</w:t>
      </w:r>
      <w:r>
        <w:rPr>
          <w:rFonts w:eastAsia="Times New Roman" w:cs="Times New Roman"/>
          <w:szCs w:val="24"/>
        </w:rPr>
        <w:t xml:space="preserve">ουνίου. Βρισκόμαστε στον όγδοο χρόνο του μνημονίου. </w:t>
      </w:r>
      <w:r>
        <w:rPr>
          <w:rFonts w:eastAsia="Times New Roman" w:cs="Times New Roman"/>
          <w:szCs w:val="24"/>
        </w:rPr>
        <w:t>Α</w:t>
      </w:r>
      <w:r>
        <w:rPr>
          <w:rFonts w:eastAsia="Times New Roman" w:cs="Times New Roman"/>
          <w:szCs w:val="24"/>
        </w:rPr>
        <w:t xml:space="preserve">πό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του Αντώνη Σαμαρά έχουμε πλέον περάσει στο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του Αλέξη Τσίπρα. Μας λένε ότι έρχεται η ανάπτυξη ότι θα φάει ο λαός με χρυσά κουτάλια, την ίδια ώρα που υπάρχουν εκατομμύρια </w:t>
      </w:r>
      <w:r>
        <w:rPr>
          <w:rFonts w:eastAsia="Times New Roman" w:cs="Times New Roman"/>
          <w:szCs w:val="24"/>
        </w:rPr>
        <w:t>άνεργοι και ο λαός βυθίζεται στην εξαθλίωση. Φτάσαμε στο σημείο</w:t>
      </w:r>
      <w:r>
        <w:rPr>
          <w:rFonts w:eastAsia="Times New Roman" w:cs="Times New Roman"/>
          <w:szCs w:val="24"/>
        </w:rPr>
        <w:t>,</w:t>
      </w:r>
      <w:r>
        <w:rPr>
          <w:rFonts w:eastAsia="Times New Roman" w:cs="Times New Roman"/>
          <w:szCs w:val="24"/>
        </w:rPr>
        <w:t xml:space="preserve"> από τις είκοσι οκτώ χώρες της Ευρωπαϊκή</w:t>
      </w:r>
      <w:r>
        <w:rPr>
          <w:rFonts w:eastAsia="Times New Roman" w:cs="Times New Roman"/>
          <w:szCs w:val="24"/>
        </w:rPr>
        <w:t>ς</w:t>
      </w:r>
      <w:r>
        <w:rPr>
          <w:rFonts w:eastAsia="Times New Roman" w:cs="Times New Roman"/>
          <w:szCs w:val="24"/>
        </w:rPr>
        <w:t xml:space="preserve"> Ένωσης φτωχότερη από εμάς να είναι μόνο η Βουλγαρία. Μας έχει περάσει και η Ρουμανία. </w:t>
      </w:r>
    </w:p>
    <w:p w14:paraId="6018836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Σύμφωνα με τα επίσημα στοιχεία της Ελληνικής Στατιστικής Υπηρεσ</w:t>
      </w:r>
      <w:r>
        <w:rPr>
          <w:rFonts w:eastAsia="Times New Roman" w:cs="Times New Roman"/>
          <w:szCs w:val="24"/>
        </w:rPr>
        <w:t>ίας αρνητική πρωτιά στην Ευρώπη κατέχει η Ελλάδα, αναφορικά με τη φτώχεια η οποία επιδεινώθηκε τα χρόνια της κρίσης, με αποτέλεσμα πέρυσι να απειλεί το 23,1% του πληθυσμού της χώρας. Αν ληφθεί μάλιστα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και ο πληθυσμός </w:t>
      </w:r>
      <w:r>
        <w:rPr>
          <w:rFonts w:eastAsia="Times New Roman" w:cs="Times New Roman"/>
          <w:szCs w:val="24"/>
        </w:rPr>
        <w:lastRenderedPageBreak/>
        <w:t>που ζούσε υπό κοινωνικό αποκλε</w:t>
      </w:r>
      <w:r>
        <w:rPr>
          <w:rFonts w:eastAsia="Times New Roman" w:cs="Times New Roman"/>
          <w:szCs w:val="24"/>
        </w:rPr>
        <w:t xml:space="preserve">ισμό, τότε το ποσοστό αυξάνεται στο 35,7%. Είναι το δεύτερο υψηλότερο στην Ευρώπη μετά από εκείνο της Βουλγαρίας. </w:t>
      </w:r>
    </w:p>
    <w:p w14:paraId="6018836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Σύμφωνα με τα στοιχεία της ΕΛΣΤΑΤ επίσης, τρία εκατομμύρια εφτακόσιες ογδόντα εννιά χιλιάδες Έλληνες βρίσκονται σε κίνδυνο φτώχειας και κοινω</w:t>
      </w:r>
      <w:r>
        <w:rPr>
          <w:rFonts w:eastAsia="Times New Roman" w:cs="Times New Roman"/>
          <w:szCs w:val="24"/>
        </w:rPr>
        <w:t xml:space="preserve">νικού αποκλεισμού και ένα 22,4% του πληθυσμού στερείται βασικών αγαθών και υπηρεσιών. Αυτή είναι η χυδαιότητα της Νέας Δημοκρατίας, του ΠΑΣΟΚ και του ΣΥΡΙΖΑ. Ας μη μιλάμε για χυδαιότητα. Χυδαιότητα είναι η φτώχεια, η ανέχεια και τα μνημόνια. </w:t>
      </w:r>
    </w:p>
    <w:p w14:paraId="6018836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Ιδιαίτερα σημ</w:t>
      </w:r>
      <w:r>
        <w:rPr>
          <w:rFonts w:eastAsia="Times New Roman" w:cs="Times New Roman"/>
          <w:szCs w:val="24"/>
        </w:rPr>
        <w:t>αντικό είναι</w:t>
      </w:r>
      <w:r>
        <w:rPr>
          <w:rFonts w:eastAsia="Times New Roman" w:cs="Times New Roman"/>
          <w:szCs w:val="24"/>
        </w:rPr>
        <w:t>,</w:t>
      </w:r>
      <w:r>
        <w:rPr>
          <w:rFonts w:eastAsia="Times New Roman" w:cs="Times New Roman"/>
          <w:szCs w:val="24"/>
        </w:rPr>
        <w:t xml:space="preserve"> όμως, σύμφωνα με τα στοιχεία πάντα της ΕΛΣΤΑΤ ότι το πλουσιότερο 20% είχε την μεγαλύτερη ανισότητα </w:t>
      </w:r>
      <w:r>
        <w:rPr>
          <w:rFonts w:eastAsia="Times New Roman" w:cs="Times New Roman"/>
          <w:szCs w:val="24"/>
        </w:rPr>
        <w:t xml:space="preserve">στην Ευρώπη </w:t>
      </w:r>
      <w:r>
        <w:rPr>
          <w:rFonts w:eastAsia="Times New Roman" w:cs="Times New Roman"/>
          <w:szCs w:val="24"/>
        </w:rPr>
        <w:t>με το φτωχότερο 20% του πληθυσμού, πράγμα που σημαίνει</w:t>
      </w:r>
      <w:r>
        <w:rPr>
          <w:rFonts w:eastAsia="Times New Roman" w:cs="Times New Roman"/>
          <w:szCs w:val="24"/>
        </w:rPr>
        <w:t>,</w:t>
      </w:r>
      <w:r>
        <w:rPr>
          <w:rFonts w:eastAsia="Times New Roman" w:cs="Times New Roman"/>
          <w:szCs w:val="24"/>
        </w:rPr>
        <w:t xml:space="preserve"> πως οι πλούσιοι έγιναν πλουσιότεροι και οι φτωχοί φτωχότεροι. Αυτή είναι η </w:t>
      </w:r>
      <w:r>
        <w:rPr>
          <w:rFonts w:eastAsia="Times New Roman" w:cs="Times New Roman"/>
          <w:szCs w:val="24"/>
        </w:rPr>
        <w:t xml:space="preserve">δήθεν προοδευτική διακυβέρνηση της χώρας από τον ΣΥΡΙΖΑ. Ας πάψει, επιτέλους, να επικαλείται </w:t>
      </w:r>
      <w:r>
        <w:rPr>
          <w:rFonts w:eastAsia="Times New Roman" w:cs="Times New Roman"/>
          <w:szCs w:val="24"/>
        </w:rPr>
        <w:t xml:space="preserve">το </w:t>
      </w:r>
      <w:r>
        <w:rPr>
          <w:rFonts w:eastAsia="Times New Roman" w:cs="Times New Roman"/>
          <w:szCs w:val="24"/>
        </w:rPr>
        <w:t>τι παρέλαβε, γιατί ήδη κυβερνά δυόμισι χρόνια. Ας αρκεστούμε μόνο στην θριαμβολογία του κ. Μητσοτάκη, προηγουμένως, ότι σας έδωσε χείρα βοηθείας εκείνον τον μοι</w:t>
      </w:r>
      <w:r>
        <w:rPr>
          <w:rFonts w:eastAsia="Times New Roman" w:cs="Times New Roman"/>
          <w:szCs w:val="24"/>
        </w:rPr>
        <w:t xml:space="preserve">ραίο Αύγουστο του 2015, όπου μετατρέψατε το «ΟΧΙ» του ελληνικού λαού </w:t>
      </w:r>
      <w:r>
        <w:rPr>
          <w:rFonts w:eastAsia="Times New Roman" w:cs="Times New Roman"/>
          <w:szCs w:val="24"/>
        </w:rPr>
        <w:lastRenderedPageBreak/>
        <w:t>σε ένα ταπεινωτικό «ΝΑΙ» και οδηγήσατε τη χώρα σε νέο μνημόνιο</w:t>
      </w:r>
      <w:r>
        <w:rPr>
          <w:rFonts w:eastAsia="Times New Roman" w:cs="Times New Roman"/>
          <w:szCs w:val="24"/>
        </w:rPr>
        <w:t>,</w:t>
      </w:r>
      <w:r>
        <w:rPr>
          <w:rFonts w:eastAsia="Times New Roman" w:cs="Times New Roman"/>
          <w:szCs w:val="24"/>
        </w:rPr>
        <w:t xml:space="preserve"> εσείς που θα σκίζατε το μνημόνιο.</w:t>
      </w:r>
    </w:p>
    <w:p w14:paraId="6018836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Από τον Ιούλιο του 2015</w:t>
      </w:r>
      <w:r>
        <w:rPr>
          <w:rFonts w:eastAsia="Times New Roman" w:cs="Times New Roman"/>
          <w:szCs w:val="24"/>
        </w:rPr>
        <w:t>,</w:t>
      </w:r>
      <w:r>
        <w:rPr>
          <w:rFonts w:eastAsia="Times New Roman" w:cs="Times New Roman"/>
          <w:szCs w:val="24"/>
        </w:rPr>
        <w:t xml:space="preserve"> όταν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περιφρόνησε αυτή την εκπεφρασμένη θέληση του ελληνικού λαού μέσω του δημοψηφίσματος και έσυρε τη χώρα σε νέο μνημόνιο, φτάσαμε στο </w:t>
      </w:r>
      <w:proofErr w:type="spellStart"/>
      <w:r>
        <w:rPr>
          <w:rFonts w:eastAsia="Times New Roman" w:cs="Times New Roman"/>
          <w:szCs w:val="24"/>
          <w:lang w:val="en-US"/>
        </w:rPr>
        <w:t>Eurogroup</w:t>
      </w:r>
      <w:proofErr w:type="spellEnd"/>
      <w:r>
        <w:rPr>
          <w:rFonts w:eastAsia="Times New Roman" w:cs="Times New Roman"/>
          <w:szCs w:val="24"/>
        </w:rPr>
        <w:t xml:space="preserve"> της 15</w:t>
      </w:r>
      <w:r>
        <w:rPr>
          <w:rFonts w:eastAsia="Times New Roman" w:cs="Times New Roman"/>
          <w:szCs w:val="24"/>
          <w:vertAlign w:val="superscript"/>
        </w:rPr>
        <w:t>ης</w:t>
      </w:r>
      <w:r>
        <w:rPr>
          <w:rFonts w:eastAsia="Times New Roman" w:cs="Times New Roman"/>
          <w:szCs w:val="24"/>
        </w:rPr>
        <w:t xml:space="preserve"> Ιουνίου του 2017, όπου ενταφιάστηκε</w:t>
      </w:r>
      <w:r>
        <w:rPr>
          <w:rFonts w:eastAsia="Times New Roman" w:cs="Times New Roman"/>
          <w:szCs w:val="24"/>
        </w:rPr>
        <w:t>,</w:t>
      </w:r>
      <w:r>
        <w:rPr>
          <w:rFonts w:eastAsia="Times New Roman" w:cs="Times New Roman"/>
          <w:szCs w:val="24"/>
        </w:rPr>
        <w:t xml:space="preserve"> κυριολεκτικά</w:t>
      </w:r>
      <w:r>
        <w:rPr>
          <w:rFonts w:eastAsia="Times New Roman" w:cs="Times New Roman"/>
          <w:szCs w:val="24"/>
        </w:rPr>
        <w:t>,</w:t>
      </w:r>
      <w:r>
        <w:rPr>
          <w:rFonts w:eastAsia="Times New Roman" w:cs="Times New Roman"/>
          <w:szCs w:val="24"/>
        </w:rPr>
        <w:t xml:space="preserve"> το παραμύθι της ελάφρυνσης του ελληνικού χρέους. </w:t>
      </w:r>
    </w:p>
    <w:p w14:paraId="6018836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Εδώ να τονίσω ένα πράγμα</w:t>
      </w:r>
      <w:r>
        <w:rPr>
          <w:rFonts w:eastAsia="Times New Roman" w:cs="Times New Roman"/>
          <w:szCs w:val="24"/>
        </w:rPr>
        <w:t>.</w:t>
      </w:r>
      <w:r>
        <w:rPr>
          <w:rFonts w:eastAsia="Times New Roman" w:cs="Times New Roman"/>
          <w:szCs w:val="24"/>
        </w:rPr>
        <w:t xml:space="preserve"> Κανείς πουθενά στον κόσμο, κανείς από τους διεθνείς παράγοντες δεν μιλάει για κούρεμα του χρέους. Μιλάνε για επιμήκυνση. Τι σημαίνει επιμήκυνση; Ότι θα πληρώνουν τα παιδιά μας και τα παιδιά των παιδιών μας. Θυμίζω ότι τα δάνεια το</w:t>
      </w:r>
      <w:r>
        <w:rPr>
          <w:rFonts w:eastAsia="Times New Roman" w:cs="Times New Roman"/>
          <w:szCs w:val="24"/>
        </w:rPr>
        <w:t>υ αγώνα του 1821</w:t>
      </w:r>
      <w:r>
        <w:rPr>
          <w:rFonts w:eastAsia="Times New Roman" w:cs="Times New Roman"/>
          <w:szCs w:val="24"/>
        </w:rPr>
        <w:t>,</w:t>
      </w:r>
      <w:r>
        <w:rPr>
          <w:rFonts w:eastAsia="Times New Roman" w:cs="Times New Roman"/>
          <w:szCs w:val="24"/>
        </w:rPr>
        <w:t xml:space="preserve"> ξεχρεώθηκαν μετά από </w:t>
      </w:r>
      <w:proofErr w:type="spellStart"/>
      <w:r>
        <w:rPr>
          <w:rFonts w:eastAsia="Times New Roman" w:cs="Times New Roman"/>
          <w:szCs w:val="24"/>
        </w:rPr>
        <w:t>εκατόν</w:t>
      </w:r>
      <w:proofErr w:type="spellEnd"/>
      <w:r>
        <w:rPr>
          <w:rFonts w:eastAsia="Times New Roman" w:cs="Times New Roman"/>
          <w:szCs w:val="24"/>
        </w:rPr>
        <w:t xml:space="preserve"> πενήντα χρόνια. Μια αποικία χρέους ήταν και στο παρελθόν η Ελλάδα και συνεχίζει να είναι και επί των ημερών σας. </w:t>
      </w:r>
    </w:p>
    <w:p w14:paraId="6018836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Δικαιώνεται, συνεπώς, και με το παραπάνω η Χρυσή Αυγή</w:t>
      </w:r>
      <w:r>
        <w:rPr>
          <w:rFonts w:eastAsia="Times New Roman" w:cs="Times New Roman"/>
          <w:szCs w:val="24"/>
        </w:rPr>
        <w:t>,</w:t>
      </w:r>
      <w:r>
        <w:rPr>
          <w:rFonts w:eastAsia="Times New Roman" w:cs="Times New Roman"/>
          <w:szCs w:val="24"/>
        </w:rPr>
        <w:t xml:space="preserve"> η οποία έκανε εξαρχής λόγο για ξεκάθαρη ε</w:t>
      </w:r>
      <w:r>
        <w:rPr>
          <w:rFonts w:eastAsia="Times New Roman" w:cs="Times New Roman"/>
          <w:szCs w:val="24"/>
        </w:rPr>
        <w:t>ξαπάτηση του ελληνικού λαού για το ζήτημα του χρέους. Είναι ιδιαίτερα σημαντικό</w:t>
      </w:r>
      <w:r>
        <w:rPr>
          <w:rFonts w:eastAsia="Times New Roman" w:cs="Times New Roman"/>
          <w:szCs w:val="24"/>
        </w:rPr>
        <w:t>,</w:t>
      </w:r>
      <w:r>
        <w:rPr>
          <w:rFonts w:eastAsia="Times New Roman" w:cs="Times New Roman"/>
          <w:szCs w:val="24"/>
        </w:rPr>
        <w:t xml:space="preserve"> αυτό που αποκάλυψε ο Γερμανός Υπουργός Οικονομικών Σόιμπλε, ότι είχατε συμφωνήσει από το </w:t>
      </w:r>
      <w:proofErr w:type="spellStart"/>
      <w:r>
        <w:rPr>
          <w:rFonts w:eastAsia="Times New Roman" w:cs="Times New Roman"/>
          <w:szCs w:val="24"/>
          <w:lang w:val="en-US"/>
        </w:rPr>
        <w:t>Eurogroup</w:t>
      </w:r>
      <w:proofErr w:type="spellEnd"/>
      <w:r>
        <w:rPr>
          <w:rFonts w:eastAsia="Times New Roman" w:cs="Times New Roman"/>
          <w:szCs w:val="24"/>
        </w:rPr>
        <w:t xml:space="preserve"> του Μαΐου για </w:t>
      </w:r>
      <w:r>
        <w:rPr>
          <w:rFonts w:eastAsia="Times New Roman" w:cs="Times New Roman"/>
          <w:szCs w:val="24"/>
        </w:rPr>
        <w:lastRenderedPageBreak/>
        <w:t>όλα αυτά και απλώς για επικοινωνιακούς λόγους καθυστερήσατε να</w:t>
      </w:r>
      <w:r>
        <w:rPr>
          <w:rFonts w:eastAsia="Times New Roman" w:cs="Times New Roman"/>
          <w:szCs w:val="24"/>
        </w:rPr>
        <w:t xml:space="preserve"> τα πείτε. </w:t>
      </w:r>
    </w:p>
    <w:p w14:paraId="6018836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Ποιος είναι, όμως, ο θησαυρός που κομίσατε από το </w:t>
      </w:r>
      <w:proofErr w:type="spellStart"/>
      <w:r>
        <w:rPr>
          <w:rFonts w:eastAsia="Times New Roman" w:cs="Times New Roman"/>
          <w:szCs w:val="24"/>
          <w:lang w:val="en-US"/>
        </w:rPr>
        <w:t>Eurogroup</w:t>
      </w:r>
      <w:proofErr w:type="spellEnd"/>
      <w:r>
        <w:rPr>
          <w:rFonts w:eastAsia="Times New Roman" w:cs="Times New Roman"/>
          <w:szCs w:val="24"/>
        </w:rPr>
        <w:t xml:space="preserve"> της 15</w:t>
      </w:r>
      <w:r>
        <w:rPr>
          <w:rFonts w:eastAsia="Times New Roman" w:cs="Times New Roman"/>
          <w:szCs w:val="24"/>
          <w:vertAlign w:val="superscript"/>
        </w:rPr>
        <w:t>ης</w:t>
      </w:r>
      <w:r>
        <w:rPr>
          <w:rFonts w:eastAsia="Times New Roman" w:cs="Times New Roman"/>
          <w:szCs w:val="24"/>
        </w:rPr>
        <w:t xml:space="preserve"> Ιουνίου; Δεσμευθήκατε ότι θα έχει η Ελλάδα πρωτογενές πλεόνασμα 3,5% και μέχρι το 2060 πρωτογενές πλεόνασμα 2%. Δώσατε, δηλαδή, ρητή δέσμευση της γενοκτονίας του ελληνικού λαο</w:t>
      </w:r>
      <w:r>
        <w:rPr>
          <w:rFonts w:eastAsia="Times New Roman" w:cs="Times New Roman"/>
          <w:szCs w:val="24"/>
        </w:rPr>
        <w:t>ύ.</w:t>
      </w:r>
    </w:p>
    <w:p w14:paraId="6018836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Θα πρέπει να τονίσουμε ότι το πλεόνασμα αυτό</w:t>
      </w:r>
      <w:r>
        <w:rPr>
          <w:rFonts w:eastAsia="Times New Roman" w:cs="Times New Roman"/>
          <w:szCs w:val="24"/>
        </w:rPr>
        <w:t>,</w:t>
      </w:r>
      <w:r>
        <w:rPr>
          <w:rFonts w:eastAsia="Times New Roman" w:cs="Times New Roman"/>
          <w:szCs w:val="24"/>
        </w:rPr>
        <w:t xml:space="preserve"> είναι σταγόνα-σταγόνα αίμα από τον ελληνικό λαό. Για να μη μιλήσουμε για τις ληξιπρόθεσμες οφειλές προς τους ιδιώτες.</w:t>
      </w:r>
    </w:p>
    <w:p w14:paraId="60188368"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Θα ήθελα, όμως, να σας ρωτήσω κάτι απλό και το ερώτημα αυτό είναι ρητορικό και απευθύνετα</w:t>
      </w:r>
      <w:r>
        <w:rPr>
          <w:rFonts w:eastAsia="Times New Roman" w:cs="Times New Roman"/>
          <w:szCs w:val="24"/>
        </w:rPr>
        <w:t>ι στον ελληνικό λαό, στον οποίο έχω τη μοναδική ευκαιρία -γιατί τα κανάλια των νταβατζήδων εμάς μας έχουν αποκλεισμένους- να το θέσω: Δίπλα μας υπάρχει η Τουρκία</w:t>
      </w:r>
      <w:r>
        <w:rPr>
          <w:rFonts w:eastAsia="Times New Roman" w:cs="Times New Roman"/>
          <w:szCs w:val="24"/>
        </w:rPr>
        <w:t>,</w:t>
      </w:r>
      <w:r>
        <w:rPr>
          <w:rFonts w:eastAsia="Times New Roman" w:cs="Times New Roman"/>
          <w:szCs w:val="24"/>
        </w:rPr>
        <w:t xml:space="preserve"> η οποία κάνει τερατώδεις εξοπλισμούς. Πώς θα μπορέσουμε εμείς να αντιμετωπίσουμε αυτή τη δεδο</w:t>
      </w:r>
      <w:r>
        <w:rPr>
          <w:rFonts w:eastAsia="Times New Roman" w:cs="Times New Roman"/>
          <w:szCs w:val="24"/>
        </w:rPr>
        <w:t xml:space="preserve">μένη απειλή; Έχει ψηφίσει ακόμα και </w:t>
      </w:r>
      <w:r>
        <w:rPr>
          <w:rFonts w:eastAsia="Times New Roman" w:cs="Times New Roman"/>
          <w:szCs w:val="24"/>
          <w:lang w:val="en-US"/>
        </w:rPr>
        <w:t>casus</w:t>
      </w:r>
      <w:r>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xml:space="preserve"> η κυβέρνησή της για την επέκταση των χωρικών υδάτων. Πως θα μπορέσουμε να αντιμετωπίσουμε αυτή την απειλή με δεδομένους αυτούς τους περιορισμούς στην εθνική μας οικονομία; </w:t>
      </w:r>
    </w:p>
    <w:p w14:paraId="6018836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Η Χρυσή Αυγή στο θέμα αυτό έχει ξεκ</w:t>
      </w:r>
      <w:r>
        <w:rPr>
          <w:rFonts w:eastAsia="Times New Roman" w:cs="Times New Roman"/>
          <w:szCs w:val="24"/>
        </w:rPr>
        <w:t>άθαρη θέση</w:t>
      </w:r>
      <w:r>
        <w:rPr>
          <w:rFonts w:eastAsia="Times New Roman" w:cs="Times New Roman"/>
          <w:szCs w:val="24"/>
        </w:rPr>
        <w:t>.</w:t>
      </w:r>
      <w:r>
        <w:rPr>
          <w:rFonts w:eastAsia="Times New Roman" w:cs="Times New Roman"/>
          <w:szCs w:val="24"/>
        </w:rPr>
        <w:t xml:space="preserve"> Περισσότερα κανόνια και λιγότερο βούτυρο. Χρειαζόμαστε ισχυρές Ένοπλες Δυνάμεις.</w:t>
      </w:r>
    </w:p>
    <w:p w14:paraId="6018836A"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018836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Θα πάρετε μια δόση από ένα ποσό των 8,5 δισεκατομμυρίων και σε χρόνο μηδέν θα το επιστρέψετε.</w:t>
      </w:r>
    </w:p>
    <w:p w14:paraId="6018836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Θα ήθελα, όμως, επί</w:t>
      </w:r>
      <w:r>
        <w:rPr>
          <w:rFonts w:eastAsia="Times New Roman" w:cs="Times New Roman"/>
          <w:szCs w:val="24"/>
        </w:rPr>
        <w:t xml:space="preserve"> του προκειμένου</w:t>
      </w:r>
      <w:r>
        <w:rPr>
          <w:rFonts w:eastAsia="Times New Roman" w:cs="Times New Roman"/>
          <w:szCs w:val="24"/>
        </w:rPr>
        <w:t>,</w:t>
      </w:r>
      <w:r>
        <w:rPr>
          <w:rFonts w:eastAsia="Times New Roman" w:cs="Times New Roman"/>
          <w:szCs w:val="24"/>
        </w:rPr>
        <w:t xml:space="preserve"> να αναφερθώ και σε ένα άλλο ζήτημα. Πριν από λίγους μήνες είχαμε μια επίθεση στο Μαρούσι από τους προστατευόμενους από εσάς νεαρούς. Διότι πρέπει, επιτέλους, να αναλαμβάνετε και τις ευθύνες σας. Μάλιστα έγραψαν συνθήματα πάνω στα γραφεία </w:t>
      </w:r>
      <w:r>
        <w:rPr>
          <w:rFonts w:eastAsia="Times New Roman" w:cs="Times New Roman"/>
          <w:szCs w:val="24"/>
        </w:rPr>
        <w:t>μας, όπως «Ένα</w:t>
      </w:r>
      <w:r>
        <w:rPr>
          <w:rFonts w:eastAsia="Times New Roman" w:cs="Times New Roman"/>
          <w:szCs w:val="24"/>
        </w:rPr>
        <w:t>ν</w:t>
      </w:r>
      <w:r>
        <w:rPr>
          <w:rFonts w:eastAsia="Times New Roman" w:cs="Times New Roman"/>
          <w:szCs w:val="24"/>
        </w:rPr>
        <w:t xml:space="preserve"> μεγάλο λάκκο για τον </w:t>
      </w:r>
      <w:proofErr w:type="spellStart"/>
      <w:r>
        <w:rPr>
          <w:rFonts w:eastAsia="Times New Roman" w:cs="Times New Roman"/>
          <w:szCs w:val="24"/>
        </w:rPr>
        <w:t>Μιχαλολιάκο</w:t>
      </w:r>
      <w:proofErr w:type="spellEnd"/>
      <w:r>
        <w:rPr>
          <w:rFonts w:eastAsia="Times New Roman" w:cs="Times New Roman"/>
          <w:szCs w:val="24"/>
        </w:rPr>
        <w:t>», «Χώμα και φτυάρι για τον Κασιδιάρη». Απειλές θανάτου ξεκάθαρες. Δεν τις καταδίκασε κανείς σας.</w:t>
      </w:r>
    </w:p>
    <w:p w14:paraId="6018836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Είχαμε, επίσης, επίθεση στα κεντρικά γραφεία του κόμματός μας με τσεκούρια και σφυριά. Δεν την καταδίκασε κανε</w:t>
      </w:r>
      <w:r>
        <w:rPr>
          <w:rFonts w:eastAsia="Times New Roman" w:cs="Times New Roman"/>
          <w:szCs w:val="24"/>
        </w:rPr>
        <w:t xml:space="preserve">ίς. </w:t>
      </w:r>
    </w:p>
    <w:p w14:paraId="6018836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Είχαμε επίσης επίθεση στα γραφεία μας στον Ασπρόπυργο</w:t>
      </w:r>
      <w:r>
        <w:rPr>
          <w:rFonts w:eastAsia="Times New Roman" w:cs="Times New Roman"/>
          <w:szCs w:val="24"/>
        </w:rPr>
        <w:t>,</w:t>
      </w:r>
      <w:r>
        <w:rPr>
          <w:rFonts w:eastAsia="Times New Roman" w:cs="Times New Roman"/>
          <w:szCs w:val="24"/>
        </w:rPr>
        <w:t xml:space="preserve"> όπου τραυματίστηκαν τρία άτομα. </w:t>
      </w:r>
    </w:p>
    <w:p w14:paraId="6018836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Για το θέμα της επιθέσεως στον Ασπρόπυργο είχαμε καταθέσει εξώδικο προς το Υπουργείο Δημοσίας Τάξεως, προς τη </w:t>
      </w:r>
      <w:r>
        <w:rPr>
          <w:rFonts w:eastAsia="Times New Roman" w:cs="Times New Roman"/>
          <w:szCs w:val="24"/>
        </w:rPr>
        <w:lastRenderedPageBreak/>
        <w:t xml:space="preserve">Διεύθυνση Αστυνομικών Επιχειρήσεων της Γενικής </w:t>
      </w:r>
      <w:r>
        <w:rPr>
          <w:rFonts w:eastAsia="Times New Roman" w:cs="Times New Roman"/>
          <w:szCs w:val="24"/>
        </w:rPr>
        <w:t>Αστυνομικής Διεύθυνσης Αττικής και το Αστυνομικό Τμήμα Ασπροπύργου, όπου λέγαμε ότι σύμφωνα με πληροφορίες, θα χτυπηθεί το γραφείο μας Ασπροπύργου και ότι υπάρχει κίνδυνος τραυματισμού προσώπου και ζητούσαμε τη λήψη όλων των απαραίτητων μέτρων για την ασφά</w:t>
      </w:r>
      <w:r>
        <w:rPr>
          <w:rFonts w:eastAsia="Times New Roman" w:cs="Times New Roman"/>
          <w:szCs w:val="24"/>
        </w:rPr>
        <w:t xml:space="preserve">λεια των γραφείων μας στον Ασπρόπυργο Αττικής με ημερομηνία 17 Μαΐου 2017 </w:t>
      </w:r>
      <w:r>
        <w:rPr>
          <w:rFonts w:eastAsia="Times New Roman" w:cs="Times New Roman"/>
          <w:szCs w:val="24"/>
        </w:rPr>
        <w:t>κ</w:t>
      </w:r>
      <w:r>
        <w:rPr>
          <w:rFonts w:eastAsia="Times New Roman" w:cs="Times New Roman"/>
          <w:szCs w:val="24"/>
        </w:rPr>
        <w:t>αι μέσα σε έναν μήνα έγινε η επίθεση αυτή.</w:t>
      </w:r>
    </w:p>
    <w:p w14:paraId="6018837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Αυτό παρακαλώ για τα Πρακτικά.</w:t>
      </w:r>
    </w:p>
    <w:p w14:paraId="6018837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(Στο σημείο αυτό ο Γενικός Γραμματέας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Νικόλαος </w:t>
      </w:r>
      <w:proofErr w:type="spellStart"/>
      <w:r>
        <w:rPr>
          <w:rFonts w:eastAsia="Times New Roman" w:cs="Times New Roman"/>
          <w:szCs w:val="24"/>
        </w:rPr>
        <w:t>Μιχαλολιάκος</w:t>
      </w:r>
      <w:proofErr w:type="spellEnd"/>
      <w:r>
        <w:rPr>
          <w:rFonts w:eastAsia="Times New Roman" w:cs="Times New Roman"/>
          <w:szCs w:val="24"/>
        </w:rPr>
        <w:t xml:space="preserve"> καταθέτει </w:t>
      </w:r>
      <w:r>
        <w:rPr>
          <w:rFonts w:eastAsia="Times New Roman" w:cs="Times New Roman"/>
          <w:szCs w:val="24"/>
        </w:rPr>
        <w:t>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018837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Στην επίθεση αυτή είχαμε αυτό το ματωμένο πρόσωπο ενός </w:t>
      </w:r>
      <w:proofErr w:type="spellStart"/>
      <w:r>
        <w:rPr>
          <w:rFonts w:eastAsia="Times New Roman" w:cs="Times New Roman"/>
          <w:szCs w:val="24"/>
        </w:rPr>
        <w:t>χρυσαυγίτη</w:t>
      </w:r>
      <w:proofErr w:type="spellEnd"/>
      <w:r>
        <w:rPr>
          <w:rFonts w:eastAsia="Times New Roman" w:cs="Times New Roman"/>
          <w:szCs w:val="24"/>
        </w:rPr>
        <w:t xml:space="preserve">, ενός νέου ανθρώπου που τον χτύπησαν με </w:t>
      </w:r>
      <w:r>
        <w:rPr>
          <w:rFonts w:eastAsia="Times New Roman" w:cs="Times New Roman"/>
          <w:szCs w:val="24"/>
        </w:rPr>
        <w:t>σφυριά στο κεφάλι. Δεν το καταδίκασε κανένα κόμμα. Όσο για τα μέσα μαζικής ενημερώσεως, τα υποκριτικά, τα υποδουλωμένα, τα εχθρικά προς τη Χρυσή Αυγή, τα οποία παίρνουν κατευθείαν το αστυνομικό δελτίο, δεν πήγε κανείς σε ένα νοσοκομείο.</w:t>
      </w:r>
    </w:p>
    <w:p w14:paraId="6018837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Παρακαλώ και αυτό γ</w:t>
      </w:r>
      <w:r>
        <w:rPr>
          <w:rFonts w:eastAsia="Times New Roman" w:cs="Times New Roman"/>
          <w:szCs w:val="24"/>
        </w:rPr>
        <w:t>ια τα Πρακτικά. Να το χαίρεστε!</w:t>
      </w:r>
    </w:p>
    <w:p w14:paraId="6018837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(Στο σημείο αυτό ο Γενικός Γραμματέας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Νικόλαος </w:t>
      </w:r>
      <w:proofErr w:type="spellStart"/>
      <w:r>
        <w:rPr>
          <w:rFonts w:eastAsia="Times New Roman" w:cs="Times New Roman"/>
          <w:szCs w:val="24"/>
        </w:rPr>
        <w:t>Μιχαλολιάκος</w:t>
      </w:r>
      <w:proofErr w:type="spellEnd"/>
      <w:r>
        <w:rPr>
          <w:rFonts w:eastAsia="Times New Roman" w:cs="Times New Roman"/>
          <w:szCs w:val="24"/>
        </w:rPr>
        <w:t xml:space="preserve"> καταθέτει για τα Πρακτικά την προαναφερθείσα φωτογραφία, η οποία βρίσκεται στο αρχείο του Τμήματος Γραμματείας της Διεύθυνσης Σ</w:t>
      </w:r>
      <w:r>
        <w:rPr>
          <w:rFonts w:eastAsia="Times New Roman" w:cs="Times New Roman"/>
          <w:szCs w:val="24"/>
        </w:rPr>
        <w:t>τενογραφίας και Πρακτικών της Βουλής)</w:t>
      </w:r>
    </w:p>
    <w:p w14:paraId="6018837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δώ είναι μια κοπέλα της οποίας έσπασαν το χέρι με σφυρί. Αυτοί είναι οι σύντροφοί σας, οι </w:t>
      </w:r>
      <w:proofErr w:type="spellStart"/>
      <w:r>
        <w:rPr>
          <w:rFonts w:eastAsia="Times New Roman" w:cs="Times New Roman"/>
          <w:szCs w:val="24"/>
        </w:rPr>
        <w:t>υ</w:t>
      </w:r>
      <w:r>
        <w:rPr>
          <w:rFonts w:eastAsia="Times New Roman" w:cs="Times New Roman"/>
          <w:szCs w:val="24"/>
        </w:rPr>
        <w:t>μέτεροι</w:t>
      </w:r>
      <w:proofErr w:type="spellEnd"/>
      <w:r>
        <w:rPr>
          <w:rFonts w:eastAsia="Times New Roman" w:cs="Times New Roman"/>
          <w:szCs w:val="24"/>
        </w:rPr>
        <w:t>, τους οποίους υπερασπίζεστε κάθε τόσο.</w:t>
      </w:r>
    </w:p>
    <w:p w14:paraId="6018837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Και αυτό παρακαλώ για τα Πρακτικά.</w:t>
      </w:r>
    </w:p>
    <w:p w14:paraId="6018837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Γενικός Γραμματέας του </w:t>
      </w:r>
      <w:r>
        <w:rPr>
          <w:rFonts w:eastAsia="Times New Roman" w:cs="Times New Roman"/>
          <w:szCs w:val="24"/>
        </w:rPr>
        <w:t>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Νικόλαος </w:t>
      </w:r>
      <w:proofErr w:type="spellStart"/>
      <w:r>
        <w:rPr>
          <w:rFonts w:eastAsia="Times New Roman" w:cs="Times New Roman"/>
          <w:szCs w:val="24"/>
        </w:rPr>
        <w:t>Μιχαλολιάκος</w:t>
      </w:r>
      <w:proofErr w:type="spellEnd"/>
      <w:r>
        <w:rPr>
          <w:rFonts w:eastAsia="Times New Roman" w:cs="Times New Roman"/>
          <w:szCs w:val="24"/>
        </w:rPr>
        <w:t xml:space="preserve"> καταθέτει για τα Πρακτικά την προαναφερθείσα φωτογραφία, η οποία βρίσκεται στο αρχείο του Τμήματος Γραμματείας της Διεύθυνσης Στενογραφίας και Πρακτικών της Βουλής)</w:t>
      </w:r>
    </w:p>
    <w:p w14:paraId="60188378"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Γιατί δεν τις καταδικάζετε; Αλλά εντ</w:t>
      </w:r>
      <w:r>
        <w:rPr>
          <w:rFonts w:eastAsia="Times New Roman" w:cs="Times New Roman"/>
          <w:szCs w:val="24"/>
        </w:rPr>
        <w:t>άξει είναι δικαίωμά σας να μην τις καταδικάζετε. Γιατί δεν έχετε το πολιτικό θάρρος</w:t>
      </w:r>
      <w:r>
        <w:rPr>
          <w:rFonts w:eastAsia="Times New Roman" w:cs="Times New Roman"/>
          <w:szCs w:val="24"/>
        </w:rPr>
        <w:t>,</w:t>
      </w:r>
      <w:r>
        <w:rPr>
          <w:rFonts w:eastAsia="Times New Roman" w:cs="Times New Roman"/>
          <w:szCs w:val="24"/>
        </w:rPr>
        <w:t xml:space="preserve"> να πείτε ότι συμφωνείτε με τις ενέργειες αυτές. Να πείτε: «Ναι είμα</w:t>
      </w:r>
      <w:r>
        <w:rPr>
          <w:rFonts w:eastAsia="Times New Roman" w:cs="Times New Roman"/>
          <w:szCs w:val="24"/>
        </w:rPr>
        <w:lastRenderedPageBreak/>
        <w:t>στε κομμουνιστές και χαιρόμαστε όταν χτυπάνε εθνικιστές, φασίστες, όπως θέλετε». Δεν το λέτε. Σιωπάτε. Έ</w:t>
      </w:r>
      <w:r>
        <w:rPr>
          <w:rFonts w:eastAsia="Times New Roman" w:cs="Times New Roman"/>
          <w:szCs w:val="24"/>
        </w:rPr>
        <w:t>χετε καταντήσει την Ελλάδα το τελευταίο σοβιέτ της Ευρώπης.</w:t>
      </w:r>
    </w:p>
    <w:p w14:paraId="6018837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ρόσφατο παράδειγμα είναι το ψήφισμα στην Ευρωπαϊκή Ένωση για τα ανθρώπινα δικαιώματα</w:t>
      </w:r>
      <w:r>
        <w:rPr>
          <w:rFonts w:eastAsia="Times New Roman" w:cs="Times New Roman"/>
          <w:szCs w:val="24"/>
        </w:rPr>
        <w:t>,</w:t>
      </w:r>
      <w:r>
        <w:rPr>
          <w:rFonts w:eastAsia="Times New Roman" w:cs="Times New Roman"/>
          <w:szCs w:val="24"/>
        </w:rPr>
        <w:t xml:space="preserve"> που καταπιέζονται στην κομμουνιστική Κίνα, όπου ασκήσατε βέτο για να μην περάσει το ψήφισμα αυτό </w:t>
      </w:r>
      <w:r>
        <w:rPr>
          <w:rFonts w:eastAsia="Times New Roman" w:cs="Times New Roman"/>
          <w:szCs w:val="24"/>
        </w:rPr>
        <w:t>κ</w:t>
      </w:r>
      <w:r>
        <w:rPr>
          <w:rFonts w:eastAsia="Times New Roman" w:cs="Times New Roman"/>
          <w:szCs w:val="24"/>
        </w:rPr>
        <w:t>αι πώς θα μ</w:t>
      </w:r>
      <w:r>
        <w:rPr>
          <w:rFonts w:eastAsia="Times New Roman" w:cs="Times New Roman"/>
          <w:szCs w:val="24"/>
        </w:rPr>
        <w:t>πορούσατε να κάνετε διαφορετικά, όταν ο ίδιος ο Πρωθυπουργός σας Αλέξης Τσίπρας σε συνέντευξή του στην αγαπημένη σας κάποτε μακαρίτισσα «</w:t>
      </w:r>
      <w:r>
        <w:rPr>
          <w:rFonts w:eastAsia="Times New Roman" w:cs="Times New Roman"/>
          <w:szCs w:val="24"/>
        </w:rPr>
        <w:t>ΕΛΕΥΘΕΡΟΤΥΠΙΑ</w:t>
      </w:r>
      <w:r>
        <w:rPr>
          <w:rFonts w:eastAsia="Times New Roman" w:cs="Times New Roman"/>
          <w:szCs w:val="24"/>
        </w:rPr>
        <w:t xml:space="preserve">» είχε πει ότι θαυμάζει τον </w:t>
      </w:r>
      <w:proofErr w:type="spellStart"/>
      <w:r>
        <w:rPr>
          <w:rFonts w:eastAsia="Times New Roman" w:cs="Times New Roman"/>
          <w:szCs w:val="24"/>
        </w:rPr>
        <w:t>Μάο</w:t>
      </w:r>
      <w:proofErr w:type="spellEnd"/>
      <w:r>
        <w:rPr>
          <w:rFonts w:eastAsia="Times New Roman" w:cs="Times New Roman"/>
          <w:szCs w:val="24"/>
        </w:rPr>
        <w:t xml:space="preserve"> Τσε </w:t>
      </w:r>
      <w:proofErr w:type="spellStart"/>
      <w:r>
        <w:rPr>
          <w:rFonts w:eastAsia="Times New Roman" w:cs="Times New Roman"/>
          <w:szCs w:val="24"/>
        </w:rPr>
        <w:t>Τουνγκ</w:t>
      </w:r>
      <w:proofErr w:type="spellEnd"/>
      <w:r>
        <w:rPr>
          <w:rFonts w:eastAsia="Times New Roman" w:cs="Times New Roman"/>
          <w:szCs w:val="24"/>
        </w:rPr>
        <w:t xml:space="preserve"> έναν μεγάλο εγκληματία. Στον λιμό του Στάλιν πέθαναν οκτώ εκατο</w:t>
      </w:r>
      <w:r>
        <w:rPr>
          <w:rFonts w:eastAsia="Times New Roman" w:cs="Times New Roman"/>
          <w:szCs w:val="24"/>
        </w:rPr>
        <w:t xml:space="preserve">μμύρια στην Ουκρανία. Στην Κίνα πέθαναν τριάντα με σαράντα εκατομμύρια εν </w:t>
      </w:r>
      <w:proofErr w:type="spellStart"/>
      <w:r>
        <w:rPr>
          <w:rFonts w:eastAsia="Times New Roman" w:cs="Times New Roman"/>
          <w:szCs w:val="24"/>
        </w:rPr>
        <w:t>ονόματι</w:t>
      </w:r>
      <w:proofErr w:type="spellEnd"/>
      <w:r>
        <w:rPr>
          <w:rFonts w:eastAsia="Times New Roman" w:cs="Times New Roman"/>
          <w:szCs w:val="24"/>
        </w:rPr>
        <w:t xml:space="preserve"> της εκβιομηχάνισης του μπολσεβικισμού.</w:t>
      </w:r>
    </w:p>
    <w:p w14:paraId="6018837A" w14:textId="77777777" w:rsidR="00396B82" w:rsidRDefault="00B34233">
      <w:pPr>
        <w:spacing w:after="0" w:line="600" w:lineRule="auto"/>
        <w:ind w:firstLine="720"/>
        <w:jc w:val="both"/>
        <w:rPr>
          <w:rFonts w:eastAsia="Times New Roman"/>
          <w:szCs w:val="24"/>
        </w:rPr>
      </w:pPr>
      <w:r>
        <w:rPr>
          <w:rFonts w:eastAsia="Times New Roman"/>
          <w:szCs w:val="24"/>
        </w:rPr>
        <w:t>Βέτο για την Κίνα, όμως, ενώ για το εμπάργκο κατά της Ρωσίας απόλυτα σύμφωνοι.</w:t>
      </w:r>
      <w:r>
        <w:rPr>
          <w:rFonts w:eastAsia="Times New Roman"/>
          <w:szCs w:val="24"/>
        </w:rPr>
        <w:t xml:space="preserve"> </w:t>
      </w:r>
      <w:r>
        <w:rPr>
          <w:rFonts w:eastAsia="Times New Roman"/>
          <w:szCs w:val="24"/>
        </w:rPr>
        <w:t>Ένα ματωμένο πρόσωπο, μια κοπέλα που της σπάνε το χέρι μ</w:t>
      </w:r>
      <w:r>
        <w:rPr>
          <w:rFonts w:eastAsia="Times New Roman"/>
          <w:szCs w:val="24"/>
        </w:rPr>
        <w:t>ε σφυρί. Αυτή είναι η πολιτική βία, έχει χρώμα κόκκινο, είναι τα ιστορικά απολιθώματα του μπολσεβικισμού που ζουν ακόμη στην Ελλάδα και εις ό,τι μας αφορά</w:t>
      </w:r>
      <w:r>
        <w:rPr>
          <w:rFonts w:eastAsia="Times New Roman"/>
          <w:szCs w:val="24"/>
        </w:rPr>
        <w:t>,</w:t>
      </w:r>
      <w:r>
        <w:rPr>
          <w:rFonts w:eastAsia="Times New Roman"/>
          <w:szCs w:val="24"/>
        </w:rPr>
        <w:t xml:space="preserve"> αγωνιζόμαστε με συνέπεια να κάνουμε πράξη το σύνθημα: «Αναρχικοί και μπολσεβίκοι αυτή η γη δεν σας α</w:t>
      </w:r>
      <w:r>
        <w:rPr>
          <w:rFonts w:eastAsia="Times New Roman"/>
          <w:szCs w:val="24"/>
        </w:rPr>
        <w:t xml:space="preserve">νήκει»! </w:t>
      </w:r>
    </w:p>
    <w:p w14:paraId="6018837B" w14:textId="77777777" w:rsidR="00396B82" w:rsidRDefault="00B34233">
      <w:pPr>
        <w:spacing w:after="0" w:line="600" w:lineRule="auto"/>
        <w:ind w:firstLine="720"/>
        <w:jc w:val="center"/>
        <w:rPr>
          <w:rFonts w:eastAsia="Times New Roman"/>
          <w:szCs w:val="24"/>
        </w:rPr>
      </w:pPr>
      <w:r>
        <w:rPr>
          <w:rFonts w:eastAsia="Times New Roman" w:cs="Times New Roman"/>
          <w:szCs w:val="24"/>
        </w:rPr>
        <w:lastRenderedPageBreak/>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018837C" w14:textId="77777777" w:rsidR="00396B82" w:rsidRDefault="00B34233">
      <w:pPr>
        <w:spacing w:after="0" w:line="600" w:lineRule="auto"/>
        <w:ind w:firstLine="720"/>
        <w:jc w:val="both"/>
        <w:rPr>
          <w:rFonts w:eastAsia="Times New Roman"/>
          <w:szCs w:val="24"/>
        </w:rPr>
      </w:pPr>
      <w:r>
        <w:rPr>
          <w:rFonts w:eastAsia="Times New Roman"/>
          <w:szCs w:val="24"/>
        </w:rPr>
        <w:t>Να το ξέρετε αυτό, αυτή η γη ανήκει στον ελληνικό λαό και ο ρεβανσισμός της Αριστεράς μέσα από ένα ιστορικό απολίθωμα μαρξιστικό, όπως είναι ο ΣΥΡΙΖΑ, ας αποτελέσει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μια φάρσα και μια παρένθεση της πολιτικής ιστορίας του τόπου. </w:t>
      </w:r>
    </w:p>
    <w:p w14:paraId="6018837D" w14:textId="77777777" w:rsidR="00396B82" w:rsidRDefault="00B34233">
      <w:pPr>
        <w:spacing w:after="0" w:line="600" w:lineRule="auto"/>
        <w:ind w:firstLine="720"/>
        <w:jc w:val="both"/>
        <w:rPr>
          <w:rFonts w:eastAsia="Times New Roman"/>
          <w:szCs w:val="24"/>
        </w:rPr>
      </w:pPr>
      <w:r>
        <w:rPr>
          <w:rFonts w:eastAsia="Times New Roman"/>
          <w:szCs w:val="24"/>
        </w:rPr>
        <w:t>Α</w:t>
      </w:r>
      <w:r>
        <w:rPr>
          <w:rFonts w:eastAsia="Times New Roman"/>
          <w:szCs w:val="24"/>
        </w:rPr>
        <w:t>ν έχετε το θάρρος</w:t>
      </w:r>
      <w:r>
        <w:rPr>
          <w:rFonts w:eastAsia="Times New Roman"/>
          <w:szCs w:val="24"/>
        </w:rPr>
        <w:t>,</w:t>
      </w:r>
      <w:r>
        <w:rPr>
          <w:rFonts w:eastAsia="Times New Roman"/>
          <w:szCs w:val="24"/>
        </w:rPr>
        <w:t xml:space="preserve"> εκεί που πάτε και μιλάτε με τους δανειστές, φορέστε το σφυροδρέπανο, επιτέλους, δείξτε τον πραγματικό σας εαυτό. Εμάς δεν μας πείθετε ότι είστε δημοκράτες. Βλέπουμε τον απο</w:t>
      </w:r>
      <w:r>
        <w:rPr>
          <w:rFonts w:eastAsia="Times New Roman"/>
          <w:szCs w:val="24"/>
        </w:rPr>
        <w:t>κλεισμό, βλέπουμε την πολεμική σας, δεν θα περάσετε. Η Χρυσή Αυγή θα γίνεται όλο και περισσότερο δυνατή.</w:t>
      </w:r>
    </w:p>
    <w:p w14:paraId="6018837E" w14:textId="77777777" w:rsidR="00396B82" w:rsidRDefault="00B34233">
      <w:pPr>
        <w:spacing w:after="0" w:line="600" w:lineRule="auto"/>
        <w:ind w:firstLine="720"/>
        <w:jc w:val="center"/>
        <w:rPr>
          <w:rFonts w:eastAsia="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018837F"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
          <w:bCs/>
          <w:szCs w:val="24"/>
        </w:rPr>
        <w:t xml:space="preserve">ΠΡΟΕΔΡΟΣ (Νικόλαος </w:t>
      </w:r>
      <w:proofErr w:type="spellStart"/>
      <w:r>
        <w:rPr>
          <w:rFonts w:eastAsia="Times New Roman" w:cs="Times New Roman"/>
          <w:b/>
          <w:bCs/>
          <w:szCs w:val="24"/>
        </w:rPr>
        <w:t>Βούτσης</w:t>
      </w:r>
      <w:proofErr w:type="spellEnd"/>
      <w:r>
        <w:rPr>
          <w:rFonts w:eastAsia="Times New Roman" w:cs="Times New Roman"/>
          <w:b/>
          <w:bCs/>
          <w:szCs w:val="24"/>
        </w:rPr>
        <w:t xml:space="preserve">): </w:t>
      </w:r>
      <w:r>
        <w:rPr>
          <w:rFonts w:eastAsia="Times New Roman" w:cs="Times New Roman"/>
          <w:bCs/>
          <w:szCs w:val="24"/>
        </w:rPr>
        <w:t>Παρακαλώ πολύ να προσέλθουν στην Αίθουσα όποιοι Βουλευτές δεν ήταν προηγ</w:t>
      </w:r>
      <w:r>
        <w:rPr>
          <w:rFonts w:eastAsia="Times New Roman" w:cs="Times New Roman"/>
          <w:bCs/>
          <w:szCs w:val="24"/>
        </w:rPr>
        <w:t xml:space="preserve">ουμένως, για να μιλήσει ο Πρόεδρος της Κοινοβουλευτικής Ομάδας του Κομμουνιστικού Κόμματος κ. Δημήτρης </w:t>
      </w:r>
      <w:proofErr w:type="spellStart"/>
      <w:r>
        <w:rPr>
          <w:rFonts w:eastAsia="Times New Roman" w:cs="Times New Roman"/>
          <w:bCs/>
          <w:szCs w:val="24"/>
        </w:rPr>
        <w:t>Κουτσούμπας</w:t>
      </w:r>
      <w:proofErr w:type="spellEnd"/>
      <w:r>
        <w:rPr>
          <w:rFonts w:eastAsia="Times New Roman" w:cs="Times New Roman"/>
          <w:bCs/>
          <w:szCs w:val="24"/>
        </w:rPr>
        <w:t>.</w:t>
      </w:r>
    </w:p>
    <w:p w14:paraId="60188380"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Cs/>
          <w:szCs w:val="24"/>
        </w:rPr>
        <w:t>Ένα λεπτό, μέχρι να αποκατασταθεί λιγάκι η ησυχία για όσους φύγουν.</w:t>
      </w:r>
    </w:p>
    <w:p w14:paraId="60188381" w14:textId="77777777" w:rsidR="00396B82" w:rsidRDefault="00B34233">
      <w:pPr>
        <w:spacing w:after="0" w:line="600" w:lineRule="auto"/>
        <w:ind w:firstLine="720"/>
        <w:jc w:val="both"/>
        <w:rPr>
          <w:rFonts w:eastAsia="Times New Roman" w:cs="Times New Roman"/>
          <w:b/>
          <w:bCs/>
          <w:szCs w:val="24"/>
        </w:rPr>
      </w:pPr>
      <w:r>
        <w:rPr>
          <w:rFonts w:eastAsia="Times New Roman" w:cs="Times New Roman"/>
          <w:bCs/>
          <w:szCs w:val="24"/>
        </w:rPr>
        <w:t>Καλώ στο Βήμα τον Πρόεδρο της Κοινοβουλευτικής Ομάδας του Κομμουνιστικού</w:t>
      </w:r>
      <w:r>
        <w:rPr>
          <w:rFonts w:eastAsia="Times New Roman" w:cs="Times New Roman"/>
          <w:bCs/>
          <w:szCs w:val="24"/>
        </w:rPr>
        <w:t xml:space="preserve"> Κόμματος κ. Δημήτριο </w:t>
      </w:r>
      <w:proofErr w:type="spellStart"/>
      <w:r>
        <w:rPr>
          <w:rFonts w:eastAsia="Times New Roman" w:cs="Times New Roman"/>
          <w:bCs/>
          <w:szCs w:val="24"/>
        </w:rPr>
        <w:t>Κουτσούμπα</w:t>
      </w:r>
      <w:proofErr w:type="spellEnd"/>
      <w:r>
        <w:rPr>
          <w:rFonts w:eastAsia="Times New Roman" w:cs="Times New Roman"/>
          <w:bCs/>
          <w:szCs w:val="24"/>
        </w:rPr>
        <w:t>.</w:t>
      </w:r>
    </w:p>
    <w:p w14:paraId="60188382"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ΚΟΥΤΣΟΥΜΠΑΣ (Γενικός Γραμματέας της Κεντρικής Επιτροπής του Κομμουνιστικού Κόμματος Ελλάδας): </w:t>
      </w:r>
      <w:r>
        <w:rPr>
          <w:rFonts w:eastAsia="Times New Roman" w:cs="Times New Roman"/>
          <w:szCs w:val="24"/>
        </w:rPr>
        <w:t xml:space="preserve">Κυρίες και κύριοι Βουλευτές, σε αντίθεση με τα μεγάλα λόγια της Κυβέρνησης αυτό που έκανε το τελευταίο </w:t>
      </w:r>
      <w:proofErr w:type="spellStart"/>
      <w:r>
        <w:rPr>
          <w:rFonts w:eastAsia="Times New Roman" w:cs="Times New Roman"/>
          <w:szCs w:val="24"/>
          <w:lang w:val="en-US"/>
        </w:rPr>
        <w:t>Eurogroup</w:t>
      </w:r>
      <w:proofErr w:type="spellEnd"/>
      <w:r>
        <w:rPr>
          <w:rFonts w:eastAsia="Times New Roman" w:cs="Times New Roman"/>
          <w:szCs w:val="24"/>
        </w:rPr>
        <w:t>,</w:t>
      </w:r>
      <w:r>
        <w:rPr>
          <w:rFonts w:eastAsia="Times New Roman" w:cs="Times New Roman"/>
          <w:szCs w:val="24"/>
        </w:rPr>
        <w:t xml:space="preserve"> ήταν</w:t>
      </w:r>
      <w:r>
        <w:rPr>
          <w:rFonts w:eastAsia="Times New Roman" w:cs="Times New Roman"/>
          <w:szCs w:val="24"/>
        </w:rPr>
        <w:t xml:space="preserve"> να επικροτήσει και να επικυρώσει τα αντιλαϊκά μέτρα της δεύτερης αξιολόγησης και του τέταρτου μνημονίου, το μεγαλύτερο πακέτο μέτρων όπως χαρακτηριστικά αναφέρει, επιβεβαιώνοντας ότι η Κυβέρνηση ΣΥΡΙΖΑ </w:t>
      </w:r>
      <w:r>
        <w:rPr>
          <w:rFonts w:eastAsia="Times New Roman" w:cs="Times New Roman"/>
          <w:szCs w:val="24"/>
        </w:rPr>
        <w:t>–</w:t>
      </w:r>
      <w:r>
        <w:rPr>
          <w:rFonts w:eastAsia="Times New Roman" w:cs="Times New Roman"/>
          <w:szCs w:val="24"/>
        </w:rPr>
        <w:t xml:space="preserve"> ΑΝΕΛ</w:t>
      </w:r>
      <w:r>
        <w:rPr>
          <w:rFonts w:eastAsia="Times New Roman" w:cs="Times New Roman"/>
          <w:szCs w:val="24"/>
        </w:rPr>
        <w:t>,</w:t>
      </w:r>
      <w:r>
        <w:rPr>
          <w:rFonts w:eastAsia="Times New Roman" w:cs="Times New Roman"/>
          <w:szCs w:val="24"/>
        </w:rPr>
        <w:t xml:space="preserve"> είναι η Κυβέρνηση των βρώμικων αποστολών σε β</w:t>
      </w:r>
      <w:r>
        <w:rPr>
          <w:rFonts w:eastAsia="Times New Roman" w:cs="Times New Roman"/>
          <w:szCs w:val="24"/>
        </w:rPr>
        <w:t xml:space="preserve">άρος του λαού. </w:t>
      </w:r>
    </w:p>
    <w:p w14:paraId="6018838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Παίρνετε μάλιστα και τα συγχαρητήρια των εταίρων σας για αυτό το αντιλαϊκό σας έργο και αυτά τα συγχαρητήρια τα παίρνετε και για την έγκριση της φιλόδοξης δέσμης όπως λέγεται, και σχετικά με τη διεύρυνση της φορολογικής βάσης, δηλαδή την κα</w:t>
      </w:r>
      <w:r>
        <w:rPr>
          <w:rFonts w:eastAsia="Times New Roman" w:cs="Times New Roman"/>
          <w:szCs w:val="24"/>
        </w:rPr>
        <w:t>ρατόμηση του αφορολόγητου και για τη μεταρρύθμιση του συνταξιοδοτικού συστήματος, δηλαδή για την κατακρεούργηση των συντάξεων.</w:t>
      </w:r>
    </w:p>
    <w:p w14:paraId="6018838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τις αντεργατικές ανατροπές, οι ίδιοι οι </w:t>
      </w:r>
      <w:proofErr w:type="spellStart"/>
      <w:r>
        <w:rPr>
          <w:rFonts w:eastAsia="Times New Roman" w:cs="Times New Roman"/>
          <w:szCs w:val="24"/>
        </w:rPr>
        <w:t>τροϊκανοί</w:t>
      </w:r>
      <w:proofErr w:type="spellEnd"/>
      <w:r>
        <w:rPr>
          <w:rFonts w:eastAsia="Times New Roman" w:cs="Times New Roman"/>
          <w:szCs w:val="24"/>
        </w:rPr>
        <w:t xml:space="preserve"> χαιρετίζουν την νομοθεσία</w:t>
      </w:r>
      <w:r>
        <w:rPr>
          <w:rFonts w:eastAsia="Times New Roman" w:cs="Times New Roman"/>
          <w:szCs w:val="24"/>
        </w:rPr>
        <w:t>,</w:t>
      </w:r>
      <w:r>
        <w:rPr>
          <w:rFonts w:eastAsia="Times New Roman" w:cs="Times New Roman"/>
          <w:szCs w:val="24"/>
        </w:rPr>
        <w:t xml:space="preserve"> που διασφαλίζει τις προηγούμενες μεταρ</w:t>
      </w:r>
      <w:r>
        <w:rPr>
          <w:rFonts w:eastAsia="Times New Roman" w:cs="Times New Roman"/>
          <w:szCs w:val="24"/>
        </w:rPr>
        <w:t>ρυθμίσεις για τις συλλογικές διαπραγματεύσεις, τονίζοντας ότι το νέο χειρότερο καθεστώς για τις ομαδικές απολύσεις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ευθυγραμμίζεται με τις βέλτιστες πρακτικές της Ευρωπαϊκής Ένωσης, ενώ ειδική αναφορά γίνεται στην εφαρμογή των συστάσεων του ΟΟΣΑ</w:t>
      </w:r>
      <w:r>
        <w:rPr>
          <w:rFonts w:eastAsia="Times New Roman" w:cs="Times New Roman"/>
          <w:szCs w:val="24"/>
        </w:rPr>
        <w:t>,</w:t>
      </w:r>
      <w:r>
        <w:rPr>
          <w:rFonts w:eastAsia="Times New Roman" w:cs="Times New Roman"/>
          <w:szCs w:val="24"/>
        </w:rPr>
        <w:t xml:space="preserve"> σχετικά μ</w:t>
      </w:r>
      <w:r>
        <w:rPr>
          <w:rFonts w:eastAsia="Times New Roman" w:cs="Times New Roman"/>
          <w:szCs w:val="24"/>
        </w:rPr>
        <w:t>ε την ενίσχυση του ανταγωνισμού, τη διευκόλυνση των επενδύσεων και την περαιτέρω απελευθέρωση επαγγελμάτων, δηλαδή το τσάκισμα των μικρών επαγγελματιών.</w:t>
      </w:r>
    </w:p>
    <w:p w14:paraId="6018838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Συνεπώς το κλίμα ευφορίας που προσπαθεί να δημιουργήσει η Κυβέρνηση</w:t>
      </w:r>
      <w:r>
        <w:rPr>
          <w:rFonts w:eastAsia="Times New Roman" w:cs="Times New Roman"/>
          <w:szCs w:val="24"/>
        </w:rPr>
        <w:t>,</w:t>
      </w:r>
      <w:r>
        <w:rPr>
          <w:rFonts w:eastAsia="Times New Roman" w:cs="Times New Roman"/>
          <w:szCs w:val="24"/>
        </w:rPr>
        <w:t xml:space="preserve"> σε ένα λαό ήδη γονατισμένο, ματωμένο εξαιτίας της πολιτικής όλων των μέχρι σήμερα κυβερνήσεων, είναι και προκλητικό και εξοργιστικό, γιατί χρειάζεται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μεγάλο θράσος -και αυτό το διαθέτει, βέβαια, η Κυβέρνηση- να λες ότι με τη συμφωνία του </w:t>
      </w:r>
      <w:proofErr w:type="spellStart"/>
      <w:r>
        <w:rPr>
          <w:rFonts w:eastAsia="Times New Roman" w:cs="Times New Roman"/>
          <w:szCs w:val="24"/>
          <w:lang w:val="en-US"/>
        </w:rPr>
        <w:t>Eurogr</w:t>
      </w:r>
      <w:r>
        <w:rPr>
          <w:rFonts w:eastAsia="Times New Roman" w:cs="Times New Roman"/>
          <w:szCs w:val="24"/>
          <w:lang w:val="en-US"/>
        </w:rPr>
        <w:t>oup</w:t>
      </w:r>
      <w:proofErr w:type="spellEnd"/>
      <w:r>
        <w:rPr>
          <w:rFonts w:eastAsia="Times New Roman" w:cs="Times New Roman"/>
          <w:szCs w:val="24"/>
        </w:rPr>
        <w:t>,</w:t>
      </w:r>
      <w:r>
        <w:rPr>
          <w:rFonts w:eastAsia="Times New Roman" w:cs="Times New Roman"/>
          <w:szCs w:val="24"/>
        </w:rPr>
        <w:t xml:space="preserve"> δημιουργείται ξέφωτο για τον λαό. </w:t>
      </w:r>
    </w:p>
    <w:p w14:paraId="6018838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Τι κέρδισαν οι εργαζόμενοι </w:t>
      </w:r>
      <w:r>
        <w:rPr>
          <w:rFonts w:eastAsia="Times New Roman" w:cs="Times New Roman"/>
          <w:szCs w:val="24"/>
        </w:rPr>
        <w:t xml:space="preserve">και </w:t>
      </w:r>
      <w:r>
        <w:rPr>
          <w:rFonts w:eastAsia="Times New Roman" w:cs="Times New Roman"/>
          <w:szCs w:val="24"/>
        </w:rPr>
        <w:t>τα λαϊκά στρώματα; Αλήθεια τα πρωτογενή πλεονάσματα που συμφωνήθηκαν στο 3,5% του ΑΕΠ για το διάστημα 2018 - 2022 και στο 2% από το 2023 μέχρι το 2060</w:t>
      </w:r>
      <w:r>
        <w:rPr>
          <w:rFonts w:eastAsia="Times New Roman" w:cs="Times New Roman"/>
          <w:szCs w:val="24"/>
        </w:rPr>
        <w:t>,</w:t>
      </w:r>
      <w:r>
        <w:rPr>
          <w:rFonts w:eastAsia="Times New Roman" w:cs="Times New Roman"/>
          <w:szCs w:val="24"/>
        </w:rPr>
        <w:t xml:space="preserve"> από πού ακριβώς θα διασφαλιστούν;</w:t>
      </w:r>
    </w:p>
    <w:p w14:paraId="6018838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Φυσικά από εκεί που προήλθαν και τ</w:t>
      </w:r>
      <w:r>
        <w:rPr>
          <w:rFonts w:eastAsia="Times New Roman" w:cs="Times New Roman"/>
          <w:szCs w:val="24"/>
        </w:rPr>
        <w:t>ο</w:t>
      </w:r>
      <w:r>
        <w:rPr>
          <w:rFonts w:eastAsia="Times New Roman" w:cs="Times New Roman"/>
          <w:szCs w:val="24"/>
        </w:rPr>
        <w:t xml:space="preserve"> περσιν</w:t>
      </w:r>
      <w:r>
        <w:rPr>
          <w:rFonts w:eastAsia="Times New Roman" w:cs="Times New Roman"/>
          <w:szCs w:val="24"/>
        </w:rPr>
        <w:t>ό</w:t>
      </w:r>
      <w:r>
        <w:rPr>
          <w:rFonts w:eastAsia="Times New Roman" w:cs="Times New Roman"/>
          <w:szCs w:val="24"/>
        </w:rPr>
        <w:t xml:space="preserve"> και το φετινό</w:t>
      </w:r>
      <w:r>
        <w:rPr>
          <w:rFonts w:eastAsia="Times New Roman" w:cs="Times New Roman"/>
          <w:szCs w:val="24"/>
        </w:rPr>
        <w:t>.</w:t>
      </w:r>
      <w:r>
        <w:rPr>
          <w:rFonts w:eastAsia="Times New Roman" w:cs="Times New Roman"/>
          <w:szCs w:val="24"/>
        </w:rPr>
        <w:t xml:space="preserve"> Από τη ληστεία των λαϊκών εισοδημάτων από τις άγριες περικοπές μισθών, συντάξεων, δαπανών για την υγεία, για την παι</w:t>
      </w:r>
      <w:r>
        <w:rPr>
          <w:rFonts w:eastAsia="Times New Roman" w:cs="Times New Roman"/>
          <w:szCs w:val="24"/>
        </w:rPr>
        <w:lastRenderedPageBreak/>
        <w:t>δεία, από την άγρια φορολογία των λαϊκών στρωμάτων που προέρχεται από τη νέα καρ</w:t>
      </w:r>
      <w:r>
        <w:rPr>
          <w:rFonts w:eastAsia="Times New Roman" w:cs="Times New Roman"/>
          <w:szCs w:val="24"/>
        </w:rPr>
        <w:t>ατόμηση του αφορολόγητου, του ΕΝΦΙΑ, του ΦΠΑ κ</w:t>
      </w:r>
      <w:r>
        <w:rPr>
          <w:rFonts w:eastAsia="Times New Roman" w:cs="Times New Roman"/>
          <w:szCs w:val="24"/>
        </w:rPr>
        <w:t>.</w:t>
      </w:r>
      <w:r>
        <w:rPr>
          <w:rFonts w:eastAsia="Times New Roman" w:cs="Times New Roman"/>
          <w:szCs w:val="24"/>
        </w:rPr>
        <w:t xml:space="preserve">λπ.. </w:t>
      </w:r>
    </w:p>
    <w:p w14:paraId="60188388"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Μήπως θα καταργηθούν οι πάνω από εξακόσιοι </w:t>
      </w:r>
      <w:proofErr w:type="spellStart"/>
      <w:r>
        <w:rPr>
          <w:rFonts w:eastAsia="Times New Roman" w:cs="Times New Roman"/>
          <w:szCs w:val="24"/>
        </w:rPr>
        <w:t>μνημονιακοί</w:t>
      </w:r>
      <w:proofErr w:type="spellEnd"/>
      <w:r>
        <w:rPr>
          <w:rFonts w:eastAsia="Times New Roman" w:cs="Times New Roman"/>
          <w:szCs w:val="24"/>
        </w:rPr>
        <w:t xml:space="preserve"> νόμοι ή μήπως δεν θα εφαρμοστούν τα μέτρα που έρχονται για το επόμενο διάστημα; Ήδη ξεκίνησε -λέτε- η συζήτηση για την τρίτη αξιολόγηση, που περιλαμ</w:t>
      </w:r>
      <w:r>
        <w:rPr>
          <w:rFonts w:eastAsia="Times New Roman" w:cs="Times New Roman"/>
          <w:szCs w:val="24"/>
        </w:rPr>
        <w:t>βάνει μεταξύ άλλων και τον συνδικαλιστικό νόμο δηλαδή το χτύπημα του δικαιώματος στην απεργία. Θα το κάνετε και αυτό στο όνομα της Αριστεράς και της προόδου. Επίσης και για την όποια ρύθμιση του χρέους θα ζητηθούν, επίσης, και νέα μέτρα. Εδώ είμαστε και θα</w:t>
      </w:r>
      <w:r>
        <w:rPr>
          <w:rFonts w:eastAsia="Times New Roman" w:cs="Times New Roman"/>
          <w:szCs w:val="24"/>
        </w:rPr>
        <w:t xml:space="preserve"> το δούμε. </w:t>
      </w:r>
    </w:p>
    <w:p w14:paraId="6018838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Οπωσδήποτε υπάρχουν κάποιοι</w:t>
      </w:r>
      <w:r>
        <w:rPr>
          <w:rFonts w:eastAsia="Times New Roman" w:cs="Times New Roman"/>
          <w:szCs w:val="24"/>
        </w:rPr>
        <w:t>,</w:t>
      </w:r>
      <w:r>
        <w:rPr>
          <w:rFonts w:eastAsia="Times New Roman" w:cs="Times New Roman"/>
          <w:szCs w:val="24"/>
        </w:rPr>
        <w:t xml:space="preserve"> που έχουν κάθε λόγο να είναι ικανοποιημένοι. Είναι οι επιχειρηματικοί όμιλοι, είναι το μεγάλο κεφάλαιο. Οι δεσμεύσεις για ένα φιλόδοξο πακέτο αναπτυξιακών δράσεων από ευρωπαϊκά κονδύλια που θα δώσει προοπτική υψηλών</w:t>
      </w:r>
      <w:r>
        <w:rPr>
          <w:rFonts w:eastAsia="Times New Roman" w:cs="Times New Roman"/>
          <w:szCs w:val="24"/>
        </w:rPr>
        <w:t xml:space="preserve"> ρυθμών ανάπτυξης στην ελληνική οικονομία, και για την αποδοχή του πάγιου αιτήματος της Κυβέρνησης για την ίδρυση αναπτυξιακής τράπεζας, που θα συντονίζει τα κάθε είδους επενδυτικά προγράμματα, αφορούν ακριβώς αυτούς. </w:t>
      </w:r>
    </w:p>
    <w:p w14:paraId="6018838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Μιλάμε για υποδομές, έργα, ζεστό χρήμ</w:t>
      </w:r>
      <w:r>
        <w:rPr>
          <w:rFonts w:eastAsia="Times New Roman" w:cs="Times New Roman"/>
          <w:szCs w:val="24"/>
        </w:rPr>
        <w:t xml:space="preserve">α, που θα πάνε αποκλειστικά στο κεφάλαιο, προκειμένου να αναθερμάνουν την κερδοφορία του. Το ίδιο εξυπηρετούν και οι συστάσεις του </w:t>
      </w:r>
      <w:proofErr w:type="spellStart"/>
      <w:r>
        <w:rPr>
          <w:rFonts w:eastAsia="Times New Roman" w:cs="Times New Roman"/>
          <w:szCs w:val="24"/>
          <w:lang w:val="en-US"/>
        </w:rPr>
        <w:t>Eurogroup</w:t>
      </w:r>
      <w:proofErr w:type="spellEnd"/>
      <w:r>
        <w:rPr>
          <w:rFonts w:eastAsia="Times New Roman" w:cs="Times New Roman"/>
          <w:szCs w:val="24"/>
        </w:rPr>
        <w:t xml:space="preserve"> για την εφαρμογή των κατευθύνσεων του ΟΟΣΑ, σχετικά με τη διευκόλυνση των </w:t>
      </w:r>
      <w:proofErr w:type="spellStart"/>
      <w:r>
        <w:rPr>
          <w:rFonts w:eastAsia="Times New Roman" w:cs="Times New Roman"/>
          <w:szCs w:val="24"/>
        </w:rPr>
        <w:t>αδειοδοτήσεων</w:t>
      </w:r>
      <w:proofErr w:type="spellEnd"/>
      <w:r>
        <w:rPr>
          <w:rFonts w:eastAsia="Times New Roman" w:cs="Times New Roman"/>
          <w:szCs w:val="24"/>
        </w:rPr>
        <w:t xml:space="preserve"> για επενδύσεις και την περα</w:t>
      </w:r>
      <w:r>
        <w:rPr>
          <w:rFonts w:eastAsia="Times New Roman" w:cs="Times New Roman"/>
          <w:szCs w:val="24"/>
        </w:rPr>
        <w:t xml:space="preserve">ιτέρω απελευθέρωση των επαγγελμάτων, το άνοιγμα δηλαδή -ξανά να το πούμε, για να γίνει κατανοητό και να εμπεδωθεί ακόμα περισσότερο- νέου πεδίου κερδοφορίας για τους λίγους, για το μεγάλο κεφάλαιο. </w:t>
      </w:r>
    </w:p>
    <w:p w14:paraId="6018838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Αυτά βρίσκονται στην καρδιά των όποιων σχεδιασμών στο πλα</w:t>
      </w:r>
      <w:r>
        <w:rPr>
          <w:rFonts w:eastAsia="Times New Roman" w:cs="Times New Roman"/>
          <w:szCs w:val="24"/>
        </w:rPr>
        <w:t>ίσιο της εξουσίας και της οικονομίας του κεφαλαίου και όχι, βέβαια, οι εργατικές λαϊκές ανάγκες. Αυτά βρίσκονται και στην καρδιά των όποιων πρόσκαιρων συμβιβασμών, οι οποίοι ουσιαστικά αφορούν τη διαχείριση των τεράστιων κρατικών χρεών άλλων κρατών-μελών τ</w:t>
      </w:r>
      <w:r>
        <w:rPr>
          <w:rFonts w:eastAsia="Times New Roman" w:cs="Times New Roman"/>
          <w:szCs w:val="24"/>
        </w:rPr>
        <w:t xml:space="preserve">ης Ευρωπαϊκής Ένωσης. </w:t>
      </w:r>
    </w:p>
    <w:p w14:paraId="6018838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Την ίδια ώρα, φυσικά, προσπαθούν να ξεγελάσουν τον λαό με «ακάλυπτες επιταγές» για βελτίωση της ζωής του στα χρόνια της όποιας ανάκαμψης, για την οποία τον καλούν πάλι να υπομείνει αγόγγυστα θυσίες δίχως τέλος. </w:t>
      </w:r>
    </w:p>
    <w:p w14:paraId="6018838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Αν κάτι αξίζει να κρα</w:t>
      </w:r>
      <w:r>
        <w:rPr>
          <w:rFonts w:eastAsia="Times New Roman" w:cs="Times New Roman"/>
          <w:szCs w:val="24"/>
        </w:rPr>
        <w:t xml:space="preserve">τήσει κανείς από τη συμφωνία στο </w:t>
      </w:r>
      <w:proofErr w:type="spellStart"/>
      <w:r>
        <w:rPr>
          <w:rFonts w:eastAsia="Times New Roman" w:cs="Times New Roman"/>
          <w:szCs w:val="24"/>
          <w:lang w:val="en-US"/>
        </w:rPr>
        <w:t>Eurogroup</w:t>
      </w:r>
      <w:proofErr w:type="spellEnd"/>
      <w:r>
        <w:rPr>
          <w:rFonts w:eastAsia="Times New Roman" w:cs="Times New Roman"/>
          <w:szCs w:val="24"/>
        </w:rPr>
        <w:t>, δεν είναι τίποτα περισσότερο</w:t>
      </w:r>
      <w:r>
        <w:rPr>
          <w:rFonts w:eastAsia="Times New Roman" w:cs="Times New Roman"/>
          <w:szCs w:val="24"/>
        </w:rPr>
        <w:t>,</w:t>
      </w:r>
      <w:r>
        <w:rPr>
          <w:rFonts w:eastAsia="Times New Roman" w:cs="Times New Roman"/>
          <w:szCs w:val="24"/>
        </w:rPr>
        <w:t xml:space="preserve"> από την τρανταχτή επιβεβαίωση ότι η καπιταλιστική ανάπτυξη για την οποία πασχίζει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αλλά και τα υπόλοιπα κόμματα, όχι μόνο δεν αποτελεί το τέλος των θυσιών το</w:t>
      </w:r>
      <w:r>
        <w:rPr>
          <w:rFonts w:eastAsia="Times New Roman" w:cs="Times New Roman"/>
          <w:szCs w:val="24"/>
        </w:rPr>
        <w:t xml:space="preserve">υ ελληνικού λαού, όπως λέει η Κυβέρνηση, αλλά αντίθετα σηματοδοτεί την αρχή ενός νέου κύκλου έντασης της εκμετάλλευσης των εργαζομένων, μια αντιλαϊκή επίθεση διαρκείας. </w:t>
      </w:r>
    </w:p>
    <w:p w14:paraId="6018838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Άλλωστε το «ζουμί» της πρόσφατης παρέμβασης του ΣΕΒ βρίσκεται στην υπόμνηση προς την Κ</w:t>
      </w:r>
      <w:r>
        <w:rPr>
          <w:rFonts w:eastAsia="Times New Roman" w:cs="Times New Roman"/>
          <w:szCs w:val="24"/>
        </w:rPr>
        <w:t>υβέρνηση και τα υπόλοιπα κόμματα ότι η επιβεβαίωση ακόμα και αυτών των προβλέψεων για ισχνή ανάκαμψη</w:t>
      </w:r>
      <w:r>
        <w:rPr>
          <w:rFonts w:eastAsia="Times New Roman" w:cs="Times New Roman"/>
          <w:szCs w:val="24"/>
        </w:rPr>
        <w:t>,</w:t>
      </w:r>
      <w:r>
        <w:rPr>
          <w:rFonts w:eastAsia="Times New Roman" w:cs="Times New Roman"/>
          <w:szCs w:val="24"/>
        </w:rPr>
        <w:t xml:space="preserve"> προϋποθέτει να προχωρήσει εντατικά η εφαρμογή των αντιλαϊκών μέτρων που ψηφίστηκαν ως τώρα και όσων άλλων χρειαστούν στο μέλλον με έμφαση φυσικά στις ιδιω</w:t>
      </w:r>
      <w:r>
        <w:rPr>
          <w:rFonts w:eastAsia="Times New Roman" w:cs="Times New Roman"/>
          <w:szCs w:val="24"/>
        </w:rPr>
        <w:t xml:space="preserve">τικοποιήσεις, απ’ όπου το κεφάλαιο προσδοκά να αποκτήσει πρόσβαση σε νέα πεδία κερδοφορίας δράσης. </w:t>
      </w:r>
    </w:p>
    <w:p w14:paraId="6018838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Τα άλλα κόμματα της Αντιπολίτευσης είναι συνεργοί της Κυβέρνησης και στην επιχείρηση χειραγώγησης, απογοήτευσης, τρομοκράτησης τελικά και εγκλωβισμού του ελ</w:t>
      </w:r>
      <w:r>
        <w:rPr>
          <w:rFonts w:eastAsia="Times New Roman" w:cs="Times New Roman"/>
          <w:szCs w:val="24"/>
        </w:rPr>
        <w:t xml:space="preserve">ληνικού λαού. </w:t>
      </w:r>
    </w:p>
    <w:p w14:paraId="6018839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συμφωνία τους στον στρατηγικό στόχο μιας τέτοιας ανάκαμψης σημαίνει αποδοχή και συμφωνία σε όλα τα αντιλαϊκά </w:t>
      </w:r>
      <w:proofErr w:type="spellStart"/>
      <w:r>
        <w:rPr>
          <w:rFonts w:eastAsia="Times New Roman" w:cs="Times New Roman"/>
          <w:szCs w:val="24"/>
        </w:rPr>
        <w:t>προαπαιτούμενα</w:t>
      </w:r>
      <w:proofErr w:type="spellEnd"/>
      <w:r>
        <w:rPr>
          <w:rFonts w:eastAsia="Times New Roman" w:cs="Times New Roman"/>
          <w:szCs w:val="24"/>
        </w:rPr>
        <w:t xml:space="preserve">, παρά τις επιμέρους διαφορετικές απόψεις που υπάρχουν για το εύρος και τους ρυθμούς της καταιγιστικής -έτσι κι </w:t>
      </w:r>
      <w:r>
        <w:rPr>
          <w:rFonts w:eastAsia="Times New Roman" w:cs="Times New Roman"/>
          <w:szCs w:val="24"/>
        </w:rPr>
        <w:t>αλλιώς- επίθεσης στον λαό.</w:t>
      </w:r>
    </w:p>
    <w:p w14:paraId="60188391" w14:textId="77777777" w:rsidR="00396B82" w:rsidRDefault="00B34233">
      <w:pPr>
        <w:spacing w:after="0" w:line="600" w:lineRule="auto"/>
        <w:ind w:firstLine="720"/>
        <w:jc w:val="both"/>
        <w:rPr>
          <w:rFonts w:eastAsia="Times New Roman"/>
          <w:szCs w:val="24"/>
        </w:rPr>
      </w:pPr>
      <w:r>
        <w:rPr>
          <w:rFonts w:eastAsia="Times New Roman"/>
          <w:szCs w:val="24"/>
        </w:rPr>
        <w:t xml:space="preserve">Κυρίες και κύριοι, για το ζήτημα του χρέους η απόφαση του </w:t>
      </w:r>
      <w:proofErr w:type="spellStart"/>
      <w:r>
        <w:rPr>
          <w:rFonts w:eastAsia="Times New Roman"/>
          <w:szCs w:val="24"/>
          <w:lang w:val="en-US"/>
        </w:rPr>
        <w:t>Eurogroup</w:t>
      </w:r>
      <w:proofErr w:type="spellEnd"/>
      <w:r>
        <w:rPr>
          <w:rFonts w:eastAsia="Times New Roman"/>
          <w:szCs w:val="24"/>
        </w:rPr>
        <w:t xml:space="preserve"> δεν συνιστά σε καμ</w:t>
      </w:r>
      <w:r>
        <w:rPr>
          <w:rFonts w:eastAsia="Times New Roman"/>
          <w:szCs w:val="24"/>
        </w:rPr>
        <w:t>μ</w:t>
      </w:r>
      <w:r>
        <w:rPr>
          <w:rFonts w:eastAsia="Times New Roman"/>
          <w:szCs w:val="24"/>
        </w:rPr>
        <w:t xml:space="preserve">ιά περίπτωση μια καθαρή λύση </w:t>
      </w:r>
      <w:proofErr w:type="spellStart"/>
      <w:r>
        <w:rPr>
          <w:rFonts w:eastAsia="Times New Roman"/>
          <w:szCs w:val="24"/>
        </w:rPr>
        <w:t>απομείωσής</w:t>
      </w:r>
      <w:proofErr w:type="spellEnd"/>
      <w:r>
        <w:rPr>
          <w:rFonts w:eastAsia="Times New Roman"/>
          <w:szCs w:val="24"/>
        </w:rPr>
        <w:t xml:space="preserve"> του. Μέσα στον επόμενο χρόνο το ζήτημα θα βρίσκεται στο επίκεντρο, αφού το 2018 θα γίνει η συζήτηση γι</w:t>
      </w:r>
      <w:r>
        <w:rPr>
          <w:rFonts w:eastAsia="Times New Roman"/>
          <w:szCs w:val="24"/>
        </w:rPr>
        <w:t xml:space="preserve">α τον τρόπο και την έκταση της </w:t>
      </w:r>
      <w:proofErr w:type="spellStart"/>
      <w:r>
        <w:rPr>
          <w:rFonts w:eastAsia="Times New Roman"/>
          <w:szCs w:val="24"/>
        </w:rPr>
        <w:t>απομείωσης</w:t>
      </w:r>
      <w:proofErr w:type="spellEnd"/>
      <w:r>
        <w:rPr>
          <w:rFonts w:eastAsia="Times New Roman"/>
          <w:szCs w:val="24"/>
        </w:rPr>
        <w:t xml:space="preserve">. </w:t>
      </w:r>
    </w:p>
    <w:p w14:paraId="60188392" w14:textId="77777777" w:rsidR="00396B82" w:rsidRDefault="00B34233">
      <w:pPr>
        <w:spacing w:after="0" w:line="600" w:lineRule="auto"/>
        <w:ind w:firstLine="720"/>
        <w:jc w:val="both"/>
        <w:rPr>
          <w:rFonts w:eastAsia="Times New Roman"/>
          <w:szCs w:val="24"/>
        </w:rPr>
      </w:pPr>
      <w:r>
        <w:rPr>
          <w:rFonts w:eastAsia="Times New Roman"/>
          <w:szCs w:val="24"/>
        </w:rPr>
        <w:t xml:space="preserve">Επιπλέον ο όρος της «επιτυχούς ολοκλήρωσης του προγράμματος» μεταφράζεται σε νέα αντιλαϊκά μέτρα, που θα προωθηθούν, βεβαίως, το επόμενο διάστημα. Η συμφωνία προβλέπει μεγάλα πλεονάσματα και ισχυρή δημοσιονομική </w:t>
      </w:r>
      <w:r>
        <w:rPr>
          <w:rFonts w:eastAsia="Times New Roman"/>
          <w:szCs w:val="24"/>
        </w:rPr>
        <w:t xml:space="preserve">εποπτεία μέχρι το 2060, χωρίς να προβλέπει συγκεκριμένο μηχανισμό μείωσης του χρέους σε </w:t>
      </w:r>
      <w:proofErr w:type="spellStart"/>
      <w:r>
        <w:rPr>
          <w:rFonts w:eastAsia="Times New Roman"/>
          <w:szCs w:val="24"/>
        </w:rPr>
        <w:t>διαχειρίσιμα</w:t>
      </w:r>
      <w:proofErr w:type="spellEnd"/>
      <w:r>
        <w:rPr>
          <w:rFonts w:eastAsia="Times New Roman"/>
          <w:szCs w:val="24"/>
        </w:rPr>
        <w:t xml:space="preserve"> επίπεδα. Το ελληνικό κρατικό χρέος θα παραμείνει ιδιαίτερα υψηλό. </w:t>
      </w:r>
    </w:p>
    <w:p w14:paraId="60188393" w14:textId="77777777" w:rsidR="00396B82" w:rsidRDefault="00B34233">
      <w:pPr>
        <w:spacing w:after="0" w:line="600" w:lineRule="auto"/>
        <w:ind w:firstLine="720"/>
        <w:jc w:val="both"/>
        <w:rPr>
          <w:rFonts w:eastAsia="Times New Roman"/>
          <w:szCs w:val="24"/>
        </w:rPr>
      </w:pPr>
      <w:r>
        <w:rPr>
          <w:rFonts w:eastAsia="Times New Roman"/>
          <w:szCs w:val="24"/>
        </w:rPr>
        <w:t>Επίσης καθώς το μεγάλο πρόβλημα, βέβαια, το</w:t>
      </w:r>
      <w:r>
        <w:rPr>
          <w:rFonts w:eastAsia="Times New Roman"/>
          <w:szCs w:val="24"/>
        </w:rPr>
        <w:t>υ</w:t>
      </w:r>
      <w:r>
        <w:rPr>
          <w:rFonts w:eastAsia="Times New Roman"/>
          <w:szCs w:val="24"/>
        </w:rPr>
        <w:t xml:space="preserve"> υπέρογκου δανεισμού των κρατών-μελών της Ευ</w:t>
      </w:r>
      <w:r>
        <w:rPr>
          <w:rFonts w:eastAsia="Times New Roman"/>
          <w:szCs w:val="24"/>
        </w:rPr>
        <w:t xml:space="preserve">ρωπαϊκής Ένωσης </w:t>
      </w:r>
      <w:r>
        <w:rPr>
          <w:rFonts w:eastAsia="Times New Roman"/>
          <w:szCs w:val="24"/>
        </w:rPr>
        <w:lastRenderedPageBreak/>
        <w:t xml:space="preserve">δεν λύνεται, η αξιοποίηση του ελληνικού χρέους ως πεδίου πίεσης, λόγω των γνωστών </w:t>
      </w:r>
      <w:proofErr w:type="spellStart"/>
      <w:r>
        <w:rPr>
          <w:rFonts w:eastAsia="Times New Roman"/>
          <w:szCs w:val="24"/>
        </w:rPr>
        <w:t>ενδοϊμπεριαλιστικών</w:t>
      </w:r>
      <w:proofErr w:type="spellEnd"/>
      <w:r>
        <w:rPr>
          <w:rFonts w:eastAsia="Times New Roman"/>
          <w:szCs w:val="24"/>
        </w:rPr>
        <w:t xml:space="preserve"> αντιθέσεων που υπάρχουν, θα συνεχιστεί. </w:t>
      </w:r>
    </w:p>
    <w:p w14:paraId="60188394" w14:textId="77777777" w:rsidR="00396B82" w:rsidRDefault="00B34233">
      <w:pPr>
        <w:spacing w:after="0" w:line="600" w:lineRule="auto"/>
        <w:ind w:firstLine="720"/>
        <w:jc w:val="both"/>
        <w:rPr>
          <w:rFonts w:eastAsia="Times New Roman"/>
          <w:szCs w:val="24"/>
        </w:rPr>
      </w:pPr>
      <w:r>
        <w:rPr>
          <w:rFonts w:eastAsia="Times New Roman"/>
          <w:szCs w:val="24"/>
        </w:rPr>
        <w:t>Η απόφαση, τελικά, περιλαμβάνει αντιφατικές, ακροβατικές διατυπώσεις, που μπορούν να αξιοποιηθούν</w:t>
      </w:r>
      <w:r>
        <w:rPr>
          <w:rFonts w:eastAsia="Times New Roman"/>
          <w:szCs w:val="24"/>
        </w:rPr>
        <w:t xml:space="preserve"> απ’ όλους. Αντανακλά έναν ακόμα εύθραυστο συμβιβασμό ανάμεσα σε Γερμανία, Γαλλία, Ιταλία, ΔΝΤ, Ηνωμένες Πολιτείες Αμερικής, βεβαίως, και τις υπόλοιπες χώρες, καθώς όπως ήδη έχουμε πει, πίσω από τη διαχείριση του ελληνικού χρέους κρύβεται η διαχείριση της </w:t>
      </w:r>
      <w:r>
        <w:rPr>
          <w:rFonts w:eastAsia="Times New Roman"/>
          <w:szCs w:val="24"/>
        </w:rPr>
        <w:t>μεγάλης υπερχρέωσης στα κράτη-μέλη της Ευρωπαϊκής Ένωσης.</w:t>
      </w:r>
    </w:p>
    <w:p w14:paraId="60188395" w14:textId="77777777" w:rsidR="00396B82" w:rsidRDefault="00B34233">
      <w:pPr>
        <w:spacing w:after="0" w:line="600" w:lineRule="auto"/>
        <w:ind w:firstLine="720"/>
        <w:jc w:val="both"/>
        <w:rPr>
          <w:rFonts w:eastAsia="Times New Roman"/>
          <w:szCs w:val="24"/>
        </w:rPr>
      </w:pPr>
      <w:r>
        <w:rPr>
          <w:rFonts w:eastAsia="Times New Roman"/>
          <w:szCs w:val="24"/>
        </w:rPr>
        <w:t>Το σίγουρο είναι ότι ο λαός και τα παιδιά του θα συνεχίσουν να πληρώνουν για ένα χρέος</w:t>
      </w:r>
      <w:r>
        <w:rPr>
          <w:rFonts w:eastAsia="Times New Roman"/>
          <w:szCs w:val="24"/>
        </w:rPr>
        <w:t>,</w:t>
      </w:r>
      <w:r>
        <w:rPr>
          <w:rFonts w:eastAsia="Times New Roman"/>
          <w:szCs w:val="24"/>
        </w:rPr>
        <w:t xml:space="preserve"> για το οποίο δεν ευθύνονται στο ελάχιστο ούτε ωφελήθηκαν από τη διόγκωσή του. Αντίθετα</w:t>
      </w:r>
      <w:r>
        <w:rPr>
          <w:rFonts w:eastAsia="Times New Roman"/>
          <w:szCs w:val="24"/>
        </w:rPr>
        <w:t xml:space="preserve"> ήταν η δημοσιονομική διαχείριση όλων των κυβερνήσεων και για χάρη των επιχειρηματικών ομίλων, αυτή που διόγκωσε αυτό το χρέος. Ήταν η φορολόγηση του μεγάλου κεφαλαίου, που μειώθηκε σταδιακά από τη δεκαετία του 1980 και συνεχίστηκε όλη τη δεκαετία του 1990</w:t>
      </w:r>
      <w:r>
        <w:rPr>
          <w:rFonts w:eastAsia="Times New Roman"/>
          <w:szCs w:val="24"/>
        </w:rPr>
        <w:t xml:space="preserve">. </w:t>
      </w:r>
    </w:p>
    <w:p w14:paraId="60188396" w14:textId="77777777" w:rsidR="00396B82" w:rsidRDefault="00B34233">
      <w:pPr>
        <w:spacing w:after="0" w:line="600" w:lineRule="auto"/>
        <w:ind w:firstLine="720"/>
        <w:jc w:val="both"/>
        <w:rPr>
          <w:rFonts w:eastAsia="Times New Roman"/>
          <w:szCs w:val="24"/>
        </w:rPr>
      </w:pPr>
      <w:r>
        <w:rPr>
          <w:rFonts w:eastAsia="Times New Roman"/>
          <w:szCs w:val="24"/>
        </w:rPr>
        <w:lastRenderedPageBreak/>
        <w:t xml:space="preserve">Ήταν, επίσης, οι δυνατότητες απόκρυψης φορολογητέων εισοδημάτων, η φορολογική ασυλία, η διόγκωση των κρατικών δαπανών για τη χρηματοδότηση των μονοπωλιακών ομίλων τη στιγμή που έπεφτε τσεκούρι στην ικανοποίηση των λαϊκών αναγκών. </w:t>
      </w:r>
    </w:p>
    <w:p w14:paraId="60188397" w14:textId="77777777" w:rsidR="00396B82" w:rsidRDefault="00B34233">
      <w:pPr>
        <w:spacing w:after="0" w:line="600" w:lineRule="auto"/>
        <w:ind w:firstLine="720"/>
        <w:jc w:val="both"/>
        <w:rPr>
          <w:rFonts w:eastAsia="Times New Roman"/>
          <w:szCs w:val="24"/>
        </w:rPr>
      </w:pPr>
      <w:r>
        <w:rPr>
          <w:rFonts w:eastAsia="Times New Roman"/>
          <w:szCs w:val="24"/>
        </w:rPr>
        <w:t xml:space="preserve">Όλοι εσείς που μιλάτε </w:t>
      </w:r>
      <w:r>
        <w:rPr>
          <w:rFonts w:eastAsia="Times New Roman"/>
          <w:szCs w:val="24"/>
        </w:rPr>
        <w:t>για το μεγάλο κράτος, για το μεγάλο δημόσιο, το κάνετε μόνο όταν αναφέρεστε σε σχολεία, σε νοσοκομεία, άλλες υπηρεσίες που αφορούν, βέβαια, κοινωνικές λαϊκές ανάγκες σε μία έστω υποτυπώδη κάλυψή τους, που επιτεύχθηκε στο πλαίσιο του καπιταλιστικού συστήματ</w:t>
      </w:r>
      <w:r>
        <w:rPr>
          <w:rFonts w:eastAsia="Times New Roman"/>
          <w:szCs w:val="24"/>
        </w:rPr>
        <w:t xml:space="preserve">ος. </w:t>
      </w:r>
    </w:p>
    <w:p w14:paraId="60188398" w14:textId="77777777" w:rsidR="00396B82" w:rsidRDefault="00B34233">
      <w:pPr>
        <w:spacing w:after="0" w:line="600" w:lineRule="auto"/>
        <w:ind w:firstLine="720"/>
        <w:jc w:val="both"/>
        <w:rPr>
          <w:rFonts w:eastAsia="Times New Roman"/>
          <w:szCs w:val="24"/>
        </w:rPr>
      </w:pPr>
      <w:r>
        <w:rPr>
          <w:rFonts w:eastAsia="Times New Roman"/>
          <w:szCs w:val="24"/>
        </w:rPr>
        <w:t>Δεν βγάζετε τσιμουδιά, όμως, για τις εργολαβίες δημοσίων έργων, για τα κρατικά δάνεια ή δάνεια με κρατική στήριξη, καθώς και άμεσες αναπτυξιακές επιδοτήσεις σε συγκεκριμένες επιχειρήσεις για τη</w:t>
      </w:r>
      <w:r>
        <w:rPr>
          <w:rFonts w:eastAsia="Times New Roman"/>
          <w:szCs w:val="24"/>
        </w:rPr>
        <w:t>ν</w:t>
      </w:r>
      <w:r>
        <w:rPr>
          <w:rFonts w:eastAsia="Times New Roman"/>
          <w:szCs w:val="24"/>
        </w:rPr>
        <w:t xml:space="preserve"> εξαγορά υπερχρεωμένων επιχειρήσεων, για την παροχή φθηνώ</w:t>
      </w:r>
      <w:r>
        <w:rPr>
          <w:rFonts w:eastAsia="Times New Roman"/>
          <w:szCs w:val="24"/>
        </w:rPr>
        <w:t>ν υπηρεσιών εμπορευμάτων σε μεγάλες επιχειρήσεις, για την κρατική αγορά εμπορευμάτων συχνά σε υψηλότερες τιμές, για τις τεράστιες δαπάνες σε εξοπλιστικά προγράμματα που σχετίζονται, όμως, με τους σχεδιασμούς του ΝΑΤΟ, όταν η Ελλάδα από το 1974</w:t>
      </w:r>
      <w:r>
        <w:rPr>
          <w:rFonts w:eastAsia="Times New Roman"/>
          <w:szCs w:val="24"/>
        </w:rPr>
        <w:t>,</w:t>
      </w:r>
      <w:r>
        <w:rPr>
          <w:rFonts w:eastAsia="Times New Roman"/>
          <w:szCs w:val="24"/>
        </w:rPr>
        <w:t xml:space="preserve"> ακόμα και μ</w:t>
      </w:r>
      <w:r>
        <w:rPr>
          <w:rFonts w:eastAsia="Times New Roman"/>
          <w:szCs w:val="24"/>
        </w:rPr>
        <w:t>ετά</w:t>
      </w:r>
      <w:r>
        <w:rPr>
          <w:rFonts w:eastAsia="Times New Roman"/>
          <w:szCs w:val="24"/>
        </w:rPr>
        <w:t>,</w:t>
      </w:r>
      <w:r>
        <w:rPr>
          <w:rFonts w:eastAsia="Times New Roman"/>
          <w:szCs w:val="24"/>
        </w:rPr>
        <w:t xml:space="preserve"> κατέχει σταθερά μια </w:t>
      </w:r>
      <w:r>
        <w:rPr>
          <w:rFonts w:eastAsia="Times New Roman"/>
          <w:szCs w:val="24"/>
        </w:rPr>
        <w:lastRenderedPageBreak/>
        <w:t>από τις πρώτες θέσεις παγκόσμια στις εισαγωγές οπλικών συστημάτων, φτάνοντας ορισμένες χρονιές και στην πρώτη τριάδα. Ειδικά το διάστημα 2007-2010 που περιλαμβάνονται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και τα έτη εκδήλωσης της κρίσης, κατέχει την πέμπτη θέσ</w:t>
      </w:r>
      <w:r>
        <w:rPr>
          <w:rFonts w:eastAsia="Times New Roman"/>
          <w:szCs w:val="24"/>
        </w:rPr>
        <w:t>η στη λίστα των μεγαλύτερων εισαγωγέων όπλων ανάμεσα σε όλες τις χώρες του κόσμου.</w:t>
      </w:r>
    </w:p>
    <w:p w14:paraId="60188399" w14:textId="77777777" w:rsidR="00396B82" w:rsidRDefault="00B34233">
      <w:pPr>
        <w:spacing w:after="0" w:line="600" w:lineRule="auto"/>
        <w:ind w:firstLine="720"/>
        <w:jc w:val="both"/>
        <w:rPr>
          <w:rFonts w:eastAsia="Times New Roman"/>
          <w:szCs w:val="24"/>
        </w:rPr>
      </w:pPr>
      <w:r>
        <w:rPr>
          <w:rFonts w:eastAsia="Times New Roman"/>
          <w:szCs w:val="24"/>
        </w:rPr>
        <w:t xml:space="preserve">Μήπως </w:t>
      </w:r>
      <w:r>
        <w:rPr>
          <w:rFonts w:eastAsia="Times New Roman"/>
          <w:szCs w:val="24"/>
        </w:rPr>
        <w:t xml:space="preserve">όλα </w:t>
      </w:r>
      <w:r>
        <w:rPr>
          <w:rFonts w:eastAsia="Times New Roman"/>
          <w:szCs w:val="24"/>
        </w:rPr>
        <w:t xml:space="preserve">αυτά δεν ήταν καθοριστικοί παράγοντες για το χρέος; Εκεί, αλήθεια, δεν υπάρχει μεγάλο κράτος; Εμείς λέμε ότι ίσα ίσα εκεί, ακριβώς, επιβεβαιώνεται και ο ρόλος του </w:t>
      </w:r>
      <w:r>
        <w:rPr>
          <w:rFonts w:eastAsia="Times New Roman"/>
          <w:szCs w:val="24"/>
        </w:rPr>
        <w:t>αστικού κράτους, ως κράτους των λίγων σε βάρος των πολλών.</w:t>
      </w:r>
    </w:p>
    <w:p w14:paraId="6018839A" w14:textId="77777777" w:rsidR="00396B82" w:rsidRDefault="00B34233">
      <w:pPr>
        <w:spacing w:after="0" w:line="600" w:lineRule="auto"/>
        <w:ind w:firstLine="720"/>
        <w:jc w:val="both"/>
        <w:rPr>
          <w:rFonts w:eastAsia="Times New Roman"/>
          <w:szCs w:val="24"/>
        </w:rPr>
      </w:pPr>
      <w:r>
        <w:rPr>
          <w:rFonts w:eastAsia="Times New Roman"/>
          <w:szCs w:val="24"/>
        </w:rPr>
        <w:t>Κύριοι της Κυβέρνησης, παρακολουθούμε αυτές τις μέρες την επιχειρηματολογία</w:t>
      </w:r>
      <w:r>
        <w:rPr>
          <w:rFonts w:eastAsia="Times New Roman"/>
          <w:szCs w:val="24"/>
        </w:rPr>
        <w:t>,</w:t>
      </w:r>
      <w:r>
        <w:rPr>
          <w:rFonts w:eastAsia="Times New Roman"/>
          <w:szCs w:val="24"/>
        </w:rPr>
        <w:t xml:space="preserve"> με την οποία προσπαθείτε να αποδείξετε ότι η Κυβέρνηση με τη συμφωνία του </w:t>
      </w:r>
      <w:proofErr w:type="spellStart"/>
      <w:r>
        <w:rPr>
          <w:rFonts w:eastAsia="Times New Roman"/>
          <w:szCs w:val="24"/>
          <w:lang w:val="en-US"/>
        </w:rPr>
        <w:t>Eurogroup</w:t>
      </w:r>
      <w:proofErr w:type="spellEnd"/>
      <w:r>
        <w:rPr>
          <w:rFonts w:eastAsia="Times New Roman"/>
          <w:szCs w:val="24"/>
        </w:rPr>
        <w:t xml:space="preserve"> πέτυχε, όπως εσείς μόνο λέτε, μια κα</w:t>
      </w:r>
      <w:r>
        <w:rPr>
          <w:rFonts w:eastAsia="Times New Roman"/>
          <w:szCs w:val="24"/>
        </w:rPr>
        <w:t xml:space="preserve">λύτερη συμφωνία, γιατί έχει αντίμετρα, ρήτρα ανάπτυξης για την αποπληρωμή του χρέους, αναπτυξιακή τράπεζα και σαφή δέσμευση για στήριξη της Ελλάδας για την έξοδό της στις αγορές. </w:t>
      </w:r>
    </w:p>
    <w:p w14:paraId="6018839B" w14:textId="77777777" w:rsidR="00396B82" w:rsidRDefault="00B34233">
      <w:pPr>
        <w:spacing w:after="0" w:line="600" w:lineRule="auto"/>
        <w:ind w:firstLine="720"/>
        <w:jc w:val="both"/>
        <w:rPr>
          <w:rFonts w:eastAsia="Times New Roman"/>
          <w:szCs w:val="24"/>
        </w:rPr>
      </w:pPr>
      <w:r>
        <w:rPr>
          <w:rFonts w:eastAsia="Times New Roman"/>
          <w:szCs w:val="24"/>
        </w:rPr>
        <w:t>Επαναλαμβάνετε ξανά και ξανά π</w:t>
      </w:r>
      <w:r>
        <w:rPr>
          <w:rFonts w:eastAsia="Times New Roman"/>
          <w:szCs w:val="24"/>
        </w:rPr>
        <w:t>ω</w:t>
      </w:r>
      <w:r>
        <w:rPr>
          <w:rFonts w:eastAsia="Times New Roman"/>
          <w:szCs w:val="24"/>
        </w:rPr>
        <w:t>ς ανοίγει σταδιακά ο δρόμος για την έξοδο στι</w:t>
      </w:r>
      <w:r>
        <w:rPr>
          <w:rFonts w:eastAsia="Times New Roman"/>
          <w:szCs w:val="24"/>
        </w:rPr>
        <w:t>ς αγορές και το οριστικό τέλος των μνη</w:t>
      </w:r>
      <w:r>
        <w:rPr>
          <w:rFonts w:eastAsia="Times New Roman"/>
          <w:szCs w:val="24"/>
        </w:rPr>
        <w:lastRenderedPageBreak/>
        <w:t>μονίων και της επιτροπείας. Μετά τις αγορές, δηλαδή, που θα χόρευαν πεντοζάλη, ο κ. Τσίπρας έφτασε στο σημείο</w:t>
      </w:r>
      <w:r>
        <w:rPr>
          <w:rFonts w:eastAsia="Times New Roman"/>
          <w:szCs w:val="24"/>
        </w:rPr>
        <w:t>,</w:t>
      </w:r>
      <w:r>
        <w:rPr>
          <w:rFonts w:eastAsia="Times New Roman"/>
          <w:szCs w:val="24"/>
        </w:rPr>
        <w:t xml:space="preserve"> να αναγορεύει σε υπέρτατο κριτή τη</w:t>
      </w:r>
      <w:r>
        <w:rPr>
          <w:rFonts w:eastAsia="Times New Roman"/>
          <w:szCs w:val="24"/>
        </w:rPr>
        <w:t>ς</w:t>
      </w:r>
      <w:r>
        <w:rPr>
          <w:rFonts w:eastAsia="Times New Roman"/>
          <w:szCs w:val="24"/>
        </w:rPr>
        <w:t xml:space="preserve"> πολιτικής του τις αγορές και τους επενδυτές, δηλαδή, τα συμφέροντα του </w:t>
      </w:r>
      <w:r>
        <w:rPr>
          <w:rFonts w:eastAsia="Times New Roman"/>
          <w:szCs w:val="24"/>
        </w:rPr>
        <w:t>μεγάλου κεφαλαίου.</w:t>
      </w:r>
    </w:p>
    <w:p w14:paraId="6018839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Η Κυβέρνησή σας, κύριε Τσίπρα, χρησιμοποιεί το ίδιο αφήγημα που χρησιμοποίησε και η </w:t>
      </w:r>
      <w:r>
        <w:rPr>
          <w:rFonts w:eastAsia="Times New Roman" w:cs="Times New Roman"/>
          <w:szCs w:val="24"/>
        </w:rPr>
        <w:t>κ</w:t>
      </w:r>
      <w:r>
        <w:rPr>
          <w:rFonts w:eastAsia="Times New Roman" w:cs="Times New Roman"/>
          <w:szCs w:val="24"/>
        </w:rPr>
        <w:t xml:space="preserve">υβέρνηση της Νέας Δημοκρατίας την άνοιξη του 2014. </w:t>
      </w:r>
      <w:r>
        <w:rPr>
          <w:rFonts w:eastAsia="Times New Roman" w:cs="Times New Roman"/>
          <w:szCs w:val="24"/>
        </w:rPr>
        <w:t>Ο</w:t>
      </w:r>
      <w:r>
        <w:rPr>
          <w:rFonts w:eastAsia="Times New Roman" w:cs="Times New Roman"/>
          <w:szCs w:val="24"/>
        </w:rPr>
        <w:t xml:space="preserve"> κ. Σαμαράς, ως Πρωθυπουργός τότε μιλούσε για την έξοδο στις αγορές, για την επιστροφή στην κανονικό</w:t>
      </w:r>
      <w:r>
        <w:rPr>
          <w:rFonts w:eastAsia="Times New Roman" w:cs="Times New Roman"/>
          <w:szCs w:val="24"/>
        </w:rPr>
        <w:t xml:space="preserve">τητα και την απαλλαγή της χώρας από την εποπτεία και την επιτήρηση. Δεν κρατάτε ούτε τα προσχήματα πλέον. Λέτε τα ίδια πράγματα και ακριβώς με τα ίδια λόγια. </w:t>
      </w:r>
    </w:p>
    <w:p w14:paraId="6018839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Μάλιστα, κύριε Τσίπρα, όταν ρωτούσατε τη Νέα Δημοκρατία και λέγατε ακριβώς: «</w:t>
      </w:r>
      <w:r>
        <w:rPr>
          <w:rFonts w:eastAsia="Times New Roman" w:cs="Times New Roman"/>
          <w:szCs w:val="24"/>
        </w:rPr>
        <w:t>Γ</w:t>
      </w:r>
      <w:r>
        <w:rPr>
          <w:rFonts w:eastAsia="Times New Roman" w:cs="Times New Roman"/>
          <w:szCs w:val="24"/>
        </w:rPr>
        <w:t>ιατί πανηγυρίζουν κ</w:t>
      </w:r>
      <w:r>
        <w:rPr>
          <w:rFonts w:eastAsia="Times New Roman" w:cs="Times New Roman"/>
          <w:szCs w:val="24"/>
        </w:rPr>
        <w:t>αι θέλουν να πανηγυρίσουμε μαζί τους»</w:t>
      </w:r>
      <w:r>
        <w:rPr>
          <w:rFonts w:eastAsia="Times New Roman" w:cs="Times New Roman"/>
          <w:szCs w:val="24"/>
        </w:rPr>
        <w:t>-</w:t>
      </w:r>
      <w:r>
        <w:rPr>
          <w:rFonts w:eastAsia="Times New Roman" w:cs="Times New Roman"/>
          <w:szCs w:val="24"/>
        </w:rPr>
        <w:t xml:space="preserve"> αυτά ακριβώς </w:t>
      </w:r>
      <w:r>
        <w:rPr>
          <w:rFonts w:eastAsia="Times New Roman" w:cs="Times New Roman"/>
          <w:szCs w:val="24"/>
        </w:rPr>
        <w:t xml:space="preserve">είναι </w:t>
      </w:r>
      <w:r>
        <w:rPr>
          <w:rFonts w:eastAsia="Times New Roman" w:cs="Times New Roman"/>
          <w:szCs w:val="24"/>
        </w:rPr>
        <w:t>τα λόγια του κ. Τσίπρα</w:t>
      </w:r>
      <w:r>
        <w:rPr>
          <w:rFonts w:eastAsia="Times New Roman" w:cs="Times New Roman"/>
          <w:szCs w:val="24"/>
        </w:rPr>
        <w:t>-</w:t>
      </w:r>
      <w:r>
        <w:rPr>
          <w:rFonts w:eastAsia="Times New Roman" w:cs="Times New Roman"/>
          <w:szCs w:val="24"/>
        </w:rPr>
        <w:t xml:space="preserve"> όπως τα ακούτε</w:t>
      </w:r>
      <w:r>
        <w:rPr>
          <w:rFonts w:eastAsia="Times New Roman" w:cs="Times New Roman"/>
          <w:szCs w:val="24"/>
        </w:rPr>
        <w:t>:</w:t>
      </w:r>
      <w:r>
        <w:rPr>
          <w:rFonts w:eastAsia="Times New Roman" w:cs="Times New Roman"/>
          <w:szCs w:val="24"/>
        </w:rPr>
        <w:t xml:space="preserve"> «με την ύφεση να συνεχίζεται, με την πολιτική λιτότητας να αποτελεί το α και </w:t>
      </w:r>
      <w:r>
        <w:rPr>
          <w:rFonts w:eastAsia="Times New Roman" w:cs="Times New Roman"/>
          <w:szCs w:val="24"/>
        </w:rPr>
        <w:t xml:space="preserve">το </w:t>
      </w:r>
      <w:r>
        <w:rPr>
          <w:rFonts w:eastAsia="Times New Roman" w:cs="Times New Roman"/>
          <w:szCs w:val="24"/>
        </w:rPr>
        <w:t>ω των απαιτήσεων των δανειστών; Μια στημένη έξοδος στις αγορές τι θα αποδώσει,</w:t>
      </w:r>
      <w:r>
        <w:rPr>
          <w:rFonts w:eastAsia="Times New Roman" w:cs="Times New Roman"/>
          <w:szCs w:val="24"/>
        </w:rPr>
        <w:t xml:space="preserve"> αλήθεια; Θα βρει δουλειά έστω ένας άνεργος; Θα ακυρωθούν οι περικοπές σε μισθούς και συντάξεις; Θα επανέλθουν τα εργασιακά δι</w:t>
      </w:r>
      <w:r>
        <w:rPr>
          <w:rFonts w:eastAsia="Times New Roman" w:cs="Times New Roman"/>
          <w:szCs w:val="24"/>
        </w:rPr>
        <w:lastRenderedPageBreak/>
        <w:t>καιώματα που καταργήθηκαν; Θα κάνει βήματα μπροστά η δημόσια υγεία, η δημόσια παιδεία, η ρημαγμένη κοινωνική ασφάλιση; Θα σταματήσ</w:t>
      </w:r>
      <w:r>
        <w:rPr>
          <w:rFonts w:eastAsia="Times New Roman" w:cs="Times New Roman"/>
          <w:szCs w:val="24"/>
        </w:rPr>
        <w:t>ει η αιμορραγία της φορολογίας; Θα σταματήσουν τα χαράτσια;» Όλα αυτά είναι λόγια του κ. Τσίπρα</w:t>
      </w:r>
      <w:r>
        <w:rPr>
          <w:rFonts w:eastAsia="Times New Roman" w:cs="Times New Roman"/>
          <w:szCs w:val="24"/>
        </w:rPr>
        <w:t>,</w:t>
      </w:r>
      <w:r>
        <w:rPr>
          <w:rFonts w:eastAsia="Times New Roman" w:cs="Times New Roman"/>
          <w:szCs w:val="24"/>
        </w:rPr>
        <w:t xml:space="preserve"> ακριβώς όπως τα είπε τότε. Αλήθεια μπορείτε τώρα να κοιταχτείτε στον καθρέφτη, κύριε Τσίπρα</w:t>
      </w:r>
      <w:r>
        <w:rPr>
          <w:rFonts w:eastAsia="Times New Roman" w:cs="Times New Roman"/>
          <w:szCs w:val="24"/>
        </w:rPr>
        <w:t>,</w:t>
      </w:r>
      <w:r>
        <w:rPr>
          <w:rFonts w:eastAsia="Times New Roman" w:cs="Times New Roman"/>
          <w:szCs w:val="24"/>
        </w:rPr>
        <w:t xml:space="preserve"> σας ρωτάμε</w:t>
      </w:r>
      <w:r>
        <w:rPr>
          <w:rFonts w:eastAsia="Times New Roman" w:cs="Times New Roman"/>
          <w:szCs w:val="24"/>
        </w:rPr>
        <w:t>,</w:t>
      </w:r>
      <w:r>
        <w:rPr>
          <w:rFonts w:eastAsia="Times New Roman" w:cs="Times New Roman"/>
          <w:szCs w:val="24"/>
        </w:rPr>
        <w:t xml:space="preserve"> και να επαναλάβετε τα ίδια ακριβώς ερωτήματα; Αυτά τα </w:t>
      </w:r>
      <w:r>
        <w:rPr>
          <w:rFonts w:eastAsia="Times New Roman" w:cs="Times New Roman"/>
          <w:szCs w:val="24"/>
        </w:rPr>
        <w:t>ίδια ερωτήματα παραμένουν και σήμερα</w:t>
      </w:r>
      <w:r>
        <w:rPr>
          <w:rFonts w:eastAsia="Times New Roman" w:cs="Times New Roman"/>
          <w:szCs w:val="24"/>
        </w:rPr>
        <w:t>,</w:t>
      </w:r>
      <w:r>
        <w:rPr>
          <w:rFonts w:eastAsia="Times New Roman" w:cs="Times New Roman"/>
          <w:szCs w:val="24"/>
        </w:rPr>
        <w:t xml:space="preserve"> μόνο που πρέπει τώρα να προσθέσετε και τους δικούς σας αντιλαϊκούς νόμους. </w:t>
      </w:r>
    </w:p>
    <w:p w14:paraId="6018839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η μας πείτε ότι τότε δεν ξέρατε ότι τότε είχατε αυταπάτες</w:t>
      </w:r>
      <w:r>
        <w:rPr>
          <w:rFonts w:eastAsia="Times New Roman" w:cs="Times New Roman"/>
          <w:szCs w:val="24"/>
        </w:rPr>
        <w:t>,</w:t>
      </w:r>
      <w:r>
        <w:rPr>
          <w:rFonts w:eastAsia="Times New Roman" w:cs="Times New Roman"/>
          <w:szCs w:val="24"/>
        </w:rPr>
        <w:t xml:space="preserve"> γιατί εδώ δεν μιλάμε απλά για αυταπάτες. Εδώ μιλάμε για πλήρη υιοθέτηση των στόχων, των επιδιώξεων του μονοπωλιακού κεφαλαίου και της ηγεσίας της Ευρωπαϊκής Ένωσης. Μάλιστα ο κ. Τσίπρας σε συνέντευξή του σε </w:t>
      </w:r>
      <w:r>
        <w:rPr>
          <w:rFonts w:eastAsia="Times New Roman" w:cs="Times New Roman"/>
          <w:szCs w:val="24"/>
        </w:rPr>
        <w:t>κ</w:t>
      </w:r>
      <w:r>
        <w:rPr>
          <w:rFonts w:eastAsia="Times New Roman" w:cs="Times New Roman"/>
          <w:szCs w:val="24"/>
        </w:rPr>
        <w:t>υριακάτικη εφημερίδα μιλάει για το Διεθνές Νομι</w:t>
      </w:r>
      <w:r>
        <w:rPr>
          <w:rFonts w:eastAsia="Times New Roman" w:cs="Times New Roman"/>
          <w:szCs w:val="24"/>
        </w:rPr>
        <w:t>σματικό Ταμείο και τον ρόλο του στο ελληνικό πρόγραμμα</w:t>
      </w:r>
      <w:r>
        <w:rPr>
          <w:rFonts w:eastAsia="Times New Roman" w:cs="Times New Roman"/>
          <w:szCs w:val="24"/>
        </w:rPr>
        <w:t>,</w:t>
      </w:r>
      <w:r>
        <w:rPr>
          <w:rFonts w:eastAsia="Times New Roman" w:cs="Times New Roman"/>
          <w:szCs w:val="24"/>
        </w:rPr>
        <w:t xml:space="preserve"> με τα ίδια λόγια που μιλούσε στα τέλη του 2014 ο κ. </w:t>
      </w:r>
      <w:proofErr w:type="spellStart"/>
      <w:r>
        <w:rPr>
          <w:rFonts w:eastAsia="Times New Roman" w:cs="Times New Roman"/>
          <w:szCs w:val="24"/>
        </w:rPr>
        <w:t>Χαρδούβελης</w:t>
      </w:r>
      <w:proofErr w:type="spellEnd"/>
      <w:r>
        <w:rPr>
          <w:rFonts w:eastAsia="Times New Roman" w:cs="Times New Roman"/>
          <w:szCs w:val="24"/>
        </w:rPr>
        <w:t xml:space="preserve">, ο Υπουργός της Νέας Δημοκρατίας, για την τρόικα. </w:t>
      </w:r>
    </w:p>
    <w:p w14:paraId="6018839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Έλεγε, λοιπόν, τότε ο Υπουργός των Οικονομικών </w:t>
      </w:r>
      <w:r>
        <w:rPr>
          <w:rFonts w:eastAsia="Times New Roman" w:cs="Times New Roman"/>
          <w:szCs w:val="24"/>
        </w:rPr>
        <w:t xml:space="preserve">κ. </w:t>
      </w:r>
      <w:proofErr w:type="spellStart"/>
      <w:r>
        <w:rPr>
          <w:rFonts w:eastAsia="Times New Roman" w:cs="Times New Roman"/>
          <w:szCs w:val="24"/>
        </w:rPr>
        <w:t>Χαρδούβελης</w:t>
      </w:r>
      <w:proofErr w:type="spellEnd"/>
      <w:r>
        <w:rPr>
          <w:rFonts w:eastAsia="Times New Roman" w:cs="Times New Roman"/>
          <w:szCs w:val="24"/>
        </w:rPr>
        <w:t>: «Η Ελλάδα θα συνεχίσει</w:t>
      </w:r>
      <w:r>
        <w:rPr>
          <w:rFonts w:eastAsia="Times New Roman" w:cs="Times New Roman"/>
          <w:szCs w:val="24"/>
        </w:rPr>
        <w:t xml:space="preserve"> να έχει την υποστήριξη των </w:t>
      </w:r>
      <w:r>
        <w:rPr>
          <w:rFonts w:eastAsia="Times New Roman" w:cs="Times New Roman"/>
          <w:szCs w:val="24"/>
        </w:rPr>
        <w:lastRenderedPageBreak/>
        <w:t xml:space="preserve">Ευρωπαίων εταίρων. Μπορεί να μην είναι συνοδηγοί στο αυτοκίνητο αλλά θα είναι ασφαλείς στο πίσω </w:t>
      </w:r>
      <w:r w:rsidRPr="00110342">
        <w:rPr>
          <w:rFonts w:eastAsia="Times New Roman" w:cs="Times New Roman"/>
          <w:szCs w:val="24"/>
        </w:rPr>
        <w:t>κάθισμα». Τα ίδια ακριβώς είπε και ο κ. Τσίπρας για τον ρόλο του Διεθνούς Νομισματικού Ταμείου την προηγούμενη εβδομάδα. Είπε: «Η επ</w:t>
      </w:r>
      <w:r w:rsidRPr="00110342">
        <w:rPr>
          <w:rFonts w:eastAsia="Times New Roman" w:cs="Times New Roman"/>
          <w:szCs w:val="24"/>
        </w:rPr>
        <w:t>ιλογή να μη βρίσκεται πια στη θέση του συνοδηγού στο ελληνικό πρόγραμμα</w:t>
      </w:r>
      <w:r w:rsidRPr="00110342">
        <w:rPr>
          <w:rFonts w:eastAsia="Times New Roman" w:cs="Times New Roman"/>
          <w:szCs w:val="24"/>
        </w:rPr>
        <w:t>,</w:t>
      </w:r>
      <w:r w:rsidRPr="00110342">
        <w:rPr>
          <w:rFonts w:eastAsia="Times New Roman" w:cs="Times New Roman"/>
          <w:szCs w:val="24"/>
        </w:rPr>
        <w:t xml:space="preserve"> δεν είναι δα και το τέλος του κόσμου, αρκεί να συνεχίσει έστω και από το πίσω κάθισμα». Αυτά είπε χαρακτηριστικά. Πραγματικά, δηλαδή, δεν κρατάτε ούτε τα προσχήματα. </w:t>
      </w:r>
    </w:p>
    <w:p w14:paraId="601883A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Δεν σας κατηγορο</w:t>
      </w:r>
      <w:r>
        <w:rPr>
          <w:rFonts w:eastAsia="Times New Roman" w:cs="Times New Roman"/>
          <w:szCs w:val="24"/>
        </w:rPr>
        <w:t xml:space="preserve">ύμε ότι αντιγράφετε τη Νέα </w:t>
      </w:r>
      <w:r>
        <w:rPr>
          <w:rFonts w:eastAsia="Times New Roman" w:cs="Times New Roman"/>
          <w:szCs w:val="24"/>
        </w:rPr>
        <w:t>Δημοκρατία</w:t>
      </w:r>
      <w:r>
        <w:rPr>
          <w:rFonts w:eastAsia="Times New Roman" w:cs="Times New Roman"/>
          <w:szCs w:val="24"/>
        </w:rPr>
        <w:t>. Αυτό ας το κάνει ο κ. Μητσοτάκης. Απλά, εμείς λέμε στον ελληνικό λαό ότι έχετε την ίδια πολιτική στρατηγική, ότι το κοινό σας όραμα είναι η στρατηγική της Ευρωπαϊκής Ένωσης, η ανάκαμψη των μονοπωλιακών, των καπιταλιστ</w:t>
      </w:r>
      <w:r>
        <w:rPr>
          <w:rFonts w:eastAsia="Times New Roman" w:cs="Times New Roman"/>
          <w:szCs w:val="24"/>
        </w:rPr>
        <w:t xml:space="preserve">ικών κερδών. Και για αυτό είναι λογικό και επόμενο να χρησιμοποιείτε το ίδιο αφήγημα, για να </w:t>
      </w:r>
      <w:proofErr w:type="spellStart"/>
      <w:r>
        <w:rPr>
          <w:rFonts w:eastAsia="Times New Roman" w:cs="Times New Roman"/>
          <w:szCs w:val="24"/>
        </w:rPr>
        <w:t>παγιδεύσετε</w:t>
      </w:r>
      <w:proofErr w:type="spellEnd"/>
      <w:r>
        <w:rPr>
          <w:rFonts w:eastAsia="Times New Roman" w:cs="Times New Roman"/>
          <w:szCs w:val="24"/>
        </w:rPr>
        <w:t xml:space="preserve"> τον λαό, να χρησιμοποιείτε τελικά τα ίδια ακόμα επιχειρήματα. </w:t>
      </w:r>
    </w:p>
    <w:p w14:paraId="601883A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Τα παραμύθια περί δίκαιης ανάπτυξης στον καπιταλισμό, ανάπτυξης, δηλαδή, που θα ωφεληθού</w:t>
      </w:r>
      <w:r>
        <w:rPr>
          <w:rFonts w:eastAsia="Times New Roman" w:cs="Times New Roman"/>
          <w:szCs w:val="24"/>
        </w:rPr>
        <w:t xml:space="preserve">ν -για να εξηγούμαστε και το ξέρετε όλοι σας πολύ καλά- δήθεν όλοι και οι εργάτες και οι φτωχοί και οι καπιταλιστές, οι μονοπωλιακοί όμιλοι, καταρρέουν </w:t>
      </w:r>
      <w:r>
        <w:rPr>
          <w:rFonts w:eastAsia="Times New Roman" w:cs="Times New Roman"/>
          <w:szCs w:val="24"/>
        </w:rPr>
        <w:lastRenderedPageBreak/>
        <w:t>καθημερινά στους τόπους δουλειάς, στις μεγάλες επιχειρήσεις εκεί που η στυγνή εκμετάλλευση παίρνει σάρκα</w:t>
      </w:r>
      <w:r>
        <w:rPr>
          <w:rFonts w:eastAsia="Times New Roman" w:cs="Times New Roman"/>
          <w:szCs w:val="24"/>
        </w:rPr>
        <w:t xml:space="preserve"> και οστά. Ποτέ και πουθενά η αύξηση της κερδοφορίας των λίγων δεν εξασφάλισε αξιοπρεπείς μισθούς και εργατικά, εργασιακά δικαιώματα, το αντίθετο. </w:t>
      </w:r>
    </w:p>
    <w:p w14:paraId="601883A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Δείτε το παράδειγμα του τουρισμού, που το έχετε κάνει μάλιστα και σημαία σας. Τι κερδίζουν οι εργαζόμενοι στ</w:t>
      </w:r>
      <w:r>
        <w:rPr>
          <w:rFonts w:eastAsia="Times New Roman" w:cs="Times New Roman"/>
          <w:szCs w:val="24"/>
        </w:rPr>
        <w:t xml:space="preserve">ον κλάδο; Τι κερδίζουν οι λαϊκές οικογένειες, τα νέα παιδιά, που και φέτος το καλοκαίρι δεν μπορούν να πάνε ούτε λίγες ημέρες διακοπές; Και σαν να μην φτάνουν, βέβαια, όλα αυτά οι εργαζόμενοι, ο λαός, στη Ρόδο δεν έχουν ούτε νερό εκεί να πιούν ή να κάνουν </w:t>
      </w:r>
      <w:r>
        <w:rPr>
          <w:rFonts w:eastAsia="Times New Roman" w:cs="Times New Roman"/>
          <w:szCs w:val="24"/>
        </w:rPr>
        <w:t>ένα μπάνιο, ένα ντους όταν σχολάνε από τη δουλειά τους.</w:t>
      </w:r>
    </w:p>
    <w:p w14:paraId="601883A3" w14:textId="77777777" w:rsidR="00396B82" w:rsidRDefault="00B34233">
      <w:pPr>
        <w:spacing w:after="0" w:line="600" w:lineRule="auto"/>
        <w:jc w:val="both"/>
        <w:rPr>
          <w:rFonts w:eastAsia="Times New Roman" w:cs="Times New Roman"/>
          <w:szCs w:val="24"/>
        </w:rPr>
      </w:pPr>
      <w:r>
        <w:rPr>
          <w:rFonts w:eastAsia="Times New Roman" w:cs="Times New Roman"/>
          <w:szCs w:val="24"/>
        </w:rPr>
        <w:t>Κι όλα αυτά γιατί μεγάλες εταιρείες, ιδιωτικές, διαγωνίζονται για τη διαχείριση του νερού, τη στιγμή που υπάρχει έτοιμο φράγμα, μεγάλο, γεμάτο νερό, και μένει ανεκμετάλλευτο. Και μετά σας φταίει η κακ</w:t>
      </w:r>
      <w:r>
        <w:rPr>
          <w:rFonts w:eastAsia="Times New Roman" w:cs="Times New Roman"/>
          <w:szCs w:val="24"/>
        </w:rPr>
        <w:t xml:space="preserve">ή εικόνα για τον τουρισμό μας. Υποκριτές και φαρισαίοι είστε. </w:t>
      </w:r>
    </w:p>
    <w:p w14:paraId="601883A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Τα παραμύθια περί δίκαιης ανάπτυξης κατέρρευσαν, όταν η Κυβέρνηση, που έδινε υποτίθεται μάχη για τα εργασιακά, τελικά </w:t>
      </w:r>
      <w:r>
        <w:rPr>
          <w:rFonts w:eastAsia="Times New Roman" w:cs="Times New Roman"/>
          <w:szCs w:val="24"/>
        </w:rPr>
        <w:lastRenderedPageBreak/>
        <w:t xml:space="preserve">ψήφισε και την κατάργηση της κυριακάτικης αργίας και την επέκταση </w:t>
      </w:r>
      <w:proofErr w:type="spellStart"/>
      <w:r>
        <w:rPr>
          <w:rFonts w:eastAsia="Times New Roman" w:cs="Times New Roman"/>
          <w:szCs w:val="24"/>
        </w:rPr>
        <w:t>μνημονιακ</w:t>
      </w:r>
      <w:r>
        <w:rPr>
          <w:rFonts w:eastAsia="Times New Roman" w:cs="Times New Roman"/>
          <w:szCs w:val="24"/>
        </w:rPr>
        <w:t>ών</w:t>
      </w:r>
      <w:proofErr w:type="spellEnd"/>
      <w:r>
        <w:rPr>
          <w:rFonts w:eastAsia="Times New Roman" w:cs="Times New Roman"/>
          <w:szCs w:val="24"/>
        </w:rPr>
        <w:t xml:space="preserve"> ρυθμίσεων για τις συλλογικές συμβάσεις εργασίας, την ουσιαστική νομοθέτηση του </w:t>
      </w:r>
      <w:r>
        <w:rPr>
          <w:rFonts w:eastAsia="Times New Roman" w:cs="Times New Roman"/>
          <w:szCs w:val="24"/>
          <w:lang w:val="en-US"/>
        </w:rPr>
        <w:t>lock</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την απελευθέρωση ομαδικών απολύσεων, το ξήλωμα συνδικαλιστικών δικαιωμάτων. Ο εργασιακός μεσαίωνας, δίπλα στη σφραγίδα του ΠΑΣΟΚ και της Νέας Δημοκρατίας, τώρα έχει</w:t>
      </w:r>
      <w:r>
        <w:rPr>
          <w:rFonts w:eastAsia="Times New Roman" w:cs="Times New Roman"/>
          <w:szCs w:val="24"/>
        </w:rPr>
        <w:t xml:space="preserve"> και τη σφραγίδα του ΣΥΡΙΖΑ. Αυτός ο εργασιακός μεσαίωνας έχει στρώσει το έδαφος και για τις επενδύσεις και για την ανάπτυξη, που εσείς προσδοκάτε και για την οποία κοροϊδεύετε ότι θα μεταφραστεί και σε νέες θέσεις αξιοπρεπούς και σταθερής μάλιστα εργασίας</w:t>
      </w:r>
      <w:r>
        <w:rPr>
          <w:rFonts w:eastAsia="Times New Roman" w:cs="Times New Roman"/>
          <w:szCs w:val="24"/>
        </w:rPr>
        <w:t xml:space="preserve">. Τι ακριβώς εννοείτε; Τα πεντάμηνα; Τα οκτάμηνα; </w:t>
      </w:r>
      <w:r>
        <w:rPr>
          <w:rFonts w:eastAsia="Times New Roman" w:cs="Times New Roman"/>
          <w:szCs w:val="24"/>
          <w:lang w:val="en-US"/>
        </w:rPr>
        <w:t>M</w:t>
      </w:r>
      <w:proofErr w:type="spellStart"/>
      <w:r>
        <w:rPr>
          <w:rFonts w:eastAsia="Times New Roman" w:cs="Times New Roman"/>
          <w:szCs w:val="24"/>
        </w:rPr>
        <w:t>πορείτε</w:t>
      </w:r>
      <w:proofErr w:type="spellEnd"/>
      <w:r>
        <w:rPr>
          <w:rFonts w:eastAsia="Times New Roman" w:cs="Times New Roman"/>
          <w:szCs w:val="24"/>
        </w:rPr>
        <w:t xml:space="preserve"> να ισχυριστείτε ότι εξασφαλίζουν μια σταθερότητα για κάποιους μήνες; Έτσι εννοείτε τη σταθερότητα; Όσο για τις διακόσιες τριάντα χιλιάδες θέσεις εργασίας που ακούσαμε και πριν από λίγο από τον Πρωθ</w:t>
      </w:r>
      <w:r>
        <w:rPr>
          <w:rFonts w:eastAsia="Times New Roman" w:cs="Times New Roman"/>
          <w:szCs w:val="24"/>
        </w:rPr>
        <w:t>υπουργό από αυτό εδώ το Βήμα, για νέες θέσεις εργασίας που έχετε διαφημίσει πολλαπλά ότι έχετε δημιουργήσει, είναι θέσεις με πραγματικά τσακισμένα εργασιακά δικαιώματα, όπου σχεδόν η μια στις δυο προσλήψεις είναι με συμβάσεις μερικής ή εκ περιτροπής απασχό</w:t>
      </w:r>
      <w:r>
        <w:rPr>
          <w:rFonts w:eastAsia="Times New Roman" w:cs="Times New Roman"/>
          <w:szCs w:val="24"/>
        </w:rPr>
        <w:t xml:space="preserve">λησης. </w:t>
      </w:r>
    </w:p>
    <w:p w14:paraId="601883A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κοροϊδία ότι ανοίγει ο δρόμος για έξοδο από την επιτροπεία και τα μνημόνια αποκαλύπτεται από την ίδια την Ευρωπαϊκή Ένωση, που η στρατηγική της ταυτίζεται με τη μόνιμη επιτροπεία και τα μνημόνια διαρκείας, για όλα τα </w:t>
      </w:r>
      <w:r>
        <w:rPr>
          <w:rFonts w:eastAsia="Times New Roman" w:cs="Times New Roman"/>
          <w:szCs w:val="24"/>
        </w:rPr>
        <w:t>κράτη-</w:t>
      </w:r>
      <w:r>
        <w:rPr>
          <w:rFonts w:eastAsia="Times New Roman" w:cs="Times New Roman"/>
          <w:szCs w:val="24"/>
        </w:rPr>
        <w:t>μέλη της, ανεξάρτητα αν</w:t>
      </w:r>
      <w:r>
        <w:rPr>
          <w:rFonts w:eastAsia="Times New Roman" w:cs="Times New Roman"/>
          <w:szCs w:val="24"/>
        </w:rPr>
        <w:t xml:space="preserve"> έχουν υψηλά χρέη και ελλείμματα. Και αυτό, στις κατ’ ιδίαν συζητήσεις και τις ενημερώσεις, το λέτε εσείς οι ίδιοι. Από το Βήμα της Βουλής ή μπροστά στον ελληνικό λαό δεν τα παραδέχεστε. Μόνιμη επιτροπεία είναι το σύμφωνο σταθερότητας, τα ευρωπαϊκά εξάμηνα</w:t>
      </w:r>
      <w:r>
        <w:rPr>
          <w:rFonts w:eastAsia="Times New Roman" w:cs="Times New Roman"/>
          <w:szCs w:val="24"/>
        </w:rPr>
        <w:t xml:space="preserve">, οι ισοσκελισμένοι προϋπολογισμοί, οι υποχρεώσεις που ισχύουν και για όλα τα </w:t>
      </w:r>
      <w:r>
        <w:rPr>
          <w:rFonts w:eastAsia="Times New Roman" w:cs="Times New Roman"/>
          <w:szCs w:val="24"/>
        </w:rPr>
        <w:t>κράτη-</w:t>
      </w:r>
      <w:r>
        <w:rPr>
          <w:rFonts w:eastAsia="Times New Roman" w:cs="Times New Roman"/>
          <w:szCs w:val="24"/>
        </w:rPr>
        <w:t>μέλη. Το μεγαλύτερο τελικά μνημόνιο -εμείς το έχουμε πει εδώ και καιρό από τις αρχές και επιβεβαιώνεται και θα το ξαναπούμε, δεν θα κουραστούμε να το λέμε- είναι ο ίδιος κα</w:t>
      </w:r>
      <w:r>
        <w:rPr>
          <w:rFonts w:eastAsia="Times New Roman" w:cs="Times New Roman"/>
          <w:szCs w:val="24"/>
        </w:rPr>
        <w:t xml:space="preserve">πιταλιστικός δρόμος ανάπτυξης. Ναι, με αυτήν την ξύλινη, την ακριβή όμως, την </w:t>
      </w:r>
      <w:proofErr w:type="spellStart"/>
      <w:r>
        <w:rPr>
          <w:rFonts w:eastAsia="Times New Roman" w:cs="Times New Roman"/>
          <w:szCs w:val="24"/>
        </w:rPr>
        <w:t>ακριβολογημένη</w:t>
      </w:r>
      <w:proofErr w:type="spellEnd"/>
      <w:r>
        <w:rPr>
          <w:rFonts w:eastAsia="Times New Roman" w:cs="Times New Roman"/>
          <w:szCs w:val="24"/>
        </w:rPr>
        <w:t xml:space="preserve"> και τεκμηριωμένη τοποθέτηση. </w:t>
      </w:r>
    </w:p>
    <w:p w14:paraId="601883A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Κυρίες και κύριοι, εξίσου αποκαλυπτική είναι και η εξωτερική πολιτική της Κυβέρνησης, που προβάλλεται ως «επεμβατική», ενώ γίνεται λό</w:t>
      </w:r>
      <w:r>
        <w:rPr>
          <w:rFonts w:eastAsia="Times New Roman" w:cs="Times New Roman"/>
          <w:szCs w:val="24"/>
        </w:rPr>
        <w:t>γος και για νέο «δόγμα». Η αλήθεια είναι ότι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εμφανίζεται ιδιαίτερα δραστήρια </w:t>
      </w:r>
      <w:r>
        <w:rPr>
          <w:rFonts w:eastAsia="Times New Roman" w:cs="Times New Roman"/>
          <w:szCs w:val="24"/>
        </w:rPr>
        <w:lastRenderedPageBreak/>
        <w:t>στην ευρύτερη περιοχή, αλλά μόνο καινούρ</w:t>
      </w:r>
      <w:r>
        <w:rPr>
          <w:rFonts w:eastAsia="Times New Roman" w:cs="Times New Roman"/>
          <w:szCs w:val="24"/>
        </w:rPr>
        <w:t>γ</w:t>
      </w:r>
      <w:r>
        <w:rPr>
          <w:rFonts w:eastAsia="Times New Roman" w:cs="Times New Roman"/>
          <w:szCs w:val="24"/>
        </w:rPr>
        <w:t>ια δεν είναι η εξωτερική της πολιτική. Αναλύω το δόγμα της: είναι η υπεράσπιση, διασφάλιση και επέκταση των συμφ</w:t>
      </w:r>
      <w:r>
        <w:rPr>
          <w:rFonts w:eastAsia="Times New Roman" w:cs="Times New Roman"/>
          <w:szCs w:val="24"/>
        </w:rPr>
        <w:t>ερόντων της ελληνικής άρχουσας τάξης, μέσα βεβαίως από τη συμμετοχή της στο ΝΑΤΟ και στην Ευρωπαϊκή Ένωση. Από αυτήν τη σκοπιά, οι κινήσεις και οι πρωτοβουλίες στη σκακιέρα των περιφερειακών και διεθνών σχέσεων συνιστούν προσαρμογή στις συνθήκες, στο περιβ</w:t>
      </w:r>
      <w:r>
        <w:rPr>
          <w:rFonts w:eastAsia="Times New Roman" w:cs="Times New Roman"/>
          <w:szCs w:val="24"/>
        </w:rPr>
        <w:t>άλλον και τις ευκαιρίες που διαμορφώνονται για τα συμφέροντα της ελληνικής αστικής τάξης από την όξυνση του ανταγωνισμού ανάμεσα σε ισχυρότερα ιμπεριαλιστικά κέντρα και κράτη, στην ευρύτερη περιοχή και την αναδιάταξη των δυνάμεων στο εσωτερικό των ιμπεριαλ</w:t>
      </w:r>
      <w:r>
        <w:rPr>
          <w:rFonts w:eastAsia="Times New Roman" w:cs="Times New Roman"/>
          <w:szCs w:val="24"/>
        </w:rPr>
        <w:t>ιστικών συνασπισμών της Ευρωπαϊκής Ένωσης και του ΝΑΤΟ. Μέσα σε αυτές τις συνθήκες, η Κυβέρνηση επιδιώκει –λέει- την αναβάθμιση του ρόλου της Ελλάδας, την ανάδειξη της χώρας σε διαμετακομιστικό κέντρο, σε ενεργειακό κόμβο, με στόχο να προσελκύσει ξένα κεφά</w:t>
      </w:r>
      <w:r>
        <w:rPr>
          <w:rFonts w:eastAsia="Times New Roman" w:cs="Times New Roman"/>
          <w:szCs w:val="24"/>
        </w:rPr>
        <w:t xml:space="preserve">λαια και να δημιουργηθούν καλύτερες προϋποθέσεις ανάκαμψης. </w:t>
      </w:r>
    </w:p>
    <w:p w14:paraId="601883A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Ο στόχος όμως αυτός του κεφαλαίου περνάει μέσα μόνο από τη βαθύτερη εμπλοκή της Ελλάδας σε επικίνδυνους για τον λαό ανταγωνισμούς, σχεδιασμούς και τυχοδιωκτισμούς και αυτό </w:t>
      </w:r>
      <w:r>
        <w:rPr>
          <w:rFonts w:eastAsia="Times New Roman" w:cs="Times New Roman"/>
          <w:szCs w:val="24"/>
        </w:rPr>
        <w:lastRenderedPageBreak/>
        <w:t>αποτελεί συνειδητή επιλ</w:t>
      </w:r>
      <w:r>
        <w:rPr>
          <w:rFonts w:eastAsia="Times New Roman" w:cs="Times New Roman"/>
          <w:szCs w:val="24"/>
        </w:rPr>
        <w:t>ογή και των προηγούμενων και της σημερινής Κυβέρνησης. Οι διαπραγματεύσεις για την εμβάθυνση της στρατιωτικής συνεργασίας με τις Ηνωμένες Πολιτείες της Αμερικής, η διεκδίκηση ενεργότερου ρόλου στην κρίση που εντάθηκε ανάμεσα στις χώρες του Κόλπου, η ανάληψ</w:t>
      </w:r>
      <w:r>
        <w:rPr>
          <w:rFonts w:eastAsia="Times New Roman" w:cs="Times New Roman"/>
          <w:szCs w:val="24"/>
        </w:rPr>
        <w:t xml:space="preserve">η πρωτοβουλιών στα Βαλκάνια, η επιδίωξη για εντονότερη στρατιωτική παρουσία στην </w:t>
      </w:r>
      <w:r>
        <w:rPr>
          <w:rFonts w:eastAsia="Times New Roman" w:cs="Times New Roman"/>
          <w:szCs w:val="24"/>
        </w:rPr>
        <w:t xml:space="preserve">Κεντρική </w:t>
      </w:r>
      <w:r>
        <w:rPr>
          <w:rFonts w:eastAsia="Times New Roman" w:cs="Times New Roman"/>
          <w:szCs w:val="24"/>
        </w:rPr>
        <w:t xml:space="preserve">και </w:t>
      </w:r>
      <w:r>
        <w:rPr>
          <w:rFonts w:eastAsia="Times New Roman" w:cs="Times New Roman"/>
          <w:szCs w:val="24"/>
        </w:rPr>
        <w:t>Ανατολική</w:t>
      </w:r>
      <w:r>
        <w:rPr>
          <w:rFonts w:eastAsia="Times New Roman" w:cs="Times New Roman"/>
          <w:szCs w:val="24"/>
        </w:rPr>
        <w:t xml:space="preserve"> Μεσόγειο, η συμμετοχή σε δεκάδες αποστολές του ΝΑΤΟ εκτός συνόρων σε όλον τον κόσμο είναι μερικά μόνο στοιχεία που φανερώνουν την αποφασιστικότητα αυτής</w:t>
      </w:r>
      <w:r>
        <w:rPr>
          <w:rFonts w:eastAsia="Times New Roman" w:cs="Times New Roman"/>
          <w:szCs w:val="24"/>
        </w:rPr>
        <w:t xml:space="preserve"> εδώ της Κυβέρνησης να παίξει τα ρέστα της για τα συμφέροντα ξένων συμφερόντων, ξένων για τον λαό συμφερόντων, των μονοπωλιακών ομίλων, σέρνοντας τον λαό σε επικίνδυνες ατραπούς. </w:t>
      </w:r>
    </w:p>
    <w:p w14:paraId="601883A8"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Στον ίδιο καμβά εντάσσεται και η ανάπτυξη διαφόρων περιφερειακών συνεργασιών</w:t>
      </w:r>
      <w:r>
        <w:rPr>
          <w:rFonts w:eastAsia="Times New Roman" w:cs="Times New Roman"/>
          <w:szCs w:val="24"/>
        </w:rPr>
        <w:t>, που βλέπουμε, με επίκεντρο την ενέργεια και την ασφάλεια με συμπράξεις των Ενόπλων Δυνάμεων, όπως η τριμερής Ελλάδας</w:t>
      </w:r>
      <w:r>
        <w:rPr>
          <w:rFonts w:eastAsia="Times New Roman" w:cs="Times New Roman"/>
          <w:szCs w:val="24"/>
        </w:rPr>
        <w:t xml:space="preserve"> – </w:t>
      </w:r>
      <w:r>
        <w:rPr>
          <w:rFonts w:eastAsia="Times New Roman" w:cs="Times New Roman"/>
          <w:szCs w:val="24"/>
        </w:rPr>
        <w:t>Κύπρου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Ισραήλ, που συμπληρώνεται από την Αίγυπτο και την Ιορδανία ή η συγκρότηση του ΟΑΣΕ της Ανατολικής Μεσογείου. </w:t>
      </w:r>
    </w:p>
    <w:p w14:paraId="601883A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Όμως, τι ακριβώς</w:t>
      </w:r>
      <w:r>
        <w:rPr>
          <w:rFonts w:eastAsia="Times New Roman" w:cs="Times New Roman"/>
          <w:szCs w:val="24"/>
        </w:rPr>
        <w:t xml:space="preserve"> σημαίνουν όλα αυτά για το</w:t>
      </w:r>
      <w:r>
        <w:rPr>
          <w:rFonts w:eastAsia="Times New Roman" w:cs="Times New Roman"/>
          <w:szCs w:val="24"/>
        </w:rPr>
        <w:t>ν</w:t>
      </w:r>
      <w:r>
        <w:rPr>
          <w:rFonts w:eastAsia="Times New Roman" w:cs="Times New Roman"/>
          <w:szCs w:val="24"/>
        </w:rPr>
        <w:t xml:space="preserve"> λαό μας; Από τη μια, καλείται να αποπληρώσει ένα χρέος, που δεν είναι δικό του, και να υποστεί θυσίες δίχως τέλος απ’ αυτήν την περιβόητη καπιταλιστική ανάκαμψη και από την άλλη, να δεχθεί αδιαμαρτύρητα τη συμμετοχή της χώρας σε</w:t>
      </w:r>
      <w:r>
        <w:rPr>
          <w:rFonts w:eastAsia="Times New Roman" w:cs="Times New Roman"/>
          <w:szCs w:val="24"/>
        </w:rPr>
        <w:t xml:space="preserve"> νατοϊκούς σχεδιασμούς, σε ιμπεριαλιστικό πόλεμο με κίνδυνο να πληρώσει ακόμα πιο ακριβά την εκπλήρωση των στόχων του μεγάλου και μόνο κεφαλαίου, δηλαδή να γίνει, όπως λένε και στα συνθήματά τους οι διαδηλωτές σε όλη την Ελλάδα το προηγούμενο χρονικό διάστ</w:t>
      </w:r>
      <w:r>
        <w:rPr>
          <w:rFonts w:eastAsia="Times New Roman" w:cs="Times New Roman"/>
          <w:szCs w:val="24"/>
        </w:rPr>
        <w:t>ημα, «κρέας για τα κανόνια των ιμπεριαλιστών».</w:t>
      </w:r>
    </w:p>
    <w:p w14:paraId="601883A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Το σάπιο σύστημα, που υπηρετούν η Κυβέρνηση και άλλες δυνάμεις, έχει φάει τα ψωμιά του. Το αποδεικνύουν ο πόλεμος, η φτώχεια που διευρύνεται σχετικά και απόλυτα, η προσφυγιά, η εκμετάλλευση που μεγαλώνει σε όλες τις χώρες του κόσμου, οι ανταγωνισμοί που οξ</w:t>
      </w:r>
      <w:r>
        <w:rPr>
          <w:rFonts w:eastAsia="Times New Roman" w:cs="Times New Roman"/>
          <w:szCs w:val="24"/>
        </w:rPr>
        <w:t xml:space="preserve">ύνονται, οι δυσκολίες του συστήματος να διαχειριστεί τις αντιφάσεις που μεγαλώνουν. </w:t>
      </w:r>
    </w:p>
    <w:p w14:paraId="601883A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Δεν είναι παράξενο όταν μιλάνε για φως στο τούνελ, της καπιταλιστικής κρίσης δηλαδή, και την ίδια ώρα σχεδιάζουν μέ</w:t>
      </w:r>
      <w:r>
        <w:rPr>
          <w:rFonts w:eastAsia="Times New Roman" w:cs="Times New Roman"/>
          <w:szCs w:val="24"/>
        </w:rPr>
        <w:lastRenderedPageBreak/>
        <w:t xml:space="preserve">τρα και μνημόνια μέχρι το 2100 και βάλε, καταδικάζοντας </w:t>
      </w:r>
      <w:r>
        <w:rPr>
          <w:rFonts w:eastAsia="Times New Roman" w:cs="Times New Roman"/>
          <w:szCs w:val="24"/>
        </w:rPr>
        <w:t xml:space="preserve">τη σημερινή και τις επόμενες γενιές στη χαμοζωή και τις στερήσεις και τα παιδιά μας και τα εγγόνια μας και τα δισέγγονά μας. </w:t>
      </w:r>
    </w:p>
    <w:p w14:paraId="601883A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Κυρίες και κύριοι, όπως είχαμε επανειλημμένα τονίσει, η Ελλάδα έχει πράγματι σήμερα μεγάλες, αναξιοποίητες, όμως, παραγωγικές δυνα</w:t>
      </w:r>
      <w:r>
        <w:rPr>
          <w:rFonts w:eastAsia="Times New Roman" w:cs="Times New Roman"/>
          <w:szCs w:val="24"/>
        </w:rPr>
        <w:t>τότητες. Το αυξανόμενο ενδιαφέρον μεγάλων διεθνών ενεργειακών ομίλων, για παράδειγμα, οι παλιότερες μελέτες για τα πετρελαϊκά συστήματα της Ελλάδας, η ύπαρξη ενός σύγχρονου εγχώριου καθετοποιημένου ενεργειακού ομίλου, όπως τα ΕΛΠΕ, με ερευνητικές δραστηριό</w:t>
      </w:r>
      <w:r>
        <w:rPr>
          <w:rFonts w:eastAsia="Times New Roman" w:cs="Times New Roman"/>
          <w:szCs w:val="24"/>
        </w:rPr>
        <w:t xml:space="preserve">τητες στο εξωτερικό, στην Αίγυπτο, στη Λιβύη, τα Βαλκάνια υπογραμμίζουν αυτό το συμπέρασμα. </w:t>
      </w:r>
    </w:p>
    <w:p w14:paraId="601883A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Δεν μας λείπουν, λοιπόν, οι σημαντικές ενεργειακές πηγές ούτε το δυναμικό υψηλής τεχνολογικής και επιστημονικής ειδίκευσης. Το πρόβλημα, που αντιμετωπίζουμε, είναι</w:t>
      </w:r>
      <w:r>
        <w:rPr>
          <w:rFonts w:eastAsia="Times New Roman" w:cs="Times New Roman"/>
          <w:szCs w:val="24"/>
        </w:rPr>
        <w:t xml:space="preserve"> πολιτικό, έτσι για να καταλάβετε και ορισμένοι -γιατί με κοιτούσατε ορισμένοι κάπως περίεργα</w:t>
      </w:r>
      <w:r w:rsidRPr="001E6469">
        <w:rPr>
          <w:rFonts w:eastAsia="Times New Roman" w:cs="Times New Roman"/>
          <w:szCs w:val="24"/>
        </w:rPr>
        <w:t xml:space="preserve">- </w:t>
      </w:r>
      <w:r>
        <w:rPr>
          <w:rFonts w:eastAsia="Times New Roman" w:cs="Times New Roman"/>
          <w:szCs w:val="24"/>
        </w:rPr>
        <w:t xml:space="preserve">τι εννοούσαμε λέγοντας πριν αυτά, δηλαδή τι ακριβώς σας έλεγα. </w:t>
      </w:r>
    </w:p>
    <w:p w14:paraId="601883A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Δεν μας λείπουν αυτές οι σημαντικές ενεργειακές πηγές ούτε το δυναμικό επιστημονικής, τεχνολογική</w:t>
      </w:r>
      <w:r>
        <w:rPr>
          <w:rFonts w:eastAsia="Times New Roman" w:cs="Times New Roman"/>
          <w:szCs w:val="24"/>
        </w:rPr>
        <w:t xml:space="preserve">ς ειδίκευσης. Το </w:t>
      </w:r>
      <w:r>
        <w:rPr>
          <w:rFonts w:eastAsia="Times New Roman" w:cs="Times New Roman"/>
          <w:szCs w:val="24"/>
        </w:rPr>
        <w:lastRenderedPageBreak/>
        <w:t>πρόβλημα –επισημαίνουμε ξανά - είναι πολιτικό και το πραγματικό ερώτημα δεν είναι αν τα πιθανά αποθέματα υδρογονανθράκων μπορούν γενικά και αόριστα να αποτελέσουν μοχλό ανάπτυξης, αλλά αν και με ποιες προϋποθέσεις θα αξιοποιηθούν για την ι</w:t>
      </w:r>
      <w:r>
        <w:rPr>
          <w:rFonts w:eastAsia="Times New Roman" w:cs="Times New Roman"/>
          <w:szCs w:val="24"/>
        </w:rPr>
        <w:t xml:space="preserve">κανοποίηση των αναγκών της κοινωνίας. Με άλλα λόγια, τίθεται ξανά με επίταση το ερώτημα «Ανάπτυξη για ποιον;». </w:t>
      </w:r>
    </w:p>
    <w:p w14:paraId="601883A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Δυστυχώς, δεν είναι δύσκολο να απαντήσει κανείς ποιοι θα είναι οι σίγουρα ωφελημένοι απ’ αυτήν την ανάπτυξη, από την ενεργειακή πολιτική, που ακ</w:t>
      </w:r>
      <w:r>
        <w:rPr>
          <w:rFonts w:eastAsia="Times New Roman" w:cs="Times New Roman"/>
          <w:szCs w:val="24"/>
        </w:rPr>
        <w:t xml:space="preserve">ολουθεί η σημερινή Κυβέρνηση, όπως και οι προηγούμενες, βέβαια, κυβερνήσεις. </w:t>
      </w:r>
    </w:p>
    <w:p w14:paraId="601883B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Ασφαλώς, θα είναι οι μεγαλομέτοχοι εγχώριων και ξένων ομίλων. Αυτοί θα είναι οι σίγουρα ικανοποιημένοι. Όμως, για τους μισθωτούς, που πρωταρχικά πρέπει να μας απασχολούν όλους, τ</w:t>
      </w:r>
      <w:r>
        <w:rPr>
          <w:rFonts w:eastAsia="Times New Roman" w:cs="Times New Roman"/>
          <w:szCs w:val="24"/>
        </w:rPr>
        <w:t xml:space="preserve">ους αυτοαπασχολούμενους επαγγελματίες, τα λαϊκά στρώματα, οι αρνητικές συνέπειες της κυβερνητικής πολιτικής είναι φανερές και δεν μπορούν να συσκοτιστούν. </w:t>
      </w:r>
    </w:p>
    <w:p w14:paraId="601883B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Παράλληλα, κατασκευάζονται και εξετάζονται να υλοποιηθούν συγκεκριμένες υποδομές μεταφοράς φυσικού α</w:t>
      </w:r>
      <w:r>
        <w:rPr>
          <w:rFonts w:eastAsia="Times New Roman" w:cs="Times New Roman"/>
          <w:szCs w:val="24"/>
        </w:rPr>
        <w:t>ερίου στην Ευρωπαϊκή Ένωση και στα Βαλκάνια, που συνδέονται και άμεσα με τον σκληρό ανταγωνισμό Ηνωμένων Πολιτειών Αμερικής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Ρωσίας για τον ενεργειακό και τον ευρύτερο έλεγχο των αγορών της περιοχής. </w:t>
      </w:r>
    </w:p>
    <w:p w14:paraId="601883B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Στην πραγματικότητα, με στόχο την εδραίωση των </w:t>
      </w:r>
      <w:proofErr w:type="spellStart"/>
      <w:r>
        <w:rPr>
          <w:rFonts w:eastAsia="Times New Roman" w:cs="Times New Roman"/>
          <w:szCs w:val="24"/>
        </w:rPr>
        <w:t>γεωστρα</w:t>
      </w:r>
      <w:r>
        <w:rPr>
          <w:rFonts w:eastAsia="Times New Roman" w:cs="Times New Roman"/>
          <w:szCs w:val="24"/>
        </w:rPr>
        <w:t>τηγικών</w:t>
      </w:r>
      <w:proofErr w:type="spellEnd"/>
      <w:r>
        <w:rPr>
          <w:rFonts w:eastAsia="Times New Roman" w:cs="Times New Roman"/>
          <w:szCs w:val="24"/>
        </w:rPr>
        <w:t xml:space="preserve"> και ενεργειακών συμφερόντων της αστικής τάξης, η Κυβέρνηση αναλαμβάνει ρόλο σημαιοφόρου σε επιθετικά σχέδια του ΝΑΤΟ, σε όλη την ευρύτερη περιοχή. </w:t>
      </w:r>
    </w:p>
    <w:p w14:paraId="601883B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Συναινεί στην αναβάθμιση του ρόλου της βάσης της Σούδας, καλεί την αρμάδα του ΝΑΤΟ να αναλάβει τη φύ</w:t>
      </w:r>
      <w:r>
        <w:rPr>
          <w:rFonts w:eastAsia="Times New Roman" w:cs="Times New Roman"/>
          <w:szCs w:val="24"/>
        </w:rPr>
        <w:t xml:space="preserve">λαξη του Αιγαίου, ενισχύει αυτόν τον άξονα οικονομικής στρατιωτικής συνεργασίας με το Ισραήλ, υψώνει τη σημαία της γεωπολιτικής αναβάθμισης και παίζει με την φωτιά σε μία περίοδο που αυξάνεται ο κίνδυνος διαμελισμού κρατών, </w:t>
      </w:r>
      <w:proofErr w:type="spellStart"/>
      <w:r>
        <w:rPr>
          <w:rFonts w:eastAsia="Times New Roman" w:cs="Times New Roman"/>
          <w:szCs w:val="24"/>
        </w:rPr>
        <w:t>επαναχάραξης</w:t>
      </w:r>
      <w:proofErr w:type="spellEnd"/>
      <w:r>
        <w:rPr>
          <w:rFonts w:eastAsia="Times New Roman" w:cs="Times New Roman"/>
          <w:szCs w:val="24"/>
        </w:rPr>
        <w:t xml:space="preserve"> συνόρων, πολεμικών </w:t>
      </w:r>
      <w:r>
        <w:rPr>
          <w:rFonts w:eastAsia="Times New Roman" w:cs="Times New Roman"/>
          <w:szCs w:val="24"/>
        </w:rPr>
        <w:t xml:space="preserve">αναμετρήσεων και άλλων συγκρούσεων, όπως δείχνουν και οι τελευταίες, βέβαια, επικίνδυνες εξελίξεις και στη Συρία και στο Κυπριακό, με την εξέλιξη και την προώθηση της διχοτομικής λύσης, την κλιμάκωση περιφερειακών διενέξεων, όπως πρόσφατα μεταξύ Σαουδικής </w:t>
      </w:r>
      <w:r>
        <w:rPr>
          <w:rFonts w:eastAsia="Times New Roman" w:cs="Times New Roman"/>
          <w:szCs w:val="24"/>
        </w:rPr>
        <w:t>Αραβίας και Κατάρ. Η λαϊκή ευημερία, όμως, προϋποθέτει εντελώς άλλο, διαφορετικό δρόμο ανάπτυξης.</w:t>
      </w:r>
    </w:p>
    <w:p w14:paraId="601883B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η σαπίλα του σημερινού συστήματος, όπου η παραγωγή οργανώνεται με κριτήριο μόνο το καπιταλιστικό κέρδος, γίνεται περισσότερο φανερή, αν βάλ</w:t>
      </w:r>
      <w:r>
        <w:rPr>
          <w:rFonts w:eastAsia="Times New Roman" w:cs="Times New Roman"/>
          <w:szCs w:val="24"/>
        </w:rPr>
        <w:t>ει κανείς δίπλα-δίπλα, την άθλια καθημερινότητα της ανεργίας, της υποαπασχόλησης, της φτώχειας, της ανασφάλειας και των πολεμικών αναμετρήσεων, με τις δυνατότητες που υπάρχουν σήμερα. Δηλαδή, να ικανοποιηθούν οι σύγχρονες λαϊκές ανάγκες, όπως αυτές καθορίζ</w:t>
      </w:r>
      <w:r>
        <w:rPr>
          <w:rFonts w:eastAsia="Times New Roman" w:cs="Times New Roman"/>
          <w:szCs w:val="24"/>
        </w:rPr>
        <w:t xml:space="preserve">ονται και από την εκτόξευση της παραγωγικότητας της ανθρώπινης εργασίας και την πρόοδο που έχει συντελεστεί στην επιστήμη και στην τεχνική. Για να μπορούν να ικανοποιούνται οι σύγχρονες </w:t>
      </w:r>
      <w:proofErr w:type="spellStart"/>
      <w:r>
        <w:rPr>
          <w:rFonts w:eastAsia="Times New Roman" w:cs="Times New Roman"/>
          <w:szCs w:val="24"/>
        </w:rPr>
        <w:t>διευρυνόμενες</w:t>
      </w:r>
      <w:proofErr w:type="spellEnd"/>
      <w:r>
        <w:rPr>
          <w:rFonts w:eastAsia="Times New Roman" w:cs="Times New Roman"/>
          <w:szCs w:val="24"/>
        </w:rPr>
        <w:t xml:space="preserve"> συνεχώς λαϊκές ανάγκες, χρειάζεται άλλη οργάνωση της οικ</w:t>
      </w:r>
      <w:r>
        <w:rPr>
          <w:rFonts w:eastAsia="Times New Roman" w:cs="Times New Roman"/>
          <w:szCs w:val="24"/>
        </w:rPr>
        <w:t xml:space="preserve">ονομίας, με </w:t>
      </w:r>
      <w:proofErr w:type="spellStart"/>
      <w:r>
        <w:rPr>
          <w:rFonts w:eastAsia="Times New Roman" w:cs="Times New Roman"/>
          <w:szCs w:val="24"/>
        </w:rPr>
        <w:t>κοινονικοποίηση</w:t>
      </w:r>
      <w:proofErr w:type="spellEnd"/>
      <w:r>
        <w:rPr>
          <w:rFonts w:eastAsia="Times New Roman" w:cs="Times New Roman"/>
          <w:szCs w:val="24"/>
        </w:rPr>
        <w:t xml:space="preserve"> των συγκεντρωμένων μέσων παραγωγής, με κεντρικό επιστημονικό σχεδιασμό και με εργατικό λαϊκό έλεγχο. Χρειάζεται, δηλαδή, οι εργαζόμενοι σε συμμαχία με τα λαϊκά στρώματα να πάρουν την εξουσία και την οικονομία τελικά στα χέρια το</w:t>
      </w:r>
      <w:r>
        <w:rPr>
          <w:rFonts w:eastAsia="Times New Roman" w:cs="Times New Roman"/>
          <w:szCs w:val="24"/>
        </w:rPr>
        <w:t xml:space="preserve">υς. Αυτή η εξουσία θα μπορέσει να διαγράψει μονομερώς το χρέος, θα αποδεσμεύσει τη χώρα από όλους τους ιμπεριαλιστικούς οργανισμούς, αναπτύσσοντας διμερείς, πολυμερείς σχέσεις με άλλα κράτη, στη βάση του αμοιβαίου οφέλους, για το συμφέρον του λαού και όχι </w:t>
      </w:r>
      <w:r>
        <w:rPr>
          <w:rFonts w:eastAsia="Times New Roman" w:cs="Times New Roman"/>
          <w:szCs w:val="24"/>
        </w:rPr>
        <w:lastRenderedPageBreak/>
        <w:t xml:space="preserve">μιας δράκας ομίλων. Η συζήτηση γι’ αυτήν την πραγματική διέξοδο χρειάζεται να ανοίξει το επόμενο διάστημα -από τώρα και πέρα- ακόμη πιο εντατικά μέσα στους εργαζόμενους στα άλλα λαϊκά στρώματα, μπροστά στις εξελίξεις μάλιστα που σηματοδοτούν και η απόφαση </w:t>
      </w:r>
      <w:r>
        <w:rPr>
          <w:rFonts w:eastAsia="Times New Roman" w:cs="Times New Roman"/>
          <w:szCs w:val="24"/>
        </w:rPr>
        <w:t xml:space="preserve">του τελευταίου </w:t>
      </w:r>
      <w:proofErr w:type="spellStart"/>
      <w:r>
        <w:rPr>
          <w:rFonts w:eastAsia="Times New Roman" w:cs="Times New Roman"/>
          <w:szCs w:val="24"/>
          <w:lang w:val="en-US"/>
        </w:rPr>
        <w:t>Eurogroup</w:t>
      </w:r>
      <w:proofErr w:type="spellEnd"/>
      <w:r>
        <w:rPr>
          <w:rFonts w:eastAsia="Times New Roman" w:cs="Times New Roman"/>
          <w:szCs w:val="24"/>
        </w:rPr>
        <w:t xml:space="preserve"> και η βαθύτερη εμπλοκή της χώρας σε ιμπεριαλιστικούς σχεδιασμούς και πολέμους. Να βρεθεί η ανάκτηση των απωλειών και η ικανοποίηση των σύγχρονων λαϊκών αναγκών στην προμετωπίδα της εργατικής και της λαϊκής συμμαχίας και πάλης μέσα </w:t>
      </w:r>
      <w:r>
        <w:rPr>
          <w:rFonts w:eastAsia="Times New Roman" w:cs="Times New Roman"/>
          <w:szCs w:val="24"/>
        </w:rPr>
        <w:t>στο κίνημα.</w:t>
      </w:r>
    </w:p>
    <w:p w14:paraId="601883B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Να δυναμώσει το ΚΚΕ που διαθέτει όλες του τις δυνάμεις για την ανασύνταξη του κινήματος, τη συγκρότηση μιας μεγάλης κοινωνικής συμμαχίας, την οργάνωση του αγώνα ενάντια στο κεφάλαιο για την ανατροπή της εξουσίας του. Επιβεβαιώνεται ότι η πραγμα</w:t>
      </w:r>
      <w:r>
        <w:rPr>
          <w:rFonts w:eastAsia="Times New Roman" w:cs="Times New Roman"/>
          <w:szCs w:val="24"/>
        </w:rPr>
        <w:t>τική ελπίδα για την εργατική τάξη, για τον λαό, δεν βρίσκεται στα σχέδια και στα παζάρια των καπιταλιστών, αλλά μπορεί να γεννηθεί μόνο μέσα από τη ρήξη, από τη σύγκρουση με τον σημερινό δρόμο.</w:t>
      </w:r>
    </w:p>
    <w:p w14:paraId="601883B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Με ισχυρό ΚΚΕ, θα υπάρξει αναζωογόνηση του εργατικού κινήματος</w:t>
      </w:r>
      <w:r>
        <w:rPr>
          <w:rFonts w:eastAsia="Times New Roman" w:cs="Times New Roman"/>
          <w:szCs w:val="24"/>
        </w:rPr>
        <w:t xml:space="preserve"> και κοινωνική συμμαχία, με πρόταση διεξόδου από την κρίση, σε όφελος του λαού.</w:t>
      </w:r>
    </w:p>
    <w:p w14:paraId="601883B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601883B8"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Κουτσούμπα</w:t>
      </w:r>
      <w:proofErr w:type="spellEnd"/>
      <w:r>
        <w:rPr>
          <w:rFonts w:eastAsia="Times New Roman" w:cs="Times New Roman"/>
          <w:szCs w:val="24"/>
        </w:rPr>
        <w:t>.</w:t>
      </w:r>
    </w:p>
    <w:p w14:paraId="601883B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Καλώ στο Βήμα τον κ. Καμμένο, Πρόεδρο της Κοινοβουλευτικής Ομάδας των Ανεξαρτήτων Ελλήνων.</w:t>
      </w:r>
    </w:p>
    <w:p w14:paraId="601883BA"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ΠΑΝΟΣ ΚΑΜ</w:t>
      </w:r>
      <w:r>
        <w:rPr>
          <w:rFonts w:eastAsia="Times New Roman" w:cs="Times New Roman"/>
          <w:b/>
          <w:szCs w:val="24"/>
        </w:rPr>
        <w:t>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Κύριε Πρόεδρε, κυρίες και κύριοι συνάδελφοι, είναι η πρώτη φορά στη </w:t>
      </w:r>
      <w:r>
        <w:rPr>
          <w:rFonts w:eastAsia="Times New Roman" w:cs="Times New Roman"/>
          <w:szCs w:val="24"/>
        </w:rPr>
        <w:t xml:space="preserve">Μεταπολίτευση </w:t>
      </w:r>
      <w:r>
        <w:rPr>
          <w:rFonts w:eastAsia="Times New Roman" w:cs="Times New Roman"/>
          <w:szCs w:val="24"/>
        </w:rPr>
        <w:t xml:space="preserve">που γίνεται συζήτηση σε επίπεδο Αρχηγών </w:t>
      </w:r>
      <w:r>
        <w:rPr>
          <w:rFonts w:eastAsia="Times New Roman" w:cs="Times New Roman"/>
          <w:szCs w:val="24"/>
        </w:rPr>
        <w:t>κομμάτων</w:t>
      </w:r>
      <w:r>
        <w:rPr>
          <w:rFonts w:eastAsia="Times New Roman" w:cs="Times New Roman"/>
          <w:szCs w:val="24"/>
        </w:rPr>
        <w:t>, προκαλούμενη από την Αντιπολίτευση για την οικονομία, σε</w:t>
      </w:r>
      <w:r>
        <w:rPr>
          <w:rFonts w:eastAsia="Times New Roman" w:cs="Times New Roman"/>
          <w:szCs w:val="24"/>
        </w:rPr>
        <w:t xml:space="preserve"> μία τόσο σημαντική στιγμή για την πατρίδα μας και η παρουσία των Βουλευτών της Αντιπολίτευσης δεν περνά ούτε κατά το ένα τρίτο τους παρόντες στα θεωρεία. </w:t>
      </w:r>
    </w:p>
    <w:p w14:paraId="601883B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Αυτό δείχνει, ακριβώς, το πώς κατέρρευσε πολιτικά η προσπάθεια της Αξιωματικής Αντιπολίτευσης όλα αυ</w:t>
      </w:r>
      <w:r>
        <w:rPr>
          <w:rFonts w:eastAsia="Times New Roman" w:cs="Times New Roman"/>
          <w:szCs w:val="24"/>
        </w:rPr>
        <w:t xml:space="preserve">τά τα χρόνια της διακυβέρνησης να στηριχθούν επάνω στην καταστροφή, με το να οδηγηθούμε στο αδιέξοδο στις συνομιλίες, η Ελλάδα να βγει έξω από την Ευρώπη και να καταρρεύσει η ελληνική οικονομία, προκειμένου να έρθουν ως σωτήρες. </w:t>
      </w:r>
    </w:p>
    <w:p w14:paraId="601883B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βεβαίως σήμερα –γιατί </w:t>
      </w:r>
      <w:r>
        <w:rPr>
          <w:rFonts w:eastAsia="Times New Roman" w:cs="Times New Roman"/>
          <w:szCs w:val="24"/>
        </w:rPr>
        <w:t>κα</w:t>
      </w:r>
      <w:r>
        <w:rPr>
          <w:rFonts w:eastAsia="Times New Roman" w:cs="Times New Roman"/>
          <w:szCs w:val="24"/>
        </w:rPr>
        <w:t>μ</w:t>
      </w:r>
      <w:r>
        <w:rPr>
          <w:rFonts w:eastAsia="Times New Roman" w:cs="Times New Roman"/>
          <w:szCs w:val="24"/>
        </w:rPr>
        <w:t xml:space="preserve">μιά φορά τα φέρνει η τύχη έτσι τα πολιτικά πράγματα- είναι η πρώτη ημέρα, που εάν </w:t>
      </w:r>
      <w:r>
        <w:rPr>
          <w:rFonts w:eastAsia="Times New Roman" w:cs="Times New Roman"/>
          <w:szCs w:val="24"/>
        </w:rPr>
        <w:t xml:space="preserve">κάποιος </w:t>
      </w:r>
      <w:r>
        <w:rPr>
          <w:rFonts w:eastAsia="Times New Roman" w:cs="Times New Roman"/>
          <w:szCs w:val="24"/>
        </w:rPr>
        <w:t xml:space="preserve">ανοίξει είτε ελληνικό οικονομικό μέσο, τη </w:t>
      </w:r>
      <w:r>
        <w:rPr>
          <w:rFonts w:eastAsia="Times New Roman" w:cs="Times New Roman"/>
          <w:szCs w:val="24"/>
        </w:rPr>
        <w:t>«</w:t>
      </w:r>
      <w:r>
        <w:rPr>
          <w:rFonts w:eastAsia="Times New Roman" w:cs="Times New Roman"/>
          <w:szCs w:val="24"/>
        </w:rPr>
        <w:t>Ν</w:t>
      </w:r>
      <w:r>
        <w:rPr>
          <w:rFonts w:eastAsia="Times New Roman" w:cs="Times New Roman"/>
          <w:szCs w:val="24"/>
        </w:rPr>
        <w:t>ΑΥΤΕΜΠΟΡΙΚΗ</w:t>
      </w:r>
      <w:r>
        <w:rPr>
          <w:rFonts w:eastAsia="Times New Roman" w:cs="Times New Roman"/>
          <w:szCs w:val="24"/>
        </w:rPr>
        <w:t>»</w:t>
      </w:r>
      <w:r>
        <w:rPr>
          <w:rFonts w:eastAsia="Times New Roman" w:cs="Times New Roman"/>
          <w:szCs w:val="24"/>
        </w:rPr>
        <w:t xml:space="preserve">, είτε ξένο μέσο, το </w:t>
      </w:r>
      <w:r>
        <w:rPr>
          <w:rFonts w:eastAsia="Times New Roman" w:cs="Times New Roman"/>
          <w:szCs w:val="24"/>
        </w:rPr>
        <w:t>«</w:t>
      </w:r>
      <w:r>
        <w:rPr>
          <w:rFonts w:eastAsia="Times New Roman" w:cs="Times New Roman"/>
          <w:szCs w:val="24"/>
          <w:lang w:val="en-US"/>
        </w:rPr>
        <w:t>B</w:t>
      </w:r>
      <w:r>
        <w:rPr>
          <w:rFonts w:eastAsia="Times New Roman" w:cs="Times New Roman"/>
          <w:szCs w:val="24"/>
          <w:lang w:val="en-US"/>
        </w:rPr>
        <w:t>LOOMBERG</w:t>
      </w:r>
      <w:r>
        <w:rPr>
          <w:rFonts w:eastAsia="Times New Roman" w:cs="Times New Roman"/>
          <w:szCs w:val="24"/>
        </w:rPr>
        <w:t>»</w:t>
      </w:r>
      <w:r>
        <w:rPr>
          <w:rFonts w:eastAsia="Times New Roman" w:cs="Times New Roman"/>
          <w:szCs w:val="24"/>
        </w:rPr>
        <w:t>, θα δει ότι βρίσκονται στο χαμηλότερο σημείο τα επιτόκια και των διετών ομ</w:t>
      </w:r>
      <w:r>
        <w:rPr>
          <w:rFonts w:eastAsia="Times New Roman" w:cs="Times New Roman"/>
          <w:szCs w:val="24"/>
        </w:rPr>
        <w:t>ολόγων και των δεκαετών ομολόγων σε σχέση με όλα αυτά τα επτά χρόνια της κρίσης. Ουσιαστικά, δηλαδή, είναι σήμερα, ημέρα της συζήτησης για την οικονομία, η ημέρα εκείνη που αποδεικνύεται πλέον από συγκεκριμένα νούμερα ότι η απόφαση της Κυβέρνησης να προχωρ</w:t>
      </w:r>
      <w:r>
        <w:rPr>
          <w:rFonts w:eastAsia="Times New Roman" w:cs="Times New Roman"/>
          <w:szCs w:val="24"/>
        </w:rPr>
        <w:t>ήσει σε μια επιτυχή διαπραγμάτευση οδηγεί πλέον την οικονομία στην ανάπτυξη και οδηγεί τον λαό σε μια καινούργια εποχή.</w:t>
      </w:r>
    </w:p>
    <w:p w14:paraId="601883B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Η πτώση των ελληνικών ομολόγων και η αξιολόγησή τους από τον </w:t>
      </w:r>
      <w:r>
        <w:rPr>
          <w:rFonts w:eastAsia="Times New Roman" w:cs="Times New Roman"/>
          <w:szCs w:val="24"/>
          <w:lang w:val="en-US"/>
        </w:rPr>
        <w:t>Moody</w:t>
      </w:r>
      <w:r>
        <w:rPr>
          <w:rFonts w:eastAsia="Times New Roman" w:cs="Times New Roman"/>
          <w:szCs w:val="24"/>
        </w:rPr>
        <w:t>’</w:t>
      </w:r>
      <w:r>
        <w:rPr>
          <w:rFonts w:eastAsia="Times New Roman" w:cs="Times New Roman"/>
          <w:szCs w:val="24"/>
          <w:lang w:val="en-US"/>
        </w:rPr>
        <w:t>s</w:t>
      </w:r>
      <w:r>
        <w:rPr>
          <w:rFonts w:eastAsia="Times New Roman" w:cs="Times New Roman"/>
          <w:szCs w:val="24"/>
        </w:rPr>
        <w:t xml:space="preserve">, ο οποίος αναβαθμίζει το αξιόχρεο του ελληνικού </w:t>
      </w:r>
      <w:r>
        <w:rPr>
          <w:rFonts w:eastAsia="Times New Roman" w:cs="Times New Roman"/>
          <w:szCs w:val="24"/>
        </w:rPr>
        <w:t xml:space="preserve">δημοσίου </w:t>
      </w:r>
      <w:r>
        <w:rPr>
          <w:rFonts w:eastAsia="Times New Roman" w:cs="Times New Roman"/>
          <w:szCs w:val="24"/>
        </w:rPr>
        <w:t>και το αξι</w:t>
      </w:r>
      <w:r>
        <w:rPr>
          <w:rFonts w:eastAsia="Times New Roman" w:cs="Times New Roman"/>
          <w:szCs w:val="24"/>
        </w:rPr>
        <w:t xml:space="preserve">όχρεο των τραπεζών, είναι ένα ξεκάθαρο σημάδι για το πού πάει η οικονομία από εδώ και πέρα. Σύμφωνα με τα στοιχεία των αγορών, οι αποδόσεις των δεκαετών ομολόγων του ελληνικού </w:t>
      </w:r>
      <w:r>
        <w:rPr>
          <w:rFonts w:eastAsia="Times New Roman" w:cs="Times New Roman"/>
          <w:szCs w:val="24"/>
        </w:rPr>
        <w:t xml:space="preserve">δημοσίου </w:t>
      </w:r>
      <w:r>
        <w:rPr>
          <w:rFonts w:eastAsia="Times New Roman" w:cs="Times New Roman"/>
          <w:szCs w:val="24"/>
        </w:rPr>
        <w:t>μειώθηκαν ακόμα περισσότερο, με αποτέλεσμα να μειωθεί σημαντικά η διαφο</w:t>
      </w:r>
      <w:r>
        <w:rPr>
          <w:rFonts w:eastAsia="Times New Roman" w:cs="Times New Roman"/>
          <w:szCs w:val="24"/>
        </w:rPr>
        <w:t>ρά του επιτοκίου τους από τους αντίστοιχους γερμανικούς τίτλους κάτω από το 5%.</w:t>
      </w:r>
    </w:p>
    <w:p w14:paraId="601883B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θετικές αυτές εξελίξεις για την ελληνική οικονομία, που ξεκίνησαν από την απόφαση του </w:t>
      </w:r>
      <w:proofErr w:type="spellStart"/>
      <w:r>
        <w:rPr>
          <w:rFonts w:eastAsia="Times New Roman"/>
          <w:szCs w:val="24"/>
          <w:lang w:val="en-US"/>
        </w:rPr>
        <w:t>Eurogroup</w:t>
      </w:r>
      <w:proofErr w:type="spellEnd"/>
      <w:r>
        <w:rPr>
          <w:rFonts w:eastAsia="Times New Roman"/>
          <w:szCs w:val="24"/>
        </w:rPr>
        <w:t xml:space="preserve"> και το πλήθος των υποστηρικτικών δηλώσεων των αξιωματούχων των θεσμών, φέρνου</w:t>
      </w:r>
      <w:r>
        <w:rPr>
          <w:rFonts w:eastAsia="Times New Roman"/>
          <w:szCs w:val="24"/>
        </w:rPr>
        <w:t xml:space="preserve">ν την Ελλάδα μια ανάσα πριν από τις αγορές. Βάσει των στοιχείων του </w:t>
      </w:r>
      <w:r>
        <w:rPr>
          <w:rFonts w:eastAsia="Times New Roman"/>
          <w:szCs w:val="24"/>
        </w:rPr>
        <w:t>«</w:t>
      </w:r>
      <w:r>
        <w:rPr>
          <w:rFonts w:eastAsia="Times New Roman" w:cs="Times New Roman"/>
          <w:szCs w:val="24"/>
          <w:lang w:val="en-US"/>
        </w:rPr>
        <w:t>B</w:t>
      </w:r>
      <w:r>
        <w:rPr>
          <w:rFonts w:eastAsia="Times New Roman" w:cs="Times New Roman"/>
          <w:szCs w:val="24"/>
          <w:lang w:val="en-US"/>
        </w:rPr>
        <w:t>LOOMBERG</w:t>
      </w:r>
      <w:r>
        <w:rPr>
          <w:rFonts w:eastAsia="Times New Roman" w:cs="Times New Roman"/>
          <w:szCs w:val="24"/>
        </w:rPr>
        <w:t>»</w:t>
      </w:r>
      <w:r>
        <w:rPr>
          <w:rFonts w:eastAsia="Times New Roman" w:cs="Times New Roman"/>
          <w:szCs w:val="24"/>
        </w:rPr>
        <w:t>, είναι που αναφέρονται τα παραπάνω στοιχεία.</w:t>
      </w:r>
    </w:p>
    <w:p w14:paraId="601883B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Σύμφωνα με τα ίδια στοιχεία, η απόδοση των δεκαετών ελληνικών ομολόγων έφτασε το 5,30%. Για την επιστροφή στις αγορές το όνειρο που</w:t>
      </w:r>
      <w:r>
        <w:rPr>
          <w:rFonts w:eastAsia="Times New Roman" w:cs="Times New Roman"/>
          <w:szCs w:val="24"/>
        </w:rPr>
        <w:t xml:space="preserve"> είχε ακουστεί από το εξωτερικό ήταν να πέσει κάτω από το 5%, ενώ θεωρείται ως καλύτερη στιγμή όταν η απόδοση πέσει στα όρια του 4% έως 4,40%.</w:t>
      </w:r>
    </w:p>
    <w:p w14:paraId="601883C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Σύμφωνα με τους </w:t>
      </w:r>
      <w:r>
        <w:rPr>
          <w:rFonts w:eastAsia="Times New Roman" w:cs="Times New Roman"/>
          <w:szCs w:val="24"/>
        </w:rPr>
        <w:t>«</w:t>
      </w:r>
      <w:r>
        <w:rPr>
          <w:rFonts w:eastAsia="Times New Roman" w:cs="Times New Roman"/>
          <w:szCs w:val="24"/>
          <w:lang w:val="en-US"/>
        </w:rPr>
        <w:t>F</w:t>
      </w:r>
      <w:r>
        <w:rPr>
          <w:rFonts w:eastAsia="Times New Roman" w:cs="Times New Roman"/>
          <w:szCs w:val="24"/>
          <w:lang w:val="en-US"/>
        </w:rPr>
        <w:t>INANCIAL</w:t>
      </w:r>
      <w:r>
        <w:rPr>
          <w:rFonts w:eastAsia="Times New Roman" w:cs="Times New Roman"/>
          <w:szCs w:val="24"/>
        </w:rPr>
        <w:t xml:space="preserve"> </w:t>
      </w:r>
      <w:r>
        <w:rPr>
          <w:rFonts w:eastAsia="Times New Roman" w:cs="Times New Roman"/>
          <w:szCs w:val="24"/>
          <w:lang w:val="en-US"/>
        </w:rPr>
        <w:t>T</w:t>
      </w:r>
      <w:r>
        <w:rPr>
          <w:rFonts w:eastAsia="Times New Roman" w:cs="Times New Roman"/>
          <w:szCs w:val="24"/>
          <w:lang w:val="en-US"/>
        </w:rPr>
        <w:t>IMES</w:t>
      </w:r>
      <w:r>
        <w:rPr>
          <w:rFonts w:eastAsia="Times New Roman" w:cs="Times New Roman"/>
          <w:szCs w:val="24"/>
        </w:rPr>
        <w:t>»</w:t>
      </w:r>
      <w:r>
        <w:rPr>
          <w:rFonts w:eastAsia="Times New Roman" w:cs="Times New Roman"/>
          <w:szCs w:val="24"/>
        </w:rPr>
        <w:t xml:space="preserve">, σήμερα το </w:t>
      </w:r>
      <w:r>
        <w:rPr>
          <w:rFonts w:eastAsia="Times New Roman" w:cs="Times New Roman"/>
          <w:szCs w:val="24"/>
          <w:lang w:val="en-US"/>
        </w:rPr>
        <w:t>spread</w:t>
      </w:r>
      <w:r>
        <w:rPr>
          <w:rFonts w:eastAsia="Times New Roman" w:cs="Times New Roman"/>
          <w:szCs w:val="24"/>
        </w:rPr>
        <w:t xml:space="preserve"> των ελληνικών δεκαετών ομολόγων διαμορφώνεται στο 4,99% το με</w:t>
      </w:r>
      <w:r>
        <w:rPr>
          <w:rFonts w:eastAsia="Times New Roman" w:cs="Times New Roman"/>
          <w:szCs w:val="24"/>
        </w:rPr>
        <w:t>σημέρι, φέροντας την Ελλάδα κάτω από τον στόχο που έχει θέσει η ελληνική πλευρά.</w:t>
      </w:r>
    </w:p>
    <w:p w14:paraId="601883C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w:t>
      </w:r>
      <w:r>
        <w:rPr>
          <w:rFonts w:eastAsia="Times New Roman" w:cs="Times New Roman"/>
          <w:szCs w:val="24"/>
          <w:lang w:val="en-US"/>
        </w:rPr>
        <w:t>R</w:t>
      </w:r>
      <w:r>
        <w:rPr>
          <w:rFonts w:eastAsia="Times New Roman" w:cs="Times New Roman"/>
          <w:szCs w:val="24"/>
          <w:lang w:val="en-US"/>
        </w:rPr>
        <w:t>EUTERS</w:t>
      </w:r>
      <w:r>
        <w:rPr>
          <w:rFonts w:eastAsia="Times New Roman" w:cs="Times New Roman"/>
          <w:szCs w:val="24"/>
        </w:rPr>
        <w:t>»</w:t>
      </w:r>
      <w:r>
        <w:rPr>
          <w:rFonts w:eastAsia="Times New Roman" w:cs="Times New Roman"/>
          <w:szCs w:val="24"/>
        </w:rPr>
        <w:t xml:space="preserve"> επεσήμανε ότι η απόδοση των γερμανικών ομολόγων αναμένεται να καταγράψει τη μεγαλύτερη εβδομαδιαία άνοδο από τον Δεκέμβριο του 2015. Τα ίδια ακριβώς μηνύματα παίρνουμε από την </w:t>
      </w:r>
      <w:r>
        <w:rPr>
          <w:rFonts w:eastAsia="Times New Roman" w:cs="Times New Roman"/>
          <w:szCs w:val="24"/>
        </w:rPr>
        <w:t>«</w:t>
      </w:r>
      <w:r>
        <w:rPr>
          <w:rFonts w:eastAsia="Times New Roman" w:cs="Times New Roman"/>
          <w:szCs w:val="24"/>
          <w:lang w:val="en-US"/>
        </w:rPr>
        <w:t>B</w:t>
      </w:r>
      <w:r>
        <w:rPr>
          <w:rFonts w:eastAsia="Times New Roman" w:cs="Times New Roman"/>
          <w:szCs w:val="24"/>
          <w:lang w:val="en-US"/>
        </w:rPr>
        <w:t>ARCLAYS</w:t>
      </w:r>
      <w:r>
        <w:rPr>
          <w:rFonts w:eastAsia="Times New Roman" w:cs="Times New Roman"/>
          <w:szCs w:val="24"/>
        </w:rPr>
        <w:t>»</w:t>
      </w:r>
      <w:r>
        <w:rPr>
          <w:rFonts w:eastAsia="Times New Roman" w:cs="Times New Roman"/>
          <w:szCs w:val="24"/>
        </w:rPr>
        <w:t xml:space="preserve"> με τίτλο: «Φως στην άκρη του τούνελ για την Ευρωζώνη». </w:t>
      </w:r>
    </w:p>
    <w:p w14:paraId="601883C2" w14:textId="77777777" w:rsidR="00396B82" w:rsidRDefault="00B34233">
      <w:pPr>
        <w:spacing w:after="0" w:line="600" w:lineRule="auto"/>
        <w:ind w:firstLine="720"/>
        <w:jc w:val="both"/>
        <w:rPr>
          <w:rFonts w:eastAsia="Times New Roman"/>
          <w:szCs w:val="24"/>
        </w:rPr>
      </w:pPr>
      <w:r>
        <w:rPr>
          <w:rFonts w:eastAsia="Times New Roman" w:cs="Times New Roman"/>
          <w:szCs w:val="24"/>
        </w:rPr>
        <w:lastRenderedPageBreak/>
        <w:t>Αυτά είναι σ</w:t>
      </w:r>
      <w:r>
        <w:rPr>
          <w:rFonts w:eastAsia="Times New Roman" w:cs="Times New Roman"/>
          <w:szCs w:val="24"/>
        </w:rPr>
        <w:t xml:space="preserve">ήμερα τα οικονομικά νέα </w:t>
      </w:r>
      <w:r>
        <w:rPr>
          <w:rFonts w:eastAsia="Times New Roman"/>
          <w:szCs w:val="24"/>
        </w:rPr>
        <w:t>και τ</w:t>
      </w:r>
      <w:r>
        <w:rPr>
          <w:rFonts w:eastAsia="Times New Roman" w:cs="Times New Roman"/>
          <w:szCs w:val="24"/>
        </w:rPr>
        <w:t xml:space="preserve">α καταθέτω στη Βουλή, την ημέρα που συζητούμε την πρόταση της Αντιπολίτευσης, για να συνεδριάσουμε εδώ, στη Βουλή των Ελλήνων, και να συζητήσουμε για τα αποτελέσματα του </w:t>
      </w:r>
      <w:proofErr w:type="spellStart"/>
      <w:r>
        <w:rPr>
          <w:rFonts w:eastAsia="Times New Roman"/>
          <w:szCs w:val="24"/>
          <w:lang w:val="en-US"/>
        </w:rPr>
        <w:t>Eurogroup</w:t>
      </w:r>
      <w:proofErr w:type="spellEnd"/>
      <w:r>
        <w:rPr>
          <w:rFonts w:eastAsia="Times New Roman" w:cs="Times New Roman"/>
          <w:szCs w:val="24"/>
        </w:rPr>
        <w:t>.</w:t>
      </w:r>
    </w:p>
    <w:p w14:paraId="601883C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Εθνικής Άμυνας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Πρόεδρος των Ανεξάρτητων Ελλήνων κ. Πάνος Καμμένος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01883C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Ήταν, λοιπόν, φυσικό να προσπαθήσει ο Αρχ</w:t>
      </w:r>
      <w:r>
        <w:rPr>
          <w:rFonts w:eastAsia="Times New Roman" w:cs="Times New Roman"/>
          <w:szCs w:val="24"/>
        </w:rPr>
        <w:t>ηγός της Αξιωματικής Αντιπολίτευσης να πετάξει τη μπάλα στην εξέδρα και να το κάνει με οποιαδήποτε ευφυολογήματα, ευφυολογήματα που μέχρι τώρα δεν χρησιμοποιούσε ο κ. Μητσοτάκης, αλλά χρησιμοποιούσε η ακροδεξιά απόφυση των υβριστών του Κώστα Καραμανλή, που</w:t>
      </w:r>
      <w:r>
        <w:rPr>
          <w:rFonts w:eastAsia="Times New Roman" w:cs="Times New Roman"/>
          <w:szCs w:val="24"/>
        </w:rPr>
        <w:t xml:space="preserve"> μπήκαν στη Νέα Δημοκρατία μετά από την ανάληψη της ηγεσίας από τον Αντώνη Σαμαρά. Μέχρι τώρα απέφευγα και εγώ ο ίδιος να απαντήσω σε προκλήσεις εναντίον μου, διότι θεωρώ ότι πέφτει το επίπεδο ακόμα και της συζητήσεως, όταν συζητάς με ανθρώπους που πριν απ</w:t>
      </w:r>
      <w:r>
        <w:rPr>
          <w:rFonts w:eastAsia="Times New Roman" w:cs="Times New Roman"/>
          <w:szCs w:val="24"/>
        </w:rPr>
        <w:t xml:space="preserve">ό λίγο καιρό ακόμα ήταν οι πωλητές βιβλίων του αντισημιτισμού και του νεοναζισμού </w:t>
      </w:r>
      <w:r>
        <w:rPr>
          <w:rFonts w:eastAsia="Times New Roman" w:cs="Times New Roman"/>
          <w:szCs w:val="24"/>
        </w:rPr>
        <w:lastRenderedPageBreak/>
        <w:t>στην Ελλάδα. Όμως, αφού αναφέρεται ο Αρχηγός της Αξιωματικής Αντιπολιτεύσεως, θα απαντήσω σε όλα τα σημεία στα οποία προσπάθησε να με εμπλέξει.</w:t>
      </w:r>
    </w:p>
    <w:p w14:paraId="601883C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Πρώτα απ’ όλα θεωρώ, υποχρέωσή</w:t>
      </w:r>
      <w:r>
        <w:rPr>
          <w:rFonts w:eastAsia="Times New Roman" w:cs="Times New Roman"/>
          <w:szCs w:val="24"/>
        </w:rPr>
        <w:t xml:space="preserve"> μου </w:t>
      </w:r>
      <w:r>
        <w:rPr>
          <w:rFonts w:eastAsia="Times New Roman" w:cs="Times New Roman"/>
          <w:szCs w:val="24"/>
        </w:rPr>
        <w:t xml:space="preserve">ως </w:t>
      </w:r>
      <w:r>
        <w:rPr>
          <w:rFonts w:eastAsia="Times New Roman" w:cs="Times New Roman"/>
          <w:szCs w:val="24"/>
        </w:rPr>
        <w:t>Υπουργός Εθνικής Άμυνας να απαντήσω για αυτό το οποίο τόλμησε να πει σήμερα ο Αρχηγός της Αξιωματικής Αντιπολίτευσης. «Ο Υπουργός Άμυνας», λέει, «δεν σέβεται τους κανονισμούς και προσβά</w:t>
      </w:r>
      <w:r>
        <w:rPr>
          <w:rFonts w:eastAsia="Times New Roman" w:cs="Times New Roman"/>
          <w:szCs w:val="24"/>
        </w:rPr>
        <w:t>λ</w:t>
      </w:r>
      <w:r>
        <w:rPr>
          <w:rFonts w:eastAsia="Times New Roman" w:cs="Times New Roman"/>
          <w:szCs w:val="24"/>
        </w:rPr>
        <w:t>λει το Στράτευμα». Αυτό είναι βαριά μομφή για έναν Υπουργό Εθν</w:t>
      </w:r>
      <w:r>
        <w:rPr>
          <w:rFonts w:eastAsia="Times New Roman" w:cs="Times New Roman"/>
          <w:szCs w:val="24"/>
        </w:rPr>
        <w:t xml:space="preserve">ικής Άμυνας. Και είναι βαριά μομφή, την οποία πριν από λίγο καιρό την ακούσαμε από το στόμα του Αντιπροέδρου της Νέας Δημοκρατίας, αλλά την ακούσαμε και εις βάρος του Αρχηγού του Γενικού Επιτελείου Εθνικής Άμυνας, του Ναυάρχου κ. Αποστολάκη. </w:t>
      </w:r>
    </w:p>
    <w:p w14:paraId="601883C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Θέλω να ζητήσω, λοιπόν, κυρίες και κύριοι συνάδελφοι της Αντιπολιτεύσεως, αυτή η λογική της εμπλοκής των Ενόπλων Δυνάμεων και του θεσμού του Αρχηγού του ΓΕΕΘΑ, αλλά και του θεσμού του Υπουργού Εθνικής Άμυνας να σταματήσει εδώ, διότι αποτελεί ολίσθημα. </w:t>
      </w:r>
    </w:p>
    <w:p w14:paraId="601883C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Κατ</w:t>
      </w:r>
      <w:r>
        <w:rPr>
          <w:rFonts w:eastAsia="Times New Roman" w:cs="Times New Roman"/>
          <w:szCs w:val="24"/>
        </w:rPr>
        <w:t>αθέτω, λοιπόν, αφού πλέον είναι αίτημα του Αρχηγού της Αξιωματικής Αντιπολιτεύσεως, τον μόνο κανονισμό που υπάρχει και είναι εν ισχύ</w:t>
      </w:r>
      <w:r>
        <w:rPr>
          <w:rFonts w:eastAsia="Times New Roman" w:cs="Times New Roman"/>
          <w:szCs w:val="24"/>
        </w:rPr>
        <w:t>ι</w:t>
      </w:r>
      <w:r>
        <w:rPr>
          <w:rFonts w:eastAsia="Times New Roman" w:cs="Times New Roman"/>
          <w:szCs w:val="24"/>
        </w:rPr>
        <w:t xml:space="preserve"> για την πτήση μέσω των Ενόπλων Δυνάμεων. Είναι το τεχνικό εγχειρίδιο του </w:t>
      </w:r>
      <w:proofErr w:type="spellStart"/>
      <w:r>
        <w:rPr>
          <w:rFonts w:eastAsia="Times New Roman" w:cs="Times New Roman"/>
          <w:szCs w:val="24"/>
        </w:rPr>
        <w:t>χειριστού</w:t>
      </w:r>
      <w:proofErr w:type="spellEnd"/>
      <w:r>
        <w:rPr>
          <w:rFonts w:eastAsia="Times New Roman" w:cs="Times New Roman"/>
          <w:szCs w:val="24"/>
        </w:rPr>
        <w:t xml:space="preserve"> ελικοπτέρου </w:t>
      </w:r>
      <w:r>
        <w:rPr>
          <w:rFonts w:eastAsia="Times New Roman" w:cs="Times New Roman"/>
          <w:szCs w:val="24"/>
          <w:lang w:val="en-US"/>
        </w:rPr>
        <w:t>UH</w:t>
      </w:r>
      <w:r>
        <w:rPr>
          <w:rFonts w:eastAsia="Times New Roman" w:cs="Times New Roman"/>
          <w:szCs w:val="24"/>
        </w:rPr>
        <w:t>-1</w:t>
      </w:r>
      <w:r>
        <w:rPr>
          <w:rFonts w:eastAsia="Times New Roman" w:cs="Times New Roman"/>
          <w:szCs w:val="24"/>
          <w:lang w:val="en-US"/>
        </w:rPr>
        <w:t>H</w:t>
      </w:r>
      <w:r>
        <w:rPr>
          <w:rFonts w:eastAsia="Times New Roman" w:cs="Times New Roman"/>
          <w:szCs w:val="24"/>
        </w:rPr>
        <w:t xml:space="preserve"> </w:t>
      </w:r>
      <w:r>
        <w:rPr>
          <w:rFonts w:eastAsia="Times New Roman" w:cs="Times New Roman"/>
          <w:szCs w:val="24"/>
          <w:lang w:val="en-US"/>
        </w:rPr>
        <w:t>Huey</w:t>
      </w:r>
      <w:r>
        <w:rPr>
          <w:rFonts w:eastAsia="Times New Roman" w:cs="Times New Roman"/>
          <w:szCs w:val="24"/>
        </w:rPr>
        <w:t>, το οποίο αναφέρ</w:t>
      </w:r>
      <w:r>
        <w:rPr>
          <w:rFonts w:eastAsia="Times New Roman" w:cs="Times New Roman"/>
          <w:szCs w:val="24"/>
        </w:rPr>
        <w:t>ει στο 5-4: «Ελάχιστο απαιτούμενο πλήρωμα. Το ελάχιστο πλήρωμα που απαιτείται για την πτήση του ελικοπτέρου είναι ένας χειριστής του οποίου η θέση είναι δεξιά. Επιπρόσθετα μέλη του πληρώματος κατά περίπτωση, μπορούν να προστεθούν σύμφωνα με τις ισχύουσες δ</w:t>
      </w:r>
      <w:r>
        <w:rPr>
          <w:rFonts w:eastAsia="Times New Roman" w:cs="Times New Roman"/>
          <w:szCs w:val="24"/>
        </w:rPr>
        <w:t xml:space="preserve">ιαταγές». Αυτός είναι ο κανονισμός, τον οποίο σέβομαι και πετώ στη θέση πολλές φορές του συγκυβερνήτη. </w:t>
      </w:r>
    </w:p>
    <w:p w14:paraId="601883C8"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Εθνικής Άμυνας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 xml:space="preserve">Πρόεδρος των </w:t>
      </w:r>
      <w:r>
        <w:rPr>
          <w:rFonts w:eastAsia="Times New Roman" w:cs="Times New Roman"/>
          <w:szCs w:val="24"/>
        </w:rPr>
        <w:t xml:space="preserve">Ανεξαρτήτων </w:t>
      </w:r>
      <w:r>
        <w:rPr>
          <w:rFonts w:eastAsia="Times New Roman" w:cs="Times New Roman"/>
          <w:szCs w:val="24"/>
        </w:rPr>
        <w:t xml:space="preserve">Ελλήνων κ. Πάνος Καμμένος καταθέτει για τα Πρακτικά τον προαναφερθέντα </w:t>
      </w:r>
      <w:r>
        <w:rPr>
          <w:rFonts w:eastAsia="Times New Roman" w:cs="Times New Roman"/>
          <w:szCs w:val="24"/>
        </w:rPr>
        <w:t>κανονισμό, ο οποίος βρίσκεται στο αρχείο του Τμήματος Γραμματείας της Διεύθυνσης Στενογραφίας και  Πρακτικών της Βουλής)</w:t>
      </w:r>
    </w:p>
    <w:p w14:paraId="601883C9" w14:textId="77777777" w:rsidR="00396B82" w:rsidRDefault="00B3423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δεν αναφέρω ότι είμαι ο μόνος μετά τον Σπήλιο τον Σπηλιωτόπουλο και τον συνάδελφο, τον </w:t>
      </w:r>
      <w:proofErr w:type="spellStart"/>
      <w:r>
        <w:rPr>
          <w:rFonts w:eastAsia="Times New Roman" w:cs="Times New Roman"/>
          <w:bCs/>
          <w:shd w:val="clear" w:color="auto" w:fill="FFFFFF"/>
        </w:rPr>
        <w:t>Βρεττό</w:t>
      </w:r>
      <w:proofErr w:type="spellEnd"/>
      <w:r>
        <w:rPr>
          <w:rFonts w:eastAsia="Times New Roman" w:cs="Times New Roman"/>
          <w:bCs/>
          <w:shd w:val="clear" w:color="auto" w:fill="FFFFFF"/>
        </w:rPr>
        <w:t xml:space="preserve">, του ΠΑΣΟΚ στη </w:t>
      </w:r>
      <w:r>
        <w:rPr>
          <w:rFonts w:eastAsia="Times New Roman"/>
          <w:bCs/>
          <w:shd w:val="clear" w:color="auto" w:fill="FFFFFF"/>
        </w:rPr>
        <w:t>Βουλή,</w:t>
      </w:r>
      <w:r>
        <w:rPr>
          <w:rFonts w:eastAsia="Times New Roman" w:cs="Times New Roman"/>
          <w:bCs/>
          <w:shd w:val="clear" w:color="auto" w:fill="FFFFFF"/>
        </w:rPr>
        <w:t xml:space="preserve"> ο οποίος κατέχω</w:t>
      </w:r>
      <w:r>
        <w:rPr>
          <w:rFonts w:eastAsia="Times New Roman" w:cs="Times New Roman"/>
          <w:bCs/>
          <w:shd w:val="clear" w:color="auto" w:fill="FFFFFF"/>
        </w:rPr>
        <w:t xml:space="preserve"> άδεια και πτυχίο, όπως, επίσης, </w:t>
      </w:r>
      <w:r>
        <w:rPr>
          <w:rFonts w:eastAsia="Times New Roman" w:cs="Times New Roman"/>
          <w:bCs/>
          <w:shd w:val="clear" w:color="auto" w:fill="FFFFFF"/>
          <w:lang w:val="en-US"/>
        </w:rPr>
        <w:t>medical</w:t>
      </w:r>
      <w:r>
        <w:rPr>
          <w:rFonts w:eastAsia="Times New Roman" w:cs="Times New Roman"/>
          <w:bCs/>
          <w:shd w:val="clear" w:color="auto" w:fill="FFFFFF"/>
        </w:rPr>
        <w:t xml:space="preserve"> και πάνω από δύο χιλιάδες ώρες πτήσης με ελικόπτερο. </w:t>
      </w:r>
    </w:p>
    <w:p w14:paraId="601883CA"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Και το λέω αυτό, διότι με αυτόν ακριβώς τον κανονισμό πέταξαν μέχρι σήμερα σχεδόν όλοι οι Υπουργοί Εθνικής Άμυνας. Το 1992 πέταξε ο Πρωθυπουργός Κωνσταντίνος Μητ</w:t>
      </w:r>
      <w:r>
        <w:rPr>
          <w:rFonts w:eastAsia="Times New Roman" w:cs="Times New Roman"/>
          <w:bCs/>
          <w:shd w:val="clear" w:color="auto" w:fill="FFFFFF"/>
        </w:rPr>
        <w:t xml:space="preserve">σοτάκης από την 110 Πτέρυγα Μάχης με </w:t>
      </w:r>
      <w:r>
        <w:rPr>
          <w:rFonts w:eastAsia="Times New Roman" w:cs="Times New Roman"/>
          <w:bCs/>
          <w:shd w:val="clear" w:color="auto" w:fill="FFFFFF"/>
          <w:lang w:val="en-US"/>
        </w:rPr>
        <w:t>F</w:t>
      </w:r>
      <w:r>
        <w:rPr>
          <w:rFonts w:eastAsia="Times New Roman" w:cs="Times New Roman"/>
          <w:bCs/>
          <w:shd w:val="clear" w:color="auto" w:fill="FFFFFF"/>
        </w:rPr>
        <w:t xml:space="preserve">-16 </w:t>
      </w:r>
      <w:r>
        <w:rPr>
          <w:rFonts w:eastAsia="Times New Roman" w:cs="Times New Roman"/>
          <w:bCs/>
          <w:shd w:val="clear" w:color="auto" w:fill="FFFFFF"/>
          <w:lang w:val="en-US"/>
        </w:rPr>
        <w:t>Block</w:t>
      </w:r>
      <w:r>
        <w:rPr>
          <w:rFonts w:eastAsia="Times New Roman" w:cs="Times New Roman"/>
          <w:bCs/>
          <w:shd w:val="clear" w:color="auto" w:fill="FFFFFF"/>
        </w:rPr>
        <w:t xml:space="preserve"> 30, το 1997 ο ΥΦΕΘΑ Δημήτριος Αποστολάκης, το 2004 ο Υφυπουργός ο κ. Λαμπρόπουλος με </w:t>
      </w:r>
      <w:r>
        <w:rPr>
          <w:rFonts w:eastAsia="Times New Roman" w:cs="Times New Roman"/>
          <w:bCs/>
          <w:shd w:val="clear" w:color="auto" w:fill="FFFFFF"/>
          <w:lang w:val="en-US"/>
        </w:rPr>
        <w:t>Mirage</w:t>
      </w:r>
      <w:r>
        <w:rPr>
          <w:rFonts w:eastAsia="Times New Roman" w:cs="Times New Roman"/>
          <w:bCs/>
          <w:shd w:val="clear" w:color="auto" w:fill="FFFFFF"/>
        </w:rPr>
        <w:t xml:space="preserve"> 2000 από την 114 Πτέρυγα Μάχης, το 2005 ο ΥΕΘΑ Σπήλιος Σπηλιωτόπουλος με </w:t>
      </w:r>
      <w:r>
        <w:rPr>
          <w:rFonts w:eastAsia="Times New Roman" w:cs="Times New Roman"/>
          <w:bCs/>
          <w:shd w:val="clear" w:color="auto" w:fill="FFFFFF"/>
          <w:lang w:val="en-US"/>
        </w:rPr>
        <w:t>F</w:t>
      </w:r>
      <w:r>
        <w:rPr>
          <w:rFonts w:eastAsia="Times New Roman" w:cs="Times New Roman"/>
          <w:bCs/>
          <w:shd w:val="clear" w:color="auto" w:fill="FFFFFF"/>
        </w:rPr>
        <w:t xml:space="preserve">-4 στην 337 Πτέρυγα Μάχης, το 2007 ο κ. </w:t>
      </w:r>
      <w:proofErr w:type="spellStart"/>
      <w:r>
        <w:rPr>
          <w:rFonts w:eastAsia="Times New Roman" w:cs="Times New Roman"/>
          <w:bCs/>
          <w:shd w:val="clear" w:color="auto" w:fill="FFFFFF"/>
        </w:rPr>
        <w:t>Πλ</w:t>
      </w:r>
      <w:r>
        <w:rPr>
          <w:rFonts w:eastAsia="Times New Roman" w:cs="Times New Roman"/>
          <w:bCs/>
          <w:shd w:val="clear" w:color="auto" w:fill="FFFFFF"/>
        </w:rPr>
        <w:t>ακιωτάκης</w:t>
      </w:r>
      <w:proofErr w:type="spellEnd"/>
      <w:r>
        <w:rPr>
          <w:rFonts w:eastAsia="Times New Roman" w:cs="Times New Roman"/>
          <w:bCs/>
          <w:shd w:val="clear" w:color="auto" w:fill="FFFFFF"/>
        </w:rPr>
        <w:t xml:space="preserve"> επανειλημμένως με πτήση </w:t>
      </w:r>
      <w:r>
        <w:rPr>
          <w:rFonts w:eastAsia="Times New Roman" w:cs="Times New Roman"/>
          <w:bCs/>
          <w:shd w:val="clear" w:color="auto" w:fill="FFFFFF"/>
          <w:lang w:val="en-US"/>
        </w:rPr>
        <w:t>F</w:t>
      </w:r>
      <w:r>
        <w:rPr>
          <w:rFonts w:eastAsia="Times New Roman" w:cs="Times New Roman"/>
          <w:bCs/>
          <w:shd w:val="clear" w:color="auto" w:fill="FFFFFF"/>
        </w:rPr>
        <w:t xml:space="preserve">-16 </w:t>
      </w:r>
      <w:r>
        <w:rPr>
          <w:rFonts w:eastAsia="Times New Roman" w:cs="Times New Roman"/>
          <w:bCs/>
          <w:shd w:val="clear" w:color="auto" w:fill="FFFFFF"/>
          <w:lang w:val="en-US"/>
        </w:rPr>
        <w:t>Block</w:t>
      </w:r>
      <w:r>
        <w:rPr>
          <w:rFonts w:eastAsia="Times New Roman" w:cs="Times New Roman"/>
          <w:bCs/>
          <w:shd w:val="clear" w:color="auto" w:fill="FFFFFF"/>
        </w:rPr>
        <w:t xml:space="preserve"> 52 από την 115 Πτέρυγα Μάχης, το 2008 ο Βαγγέλης </w:t>
      </w:r>
      <w:proofErr w:type="spellStart"/>
      <w:r>
        <w:rPr>
          <w:rFonts w:eastAsia="Times New Roman" w:cs="Times New Roman"/>
          <w:bCs/>
          <w:shd w:val="clear" w:color="auto" w:fill="FFFFFF"/>
        </w:rPr>
        <w:t>Μεϊμαράκης</w:t>
      </w:r>
      <w:proofErr w:type="spellEnd"/>
      <w:r>
        <w:rPr>
          <w:rFonts w:eastAsia="Times New Roman" w:cs="Times New Roman"/>
          <w:bCs/>
          <w:shd w:val="clear" w:color="auto" w:fill="FFFFFF"/>
        </w:rPr>
        <w:t xml:space="preserve"> με πτήση </w:t>
      </w:r>
      <w:r>
        <w:rPr>
          <w:rFonts w:eastAsia="Times New Roman" w:cs="Times New Roman"/>
          <w:bCs/>
          <w:shd w:val="clear" w:color="auto" w:fill="FFFFFF"/>
          <w:lang w:val="en-US"/>
        </w:rPr>
        <w:t>F</w:t>
      </w:r>
      <w:r>
        <w:rPr>
          <w:rFonts w:eastAsia="Times New Roman" w:cs="Times New Roman"/>
          <w:bCs/>
          <w:shd w:val="clear" w:color="auto" w:fill="FFFFFF"/>
        </w:rPr>
        <w:t xml:space="preserve">-16 </w:t>
      </w:r>
      <w:r>
        <w:rPr>
          <w:rFonts w:eastAsia="Times New Roman" w:cs="Times New Roman"/>
          <w:bCs/>
          <w:shd w:val="clear" w:color="auto" w:fill="FFFFFF"/>
          <w:lang w:val="en-US"/>
        </w:rPr>
        <w:t>Block</w:t>
      </w:r>
      <w:r>
        <w:rPr>
          <w:rFonts w:eastAsia="Times New Roman" w:cs="Times New Roman"/>
          <w:bCs/>
          <w:shd w:val="clear" w:color="auto" w:fill="FFFFFF"/>
        </w:rPr>
        <w:t xml:space="preserve"> 52 από την 115 Πτέρυγα Μάχης.</w:t>
      </w:r>
    </w:p>
    <w:p w14:paraId="601883CB"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Και, </w:t>
      </w:r>
      <w:r>
        <w:rPr>
          <w:rFonts w:eastAsia="Times New Roman"/>
          <w:bCs/>
          <w:shd w:val="clear" w:color="auto" w:fill="FFFFFF"/>
        </w:rPr>
        <w:t>βεβαίως,</w:t>
      </w:r>
      <w:r>
        <w:rPr>
          <w:rFonts w:eastAsia="Times New Roman" w:cs="Times New Roman"/>
          <w:bCs/>
          <w:shd w:val="clear" w:color="auto" w:fill="FFFFFF"/>
        </w:rPr>
        <w:t xml:space="preserve"> ο ίδιος ο Πρόεδρος της Νέας Δημοκρατίας δια του Διευθυντού του, του κ. </w:t>
      </w:r>
      <w:proofErr w:type="spellStart"/>
      <w:r>
        <w:rPr>
          <w:rFonts w:eastAsia="Times New Roman" w:cs="Times New Roman"/>
          <w:bCs/>
          <w:shd w:val="clear" w:color="auto" w:fill="FFFFFF"/>
        </w:rPr>
        <w:t>Μπεκίρη</w:t>
      </w:r>
      <w:proofErr w:type="spellEnd"/>
      <w:r>
        <w:rPr>
          <w:rFonts w:eastAsia="Times New Roman" w:cs="Times New Roman"/>
          <w:bCs/>
          <w:shd w:val="clear" w:color="auto" w:fill="FFFFFF"/>
        </w:rPr>
        <w:t xml:space="preserve">, πέρυσι </w:t>
      </w:r>
      <w:r>
        <w:rPr>
          <w:rFonts w:eastAsia="Times New Roman" w:cs="Times New Roman"/>
          <w:bCs/>
          <w:shd w:val="clear" w:color="auto" w:fill="FFFFFF"/>
        </w:rPr>
        <w:t xml:space="preserve">πήρε τηλέφωνο και παρακάλεσε να του κλείσουμε πτήση με πολεμικό αεροσκάφος -κάτι  που με μεγάλη ικανοποίηση το κάναμε- πράγμα που, βεβαίως, δεν </w:t>
      </w:r>
      <w:r>
        <w:rPr>
          <w:rFonts w:eastAsia="Times New Roman"/>
          <w:bCs/>
          <w:shd w:val="clear" w:color="auto" w:fill="FFFFFF"/>
        </w:rPr>
        <w:t>έχει</w:t>
      </w:r>
      <w:r>
        <w:rPr>
          <w:rFonts w:eastAsia="Times New Roman" w:cs="Times New Roman"/>
          <w:bCs/>
          <w:shd w:val="clear" w:color="auto" w:fill="FFFFFF"/>
        </w:rPr>
        <w:t xml:space="preserve"> πραγματοποιήσει μέχρι σήμερα.</w:t>
      </w:r>
    </w:p>
    <w:p w14:paraId="601883CC"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Καταθέτω σχετικό έγγραφο για τα Πρακτικά. </w:t>
      </w:r>
    </w:p>
    <w:p w14:paraId="601883C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Εθνική</w:t>
      </w:r>
      <w:r>
        <w:rPr>
          <w:rFonts w:eastAsia="Times New Roman" w:cs="Times New Roman"/>
          <w:szCs w:val="24"/>
        </w:rPr>
        <w:t xml:space="preserve">ς Άμυνας </w:t>
      </w:r>
      <w:r>
        <w:rPr>
          <w:rFonts w:eastAsia="Times New Roman" w:cs="Times New Roman"/>
          <w:szCs w:val="24"/>
        </w:rPr>
        <w:t>και</w:t>
      </w:r>
      <w:r>
        <w:rPr>
          <w:rFonts w:eastAsia="Times New Roman" w:cs="Times New Roman"/>
          <w:szCs w:val="24"/>
        </w:rPr>
        <w:t xml:space="preserve"> Πρόεδρος των Ανεξάρτητων Ελλήνων κ. Πάνος Καμμένος καταθέτει </w:t>
      </w:r>
      <w:r>
        <w:rPr>
          <w:rFonts w:eastAsia="Times New Roman" w:cs="Times New Roman"/>
          <w:szCs w:val="24"/>
        </w:rPr>
        <w:lastRenderedPageBreak/>
        <w:t>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01883CE"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Άρα, αυτή όλη η λογική της πρ</w:t>
      </w:r>
      <w:r>
        <w:rPr>
          <w:rFonts w:eastAsia="Times New Roman" w:cs="Times New Roman"/>
          <w:bCs/>
          <w:shd w:val="clear" w:color="auto" w:fill="FFFFFF"/>
        </w:rPr>
        <w:t xml:space="preserve">οσπάθειας να πληγεί ο Υπουργός Εθνικής Άμυνας ή ο Αρχηγός ΓΕΕΘΑ για κάτι το οποίο έχει συμβεί επανειλημμένως και </w:t>
      </w:r>
      <w:r>
        <w:rPr>
          <w:rFonts w:eastAsia="Times New Roman"/>
          <w:bCs/>
          <w:shd w:val="clear" w:color="auto" w:fill="FFFFFF"/>
        </w:rPr>
        <w:t>είναι</w:t>
      </w:r>
      <w:r>
        <w:rPr>
          <w:rFonts w:eastAsia="Times New Roman" w:cs="Times New Roman"/>
          <w:bCs/>
          <w:shd w:val="clear" w:color="auto" w:fill="FFFFFF"/>
        </w:rPr>
        <w:t xml:space="preserve"> μέσα στους στρατιωτικούς κανονισμούς και την ασφάλεια πτήσεων, </w:t>
      </w:r>
      <w:r>
        <w:rPr>
          <w:rFonts w:eastAsia="Times New Roman"/>
          <w:bCs/>
          <w:shd w:val="clear" w:color="auto" w:fill="FFFFFF"/>
        </w:rPr>
        <w:t>είναι</w:t>
      </w:r>
      <w:r>
        <w:rPr>
          <w:rFonts w:eastAsia="Times New Roman" w:cs="Times New Roman"/>
          <w:bCs/>
          <w:shd w:val="clear" w:color="auto" w:fill="FFFFFF"/>
        </w:rPr>
        <w:t xml:space="preserve"> κάτι το πρωτοφανές και θα παρακαλέσω πάρα πολύ να το αποσύρετε για π</w:t>
      </w:r>
      <w:r>
        <w:rPr>
          <w:rFonts w:eastAsia="Times New Roman" w:cs="Times New Roman"/>
          <w:bCs/>
          <w:shd w:val="clear" w:color="auto" w:fill="FFFFFF"/>
        </w:rPr>
        <w:t xml:space="preserve">άντα. </w:t>
      </w:r>
    </w:p>
    <w:p w14:paraId="601883CF"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Εάν παίρνετε, δε, τη δεύτερη αναφορά του κ. Μητσοτάκη περί της </w:t>
      </w:r>
      <w:proofErr w:type="spellStart"/>
      <w:r>
        <w:rPr>
          <w:rFonts w:eastAsia="Times New Roman" w:cs="Times New Roman"/>
          <w:bCs/>
          <w:shd w:val="clear" w:color="auto" w:fill="FFFFFF"/>
        </w:rPr>
        <w:t>συχνότητος</w:t>
      </w:r>
      <w:proofErr w:type="spellEnd"/>
      <w:r>
        <w:rPr>
          <w:rFonts w:eastAsia="Times New Roman" w:cs="Times New Roman"/>
          <w:bCs/>
          <w:shd w:val="clear" w:color="auto" w:fill="FFFFFF"/>
        </w:rPr>
        <w:t xml:space="preserve"> των πτήσεων, εδώ θέλω να σας απαντήσω ξεκάθαρα πολιτικά. Δεν θα αναφερθώ στην πολιτική που η Νέα Δημοκρατία παρουσίασε επί του αειμνήστου Μιλτιάδη Έβερτ, που μιλούσε για «</w:t>
      </w:r>
      <w:r>
        <w:rPr>
          <w:rFonts w:eastAsia="Times New Roman"/>
          <w:bCs/>
          <w:shd w:val="clear" w:color="auto" w:fill="FFFFFF"/>
        </w:rPr>
        <w:t>κυβέ</w:t>
      </w:r>
      <w:r>
        <w:rPr>
          <w:rFonts w:eastAsia="Times New Roman"/>
          <w:bCs/>
          <w:shd w:val="clear" w:color="auto" w:fill="FFFFFF"/>
        </w:rPr>
        <w:t>ρνηση</w:t>
      </w:r>
      <w:r>
        <w:rPr>
          <w:rFonts w:eastAsia="Times New Roman" w:cs="Times New Roman"/>
          <w:bCs/>
          <w:shd w:val="clear" w:color="auto" w:fill="FFFFFF"/>
        </w:rPr>
        <w:t xml:space="preserve"> ελικόπτερων», αλλά θα σας πω ότι, ναι, και εγώ και ο Αναπληρωτής Υπουργός χρησιμοποιούμε τα μέσα της Πολεμικής Αεροπορίας και της Αεροπορίας Στρατού, γιατί επιλογή μας </w:t>
      </w:r>
      <w:r>
        <w:rPr>
          <w:rFonts w:eastAsia="Times New Roman"/>
          <w:bCs/>
          <w:shd w:val="clear" w:color="auto" w:fill="FFFFFF"/>
        </w:rPr>
        <w:t>είναι</w:t>
      </w:r>
      <w:r>
        <w:rPr>
          <w:rFonts w:eastAsia="Times New Roman" w:cs="Times New Roman"/>
          <w:bCs/>
          <w:shd w:val="clear" w:color="auto" w:fill="FFFFFF"/>
        </w:rPr>
        <w:t xml:space="preserve"> να βρισκόμαστε κοντά στις Μονάδες, κοντά στους στρατευσίμους. Πηγαίνουμε το </w:t>
      </w:r>
      <w:r>
        <w:rPr>
          <w:rFonts w:eastAsia="Times New Roman" w:cs="Times New Roman"/>
          <w:bCs/>
          <w:shd w:val="clear" w:color="auto" w:fill="FFFFFF"/>
        </w:rPr>
        <w:t>βράδυ και μένουμε στα στρατόπεδα, μένουμε στα αεροδρόμια, μένουμε στα πλοία, συζητάμε με τους αξιωματικούς, τους υπαξιωματικούς και τους φαντά</w:t>
      </w:r>
      <w:r>
        <w:rPr>
          <w:rFonts w:eastAsia="Times New Roman" w:cs="Times New Roman"/>
          <w:bCs/>
          <w:shd w:val="clear" w:color="auto" w:fill="FFFFFF"/>
        </w:rPr>
        <w:lastRenderedPageBreak/>
        <w:t>ρους. Είμαστε δίπλα τους για τα προβλήματα που αντιμετωπίζουν και αυτό θα συνεχίσουμε να το κάνουμε, όσο και αν σα</w:t>
      </w:r>
      <w:r>
        <w:rPr>
          <w:rFonts w:eastAsia="Times New Roman" w:cs="Times New Roman"/>
          <w:bCs/>
          <w:shd w:val="clear" w:color="auto" w:fill="FFFFFF"/>
        </w:rPr>
        <w:t xml:space="preserve">ς ενοχλεί. </w:t>
      </w:r>
    </w:p>
    <w:p w14:paraId="601883D0" w14:textId="77777777" w:rsidR="00396B82" w:rsidRDefault="00B34233">
      <w:pPr>
        <w:spacing w:after="0" w:line="600" w:lineRule="auto"/>
        <w:ind w:firstLine="709"/>
        <w:jc w:val="center"/>
        <w:rPr>
          <w:rFonts w:eastAsia="Times New Roman" w:cs="Times New Roman"/>
        </w:rPr>
      </w:pPr>
      <w:r>
        <w:rPr>
          <w:rFonts w:eastAsia="Times New Roman" w:cs="Times New Roman"/>
        </w:rPr>
        <w:t>(</w:t>
      </w:r>
      <w:r>
        <w:rPr>
          <w:rFonts w:eastAsia="Times New Roman" w:cs="Times New Roman"/>
        </w:rPr>
        <w:t xml:space="preserve">Χειροκροτήματα από τις πτέρυγες </w:t>
      </w:r>
      <w:r>
        <w:rPr>
          <w:rFonts w:eastAsia="Times New Roman" w:cs="Times New Roman"/>
        </w:rPr>
        <w:t xml:space="preserve">των ΑΝΕΛ και </w:t>
      </w:r>
      <w:r>
        <w:rPr>
          <w:rFonts w:eastAsia="Times New Roman" w:cs="Times New Roman"/>
        </w:rPr>
        <w:t>του ΣΥΡΙΖΑ)</w:t>
      </w:r>
    </w:p>
    <w:p w14:paraId="601883D1" w14:textId="77777777" w:rsidR="00396B82" w:rsidRDefault="00B34233">
      <w:pPr>
        <w:spacing w:after="0" w:line="600" w:lineRule="auto"/>
        <w:ind w:firstLine="720"/>
        <w:contextualSpacing/>
        <w:jc w:val="both"/>
        <w:rPr>
          <w:rFonts w:eastAsia="Times New Roman"/>
          <w:bCs/>
          <w:shd w:val="clear" w:color="auto" w:fill="FFFFFF"/>
        </w:rPr>
      </w:pPr>
      <w:r>
        <w:rPr>
          <w:rFonts w:eastAsia="Times New Roman" w:cs="Times New Roman"/>
          <w:bCs/>
          <w:shd w:val="clear" w:color="auto" w:fill="FFFFFF"/>
        </w:rPr>
        <w:t xml:space="preserve">Εάν θεωρείτε ότι ο ρόλος του Υπουργού Εθνικής Άμυνας </w:t>
      </w:r>
      <w:r>
        <w:rPr>
          <w:rFonts w:eastAsia="Times New Roman"/>
          <w:bCs/>
          <w:shd w:val="clear" w:color="auto" w:fill="FFFFFF"/>
        </w:rPr>
        <w:t>είναι</w:t>
      </w:r>
      <w:r>
        <w:rPr>
          <w:rFonts w:eastAsia="Times New Roman" w:cs="Times New Roman"/>
          <w:bCs/>
          <w:shd w:val="clear" w:color="auto" w:fill="FFFFFF"/>
        </w:rPr>
        <w:t xml:space="preserve"> να κάθεται και να δέχεται μόνο τους Αρχηγούς, να μην ακούει τα προβλήματα του στρατεύματος, να μην συμμετέχουν οι Ένοπλες Δυνάμεις σε κοινωνικό έργο, να μην συμμετέχουν σε φυσικές καταστροφές, ότι ο ρόλος του Υπουργού Εθνικής Άμυνας </w:t>
      </w:r>
      <w:r>
        <w:rPr>
          <w:rFonts w:eastAsia="Times New Roman"/>
          <w:bCs/>
          <w:shd w:val="clear" w:color="auto" w:fill="FFFFFF"/>
        </w:rPr>
        <w:t>είναι</w:t>
      </w:r>
      <w:r>
        <w:rPr>
          <w:rFonts w:eastAsia="Times New Roman" w:cs="Times New Roman"/>
          <w:bCs/>
          <w:shd w:val="clear" w:color="auto" w:fill="FFFFFF"/>
        </w:rPr>
        <w:t xml:space="preserve"> να ειδοποιεί για</w:t>
      </w:r>
      <w:r>
        <w:rPr>
          <w:rFonts w:eastAsia="Times New Roman" w:cs="Times New Roman"/>
          <w:bCs/>
          <w:shd w:val="clear" w:color="auto" w:fill="FFFFFF"/>
        </w:rPr>
        <w:t xml:space="preserve"> να ασβεστώνουν τα στρατόπεδα και να </w:t>
      </w:r>
      <w:r>
        <w:rPr>
          <w:rFonts w:eastAsia="Times New Roman"/>
          <w:bCs/>
          <w:shd w:val="clear" w:color="auto" w:fill="FFFFFF"/>
        </w:rPr>
        <w:t xml:space="preserve">ελέγχει εάν είναι γυαλισμένες οι μπότες, τέτοιο ρόλο εγώ δεν έχω. </w:t>
      </w:r>
    </w:p>
    <w:p w14:paraId="601883D2" w14:textId="77777777" w:rsidR="00396B82" w:rsidRDefault="00B34233">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Θεωρώ ότι είναι υποχρέωσή μου να βρίσκομαι δίπλα στις Μονάδες των Ενόπλων Δυνάμεων, να ακούω τα στελέχη των Ενόπλων Δυνάμεων και βεβαίως να σέβομαι κατά</w:t>
      </w:r>
      <w:r>
        <w:rPr>
          <w:rFonts w:eastAsia="Times New Roman"/>
          <w:bCs/>
          <w:shd w:val="clear" w:color="auto" w:fill="FFFFFF"/>
        </w:rPr>
        <w:t xml:space="preserve"> γράμμα τους στρατιωτικούς κανονισμούς. Αφήστε, λοιπόν, τις Ένοπλες Δυνάμεις έξω από την πολιτική αντιπαράθεση. </w:t>
      </w:r>
    </w:p>
    <w:p w14:paraId="601883D3" w14:textId="77777777" w:rsidR="00396B82" w:rsidRDefault="00B34233">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Το δεύτερο επιχείρημα του κ. Μητσοτάκη -που πράγματι δεν το περίμενα να το ακούσω και αυτό- ήταν η αναφορά στο παιδί μου, λέγοντας για το </w:t>
      </w:r>
      <w:r>
        <w:rPr>
          <w:rFonts w:eastAsia="Times New Roman"/>
          <w:bCs/>
          <w:shd w:val="clear" w:color="auto" w:fill="FFFFFF"/>
          <w:lang w:val="en-US"/>
        </w:rPr>
        <w:t>twitt</w:t>
      </w:r>
      <w:r>
        <w:rPr>
          <w:rFonts w:eastAsia="Times New Roman"/>
          <w:bCs/>
          <w:shd w:val="clear" w:color="auto" w:fill="FFFFFF"/>
          <w:lang w:val="en-US"/>
        </w:rPr>
        <w:t>er</w:t>
      </w:r>
      <w:r>
        <w:rPr>
          <w:rFonts w:eastAsia="Times New Roman"/>
          <w:bCs/>
          <w:shd w:val="clear" w:color="auto" w:fill="FFFFFF"/>
        </w:rPr>
        <w:t xml:space="preserve"> αυτό το οποίο ανέβασα, ότι «Το </w:t>
      </w:r>
      <w:r>
        <w:rPr>
          <w:rFonts w:eastAsia="Times New Roman"/>
          <w:bCs/>
          <w:shd w:val="clear" w:color="auto" w:fill="FFFFFF"/>
        </w:rPr>
        <w:lastRenderedPageBreak/>
        <w:t xml:space="preserve">παιδί του </w:t>
      </w:r>
      <w:r>
        <w:rPr>
          <w:rFonts w:eastAsia="Times New Roman"/>
          <w:bCs/>
          <w:shd w:val="clear" w:color="auto" w:fill="FFFFFF"/>
          <w:lang w:val="en-US"/>
        </w:rPr>
        <w:t>twitter</w:t>
      </w:r>
      <w:r>
        <w:rPr>
          <w:rFonts w:eastAsia="Times New Roman"/>
          <w:bCs/>
          <w:shd w:val="clear" w:color="auto" w:fill="FFFFFF"/>
        </w:rPr>
        <w:t xml:space="preserve"> έβγαλε αυτή τη φωτογραφία και την κατεβάζουμε». </w:t>
      </w:r>
    </w:p>
    <w:p w14:paraId="601883D4" w14:textId="77777777" w:rsidR="00396B82" w:rsidRDefault="00B34233">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Στον γιο μου οι μόνοι που αναφέρονταν ήταν ο κ. Βορίδης, ως συνήγορος υπεράσπισης του κ. </w:t>
      </w:r>
      <w:proofErr w:type="spellStart"/>
      <w:r>
        <w:rPr>
          <w:rFonts w:eastAsia="Times New Roman"/>
          <w:bCs/>
          <w:shd w:val="clear" w:color="auto" w:fill="FFFFFF"/>
        </w:rPr>
        <w:t>Κουρτάκη</w:t>
      </w:r>
      <w:proofErr w:type="spellEnd"/>
      <w:r>
        <w:rPr>
          <w:rFonts w:eastAsia="Times New Roman"/>
          <w:bCs/>
          <w:shd w:val="clear" w:color="auto" w:fill="FFFFFF"/>
        </w:rPr>
        <w:t>, όταν ήρθε να τον υπερασπιστεί στο δικαστήριο όπου ο δεκα</w:t>
      </w:r>
      <w:r>
        <w:rPr>
          <w:rFonts w:eastAsia="Times New Roman"/>
          <w:bCs/>
          <w:shd w:val="clear" w:color="auto" w:fill="FFFFFF"/>
        </w:rPr>
        <w:t xml:space="preserve">εξάχρονος και ο δεκατετράχρονος γιος μου φέρονταν ως τρομοκράτες, φίλοι της </w:t>
      </w:r>
      <w:proofErr w:type="spellStart"/>
      <w:r>
        <w:rPr>
          <w:rFonts w:eastAsia="Times New Roman"/>
          <w:bCs/>
          <w:shd w:val="clear" w:color="auto" w:fill="FFFFFF"/>
        </w:rPr>
        <w:t>Πόλα</w:t>
      </w:r>
      <w:r>
        <w:rPr>
          <w:rFonts w:eastAsia="Times New Roman"/>
          <w:bCs/>
          <w:shd w:val="clear" w:color="auto" w:fill="FFFFFF"/>
        </w:rPr>
        <w:t>ς</w:t>
      </w:r>
      <w:proofErr w:type="spellEnd"/>
      <w:r>
        <w:rPr>
          <w:rFonts w:eastAsia="Times New Roman"/>
          <w:bCs/>
          <w:shd w:val="clear" w:color="auto" w:fill="FFFFFF"/>
        </w:rPr>
        <w:t xml:space="preserve"> Ρούπα, που σύχναζαν στα Εξάρχεια και έβαζαν φωτιές. Και δικηγόρος του κ. </w:t>
      </w:r>
      <w:proofErr w:type="spellStart"/>
      <w:r>
        <w:rPr>
          <w:rFonts w:eastAsia="Times New Roman"/>
          <w:bCs/>
          <w:shd w:val="clear" w:color="auto" w:fill="FFFFFF"/>
        </w:rPr>
        <w:t>Κουρτάκη</w:t>
      </w:r>
      <w:proofErr w:type="spellEnd"/>
      <w:r>
        <w:rPr>
          <w:rFonts w:eastAsia="Times New Roman"/>
          <w:bCs/>
          <w:shd w:val="clear" w:color="auto" w:fill="FFFFFF"/>
        </w:rPr>
        <w:t xml:space="preserve">, που καταδικάστηκε για συκοφαντική δυσφήμιση σε δύο χρόνια φυλακή, ήταν ο κ. Βορίδης. </w:t>
      </w:r>
    </w:p>
    <w:p w14:paraId="601883D5" w14:textId="77777777" w:rsidR="00396B82" w:rsidRDefault="00B34233">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Η Νέα</w:t>
      </w:r>
      <w:r>
        <w:rPr>
          <w:rFonts w:eastAsia="Times New Roman"/>
          <w:bCs/>
          <w:shd w:val="clear" w:color="auto" w:fill="FFFFFF"/>
        </w:rPr>
        <w:t xml:space="preserve"> Δημοκρατία, λοιπόν, από κοινού ενεργεί με στόχο τα παιδιά. Και βεβαίως αυτό συνεχίζεται. Προχθές ο «ΓΑΥΡΟΣ», η «περίφημη» εφημερίδα, ανέφερε σε δημοσίευμα της Θύρας 7 -και βεβαίως δεν εκπροσωπεί τον Ολυμπιακό αυτό- ότι εγώ και η οικογένεια μου θα αρχίσουμ</w:t>
      </w:r>
      <w:r>
        <w:rPr>
          <w:rFonts w:eastAsia="Times New Roman"/>
          <w:bCs/>
          <w:shd w:val="clear" w:color="auto" w:fill="FFFFFF"/>
        </w:rPr>
        <w:t xml:space="preserve">ε να ζούμε τον εφιάλτη μας. Τον εφιάλτη μας! Απειλή ξεκάθαρη προς την οικογένεια και τα παιδιά. </w:t>
      </w:r>
    </w:p>
    <w:p w14:paraId="601883D6" w14:textId="77777777" w:rsidR="00396B82" w:rsidRDefault="00B34233">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Αυτή είναι η πολιτική των νταβατζήδων της ενημέρωσης και αυτών με τους οποίους συμπράττει σήμερα η Αξιωματική Αντιπολίτευση και ο ίδιος ο Αρχηγός -και λυπάμαι </w:t>
      </w:r>
      <w:r>
        <w:rPr>
          <w:rFonts w:eastAsia="Times New Roman"/>
          <w:bCs/>
          <w:shd w:val="clear" w:color="auto" w:fill="FFFFFF"/>
        </w:rPr>
        <w:t xml:space="preserve">πολύ!- της Αξιωματικής Αντιπολίτευσης. </w:t>
      </w:r>
    </w:p>
    <w:p w14:paraId="601883D7"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bCs/>
          <w:shd w:val="clear" w:color="auto" w:fill="FFFFFF"/>
        </w:rPr>
        <w:lastRenderedPageBreak/>
        <w:t>Οτιδήποτε συμβεί στην οικογένειά μου ή σε μένα θα είστε ηθικοί αυτουργοί. Θα είστε ηθικοί αυτουργοί! Και δεν περίμενα ποτέ από τον Κυριάκο Μητσοτάκη να ενθυλακώσει τέτοιου είδους φασιστικές πρακτικές μέσα στην Αίθουσ</w:t>
      </w:r>
      <w:r>
        <w:rPr>
          <w:rFonts w:eastAsia="Times New Roman"/>
          <w:bCs/>
          <w:shd w:val="clear" w:color="auto" w:fill="FFFFFF"/>
        </w:rPr>
        <w:t xml:space="preserve">α του Κοινοβουλίου, προερχόμενος από μια οικογένεια που έχει θύμα από την τρομοκρατία. </w:t>
      </w:r>
    </w:p>
    <w:p w14:paraId="601883D8" w14:textId="77777777" w:rsidR="00396B82" w:rsidRDefault="00B34233">
      <w:pPr>
        <w:spacing w:after="0" w:line="600" w:lineRule="auto"/>
        <w:ind w:firstLine="720"/>
        <w:contextualSpacing/>
        <w:jc w:val="both"/>
        <w:rPr>
          <w:rFonts w:eastAsia="Times New Roman" w:cs="Times New Roman"/>
          <w:szCs w:val="24"/>
        </w:rPr>
      </w:pPr>
      <w:r>
        <w:rPr>
          <w:rFonts w:eastAsia="Times New Roman" w:cs="Times New Roman"/>
          <w:szCs w:val="24"/>
        </w:rPr>
        <w:t xml:space="preserve">Τα ίδια έχει υποστεί και ο κ. </w:t>
      </w:r>
      <w:proofErr w:type="spellStart"/>
      <w:r>
        <w:rPr>
          <w:rFonts w:eastAsia="Times New Roman" w:cs="Times New Roman"/>
          <w:szCs w:val="24"/>
        </w:rPr>
        <w:t>Φλαμπουράρης</w:t>
      </w:r>
      <w:proofErr w:type="spellEnd"/>
      <w:r>
        <w:rPr>
          <w:rFonts w:eastAsia="Times New Roman" w:cs="Times New Roman"/>
          <w:szCs w:val="24"/>
        </w:rPr>
        <w:t>, όπου μοιράζουν κάθε εβδομάδα κάτω από το σπίτι του προκηρύξεις, κάνουν συγκεντρώσεις και έχουν κάψει το σπίτι του δύο και τρ</w:t>
      </w:r>
      <w:r>
        <w:rPr>
          <w:rFonts w:eastAsia="Times New Roman" w:cs="Times New Roman"/>
          <w:szCs w:val="24"/>
        </w:rPr>
        <w:t xml:space="preserve">εις φορές. Αυτή είναι η πολιτική σας; Αυτή είναι η τακτική του εκφοβισμού; </w:t>
      </w:r>
    </w:p>
    <w:p w14:paraId="601883D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Βεβαίως, προχωράμε στο τρίτο επιχείρημα του Αρχηγού της Αξιωματικής Αντιπολίτευσης. Ήρθε να επαναφέρει το θέμα του διαλόγου με τον ισοβίτη </w:t>
      </w:r>
      <w:proofErr w:type="spellStart"/>
      <w:r>
        <w:rPr>
          <w:rFonts w:eastAsia="Times New Roman" w:cs="Times New Roman"/>
          <w:szCs w:val="24"/>
        </w:rPr>
        <w:t>Γιαννουσάκη</w:t>
      </w:r>
      <w:proofErr w:type="spellEnd"/>
      <w:r>
        <w:rPr>
          <w:rFonts w:eastAsia="Times New Roman" w:cs="Times New Roman"/>
          <w:szCs w:val="24"/>
        </w:rPr>
        <w:t>. Αφού η Αντιπολίτευση σηκώνει</w:t>
      </w:r>
      <w:r>
        <w:rPr>
          <w:rFonts w:eastAsia="Times New Roman" w:cs="Times New Roman"/>
          <w:szCs w:val="24"/>
        </w:rPr>
        <w:t xml:space="preserve"> τη σημαία της κάθαρσης για την πιο βρώμικη υπόθεση ναρκωτικών που έχει ποτέ σημειωθεί στη χώρα, αφού ασχολείται με αστειότητες που γράφουν μέσα ενημέρωσης, που κατέχει εμπλεκόμενος στην υπόθεση, αφού υιοθετούν πρακτικές εκφοβισμού του </w:t>
      </w:r>
      <w:r>
        <w:rPr>
          <w:rFonts w:eastAsia="Times New Roman" w:cs="Times New Roman"/>
          <w:szCs w:val="24"/>
        </w:rPr>
        <w:t xml:space="preserve">ανακριτή </w:t>
      </w:r>
      <w:r>
        <w:rPr>
          <w:rFonts w:eastAsia="Times New Roman" w:cs="Times New Roman"/>
          <w:szCs w:val="24"/>
        </w:rPr>
        <w:t xml:space="preserve">και της </w:t>
      </w:r>
      <w:r>
        <w:rPr>
          <w:rFonts w:eastAsia="Times New Roman" w:cs="Times New Roman"/>
          <w:szCs w:val="24"/>
        </w:rPr>
        <w:t>εισ</w:t>
      </w:r>
      <w:r>
        <w:rPr>
          <w:rFonts w:eastAsia="Times New Roman" w:cs="Times New Roman"/>
          <w:szCs w:val="24"/>
        </w:rPr>
        <w:t xml:space="preserve">αγγελέως </w:t>
      </w:r>
      <w:r>
        <w:rPr>
          <w:rFonts w:eastAsia="Times New Roman" w:cs="Times New Roman"/>
          <w:szCs w:val="24"/>
        </w:rPr>
        <w:t xml:space="preserve">προκειμένου να μην προβούν στη συνέχιση της έρευνας, τότε θα σας πω ακριβώς τον διάλογο που είχα τα είκοσι ένα λεπτά. Κάποιοι από εσάς βάλτε και </w:t>
      </w:r>
      <w:r>
        <w:rPr>
          <w:rFonts w:eastAsia="Times New Roman" w:cs="Times New Roman"/>
          <w:szCs w:val="24"/>
        </w:rPr>
        <w:lastRenderedPageBreak/>
        <w:t>τα τηλέφωνά σας να γράφουν τα είκοσι ένα λεπτά των συζητήσεων. Και θα σας πω και ποιο ήταν το αποτέλεσ</w:t>
      </w:r>
      <w:r>
        <w:rPr>
          <w:rFonts w:eastAsia="Times New Roman" w:cs="Times New Roman"/>
          <w:szCs w:val="24"/>
        </w:rPr>
        <w:t xml:space="preserve">μα αυτής της συζήτησης με τον ισοβίτη, που αφού ειδοποιήθηκα από τον δημοσιογράφο </w:t>
      </w:r>
      <w:proofErr w:type="spellStart"/>
      <w:r>
        <w:rPr>
          <w:rFonts w:eastAsia="Times New Roman" w:cs="Times New Roman"/>
          <w:szCs w:val="24"/>
        </w:rPr>
        <w:t>Τριανταφυλλόπουλο</w:t>
      </w:r>
      <w:proofErr w:type="spellEnd"/>
      <w:r>
        <w:rPr>
          <w:rFonts w:eastAsia="Times New Roman" w:cs="Times New Roman"/>
          <w:szCs w:val="24"/>
        </w:rPr>
        <w:t xml:space="preserve"> ότι ήθελε να μιλήσει, μίλησα μαζί του. </w:t>
      </w:r>
    </w:p>
    <w:p w14:paraId="601883D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Επιβεβαίωσε ο </w:t>
      </w:r>
      <w:proofErr w:type="spellStart"/>
      <w:r>
        <w:rPr>
          <w:rFonts w:eastAsia="Times New Roman" w:cs="Times New Roman"/>
          <w:szCs w:val="24"/>
        </w:rPr>
        <w:t>Γιαννουσάκης</w:t>
      </w:r>
      <w:proofErr w:type="spellEnd"/>
      <w:r>
        <w:rPr>
          <w:rFonts w:eastAsia="Times New Roman" w:cs="Times New Roman"/>
          <w:szCs w:val="24"/>
        </w:rPr>
        <w:t xml:space="preserve"> στα τηλεφωνήματα, στα είκοσι ένα αυτά λεπτά, και επανέλαβε τις τέσσερις σελίδες του φύλλο</w:t>
      </w:r>
      <w:r>
        <w:rPr>
          <w:rFonts w:eastAsia="Times New Roman" w:cs="Times New Roman"/>
          <w:szCs w:val="24"/>
        </w:rPr>
        <w:t xml:space="preserve">υ εξετάσεως ως μάρτυρα, που αναφέρεται ο ίδιος την Πέμπτη 23 Ιουλίου του 2015 στον ανακριτικό υπάλληλο, σε σχέση με εμπλοκή του Ευάγγελου Μαρινάκη στην υπόθεση του </w:t>
      </w:r>
      <w:r>
        <w:rPr>
          <w:rFonts w:eastAsia="Times New Roman" w:cs="Times New Roman"/>
          <w:szCs w:val="24"/>
        </w:rPr>
        <w:t>«</w:t>
      </w:r>
      <w:r>
        <w:rPr>
          <w:rFonts w:eastAsia="Times New Roman" w:cs="Times New Roman"/>
          <w:szCs w:val="24"/>
          <w:lang w:val="en-US"/>
        </w:rPr>
        <w:t>NOOR</w:t>
      </w:r>
      <w:r>
        <w:rPr>
          <w:rFonts w:eastAsia="Times New Roman" w:cs="Times New Roman"/>
          <w:szCs w:val="24"/>
        </w:rPr>
        <w:t xml:space="preserve"> 1</w:t>
      </w:r>
      <w:r>
        <w:rPr>
          <w:rFonts w:eastAsia="Times New Roman" w:cs="Times New Roman"/>
          <w:szCs w:val="24"/>
        </w:rPr>
        <w:t>»</w:t>
      </w:r>
      <w:r>
        <w:rPr>
          <w:rFonts w:eastAsia="Times New Roman" w:cs="Times New Roman"/>
          <w:szCs w:val="24"/>
        </w:rPr>
        <w:t xml:space="preserve">. </w:t>
      </w:r>
    </w:p>
    <w:p w14:paraId="601883D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Θα τα καταθέσω στη Βουλή, διότι βγήκαν πλέον στην εκπομπή «Δίκη» του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-το βράδυ μιλάει εναντίον του Μαρινάκη και το πρωί μιλάει εναντίον ημών που μιλάμε για τον Μαρινάκη, αυτό είναι μια άλλη υπόθεση- όπου κατά λέξη ο ίδιος ο ισοβίτης επαναλαμβάνει και αποδεικνύει την εμπλοκή σε παράνομο λαθρεμπόριο πετρελαίου του συγκεκριμέ</w:t>
      </w:r>
      <w:r>
        <w:rPr>
          <w:rFonts w:eastAsia="Times New Roman" w:cs="Times New Roman"/>
          <w:szCs w:val="24"/>
        </w:rPr>
        <w:t xml:space="preserve">νου επιχειρηματία. Τον κατηγορεί για εμπλοκή του και για γνώση του για την υπόθεση του </w:t>
      </w:r>
      <w:r>
        <w:rPr>
          <w:rFonts w:eastAsia="Times New Roman" w:cs="Times New Roman"/>
          <w:szCs w:val="24"/>
        </w:rPr>
        <w:t>«</w:t>
      </w:r>
      <w:r>
        <w:rPr>
          <w:rFonts w:eastAsia="Times New Roman" w:cs="Times New Roman"/>
          <w:szCs w:val="24"/>
          <w:lang w:val="en-US"/>
        </w:rPr>
        <w:t>NOOR</w:t>
      </w:r>
      <w:r>
        <w:rPr>
          <w:rFonts w:eastAsia="Times New Roman" w:cs="Times New Roman"/>
          <w:szCs w:val="24"/>
        </w:rPr>
        <w:t xml:space="preserve"> 1</w:t>
      </w:r>
      <w:r>
        <w:rPr>
          <w:rFonts w:eastAsia="Times New Roman" w:cs="Times New Roman"/>
          <w:szCs w:val="24"/>
        </w:rPr>
        <w:t>»</w:t>
      </w:r>
      <w:r>
        <w:rPr>
          <w:rFonts w:eastAsia="Times New Roman" w:cs="Times New Roman"/>
          <w:szCs w:val="24"/>
        </w:rPr>
        <w:t xml:space="preserve">. </w:t>
      </w:r>
    </w:p>
    <w:p w14:paraId="601883D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διαβάζω μια φράση μόνο. «Ο Ευάγγελος Μαρινάκης από την πρώτη στιγμή γνώριζε τη μετοχική εμπλοκή του </w:t>
      </w:r>
      <w:proofErr w:type="spellStart"/>
      <w:r>
        <w:rPr>
          <w:rFonts w:eastAsia="Times New Roman" w:cs="Times New Roman"/>
          <w:szCs w:val="24"/>
        </w:rPr>
        <w:t>Κοτσώνη</w:t>
      </w:r>
      <w:proofErr w:type="spellEnd"/>
      <w:r>
        <w:rPr>
          <w:rFonts w:eastAsia="Times New Roman" w:cs="Times New Roman"/>
          <w:szCs w:val="24"/>
        </w:rPr>
        <w:t xml:space="preserve"> Αιμίλιου στο </w:t>
      </w:r>
      <w:r>
        <w:rPr>
          <w:rFonts w:eastAsia="Times New Roman" w:cs="Times New Roman"/>
          <w:szCs w:val="24"/>
        </w:rPr>
        <w:t>«</w:t>
      </w:r>
      <w:r>
        <w:rPr>
          <w:rFonts w:eastAsia="Times New Roman" w:cs="Times New Roman"/>
          <w:szCs w:val="24"/>
          <w:lang w:val="en-US"/>
        </w:rPr>
        <w:t>NOOR</w:t>
      </w:r>
      <w:r>
        <w:rPr>
          <w:rFonts w:eastAsia="Times New Roman" w:cs="Times New Roman"/>
          <w:szCs w:val="24"/>
        </w:rPr>
        <w:t xml:space="preserve"> 1</w:t>
      </w:r>
      <w:r>
        <w:rPr>
          <w:rFonts w:eastAsia="Times New Roman" w:cs="Times New Roman"/>
          <w:szCs w:val="24"/>
        </w:rPr>
        <w:t>»</w:t>
      </w:r>
      <w:r>
        <w:rPr>
          <w:rFonts w:eastAsia="Times New Roman" w:cs="Times New Roman"/>
          <w:szCs w:val="24"/>
        </w:rPr>
        <w:t>, δηλαδή πότε έγινε συνέτ</w:t>
      </w:r>
      <w:r>
        <w:rPr>
          <w:rFonts w:eastAsia="Times New Roman" w:cs="Times New Roman"/>
          <w:szCs w:val="24"/>
        </w:rPr>
        <w:t xml:space="preserve">αιρος του </w:t>
      </w:r>
      <w:r>
        <w:rPr>
          <w:rFonts w:eastAsia="Times New Roman" w:cs="Times New Roman"/>
          <w:szCs w:val="24"/>
        </w:rPr>
        <w:t xml:space="preserve">Φάρου </w:t>
      </w:r>
      <w:r>
        <w:rPr>
          <w:rFonts w:eastAsia="Times New Roman" w:cs="Times New Roman"/>
          <w:szCs w:val="24"/>
        </w:rPr>
        <w:t xml:space="preserve">που είχε αγοράσει το πλοίο </w:t>
      </w:r>
      <w:r>
        <w:rPr>
          <w:rFonts w:eastAsia="Times New Roman" w:cs="Times New Roman"/>
          <w:szCs w:val="24"/>
        </w:rPr>
        <w:t>«</w:t>
      </w:r>
      <w:r>
        <w:rPr>
          <w:rFonts w:eastAsia="Times New Roman" w:cs="Times New Roman"/>
          <w:szCs w:val="24"/>
          <w:lang w:val="en-US"/>
        </w:rPr>
        <w:t>NOOR</w:t>
      </w:r>
      <w:r>
        <w:rPr>
          <w:rFonts w:eastAsia="Times New Roman" w:cs="Times New Roman"/>
          <w:szCs w:val="24"/>
        </w:rPr>
        <w:t xml:space="preserve"> 1</w:t>
      </w:r>
      <w:r>
        <w:rPr>
          <w:rFonts w:eastAsia="Times New Roman" w:cs="Times New Roman"/>
          <w:szCs w:val="24"/>
        </w:rPr>
        <w:t>»</w:t>
      </w:r>
      <w:r>
        <w:rPr>
          <w:rFonts w:eastAsia="Times New Roman" w:cs="Times New Roman"/>
          <w:szCs w:val="24"/>
        </w:rPr>
        <w:t>. Αυτό μου το είχε αναφέρει προσωπικά ο Μαρινάκης Ευάγγελος, ο οποίος άλλωστε είχε εκδηλώσει ενδιαφέρον για την πορεία των δραστηριοτήτων του πλοίου αυτού καθ’ όλη τη διάρκεια από την αγορά του έως και μέχ</w:t>
      </w:r>
      <w:r>
        <w:rPr>
          <w:rFonts w:eastAsia="Times New Roman" w:cs="Times New Roman"/>
          <w:szCs w:val="24"/>
        </w:rPr>
        <w:t xml:space="preserve">ρι τον χρόνο σύλληψής μου». </w:t>
      </w:r>
    </w:p>
    <w:p w14:paraId="601883D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Εγώ, κύριοι, τον υποχρέωσα τον Ιούλιο του 2015 να τα πει αυτά; Εγώ πήγα και του πρόσφερα ανταλλάγματα από την </w:t>
      </w:r>
      <w:r>
        <w:rPr>
          <w:rFonts w:eastAsia="Times New Roman" w:cs="Times New Roman"/>
          <w:szCs w:val="24"/>
        </w:rPr>
        <w:t xml:space="preserve">Κυβέρνηση </w:t>
      </w:r>
      <w:r>
        <w:rPr>
          <w:rFonts w:eastAsia="Times New Roman" w:cs="Times New Roman"/>
          <w:szCs w:val="24"/>
        </w:rPr>
        <w:t xml:space="preserve">για να τα πει αυτά; Τον Ιούλιο του 2015 υπήρχε θέμα αγοράς του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 xml:space="preserve"> από τον Μαρινάκη ή από τον Ιβάν -πώς τ</w:t>
      </w:r>
      <w:r>
        <w:rPr>
          <w:rFonts w:eastAsia="Times New Roman" w:cs="Times New Roman"/>
          <w:szCs w:val="24"/>
        </w:rPr>
        <w:t xml:space="preserve">ον λένε- ή από τον οποιοδήποτε τρίτο; Δεν υπήρχε καν θέμα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 xml:space="preserve">. Άρα, ακόμα και το ίδιο επιχείρημα το οποίο στηρίζει η Νέα Δημοκρατία, ότι δηλαδή </w:t>
      </w:r>
      <w:proofErr w:type="spellStart"/>
      <w:r>
        <w:rPr>
          <w:rFonts w:eastAsia="Times New Roman" w:cs="Times New Roman"/>
          <w:szCs w:val="24"/>
        </w:rPr>
        <w:t>παρενέβην</w:t>
      </w:r>
      <w:proofErr w:type="spellEnd"/>
      <w:r>
        <w:rPr>
          <w:rFonts w:eastAsia="Times New Roman" w:cs="Times New Roman"/>
          <w:szCs w:val="24"/>
        </w:rPr>
        <w:t xml:space="preserve"> εγώ -εκ μέρους, μάλιστα, και της Κυβερνήσεως- προκειμένου να επηρεάσουμε την αγορά του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 που θα</w:t>
      </w:r>
      <w:r>
        <w:rPr>
          <w:rFonts w:eastAsia="Times New Roman" w:cs="Times New Roman"/>
          <w:szCs w:val="24"/>
        </w:rPr>
        <w:t xml:space="preserve"> επηρέαζε εν συνεχεία εμάς πολιτικά, καταρρέει διότι αυτές οι συγκεκριμένες καταθέσεις είναι από τον Ιούλιου του 2015. Αυτές τις καταθέσεις μου επανέλαβε ο ισοβίτης, προκειμέ</w:t>
      </w:r>
      <w:r>
        <w:rPr>
          <w:rFonts w:eastAsia="Times New Roman" w:cs="Times New Roman"/>
          <w:szCs w:val="24"/>
        </w:rPr>
        <w:lastRenderedPageBreak/>
        <w:t xml:space="preserve">νου να ζητήσω διά του Υπουργού Δικαιοσύνης, ως υποχρεούμαι, την παρέμβαση της </w:t>
      </w:r>
      <w:r>
        <w:rPr>
          <w:rFonts w:eastAsia="Times New Roman" w:cs="Times New Roman"/>
          <w:szCs w:val="24"/>
        </w:rPr>
        <w:t>δικα</w:t>
      </w:r>
      <w:r>
        <w:rPr>
          <w:rFonts w:eastAsia="Times New Roman" w:cs="Times New Roman"/>
          <w:szCs w:val="24"/>
        </w:rPr>
        <w:t>ιοσύνης</w:t>
      </w:r>
      <w:r>
        <w:rPr>
          <w:rFonts w:eastAsia="Times New Roman" w:cs="Times New Roman"/>
          <w:szCs w:val="24"/>
        </w:rPr>
        <w:t xml:space="preserve">. Και στην εφημερίδα την οποία κρατάτε εδώ στα χέρια σας, ο ίδιος ο ισοβίτης λέει ότι δεν τον ξέρει ούτε θέλει να γνωρίσει τον Μαρινάκη. </w:t>
      </w:r>
    </w:p>
    <w:p w14:paraId="601883D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w:t>
      </w:r>
    </w:p>
    <w:p w14:paraId="601883D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Στο σημείο αυτό ο Υπουργός Εθνικής Άμυνας και Πρόεδρος των Ανεξάρτητων Ελλήνων </w:t>
      </w:r>
      <w:r>
        <w:rPr>
          <w:rFonts w:eastAsia="Times New Roman" w:cs="Times New Roman"/>
          <w:szCs w:val="24"/>
        </w:rPr>
        <w:t>κ. Πάνος Καμμένος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01883E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Και τι έγινε μετά τη διαβεβαίωση που του έδωσα και την επίσκεψη της </w:t>
      </w:r>
      <w:r>
        <w:rPr>
          <w:rFonts w:eastAsia="Times New Roman" w:cs="Times New Roman"/>
          <w:szCs w:val="24"/>
        </w:rPr>
        <w:t>εισαγγε</w:t>
      </w:r>
      <w:r>
        <w:rPr>
          <w:rFonts w:eastAsia="Times New Roman" w:cs="Times New Roman"/>
          <w:szCs w:val="24"/>
        </w:rPr>
        <w:t>λέως</w:t>
      </w:r>
      <w:r>
        <w:rPr>
          <w:rFonts w:eastAsia="Times New Roman" w:cs="Times New Roman"/>
          <w:szCs w:val="24"/>
        </w:rPr>
        <w:t xml:space="preserve">; Και εδώ θέλω να σας πω ότι την </w:t>
      </w:r>
      <w:r>
        <w:rPr>
          <w:rFonts w:eastAsia="Times New Roman" w:cs="Times New Roman"/>
          <w:szCs w:val="24"/>
        </w:rPr>
        <w:t xml:space="preserve">εισαγγελέα </w:t>
      </w:r>
      <w:r>
        <w:rPr>
          <w:rFonts w:eastAsia="Times New Roman" w:cs="Times New Roman"/>
          <w:szCs w:val="24"/>
        </w:rPr>
        <w:t xml:space="preserve">δεν την ξέρω, ούτε την έχω δει στη ζωή μου ποτέ, ούτε έχουμε μιλήσει ποτέ. Ποτέ! Ούτε για τρίτη υπόθεση. Δεν την γνωρίζω την κ. Τζίβα, η οποία αυτή τη στιγμή δέχεται αυτήν την επίθεση. Ποιο ήταν, λοιπόν, το αποτέλεσμα; Το αποτέλεσμα ήταν να δώσει στη </w:t>
      </w:r>
      <w:r>
        <w:rPr>
          <w:rFonts w:eastAsia="Times New Roman" w:cs="Times New Roman"/>
          <w:szCs w:val="24"/>
        </w:rPr>
        <w:t>δικαι</w:t>
      </w:r>
      <w:r>
        <w:rPr>
          <w:rFonts w:eastAsia="Times New Roman" w:cs="Times New Roman"/>
          <w:szCs w:val="24"/>
        </w:rPr>
        <w:t xml:space="preserve">οσύνη </w:t>
      </w:r>
      <w:r>
        <w:rPr>
          <w:rFonts w:eastAsia="Times New Roman" w:cs="Times New Roman"/>
          <w:szCs w:val="24"/>
        </w:rPr>
        <w:t xml:space="preserve">ο ισοβίτης στοιχεία του τραπεζικού του λογαριασμού στα Εμιράτα και όλες του τις κινήσεις -του εν λόγω λογαριασμού- στις αρμόδιες δικαστικές </w:t>
      </w:r>
      <w:r>
        <w:rPr>
          <w:rFonts w:eastAsia="Times New Roman" w:cs="Times New Roman"/>
          <w:szCs w:val="24"/>
        </w:rPr>
        <w:t>αρχές</w:t>
      </w:r>
      <w:r>
        <w:rPr>
          <w:rFonts w:eastAsia="Times New Roman" w:cs="Times New Roman"/>
          <w:szCs w:val="24"/>
        </w:rPr>
        <w:t>.</w:t>
      </w:r>
    </w:p>
    <w:p w14:paraId="601883E1" w14:textId="77777777" w:rsidR="00396B82" w:rsidRDefault="00B34233">
      <w:pPr>
        <w:spacing w:after="0" w:line="600" w:lineRule="auto"/>
        <w:ind w:firstLine="720"/>
        <w:jc w:val="both"/>
        <w:rPr>
          <w:rFonts w:eastAsia="Times New Roman"/>
          <w:szCs w:val="24"/>
        </w:rPr>
      </w:pPr>
      <w:r>
        <w:rPr>
          <w:rFonts w:eastAsia="Times New Roman"/>
          <w:szCs w:val="24"/>
        </w:rPr>
        <w:lastRenderedPageBreak/>
        <w:t>Κ</w:t>
      </w:r>
      <w:r>
        <w:rPr>
          <w:rFonts w:eastAsia="Times New Roman"/>
          <w:szCs w:val="24"/>
        </w:rPr>
        <w:t>αι</w:t>
      </w:r>
      <w:r>
        <w:rPr>
          <w:rFonts w:eastAsia="Times New Roman"/>
          <w:szCs w:val="24"/>
        </w:rPr>
        <w:t xml:space="preserve"> από τα έγγραφα αυτά τα οποία έδωσε μαζί με τις καταθέσεις, τι αποδεικνύεται; Πρώτον, ότι ο Βαγγέλης</w:t>
      </w:r>
      <w:r>
        <w:rPr>
          <w:rFonts w:eastAsia="Times New Roman"/>
          <w:szCs w:val="24"/>
        </w:rPr>
        <w:t xml:space="preserve"> Μαρινάκης -με τον οποίο δεν έχω κα</w:t>
      </w:r>
      <w:r>
        <w:rPr>
          <w:rFonts w:eastAsia="Times New Roman"/>
          <w:szCs w:val="24"/>
        </w:rPr>
        <w:t>μ</w:t>
      </w:r>
      <w:r>
        <w:rPr>
          <w:rFonts w:eastAsia="Times New Roman"/>
          <w:szCs w:val="24"/>
        </w:rPr>
        <w:t>μία σχέση ούτε προσωπικά, -ο αδερφός μου να ήταν μπλεγμένος στα ναρκωτικά, θα τον κατήγγειλα, Βουλευτής δικός μου να ήταν, μέλος της οικογένειά</w:t>
      </w:r>
      <w:r>
        <w:rPr>
          <w:rFonts w:eastAsia="Times New Roman"/>
          <w:szCs w:val="24"/>
        </w:rPr>
        <w:t>ς</w:t>
      </w:r>
      <w:r>
        <w:rPr>
          <w:rFonts w:eastAsia="Times New Roman"/>
          <w:szCs w:val="24"/>
        </w:rPr>
        <w:t xml:space="preserve"> μου να ήταν σε υπόθεση που σκοτώνει τριακόσιες χιλιάδες παιδιά με τη σύριγγ</w:t>
      </w:r>
      <w:r>
        <w:rPr>
          <w:rFonts w:eastAsia="Times New Roman"/>
          <w:szCs w:val="24"/>
        </w:rPr>
        <w:t xml:space="preserve">α στο χέρι, θα τον κατήγγειλα-, τρία χρόνια δεν έχει δηλώσει στις αρμόδιες </w:t>
      </w:r>
      <w:r>
        <w:rPr>
          <w:rFonts w:eastAsia="Times New Roman"/>
          <w:szCs w:val="24"/>
        </w:rPr>
        <w:t xml:space="preserve">αρχές </w:t>
      </w:r>
      <w:r>
        <w:rPr>
          <w:rFonts w:eastAsia="Times New Roman"/>
          <w:szCs w:val="24"/>
        </w:rPr>
        <w:t xml:space="preserve">ότι έχει συνεργαστεί με ισοβίτη και του έχει στείλει εκατοντάδες χιλιάδες δολάρια. </w:t>
      </w:r>
    </w:p>
    <w:p w14:paraId="601883E2" w14:textId="77777777" w:rsidR="00396B82" w:rsidRDefault="00B34233">
      <w:pPr>
        <w:tabs>
          <w:tab w:val="left" w:pos="2820"/>
        </w:tabs>
        <w:spacing w:after="0" w:line="600" w:lineRule="auto"/>
        <w:ind w:firstLine="720"/>
        <w:jc w:val="both"/>
        <w:rPr>
          <w:rFonts w:eastAsia="Times New Roman"/>
          <w:szCs w:val="24"/>
        </w:rPr>
      </w:pPr>
      <w:r>
        <w:rPr>
          <w:rFonts w:eastAsia="Times New Roman"/>
          <w:szCs w:val="24"/>
        </w:rPr>
        <w:t>Δεύτερον, ότι εκτός του Βαγγέλη Μαρινάκη φαίνεται ότι ο δικηγόρος του, Ευάγγελος Μπαϊρακτάρ</w:t>
      </w:r>
      <w:r>
        <w:rPr>
          <w:rFonts w:eastAsia="Times New Roman"/>
          <w:szCs w:val="24"/>
        </w:rPr>
        <w:t xml:space="preserve">ης, ο οποίος είναι και μέλος του Δ.Σ. και γραμματέας της </w:t>
      </w:r>
      <w:r>
        <w:rPr>
          <w:rFonts w:eastAsia="Times New Roman"/>
          <w:szCs w:val="24"/>
        </w:rPr>
        <w:t>«</w:t>
      </w:r>
      <w:r>
        <w:rPr>
          <w:rFonts w:eastAsia="Times New Roman"/>
          <w:szCs w:val="24"/>
          <w:lang w:val="en-US"/>
        </w:rPr>
        <w:t>CAPITAL</w:t>
      </w:r>
      <w:r>
        <w:rPr>
          <w:rFonts w:eastAsia="Times New Roman"/>
          <w:szCs w:val="24"/>
        </w:rPr>
        <w:t>»</w:t>
      </w:r>
      <w:r>
        <w:rPr>
          <w:rFonts w:eastAsia="Times New Roman"/>
          <w:szCs w:val="24"/>
        </w:rPr>
        <w:t xml:space="preserve"> στη Νέα Υόρκη -εισηγμένη στο χρηματιστήριο της Νέας Υόρκης, στο </w:t>
      </w:r>
      <w:r>
        <w:rPr>
          <w:rFonts w:eastAsia="Times New Roman"/>
          <w:szCs w:val="24"/>
          <w:lang w:val="en-US"/>
        </w:rPr>
        <w:t>NASDAQ</w:t>
      </w:r>
      <w:r>
        <w:rPr>
          <w:rFonts w:eastAsia="Times New Roman"/>
          <w:szCs w:val="24"/>
        </w:rPr>
        <w:t xml:space="preserve">- έβαζε κι αυτός χρήματα στον ισοβίτη από </w:t>
      </w:r>
      <w:r>
        <w:rPr>
          <w:rFonts w:eastAsia="Times New Roman"/>
          <w:szCs w:val="24"/>
          <w:lang w:val="en-US"/>
        </w:rPr>
        <w:t>offshore</w:t>
      </w:r>
      <w:r>
        <w:rPr>
          <w:rFonts w:eastAsia="Times New Roman"/>
          <w:szCs w:val="24"/>
        </w:rPr>
        <w:t xml:space="preserve"> εταιρεία χωρίς να μπορεί να τα δικαιολογήσει. </w:t>
      </w:r>
    </w:p>
    <w:p w14:paraId="601883E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(Στο σημείο αυτό ο Υπ</w:t>
      </w:r>
      <w:r>
        <w:rPr>
          <w:rFonts w:eastAsia="Times New Roman" w:cs="Times New Roman"/>
          <w:szCs w:val="24"/>
        </w:rPr>
        <w:t>ουργός Εθνικής Άμυνας και Πρόεδρος των Ανεξάρτητων Ελλήνων κ. Πάνος Καμμένος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01883E4" w14:textId="77777777" w:rsidR="00396B82" w:rsidRDefault="00B34233">
      <w:pPr>
        <w:tabs>
          <w:tab w:val="left" w:pos="2820"/>
        </w:tabs>
        <w:spacing w:after="0" w:line="600" w:lineRule="auto"/>
        <w:ind w:firstLine="720"/>
        <w:jc w:val="both"/>
        <w:rPr>
          <w:rFonts w:eastAsia="Times New Roman"/>
          <w:szCs w:val="24"/>
        </w:rPr>
      </w:pPr>
      <w:r>
        <w:rPr>
          <w:rFonts w:eastAsia="Times New Roman"/>
          <w:szCs w:val="24"/>
        </w:rPr>
        <w:lastRenderedPageBreak/>
        <w:t>Τρίτον: Στη συνέ</w:t>
      </w:r>
      <w:r>
        <w:rPr>
          <w:rFonts w:eastAsia="Times New Roman"/>
          <w:szCs w:val="24"/>
        </w:rPr>
        <w:t xml:space="preserve">χεια προκύπτει ότι ο Γενικός Διευθυντής του Βαγγέλη Μαρινάκη στη ναυτιλιακή εταιρεία </w:t>
      </w:r>
      <w:r>
        <w:rPr>
          <w:rFonts w:eastAsia="Times New Roman"/>
          <w:szCs w:val="24"/>
        </w:rPr>
        <w:t>«</w:t>
      </w:r>
      <w:r>
        <w:rPr>
          <w:rFonts w:eastAsia="Times New Roman"/>
          <w:szCs w:val="24"/>
          <w:lang w:val="en-US"/>
        </w:rPr>
        <w:t>CAPITAL</w:t>
      </w:r>
      <w:r>
        <w:rPr>
          <w:rFonts w:eastAsia="Times New Roman"/>
          <w:szCs w:val="24"/>
        </w:rPr>
        <w:t>»</w:t>
      </w:r>
      <w:r>
        <w:rPr>
          <w:rFonts w:eastAsia="Times New Roman"/>
          <w:szCs w:val="24"/>
        </w:rPr>
        <w:t xml:space="preserve">, Νίκος Συντυχάκης, συνελήφθη στο «Ελευθέριος Βενιζέλος» γιατί έφερε παράνομα και αδήλωτα στη χώρα 622.000 ευρώ μετρητά. Ο δε ισοβίτης σε παλαιότερη κατάθεσή του </w:t>
      </w:r>
      <w:r>
        <w:rPr>
          <w:rFonts w:eastAsia="Times New Roman"/>
          <w:szCs w:val="24"/>
        </w:rPr>
        <w:t xml:space="preserve">αναφέρει ότι τα μετρητά αυτά έρχονταν στην Ελλάδα το 2013 από λαθρεμπόριο πετρελαίου στα Εμιράτα σε συνεργασία του Βαγγέλη Μαρινάκη και του ισοβίτη με τον Αιμίλιο </w:t>
      </w:r>
      <w:proofErr w:type="spellStart"/>
      <w:r>
        <w:rPr>
          <w:rFonts w:eastAsia="Times New Roman"/>
          <w:szCs w:val="24"/>
        </w:rPr>
        <w:t>Κοτσώνη</w:t>
      </w:r>
      <w:proofErr w:type="spellEnd"/>
      <w:r>
        <w:rPr>
          <w:rFonts w:eastAsia="Times New Roman"/>
          <w:szCs w:val="24"/>
        </w:rPr>
        <w:t xml:space="preserve"> και τον Νίκο Συντυχάκη. Ξέπλυμα, δηλαδή, μαύρου χρήματος από εγκληματικές δραστηριότη</w:t>
      </w:r>
      <w:r>
        <w:rPr>
          <w:rFonts w:eastAsia="Times New Roman"/>
          <w:szCs w:val="24"/>
        </w:rPr>
        <w:t>τες στα Εμιράτα.</w:t>
      </w:r>
    </w:p>
    <w:p w14:paraId="601883E5" w14:textId="77777777" w:rsidR="00396B82" w:rsidRDefault="00B34233">
      <w:pPr>
        <w:tabs>
          <w:tab w:val="left" w:pos="2820"/>
        </w:tabs>
        <w:spacing w:after="0" w:line="600" w:lineRule="auto"/>
        <w:ind w:firstLine="720"/>
        <w:jc w:val="both"/>
        <w:rPr>
          <w:rFonts w:eastAsia="Times New Roman"/>
          <w:szCs w:val="24"/>
        </w:rPr>
      </w:pPr>
      <w:r>
        <w:rPr>
          <w:rFonts w:eastAsia="Times New Roman"/>
          <w:szCs w:val="24"/>
        </w:rPr>
        <w:t xml:space="preserve">Τρία χρόνια, λοιπόν, από τη σύλληψη του </w:t>
      </w:r>
      <w:proofErr w:type="spellStart"/>
      <w:r>
        <w:rPr>
          <w:rFonts w:eastAsia="Times New Roman"/>
          <w:szCs w:val="24"/>
        </w:rPr>
        <w:t>ναρκοπλοίου</w:t>
      </w:r>
      <w:proofErr w:type="spellEnd"/>
      <w:r>
        <w:rPr>
          <w:rFonts w:eastAsia="Times New Roman"/>
          <w:szCs w:val="24"/>
        </w:rPr>
        <w:t xml:space="preserve"> με την τεράστια αυτή ποσότητα ναρκωτικών και ηρωίνης από τους ήρωες του Λιμενικού Σώματος, έρχονται στην επιφάνεια τέτοια αποδεικτικά στοιχεία τα οποία θα πρέπει να ερευνηθούν. Και εμφανί</w:t>
      </w:r>
      <w:r>
        <w:rPr>
          <w:rFonts w:eastAsia="Times New Roman"/>
          <w:szCs w:val="24"/>
        </w:rPr>
        <w:t>ζεται η Αξιωματική Αντιπολίτευση εδώ, στη Βουλή των Ελλήνων, να προστατεύει κάποιον για τον οποίο καταθέτονται στοιχεία. Είναι πρωτοφανές. Όμως, γιατί τον προστατεύει; Είναι φυσικό ότι μέσα στη Νέα Δημοκρατία υπάρχουν άνθρωποι που ζουν από τον κ. Μαρινάκη.</w:t>
      </w:r>
      <w:r>
        <w:rPr>
          <w:rFonts w:eastAsia="Times New Roman"/>
          <w:szCs w:val="24"/>
        </w:rPr>
        <w:t xml:space="preserve"> Ο κ. Βορίδης είναι δικηγόρος του και </w:t>
      </w:r>
      <w:r>
        <w:rPr>
          <w:rFonts w:eastAsia="Times New Roman"/>
          <w:szCs w:val="24"/>
        </w:rPr>
        <w:lastRenderedPageBreak/>
        <w:t>πληρώνεται από αυτόν επισήμως. Ο κ. Παπαδόπουλος, ο άντρας της Αλεξίας Μπακογιάννη, εργάζεται και πληρώνεται από τον κ. Μαρινάκη. Είναι «πιστόλι» του, τα παίρνει στα ίσια.</w:t>
      </w:r>
    </w:p>
    <w:p w14:paraId="601883E6" w14:textId="77777777" w:rsidR="00396B82" w:rsidRDefault="00B34233">
      <w:pPr>
        <w:tabs>
          <w:tab w:val="left" w:pos="2820"/>
        </w:tabs>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Κύριε Πρόεδρε, θα ήθελα τον</w:t>
      </w:r>
      <w:r>
        <w:rPr>
          <w:rFonts w:eastAsia="Times New Roman"/>
          <w:szCs w:val="24"/>
        </w:rPr>
        <w:t xml:space="preserve"> λόγο επί προσωπικού.</w:t>
      </w:r>
    </w:p>
    <w:p w14:paraId="601883E7" w14:textId="77777777" w:rsidR="00396B82" w:rsidRDefault="00B34233">
      <w:pPr>
        <w:tabs>
          <w:tab w:val="left" w:pos="2820"/>
        </w:tabs>
        <w:spacing w:after="0"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Ανεξαρτήτων Ελλήνων):</w:t>
      </w:r>
      <w:r>
        <w:rPr>
          <w:rFonts w:eastAsia="Times New Roman"/>
          <w:szCs w:val="24"/>
        </w:rPr>
        <w:t xml:space="preserve"> Κάποιοι άλλοι λαδώνονται οικογενειακώς στο «Εκάλη </w:t>
      </w:r>
      <w:r>
        <w:rPr>
          <w:rFonts w:eastAsia="Times New Roman"/>
          <w:szCs w:val="24"/>
          <w:lang w:val="en-US"/>
        </w:rPr>
        <w:t>Club</w:t>
      </w:r>
      <w:r>
        <w:rPr>
          <w:rFonts w:eastAsia="Times New Roman"/>
          <w:szCs w:val="24"/>
        </w:rPr>
        <w:t>» και στο «</w:t>
      </w:r>
      <w:proofErr w:type="spellStart"/>
      <w:r>
        <w:rPr>
          <w:rFonts w:eastAsia="Times New Roman"/>
          <w:szCs w:val="24"/>
          <w:lang w:val="en-US"/>
        </w:rPr>
        <w:t>Nammos</w:t>
      </w:r>
      <w:proofErr w:type="spellEnd"/>
      <w:r>
        <w:rPr>
          <w:rFonts w:eastAsia="Times New Roman"/>
          <w:szCs w:val="24"/>
        </w:rPr>
        <w:t xml:space="preserve">» και τυγχάνουν </w:t>
      </w:r>
      <w:r>
        <w:rPr>
          <w:rFonts w:eastAsia="Times New Roman"/>
          <w:szCs w:val="24"/>
        </w:rPr>
        <w:t>της υποστήριξης από τα μέσα μαζικής ενημέρωσης. Όμως, λόγω αυτής της στήριξης θα φτάσουμε στο σημείο στη Βουλή των Ελλήνων να υποστηρίζουμε κάποιον που πιθανώς -μπορεί να αποδειχθεί μπορεί και όχι- έχει εμπλοκή με τον πιθανό θάνατο τριακοσίων χιλιάδων παιδ</w:t>
      </w:r>
      <w:r>
        <w:rPr>
          <w:rFonts w:eastAsia="Times New Roman"/>
          <w:szCs w:val="24"/>
        </w:rPr>
        <w:t xml:space="preserve">ιών; </w:t>
      </w:r>
    </w:p>
    <w:p w14:paraId="601883E8" w14:textId="77777777" w:rsidR="00396B82" w:rsidRDefault="00B34233">
      <w:pPr>
        <w:tabs>
          <w:tab w:val="left" w:pos="2820"/>
        </w:tabs>
        <w:spacing w:after="0" w:line="600" w:lineRule="auto"/>
        <w:ind w:firstLine="720"/>
        <w:jc w:val="both"/>
        <w:rPr>
          <w:rFonts w:eastAsia="Times New Roman"/>
          <w:szCs w:val="24"/>
        </w:rPr>
      </w:pPr>
      <w:r>
        <w:rPr>
          <w:rFonts w:eastAsia="Times New Roman"/>
          <w:szCs w:val="24"/>
        </w:rPr>
        <w:t>Τα παιδιά στα Εξάρχεια, στο Περιστέρι, στη Γλυφάδα, στα νησιά, πεθαίνουν με τις σύριγγες στο χέρι. Κι εμείς εδώ θα έρθουμε, επειδή παρεξηγήθηκε, και θα βάλουμε κατηγορούμενο τον Καμμένο που ξέρει τι συμβαίνει στο στρατό και ξέρει τι σημαίνει τουρκική</w:t>
      </w:r>
      <w:r>
        <w:rPr>
          <w:rFonts w:eastAsia="Times New Roman"/>
          <w:szCs w:val="24"/>
        </w:rPr>
        <w:t xml:space="preserve"> ηρωίνη και ξέρει ότι η Τουρκία, με σχεδιασμό, επί χρόνια ολόκληρα έβαζε στο στρατό ναρκωτικά και εξοντώνονταν πόλεις ολόκληρες με την τουρκική ηρωίνη. Και για ένα πλοίο που </w:t>
      </w:r>
      <w:r>
        <w:rPr>
          <w:rFonts w:eastAsia="Times New Roman"/>
          <w:szCs w:val="24"/>
        </w:rPr>
        <w:lastRenderedPageBreak/>
        <w:t>έρχεται από το Ιράν, με λαθραίο πετρέλαιο, με τρεις τόνους ηρωίνη, που ο ένας τόνο</w:t>
      </w:r>
      <w:r>
        <w:rPr>
          <w:rFonts w:eastAsia="Times New Roman"/>
          <w:szCs w:val="24"/>
        </w:rPr>
        <w:t xml:space="preserve">ς χάνεται και πάει μέσα από τη Σερβία στο Κόσοβο, την ώρα που κατηγορείται το κύκλωμα της τρομοκρατίας για χρηματοδότηση από ναρκωτικά, να σιωπήσω και να μην μιλήσω είκοσι ένα λεπτά και να μην το πω στον Υπουργό Δικαιοσύνης που θα το διαβιβάσει στον </w:t>
      </w:r>
      <w:r>
        <w:rPr>
          <w:rFonts w:eastAsia="Times New Roman"/>
          <w:szCs w:val="24"/>
        </w:rPr>
        <w:t>εισαγγ</w:t>
      </w:r>
      <w:r>
        <w:rPr>
          <w:rFonts w:eastAsia="Times New Roman"/>
          <w:szCs w:val="24"/>
        </w:rPr>
        <w:t xml:space="preserve">ελέα </w:t>
      </w:r>
      <w:r>
        <w:rPr>
          <w:rFonts w:eastAsia="Times New Roman"/>
          <w:szCs w:val="24"/>
        </w:rPr>
        <w:t xml:space="preserve">και να αφήσουμε ακάλυπτη την </w:t>
      </w:r>
      <w:r>
        <w:rPr>
          <w:rFonts w:eastAsia="Times New Roman"/>
          <w:szCs w:val="24"/>
        </w:rPr>
        <w:t xml:space="preserve">εισαγγελέα </w:t>
      </w:r>
      <w:r>
        <w:rPr>
          <w:rFonts w:eastAsia="Times New Roman"/>
          <w:szCs w:val="24"/>
        </w:rPr>
        <w:t xml:space="preserve">και τον </w:t>
      </w:r>
      <w:r>
        <w:rPr>
          <w:rFonts w:eastAsia="Times New Roman"/>
          <w:szCs w:val="24"/>
        </w:rPr>
        <w:t>ανακριτή</w:t>
      </w:r>
      <w:r>
        <w:rPr>
          <w:rFonts w:eastAsia="Times New Roman"/>
          <w:szCs w:val="24"/>
        </w:rPr>
        <w:t>;</w:t>
      </w:r>
    </w:p>
    <w:p w14:paraId="601883E9" w14:textId="77777777" w:rsidR="00396B82" w:rsidRDefault="00B34233">
      <w:pPr>
        <w:tabs>
          <w:tab w:val="left" w:pos="2820"/>
        </w:tabs>
        <w:spacing w:after="0" w:line="600" w:lineRule="auto"/>
        <w:ind w:firstLine="720"/>
        <w:jc w:val="both"/>
        <w:rPr>
          <w:rFonts w:eastAsia="Times New Roman"/>
          <w:szCs w:val="24"/>
        </w:rPr>
      </w:pPr>
      <w:r>
        <w:rPr>
          <w:rFonts w:eastAsia="Times New Roman"/>
          <w:szCs w:val="24"/>
        </w:rPr>
        <w:t>Κι επειδή είδα και κάτι μαγκιές ότι θα πάμε και φυλακή, ξέρετε ποια είναι η εγκληματική οργάνωση, που αν αποδειχθεί ότι γίνεται από ομάδα δημοσιογράφων, εκδοτών, πολιτικών και τρίτων; Είναι η ο</w:t>
      </w:r>
      <w:r>
        <w:rPr>
          <w:rFonts w:eastAsia="Times New Roman"/>
          <w:szCs w:val="24"/>
        </w:rPr>
        <w:t>μάδα αυτή που συγκροτείται οργανωμένα προκειμένου να απειλήσει ανακριτικούς υπαλλήλους και δικαστές, όπως δέχεται αυτή τη στιγμή απειλή ο ανακριτικός υπάλληλος και ο λεβέντης του Λιμενικού, όπως είναι και όλοι λεβέντες στο Εσωτερικών Υποθέσεων που βγάλαν α</w:t>
      </w:r>
      <w:r>
        <w:rPr>
          <w:rFonts w:eastAsia="Times New Roman"/>
          <w:szCs w:val="24"/>
        </w:rPr>
        <w:t xml:space="preserve">υτή την υπόθεση και η </w:t>
      </w:r>
      <w:r>
        <w:rPr>
          <w:rFonts w:eastAsia="Times New Roman"/>
          <w:szCs w:val="24"/>
        </w:rPr>
        <w:t>εισαγγελέας</w:t>
      </w:r>
      <w:r>
        <w:rPr>
          <w:rFonts w:eastAsia="Times New Roman"/>
          <w:szCs w:val="24"/>
        </w:rPr>
        <w:t>, που επαναλαμβάνω ότι δεν την ξέρω.</w:t>
      </w:r>
    </w:p>
    <w:p w14:paraId="601883EA" w14:textId="77777777" w:rsidR="00396B82" w:rsidRDefault="00B34233">
      <w:pPr>
        <w:tabs>
          <w:tab w:val="left" w:pos="2820"/>
        </w:tabs>
        <w:spacing w:after="0" w:line="600" w:lineRule="auto"/>
        <w:ind w:firstLine="720"/>
        <w:jc w:val="both"/>
        <w:rPr>
          <w:rFonts w:eastAsia="Times New Roman"/>
          <w:szCs w:val="24"/>
        </w:rPr>
      </w:pPr>
      <w:r>
        <w:rPr>
          <w:rFonts w:eastAsia="Times New Roman"/>
          <w:szCs w:val="24"/>
        </w:rPr>
        <w:t xml:space="preserve">Αυτό είναι υποκρισία. Και είναι υποκρισία σε μια περίοδο τέτοια που χρησιμοποιείται ιδιαίτερα για να καλυφθεί το έργο της Κυβέρνησης. </w:t>
      </w:r>
    </w:p>
    <w:p w14:paraId="601883EB" w14:textId="77777777" w:rsidR="00396B82" w:rsidRDefault="00B34233">
      <w:pPr>
        <w:spacing w:after="0" w:line="600" w:lineRule="auto"/>
        <w:ind w:firstLine="720"/>
        <w:jc w:val="both"/>
        <w:rPr>
          <w:rFonts w:eastAsia="Times New Roman" w:cs="Times New Roman"/>
          <w:szCs w:val="24"/>
        </w:rPr>
      </w:pPr>
      <w:r>
        <w:rPr>
          <w:rFonts w:eastAsia="Times New Roman"/>
          <w:szCs w:val="24"/>
        </w:rPr>
        <w:lastRenderedPageBreak/>
        <w:t>Χαίρομαι που άκουσα τον κ. Μητσοτάκη σήμερα να έρχε</w:t>
      </w:r>
      <w:r>
        <w:rPr>
          <w:rFonts w:eastAsia="Times New Roman"/>
          <w:szCs w:val="24"/>
        </w:rPr>
        <w:t>ται εδώ και να μας λέει ότι θα υποστηρίξει τις διάφορες επενδύσεις. Ποια είναι η υποστήριξη των επενδύσεων; Το να βγαίνουν στις ξένες πρεσβείες και να λένε, «Μην πλησιάζετε την Ελλάδα»; Είναι υποστήριξη των επενδύσεων ό</w:t>
      </w:r>
      <w:r>
        <w:rPr>
          <w:rFonts w:eastAsia="Times New Roman" w:cs="Times New Roman"/>
          <w:szCs w:val="24"/>
        </w:rPr>
        <w:t>ταν πάνε στο εξωτερικό και αντί να κά</w:t>
      </w:r>
      <w:r>
        <w:rPr>
          <w:rFonts w:eastAsia="Times New Roman" w:cs="Times New Roman"/>
          <w:szCs w:val="24"/>
        </w:rPr>
        <w:t>νουν αντιπολίτευση στην Κυβέρνηση, κάνουν αντιπολίτευση στη χώρα, όταν προσπαθούν να διασύρουν τη χώρα;</w:t>
      </w:r>
    </w:p>
    <w:p w14:paraId="601883EC" w14:textId="77777777" w:rsidR="00396B82" w:rsidRDefault="00B34233">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Αυτή είναι υπεύθυνη στάση, κυρίες και κύριοι συνάδελφοι; </w:t>
      </w:r>
    </w:p>
    <w:p w14:paraId="601883E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Και εδώ σήμερα από την ομιλία του Πρωθυπουργού και αργότερα από τις ομιλίες των Υπουργών Οικον</w:t>
      </w:r>
      <w:r>
        <w:rPr>
          <w:rFonts w:eastAsia="Times New Roman" w:cs="Times New Roman"/>
          <w:szCs w:val="24"/>
        </w:rPr>
        <w:t>ομικών και του Υπουργού Οικονομικών, θα αποδειχθεί ότι πράγματι αυτή η Κυβέρνηση πέραν ότι διαπραγματεύτηκε και πέτυχε όλα αυτά που ανέφερε ο Πρωθυπουργός, κατάφερε να αλλάξει και την εικόνα της χώρας, την γεωπολιτική εικόνα της χώρας. Η Ελλάδα πλέον είναι</w:t>
      </w:r>
      <w:r>
        <w:rPr>
          <w:rFonts w:eastAsia="Times New Roman" w:cs="Times New Roman"/>
          <w:szCs w:val="24"/>
        </w:rPr>
        <w:t xml:space="preserve"> ο ισχυρός παίκτης στη Μεσόγειο, με σημαντικά συμφωνητικά με το Ισραήλ, την Ιορδανία, την Αίγυπτο, με ηγετικό ρόλο στα Βαλκάνια. Είμαστε εκείνοι που θεωρούν πυλώνα σταθερότητας. Και ο πυλώνας αυτός σταθερότητας είναι ο πυλώνας εκείνος που, ναι, θα στηρίξει</w:t>
      </w:r>
      <w:r>
        <w:rPr>
          <w:rFonts w:eastAsia="Times New Roman" w:cs="Times New Roman"/>
          <w:szCs w:val="24"/>
        </w:rPr>
        <w:t xml:space="preserve"> την επόμενη ενεργειακή πολιτική με τους νέους αγωγούς και τη σύνδεση με τους παλιούς αγωγούς για να </w:t>
      </w:r>
      <w:r>
        <w:rPr>
          <w:rFonts w:eastAsia="Times New Roman" w:cs="Times New Roman"/>
          <w:szCs w:val="24"/>
        </w:rPr>
        <w:lastRenderedPageBreak/>
        <w:t>γίνει η Ελλάδα το κομβικό ενεργειακό κέντρο. Αυτό κάνει η Κυβέρνηση και αυτοί είναι -αν θέλετε- οι στόχοι της Κυβέρνησης.</w:t>
      </w:r>
    </w:p>
    <w:p w14:paraId="601883E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Δεν θα πω παραπάνω, για αυτά που </w:t>
      </w:r>
      <w:r>
        <w:rPr>
          <w:rFonts w:eastAsia="Times New Roman" w:cs="Times New Roman"/>
          <w:szCs w:val="24"/>
        </w:rPr>
        <w:t>ανέφερα προηγουμένως. Θα απαντήσω, όμως, στην κ. Γεννηματά, η οποία ακολούθησε τον πρώην κυβερνητικό της εταίρο. Εξάλλου, και ο κ. Βενιζέλος πήγε στο συνέδριό της. Όταν φωτογραφίζεσαι εν μέσω δύο Προέδρων, του Γεωργίου Παπανδρέου και του κ. Σημίτη, μία ημέ</w:t>
      </w:r>
      <w:r>
        <w:rPr>
          <w:rFonts w:eastAsia="Times New Roman" w:cs="Times New Roman"/>
          <w:szCs w:val="24"/>
        </w:rPr>
        <w:t xml:space="preserve">ρα μετά από τη δημοσίευση της έρευνας της δικαστικής, που επί έντεκα χρόνια ήταν στα συρτάρια, και που λέει ότι βρέθηκε έμβασμα από τις Μπαχάμες για πρώην </w:t>
      </w:r>
      <w:r>
        <w:rPr>
          <w:rFonts w:eastAsia="Times New Roman" w:cs="Times New Roman"/>
          <w:szCs w:val="24"/>
        </w:rPr>
        <w:t xml:space="preserve">Πρωθυπουργό </w:t>
      </w:r>
      <w:r>
        <w:rPr>
          <w:rFonts w:eastAsia="Times New Roman" w:cs="Times New Roman"/>
          <w:szCs w:val="24"/>
        </w:rPr>
        <w:t>σε συγγενικό του πρόσωπο, τους καλύπτεις ή δεν τους καλύπτεις;</w:t>
      </w:r>
    </w:p>
    <w:p w14:paraId="601883E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Την ίδια κάλυψη τους παρεί</w:t>
      </w:r>
      <w:r>
        <w:rPr>
          <w:rFonts w:eastAsia="Times New Roman" w:cs="Times New Roman"/>
          <w:szCs w:val="24"/>
        </w:rPr>
        <w:t xml:space="preserve">χαν όταν το 1999, κυρίες και κύριοι συνάδελφοι, ανέβηκα σ’ αυτό το Βήμα και συγκρούστηκα με τον πανίσχυρο τότε Τσοχατζόπουλο, όταν στην εξεταστική επιτροπή φώναζαν ο Βενιζέλος και ο Λοβέρδος ότι αυτοί οι λογαριασμοί είναι λογαριασμοί τηλεφώνου και ήταν οι </w:t>
      </w:r>
      <w:r>
        <w:rPr>
          <w:rFonts w:eastAsia="Times New Roman" w:cs="Times New Roman"/>
          <w:szCs w:val="24"/>
        </w:rPr>
        <w:t xml:space="preserve">τραπεζικοί τους λογαριασμοί. Το ίδιο έγινε μετά με τον Παπαντωνίου. Και την ίδια ώρα με χτυπούσαν απ’ όλες τις πλευρές. Το συγκρότημα του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 με τα μεγάλα πιστόλια, τον Γιώργο τον Παπαχρήστου και τους υπολοίπους, αφού έφαγαν είκοσι μία αγωγές -δικαιώθηκ</w:t>
      </w:r>
      <w:r>
        <w:rPr>
          <w:rFonts w:eastAsia="Times New Roman" w:cs="Times New Roman"/>
          <w:szCs w:val="24"/>
        </w:rPr>
        <w:t xml:space="preserve">α </w:t>
      </w:r>
      <w:r>
        <w:rPr>
          <w:rFonts w:eastAsia="Times New Roman" w:cs="Times New Roman"/>
          <w:szCs w:val="24"/>
        </w:rPr>
        <w:lastRenderedPageBreak/>
        <w:t>και στις είκοσι μία αγωγές- εν συνεχεία ήρθαν απλώς να πληρώσουν το τίμημα της διαφήμισης και της δυσφήμισής μου.</w:t>
      </w:r>
    </w:p>
    <w:p w14:paraId="601883F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Έβαζαν τον κ. </w:t>
      </w:r>
      <w:proofErr w:type="spellStart"/>
      <w:r>
        <w:rPr>
          <w:rFonts w:eastAsia="Times New Roman" w:cs="Times New Roman"/>
          <w:szCs w:val="24"/>
        </w:rPr>
        <w:t>Λιακουνάκο</w:t>
      </w:r>
      <w:proofErr w:type="spellEnd"/>
      <w:r>
        <w:rPr>
          <w:rFonts w:eastAsia="Times New Roman" w:cs="Times New Roman"/>
          <w:szCs w:val="24"/>
        </w:rPr>
        <w:t xml:space="preserve"> τότε να κάνει εφημερίδες, «</w:t>
      </w:r>
      <w:r>
        <w:rPr>
          <w:rFonts w:eastAsia="Times New Roman" w:cs="Times New Roman"/>
          <w:szCs w:val="24"/>
        </w:rPr>
        <w:t xml:space="preserve">ΤΟ </w:t>
      </w:r>
      <w:r>
        <w:rPr>
          <w:rFonts w:eastAsia="Times New Roman" w:cs="Times New Roman"/>
          <w:szCs w:val="24"/>
        </w:rPr>
        <w:t>Κ</w:t>
      </w:r>
      <w:r>
        <w:rPr>
          <w:rFonts w:eastAsia="Times New Roman" w:cs="Times New Roman"/>
          <w:szCs w:val="24"/>
        </w:rPr>
        <w:t>ΕΡΔΟΣ</w:t>
      </w:r>
      <w:r>
        <w:rPr>
          <w:rFonts w:eastAsia="Times New Roman" w:cs="Times New Roman"/>
          <w:szCs w:val="24"/>
        </w:rPr>
        <w:t xml:space="preserve">». Και ο </w:t>
      </w:r>
      <w:proofErr w:type="spellStart"/>
      <w:r>
        <w:rPr>
          <w:rFonts w:eastAsia="Times New Roman" w:cs="Times New Roman"/>
          <w:szCs w:val="24"/>
        </w:rPr>
        <w:t>Λιακουνάκος</w:t>
      </w:r>
      <w:proofErr w:type="spellEnd"/>
      <w:r>
        <w:rPr>
          <w:rFonts w:eastAsia="Times New Roman" w:cs="Times New Roman"/>
          <w:szCs w:val="24"/>
        </w:rPr>
        <w:t xml:space="preserve"> τώρα κυκλοφορεί με βραχιόλια. Τον πόλεμο τον έφαγαν και άλ</w:t>
      </w:r>
      <w:r>
        <w:rPr>
          <w:rFonts w:eastAsia="Times New Roman" w:cs="Times New Roman"/>
          <w:szCs w:val="24"/>
        </w:rPr>
        <w:t xml:space="preserve">λοι δημοσιογράφοι και άλλοι πολιτικοί, από άλλους χώρους, όπως, η μακαρίτισσα η Αριστέα η </w:t>
      </w:r>
      <w:proofErr w:type="spellStart"/>
      <w:r>
        <w:rPr>
          <w:rFonts w:eastAsia="Times New Roman" w:cs="Times New Roman"/>
          <w:szCs w:val="24"/>
        </w:rPr>
        <w:t>Μπουγάτσου</w:t>
      </w:r>
      <w:proofErr w:type="spellEnd"/>
      <w:r>
        <w:rPr>
          <w:rFonts w:eastAsia="Times New Roman" w:cs="Times New Roman"/>
          <w:szCs w:val="24"/>
        </w:rPr>
        <w:t>. Τον πόλεμο τον έφαγαν όλοι εκείνοι, οι οποίοι συγκρουστήκαν με αυτούς οι οποίοι λέγονται «ισχυροί».</w:t>
      </w:r>
    </w:p>
    <w:p w14:paraId="601883F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Τελειώνω, λέγοντας, κυρίες και κύριοι συνάδελφοι, ότι </w:t>
      </w:r>
      <w:r>
        <w:rPr>
          <w:rFonts w:eastAsia="Times New Roman" w:cs="Times New Roman"/>
          <w:szCs w:val="24"/>
        </w:rPr>
        <w:t xml:space="preserve">τολμήσαν να μιλήσουν κάποιοι για παραδικαστικό. Ερωτώ σε αυτήν την Αίθουσα: Ο κ. </w:t>
      </w:r>
      <w:proofErr w:type="spellStart"/>
      <w:r>
        <w:rPr>
          <w:rFonts w:eastAsia="Times New Roman" w:cs="Times New Roman"/>
          <w:szCs w:val="24"/>
        </w:rPr>
        <w:t>Μαντούβαλος</w:t>
      </w:r>
      <w:proofErr w:type="spellEnd"/>
      <w:r>
        <w:rPr>
          <w:rFonts w:eastAsia="Times New Roman" w:cs="Times New Roman"/>
          <w:szCs w:val="24"/>
        </w:rPr>
        <w:t xml:space="preserve"> είναι συνεργάτης του Προέδρου της Νέας Δημοκρατίας, του κ. Μητσοτάκη, ναι ή όχι;</w:t>
      </w:r>
    </w:p>
    <w:p w14:paraId="601883F2"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Τι συνεργάτης;</w:t>
      </w:r>
    </w:p>
    <w:p w14:paraId="601883F3"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w:t>
      </w:r>
      <w:r>
        <w:rPr>
          <w:rFonts w:eastAsia="Times New Roman" w:cs="Times New Roman"/>
          <w:b/>
          <w:szCs w:val="24"/>
        </w:rPr>
        <w:t>ρόεδρος των Ανεξαρτήτων Ελλήνων):</w:t>
      </w:r>
      <w:r>
        <w:rPr>
          <w:rFonts w:eastAsia="Times New Roman" w:cs="Times New Roman"/>
          <w:szCs w:val="24"/>
        </w:rPr>
        <w:t xml:space="preserve"> Ο κ. </w:t>
      </w:r>
      <w:proofErr w:type="spellStart"/>
      <w:r>
        <w:rPr>
          <w:rFonts w:eastAsia="Times New Roman" w:cs="Times New Roman"/>
          <w:szCs w:val="24"/>
        </w:rPr>
        <w:t>Μαντούβαλος</w:t>
      </w:r>
      <w:proofErr w:type="spellEnd"/>
      <w:r>
        <w:rPr>
          <w:rFonts w:eastAsia="Times New Roman" w:cs="Times New Roman"/>
          <w:szCs w:val="24"/>
        </w:rPr>
        <w:t xml:space="preserve"> είναι βασικός κατηγορούμενος στη δίκη του παραδικαστικού, για την οποία επικρατεί πλήρης συσκότιση μέχρι σήμερα; </w:t>
      </w:r>
    </w:p>
    <w:p w14:paraId="601883F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Δεύτερο ερώτημα: Όταν μετά τη σύλληψη του </w:t>
      </w:r>
      <w:r>
        <w:rPr>
          <w:rFonts w:eastAsia="Times New Roman" w:cs="Times New Roman"/>
          <w:szCs w:val="24"/>
        </w:rPr>
        <w:t>«</w:t>
      </w:r>
      <w:r>
        <w:rPr>
          <w:rFonts w:eastAsia="Times New Roman" w:cs="Times New Roman"/>
          <w:szCs w:val="24"/>
          <w:lang w:val="en-US"/>
        </w:rPr>
        <w:t>NOOR</w:t>
      </w:r>
      <w:r>
        <w:rPr>
          <w:rFonts w:eastAsia="Times New Roman" w:cs="Times New Roman"/>
          <w:szCs w:val="24"/>
        </w:rPr>
        <w:t xml:space="preserve"> 1</w:t>
      </w:r>
      <w:r>
        <w:rPr>
          <w:rFonts w:eastAsia="Times New Roman" w:cs="Times New Roman"/>
          <w:szCs w:val="24"/>
        </w:rPr>
        <w:t>»</w:t>
      </w:r>
      <w:r>
        <w:rPr>
          <w:rFonts w:eastAsia="Times New Roman" w:cs="Times New Roman"/>
          <w:szCs w:val="24"/>
        </w:rPr>
        <w:t xml:space="preserve"> ήλθε εδώ ο κ. Αθανασίου και ψήφισε στις </w:t>
      </w:r>
      <w:r>
        <w:rPr>
          <w:rFonts w:eastAsia="Times New Roman" w:cs="Times New Roman"/>
          <w:szCs w:val="24"/>
        </w:rPr>
        <w:t>8</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 xml:space="preserve">2014 </w:t>
      </w:r>
      <w:r>
        <w:rPr>
          <w:rFonts w:eastAsia="Times New Roman" w:cs="Times New Roman"/>
          <w:szCs w:val="24"/>
        </w:rPr>
        <w:t xml:space="preserve">ως </w:t>
      </w:r>
      <w:r>
        <w:rPr>
          <w:rFonts w:eastAsia="Times New Roman" w:cs="Times New Roman"/>
          <w:szCs w:val="24"/>
        </w:rPr>
        <w:t xml:space="preserve">Υπουργός </w:t>
      </w:r>
      <w:r>
        <w:rPr>
          <w:rFonts w:eastAsia="Times New Roman" w:cs="Times New Roman"/>
          <w:szCs w:val="24"/>
        </w:rPr>
        <w:lastRenderedPageBreak/>
        <w:t xml:space="preserve">Δικαιοσύνης τον </w:t>
      </w:r>
      <w:r>
        <w:rPr>
          <w:rFonts w:eastAsia="Times New Roman" w:cs="Times New Roman"/>
          <w:szCs w:val="24"/>
        </w:rPr>
        <w:t>ν</w:t>
      </w:r>
      <w:r>
        <w:rPr>
          <w:rFonts w:eastAsia="Times New Roman" w:cs="Times New Roman"/>
          <w:szCs w:val="24"/>
        </w:rPr>
        <w:t>.</w:t>
      </w:r>
      <w:r>
        <w:rPr>
          <w:rFonts w:eastAsia="Times New Roman" w:cs="Times New Roman"/>
          <w:szCs w:val="24"/>
        </w:rPr>
        <w:t xml:space="preserve">4274, που προκάλεσε σάλο, για την απελευθέρωση των εμπόρων ναρκωτικών, για δείτε τι είπαμε στα Πρακτικά τότε. Και τολμάνε να μιλάνε αυτοί οι οποίοι έφτασαν το παραδικαστικό στην αθλιότητα να μιλάει -επίσημη υποκλοπή </w:t>
      </w:r>
      <w:r>
        <w:rPr>
          <w:rFonts w:eastAsia="Times New Roman" w:cs="Times New Roman"/>
          <w:szCs w:val="24"/>
        </w:rPr>
        <w:t xml:space="preserve">από την ΕΥΠ- ο Βαγγέλης Μαρινάκης με δικηγόρο και να του λέει: «Ο </w:t>
      </w:r>
      <w:proofErr w:type="spellStart"/>
      <w:r>
        <w:rPr>
          <w:rFonts w:eastAsia="Times New Roman" w:cs="Times New Roman"/>
          <w:szCs w:val="24"/>
        </w:rPr>
        <w:t>Γεωργέλης</w:t>
      </w:r>
      <w:proofErr w:type="spellEnd"/>
      <w:r>
        <w:rPr>
          <w:rFonts w:eastAsia="Times New Roman" w:cs="Times New Roman"/>
          <w:szCs w:val="24"/>
        </w:rPr>
        <w:t xml:space="preserve"> είναι Μυτιληνιός. Περιβάλλοντος, Χαράλαμπος Αθανασίου. Μην ανησυχείς για την απόφαση».</w:t>
      </w:r>
    </w:p>
    <w:p w14:paraId="601883F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Ποιοι εμπλέκονται, λοιπόν, στο παραδικαστικό, κυρίες και κύριοι συνάδελφοι; Ο Αθανασίου με το</w:t>
      </w:r>
      <w:r>
        <w:rPr>
          <w:rFonts w:eastAsia="Times New Roman" w:cs="Times New Roman"/>
          <w:szCs w:val="24"/>
        </w:rPr>
        <w:t>ν Μπίρμπο και τον Ασημακόπουλο ή εμείς;</w:t>
      </w:r>
    </w:p>
    <w:p w14:paraId="601883F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Και ποια είναι τα αποτελέσματα, κυρίες και κύριοι συνάδελφοι, της δικής μας εμπλοκής; Τα αποτελέσματα είναι ότι υπάρχουν στοιχεία, με τα οποία η </w:t>
      </w:r>
      <w:r>
        <w:rPr>
          <w:rFonts w:eastAsia="Times New Roman" w:cs="Times New Roman"/>
          <w:szCs w:val="24"/>
        </w:rPr>
        <w:t xml:space="preserve">δικαιοσύνη </w:t>
      </w:r>
      <w:r>
        <w:rPr>
          <w:rFonts w:eastAsia="Times New Roman" w:cs="Times New Roman"/>
          <w:szCs w:val="24"/>
        </w:rPr>
        <w:t>θα φτάσει στο αποτέλεσμά της.</w:t>
      </w:r>
    </w:p>
    <w:p w14:paraId="601883F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έχω στα χέρια μου συνομιλίες συναδέλφων Βουλευτών. Είναι στη διάθεση των συναδέλφων. Δεν θα το καταθέσω στα Πρακτικά, διότι παρότι είναι επίσημες καταγραφές της ΕΥΠ, είναι συνομιλίες συναδέλφων Βουλευτών της Νέας Δημοκρατίας με τις κεφαλές της εγκληματικής</w:t>
      </w:r>
      <w:r>
        <w:rPr>
          <w:rFonts w:eastAsia="Times New Roman" w:cs="Times New Roman"/>
          <w:szCs w:val="24"/>
        </w:rPr>
        <w:t xml:space="preserve"> οργάνωσης. Και είναι συνομιλίες όχι είκοσι λεπτών, αλλά ωρών, </w:t>
      </w:r>
      <w:r>
        <w:rPr>
          <w:rFonts w:eastAsia="Times New Roman" w:cs="Times New Roman"/>
          <w:szCs w:val="24"/>
        </w:rPr>
        <w:lastRenderedPageBreak/>
        <w:t xml:space="preserve">που δίνουν και συναντήσεις, που μιλάνε για το ποιοι στηρίχθηκαν από ποιους. </w:t>
      </w:r>
    </w:p>
    <w:p w14:paraId="601883F8"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Με ποιους εννοείτε; </w:t>
      </w:r>
    </w:p>
    <w:p w14:paraId="601883F9"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Εννοώ την κ. Καραμανλή και τον κ. Αρβανιτόπουλο, κύριε Βορίδη! Υπάρχουν συνομιλίες με πρώην Υπουργό, ο οποίος μεσολαβεί για να αθωωθεί κρατούμενος στον Κορυδαλλό. </w:t>
      </w:r>
    </w:p>
    <w:p w14:paraId="601883F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Εγώ δεν μεγάλωσα στην αγκαλιά ούτε του </w:t>
      </w:r>
      <w:proofErr w:type="spellStart"/>
      <w:r>
        <w:rPr>
          <w:rFonts w:eastAsia="Times New Roman" w:cs="Times New Roman"/>
          <w:szCs w:val="24"/>
        </w:rPr>
        <w:t>Μαμανέα</w:t>
      </w:r>
      <w:proofErr w:type="spellEnd"/>
      <w:r>
        <w:rPr>
          <w:rFonts w:eastAsia="Times New Roman" w:cs="Times New Roman"/>
          <w:szCs w:val="24"/>
        </w:rPr>
        <w:t xml:space="preserve"> ούτε του Ηρακλή </w:t>
      </w:r>
      <w:proofErr w:type="spellStart"/>
      <w:r>
        <w:rPr>
          <w:rFonts w:eastAsia="Times New Roman" w:cs="Times New Roman"/>
          <w:szCs w:val="24"/>
        </w:rPr>
        <w:t>Σηφακάκη</w:t>
      </w:r>
      <w:proofErr w:type="spellEnd"/>
      <w:r>
        <w:rPr>
          <w:rFonts w:eastAsia="Times New Roman" w:cs="Times New Roman"/>
          <w:szCs w:val="24"/>
        </w:rPr>
        <w:t>, για να εξηγούμαστε</w:t>
      </w:r>
      <w:r>
        <w:rPr>
          <w:rFonts w:eastAsia="Times New Roman" w:cs="Times New Roman"/>
          <w:szCs w:val="24"/>
        </w:rPr>
        <w:t>. Και εάν προχωρήσουμε παρακάτω, ας ανοίξουμε τα κιτάπια της ιστορίας να δούμε τι συμβαίνει. Το θετικό μήνυμα είναι ότι η οικονομία παίρνει μπροστά και εσείς μένετε στο παρελθόν. Και με κύριο μοχλό τον τουρισμό αυτή τη στιγμή βρισκόμαστε στο σημείο να έχου</w:t>
      </w:r>
      <w:r>
        <w:rPr>
          <w:rFonts w:eastAsia="Times New Roman" w:cs="Times New Roman"/>
          <w:szCs w:val="24"/>
        </w:rPr>
        <w:t xml:space="preserve">με αύξηση σε όλες τις τουριστικές περιοχές, να φτάνουμε σε πληρότητα 90-95%, να έχουμε υψηλές </w:t>
      </w:r>
      <w:proofErr w:type="spellStart"/>
      <w:r>
        <w:rPr>
          <w:rFonts w:eastAsia="Times New Roman" w:cs="Times New Roman"/>
          <w:szCs w:val="24"/>
        </w:rPr>
        <w:t>πληρότητες</w:t>
      </w:r>
      <w:proofErr w:type="spellEnd"/>
      <w:r>
        <w:rPr>
          <w:rFonts w:eastAsia="Times New Roman" w:cs="Times New Roman"/>
          <w:szCs w:val="24"/>
        </w:rPr>
        <w:t xml:space="preserve"> και αύξηση για όλη την Ανατολική Μεσόγειο, αύξηση των εσόδων κατά 2,4% και ρεκόρ διεθνών αφίξεων, αύξηση του τζίρου των ταξί, πληρότητα, θετικό ισοζύγι</w:t>
      </w:r>
      <w:r>
        <w:rPr>
          <w:rFonts w:eastAsia="Times New Roman" w:cs="Times New Roman"/>
          <w:szCs w:val="24"/>
        </w:rPr>
        <w:t xml:space="preserve">ο νέων θέσεων εργασίας πλήρους απασχόλησης με περισσότερες από διακόσιες τριάντα χιλιάδες νέες θέσεις εργασίες, </w:t>
      </w:r>
      <w:r>
        <w:rPr>
          <w:rFonts w:eastAsia="Times New Roman" w:cs="Times New Roman"/>
          <w:szCs w:val="24"/>
        </w:rPr>
        <w:lastRenderedPageBreak/>
        <w:t xml:space="preserve">εκ των οποίων οι επτά στις δέκα να προέρχονται από τον τουρισμό. </w:t>
      </w:r>
    </w:p>
    <w:p w14:paraId="601883F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ό,τι και να κάνουμε, αυτή εδώ η Κυβέρνηση, μπορε</w:t>
      </w:r>
      <w:r>
        <w:rPr>
          <w:rFonts w:eastAsia="Times New Roman" w:cs="Times New Roman"/>
          <w:szCs w:val="24"/>
        </w:rPr>
        <w:t xml:space="preserve">ί να μην είναι προερχόμενη από </w:t>
      </w:r>
      <w:r>
        <w:rPr>
          <w:rFonts w:eastAsia="Times New Roman" w:cs="Times New Roman"/>
          <w:szCs w:val="24"/>
        </w:rPr>
        <w:t xml:space="preserve">μία </w:t>
      </w:r>
      <w:r>
        <w:rPr>
          <w:rFonts w:eastAsia="Times New Roman" w:cs="Times New Roman"/>
          <w:szCs w:val="24"/>
        </w:rPr>
        <w:t xml:space="preserve">κοινή ιδεολογική πηγή, αλλά ο ένας σέβεται τις κόκκινες γραμμές του άλλου και στηρίζεται σε </w:t>
      </w:r>
      <w:r>
        <w:rPr>
          <w:rFonts w:eastAsia="Times New Roman" w:cs="Times New Roman"/>
          <w:szCs w:val="24"/>
        </w:rPr>
        <w:t xml:space="preserve">μία </w:t>
      </w:r>
      <w:r>
        <w:rPr>
          <w:rFonts w:eastAsia="Times New Roman" w:cs="Times New Roman"/>
          <w:szCs w:val="24"/>
        </w:rPr>
        <w:t>συμφωνία που δεν σπάει ποτέ: Στο ότι εμείς δεν έχουμε ξεχασμένους σκελετούς στις ντουλάπες και όποιος και εάν είναι εμπλεκόμε</w:t>
      </w:r>
      <w:r>
        <w:rPr>
          <w:rFonts w:eastAsia="Times New Roman" w:cs="Times New Roman"/>
          <w:szCs w:val="24"/>
        </w:rPr>
        <w:t>νος, θα πληρώσει! Εμάς οι συγγενείς μας δεν έχουν βαπόρια, όπως κάποιοι, με εφοπλιστές τύπου Μαρινάκη!</w:t>
      </w:r>
    </w:p>
    <w:p w14:paraId="601883FC" w14:textId="77777777" w:rsidR="00396B82" w:rsidRDefault="00B34233">
      <w:pPr>
        <w:spacing w:after="0" w:line="600" w:lineRule="auto"/>
        <w:ind w:firstLine="709"/>
        <w:jc w:val="center"/>
        <w:rPr>
          <w:rFonts w:eastAsia="Times New Roman" w:cs="Times New Roman"/>
        </w:rPr>
      </w:pPr>
      <w:r>
        <w:rPr>
          <w:rFonts w:eastAsia="Times New Roman" w:cs="Times New Roman"/>
        </w:rPr>
        <w:t>(Χειροκροτήματα από τις πτέρυγες των ΑΝΕΛ και του ΣΥΡΙΖΑ)</w:t>
      </w:r>
    </w:p>
    <w:p w14:paraId="601883FD" w14:textId="77777777" w:rsidR="00396B82" w:rsidRDefault="00B34233">
      <w:pPr>
        <w:spacing w:after="0" w:line="600" w:lineRule="auto"/>
        <w:ind w:firstLine="720"/>
        <w:jc w:val="both"/>
        <w:rPr>
          <w:rFonts w:eastAsia="Times New Roman" w:cs="Times New Roman"/>
          <w:szCs w:val="24"/>
        </w:rPr>
      </w:pPr>
      <w:r w:rsidDel="005714F8">
        <w:rPr>
          <w:rFonts w:eastAsia="Times New Roman" w:cs="Times New Roman"/>
          <w:szCs w:val="24"/>
        </w:rPr>
        <w:t xml:space="preserve"> </w:t>
      </w:r>
      <w:r>
        <w:rPr>
          <w:rFonts w:eastAsia="Times New Roman" w:cs="Times New Roman"/>
          <w:b/>
          <w:szCs w:val="24"/>
        </w:rPr>
        <w:t>ΠΡΟΕΔΡΟΣ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Βορίδη, έχετε τον λόγο για δύο λεπτά, διότι θα παρακαλούσα </w:t>
      </w:r>
      <w:r>
        <w:rPr>
          <w:rFonts w:eastAsia="Times New Roman" w:cs="Times New Roman"/>
          <w:szCs w:val="24"/>
        </w:rPr>
        <w:t xml:space="preserve">να αναφερθείτε μόνο στο προσωπικό ζήτημα και όχι στο συνολικό ζήτημα, το οποίο έτσι και αλλιώς άνοιξε από τον Αρχηγό της Αξιωματικής Αντιπολίτευσης, ο οποίος στη συνέχεια έχει και δευτερολογία. </w:t>
      </w:r>
    </w:p>
    <w:p w14:paraId="601883F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Επειδή θέσατε προφανώς προσωπικό ζήτημα, ως δικηγόρος, παρακα</w:t>
      </w:r>
      <w:r>
        <w:rPr>
          <w:rFonts w:eastAsia="Times New Roman" w:cs="Times New Roman"/>
          <w:szCs w:val="24"/>
        </w:rPr>
        <w:t xml:space="preserve">λώ να περιοριστείτε σε αυτό. </w:t>
      </w:r>
    </w:p>
    <w:p w14:paraId="601883FF"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 xml:space="preserve">Κύριε Πρόεδρε, θα ήθελα να μου δώσετε τη δυνατότητα να εκθέσω πώς αντιλαμβάνομαι το προσωπικό θέμα, γιατί αυτό συνέχει κάπως με την απάντηση που έχω να δώσω. </w:t>
      </w:r>
    </w:p>
    <w:p w14:paraId="6018840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Κατ’ αρχάς, κυρίες και κύριοι συνάδελφοι, είμαι </w:t>
      </w:r>
      <w:r>
        <w:rPr>
          <w:rFonts w:eastAsia="Times New Roman" w:cs="Times New Roman"/>
          <w:szCs w:val="24"/>
        </w:rPr>
        <w:t xml:space="preserve">υπερήφανος για τη δουλειά που κάνω και θεωρώ ότι οι </w:t>
      </w:r>
      <w:r>
        <w:rPr>
          <w:rFonts w:eastAsia="Times New Roman" w:cs="Times New Roman"/>
          <w:szCs w:val="24"/>
        </w:rPr>
        <w:t xml:space="preserve">Βουλευτές </w:t>
      </w:r>
      <w:r>
        <w:rPr>
          <w:rFonts w:eastAsia="Times New Roman" w:cs="Times New Roman"/>
          <w:szCs w:val="24"/>
        </w:rPr>
        <w:t>πρέπει να εργάζονται. Είμαι υπερήφανος για το δικηγορικό μου λειτούργημα και στο δικηγορικό λειτούργημα μόνο αστοιχείωτοι, κύριε Πρόεδρε και κύριε Υπουργέ, δεν αντιλαμβάνονται τη διάκριση ανάμεσ</w:t>
      </w:r>
      <w:r>
        <w:rPr>
          <w:rFonts w:eastAsia="Times New Roman" w:cs="Times New Roman"/>
          <w:szCs w:val="24"/>
        </w:rPr>
        <w:t xml:space="preserve">α στον δικηγόρο και την υπόθεση που υπερασπίζεται. Όποιος δεν το καταλαβαίνει αυτό, με </w:t>
      </w:r>
      <w:proofErr w:type="spellStart"/>
      <w:r>
        <w:rPr>
          <w:rFonts w:eastAsia="Times New Roman" w:cs="Times New Roman"/>
          <w:szCs w:val="24"/>
        </w:rPr>
        <w:t>συγχωρείτε</w:t>
      </w:r>
      <w:proofErr w:type="spellEnd"/>
      <w:r>
        <w:rPr>
          <w:rFonts w:eastAsia="Times New Roman" w:cs="Times New Roman"/>
          <w:szCs w:val="24"/>
        </w:rPr>
        <w:t xml:space="preserve">, αλλά δεν έχει επαφή με αυτό που είναι ο νομικός μας πολιτισμός. </w:t>
      </w:r>
    </w:p>
    <w:p w14:paraId="60188401"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0188402"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ΠΡΟΕΔΡΟΣ (</w:t>
      </w:r>
      <w:r>
        <w:rPr>
          <w:rFonts w:eastAsia="Times New Roman" w:cs="Times New Roman"/>
          <w:b/>
          <w:szCs w:val="24"/>
        </w:rPr>
        <w:t xml:space="preserve">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b/>
          <w:szCs w:val="24"/>
        </w:rPr>
        <w:t>:</w:t>
      </w:r>
      <w:r>
        <w:rPr>
          <w:rFonts w:eastAsia="Times New Roman" w:cs="Times New Roman"/>
          <w:b/>
          <w:szCs w:val="24"/>
        </w:rPr>
        <w:t xml:space="preserve"> </w:t>
      </w:r>
      <w:r>
        <w:rPr>
          <w:rFonts w:eastAsia="Times New Roman" w:cs="Times New Roman"/>
          <w:szCs w:val="24"/>
        </w:rPr>
        <w:t>Παρακαλώ πολύ!</w:t>
      </w:r>
    </w:p>
    <w:p w14:paraId="60188403"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ΜΑΥΡΟΥΔΗΣ Β</w:t>
      </w:r>
      <w:r>
        <w:rPr>
          <w:rFonts w:eastAsia="Times New Roman" w:cs="Times New Roman"/>
          <w:b/>
          <w:szCs w:val="24"/>
        </w:rPr>
        <w:t xml:space="preserve">ΟΡΙΔΗΣ: </w:t>
      </w:r>
      <w:r>
        <w:rPr>
          <w:rFonts w:eastAsia="Times New Roman" w:cs="Times New Roman"/>
          <w:szCs w:val="24"/>
        </w:rPr>
        <w:t xml:space="preserve">Δεύτερον, ουδέποτε υπήρξα δικηγόρος του Βαγγέλη Μαρινάκη. Δεν έχω αμειφθεί από αυτόν. Σας ενημερώνω γι’ αυτό, για να μην έχουμε συνέχεια. </w:t>
      </w:r>
    </w:p>
    <w:p w14:paraId="6018840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Του κ. </w:t>
      </w:r>
      <w:proofErr w:type="spellStart"/>
      <w:r>
        <w:rPr>
          <w:rFonts w:eastAsia="Times New Roman" w:cs="Times New Roman"/>
          <w:szCs w:val="24"/>
        </w:rPr>
        <w:t>Κουρτάκη</w:t>
      </w:r>
      <w:proofErr w:type="spellEnd"/>
      <w:r>
        <w:rPr>
          <w:rFonts w:eastAsia="Times New Roman" w:cs="Times New Roman"/>
          <w:szCs w:val="24"/>
        </w:rPr>
        <w:t xml:space="preserve"> βεβαίως έχω χειριστεί και χειρίζομαι υποθέσεις του. Όμως, υποθέτω ότι δεν κάνετε το ατόπημα, </w:t>
      </w:r>
      <w:r>
        <w:rPr>
          <w:rFonts w:eastAsia="Times New Roman" w:cs="Times New Roman"/>
          <w:szCs w:val="24"/>
        </w:rPr>
        <w:t xml:space="preserve">το οποίο κάνετε συνήθως, να συγχέετε τα πρόσωπα μεταξύ τους και την ετερότητα ανάμεσα στα πράγματα. </w:t>
      </w:r>
    </w:p>
    <w:p w14:paraId="6018840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Το τρίτο, όμως, κύριε Πρόεδρε, το οποίο κατά τη γνώμη μου θεωρώ πολύ σημαντικό, είναι ότι αυτό που είπε εδώ ο κ. Καμμένος, ούτε λίγο ούτε πολύ, είναι ότι υ</w:t>
      </w:r>
      <w:r>
        <w:rPr>
          <w:rFonts w:eastAsia="Times New Roman" w:cs="Times New Roman"/>
          <w:szCs w:val="24"/>
        </w:rPr>
        <w:t xml:space="preserve">πάρχουν συμφέροντα εντός της Νέας Δημοκρατίας που υπαγορεύουν τη στάση της στο συγκεκριμένο θέμα. Και προφανώς, μέσα στα συμφέροντα </w:t>
      </w:r>
      <w:proofErr w:type="spellStart"/>
      <w:r>
        <w:rPr>
          <w:rFonts w:eastAsia="Times New Roman" w:cs="Times New Roman"/>
          <w:szCs w:val="24"/>
        </w:rPr>
        <w:t>υπενόησε</w:t>
      </w:r>
      <w:proofErr w:type="spellEnd"/>
      <w:r>
        <w:rPr>
          <w:rFonts w:eastAsia="Times New Roman" w:cs="Times New Roman"/>
          <w:szCs w:val="24"/>
        </w:rPr>
        <w:t xml:space="preserve">, εμμέσως πλην σαφώς, και τη δική μου σχέση. </w:t>
      </w:r>
    </w:p>
    <w:p w14:paraId="6018840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Θα ήθελα να ξεκαθαρίσω ορισμένα πράγματα: Όταν ένας Υπουργός ομιλεί με</w:t>
      </w:r>
      <w:r>
        <w:rPr>
          <w:rFonts w:eastAsia="Times New Roman" w:cs="Times New Roman"/>
          <w:szCs w:val="24"/>
        </w:rPr>
        <w:t xml:space="preserve"> έναν ισοβίτη δώδεκα φορές και παίρνει τέσσερις φορές ο Υπουργός τηλέφωνο τον ισοβίτη και μιλάει είκοσι ένα λεπτά για μια υπόθεση ναρκωτικών, δεν μιλάει για </w:t>
      </w:r>
      <w:proofErr w:type="spellStart"/>
      <w:r>
        <w:rPr>
          <w:rFonts w:eastAsia="Times New Roman" w:cs="Times New Roman"/>
          <w:szCs w:val="24"/>
        </w:rPr>
        <w:t>αντεγκληματικές</w:t>
      </w:r>
      <w:proofErr w:type="spellEnd"/>
      <w:r>
        <w:rPr>
          <w:rFonts w:eastAsia="Times New Roman" w:cs="Times New Roman"/>
          <w:szCs w:val="24"/>
        </w:rPr>
        <w:t xml:space="preserve"> πολιτικές, δεν μιλάει για το γεγονός ότι η Κυβέρνησή του με τις ψήφους του έφερε νο</w:t>
      </w:r>
      <w:r>
        <w:rPr>
          <w:rFonts w:eastAsia="Times New Roman" w:cs="Times New Roman"/>
          <w:szCs w:val="24"/>
        </w:rPr>
        <w:t>μοθεσία που κατέστησε ευχερέστερη την αποφυλάκιση των εμπόρων ναρκωτικών, δεν μιλούν για τα θεσμικά ζητήματα του Κοινοβουλίου, μιλούν για μια συγκεκριμένη υπόθεση, όταν εν συνεχεία ο συγκεκριμένος καταδικασθείς του στέλνει μήνυμα στο κινητό του και του λέε</w:t>
      </w:r>
      <w:r>
        <w:rPr>
          <w:rFonts w:eastAsia="Times New Roman" w:cs="Times New Roman"/>
          <w:szCs w:val="24"/>
        </w:rPr>
        <w:t xml:space="preserve">ι: «Αργεί; Θα έρθει;» </w:t>
      </w:r>
      <w:r>
        <w:rPr>
          <w:rFonts w:eastAsia="Times New Roman" w:cs="Times New Roman"/>
          <w:szCs w:val="24"/>
        </w:rPr>
        <w:lastRenderedPageBreak/>
        <w:t xml:space="preserve">και μετά από λίγο, στις 11.30΄ το βράδυ, εμφανίζεται μια </w:t>
      </w:r>
      <w:r>
        <w:rPr>
          <w:rFonts w:eastAsia="Times New Roman" w:cs="Times New Roman"/>
          <w:szCs w:val="24"/>
        </w:rPr>
        <w:t>εισαγγελέας</w:t>
      </w:r>
      <w:r>
        <w:rPr>
          <w:rFonts w:eastAsia="Times New Roman" w:cs="Times New Roman"/>
          <w:szCs w:val="24"/>
        </w:rPr>
        <w:t xml:space="preserve">, εκτός της περιφέρειάς της, εκτός της </w:t>
      </w:r>
      <w:proofErr w:type="spellStart"/>
      <w:r>
        <w:rPr>
          <w:rFonts w:eastAsia="Times New Roman" w:cs="Times New Roman"/>
          <w:szCs w:val="24"/>
        </w:rPr>
        <w:t>αρμοδιότητος</w:t>
      </w:r>
      <w:proofErr w:type="spellEnd"/>
      <w:r>
        <w:rPr>
          <w:rFonts w:eastAsia="Times New Roman" w:cs="Times New Roman"/>
          <w:szCs w:val="24"/>
        </w:rPr>
        <w:t xml:space="preserve"> της, να πάει να πάρει κατάθεση στον συγκεκριμένο ισοβίτη, αφού επιβεβαίωσε προφανώς ότι θα πάει ο κ. Καμμένος…</w:t>
      </w:r>
    </w:p>
    <w:p w14:paraId="60188407"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ΠΑΝ</w:t>
      </w:r>
      <w:r>
        <w:rPr>
          <w:rFonts w:eastAsia="Times New Roman" w:cs="Times New Roman"/>
          <w:b/>
          <w:szCs w:val="24"/>
        </w:rPr>
        <w:t>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Ούτε δικηγόρος του Μαρινάκη να ήσασταν…</w:t>
      </w:r>
    </w:p>
    <w:p w14:paraId="60188408"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Αφήστε τώρα! Απαντήστε σε αυτά και αφήστε τη δικηγορία! Αυτά είναι δημοσιευμένα και μη αμφισβητούμενα, δεν είναι λόγια του </w:t>
      </w:r>
      <w:r>
        <w:rPr>
          <w:rFonts w:eastAsia="Times New Roman" w:cs="Times New Roman"/>
          <w:szCs w:val="24"/>
        </w:rPr>
        <w:t>ισοβίτη, είναι μηνύματα, συνάδελφοι! Και όταν, εν συνεχεία, δημοσιεύονται συνομιλίες…</w:t>
      </w:r>
    </w:p>
    <w:p w14:paraId="60188409" w14:textId="77777777" w:rsidR="00396B82" w:rsidRDefault="00B34233">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018840A"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Ήσυχα, παρακαλώ!</w:t>
      </w:r>
    </w:p>
    <w:p w14:paraId="6018840B"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εσείς, κύριε Βορίδη, τελειώνετε!</w:t>
      </w:r>
    </w:p>
    <w:p w14:paraId="6018840C"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Τελειώνω, κύριε Πρόεδρε. </w:t>
      </w:r>
    </w:p>
    <w:p w14:paraId="6018840D"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ξέρετε, δεν μπορεί τώρα εδώ να δημιουργούνται εντυπώσεις. Ακούστε, συνάδελφοι, πριν να εξεγείρεστε: Γιατί παίρνετε θέση σε ένα ζήτημα, στο οποίο εγώ θεωρώ ότι θα έπρεπε να είναι όλοι εξαιρετικά προσεκτικοί; Διότι αυτά…</w:t>
      </w:r>
    </w:p>
    <w:p w14:paraId="6018840E"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w:t>
      </w:r>
      <w:r>
        <w:rPr>
          <w:rFonts w:eastAsia="Times New Roman" w:cs="Times New Roman"/>
          <w:b/>
          <w:szCs w:val="24"/>
        </w:rPr>
        <w:t>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Πληρώνεστε; </w:t>
      </w:r>
    </w:p>
    <w:p w14:paraId="6018840F"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Μη μιλάτε, κύριε... </w:t>
      </w:r>
    </w:p>
    <w:p w14:paraId="60188410"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Πληρώνεστε; </w:t>
      </w:r>
    </w:p>
    <w:p w14:paraId="60188411"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Πρόεδρε, κύριε </w:t>
      </w:r>
      <w:proofErr w:type="spellStart"/>
      <w:r>
        <w:rPr>
          <w:rFonts w:eastAsia="Times New Roman" w:cs="Times New Roman"/>
          <w:szCs w:val="24"/>
        </w:rPr>
        <w:t>Καμμένε</w:t>
      </w:r>
      <w:proofErr w:type="spellEnd"/>
      <w:r>
        <w:rPr>
          <w:rFonts w:eastAsia="Times New Roman" w:cs="Times New Roman"/>
          <w:szCs w:val="24"/>
        </w:rPr>
        <w:t xml:space="preserve">, θα έχετε </w:t>
      </w:r>
      <w:r>
        <w:rPr>
          <w:rFonts w:eastAsia="Times New Roman" w:cs="Times New Roman"/>
          <w:szCs w:val="24"/>
        </w:rPr>
        <w:t xml:space="preserve">ύστερα τον λόγο, εφόσον το ζητήσετε. </w:t>
      </w:r>
    </w:p>
    <w:p w14:paraId="60188412"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Όταν, κυρίες και κύριοι συνάδελφοι, μετά από αυτά δημοσιεύονται και αναρτώνται στο διαδίκτυο συνομιλίες ανακριτικού υπαλλήλου, όπου ακούγεται –ο υπάλληλος, ο ανακριτικός, ο λιμενικός- να λέει στον κα</w:t>
      </w:r>
      <w:r>
        <w:rPr>
          <w:rFonts w:eastAsia="Times New Roman" w:cs="Times New Roman"/>
          <w:szCs w:val="24"/>
        </w:rPr>
        <w:t xml:space="preserve">ταδικασμένο «μα, ο Μαρινάκης είναι αθώος» και η απάντηση «δεν με ενδιαφέρει, πρέπει να καταδικαστεί». Γιατί; Γιατί πρέπει να καταδικαστεί; Διότι έτσι θα συνδεθεί με τον Μητσοτάκη και ο Τσίπρας θα μείνει δέκα χρόνια στην εξουσία. </w:t>
      </w:r>
    </w:p>
    <w:p w14:paraId="60188413"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w:t>
      </w:r>
      <w:r>
        <w:rPr>
          <w:rFonts w:eastAsia="Times New Roman" w:cs="Times New Roman"/>
          <w:b/>
          <w:szCs w:val="24"/>
        </w:rPr>
        <w:t>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Πώς συνδέεται αυτό; </w:t>
      </w:r>
    </w:p>
    <w:p w14:paraId="60188414"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Εγώ ρωτώ το εξής πολύ απλό τους συναδέλφους: Με αυτά τα δεδομένα </w:t>
      </w:r>
      <w:proofErr w:type="spellStart"/>
      <w:r>
        <w:rPr>
          <w:rFonts w:eastAsia="Times New Roman" w:cs="Times New Roman"/>
          <w:szCs w:val="24"/>
        </w:rPr>
        <w:t>απήντησε</w:t>
      </w:r>
      <w:proofErr w:type="spellEnd"/>
      <w:r>
        <w:rPr>
          <w:rFonts w:eastAsia="Times New Roman" w:cs="Times New Roman"/>
          <w:szCs w:val="24"/>
        </w:rPr>
        <w:t xml:space="preserve"> ο κ. Καμμένος; Τον συγκεκριμένο ανακριτικό υπάλληλο τον γνωρίζει; Έχει </w:t>
      </w:r>
      <w:r>
        <w:rPr>
          <w:rFonts w:eastAsia="Times New Roman" w:cs="Times New Roman"/>
          <w:szCs w:val="24"/>
        </w:rPr>
        <w:lastRenderedPageBreak/>
        <w:t>συνομιλήσει μαζί του</w:t>
      </w:r>
      <w:r>
        <w:rPr>
          <w:rFonts w:eastAsia="Times New Roman" w:cs="Times New Roman"/>
          <w:szCs w:val="24"/>
        </w:rPr>
        <w:t xml:space="preserve">; Τη συγκεκριμένη </w:t>
      </w:r>
      <w:r>
        <w:rPr>
          <w:rFonts w:eastAsia="Times New Roman" w:cs="Times New Roman"/>
          <w:szCs w:val="24"/>
        </w:rPr>
        <w:t xml:space="preserve">εισαγγελέα </w:t>
      </w:r>
      <w:r>
        <w:rPr>
          <w:rFonts w:eastAsia="Times New Roman" w:cs="Times New Roman"/>
          <w:szCs w:val="24"/>
        </w:rPr>
        <w:t>μάς είπε ότι δεν τη γνωρίζει. Μπορεί να μας εξηγήσει πώς συνδέεται το μήνυμα με την παρουσία της; Μπορεί να μας εξηγήσει τι νόημα είχαν…</w:t>
      </w:r>
    </w:p>
    <w:p w14:paraId="60188415"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Εγώ, κύριε Καμμένο, να δεχθώ το ενδιαφέρον σας. Έρχεται, λοιπόν, ένας και λέει «κύριε Υπου</w:t>
      </w:r>
      <w:r>
        <w:rPr>
          <w:rFonts w:eastAsia="Times New Roman" w:cs="Times New Roman"/>
          <w:szCs w:val="24"/>
        </w:rPr>
        <w:t xml:space="preserve">ργέ, εσείς μου είπε ο </w:t>
      </w:r>
      <w:proofErr w:type="spellStart"/>
      <w:r>
        <w:rPr>
          <w:rFonts w:eastAsia="Times New Roman" w:cs="Times New Roman"/>
          <w:szCs w:val="24"/>
        </w:rPr>
        <w:t>Τριανταφυλλόπουλος</w:t>
      </w:r>
      <w:proofErr w:type="spellEnd"/>
      <w:r>
        <w:rPr>
          <w:rFonts w:eastAsia="Times New Roman" w:cs="Times New Roman"/>
          <w:szCs w:val="24"/>
        </w:rPr>
        <w:t>…»…</w:t>
      </w:r>
    </w:p>
    <w:p w14:paraId="60188416"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Βορίδη, έχετε τελειώσει. </w:t>
      </w:r>
    </w:p>
    <w:p w14:paraId="60188417"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Τελειώνω, κύριε Πρόεδρε. </w:t>
      </w:r>
    </w:p>
    <w:p w14:paraId="60188418"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Τελειώσατε!</w:t>
      </w:r>
    </w:p>
    <w:p w14:paraId="60188419"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Να δεχθώ, λοιπόν, αυτό. Μπορείτε να μας δώσετε</w:t>
      </w:r>
      <w:r>
        <w:rPr>
          <w:rFonts w:eastAsia="Times New Roman" w:cs="Times New Roman"/>
          <w:szCs w:val="24"/>
        </w:rPr>
        <w:t xml:space="preserve"> πειστικές εξηγήσεις, αντί να έρχεστε να κατηγορείτε το σύνολο της Αξιωματικής Αντιπολίτευσης και να λέτε ότι ενδιαφέρεται για αυτή τη σκανδαλώδη υπόθεση και να φέρνετε σε δύσκολη θέση όλους τους συναδέλφους που μπορεί να έχουν -για πολιτικούς λόγους προφα</w:t>
      </w:r>
      <w:r>
        <w:rPr>
          <w:rFonts w:eastAsia="Times New Roman" w:cs="Times New Roman"/>
          <w:szCs w:val="24"/>
        </w:rPr>
        <w:t>νώς- και την καλή διάθεση να σας στηρίξουν;</w:t>
      </w:r>
    </w:p>
    <w:p w14:paraId="6018841A"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Είστε απολογούμενος, κύριε, σε αυτή την υπόθεση, δεν είστε κατήγορος! </w:t>
      </w:r>
    </w:p>
    <w:p w14:paraId="6018841B" w14:textId="77777777" w:rsidR="00396B82" w:rsidRDefault="00B34233">
      <w:pPr>
        <w:spacing w:after="0" w:line="600" w:lineRule="auto"/>
        <w:ind w:firstLine="709"/>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6018841C"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Εγώ; Τι λέ</w:t>
      </w:r>
      <w:r>
        <w:rPr>
          <w:rFonts w:eastAsia="Times New Roman" w:cs="Times New Roman"/>
          <w:szCs w:val="24"/>
        </w:rPr>
        <w:t xml:space="preserve">τε; </w:t>
      </w:r>
    </w:p>
    <w:p w14:paraId="6018841D"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Πρόεδρε, έχετε τον λόγο. </w:t>
      </w:r>
    </w:p>
    <w:p w14:paraId="6018841E"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Δεν έχω να πω τίποτα: Ένας άνθρωπος που πληρώνεται για να κάνει αυτή τη δουλειά και το παραδέχεται δημόσια, ας κά</w:t>
      </w:r>
      <w:r>
        <w:rPr>
          <w:rFonts w:eastAsia="Times New Roman" w:cs="Times New Roman"/>
          <w:szCs w:val="24"/>
        </w:rPr>
        <w:t>νει τη δουλειά του στα δικαστήρια. Εδώ είναι η Βουλή των Ελλήνων! Εδώ θα μιλάμε πολιτικά.</w:t>
      </w:r>
    </w:p>
    <w:p w14:paraId="6018841F"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Την ποινική υπόθεση εμείς τη φέραμε εδώ; </w:t>
      </w:r>
    </w:p>
    <w:p w14:paraId="60188420"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Παρακαλώ, κύριε Βορίδη, μη διακόπτετε! Σήμερα στη συζήτηση…</w:t>
      </w:r>
    </w:p>
    <w:p w14:paraId="60188421"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w:t>
      </w:r>
      <w:r>
        <w:rPr>
          <w:rFonts w:eastAsia="Times New Roman" w:cs="Times New Roman"/>
          <w:b/>
          <w:szCs w:val="24"/>
        </w:rPr>
        <w:t>(Υπουργός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Για αυτή την ποινική υπόθεση, αν θέλετε, καταθέστε πρόταση μομφής και αίτημα για προανακριτική! Τώρα! Καταθέστε τώρα! </w:t>
      </w:r>
    </w:p>
    <w:p w14:paraId="60188422"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Αφήστε το τι θα κάνουμε εμείς!</w:t>
      </w:r>
    </w:p>
    <w:p w14:paraId="60188423"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w:t>
      </w:r>
      <w:r>
        <w:rPr>
          <w:rFonts w:eastAsia="Times New Roman" w:cs="Times New Roman"/>
          <w:b/>
          <w:szCs w:val="24"/>
        </w:rPr>
        <w:t>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Αφήστε τις απειλές! Καταθέστε πρόταση μομφής ή καταθέστε αίτημα για προανακριτική! Καταθέστε το! Απειλείτε από τις εφημερίδες;</w:t>
      </w:r>
    </w:p>
    <w:p w14:paraId="60188424"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Αφήστε, κύριε Βορίδη, δεν σηκώνουμε όλοι απειλές! Αν έχετε τα άντερα, </w:t>
      </w:r>
      <w:r>
        <w:rPr>
          <w:rFonts w:eastAsia="Times New Roman" w:cs="Times New Roman"/>
          <w:szCs w:val="24"/>
        </w:rPr>
        <w:t>καταθέστε τώρα πρόταση μομφής! Καταθέστε τη τώρα!</w:t>
      </w:r>
    </w:p>
    <w:p w14:paraId="60188425"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Ευχαριστώ. </w:t>
      </w:r>
    </w:p>
    <w:p w14:paraId="60188426"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 κ. Λεβέντης εκ μέρους της Ένωσης Κεντρώων έχει τον λόγο. </w:t>
      </w:r>
    </w:p>
    <w:p w14:paraId="60188427"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Κύριε Πρόεδρε, θα ήθελα τον λόγο. </w:t>
      </w:r>
    </w:p>
    <w:p w14:paraId="60188428"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w:t>
      </w:r>
      <w:r>
        <w:rPr>
          <w:rFonts w:eastAsia="Times New Roman" w:cs="Times New Roman"/>
          <w:b/>
          <w:szCs w:val="24"/>
        </w:rPr>
        <w:t>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xml:space="preserve">, δεν έχετε τον λόγο. </w:t>
      </w:r>
    </w:p>
    <w:p w14:paraId="60188429"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Κύριε Πρόεδρε, θα ήθελα να κάνω μια ερώτηση. </w:t>
      </w:r>
    </w:p>
    <w:p w14:paraId="6018842A"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Μια ερώτηση; Τι θέλετε να πείτε, κύριε </w:t>
      </w:r>
      <w:proofErr w:type="spellStart"/>
      <w:r>
        <w:rPr>
          <w:rFonts w:eastAsia="Times New Roman" w:cs="Times New Roman"/>
          <w:szCs w:val="24"/>
        </w:rPr>
        <w:t>Πολάκη</w:t>
      </w:r>
      <w:proofErr w:type="spellEnd"/>
      <w:r>
        <w:rPr>
          <w:rFonts w:eastAsia="Times New Roman" w:cs="Times New Roman"/>
          <w:szCs w:val="24"/>
        </w:rPr>
        <w:t xml:space="preserve">; </w:t>
      </w:r>
    </w:p>
    <w:p w14:paraId="6018842B"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Ε</w:t>
      </w:r>
      <w:r>
        <w:rPr>
          <w:rFonts w:eastAsia="Times New Roman" w:cs="Times New Roman"/>
          <w:szCs w:val="24"/>
        </w:rPr>
        <w:t xml:space="preserve">ίχα την ενημέρωση ότι σήμερα δεν μπορούμε να πάρουμε τον λόγο επί προσωπικού και γι’ αυτό δεν μίλησα προηγουμένως στις αναφορές που έκανε ο Πρόεδρος της Νέας Δημοκρατίας στο όνομά μου. Είχα την ενημέρωση ότι στη σημερινή διαδικασία δεν μπορούμε να πάρουμε </w:t>
      </w:r>
      <w:r>
        <w:rPr>
          <w:rFonts w:eastAsia="Times New Roman" w:cs="Times New Roman"/>
          <w:szCs w:val="24"/>
        </w:rPr>
        <w:t xml:space="preserve">τον λόγο. </w:t>
      </w:r>
    </w:p>
    <w:p w14:paraId="6018842C"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Ναι, έτσι είναι το σωστό. </w:t>
      </w:r>
    </w:p>
    <w:p w14:paraId="6018842D"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Ναι, αλλά από τη στιγμή που δώσατε τον λόγο στον κ. Βορίδη… Δεν ζήτησα τον λόγο πριν, γιατί αυτό ήξερα. Δεν θεωρώ, λοιπόν, ότι αυτό που είπε ο </w:t>
      </w:r>
      <w:r>
        <w:rPr>
          <w:rFonts w:eastAsia="Times New Roman" w:cs="Times New Roman"/>
          <w:szCs w:val="24"/>
        </w:rPr>
        <w:t xml:space="preserve">κ. Καμμένος προς τον κ. Βορίδη είναι τόσο περισσότερο προσβλητικό από την έκφραση «θεσμικά χυδαίος» που χρησιμοποίησε ο Πρόεδρος της Νέας Δημοκρατίας. </w:t>
      </w:r>
    </w:p>
    <w:p w14:paraId="6018842E"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Εντάξει, θέλετε τον λόγο, κύριε </w:t>
      </w:r>
      <w:proofErr w:type="spellStart"/>
      <w:r>
        <w:rPr>
          <w:rFonts w:eastAsia="Times New Roman" w:cs="Times New Roman"/>
          <w:szCs w:val="24"/>
        </w:rPr>
        <w:t>Πολάκη</w:t>
      </w:r>
      <w:proofErr w:type="spellEnd"/>
      <w:r>
        <w:rPr>
          <w:rFonts w:eastAsia="Times New Roman" w:cs="Times New Roman"/>
          <w:szCs w:val="24"/>
        </w:rPr>
        <w:t>, επί προσωπικού; Αυτό ζητάτε;</w:t>
      </w:r>
    </w:p>
    <w:p w14:paraId="6018842F"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ΠΑΥΛΟΣ</w:t>
      </w:r>
      <w:r>
        <w:rPr>
          <w:rFonts w:eastAsia="Times New Roman" w:cs="Times New Roman"/>
          <w:b/>
          <w:szCs w:val="24"/>
        </w:rPr>
        <w:t xml:space="preserve"> ΠΟΛΑΚΗΣ (Αναπληρωτής Υπουργός Υγείας): </w:t>
      </w:r>
      <w:r>
        <w:rPr>
          <w:rFonts w:eastAsia="Times New Roman" w:cs="Times New Roman"/>
          <w:szCs w:val="24"/>
        </w:rPr>
        <w:t xml:space="preserve">Ναι, ακριβώς, αυτό ζητάω. Δεν τον ζήτησα πριν, γιατί μου είπατε ότι δεν μπορώ να πάρω τον λόγο επί προσωπικού. </w:t>
      </w:r>
    </w:p>
    <w:p w14:paraId="60188430"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Εντάξει, μην το επαναλαμβάνετε. </w:t>
      </w:r>
    </w:p>
    <w:p w14:paraId="60188431"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Θεωρείτε ότι πρέπει να πάρετε τον λόγο, επ</w:t>
      </w:r>
      <w:r>
        <w:rPr>
          <w:rFonts w:eastAsia="Times New Roman" w:cs="Times New Roman"/>
          <w:szCs w:val="24"/>
        </w:rPr>
        <w:t>ειδή αναφέρθηκε σε εσάς ο κ. Μητσοτάκης;</w:t>
      </w:r>
    </w:p>
    <w:p w14:paraId="60188432"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Σαφώς, απλώς ήξερα ότι δεν μπορούσαμε να πάρουμε τον λόγο σήμερα, γι’ αυτό δεν τον ζήτησα, αλλά από τη στιγμή που τον δώσατε, τον ζητάω. </w:t>
      </w:r>
    </w:p>
    <w:p w14:paraId="60188433" w14:textId="77777777" w:rsidR="00396B82" w:rsidRDefault="00B34233">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Το</w:t>
      </w:r>
      <w:r>
        <w:rPr>
          <w:rFonts w:eastAsia="Times New Roman"/>
          <w:szCs w:val="24"/>
        </w:rPr>
        <w:t>υ έδωσα τον λόγο, διότι αναφέρθηκε συγκεκριμένα σε ένα θέμα το οποίο ήταν παρεμπίπτον της διαδικασίας.</w:t>
      </w:r>
    </w:p>
    <w:p w14:paraId="60188434" w14:textId="77777777" w:rsidR="00396B82" w:rsidRDefault="00B34233">
      <w:pPr>
        <w:spacing w:after="0"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Και σε εμένα συγκεκριμένα αναφέρθηκε.</w:t>
      </w:r>
    </w:p>
    <w:p w14:paraId="60188435" w14:textId="77777777" w:rsidR="00396B82" w:rsidRDefault="00B34233">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Εάν το θεωρείτε απαραίτητο, θα πάρετε το</w:t>
      </w:r>
      <w:r>
        <w:rPr>
          <w:rFonts w:eastAsia="Times New Roman"/>
          <w:szCs w:val="24"/>
        </w:rPr>
        <w:t>ν λόγο. Πότε θέλετε να πάρετε τον λόγο;</w:t>
      </w:r>
    </w:p>
    <w:p w14:paraId="60188436" w14:textId="77777777" w:rsidR="00396B82" w:rsidRDefault="00B34233">
      <w:pPr>
        <w:spacing w:after="0"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Όποτε μου τον δώσετε, κύριε Πρόεδρε.</w:t>
      </w:r>
    </w:p>
    <w:p w14:paraId="60188437" w14:textId="77777777" w:rsidR="00396B82" w:rsidRDefault="00B34233">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Θα μιλήσετε μετά τις </w:t>
      </w:r>
      <w:proofErr w:type="spellStart"/>
      <w:r>
        <w:rPr>
          <w:rFonts w:eastAsia="Times New Roman"/>
          <w:szCs w:val="24"/>
        </w:rPr>
        <w:t>πρωτολογίες</w:t>
      </w:r>
      <w:proofErr w:type="spellEnd"/>
      <w:r>
        <w:rPr>
          <w:rFonts w:eastAsia="Times New Roman"/>
          <w:szCs w:val="24"/>
        </w:rPr>
        <w:t>.</w:t>
      </w:r>
    </w:p>
    <w:p w14:paraId="60188438" w14:textId="77777777" w:rsidR="00396B82" w:rsidRDefault="00B34233">
      <w:pPr>
        <w:spacing w:after="0" w:line="600" w:lineRule="auto"/>
        <w:ind w:firstLine="720"/>
        <w:jc w:val="both"/>
        <w:rPr>
          <w:rFonts w:eastAsia="Times New Roman"/>
          <w:szCs w:val="24"/>
        </w:rPr>
      </w:pPr>
      <w:r>
        <w:rPr>
          <w:rFonts w:eastAsia="Times New Roman"/>
          <w:szCs w:val="24"/>
        </w:rPr>
        <w:t>Κύριε Λεβέντη, έχετε τον λόγο.</w:t>
      </w:r>
    </w:p>
    <w:p w14:paraId="60188439" w14:textId="77777777" w:rsidR="00396B82" w:rsidRDefault="00B34233">
      <w:pPr>
        <w:spacing w:after="0" w:line="600" w:lineRule="auto"/>
        <w:ind w:firstLine="720"/>
        <w:jc w:val="both"/>
        <w:rPr>
          <w:rFonts w:eastAsia="Times New Roman"/>
          <w:szCs w:val="24"/>
        </w:rPr>
      </w:pPr>
      <w:r>
        <w:rPr>
          <w:rFonts w:eastAsia="Times New Roman"/>
          <w:b/>
          <w:szCs w:val="24"/>
        </w:rPr>
        <w:lastRenderedPageBreak/>
        <w:t xml:space="preserve">ΒΑΣΙΛΗΣ ΛΕΒΕΝΤΗΣ (Πρόεδρος της Ένωσης Κεντρώων): </w:t>
      </w:r>
      <w:r>
        <w:rPr>
          <w:rFonts w:eastAsia="Times New Roman"/>
          <w:szCs w:val="24"/>
        </w:rPr>
        <w:t xml:space="preserve">Κύριε Πρόεδρε, κυρίες και κύριοι Υπουργοί, κυρίες και κύριοι Βουλευτές, μερικές φορές δεν αντιλαμβάνομαι τον σκοπό λειτουργίας του Κοινοβουλίου. Υποτίθεται ότι ο σκοπός της λειτουργίας του είναι να λύνει τα </w:t>
      </w:r>
      <w:r>
        <w:rPr>
          <w:rFonts w:eastAsia="Times New Roman"/>
          <w:szCs w:val="24"/>
        </w:rPr>
        <w:t>προβλήματα της χώρας και του λαού. Εδώ πέρα επιλύονται προσωπικές διαφορές και βεντέτες. Αυτό αντιλαμβάνομαι. Η Βουλή γίνεται αρένα επίλυσης προσωπικών διαφορών.</w:t>
      </w:r>
    </w:p>
    <w:p w14:paraId="6018843A" w14:textId="77777777" w:rsidR="00396B82" w:rsidRDefault="00B34233">
      <w:pPr>
        <w:spacing w:after="0" w:line="600" w:lineRule="auto"/>
        <w:ind w:firstLine="720"/>
        <w:jc w:val="both"/>
        <w:rPr>
          <w:rFonts w:eastAsia="Times New Roman"/>
          <w:szCs w:val="24"/>
        </w:rPr>
      </w:pPr>
      <w:r>
        <w:rPr>
          <w:rFonts w:eastAsia="Times New Roman"/>
          <w:szCs w:val="24"/>
        </w:rPr>
        <w:t>Έκατσα και παρακολούθησα τι είπε ο κύριος Πρωθυπουργός. Εξήγησε γιατί έβαλε για πέντε χρόνια τ</w:t>
      </w:r>
      <w:r>
        <w:rPr>
          <w:rFonts w:eastAsia="Times New Roman"/>
          <w:szCs w:val="24"/>
        </w:rPr>
        <w:t>ην Ελλάδα με 3,5% και για 43 χρόνια με 2%; Βρείτε μου ένα άλλο κράτος της γης, το οποίο να είναι αλυσοδεμένο διά αυτού του τρόπου, για πέντε χρόνια 3,5% πλεόνασμα και σαράντα τρία χρόνια με 2% πλεόνασμα. Αν μου βρείτε άλλο ένα κράτος, ας μην είναι για σαρά</w:t>
      </w:r>
      <w:r>
        <w:rPr>
          <w:rFonts w:eastAsia="Times New Roman"/>
          <w:szCs w:val="24"/>
        </w:rPr>
        <w:t>ντα τρία χρόνια, ας είναι για δέκα με 2% και ένα με 3,5%, είναι η Ελλάδα δεύτερο. Άρα η χώρα αλυσοδέθηκε.</w:t>
      </w:r>
    </w:p>
    <w:p w14:paraId="6018843B" w14:textId="77777777" w:rsidR="00396B82" w:rsidRDefault="00B34233">
      <w:pPr>
        <w:spacing w:after="0" w:line="600" w:lineRule="auto"/>
        <w:ind w:firstLine="720"/>
        <w:jc w:val="both"/>
        <w:rPr>
          <w:rFonts w:eastAsia="Times New Roman"/>
          <w:szCs w:val="24"/>
        </w:rPr>
      </w:pPr>
      <w:r>
        <w:rPr>
          <w:rFonts w:eastAsia="Times New Roman"/>
          <w:szCs w:val="24"/>
        </w:rPr>
        <w:t>Ο ισχυρισμός και η δικαιολογία είναι ότι δεν υπήρχε άλλη λύση, ότι έπρεπε να υπογραφεί η σύμβαση. Και γιατί καθυστέρησε η υπογραφή αυτής της σύμβασης;</w:t>
      </w:r>
      <w:r>
        <w:rPr>
          <w:rFonts w:eastAsia="Times New Roman"/>
          <w:szCs w:val="24"/>
        </w:rPr>
        <w:t xml:space="preserve"> Γιατί γινόταν διαπραγμά</w:t>
      </w:r>
      <w:r>
        <w:rPr>
          <w:rFonts w:eastAsia="Times New Roman"/>
          <w:szCs w:val="24"/>
        </w:rPr>
        <w:lastRenderedPageBreak/>
        <w:t xml:space="preserve">τευση. Η διαπραγμάτευση, δηλαδή, γιατί γινόταν; Για πόσα χρόνια θα αλυσοδέσουμε τη χώρα; Θα ζει κανείς από αυτήν την Αίθουσα εν </w:t>
      </w:r>
      <w:proofErr w:type="spellStart"/>
      <w:r>
        <w:rPr>
          <w:rFonts w:eastAsia="Times New Roman"/>
          <w:szCs w:val="24"/>
        </w:rPr>
        <w:t>έτει</w:t>
      </w:r>
      <w:proofErr w:type="spellEnd"/>
      <w:r>
        <w:rPr>
          <w:rFonts w:eastAsia="Times New Roman"/>
          <w:szCs w:val="24"/>
        </w:rPr>
        <w:t xml:space="preserve"> 2060, για ελευθερωθεί η χώρα; Δεν ξέρω αν θα ζει κανείς από αυτήν τη χώρα ή και αν τα παιδιά μας τα</w:t>
      </w:r>
      <w:r>
        <w:rPr>
          <w:rFonts w:eastAsia="Times New Roman"/>
          <w:szCs w:val="24"/>
        </w:rPr>
        <w:t xml:space="preserve"> ίδια θα ζουν. </w:t>
      </w:r>
    </w:p>
    <w:p w14:paraId="6018843C" w14:textId="77777777" w:rsidR="00396B82" w:rsidRDefault="00B34233">
      <w:pPr>
        <w:spacing w:after="0" w:line="600" w:lineRule="auto"/>
        <w:ind w:firstLine="720"/>
        <w:jc w:val="both"/>
        <w:rPr>
          <w:rFonts w:eastAsia="Times New Roman"/>
          <w:szCs w:val="24"/>
        </w:rPr>
      </w:pPr>
      <w:r>
        <w:rPr>
          <w:rFonts w:eastAsia="Times New Roman"/>
          <w:szCs w:val="24"/>
        </w:rPr>
        <w:t xml:space="preserve">Επομένως, νομίζω ότι ο κύριος Πρωθυπουργός δεν μας εξήγησε γιατί υπέγραψε, γιατί έβαλε τις υπογραφές που έβαλε και γιατί ανάγκασε τους </w:t>
      </w:r>
      <w:proofErr w:type="spellStart"/>
      <w:r>
        <w:rPr>
          <w:rFonts w:eastAsia="Times New Roman"/>
          <w:szCs w:val="24"/>
        </w:rPr>
        <w:t>εκατόν</w:t>
      </w:r>
      <w:proofErr w:type="spellEnd"/>
      <w:r>
        <w:rPr>
          <w:rFonts w:eastAsia="Times New Roman"/>
          <w:szCs w:val="24"/>
        </w:rPr>
        <w:t xml:space="preserve"> πενήντα τρεις της Πλειοψηφίας να πουν «ναι» σε αυτήν τη συμφωνία. Πάντα το δίλημμα ήταν για να μην</w:t>
      </w:r>
      <w:r>
        <w:rPr>
          <w:rFonts w:eastAsia="Times New Roman"/>
          <w:szCs w:val="24"/>
        </w:rPr>
        <w:t xml:space="preserve"> πάμε σε </w:t>
      </w:r>
      <w:proofErr w:type="spellStart"/>
      <w:r>
        <w:rPr>
          <w:rFonts w:eastAsia="Times New Roman"/>
          <w:szCs w:val="24"/>
          <w:lang w:val="en-US"/>
        </w:rPr>
        <w:t>Grexit</w:t>
      </w:r>
      <w:proofErr w:type="spellEnd"/>
      <w:r>
        <w:rPr>
          <w:rFonts w:eastAsia="Times New Roman"/>
          <w:szCs w:val="24"/>
        </w:rPr>
        <w:t xml:space="preserve">. Εσείς οι ίδιοι βγαίνατε στα κανάλια και λέγατε να μην εκβιαστούμε, ότι είναι τοκογλύφοι, ότι ο Σόιμπλε είναι παλιάνθρωπος και μας εκβιάζει. Άρα για να μην μας πάνε σε </w:t>
      </w:r>
      <w:proofErr w:type="spellStart"/>
      <w:r>
        <w:rPr>
          <w:rFonts w:eastAsia="Times New Roman"/>
          <w:szCs w:val="24"/>
          <w:lang w:val="en-US"/>
        </w:rPr>
        <w:t>Grexit</w:t>
      </w:r>
      <w:proofErr w:type="spellEnd"/>
      <w:r>
        <w:rPr>
          <w:rFonts w:eastAsia="Times New Roman"/>
          <w:szCs w:val="24"/>
        </w:rPr>
        <w:t xml:space="preserve">, υπογράψαμε, επαναλαμβάνω, για πέντε χρόνια πλεονάσματα 3,5% και </w:t>
      </w:r>
      <w:r>
        <w:rPr>
          <w:rFonts w:eastAsia="Times New Roman"/>
          <w:szCs w:val="24"/>
        </w:rPr>
        <w:t>για σαράντα τρία χρόνια με 2%.</w:t>
      </w:r>
    </w:p>
    <w:p w14:paraId="6018843D" w14:textId="77777777" w:rsidR="00396B82" w:rsidRDefault="00B34233">
      <w:pPr>
        <w:spacing w:after="0" w:line="600" w:lineRule="auto"/>
        <w:ind w:firstLine="720"/>
        <w:jc w:val="both"/>
        <w:rPr>
          <w:rFonts w:eastAsia="Times New Roman"/>
          <w:szCs w:val="24"/>
        </w:rPr>
      </w:pPr>
      <w:r>
        <w:rPr>
          <w:rFonts w:eastAsia="Times New Roman"/>
          <w:szCs w:val="24"/>
        </w:rPr>
        <w:t>Ο θεός της Ελλάδος ελπίζω να δώσει στο άμεσο μέλλον μια κυβέρνηση σοβαρή, η οποία θα επαναδιαπραγματευτεί και αυτά τα νούμερα –πέντε και σαράντα τρία- θα τα αλλάξει ριζικά, γιατί αν μείνουν αυτά τα νούμερα, επαναλαμβάνω ότι δεν θα ζει κανείς εξ ημών για να</w:t>
      </w:r>
      <w:r>
        <w:rPr>
          <w:rFonts w:eastAsia="Times New Roman"/>
          <w:szCs w:val="24"/>
        </w:rPr>
        <w:t xml:space="preserve"> βγει από τα μνημόνια. </w:t>
      </w:r>
    </w:p>
    <w:p w14:paraId="6018843E" w14:textId="77777777" w:rsidR="00396B82" w:rsidRDefault="00B34233">
      <w:pPr>
        <w:spacing w:after="0" w:line="600" w:lineRule="auto"/>
        <w:ind w:firstLine="720"/>
        <w:jc w:val="both"/>
        <w:rPr>
          <w:rFonts w:eastAsia="Times New Roman"/>
          <w:szCs w:val="24"/>
        </w:rPr>
      </w:pPr>
      <w:r>
        <w:rPr>
          <w:rFonts w:eastAsia="Times New Roman"/>
          <w:szCs w:val="24"/>
        </w:rPr>
        <w:t>Το άλλο πάλι που λέει ο κύριος Πρωθυπουργός είναι ότι μπορούμε να βγούμε στις αγορές.</w:t>
      </w:r>
    </w:p>
    <w:p w14:paraId="6018843F" w14:textId="77777777" w:rsidR="00396B82" w:rsidRDefault="00B34233">
      <w:pPr>
        <w:spacing w:after="0" w:line="600" w:lineRule="auto"/>
        <w:ind w:firstLine="720"/>
        <w:jc w:val="both"/>
        <w:rPr>
          <w:rFonts w:eastAsia="Times New Roman"/>
          <w:szCs w:val="24"/>
        </w:rPr>
      </w:pPr>
      <w:r>
        <w:rPr>
          <w:rFonts w:eastAsia="Times New Roman"/>
          <w:szCs w:val="24"/>
        </w:rPr>
        <w:lastRenderedPageBreak/>
        <w:t xml:space="preserve">Αυτό ξέρετε με τι μοιάζει; Ποιος αφήνει ένα μικρό παιδί τριών ετών να βγει στον δρόμο, όταν ο δρόμος είναι μεγάλης κυκλοφορίας; Δεν θα το πατήσει </w:t>
      </w:r>
      <w:r>
        <w:rPr>
          <w:rFonts w:eastAsia="Times New Roman"/>
          <w:szCs w:val="24"/>
        </w:rPr>
        <w:t>αυτοκίνητο;</w:t>
      </w:r>
    </w:p>
    <w:p w14:paraId="60188440" w14:textId="77777777" w:rsidR="00396B82" w:rsidRDefault="00B34233">
      <w:pPr>
        <w:spacing w:after="0" w:line="600" w:lineRule="auto"/>
        <w:ind w:firstLine="720"/>
        <w:jc w:val="both"/>
        <w:rPr>
          <w:rFonts w:eastAsia="Times New Roman"/>
          <w:szCs w:val="24"/>
        </w:rPr>
      </w:pPr>
      <w:r>
        <w:rPr>
          <w:rFonts w:eastAsia="Times New Roman"/>
          <w:szCs w:val="24"/>
        </w:rPr>
        <w:t>Ο Σαμαράς έκανε και αυτός την ίδια αποκοτιά, ας το πω έτσι. Έβγαλε την Ελλάδα στις αγορές για να δείξει ότι βγαίνουμε στις αγορές. Και το πληρώσαμε. Ενώ μπορούσαμε να δανειστούμε με 1,25%, δανειστήκαμε με 5%.</w:t>
      </w:r>
    </w:p>
    <w:p w14:paraId="6018844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Το ίδιο θέλετε να κάνετε κι εσείς ή</w:t>
      </w:r>
      <w:r>
        <w:rPr>
          <w:rFonts w:eastAsia="Times New Roman" w:cs="Times New Roman"/>
          <w:szCs w:val="24"/>
        </w:rPr>
        <w:t xml:space="preserve"> θέλετε να βγει το παιδί στη Λεωφόρο Συγγρού και να την περάσει με την ελπίδα ότι δεν θα βρεθεί κανένα αυτοκίνητο να το κόψει;</w:t>
      </w:r>
    </w:p>
    <w:p w14:paraId="6018844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Οι αγορές, όταν δεν έχεις τα οικονομικά δεδομένα για να βγεις και όταν κινδυνεύεις να ικετεύεις και να εκλιπαρείς, είναι η ελπίδα</w:t>
      </w:r>
      <w:r>
        <w:rPr>
          <w:rFonts w:eastAsia="Times New Roman" w:cs="Times New Roman"/>
          <w:szCs w:val="24"/>
        </w:rPr>
        <w:t xml:space="preserve"> του </w:t>
      </w:r>
      <w:proofErr w:type="spellStart"/>
      <w:r>
        <w:rPr>
          <w:rFonts w:eastAsia="Times New Roman" w:cs="Times New Roman"/>
          <w:szCs w:val="24"/>
        </w:rPr>
        <w:t>καταρρέοντος</w:t>
      </w:r>
      <w:proofErr w:type="spellEnd"/>
      <w:r>
        <w:rPr>
          <w:rFonts w:eastAsia="Times New Roman" w:cs="Times New Roman"/>
          <w:szCs w:val="24"/>
        </w:rPr>
        <w:t xml:space="preserve">. Δηλαδή, πιστεύετε ότι αν βγαίναμε στις αγορές και παίρναμε 4 δισεκατομμύρια με 5%, θα έπειθε ο κ. Τσίπρας ότι έλυσε τα οικονομικά προβλήματα της χώρας; Αυτό και μόνο συνιστά πιστοποιητικό εγκυρότητας της χώρας και της οικονομίας; Ελπίζω </w:t>
      </w:r>
      <w:r>
        <w:rPr>
          <w:rFonts w:eastAsia="Times New Roman" w:cs="Times New Roman"/>
          <w:szCs w:val="24"/>
        </w:rPr>
        <w:t>να έχετε οικονομολόγους και στον ΣΥΡΙΖΑ και στη Νέα Δημοκρατία. Να ξέρετε ότι δεν έχει κα</w:t>
      </w:r>
      <w:r>
        <w:rPr>
          <w:rFonts w:eastAsia="Times New Roman" w:cs="Times New Roman"/>
          <w:szCs w:val="24"/>
        </w:rPr>
        <w:t>μ</w:t>
      </w:r>
      <w:r>
        <w:rPr>
          <w:rFonts w:eastAsia="Times New Roman" w:cs="Times New Roman"/>
          <w:szCs w:val="24"/>
        </w:rPr>
        <w:t xml:space="preserve">μία σχέση αυτό. Ο Σαμαράς το έκανε το εγχείρημα και τίποτα δεν πέτυχε. Κατέρρευσε ο κ. Σαμαράς. </w:t>
      </w:r>
    </w:p>
    <w:p w14:paraId="6018844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Αυτή, λοιπόν, η συμφωνία είναι συμφωνία της ντροπής. Και πρέπει κι εσ</w:t>
      </w:r>
      <w:r>
        <w:rPr>
          <w:rFonts w:eastAsia="Times New Roman" w:cs="Times New Roman"/>
          <w:szCs w:val="24"/>
        </w:rPr>
        <w:t xml:space="preserve">είς οι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να τη δείτε σαν τέτοια, αν είστε έντιμοι και ειλικρινείς με τον εαυτό σας και να συμβάλετε άμεσα στη διόρθωσή της. </w:t>
      </w:r>
      <w:r>
        <w:rPr>
          <w:rFonts w:eastAsia="Times New Roman"/>
          <w:bCs/>
        </w:rPr>
        <w:t>Παρακαλώ</w:t>
      </w:r>
      <w:r>
        <w:rPr>
          <w:rFonts w:eastAsia="Times New Roman" w:cs="Times New Roman"/>
          <w:szCs w:val="24"/>
        </w:rPr>
        <w:t xml:space="preserve"> θερμά. Στις περιοχές σας που πηγαίνετε, σας λένε ότι είναι όμορφη η συμφωνία και καλώς πράξατε; Προφανώς</w:t>
      </w:r>
      <w:r>
        <w:rPr>
          <w:rFonts w:eastAsia="Times New Roman" w:cs="Times New Roman"/>
          <w:szCs w:val="24"/>
        </w:rPr>
        <w:t xml:space="preserve"> θα τους απαντάτε ότι δεν είχατε άλλη λύση. Μα, και ο Σαμαράς όταν έκοβε συντάξεις, έλεγε ότι δεν έχει άλλη λύση. Και ο Βενιζέλος, όταν ήρθε και έφερε τον ΕΝΦΙΑ, προφανώς είπε ότι δεν υπήρχε άλλη λύση. Πόσο καιρό μπορεί να ζει μια χώρα κάτω από τέτοια διλή</w:t>
      </w:r>
      <w:r>
        <w:rPr>
          <w:rFonts w:eastAsia="Times New Roman" w:cs="Times New Roman"/>
          <w:szCs w:val="24"/>
        </w:rPr>
        <w:t xml:space="preserve">μματα; Πόσο καιρό μπορεί να υπάρχει μια χώρα; </w:t>
      </w:r>
    </w:p>
    <w:p w14:paraId="6018844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Κι όταν διεκδικήσατε στις 25 Ιανουαρίου 2015 την εξουσία, την διεκδικήσατε υπό την έννοια ότι θα κάνετε ό,τι μπορείτε; Όχι, τότε λέγατε ότι σκίζετε, ότι θα έρθετε σε σύγκρουση, ότι θα αλλάξετε την Ευρώπη. Στην</w:t>
      </w:r>
      <w:r>
        <w:rPr>
          <w:rFonts w:eastAsia="Times New Roman" w:cs="Times New Roman"/>
          <w:szCs w:val="24"/>
        </w:rPr>
        <w:t xml:space="preserve"> Ελλάδα τι αλλάξατε για να αλλάξετε την Ευρώπη; </w:t>
      </w:r>
    </w:p>
    <w:p w14:paraId="6018844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Για να αλλάξεις την Ευρώπη, πρέπει να αλλάξεις εσύ. Έχει αλλάξει κάτι σε αυτό τον τόπο; Τα επαγγέλματα έχουν ανοίξει; Κανένα επάγγελμα δεν έχει ανοίξει. Έχουμε βρει με την αξιολό</w:t>
      </w:r>
      <w:r>
        <w:rPr>
          <w:rFonts w:eastAsia="Times New Roman" w:cs="Times New Roman"/>
          <w:szCs w:val="24"/>
        </w:rPr>
        <w:lastRenderedPageBreak/>
        <w:t xml:space="preserve">γηση στο δημόσιο ποιοι είναι </w:t>
      </w:r>
      <w:r>
        <w:rPr>
          <w:rFonts w:eastAsia="Times New Roman" w:cs="Times New Roman"/>
          <w:szCs w:val="24"/>
        </w:rPr>
        <w:t>αργόμισθοι και ποιοι όχι στους δήμους και τις ΔΕΚΟ; Όχι. Στις συντάξεις έχει γίνει ένας ορθολογισμός; Τριακόσιες τριάντα χιλιάδες άνθρωποι παίρνουν τρεις κύριες συντάξεις! Ένα εκατομμύριο διακόσιες χιλιάδες παίρνουν δύο κύριες συντάξεις! Τίποτα δεν έχετε κ</w:t>
      </w:r>
      <w:r>
        <w:rPr>
          <w:rFonts w:eastAsia="Times New Roman" w:cs="Times New Roman"/>
          <w:szCs w:val="24"/>
        </w:rPr>
        <w:t xml:space="preserve">άνει. Θέλατε να αλλάξετε την Ευρώπη και δεν τολμήσατε ούτε τη χώρα σας να δείτε κατά </w:t>
      </w:r>
      <w:proofErr w:type="spellStart"/>
      <w:r>
        <w:rPr>
          <w:rFonts w:eastAsia="Times New Roman" w:cs="Times New Roman"/>
          <w:szCs w:val="24"/>
        </w:rPr>
        <w:t>πρόσωπον</w:t>
      </w:r>
      <w:proofErr w:type="spellEnd"/>
      <w:r>
        <w:rPr>
          <w:rFonts w:eastAsia="Times New Roman" w:cs="Times New Roman"/>
          <w:szCs w:val="24"/>
        </w:rPr>
        <w:t xml:space="preserve">, όχι να την αλλάξετε, αλλά εν πάση </w:t>
      </w:r>
      <w:proofErr w:type="spellStart"/>
      <w:r>
        <w:rPr>
          <w:rFonts w:eastAsia="Times New Roman" w:cs="Times New Roman"/>
          <w:szCs w:val="24"/>
        </w:rPr>
        <w:t>περιπτώσει</w:t>
      </w:r>
      <w:proofErr w:type="spellEnd"/>
      <w:r>
        <w:rPr>
          <w:rFonts w:eastAsia="Times New Roman" w:cs="Times New Roman"/>
          <w:szCs w:val="24"/>
        </w:rPr>
        <w:t>, να μελετήσετε το πρόβλημά της.</w:t>
      </w:r>
    </w:p>
    <w:p w14:paraId="6018844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Έχει παρεξηγήσει ένα κομμάτι της κοινωνίας τις περί συναίνεσης απόψεις μου. Νομίζουν</w:t>
      </w:r>
      <w:r>
        <w:rPr>
          <w:rFonts w:eastAsia="Times New Roman" w:cs="Times New Roman"/>
          <w:szCs w:val="24"/>
        </w:rPr>
        <w:t xml:space="preserve"> κάποιοι ότι θέλω να γίνει η συναίνεση και μια </w:t>
      </w:r>
      <w:r>
        <w:rPr>
          <w:rFonts w:eastAsia="Times New Roman" w:cs="Times New Roman"/>
          <w:szCs w:val="24"/>
        </w:rPr>
        <w:t>κ</w:t>
      </w:r>
      <w:r>
        <w:rPr>
          <w:rFonts w:eastAsia="Times New Roman" w:cs="Times New Roman"/>
          <w:szCs w:val="24"/>
        </w:rPr>
        <w:t xml:space="preserve">υβέρνηση τεχνοκρατών για να μπω εγώ μέσα. Ειλικρινά είναι το μόνο που δεν επιθυμώ. Και να γίνει αυτή η </w:t>
      </w:r>
      <w:r>
        <w:rPr>
          <w:rFonts w:eastAsia="Times New Roman" w:cs="Times New Roman"/>
          <w:szCs w:val="24"/>
        </w:rPr>
        <w:t>κ</w:t>
      </w:r>
      <w:r>
        <w:rPr>
          <w:rFonts w:eastAsia="Times New Roman" w:cs="Times New Roman"/>
          <w:szCs w:val="24"/>
        </w:rPr>
        <w:t>υβέρνηση, δηλώνω εις την Αίθουσα ότι δεν θα μπει η Ένωση Κεντρώων μέσα. Και εις αυτήν τη Βουλή δεν θα μπ</w:t>
      </w:r>
      <w:r>
        <w:rPr>
          <w:rFonts w:eastAsia="Times New Roman" w:cs="Times New Roman"/>
          <w:szCs w:val="24"/>
        </w:rPr>
        <w:t xml:space="preserve">ει η Ένωση Κεντρώων εις καμίαν </w:t>
      </w:r>
      <w:r>
        <w:rPr>
          <w:rFonts w:eastAsia="Times New Roman" w:cs="Times New Roman"/>
          <w:szCs w:val="24"/>
        </w:rPr>
        <w:t>κ</w:t>
      </w:r>
      <w:r>
        <w:rPr>
          <w:rFonts w:eastAsia="Times New Roman" w:cs="Times New Roman"/>
          <w:szCs w:val="24"/>
        </w:rPr>
        <w:t xml:space="preserve">υβέρνηση. Κάνω κι αυτή τη δήλωση να ηρεμήσουν κάποιοι, γιατί γράφουν ότι μπορεί να στηρίξω τον κ. Τσίπρα. Κάνω, λοιπόν, σαφή δήλωση ενώπιον της Βουλής. Εις αυτή τη Βουλή, δεν πρόκειται να στηρίξω καμίαν </w:t>
      </w:r>
      <w:r>
        <w:rPr>
          <w:rFonts w:eastAsia="Times New Roman" w:cs="Times New Roman"/>
          <w:szCs w:val="24"/>
        </w:rPr>
        <w:t>κ</w:t>
      </w:r>
      <w:r>
        <w:rPr>
          <w:rFonts w:eastAsia="Times New Roman" w:cs="Times New Roman"/>
          <w:szCs w:val="24"/>
        </w:rPr>
        <w:t>υβέρνηση, ούτε του Ι</w:t>
      </w:r>
      <w:r>
        <w:rPr>
          <w:rFonts w:eastAsia="Times New Roman" w:cs="Times New Roman"/>
          <w:szCs w:val="24"/>
        </w:rPr>
        <w:t>ησού Χριστού!</w:t>
      </w:r>
    </w:p>
    <w:p w14:paraId="6018844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Ηρεμήστε. Θα σας εξηγήσω τον λόγο. </w:t>
      </w:r>
    </w:p>
    <w:p w14:paraId="60188448"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Από το 2009 η χώρα έχει ένα καρκίνωμα. Κυβερνά ο Γιώργος Παπανδρέου αρχικά και όλοι οι άλλοι τον έλεγαν «γερμανοτσολιά», «προδότη» κ.λπ.. Ο άνθρωπος και να ήθελε τρία πράγματα να κάνει, που απεδείχθη ότι δε</w:t>
      </w:r>
      <w:r>
        <w:rPr>
          <w:rFonts w:eastAsia="Times New Roman" w:cs="Times New Roman"/>
          <w:szCs w:val="24"/>
        </w:rPr>
        <w:t xml:space="preserve">ν ήταν αρκούντος σοβαρός για να τα κάνει, εν πάση </w:t>
      </w:r>
      <w:proofErr w:type="spellStart"/>
      <w:r>
        <w:rPr>
          <w:rFonts w:eastAsia="Times New Roman" w:cs="Times New Roman"/>
          <w:szCs w:val="24"/>
        </w:rPr>
        <w:t>περιπτώσει</w:t>
      </w:r>
      <w:proofErr w:type="spellEnd"/>
      <w:r>
        <w:rPr>
          <w:rFonts w:eastAsia="Times New Roman" w:cs="Times New Roman"/>
          <w:szCs w:val="24"/>
        </w:rPr>
        <w:t>, έκανε πίσω κι αυτός. Πείτε ότι ήθελε και κάτι καλό να κάνει, έκανε πίσω. Ήρθε ο Σαμαράς και πάλι τον έλεγε ο ΣΥΡΙΖΑ προδότη κι έκανε ο άνθρωπος πίσω. Σου λέει πού να τα βάλω με τα φίδια; Στον λά</w:t>
      </w:r>
      <w:r>
        <w:rPr>
          <w:rFonts w:eastAsia="Times New Roman" w:cs="Times New Roman"/>
          <w:szCs w:val="24"/>
        </w:rPr>
        <w:t xml:space="preserve">κκο των </w:t>
      </w:r>
      <w:proofErr w:type="spellStart"/>
      <w:r>
        <w:rPr>
          <w:rFonts w:eastAsia="Times New Roman" w:cs="Times New Roman"/>
          <w:szCs w:val="24"/>
        </w:rPr>
        <w:t>όφεων</w:t>
      </w:r>
      <w:proofErr w:type="spellEnd"/>
      <w:r>
        <w:rPr>
          <w:rFonts w:eastAsia="Times New Roman" w:cs="Times New Roman"/>
          <w:szCs w:val="24"/>
        </w:rPr>
        <w:t xml:space="preserve"> αν πέσω, τελείωσα. </w:t>
      </w:r>
    </w:p>
    <w:p w14:paraId="6018844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Ήρθατε τώρα εσείς και με περίπου την ίδια συλλογιστική σας λένε προδότες οι υπόλοιποι. Έτσι δεν είναι; Ο τρόπος με τον οποίο σας πολεμούν δείχνει ότι θέλουν να σας ανατρέψουν και ζητούν εκλογές. Πιστεύετε ότι κυβερνήσεις τ</w:t>
      </w:r>
      <w:r>
        <w:rPr>
          <w:rFonts w:eastAsia="Times New Roman" w:cs="Times New Roman"/>
          <w:szCs w:val="24"/>
        </w:rPr>
        <w:t>έτοιας μορφής, υπονομευόμενες από τη μισή Βουλή –που δεν είναι ακριβώς η μισή- είναι οι κατάλληλες για να λύσουν το οικονομικό πρόβλημα της χώρας;</w:t>
      </w:r>
    </w:p>
    <w:p w14:paraId="6018844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Στην Πορτογαλία, ας πούμε, που τόλμησε, πήγαν ή όχι και τα πέντε κόμματα μαζί να κάνουν διαπραγμάτευση; Πήγαν</w:t>
      </w:r>
      <w:r>
        <w:rPr>
          <w:rFonts w:eastAsia="Times New Roman" w:cs="Times New Roman"/>
          <w:szCs w:val="24"/>
        </w:rPr>
        <w:t xml:space="preserve">. Στην Κύπρο συνέβησαν τέτοια πράγματα, οι μισοί να λένε τους άλλους μισούς προδότες; Μόνο η Ελλάδα έχει αυτή την κατάρα. Έχει μια </w:t>
      </w:r>
      <w:r>
        <w:rPr>
          <w:rFonts w:eastAsia="Times New Roman" w:cs="Times New Roman"/>
          <w:szCs w:val="24"/>
        </w:rPr>
        <w:lastRenderedPageBreak/>
        <w:t>εξουσιομανία. Πρέπει, δηλαδή, κάποιοι να διεκδικούν την εξουσία και πρέπει οι υπόλοιποι να τους υπονομεύουν. Αυτό είναι το πο</w:t>
      </w:r>
      <w:r>
        <w:rPr>
          <w:rFonts w:eastAsia="Times New Roman" w:cs="Times New Roman"/>
          <w:szCs w:val="24"/>
        </w:rPr>
        <w:t>λιτικό σύστημα στην Ελλάδα.</w:t>
      </w:r>
    </w:p>
    <w:p w14:paraId="6018844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Από αγωνία εγώ για να αλλάξει αυτό, εισηγήθηκα αυτή τη μεγάλη κυβέρνηση. Διότι ο λαός ρωτάει: «Πότε, κύριε Λεβέντη, θα βγούμε από τα μνημόνια;». Τι να απαντήσω στον λαό; Τι να του απαντήσω; Να πω να εμπιστευθούν τον κ. Τσίπρα ότ</w:t>
      </w:r>
      <w:r>
        <w:rPr>
          <w:rFonts w:eastAsia="Times New Roman" w:cs="Times New Roman"/>
          <w:szCs w:val="24"/>
        </w:rPr>
        <w:t>ι του χρόνου φεύγουμε; Να φάω και εγώ το ξύλο; Γιατί; Τι φταίω εγώ; Καταλάβατε; Τι έφταιγε, όταν ο Σαμαράς δεν έβγαλε τη χώρα από τα μνημόνια;</w:t>
      </w:r>
    </w:p>
    <w:p w14:paraId="6018844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Δεν αντιλαμβάνεστε ότι για δύο-τρία χρόνια έπρεπε να σταματήσουν οι </w:t>
      </w:r>
      <w:proofErr w:type="spellStart"/>
      <w:r>
        <w:rPr>
          <w:rFonts w:eastAsia="Times New Roman" w:cs="Times New Roman"/>
          <w:szCs w:val="24"/>
        </w:rPr>
        <w:t>τακτικισμοί</w:t>
      </w:r>
      <w:proofErr w:type="spellEnd"/>
      <w:r>
        <w:rPr>
          <w:rFonts w:eastAsia="Times New Roman" w:cs="Times New Roman"/>
          <w:szCs w:val="24"/>
        </w:rPr>
        <w:t xml:space="preserve">, αυτές οι </w:t>
      </w:r>
      <w:proofErr w:type="spellStart"/>
      <w:r>
        <w:rPr>
          <w:rFonts w:eastAsia="Times New Roman" w:cs="Times New Roman"/>
          <w:szCs w:val="24"/>
        </w:rPr>
        <w:t>αλληλοϋπονομεύσεις</w:t>
      </w:r>
      <w:proofErr w:type="spellEnd"/>
      <w:r>
        <w:rPr>
          <w:rFonts w:eastAsia="Times New Roman" w:cs="Times New Roman"/>
          <w:szCs w:val="24"/>
        </w:rPr>
        <w:t xml:space="preserve"> και </w:t>
      </w:r>
      <w:r>
        <w:rPr>
          <w:rFonts w:eastAsia="Times New Roman" w:cs="Times New Roman"/>
          <w:szCs w:val="24"/>
        </w:rPr>
        <w:t xml:space="preserve">να δώσουμε εικόνα σοβαρής χώρας; Ήταν τόσο κακό για τρία χρόνια αυτό το πολιτικό σύστημα να έδειχνε μια εικόνα πολιτικής </w:t>
      </w:r>
      <w:proofErr w:type="spellStart"/>
      <w:r>
        <w:rPr>
          <w:rFonts w:eastAsia="Times New Roman" w:cs="Times New Roman"/>
          <w:szCs w:val="24"/>
        </w:rPr>
        <w:t>σταθερότητος</w:t>
      </w:r>
      <w:proofErr w:type="spellEnd"/>
      <w:r>
        <w:rPr>
          <w:rFonts w:eastAsia="Times New Roman" w:cs="Times New Roman"/>
          <w:szCs w:val="24"/>
        </w:rPr>
        <w:t xml:space="preserve"> προς τα έξω για να πετύχουμε το καλύτερο της </w:t>
      </w:r>
      <w:r>
        <w:rPr>
          <w:rFonts w:eastAsia="Times New Roman" w:cs="Times New Roman"/>
          <w:szCs w:val="24"/>
        </w:rPr>
        <w:t>σ</w:t>
      </w:r>
      <w:r>
        <w:rPr>
          <w:rFonts w:eastAsia="Times New Roman" w:cs="Times New Roman"/>
          <w:szCs w:val="24"/>
        </w:rPr>
        <w:t>υμφωνίας που θα μπορούσαμε να πετύχουμε, το καλύτερο της διαπραγμάτευσης που</w:t>
      </w:r>
      <w:r>
        <w:rPr>
          <w:rFonts w:eastAsia="Times New Roman" w:cs="Times New Roman"/>
          <w:szCs w:val="24"/>
        </w:rPr>
        <w:t xml:space="preserve"> θα μπορούσαμε να κάνουμε; Είναι τόσο κακό αυτό ή δύσκολο να το αντιληφθείτε; Είναι τόσο γλυκιά η εξουσία; Τι έχει αυτή η εξουσία που, όταν την πιάσεις, δεν μπορείς να την χάσεις, δεν πρέπει να την χάσεις;</w:t>
      </w:r>
    </w:p>
    <w:p w14:paraId="6018844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Είπα εις τον κ. Τσίπρα, ο οποίος κυβερνάει: «Κύριε</w:t>
      </w:r>
      <w:r>
        <w:rPr>
          <w:rFonts w:eastAsia="Times New Roman" w:cs="Times New Roman"/>
          <w:szCs w:val="24"/>
        </w:rPr>
        <w:t xml:space="preserve"> Τσίπρα, εσύ κυβερνάς, εσύ έχεις την ευθύνη. Πήγαινε στον Πρόεδρο της Δημοκρατίας, κάλεσε και τον κ. Μητσοτάκη. Καλέστε τους και κάντε μια συζήτηση για μια κυβέρνηση δύο-τριών ετών για να λυθούν τα προβλήματα». Μου απαντάει ο κ. Τσίπρας: «Δεν το θέλει ο κ.</w:t>
      </w:r>
      <w:r>
        <w:rPr>
          <w:rFonts w:eastAsia="Times New Roman" w:cs="Times New Roman"/>
          <w:szCs w:val="24"/>
        </w:rPr>
        <w:t xml:space="preserve"> Μητσοτάκης». «Μα», λέω, «για να αποδειχθεί ότι δεν το θέλει ο κ. Μητσοτάκης, κάνε το εσύ. Πήγαινε εσύ, για να έχει όλη την ευθύνη μετά ο Μητσοτάκης. Τι έφερες πριν δέκα μήνες την απλή αναλογική;».</w:t>
      </w:r>
    </w:p>
    <w:p w14:paraId="6018844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Η απλή αναλογική τι σήμαινε για μένα; Δεν σήμαινε να ψηφίσ</w:t>
      </w:r>
      <w:r>
        <w:rPr>
          <w:rFonts w:eastAsia="Times New Roman" w:cs="Times New Roman"/>
          <w:szCs w:val="24"/>
        </w:rPr>
        <w:t>ω ένα νομοσχέδιο του ΣΥΡΙΖΑ. Για μένα, η απλή αναλογική σήμαινε να γυρίσει σελίδα η χώρα και να πάμε σε κυβερνητικούς συνασπισμούς. Αυτό σήμαινε. Γιατί ο κ. Τσίπρας δεν το τολμάει; Τι θα χάσει; Έναν χρόνο εξουσίας; Θα μείνει, όμως, στην ιστορία ως ο άνθρωπ</w:t>
      </w:r>
      <w:r>
        <w:rPr>
          <w:rFonts w:eastAsia="Times New Roman" w:cs="Times New Roman"/>
          <w:szCs w:val="24"/>
        </w:rPr>
        <w:t>ος που θυσίασε μήκος κυβερνητικής θητείας για να επιτύχουμε συναίνεση. Νομίζω ότι θα υποχρεωνόταν και ο κ. Μητσοτάκης, παρ</w:t>
      </w:r>
      <w:r>
        <w:rPr>
          <w:rFonts w:eastAsia="Times New Roman" w:cs="Times New Roman"/>
          <w:szCs w:val="24"/>
        </w:rPr>
        <w:t xml:space="preserve">’ </w:t>
      </w:r>
      <w:r>
        <w:rPr>
          <w:rFonts w:eastAsia="Times New Roman" w:cs="Times New Roman"/>
          <w:szCs w:val="24"/>
        </w:rPr>
        <w:t xml:space="preserve">ότι έχει </w:t>
      </w:r>
      <w:proofErr w:type="spellStart"/>
      <w:r>
        <w:rPr>
          <w:rFonts w:eastAsia="Times New Roman" w:cs="Times New Roman"/>
          <w:szCs w:val="24"/>
        </w:rPr>
        <w:t>δημοσκοπική</w:t>
      </w:r>
      <w:proofErr w:type="spellEnd"/>
      <w:r>
        <w:rPr>
          <w:rFonts w:eastAsia="Times New Roman" w:cs="Times New Roman"/>
          <w:szCs w:val="24"/>
        </w:rPr>
        <w:t xml:space="preserve"> άνοδο, να βοηθήσει, γιατί και αυτός δεν μπορεί να μην αγαπάει τη χώρα, δεν μπορεί να μη θέλει να λυθούν τα προβ</w:t>
      </w:r>
      <w:r>
        <w:rPr>
          <w:rFonts w:eastAsia="Times New Roman" w:cs="Times New Roman"/>
          <w:szCs w:val="24"/>
        </w:rPr>
        <w:t>λήματα της χώρας.</w:t>
      </w:r>
    </w:p>
    <w:p w14:paraId="6018844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Σαμαράς, ας πούμε, που το έκανε, είχε και εκείνος </w:t>
      </w:r>
      <w:proofErr w:type="spellStart"/>
      <w:r>
        <w:rPr>
          <w:rFonts w:eastAsia="Times New Roman" w:cs="Times New Roman"/>
          <w:szCs w:val="24"/>
        </w:rPr>
        <w:t>δημοσκοπική</w:t>
      </w:r>
      <w:proofErr w:type="spellEnd"/>
      <w:r>
        <w:rPr>
          <w:rFonts w:eastAsia="Times New Roman" w:cs="Times New Roman"/>
          <w:szCs w:val="24"/>
        </w:rPr>
        <w:t xml:space="preserve"> άνοδο, κύριε Μητσοτάκη. Έκανε, όμως, κυβέρνηση. Δεν τον συνέφερε ούτε τον ίδιο ούτε το κόμμα του. Το έκανε, όμως, το 2011. Εσείς σε τι διαφέρετε από τον κ. Σαμαρά; Κομματικός</w:t>
      </w:r>
      <w:r>
        <w:rPr>
          <w:rFonts w:eastAsia="Times New Roman" w:cs="Times New Roman"/>
          <w:szCs w:val="24"/>
        </w:rPr>
        <w:t xml:space="preserve"> πατριωτισμός είναι αυτό που σας διακρίνει και σας εμποδίζει; Είστε και νεότερος του Σαμαρά!</w:t>
      </w:r>
    </w:p>
    <w:p w14:paraId="6018845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Να γίνει αντιληπτό τι εννοώ. Εννοώ ότι για δύο-τρία χρόνια κατ’ ελάχιστον, μέχρι να αποκτήσει η χώρα σοβαρότητα, πρέπει να γίνει μια τέτοια κυβέρνηση. Χαμογελάτε. </w:t>
      </w:r>
      <w:r>
        <w:rPr>
          <w:rFonts w:eastAsia="Times New Roman" w:cs="Times New Roman"/>
          <w:szCs w:val="24"/>
        </w:rPr>
        <w:t xml:space="preserve">Δεν πειράζει. Εσείς που χαμογελάτε θα κληθείτε να λύσετε τα προβλήματα και θα καταρρεύσετε εντός πενταμήνου και τότε θα γελούν όλοι οι άλλοι μαζί σας. Να το ξέρετε αυτό το πράγμα. Μη χαμογελάτε, όταν μιλάει μια κεντρώα φωνή, γιατί στον τόπο αυτό είδαμε οι </w:t>
      </w:r>
      <w:r>
        <w:rPr>
          <w:rFonts w:eastAsia="Times New Roman" w:cs="Times New Roman"/>
          <w:szCs w:val="24"/>
        </w:rPr>
        <w:t>αυτοδυναμίες πού οδήγησαν τη χώρα: Στα ρουσφέτια, στην ασωτία και στην πτώχευση.</w:t>
      </w:r>
    </w:p>
    <w:p w14:paraId="6018845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Η χώρα πώς πτώχευσε; Από συμμαχικές κυβερνήσεις ή από αυτοδύναμες; Πείτε μου: Από τι πτώχευσε η χώρα; Δηλαδή, τι θα γίνει, αν έρθει ο κ. Σαμαράς τώρα, αύριο το πρωί και κάνει </w:t>
      </w:r>
      <w:r>
        <w:rPr>
          <w:rFonts w:eastAsia="Times New Roman" w:cs="Times New Roman"/>
          <w:szCs w:val="24"/>
        </w:rPr>
        <w:t xml:space="preserve">κυβέρνηση με την κ. Γεννηματά; Διότι άλλο κόμμα δεν βλέπω να </w:t>
      </w:r>
      <w:r>
        <w:rPr>
          <w:rFonts w:eastAsia="Times New Roman" w:cs="Times New Roman"/>
          <w:szCs w:val="24"/>
        </w:rPr>
        <w:lastRenderedPageBreak/>
        <w:t>υπάρχει πρόθυμο να βοηθήσει. Έτσι βλέπω, εκτός αν τελικά κάνετε ξανά εκλογές, εισηγηθείτε νέες εκλογές ή ελπίζετε σε αυτοδυναμία; Μην έχετε τέτοια όνειρα. Σας θεωρώ σοβαρό.</w:t>
      </w:r>
    </w:p>
    <w:p w14:paraId="6018845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Πιστεύω, λοιπόν, ότι, </w:t>
      </w:r>
      <w:r>
        <w:rPr>
          <w:rFonts w:eastAsia="Times New Roman" w:cs="Times New Roman"/>
          <w:szCs w:val="24"/>
        </w:rPr>
        <w:t xml:space="preserve">αν έρθετε στην εξουσία, πάλι επενδύσεις δεν θα φέρετε, πάλι η κυβέρνηση που θα φτιάξετε θα είναι </w:t>
      </w:r>
      <w:proofErr w:type="spellStart"/>
      <w:r>
        <w:rPr>
          <w:rFonts w:eastAsia="Times New Roman" w:cs="Times New Roman"/>
          <w:szCs w:val="24"/>
        </w:rPr>
        <w:t>εκατόν</w:t>
      </w:r>
      <w:proofErr w:type="spellEnd"/>
      <w:r>
        <w:rPr>
          <w:rFonts w:eastAsia="Times New Roman" w:cs="Times New Roman"/>
          <w:szCs w:val="24"/>
        </w:rPr>
        <w:t xml:space="preserve"> πενήντα δύο - </w:t>
      </w:r>
      <w:proofErr w:type="spellStart"/>
      <w:r>
        <w:rPr>
          <w:rFonts w:eastAsia="Times New Roman" w:cs="Times New Roman"/>
          <w:szCs w:val="24"/>
        </w:rPr>
        <w:t>εκατόν</w:t>
      </w:r>
      <w:proofErr w:type="spellEnd"/>
      <w:r>
        <w:rPr>
          <w:rFonts w:eastAsia="Times New Roman" w:cs="Times New Roman"/>
          <w:szCs w:val="24"/>
        </w:rPr>
        <w:t xml:space="preserve"> πενήντα τριών, πάλι όλα αυτά που λέτε για μειώσεις φόρων θα είναι παραμύθια.</w:t>
      </w:r>
    </w:p>
    <w:p w14:paraId="6018845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w:t>
      </w:r>
      <w:r>
        <w:rPr>
          <w:rFonts w:eastAsia="Times New Roman" w:cs="Times New Roman"/>
          <w:szCs w:val="24"/>
        </w:rPr>
        <w:t xml:space="preserve">Αντιπρόεδρος της Βουλής κ. </w:t>
      </w:r>
      <w:r w:rsidRPr="00C61BBD">
        <w:rPr>
          <w:rFonts w:eastAsia="Times New Roman" w:cs="Times New Roman"/>
          <w:b/>
          <w:szCs w:val="24"/>
        </w:rPr>
        <w:t>ΓΕΩΡΓΙΟΣ ΒΑΡΕΜΕΝΟΣ</w:t>
      </w:r>
      <w:r>
        <w:rPr>
          <w:rFonts w:eastAsia="Times New Roman" w:cs="Times New Roman"/>
          <w:szCs w:val="24"/>
        </w:rPr>
        <w:t>)</w:t>
      </w:r>
    </w:p>
    <w:p w14:paraId="6018845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Σε τι είστε καλύτερος από τον κ. Σαμαρά; Γιατί δεν τα έκανε όλα αυτά ο κ. Σαμαράς;</w:t>
      </w:r>
    </w:p>
    <w:p w14:paraId="6018845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Ήμουν στην Κόρινθο και ήταν ένας Βουλευτής σας, ο κ. Χατζηδάκης, ο οποίος σηκώθηκε και είπε, ούτε λίγο-ούτε πολύ, ότι αν βγείτ</w:t>
      </w:r>
      <w:r>
        <w:rPr>
          <w:rFonts w:eastAsia="Times New Roman" w:cs="Times New Roman"/>
          <w:szCs w:val="24"/>
        </w:rPr>
        <w:t>ε, θα είναι επίγειος παράδεισος, θα λυθούν αυτομάτως όλα. Μετά μου έδωσαν τον λόγο και είπα</w:t>
      </w:r>
      <w:r>
        <w:rPr>
          <w:rFonts w:eastAsia="Times New Roman" w:cs="Times New Roman"/>
          <w:szCs w:val="24"/>
        </w:rPr>
        <w:t>:</w:t>
      </w:r>
      <w:r>
        <w:rPr>
          <w:rFonts w:eastAsia="Times New Roman" w:cs="Times New Roman"/>
          <w:szCs w:val="24"/>
        </w:rPr>
        <w:t xml:space="preserve"> «Μόνο μία απορία έχω. Γιατί δεν τα κάνατε, όταν ήσασταν Κυβέρνηση; Ποιος σας εμπόδιζε;»</w:t>
      </w:r>
    </w:p>
    <w:p w14:paraId="6018845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Επομένως, αυτό το πράγμα που λέτε κάθε φορά, ότι δηλαδή αυτή τη φορά θα σώσ</w:t>
      </w:r>
      <w:r>
        <w:rPr>
          <w:rFonts w:eastAsia="Times New Roman" w:cs="Times New Roman"/>
          <w:szCs w:val="24"/>
        </w:rPr>
        <w:t>ετε τη χώρα, ότι αυτό που δεν καταφέ</w:t>
      </w:r>
      <w:r>
        <w:rPr>
          <w:rFonts w:eastAsia="Times New Roman" w:cs="Times New Roman"/>
          <w:szCs w:val="24"/>
        </w:rPr>
        <w:lastRenderedPageBreak/>
        <w:t xml:space="preserve">ρατε τόσες άλλες φορές θα το καταφέρετε τώρα, αυτό το παραμύθι πρέπει να σταματήσει, γιατί είναι ο τροφοδότης του δικομματισμού. </w:t>
      </w:r>
    </w:p>
    <w:p w14:paraId="6018845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Εγώ, λοιπόν, κύριοι του ΣΥΡΙΖΑ, πίστεψα ότι όταν ήρθε το νομοσχέδιο για την απλή αναλογική</w:t>
      </w:r>
      <w:r>
        <w:rPr>
          <w:rFonts w:eastAsia="Times New Roman" w:cs="Times New Roman"/>
          <w:szCs w:val="24"/>
        </w:rPr>
        <w:t xml:space="preserve">, συνοδευόταν από μία αληθινή θέλησή σας να πάμε σε συναινέσεις. Δεν πίστευα ότι το είδατε σαν ένα νομοσχέδιο ανάμεσα στα πεντακόσια που θα φέρνατε στη θητεία σας. Πίστευα </w:t>
      </w:r>
      <w:r>
        <w:rPr>
          <w:rFonts w:eastAsia="Times New Roman" w:cs="Times New Roman"/>
          <w:szCs w:val="24"/>
        </w:rPr>
        <w:t xml:space="preserve">ότι </w:t>
      </w:r>
      <w:r>
        <w:rPr>
          <w:rFonts w:eastAsia="Times New Roman" w:cs="Times New Roman"/>
          <w:szCs w:val="24"/>
        </w:rPr>
        <w:t xml:space="preserve">μέσα σας αυτό </w:t>
      </w:r>
      <w:r>
        <w:rPr>
          <w:rFonts w:eastAsia="Times New Roman" w:cs="Times New Roman"/>
          <w:szCs w:val="24"/>
        </w:rPr>
        <w:t xml:space="preserve">σας </w:t>
      </w:r>
      <w:r>
        <w:rPr>
          <w:rFonts w:eastAsia="Times New Roman" w:cs="Times New Roman"/>
          <w:szCs w:val="24"/>
        </w:rPr>
        <w:t>βάραινε. Έτσι ανέβηκα εδώ πάνω να το στηρίξω και βγήκαν όλες ο</w:t>
      </w:r>
      <w:r>
        <w:rPr>
          <w:rFonts w:eastAsia="Times New Roman" w:cs="Times New Roman"/>
          <w:szCs w:val="24"/>
        </w:rPr>
        <w:t>ι δεξιές εφημερίδες και μου έλεγαν ότι έχω φλερτ με τον ΣΥΡΙΖΑ. Κανένα φλερτ δεν είχα. Είχα απλώς τις κουβέντες του Αλέξανδρου Παπαναστασίου μέσα στην καρδιά μου που έλεγε ότι χώρα χωρίς απλή αναλογική δεν είναι δημοκρατική χώρα. Ο Αλέξανδρος Παπαναστασίου</w:t>
      </w:r>
      <w:r>
        <w:rPr>
          <w:rFonts w:eastAsia="Times New Roman" w:cs="Times New Roman"/>
          <w:szCs w:val="24"/>
        </w:rPr>
        <w:t xml:space="preserve"> επιχείρησε στο Σύνταγμα του 1926 να βάλει την απλή αναλογική. Έχει περάσει ένας αιώνας και αρκετοί σ’ αυτήν την Αίθουσα ακόμα δεν πιστεύουν στην απλή αναλογική. Ακόμα είμαστε ανώριμοι σαν πολιτικό σύστημα. </w:t>
      </w:r>
    </w:p>
    <w:p w14:paraId="60188458"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Θέλω να πω δυο λόγια και για το ΠΑΣΟΚ, το οποίο </w:t>
      </w:r>
      <w:r>
        <w:rPr>
          <w:rFonts w:eastAsia="Times New Roman" w:cs="Times New Roman"/>
          <w:szCs w:val="24"/>
        </w:rPr>
        <w:t xml:space="preserve">μαζεύτηκε σε μία αίθουσα για να κάνει συνέδριο. Ήταν ο Σημίτης, ο Γιώργος Παπανδρέου και όλοι αυτοί. Δηλαδή, όταν χειροκρότησε </w:t>
      </w:r>
      <w:r>
        <w:rPr>
          <w:rFonts w:eastAsia="Times New Roman" w:cs="Times New Roman"/>
          <w:szCs w:val="24"/>
        </w:rPr>
        <w:lastRenderedPageBreak/>
        <w:t>η αίθουσα τον Γιωργάκη Παπανδρέου, τι χειροκρότησαν; Χειροκροτήσατε το μνημόνιο, το Καστελόριζο; Τι χειροκροτήσατε; Χειροκροτήσατ</w:t>
      </w:r>
      <w:r>
        <w:rPr>
          <w:rFonts w:eastAsia="Times New Roman" w:cs="Times New Roman"/>
          <w:szCs w:val="24"/>
        </w:rPr>
        <w:t xml:space="preserve">ε το ένα εκατομμύριο διορισμούς, που είχε κάνει το ΠΑΣΟΚ όλα αυτά τα χρόνια; Χειροκροτήσατε τα 210 εκατομμύρια ευρώ δάνειο που χρωστάει ή την ψήφο που δώσατε υπέρ της ενισχυμένης; </w:t>
      </w:r>
    </w:p>
    <w:p w14:paraId="6018845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Εάν ο κ. Μητσοτάκης κάνει τον γύρο του θριάμβου, θα το οφείλει σε εσάς, κύριοι του ΠΑΣΟΚ. Σε ποιον άλλον θα το οφείλει; Δηλαδή, τι μαζευτήκατε να κάνετε στο συνέδριο; Να αλλάξετε το σήμα σας; </w:t>
      </w:r>
    </w:p>
    <w:p w14:paraId="6018845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της Δημοκρατικής Συμπαρ</w:t>
      </w:r>
      <w:r>
        <w:rPr>
          <w:rFonts w:eastAsia="Times New Roman" w:cs="Times New Roman"/>
          <w:szCs w:val="24"/>
        </w:rPr>
        <w:t>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018845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Δεν δέχομαι διακοπές, κύριε Πρόεδρε.</w:t>
      </w:r>
    </w:p>
    <w:p w14:paraId="6018845C"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έχετε τον λόγο, κύριοι συνάδελφοι.</w:t>
      </w:r>
    </w:p>
    <w:p w14:paraId="6018845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Συνεχίστε, κύριε Πρόεδρε.</w:t>
      </w:r>
    </w:p>
    <w:p w14:paraId="6018845E"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ΒΑΣΙΛΗΣ</w:t>
      </w:r>
      <w:r>
        <w:rPr>
          <w:rFonts w:eastAsia="Times New Roman" w:cs="Times New Roman"/>
          <w:b/>
          <w:szCs w:val="24"/>
        </w:rPr>
        <w:t xml:space="preserve"> ΛΕΒΕΝΤΗΣ (Πρόεδρος της Ένωσης Κεντρώων):</w:t>
      </w:r>
      <w:r>
        <w:rPr>
          <w:rFonts w:eastAsia="Times New Roman" w:cs="Times New Roman"/>
          <w:szCs w:val="24"/>
        </w:rPr>
        <w:t xml:space="preserve"> Είδατε τι γίνεται στην Αίθουσα, κύριε Πρόεδρε. Δεν</w:t>
      </w:r>
      <w:r>
        <w:rPr>
          <w:rFonts w:eastAsia="Times New Roman" w:cs="Times New Roman"/>
          <w:szCs w:val="24"/>
        </w:rPr>
        <w:t xml:space="preserve"> αντέχουν οι κύριοι. Δεν έχουν υπομονή. </w:t>
      </w:r>
    </w:p>
    <w:p w14:paraId="6018845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μόνο που έγινε, λοιπόν, ήταν αλλαγή σήματος. Ήταν τρικολόρε και έγινε </w:t>
      </w:r>
      <w:proofErr w:type="spellStart"/>
      <w:r>
        <w:rPr>
          <w:rFonts w:eastAsia="Times New Roman" w:cs="Times New Roman"/>
          <w:szCs w:val="24"/>
        </w:rPr>
        <w:t>τετρακολόρε</w:t>
      </w:r>
      <w:proofErr w:type="spellEnd"/>
      <w:r>
        <w:rPr>
          <w:rFonts w:eastAsia="Times New Roman" w:cs="Times New Roman"/>
          <w:szCs w:val="24"/>
        </w:rPr>
        <w:t>, δηλαδή τέσσερα χρώματα. Καταλάβατε;</w:t>
      </w:r>
    </w:p>
    <w:p w14:paraId="60188460"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(Γέλωτες στην Αίθουσα)</w:t>
      </w:r>
    </w:p>
    <w:p w14:paraId="6018846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Ντρέπονται, φαίνεται, για τον ήλιο. Ντρέπονται να υπερασπιστούν τον ήλ</w:t>
      </w:r>
      <w:r>
        <w:rPr>
          <w:rFonts w:eastAsia="Times New Roman" w:cs="Times New Roman"/>
          <w:szCs w:val="24"/>
        </w:rPr>
        <w:t>ιο και τον αρνήθηκαν κι αυτόν. Όμως, από την άλλη μεριά λένε ότι επί Ανδρέα Παπανδρέου ήταν οι καλύτερες εποχές. Και βέβαια ήταν οι καλύτερες εποχές, γιατί τη Δευτέρα πήγαινες στο ΠΑΣΟΚ και την Τρίτη στη ΔΕΗ να πιάσεις δουλειά. Και βέβαια τέτοιες εποχές ήτ</w:t>
      </w:r>
      <w:r>
        <w:rPr>
          <w:rFonts w:eastAsia="Times New Roman" w:cs="Times New Roman"/>
          <w:szCs w:val="24"/>
        </w:rPr>
        <w:t>αν οι καλύτερες, κυρίες και κύριοι.</w:t>
      </w:r>
    </w:p>
    <w:p w14:paraId="60188462"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60188463"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Αναφέρεστε στο κόμμα που άλλαξε την Ελλάδα, κύριε Πρόεδρε. Λίγο σεβασμό, αν μη τι άλλο. </w:t>
      </w:r>
    </w:p>
    <w:p w14:paraId="60188464"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ΒΑΣΙΛΗΣ</w:t>
      </w:r>
      <w:r>
        <w:rPr>
          <w:rFonts w:eastAsia="Times New Roman" w:cs="Times New Roman"/>
          <w:b/>
          <w:szCs w:val="24"/>
        </w:rPr>
        <w:t xml:space="preserve"> ΛΕΒΕΝΤΗΣ (Πρόεδρος της Ένωσης Κεντρώων):</w:t>
      </w:r>
      <w:r>
        <w:rPr>
          <w:rFonts w:eastAsia="Times New Roman" w:cs="Times New Roman"/>
          <w:szCs w:val="24"/>
        </w:rPr>
        <w:t xml:space="preserve"> Εν</w:t>
      </w:r>
      <w:r>
        <w:rPr>
          <w:rFonts w:eastAsia="Times New Roman" w:cs="Times New Roman"/>
          <w:szCs w:val="24"/>
        </w:rPr>
        <w:t>τάξει, εντάξει. Όντως αλλάξατε την Ελλάδα, αλλά προς τα πίσω. Έγιναν μεγάλες αλλαγές.</w:t>
      </w:r>
    </w:p>
    <w:p w14:paraId="60188465"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Αρκετά!</w:t>
      </w:r>
    </w:p>
    <w:p w14:paraId="60188466"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Ησυχία, κύριε Κωνσταντόπουλε.</w:t>
      </w:r>
    </w:p>
    <w:p w14:paraId="60188467"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ΒΑΣΙΛΗΣ</w:t>
      </w:r>
      <w:r>
        <w:rPr>
          <w:rFonts w:eastAsia="Times New Roman" w:cs="Times New Roman"/>
          <w:b/>
          <w:szCs w:val="24"/>
        </w:rPr>
        <w:t xml:space="preserve"> ΛΕΒΕΝΤΗΣ (Πρόεδρος της Ένωσης Κεντρώων):</w:t>
      </w:r>
      <w:r>
        <w:rPr>
          <w:rFonts w:eastAsia="Times New Roman" w:cs="Times New Roman"/>
          <w:szCs w:val="24"/>
        </w:rPr>
        <w:t xml:space="preserve"> Θα ήθελα να πω δυο λέξεις και για τους συμβασιούχους. Ετοιμάζεται η Κυβέρνηση…</w:t>
      </w:r>
    </w:p>
    <w:p w14:paraId="60188468"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(Θόρυβος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018846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Μη στενοχωριέστε. Δεν θέλετε να μεγαλώσει το ΠΑΣΟΚ; Σας υπόσχομαι ότι θα μεγαλώσει. Με τον Γιωργάκη και το</w:t>
      </w:r>
      <w:r>
        <w:rPr>
          <w:rFonts w:eastAsia="Times New Roman" w:cs="Times New Roman"/>
          <w:szCs w:val="24"/>
        </w:rPr>
        <w:t xml:space="preserve">ν Σημίτη θα μεγαλώσει, να είστε σίγουροι. </w:t>
      </w:r>
    </w:p>
    <w:p w14:paraId="6018846A"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 είστε σίγουρος, κύριε Πρόεδρε.</w:t>
      </w:r>
    </w:p>
    <w:p w14:paraId="6018846B"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ΒΑΣΙΛΗΣ</w:t>
      </w:r>
      <w:r>
        <w:rPr>
          <w:rFonts w:eastAsia="Times New Roman" w:cs="Times New Roman"/>
          <w:b/>
          <w:szCs w:val="24"/>
        </w:rPr>
        <w:t xml:space="preserve"> ΛΕΒΕΝΤΗΣ (Πρόεδρος της Ένωσης Κεντρώων): </w:t>
      </w:r>
      <w:r>
        <w:rPr>
          <w:rFonts w:eastAsia="Times New Roman" w:cs="Times New Roman"/>
          <w:szCs w:val="24"/>
        </w:rPr>
        <w:t>Ήθελα να πω για το Σύνταγμα. Η Κυβέρνηση κάνει κάποιες συζητήσεις για το Σύνταγμα και λέει ότι στέλνουν</w:t>
      </w:r>
      <w:r>
        <w:rPr>
          <w:rFonts w:eastAsia="Times New Roman" w:cs="Times New Roman"/>
          <w:szCs w:val="24"/>
        </w:rPr>
        <w:t xml:space="preserve"> οι ειδικοί τις απόψεις τους και κάποιος αναμεικτήρας εκεί παίρνει τις απόψεις των πολιτών και θα φέρει προτάσεις. </w:t>
      </w:r>
    </w:p>
    <w:p w14:paraId="6018846C" w14:textId="77777777" w:rsidR="00396B82" w:rsidRDefault="00B34233">
      <w:pPr>
        <w:spacing w:after="0" w:line="600" w:lineRule="auto"/>
        <w:jc w:val="both"/>
        <w:rPr>
          <w:rFonts w:eastAsia="Times New Roman" w:cs="Times New Roman"/>
          <w:szCs w:val="24"/>
        </w:rPr>
      </w:pPr>
      <w:r>
        <w:rPr>
          <w:rFonts w:eastAsia="Times New Roman" w:cs="Times New Roman"/>
          <w:szCs w:val="24"/>
        </w:rPr>
        <w:t xml:space="preserve">Εμείς </w:t>
      </w:r>
      <w:r>
        <w:rPr>
          <w:rFonts w:eastAsia="Times New Roman" w:cs="Times New Roman"/>
          <w:szCs w:val="24"/>
        </w:rPr>
        <w:t xml:space="preserve">ως </w:t>
      </w:r>
      <w:r>
        <w:rPr>
          <w:rFonts w:eastAsia="Times New Roman" w:cs="Times New Roman"/>
          <w:szCs w:val="24"/>
        </w:rPr>
        <w:t>κόμμα δεν έχουμε δεχθεί κα</w:t>
      </w:r>
      <w:r>
        <w:rPr>
          <w:rFonts w:eastAsia="Times New Roman" w:cs="Times New Roman"/>
          <w:szCs w:val="24"/>
        </w:rPr>
        <w:t>μ</w:t>
      </w:r>
      <w:r>
        <w:rPr>
          <w:rFonts w:eastAsia="Times New Roman" w:cs="Times New Roman"/>
          <w:szCs w:val="24"/>
        </w:rPr>
        <w:t>μία πρότασή σας, για να πούμε την άποψή μας. Στην Ένωση Κεντρώων δεν έχει έρθει ένα χαρτί που να λέει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Ξέρετε, επ’ αυτού του προπλάσματος, πείτε </w:t>
      </w:r>
      <w:r>
        <w:rPr>
          <w:rFonts w:eastAsia="Times New Roman" w:cs="Times New Roman"/>
          <w:szCs w:val="24"/>
        </w:rPr>
        <w:lastRenderedPageBreak/>
        <w:t>τις απόψεις σας». Άρα θα εμφανίσετε προτάσεις δικών σας ανθρώπων, προφανώς, που δίνουν απόψεις και θα πείτε</w:t>
      </w:r>
      <w:r>
        <w:rPr>
          <w:rFonts w:eastAsia="Times New Roman" w:cs="Times New Roman"/>
          <w:szCs w:val="24"/>
        </w:rPr>
        <w:t>:</w:t>
      </w:r>
      <w:r>
        <w:rPr>
          <w:rFonts w:eastAsia="Times New Roman" w:cs="Times New Roman"/>
          <w:szCs w:val="24"/>
        </w:rPr>
        <w:t xml:space="preserve"> «Αυτό είναι το αποτέλεσμα. Ελάτε να ψηφίσουμε».</w:t>
      </w:r>
      <w:r>
        <w:rPr>
          <w:rFonts w:eastAsia="Times New Roman" w:cs="Times New Roman"/>
          <w:szCs w:val="24"/>
        </w:rPr>
        <w:t xml:space="preserve"> </w:t>
      </w:r>
      <w:r>
        <w:rPr>
          <w:rFonts w:eastAsia="Times New Roman" w:cs="Times New Roman"/>
          <w:szCs w:val="24"/>
        </w:rPr>
        <w:t>Δεν θα γίνουν δεκτές από εμάς καμμία εκ των αλλαγών που σ</w:t>
      </w:r>
      <w:r>
        <w:rPr>
          <w:rFonts w:eastAsia="Times New Roman" w:cs="Times New Roman"/>
          <w:szCs w:val="24"/>
        </w:rPr>
        <w:t xml:space="preserve">κοπεύετε να κάνετε, γιατί διαβούλευση σημαίνει </w:t>
      </w:r>
      <w:proofErr w:type="spellStart"/>
      <w:r>
        <w:rPr>
          <w:rFonts w:eastAsia="Times New Roman" w:cs="Times New Roman"/>
          <w:szCs w:val="24"/>
        </w:rPr>
        <w:t>πρωτευόντως</w:t>
      </w:r>
      <w:proofErr w:type="spellEnd"/>
      <w:r>
        <w:rPr>
          <w:rFonts w:eastAsia="Times New Roman" w:cs="Times New Roman"/>
          <w:szCs w:val="24"/>
        </w:rPr>
        <w:t xml:space="preserve"> ενημέρωση. </w:t>
      </w:r>
    </w:p>
    <w:p w14:paraId="6018846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Εκείνο το οποίο βέβαια είδα και το οποίο δεν μου αρέσει καθόλου, είναι ότι στην τρίτη ψηφοφορία για τον Πρόεδρο της Βουλής θα γίνεται δημοψήφισμα. Το δημοψήφισμα αυτό, μεταξύ των δύο πρ</w:t>
      </w:r>
      <w:r>
        <w:rPr>
          <w:rFonts w:eastAsia="Times New Roman" w:cs="Times New Roman"/>
          <w:szCs w:val="24"/>
        </w:rPr>
        <w:t xml:space="preserve">ώτων από την Αίθουσα αυτή, ξέρετε τι σημαίνει; Θα διχάζουμε και τον λαό. Γιατί, ξέρετε, δημοψήφισμα σημαίνει να γίνουν εκλογές, να υπάρξει μια προεκλογική περίοδος και ο μισός λαός να είναι υπέρ του ενός και ο άλλος μισός υπέρ του άλλου. Ο Πρόεδρος, όμως, </w:t>
      </w:r>
      <w:r>
        <w:rPr>
          <w:rFonts w:eastAsia="Times New Roman" w:cs="Times New Roman"/>
          <w:szCs w:val="24"/>
        </w:rPr>
        <w:t>της Δημοκρατίας θα έχει τον μισό λαό. Είναι σοβαρό το θέμα. Δεν έπρεπε να το αποτολμήσετε αυτό.</w:t>
      </w:r>
    </w:p>
    <w:p w14:paraId="6018846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Εκείνο που μπορούσατε να κάνετε στην τρίτη ψηφοφορία, είναι να κατεβάσετε σε </w:t>
      </w:r>
      <w:proofErr w:type="spellStart"/>
      <w:r>
        <w:rPr>
          <w:rFonts w:eastAsia="Times New Roman" w:cs="Times New Roman"/>
          <w:szCs w:val="24"/>
        </w:rPr>
        <w:t>εκατόν</w:t>
      </w:r>
      <w:proofErr w:type="spellEnd"/>
      <w:r>
        <w:rPr>
          <w:rFonts w:eastAsia="Times New Roman" w:cs="Times New Roman"/>
          <w:szCs w:val="24"/>
        </w:rPr>
        <w:t xml:space="preserve"> εξήντα τον αριθμό των Βουλευτών που πρέπει να υπάρχουν για την ανάδειξη Προέ</w:t>
      </w:r>
      <w:r>
        <w:rPr>
          <w:rFonts w:eastAsia="Times New Roman" w:cs="Times New Roman"/>
          <w:szCs w:val="24"/>
        </w:rPr>
        <w:t xml:space="preserve">δρου. Αυτό το αντιλαμβάνομαι για να αποφύγουμε συχνές εκλογές. Όμως αυτό το πράγμα, να κατεβαίνουμε στον λαό μεταξύ των δύο πρώτων </w:t>
      </w:r>
      <w:r>
        <w:rPr>
          <w:rFonts w:eastAsia="Times New Roman" w:cs="Times New Roman"/>
          <w:szCs w:val="24"/>
        </w:rPr>
        <w:lastRenderedPageBreak/>
        <w:t xml:space="preserve">από αυτούς που ήταν υποψήφιοι από τα κόμματα, έρχεται προς το γελοίο και διχάζει τον λαό. </w:t>
      </w:r>
    </w:p>
    <w:p w14:paraId="6018846F" w14:textId="77777777" w:rsidR="00396B82" w:rsidRDefault="00B34233">
      <w:pPr>
        <w:spacing w:after="0" w:line="600" w:lineRule="auto"/>
        <w:ind w:firstLine="720"/>
        <w:jc w:val="both"/>
        <w:rPr>
          <w:rFonts w:eastAsia="Times New Roman" w:cs="Times New Roman"/>
          <w:bCs/>
          <w:szCs w:val="24"/>
        </w:rPr>
      </w:pPr>
      <w:r>
        <w:rPr>
          <w:rFonts w:eastAsia="Times New Roman" w:cs="Times New Roman"/>
          <w:szCs w:val="24"/>
        </w:rPr>
        <w:t>Πάμε στο θέμα των συμβασιούχων. Λέ</w:t>
      </w:r>
      <w:r>
        <w:rPr>
          <w:rFonts w:eastAsia="Times New Roman" w:cs="Times New Roman"/>
          <w:szCs w:val="24"/>
        </w:rPr>
        <w:t xml:space="preserve">τε ότι υπάρχουν εξήντα χιλιάδες συμβασιούχοι που πρέπει να διοριστούν ως μόνιμοι. Το Σύνταγμα, το Γενικό Λογιστήριο του Κράτους, όλοι αυτοί, έχουν πει ότι είναι αντισυνταγματικό. Αυτή η </w:t>
      </w:r>
      <w:r>
        <w:rPr>
          <w:rFonts w:eastAsia="Times New Roman" w:cs="Times New Roman"/>
          <w:bCs/>
          <w:szCs w:val="24"/>
        </w:rPr>
        <w:t>τροπολογία</w:t>
      </w:r>
      <w:r>
        <w:rPr>
          <w:rFonts w:eastAsia="Times New Roman" w:cs="Times New Roman"/>
          <w:szCs w:val="24"/>
        </w:rPr>
        <w:t xml:space="preserve"> που ψηφίσατε προ ημερών, τι είδους </w:t>
      </w:r>
      <w:r>
        <w:rPr>
          <w:rFonts w:eastAsia="Times New Roman" w:cs="Times New Roman"/>
          <w:bCs/>
          <w:szCs w:val="24"/>
        </w:rPr>
        <w:t>τροπολογία</w:t>
      </w:r>
      <w:r>
        <w:rPr>
          <w:rFonts w:eastAsia="Times New Roman" w:cs="Times New Roman"/>
          <w:szCs w:val="24"/>
        </w:rPr>
        <w:t xml:space="preserve"> είναι; Είναι </w:t>
      </w:r>
      <w:r>
        <w:rPr>
          <w:rFonts w:eastAsia="Times New Roman" w:cs="Times New Roman"/>
          <w:bCs/>
          <w:szCs w:val="24"/>
        </w:rPr>
        <w:t>τροπολογία</w:t>
      </w:r>
      <w:r>
        <w:rPr>
          <w:rFonts w:eastAsia="Times New Roman" w:cs="Times New Roman"/>
          <w:szCs w:val="24"/>
        </w:rPr>
        <w:t xml:space="preserve"> που πιστεύετε ότι είναι εντός των ορίων του Συντάγματος ή αρέσκεστε να ψηφίζετε </w:t>
      </w:r>
      <w:r>
        <w:rPr>
          <w:rFonts w:eastAsia="Times New Roman" w:cs="Times New Roman"/>
          <w:bCs/>
          <w:szCs w:val="24"/>
        </w:rPr>
        <w:t>τροπολογίες που να καταρρίπτονται; Ψηφίσατε για τις άδειες. Το πήραν πίσω. Ψηφίσατε για τους ελέγχους. Το πήραν πίσω. Η τροπολογία τώρα για τους συμβασιούχους. Δηλαδ</w:t>
      </w:r>
      <w:r>
        <w:rPr>
          <w:rFonts w:eastAsia="Times New Roman" w:cs="Times New Roman"/>
          <w:bCs/>
          <w:szCs w:val="24"/>
        </w:rPr>
        <w:t>ή διορίζανε επί χρόνια τα κόμματα και τώρα θα έρθει η Βουλή να πει μπράβο.</w:t>
      </w:r>
    </w:p>
    <w:p w14:paraId="60188470"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Cs/>
          <w:szCs w:val="24"/>
        </w:rPr>
        <w:t>Όσον αφορά στον Πρόεδρο της Δημοκρατίας, να ξέρετε ότι είναι ένα στίγμα για αυτόν το ότι μονιμοποίησε τους συμβασιούχους επί ημερών Νέας Δημοκρατίας. Εγώ ήμουν αντίθετος. Και ο κ. Μ</w:t>
      </w:r>
      <w:r>
        <w:rPr>
          <w:rFonts w:eastAsia="Times New Roman" w:cs="Times New Roman"/>
          <w:bCs/>
          <w:szCs w:val="24"/>
        </w:rPr>
        <w:t xml:space="preserve">ητσοτάκης, που δεν τον ψήφισε την ημέρα εκλογής Προέδρου, είχε κάποιο δίκιο, γιατί έζησε από κοντά τη μονιμοποίηση συμβασιούχων ο κ. Μητσοτάκης. Δεν θέλω να ξύσω πληγές τώρα, να το αναφέρω, αλλά είχε ένα ηθικό βάρος η κίνησή του. </w:t>
      </w:r>
      <w:r>
        <w:rPr>
          <w:rFonts w:eastAsia="Times New Roman" w:cs="Times New Roman"/>
          <w:bCs/>
          <w:szCs w:val="24"/>
        </w:rPr>
        <w:lastRenderedPageBreak/>
        <w:t xml:space="preserve">Ήταν σε ένα Υπουργείο και </w:t>
      </w:r>
      <w:r>
        <w:rPr>
          <w:rFonts w:eastAsia="Times New Roman" w:cs="Times New Roman"/>
          <w:bCs/>
          <w:szCs w:val="24"/>
        </w:rPr>
        <w:t xml:space="preserve">έζησε από κοντά τι έκανε ο κ. Παυλόπουλος. Ο κ. Παυλόπουλος τα καθήκοντά του τα ασκεί πολύ σωστά, αλλά τότε ήταν Υπουργός της Νέας Δημοκρατίας και </w:t>
      </w:r>
      <w:proofErr w:type="spellStart"/>
      <w:r>
        <w:rPr>
          <w:rFonts w:eastAsia="Times New Roman" w:cs="Times New Roman"/>
          <w:bCs/>
          <w:szCs w:val="24"/>
        </w:rPr>
        <w:t>εδόθη</w:t>
      </w:r>
      <w:proofErr w:type="spellEnd"/>
      <w:r>
        <w:rPr>
          <w:rFonts w:eastAsia="Times New Roman" w:cs="Times New Roman"/>
          <w:bCs/>
          <w:szCs w:val="24"/>
        </w:rPr>
        <w:t xml:space="preserve"> εντολή μονιμοποίησης των συμβασιούχων. </w:t>
      </w:r>
    </w:p>
    <w:p w14:paraId="60188471"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Cs/>
          <w:szCs w:val="24"/>
        </w:rPr>
        <w:t>Αυτά είναι αντίθετα και με το πνεύμα και με το γράμμα του Συντά</w:t>
      </w:r>
      <w:r>
        <w:rPr>
          <w:rFonts w:eastAsia="Times New Roman" w:cs="Times New Roman"/>
          <w:bCs/>
          <w:szCs w:val="24"/>
        </w:rPr>
        <w:t xml:space="preserve">γματος. Τώρα, αν η Αίθουσα, στην επιχείρηση ψηφοθηρίας, θυσιάζει τα συντάγματα και τους νόμους, αυτό είναι ένα άλλο ζήτημα. Πάντως δεν έχουμε δικαίωμα σήμερα, εν </w:t>
      </w:r>
      <w:proofErr w:type="spellStart"/>
      <w:r>
        <w:rPr>
          <w:rFonts w:eastAsia="Times New Roman" w:cs="Times New Roman"/>
          <w:bCs/>
          <w:szCs w:val="24"/>
        </w:rPr>
        <w:t>έτει</w:t>
      </w:r>
      <w:proofErr w:type="spellEnd"/>
      <w:r>
        <w:rPr>
          <w:rFonts w:eastAsia="Times New Roman" w:cs="Times New Roman"/>
          <w:bCs/>
          <w:szCs w:val="24"/>
        </w:rPr>
        <w:t xml:space="preserve"> 2017, να μονιμοποιούμε, όση ανάγκη και αν υπάρχει. Ξέρετε γιατί το λέω αυτό; Γιατί στο </w:t>
      </w:r>
      <w:r>
        <w:rPr>
          <w:rFonts w:eastAsia="Times New Roman" w:cs="Times New Roman"/>
          <w:bCs/>
          <w:szCs w:val="24"/>
        </w:rPr>
        <w:t>δ</w:t>
      </w:r>
      <w:r>
        <w:rPr>
          <w:rFonts w:eastAsia="Times New Roman" w:cs="Times New Roman"/>
          <w:bCs/>
          <w:szCs w:val="24"/>
        </w:rPr>
        <w:t>η</w:t>
      </w:r>
      <w:r>
        <w:rPr>
          <w:rFonts w:eastAsia="Times New Roman" w:cs="Times New Roman"/>
          <w:bCs/>
          <w:szCs w:val="24"/>
        </w:rPr>
        <w:t>μόσιο υπάρχει το εξής</w:t>
      </w:r>
      <w:r>
        <w:rPr>
          <w:rFonts w:eastAsia="Times New Roman" w:cs="Times New Roman"/>
          <w:bCs/>
          <w:szCs w:val="24"/>
        </w:rPr>
        <w:t>,</w:t>
      </w:r>
      <w:r>
        <w:rPr>
          <w:rFonts w:eastAsia="Times New Roman" w:cs="Times New Roman"/>
          <w:bCs/>
          <w:szCs w:val="24"/>
        </w:rPr>
        <w:t xml:space="preserve"> έχουμε αλλού περίσσευμα, αλλού έλλειμμα. Ας γίνει, λοιπόν, μια μετακίνηση. Θα φορτώνουμε και άλλους στο </w:t>
      </w:r>
      <w:r>
        <w:rPr>
          <w:rFonts w:eastAsia="Times New Roman" w:cs="Times New Roman"/>
          <w:bCs/>
          <w:szCs w:val="24"/>
        </w:rPr>
        <w:t>δ</w:t>
      </w:r>
      <w:r>
        <w:rPr>
          <w:rFonts w:eastAsia="Times New Roman" w:cs="Times New Roman"/>
          <w:bCs/>
          <w:szCs w:val="24"/>
        </w:rPr>
        <w:t xml:space="preserve">ημόσιο; Αφού πάμε να μειώσουμε τα έξοδα του κράτους, διά αυτού του τρόπου θα τα μειώσουμε, μονιμοποιώντας τους παλιούς; </w:t>
      </w:r>
    </w:p>
    <w:p w14:paraId="60188472"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Cs/>
          <w:szCs w:val="24"/>
        </w:rPr>
        <w:t xml:space="preserve">Κάθε </w:t>
      </w:r>
      <w:r>
        <w:rPr>
          <w:rFonts w:eastAsia="Times New Roman" w:cs="Times New Roman"/>
          <w:bCs/>
          <w:szCs w:val="24"/>
        </w:rPr>
        <w:t>τόσο γράφουν οι εφημερίες: Τόσοι γιατροί, χρειάζονται τόσοι εδώ κ.λπ</w:t>
      </w:r>
      <w:r>
        <w:rPr>
          <w:rFonts w:eastAsia="Times New Roman" w:cs="Times New Roman"/>
          <w:bCs/>
          <w:szCs w:val="24"/>
        </w:rPr>
        <w:t>.</w:t>
      </w:r>
      <w:r>
        <w:rPr>
          <w:rFonts w:eastAsia="Times New Roman" w:cs="Times New Roman"/>
          <w:bCs/>
          <w:szCs w:val="24"/>
        </w:rPr>
        <w:t xml:space="preserve">. Δηλαδή και μονιμοποίηση των παλιών και διορισμός καινούργιων; Και πότε το ελληνικό </w:t>
      </w:r>
      <w:r>
        <w:rPr>
          <w:rFonts w:eastAsia="Times New Roman" w:cs="Times New Roman"/>
          <w:bCs/>
          <w:szCs w:val="24"/>
        </w:rPr>
        <w:t>δ</w:t>
      </w:r>
      <w:r>
        <w:rPr>
          <w:rFonts w:eastAsia="Times New Roman" w:cs="Times New Roman"/>
          <w:bCs/>
          <w:szCs w:val="24"/>
        </w:rPr>
        <w:t>ημόσιο θα ελαφρύνει σε έξοδα; Πότε θα πάψει να είναι η γάγγραινα της χώρας, κυρίες και κύριοι; Θέλετε</w:t>
      </w:r>
      <w:r>
        <w:rPr>
          <w:rFonts w:eastAsia="Times New Roman" w:cs="Times New Roman"/>
          <w:bCs/>
          <w:szCs w:val="24"/>
        </w:rPr>
        <w:t xml:space="preserve"> τη νοοτροπία της ψηφοθηρίας να την κληρονομεί η κάθε κυβέρνηση από την προηγούμενη και να έχει </w:t>
      </w:r>
      <w:r>
        <w:rPr>
          <w:rFonts w:eastAsia="Times New Roman" w:cs="Times New Roman"/>
          <w:bCs/>
          <w:szCs w:val="24"/>
        </w:rPr>
        <w:lastRenderedPageBreak/>
        <w:t xml:space="preserve">το επιχείρημα ότι και οι προηγούμενοι το ίδιο έκαναν; Αυτός είναι ο τρόπος της διακυβέρνησης; </w:t>
      </w:r>
    </w:p>
    <w:p w14:paraId="60188473"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Cs/>
          <w:szCs w:val="24"/>
        </w:rPr>
        <w:t>Είμαι αντίθετος με μονιμοποιήσεις. Πρέπει για λίγα χρόνια να βγαί</w:t>
      </w:r>
      <w:r>
        <w:rPr>
          <w:rFonts w:eastAsia="Times New Roman" w:cs="Times New Roman"/>
          <w:bCs/>
          <w:szCs w:val="24"/>
        </w:rPr>
        <w:t xml:space="preserve">νουν πέντε και να μπαίνει ένας. Ας το τηρήσουμε, τουλάχιστον αυτό. Να δείξουμε σοβαρότητα. </w:t>
      </w:r>
    </w:p>
    <w:p w14:paraId="60188474"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Cs/>
          <w:szCs w:val="24"/>
        </w:rPr>
        <w:t xml:space="preserve">Λέει η Κυβέρνηση ότι έχει λυθεί το οικονομικό. Ο </w:t>
      </w:r>
      <w:proofErr w:type="spellStart"/>
      <w:r>
        <w:rPr>
          <w:rFonts w:eastAsia="Times New Roman" w:cs="Times New Roman"/>
          <w:bCs/>
          <w:szCs w:val="24"/>
        </w:rPr>
        <w:t>Μπαρόζο</w:t>
      </w:r>
      <w:proofErr w:type="spellEnd"/>
      <w:r>
        <w:rPr>
          <w:rFonts w:eastAsia="Times New Roman" w:cs="Times New Roman"/>
          <w:bCs/>
          <w:szCs w:val="24"/>
        </w:rPr>
        <w:t xml:space="preserve">, ο οποίος ήρθε πριν δεκαπέντε ημέρες, είπε ότι κίνδυνος για </w:t>
      </w:r>
      <w:proofErr w:type="spellStart"/>
      <w:r>
        <w:rPr>
          <w:rFonts w:eastAsia="Times New Roman" w:cs="Times New Roman"/>
          <w:bCs/>
          <w:szCs w:val="24"/>
          <w:lang w:val="en-US"/>
        </w:rPr>
        <w:t>Grexit</w:t>
      </w:r>
      <w:proofErr w:type="spellEnd"/>
      <w:r>
        <w:rPr>
          <w:rFonts w:eastAsia="Times New Roman" w:cs="Times New Roman"/>
          <w:bCs/>
          <w:szCs w:val="24"/>
        </w:rPr>
        <w:t xml:space="preserve"> υπάρχει ακόμα. Ο </w:t>
      </w:r>
      <w:proofErr w:type="spellStart"/>
      <w:r>
        <w:rPr>
          <w:rFonts w:eastAsia="Times New Roman" w:cs="Times New Roman"/>
          <w:bCs/>
          <w:szCs w:val="24"/>
        </w:rPr>
        <w:t>Μπαρόζο</w:t>
      </w:r>
      <w:proofErr w:type="spellEnd"/>
      <w:r>
        <w:rPr>
          <w:rFonts w:eastAsia="Times New Roman" w:cs="Times New Roman"/>
          <w:bCs/>
          <w:szCs w:val="24"/>
        </w:rPr>
        <w:t xml:space="preserve"> ήταν εχθρός της Κυβέρνησης; Ήταν εχθρός;</w:t>
      </w:r>
    </w:p>
    <w:p w14:paraId="60188475"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
          <w:bCs/>
          <w:szCs w:val="24"/>
        </w:rPr>
        <w:t xml:space="preserve">ΝΙΚΟΛΑΟΣ ΞΥΔΑΚΗΣ: </w:t>
      </w:r>
      <w:r>
        <w:rPr>
          <w:rFonts w:eastAsia="Times New Roman" w:cs="Times New Roman"/>
          <w:bCs/>
          <w:szCs w:val="24"/>
        </w:rPr>
        <w:t xml:space="preserve">Εραστής! Αντιπρόεδρος στην </w:t>
      </w:r>
      <w:r>
        <w:rPr>
          <w:rFonts w:eastAsia="Times New Roman" w:cs="Times New Roman"/>
          <w:bCs/>
          <w:szCs w:val="24"/>
        </w:rPr>
        <w:t>«GOLDMAN SACHS»</w:t>
      </w:r>
      <w:r>
        <w:rPr>
          <w:rFonts w:eastAsia="Times New Roman" w:cs="Times New Roman"/>
          <w:bCs/>
          <w:szCs w:val="24"/>
        </w:rPr>
        <w:t>.</w:t>
      </w:r>
    </w:p>
    <w:p w14:paraId="60188476"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
          <w:bCs/>
          <w:szCs w:val="24"/>
        </w:rPr>
        <w:t xml:space="preserve">ΒΑΣΙΛΗΣ ΛΕΒΕΝΤΗΣ (Πρόεδρος της Ένωσης Κεντρώων): </w:t>
      </w:r>
      <w:r>
        <w:rPr>
          <w:rFonts w:eastAsia="Times New Roman" w:cs="Times New Roman"/>
          <w:bCs/>
          <w:szCs w:val="24"/>
        </w:rPr>
        <w:t xml:space="preserve">Αυτό είναι ο </w:t>
      </w:r>
      <w:proofErr w:type="spellStart"/>
      <w:r>
        <w:rPr>
          <w:rFonts w:eastAsia="Times New Roman" w:cs="Times New Roman"/>
          <w:bCs/>
          <w:szCs w:val="24"/>
        </w:rPr>
        <w:t>Μπαρόζο</w:t>
      </w:r>
      <w:proofErr w:type="spellEnd"/>
      <w:r>
        <w:rPr>
          <w:rFonts w:eastAsia="Times New Roman" w:cs="Times New Roman"/>
          <w:bCs/>
          <w:szCs w:val="24"/>
        </w:rPr>
        <w:t>; Ο Αντιπρόεδρος…</w:t>
      </w:r>
    </w:p>
    <w:p w14:paraId="60188477"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
          <w:bCs/>
          <w:szCs w:val="24"/>
        </w:rPr>
        <w:t>ΝΙΚΟΛΑΟΣ ΞΥΔΑΚΗΣ:</w:t>
      </w:r>
      <w:r>
        <w:rPr>
          <w:rFonts w:eastAsia="Times New Roman" w:cs="Times New Roman"/>
          <w:bCs/>
          <w:szCs w:val="24"/>
        </w:rPr>
        <w:t xml:space="preserve"> Δεν είναι τίποτα άλλο.</w:t>
      </w:r>
    </w:p>
    <w:p w14:paraId="60188478"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Και οι σύγχρονοι που λένε τα ίδια, οι σύγχρονοι είναι όλοι μαζί σας; </w:t>
      </w:r>
    </w:p>
    <w:p w14:paraId="6018847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Λοιπόν, εντάξει, ένας χρόνος είναι. Θα το δούμε. Ένας χρόνος είναι, κύριε </w:t>
      </w:r>
      <w:proofErr w:type="spellStart"/>
      <w:r>
        <w:rPr>
          <w:rFonts w:eastAsia="Times New Roman" w:cs="Times New Roman"/>
          <w:szCs w:val="24"/>
        </w:rPr>
        <w:t>Ξυδάκη</w:t>
      </w:r>
      <w:proofErr w:type="spellEnd"/>
      <w:r>
        <w:rPr>
          <w:rFonts w:eastAsia="Times New Roman" w:cs="Times New Roman"/>
          <w:szCs w:val="24"/>
        </w:rPr>
        <w:t>. Κοντός ψαλμός, αλληλούια! Μην βιάζεστε. Θα χαίρεστε έν</w:t>
      </w:r>
      <w:r>
        <w:rPr>
          <w:rFonts w:eastAsia="Times New Roman" w:cs="Times New Roman"/>
          <w:szCs w:val="24"/>
        </w:rPr>
        <w:t xml:space="preserve">αν χρόνο. </w:t>
      </w:r>
      <w:r>
        <w:rPr>
          <w:rFonts w:eastAsia="Times New Roman" w:cs="Times New Roman"/>
          <w:szCs w:val="24"/>
          <w:lang w:val="en-US"/>
        </w:rPr>
        <w:t>T</w:t>
      </w:r>
      <w:r>
        <w:rPr>
          <w:rFonts w:eastAsia="Times New Roman" w:cs="Times New Roman"/>
          <w:szCs w:val="24"/>
        </w:rPr>
        <w:t xml:space="preserve">ι θα κάνετε μετά δεν γνωρίζω. </w:t>
      </w:r>
    </w:p>
    <w:p w14:paraId="6018847A"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ΞΥΔΑΚΗΣ:</w:t>
      </w:r>
      <w:r>
        <w:rPr>
          <w:rFonts w:eastAsia="Times New Roman" w:cs="Times New Roman"/>
          <w:szCs w:val="24"/>
        </w:rPr>
        <w:t xml:space="preserve"> Θα πάμε στην εργασία μας, κύριε Πρόεδρε. </w:t>
      </w:r>
    </w:p>
    <w:p w14:paraId="6018847B"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Τι ζημιά, όμως, θα έχετε κάνει στη χώρα, κύριε </w:t>
      </w:r>
      <w:proofErr w:type="spellStart"/>
      <w:r>
        <w:rPr>
          <w:rFonts w:eastAsia="Times New Roman" w:cs="Times New Roman"/>
          <w:szCs w:val="24"/>
        </w:rPr>
        <w:t>Ξυδάκη</w:t>
      </w:r>
      <w:proofErr w:type="spellEnd"/>
      <w:r>
        <w:rPr>
          <w:rFonts w:eastAsia="Times New Roman" w:cs="Times New Roman"/>
          <w:szCs w:val="24"/>
        </w:rPr>
        <w:t>; Η εργασία βεβαίως είναι λύση, αλλά τη ζημιά που θα</w:t>
      </w:r>
      <w:r>
        <w:rPr>
          <w:rFonts w:eastAsia="Times New Roman" w:cs="Times New Roman"/>
          <w:szCs w:val="24"/>
        </w:rPr>
        <w:t xml:space="preserve"> έχετε κάνει, ποιος θα την πληρώσει; Εσείς από την τσέπη σας; </w:t>
      </w:r>
    </w:p>
    <w:p w14:paraId="6018847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Τέλος, θέλω να πω δυο πραγματάκια. Ξέρω ότι η Αίθουσα ζει στον κόσμο της. Εσείς θα λύσετε μόνοι σας τα οικονομικά και ο Μητσοτάκης από τώρα ράβει κοστούμια Υπουργών. Ξέρω ότι η Αίθουσα έχει χάσ</w:t>
      </w:r>
      <w:r>
        <w:rPr>
          <w:rFonts w:eastAsia="Times New Roman" w:cs="Times New Roman"/>
          <w:szCs w:val="24"/>
        </w:rPr>
        <w:t xml:space="preserve">ει πλέον τη σοβαρότητά της, δεν πειράζει, και φωνές συναίνεσης και λογικής δεν τις ακούει καθόλου ή τις θεωρεί γραφικές ή όπως αλλιώς τις θεωρεί. Εμείς θα συνεχίσουμε ως Κεντρώοι να </w:t>
      </w:r>
      <w:proofErr w:type="spellStart"/>
      <w:r>
        <w:rPr>
          <w:rFonts w:eastAsia="Times New Roman" w:cs="Times New Roman"/>
          <w:szCs w:val="24"/>
        </w:rPr>
        <w:t>μαχόμεθα</w:t>
      </w:r>
      <w:proofErr w:type="spellEnd"/>
      <w:r>
        <w:rPr>
          <w:rFonts w:eastAsia="Times New Roman" w:cs="Times New Roman"/>
          <w:szCs w:val="24"/>
        </w:rPr>
        <w:t xml:space="preserve"> για το σωστό και δεν μας νοιάζει πώς θα φερθεί η Αίθουσα. Εις τον</w:t>
      </w:r>
      <w:r>
        <w:rPr>
          <w:rFonts w:eastAsia="Times New Roman" w:cs="Times New Roman"/>
          <w:szCs w:val="24"/>
        </w:rPr>
        <w:t xml:space="preserve"> λαό απευθύνομαι εγώ. Και εδώ από τη Βουλή, απ’ αυτό το Βήμα, μην νομίζετε ότι πρωτίστως αναφέρομαι εις τους τριακοσίους. Αναφέρομαι κυρίως εις τον λαό που ακούει και που βλέπει ότι ένα πολιτικό σύστημα δεν μπορεί να ομονοήσει, να λύσει πέντε προβλήματα κα</w:t>
      </w:r>
      <w:r>
        <w:rPr>
          <w:rFonts w:eastAsia="Times New Roman" w:cs="Times New Roman"/>
          <w:szCs w:val="24"/>
        </w:rPr>
        <w:t xml:space="preserve">ι έχουμε οι μισοί να λένε ότι μπορούν μόνοι τους, </w:t>
      </w:r>
      <w:proofErr w:type="spellStart"/>
      <w:r>
        <w:rPr>
          <w:rFonts w:eastAsia="Times New Roman" w:cs="Times New Roman"/>
          <w:szCs w:val="24"/>
        </w:rPr>
        <w:t>υβριζόμενοι</w:t>
      </w:r>
      <w:proofErr w:type="spellEnd"/>
      <w:r>
        <w:rPr>
          <w:rFonts w:eastAsia="Times New Roman" w:cs="Times New Roman"/>
          <w:szCs w:val="24"/>
        </w:rPr>
        <w:t xml:space="preserve"> και υπονομευόμενοι από τους άλλους και οι άλλοι να ράβουν κοστούμια γιατί θα το </w:t>
      </w:r>
      <w:r>
        <w:rPr>
          <w:rFonts w:eastAsia="Times New Roman" w:cs="Times New Roman"/>
          <w:szCs w:val="24"/>
        </w:rPr>
        <w:lastRenderedPageBreak/>
        <w:t xml:space="preserve">κάνουν το ίδιο αύριο. Και στο μεταξύ, το κόστος, τις αυτοκτονίες, τις μεταφορές στο εξωτερικό νέων μας, ποιος τις </w:t>
      </w:r>
      <w:r>
        <w:rPr>
          <w:rFonts w:eastAsia="Times New Roman" w:cs="Times New Roman"/>
          <w:szCs w:val="24"/>
        </w:rPr>
        <w:t>πληρώνει; Ποιος έχει το θάρρος να πληρώσει όλα αυτά τα βάρη;</w:t>
      </w:r>
    </w:p>
    <w:p w14:paraId="6018847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Ξυδάκης</w:t>
      </w:r>
      <w:proofErr w:type="spellEnd"/>
      <w:r>
        <w:rPr>
          <w:rFonts w:eastAsia="Times New Roman" w:cs="Times New Roman"/>
          <w:szCs w:val="24"/>
        </w:rPr>
        <w:t xml:space="preserve"> λέει θα πάει σπίτι του. Όχι, κύριε </w:t>
      </w:r>
      <w:proofErr w:type="spellStart"/>
      <w:r>
        <w:rPr>
          <w:rFonts w:eastAsia="Times New Roman" w:cs="Times New Roman"/>
          <w:szCs w:val="24"/>
        </w:rPr>
        <w:t>Ξυδάκη</w:t>
      </w:r>
      <w:proofErr w:type="spellEnd"/>
      <w:r>
        <w:rPr>
          <w:rFonts w:eastAsia="Times New Roman" w:cs="Times New Roman"/>
          <w:szCs w:val="24"/>
        </w:rPr>
        <w:t xml:space="preserve">, δεν είναι μόνο το σπίτι σας, είναι και οι ευθύνες σας, κύριε </w:t>
      </w:r>
      <w:proofErr w:type="spellStart"/>
      <w:r>
        <w:rPr>
          <w:rFonts w:eastAsia="Times New Roman" w:cs="Times New Roman"/>
          <w:szCs w:val="24"/>
        </w:rPr>
        <w:t>Ξυδάκη</w:t>
      </w:r>
      <w:proofErr w:type="spellEnd"/>
      <w:r>
        <w:rPr>
          <w:rFonts w:eastAsia="Times New Roman" w:cs="Times New Roman"/>
          <w:szCs w:val="24"/>
        </w:rPr>
        <w:t xml:space="preserve">. </w:t>
      </w:r>
    </w:p>
    <w:p w14:paraId="6018847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018847F"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w:t>
      </w:r>
      <w:r>
        <w:rPr>
          <w:rFonts w:eastAsia="Times New Roman" w:cs="Times New Roman"/>
          <w:szCs w:val="24"/>
        </w:rPr>
        <w:t>ων)</w:t>
      </w:r>
    </w:p>
    <w:p w14:paraId="60188480" w14:textId="77777777" w:rsidR="00396B82" w:rsidRDefault="00B34233">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Κι εμείς ευχαριστούμε, κύριε Πρόεδρε. </w:t>
      </w:r>
    </w:p>
    <w:p w14:paraId="6018848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Πρόεδρος του Ποταμιού, ο κ. Σταύρος Θεοδωράκης. </w:t>
      </w:r>
    </w:p>
    <w:p w14:paraId="60188482" w14:textId="77777777" w:rsidR="00396B82" w:rsidRDefault="00B34233">
      <w:pPr>
        <w:spacing w:after="0" w:line="600" w:lineRule="auto"/>
        <w:ind w:firstLine="720"/>
        <w:jc w:val="both"/>
        <w:rPr>
          <w:rFonts w:eastAsia="Times New Roman" w:cs="Times New Roman"/>
          <w:szCs w:val="24"/>
        </w:rPr>
      </w:pPr>
      <w:r>
        <w:rPr>
          <w:rFonts w:eastAsia="Times New Roman" w:cs="Times New Roman"/>
          <w:b/>
        </w:rPr>
        <w:t xml:space="preserve">ΣΤΑΥΡΟΣ ΘΕΟΔΩΡΑΚΗΣ (Πρόεδρος του κόμματος Το Ποτάμι): </w:t>
      </w:r>
      <w:r>
        <w:rPr>
          <w:rFonts w:eastAsia="Times New Roman" w:cs="Times New Roman"/>
          <w:szCs w:val="24"/>
        </w:rPr>
        <w:t>Δεν καταλαβαίνω πάντως, κυρίες και κύριοι συνάδελφοι, γιατί κ</w:t>
      </w:r>
      <w:r>
        <w:rPr>
          <w:rFonts w:eastAsia="Times New Roman" w:cs="Times New Roman"/>
          <w:szCs w:val="24"/>
        </w:rPr>
        <w:t xml:space="preserve">άποιοι στα </w:t>
      </w:r>
      <w:r>
        <w:rPr>
          <w:rFonts w:eastAsia="Times New Roman" w:cs="Times New Roman"/>
          <w:szCs w:val="24"/>
          <w:lang w:val="en-US"/>
        </w:rPr>
        <w:t>social</w:t>
      </w:r>
      <w:r>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ξαφνιάζονται που η συζήτηση για την αξιολόγηση γίνεται είκοσι ημέρες μετά το κλείσιμό της. Άλλωστε, ζούμε στη χώρα που το επίδομα θέρμανσης δόθηκε την Παρασκευή 30 Ιουνίου, με το θερμόμετρο να δείχνει 45 βαθμούς Κελσίου. </w:t>
      </w:r>
    </w:p>
    <w:p w14:paraId="6018848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Πάμε, όμως</w:t>
      </w:r>
      <w:r>
        <w:rPr>
          <w:rFonts w:eastAsia="Times New Roman" w:cs="Times New Roman"/>
          <w:szCs w:val="24"/>
        </w:rPr>
        <w:t>, στην ημερήσια διάταξη. Διαβάζω: «Η Ελλάδα πότε με εθνική φανφάρα, πότε με εθνική μουρμούρα κατορθώνει να παρακολουθεί τα μεγάλα ραντεβού της ιστορίας, τους μεγάλους μετασχηματισμούς που συντελούνται στην ομάδα των προηγμένων ευρωπαϊκών χωρών. Κοντολογίς,</w:t>
      </w:r>
      <w:r>
        <w:rPr>
          <w:rFonts w:eastAsia="Times New Roman" w:cs="Times New Roman"/>
          <w:szCs w:val="24"/>
        </w:rPr>
        <w:t xml:space="preserve"> η Ελλάδα ταξιδεύει με το καλύτερο τρένο που υπάρχει στον κόσμο, αλλά πάντα είναι επιβάτης του τελευταίου βαγονιού. Φτάνει καθυστερημένη και ανεβαίνει την τελευταία στιγμή». </w:t>
      </w:r>
    </w:p>
    <w:p w14:paraId="6018848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Η διαπίστωση είναι του καθηγητή Γιάννη Βούλγαρη. Έχει γίνει πριν από αρκετά χρόνι</w:t>
      </w:r>
      <w:r>
        <w:rPr>
          <w:rFonts w:eastAsia="Times New Roman" w:cs="Times New Roman"/>
          <w:szCs w:val="24"/>
        </w:rPr>
        <w:t xml:space="preserve">α, αποδίδει όμως πιστά, όσα συνεχίζουν να συμβαίνουν και τα τελευταία χρόνια στη χώρα μας. Η Ελλάδα  που φτάνει καθυστερημένη και ανεβαίνει πάντα την τελευταία στιγμή στο καλύτερο τρένο που έχει ο κόσμος. </w:t>
      </w:r>
    </w:p>
    <w:p w14:paraId="6018848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w:t>
      </w:r>
      <w:r>
        <w:rPr>
          <w:rFonts w:eastAsia="Times New Roman" w:cs="Times New Roman"/>
          <w:szCs w:val="24"/>
        </w:rPr>
        <w:t xml:space="preserve"> Πρόεδρος της Βουλής κ. </w:t>
      </w:r>
      <w:r w:rsidRPr="00B02D72">
        <w:rPr>
          <w:rFonts w:eastAsia="Times New Roman" w:cs="Times New Roman"/>
          <w:b/>
          <w:szCs w:val="24"/>
        </w:rPr>
        <w:t>ΝΙΚΟΛΑΟΣ ΒΟΥΤΣΗΣ</w:t>
      </w:r>
      <w:r>
        <w:rPr>
          <w:rFonts w:eastAsia="Times New Roman" w:cs="Times New Roman"/>
          <w:szCs w:val="24"/>
        </w:rPr>
        <w:t>)</w:t>
      </w:r>
    </w:p>
    <w:p w14:paraId="6018848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Και πρέπει να δούμε τι μας στοιχίζουν αυτές οι καθυστερήσεις. Η οικονομική αποτίμηση είναι σχετικά εύκολη. Οι παλινωδίες του 2015 είχαν αποτιμηθεί περίπου στα 80 δισεκατομμύρια ευρώ. Και τώρα, οι εκπρόσωποι των ευρ</w:t>
      </w:r>
      <w:r>
        <w:rPr>
          <w:rFonts w:eastAsia="Times New Roman" w:cs="Times New Roman"/>
          <w:szCs w:val="24"/>
        </w:rPr>
        <w:t xml:space="preserve">ωπαϊκών θεσμών μιλούν για κόστος άνω των 100 δισεκατομμυρίων. </w:t>
      </w:r>
    </w:p>
    <w:p w14:paraId="60188487" w14:textId="77777777" w:rsidR="00396B82" w:rsidRDefault="00B34233">
      <w:pPr>
        <w:spacing w:after="0" w:line="600" w:lineRule="auto"/>
        <w:ind w:firstLine="720"/>
        <w:jc w:val="both"/>
        <w:rPr>
          <w:rFonts w:eastAsia="Times New Roman"/>
          <w:szCs w:val="24"/>
        </w:rPr>
      </w:pPr>
      <w:r>
        <w:rPr>
          <w:rFonts w:eastAsia="Times New Roman" w:cs="Times New Roman"/>
          <w:szCs w:val="24"/>
        </w:rPr>
        <w:lastRenderedPageBreak/>
        <w:t xml:space="preserve">Ποια, όμως, είναι η ζημιά από την καθυστέρηση της τελευταίας αξιολόγησης; Καμμία, μόνο κέρδη υποστηρίζει ο κ. </w:t>
      </w:r>
      <w:proofErr w:type="spellStart"/>
      <w:r>
        <w:rPr>
          <w:rFonts w:eastAsia="Times New Roman" w:cs="Times New Roman"/>
          <w:szCs w:val="24"/>
        </w:rPr>
        <w:t>Τσακαλώτος</w:t>
      </w:r>
      <w:proofErr w:type="spellEnd"/>
      <w:r>
        <w:rPr>
          <w:rFonts w:eastAsia="Times New Roman" w:cs="Times New Roman"/>
          <w:szCs w:val="24"/>
        </w:rPr>
        <w:t xml:space="preserve">. Ο Υπουργός έδωσε μία συνέντευξη στην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στις 25 Ιουνίου. Ο τίτλος της </w:t>
      </w:r>
      <w:r>
        <w:rPr>
          <w:rFonts w:eastAsia="Times New Roman" w:cs="Times New Roman"/>
          <w:szCs w:val="24"/>
        </w:rPr>
        <w:t>εφημερίδας «</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ήταν: «Ναι, τον Ιούνιο στο </w:t>
      </w:r>
      <w:proofErr w:type="spellStart"/>
      <w:r>
        <w:rPr>
          <w:rFonts w:eastAsia="Times New Roman" w:cs="Times New Roman"/>
          <w:szCs w:val="24"/>
          <w:lang w:val="en-US"/>
        </w:rPr>
        <w:t>Eurogroup</w:t>
      </w:r>
      <w:proofErr w:type="spellEnd"/>
      <w:r>
        <w:rPr>
          <w:rFonts w:eastAsia="Times New Roman" w:cs="Times New Roman"/>
          <w:szCs w:val="24"/>
        </w:rPr>
        <w:t xml:space="preserve"> αποκομίσαμε τρία σημαντικά κέρδη». Και απαριθμεί ο κ. </w:t>
      </w:r>
      <w:proofErr w:type="spellStart"/>
      <w:r>
        <w:rPr>
          <w:rFonts w:eastAsia="Times New Roman" w:cs="Times New Roman"/>
          <w:szCs w:val="24"/>
        </w:rPr>
        <w:t>Τσακαλώτος</w:t>
      </w:r>
      <w:proofErr w:type="spellEnd"/>
      <w:r>
        <w:rPr>
          <w:rFonts w:eastAsia="Times New Roman" w:cs="Times New Roman"/>
          <w:szCs w:val="24"/>
        </w:rPr>
        <w:t xml:space="preserve"> τα τρία σημαντικά κέρδη. Διαβάζω επί λέξει από την </w:t>
      </w:r>
      <w:r>
        <w:rPr>
          <w:rFonts w:eastAsia="Times New Roman" w:cs="Times New Roman"/>
          <w:szCs w:val="24"/>
        </w:rPr>
        <w:t>ε</w:t>
      </w:r>
      <w:r>
        <w:rPr>
          <w:rFonts w:eastAsia="Times New Roman" w:cs="Times New Roman"/>
          <w:szCs w:val="24"/>
        </w:rPr>
        <w:t xml:space="preserve">φημερίδα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Πρώτο κέρδος. Κλειδώσαμε τα πρωτογεν</w:t>
      </w:r>
      <w:r>
        <w:rPr>
          <w:rFonts w:eastAsia="Times New Roman" w:cs="Times New Roman"/>
          <w:szCs w:val="24"/>
        </w:rPr>
        <w:t xml:space="preserve">ή πλεονάσματα στο 2%, δηλαδή αλλάξαμε το «τουλάχιστον 2%» του Μαΐου. Αυτό ήταν το πρώτο κέρδος. </w:t>
      </w:r>
      <w:r>
        <w:rPr>
          <w:rFonts w:eastAsia="Times New Roman"/>
          <w:szCs w:val="24"/>
        </w:rPr>
        <w:t>Δεύτερο κέρδος: Αλλάξαμε τη διατύπωση για τα μέτρα για το χρέος από το «αν χρειαστεί» με το «στην έκταση που απαιτείται». Και τρίτο κέρδος για τον Υπουργό: Υπάρ</w:t>
      </w:r>
      <w:r>
        <w:rPr>
          <w:rFonts w:eastAsia="Times New Roman"/>
          <w:szCs w:val="24"/>
        </w:rPr>
        <w:t xml:space="preserve">χει μεγαλύτερη σαφήνεια για τα αναπτυξιακά μέτρα και την ανάπτυξη εν γένει. </w:t>
      </w:r>
    </w:p>
    <w:p w14:paraId="60188488" w14:textId="77777777" w:rsidR="00396B82" w:rsidRDefault="00B34233">
      <w:pPr>
        <w:spacing w:after="0" w:line="600" w:lineRule="auto"/>
        <w:ind w:firstLine="720"/>
        <w:jc w:val="both"/>
        <w:rPr>
          <w:rFonts w:eastAsia="Times New Roman"/>
          <w:szCs w:val="24"/>
        </w:rPr>
      </w:pPr>
      <w:r>
        <w:rPr>
          <w:rFonts w:eastAsia="Times New Roman"/>
          <w:szCs w:val="24"/>
        </w:rPr>
        <w:t xml:space="preserve">Αυτά, λοιπόν, είναι τα τρία κέρδη της καθυστέρησης για τον κύριο Υπουργό, τον κ. </w:t>
      </w:r>
      <w:proofErr w:type="spellStart"/>
      <w:r>
        <w:rPr>
          <w:rFonts w:eastAsia="Times New Roman"/>
          <w:szCs w:val="24"/>
        </w:rPr>
        <w:t>Τσακαλώτο</w:t>
      </w:r>
      <w:proofErr w:type="spellEnd"/>
      <w:r>
        <w:rPr>
          <w:rFonts w:eastAsia="Times New Roman"/>
          <w:szCs w:val="24"/>
        </w:rPr>
        <w:t>, ένα «τουλάχιστον δύο» που έγινε «δύο», ένα «αν χρειαστεί» που έγινε «στην έκταση που απ</w:t>
      </w:r>
      <w:r>
        <w:rPr>
          <w:rFonts w:eastAsia="Times New Roman"/>
          <w:szCs w:val="24"/>
        </w:rPr>
        <w:t>αιτείται» και μια σαφής αναφορά στην ανάπτυξη.</w:t>
      </w:r>
    </w:p>
    <w:p w14:paraId="60188489" w14:textId="77777777" w:rsidR="00396B82" w:rsidRDefault="00B34233">
      <w:pPr>
        <w:spacing w:after="0" w:line="600" w:lineRule="auto"/>
        <w:ind w:firstLine="720"/>
        <w:jc w:val="both"/>
        <w:rPr>
          <w:rFonts w:eastAsia="Times New Roman"/>
          <w:szCs w:val="24"/>
        </w:rPr>
      </w:pPr>
      <w:r>
        <w:rPr>
          <w:rFonts w:eastAsia="Times New Roman"/>
          <w:szCs w:val="24"/>
        </w:rPr>
        <w:t xml:space="preserve">Και οι ζημιές; Αν γυρίσει ο κύριος Υπουργός το βλέμμα του στην ταπεινή οικονομία, θα καταλάβει ότι έχουμε μια πολύ συγκεκριμένη ζημιά στην πραγματική οικονομία. Μειώθηκαν </w:t>
      </w:r>
      <w:r>
        <w:rPr>
          <w:rFonts w:eastAsia="Times New Roman"/>
          <w:szCs w:val="24"/>
        </w:rPr>
        <w:lastRenderedPageBreak/>
        <w:t xml:space="preserve">ξανά οι καταθέσεις, αυξήθηκαν τα χρέη </w:t>
      </w:r>
      <w:r>
        <w:rPr>
          <w:rFonts w:eastAsia="Times New Roman"/>
          <w:szCs w:val="24"/>
        </w:rPr>
        <w:t>του κράτους στους πολίτες και πολλαπλασιάστηκαν τα κόκκινα δάνεια. Η Τράπεζα της Ελλάδος λέει ότι η ανάπτυξη το 2017 θα είναι 1,6%, ενώ η πρόβλεψη ήταν 2,7%, δηλαδή απώλεια εθνικού πλούτου περίπου 2 δισεκατομμύρια. Προφανώς, εάν η Κυβέρνηση ήξερε πού θα κα</w:t>
      </w:r>
      <w:r>
        <w:rPr>
          <w:rFonts w:eastAsia="Times New Roman"/>
          <w:szCs w:val="24"/>
        </w:rPr>
        <w:t>τέληγε η περήφανη διαπραγμάτευσή της, θα την είχε κλείσει πολύ νωρίτερα, όπως και κάποια μέλη της το ζητούσαν.</w:t>
      </w:r>
    </w:p>
    <w:p w14:paraId="6018848A" w14:textId="77777777" w:rsidR="00396B82" w:rsidRDefault="00B34233">
      <w:pPr>
        <w:spacing w:after="0" w:line="600" w:lineRule="auto"/>
        <w:ind w:firstLine="720"/>
        <w:jc w:val="both"/>
        <w:rPr>
          <w:rFonts w:eastAsia="Times New Roman"/>
          <w:szCs w:val="24"/>
        </w:rPr>
      </w:pPr>
      <w:r>
        <w:rPr>
          <w:rFonts w:eastAsia="Times New Roman"/>
          <w:szCs w:val="24"/>
        </w:rPr>
        <w:t>Εμείς προειδοποιούσαμε για τους κινδύνους, αλλά κανείς δεν άκουγε. Γιατί αυτό είναι ένα μόνιμο σύμπτωμα της ελληνικής πολιτικής σκηνής, τα κλειστ</w:t>
      </w:r>
      <w:r>
        <w:rPr>
          <w:rFonts w:eastAsia="Times New Roman"/>
          <w:szCs w:val="24"/>
        </w:rPr>
        <w:t>ά αυτιά. Κανείς δεν ακούει κανέναν, γιατί όλοι τα ξέρουν όλα. Έτσι ζούμε ξανά και ξανά τις ίδιες ιστορίες, μια ατέλειωτη κρίση που έχει οδηγήσει την κοινωνία σε παραίτηση.</w:t>
      </w:r>
    </w:p>
    <w:p w14:paraId="6018848B" w14:textId="77777777" w:rsidR="00396B82" w:rsidRDefault="00B34233">
      <w:pPr>
        <w:spacing w:after="0" w:line="600" w:lineRule="auto"/>
        <w:ind w:firstLine="720"/>
        <w:jc w:val="both"/>
        <w:rPr>
          <w:rFonts w:eastAsia="Times New Roman"/>
          <w:szCs w:val="24"/>
        </w:rPr>
      </w:pPr>
      <w:r>
        <w:rPr>
          <w:rFonts w:eastAsia="Times New Roman"/>
          <w:szCs w:val="24"/>
        </w:rPr>
        <w:t>Δεν θέλω να μείνω μόνο στα νούμερα, γιατί δεν είναι μόνο τα νούμερα. Οι συνεχείς καθ</w:t>
      </w:r>
      <w:r>
        <w:rPr>
          <w:rFonts w:eastAsia="Times New Roman"/>
          <w:szCs w:val="24"/>
        </w:rPr>
        <w:t>υστερήσεις μονιμοποιούν την ηττοπάθεια στην ελληνική κοινωνία, σαν εξέδρα επαρχιακής ομάδας που παλεύει πάντα για να αποφύγει τον υποβιβασμό. Και μέσα σε αυτή τη συνθήκη, αναπτύσσονται οι πιο σκοτεινές θεωρίες, «οι μεγάλοι που μας μισούν», «οι διαιτητές πο</w:t>
      </w:r>
      <w:r>
        <w:rPr>
          <w:rFonts w:eastAsia="Times New Roman"/>
          <w:szCs w:val="24"/>
        </w:rPr>
        <w:t xml:space="preserve">υ είναι στημένοι» </w:t>
      </w:r>
      <w:r>
        <w:rPr>
          <w:rFonts w:eastAsia="Times New Roman"/>
          <w:szCs w:val="24"/>
        </w:rPr>
        <w:lastRenderedPageBreak/>
        <w:t>και τελικά, «οι προστάτες που κάποια στιγμή θα μας σώσουν», Βενεζουέλα στην αρχή και μετά Ιράν, Ρωσία, Κίνα.</w:t>
      </w:r>
    </w:p>
    <w:p w14:paraId="6018848C" w14:textId="77777777" w:rsidR="00396B82" w:rsidRDefault="00B34233">
      <w:pPr>
        <w:spacing w:after="0" w:line="600" w:lineRule="auto"/>
        <w:ind w:firstLine="720"/>
        <w:jc w:val="both"/>
        <w:rPr>
          <w:rFonts w:eastAsia="Times New Roman"/>
          <w:szCs w:val="24"/>
        </w:rPr>
      </w:pPr>
      <w:r>
        <w:rPr>
          <w:rFonts w:eastAsia="Times New Roman"/>
          <w:szCs w:val="24"/>
        </w:rPr>
        <w:t>Βρεθήκατε, κύριοι, στην κυβέρνηση εντελώς απροετοίμαστ</w:t>
      </w:r>
      <w:r>
        <w:rPr>
          <w:rFonts w:eastAsia="Times New Roman"/>
          <w:szCs w:val="24"/>
        </w:rPr>
        <w:t>οι</w:t>
      </w:r>
      <w:r>
        <w:rPr>
          <w:rFonts w:eastAsia="Times New Roman"/>
          <w:szCs w:val="24"/>
        </w:rPr>
        <w:t>. Δύο μνημόνια και τριακόσιες διαδηλώσεις σάς έφεραν στην εξουσία. Αντί, όμως, να χρησιμοποιήσετε τον χρόνο για να μελετήσετε την πραγματικότητα, να εκπονήσετε κάποιο σχέδιο, είδατε τη διακυβέρνηση της χώρας ως σχολική εκδρομή, ωραίες ατάκες και καζούρα γι</w:t>
      </w:r>
      <w:r>
        <w:rPr>
          <w:rFonts w:eastAsia="Times New Roman"/>
          <w:szCs w:val="24"/>
        </w:rPr>
        <w:t>α τους αντιπάλους. Το καζούρα το λέω τρυφερά, γιατί πραγματικά θα έπρεπε να πω για λάσπη και συκοφαντίες.</w:t>
      </w:r>
    </w:p>
    <w:p w14:paraId="6018848D" w14:textId="77777777" w:rsidR="00396B82" w:rsidRDefault="00B34233">
      <w:pPr>
        <w:spacing w:after="0" w:line="600" w:lineRule="auto"/>
        <w:ind w:firstLine="720"/>
        <w:jc w:val="both"/>
        <w:rPr>
          <w:rFonts w:eastAsia="Times New Roman"/>
          <w:szCs w:val="24"/>
        </w:rPr>
      </w:pPr>
      <w:r>
        <w:rPr>
          <w:rFonts w:eastAsia="Times New Roman"/>
          <w:szCs w:val="24"/>
        </w:rPr>
        <w:t>Κι όταν άρχισαν να εμφανίζονται τα προβλήματα, καταφύγατε σε παλιά κείμενα, παλιές θεωρίες, παλιές πρακτικές. Αποτέλεσμα; Οι χειρότερες επιδόσεις στην</w:t>
      </w:r>
      <w:r>
        <w:rPr>
          <w:rFonts w:eastAsia="Times New Roman"/>
          <w:szCs w:val="24"/>
        </w:rPr>
        <w:t xml:space="preserve"> εργασία, στη δικαιοσύνη, στην παιδεία, για να πάρω μόνο τρεις τομείς. Θα αναφερθώ λίγο σε αυτούς τους τρεις τομείς.</w:t>
      </w:r>
    </w:p>
    <w:p w14:paraId="6018848E" w14:textId="77777777" w:rsidR="00396B82" w:rsidRDefault="00B34233">
      <w:pPr>
        <w:spacing w:after="0" w:line="600" w:lineRule="auto"/>
        <w:ind w:firstLine="720"/>
        <w:jc w:val="both"/>
        <w:rPr>
          <w:rFonts w:eastAsia="Times New Roman"/>
          <w:szCs w:val="24"/>
        </w:rPr>
      </w:pPr>
      <w:r>
        <w:rPr>
          <w:rFonts w:eastAsia="Times New Roman"/>
          <w:szCs w:val="24"/>
        </w:rPr>
        <w:t>Δουλειές. Όλοι, επτά μήνες τον χρόνο, δουλεύουν για την εφορία και τα ασφαλιστικά ταμεία. Για να το πω και διαφορετικά, για κάθε 100 ευρώ α</w:t>
      </w:r>
      <w:r>
        <w:rPr>
          <w:rFonts w:eastAsia="Times New Roman"/>
          <w:szCs w:val="24"/>
        </w:rPr>
        <w:t>πόδειξη παροχής υπηρεσιών, το κράτος εισπράττει από 60 έως 80 ευρώ. Η ημέρα φορολογικής ελευθερίας, δηλαδή η ημέρα που ο μέσος φορολογούμενος δουλεύει επιτέλους γι’ αυτόν και όχι για το κράτος, θα είναι φέτος η 23</w:t>
      </w:r>
      <w:r>
        <w:rPr>
          <w:rFonts w:eastAsia="Times New Roman"/>
          <w:szCs w:val="24"/>
          <w:vertAlign w:val="superscript"/>
        </w:rPr>
        <w:t>η</w:t>
      </w:r>
      <w:r>
        <w:rPr>
          <w:rFonts w:eastAsia="Times New Roman"/>
          <w:szCs w:val="24"/>
        </w:rPr>
        <w:t xml:space="preserve"> Ιουλίου. </w:t>
      </w:r>
      <w:r>
        <w:rPr>
          <w:rFonts w:eastAsia="Times New Roman"/>
          <w:szCs w:val="24"/>
        </w:rPr>
        <w:lastRenderedPageBreak/>
        <w:t>Πέρυσι ήταν η 6</w:t>
      </w:r>
      <w:r>
        <w:rPr>
          <w:rFonts w:eastAsia="Times New Roman"/>
          <w:szCs w:val="24"/>
          <w:vertAlign w:val="superscript"/>
        </w:rPr>
        <w:t>η</w:t>
      </w:r>
      <w:r>
        <w:rPr>
          <w:rFonts w:eastAsia="Times New Roman"/>
          <w:szCs w:val="24"/>
        </w:rPr>
        <w:t xml:space="preserve"> Ιουλίου και το </w:t>
      </w:r>
      <w:r>
        <w:rPr>
          <w:rFonts w:eastAsia="Times New Roman"/>
          <w:szCs w:val="24"/>
        </w:rPr>
        <w:t>2015 ήταν η 27</w:t>
      </w:r>
      <w:r>
        <w:rPr>
          <w:rFonts w:eastAsia="Times New Roman"/>
          <w:szCs w:val="24"/>
          <w:vertAlign w:val="superscript"/>
        </w:rPr>
        <w:t>η</w:t>
      </w:r>
      <w:r>
        <w:rPr>
          <w:rFonts w:eastAsia="Times New Roman"/>
          <w:szCs w:val="24"/>
        </w:rPr>
        <w:t xml:space="preserve"> Ιουνίου. Δηλαδή, κάθε χρόνο προσθέτουμε δύο επιπλέον εβδομάδες δουλειάς για την εφορία και τα ασφαλιστικά ταμεία. Είναι στοιχεία του Κέντρου Φιλελεύθερων Μελετών «Μάρκος Δραγούμης».</w:t>
      </w:r>
    </w:p>
    <w:p w14:paraId="6018848F" w14:textId="77777777" w:rsidR="00396B82" w:rsidRDefault="00B34233">
      <w:pPr>
        <w:spacing w:after="0" w:line="600" w:lineRule="auto"/>
        <w:ind w:firstLine="720"/>
        <w:jc w:val="both"/>
        <w:rPr>
          <w:rFonts w:eastAsia="Times New Roman"/>
          <w:szCs w:val="24"/>
        </w:rPr>
      </w:pPr>
      <w:r>
        <w:rPr>
          <w:rFonts w:eastAsia="Times New Roman"/>
          <w:szCs w:val="24"/>
        </w:rPr>
        <w:t xml:space="preserve">Αλλά για ποιο </w:t>
      </w:r>
      <w:r>
        <w:rPr>
          <w:rFonts w:eastAsia="Times New Roman"/>
          <w:szCs w:val="24"/>
        </w:rPr>
        <w:t>δ</w:t>
      </w:r>
      <w:r>
        <w:rPr>
          <w:rFonts w:eastAsia="Times New Roman"/>
          <w:szCs w:val="24"/>
        </w:rPr>
        <w:t>ημόσιο τόσοι φόροι, είναι το επόμενο ερώτημ</w:t>
      </w:r>
      <w:r>
        <w:rPr>
          <w:rFonts w:eastAsia="Times New Roman"/>
          <w:szCs w:val="24"/>
        </w:rPr>
        <w:t>α. Γιατί αν έχεις την αίσθηση ότι υπάρχει φροντίδα και ασφάλεια για την οικογένειά σου, λες χαλάλι. Και η Σουηδία έχει μεγάλους φόρους. Έχει, όμως, και μεγάλες παροχές. Η Ελλάδα, όμως, προσέξτε, κατατάσσεται τελευταία ανάμεσα στις τριάντα αναπτυγμένες οικο</w:t>
      </w:r>
      <w:r>
        <w:rPr>
          <w:rFonts w:eastAsia="Times New Roman"/>
          <w:szCs w:val="24"/>
        </w:rPr>
        <w:t xml:space="preserve">νομίες, όσον αφορά τους δείκτες κοινωνικής προστασίας, τις υπηρεσίες υγείας, τις ψηφιακές υποδομές και την ποιότητα της εκπαίδευσης. Τελευταία στις τριάντα αναπτυγμένες οικονομίες. Εισφορές Σουηδίας, λοιπόν, αλλά με παροχές τριτοκοσμικής χώρας. Αυτή είναι </w:t>
      </w:r>
      <w:r>
        <w:rPr>
          <w:rFonts w:eastAsia="Times New Roman"/>
          <w:szCs w:val="24"/>
        </w:rPr>
        <w:t>και η σχετική διεθνής έκθεση. Την καταθέτω για τα Πρακτικά.</w:t>
      </w:r>
    </w:p>
    <w:p w14:paraId="60188490" w14:textId="77777777" w:rsidR="00396B82" w:rsidRDefault="00B34233">
      <w:pPr>
        <w:spacing w:after="0" w:line="600" w:lineRule="auto"/>
        <w:ind w:firstLine="720"/>
        <w:jc w:val="both"/>
        <w:rPr>
          <w:rFonts w:eastAsia="Times New Roman"/>
          <w:szCs w:val="24"/>
        </w:rPr>
      </w:pPr>
      <w:r>
        <w:rPr>
          <w:rFonts w:eastAsia="Times New Roman"/>
          <w:szCs w:val="24"/>
        </w:rPr>
        <w:t xml:space="preserve">(Στο σημείο αυτό ο Πρόεδρος του κόμματος </w:t>
      </w:r>
      <w:r>
        <w:rPr>
          <w:rFonts w:eastAsia="Times New Roman"/>
          <w:szCs w:val="24"/>
        </w:rPr>
        <w:t>τ</w:t>
      </w:r>
      <w:r>
        <w:rPr>
          <w:rFonts w:eastAsia="Times New Roman"/>
          <w:szCs w:val="24"/>
        </w:rPr>
        <w:t>ο Ποτάμι κ. Σταύρος Θεοδωράκης καταθέτει για τα Πρακτικά την προαναφερθείσα έκθεση, η οποία βρίσκεται στο αρχείο του Τμήματος Γραμματείας της Διεύθυνσης Σ</w:t>
      </w:r>
      <w:r>
        <w:rPr>
          <w:rFonts w:eastAsia="Times New Roman"/>
          <w:szCs w:val="24"/>
        </w:rPr>
        <w:t>τενογραφίας και Πρακτικών της Βουλής)</w:t>
      </w:r>
    </w:p>
    <w:p w14:paraId="60188491" w14:textId="77777777" w:rsidR="00396B82" w:rsidRDefault="00B34233">
      <w:pPr>
        <w:spacing w:after="0" w:line="600" w:lineRule="auto"/>
        <w:ind w:firstLine="720"/>
        <w:jc w:val="both"/>
        <w:rPr>
          <w:rFonts w:eastAsia="Times New Roman" w:cs="Times New Roman"/>
          <w:szCs w:val="24"/>
        </w:rPr>
      </w:pPr>
      <w:r>
        <w:rPr>
          <w:rFonts w:eastAsia="Times New Roman"/>
          <w:szCs w:val="24"/>
        </w:rPr>
        <w:lastRenderedPageBreak/>
        <w:t xml:space="preserve">Αυτό σημαίνει, λοιπόν, μια άτυπη κοινωνία. Το μέγεθος του </w:t>
      </w:r>
      <w:r>
        <w:rPr>
          <w:rFonts w:eastAsia="Times New Roman"/>
          <w:szCs w:val="24"/>
        </w:rPr>
        <w:t>δ</w:t>
      </w:r>
      <w:r>
        <w:rPr>
          <w:rFonts w:eastAsia="Times New Roman"/>
          <w:szCs w:val="24"/>
        </w:rPr>
        <w:t xml:space="preserve">ημοσίου, η </w:t>
      </w:r>
      <w:proofErr w:type="spellStart"/>
      <w:r>
        <w:rPr>
          <w:rFonts w:eastAsia="Times New Roman"/>
          <w:szCs w:val="24"/>
        </w:rPr>
        <w:t>υπερφορολόγηση</w:t>
      </w:r>
      <w:proofErr w:type="spellEnd"/>
      <w:r>
        <w:rPr>
          <w:rFonts w:eastAsia="Times New Roman"/>
          <w:szCs w:val="24"/>
        </w:rPr>
        <w:t xml:space="preserve"> και ο κρατισμός είναι τέτοιος που η ελληνική οικονομία θεωρείται διεθνώς ανελεύθερη. Αυτός είναι ο χαρακτηρισμός. </w:t>
      </w:r>
      <w:r>
        <w:rPr>
          <w:rFonts w:eastAsia="Times New Roman" w:cs="Times New Roman"/>
          <w:szCs w:val="24"/>
        </w:rPr>
        <w:t xml:space="preserve">Καταλαμβάνει μόλις </w:t>
      </w:r>
      <w:r>
        <w:rPr>
          <w:rFonts w:eastAsia="Times New Roman" w:cs="Times New Roman"/>
          <w:szCs w:val="24"/>
        </w:rPr>
        <w:t xml:space="preserve">την εκατοστή εικοστή έβδομη θέση ανάμεσα σε </w:t>
      </w:r>
      <w:proofErr w:type="spellStart"/>
      <w:r>
        <w:rPr>
          <w:rFonts w:eastAsia="Times New Roman" w:cs="Times New Roman"/>
          <w:szCs w:val="24"/>
        </w:rPr>
        <w:t>εκατόν</w:t>
      </w:r>
      <w:proofErr w:type="spellEnd"/>
      <w:r>
        <w:rPr>
          <w:rFonts w:eastAsia="Times New Roman" w:cs="Times New Roman"/>
          <w:szCs w:val="24"/>
        </w:rPr>
        <w:t xml:space="preserve"> ογδόντα χώρες, στην ίδια παρέα με το Μπαγκλαντές και τη Μογγολία. Σας καταθέτω τα διεθνή στοιχεία. </w:t>
      </w:r>
    </w:p>
    <w:p w14:paraId="60188492" w14:textId="77777777" w:rsidR="00396B82" w:rsidRDefault="00B34233">
      <w:pPr>
        <w:spacing w:after="0" w:line="600" w:lineRule="auto"/>
        <w:ind w:firstLine="720"/>
        <w:jc w:val="both"/>
        <w:rPr>
          <w:rFonts w:eastAsia="Times New Roman"/>
          <w:szCs w:val="24"/>
        </w:rPr>
      </w:pPr>
      <w:r>
        <w:rPr>
          <w:rFonts w:eastAsia="Times New Roman"/>
          <w:szCs w:val="24"/>
        </w:rPr>
        <w:t xml:space="preserve">(Στο σημείο αυτό ο Πρόεδρος του κόμματος το Ποτάμι </w:t>
      </w:r>
      <w:r>
        <w:rPr>
          <w:rFonts w:eastAsia="Times New Roman" w:cs="Times New Roman"/>
          <w:szCs w:val="24"/>
        </w:rPr>
        <w:t xml:space="preserve">Σταύρος Θεοδωράκης </w:t>
      </w:r>
      <w:r>
        <w:rPr>
          <w:rFonts w:eastAsia="Times New Roman"/>
          <w:szCs w:val="24"/>
        </w:rPr>
        <w:t>καταθέτει για τα Πρακτικά το προανα</w:t>
      </w:r>
      <w:r>
        <w:rPr>
          <w:rFonts w:eastAsia="Times New Roman"/>
          <w:szCs w:val="24"/>
        </w:rPr>
        <w:t>φερθέν έγγραφο, το οποίο βρίσκεται στο αρχείο του Τμήματος Γραμματείας της Διεύθυνσης Στενογραφίας και Πρακτικών της Βουλής)</w:t>
      </w:r>
    </w:p>
    <w:p w14:paraId="60188493" w14:textId="77777777" w:rsidR="00396B82" w:rsidRDefault="00B34233">
      <w:pPr>
        <w:spacing w:after="0" w:line="600" w:lineRule="auto"/>
        <w:ind w:firstLine="720"/>
        <w:jc w:val="both"/>
        <w:rPr>
          <w:rFonts w:eastAsia="Times New Roman"/>
          <w:szCs w:val="24"/>
        </w:rPr>
      </w:pPr>
      <w:r>
        <w:rPr>
          <w:rFonts w:eastAsia="Times New Roman"/>
          <w:szCs w:val="24"/>
        </w:rPr>
        <w:t>Πάμε, όμως και σε πιο πρακτικά ζητήματα διακυβέρνησης. Ξέρετε ότι έχω εμμονή με κάποιες λεπτομέρειες, που πολλές φορές περνάνε απαρ</w:t>
      </w:r>
      <w:r>
        <w:rPr>
          <w:rFonts w:eastAsia="Times New Roman"/>
          <w:szCs w:val="24"/>
        </w:rPr>
        <w:t>ατήρητες. Θα σας πω, λοιπόν, ένα μικρό θέμα δικαιοσύνης, γιατί εξ όνυχος τον λέοντα. Όσοι έχουν κάνει αδικήματα –προσέξτε τι έχουμε αποφασίσει- που επισύρουν ποινές μέχρι δύο χρόνια, απαλλάσσονται εάν τα έχουν διαπράξει μέχρι τις 31 Μαρτίου του 2016. Εάν τ</w:t>
      </w:r>
      <w:r>
        <w:rPr>
          <w:rFonts w:eastAsia="Times New Roman"/>
          <w:szCs w:val="24"/>
        </w:rPr>
        <w:t xml:space="preserve">α ίδια αδικήματα τα έχουν κάνει </w:t>
      </w:r>
      <w:r>
        <w:rPr>
          <w:rFonts w:eastAsia="Times New Roman"/>
          <w:szCs w:val="24"/>
        </w:rPr>
        <w:lastRenderedPageBreak/>
        <w:t>την επόμενη μέρα, την 1</w:t>
      </w:r>
      <w:r>
        <w:rPr>
          <w:rFonts w:eastAsia="Times New Roman"/>
          <w:szCs w:val="24"/>
          <w:vertAlign w:val="superscript"/>
        </w:rPr>
        <w:t>η</w:t>
      </w:r>
      <w:r>
        <w:rPr>
          <w:rFonts w:eastAsia="Times New Roman"/>
          <w:szCs w:val="24"/>
        </w:rPr>
        <w:t xml:space="preserve"> Απριλίου, τιμωρούνται. Αυτή είναι η δικαιοσύνη μας. Δεν μπορούμε, δηλαδή, να αποδώσουμε δικαιοσύνη και παραγράφουμε σχεδόν αδιακρίτως και άδικα αδικήματα.</w:t>
      </w:r>
    </w:p>
    <w:p w14:paraId="60188494" w14:textId="77777777" w:rsidR="00396B82" w:rsidRDefault="00B34233">
      <w:pPr>
        <w:spacing w:after="0" w:line="600" w:lineRule="auto"/>
        <w:ind w:firstLine="720"/>
        <w:jc w:val="both"/>
        <w:rPr>
          <w:rFonts w:eastAsia="Times New Roman"/>
          <w:szCs w:val="24"/>
        </w:rPr>
      </w:pPr>
      <w:r>
        <w:rPr>
          <w:rFonts w:eastAsia="Times New Roman"/>
          <w:szCs w:val="24"/>
        </w:rPr>
        <w:t>Παράλληλα, για να πάμε και σε ένα θέμα της ε</w:t>
      </w:r>
      <w:r>
        <w:rPr>
          <w:rFonts w:eastAsia="Times New Roman"/>
          <w:szCs w:val="24"/>
        </w:rPr>
        <w:t xml:space="preserve">πικαιρότητας, αφήνουμε ολόκληρες γειτονιές στο έλεος των συμμοριών. Είναι παλιά ιστορία. Δεν αφορά μόνο τα δικά σας χρόνια, αλλά με εσάς φοβάμαι ότι δεν είναι μόνο η ανικανότητα. Υπάρχει και μια κουτοπόνηρη αντίληψη πολιτικής. </w:t>
      </w:r>
    </w:p>
    <w:p w14:paraId="60188495" w14:textId="77777777" w:rsidR="00396B82" w:rsidRDefault="00B34233">
      <w:pPr>
        <w:spacing w:after="0" w:line="600" w:lineRule="auto"/>
        <w:ind w:firstLine="720"/>
        <w:jc w:val="both"/>
        <w:rPr>
          <w:rFonts w:eastAsia="Times New Roman"/>
          <w:szCs w:val="24"/>
        </w:rPr>
      </w:pPr>
      <w:r>
        <w:rPr>
          <w:rFonts w:eastAsia="Times New Roman"/>
          <w:szCs w:val="24"/>
        </w:rPr>
        <w:t>Τι πιστεύω εγώ; Η ασυλία που</w:t>
      </w:r>
      <w:r>
        <w:rPr>
          <w:rFonts w:eastAsia="Times New Roman"/>
          <w:szCs w:val="24"/>
        </w:rPr>
        <w:t xml:space="preserve"> δίνετε σε εγκληματικές ομάδες που δρουν στα πανεπιστήμια και στα Εξάρχεια είναι κάτι σαν αριστερός φερετζές. Δηλαδή, μπορεί να βάζουμε φόρους, μπορεί να γίνονται πλειστηριασμοί, όμως η αστυνομική καταστολή δεν θα περάσει. </w:t>
      </w:r>
    </w:p>
    <w:p w14:paraId="60188496" w14:textId="77777777" w:rsidR="00396B82" w:rsidRDefault="00B34233">
      <w:pPr>
        <w:spacing w:after="0" w:line="600" w:lineRule="auto"/>
        <w:ind w:firstLine="720"/>
        <w:jc w:val="both"/>
        <w:rPr>
          <w:rFonts w:eastAsia="Times New Roman"/>
          <w:szCs w:val="24"/>
        </w:rPr>
      </w:pPr>
      <w:r>
        <w:rPr>
          <w:rFonts w:eastAsia="Times New Roman"/>
          <w:szCs w:val="24"/>
        </w:rPr>
        <w:t>Για να καλοπιάσετε τους ακραίους</w:t>
      </w:r>
      <w:r>
        <w:rPr>
          <w:rFonts w:eastAsia="Times New Roman"/>
          <w:szCs w:val="24"/>
        </w:rPr>
        <w:t xml:space="preserve"> προχωράτε και σε ένα επόμενο βήμα το επόμενο διάστημα. Σαλπίζετε άλλη μία υποχώρηση στο θέμα της παιδείας. Όχι ότι όλα ήταν καλά, αλλά και αυτά που ήταν λίγο καλά, τα πάμε προς τα πίσω. Κάνετε ξανά λάστιχο </w:t>
      </w:r>
      <w:r>
        <w:rPr>
          <w:rFonts w:eastAsia="Times New Roman"/>
          <w:szCs w:val="24"/>
        </w:rPr>
        <w:lastRenderedPageBreak/>
        <w:t xml:space="preserve">το άσυλο για να χωρέσει συμμορίες όπως αυτές που </w:t>
      </w:r>
      <w:r>
        <w:rPr>
          <w:rFonts w:eastAsia="Times New Roman"/>
          <w:szCs w:val="24"/>
        </w:rPr>
        <w:t xml:space="preserve">καταγγέλλουν οι φοιτητές στα πανεπιστήμια: πορνεία, κλοπές, ναρκωτικά, βανδαλισμοί. </w:t>
      </w:r>
    </w:p>
    <w:p w14:paraId="60188497" w14:textId="77777777" w:rsidR="00396B82" w:rsidRDefault="00B34233">
      <w:pPr>
        <w:spacing w:after="0" w:line="600" w:lineRule="auto"/>
        <w:ind w:firstLine="720"/>
        <w:jc w:val="both"/>
        <w:rPr>
          <w:rFonts w:eastAsia="Times New Roman"/>
          <w:szCs w:val="24"/>
        </w:rPr>
      </w:pPr>
      <w:r>
        <w:rPr>
          <w:rFonts w:eastAsia="Times New Roman"/>
          <w:szCs w:val="24"/>
        </w:rPr>
        <w:t>Φέρνετε ένα νομοσχέδιο για τα πανεπιστήμια που χτυπά την αξιοκρατία, τη διαφάνεια και κυρίως –που μας ενδιαφέρει- την εξωστρέφεια. Φέρνει πίσω τις εξαρτήσεις από το καθηγη</w:t>
      </w:r>
      <w:r>
        <w:rPr>
          <w:rFonts w:eastAsia="Times New Roman"/>
          <w:szCs w:val="24"/>
        </w:rPr>
        <w:t xml:space="preserve">τικό κατεστημένο, ενισχύει τις κομματικές παρατάξεις και όχι τους φοιτητές, εμποδίζει τα πανεπιστήμια να αποκτήσουν πόρους για να αυτοσυντηρηθούν στους δύσκολους καιρούς. </w:t>
      </w:r>
    </w:p>
    <w:p w14:paraId="60188498" w14:textId="77777777" w:rsidR="00396B82" w:rsidRDefault="00B34233">
      <w:pPr>
        <w:spacing w:after="0" w:line="600" w:lineRule="auto"/>
        <w:ind w:firstLine="720"/>
        <w:jc w:val="both"/>
        <w:rPr>
          <w:rFonts w:eastAsia="Times New Roman"/>
          <w:szCs w:val="24"/>
        </w:rPr>
      </w:pPr>
      <w:r>
        <w:rPr>
          <w:rFonts w:eastAsia="Times New Roman"/>
          <w:szCs w:val="24"/>
        </w:rPr>
        <w:t xml:space="preserve">Κάναμε μια έρευνα: Δύο στους τρεις πολίτες δεν θέλουν τις κομματικές παρατάξεις στα </w:t>
      </w:r>
      <w:r>
        <w:rPr>
          <w:rFonts w:eastAsia="Times New Roman"/>
          <w:szCs w:val="24"/>
        </w:rPr>
        <w:t>πανεπιστήμια. Θα δημοσιοποιήσουμε την έρευνα την Τετάρτη σε μια ανοιχτή συνέντευξη τύπου του Ινστιτούτο Π² -είναι το Ινστιτούτο του Ποταμιού- και του δικτύου για τη μεταρρύθμιση. Να ξέρετε πάντως πως αυτήν τη φορά οι φοιτητές αλλά και οι καθηγητές είναι απ</w:t>
      </w:r>
      <w:r>
        <w:rPr>
          <w:rFonts w:eastAsia="Times New Roman"/>
          <w:szCs w:val="24"/>
        </w:rPr>
        <w:t xml:space="preserve">οφασισμένοι να αντιδράσουν στη νέα αντιμεταρρύθμιση στην παιδεία. </w:t>
      </w:r>
    </w:p>
    <w:p w14:paraId="60188499" w14:textId="77777777" w:rsidR="00396B82" w:rsidRDefault="00B34233">
      <w:pPr>
        <w:spacing w:after="0" w:line="600" w:lineRule="auto"/>
        <w:ind w:firstLine="720"/>
        <w:jc w:val="both"/>
        <w:rPr>
          <w:rFonts w:eastAsia="Times New Roman"/>
          <w:szCs w:val="24"/>
        </w:rPr>
      </w:pPr>
      <w:r>
        <w:rPr>
          <w:rFonts w:eastAsia="Times New Roman"/>
          <w:szCs w:val="24"/>
        </w:rPr>
        <w:t xml:space="preserve">Η χώρα, κυρίες και κύριοι συνάδελφοι, πρέπει να αρχίσει να δίνει τις σωστές μάχες. Να πάψουμε να κυνηγάμε την ουρά μας. Να μην εξαντλούμε τις δυνάμεις μας παρακαλώντας απλώς </w:t>
      </w:r>
      <w:r>
        <w:rPr>
          <w:rFonts w:eastAsia="Times New Roman"/>
          <w:szCs w:val="24"/>
        </w:rPr>
        <w:lastRenderedPageBreak/>
        <w:t>για την επόμενη</w:t>
      </w:r>
      <w:r>
        <w:rPr>
          <w:rFonts w:eastAsia="Times New Roman"/>
          <w:szCs w:val="24"/>
        </w:rPr>
        <w:t xml:space="preserve"> δόση. Σχέδιο, αυτογνωσία και ευθύνη. Υπάρχουν μια σειρά από στοιχεία που δείχνουν ότι η χώρα παραμένει στην παρακμή. Θα επιμείνω σε κάποια μικρά αλλά ενδεικτικά αυτής της παρακμής: πρώτοι στο κάπνισμα, πρώτοι στο παθητικό κάπνισμα, πρώτοι στους αναπήρους </w:t>
      </w:r>
      <w:r>
        <w:rPr>
          <w:rFonts w:eastAsia="Times New Roman"/>
          <w:szCs w:val="24"/>
        </w:rPr>
        <w:t xml:space="preserve">από τροχαία, πρώτοι στις </w:t>
      </w:r>
      <w:r>
        <w:rPr>
          <w:rFonts w:eastAsia="Times New Roman"/>
          <w:szCs w:val="24"/>
        </w:rPr>
        <w:t>καισαρικές</w:t>
      </w:r>
      <w:r>
        <w:rPr>
          <w:rFonts w:eastAsia="Times New Roman"/>
          <w:szCs w:val="24"/>
        </w:rPr>
        <w:t xml:space="preserve">. </w:t>
      </w:r>
    </w:p>
    <w:p w14:paraId="6018849A" w14:textId="77777777" w:rsidR="00396B82" w:rsidRDefault="00B34233">
      <w:pPr>
        <w:spacing w:after="0" w:line="600" w:lineRule="auto"/>
        <w:ind w:firstLine="720"/>
        <w:jc w:val="both"/>
        <w:rPr>
          <w:rFonts w:eastAsia="Times New Roman"/>
          <w:szCs w:val="24"/>
        </w:rPr>
      </w:pPr>
      <w:r>
        <w:rPr>
          <w:rFonts w:eastAsia="Times New Roman"/>
          <w:szCs w:val="24"/>
        </w:rPr>
        <w:t>Θέλω, όμως, επειδή είμαστε και στον Ιούλιο, να αναφερθώ σε κάποια μικρά που είναι τεράστια και που σχετίζονται με τον τουρισμό μας και τη ζωή των παιδιών μας: σκουπίδια, χωματερές, αποχετεύσεις που συνεχίζουν να χύνονται στα ποτάμια και στις θάλασσες. Πόσο</w:t>
      </w:r>
      <w:r>
        <w:rPr>
          <w:rFonts w:eastAsia="Times New Roman"/>
          <w:szCs w:val="24"/>
        </w:rPr>
        <w:t xml:space="preserve">ι βιολογικοί καθαρισμοί δουλεύουν σε όλη τη χώρα; Πόσες χωματερές καταλήγουν στο Αιγαίο; Δεν είναι ώρα να στιγματίσουμε περιοχές, αλλά πρέπει να ξέρουμε. </w:t>
      </w:r>
    </w:p>
    <w:p w14:paraId="6018849B" w14:textId="77777777" w:rsidR="00396B82" w:rsidRDefault="00B34233">
      <w:pPr>
        <w:spacing w:after="0" w:line="600" w:lineRule="auto"/>
        <w:ind w:firstLine="720"/>
        <w:jc w:val="both"/>
        <w:rPr>
          <w:rFonts w:eastAsia="Times New Roman"/>
          <w:szCs w:val="24"/>
        </w:rPr>
      </w:pPr>
      <w:r>
        <w:rPr>
          <w:rFonts w:eastAsia="Times New Roman"/>
          <w:szCs w:val="24"/>
        </w:rPr>
        <w:t>Ήμουν προ ημερών σε έναν ευλογημένο κατά τα άλλα τόπο και είδα μια γλίτσα να έχει απλωθεί στη θάλασσα</w:t>
      </w:r>
      <w:r>
        <w:rPr>
          <w:rFonts w:eastAsia="Times New Roman"/>
          <w:szCs w:val="24"/>
        </w:rPr>
        <w:t xml:space="preserve">. Ρώτησα έναν ψαρά τι ακριβώς είναι αυτή η γλίτσα. Μου είπε: «Άστα, φίλε. Είναι οι Τούρκοι που ρίχνουν τις αποχετεύσεις στο Αιγαίο». Μα, οι Τούρκοι είναι σχεδόν εκατό ναυτικά μίλια μακριά. Η δική μας ευθύνη, οι δικές μας προτεραιότητες; </w:t>
      </w:r>
    </w:p>
    <w:p w14:paraId="6018849C" w14:textId="77777777" w:rsidR="00396B82" w:rsidRDefault="00B34233">
      <w:pPr>
        <w:spacing w:after="0" w:line="600" w:lineRule="auto"/>
        <w:ind w:firstLine="720"/>
        <w:jc w:val="both"/>
        <w:rPr>
          <w:rFonts w:eastAsia="Times New Roman" w:cs="Times New Roman"/>
          <w:szCs w:val="24"/>
        </w:rPr>
      </w:pPr>
      <w:r>
        <w:rPr>
          <w:rFonts w:eastAsia="Times New Roman"/>
          <w:szCs w:val="24"/>
        </w:rPr>
        <w:lastRenderedPageBreak/>
        <w:t>Στα χρόνια σας, στ</w:t>
      </w:r>
      <w:r>
        <w:rPr>
          <w:rFonts w:eastAsia="Times New Roman"/>
          <w:szCs w:val="24"/>
        </w:rPr>
        <w:t xml:space="preserve">α δυόμισι χρόνια που κυβερνάτε, ενισχύσατε την άποψη, κύριοι του ΣΥΡΙΖΑ και των ΑΝΕΛ, ότι τα προβλήματα λύνονται με την επίκληση συνθημάτων, χωρίς σχέδιο, ότι αρκούν οι φωνές, πολλές φορές και σε κάποιες περιπτώσεις ακραίων από εσάς και οι κατάρες. </w:t>
      </w:r>
    </w:p>
    <w:p w14:paraId="6018849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Η λεωφ</w:t>
      </w:r>
      <w:r>
        <w:rPr>
          <w:rFonts w:eastAsia="Times New Roman" w:cs="Times New Roman"/>
          <w:szCs w:val="24"/>
        </w:rPr>
        <w:t>όρος του λαϊκισμού ήταν πάντα μεγάλη στη χώρα μας και όχι μόνον στα χρόνια σας, αλλά στα χρόνια της κρίσης, τα τελευταία χρόνια, έγινε χαράδρα που κατάπιε τα πάντα.</w:t>
      </w:r>
    </w:p>
    <w:p w14:paraId="6018849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Άκουγα τον κ. Τσίπρα στον ΣΕ</w:t>
      </w:r>
      <w:r>
        <w:rPr>
          <w:rFonts w:eastAsia="Times New Roman" w:cs="Times New Roman"/>
          <w:szCs w:val="24"/>
        </w:rPr>
        <w:t>Β</w:t>
      </w:r>
      <w:r>
        <w:rPr>
          <w:rFonts w:eastAsia="Times New Roman" w:cs="Times New Roman"/>
          <w:szCs w:val="24"/>
        </w:rPr>
        <w:t xml:space="preserve"> -ήμουν  κι εγώ στην Αίθουσα- ο οποίος είπε: «Να σεβόμαστε τις</w:t>
      </w:r>
      <w:r>
        <w:rPr>
          <w:rFonts w:eastAsia="Times New Roman" w:cs="Times New Roman"/>
          <w:szCs w:val="24"/>
        </w:rPr>
        <w:t xml:space="preserve"> διαφορετικές φωνές, να απομονώσουμε τις ακραίες φωνές στη χώρα». Σε ποιους απευθύνεται ο κ. Τσίπρας; Στη μισή κοινωνία που αποκαλούσε προδότες; Εκτός και αν μίλαγε για τους Υπουργούς -εδώ αλλάζει το πράγμα- τον κ. Καμμένο και τον κ. </w:t>
      </w:r>
      <w:proofErr w:type="spellStart"/>
      <w:r>
        <w:rPr>
          <w:rFonts w:eastAsia="Times New Roman" w:cs="Times New Roman"/>
          <w:szCs w:val="24"/>
        </w:rPr>
        <w:t>Πολάκη</w:t>
      </w:r>
      <w:proofErr w:type="spellEnd"/>
      <w:r>
        <w:rPr>
          <w:rFonts w:eastAsia="Times New Roman" w:cs="Times New Roman"/>
          <w:szCs w:val="24"/>
        </w:rPr>
        <w:t>.</w:t>
      </w:r>
    </w:p>
    <w:p w14:paraId="6018849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Όμως έχω μια δ</w:t>
      </w:r>
      <w:r>
        <w:rPr>
          <w:rFonts w:eastAsia="Times New Roman" w:cs="Times New Roman"/>
          <w:szCs w:val="24"/>
        </w:rPr>
        <w:t xml:space="preserve">ιαφορετική εκτίμηση για τα τελευταία γεγονότα. Οι χυδαίες γραβάτες που αναρτά ο κ. Καμμένος για να γιορτάσει το κλείσιμο της αξιολόγησης, όπως και οι υβριστικές δήθεν μαντινάδες του κ. </w:t>
      </w:r>
      <w:proofErr w:type="spellStart"/>
      <w:r>
        <w:rPr>
          <w:rFonts w:eastAsia="Times New Roman" w:cs="Times New Roman"/>
          <w:szCs w:val="24"/>
        </w:rPr>
        <w:t>Πολάκη</w:t>
      </w:r>
      <w:proofErr w:type="spellEnd"/>
      <w:r>
        <w:rPr>
          <w:rFonts w:eastAsia="Times New Roman" w:cs="Times New Roman"/>
          <w:szCs w:val="24"/>
        </w:rPr>
        <w:t xml:space="preserve"> εναντίον της δικαιοσύνης δεν είναι ατυχήματα της στιγμής, δεν εί</w:t>
      </w:r>
      <w:r>
        <w:rPr>
          <w:rFonts w:eastAsia="Times New Roman" w:cs="Times New Roman"/>
          <w:szCs w:val="24"/>
        </w:rPr>
        <w:t xml:space="preserve">ναι μια κακή στιγμή δηλαδή. Είναι </w:t>
      </w:r>
      <w:r>
        <w:rPr>
          <w:rFonts w:eastAsia="Times New Roman" w:cs="Times New Roman"/>
          <w:szCs w:val="24"/>
        </w:rPr>
        <w:lastRenderedPageBreak/>
        <w:t>μέρος της ταυτότητας που προσπαθούν να προσδώσουν στη διακυβέρνηση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601884A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Προσέξτε, είναι μια </w:t>
      </w:r>
      <w:proofErr w:type="spellStart"/>
      <w:r>
        <w:rPr>
          <w:rFonts w:eastAsia="Times New Roman" w:cs="Times New Roman"/>
          <w:szCs w:val="24"/>
        </w:rPr>
        <w:t>αντισυστημική</w:t>
      </w:r>
      <w:proofErr w:type="spellEnd"/>
      <w:r>
        <w:rPr>
          <w:rFonts w:eastAsia="Times New Roman" w:cs="Times New Roman"/>
          <w:szCs w:val="24"/>
        </w:rPr>
        <w:t xml:space="preserve"> χυδαιότητα που απευθύνεται στους οργισμένους, στους φανατικούς, στους ακραίους για να τους πουν: «Είμα</w:t>
      </w:r>
      <w:r>
        <w:rPr>
          <w:rFonts w:eastAsia="Times New Roman" w:cs="Times New Roman"/>
          <w:szCs w:val="24"/>
        </w:rPr>
        <w:t xml:space="preserve">στε σαν κι εσάς, μην κοιτάς τα υπουργικά μας προνόμια, δες πόσο </w:t>
      </w:r>
      <w:proofErr w:type="spellStart"/>
      <w:r>
        <w:rPr>
          <w:rFonts w:eastAsia="Times New Roman" w:cs="Times New Roman"/>
          <w:szCs w:val="24"/>
        </w:rPr>
        <w:t>αντισυστημικός</w:t>
      </w:r>
      <w:proofErr w:type="spellEnd"/>
      <w:r>
        <w:rPr>
          <w:rFonts w:eastAsia="Times New Roman" w:cs="Times New Roman"/>
          <w:szCs w:val="24"/>
        </w:rPr>
        <w:t xml:space="preserve"> είμαι». </w:t>
      </w:r>
    </w:p>
    <w:p w14:paraId="601884A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αντισυστημικότητα</w:t>
      </w:r>
      <w:proofErr w:type="spellEnd"/>
      <w:r>
        <w:rPr>
          <w:rFonts w:eastAsia="Times New Roman" w:cs="Times New Roman"/>
          <w:szCs w:val="24"/>
        </w:rPr>
        <w:t>, όμως, θα έπρεπε να είχε άλλα χαρακτηριστικά, όπως το να μην επαναλάβεις τα λάθη του παρελθόντος, δηλαδή κυρίως το κομματικό δημόσιο, τις κομματικές</w:t>
      </w:r>
      <w:r>
        <w:rPr>
          <w:rFonts w:eastAsia="Times New Roman" w:cs="Times New Roman"/>
          <w:szCs w:val="24"/>
        </w:rPr>
        <w:t xml:space="preserve"> προσλήψεις, τις δίμηνες και τετράμηνες συμβάσεις για τους ανέργους.</w:t>
      </w:r>
    </w:p>
    <w:p w14:paraId="601884A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Κυρίοι και κύριοι της Κυβέρνησης, δεν θέλετε, και φοβάμαι ότι δεν μπορείτε, να εντάξετε τη χώρα με ισότιμους όρους στον νέο παγκόσμιο καταμερισμό εργασίας. Ανάπτυξη και επενδύσεις ήταν έν</w:t>
      </w:r>
      <w:r>
        <w:rPr>
          <w:rFonts w:eastAsia="Times New Roman" w:cs="Times New Roman"/>
          <w:szCs w:val="24"/>
        </w:rPr>
        <w:t>νοιες ασύμβατες με τους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Η χώρα χρειάζεται εδώ και τώρα εκατοντάδες επενδύσεις, μικρές και μεγάλες, που θα έχουν μια τελική αξία δεκάδων δισεκατομμυρίων.</w:t>
      </w:r>
    </w:p>
    <w:p w14:paraId="601884A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Σε όλο τον ανεπτυγμένο κόσμο συζητούν για την τέταρτη βιομηχανική επανάσταση, για τη ρομ</w:t>
      </w:r>
      <w:r>
        <w:rPr>
          <w:rFonts w:eastAsia="Times New Roman" w:cs="Times New Roman"/>
          <w:szCs w:val="24"/>
        </w:rPr>
        <w:t xml:space="preserve">ποτική, για την τεχνητή νοημοσύνη, για το ίντερνετ των πραγμάτων. Εμείς εδώ απλώς συνεχίζουμε να εξάγουμε εγκεφάλους. Τα παιδιά μας σπουδάζουν και </w:t>
      </w:r>
      <w:r>
        <w:rPr>
          <w:rFonts w:eastAsia="Times New Roman" w:cs="Times New Roman"/>
          <w:szCs w:val="24"/>
        </w:rPr>
        <w:lastRenderedPageBreak/>
        <w:t>μεγαλουργούν αλλού αντί να δημιουργήσουμε εδώ τις θέσεις εργασίας για όλα αυτά. Η Αριστερά, λοιπόν, που μας κ</w:t>
      </w:r>
      <w:r>
        <w:rPr>
          <w:rFonts w:eastAsia="Times New Roman" w:cs="Times New Roman"/>
          <w:szCs w:val="24"/>
        </w:rPr>
        <w:t>υβερνά, μαζί με λίγο ακροδεξιά, αγνοεί και χλευάζει την ατομική πρωτοβουλία.</w:t>
      </w:r>
    </w:p>
    <w:p w14:paraId="601884A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Το ξεπερασμένο κομματικό δημόσιο και οι ιδεοληψίες εμποδίζουν τους ανθρώπους να δημιουργήσουν και να πάνε παρακάτω τη χώρα. Κι όμως θα έπρεπε να τους αφήσουμε να το κάνουν με λύσε</w:t>
      </w:r>
      <w:r>
        <w:rPr>
          <w:rFonts w:eastAsia="Times New Roman" w:cs="Times New Roman"/>
          <w:szCs w:val="24"/>
        </w:rPr>
        <w:t>ις ανάπτυξης σε ένα κράτος δικαίου. Να σεβαστούμε δηλαδή τους αγώνες των ανθρώπων της παραγωγής, να διδαχθούμε από τις νίκες τους ακόμα και αυτήν την εποχή της κρίσης. Όλες αυτές οι μικρές επαναστάσεις μπορούν να συνθέσουν την προοδευτική επανάσταση που έχ</w:t>
      </w:r>
      <w:r>
        <w:rPr>
          <w:rFonts w:eastAsia="Times New Roman" w:cs="Times New Roman"/>
          <w:szCs w:val="24"/>
        </w:rPr>
        <w:t>ει ανάγκη η χώρα.</w:t>
      </w:r>
    </w:p>
    <w:p w14:paraId="601884A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Όλα αυτά, όμως, έχουν μια ελάχιστη προϋπόθεση, το να φύγουμε από συντηρητικές λύσεις, όπως αυτές δυστυχώς που υπηρετείτε κι εσείς τριάντα μήνες τώρα, να επιλέξουμε λύσεις που βλέπουν μπροστά, χωρίς αριστερές και δεξιές παρωπίδες, λύσεις π</w:t>
      </w:r>
      <w:r>
        <w:rPr>
          <w:rFonts w:eastAsia="Times New Roman" w:cs="Times New Roman"/>
          <w:szCs w:val="24"/>
        </w:rPr>
        <w:t>ου μπορεί να εγγυηθεί μόνο το προοδευτικό κέντρο. Ούτε μπροστά και Αριστερά, ούτε μπροστά και Δεξιά. Να αλλάξουμε δηλαδή τελικά εποχή και όχι απλώς κυβέρνηση.</w:t>
      </w:r>
    </w:p>
    <w:p w14:paraId="601884A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01884A7"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601884A8"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 πολύ τον κ. Θεοδωράκη.</w:t>
      </w:r>
    </w:p>
    <w:p w14:paraId="601884A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Παρακαλώ, πριν μιλήσει ξανά ο Πρωθυπουργός, γιατί πιο ύστερα θα πάρει τον λόγο ο κ. </w:t>
      </w:r>
      <w:proofErr w:type="spellStart"/>
      <w:r>
        <w:rPr>
          <w:rFonts w:eastAsia="Times New Roman" w:cs="Times New Roman"/>
          <w:szCs w:val="24"/>
        </w:rPr>
        <w:t>Χουλιαράκης</w:t>
      </w:r>
      <w:proofErr w:type="spellEnd"/>
      <w:r>
        <w:rPr>
          <w:rFonts w:eastAsia="Times New Roman" w:cs="Times New Roman"/>
          <w:szCs w:val="24"/>
        </w:rPr>
        <w:t xml:space="preserve"> για λόγους οικονομίας της συζήτησης και προγραμματισμού του Πρωθυπουργού, θα μιλήσει για τρία λεπτά ο κ. </w:t>
      </w:r>
      <w:proofErr w:type="spellStart"/>
      <w:r>
        <w:rPr>
          <w:rFonts w:eastAsia="Times New Roman" w:cs="Times New Roman"/>
          <w:szCs w:val="24"/>
        </w:rPr>
        <w:t>Πολάκης</w:t>
      </w:r>
      <w:proofErr w:type="spellEnd"/>
      <w:r>
        <w:rPr>
          <w:rFonts w:eastAsia="Times New Roman" w:cs="Times New Roman"/>
          <w:szCs w:val="24"/>
        </w:rPr>
        <w:t xml:space="preserve"> επί προσωπικο</w:t>
      </w:r>
      <w:r>
        <w:rPr>
          <w:rFonts w:eastAsia="Times New Roman" w:cs="Times New Roman"/>
          <w:szCs w:val="24"/>
        </w:rPr>
        <w:t>ύ.</w:t>
      </w:r>
    </w:p>
    <w:p w14:paraId="601884A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Το έχουμε πει από πριν, επειδή έχει δοθεί ο λόγος και στον κ. Βορίδη. Δεν υπάρχει θέμα.</w:t>
      </w:r>
    </w:p>
    <w:p w14:paraId="601884A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Πολάκη</w:t>
      </w:r>
      <w:proofErr w:type="spellEnd"/>
      <w:r>
        <w:rPr>
          <w:rFonts w:eastAsia="Times New Roman" w:cs="Times New Roman"/>
          <w:szCs w:val="24"/>
        </w:rPr>
        <w:t>.</w:t>
      </w:r>
    </w:p>
    <w:p w14:paraId="601884AC"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Ευχαριστώ πολύ, κύριε Πρόεδρε, που μου δίνετε τον λόγο.</w:t>
      </w:r>
    </w:p>
    <w:p w14:paraId="601884A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Ο κ. Μητσοτάκης προηγουμένως μας αποκάλ</w:t>
      </w:r>
      <w:r>
        <w:rPr>
          <w:rFonts w:eastAsia="Times New Roman" w:cs="Times New Roman"/>
          <w:szCs w:val="24"/>
        </w:rPr>
        <w:t>εσε θεσμικά χυδαίους, με αφορμή κάποιες δηλώσεις σε σχέση με την απόφαση του Συμβουλίου της Επικρατείας και κάποιες άλλες χιουμοριστικές δηλώσεις στα κοινωνικά δίκτυα. Είναι προφανές ότι έχουμε διαφορετική κλίμακα αξιών. Εγώ θα ήθελα να ρωτήσω συγκεκριμένα</w:t>
      </w:r>
      <w:r>
        <w:rPr>
          <w:rFonts w:eastAsia="Times New Roman" w:cs="Times New Roman"/>
          <w:szCs w:val="24"/>
        </w:rPr>
        <w:t xml:space="preserve"> τον κ. Μητσοτάκη τι είναι τελικά θεσμική χυδαιότητα. </w:t>
      </w:r>
    </w:p>
    <w:p w14:paraId="601884AE" w14:textId="77777777" w:rsidR="00396B82" w:rsidRDefault="00B34233">
      <w:pPr>
        <w:spacing w:after="0" w:line="600" w:lineRule="auto"/>
        <w:ind w:firstLine="720"/>
        <w:jc w:val="both"/>
        <w:rPr>
          <w:rFonts w:eastAsia="Times New Roman"/>
          <w:szCs w:val="24"/>
        </w:rPr>
      </w:pPr>
      <w:r>
        <w:rPr>
          <w:rFonts w:eastAsia="Times New Roman"/>
          <w:szCs w:val="24"/>
        </w:rPr>
        <w:lastRenderedPageBreak/>
        <w:t>Για μένα θεσμικά ανάρμοστο και θεσμική χυδαιότητα είναι να μην έχεις φέρει από την επόμενη μέρα που έχει αποκαλυφθεί το πόθεν έσχες το δικό σου και της συζύγου σου, η οποία έχει εμφανίσει μεγάλη αύξηση</w:t>
      </w:r>
      <w:r>
        <w:rPr>
          <w:rFonts w:eastAsia="Times New Roman"/>
          <w:szCs w:val="24"/>
        </w:rPr>
        <w:t xml:space="preserve"> των περιουσιακών στοιχείων και αγορές μέσα από δανεισμό.</w:t>
      </w:r>
    </w:p>
    <w:p w14:paraId="601884AF" w14:textId="77777777" w:rsidR="00396B82" w:rsidRDefault="00B34233">
      <w:pPr>
        <w:spacing w:after="0"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Πού το ξέρεις αυτό;</w:t>
      </w:r>
    </w:p>
    <w:p w14:paraId="601884B0" w14:textId="77777777" w:rsidR="00396B82" w:rsidRDefault="00B34233">
      <w:pPr>
        <w:spacing w:after="0"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w:t>
      </w:r>
      <w:r>
        <w:rPr>
          <w:rFonts w:eastAsia="Times New Roman"/>
          <w:b/>
          <w:szCs w:val="24"/>
        </w:rPr>
        <w:t xml:space="preserve">(Αναπληρωτής Υπουργός Υγείας): </w:t>
      </w:r>
      <w:r>
        <w:rPr>
          <w:rFonts w:eastAsia="Times New Roman"/>
          <w:szCs w:val="24"/>
        </w:rPr>
        <w:t>Δεύτερον, είναι θεσμικά ανάρμοστο...</w:t>
      </w:r>
    </w:p>
    <w:p w14:paraId="601884B1" w14:textId="77777777" w:rsidR="00396B82" w:rsidRDefault="00B34233">
      <w:pPr>
        <w:spacing w:after="0"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Πού το ξέρει αυτό, κύριε Πρόεδρε;</w:t>
      </w:r>
    </w:p>
    <w:p w14:paraId="601884B2" w14:textId="77777777" w:rsidR="00396B82" w:rsidRDefault="00B34233">
      <w:pPr>
        <w:spacing w:after="0" w:line="600" w:lineRule="auto"/>
        <w:ind w:firstLine="720"/>
        <w:jc w:val="both"/>
        <w:rPr>
          <w:rFonts w:eastAsia="Times New Roman"/>
          <w:szCs w:val="24"/>
        </w:rPr>
      </w:pPr>
      <w:r>
        <w:rPr>
          <w:rFonts w:eastAsia="Times New Roman"/>
          <w:b/>
          <w:szCs w:val="24"/>
        </w:rPr>
        <w:t>ΚΩΝΣΤΑΝΤΙΝΟΣ ΤΣΙΑΡΑΣ:</w:t>
      </w:r>
      <w:r>
        <w:rPr>
          <w:rFonts w:eastAsia="Times New Roman"/>
          <w:szCs w:val="24"/>
        </w:rPr>
        <w:t xml:space="preserve"> Είν</w:t>
      </w:r>
      <w:r>
        <w:rPr>
          <w:rFonts w:eastAsia="Times New Roman"/>
          <w:szCs w:val="24"/>
        </w:rPr>
        <w:t xml:space="preserve">αι προσωπικό ζήτημα αυτό; </w:t>
      </w:r>
    </w:p>
    <w:p w14:paraId="601884B3" w14:textId="77777777" w:rsidR="00396B82" w:rsidRDefault="00B34233">
      <w:pPr>
        <w:spacing w:after="0" w:line="600" w:lineRule="auto"/>
        <w:ind w:firstLine="720"/>
        <w:jc w:val="center"/>
        <w:rPr>
          <w:rFonts w:eastAsia="Times New Roman"/>
          <w:szCs w:val="24"/>
        </w:rPr>
      </w:pPr>
      <w:r>
        <w:rPr>
          <w:rFonts w:eastAsia="Times New Roman"/>
          <w:szCs w:val="24"/>
        </w:rPr>
        <w:t>(</w:t>
      </w:r>
      <w:r>
        <w:rPr>
          <w:rFonts w:eastAsia="Times New Roman" w:cs="Times New Roman"/>
          <w:szCs w:val="24"/>
        </w:rPr>
        <w:t>Θόρυβος από την πτέρυγα της Νέας Δημοκρατίας)</w:t>
      </w:r>
    </w:p>
    <w:p w14:paraId="601884B4"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
          <w:bCs/>
          <w:szCs w:val="24"/>
        </w:rPr>
        <w:t xml:space="preserve">ΠΡΟΕΔΡΟΣ (Νικόλαος </w:t>
      </w:r>
      <w:proofErr w:type="spellStart"/>
      <w:r>
        <w:rPr>
          <w:rFonts w:eastAsia="Times New Roman" w:cs="Times New Roman"/>
          <w:b/>
          <w:bCs/>
          <w:szCs w:val="24"/>
        </w:rPr>
        <w:t>Βούτσης</w:t>
      </w:r>
      <w:proofErr w:type="spellEnd"/>
      <w:r>
        <w:rPr>
          <w:rFonts w:eastAsia="Times New Roman" w:cs="Times New Roman"/>
          <w:b/>
          <w:bCs/>
          <w:szCs w:val="24"/>
        </w:rPr>
        <w:t xml:space="preserve">): </w:t>
      </w:r>
      <w:r>
        <w:rPr>
          <w:rFonts w:eastAsia="Times New Roman" w:cs="Times New Roman"/>
          <w:bCs/>
          <w:szCs w:val="24"/>
        </w:rPr>
        <w:t>Σας παρακαλώ, κάντε ησυχία.</w:t>
      </w:r>
    </w:p>
    <w:p w14:paraId="601884B5" w14:textId="77777777" w:rsidR="00396B82" w:rsidRDefault="00B34233">
      <w:pPr>
        <w:spacing w:after="0" w:line="600" w:lineRule="auto"/>
        <w:ind w:firstLine="720"/>
        <w:jc w:val="both"/>
        <w:rPr>
          <w:rFonts w:eastAsia="Times New Roman"/>
          <w:b/>
          <w:szCs w:val="24"/>
        </w:rPr>
      </w:pPr>
      <w:r>
        <w:rPr>
          <w:rFonts w:eastAsia="Times New Roman"/>
          <w:b/>
          <w:szCs w:val="24"/>
        </w:rPr>
        <w:t xml:space="preserve">ΙΩΑΝΝΗΣ ΒΡΟΥΤΣΗΣ: </w:t>
      </w:r>
      <w:r>
        <w:rPr>
          <w:rFonts w:eastAsia="Times New Roman"/>
          <w:szCs w:val="24"/>
        </w:rPr>
        <w:t>Κύριε Πρόεδρε, είναι αυτό συζήτηση Βουλής; Συγγνώμη, μιλάει για τον Πρόεδρο της Αξιωματικής Αντιπολίτευσης,</w:t>
      </w:r>
      <w:r>
        <w:rPr>
          <w:rFonts w:eastAsia="Times New Roman"/>
          <w:szCs w:val="24"/>
        </w:rPr>
        <w:t xml:space="preserve"> για το πόθεν έσχες...</w:t>
      </w:r>
    </w:p>
    <w:p w14:paraId="601884B6" w14:textId="77777777" w:rsidR="00396B82" w:rsidRDefault="00B34233">
      <w:pPr>
        <w:spacing w:after="0" w:line="600" w:lineRule="auto"/>
        <w:ind w:firstLine="720"/>
        <w:jc w:val="both"/>
        <w:rPr>
          <w:rFonts w:eastAsia="Times New Roman"/>
          <w:b/>
          <w:szCs w:val="24"/>
        </w:rPr>
      </w:pPr>
      <w:r>
        <w:rPr>
          <w:rFonts w:eastAsia="Times New Roman" w:cs="Times New Roman"/>
          <w:b/>
          <w:bCs/>
          <w:szCs w:val="24"/>
        </w:rPr>
        <w:t xml:space="preserve">ΠΡΟΕΔΡΟΣ (Νικόλαος </w:t>
      </w:r>
      <w:proofErr w:type="spellStart"/>
      <w:r>
        <w:rPr>
          <w:rFonts w:eastAsia="Times New Roman" w:cs="Times New Roman"/>
          <w:b/>
          <w:bCs/>
          <w:szCs w:val="24"/>
        </w:rPr>
        <w:t>Βούτσης</w:t>
      </w:r>
      <w:proofErr w:type="spellEnd"/>
      <w:r>
        <w:rPr>
          <w:rFonts w:eastAsia="Times New Roman" w:cs="Times New Roman"/>
          <w:b/>
          <w:bCs/>
          <w:szCs w:val="24"/>
        </w:rPr>
        <w:t xml:space="preserve">): </w:t>
      </w:r>
      <w:r>
        <w:rPr>
          <w:rFonts w:eastAsia="Times New Roman" w:cs="Times New Roman"/>
          <w:bCs/>
          <w:szCs w:val="24"/>
        </w:rPr>
        <w:t xml:space="preserve">Κύριε </w:t>
      </w:r>
      <w:proofErr w:type="spellStart"/>
      <w:r>
        <w:rPr>
          <w:rFonts w:eastAsia="Times New Roman" w:cs="Times New Roman"/>
          <w:bCs/>
          <w:szCs w:val="24"/>
        </w:rPr>
        <w:t>Βρούτση</w:t>
      </w:r>
      <w:proofErr w:type="spellEnd"/>
      <w:r>
        <w:rPr>
          <w:rFonts w:eastAsia="Times New Roman" w:cs="Times New Roman"/>
          <w:bCs/>
          <w:szCs w:val="24"/>
        </w:rPr>
        <w:t>, παρακαλώ, κάντε ησυχία.</w:t>
      </w:r>
    </w:p>
    <w:p w14:paraId="601884B7" w14:textId="77777777" w:rsidR="00396B82" w:rsidRDefault="00B34233">
      <w:pPr>
        <w:spacing w:after="0" w:line="600" w:lineRule="auto"/>
        <w:ind w:firstLine="720"/>
        <w:jc w:val="both"/>
        <w:rPr>
          <w:rFonts w:eastAsia="Times New Roman"/>
          <w:szCs w:val="24"/>
        </w:rPr>
      </w:pPr>
      <w:r>
        <w:rPr>
          <w:rFonts w:eastAsia="Times New Roman"/>
          <w:b/>
          <w:szCs w:val="24"/>
        </w:rPr>
        <w:lastRenderedPageBreak/>
        <w:t>ΠΑΥΛΟΣ ΠΟΛΑΚΗΣ</w:t>
      </w:r>
      <w:r>
        <w:rPr>
          <w:rFonts w:eastAsia="Times New Roman"/>
          <w:szCs w:val="24"/>
        </w:rPr>
        <w:t xml:space="preserve"> </w:t>
      </w:r>
      <w:r>
        <w:rPr>
          <w:rFonts w:eastAsia="Times New Roman"/>
          <w:b/>
          <w:szCs w:val="24"/>
        </w:rPr>
        <w:t>(Αναπληρωτής Υπουργός Υγείας):</w:t>
      </w:r>
      <w:r>
        <w:rPr>
          <w:rFonts w:eastAsia="Times New Roman"/>
          <w:szCs w:val="24"/>
        </w:rPr>
        <w:t xml:space="preserve"> Είναι θεσμικά ανάρμοστο και θεσμικά χυδαίο....</w:t>
      </w:r>
    </w:p>
    <w:p w14:paraId="601884B8" w14:textId="77777777" w:rsidR="00396B82" w:rsidRDefault="00B34233">
      <w:pPr>
        <w:spacing w:after="0"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Ντροπή, κύριε Πρόεδρε, που τον ανέχεστε!</w:t>
      </w:r>
    </w:p>
    <w:p w14:paraId="601884B9" w14:textId="77777777" w:rsidR="00396B82" w:rsidRDefault="00B34233">
      <w:pPr>
        <w:spacing w:after="0" w:line="600" w:lineRule="auto"/>
        <w:ind w:firstLine="720"/>
        <w:jc w:val="center"/>
        <w:rPr>
          <w:rFonts w:eastAsia="Times New Roman"/>
          <w:szCs w:val="24"/>
        </w:rPr>
      </w:pPr>
      <w:r>
        <w:rPr>
          <w:rFonts w:eastAsia="Times New Roman"/>
          <w:szCs w:val="24"/>
        </w:rPr>
        <w:t>(</w:t>
      </w:r>
      <w:r>
        <w:rPr>
          <w:rFonts w:eastAsia="Times New Roman" w:cs="Times New Roman"/>
          <w:szCs w:val="24"/>
        </w:rPr>
        <w:t xml:space="preserve">Θόρυβος από </w:t>
      </w:r>
      <w:r>
        <w:rPr>
          <w:rFonts w:eastAsia="Times New Roman" w:cs="Times New Roman"/>
          <w:szCs w:val="24"/>
        </w:rPr>
        <w:t>την πτέρυγα της Νέας Δημοκρατίας)</w:t>
      </w:r>
    </w:p>
    <w:p w14:paraId="601884BA"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
          <w:bCs/>
          <w:szCs w:val="24"/>
        </w:rPr>
        <w:t xml:space="preserve">ΠΡΟΕΔΡΟΣ (Νικόλαος </w:t>
      </w:r>
      <w:proofErr w:type="spellStart"/>
      <w:r>
        <w:rPr>
          <w:rFonts w:eastAsia="Times New Roman" w:cs="Times New Roman"/>
          <w:b/>
          <w:bCs/>
          <w:szCs w:val="24"/>
        </w:rPr>
        <w:t>Βούτσης</w:t>
      </w:r>
      <w:proofErr w:type="spellEnd"/>
      <w:r>
        <w:rPr>
          <w:rFonts w:eastAsia="Times New Roman" w:cs="Times New Roman"/>
          <w:b/>
          <w:bCs/>
          <w:szCs w:val="24"/>
        </w:rPr>
        <w:t xml:space="preserve">): </w:t>
      </w:r>
      <w:r>
        <w:rPr>
          <w:rFonts w:eastAsia="Times New Roman" w:cs="Times New Roman"/>
          <w:bCs/>
          <w:szCs w:val="24"/>
        </w:rPr>
        <w:t>Σας παρακαλώ, κάντε ησυχία.</w:t>
      </w:r>
    </w:p>
    <w:p w14:paraId="601884BB" w14:textId="77777777" w:rsidR="00396B82" w:rsidRDefault="00B34233">
      <w:pPr>
        <w:spacing w:after="0"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w:t>
      </w:r>
      <w:r>
        <w:rPr>
          <w:rFonts w:eastAsia="Times New Roman"/>
          <w:b/>
          <w:szCs w:val="24"/>
        </w:rPr>
        <w:t xml:space="preserve">(Αναπληρωτής Υπουργός Υγείας): </w:t>
      </w:r>
      <w:r>
        <w:rPr>
          <w:rFonts w:eastAsia="Times New Roman"/>
          <w:szCs w:val="24"/>
        </w:rPr>
        <w:t>Θεσμικά ανάρμοστο...</w:t>
      </w:r>
    </w:p>
    <w:p w14:paraId="601884BC" w14:textId="77777777" w:rsidR="00396B82" w:rsidRDefault="00B34233">
      <w:pPr>
        <w:spacing w:after="0" w:line="600" w:lineRule="auto"/>
        <w:ind w:firstLine="720"/>
        <w:jc w:val="both"/>
        <w:rPr>
          <w:rFonts w:eastAsia="Times New Roman"/>
          <w:b/>
          <w:szCs w:val="24"/>
        </w:rPr>
      </w:pPr>
      <w:r>
        <w:rPr>
          <w:rFonts w:eastAsia="Times New Roman"/>
          <w:b/>
          <w:szCs w:val="24"/>
        </w:rPr>
        <w:t xml:space="preserve">ΙΩΑΝΝΗΣ ΒΡΟΥΤΣΗΣ: </w:t>
      </w:r>
      <w:r>
        <w:rPr>
          <w:rFonts w:eastAsia="Times New Roman"/>
          <w:szCs w:val="24"/>
        </w:rPr>
        <w:t xml:space="preserve">Δηλαδή, είναι μέσα στο πόθεν έσχες ο κ. </w:t>
      </w:r>
      <w:proofErr w:type="spellStart"/>
      <w:r>
        <w:rPr>
          <w:rFonts w:eastAsia="Times New Roman"/>
          <w:szCs w:val="24"/>
        </w:rPr>
        <w:t>Πολάκης</w:t>
      </w:r>
      <w:proofErr w:type="spellEnd"/>
      <w:r>
        <w:rPr>
          <w:rFonts w:eastAsia="Times New Roman"/>
          <w:szCs w:val="24"/>
        </w:rPr>
        <w:t>;</w:t>
      </w:r>
    </w:p>
    <w:p w14:paraId="601884BD"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
          <w:bCs/>
          <w:szCs w:val="24"/>
        </w:rPr>
        <w:t xml:space="preserve">ΠΡΟΕΔΡΟΣ (Νικόλαος </w:t>
      </w:r>
      <w:proofErr w:type="spellStart"/>
      <w:r>
        <w:rPr>
          <w:rFonts w:eastAsia="Times New Roman" w:cs="Times New Roman"/>
          <w:b/>
          <w:bCs/>
          <w:szCs w:val="24"/>
        </w:rPr>
        <w:t>Βούτσης</w:t>
      </w:r>
      <w:proofErr w:type="spellEnd"/>
      <w:r>
        <w:rPr>
          <w:rFonts w:eastAsia="Times New Roman" w:cs="Times New Roman"/>
          <w:b/>
          <w:bCs/>
          <w:szCs w:val="24"/>
        </w:rPr>
        <w:t xml:space="preserve">): </w:t>
      </w:r>
      <w:r>
        <w:rPr>
          <w:rFonts w:eastAsia="Times New Roman" w:cs="Times New Roman"/>
          <w:bCs/>
          <w:szCs w:val="24"/>
        </w:rPr>
        <w:t>Όχ</w:t>
      </w:r>
      <w:r>
        <w:rPr>
          <w:rFonts w:eastAsia="Times New Roman" w:cs="Times New Roman"/>
          <w:bCs/>
          <w:szCs w:val="24"/>
        </w:rPr>
        <w:t>ι, δεν είναι.</w:t>
      </w:r>
    </w:p>
    <w:p w14:paraId="601884BE" w14:textId="77777777" w:rsidR="00396B82" w:rsidRDefault="00B34233">
      <w:pPr>
        <w:spacing w:after="0"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 xml:space="preserve">Τι πράγματα είναι αυτά, κύριε Πρόεδρε; Καταλύσατε τη </w:t>
      </w:r>
      <w:r>
        <w:rPr>
          <w:rFonts w:eastAsia="Times New Roman"/>
          <w:szCs w:val="24"/>
        </w:rPr>
        <w:t>δ</w:t>
      </w:r>
      <w:r>
        <w:rPr>
          <w:rFonts w:eastAsia="Times New Roman"/>
          <w:szCs w:val="24"/>
        </w:rPr>
        <w:t>ημοκρατία.</w:t>
      </w:r>
    </w:p>
    <w:p w14:paraId="601884BF" w14:textId="77777777" w:rsidR="00396B82" w:rsidRDefault="00B34233">
      <w:pPr>
        <w:spacing w:after="0"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w:t>
      </w:r>
      <w:r>
        <w:rPr>
          <w:rFonts w:eastAsia="Times New Roman"/>
          <w:b/>
          <w:szCs w:val="24"/>
        </w:rPr>
        <w:t xml:space="preserve">(Αναπληρωτής Υπουργός Υγείας): </w:t>
      </w:r>
      <w:r>
        <w:rPr>
          <w:rFonts w:eastAsia="Times New Roman"/>
          <w:szCs w:val="24"/>
        </w:rPr>
        <w:t>Συνεχίζω.</w:t>
      </w:r>
    </w:p>
    <w:p w14:paraId="601884C0"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
          <w:bCs/>
          <w:szCs w:val="24"/>
        </w:rPr>
        <w:t xml:space="preserve">ΠΡΟΕΔΡΟΣ (Νικόλαος </w:t>
      </w:r>
      <w:proofErr w:type="spellStart"/>
      <w:r>
        <w:rPr>
          <w:rFonts w:eastAsia="Times New Roman" w:cs="Times New Roman"/>
          <w:b/>
          <w:bCs/>
          <w:szCs w:val="24"/>
        </w:rPr>
        <w:t>Βούτσης</w:t>
      </w:r>
      <w:proofErr w:type="spellEnd"/>
      <w:r>
        <w:rPr>
          <w:rFonts w:eastAsia="Times New Roman" w:cs="Times New Roman"/>
          <w:b/>
          <w:bCs/>
          <w:szCs w:val="24"/>
        </w:rPr>
        <w:t xml:space="preserve">): </w:t>
      </w:r>
      <w:r>
        <w:rPr>
          <w:rFonts w:eastAsia="Times New Roman" w:cs="Times New Roman"/>
          <w:bCs/>
          <w:szCs w:val="24"/>
        </w:rPr>
        <w:t xml:space="preserve">Κύριε </w:t>
      </w:r>
      <w:proofErr w:type="spellStart"/>
      <w:r>
        <w:rPr>
          <w:rFonts w:eastAsia="Times New Roman" w:cs="Times New Roman"/>
          <w:bCs/>
          <w:szCs w:val="24"/>
        </w:rPr>
        <w:t>Βρούτση</w:t>
      </w:r>
      <w:proofErr w:type="spellEnd"/>
      <w:r>
        <w:rPr>
          <w:rFonts w:eastAsia="Times New Roman" w:cs="Times New Roman"/>
          <w:bCs/>
          <w:szCs w:val="24"/>
        </w:rPr>
        <w:t>, σας παρακαλώ, μη διακόπτετε.</w:t>
      </w:r>
    </w:p>
    <w:p w14:paraId="601884C1" w14:textId="77777777" w:rsidR="00396B82" w:rsidRDefault="00B34233">
      <w:pPr>
        <w:spacing w:after="0" w:line="600" w:lineRule="auto"/>
        <w:ind w:firstLine="720"/>
        <w:jc w:val="both"/>
        <w:rPr>
          <w:rFonts w:eastAsia="Times New Roman"/>
          <w:b/>
          <w:szCs w:val="24"/>
        </w:rPr>
      </w:pPr>
      <w:r>
        <w:rPr>
          <w:rFonts w:eastAsia="Times New Roman"/>
          <w:b/>
          <w:szCs w:val="24"/>
        </w:rPr>
        <w:lastRenderedPageBreak/>
        <w:t xml:space="preserve">ΙΩΑΝΝΗΣ ΒΡΟΥΤΣΗΣ: </w:t>
      </w:r>
      <w:r>
        <w:rPr>
          <w:rFonts w:eastAsia="Times New Roman"/>
          <w:szCs w:val="24"/>
        </w:rPr>
        <w:t xml:space="preserve">Καταλύσατε τους κανόνες της δημοκρατίας. Ξέρει ο κ. </w:t>
      </w:r>
      <w:proofErr w:type="spellStart"/>
      <w:r>
        <w:rPr>
          <w:rFonts w:eastAsia="Times New Roman"/>
          <w:szCs w:val="24"/>
        </w:rPr>
        <w:t>Πολάκης</w:t>
      </w:r>
      <w:proofErr w:type="spellEnd"/>
      <w:r>
        <w:rPr>
          <w:rFonts w:eastAsia="Times New Roman"/>
          <w:szCs w:val="24"/>
        </w:rPr>
        <w:t xml:space="preserve"> τι συμβαίνει στον Πρόεδρο της Νέας Δημοκρατίας; </w:t>
      </w:r>
    </w:p>
    <w:p w14:paraId="601884C2"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
          <w:bCs/>
          <w:szCs w:val="24"/>
        </w:rPr>
        <w:t xml:space="preserve">ΠΡΟΕΔΡΟΣ (Νικόλαος </w:t>
      </w:r>
      <w:proofErr w:type="spellStart"/>
      <w:r>
        <w:rPr>
          <w:rFonts w:eastAsia="Times New Roman" w:cs="Times New Roman"/>
          <w:b/>
          <w:bCs/>
          <w:szCs w:val="24"/>
        </w:rPr>
        <w:t>Βούτσης</w:t>
      </w:r>
      <w:proofErr w:type="spellEnd"/>
      <w:r>
        <w:rPr>
          <w:rFonts w:eastAsia="Times New Roman" w:cs="Times New Roman"/>
          <w:b/>
          <w:bCs/>
          <w:szCs w:val="24"/>
        </w:rPr>
        <w:t xml:space="preserve">): </w:t>
      </w:r>
      <w:r>
        <w:rPr>
          <w:rFonts w:eastAsia="Times New Roman" w:cs="Times New Roman"/>
          <w:bCs/>
          <w:szCs w:val="24"/>
        </w:rPr>
        <w:t xml:space="preserve">Μη διακόπτετε, σας παρακαλώ. </w:t>
      </w:r>
    </w:p>
    <w:p w14:paraId="601884C3"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Cs/>
          <w:szCs w:val="24"/>
        </w:rPr>
        <w:t>Προφανώς αναφέρεται και παίρνει την ευθύνη για δημοσιεύματα επ’ αυτού του θέματος. Παίρν</w:t>
      </w:r>
      <w:r>
        <w:rPr>
          <w:rFonts w:eastAsia="Times New Roman" w:cs="Times New Roman"/>
          <w:bCs/>
          <w:szCs w:val="24"/>
        </w:rPr>
        <w:t xml:space="preserve">ει την ευθύνη ο ίδιος. </w:t>
      </w:r>
    </w:p>
    <w:p w14:paraId="601884C4"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Cs/>
          <w:szCs w:val="24"/>
        </w:rPr>
        <w:t xml:space="preserve">Με </w:t>
      </w:r>
      <w:proofErr w:type="spellStart"/>
      <w:r>
        <w:rPr>
          <w:rFonts w:eastAsia="Times New Roman" w:cs="Times New Roman"/>
          <w:bCs/>
          <w:szCs w:val="24"/>
        </w:rPr>
        <w:t>συγχωρείτε</w:t>
      </w:r>
      <w:proofErr w:type="spellEnd"/>
      <w:r>
        <w:rPr>
          <w:rFonts w:eastAsia="Times New Roman" w:cs="Times New Roman"/>
          <w:bCs/>
          <w:szCs w:val="24"/>
        </w:rPr>
        <w:t>, αντιλαμβάνεστε…</w:t>
      </w:r>
    </w:p>
    <w:p w14:paraId="601884C5" w14:textId="77777777" w:rsidR="00396B82" w:rsidRDefault="00B34233">
      <w:pPr>
        <w:spacing w:after="0" w:line="600" w:lineRule="auto"/>
        <w:ind w:firstLine="720"/>
        <w:jc w:val="center"/>
        <w:rPr>
          <w:rFonts w:eastAsia="Times New Roman" w:cs="Times New Roman"/>
          <w:szCs w:val="24"/>
        </w:rPr>
      </w:pPr>
      <w:r>
        <w:rPr>
          <w:rFonts w:eastAsia="Times New Roman"/>
          <w:szCs w:val="24"/>
        </w:rPr>
        <w:t>(</w:t>
      </w:r>
      <w:r>
        <w:rPr>
          <w:rFonts w:eastAsia="Times New Roman" w:cs="Times New Roman"/>
          <w:szCs w:val="24"/>
        </w:rPr>
        <w:t>Θόρυβος από την πτέρυγα της Νέας Δημοκρατίας)</w:t>
      </w:r>
    </w:p>
    <w:p w14:paraId="601884C6" w14:textId="77777777" w:rsidR="00396B82" w:rsidRDefault="00B34233">
      <w:pPr>
        <w:spacing w:after="0" w:line="600" w:lineRule="auto"/>
        <w:ind w:firstLine="720"/>
        <w:jc w:val="both"/>
        <w:rPr>
          <w:rFonts w:eastAsia="Times New Roman"/>
          <w:szCs w:val="24"/>
        </w:rPr>
      </w:pPr>
      <w:r>
        <w:rPr>
          <w:rFonts w:eastAsia="Times New Roman"/>
          <w:b/>
          <w:szCs w:val="24"/>
        </w:rPr>
        <w:t xml:space="preserve">ΚΩΝΣΤΑΝΤΙΝΟΣ ΤΣΙΑΡΑΣ: </w:t>
      </w:r>
      <w:r>
        <w:rPr>
          <w:rFonts w:eastAsia="Times New Roman"/>
          <w:szCs w:val="24"/>
        </w:rPr>
        <w:t xml:space="preserve">Ναι, αλλά εδώ πού βρίσκεται το προσωπικό; Απαντά επί προσωπικού; </w:t>
      </w:r>
    </w:p>
    <w:p w14:paraId="601884C7" w14:textId="77777777" w:rsidR="00396B82" w:rsidRDefault="00B34233">
      <w:pPr>
        <w:spacing w:after="0" w:line="600" w:lineRule="auto"/>
        <w:ind w:firstLine="720"/>
        <w:jc w:val="both"/>
        <w:rPr>
          <w:rFonts w:eastAsia="Times New Roman"/>
          <w:b/>
          <w:szCs w:val="24"/>
        </w:rPr>
      </w:pPr>
      <w:r>
        <w:rPr>
          <w:rFonts w:eastAsia="Times New Roman" w:cs="Times New Roman"/>
          <w:b/>
          <w:szCs w:val="24"/>
        </w:rPr>
        <w:t xml:space="preserve">ΑΘΑΝΑΣΙΟΣ ΜΠΟΥΡΑΣ: </w:t>
      </w:r>
      <w:r>
        <w:rPr>
          <w:rFonts w:eastAsia="Times New Roman" w:cs="Times New Roman"/>
          <w:szCs w:val="24"/>
        </w:rPr>
        <w:t>Είναι αυτό επί προσωπικού;</w:t>
      </w:r>
    </w:p>
    <w:p w14:paraId="601884C8" w14:textId="77777777" w:rsidR="00396B82" w:rsidRDefault="00B34233">
      <w:pPr>
        <w:spacing w:after="0" w:line="600" w:lineRule="auto"/>
        <w:ind w:firstLine="720"/>
        <w:jc w:val="both"/>
        <w:rPr>
          <w:rFonts w:eastAsia="Times New Roman"/>
          <w:szCs w:val="24"/>
        </w:rPr>
      </w:pPr>
      <w:r>
        <w:rPr>
          <w:rFonts w:eastAsia="Times New Roman"/>
          <w:b/>
          <w:szCs w:val="24"/>
        </w:rPr>
        <w:t xml:space="preserve">ΚΩΝΣΤΑΝΤΙΝΟΣ </w:t>
      </w:r>
      <w:r>
        <w:rPr>
          <w:rFonts w:eastAsia="Times New Roman"/>
          <w:b/>
          <w:szCs w:val="24"/>
        </w:rPr>
        <w:t>ΤΣΙΑΡΑΣ:</w:t>
      </w:r>
      <w:r>
        <w:rPr>
          <w:rFonts w:eastAsia="Times New Roman"/>
          <w:szCs w:val="24"/>
        </w:rPr>
        <w:t xml:space="preserve"> Το προσωπικό πού είναι;</w:t>
      </w:r>
    </w:p>
    <w:p w14:paraId="601884C9"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
          <w:bCs/>
          <w:szCs w:val="24"/>
        </w:rPr>
        <w:t xml:space="preserve">ΠΡΟΕΔΡΟΣ (Νικόλαος </w:t>
      </w:r>
      <w:proofErr w:type="spellStart"/>
      <w:r>
        <w:rPr>
          <w:rFonts w:eastAsia="Times New Roman" w:cs="Times New Roman"/>
          <w:b/>
          <w:bCs/>
          <w:szCs w:val="24"/>
        </w:rPr>
        <w:t>Βούτσης</w:t>
      </w:r>
      <w:proofErr w:type="spellEnd"/>
      <w:r>
        <w:rPr>
          <w:rFonts w:eastAsia="Times New Roman" w:cs="Times New Roman"/>
          <w:b/>
          <w:bCs/>
          <w:szCs w:val="24"/>
        </w:rPr>
        <w:t xml:space="preserve">): </w:t>
      </w:r>
      <w:r>
        <w:rPr>
          <w:rFonts w:eastAsia="Times New Roman" w:cs="Times New Roman"/>
          <w:bCs/>
          <w:szCs w:val="24"/>
        </w:rPr>
        <w:t xml:space="preserve">Παρακαλώ πολύ, αφήστε τον να ολοκληρώσει. </w:t>
      </w:r>
    </w:p>
    <w:p w14:paraId="601884CA" w14:textId="77777777" w:rsidR="00396B82" w:rsidRDefault="00B34233">
      <w:pPr>
        <w:spacing w:after="0" w:line="600" w:lineRule="auto"/>
        <w:ind w:firstLine="720"/>
        <w:jc w:val="both"/>
        <w:rPr>
          <w:rFonts w:eastAsia="Times New Roman"/>
          <w:szCs w:val="24"/>
        </w:rPr>
      </w:pPr>
      <w:r>
        <w:rPr>
          <w:rFonts w:eastAsia="Times New Roman"/>
          <w:b/>
          <w:szCs w:val="24"/>
        </w:rPr>
        <w:t>ΚΩΝΣΤΑΝΤΙΝΟΣ ΤΣΙΑΡΑΣ:</w:t>
      </w:r>
      <w:r>
        <w:rPr>
          <w:rFonts w:eastAsia="Times New Roman"/>
          <w:szCs w:val="24"/>
        </w:rPr>
        <w:t xml:space="preserve"> Το προσωπικό πού είναι;</w:t>
      </w:r>
    </w:p>
    <w:p w14:paraId="601884CB"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
          <w:bCs/>
          <w:szCs w:val="24"/>
        </w:rPr>
        <w:t xml:space="preserve">ΠΡΟΕΔΡΟΣ (Νικόλαος </w:t>
      </w:r>
      <w:proofErr w:type="spellStart"/>
      <w:r>
        <w:rPr>
          <w:rFonts w:eastAsia="Times New Roman" w:cs="Times New Roman"/>
          <w:b/>
          <w:bCs/>
          <w:szCs w:val="24"/>
        </w:rPr>
        <w:t>Βούτσης</w:t>
      </w:r>
      <w:proofErr w:type="spellEnd"/>
      <w:r>
        <w:rPr>
          <w:rFonts w:eastAsia="Times New Roman" w:cs="Times New Roman"/>
          <w:b/>
          <w:bCs/>
          <w:szCs w:val="24"/>
        </w:rPr>
        <w:t xml:space="preserve">): </w:t>
      </w:r>
      <w:r>
        <w:rPr>
          <w:rFonts w:eastAsia="Times New Roman" w:cs="Times New Roman"/>
          <w:bCs/>
          <w:szCs w:val="24"/>
        </w:rPr>
        <w:t>Προσωπικό είναι. Τι να κάνουμε;</w:t>
      </w:r>
    </w:p>
    <w:p w14:paraId="601884CC"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Cs/>
          <w:szCs w:val="24"/>
        </w:rPr>
        <w:t xml:space="preserve">Ελάτε, κύριε </w:t>
      </w:r>
      <w:proofErr w:type="spellStart"/>
      <w:r>
        <w:rPr>
          <w:rFonts w:eastAsia="Times New Roman" w:cs="Times New Roman"/>
          <w:bCs/>
          <w:szCs w:val="24"/>
        </w:rPr>
        <w:t>Πολάκη</w:t>
      </w:r>
      <w:proofErr w:type="spellEnd"/>
      <w:r>
        <w:rPr>
          <w:rFonts w:eastAsia="Times New Roman" w:cs="Times New Roman"/>
          <w:bCs/>
          <w:szCs w:val="24"/>
        </w:rPr>
        <w:t>, συνεχίστε, σας παρακαλώ</w:t>
      </w:r>
      <w:r>
        <w:rPr>
          <w:rFonts w:eastAsia="Times New Roman" w:cs="Times New Roman"/>
          <w:bCs/>
          <w:szCs w:val="24"/>
        </w:rPr>
        <w:t>.</w:t>
      </w:r>
    </w:p>
    <w:p w14:paraId="601884CD" w14:textId="77777777" w:rsidR="00396B82" w:rsidRDefault="00B34233">
      <w:pPr>
        <w:spacing w:after="0" w:line="600" w:lineRule="auto"/>
        <w:ind w:firstLine="720"/>
        <w:jc w:val="both"/>
        <w:rPr>
          <w:rFonts w:eastAsia="Times New Roman"/>
          <w:szCs w:val="24"/>
        </w:rPr>
      </w:pPr>
      <w:r>
        <w:rPr>
          <w:rFonts w:eastAsia="Times New Roman"/>
          <w:b/>
          <w:szCs w:val="24"/>
        </w:rPr>
        <w:lastRenderedPageBreak/>
        <w:t>ΠΑΥΛΟΣ ΠΟΛΑΚΗΣ</w:t>
      </w:r>
      <w:r>
        <w:rPr>
          <w:rFonts w:eastAsia="Times New Roman"/>
          <w:szCs w:val="24"/>
        </w:rPr>
        <w:t xml:space="preserve"> </w:t>
      </w:r>
      <w:r>
        <w:rPr>
          <w:rFonts w:eastAsia="Times New Roman"/>
          <w:b/>
          <w:szCs w:val="24"/>
        </w:rPr>
        <w:t xml:space="preserve">(Αναπληρωτής Υπουργός Υγείας): </w:t>
      </w:r>
      <w:r>
        <w:rPr>
          <w:rFonts w:eastAsia="Times New Roman"/>
          <w:szCs w:val="24"/>
        </w:rPr>
        <w:t>Αν με αφήσουν, δεν είναι πολλά αυτά που θέλω να πω. Τέσσερα-πέντε πράγματα είναι.</w:t>
      </w:r>
    </w:p>
    <w:p w14:paraId="601884CE" w14:textId="77777777" w:rsidR="00396B82" w:rsidRDefault="00B34233">
      <w:pPr>
        <w:spacing w:after="0" w:line="600" w:lineRule="auto"/>
        <w:ind w:firstLine="720"/>
        <w:jc w:val="both"/>
        <w:rPr>
          <w:rFonts w:eastAsia="Times New Roman"/>
          <w:szCs w:val="24"/>
        </w:rPr>
      </w:pPr>
      <w:r>
        <w:rPr>
          <w:rFonts w:eastAsia="Times New Roman"/>
          <w:b/>
          <w:szCs w:val="24"/>
        </w:rPr>
        <w:t>ΚΩΝΣΤΑΝΤΙΝΟΣ ΤΣΙΑΡΑΣ:</w:t>
      </w:r>
      <w:r>
        <w:rPr>
          <w:rFonts w:eastAsia="Times New Roman"/>
          <w:szCs w:val="24"/>
        </w:rPr>
        <w:t xml:space="preserve"> Ας κάνουμε «</w:t>
      </w:r>
      <w:proofErr w:type="spellStart"/>
      <w:r>
        <w:rPr>
          <w:rFonts w:eastAsia="Times New Roman"/>
          <w:szCs w:val="24"/>
        </w:rPr>
        <w:t>Σοβιετία</w:t>
      </w:r>
      <w:proofErr w:type="spellEnd"/>
      <w:r>
        <w:rPr>
          <w:rFonts w:eastAsia="Times New Roman"/>
          <w:szCs w:val="24"/>
        </w:rPr>
        <w:t>» στο Κοινοβούλιο!</w:t>
      </w:r>
    </w:p>
    <w:p w14:paraId="601884CF" w14:textId="77777777" w:rsidR="00396B82" w:rsidRDefault="00B34233">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Θεσμικά ανάρμοστο ε</w:t>
      </w:r>
      <w:r>
        <w:rPr>
          <w:rFonts w:eastAsia="Times New Roman"/>
          <w:szCs w:val="24"/>
        </w:rPr>
        <w:t xml:space="preserve">ίναι να υπάρχει δάνειο σε εφημερίδα ιδιοκτησίας σου, για το οποίο να μην έχεις πληρώσει τίποτα για μια δεκαετία, και όταν αυτό αποκαλύπτεται στην </w:t>
      </w:r>
      <w:r>
        <w:rPr>
          <w:rFonts w:eastAsia="Times New Roman"/>
          <w:szCs w:val="24"/>
        </w:rPr>
        <w:t>ε</w:t>
      </w:r>
      <w:r>
        <w:rPr>
          <w:rFonts w:eastAsia="Times New Roman"/>
          <w:szCs w:val="24"/>
        </w:rPr>
        <w:t>πιτροπή της Βουλής, να κάνεις μια ρύθμιση, με την οποία τα τρία τέταρτα του δανείου θα πληρωθούν στην τελευτα</w:t>
      </w:r>
      <w:r>
        <w:rPr>
          <w:rFonts w:eastAsia="Times New Roman"/>
          <w:szCs w:val="24"/>
        </w:rPr>
        <w:t>ία δόση, όπως δηλαδή μπορεί να κάνει και ο κάθε Έλληνας πολίτης.</w:t>
      </w:r>
    </w:p>
    <w:p w14:paraId="601884D0" w14:textId="77777777" w:rsidR="00396B82" w:rsidRDefault="00B34233">
      <w:pPr>
        <w:spacing w:after="0" w:line="600" w:lineRule="auto"/>
        <w:ind w:firstLine="720"/>
        <w:jc w:val="both"/>
        <w:rPr>
          <w:rFonts w:eastAsia="Times New Roman"/>
          <w:szCs w:val="24"/>
        </w:rPr>
      </w:pPr>
      <w:r>
        <w:rPr>
          <w:rFonts w:eastAsia="Times New Roman"/>
          <w:szCs w:val="24"/>
        </w:rPr>
        <w:t xml:space="preserve">Θεσμικά ανάρμοστο, κατά τη γνώμη μου, είναι να έχει νοσηλευτεί όλη σου η οικογένεια στο </w:t>
      </w:r>
      <w:r>
        <w:rPr>
          <w:rFonts w:eastAsia="Times New Roman"/>
          <w:szCs w:val="24"/>
        </w:rPr>
        <w:t>«Ντυνάν»</w:t>
      </w:r>
      <w:r>
        <w:rPr>
          <w:rFonts w:eastAsia="Times New Roman"/>
          <w:szCs w:val="24"/>
        </w:rPr>
        <w:t xml:space="preserve"> να μην έχεις πληρώσει τίποτα ή ελάχιστα και να έχει πάρει επίσης -φανταστείτε αυτό να συνέβαιν</w:t>
      </w:r>
      <w:r>
        <w:rPr>
          <w:rFonts w:eastAsia="Times New Roman"/>
          <w:szCs w:val="24"/>
        </w:rPr>
        <w:t xml:space="preserve">ε με ένα μέλος της σημερινής Κυβέρνησης- τη διαφημιστική προβολή του </w:t>
      </w:r>
      <w:r>
        <w:rPr>
          <w:rFonts w:eastAsia="Times New Roman"/>
          <w:szCs w:val="24"/>
        </w:rPr>
        <w:t>«Ερυθρού Σταυρού»</w:t>
      </w:r>
      <w:r>
        <w:rPr>
          <w:rFonts w:eastAsia="Times New Roman"/>
          <w:szCs w:val="24"/>
        </w:rPr>
        <w:t xml:space="preserve"> συγγενικό σου πρόσωπο. Αυτό είναι θεσμικά επιτρεπτό. </w:t>
      </w:r>
    </w:p>
    <w:p w14:paraId="601884D1" w14:textId="77777777" w:rsidR="00396B82" w:rsidRDefault="00B34233">
      <w:pPr>
        <w:spacing w:after="0" w:line="600" w:lineRule="auto"/>
        <w:ind w:firstLine="720"/>
        <w:jc w:val="both"/>
        <w:rPr>
          <w:rFonts w:eastAsia="Times New Roman"/>
          <w:szCs w:val="24"/>
        </w:rPr>
      </w:pPr>
      <w:r>
        <w:rPr>
          <w:rFonts w:eastAsia="Times New Roman"/>
          <w:szCs w:val="24"/>
        </w:rPr>
        <w:t xml:space="preserve">Είναι θεσμικά ανάρμοστο, κατά τη γνώμη μου, να </w:t>
      </w:r>
      <w:proofErr w:type="spellStart"/>
      <w:r>
        <w:rPr>
          <w:rFonts w:eastAsia="Times New Roman"/>
          <w:szCs w:val="24"/>
        </w:rPr>
        <w:t>επιχαίρεστε</w:t>
      </w:r>
      <w:proofErr w:type="spellEnd"/>
      <w:r>
        <w:rPr>
          <w:rFonts w:eastAsia="Times New Roman"/>
          <w:szCs w:val="24"/>
        </w:rPr>
        <w:t xml:space="preserve"> ως κόμμα συνολικά για μια απόφαση του Συμβουλίου της </w:t>
      </w:r>
      <w:r>
        <w:rPr>
          <w:rFonts w:eastAsia="Times New Roman"/>
          <w:szCs w:val="24"/>
        </w:rPr>
        <w:lastRenderedPageBreak/>
        <w:t>Επι</w:t>
      </w:r>
      <w:r>
        <w:rPr>
          <w:rFonts w:eastAsia="Times New Roman"/>
          <w:szCs w:val="24"/>
        </w:rPr>
        <w:t xml:space="preserve">κρατείας, το οποίο απαλλάσσει τις λίστες με τους φοροφυγάδες, τη </w:t>
      </w:r>
      <w:proofErr w:type="spellStart"/>
      <w:r>
        <w:rPr>
          <w:rFonts w:eastAsia="Times New Roman"/>
          <w:szCs w:val="24"/>
        </w:rPr>
        <w:t>Μπόργιανς</w:t>
      </w:r>
      <w:proofErr w:type="spellEnd"/>
      <w:r>
        <w:rPr>
          <w:rFonts w:eastAsia="Times New Roman"/>
          <w:szCs w:val="24"/>
        </w:rPr>
        <w:t xml:space="preserve"> και τη </w:t>
      </w:r>
      <w:proofErr w:type="spellStart"/>
      <w:r>
        <w:rPr>
          <w:rFonts w:eastAsia="Times New Roman"/>
          <w:szCs w:val="24"/>
        </w:rPr>
        <w:t>Λαγκάρντ</w:t>
      </w:r>
      <w:proofErr w:type="spellEnd"/>
      <w:r>
        <w:rPr>
          <w:rFonts w:eastAsia="Times New Roman"/>
          <w:szCs w:val="24"/>
        </w:rPr>
        <w:t>, καταπατώντας κάθε έννοια κοινού περί δικαίου αισθήματος.</w:t>
      </w:r>
    </w:p>
    <w:p w14:paraId="601884D2" w14:textId="77777777" w:rsidR="00396B82" w:rsidRDefault="00B34233">
      <w:pPr>
        <w:spacing w:after="0" w:line="600" w:lineRule="auto"/>
        <w:ind w:firstLine="720"/>
        <w:jc w:val="both"/>
        <w:rPr>
          <w:rFonts w:eastAsia="Times New Roman" w:cs="Times New Roman"/>
          <w:b/>
          <w:bCs/>
          <w:szCs w:val="24"/>
        </w:rPr>
      </w:pPr>
      <w:r>
        <w:rPr>
          <w:rFonts w:eastAsia="Times New Roman" w:cs="Times New Roman"/>
          <w:b/>
          <w:bCs/>
          <w:szCs w:val="24"/>
        </w:rPr>
        <w:t xml:space="preserve">ΠΡΟΕΔΡΟΣ (Νικόλαος </w:t>
      </w:r>
      <w:proofErr w:type="spellStart"/>
      <w:r>
        <w:rPr>
          <w:rFonts w:eastAsia="Times New Roman" w:cs="Times New Roman"/>
          <w:b/>
          <w:bCs/>
          <w:szCs w:val="24"/>
        </w:rPr>
        <w:t>Βούτσης</w:t>
      </w:r>
      <w:proofErr w:type="spellEnd"/>
      <w:r>
        <w:rPr>
          <w:rFonts w:eastAsia="Times New Roman" w:cs="Times New Roman"/>
          <w:b/>
          <w:bCs/>
          <w:szCs w:val="24"/>
        </w:rPr>
        <w:t xml:space="preserve">): </w:t>
      </w:r>
      <w:r>
        <w:rPr>
          <w:rFonts w:eastAsia="Times New Roman" w:cs="Times New Roman"/>
          <w:bCs/>
          <w:szCs w:val="24"/>
        </w:rPr>
        <w:t xml:space="preserve">Ευχαριστώ, κύριε </w:t>
      </w:r>
      <w:proofErr w:type="spellStart"/>
      <w:r>
        <w:rPr>
          <w:rFonts w:eastAsia="Times New Roman" w:cs="Times New Roman"/>
          <w:bCs/>
          <w:szCs w:val="24"/>
        </w:rPr>
        <w:t>Πολάκη</w:t>
      </w:r>
      <w:proofErr w:type="spellEnd"/>
      <w:r>
        <w:rPr>
          <w:rFonts w:eastAsia="Times New Roman" w:cs="Times New Roman"/>
          <w:bCs/>
          <w:szCs w:val="24"/>
        </w:rPr>
        <w:t>.</w:t>
      </w:r>
    </w:p>
    <w:p w14:paraId="601884D3" w14:textId="77777777" w:rsidR="00396B82" w:rsidRDefault="00B34233">
      <w:pPr>
        <w:spacing w:after="0"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w:t>
      </w:r>
      <w:r>
        <w:rPr>
          <w:rFonts w:eastAsia="Times New Roman"/>
          <w:b/>
          <w:szCs w:val="24"/>
        </w:rPr>
        <w:t xml:space="preserve">(Αναπληρωτής Υπουργός Υγείας): </w:t>
      </w:r>
      <w:r>
        <w:rPr>
          <w:rFonts w:eastAsia="Times New Roman"/>
          <w:szCs w:val="24"/>
        </w:rPr>
        <w:t>Μισό λε</w:t>
      </w:r>
      <w:r>
        <w:rPr>
          <w:rFonts w:eastAsia="Times New Roman"/>
          <w:szCs w:val="24"/>
        </w:rPr>
        <w:t>πτό, κύριε Πρόεδρε.</w:t>
      </w:r>
    </w:p>
    <w:p w14:paraId="601884D4" w14:textId="77777777" w:rsidR="00396B82" w:rsidRDefault="00B34233">
      <w:pPr>
        <w:spacing w:after="0" w:line="600" w:lineRule="auto"/>
        <w:ind w:firstLine="720"/>
        <w:jc w:val="both"/>
        <w:rPr>
          <w:rFonts w:eastAsia="Times New Roman"/>
          <w:b/>
          <w:szCs w:val="24"/>
        </w:rPr>
      </w:pPr>
      <w:r>
        <w:rPr>
          <w:rFonts w:eastAsia="Times New Roman"/>
          <w:b/>
          <w:szCs w:val="24"/>
        </w:rPr>
        <w:t xml:space="preserve">ΚΩΝΣΤΑΝΤΙΝΟΣ ΤΣΙΑΡΑΣ: </w:t>
      </w:r>
      <w:r>
        <w:rPr>
          <w:rFonts w:eastAsia="Times New Roman"/>
          <w:szCs w:val="24"/>
        </w:rPr>
        <w:t>Απαντάει επί προσωπικού!</w:t>
      </w:r>
    </w:p>
    <w:p w14:paraId="601884D5" w14:textId="77777777" w:rsidR="00396B82" w:rsidRDefault="00B34233">
      <w:pPr>
        <w:spacing w:after="0" w:line="600" w:lineRule="auto"/>
        <w:ind w:firstLine="720"/>
        <w:jc w:val="both"/>
        <w:rPr>
          <w:rFonts w:eastAsia="Times New Roman" w:cs="Times New Roman"/>
          <w:b/>
          <w:bCs/>
          <w:szCs w:val="24"/>
        </w:rPr>
      </w:pPr>
      <w:r>
        <w:rPr>
          <w:rFonts w:eastAsia="Times New Roman" w:cs="Times New Roman"/>
          <w:b/>
          <w:bCs/>
          <w:szCs w:val="24"/>
        </w:rPr>
        <w:t xml:space="preserve">ΠΡΟΕΔΡΟΣ (Νικόλαος </w:t>
      </w:r>
      <w:proofErr w:type="spellStart"/>
      <w:r>
        <w:rPr>
          <w:rFonts w:eastAsia="Times New Roman" w:cs="Times New Roman"/>
          <w:b/>
          <w:bCs/>
          <w:szCs w:val="24"/>
        </w:rPr>
        <w:t>Βούτσης</w:t>
      </w:r>
      <w:proofErr w:type="spellEnd"/>
      <w:r>
        <w:rPr>
          <w:rFonts w:eastAsia="Times New Roman" w:cs="Times New Roman"/>
          <w:b/>
          <w:bCs/>
          <w:szCs w:val="24"/>
        </w:rPr>
        <w:t xml:space="preserve">): </w:t>
      </w:r>
      <w:r>
        <w:rPr>
          <w:rFonts w:eastAsia="Times New Roman" w:cs="Times New Roman"/>
          <w:bCs/>
          <w:szCs w:val="24"/>
        </w:rPr>
        <w:t>Ολοκληρώνουμε.</w:t>
      </w:r>
    </w:p>
    <w:p w14:paraId="601884D6" w14:textId="77777777" w:rsidR="00396B82" w:rsidRDefault="00B34233">
      <w:pPr>
        <w:spacing w:after="0"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w:t>
      </w:r>
      <w:r>
        <w:rPr>
          <w:rFonts w:eastAsia="Times New Roman"/>
          <w:b/>
          <w:szCs w:val="24"/>
        </w:rPr>
        <w:t xml:space="preserve">(Αναπληρωτής Υπουργός Υγείας): </w:t>
      </w:r>
      <w:r>
        <w:rPr>
          <w:rFonts w:eastAsia="Times New Roman"/>
          <w:szCs w:val="24"/>
        </w:rPr>
        <w:t>Και τέλος θεσμικά ανάρμοστο και θεσμικά χυδαίο είναι να χρεώνεις στην εφορία 30 εκατομμύρια ευρώ αυ</w:t>
      </w:r>
      <w:r>
        <w:rPr>
          <w:rFonts w:eastAsia="Times New Roman"/>
          <w:szCs w:val="24"/>
        </w:rPr>
        <w:t xml:space="preserve">τούς που νοσηλεύτηκαν στα νοσοκομεία την περίοδο 2012–2014, γιατί εμείς κάνουμε το αντίθετο. Αυτά τα χρέη διαγράφουμε από αυτούς τους ανθρώπους. </w:t>
      </w:r>
    </w:p>
    <w:p w14:paraId="601884D7" w14:textId="77777777" w:rsidR="00396B82" w:rsidRDefault="00B34233">
      <w:pPr>
        <w:spacing w:after="0" w:line="600" w:lineRule="auto"/>
        <w:ind w:firstLine="720"/>
        <w:jc w:val="both"/>
        <w:rPr>
          <w:rFonts w:eastAsia="Times New Roman"/>
          <w:szCs w:val="24"/>
        </w:rPr>
      </w:pPr>
      <w:r>
        <w:rPr>
          <w:rFonts w:eastAsia="Times New Roman"/>
          <w:szCs w:val="24"/>
        </w:rPr>
        <w:t>Θα ήθελα κάποιες συγκεκριμένες απαντήσεις επ’ αυτών.</w:t>
      </w:r>
    </w:p>
    <w:p w14:paraId="601884D8" w14:textId="77777777" w:rsidR="00396B82" w:rsidRDefault="00B34233">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601884D9"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
          <w:bCs/>
          <w:szCs w:val="24"/>
        </w:rPr>
        <w:t>ΠΡΟΕΔΡΟΣ (Νικ</w:t>
      </w:r>
      <w:r>
        <w:rPr>
          <w:rFonts w:eastAsia="Times New Roman" w:cs="Times New Roman"/>
          <w:b/>
          <w:bCs/>
          <w:szCs w:val="24"/>
        </w:rPr>
        <w:t xml:space="preserve">όλαος </w:t>
      </w:r>
      <w:proofErr w:type="spellStart"/>
      <w:r>
        <w:rPr>
          <w:rFonts w:eastAsia="Times New Roman" w:cs="Times New Roman"/>
          <w:b/>
          <w:bCs/>
          <w:szCs w:val="24"/>
        </w:rPr>
        <w:t>Βούτσης</w:t>
      </w:r>
      <w:proofErr w:type="spellEnd"/>
      <w:r>
        <w:rPr>
          <w:rFonts w:eastAsia="Times New Roman" w:cs="Times New Roman"/>
          <w:b/>
          <w:bCs/>
          <w:szCs w:val="24"/>
        </w:rPr>
        <w:t xml:space="preserve">): </w:t>
      </w:r>
      <w:r>
        <w:rPr>
          <w:rFonts w:eastAsia="Times New Roman" w:cs="Times New Roman"/>
          <w:bCs/>
          <w:szCs w:val="24"/>
        </w:rPr>
        <w:t xml:space="preserve">Ευχαριστώ πολύ, κύριε </w:t>
      </w:r>
      <w:proofErr w:type="spellStart"/>
      <w:r>
        <w:rPr>
          <w:rFonts w:eastAsia="Times New Roman" w:cs="Times New Roman"/>
          <w:bCs/>
          <w:szCs w:val="24"/>
        </w:rPr>
        <w:t>Πολάκη</w:t>
      </w:r>
      <w:proofErr w:type="spellEnd"/>
      <w:r>
        <w:rPr>
          <w:rFonts w:eastAsia="Times New Roman" w:cs="Times New Roman"/>
          <w:bCs/>
          <w:szCs w:val="24"/>
        </w:rPr>
        <w:t>.</w:t>
      </w:r>
    </w:p>
    <w:p w14:paraId="601884DA"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Cs/>
          <w:szCs w:val="24"/>
        </w:rPr>
        <w:lastRenderedPageBreak/>
        <w:t>Κοιτάξτε, όταν γίνεται μια κακή αρχή, δυστυχώς, συνεχίζεται. Και παίρνω όλη την ευθύνη εγώ πάνω μου, διότι και ο κ. Βορίδης πήρε αφορμή, πέραν του προσωπικού του, να ανοίξει όλο το ζήτημα και αναφέρθηκε στο τι</w:t>
      </w:r>
      <w:r>
        <w:rPr>
          <w:rFonts w:eastAsia="Times New Roman" w:cs="Times New Roman"/>
          <w:bCs/>
          <w:szCs w:val="24"/>
        </w:rPr>
        <w:t>,</w:t>
      </w:r>
      <w:r>
        <w:rPr>
          <w:rFonts w:eastAsia="Times New Roman" w:cs="Times New Roman"/>
          <w:bCs/>
          <w:szCs w:val="24"/>
        </w:rPr>
        <w:t xml:space="preserve"> κατά τη γνώμη του, συνέβη με τον κ. </w:t>
      </w:r>
      <w:proofErr w:type="spellStart"/>
      <w:r>
        <w:rPr>
          <w:rFonts w:eastAsia="Times New Roman" w:cs="Times New Roman"/>
          <w:bCs/>
          <w:szCs w:val="24"/>
        </w:rPr>
        <w:t>Γιαννουσάκη</w:t>
      </w:r>
      <w:proofErr w:type="spellEnd"/>
      <w:r>
        <w:rPr>
          <w:rFonts w:eastAsia="Times New Roman" w:cs="Times New Roman"/>
          <w:bCs/>
          <w:szCs w:val="24"/>
        </w:rPr>
        <w:t xml:space="preserve"> κ.λπ.</w:t>
      </w:r>
      <w:r>
        <w:rPr>
          <w:rFonts w:eastAsia="Times New Roman" w:cs="Times New Roman"/>
          <w:bCs/>
          <w:szCs w:val="24"/>
        </w:rPr>
        <w:t>.</w:t>
      </w:r>
    </w:p>
    <w:p w14:paraId="601884DB"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Cs/>
          <w:szCs w:val="24"/>
        </w:rPr>
        <w:t xml:space="preserve">Όταν γίνονται συζητήσεις σε επίπεδο Αρχηγών κομμάτων και μετά υπάρχουν δευτερολογίες, καλό είναι όλη αυτή η ύλη να μαζεύεται και από τους Αρχηγούς και να </w:t>
      </w:r>
      <w:proofErr w:type="spellStart"/>
      <w:r>
        <w:rPr>
          <w:rFonts w:eastAsia="Times New Roman" w:cs="Times New Roman"/>
          <w:bCs/>
          <w:szCs w:val="24"/>
        </w:rPr>
        <w:t>απαντιούνται</w:t>
      </w:r>
      <w:proofErr w:type="spellEnd"/>
      <w:r>
        <w:rPr>
          <w:rFonts w:eastAsia="Times New Roman" w:cs="Times New Roman"/>
          <w:bCs/>
          <w:szCs w:val="24"/>
        </w:rPr>
        <w:t xml:space="preserve"> και τα θέματα που αφορούν </w:t>
      </w:r>
      <w:r>
        <w:rPr>
          <w:rFonts w:eastAsia="Times New Roman" w:cs="Times New Roman"/>
          <w:bCs/>
          <w:szCs w:val="24"/>
        </w:rPr>
        <w:t>πρόσωπα.</w:t>
      </w:r>
    </w:p>
    <w:p w14:paraId="601884DC"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Cs/>
          <w:szCs w:val="24"/>
        </w:rPr>
        <w:t xml:space="preserve">Εν πάση </w:t>
      </w:r>
      <w:proofErr w:type="spellStart"/>
      <w:r>
        <w:rPr>
          <w:rFonts w:eastAsia="Times New Roman" w:cs="Times New Roman"/>
          <w:bCs/>
          <w:szCs w:val="24"/>
        </w:rPr>
        <w:t>περιπτώσει</w:t>
      </w:r>
      <w:proofErr w:type="spellEnd"/>
      <w:r>
        <w:rPr>
          <w:rFonts w:eastAsia="Times New Roman" w:cs="Times New Roman"/>
          <w:bCs/>
          <w:szCs w:val="24"/>
        </w:rPr>
        <w:t xml:space="preserve">, εξελίχθηκε η διαδικασία. </w:t>
      </w:r>
    </w:p>
    <w:p w14:paraId="601884DD" w14:textId="77777777" w:rsidR="00396B82" w:rsidRDefault="00B34233">
      <w:pPr>
        <w:spacing w:after="0" w:line="600" w:lineRule="auto"/>
        <w:ind w:firstLine="720"/>
        <w:jc w:val="both"/>
        <w:rPr>
          <w:rFonts w:eastAsia="Times New Roman"/>
          <w:szCs w:val="24"/>
        </w:rPr>
      </w:pPr>
      <w:r>
        <w:rPr>
          <w:rFonts w:eastAsia="Times New Roman" w:cs="Times New Roman"/>
          <w:bCs/>
          <w:szCs w:val="24"/>
        </w:rPr>
        <w:t>Κύριε Πρωθυπουργέ, έχετε τον λόγο.</w:t>
      </w:r>
    </w:p>
    <w:p w14:paraId="601884DE"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Ευχαριστώ, κύριε Πρόεδρε.</w:t>
      </w:r>
    </w:p>
    <w:p w14:paraId="601884D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Νόμιζα ότι σήμερα ο κ. Μητσοτάκης ζήτησε την προ ημερησίας διατάξεως συζήτηση στη Βουλή για την οι</w:t>
      </w:r>
      <w:r>
        <w:rPr>
          <w:rFonts w:eastAsia="Times New Roman" w:cs="Times New Roman"/>
          <w:szCs w:val="24"/>
        </w:rPr>
        <w:t xml:space="preserve">κονομία και για την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Αντ’ αυτού διαπίστωσα ότι αφιέρωσε τουλάχιστον τα δεκαπέντε πρώτα λεπτά από την ομιλία του για να σχολιάσει τα </w:t>
      </w:r>
      <w:r>
        <w:rPr>
          <w:rFonts w:eastAsia="Times New Roman" w:cs="Times New Roman"/>
          <w:szCs w:val="24"/>
          <w:lang w:val="en-US"/>
        </w:rPr>
        <w:t>tweet</w:t>
      </w:r>
      <w:r>
        <w:rPr>
          <w:rFonts w:eastAsia="Times New Roman" w:cs="Times New Roman"/>
          <w:szCs w:val="24"/>
        </w:rPr>
        <w:t xml:space="preserve"> του κ. Καμμένου και τις αναρτήσεις στο </w:t>
      </w:r>
      <w:proofErr w:type="spellStart"/>
      <w:r>
        <w:rPr>
          <w:rFonts w:eastAsia="Times New Roman" w:cs="Times New Roman"/>
          <w:szCs w:val="24"/>
          <w:lang w:val="en-US"/>
        </w:rPr>
        <w:t>facebook</w:t>
      </w:r>
      <w:proofErr w:type="spellEnd"/>
      <w:r>
        <w:rPr>
          <w:rFonts w:eastAsia="Times New Roman" w:cs="Times New Roman"/>
          <w:szCs w:val="24"/>
        </w:rPr>
        <w:t xml:space="preserve"> του κ. </w:t>
      </w:r>
      <w:proofErr w:type="spellStart"/>
      <w:r>
        <w:rPr>
          <w:rFonts w:eastAsia="Times New Roman" w:cs="Times New Roman"/>
          <w:szCs w:val="24"/>
        </w:rPr>
        <w:t>Πολάκη</w:t>
      </w:r>
      <w:proofErr w:type="spellEnd"/>
      <w:r>
        <w:rPr>
          <w:rFonts w:eastAsia="Times New Roman" w:cs="Times New Roman"/>
          <w:szCs w:val="24"/>
        </w:rPr>
        <w:t xml:space="preserve">. </w:t>
      </w:r>
    </w:p>
    <w:p w14:paraId="601884E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Τόσο μεγάλη ήταν η έγνοια του να</w:t>
      </w:r>
      <w:r>
        <w:rPr>
          <w:rFonts w:eastAsia="Times New Roman" w:cs="Times New Roman"/>
          <w:szCs w:val="24"/>
        </w:rPr>
        <w:t xml:space="preserve"> κουβεντιάσουμε </w:t>
      </w:r>
      <w:r>
        <w:rPr>
          <w:rFonts w:eastAsia="Times New Roman" w:cs="Times New Roman"/>
          <w:szCs w:val="24"/>
        </w:rPr>
        <w:t xml:space="preserve">για </w:t>
      </w:r>
      <w:r>
        <w:rPr>
          <w:rFonts w:eastAsia="Times New Roman" w:cs="Times New Roman"/>
          <w:szCs w:val="24"/>
        </w:rPr>
        <w:t xml:space="preserve">την οικονομία, που ξεκίνησε αυτήν τη συζήτηση -που εδώ και δύο εβδομάδες έχει ζητήσει και έχει ειπωθεί </w:t>
      </w:r>
      <w:proofErr w:type="spellStart"/>
      <w:r>
        <w:rPr>
          <w:rFonts w:eastAsia="Times New Roman" w:cs="Times New Roman"/>
          <w:szCs w:val="24"/>
        </w:rPr>
        <w:t>πολλάκις</w:t>
      </w:r>
      <w:proofErr w:type="spellEnd"/>
      <w:r>
        <w:rPr>
          <w:rFonts w:eastAsia="Times New Roman" w:cs="Times New Roman"/>
          <w:szCs w:val="24"/>
        </w:rPr>
        <w:t xml:space="preserve"> στα Μέσα Μαζικής Ενημέρωσης ότι θα είναι η ώρα να μάθουμε την αλήθεια για τη συμφωνία- κάνοντας σχόλια για τις αναρτήσεις στ</w:t>
      </w:r>
      <w:r>
        <w:rPr>
          <w:rFonts w:eastAsia="Times New Roman" w:cs="Times New Roman"/>
          <w:szCs w:val="24"/>
        </w:rPr>
        <w:t>α δίκτυα κοινωνικής δικτύωσης.</w:t>
      </w:r>
    </w:p>
    <w:p w14:paraId="601884E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Δεν είστε </w:t>
      </w:r>
      <w:proofErr w:type="spellStart"/>
      <w:r>
        <w:rPr>
          <w:rFonts w:eastAsia="Times New Roman" w:cs="Times New Roman"/>
          <w:szCs w:val="24"/>
        </w:rPr>
        <w:t>τρολ</w:t>
      </w:r>
      <w:proofErr w:type="spellEnd"/>
      <w:r>
        <w:rPr>
          <w:rFonts w:eastAsia="Times New Roman" w:cs="Times New Roman"/>
          <w:szCs w:val="24"/>
        </w:rPr>
        <w:t xml:space="preserve"> στα </w:t>
      </w:r>
      <w:r>
        <w:rPr>
          <w:rFonts w:eastAsia="Times New Roman" w:cs="Times New Roman"/>
          <w:szCs w:val="24"/>
          <w:lang w:val="en-US"/>
        </w:rPr>
        <w:t>social</w:t>
      </w:r>
      <w:r>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κύριε Μητσοτάκη. Είστε Αρχηγός της Αξιωματικής Αντιπολίτευση και περίμενα να έχετε να πείτε κάτι ουσιαστικό. Όμως, η ένδεια των επιχειρημάτων σας για την οικονομία σάς οδήγησε στο να καταναλώσ</w:t>
      </w:r>
      <w:r>
        <w:rPr>
          <w:rFonts w:eastAsia="Times New Roman" w:cs="Times New Roman"/>
          <w:szCs w:val="24"/>
        </w:rPr>
        <w:t xml:space="preserve">ετε δεκαπέντε λεπτά. Θα έρθω και σε αυτά τα δεκαπέντε λεπτά για να δώσω απαντήσεις. </w:t>
      </w:r>
    </w:p>
    <w:p w14:paraId="601884E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Εγώ, όμως, θα ξεκινήσω σχολιάζοντας ορισμένα πράγματα τα οποία είπατε στο δεύτερο μισό της ομιλίας σας και τα οποία αφορούσαν την οικονομία και την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w:t>
      </w:r>
    </w:p>
    <w:p w14:paraId="601884E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Κύριε Μητσοτάκη, πρώτα απ’ όλα, φαίνεται ότι δεν έχετε κατανοήσει πόσο σημαντικό είναι για την πορεία της ελληνικής οικονομίας να έχουμε έναν κλειδωμένο αλγόριθμο σε σχέση με τα απαραίτητα μέτρα για την </w:t>
      </w:r>
      <w:proofErr w:type="spellStart"/>
      <w:r>
        <w:rPr>
          <w:rFonts w:eastAsia="Times New Roman" w:cs="Times New Roman"/>
          <w:szCs w:val="24"/>
        </w:rPr>
        <w:t>απομείωση</w:t>
      </w:r>
      <w:proofErr w:type="spellEnd"/>
      <w:r>
        <w:rPr>
          <w:rFonts w:eastAsia="Times New Roman" w:cs="Times New Roman"/>
          <w:szCs w:val="24"/>
        </w:rPr>
        <w:t xml:space="preserve"> του χρέους. </w:t>
      </w:r>
    </w:p>
    <w:p w14:paraId="601884E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Βεβαίως, δεν το έχετε κατανοή</w:t>
      </w:r>
      <w:r>
        <w:rPr>
          <w:rFonts w:eastAsia="Times New Roman" w:cs="Times New Roman"/>
          <w:szCs w:val="24"/>
        </w:rPr>
        <w:t>σει, διότι το κόμμα σας, η παράταξή σας, ουδέποτε είχε αναδείξει το χρέος ως μια σημαντική παράμετρο για την πορεία της οικονομίας και θεωρούσατε ότι οι επενδυτές θα έρθουν να εμπιστευτούν ξανά την ελληνική οικονομία επειδή εσείς τους τάζατε –τα ίδια μας λ</w:t>
      </w:r>
      <w:r>
        <w:rPr>
          <w:rFonts w:eastAsia="Times New Roman" w:cs="Times New Roman"/>
          <w:szCs w:val="24"/>
        </w:rPr>
        <w:t xml:space="preserve">έτε και τώρα- ότι αν κυβερνάτε, θα τους κάνετε όλα τα χατίρια και θα προσχωρήσετε στις πιο ακραίες νεοφιλελεύθερες επιλογές για τη μείωση του εργασιακού κόστους. </w:t>
      </w:r>
    </w:p>
    <w:p w14:paraId="601884E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Όμως, το χρέος είναι μια βασική παράμετρος και βασικός παράγοντας. Και αυτό το οποίο διασφαλί</w:t>
      </w:r>
      <w:r>
        <w:rPr>
          <w:rFonts w:eastAsia="Times New Roman" w:cs="Times New Roman"/>
          <w:szCs w:val="24"/>
        </w:rPr>
        <w:t xml:space="preserve">στηκε στην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της 15 Ιουνίου είναι τα πρωτογενή πλεονάσματα, μεσοπρόθεσμα και μακροπρόθεσμα, στο ύψος του 2%. </w:t>
      </w:r>
    </w:p>
    <w:p w14:paraId="601884E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Εσείς μπορεί να λέτε ότι αυτό είναι λίγο και να θέλατε περισσότερη μείωση. Και εμείς θα συμφωνήσουμε μαζί σας σε αυτό, αν και </w:t>
      </w:r>
      <w:r>
        <w:rPr>
          <w:rFonts w:eastAsia="Times New Roman" w:cs="Times New Roman"/>
          <w:szCs w:val="24"/>
        </w:rPr>
        <w:t xml:space="preserve">βεβαίως εσείς υπογράφατε </w:t>
      </w:r>
      <w:proofErr w:type="spellStart"/>
      <w:r>
        <w:rPr>
          <w:rFonts w:eastAsia="Times New Roman" w:cs="Times New Roman"/>
          <w:szCs w:val="24"/>
        </w:rPr>
        <w:t>τεσσάρια</w:t>
      </w:r>
      <w:proofErr w:type="spellEnd"/>
      <w:r>
        <w:rPr>
          <w:rFonts w:eastAsia="Times New Roman" w:cs="Times New Roman"/>
          <w:szCs w:val="24"/>
        </w:rPr>
        <w:t>, όχι 2%. Όμως, δεν μπορούμε να αγνοήσουμε το γεγονός ότι με βάση τις υποχρεώσεις της χώρας που απορρέουν από το Σύμφωνο Σταθερότητας και Ανάπτυξης -τις οποίες υποχρεώσεις και εσείς και εμείς θεωρούμε ότι πρέπει να τις εκπλ</w:t>
      </w:r>
      <w:r>
        <w:rPr>
          <w:rFonts w:eastAsia="Times New Roman" w:cs="Times New Roman"/>
          <w:szCs w:val="24"/>
        </w:rPr>
        <w:t xml:space="preserve">ηρώνουμε ως χώρα- και με βάση </w:t>
      </w:r>
      <w:r>
        <w:rPr>
          <w:rFonts w:eastAsia="Times New Roman" w:cs="Times New Roman"/>
          <w:szCs w:val="24"/>
        </w:rPr>
        <w:lastRenderedPageBreak/>
        <w:t xml:space="preserve">το δημόσιο χρέος, μεσοπρόθεσμο και μακροπρόθεσμο, τα πλεονάσματα θα έπρεπε να ήταν στο 2,6% και όχι στο 2%. </w:t>
      </w:r>
    </w:p>
    <w:p w14:paraId="601884E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Το κλείδωμα στο 2% σημαίνει αυτομάτως, για όσους μπορούν να συνυπολογίσουν και να καταλάβουν και να διαβάσουν σωστά τ</w:t>
      </w:r>
      <w:r>
        <w:rPr>
          <w:rFonts w:eastAsia="Times New Roman" w:cs="Times New Roman"/>
          <w:szCs w:val="24"/>
        </w:rPr>
        <w:t xml:space="preserve">ην απόφαση, ότι αυτό το 0-15 που μπαίνει, και αφορά το χρόνο επέκτασης της ωρίμανσης των αποπληρωμών και την περίοδο χάριτος για τα επιτόκια, δεν μπορεί να είναι στο μηδέν -τόσο απλά- παρά μονάχα στο 15, στο 14, γύρω από την περιοχή του 15. </w:t>
      </w:r>
    </w:p>
    <w:p w14:paraId="601884E8"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Αυτό, σε συνδυ</w:t>
      </w:r>
      <w:r>
        <w:rPr>
          <w:rFonts w:eastAsia="Times New Roman" w:cs="Times New Roman"/>
          <w:szCs w:val="24"/>
        </w:rPr>
        <w:t>ασμό με την αποδοχή της πρότασης για ρήτρα ανάπτυξης -που ακόμα και αυτή ήρθατε τώρα να την αμφισβητήσετε σε ό,τι αφορά τη θετική της συμβολή, δηλαδή να διαβάσετε την απόφαση από την πλευρά των πιστωτών και όχι από τη δική μας πλευρά και να μας πείτε ότι α</w:t>
      </w:r>
      <w:r>
        <w:rPr>
          <w:rFonts w:eastAsia="Times New Roman" w:cs="Times New Roman"/>
          <w:szCs w:val="24"/>
        </w:rPr>
        <w:t xml:space="preserve">ν έχουμε μεγαλύτερη ανάπτυξη θα πρέπει αυτοί να μειώσουν τα μέτρα για το χρέος, που αυτό δεν προκύπτει από πουθενά και θα έχετε τη δυνατότητα να το διαπιστώσετε και στο άμεσο μέλλον, όταν θα γίνει ακόμα πιο εξειδικευμένος αυτός ο μηχανισμός ότι είναι μόνο </w:t>
      </w:r>
      <w:r>
        <w:rPr>
          <w:rFonts w:eastAsia="Times New Roman" w:cs="Times New Roman"/>
          <w:szCs w:val="24"/>
        </w:rPr>
        <w:t xml:space="preserve">θετικά τοποθετημένος- μας δίνει μια σταθερότητα και βεβαιότητα ότι τα απαιτούμενα μέτρα για το χρέος -η επιμήκυνση- θα είναι πράγματι </w:t>
      </w:r>
      <w:r>
        <w:rPr>
          <w:rFonts w:eastAsia="Times New Roman" w:cs="Times New Roman"/>
          <w:szCs w:val="24"/>
        </w:rPr>
        <w:lastRenderedPageBreak/>
        <w:t>κοντά στα δεκαπέντε χρόνια και ότι σε κάθε περίπτωση κάνουμε τους εταίρους μας συνεταίρους στην προοπτική ανάπτυξης της ελ</w:t>
      </w:r>
      <w:r>
        <w:rPr>
          <w:rFonts w:eastAsia="Times New Roman" w:cs="Times New Roman"/>
          <w:szCs w:val="24"/>
        </w:rPr>
        <w:t xml:space="preserve">ληνικής οικονομίας. </w:t>
      </w:r>
    </w:p>
    <w:p w14:paraId="601884E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Γι’ αυτό και για πρώτη φορά προχωρούν σε δεσμεύσεις σε ό,τι αφορά την αναπτυξιακή τράπεζα, αναγκαία για την ελληνική οικονομία πολύ περισσότερο από κάθε άλλη οικονομία της ευρωζώνης, που όμως δεν την είχαμε -και εσείς ποτέ δεν τη διεκδ</w:t>
      </w:r>
      <w:r>
        <w:rPr>
          <w:rFonts w:eastAsia="Times New Roman" w:cs="Times New Roman"/>
          <w:szCs w:val="24"/>
        </w:rPr>
        <w:t xml:space="preserve">ικήσατε-, αλλά και σε συγκεκριμένες δεσμεύσεις μέσα από μια πλατφόρμα </w:t>
      </w:r>
      <w:proofErr w:type="spellStart"/>
      <w:r>
        <w:rPr>
          <w:rFonts w:eastAsia="Times New Roman" w:cs="Times New Roman"/>
          <w:szCs w:val="24"/>
        </w:rPr>
        <w:t>χρηματοροών</w:t>
      </w:r>
      <w:proofErr w:type="spellEnd"/>
      <w:r>
        <w:rPr>
          <w:rFonts w:eastAsia="Times New Roman" w:cs="Times New Roman"/>
          <w:szCs w:val="24"/>
        </w:rPr>
        <w:t xml:space="preserve"> και δράσεων με την Ευρωπαϊκή Τράπεζα Επενδύσεων ως πυλώνα σε αυτή την πλατφόρμα, αλλά και με άλλες αναπτυξιακές τράπεζες χωρών της ευρωζώνης. </w:t>
      </w:r>
    </w:p>
    <w:p w14:paraId="601884E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Αν αυτό για εσάς είναι ασήμαντο</w:t>
      </w:r>
      <w:r>
        <w:rPr>
          <w:rFonts w:eastAsia="Times New Roman" w:cs="Times New Roman"/>
          <w:szCs w:val="24"/>
        </w:rPr>
        <w:t xml:space="preserve">, κύριε Μητσοτάκη, μας αρκεί που είναι πάρα πολύ σημαντικό για τους επενδυτές και μας αρκεί που βλέπουμε αυτή την ανάγνωση από τις αγορές και όχι τη μίζερη δική σας ανάγνωση. </w:t>
      </w:r>
    </w:p>
    <w:p w14:paraId="601884EB" w14:textId="77777777" w:rsidR="00396B82" w:rsidRDefault="00B34233">
      <w:pPr>
        <w:spacing w:after="0" w:line="600" w:lineRule="auto"/>
        <w:ind w:firstLine="720"/>
        <w:jc w:val="both"/>
        <w:rPr>
          <w:rFonts w:eastAsia="Times New Roman"/>
          <w:szCs w:val="24"/>
        </w:rPr>
      </w:pPr>
      <w:r>
        <w:rPr>
          <w:rFonts w:eastAsia="Times New Roman"/>
          <w:szCs w:val="24"/>
        </w:rPr>
        <w:t>Ήρθατε, λοιπόν, σήμερα στη Βουλή με ποδοσφαιρική διάθεση. Αν και απ’ ό,τι καλά θ</w:t>
      </w:r>
      <w:r>
        <w:rPr>
          <w:rFonts w:eastAsia="Times New Roman"/>
          <w:szCs w:val="24"/>
        </w:rPr>
        <w:t xml:space="preserve">υμάμαι, ούτε στο ποδόσφαιρο τα πάτε καλά με τις προβλέψεις. Είχατε προβλέψει ότι θα πάρει το </w:t>
      </w:r>
      <w:r>
        <w:rPr>
          <w:rFonts w:eastAsia="Times New Roman"/>
          <w:szCs w:val="24"/>
        </w:rPr>
        <w:t xml:space="preserve">πρωταθλητριών </w:t>
      </w:r>
      <w:r>
        <w:rPr>
          <w:rFonts w:eastAsia="Times New Roman"/>
          <w:szCs w:val="24"/>
        </w:rPr>
        <w:t xml:space="preserve">η </w:t>
      </w:r>
      <w:r>
        <w:rPr>
          <w:rFonts w:eastAsia="Times New Roman"/>
          <w:szCs w:val="24"/>
          <w:lang w:val="en-US"/>
        </w:rPr>
        <w:t>Paris</w:t>
      </w:r>
      <w:r>
        <w:rPr>
          <w:rFonts w:eastAsia="Times New Roman"/>
          <w:szCs w:val="24"/>
        </w:rPr>
        <w:t xml:space="preserve"> </w:t>
      </w:r>
      <w:r>
        <w:rPr>
          <w:rFonts w:eastAsia="Times New Roman"/>
          <w:szCs w:val="24"/>
          <w:lang w:val="en-US"/>
        </w:rPr>
        <w:t>Saint</w:t>
      </w:r>
      <w:r>
        <w:rPr>
          <w:rFonts w:eastAsia="Times New Roman"/>
          <w:szCs w:val="24"/>
        </w:rPr>
        <w:t xml:space="preserve"> </w:t>
      </w:r>
      <w:proofErr w:type="spellStart"/>
      <w:r>
        <w:rPr>
          <w:rFonts w:eastAsia="Times New Roman"/>
          <w:szCs w:val="24"/>
          <w:lang w:val="en-US"/>
        </w:rPr>
        <w:t>Germain</w:t>
      </w:r>
      <w:proofErr w:type="spellEnd"/>
      <w:r>
        <w:rPr>
          <w:rFonts w:eastAsia="Times New Roman"/>
          <w:szCs w:val="24"/>
        </w:rPr>
        <w:t xml:space="preserve"> και σας είχα απαντήσει με μια ανάρτηση. Μου απαντήσατε, όμως, με την ΕΛΣΤΑΤ</w:t>
      </w:r>
      <w:r w:rsidRPr="001E6469">
        <w:rPr>
          <w:rFonts w:eastAsia="Times New Roman"/>
          <w:szCs w:val="24"/>
        </w:rPr>
        <w:t xml:space="preserve">. </w:t>
      </w:r>
      <w:r>
        <w:rPr>
          <w:rFonts w:eastAsia="Times New Roman"/>
          <w:szCs w:val="24"/>
          <w:lang w:val="en-US"/>
        </w:rPr>
        <w:t>E</w:t>
      </w:r>
      <w:proofErr w:type="spellStart"/>
      <w:r>
        <w:rPr>
          <w:rFonts w:eastAsia="Times New Roman"/>
          <w:szCs w:val="24"/>
        </w:rPr>
        <w:t>ντάξει</w:t>
      </w:r>
      <w:proofErr w:type="spellEnd"/>
      <w:r>
        <w:rPr>
          <w:rFonts w:eastAsia="Times New Roman"/>
          <w:szCs w:val="24"/>
        </w:rPr>
        <w:t xml:space="preserve">. </w:t>
      </w:r>
      <w:r>
        <w:rPr>
          <w:rFonts w:eastAsia="Times New Roman"/>
          <w:szCs w:val="24"/>
        </w:rPr>
        <w:lastRenderedPageBreak/>
        <w:t xml:space="preserve">Ούτε αυτό τώρα σας αρκεί, γιατί η ΕΛΣΤΑΤ αναθεώρησε. Ήρθατε, λοιπόν, και είπατε ότι χάσαμε 5-0. Τελικά, όμως, μας τρελάνατε στα αυτογκόλ. </w:t>
      </w:r>
    </w:p>
    <w:p w14:paraId="601884EC" w14:textId="77777777" w:rsidR="00396B82" w:rsidRDefault="00B34233">
      <w:pPr>
        <w:spacing w:after="0" w:line="600" w:lineRule="auto"/>
        <w:ind w:firstLine="720"/>
        <w:jc w:val="both"/>
        <w:rPr>
          <w:rFonts w:eastAsia="Times New Roman"/>
          <w:szCs w:val="24"/>
        </w:rPr>
      </w:pPr>
      <w:r>
        <w:rPr>
          <w:rFonts w:eastAsia="Times New Roman"/>
          <w:szCs w:val="24"/>
        </w:rPr>
        <w:t>Και θέλω να μου λύσετε μια απορία. Αφού δεν πήραμε τίποτα, όπως λέτε, και φάγαμε πέντε γκολ και δεν βάλαμε κα</w:t>
      </w:r>
      <w:r>
        <w:rPr>
          <w:rFonts w:eastAsia="Times New Roman"/>
          <w:szCs w:val="24"/>
        </w:rPr>
        <w:t>νένα, γιατί καταγράφουν ιστορικό χαμηλό από την αρχή της κρίσης, από το 2009, οι αποδόσεις των ελληνικών ομολόγων; Γιατί αναβαθμίζουν την Ελλάδα οι οίκοι αξιολόγησης, αφού «φάγαμε» πέντε γκολ; Γιατί; Και άραγε, τι θα λέτε και στο άμεσο μέλλον, όταν κι άλλο</w:t>
      </w:r>
      <w:r>
        <w:rPr>
          <w:rFonts w:eastAsia="Times New Roman"/>
          <w:szCs w:val="24"/>
        </w:rPr>
        <w:t xml:space="preserve">ι οίκοι αξιολόγησης θα αναβαθμίζουν την Ελλάδα; </w:t>
      </w:r>
    </w:p>
    <w:p w14:paraId="601884ED" w14:textId="77777777" w:rsidR="00396B82" w:rsidRDefault="00B34233">
      <w:pPr>
        <w:spacing w:after="0" w:line="600" w:lineRule="auto"/>
        <w:ind w:firstLine="720"/>
        <w:jc w:val="both"/>
        <w:rPr>
          <w:rFonts w:eastAsia="Times New Roman"/>
          <w:szCs w:val="24"/>
        </w:rPr>
      </w:pPr>
      <w:r>
        <w:rPr>
          <w:rFonts w:eastAsia="Times New Roman"/>
          <w:szCs w:val="24"/>
        </w:rPr>
        <w:t>Μας είπατε, βέβαια, σήμερα ότι «ο λόγος δεν είναι ότι καταφέρατε και βάλατε εσείς κάποιο γκολ -«φάγατε» πέντε-, αλλά ότι έχουμε στον πάγκο εσάς, κύριε Μητσοτάκη, και βλέπουν οι αγορές ότι θα έρθετε εσείς κάπ</w:t>
      </w:r>
      <w:r>
        <w:rPr>
          <w:rFonts w:eastAsia="Times New Roman"/>
          <w:szCs w:val="24"/>
        </w:rPr>
        <w:t xml:space="preserve">οια στιγμή και θα μπορέσετε να ισοφαρίσετε. Γι’ αυτό πηγαίνουν καλά τα ομόλογα. </w:t>
      </w:r>
    </w:p>
    <w:p w14:paraId="601884EE" w14:textId="77777777" w:rsidR="00396B82" w:rsidRDefault="00B34233">
      <w:pPr>
        <w:spacing w:after="0"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του </w:t>
      </w:r>
      <w:r>
        <w:rPr>
          <w:rFonts w:eastAsia="Times New Roman"/>
          <w:szCs w:val="24"/>
        </w:rPr>
        <w:t xml:space="preserve">ΣΥΡΙΖΑ και </w:t>
      </w:r>
      <w:r>
        <w:rPr>
          <w:rFonts w:eastAsia="Times New Roman"/>
          <w:szCs w:val="24"/>
        </w:rPr>
        <w:t xml:space="preserve">των </w:t>
      </w:r>
      <w:r>
        <w:rPr>
          <w:rFonts w:eastAsia="Times New Roman"/>
          <w:szCs w:val="24"/>
        </w:rPr>
        <w:t>ΑΝΕΛ)</w:t>
      </w:r>
    </w:p>
    <w:p w14:paraId="601884EF" w14:textId="77777777" w:rsidR="00396B82" w:rsidRDefault="00B34233">
      <w:pPr>
        <w:spacing w:after="0" w:line="600" w:lineRule="auto"/>
        <w:ind w:firstLine="720"/>
        <w:jc w:val="both"/>
        <w:rPr>
          <w:rFonts w:eastAsia="Times New Roman"/>
          <w:szCs w:val="24"/>
        </w:rPr>
      </w:pPr>
      <w:r>
        <w:rPr>
          <w:rFonts w:eastAsia="Times New Roman"/>
          <w:szCs w:val="24"/>
        </w:rPr>
        <w:t xml:space="preserve">Ποιον προσπαθείτε να κοροϊδέψετε; Έχει ξαναειπωθεί ποτέ τέτοιο επιχείρημα, όπως ότι περιμένουν οι αγορές τι θα γίνει </w:t>
      </w:r>
      <w:r>
        <w:rPr>
          <w:rFonts w:eastAsia="Times New Roman"/>
          <w:szCs w:val="24"/>
        </w:rPr>
        <w:lastRenderedPageBreak/>
        <w:t xml:space="preserve">μετά από δύο χρόνια και κρίνουν όχι αυτόν που είναι κυβέρνηση και την πολιτική του, αλλά την Αντιπολίτευση; </w:t>
      </w:r>
    </w:p>
    <w:p w14:paraId="601884F0" w14:textId="77777777" w:rsidR="00396B82" w:rsidRDefault="00B34233">
      <w:pPr>
        <w:spacing w:after="0" w:line="600" w:lineRule="auto"/>
        <w:ind w:firstLine="720"/>
        <w:jc w:val="both"/>
        <w:rPr>
          <w:rFonts w:eastAsia="Times New Roman"/>
          <w:szCs w:val="24"/>
        </w:rPr>
      </w:pPr>
      <w:r>
        <w:rPr>
          <w:rFonts w:eastAsia="Times New Roman"/>
          <w:szCs w:val="24"/>
        </w:rPr>
        <w:t xml:space="preserve">Εγώ, παρ’ όλα αυτά, θέλω να σας συγχαρώ διότι σήμερα κάνατε ένα βήμα. Πριν από λίγες μέρες είχατε πάει στο </w:t>
      </w:r>
      <w:r>
        <w:rPr>
          <w:rFonts w:eastAsia="Times New Roman"/>
          <w:szCs w:val="24"/>
          <w:lang w:val="en-US"/>
        </w:rPr>
        <w:t>Economist</w:t>
      </w:r>
      <w:r>
        <w:rPr>
          <w:rFonts w:eastAsia="Times New Roman"/>
          <w:szCs w:val="24"/>
        </w:rPr>
        <w:t>. Και εκεί είπατε ούτε λίγο ούτ</w:t>
      </w:r>
      <w:r>
        <w:rPr>
          <w:rFonts w:eastAsia="Times New Roman"/>
          <w:szCs w:val="24"/>
        </w:rPr>
        <w:t>ε πολύ να ετοιμάζεστε για επενδύσεις, όχι τώρα, αλλά σε δυο χρόνια, όταν θα γίνουν εκλογές και αν κερδίσετε.</w:t>
      </w:r>
    </w:p>
    <w:p w14:paraId="601884F1" w14:textId="77777777" w:rsidR="00396B82" w:rsidRDefault="00B34233">
      <w:pPr>
        <w:spacing w:after="0" w:line="600" w:lineRule="auto"/>
        <w:ind w:firstLine="720"/>
        <w:jc w:val="both"/>
        <w:rPr>
          <w:rFonts w:eastAsia="Times New Roman"/>
          <w:szCs w:val="24"/>
        </w:rPr>
      </w:pPr>
      <w:r>
        <w:rPr>
          <w:rFonts w:eastAsia="Times New Roman"/>
          <w:szCs w:val="24"/>
        </w:rPr>
        <w:t>Και φαίνεται ότι κάποιοι σοβαροί άνθρωποι, και από την παράταξή σας, σας συνέστησαν να έρχεστε εδώ, σε τόσο κρίσιμα εθνικά θέματα –γιατί είναι εθνι</w:t>
      </w:r>
      <w:r>
        <w:rPr>
          <w:rFonts w:eastAsia="Times New Roman"/>
          <w:szCs w:val="24"/>
        </w:rPr>
        <w:t>κό θέμα η ανάκτηση της αξιοπιστίας και η έξοδος από την κρίση- και να μην τοποθετείστε με κομματικό φανατισμό. Κι αυτό το χαιρετίζω. Και είπατε να έρθουν οι επενδύσεις τώρα. Δεν χρειαζόταν, όμως, να το πείτε εσείς. Το ενδιαφέρον πράγματι είναι ισχυρό, πράγ</w:t>
      </w:r>
      <w:r>
        <w:rPr>
          <w:rFonts w:eastAsia="Times New Roman"/>
          <w:szCs w:val="24"/>
        </w:rPr>
        <w:t>ματι είναι πρωτοφανές σε σχέση με τα χρόνια της κρίσης και το μεγάλο στοίχημα για εμάς είναι αυτές να τις αξιοποιήσουμε, να αξιοποιήσουμε την επόμενη περίοδο.</w:t>
      </w:r>
    </w:p>
    <w:p w14:paraId="601884F2" w14:textId="77777777" w:rsidR="00396B82" w:rsidRDefault="00B34233">
      <w:pPr>
        <w:spacing w:after="0" w:line="600" w:lineRule="auto"/>
        <w:ind w:firstLine="720"/>
        <w:jc w:val="both"/>
        <w:rPr>
          <w:rFonts w:eastAsia="Times New Roman"/>
          <w:szCs w:val="24"/>
        </w:rPr>
      </w:pPr>
      <w:r>
        <w:rPr>
          <w:rFonts w:eastAsia="Times New Roman"/>
          <w:szCs w:val="24"/>
        </w:rPr>
        <w:t>Ήρθατε, όμως, ξανά να κάνετε την ίδια κριτική σε σχέση με την πρώτη περίοδο της διακυβέρνησής μας</w:t>
      </w:r>
      <w:r>
        <w:rPr>
          <w:rFonts w:eastAsia="Times New Roman"/>
          <w:szCs w:val="24"/>
        </w:rPr>
        <w:t xml:space="preserve">, το πρώτο εξάμηνο του 2015 και τα επιτεύγματα της κυβερνήσεως Σαμαρά. Και </w:t>
      </w:r>
      <w:r>
        <w:rPr>
          <w:rFonts w:eastAsia="Times New Roman"/>
          <w:szCs w:val="24"/>
        </w:rPr>
        <w:lastRenderedPageBreak/>
        <w:t>πραγματικά, βλέποντάς σας από τα κυβερνητικά έδρανα να αγορεύετε, μου θυμίσατε την αγαπημένη αυτή ταινία στο ελληνικό σινεφίλ κοινό, τον «Μπακαλόγατο» με τον Χατζηχρήστο «Τρεις το λ</w:t>
      </w:r>
      <w:r>
        <w:rPr>
          <w:rFonts w:eastAsia="Times New Roman"/>
          <w:szCs w:val="24"/>
        </w:rPr>
        <w:t xml:space="preserve">άδι, τρεις το ξύδι». </w:t>
      </w:r>
    </w:p>
    <w:p w14:paraId="601884F3" w14:textId="77777777" w:rsidR="00396B82" w:rsidRDefault="00B34233">
      <w:pPr>
        <w:spacing w:after="0" w:line="600" w:lineRule="auto"/>
        <w:ind w:firstLine="720"/>
        <w:jc w:val="both"/>
        <w:rPr>
          <w:rFonts w:eastAsia="Times New Roman"/>
          <w:szCs w:val="24"/>
        </w:rPr>
      </w:pPr>
      <w:r>
        <w:rPr>
          <w:rFonts w:eastAsia="Times New Roman"/>
          <w:szCs w:val="24"/>
        </w:rPr>
        <w:t>Είναι δυνατόν να μας κάνετε τέτοια κριτική, κύριε Μητσοτάκη; Είναι δυνατόν να μας λέτε ότι στοίχισε η διαπραγμάτευση 100 δισεκατομμύρια ευρώ, γιατί συνυπολογίζετε τον τρίτο δανεισμό, τον οποίο πήραμε για να αποπληρώσουμε προηγούμενα δ</w:t>
      </w:r>
      <w:r>
        <w:rPr>
          <w:rFonts w:eastAsia="Times New Roman"/>
          <w:szCs w:val="24"/>
        </w:rPr>
        <w:t>άνεια -όχι καινούργιο χρέος, δηλαδή, αλλά για να αποπληρώσουμε προηγούμενα δάνεια και δεν θα τον αξιοποιήσουμε και όλο- και να συνυπολογίζετε και τις προβλέψεις που είχαν γίνει στο μεσοπρόθεσμο το 2014 για την περίοδο 2014-2018, έναντι των αποτελεσμάτων πο</w:t>
      </w:r>
      <w:r>
        <w:rPr>
          <w:rFonts w:eastAsia="Times New Roman"/>
          <w:szCs w:val="24"/>
        </w:rPr>
        <w:t xml:space="preserve">υ είχαμε μετά; </w:t>
      </w:r>
    </w:p>
    <w:p w14:paraId="601884F4" w14:textId="77777777" w:rsidR="00396B82" w:rsidRDefault="00B34233">
      <w:pPr>
        <w:spacing w:after="0" w:line="600" w:lineRule="auto"/>
        <w:ind w:firstLine="720"/>
        <w:jc w:val="both"/>
        <w:rPr>
          <w:rFonts w:eastAsia="Times New Roman"/>
          <w:szCs w:val="24"/>
        </w:rPr>
      </w:pPr>
      <w:r>
        <w:rPr>
          <w:rFonts w:eastAsia="Times New Roman"/>
          <w:szCs w:val="24"/>
        </w:rPr>
        <w:t>Αν θέλετε να τα συγκρίνουμε έτσι, να τα συγκρίνουμε έτσι, λοιπόν, τύπου «μπακαλόγατου» οικονομικά. Να σας θυμίσω, κύριε Μητσοτάκη, τι προβλέψεις είχε το μεσοπρόθεσμο 2012-2015, που αφορούσε τη διετία που διακυβέρνησε τη χώρα ως Πρωθυπουργός</w:t>
      </w:r>
      <w:r>
        <w:rPr>
          <w:rFonts w:eastAsia="Times New Roman"/>
          <w:szCs w:val="24"/>
        </w:rPr>
        <w:t xml:space="preserve"> ο κ. Σαμαράς και ποια ήταν τα αποτελέσματα. Το 2012 είχαμε πρόβλεψη για ανάπτυξη 1,1%. Ξέρετε πόση ήταν η ύφεση; </w:t>
      </w:r>
      <w:r>
        <w:rPr>
          <w:rFonts w:eastAsia="Times New Roman"/>
          <w:szCs w:val="24"/>
        </w:rPr>
        <w:lastRenderedPageBreak/>
        <w:t>Ήταν 7%, κύριε Μητσοτάκη! Για το 2013 υπήρχε πρόβλεψη ανάπτυξης 2,1%. Ξέρετε πόσο ήταν η ύφεση, κύριε Μητσοτάκη; Ήταν 3,9%! Για το 2014 υπήρχε</w:t>
      </w:r>
      <w:r>
        <w:rPr>
          <w:rFonts w:eastAsia="Times New Roman"/>
          <w:szCs w:val="24"/>
        </w:rPr>
        <w:t xml:space="preserve"> πρόβλεψη για ανάπτυξη 2,1%. Τελικά είχαμε 0,4%. </w:t>
      </w:r>
    </w:p>
    <w:p w14:paraId="601884F5" w14:textId="77777777" w:rsidR="00396B82" w:rsidRDefault="00B34233">
      <w:pPr>
        <w:spacing w:after="0" w:line="600" w:lineRule="auto"/>
        <w:ind w:firstLine="709"/>
        <w:jc w:val="both"/>
        <w:rPr>
          <w:rFonts w:eastAsia="Times New Roman" w:cs="Times New Roman"/>
          <w:szCs w:val="24"/>
        </w:rPr>
      </w:pPr>
      <w:r>
        <w:rPr>
          <w:rFonts w:eastAsia="Times New Roman"/>
          <w:szCs w:val="24"/>
        </w:rPr>
        <w:t>Με βάση τις προβλέψεις σας, λοιπόν, αν θέλετε να κάνουμε την ίδια μπακαλίστικη λογική, το 2012 θα έπρεπε το ΑΕΠ να ήταν στα 210,8 δισεκατομμύρια και ήταν στα 195 δισεκατομμύρια. Χάσατε, δηλαδή, 16 δισεκατομμύρια. Το 2013 το ΑΕΠ έπρεπε να είναι στα 215,22 δ</w:t>
      </w:r>
      <w:r>
        <w:rPr>
          <w:rFonts w:eastAsia="Times New Roman"/>
          <w:szCs w:val="24"/>
        </w:rPr>
        <w:t xml:space="preserve">ισεκατομμύρια, αλλά ήταν 184,5 δισεκατομμύρια. Χάσατε 31 δισεκατομμύρια. Και το 2014, με βάση τις προβλέψεις σας, το ΑΕΠ θα έπρεπε να είναι 219,7 δισεκατομμύρια. Και ξέρετε πόσο ήταν; Ήταν 185 δισεκατομμύρια. Χάσατε, δηλαδή, ακόμα 35 δισεκατομμύρια. </w:t>
      </w:r>
      <w:r>
        <w:rPr>
          <w:rFonts w:eastAsia="Times New Roman" w:cs="Times New Roman"/>
          <w:szCs w:val="24"/>
        </w:rPr>
        <w:t>Πόσο ε</w:t>
      </w:r>
      <w:r>
        <w:rPr>
          <w:rFonts w:eastAsia="Times New Roman" w:cs="Times New Roman"/>
          <w:szCs w:val="24"/>
        </w:rPr>
        <w:t>ίναι το σύνολο; Είναι 82 δισεκατομμύρια!</w:t>
      </w:r>
    </w:p>
    <w:p w14:paraId="601884F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Μην πιάνετε το κεφάλι σας. Αυτά μας κατηγορείτε εμάς. Την ίδια αριθμητική του μπακαλόγατου.</w:t>
      </w:r>
    </w:p>
    <w:p w14:paraId="601884F7"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Βασικά οικονομικά. Επιτέλους να τα μάθετε, να σας τα πει ο Υπουργός σα</w:t>
      </w:r>
      <w:r>
        <w:rPr>
          <w:rFonts w:eastAsia="Times New Roman" w:cs="Times New Roman"/>
          <w:szCs w:val="24"/>
        </w:rPr>
        <w:t>ς!</w:t>
      </w:r>
    </w:p>
    <w:p w14:paraId="601884F8"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της Κυβέρνησης):</w:t>
      </w:r>
      <w:r>
        <w:rPr>
          <w:rFonts w:eastAsia="Times New Roman" w:cs="Times New Roman"/>
          <w:szCs w:val="24"/>
        </w:rPr>
        <w:t xml:space="preserve"> Αυτά λέτε, κύριε Μητσοτάκη!</w:t>
      </w:r>
    </w:p>
    <w:p w14:paraId="601884F9"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ήσυχα. Παρακαλώ, κύριε Μητσοτάκη, μην εξεγείρεστε.</w:t>
      </w:r>
    </w:p>
    <w:p w14:paraId="601884FA"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Και αν με βάση την ίδια λογική σας προσθέσουμε και </w:t>
      </w:r>
      <w:r>
        <w:rPr>
          <w:rFonts w:eastAsia="Times New Roman" w:cs="Times New Roman"/>
          <w:szCs w:val="24"/>
        </w:rPr>
        <w:t xml:space="preserve">τα 140 δισεκατομμύρια του δανείου που συνήψατε, που πήρε ο κ. Σαμαράς, τότε μας κάνει 222 δισεκατομμύρια. </w:t>
      </w:r>
    </w:p>
    <w:p w14:paraId="601884F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Αυτό θέλετε; Αυτό θέλετε να συγκρίνουμε; Να πάμε και στην εποχή Παπανδρέου και να προσθέσουμε και εκεί τις προβλέψεις έναντι αποτελεσμάτων και να προ</w:t>
      </w:r>
      <w:r>
        <w:rPr>
          <w:rFonts w:eastAsia="Times New Roman" w:cs="Times New Roman"/>
          <w:szCs w:val="24"/>
        </w:rPr>
        <w:t xml:space="preserve">σθέσουμε και τον πρώτο δανεισμό; Να μην πάμε, γιατί ο λογαριασμός θα γίνει σαν τον πύραυλο που εκτοξεύσαμε την προηγούμενη εβδομάδα, τον δορυφόρο. Εκεί θα πάει ο λογαριασμός! </w:t>
      </w:r>
    </w:p>
    <w:p w14:paraId="601884F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Όμως, έχει νόημα να κουβεντιάζουμε με αυτόν τον τρόπο; Είναι σοβαρή η στάση ενός</w:t>
      </w:r>
      <w:r>
        <w:rPr>
          <w:rFonts w:eastAsia="Times New Roman" w:cs="Times New Roman"/>
          <w:szCs w:val="24"/>
        </w:rPr>
        <w:t xml:space="preserve"> Αρχηγού Αντιπολίτευσης, που έχει και στις περγαμηνές του ότι γνωρίζει οικονομικά, να έρχεται και να συγκρίνει τέτοια πράγματα; Είναι σοβαρή στάση αυτή για την οικονομία; </w:t>
      </w:r>
    </w:p>
    <w:p w14:paraId="601884F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Έρχομαι, λοιπόν, στην ουσία, κύριε Μητσοτάκη. Όσον αφορά το πώς θα κριθεί η περίοδος</w:t>
      </w:r>
      <w:r>
        <w:rPr>
          <w:rFonts w:eastAsia="Times New Roman" w:cs="Times New Roman"/>
          <w:szCs w:val="24"/>
        </w:rPr>
        <w:t xml:space="preserve"> που εσείς κυβερνήσατε με την περίοδο που εμείς κυβερνάμε, να είστε βέβαιος ότι θα κριθεί κυρίως από το κοινωνικό πεδίο. Από το πόση ανεργία εσείς δημιουργήσατε και πόσες θέσεις εργασίας θα δημιουργήσουμε εμείς. Από το πόσες κοινωνικές πληγές εσείς ανοίξατ</w:t>
      </w:r>
      <w:r>
        <w:rPr>
          <w:rFonts w:eastAsia="Times New Roman" w:cs="Times New Roman"/>
          <w:szCs w:val="24"/>
        </w:rPr>
        <w:t xml:space="preserve">ε και πόσες κοινωνικές πληγές θα κλείσουμε εμείς. </w:t>
      </w:r>
    </w:p>
    <w:p w14:paraId="601884F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Και, βεβαίως, θα κριθεί σε μεγάλο βαθμό και από το γεγονός ότι εσείς, αν προσθέσουμε τις δύο περιόδους Παπανδρέου και του κ. Σαμαρά, είχατε 65 δισεκατομμύρια ευρώ σε μέτρα και το πώς εμείς καταφέραμε, με τ</w:t>
      </w:r>
      <w:r>
        <w:rPr>
          <w:rFonts w:eastAsia="Times New Roman" w:cs="Times New Roman"/>
          <w:szCs w:val="24"/>
        </w:rPr>
        <w:t xml:space="preserve">ο ένα δέκατο, το ένα όγδοο της δημοσιονομικής επιβάρυνσης που είχατε εσείς, να βγάλουμε τη χώρα από την κρίση. Εκεί θα κριθούμε. </w:t>
      </w:r>
    </w:p>
    <w:p w14:paraId="601884F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Και έρχομαι σε ένα άλλο σημείο της παρέμβασής σας. Μας κατηγορήσατε ότι είχαμε υποσχεθεί πως θα φέρουμε περισσότερα από τη φορ</w:t>
      </w:r>
      <w:r>
        <w:rPr>
          <w:rFonts w:eastAsia="Times New Roman" w:cs="Times New Roman"/>
          <w:szCs w:val="24"/>
        </w:rPr>
        <w:t>οδιαφυγή και δεν έχουμε φέρει τίποτα. Η κριτική είναι μέσα στη δημοκρατία. Όλοι κρινόμαστε, και οι κυβερνήσεις, και η εκτελεστική εξουσία, και η νομοθετική και η δικαστική εξουσία πολλές φορές. Είναι άλλο ότι είναι σεβαστές οι αποφάσεις της. Όμως, κρίνοντα</w:t>
      </w:r>
      <w:r>
        <w:rPr>
          <w:rFonts w:eastAsia="Times New Roman" w:cs="Times New Roman"/>
          <w:szCs w:val="24"/>
        </w:rPr>
        <w:t xml:space="preserve">ι. Αν κατάλαβα καλά, λοιπόν, διαπιστώνω </w:t>
      </w:r>
      <w:r>
        <w:rPr>
          <w:rFonts w:eastAsia="Times New Roman" w:cs="Times New Roman"/>
          <w:szCs w:val="24"/>
        </w:rPr>
        <w:lastRenderedPageBreak/>
        <w:t>από την επιθετικότητα που βλέπω σε κάποιες δηλώσεις κριτικής και από τη χαρά, λοιπόν, που σας έπιασε με βάση μια τελευταία απόφαση του Συμβουλίου της Επικρατείας ότι μάλλον είστε με την πλευρά αυτών που πρέπει να απο</w:t>
      </w:r>
      <w:r>
        <w:rPr>
          <w:rFonts w:eastAsia="Times New Roman" w:cs="Times New Roman"/>
          <w:szCs w:val="24"/>
        </w:rPr>
        <w:t xml:space="preserve">φύγουν, κατ’ εσάς, να πληρώσουν. </w:t>
      </w:r>
    </w:p>
    <w:p w14:paraId="6018850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Αναφερθήκατε σε κάποια στοιχεία. Να σας πω, λοιπόν, ότι τα βεβαιωθέντα ποσά από τις τελωνειακές αρχές, που αφορούν υποθέσεις παραβιάσεων καυσίμων και καπνικών προϊόντων τη διετία 2013-2014, ήταν 219.239.000 ευρώ. Αυτά ήταν</w:t>
      </w:r>
      <w:r>
        <w:rPr>
          <w:rFonts w:eastAsia="Times New Roman" w:cs="Times New Roman"/>
          <w:szCs w:val="24"/>
        </w:rPr>
        <w:t xml:space="preserve"> τα δικά σας βεβαιωθέντα. </w:t>
      </w:r>
    </w:p>
    <w:p w14:paraId="6018850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Τι κάναμε εμείς;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2015 μέχρι τον Μάιο του 2017 στην ίδια κατηγορία παραβάσεων τα βεβαιωθέντα πρόστιμα ανέρχονται σε 711.763.000 ευρώ. </w:t>
      </w:r>
    </w:p>
    <w:p w14:paraId="6018850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Όσον αφορά τη λίστα </w:t>
      </w:r>
      <w:proofErr w:type="spellStart"/>
      <w:r>
        <w:rPr>
          <w:rFonts w:eastAsia="Times New Roman" w:cs="Times New Roman"/>
          <w:szCs w:val="24"/>
        </w:rPr>
        <w:t>Λαγκάρντ</w:t>
      </w:r>
      <w:proofErr w:type="spellEnd"/>
      <w:r>
        <w:rPr>
          <w:rFonts w:eastAsia="Times New Roman" w:cs="Times New Roman"/>
          <w:szCs w:val="24"/>
        </w:rPr>
        <w:t xml:space="preserve">, το 2014 τα βεβαιωθέντα ποσά ήταν 26.620.000 ευρώ. Από το </w:t>
      </w:r>
      <w:r>
        <w:rPr>
          <w:rFonts w:eastAsia="Times New Roman" w:cs="Times New Roman"/>
          <w:szCs w:val="24"/>
        </w:rPr>
        <w:t>2015 έως τις 30 Απριλίου του 2017 τα βεβαιωθέντα ποσά είναι 237.964.000 ευρώ.</w:t>
      </w:r>
    </w:p>
    <w:p w14:paraId="6018850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Όσον αφορά τη λίστα </w:t>
      </w:r>
      <w:proofErr w:type="spellStart"/>
      <w:r>
        <w:rPr>
          <w:rFonts w:eastAsia="Times New Roman" w:cs="Times New Roman"/>
          <w:szCs w:val="24"/>
        </w:rPr>
        <w:t>Μπόργιανς</w:t>
      </w:r>
      <w:proofErr w:type="spellEnd"/>
      <w:r>
        <w:rPr>
          <w:rFonts w:eastAsia="Times New Roman" w:cs="Times New Roman"/>
          <w:szCs w:val="24"/>
        </w:rPr>
        <w:t xml:space="preserve">, από το 2015 μέχρι τις 30 Απριλίου του 2017 έχουν βεβαιωθεί 12.710.000 ευρώ. </w:t>
      </w:r>
    </w:p>
    <w:p w14:paraId="6018850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το σημαντικότερο είναι το εξής -γιατί μιλήσατε για κατάρρευση των </w:t>
      </w:r>
      <w:r>
        <w:rPr>
          <w:rFonts w:eastAsia="Times New Roman" w:cs="Times New Roman"/>
          <w:szCs w:val="24"/>
        </w:rPr>
        <w:t>ελεγκτικών μηχανισμών, είπατε ότι έχουμε σηκώσει τα μολύβια, ότι τους αφήνουμε να περνάνε. Δεν ξέρω βέβαια αν το είπατε με ανησυχία ή με χαρά αυτό. Πάμε λοιπόν στην εθελούσια αποκάλυψη αδήλωτων εισοδημάτων, στην οποία εμείς με τους χειρισμούς μας και με τη</w:t>
      </w:r>
      <w:r>
        <w:rPr>
          <w:rFonts w:eastAsia="Times New Roman" w:cs="Times New Roman"/>
          <w:szCs w:val="24"/>
        </w:rPr>
        <w:t xml:space="preserve"> νομοθετική παρέμβαση του </w:t>
      </w:r>
      <w:r>
        <w:rPr>
          <w:rFonts w:eastAsia="Times New Roman" w:cs="Times New Roman"/>
          <w:szCs w:val="24"/>
          <w:lang w:val="en-US"/>
        </w:rPr>
        <w:t>VDI</w:t>
      </w:r>
      <w:r>
        <w:rPr>
          <w:rFonts w:eastAsia="Times New Roman" w:cs="Times New Roman"/>
          <w:szCs w:val="24"/>
        </w:rPr>
        <w:t xml:space="preserve"> καταφέραμε και οδηγήσαμε πολλούς φοροφυγάδες, μέχρι τις 9 Ιουνίου του 2017, να δηλώσουν εθελοντικά 3.671.526.000 ευρώ, 3,6 δισεκατομμύρια εθελούσια δήλωση. Εμείς το καταφέραμε αυτό. </w:t>
      </w:r>
    </w:p>
    <w:p w14:paraId="6018850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Τώρα, κύριε Μητσοτάκη, το πώς θα </w:t>
      </w:r>
      <w:r>
        <w:rPr>
          <w:rFonts w:eastAsia="Times New Roman" w:cs="Times New Roman"/>
          <w:szCs w:val="24"/>
        </w:rPr>
        <w:t>καταφέρουμε και πόσα θα καταφέρουμε να εισπράξουμε από αυτά είναι μια άλλη υπόθεση, στην οποία θα σας θέλαμε σύμμαχο και όχι να μας κουνάτε το δάχτυλο και όχι να χαίρεστε που ενδεχομένως --λέω «ενδεχομένως», γιατί το καλό το παλικάρι θα βρει μονοπάτια-, αν</w:t>
      </w:r>
      <w:r>
        <w:rPr>
          <w:rFonts w:eastAsia="Times New Roman" w:cs="Times New Roman"/>
          <w:szCs w:val="24"/>
        </w:rPr>
        <w:t xml:space="preserve"> ισχύσουν διάφορα θεσμικά εμπόδια, από αυτά τα 3,6 δισεκατομμύρια ευρώ θα χάσουμε κάποια χρήματα.</w:t>
      </w:r>
    </w:p>
    <w:p w14:paraId="60188506"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ΑΝΕΛ</w:t>
      </w:r>
      <w:r>
        <w:rPr>
          <w:rFonts w:eastAsia="Times New Roman" w:cs="Times New Roman"/>
          <w:szCs w:val="24"/>
        </w:rPr>
        <w:t>)</w:t>
      </w:r>
    </w:p>
    <w:p w14:paraId="6018850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Αναφερθήκατε επίσης στο θέμα της έρευνας -κι είχαμε και μια μικρή διακοπή, αν και δεν το συνηθίζω- κ</w:t>
      </w:r>
      <w:r>
        <w:rPr>
          <w:rFonts w:eastAsia="Times New Roman" w:cs="Times New Roman"/>
          <w:szCs w:val="24"/>
        </w:rPr>
        <w:t>αι μας είπατε μάλιστα ότι πρέπει να ντρεπόμαστε. Δεν έχω καταλάβει, αντιστρέφονται οι ρόλοι σε αυτή την Αίθουσα. Πού ήταν οι δαπάνες για την έρευνα επί των ημερών σας και ιδιαίτερα την περίοδο του πρώτου και του δεύτερου μνημονίου; Ξέρετε ότι είχαν πέσει σ</w:t>
      </w:r>
      <w:r>
        <w:rPr>
          <w:rFonts w:eastAsia="Times New Roman" w:cs="Times New Roman"/>
          <w:szCs w:val="24"/>
        </w:rPr>
        <w:t>το χαμηλότερο ποσοστό του ΑΕΠ ιστορικά, σε μια εποχή που όλες οι χώρες που θέλουν να κοιτάνε μπροστά επενδύουν στην έρευνα και στην καινοτομία; Εμείς το πρώτο πράγμα που κάναμε, σε συνθήκες πρωτοφανούς έλλειψης ρευστότητας και δημοσιονομικής κρίσης, το πρώ</w:t>
      </w:r>
      <w:r>
        <w:rPr>
          <w:rFonts w:eastAsia="Times New Roman" w:cs="Times New Roman"/>
          <w:szCs w:val="24"/>
        </w:rPr>
        <w:t>το δύσκολο εξάμηνο του 2015 ήταν να αυξήσουμε τον προϋπολογισμό κατά 200 εκατομμύρια ευρώ στην έρευνα. Ενώ εσείς τον είχατε μειώσει τα προηγούμενα χρόνια, εμείς κάναμε 16% αύξηση στις δαπάνες για την ενίσχυση της έρευνας και θα συνεχίσουμε να διαθέτουμε απ</w:t>
      </w:r>
      <w:r>
        <w:rPr>
          <w:rFonts w:eastAsia="Times New Roman" w:cs="Times New Roman"/>
          <w:szCs w:val="24"/>
        </w:rPr>
        <w:t xml:space="preserve">ό τα απαιτούμενα κονδύλια. Έχει φτάσει κοντά στο 1%, είναι 0,96% του ΑΕΠ. Πρέπει να πάει παραπάνω. </w:t>
      </w:r>
    </w:p>
    <w:p w14:paraId="60188508"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Σήμερα ανακοινώνεται η παροχή πεντακοσίων τριάντα οκτώ υποτροφιών σε υποψήφιους διδάκτορες από το ΕΛΙΔΕΚ, το Ελληνικό Ίδρυμα Έρευνας και Καινοτομίας, που εμ</w:t>
      </w:r>
      <w:r>
        <w:rPr>
          <w:rFonts w:eastAsia="Times New Roman" w:cs="Times New Roman"/>
          <w:szCs w:val="24"/>
        </w:rPr>
        <w:t xml:space="preserve">είς ιδρύσαμε. </w:t>
      </w:r>
      <w:r>
        <w:rPr>
          <w:rFonts w:eastAsia="Times New Roman" w:cs="Times New Roman"/>
          <w:szCs w:val="24"/>
        </w:rPr>
        <w:lastRenderedPageBreak/>
        <w:t>Για πρώτη φορά λοιπόν στη χώρα σε τέτοια έκταση δίνονται υποτροφίες επιστημόνων, σε μια προσπάθεια να κρατήσουμε εδώ το πιο σημαντικό δυναμικό της χώρας ή να το γυρίσουμε και πίσω. Μαζί με πόρους από το ΕΣΠΑ, θα δοθούν πρόσθετοι πόροι 240 εκα</w:t>
      </w:r>
      <w:r>
        <w:rPr>
          <w:rFonts w:eastAsia="Times New Roman" w:cs="Times New Roman"/>
          <w:szCs w:val="24"/>
        </w:rPr>
        <w:t xml:space="preserve">τομμυρίων ευρώ για έρευνα στα ΑΕΙ και σε ερευνητικά κέντρα, επίσης για πρώτη φορά σε τέτοια έκταση στη χώρα. </w:t>
      </w:r>
    </w:p>
    <w:p w14:paraId="6018850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Προφανώς δεν σας ενημερώνουν σωστά, γι’ αυτό αντέδρασα. Νομίζετε ότι επειδή έχετε κριτική, με τη δική σας ιδεολογική σκοπιά, σε άλλα ζητήματα που </w:t>
      </w:r>
      <w:r>
        <w:rPr>
          <w:rFonts w:eastAsia="Times New Roman" w:cs="Times New Roman"/>
          <w:szCs w:val="24"/>
        </w:rPr>
        <w:t xml:space="preserve">αφορούν την εκπαίδευση, όποιον πάρει ο χάρος. Ελάτε, λοιπόν, να δούμε τι γίνεται στην έρευνα. Ιδρύσαμε και το Ταμείο Επιχειρηματικών Συμμετοχών, με στόχο τη δημιουργία </w:t>
      </w:r>
      <w:r>
        <w:rPr>
          <w:rFonts w:eastAsia="Times New Roman" w:cs="Times New Roman"/>
          <w:szCs w:val="24"/>
          <w:lang w:val="en-US"/>
        </w:rPr>
        <w:t>startups</w:t>
      </w:r>
      <w:r>
        <w:rPr>
          <w:rFonts w:eastAsia="Times New Roman" w:cs="Times New Roman"/>
          <w:szCs w:val="24"/>
        </w:rPr>
        <w:t xml:space="preserve"> επιχειρήσεων και την αξιοποίηση του ερευνητικού αποτελέσματος και τη στήριξη τη</w:t>
      </w:r>
      <w:r>
        <w:rPr>
          <w:rFonts w:eastAsia="Times New Roman" w:cs="Times New Roman"/>
          <w:szCs w:val="24"/>
        </w:rPr>
        <w:t xml:space="preserve">ς καινοτόμου επιχειρηματικότητας. Τουλάχιστον, κύριε Μητσοτάκη, όταν κάνετε κριτική, να γνωρίζετε τα στοιχεία. </w:t>
      </w:r>
    </w:p>
    <w:p w14:paraId="6018850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Έρχομαι τώρα να σχολιάσω αυτά τα οποία είπατε στο πρώτο μισό της ομιλίας σας. Στο πρώτο μισό της ομιλίας σας δεν μιλήσατε για την οικονομία, αλλ</w:t>
      </w:r>
      <w:r>
        <w:rPr>
          <w:rFonts w:eastAsia="Times New Roman" w:cs="Times New Roman"/>
          <w:szCs w:val="24"/>
        </w:rPr>
        <w:t>ά σχολιάζατε κυρίως δύο Υπουργούς. Φτάσατε όμως στο σημείο -και γι’ αυτό απαντώ, αλλιώς δεν θα απαντούσα-…</w:t>
      </w:r>
    </w:p>
    <w:p w14:paraId="6018850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Δένδια</w:t>
      </w:r>
      <w:proofErr w:type="spellEnd"/>
      <w:r>
        <w:rPr>
          <w:rFonts w:eastAsia="Times New Roman" w:cs="Times New Roman"/>
          <w:szCs w:val="24"/>
        </w:rPr>
        <w:t xml:space="preserve">, θα χρονομετρήσουμε τα λεπτά μετά. </w:t>
      </w:r>
    </w:p>
    <w:p w14:paraId="6018850C"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Να ακριβολογούμε, έντεκα και σαράντα πέντε ακριβώς. </w:t>
      </w:r>
    </w:p>
    <w:p w14:paraId="6018850D" w14:textId="77777777" w:rsidR="00396B82" w:rsidRDefault="00B34233">
      <w:pPr>
        <w:spacing w:after="0" w:line="600" w:lineRule="auto"/>
        <w:ind w:firstLine="720"/>
        <w:jc w:val="both"/>
        <w:rPr>
          <w:rFonts w:eastAsia="Times New Roman"/>
          <w:bCs/>
          <w:szCs w:val="24"/>
        </w:rPr>
      </w:pPr>
      <w:r>
        <w:rPr>
          <w:rFonts w:eastAsia="Times New Roman"/>
          <w:b/>
          <w:bCs/>
          <w:szCs w:val="24"/>
        </w:rPr>
        <w:t xml:space="preserve">ΑΛΕΞΗΣ ΤΣΙΠΡΑΣ (Πρόεδρος της </w:t>
      </w:r>
      <w:r>
        <w:rPr>
          <w:rFonts w:eastAsia="Times New Roman"/>
          <w:b/>
          <w:bCs/>
          <w:szCs w:val="24"/>
        </w:rPr>
        <w:t>Κυβέρνησης):</w:t>
      </w:r>
      <w:r>
        <w:rPr>
          <w:rFonts w:eastAsia="Times New Roman"/>
          <w:bCs/>
          <w:szCs w:val="24"/>
        </w:rPr>
        <w:t xml:space="preserve"> Εντάξει, ευχαριστώ. Το παρατηρήσατε κι εσείς βλέπω, άρα σας έκανε εντύπωση.</w:t>
      </w:r>
    </w:p>
    <w:p w14:paraId="6018850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Έρχομαι, λοιπόν, και λέω ότι δεν θα σχολίαζα αν δεν άκουγα μια φράση που πραγματικά με προκαλεί. Μιλήσατε για «θεσμική χυδαιότητα» από την πλευρά της Κυβέρνησης. Και θ</w:t>
      </w:r>
      <w:r>
        <w:rPr>
          <w:rFonts w:eastAsia="Times New Roman" w:cs="Times New Roman"/>
          <w:szCs w:val="24"/>
        </w:rPr>
        <w:t xml:space="preserve">έλω να σας απαντήσω ευθέως, κύριε Μητσοτάκη. Θεσμική χυδαιότητα δεν είναι όταν κάποιος κάνει κριτική ακόμη και σε σεβαστές αποφάσεις σε ό,τι αφορά την εφαρμογή τους, στις αποφάσεις της </w:t>
      </w:r>
      <w:r>
        <w:rPr>
          <w:rFonts w:eastAsia="Times New Roman" w:cs="Times New Roman"/>
          <w:szCs w:val="24"/>
        </w:rPr>
        <w:t>δικαιοσύνης</w:t>
      </w:r>
      <w:r>
        <w:rPr>
          <w:rFonts w:eastAsia="Times New Roman" w:cs="Times New Roman"/>
          <w:szCs w:val="24"/>
        </w:rPr>
        <w:t xml:space="preserve">. </w:t>
      </w:r>
    </w:p>
    <w:p w14:paraId="6018850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Αντιθέτως, θεσμική χυδαιότητα είναι να μιλάτε εσείς για φ</w:t>
      </w:r>
      <w:r>
        <w:rPr>
          <w:rFonts w:eastAsia="Times New Roman" w:cs="Times New Roman"/>
          <w:szCs w:val="24"/>
        </w:rPr>
        <w:t xml:space="preserve">οροδιαφυγή και «λίστες», που τις είχατε χαμένες στα συρτάρια σας, προσφέροντας αμνηστία στους </w:t>
      </w:r>
      <w:proofErr w:type="spellStart"/>
      <w:r>
        <w:rPr>
          <w:rFonts w:eastAsia="Times New Roman" w:cs="Times New Roman"/>
          <w:szCs w:val="24"/>
        </w:rPr>
        <w:t>μεγαλοσχήμονες</w:t>
      </w:r>
      <w:proofErr w:type="spellEnd"/>
      <w:r>
        <w:rPr>
          <w:rFonts w:eastAsia="Times New Roman" w:cs="Times New Roman"/>
          <w:szCs w:val="24"/>
        </w:rPr>
        <w:t xml:space="preserve"> φίλους σας. </w:t>
      </w:r>
    </w:p>
    <w:p w14:paraId="6018851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Θεσμική χυδαιότητα είναι τα θαλασσοδάνεια που έπαιρναν τα </w:t>
      </w:r>
      <w:r>
        <w:rPr>
          <w:rFonts w:eastAsia="Times New Roman" w:cs="Times New Roman"/>
          <w:szCs w:val="24"/>
        </w:rPr>
        <w:t xml:space="preserve">κόμματά </w:t>
      </w:r>
      <w:r>
        <w:rPr>
          <w:rFonts w:eastAsia="Times New Roman" w:cs="Times New Roman"/>
          <w:szCs w:val="24"/>
        </w:rPr>
        <w:t xml:space="preserve">σας και εκδότες, για να λιβανίζουν την πολιτική </w:t>
      </w:r>
      <w:r>
        <w:rPr>
          <w:rFonts w:eastAsia="Times New Roman" w:cs="Times New Roman"/>
          <w:szCs w:val="24"/>
        </w:rPr>
        <w:lastRenderedPageBreak/>
        <w:t>σας και με «αέρα» μά</w:t>
      </w:r>
      <w:r>
        <w:rPr>
          <w:rFonts w:eastAsia="Times New Roman" w:cs="Times New Roman"/>
          <w:szCs w:val="24"/>
        </w:rPr>
        <w:t xml:space="preserve">λιστα, όπως και οι ίδιοι δήλωσαν στην </w:t>
      </w:r>
      <w:r>
        <w:rPr>
          <w:rFonts w:eastAsia="Times New Roman" w:cs="Times New Roman"/>
          <w:szCs w:val="24"/>
        </w:rPr>
        <w:t>εξεταστική επιτροπή</w:t>
      </w:r>
      <w:r>
        <w:rPr>
          <w:rFonts w:eastAsia="Times New Roman" w:cs="Times New Roman"/>
          <w:szCs w:val="24"/>
        </w:rPr>
        <w:t xml:space="preserve">. </w:t>
      </w:r>
    </w:p>
    <w:p w14:paraId="6018851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Θεσμική χυδαιότητα ήταν οι μίζες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που κατέληγαν στα ταμεία των χρεοκοπημένων κομμάτων σας για χρόνια. Θεσμική χυδαιότητα είναι όχι μόνο να χαρίζεις το «Ερρίκος Ντυνάν» σε ιδιώτες, αλ</w:t>
      </w:r>
      <w:r>
        <w:rPr>
          <w:rFonts w:eastAsia="Times New Roman" w:cs="Times New Roman"/>
          <w:szCs w:val="24"/>
        </w:rPr>
        <w:t xml:space="preserve">λά να φροντίζεις, πριν το ξεπουλήσεις, να νοσηλεύονται εκεί τζάμπα, δωρεάν συγγενικά σου πρόσωπα ή να «δουλεύουν» εκεί με αργομισθίες φίλοι και γνωστοί. </w:t>
      </w:r>
    </w:p>
    <w:p w14:paraId="6018851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Και θεσμική χυδαιότητα είναι να αξιοποιείς τη θέση σου στην πολιτική για να παίρνεις δάνεια, προσωπικά</w:t>
      </w:r>
      <w:r>
        <w:rPr>
          <w:rFonts w:eastAsia="Times New Roman" w:cs="Times New Roman"/>
          <w:szCs w:val="24"/>
        </w:rPr>
        <w:t xml:space="preserve"> ή εταιρικά, για δική σου χρήση δανεικά και αγύριστα. </w:t>
      </w:r>
    </w:p>
    <w:p w14:paraId="6018851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Θεσμική χυδαιότητα είναι να μετατρέπεις μια παράταξη, η οποία έχει μια ιστορία στον τόπο, το κόμμα σου ή οποιαδήποτε παράταξη ή τη μικρότερη -δεν με ενδιαφέρει αυτό- σε βραχίονα επιχειρηματικών συμφερό</w:t>
      </w:r>
      <w:r>
        <w:rPr>
          <w:rFonts w:eastAsia="Times New Roman" w:cs="Times New Roman"/>
          <w:szCs w:val="24"/>
        </w:rPr>
        <w:t xml:space="preserve">ντων στη Βουλή. </w:t>
      </w:r>
    </w:p>
    <w:p w14:paraId="6018851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Θεσμική χυδαιότητα ήταν αυτό που κάνατε με τη συνέντευξή σας στο </w:t>
      </w:r>
      <w:r>
        <w:rPr>
          <w:rFonts w:eastAsia="Times New Roman" w:cs="Times New Roman"/>
          <w:szCs w:val="24"/>
        </w:rPr>
        <w:t>«</w:t>
      </w:r>
      <w:r>
        <w:rPr>
          <w:rFonts w:eastAsia="Times New Roman" w:cs="Times New Roman"/>
          <w:szCs w:val="24"/>
          <w:lang w:val="en-US"/>
        </w:rPr>
        <w:t>POLITICO</w:t>
      </w:r>
      <w:r>
        <w:rPr>
          <w:rFonts w:eastAsia="Times New Roman" w:cs="Times New Roman"/>
          <w:szCs w:val="24"/>
        </w:rPr>
        <w:t>»</w:t>
      </w:r>
      <w:r>
        <w:rPr>
          <w:rFonts w:eastAsia="Times New Roman" w:cs="Times New Roman"/>
          <w:szCs w:val="24"/>
        </w:rPr>
        <w:t>, στο εξωτερικό, όπου «ξεπλύνατε» την Χρυσή Αυγή και δηλώσατε ότι η βία στην Ελλάδα αφορά μονάχα την Αριστερά. Αυτό είναι θεσμική χυδαιότητα!</w:t>
      </w:r>
    </w:p>
    <w:p w14:paraId="60188515"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w:t>
      </w:r>
      <w:r>
        <w:rPr>
          <w:rFonts w:eastAsia="Times New Roman" w:cs="Times New Roman"/>
          <w:szCs w:val="24"/>
        </w:rPr>
        <w:t>ν πτέρυγα του ΣΥΡΙΖΑ)</w:t>
      </w:r>
    </w:p>
    <w:p w14:paraId="6018851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κλείνω, κυρίες και κύριοι συνάδελφοι, με το εξής: Φτάσατε στο σημείο σήμερα εσείς να κατηγορήσετε τους Βουλευτές του ΣΥΡΙΖΑ ότι τα κάνουν όλα για την καρέκλα τους. Εσείς τους κατηγορήσατε για αυτό. </w:t>
      </w:r>
    </w:p>
    <w:p w14:paraId="6018851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Ακούστε, κύριε Μητσοτάκη: Στο σ</w:t>
      </w:r>
      <w:r>
        <w:rPr>
          <w:rFonts w:eastAsia="Times New Roman" w:cs="Times New Roman"/>
          <w:szCs w:val="24"/>
        </w:rPr>
        <w:t xml:space="preserve">πίτι του κρεμασμένου δεν μιλάνε για </w:t>
      </w:r>
      <w:r>
        <w:rPr>
          <w:rFonts w:eastAsia="Times New Roman" w:cs="Times New Roman"/>
          <w:szCs w:val="24"/>
        </w:rPr>
        <w:t>σχοινί</w:t>
      </w:r>
      <w:r>
        <w:rPr>
          <w:rFonts w:eastAsia="Times New Roman" w:cs="Times New Roman"/>
          <w:szCs w:val="24"/>
        </w:rPr>
        <w:t>!</w:t>
      </w:r>
    </w:p>
    <w:p w14:paraId="60188518"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018851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Οι Βουλευτές του ΣΥΡΙΖΑ δεν γεννήθηκαν για να είναι Βουλευτές και αν κάποια στιγμή είτε το </w:t>
      </w:r>
      <w:r>
        <w:rPr>
          <w:rFonts w:eastAsia="Times New Roman" w:cs="Times New Roman"/>
          <w:szCs w:val="24"/>
        </w:rPr>
        <w:t xml:space="preserve">κόμμα </w:t>
      </w:r>
      <w:r>
        <w:rPr>
          <w:rFonts w:eastAsia="Times New Roman" w:cs="Times New Roman"/>
          <w:szCs w:val="24"/>
        </w:rPr>
        <w:t xml:space="preserve">τούς το ζητήσει είτε τα πιστεύω τους να ξαναβρεθούν στην βιοπάλη, δεν </w:t>
      </w:r>
      <w:r>
        <w:rPr>
          <w:rFonts w:eastAsia="Times New Roman" w:cs="Times New Roman"/>
          <w:szCs w:val="24"/>
        </w:rPr>
        <w:t>είναι ανεπάγγελτοι, δεν θα χαθούν. Αλίμονο σε κάποιους άλλους που χωρίς την καρέκλα δεν θα ήταν τίποτε!</w:t>
      </w:r>
    </w:p>
    <w:p w14:paraId="6018851A"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018851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Και κλείνω λέγοντάς σας το εξής: Σας είχα πει κάποια στιγμή από αυτό εδώ το Βήμα ότι θα γίνετε τελικά ο πρώτ</w:t>
      </w:r>
      <w:r>
        <w:rPr>
          <w:rFonts w:eastAsia="Times New Roman" w:cs="Times New Roman"/>
          <w:szCs w:val="24"/>
        </w:rPr>
        <w:t>ος στην ιστορία Αρχηγός της Αντιπολίτευσης, που θα ζητάτε σχεδόν επί τέσσερα χρόνια εκλογές και αυτές δεν θα γίνονται παρά μονάχα όταν έρθει η ώρα τους θεσμικά. Σήμερα θα σας πω και κάτι ακόμη: Θα είστε και ο πρώτος που θα πανηγυρίζει συνεχώς, επειδή θα νι</w:t>
      </w:r>
      <w:r>
        <w:rPr>
          <w:rFonts w:eastAsia="Times New Roman" w:cs="Times New Roman"/>
          <w:szCs w:val="24"/>
        </w:rPr>
        <w:t xml:space="preserve">κά στις δημοσκοπήσεις, αλλά όταν έρθει η κάλπη, θα </w:t>
      </w:r>
      <w:r>
        <w:rPr>
          <w:rFonts w:eastAsia="Times New Roman" w:cs="Times New Roman"/>
          <w:szCs w:val="24"/>
        </w:rPr>
        <w:lastRenderedPageBreak/>
        <w:t xml:space="preserve">καταλάβετε ότι δεν ψηφίζουν οι δημοσκόποι, ψηφίζει ο ελληνικός λαός και με αυτές τις θέσεις, τα προγράμματα και τις εκλεκτικές σας συμμαχίες δεν θα τον κερδίσετε. </w:t>
      </w:r>
    </w:p>
    <w:p w14:paraId="6018851C"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w:t>
      </w:r>
      <w:r>
        <w:rPr>
          <w:rFonts w:eastAsia="Times New Roman" w:cs="Times New Roman"/>
          <w:szCs w:val="24"/>
        </w:rPr>
        <w:t>Α)</w:t>
      </w:r>
    </w:p>
    <w:p w14:paraId="6018851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Όταν θα έρθει η ώρα, ο ελληνικός λαός θα συγκρίνει τα πεπραγμένα σας με τα πεπραγμένα μας και τις προτάσεις σας με τις προτάσεις μας, ποιοι έχουν στόχο και παλεύουν για να σηκώσουν ξανά ψηλά την κοινωνία και ποιοι έχουν στόχο να την κρατήσουν βουλιαγμέν</w:t>
      </w:r>
      <w:r>
        <w:rPr>
          <w:rFonts w:eastAsia="Times New Roman" w:cs="Times New Roman"/>
          <w:szCs w:val="24"/>
        </w:rPr>
        <w:t>η στη λάσπη, προκειμένου να ξανάρθουν στις καρέκλες της εξουσίας. Και αυτό ο ελληνικός λαός, να είστε σίγουρος, θα το κρίνει όταν έρθει η ώρα και θα μας δώσει ξανά την επόμενη θητεία, για να μπορέσουμε τους κόπους των δύσκολων επιλογών, που κάναμε στην πρώ</w:t>
      </w:r>
      <w:r>
        <w:rPr>
          <w:rFonts w:eastAsia="Times New Roman" w:cs="Times New Roman"/>
          <w:szCs w:val="24"/>
        </w:rPr>
        <w:t>τη διετία, να τους καρποφορήσουμε στα δύο ακόμη χρόνια συν τέσσερα που μας περιμένουν.</w:t>
      </w:r>
    </w:p>
    <w:p w14:paraId="6018851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πτέρυγα του ΣΥΡΙΖΑ)</w:t>
      </w:r>
    </w:p>
    <w:p w14:paraId="6018851F"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Ο Βουλευτής Α΄ Θεσσαλονίκης κ. Μάρκος </w:t>
      </w:r>
      <w:proofErr w:type="spellStart"/>
      <w:r>
        <w:rPr>
          <w:rFonts w:eastAsia="Times New Roman" w:cs="Times New Roman"/>
          <w:szCs w:val="24"/>
        </w:rPr>
        <w:t>Μπόλαρης</w:t>
      </w:r>
      <w:proofErr w:type="spellEnd"/>
      <w:r>
        <w:rPr>
          <w:rFonts w:eastAsia="Times New Roman" w:cs="Times New Roman"/>
          <w:szCs w:val="24"/>
        </w:rPr>
        <w:t xml:space="preserve"> ζητεί άδεια ολιγοήμερης απ</w:t>
      </w:r>
      <w:r>
        <w:rPr>
          <w:rFonts w:eastAsia="Times New Roman" w:cs="Times New Roman"/>
          <w:szCs w:val="24"/>
        </w:rPr>
        <w:t>ουσίας στο εξωτερικό από 3 Ιουλίου 2017 έως 6 Ιουλίου 2017. Η Βουλή εγκρίνει;</w:t>
      </w:r>
    </w:p>
    <w:p w14:paraId="60188520"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ΟΛΟΙ ΟΙ </w:t>
      </w:r>
      <w:r>
        <w:rPr>
          <w:rFonts w:eastAsia="Times New Roman" w:cs="Times New Roman"/>
          <w:b/>
          <w:szCs w:val="24"/>
        </w:rPr>
        <w:t xml:space="preserve">ΒΟΥΛΕΥΤΕΣ: </w:t>
      </w:r>
      <w:r>
        <w:rPr>
          <w:rFonts w:eastAsia="Times New Roman" w:cs="Times New Roman"/>
          <w:szCs w:val="24"/>
        </w:rPr>
        <w:t>Μάλιστα, μάλιστα.</w:t>
      </w:r>
    </w:p>
    <w:p w14:paraId="60188521"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6018852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Ο Αρχηγός της Αξιωματικής Αντιπολίτευσης και Πρόεδρος της Νέας Δημο</w:t>
      </w:r>
      <w:r>
        <w:rPr>
          <w:rFonts w:eastAsia="Times New Roman" w:cs="Times New Roman"/>
          <w:szCs w:val="24"/>
        </w:rPr>
        <w:t>κρατίας κ. Κυριάκος Μητσοτάκης έχει τον λόγο.</w:t>
      </w:r>
    </w:p>
    <w:p w14:paraId="60188523"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Κύριε Τσίπρα, θεωρώ ως ακραία έκφραση θεσμικής χυδαιότητας -μιας και επιλέξατε να διευρύνετε τον ορισμό, πέραν της δικής μου κριτικής που αφορούσε την προσωπ</w:t>
      </w:r>
      <w:r>
        <w:rPr>
          <w:rFonts w:eastAsia="Times New Roman" w:cs="Times New Roman"/>
          <w:szCs w:val="24"/>
        </w:rPr>
        <w:t>ική συμπεριφορά του κ. Καμμένου- το γεγονός ότι και σήμερα ακόμα λέτε ασύστολα ψέματα. Και για να σας θυμίσω το μέγεθος των ψεμάτων σας, θα ήθελα να σας διαβάσω ένα απόσπασμα από μια συνέντευξη, την οποία δώσατε σχετικά πρόσφατα, πριν από λίγους μήνες, ότα</w:t>
      </w:r>
      <w:r>
        <w:rPr>
          <w:rFonts w:eastAsia="Times New Roman" w:cs="Times New Roman"/>
          <w:szCs w:val="24"/>
        </w:rPr>
        <w:t xml:space="preserve">ν ρωτούσατε -προσέξτε, κύριε Τσίπρα- τη Νέα Δημοκρατία πώς πρέπει να τοποθετηθεί απέναντι στις παράλογες απαιτήσεις του Διεθνούς Νομισματικού Ταμείου. </w:t>
      </w:r>
    </w:p>
    <w:p w14:paraId="6018852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Διαβάζω λοιπόν: «Η Νέα Δημοκρατία και ο κ. Μητσοτάκης δεν μπορούν άλλο να κρύβονται. Πρέπει να απαντήσου</w:t>
      </w:r>
      <w:r>
        <w:rPr>
          <w:rFonts w:eastAsia="Times New Roman" w:cs="Times New Roman"/>
          <w:szCs w:val="24"/>
        </w:rPr>
        <w:t>ν με ευ</w:t>
      </w:r>
      <w:r>
        <w:rPr>
          <w:rFonts w:eastAsia="Times New Roman" w:cs="Times New Roman"/>
          <w:szCs w:val="24"/>
        </w:rPr>
        <w:lastRenderedPageBreak/>
        <w:t>θύτητα στο κρίσιμο ερώτημα της συγκυρίας. Πιστεύουν ότι πρέπει να γίνουν δεκτές οι παράλογες απαιτήσεις του ΔΝΤ για επιπλέον μέτρα ύψους 3,6 δισεκατομμυρίων ευρώ; Πιστεύουν ότι πρέπει να νομοθετήσουμε…» -ρωτούσατε, ρητορικά φαντάζομαι, κύριε Τσίπρα-</w:t>
      </w:r>
      <w:r>
        <w:rPr>
          <w:rFonts w:eastAsia="Times New Roman" w:cs="Times New Roman"/>
          <w:szCs w:val="24"/>
        </w:rPr>
        <w:t xml:space="preserve"> «…μείωση αφορολόγητου και νέες περικοπές των συντάξεων; Πιστεύουν ότι πρέπει να διατηρηθεί η εξαίρεση από την ευρωπαϊκή νομιμότητα στις εργασιακές σχέσεις και ότι η επιστροφή των συλλογικών διαπραγματεύσεων αποτελεί αριστερή ιδεοληψία; Επιρρίπτοντας την ε</w:t>
      </w:r>
      <w:r>
        <w:rPr>
          <w:rFonts w:eastAsia="Times New Roman" w:cs="Times New Roman"/>
          <w:szCs w:val="24"/>
        </w:rPr>
        <w:t>υθύνη στην ελληνική Κυβέρνηση για τις καθυστερήσεις, ο κ. Μητσοτάκης προφανώς θεωρεί ότι έχει δίκιο το ΔΝΤ και ότι πρέπει να κάνουμε ό,τι μας ζητάει. Εμείς έχουμε σαφή θέση ότι δεν πρέπει και δεν θα το κάνουμε». Αιδώς Αργείοι, κύριε Τσίπρα, με την υποκρισί</w:t>
      </w:r>
      <w:r>
        <w:rPr>
          <w:rFonts w:eastAsia="Times New Roman" w:cs="Times New Roman"/>
          <w:szCs w:val="24"/>
        </w:rPr>
        <w:t>α πια! Αυτά τα λέγατε πριν από πέντε μήνες και τα δεχθήκατε όλα. Εσείς τα ψηφίσατε, όχι εμείς!</w:t>
      </w:r>
    </w:p>
    <w:p w14:paraId="60188525"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0188526" w14:textId="77777777" w:rsidR="00396B82" w:rsidRDefault="00B34233">
      <w:pPr>
        <w:spacing w:after="0" w:line="600" w:lineRule="auto"/>
        <w:ind w:firstLine="720"/>
        <w:rPr>
          <w:rFonts w:eastAsia="Times New Roman" w:cs="Times New Roman"/>
          <w:szCs w:val="24"/>
        </w:rPr>
      </w:pPr>
      <w:r>
        <w:rPr>
          <w:rFonts w:eastAsia="Times New Roman" w:cs="Times New Roman"/>
          <w:szCs w:val="24"/>
        </w:rPr>
        <w:t>Το καταθέτω για τα Πρακτικά.</w:t>
      </w:r>
    </w:p>
    <w:p w14:paraId="6018852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Πρόεδρος της Νέας Δημοκρατίας κ. Κυριάκος Μητσοτάκης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60188528"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Εσείς υπογράψατε το τέτα</w:t>
      </w:r>
      <w:r>
        <w:rPr>
          <w:rFonts w:eastAsia="Times New Roman" w:cs="Times New Roman"/>
          <w:szCs w:val="24"/>
        </w:rPr>
        <w:t>ρτο μνημόνιο, όλοι εσείς τους οποίους έσπευσε να υπερασπιστεί ο κ. Τσίπρας, επειδή θιχτήκατε όταν σας είπα ότι τα κάνατε όλα για την καρέκλα. Διότι ξέρετε, επειδή είστε και καλοί ως αριστεροί, να αναπαράγετε την κεντρική γραμμή του κόμματος. Όλα αυτά τα οπ</w:t>
      </w:r>
      <w:r>
        <w:rPr>
          <w:rFonts w:eastAsia="Times New Roman" w:cs="Times New Roman"/>
          <w:szCs w:val="24"/>
        </w:rPr>
        <w:t xml:space="preserve">οία είπε ο κ. Τσίπρας τα έχετε πει όλοι σας. Όλοι σας τα έχετε πει και δεν βρέθηκε ένας από σας με τη στοιχειώδη ευθιξία να πει «δεν μπορώ να πάρω πίσω αυτά τα οποία έλεγα» και να παραιτηθεί. Ούτε ένας! Ούτε ένας από σας δεν θα βρεθεί, γιατί θα υπογράψετε </w:t>
      </w:r>
      <w:r>
        <w:rPr>
          <w:rFonts w:eastAsia="Times New Roman" w:cs="Times New Roman"/>
          <w:szCs w:val="24"/>
        </w:rPr>
        <w:t xml:space="preserve">ό,τι σας ζητηθεί για να μείνετε στην καρέκλα. </w:t>
      </w:r>
    </w:p>
    <w:p w14:paraId="60188529"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018852A"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018852B"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Ήσυχα, σας παρακαλώ!</w:t>
      </w:r>
    </w:p>
    <w:p w14:paraId="6018852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Παρακαλώ, κύριε Πρόεδρε, συνεχίστε.</w:t>
      </w:r>
    </w:p>
    <w:p w14:paraId="6018852D"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w:t>
      </w:r>
      <w:r>
        <w:rPr>
          <w:rFonts w:eastAsia="Times New Roman" w:cs="Times New Roman"/>
          <w:b/>
          <w:szCs w:val="24"/>
        </w:rPr>
        <w:t xml:space="preserve">ς Νέας Δημοκρατίας): </w:t>
      </w:r>
      <w:r>
        <w:rPr>
          <w:rFonts w:eastAsia="Times New Roman" w:cs="Times New Roman"/>
          <w:szCs w:val="24"/>
        </w:rPr>
        <w:t xml:space="preserve">Θα έρθω στο ζήτημα αυτό, κύριε Τσίπρα, στο ζήτημα τού ποιοι είναι ανεπάγγελτοι, στο τέλος της αγόρευσής μου, κάντε λίγο υπομονή. </w:t>
      </w:r>
    </w:p>
    <w:p w14:paraId="6018852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Να θυμίσουμε ότι πριν από λίγες εβδομάδες ψηφίσατε τον 4472, μέτρα 5,1 δισεκατομμύρια ευρώ, μειώσεις συντ</w:t>
      </w:r>
      <w:r>
        <w:rPr>
          <w:rFonts w:eastAsia="Times New Roman" w:cs="Times New Roman"/>
          <w:szCs w:val="24"/>
        </w:rPr>
        <w:t>άξεων…</w:t>
      </w:r>
    </w:p>
    <w:p w14:paraId="6018852F"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Πάλι τα ίδια; </w:t>
      </w:r>
    </w:p>
    <w:p w14:paraId="60188530"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Ναι, πάλι τα ίδια. Βεβαίως πάλι τα ίδια, γιατί κάποιοι φτωχοί άνθρωποι θα πληρώσουν για πρώτη φορά φόρο εισοδήματος. Δεν είναι το ίδιο για αυτούς. Καθόλο</w:t>
      </w:r>
      <w:r>
        <w:rPr>
          <w:rFonts w:eastAsia="Times New Roman" w:cs="Times New Roman"/>
          <w:szCs w:val="24"/>
        </w:rPr>
        <w:t>υ το ίδιο δεν είναι! Για εσάς μπορεί να είναι το ίδιο, γι’ αυτούς όμως δεν είναι.</w:t>
      </w:r>
    </w:p>
    <w:p w14:paraId="60188531"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018853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Ποιον κοροϊδεύετε, λοιπόν, κύριε Τσίπρα, όταν λέτε ότι ήσασταν συνεπείς σε αυτά τα οποία κάνατε; </w:t>
      </w:r>
    </w:p>
    <w:p w14:paraId="6018853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Έρχεστε και μας λέτε π</w:t>
      </w:r>
      <w:r>
        <w:rPr>
          <w:rFonts w:eastAsia="Times New Roman" w:cs="Times New Roman"/>
          <w:szCs w:val="24"/>
        </w:rPr>
        <w:t xml:space="preserve">άλι ότι η οικονομία πάει τόσο καλά και οι αποδόσεις του ελληνικού χρέους πέφτουν, επειδή υπάρχει </w:t>
      </w:r>
      <w:r>
        <w:rPr>
          <w:rFonts w:eastAsia="Times New Roman" w:cs="Times New Roman"/>
          <w:szCs w:val="24"/>
        </w:rPr>
        <w:lastRenderedPageBreak/>
        <w:t>μεγαλύτερη εμπιστοσύνη στην Κυβέρνηση και στις προοπτικές της οικονομίας.</w:t>
      </w:r>
    </w:p>
    <w:p w14:paraId="6018853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Το ερώτημα που σας θέτω είναι απλό: Γιατί δεν σας έδωσε το Διεθνές Νομισματικό Ταμείο</w:t>
      </w:r>
      <w:r>
        <w:rPr>
          <w:rFonts w:eastAsia="Times New Roman" w:cs="Times New Roman"/>
          <w:szCs w:val="24"/>
        </w:rPr>
        <w:t xml:space="preserve"> και η Ευρωπαϊκή Κεντρική Τράπεζα το πιστοποιητικό εκείνο το οποίο διεκδικούσατε, για να μπορέσετε πραγματικά να εμπνεύσετε εμπιστοσύνη στις αγορές; Διότι το ΔΝΤ δεν έκρινε ότι το χρέος είναι βιώσιμο και κατά συνέπεια και η Ευρωπαϊκή Κεντρική Τράπεζα δεν μ</w:t>
      </w:r>
      <w:r>
        <w:rPr>
          <w:rFonts w:eastAsia="Times New Roman" w:cs="Times New Roman"/>
          <w:szCs w:val="24"/>
        </w:rPr>
        <w:t>πορούσε να δώσει ψήφο εμπιστοσύνης και να εντάξει τα ελληνικά ομόλογα στο πρόγραμμα ποσοτικής χαλάρωσης.</w:t>
      </w:r>
    </w:p>
    <w:p w14:paraId="6018853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Πόσες φορές απ’ αυτό εδώ το Βήμα, κύριε Τσίπρα, είχατε αναφερθεί σ’ αυτόν τον στόχο; Γιατί τον ξεχάσατε ξαφνικά; Επειδή δεν σας βγήκε; Κακώς για τη χώρ</w:t>
      </w:r>
      <w:r>
        <w:rPr>
          <w:rFonts w:eastAsia="Times New Roman" w:cs="Times New Roman"/>
          <w:szCs w:val="24"/>
        </w:rPr>
        <w:t>α, δυστυχώς. Θα ήταν πάρα πολύ καλό να μπορούσαμε να είχαμε εντάξει τα ελληνικά ομόλογα στο πρόγραμμα ποσοτικής χαλάρωσης, αλλά δυστυχώς αποτύχατε σ’ αυτόν τον κεντρικό στόχο τον οποίο θέσατε και μη ζητάτε τα ρέστα από εμάς. Δική σας είναι η ευθύνη, αποκλε</w:t>
      </w:r>
      <w:r>
        <w:rPr>
          <w:rFonts w:eastAsia="Times New Roman" w:cs="Times New Roman"/>
          <w:szCs w:val="24"/>
        </w:rPr>
        <w:t xml:space="preserve">ιστική. </w:t>
      </w:r>
    </w:p>
    <w:p w14:paraId="6018853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Μου κάνει πραγματικά εντύπωση, κύριε Τσίπρα, ότι έρχεστε σ’ αυτήν εδώ την Αίθουσα και απ’ αυτό το Βήμα ακόμα επιμένετε να υπερασπίζεστε τη διαπραγμάτευση των πρώτων έξι </w:t>
      </w:r>
      <w:r>
        <w:rPr>
          <w:rFonts w:eastAsia="Times New Roman" w:cs="Times New Roman"/>
          <w:szCs w:val="24"/>
        </w:rPr>
        <w:lastRenderedPageBreak/>
        <w:t>μηνών του 2015 μετά απ’ όλα αυτά που έχουν ειπωθεί, μετά απ’ όλα αυτά που έχου</w:t>
      </w:r>
      <w:r>
        <w:rPr>
          <w:rFonts w:eastAsia="Times New Roman" w:cs="Times New Roman"/>
          <w:szCs w:val="24"/>
        </w:rPr>
        <w:t xml:space="preserve">με μάθει, μετά απ’ όλη αυτή την τεράστια καταστροφή που η καθυστέρηση στη διαπραγμάτευση προκάλεσε. </w:t>
      </w:r>
    </w:p>
    <w:p w14:paraId="6018853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Ήταν καλή η διαπραγμάτευση, κύριε Τσίπρα; Σας ρωτώ ευθέως. Θεωρείτε επιτυχημένο το πρώτο εξάμηνο του 2015; Για απαντήστε ευθέως εδώ πέρα. Διότι…</w:t>
      </w:r>
    </w:p>
    <w:p w14:paraId="60188538"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ΣΩΚΡΑΤΗΣ Β</w:t>
      </w:r>
      <w:r>
        <w:rPr>
          <w:rFonts w:eastAsia="Times New Roman" w:cs="Times New Roman"/>
          <w:b/>
          <w:szCs w:val="24"/>
        </w:rPr>
        <w:t xml:space="preserve">ΑΡΔΑΚΗΣ: </w:t>
      </w:r>
      <w:r>
        <w:rPr>
          <w:rFonts w:eastAsia="Times New Roman" w:cs="Times New Roman"/>
          <w:szCs w:val="24"/>
        </w:rPr>
        <w:t xml:space="preserve">Έχουμε </w:t>
      </w:r>
      <w:r>
        <w:rPr>
          <w:rFonts w:eastAsia="Times New Roman" w:cs="Times New Roman"/>
          <w:szCs w:val="24"/>
        </w:rPr>
        <w:t xml:space="preserve">2017. </w:t>
      </w:r>
    </w:p>
    <w:p w14:paraId="60188539"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Ναι, στο 2017 είμαστε, αλλά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είναι ακόμα εδώ. </w:t>
      </w:r>
    </w:p>
    <w:p w14:paraId="6018853A"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να μη γίνονται διακοπές.</w:t>
      </w:r>
    </w:p>
    <w:p w14:paraId="6018853B"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είναι ακόμα εδώ, τα αποτελέσματα της δικής σας διαπραγμάτευσης είναι ακόμα μαζί μας, κύριε Τσίπρα.</w:t>
      </w:r>
    </w:p>
    <w:p w14:paraId="6018853C"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018853D"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της Κ</w:t>
      </w:r>
      <w:r>
        <w:rPr>
          <w:rFonts w:eastAsia="Times New Roman" w:cs="Times New Roman"/>
          <w:b/>
          <w:szCs w:val="24"/>
        </w:rPr>
        <w:t xml:space="preserve">υβέρνησης): </w:t>
      </w:r>
      <w:r>
        <w:rPr>
          <w:rFonts w:eastAsia="Times New Roman" w:cs="Times New Roman"/>
          <w:szCs w:val="24"/>
        </w:rPr>
        <w:t xml:space="preserve">Το έκρινε ο λαός στις κάλπες. </w:t>
      </w:r>
    </w:p>
    <w:p w14:paraId="6018853E"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 xml:space="preserve">Αποφασίστε, λοιπόν. Έχετε δυο επιλογές: Είτε θα πείτε ότι τα κάναμε ρόιδο το πρώτο εξάμηνο του 2015, αλλά προσφύγαμε και πάλι στις κάλπες και «ξεπλυθήκαμε» απ’ </w:t>
      </w:r>
      <w:r>
        <w:rPr>
          <w:rFonts w:eastAsia="Times New Roman" w:cs="Times New Roman"/>
          <w:szCs w:val="24"/>
        </w:rPr>
        <w:t>αυτή την κακή περίοδο είτε θα έρθετε εδώ πέρα να υπερασπιστείτε τα πεπραγμένα σας. Ελάτε, λοιπόν, κύριε Τσίπρα, γιατί φοβάστε να κάνουμε μια εξεταστική για το πρώτο εξάμηνο του 2015;</w:t>
      </w:r>
    </w:p>
    <w:p w14:paraId="6018853F"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Τα έκρινε ο λαός όλα αυτά.</w:t>
      </w:r>
    </w:p>
    <w:p w14:paraId="60188540"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Εάν είστε τόσο σίγουρος για τα αποτελέσματα της διαπραγμάτευσης, ελάτε εδώ πέρα να τα συζητήσουμε. Διότι υπάρχουν ακόμα, ξέρετε, πολλές σκιές για το τι έγινε τότε, τι πήγε να γίνει, ποιες ήταν οι πραγματ</w:t>
      </w:r>
      <w:r>
        <w:rPr>
          <w:rFonts w:eastAsia="Times New Roman" w:cs="Times New Roman"/>
          <w:szCs w:val="24"/>
        </w:rPr>
        <w:t xml:space="preserve">ικές σας προθέσεις, εάν είχατε σχέδιο Β, εάν το είχε μόνο ο κ. </w:t>
      </w:r>
      <w:proofErr w:type="spellStart"/>
      <w:r>
        <w:rPr>
          <w:rFonts w:eastAsia="Times New Roman" w:cs="Times New Roman"/>
          <w:szCs w:val="24"/>
        </w:rPr>
        <w:t>Βαρουφάκης</w:t>
      </w:r>
      <w:proofErr w:type="spellEnd"/>
      <w:r>
        <w:rPr>
          <w:rFonts w:eastAsia="Times New Roman" w:cs="Times New Roman"/>
          <w:szCs w:val="24"/>
        </w:rPr>
        <w:t>, εάν όλα αυτά τα απίστευτα τα οποία έχουμε ακούσει γίνονταν με τη δική σας έγκριση. Είναι πολλά αναπάντητα ερωτήματα, κύριε Τσίπρα, τα οποία καλό θα ήταν κάποια στιγμή να απαντηθούν.</w:t>
      </w:r>
    </w:p>
    <w:p w14:paraId="6018854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Έρχομαι στο κόστος της διαπραγμάτευσης. Δεν μίλησα εγώ για 100 δισεκατομμύρια ευρώ. Ο κ. </w:t>
      </w:r>
      <w:proofErr w:type="spellStart"/>
      <w:r>
        <w:rPr>
          <w:rFonts w:eastAsia="Times New Roman" w:cs="Times New Roman"/>
          <w:szCs w:val="24"/>
        </w:rPr>
        <w:t>Ρέγκλινγκ</w:t>
      </w:r>
      <w:proofErr w:type="spellEnd"/>
      <w:r>
        <w:rPr>
          <w:rFonts w:eastAsia="Times New Roman" w:cs="Times New Roman"/>
          <w:szCs w:val="24"/>
        </w:rPr>
        <w:t xml:space="preserve"> μίλησε και εξ </w:t>
      </w:r>
      <w:r>
        <w:rPr>
          <w:rFonts w:eastAsia="Times New Roman" w:cs="Times New Roman"/>
          <w:szCs w:val="24"/>
        </w:rPr>
        <w:lastRenderedPageBreak/>
        <w:t xml:space="preserve">όσων γνωρίζω, είναι εξαιρετικά αξιόπιστος οικονομολόγος. Έτσι δεν είναι; Εκτός και αν το αμφισβητείτε. </w:t>
      </w:r>
    </w:p>
    <w:p w14:paraId="6018854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Δεν θα αναφερθώ στον κ. Στουρνάρα, για</w:t>
      </w:r>
      <w:r>
        <w:rPr>
          <w:rFonts w:eastAsia="Times New Roman" w:cs="Times New Roman"/>
          <w:szCs w:val="24"/>
        </w:rPr>
        <w:t>τί καταλαβαίνω ότι εκεί μπορεί να θεωρείτε ότι υπάρχει και ένας βαθμός προκατάληψης. Είναι, όμως, πραγματικά αδιανόητο, κύριε Τσίπρα, μετά την πανθομολογούμενη τεράστια ζημιά που έγινε στη χώρα το πρώτο εξάμηνο του 2015, εσείς να επιμένετε και να έρχεστε ε</w:t>
      </w:r>
      <w:r>
        <w:rPr>
          <w:rFonts w:eastAsia="Times New Roman" w:cs="Times New Roman"/>
          <w:szCs w:val="24"/>
        </w:rPr>
        <w:t>δώ και να λέτε ότι δεν έχει συμβεί απολύτως τίποτα.</w:t>
      </w:r>
    </w:p>
    <w:p w14:paraId="6018854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Ξέρετε, απαραίτητες προϋποθέσεις, εάν πραγματικά θα θέλατε να οικοδομήσετε ένα καινούργιο κλίμα συναίνεσης και συνεννόησης για σημαντικές εθνικές προτεραιότητες, ναι, κύριε Τσίπρα, θεωρώ ότι είναι η αυτογ</w:t>
      </w:r>
      <w:r>
        <w:rPr>
          <w:rFonts w:eastAsia="Times New Roman" w:cs="Times New Roman"/>
          <w:szCs w:val="24"/>
        </w:rPr>
        <w:t>νωσία και η αναγνώριση μεγάλων σφαλμάτων ως απαραίτητο πρώτο βήμα. Ούτε αυτό δεν έχετε τολμήσει να κάνετε. Δεν ζητήσατε ποτέ συγγνώμη για τα απίστευτα ψέματα τα οποία είπατε πριν από τις εκλογές του 2015. Δεν ζητήσατε ποτέ συγγνώμη για το πώς έπεσε η κυβέρ</w:t>
      </w:r>
      <w:r>
        <w:rPr>
          <w:rFonts w:eastAsia="Times New Roman" w:cs="Times New Roman"/>
          <w:szCs w:val="24"/>
        </w:rPr>
        <w:t>νηση τότε με αφορμή την προεδρική εκλογή. Και μη μου κουνάτε εμένα το δάχτυλο για τη Χρυσή Αυγή, διότι μαζί με τη Χρυσή Αυγή ρίξατε την προηγούμενη κυβέρνηση. Αφήστε τα, λοιπόν, αυτά, όχι σε μένα αυτά!</w:t>
      </w:r>
    </w:p>
    <w:p w14:paraId="60188544"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60188545"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(Θόρυβος - έντονες διαμαρτυρίες από την πτέρυγα του ΣΥΡΙΖΑ)</w:t>
      </w:r>
    </w:p>
    <w:p w14:paraId="6018854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Και μαζί με τη Χρυσή Αυγή…</w:t>
      </w:r>
    </w:p>
    <w:p w14:paraId="60188547"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Ήσυχα, παρακαλώ! </w:t>
      </w:r>
    </w:p>
    <w:p w14:paraId="60188548"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Είναι ντροπή αυτό που λέτε…</w:t>
      </w:r>
    </w:p>
    <w:p w14:paraId="60188549"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Κάντε ησυχία!</w:t>
      </w:r>
    </w:p>
    <w:p w14:paraId="6018854A"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w:t>
      </w:r>
      <w:r>
        <w:rPr>
          <w:rFonts w:eastAsia="Times New Roman" w:cs="Times New Roman"/>
          <w:szCs w:val="24"/>
        </w:rPr>
        <w:t>ΖΑ)</w:t>
      </w:r>
    </w:p>
    <w:p w14:paraId="6018854B"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w:t>
      </w:r>
    </w:p>
    <w:p w14:paraId="6018854C"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Κύριε Φίλη…</w:t>
      </w:r>
    </w:p>
    <w:p w14:paraId="6018854D"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018854E"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Κάντε ησυχία. Ησυχία, παρακαλώ! </w:t>
      </w:r>
    </w:p>
    <w:p w14:paraId="6018854F"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w:t>
      </w:r>
    </w:p>
    <w:p w14:paraId="60188550"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Κύριε Φίλη, παρακαλώ!</w:t>
      </w:r>
    </w:p>
    <w:p w14:paraId="60188551"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Κ</w:t>
      </w:r>
      <w:r>
        <w:rPr>
          <w:rFonts w:eastAsia="Times New Roman" w:cs="Times New Roman"/>
          <w:b/>
          <w:szCs w:val="24"/>
        </w:rPr>
        <w:t xml:space="preserve">ΥΡΙΑΚΟΣ ΜΗΤΣΟΤΑΚΗΣ (Πρόεδρος της Νέας Δημοκρατίας): </w:t>
      </w:r>
      <w:r>
        <w:rPr>
          <w:rFonts w:eastAsia="Times New Roman" w:cs="Times New Roman"/>
          <w:szCs w:val="24"/>
        </w:rPr>
        <w:t xml:space="preserve">Δεν ανακαλώ τίποτα. </w:t>
      </w:r>
    </w:p>
    <w:p w14:paraId="60188552"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ΦΙΛΗΣ: </w:t>
      </w:r>
      <w:r>
        <w:rPr>
          <w:rFonts w:eastAsia="Times New Roman" w:cs="Times New Roman"/>
          <w:szCs w:val="24"/>
        </w:rPr>
        <w:t>…</w:t>
      </w:r>
    </w:p>
    <w:p w14:paraId="60188553"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Κατάφερα να ανακαλέσω τον κ. Φίλη στην κομματική τάξη!</w:t>
      </w:r>
    </w:p>
    <w:p w14:paraId="60188554"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(Θόρυβος - έντονες διαμαρτυρίες από την πτέρυγα του ΣΥΡΙΖ</w:t>
      </w:r>
      <w:r>
        <w:rPr>
          <w:rFonts w:eastAsia="Times New Roman" w:cs="Times New Roman"/>
          <w:szCs w:val="24"/>
        </w:rPr>
        <w:t>Α)</w:t>
      </w:r>
    </w:p>
    <w:p w14:paraId="60188555"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Παρακαλώ! </w:t>
      </w:r>
    </w:p>
    <w:p w14:paraId="60188556"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w:t>
      </w:r>
    </w:p>
    <w:p w14:paraId="60188557"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Δεν παίζω, κύριε </w:t>
      </w:r>
      <w:proofErr w:type="spellStart"/>
      <w:r>
        <w:rPr>
          <w:rFonts w:eastAsia="Times New Roman" w:cs="Times New Roman"/>
          <w:szCs w:val="24"/>
        </w:rPr>
        <w:t>Ξυδάκη</w:t>
      </w:r>
      <w:proofErr w:type="spellEnd"/>
      <w:r>
        <w:rPr>
          <w:rFonts w:eastAsia="Times New Roman" w:cs="Times New Roman"/>
          <w:szCs w:val="24"/>
        </w:rPr>
        <w:t>.</w:t>
      </w:r>
    </w:p>
    <w:p w14:paraId="60188558"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παρακαλώ, σταματήστε!</w:t>
      </w:r>
    </w:p>
    <w:p w14:paraId="60188559"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Εάν κοιτάξετε εδώ πέρα, θα τα πούμε όλα, ξέρετε, υπάρχουν και Πρακτικά. </w:t>
      </w:r>
    </w:p>
    <w:p w14:paraId="6018855A"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(Θόρυβος - έντονες διαμαρτυρίες από την πτέρυγα του ΣΥΡΙΖΑ)</w:t>
      </w:r>
    </w:p>
    <w:p w14:paraId="6018855B"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Ησυχία!</w:t>
      </w:r>
    </w:p>
    <w:p w14:paraId="6018855C"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w:t>
      </w:r>
    </w:p>
    <w:p w14:paraId="6018855D"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w:t>
      </w:r>
      <w:r>
        <w:rPr>
          <w:rFonts w:eastAsia="Times New Roman" w:cs="Times New Roman"/>
          <w:b/>
          <w:szCs w:val="24"/>
        </w:rPr>
        <w:t xml:space="preserve">ΩΝΙΣ ΓΕΩΡΓΙΑΔΗΣ: </w:t>
      </w:r>
      <w:r>
        <w:rPr>
          <w:rFonts w:eastAsia="Times New Roman" w:cs="Times New Roman"/>
          <w:szCs w:val="24"/>
        </w:rPr>
        <w:t>…</w:t>
      </w:r>
    </w:p>
    <w:p w14:paraId="6018855E"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w:t>
      </w:r>
    </w:p>
    <w:p w14:paraId="6018855F"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xml:space="preserve">, σας παρακαλώ, καθίστε. </w:t>
      </w:r>
    </w:p>
    <w:p w14:paraId="6018856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Κύριοι συνάδελφοι, μη με αναγκάσετε να σας ανακαλέσω στην τάξη. Να διαγραφούν από τα Πρακτικά όλα όσα ακούστηκαν εντός της Αιθούσης.</w:t>
      </w:r>
    </w:p>
    <w:p w14:paraId="60188561"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ΚΥΡΙΑΚΟΣ ΜΗΤΣΟΤΑΚ</w:t>
      </w:r>
      <w:r>
        <w:rPr>
          <w:rFonts w:eastAsia="Times New Roman" w:cs="Times New Roman"/>
          <w:b/>
          <w:szCs w:val="24"/>
        </w:rPr>
        <w:t xml:space="preserve">ΗΣ (Πρόεδρος της Νέας Δημοκρατίας): </w:t>
      </w:r>
      <w:r>
        <w:rPr>
          <w:rFonts w:eastAsia="Times New Roman" w:cs="Times New Roman"/>
          <w:szCs w:val="24"/>
        </w:rPr>
        <w:t>Ναι, χρήσιμο θα ήταν.</w:t>
      </w:r>
    </w:p>
    <w:p w14:paraId="60188562"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ΓΕΡΑΣΙΜΟΣ (ΜΑΚΗΣ) ΜΠΑΛΑΟΥΡΑΣ:</w:t>
      </w:r>
      <w:r>
        <w:rPr>
          <w:rFonts w:eastAsia="Times New Roman" w:cs="Times New Roman"/>
          <w:szCs w:val="24"/>
        </w:rPr>
        <w:t>…</w:t>
      </w:r>
    </w:p>
    <w:p w14:paraId="60188563" w14:textId="77777777" w:rsidR="00396B82" w:rsidRDefault="00B34233">
      <w:pPr>
        <w:spacing w:after="0" w:line="600" w:lineRule="auto"/>
        <w:ind w:firstLine="720"/>
        <w:contextualSpacing/>
        <w:jc w:val="center"/>
        <w:rPr>
          <w:rFonts w:eastAsia="Times New Roman" w:cs="Times New Roman"/>
          <w:bCs/>
          <w:shd w:val="clear" w:color="auto" w:fill="FFFFFF"/>
        </w:rPr>
      </w:pPr>
      <w:r>
        <w:rPr>
          <w:rFonts w:eastAsia="Times New Roman" w:cs="Times New Roman"/>
          <w:bCs/>
          <w:shd w:val="clear" w:color="auto" w:fill="FFFFFF"/>
        </w:rPr>
        <w:t>(Θόρυβος στην Αίθουσα)</w:t>
      </w:r>
    </w:p>
    <w:p w14:paraId="60188564"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Κύριε </w:t>
      </w:r>
      <w:proofErr w:type="spellStart"/>
      <w:r>
        <w:rPr>
          <w:rFonts w:eastAsia="Times New Roman" w:cs="Times New Roman"/>
          <w:bCs/>
          <w:shd w:val="clear" w:color="auto" w:fill="FFFFFF"/>
        </w:rPr>
        <w:t>Μπαλαούρα</w:t>
      </w:r>
      <w:proofErr w:type="spellEnd"/>
      <w:r>
        <w:rPr>
          <w:rFonts w:eastAsia="Times New Roman" w:cs="Times New Roman"/>
          <w:bCs/>
          <w:shd w:val="clear" w:color="auto" w:fill="FFFFFF"/>
        </w:rPr>
        <w:t xml:space="preserve">, μην κάνετε κλείσιμο κάθε φορά. Σας παρακαλώ, σταματήστε. </w:t>
      </w:r>
    </w:p>
    <w:p w14:paraId="60188565"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ΚΥΡΙΑΚΟΣ ΜΗΤΣΟΤΑΚΗΣ (Πρόεδρος της Νέας Δ</w:t>
      </w:r>
      <w:r>
        <w:rPr>
          <w:rFonts w:eastAsia="Times New Roman" w:cs="Times New Roman"/>
          <w:b/>
          <w:bCs/>
          <w:shd w:val="clear" w:color="auto" w:fill="FFFFFF"/>
        </w:rPr>
        <w:t xml:space="preserve">ημοκρατίας): </w:t>
      </w:r>
      <w:r>
        <w:rPr>
          <w:rFonts w:eastAsia="Times New Roman" w:cs="Times New Roman"/>
          <w:bCs/>
          <w:shd w:val="clear" w:color="auto" w:fill="FFFFFF"/>
        </w:rPr>
        <w:t xml:space="preserve">Για να μη θυμηθώ ποιοι χαρακτήριζαν τις ψήφους της Χρυσής Αυγής στην ενδεχόμενη αλλαγή του εκλογικού νόμου ευπρόσδεκτες. Θα το θυμούνται αυτοί που το είπαν. </w:t>
      </w:r>
    </w:p>
    <w:p w14:paraId="60188566" w14:textId="77777777" w:rsidR="00396B82" w:rsidRDefault="00B34233">
      <w:pPr>
        <w:spacing w:after="0" w:line="600" w:lineRule="auto"/>
        <w:ind w:firstLine="720"/>
        <w:contextualSpacing/>
        <w:jc w:val="center"/>
        <w:rPr>
          <w:rFonts w:eastAsia="Times New Roman" w:cs="Times New Roman"/>
          <w:bCs/>
          <w:shd w:val="clear" w:color="auto" w:fill="FFFFFF"/>
        </w:rPr>
      </w:pPr>
      <w:r>
        <w:rPr>
          <w:rFonts w:eastAsia="Times New Roman" w:cs="Times New Roman"/>
          <w:bCs/>
          <w:shd w:val="clear" w:color="auto" w:fill="FFFFFF"/>
        </w:rPr>
        <w:t>(Θόρυβος - έντονες διαμαρτυρίες από την πτέρυγα του ΣΥΡΙΖΑ)</w:t>
      </w:r>
    </w:p>
    <w:p w14:paraId="60188567"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lastRenderedPageBreak/>
        <w:t xml:space="preserve">ΠΡΟΕΔΡΟΣ (Νικόλαος </w:t>
      </w:r>
      <w:proofErr w:type="spellStart"/>
      <w:r>
        <w:rPr>
          <w:rFonts w:eastAsia="Times New Roman" w:cs="Times New Roman"/>
          <w:b/>
          <w:bCs/>
          <w:shd w:val="clear" w:color="auto" w:fill="FFFFFF"/>
        </w:rPr>
        <w:t>Βούτση</w:t>
      </w:r>
      <w:r>
        <w:rPr>
          <w:rFonts w:eastAsia="Times New Roman" w:cs="Times New Roman"/>
          <w:b/>
          <w:bCs/>
          <w:shd w:val="clear" w:color="auto" w:fill="FFFFFF"/>
        </w:rPr>
        <w:t>ς</w:t>
      </w:r>
      <w:proofErr w:type="spellEnd"/>
      <w:r>
        <w:rPr>
          <w:rFonts w:eastAsia="Times New Roman" w:cs="Times New Roman"/>
          <w:b/>
          <w:bCs/>
          <w:shd w:val="clear" w:color="auto" w:fill="FFFFFF"/>
        </w:rPr>
        <w:t>):</w:t>
      </w:r>
      <w:r>
        <w:rPr>
          <w:rFonts w:eastAsia="Times New Roman" w:cs="Times New Roman"/>
          <w:bCs/>
          <w:shd w:val="clear" w:color="auto" w:fill="FFFFFF"/>
        </w:rPr>
        <w:t xml:space="preserve"> Κάντε ησυχία, παρακαλώ. </w:t>
      </w:r>
    </w:p>
    <w:p w14:paraId="60188568"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ΚΥΡΙΑΚΟΣ ΜΗΤΣΟΤΑΚΗΣ (Πρόεδρος της Νέας Δημοκρατίας): </w:t>
      </w:r>
      <w:r>
        <w:rPr>
          <w:rFonts w:eastAsia="Times New Roman" w:cs="Times New Roman"/>
          <w:bCs/>
          <w:shd w:val="clear" w:color="auto" w:fill="FFFFFF"/>
        </w:rPr>
        <w:t>Και μιας και κάνατε αναφορά στη συνέντευξή μου στο «</w:t>
      </w:r>
      <w:r>
        <w:rPr>
          <w:rFonts w:eastAsia="Times New Roman" w:cs="Times New Roman"/>
          <w:bCs/>
          <w:shd w:val="clear" w:color="auto" w:fill="FFFFFF"/>
          <w:lang w:val="en-US"/>
        </w:rPr>
        <w:t>POLITICO</w:t>
      </w:r>
      <w:r>
        <w:rPr>
          <w:rFonts w:eastAsia="Times New Roman" w:cs="Times New Roman"/>
          <w:bCs/>
          <w:shd w:val="clear" w:color="auto" w:fill="FFFFFF"/>
        </w:rPr>
        <w:t>», την οποία αμφιβάλλω αν μπήκατε στον κόπο να διαβάσετε, κύριε Τσίπρα, στο «</w:t>
      </w:r>
      <w:r>
        <w:rPr>
          <w:rFonts w:eastAsia="Times New Roman" w:cs="Times New Roman"/>
          <w:bCs/>
          <w:shd w:val="clear" w:color="auto" w:fill="FFFFFF"/>
          <w:lang w:val="en-US"/>
        </w:rPr>
        <w:t>POLITICO</w:t>
      </w:r>
      <w:r>
        <w:rPr>
          <w:rFonts w:eastAsia="Times New Roman" w:cs="Times New Roman"/>
          <w:bCs/>
          <w:shd w:val="clear" w:color="auto" w:fill="FFFFFF"/>
        </w:rPr>
        <w:t xml:space="preserve">» υπήρχε ένα </w:t>
      </w:r>
      <w:r>
        <w:rPr>
          <w:rFonts w:eastAsia="Times New Roman"/>
          <w:bCs/>
          <w:shd w:val="clear" w:color="auto" w:fill="FFFFFF"/>
        </w:rPr>
        <w:t>άρθρο</w:t>
      </w:r>
      <w:r>
        <w:rPr>
          <w:rFonts w:eastAsia="Times New Roman" w:cs="Times New Roman"/>
          <w:bCs/>
          <w:shd w:val="clear" w:color="auto" w:fill="FFFFFF"/>
        </w:rPr>
        <w:t xml:space="preserve">, το οποίο χρησιμοποίησε κάποιες δικές μου φράσεις, στις οποίες επιμένω απόλυτα. Η τρομοκρατία στην Ελλάδα, θα το επαναλάβω για άλλη μια φορά -όχι η βία, μη συγχέετε δύο διαφορετικά πράγματα- με μια εξαίρεση και την ανέφερα στο </w:t>
      </w:r>
      <w:r>
        <w:rPr>
          <w:rFonts w:eastAsia="Times New Roman"/>
          <w:bCs/>
          <w:shd w:val="clear" w:color="auto" w:fill="FFFFFF"/>
        </w:rPr>
        <w:t>άρθρο,</w:t>
      </w:r>
      <w:r>
        <w:rPr>
          <w:rFonts w:eastAsia="Times New Roman" w:cs="Times New Roman"/>
          <w:bCs/>
          <w:shd w:val="clear" w:color="auto" w:fill="FFFFFF"/>
        </w:rPr>
        <w:t xml:space="preserve"> την τραγική δολοφονία</w:t>
      </w:r>
      <w:r>
        <w:rPr>
          <w:rFonts w:eastAsia="Times New Roman" w:cs="Times New Roman"/>
          <w:bCs/>
          <w:shd w:val="clear" w:color="auto" w:fill="FFFFFF"/>
        </w:rPr>
        <w:t xml:space="preserve"> του Παύλου Φύσσα, είχε προέλευση από τη μήτρα της άκρας Αριστεράς, είτε σας αρέσει είτε όχι. </w:t>
      </w:r>
    </w:p>
    <w:p w14:paraId="60188569" w14:textId="77777777" w:rsidR="00396B82" w:rsidRDefault="00B34233">
      <w:pPr>
        <w:spacing w:after="0"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6018856A" w14:textId="77777777" w:rsidR="00396B82" w:rsidRDefault="00B34233">
      <w:pPr>
        <w:spacing w:after="0" w:line="600" w:lineRule="auto"/>
        <w:ind w:firstLine="709"/>
        <w:contextualSpacing/>
        <w:jc w:val="center"/>
        <w:rPr>
          <w:rFonts w:eastAsia="Times New Roman" w:cs="Times New Roman"/>
          <w:bCs/>
          <w:shd w:val="clear" w:color="auto" w:fill="FFFFFF"/>
        </w:rPr>
      </w:pPr>
      <w:r>
        <w:rPr>
          <w:rFonts w:eastAsia="Times New Roman" w:cs="Times New Roman"/>
          <w:bCs/>
          <w:shd w:val="clear" w:color="auto" w:fill="FFFFFF"/>
        </w:rPr>
        <w:t>(Θόρυβος - έντονες διαμαρτυρίες από την πτέρυγα του ΣΥΡΙΖΑ)</w:t>
      </w:r>
    </w:p>
    <w:p w14:paraId="6018856B" w14:textId="77777777" w:rsidR="00396B82" w:rsidRDefault="00B34233">
      <w:pPr>
        <w:spacing w:after="0" w:line="600" w:lineRule="auto"/>
        <w:ind w:firstLine="720"/>
        <w:contextualSpacing/>
        <w:jc w:val="both"/>
        <w:rPr>
          <w:rFonts w:eastAsia="Times New Roman" w:cs="Times New Roman"/>
          <w:b/>
          <w:bCs/>
          <w:shd w:val="clear" w:color="auto" w:fill="FFFFFF"/>
        </w:rPr>
      </w:pPr>
      <w:r>
        <w:rPr>
          <w:rFonts w:eastAsia="Times New Roman" w:cs="Times New Roman"/>
          <w:b/>
          <w:bCs/>
          <w:shd w:val="clear" w:color="auto" w:fill="FFFFFF"/>
        </w:rPr>
        <w:t xml:space="preserve">ΦΩΤΕΙΝΗ ΒΑΚΗ: </w:t>
      </w:r>
      <w:r>
        <w:rPr>
          <w:rFonts w:eastAsia="Times New Roman" w:cs="Times New Roman"/>
          <w:bCs/>
          <w:shd w:val="clear" w:color="auto" w:fill="FFFFFF"/>
        </w:rPr>
        <w:t>Ντροπή σου!</w:t>
      </w:r>
    </w:p>
    <w:p w14:paraId="6018856C"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ΚΥΡΙΑΚΟΣ ΜΗΤΣΟΤΑΚΗΣ (Πρόεδρος της Νέας Δημοκρατίας): </w:t>
      </w:r>
      <w:r>
        <w:rPr>
          <w:rFonts w:eastAsia="Times New Roman" w:cs="Times New Roman"/>
          <w:bCs/>
          <w:shd w:val="clear" w:color="auto" w:fill="FFFFFF"/>
        </w:rPr>
        <w:t xml:space="preserve">Θα πείτε σε μένα «ντροπή σου;» Σε μένα; Δεν ντρέπεστε λίγο; Αυτή ήταν η ιδεολογική μήτρα της τρομοκρατίας. </w:t>
      </w:r>
    </w:p>
    <w:p w14:paraId="6018856D" w14:textId="77777777" w:rsidR="00396B82" w:rsidRDefault="00B34233">
      <w:pPr>
        <w:spacing w:after="0" w:line="600" w:lineRule="auto"/>
        <w:ind w:firstLine="720"/>
        <w:contextualSpacing/>
        <w:jc w:val="center"/>
        <w:rPr>
          <w:rFonts w:eastAsia="Times New Roman" w:cs="Times New Roman"/>
          <w:bCs/>
          <w:shd w:val="clear" w:color="auto" w:fill="FFFFFF"/>
        </w:rPr>
      </w:pPr>
      <w:r>
        <w:rPr>
          <w:rFonts w:eastAsia="Times New Roman" w:cs="Times New Roman"/>
          <w:bCs/>
          <w:shd w:val="clear" w:color="auto" w:fill="FFFFFF"/>
        </w:rPr>
        <w:lastRenderedPageBreak/>
        <w:t>(Θόρυβος - έντονες διαμαρτυρίες από την πτέρυγα του ΣΥΡΙΖΑ)</w:t>
      </w:r>
    </w:p>
    <w:p w14:paraId="6018856E" w14:textId="77777777" w:rsidR="00396B82" w:rsidRDefault="00B34233">
      <w:pPr>
        <w:spacing w:after="0" w:line="600" w:lineRule="auto"/>
        <w:ind w:firstLine="720"/>
        <w:contextualSpacing/>
        <w:jc w:val="both"/>
        <w:rPr>
          <w:rFonts w:eastAsia="Times New Roman" w:cs="Times New Roman"/>
          <w:b/>
          <w:bCs/>
          <w:szCs w:val="24"/>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 xml:space="preserve">): </w:t>
      </w:r>
      <w:r>
        <w:rPr>
          <w:rFonts w:eastAsia="Times New Roman" w:cs="Times New Roman"/>
          <w:bCs/>
          <w:szCs w:val="24"/>
          <w:shd w:val="clear" w:color="auto" w:fill="FFFFFF"/>
        </w:rPr>
        <w:t xml:space="preserve">Κάντε </w:t>
      </w:r>
      <w:r>
        <w:rPr>
          <w:rFonts w:eastAsia="Times New Roman" w:cs="Times New Roman"/>
          <w:bCs/>
          <w:szCs w:val="24"/>
          <w:shd w:val="clear" w:color="auto" w:fill="FFFFFF"/>
        </w:rPr>
        <w:t>ησυχία!</w:t>
      </w:r>
    </w:p>
    <w:p w14:paraId="6018856F"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ΑΝΑΣΤΑΣΙΑ ΓΚΑΡΑ: </w:t>
      </w:r>
      <w:r>
        <w:rPr>
          <w:rFonts w:eastAsia="Times New Roman" w:cs="Times New Roman"/>
          <w:bCs/>
          <w:shd w:val="clear" w:color="auto" w:fill="FFFFFF"/>
        </w:rPr>
        <w:t>Όλα τα εγκλήματα έγιναν από τη Δεξιά. Ντροπή σου!</w:t>
      </w:r>
    </w:p>
    <w:p w14:paraId="60188570" w14:textId="77777777" w:rsidR="00396B82" w:rsidRDefault="00B34233">
      <w:pPr>
        <w:spacing w:after="0" w:line="600" w:lineRule="auto"/>
        <w:ind w:firstLine="720"/>
        <w:contextualSpacing/>
        <w:jc w:val="both"/>
        <w:rPr>
          <w:rFonts w:eastAsia="Times New Roman" w:cs="Times New Roman"/>
          <w:bCs/>
          <w:szCs w:val="24"/>
          <w:shd w:val="clear" w:color="auto" w:fill="FFFFFF"/>
        </w:rPr>
      </w:pPr>
      <w:r>
        <w:rPr>
          <w:rFonts w:eastAsia="Times New Roman" w:cs="Times New Roman"/>
          <w:b/>
          <w:bCs/>
          <w:shd w:val="clear" w:color="auto" w:fill="FFFFFF"/>
        </w:rPr>
        <w:t xml:space="preserve">ΚΥΡΙΑΚΟΣ ΜΗΤΣΟΤΑΚΗΣ (Πρόεδρος της Νέας Δημοκρατίας): </w:t>
      </w:r>
      <w:r>
        <w:rPr>
          <w:rFonts w:eastAsia="Times New Roman" w:cs="Times New Roman"/>
          <w:bCs/>
          <w:szCs w:val="24"/>
          <w:shd w:val="clear" w:color="auto" w:fill="FFFFFF"/>
        </w:rPr>
        <w:t>Η «17 Νοέμβρη» εξ όσων θυμάμαι…</w:t>
      </w:r>
    </w:p>
    <w:p w14:paraId="60188571" w14:textId="77777777" w:rsidR="00396B82" w:rsidRDefault="00B34233">
      <w:pPr>
        <w:spacing w:after="0" w:line="600" w:lineRule="auto"/>
        <w:ind w:firstLine="720"/>
        <w:contextualSpacing/>
        <w:jc w:val="center"/>
        <w:rPr>
          <w:rFonts w:eastAsia="Times New Roman" w:cs="Times New Roman"/>
          <w:bCs/>
          <w:shd w:val="clear" w:color="auto" w:fill="FFFFFF"/>
        </w:rPr>
      </w:pPr>
      <w:r>
        <w:rPr>
          <w:rFonts w:eastAsia="Times New Roman" w:cs="Times New Roman"/>
          <w:bCs/>
          <w:shd w:val="clear" w:color="auto" w:fill="FFFFFF"/>
        </w:rPr>
        <w:t>(Θόρυβος από την πτέρυγα του ΣΥΡΙΖΑ)</w:t>
      </w:r>
    </w:p>
    <w:p w14:paraId="60188572" w14:textId="77777777" w:rsidR="00396B82" w:rsidRDefault="00B34233">
      <w:pPr>
        <w:spacing w:after="0" w:line="600" w:lineRule="auto"/>
        <w:ind w:firstLine="720"/>
        <w:contextualSpacing/>
        <w:jc w:val="both"/>
        <w:rPr>
          <w:rFonts w:eastAsia="Times New Roman" w:cs="Times New Roman"/>
          <w:bCs/>
          <w:szCs w:val="24"/>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w:t>
      </w:r>
      <w:r>
        <w:rPr>
          <w:rFonts w:eastAsia="Times New Roman" w:cs="Times New Roman"/>
          <w:bCs/>
          <w:szCs w:val="24"/>
          <w:shd w:val="clear" w:color="auto" w:fill="FFFFFF"/>
        </w:rPr>
        <w:t>Κάντε ησυχία, παρακαλώ. Σταματ</w:t>
      </w:r>
      <w:r>
        <w:rPr>
          <w:rFonts w:eastAsia="Times New Roman" w:cs="Times New Roman"/>
          <w:bCs/>
          <w:szCs w:val="24"/>
          <w:shd w:val="clear" w:color="auto" w:fill="FFFFFF"/>
        </w:rPr>
        <w:t>ήστε!</w:t>
      </w:r>
    </w:p>
    <w:p w14:paraId="60188573" w14:textId="77777777" w:rsidR="00396B82" w:rsidRDefault="00B34233">
      <w:pPr>
        <w:spacing w:after="0" w:line="600" w:lineRule="auto"/>
        <w:ind w:firstLine="720"/>
        <w:contextualSpacing/>
        <w:jc w:val="both"/>
        <w:rPr>
          <w:rFonts w:eastAsia="Times New Roman" w:cs="Times New Roman"/>
          <w:bCs/>
          <w:szCs w:val="24"/>
          <w:shd w:val="clear" w:color="auto" w:fill="FFFFFF"/>
        </w:rPr>
      </w:pPr>
      <w:r>
        <w:rPr>
          <w:rFonts w:eastAsia="Times New Roman" w:cs="Times New Roman"/>
          <w:b/>
          <w:bCs/>
          <w:shd w:val="clear" w:color="auto" w:fill="FFFFFF"/>
        </w:rPr>
        <w:t xml:space="preserve">ΚΥΡΙΑΚΟΣ ΜΗΤΣΟΤΑΚΗΣ (Πρόεδρος της Νέας Δημοκρατίας): </w:t>
      </w:r>
      <w:r>
        <w:rPr>
          <w:rFonts w:eastAsia="Times New Roman" w:cs="Times New Roman"/>
          <w:bCs/>
          <w:szCs w:val="24"/>
          <w:shd w:val="clear" w:color="auto" w:fill="FFFFFF"/>
        </w:rPr>
        <w:t>Πολύ ευέξαπτοι είστε. Γιατί φωνάζετε;</w:t>
      </w:r>
    </w:p>
    <w:p w14:paraId="60188574" w14:textId="77777777" w:rsidR="00396B82" w:rsidRDefault="00B34233">
      <w:pPr>
        <w:spacing w:after="0" w:line="600" w:lineRule="auto"/>
        <w:ind w:firstLine="720"/>
        <w:contextualSpacing/>
        <w:jc w:val="both"/>
        <w:rPr>
          <w:rFonts w:eastAsia="Times New Roman" w:cs="Times New Roman"/>
          <w:bCs/>
          <w:szCs w:val="24"/>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w:t>
      </w:r>
      <w:r>
        <w:rPr>
          <w:rFonts w:eastAsia="Times New Roman" w:cs="Times New Roman"/>
          <w:bCs/>
          <w:szCs w:val="24"/>
          <w:shd w:val="clear" w:color="auto" w:fill="FFFFFF"/>
        </w:rPr>
        <w:t>Παρακαλώ μη φωνάζετε.</w:t>
      </w:r>
    </w:p>
    <w:p w14:paraId="60188575"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ΚΥΡΙΑΚΟΣ ΜΗΤΣΟΤΑΚΗΣ (Πρόεδρος της Νέας Δημοκρατίας): </w:t>
      </w:r>
      <w:r>
        <w:rPr>
          <w:rFonts w:eastAsia="Times New Roman" w:cs="Times New Roman"/>
          <w:bCs/>
          <w:shd w:val="clear" w:color="auto" w:fill="FFFFFF"/>
        </w:rPr>
        <w:t xml:space="preserve">Έχετε αντιληφθεί σε ποιον μιλάτε; Έχετε αντιληφθεί ότι </w:t>
      </w:r>
      <w:r>
        <w:rPr>
          <w:rFonts w:eastAsia="Times New Roman" w:cs="Times New Roman"/>
          <w:bCs/>
          <w:shd w:val="clear" w:color="auto" w:fill="FFFFFF"/>
        </w:rPr>
        <w:t xml:space="preserve">μιλάτε σε κάποιον ο οποίος </w:t>
      </w:r>
      <w:r>
        <w:rPr>
          <w:rFonts w:eastAsia="Times New Roman"/>
          <w:bCs/>
          <w:shd w:val="clear" w:color="auto" w:fill="FFFFFF"/>
        </w:rPr>
        <w:t>έχει</w:t>
      </w:r>
      <w:r>
        <w:rPr>
          <w:rFonts w:eastAsia="Times New Roman" w:cs="Times New Roman"/>
          <w:bCs/>
          <w:shd w:val="clear" w:color="auto" w:fill="FFFFFF"/>
        </w:rPr>
        <w:t xml:space="preserve"> θρηνήσει θύματα από αυτήν την </w:t>
      </w:r>
      <w:proofErr w:type="spellStart"/>
      <w:r>
        <w:rPr>
          <w:rFonts w:eastAsia="Times New Roman" w:cs="Times New Roman"/>
          <w:bCs/>
          <w:shd w:val="clear" w:color="auto" w:fill="FFFFFF"/>
        </w:rPr>
        <w:t>τρομολογία</w:t>
      </w:r>
      <w:proofErr w:type="spellEnd"/>
      <w:r>
        <w:rPr>
          <w:rFonts w:eastAsia="Times New Roman" w:cs="Times New Roman"/>
          <w:bCs/>
          <w:shd w:val="clear" w:color="auto" w:fill="FFFFFF"/>
        </w:rPr>
        <w:t xml:space="preserve">; </w:t>
      </w:r>
    </w:p>
    <w:p w14:paraId="60188576"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ΠΑΝΑΓΙΩΤΗΣ </w:t>
      </w:r>
      <w:r>
        <w:rPr>
          <w:rFonts w:eastAsia="Times New Roman" w:cs="Times New Roman"/>
          <w:b/>
          <w:bCs/>
          <w:shd w:val="clear" w:color="auto" w:fill="FFFFFF"/>
        </w:rPr>
        <w:t xml:space="preserve">(ΠΑΝΟΣ) </w:t>
      </w:r>
      <w:r>
        <w:rPr>
          <w:rFonts w:eastAsia="Times New Roman" w:cs="Times New Roman"/>
          <w:b/>
          <w:bCs/>
          <w:shd w:val="clear" w:color="auto" w:fill="FFFFFF"/>
        </w:rPr>
        <w:t xml:space="preserve">ΣΚΟΥΡΟΛΙΑΚΟΣ: </w:t>
      </w:r>
      <w:r>
        <w:rPr>
          <w:rFonts w:eastAsia="Times New Roman" w:cs="Times New Roman"/>
          <w:bCs/>
          <w:shd w:val="clear" w:color="auto" w:fill="FFFFFF"/>
        </w:rPr>
        <w:t>Ωραία τα τιμάτε τα θύματα!</w:t>
      </w:r>
    </w:p>
    <w:p w14:paraId="60188577"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lastRenderedPageBreak/>
        <w:t xml:space="preserve">ΚΥΡΙΑΚΟΣ ΜΗΤΣΟΤΑΚΗΣ (Πρόεδρος της Νέας Δημοκρατίας): </w:t>
      </w:r>
      <w:r>
        <w:rPr>
          <w:rFonts w:eastAsia="Times New Roman" w:cs="Times New Roman"/>
          <w:bCs/>
          <w:shd w:val="clear" w:color="auto" w:fill="FFFFFF"/>
        </w:rPr>
        <w:t>Από εκεί και πέρα, η ιστορία…</w:t>
      </w:r>
    </w:p>
    <w:p w14:paraId="60188578" w14:textId="77777777" w:rsidR="00396B82" w:rsidRDefault="00B34233">
      <w:pPr>
        <w:spacing w:after="0" w:line="600" w:lineRule="auto"/>
        <w:ind w:firstLine="720"/>
        <w:contextualSpacing/>
        <w:jc w:val="center"/>
        <w:rPr>
          <w:rFonts w:eastAsia="Times New Roman" w:cs="Times New Roman"/>
          <w:bCs/>
          <w:shd w:val="clear" w:color="auto" w:fill="FFFFFF"/>
        </w:rPr>
      </w:pPr>
      <w:r>
        <w:rPr>
          <w:rFonts w:eastAsia="Times New Roman" w:cs="Times New Roman"/>
          <w:bCs/>
          <w:shd w:val="clear" w:color="auto" w:fill="FFFFFF"/>
        </w:rPr>
        <w:t xml:space="preserve">(Θόρυβος - έντονες διαμαρτυρίες από </w:t>
      </w:r>
      <w:r>
        <w:rPr>
          <w:rFonts w:eastAsia="Times New Roman" w:cs="Times New Roman"/>
          <w:bCs/>
          <w:shd w:val="clear" w:color="auto" w:fill="FFFFFF"/>
        </w:rPr>
        <w:t>την πτέρυγα του ΣΥΡΙΖΑ)</w:t>
      </w:r>
    </w:p>
    <w:p w14:paraId="60188579"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Μη συνεχίζετε, παρακαλώ. Κύριε </w:t>
      </w:r>
      <w:proofErr w:type="spellStart"/>
      <w:r>
        <w:rPr>
          <w:rFonts w:eastAsia="Times New Roman" w:cs="Times New Roman"/>
          <w:bCs/>
          <w:shd w:val="clear" w:color="auto" w:fill="FFFFFF"/>
        </w:rPr>
        <w:t>Σκουρολιάκο</w:t>
      </w:r>
      <w:proofErr w:type="spellEnd"/>
      <w:r>
        <w:rPr>
          <w:rFonts w:eastAsia="Times New Roman" w:cs="Times New Roman"/>
          <w:bCs/>
          <w:shd w:val="clear" w:color="auto" w:fill="FFFFFF"/>
        </w:rPr>
        <w:t xml:space="preserve">, παρακαλώ. </w:t>
      </w:r>
    </w:p>
    <w:p w14:paraId="6018857A"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ΚΥΡΙΑΚΟΣ ΜΗΤΣΟΤΑΚΗΣ (Πρόεδρος της Νέας Δημοκρατίας): </w:t>
      </w:r>
      <w:r>
        <w:rPr>
          <w:rFonts w:eastAsia="Times New Roman" w:cs="Times New Roman"/>
          <w:bCs/>
          <w:shd w:val="clear" w:color="auto" w:fill="FFFFFF"/>
        </w:rPr>
        <w:t>Από εκεί και πέρα, η ιστορία δεν παραγράφεται. Δυστυχώς…</w:t>
      </w:r>
    </w:p>
    <w:p w14:paraId="6018857B" w14:textId="77777777" w:rsidR="00396B82" w:rsidRDefault="00B34233">
      <w:pPr>
        <w:spacing w:after="0" w:line="600" w:lineRule="auto"/>
        <w:ind w:firstLine="720"/>
        <w:contextualSpacing/>
        <w:jc w:val="center"/>
        <w:rPr>
          <w:rFonts w:eastAsia="Times New Roman" w:cs="Times New Roman"/>
          <w:bCs/>
          <w:shd w:val="clear" w:color="auto" w:fill="FFFFFF"/>
        </w:rPr>
      </w:pPr>
      <w:r>
        <w:rPr>
          <w:rFonts w:eastAsia="Times New Roman" w:cs="Times New Roman"/>
          <w:bCs/>
          <w:shd w:val="clear" w:color="auto" w:fill="FFFFFF"/>
        </w:rPr>
        <w:t>(Θόρυβος από την πτέρυγα του ΣΥΡΙΖΑ)</w:t>
      </w:r>
    </w:p>
    <w:p w14:paraId="6018857C"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Π</w:t>
      </w:r>
      <w:r>
        <w:rPr>
          <w:rFonts w:eastAsia="Times New Roman" w:cs="Times New Roman"/>
          <w:b/>
          <w:bCs/>
          <w:shd w:val="clear" w:color="auto" w:fill="FFFFFF"/>
        </w:rPr>
        <w:t xml:space="preserve">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Σταματήστε!</w:t>
      </w:r>
    </w:p>
    <w:p w14:paraId="6018857D"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ΚΥΡΙΑΚΟΣ ΜΗΤΣΟΤΑΚΗΣ (Πρόεδρος της Νέας Δημοκρατίας): </w:t>
      </w:r>
      <w:r>
        <w:rPr>
          <w:rFonts w:eastAsia="Times New Roman" w:cs="Times New Roman"/>
          <w:bCs/>
          <w:shd w:val="clear" w:color="auto" w:fill="FFFFFF"/>
        </w:rPr>
        <w:t>Κύριε Πρόεδρε</w:t>
      </w:r>
      <w:r>
        <w:rPr>
          <w:rFonts w:eastAsia="Times New Roman" w:cs="Times New Roman"/>
          <w:bCs/>
          <w:shd w:val="clear" w:color="auto" w:fill="FFFFFF"/>
        </w:rPr>
        <w:t>,</w:t>
      </w:r>
      <w:r>
        <w:rPr>
          <w:rFonts w:eastAsia="Times New Roman" w:cs="Times New Roman"/>
          <w:bCs/>
          <w:shd w:val="clear" w:color="auto" w:fill="FFFFFF"/>
        </w:rPr>
        <w:t xml:space="preserve"> ή θα επιβάλετε την τάξη ή θα σταματήσω. Επιτέλους!</w:t>
      </w:r>
    </w:p>
    <w:p w14:paraId="6018857E"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Προσπαθώ. Τι να κάνω; </w:t>
      </w:r>
    </w:p>
    <w:p w14:paraId="6018857F"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ΚΥΡΙΑΚΟΣ ΜΗΤΣΟΤΑΚΗΣ (Πρόεδρος της Νέας Δημοκρ</w:t>
      </w:r>
      <w:r>
        <w:rPr>
          <w:rFonts w:eastAsia="Times New Roman" w:cs="Times New Roman"/>
          <w:b/>
          <w:bCs/>
          <w:shd w:val="clear" w:color="auto" w:fill="FFFFFF"/>
        </w:rPr>
        <w:t xml:space="preserve">ατίας): </w:t>
      </w:r>
      <w:r>
        <w:rPr>
          <w:rFonts w:eastAsia="Times New Roman" w:cs="Times New Roman"/>
          <w:bCs/>
          <w:shd w:val="clear" w:color="auto" w:fill="FFFFFF"/>
        </w:rPr>
        <w:t>Να προσπαθήσετε περισσότερο. Κάντε τη δουλειά σας.</w:t>
      </w:r>
    </w:p>
    <w:p w14:paraId="60188580"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lastRenderedPageBreak/>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Παρακαλώ, κάντε ησυχία. </w:t>
      </w:r>
    </w:p>
    <w:p w14:paraId="60188581"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Ελάτε, συνεχίστε, κύριε Πρόεδρε.</w:t>
      </w:r>
    </w:p>
    <w:p w14:paraId="60188582"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ΚΥΡΙΑΚΟΣ ΜΗΤΣΟΤΑΚΗΣ (Πρόεδρος της Νέας Δημοκρατίας): </w:t>
      </w:r>
      <w:r>
        <w:rPr>
          <w:rFonts w:eastAsia="Times New Roman" w:cs="Times New Roman"/>
          <w:bCs/>
          <w:shd w:val="clear" w:color="auto" w:fill="FFFFFF"/>
        </w:rPr>
        <w:t>Ως προς το ζήτημα της πολιτικής βίας, ήμουν απολύτως σαφή</w:t>
      </w:r>
      <w:r>
        <w:rPr>
          <w:rFonts w:eastAsia="Times New Roman" w:cs="Times New Roman"/>
          <w:bCs/>
          <w:shd w:val="clear" w:color="auto" w:fill="FFFFFF"/>
        </w:rPr>
        <w:t xml:space="preserve">ς. Και εν πάση </w:t>
      </w:r>
      <w:proofErr w:type="spellStart"/>
      <w:r>
        <w:rPr>
          <w:rFonts w:eastAsia="Times New Roman" w:cs="Times New Roman"/>
          <w:bCs/>
          <w:shd w:val="clear" w:color="auto" w:fill="FFFFFF"/>
        </w:rPr>
        <w:t>περιπτώσει</w:t>
      </w:r>
      <w:proofErr w:type="spellEnd"/>
      <w:r>
        <w:rPr>
          <w:rFonts w:eastAsia="Times New Roman" w:cs="Times New Roman"/>
          <w:bCs/>
          <w:shd w:val="clear" w:color="auto" w:fill="FFFFFF"/>
        </w:rPr>
        <w:t>, θέλω να σας θυμίσω…</w:t>
      </w:r>
    </w:p>
    <w:p w14:paraId="60188583"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ΓΕΡΑΣΙΜΟΣ (ΜΑΚΗΣ) ΜΠΑΛΑΟΥΡΑΣ: </w:t>
      </w:r>
      <w:r>
        <w:rPr>
          <w:rFonts w:eastAsia="Times New Roman" w:cs="Times New Roman"/>
          <w:bCs/>
          <w:shd w:val="clear" w:color="auto" w:fill="FFFFFF"/>
        </w:rPr>
        <w:t xml:space="preserve">Ακροδεξιό παραλήρημα. </w:t>
      </w:r>
    </w:p>
    <w:p w14:paraId="60188584"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ΚΥΡΙΑΚΟΣ ΜΗΤΣΟΤΑΚΗΣ (Πρόεδρος της Νέας Δημοκρατίας): </w:t>
      </w:r>
      <w:r>
        <w:rPr>
          <w:rFonts w:eastAsia="Times New Roman" w:cs="Times New Roman"/>
          <w:bCs/>
          <w:shd w:val="clear" w:color="auto" w:fill="FFFFFF"/>
        </w:rPr>
        <w:t>Σας παρακαλώ. Σταματήστε επιτέλους! Για μαζευτείτε λίγο, που θα μου μιλήσετε εμένα για ακροδεξιά. Δεν ν</w:t>
      </w:r>
      <w:r>
        <w:rPr>
          <w:rFonts w:eastAsia="Times New Roman" w:cs="Times New Roman"/>
          <w:bCs/>
          <w:shd w:val="clear" w:color="auto" w:fill="FFFFFF"/>
        </w:rPr>
        <w:t xml:space="preserve">τρέπεστε λίγο! </w:t>
      </w:r>
    </w:p>
    <w:p w14:paraId="60188585"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ΓΕΡΑΣΙΜΟΣ </w:t>
      </w:r>
      <w:r>
        <w:rPr>
          <w:rFonts w:eastAsia="Times New Roman" w:cs="Times New Roman"/>
          <w:b/>
          <w:bCs/>
          <w:shd w:val="clear" w:color="auto" w:fill="FFFFFF"/>
        </w:rPr>
        <w:t xml:space="preserve">(ΜΑΚΗΣ) </w:t>
      </w:r>
      <w:r>
        <w:rPr>
          <w:rFonts w:eastAsia="Times New Roman" w:cs="Times New Roman"/>
          <w:b/>
          <w:bCs/>
          <w:shd w:val="clear" w:color="auto" w:fill="FFFFFF"/>
        </w:rPr>
        <w:t xml:space="preserve">ΜΠΑΛΑΟΥΡΑΣ: </w:t>
      </w:r>
      <w:r>
        <w:rPr>
          <w:rFonts w:eastAsia="Times New Roman" w:cs="Times New Roman"/>
          <w:bCs/>
          <w:shd w:val="clear" w:color="auto" w:fill="FFFFFF"/>
        </w:rPr>
        <w:t>Αυτά που λέτε εσείς!</w:t>
      </w:r>
    </w:p>
    <w:p w14:paraId="60188586"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Παρακαλώ, σταματήστε. Μη διακόπτετε. </w:t>
      </w:r>
    </w:p>
    <w:p w14:paraId="60188587"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ΚΥΡΙΑΚΟΣ ΜΗΤΣΟΤΑΚΗΣ (Πρόεδρος της Νέας Δημοκρατίας): </w:t>
      </w:r>
      <w:r>
        <w:rPr>
          <w:rFonts w:eastAsia="Times New Roman" w:cs="Times New Roman"/>
          <w:bCs/>
          <w:shd w:val="clear" w:color="auto" w:fill="FFFFFF"/>
        </w:rPr>
        <w:t xml:space="preserve">Λυπάμαι, κύριε Πρόεδρε, που για άλλη μια φορά χάνετε πλήρως τον έλεγχο της </w:t>
      </w:r>
      <w:r>
        <w:rPr>
          <w:rFonts w:eastAsia="Times New Roman"/>
          <w:bCs/>
          <w:shd w:val="clear" w:color="auto" w:fill="FFFFFF"/>
        </w:rPr>
        <w:t>συζήτησης,</w:t>
      </w:r>
      <w:r>
        <w:rPr>
          <w:rFonts w:eastAsia="Times New Roman" w:cs="Times New Roman"/>
          <w:bCs/>
          <w:shd w:val="clear" w:color="auto" w:fill="FFFFFF"/>
        </w:rPr>
        <w:t xml:space="preserve"> όταν μιλάω εγώ. Λυπά</w:t>
      </w:r>
      <w:r>
        <w:rPr>
          <w:rFonts w:eastAsia="Times New Roman" w:cs="Times New Roman"/>
          <w:bCs/>
          <w:shd w:val="clear" w:color="auto" w:fill="FFFFFF"/>
        </w:rPr>
        <w:lastRenderedPageBreak/>
        <w:t xml:space="preserve">μαι, πραγματικά. Θα έπρεπε να είστε τουλάχιστον πιο αντικειμενικός στα καθήκοντά σας. Δεν </w:t>
      </w:r>
      <w:proofErr w:type="spellStart"/>
      <w:r>
        <w:rPr>
          <w:rFonts w:eastAsia="Times New Roman" w:cs="Times New Roman"/>
          <w:bCs/>
          <w:shd w:val="clear" w:color="auto" w:fill="FFFFFF"/>
        </w:rPr>
        <w:t>συνέβαιναν</w:t>
      </w:r>
      <w:proofErr w:type="spellEnd"/>
      <w:r>
        <w:rPr>
          <w:rFonts w:eastAsia="Times New Roman" w:cs="Times New Roman"/>
          <w:bCs/>
          <w:shd w:val="clear" w:color="auto" w:fill="FFFFFF"/>
        </w:rPr>
        <w:t xml:space="preserve"> αυτά όταν μιλούσε ο Πρωθυπουργός. </w:t>
      </w:r>
    </w:p>
    <w:p w14:paraId="60188588" w14:textId="77777777" w:rsidR="00396B82" w:rsidRDefault="00B34233">
      <w:pPr>
        <w:spacing w:after="0" w:line="600" w:lineRule="auto"/>
        <w:ind w:firstLine="709"/>
        <w:jc w:val="center"/>
        <w:rPr>
          <w:rFonts w:eastAsia="Times New Roman" w:cs="Times New Roman"/>
        </w:rPr>
      </w:pPr>
      <w:r>
        <w:rPr>
          <w:rFonts w:eastAsia="Times New Roman" w:cs="Times New Roman"/>
        </w:rPr>
        <w:t>(Χειροκροτήματ</w:t>
      </w:r>
      <w:r>
        <w:rPr>
          <w:rFonts w:eastAsia="Times New Roman" w:cs="Times New Roman"/>
        </w:rPr>
        <w:t>α από την πτέρυγα της Νέας Δημοκρατίας)</w:t>
      </w:r>
    </w:p>
    <w:p w14:paraId="60188589"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Επανέρχομαι στον τομέα της οικονομίας. Γιατί, κύριε Τσίπρα, τα επιτόκια δανεισμού -οι αποδόσεις μάλλον- των ελληνικών ομολόγων σήμερα </w:t>
      </w:r>
      <w:r>
        <w:rPr>
          <w:rFonts w:eastAsia="Times New Roman"/>
          <w:bCs/>
          <w:shd w:val="clear" w:color="auto" w:fill="FFFFFF"/>
        </w:rPr>
        <w:t>είναι</w:t>
      </w:r>
      <w:r>
        <w:rPr>
          <w:rFonts w:eastAsia="Times New Roman" w:cs="Times New Roman"/>
          <w:bCs/>
          <w:shd w:val="clear" w:color="auto" w:fill="FFFFFF"/>
        </w:rPr>
        <w:t xml:space="preserve"> τόσο υψηλότερες από ό,τι </w:t>
      </w:r>
      <w:r>
        <w:rPr>
          <w:rFonts w:eastAsia="Times New Roman"/>
          <w:bCs/>
          <w:shd w:val="clear" w:color="auto" w:fill="FFFFFF"/>
        </w:rPr>
        <w:t>είναι</w:t>
      </w:r>
      <w:r>
        <w:rPr>
          <w:rFonts w:eastAsia="Times New Roman" w:cs="Times New Roman"/>
          <w:bCs/>
          <w:shd w:val="clear" w:color="auto" w:fill="FFFFFF"/>
        </w:rPr>
        <w:t xml:space="preserve"> αυτές της Πορτογαλίας, παραδείγματος χάριν; Πράγματι, θέσατε ένα εύλογο ερώτημα: Γιατί όταν τα οικονομικά δεδομένα…Α, δεν ξέρετε; Να σας το πω εγώ. </w:t>
      </w:r>
    </w:p>
    <w:p w14:paraId="6018858A"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ΑΛΕΞΗΣ ΤΣΙΠΡΑΣ (Πρόεδρος της </w:t>
      </w:r>
      <w:r>
        <w:rPr>
          <w:rFonts w:eastAsia="Times New Roman"/>
          <w:b/>
          <w:bCs/>
          <w:shd w:val="clear" w:color="auto" w:fill="FFFFFF"/>
        </w:rPr>
        <w:t>Κυβέρνηση</w:t>
      </w:r>
      <w:r>
        <w:rPr>
          <w:rFonts w:eastAsia="Times New Roman" w:cs="Times New Roman"/>
          <w:b/>
          <w:bCs/>
          <w:shd w:val="clear" w:color="auto" w:fill="FFFFFF"/>
        </w:rPr>
        <w:t>ς):</w:t>
      </w:r>
      <w:r>
        <w:rPr>
          <w:rFonts w:eastAsia="Times New Roman" w:cs="Times New Roman"/>
          <w:bCs/>
          <w:shd w:val="clear" w:color="auto" w:fill="FFFFFF"/>
        </w:rPr>
        <w:t xml:space="preserve"> Ξέρω, αλλά δεν παρεμβαίνω, γιατί </w:t>
      </w:r>
      <w:r>
        <w:rPr>
          <w:rFonts w:eastAsia="Times New Roman"/>
          <w:bCs/>
          <w:shd w:val="clear" w:color="auto" w:fill="FFFFFF"/>
        </w:rPr>
        <w:t>είναι</w:t>
      </w:r>
      <w:r>
        <w:rPr>
          <w:rFonts w:eastAsia="Times New Roman" w:cs="Times New Roman"/>
          <w:bCs/>
          <w:shd w:val="clear" w:color="auto" w:fill="FFFFFF"/>
        </w:rPr>
        <w:t xml:space="preserve"> προφανής η απάντηση. </w:t>
      </w:r>
    </w:p>
    <w:p w14:paraId="6018858B"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ΚΥΡ</w:t>
      </w:r>
      <w:r>
        <w:rPr>
          <w:rFonts w:eastAsia="Times New Roman" w:cs="Times New Roman"/>
          <w:b/>
          <w:bCs/>
          <w:shd w:val="clear" w:color="auto" w:fill="FFFFFF"/>
        </w:rPr>
        <w:t xml:space="preserve">ΙΑΚΟΣ ΜΗΤΣΟΤΑΚΗΣ (Πρόεδρος της Νέας Δημοκρατίας): </w:t>
      </w:r>
      <w:r>
        <w:rPr>
          <w:rFonts w:eastAsia="Times New Roman" w:cs="Times New Roman"/>
          <w:bCs/>
          <w:shd w:val="clear" w:color="auto" w:fill="FFFFFF"/>
        </w:rPr>
        <w:t xml:space="preserve">Θα σας απαντήσω εγώ, λοιπόν. Η απάντηση </w:t>
      </w:r>
      <w:r>
        <w:rPr>
          <w:rFonts w:eastAsia="Times New Roman"/>
          <w:bCs/>
          <w:shd w:val="clear" w:color="auto" w:fill="FFFFFF"/>
        </w:rPr>
        <w:t>είναι</w:t>
      </w:r>
      <w:r>
        <w:rPr>
          <w:rFonts w:eastAsia="Times New Roman" w:cs="Times New Roman"/>
          <w:bCs/>
          <w:shd w:val="clear" w:color="auto" w:fill="FFFFFF"/>
        </w:rPr>
        <w:t xml:space="preserve"> προφανής, ότι σήμερα δεν εμπιστεύονται οι ξένοι επενδυτές τη δικιά σας </w:t>
      </w:r>
      <w:r>
        <w:rPr>
          <w:rFonts w:eastAsia="Times New Roman"/>
          <w:bCs/>
          <w:shd w:val="clear" w:color="auto" w:fill="FFFFFF"/>
        </w:rPr>
        <w:t>Κυβέρνηση,</w:t>
      </w:r>
      <w:r>
        <w:rPr>
          <w:rFonts w:eastAsia="Times New Roman" w:cs="Times New Roman"/>
          <w:bCs/>
          <w:shd w:val="clear" w:color="auto" w:fill="FFFFFF"/>
        </w:rPr>
        <w:t xml:space="preserve"> όταν μιλάτε για ανάπτυξη και επενδύσεις, επειδή έχετε ένα εξαιρετικά βεβαρημέν</w:t>
      </w:r>
      <w:r>
        <w:rPr>
          <w:rFonts w:eastAsia="Times New Roman" w:cs="Times New Roman"/>
          <w:bCs/>
          <w:shd w:val="clear" w:color="auto" w:fill="FFFFFF"/>
        </w:rPr>
        <w:t xml:space="preserve">ο παρελθόν. </w:t>
      </w:r>
      <w:r>
        <w:rPr>
          <w:rFonts w:eastAsia="Times New Roman"/>
          <w:bCs/>
          <w:shd w:val="clear" w:color="auto" w:fill="FFFFFF"/>
        </w:rPr>
        <w:t>Είναι</w:t>
      </w:r>
      <w:r>
        <w:rPr>
          <w:rFonts w:eastAsia="Times New Roman" w:cs="Times New Roman"/>
          <w:bCs/>
          <w:shd w:val="clear" w:color="auto" w:fill="FFFFFF"/>
        </w:rPr>
        <w:t xml:space="preserve"> απλά τα πράγματα, κύριε Τσίπρα. </w:t>
      </w:r>
    </w:p>
    <w:p w14:paraId="6018858C" w14:textId="77777777" w:rsidR="00396B82" w:rsidRDefault="00B34233">
      <w:pPr>
        <w:spacing w:after="0" w:line="600" w:lineRule="auto"/>
        <w:ind w:firstLine="720"/>
        <w:contextualSpacing/>
        <w:jc w:val="both"/>
        <w:rPr>
          <w:rFonts w:eastAsia="Times New Roman" w:cs="Times New Roman"/>
          <w:b/>
          <w:bCs/>
          <w:shd w:val="clear" w:color="auto" w:fill="FFFFFF"/>
        </w:rPr>
      </w:pPr>
      <w:r>
        <w:rPr>
          <w:rFonts w:eastAsia="Times New Roman" w:cs="Times New Roman"/>
          <w:bCs/>
          <w:shd w:val="clear" w:color="auto" w:fill="FFFFFF"/>
        </w:rPr>
        <w:lastRenderedPageBreak/>
        <w:t xml:space="preserve">Ξέρετε, δεν μπορείτε να κάνετε μονίμως στροφές </w:t>
      </w:r>
      <w:proofErr w:type="spellStart"/>
      <w:r>
        <w:rPr>
          <w:rFonts w:eastAsia="Times New Roman" w:cs="Times New Roman"/>
          <w:bCs/>
          <w:shd w:val="clear" w:color="auto" w:fill="FFFFFF"/>
        </w:rPr>
        <w:t>εκατόν</w:t>
      </w:r>
      <w:proofErr w:type="spellEnd"/>
      <w:r>
        <w:rPr>
          <w:rFonts w:eastAsia="Times New Roman" w:cs="Times New Roman"/>
          <w:bCs/>
          <w:shd w:val="clear" w:color="auto" w:fill="FFFFFF"/>
        </w:rPr>
        <w:t xml:space="preserve"> ογδόντα -και όχι τριακοσίων εξήντα- μοιρών. Η εμπιστοσύνη, που </w:t>
      </w:r>
      <w:r>
        <w:rPr>
          <w:rFonts w:eastAsia="Times New Roman"/>
          <w:bCs/>
          <w:shd w:val="clear" w:color="auto" w:fill="FFFFFF"/>
        </w:rPr>
        <w:t>είναι</w:t>
      </w:r>
      <w:r>
        <w:rPr>
          <w:rFonts w:eastAsia="Times New Roman" w:cs="Times New Roman"/>
          <w:bCs/>
          <w:shd w:val="clear" w:color="auto" w:fill="FFFFFF"/>
        </w:rPr>
        <w:t xml:space="preserve"> η μαγική λέξη, για να πέσουν επιτέλους οι αποδόσεις των ομολόγων, δεν χτίζεται με </w:t>
      </w:r>
      <w:r>
        <w:rPr>
          <w:rFonts w:eastAsia="Times New Roman" w:cs="Times New Roman"/>
          <w:bCs/>
          <w:shd w:val="clear" w:color="auto" w:fill="FFFFFF"/>
        </w:rPr>
        <w:t>Υπουργούς σας -δεν τον βλέπω και εδώ πέρα- που χαρακτηρίζουν «</w:t>
      </w:r>
      <w:r>
        <w:rPr>
          <w:rFonts w:eastAsia="Times New Roman" w:cs="Times New Roman"/>
          <w:bCs/>
          <w:shd w:val="clear" w:color="auto" w:fill="FFFFFF"/>
          <w:lang w:val="en-US"/>
        </w:rPr>
        <w:t>light</w:t>
      </w:r>
      <w:r>
        <w:rPr>
          <w:rFonts w:eastAsia="Times New Roman" w:cs="Times New Roman"/>
          <w:bCs/>
          <w:shd w:val="clear" w:color="auto" w:fill="FFFFFF"/>
        </w:rPr>
        <w:t xml:space="preserve"> προσαρμογή» τα μέτρα 14,5 δισεκατομμυρίων ευρώ και τη δέσμευση για εξοντωτικά πρωτογενή πλεονάσματα 3,5% του ΑΕΠ. </w:t>
      </w:r>
    </w:p>
    <w:p w14:paraId="6018858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Και βέβαια, εμπιστοσύνη δεν χτίζεται με Υπουργούς σας -θα έρθω πάλι σε αυ</w:t>
      </w:r>
      <w:r>
        <w:rPr>
          <w:rFonts w:eastAsia="Times New Roman" w:cs="Times New Roman"/>
          <w:szCs w:val="24"/>
        </w:rPr>
        <w:t xml:space="preserve">τό το θέμα στη συνέχεια- οι οποίοι μιλούν με έγκλειστους στις φυλακές. Είναι μια πολιτική γενικότερης ανοχής απέναντι στα ζητήματα νόμου και τάξης, η οποία εκφράζεται σε κάθε δημόσια τοποθέτησή σας. </w:t>
      </w:r>
    </w:p>
    <w:p w14:paraId="6018858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Κι επειδή η εμπιστοσύνη μακροπρόθεσμα δεν έρχεται, θα με</w:t>
      </w:r>
      <w:r>
        <w:rPr>
          <w:rFonts w:eastAsia="Times New Roman" w:cs="Times New Roman"/>
          <w:szCs w:val="24"/>
        </w:rPr>
        <w:t>ίνετε –και θα μείνουμε δυστυχώς ως χώρα- μόνο με το ενδιαφέρον βραχυπρόθεσμων κερδοσκοπικών κεφαλαίων. Πράγματι, τέτοια κεφάλαια σε μια ρηχή αγορά μπορούν να μετακινήσουν την καμπύλη των ομολόγων. Δεν είναι, όμως, αυτό το οποίο χρειάζεται σήμερα η χώρα, κύ</w:t>
      </w:r>
      <w:r>
        <w:rPr>
          <w:rFonts w:eastAsia="Times New Roman" w:cs="Times New Roman"/>
          <w:szCs w:val="24"/>
        </w:rPr>
        <w:t xml:space="preserve">ριε Τσίπρα. Η χώρα χρειάζεται μια έκρηξη άμεσων ξένων επενδύσεων. Ο μόνος παράγοντας που μπορεί να προκαλέσει αυτήν την έκρηξη είναι μια πολιτική αλλαγή, διότι </w:t>
      </w:r>
      <w:r>
        <w:rPr>
          <w:rFonts w:eastAsia="Times New Roman" w:cs="Times New Roman"/>
          <w:szCs w:val="24"/>
        </w:rPr>
        <w:lastRenderedPageBreak/>
        <w:t>δεν σας εμπιστεύονται οι επενδυτές, διότι σε αντίθεση με αυτά, τα οποία εσείς λέτε, οι επενδυτές</w:t>
      </w:r>
      <w:r>
        <w:rPr>
          <w:rFonts w:eastAsia="Times New Roman" w:cs="Times New Roman"/>
          <w:szCs w:val="24"/>
        </w:rPr>
        <w:t xml:space="preserve"> δεν ξεχνούν τη συμπεριφορά σας και τον τρόπο με τον οποίο φερθήκατε το πρώτο εξάμηνο του 2015.</w:t>
      </w:r>
    </w:p>
    <w:p w14:paraId="6018858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Θέλω να δώσω και μια απάντηση -γιατί έχω κουραστεί να το ακούω- στο ζήτημα της πρόσβασης των ανασφάλιστων στην υγεία. Εξακολουθείτε, κύριε Τσίπρα και κύριοι συν</w:t>
      </w:r>
      <w:r>
        <w:rPr>
          <w:rFonts w:eastAsia="Times New Roman" w:cs="Times New Roman"/>
          <w:szCs w:val="24"/>
        </w:rPr>
        <w:t xml:space="preserve">άδελφοι του ΣΥΡΙΖΑ, να λέτε ψέματα για το ζήτημα αυτό. </w:t>
      </w:r>
    </w:p>
    <w:p w14:paraId="6018859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Θα καταθέσω, λοιπόν, στα Πρακτικά την κοινή υπουργική απόφαση, υπογεγραμμένη από τον κ. </w:t>
      </w:r>
      <w:proofErr w:type="spellStart"/>
      <w:r>
        <w:rPr>
          <w:rFonts w:eastAsia="Times New Roman" w:cs="Times New Roman"/>
          <w:szCs w:val="24"/>
        </w:rPr>
        <w:t>Σταϊκούρα</w:t>
      </w:r>
      <w:proofErr w:type="spellEnd"/>
      <w:r>
        <w:rPr>
          <w:rFonts w:eastAsia="Times New Roman" w:cs="Times New Roman"/>
          <w:szCs w:val="24"/>
        </w:rPr>
        <w:t xml:space="preserve">, τον κ. Βορίδη και τον κ. </w:t>
      </w:r>
      <w:proofErr w:type="spellStart"/>
      <w:r>
        <w:rPr>
          <w:rFonts w:eastAsia="Times New Roman" w:cs="Times New Roman"/>
          <w:szCs w:val="24"/>
        </w:rPr>
        <w:t>Βρούτση</w:t>
      </w:r>
      <w:proofErr w:type="spellEnd"/>
      <w:r>
        <w:rPr>
          <w:rFonts w:eastAsia="Times New Roman" w:cs="Times New Roman"/>
          <w:szCs w:val="24"/>
        </w:rPr>
        <w:t>, με ημερομηνία 28 Ιουνίου 2014, «οι ανασφάλιστοι Έλληνες πολίτες, οι</w:t>
      </w:r>
      <w:r>
        <w:rPr>
          <w:rFonts w:eastAsia="Times New Roman" w:cs="Times New Roman"/>
          <w:szCs w:val="24"/>
        </w:rPr>
        <w:t xml:space="preserve"> νομίμως διαμένοντες στην ελληνική επικράτεια ομογενείς κλπ. δικαιούνται δωρεάν φαρμακευτική φροντίδα». </w:t>
      </w:r>
    </w:p>
    <w:p w14:paraId="6018859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(Στο σημείο αυτό ο Πρόεδρος της Νέας Δημοκρατίας κ. Κυριάκος Μητσοτάκης καταθέτει για τα Πρακτικά το προαναφερθέν έγγραφο, το οποίο βρίσκεται στο αρχεί</w:t>
      </w:r>
      <w:r>
        <w:rPr>
          <w:rFonts w:eastAsia="Times New Roman" w:cs="Times New Roman"/>
          <w:szCs w:val="24"/>
        </w:rPr>
        <w:t>ο του Τμήματος Γραμματείας της Διεύθυνσης Στενογραφίας και Πρακτικών της Βουλής)</w:t>
      </w:r>
    </w:p>
    <w:p w14:paraId="60188592" w14:textId="77777777" w:rsidR="00396B82" w:rsidRDefault="00B34233">
      <w:pPr>
        <w:tabs>
          <w:tab w:val="left" w:pos="1752"/>
        </w:tabs>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60188593" w14:textId="77777777" w:rsidR="00396B82" w:rsidRDefault="00B34233">
      <w:pPr>
        <w:tabs>
          <w:tab w:val="left" w:pos="1752"/>
        </w:tabs>
        <w:spacing w:after="0" w:line="600" w:lineRule="auto"/>
        <w:ind w:firstLine="720"/>
        <w:jc w:val="both"/>
        <w:rPr>
          <w:rFonts w:eastAsia="Times New Roman" w:cs="Times New Roman"/>
          <w:szCs w:val="24"/>
        </w:rPr>
      </w:pPr>
      <w:r>
        <w:rPr>
          <w:rFonts w:eastAsia="Times New Roman" w:cs="Times New Roman"/>
          <w:szCs w:val="24"/>
        </w:rPr>
        <w:t xml:space="preserve">Σταματήστε λοιπόν, κύριε Τσίπρα, να λέτε ψέματα. </w:t>
      </w:r>
    </w:p>
    <w:p w14:paraId="60188594" w14:textId="77777777" w:rsidR="00396B82" w:rsidRDefault="00B34233">
      <w:pPr>
        <w:tabs>
          <w:tab w:val="left" w:pos="1752"/>
        </w:tabs>
        <w:spacing w:after="0"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 xml:space="preserve">Εσείς λέτε ψέματα. Δεν το εφαρμόσατε ποτέ. </w:t>
      </w:r>
    </w:p>
    <w:p w14:paraId="60188595"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ΠΡΟΕΔΡΟΣ</w:t>
      </w:r>
      <w:r>
        <w:rPr>
          <w:rFonts w:eastAsia="Times New Roman" w:cs="Times New Roman"/>
          <w:b/>
          <w:szCs w:val="24"/>
        </w:rPr>
        <w:t xml:space="preserve">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σταματήστε. </w:t>
      </w:r>
    </w:p>
    <w:p w14:paraId="60188596"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 xml:space="preserve">Παρασύρεστε και λέτε ψέματα. </w:t>
      </w:r>
    </w:p>
    <w:p w14:paraId="60188597"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Σταματήστε να ψεύδεστε. </w:t>
      </w:r>
    </w:p>
    <w:p w14:paraId="60188598" w14:textId="77777777" w:rsidR="00396B82" w:rsidRDefault="00B34233">
      <w:pPr>
        <w:tabs>
          <w:tab w:val="left" w:pos="1752"/>
        </w:tabs>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60188599"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Σταματήστε, σας παρακαλώ. </w:t>
      </w:r>
    </w:p>
    <w:p w14:paraId="6018859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Αυτή η συζήτηση έχει επαναληφθεί εδώ. Σταματήστε. Είναι γνωστά αυτά. </w:t>
      </w:r>
    </w:p>
    <w:p w14:paraId="6018859B"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Έχουμε έναν Πρωθυπουργό, ο οποίος μονίμως ψάχνει να βρει δικαιολογίες για όλα. Εσείς, κύριε Τσίπρα, δεν φταίτε ποτέ για τίποτα. Για τ</w:t>
      </w:r>
      <w:r>
        <w:rPr>
          <w:rFonts w:eastAsia="Times New Roman" w:cs="Times New Roman"/>
          <w:szCs w:val="24"/>
        </w:rPr>
        <w:t xml:space="preserve">ην αποτυχία στη διαπραγμάτευση φταίει η Αντιπολίτευση. Για τα </w:t>
      </w:r>
      <w:proofErr w:type="spellStart"/>
      <w:r>
        <w:rPr>
          <w:rFonts w:eastAsia="Times New Roman" w:cs="Times New Roman"/>
          <w:szCs w:val="24"/>
        </w:rPr>
        <w:t>capital</w:t>
      </w:r>
      <w:proofErr w:type="spellEnd"/>
      <w:r>
        <w:rPr>
          <w:rFonts w:eastAsia="Times New Roman" w:cs="Times New Roman"/>
          <w:szCs w:val="24"/>
        </w:rPr>
        <w:t xml:space="preserve"> </w:t>
      </w:r>
      <w:proofErr w:type="spellStart"/>
      <w:r>
        <w:rPr>
          <w:rFonts w:eastAsia="Times New Roman" w:cs="Times New Roman"/>
          <w:szCs w:val="24"/>
        </w:rPr>
        <w:t>controls</w:t>
      </w:r>
      <w:proofErr w:type="spellEnd"/>
      <w:r>
        <w:rPr>
          <w:rFonts w:eastAsia="Times New Roman" w:cs="Times New Roman"/>
          <w:szCs w:val="24"/>
        </w:rPr>
        <w:t xml:space="preserve"> φταίνε οι κακοί ξένοι και όχι </w:t>
      </w:r>
      <w:r>
        <w:rPr>
          <w:rFonts w:eastAsia="Times New Roman" w:cs="Times New Roman"/>
          <w:szCs w:val="24"/>
        </w:rPr>
        <w:lastRenderedPageBreak/>
        <w:t xml:space="preserve">εσείς, ο κ. </w:t>
      </w:r>
      <w:proofErr w:type="spellStart"/>
      <w:r>
        <w:rPr>
          <w:rFonts w:eastAsia="Times New Roman" w:cs="Times New Roman"/>
          <w:szCs w:val="24"/>
        </w:rPr>
        <w:t>Βαρουφάκης</w:t>
      </w:r>
      <w:proofErr w:type="spellEnd"/>
      <w:r>
        <w:rPr>
          <w:rFonts w:eastAsia="Times New Roman" w:cs="Times New Roman"/>
          <w:szCs w:val="24"/>
        </w:rPr>
        <w:t xml:space="preserve"> και το έγκλημα του δημοψηφίσματος. Για τον εκτροχιασμό του πρώτου εξαμήνου, πάλι φταίει ο κ. </w:t>
      </w:r>
      <w:proofErr w:type="spellStart"/>
      <w:r>
        <w:rPr>
          <w:rFonts w:eastAsia="Times New Roman" w:cs="Times New Roman"/>
          <w:szCs w:val="24"/>
        </w:rPr>
        <w:t>Βαρουφάκης</w:t>
      </w:r>
      <w:proofErr w:type="spellEnd"/>
      <w:r>
        <w:rPr>
          <w:rFonts w:eastAsia="Times New Roman" w:cs="Times New Roman"/>
          <w:szCs w:val="24"/>
        </w:rPr>
        <w:t>, λες και δεν τον είχ</w:t>
      </w:r>
      <w:r>
        <w:rPr>
          <w:rFonts w:eastAsia="Times New Roman" w:cs="Times New Roman"/>
          <w:szCs w:val="24"/>
        </w:rPr>
        <w:t xml:space="preserve">ατε διορίσει εσείς. </w:t>
      </w:r>
    </w:p>
    <w:p w14:paraId="6018859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Ξέχασα, συγγνώμη. Για την ανομία στα πανεπιστήμια φταίει το ότι δεν υπάρχει ένα ρωμαλέο φοιτητικό κίνημα. </w:t>
      </w:r>
    </w:p>
    <w:p w14:paraId="6018859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Είμαστε σοβαροί, κυρίες και κύριοι συνάδελφοι; Πώς τα λέτε αυτά τα πράγματα; Έχετε κάνει λάστιχο το άσυλο και μιλάτε για ρωμαλέο</w:t>
      </w:r>
      <w:r>
        <w:rPr>
          <w:rFonts w:eastAsia="Times New Roman" w:cs="Times New Roman"/>
          <w:szCs w:val="24"/>
        </w:rPr>
        <w:t xml:space="preserve"> φοιτητικό κίνημα; </w:t>
      </w:r>
    </w:p>
    <w:p w14:paraId="6018859E" w14:textId="77777777" w:rsidR="00396B82" w:rsidRDefault="00B34233">
      <w:pPr>
        <w:tabs>
          <w:tab w:val="left" w:pos="1752"/>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018859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Έχετε παραδώσει τα πανεπιστήμια στην ανομία, στο εμπόριο ναρκωτικών, τα έχετε κάνει κέντρα κατασκευής μολότοφ. Αυτό εννοείτε, κύριε Τσίπρα, όταν λέτε ότι υπάρχει καινοτομία στα πανεπ</w:t>
      </w:r>
      <w:r>
        <w:rPr>
          <w:rFonts w:eastAsia="Times New Roman" w:cs="Times New Roman"/>
          <w:szCs w:val="24"/>
        </w:rPr>
        <w:t xml:space="preserve">ιστήμια; Τι πράγματα είναι αυτά; </w:t>
      </w:r>
    </w:p>
    <w:p w14:paraId="601885A0" w14:textId="77777777" w:rsidR="00396B82" w:rsidRDefault="00B34233">
      <w:pPr>
        <w:tabs>
          <w:tab w:val="left" w:pos="1752"/>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01885A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Να το θυμηθώ κι αυτό. Για τα θύματα της εγκληματικότητας φταίει η κακιά στιγμή. </w:t>
      </w:r>
    </w:p>
    <w:p w14:paraId="601885A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Αναλάβετε επιτέλους, κύριε Τσίπρα, τις ευθύνες σας και σταματήστε να είστε ένα παρατηρη</w:t>
      </w:r>
      <w:r>
        <w:rPr>
          <w:rFonts w:eastAsia="Times New Roman" w:cs="Times New Roman"/>
          <w:szCs w:val="24"/>
        </w:rPr>
        <w:t xml:space="preserve">τής της κατάστασης της χώρας. Λυπάμαι που το λέω, αλλά είστε ένας Πρωθυπουργός πολύ κατώτερος των περιστάσεων. </w:t>
      </w:r>
    </w:p>
    <w:p w14:paraId="601885A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Έρχομαι τώρα –και κλείνω με αυτό- στα ζητήματα με τα οποία κλείσατε κι εσείς τη δευτερολογία σας. Κοιτάξτε, εγώ σας έκανα μια σειρά από πολύ συγ</w:t>
      </w:r>
      <w:r>
        <w:rPr>
          <w:rFonts w:eastAsia="Times New Roman" w:cs="Times New Roman"/>
          <w:szCs w:val="24"/>
        </w:rPr>
        <w:t xml:space="preserve">κεκριμένα ερωτήματα. Τα επαναλαμβάνω: Γνωρίζατε ότι ο κ. Καμμένος συνομιλούσε με έναν ισοβίτη; Σας ρωτώ ευθέως. Το γνωρίζετε, ναι ή όχι; Περιμένω μια απάντηση. </w:t>
      </w:r>
    </w:p>
    <w:p w14:paraId="601885A4"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Τον ισοβίτη του…</w:t>
      </w:r>
    </w:p>
    <w:p w14:paraId="601885A5"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w:t>
      </w:r>
      <w:r>
        <w:rPr>
          <w:rFonts w:eastAsia="Times New Roman" w:cs="Times New Roman"/>
          <w:b/>
          <w:szCs w:val="24"/>
        </w:rPr>
        <w:t xml:space="preserve">ας Δημοκρατίας): </w:t>
      </w:r>
      <w:r>
        <w:rPr>
          <w:rFonts w:eastAsia="Times New Roman" w:cs="Times New Roman"/>
          <w:szCs w:val="24"/>
        </w:rPr>
        <w:t xml:space="preserve">Πείτε το. Δεν είναι κακό. </w:t>
      </w:r>
    </w:p>
    <w:p w14:paraId="601885A6"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Πείτε το να τελειώνουμε. Γνώριζες ή δεν γνώριζες; Ήλθε η ώρα της αλήθειας!</w:t>
      </w:r>
    </w:p>
    <w:p w14:paraId="601885A7"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Πες μας. Το ήξερες;</w:t>
      </w:r>
    </w:p>
    <w:p w14:paraId="601885A8" w14:textId="77777777" w:rsidR="00396B82" w:rsidRDefault="00B34233">
      <w:pPr>
        <w:tabs>
          <w:tab w:val="left" w:pos="1752"/>
        </w:tabs>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601885A9"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ησυχί</w:t>
      </w:r>
      <w:r>
        <w:rPr>
          <w:rFonts w:eastAsia="Times New Roman" w:cs="Times New Roman"/>
          <w:szCs w:val="24"/>
        </w:rPr>
        <w:t xml:space="preserve">α. </w:t>
      </w:r>
    </w:p>
    <w:p w14:paraId="601885A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Κύριε Γεωργιάδη, παρακαλώ.</w:t>
      </w:r>
    </w:p>
    <w:p w14:paraId="601885AB"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Διότι εδώ δύο τινά συμβαίνουν. Ή το γνωρίζατε, οπότε έχουμε ανάμειξη σε επίπεδο Πρωθυπουργού σε μια υπόθεση άκρως προβληματική ή δεν το γνωρίζατε, οπότε ο κ. Καμμένος έχει </w:t>
      </w:r>
      <w:r>
        <w:rPr>
          <w:rFonts w:eastAsia="Times New Roman" w:cs="Times New Roman"/>
          <w:szCs w:val="24"/>
        </w:rPr>
        <w:t xml:space="preserve">αυτονομηθεί πλήρως και κακώς απολαμβάνει της εμπιστοσύνης σας. </w:t>
      </w:r>
    </w:p>
    <w:p w14:paraId="601885A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Καταλάβετέ το, κύριε Τσίπρα: Δεν είναι φυσιολογικό -κι ανοίγω μια παρένθεση- όσο αγαθές κι αν είναι οι προθέσεις κάποιου, να συνομιλεί ένας Υπουργός με έναν καταδικασμένο ισοβίτη. Το αντιλαμβά</w:t>
      </w:r>
      <w:r>
        <w:rPr>
          <w:rFonts w:eastAsia="Times New Roman" w:cs="Times New Roman"/>
          <w:szCs w:val="24"/>
        </w:rPr>
        <w:t xml:space="preserve">νεστε αυτό που λέω; Το καταλαβαίνετε; </w:t>
      </w:r>
    </w:p>
    <w:p w14:paraId="601885A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Θέλω να σας ρωτήσω ευθέως: Καταλαβαίνετε ότι δεν είναι φυσιολογικό και ότι δεν συμβαίνει σε δημοκρατικές χώρες αυτό το πράγμα; Το αντιλαμβάνεστε ή όχι; Ή σας φαίνεται κι αυτό κανονικό; Διότι θα μας τρελάνετε τελείως ε</w:t>
      </w:r>
      <w:r>
        <w:rPr>
          <w:rFonts w:eastAsia="Times New Roman" w:cs="Times New Roman"/>
          <w:szCs w:val="24"/>
        </w:rPr>
        <w:t xml:space="preserve">δώ πέρα. </w:t>
      </w:r>
    </w:p>
    <w:p w14:paraId="601885AE" w14:textId="77777777" w:rsidR="00396B82" w:rsidRDefault="00B34233">
      <w:pPr>
        <w:tabs>
          <w:tab w:val="left" w:pos="1752"/>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01885AF" w14:textId="77777777" w:rsidR="00396B82" w:rsidRDefault="00B34233">
      <w:pPr>
        <w:tabs>
          <w:tab w:val="left" w:pos="2820"/>
        </w:tabs>
        <w:spacing w:after="0" w:line="600" w:lineRule="auto"/>
        <w:ind w:firstLine="720"/>
        <w:jc w:val="both"/>
        <w:rPr>
          <w:rFonts w:eastAsia="Times New Roman"/>
          <w:szCs w:val="24"/>
        </w:rPr>
      </w:pPr>
      <w:r>
        <w:rPr>
          <w:rFonts w:eastAsia="Times New Roman"/>
          <w:szCs w:val="24"/>
        </w:rPr>
        <w:t xml:space="preserve">Έρχεται ένας Υπουργός και συνομιλεί δώδεκα φορές με έναν ισοβίτη. </w:t>
      </w:r>
    </w:p>
    <w:p w14:paraId="601885B0" w14:textId="77777777" w:rsidR="00396B82" w:rsidRDefault="00B34233">
      <w:pPr>
        <w:tabs>
          <w:tab w:val="left" w:pos="2820"/>
        </w:tabs>
        <w:spacing w:after="0" w:line="600" w:lineRule="auto"/>
        <w:ind w:firstLine="720"/>
        <w:jc w:val="both"/>
        <w:rPr>
          <w:rFonts w:eastAsia="Times New Roman"/>
          <w:szCs w:val="24"/>
        </w:rPr>
      </w:pPr>
      <w:r>
        <w:rPr>
          <w:rFonts w:eastAsia="Times New Roman"/>
          <w:szCs w:val="24"/>
        </w:rPr>
        <w:lastRenderedPageBreak/>
        <w:t xml:space="preserve">Δεν ξέρω. Συνομιλείτε τακτικά με ισοβίτες, κύριε </w:t>
      </w:r>
      <w:proofErr w:type="spellStart"/>
      <w:r>
        <w:rPr>
          <w:rFonts w:eastAsia="Times New Roman"/>
          <w:szCs w:val="24"/>
        </w:rPr>
        <w:t>Καμμένε</w:t>
      </w:r>
      <w:proofErr w:type="spellEnd"/>
      <w:r>
        <w:rPr>
          <w:rFonts w:eastAsia="Times New Roman"/>
          <w:szCs w:val="24"/>
        </w:rPr>
        <w:t>; Μπορεί να έχετε ενδιαφέρον και για άλλες υποθέσεις δικαιοσύνης.</w:t>
      </w:r>
    </w:p>
    <w:p w14:paraId="601885B1" w14:textId="77777777" w:rsidR="00396B82" w:rsidRDefault="00B34233">
      <w:pPr>
        <w:tabs>
          <w:tab w:val="left" w:pos="2820"/>
        </w:tabs>
        <w:spacing w:after="0"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Ανεξαρτήτων Ελλήνων):</w:t>
      </w:r>
      <w:r>
        <w:rPr>
          <w:rFonts w:eastAsia="Times New Roman"/>
          <w:szCs w:val="24"/>
        </w:rPr>
        <w:t xml:space="preserve"> Με έναν μίλαγα κάποτε.</w:t>
      </w:r>
    </w:p>
    <w:p w14:paraId="601885B2" w14:textId="77777777" w:rsidR="00396B82" w:rsidRDefault="00B34233">
      <w:pPr>
        <w:tabs>
          <w:tab w:val="left" w:pos="2820"/>
        </w:tabs>
        <w:spacing w:after="0"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Δεν το ξέρω αυτό, αλλά ξέρω ότι σε μία ευνομούμενη πολιτεία, αυτά είναι ζητήματα τα οποία αφορούν στη δ</w:t>
      </w:r>
      <w:r>
        <w:rPr>
          <w:rFonts w:eastAsia="Times New Roman"/>
          <w:szCs w:val="24"/>
        </w:rPr>
        <w:t xml:space="preserve">ικαιοσύνη. </w:t>
      </w:r>
    </w:p>
    <w:p w14:paraId="601885B3" w14:textId="77777777" w:rsidR="00396B82" w:rsidRDefault="00B34233">
      <w:pPr>
        <w:tabs>
          <w:tab w:val="left" w:pos="2820"/>
        </w:tabs>
        <w:spacing w:after="0" w:line="600" w:lineRule="auto"/>
        <w:ind w:firstLine="720"/>
        <w:jc w:val="both"/>
        <w:rPr>
          <w:rFonts w:eastAsia="Times New Roman"/>
          <w:szCs w:val="24"/>
        </w:rPr>
      </w:pPr>
      <w:r>
        <w:rPr>
          <w:rFonts w:eastAsia="Times New Roman"/>
          <w:szCs w:val="24"/>
        </w:rPr>
        <w:t>Η διάκριση των εξουσιών, κύριε Τσίπρα, ακριβώς αυτό το νόημα έχει. Δεν γίνεται καθ’ οποιονδήποτε τρόπο η εκτελεστική εξουσία να παρεμβαίνει σε μια ανοικτή δικαστική έρευνα, όποιες κι αν είναι και όσο αγαθές κι αν είναι –να το δεχτώ κι αυτό- οι προθέσεις αυ</w:t>
      </w:r>
      <w:r>
        <w:rPr>
          <w:rFonts w:eastAsia="Times New Roman"/>
          <w:szCs w:val="24"/>
        </w:rPr>
        <w:t xml:space="preserve">τού που εμπλέκεται. Αυτά δεν συμβαίνουν σε δημοκρατικές χώρες. </w:t>
      </w:r>
    </w:p>
    <w:p w14:paraId="601885B4" w14:textId="77777777" w:rsidR="00396B82" w:rsidRDefault="00B34233">
      <w:pPr>
        <w:tabs>
          <w:tab w:val="left" w:pos="2820"/>
        </w:tabs>
        <w:spacing w:after="0"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να σας κάνω και μια ερώτηση, κύριε Τσίπρα. Μπορεί να καταφέρω να εκμαιεύσω και μια απάντηση από εσάς σήμερα. Ο κ. Καμμένος μέσα σε μεγάλη συναισθημα</w:t>
      </w:r>
      <w:r>
        <w:rPr>
          <w:rFonts w:eastAsia="Times New Roman"/>
          <w:szCs w:val="24"/>
        </w:rPr>
        <w:lastRenderedPageBreak/>
        <w:t xml:space="preserve">τική φόρτιση μάς ζήτησε </w:t>
      </w:r>
      <w:r>
        <w:rPr>
          <w:rFonts w:eastAsia="Times New Roman"/>
          <w:szCs w:val="24"/>
        </w:rPr>
        <w:t xml:space="preserve">να προχωρήσουμε στη σύσταση </w:t>
      </w:r>
      <w:r>
        <w:rPr>
          <w:rFonts w:eastAsia="Times New Roman"/>
          <w:szCs w:val="24"/>
        </w:rPr>
        <w:t>προανακριτικής επιτροπής</w:t>
      </w:r>
      <w:r>
        <w:rPr>
          <w:rFonts w:eastAsia="Times New Roman"/>
          <w:szCs w:val="24"/>
        </w:rPr>
        <w:t xml:space="preserve">. Δεν χρειάζεται να πάμε μέχρι εκεί. Συμφωνείτε να γίνει </w:t>
      </w:r>
      <w:r>
        <w:rPr>
          <w:rFonts w:eastAsia="Times New Roman"/>
          <w:szCs w:val="24"/>
        </w:rPr>
        <w:t xml:space="preserve">εξεταστική επιτροπή </w:t>
      </w:r>
      <w:r>
        <w:rPr>
          <w:rFonts w:eastAsia="Times New Roman"/>
          <w:szCs w:val="24"/>
        </w:rPr>
        <w:t>για το ζήτημα αυτό;</w:t>
      </w:r>
    </w:p>
    <w:p w14:paraId="601885B5" w14:textId="77777777" w:rsidR="00396B82" w:rsidRDefault="00B34233">
      <w:pPr>
        <w:tabs>
          <w:tab w:val="left" w:pos="2820"/>
        </w:tabs>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01885B6" w14:textId="77777777" w:rsidR="00396B82" w:rsidRDefault="00B34233">
      <w:pPr>
        <w:tabs>
          <w:tab w:val="left" w:pos="2820"/>
        </w:tabs>
        <w:spacing w:after="0" w:line="600" w:lineRule="auto"/>
        <w:ind w:firstLine="720"/>
        <w:jc w:val="both"/>
        <w:rPr>
          <w:rFonts w:eastAsia="Times New Roman"/>
          <w:szCs w:val="24"/>
        </w:rPr>
      </w:pPr>
      <w:r>
        <w:rPr>
          <w:rFonts w:eastAsia="Times New Roman"/>
          <w:szCs w:val="24"/>
        </w:rPr>
        <w:t xml:space="preserve"> Εγώ άκουσα πράγματα, κύριε </w:t>
      </w:r>
      <w:proofErr w:type="spellStart"/>
      <w:r>
        <w:rPr>
          <w:rFonts w:eastAsia="Times New Roman"/>
          <w:szCs w:val="24"/>
        </w:rPr>
        <w:t>Καμμένε</w:t>
      </w:r>
      <w:proofErr w:type="spellEnd"/>
      <w:r>
        <w:rPr>
          <w:rFonts w:eastAsia="Times New Roman"/>
          <w:szCs w:val="24"/>
        </w:rPr>
        <w:t>, τα οποία μου προ</w:t>
      </w:r>
      <w:r>
        <w:rPr>
          <w:rFonts w:eastAsia="Times New Roman"/>
          <w:szCs w:val="24"/>
        </w:rPr>
        <w:t xml:space="preserve">κάλεσαν εντύπωση. </w:t>
      </w:r>
    </w:p>
    <w:p w14:paraId="601885B7" w14:textId="77777777" w:rsidR="00396B82" w:rsidRDefault="00B34233">
      <w:pPr>
        <w:tabs>
          <w:tab w:val="left" w:pos="2820"/>
        </w:tabs>
        <w:spacing w:after="0"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Ανεξαρτήτων Ελλήνων):</w:t>
      </w:r>
      <w:r>
        <w:rPr>
          <w:rFonts w:eastAsia="Times New Roman"/>
          <w:szCs w:val="24"/>
        </w:rPr>
        <w:t xml:space="preserve"> … (</w:t>
      </w:r>
      <w:r>
        <w:rPr>
          <w:rFonts w:eastAsia="Times New Roman"/>
          <w:szCs w:val="24"/>
        </w:rPr>
        <w:t xml:space="preserve">δεν </w:t>
      </w:r>
      <w:r>
        <w:rPr>
          <w:rFonts w:eastAsia="Times New Roman"/>
          <w:szCs w:val="24"/>
        </w:rPr>
        <w:t>ακούστηκε)</w:t>
      </w:r>
    </w:p>
    <w:p w14:paraId="601885B8" w14:textId="77777777" w:rsidR="00396B82" w:rsidRDefault="00B34233">
      <w:pPr>
        <w:tabs>
          <w:tab w:val="left" w:pos="2820"/>
        </w:tabs>
        <w:spacing w:after="0"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Για την υπόθεση αυτή του </w:t>
      </w:r>
      <w:r>
        <w:rPr>
          <w:rFonts w:eastAsia="Times New Roman"/>
          <w:szCs w:val="24"/>
        </w:rPr>
        <w:t>«</w:t>
      </w:r>
      <w:r>
        <w:rPr>
          <w:rFonts w:eastAsia="Times New Roman"/>
          <w:szCs w:val="24"/>
          <w:lang w:val="en-US"/>
        </w:rPr>
        <w:t>N</w:t>
      </w:r>
      <w:r>
        <w:rPr>
          <w:rFonts w:eastAsia="Times New Roman"/>
          <w:szCs w:val="24"/>
        </w:rPr>
        <w:t>ΟΟ</w:t>
      </w:r>
      <w:r>
        <w:rPr>
          <w:rFonts w:eastAsia="Times New Roman"/>
          <w:szCs w:val="24"/>
          <w:lang w:val="en-US"/>
        </w:rPr>
        <w:t>R</w:t>
      </w:r>
      <w:r w:rsidRPr="003B4C9B">
        <w:rPr>
          <w:rFonts w:eastAsia="Times New Roman"/>
          <w:szCs w:val="24"/>
        </w:rPr>
        <w:t>.</w:t>
      </w:r>
      <w:r>
        <w:rPr>
          <w:rFonts w:eastAsia="Times New Roman"/>
          <w:szCs w:val="24"/>
        </w:rPr>
        <w:t>1»</w:t>
      </w:r>
      <w:r>
        <w:rPr>
          <w:rFonts w:eastAsia="Times New Roman"/>
          <w:szCs w:val="24"/>
        </w:rPr>
        <w:t xml:space="preserve">. </w:t>
      </w:r>
    </w:p>
    <w:p w14:paraId="601885B9" w14:textId="77777777" w:rsidR="00396B82" w:rsidRDefault="00B34233">
      <w:pPr>
        <w:tabs>
          <w:tab w:val="left" w:pos="2820"/>
        </w:tabs>
        <w:spacing w:after="0" w:line="600" w:lineRule="auto"/>
        <w:ind w:firstLine="720"/>
        <w:jc w:val="both"/>
        <w:rPr>
          <w:rFonts w:eastAsia="Times New Roman"/>
          <w:szCs w:val="24"/>
        </w:rPr>
      </w:pPr>
      <w:r>
        <w:rPr>
          <w:rFonts w:eastAsia="Times New Roman"/>
          <w:szCs w:val="24"/>
        </w:rPr>
        <w:t>Άκουσα πράγματα, τα οποία είναι περίπου ανατριχιαστικ</w:t>
      </w:r>
      <w:r>
        <w:rPr>
          <w:rFonts w:eastAsia="Times New Roman"/>
          <w:szCs w:val="24"/>
        </w:rPr>
        <w:t>ά. Άκουσα, παραδείγματος χάρ</w:t>
      </w:r>
      <w:r>
        <w:rPr>
          <w:rFonts w:eastAsia="Times New Roman"/>
          <w:szCs w:val="24"/>
        </w:rPr>
        <w:t>ιν</w:t>
      </w:r>
      <w:r>
        <w:rPr>
          <w:rFonts w:eastAsia="Times New Roman"/>
          <w:szCs w:val="24"/>
        </w:rPr>
        <w:t>, ότι ο κ. Καμμένος έχει στην κατοχή του…</w:t>
      </w:r>
    </w:p>
    <w:p w14:paraId="601885BA" w14:textId="77777777" w:rsidR="00396B82" w:rsidRDefault="00B34233">
      <w:pPr>
        <w:tabs>
          <w:tab w:val="left" w:pos="2820"/>
        </w:tabs>
        <w:spacing w:after="0"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 </w:t>
      </w:r>
      <w:r>
        <w:rPr>
          <w:rFonts w:eastAsia="Times New Roman"/>
          <w:b/>
          <w:szCs w:val="24"/>
        </w:rPr>
        <w:t>Πρόεδρος των Ανεξαρτήτων Ελλήνων):</w:t>
      </w:r>
      <w:r>
        <w:rPr>
          <w:rFonts w:eastAsia="Times New Roman"/>
          <w:szCs w:val="24"/>
        </w:rPr>
        <w:t xml:space="preserve"> … (</w:t>
      </w:r>
      <w:r>
        <w:rPr>
          <w:rFonts w:eastAsia="Times New Roman"/>
          <w:szCs w:val="24"/>
        </w:rPr>
        <w:t xml:space="preserve">δεν </w:t>
      </w:r>
      <w:r>
        <w:rPr>
          <w:rFonts w:eastAsia="Times New Roman"/>
          <w:szCs w:val="24"/>
        </w:rPr>
        <w:t xml:space="preserve">ακούστηκε) </w:t>
      </w:r>
    </w:p>
    <w:p w14:paraId="601885BB" w14:textId="77777777" w:rsidR="00396B82" w:rsidRDefault="00B34233">
      <w:pPr>
        <w:tabs>
          <w:tab w:val="left" w:pos="2820"/>
        </w:tabs>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Κύριε Πρόεδρε, έχετε και δευτερολογία.</w:t>
      </w:r>
    </w:p>
    <w:p w14:paraId="601885BC" w14:textId="77777777" w:rsidR="00396B82" w:rsidRDefault="00B34233">
      <w:pPr>
        <w:tabs>
          <w:tab w:val="left" w:pos="2820"/>
        </w:tabs>
        <w:spacing w:after="0" w:line="600" w:lineRule="auto"/>
        <w:ind w:firstLine="720"/>
        <w:jc w:val="both"/>
        <w:rPr>
          <w:rFonts w:eastAsia="Times New Roman"/>
          <w:szCs w:val="24"/>
        </w:rPr>
      </w:pPr>
      <w:r>
        <w:rPr>
          <w:rFonts w:eastAsia="Times New Roman"/>
          <w:b/>
          <w:szCs w:val="24"/>
        </w:rPr>
        <w:t xml:space="preserve">ΚΥΡΙΑΚΟΣ ΜΗΤΣΟΤΑΚΗΣ </w:t>
      </w:r>
      <w:r>
        <w:rPr>
          <w:rFonts w:eastAsia="Times New Roman"/>
          <w:b/>
          <w:szCs w:val="24"/>
        </w:rPr>
        <w:t>(Πρόεδρος της Νέας Δημοκρατίας):</w:t>
      </w:r>
      <w:r>
        <w:rPr>
          <w:rFonts w:eastAsia="Times New Roman"/>
          <w:szCs w:val="24"/>
        </w:rPr>
        <w:t xml:space="preserve"> Άκουσα ότι ο κ. Καμμένος έχει στην κατοχή του, </w:t>
      </w:r>
      <w:r>
        <w:rPr>
          <w:rFonts w:eastAsia="Times New Roman"/>
          <w:szCs w:val="24"/>
        </w:rPr>
        <w:lastRenderedPageBreak/>
        <w:t>αλλά δεν τις καταθέτει στη Βουλή ή στη δικαιοσύνη, υποκλαπείσες τηλεφωνικές συνομιλίες που εμπλέκονται και Βουλευτές της Νέας Δημοκρατίας. Έτσι είναι; Το είπα καλά;</w:t>
      </w:r>
    </w:p>
    <w:p w14:paraId="601885BD" w14:textId="77777777" w:rsidR="00396B82" w:rsidRDefault="00B34233">
      <w:pPr>
        <w:tabs>
          <w:tab w:val="left" w:pos="2820"/>
        </w:tabs>
        <w:spacing w:after="0" w:line="600" w:lineRule="auto"/>
        <w:ind w:firstLine="720"/>
        <w:jc w:val="both"/>
        <w:rPr>
          <w:rFonts w:eastAsia="Times New Roman"/>
          <w:szCs w:val="24"/>
        </w:rPr>
      </w:pPr>
      <w:r>
        <w:rPr>
          <w:rFonts w:eastAsia="Times New Roman"/>
          <w:b/>
          <w:szCs w:val="24"/>
        </w:rPr>
        <w:t>ΠΑΝΟΣ ΚΑΜΜΕ</w:t>
      </w:r>
      <w:r>
        <w:rPr>
          <w:rFonts w:eastAsia="Times New Roman"/>
          <w:b/>
          <w:szCs w:val="24"/>
        </w:rPr>
        <w:t>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Ανεξαρτήτων Ελλήνων):</w:t>
      </w:r>
      <w:r>
        <w:rPr>
          <w:rFonts w:eastAsia="Times New Roman"/>
          <w:szCs w:val="24"/>
        </w:rPr>
        <w:t xml:space="preserve"> Στο διαδίκτυο είναι.</w:t>
      </w:r>
    </w:p>
    <w:p w14:paraId="601885BE" w14:textId="77777777" w:rsidR="00396B82" w:rsidRDefault="00B34233">
      <w:pPr>
        <w:tabs>
          <w:tab w:val="left" w:pos="2820"/>
        </w:tabs>
        <w:spacing w:after="0"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Όχι, εσείς μας είπατε ότι τις έχετε στην κατοχή σας και δεν τις καταθέτετε. </w:t>
      </w:r>
    </w:p>
    <w:p w14:paraId="601885BF" w14:textId="77777777" w:rsidR="00396B82" w:rsidRDefault="00B34233">
      <w:pPr>
        <w:tabs>
          <w:tab w:val="left" w:pos="2820"/>
        </w:tabs>
        <w:spacing w:after="0"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Ανεξαρτήτων Ελλήνων):</w:t>
      </w:r>
      <w:r>
        <w:rPr>
          <w:rFonts w:eastAsia="Times New Roman"/>
          <w:szCs w:val="24"/>
        </w:rPr>
        <w:t xml:space="preserve"> Στην εποχή σας γίνανε.</w:t>
      </w:r>
    </w:p>
    <w:p w14:paraId="601885C0" w14:textId="77777777" w:rsidR="00396B82" w:rsidRDefault="00B34233">
      <w:pPr>
        <w:tabs>
          <w:tab w:val="left" w:pos="2820"/>
        </w:tabs>
        <w:spacing w:after="0"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Εάν, λοιπόν, κύριε Τσίπρα, αισθάνεστε τόσο σίγουρος γι’ αυτήν την υπόθεση και θεωρείτε λογική την εμπλοκή ενός Υπουργού σας σε μια τόσο προβλη</w:t>
      </w:r>
      <w:r>
        <w:rPr>
          <w:rFonts w:eastAsia="Times New Roman"/>
          <w:szCs w:val="24"/>
        </w:rPr>
        <w:t xml:space="preserve">ματική υπόθεση, ιδού η </w:t>
      </w:r>
      <w:r>
        <w:rPr>
          <w:rFonts w:eastAsia="Times New Roman"/>
          <w:szCs w:val="24"/>
        </w:rPr>
        <w:t>έξο</w:t>
      </w:r>
      <w:r>
        <w:rPr>
          <w:rFonts w:eastAsia="Times New Roman"/>
          <w:szCs w:val="24"/>
        </w:rPr>
        <w:t xml:space="preserve">δος. Ελάτε να φτιάξουμε μια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να συμφωνήσουμε όλοι μαζί, να διαλευκανθεί αυτή η υπόθεση. </w:t>
      </w:r>
    </w:p>
    <w:p w14:paraId="601885C1" w14:textId="77777777" w:rsidR="00396B82" w:rsidRDefault="00B34233">
      <w:pPr>
        <w:tabs>
          <w:tab w:val="left" w:pos="2820"/>
        </w:tabs>
        <w:spacing w:after="0" w:line="600" w:lineRule="auto"/>
        <w:ind w:firstLine="720"/>
        <w:jc w:val="both"/>
        <w:rPr>
          <w:rFonts w:eastAsia="Times New Roman"/>
          <w:szCs w:val="24"/>
        </w:rPr>
      </w:pPr>
      <w:r>
        <w:rPr>
          <w:rFonts w:eastAsia="Times New Roman"/>
          <w:szCs w:val="24"/>
        </w:rPr>
        <w:t xml:space="preserve">Εγώ σας το είπα από την αρχή, κύριε </w:t>
      </w:r>
      <w:proofErr w:type="spellStart"/>
      <w:r>
        <w:rPr>
          <w:rFonts w:eastAsia="Times New Roman"/>
          <w:szCs w:val="24"/>
        </w:rPr>
        <w:t>Καμμένε</w:t>
      </w:r>
      <w:proofErr w:type="spellEnd"/>
      <w:r>
        <w:rPr>
          <w:rFonts w:eastAsia="Times New Roman"/>
          <w:szCs w:val="24"/>
        </w:rPr>
        <w:t>. Εγώ δεν καλύπτω κανέναν σε αυτήν την υπόθεση. Κανέναν δεν καλύπτω και δεν είναι και δουλειά μου να καλύψω κανέναν, διότι στο κάτω-</w:t>
      </w:r>
      <w:r>
        <w:rPr>
          <w:rFonts w:eastAsia="Times New Roman"/>
          <w:szCs w:val="24"/>
        </w:rPr>
        <w:lastRenderedPageBreak/>
        <w:t>κάτω της γραφής η δικαιοσύνη είναι αυτή η οποία θα αποφασίσει ποιος είναι αθώος κ</w:t>
      </w:r>
      <w:r>
        <w:rPr>
          <w:rFonts w:eastAsia="Times New Roman"/>
          <w:szCs w:val="24"/>
        </w:rPr>
        <w:t xml:space="preserve">αι ποιος είναι ένοχος. Δεν μπορώ, όμως, να μην επισημάνω ότι η υπόθεση αυτή του </w:t>
      </w:r>
      <w:r>
        <w:rPr>
          <w:rFonts w:eastAsia="Times New Roman"/>
          <w:szCs w:val="24"/>
        </w:rPr>
        <w:t>«</w:t>
      </w:r>
      <w:r>
        <w:rPr>
          <w:rFonts w:eastAsia="Times New Roman"/>
          <w:szCs w:val="24"/>
          <w:lang w:val="en-US"/>
        </w:rPr>
        <w:t>NOOR</w:t>
      </w:r>
      <w:r>
        <w:rPr>
          <w:rFonts w:eastAsia="Times New Roman"/>
          <w:szCs w:val="24"/>
        </w:rPr>
        <w:t>.1»</w:t>
      </w:r>
      <w:r>
        <w:rPr>
          <w:rFonts w:eastAsia="Times New Roman"/>
          <w:szCs w:val="24"/>
        </w:rPr>
        <w:t xml:space="preserve"> είναι μια υπόθεση</w:t>
      </w:r>
      <w:r>
        <w:rPr>
          <w:rFonts w:eastAsia="Times New Roman"/>
          <w:szCs w:val="24"/>
        </w:rPr>
        <w:t>,</w:t>
      </w:r>
      <w:r>
        <w:rPr>
          <w:rFonts w:eastAsia="Times New Roman"/>
          <w:szCs w:val="24"/>
        </w:rPr>
        <w:t xml:space="preserve"> που είναι γνωστή το πανελλήνιο από το 2014. Κάνω λάθος; Όχι. Πολλά ακούγονται και πολλές φήμες κυκλοφορούν και στον χώρο του διαδικτύου. </w:t>
      </w:r>
    </w:p>
    <w:p w14:paraId="601885C2" w14:textId="77777777" w:rsidR="00396B82" w:rsidRDefault="00B34233">
      <w:pPr>
        <w:tabs>
          <w:tab w:val="left" w:pos="2820"/>
        </w:tabs>
        <w:spacing w:after="0" w:line="600" w:lineRule="auto"/>
        <w:ind w:firstLine="720"/>
        <w:jc w:val="both"/>
        <w:rPr>
          <w:rFonts w:eastAsia="Times New Roman"/>
          <w:szCs w:val="24"/>
        </w:rPr>
      </w:pPr>
      <w:r>
        <w:rPr>
          <w:rFonts w:eastAsia="Times New Roman"/>
          <w:szCs w:val="24"/>
        </w:rPr>
        <w:t>Δεν σας πρ</w:t>
      </w:r>
      <w:r>
        <w:rPr>
          <w:rFonts w:eastAsia="Times New Roman"/>
          <w:szCs w:val="24"/>
        </w:rPr>
        <w:t>οβλημάτισε αυτή η υπόθεση, κύριε Καμμέν</w:t>
      </w:r>
      <w:r>
        <w:rPr>
          <w:rFonts w:eastAsia="Times New Roman"/>
          <w:szCs w:val="24"/>
        </w:rPr>
        <w:t>ο</w:t>
      </w:r>
      <w:r>
        <w:rPr>
          <w:rFonts w:eastAsia="Times New Roman"/>
          <w:szCs w:val="24"/>
        </w:rPr>
        <w:t>, όταν ο κ. Μαρινάκης κατάφερε κι έγινε υπερθεματιστής και πήρε μία τηλεοπτική άδεια; Γιατί ξαφνικά προέκυψε ζήτημα με τον κ. Μαρινάκη μετά την υπόθεση του ΔΟΛ; Εάν πραγματικά υπήρχε τέτοιο ζήτημα, θα έπρεπε –φαντάζο</w:t>
      </w:r>
      <w:r>
        <w:rPr>
          <w:rFonts w:eastAsia="Times New Roman"/>
          <w:szCs w:val="24"/>
        </w:rPr>
        <w:t xml:space="preserve">μαι- τα καμπανάκια να τα είχατε βαρέσει πιο νωρίς. </w:t>
      </w:r>
    </w:p>
    <w:p w14:paraId="601885C3" w14:textId="77777777" w:rsidR="00396B82" w:rsidRDefault="00B34233">
      <w:pPr>
        <w:tabs>
          <w:tab w:val="left" w:pos="709"/>
        </w:tabs>
        <w:spacing w:after="0" w:line="600" w:lineRule="auto"/>
        <w:ind w:firstLine="709"/>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ο κ. Τσίπρας, που εξ όσων γνωρίζω συναντούσε τον κ. Μαρινάκη στο Μέγαρο Μαξίμου, ή αν δεν τον συναντούσε ο κ. Τσίπρας, τον συναντούσε ο κ. Παππάς, γιατί εγώ δεν τον έχω συναντήσει, ο κ</w:t>
      </w:r>
      <w:r>
        <w:rPr>
          <w:rFonts w:eastAsia="Times New Roman"/>
          <w:szCs w:val="24"/>
        </w:rPr>
        <w:t>. Τσίπρας τον συναντούσε…</w:t>
      </w:r>
    </w:p>
    <w:p w14:paraId="601885C4" w14:textId="77777777" w:rsidR="00396B82" w:rsidRDefault="00B34233">
      <w:pPr>
        <w:tabs>
          <w:tab w:val="left" w:pos="2820"/>
        </w:tabs>
        <w:spacing w:after="0"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Ανεξαρτήτων Ελλήνων):</w:t>
      </w:r>
      <w:r>
        <w:rPr>
          <w:rFonts w:eastAsia="Times New Roman"/>
          <w:szCs w:val="24"/>
        </w:rPr>
        <w:t xml:space="preserve"> … (</w:t>
      </w:r>
      <w:r>
        <w:rPr>
          <w:rFonts w:eastAsia="Times New Roman"/>
          <w:szCs w:val="24"/>
        </w:rPr>
        <w:t xml:space="preserve">δεν </w:t>
      </w:r>
      <w:r>
        <w:rPr>
          <w:rFonts w:eastAsia="Times New Roman"/>
          <w:szCs w:val="24"/>
        </w:rPr>
        <w:t>ακούστηκε)</w:t>
      </w:r>
    </w:p>
    <w:p w14:paraId="601885C5" w14:textId="77777777" w:rsidR="00396B82" w:rsidRDefault="00B34233">
      <w:pPr>
        <w:tabs>
          <w:tab w:val="left" w:pos="2820"/>
        </w:tabs>
        <w:spacing w:after="0" w:line="600" w:lineRule="auto"/>
        <w:ind w:firstLine="720"/>
        <w:jc w:val="both"/>
        <w:rPr>
          <w:rFonts w:eastAsia="Times New Roman"/>
          <w:szCs w:val="24"/>
        </w:rPr>
      </w:pPr>
      <w:r>
        <w:rPr>
          <w:rFonts w:eastAsia="Times New Roman"/>
          <w:b/>
          <w:szCs w:val="24"/>
        </w:rPr>
        <w:lastRenderedPageBreak/>
        <w:t>ΚΥΡΙΑΚΟΣ ΜΗΤΣΟΤΑΚΗΣ (Πρόεδρος της Νέας Δημοκρατίας):</w:t>
      </w:r>
      <w:r>
        <w:rPr>
          <w:rFonts w:eastAsia="Times New Roman"/>
          <w:szCs w:val="24"/>
        </w:rPr>
        <w:t xml:space="preserve"> Από κει και πέρα, αν υπήρχαν ζητήματα, πώς νομιμοποιείται αυτή η συνάντηση;</w:t>
      </w:r>
    </w:p>
    <w:p w14:paraId="601885C6" w14:textId="77777777" w:rsidR="00396B82" w:rsidRDefault="00B34233">
      <w:pPr>
        <w:tabs>
          <w:tab w:val="left" w:pos="2820"/>
        </w:tabs>
        <w:spacing w:after="0" w:line="600" w:lineRule="auto"/>
        <w:ind w:firstLine="720"/>
        <w:jc w:val="both"/>
        <w:rPr>
          <w:rFonts w:eastAsia="Times New Roman"/>
          <w:szCs w:val="24"/>
        </w:rPr>
      </w:pPr>
      <w:r>
        <w:rPr>
          <w:rFonts w:eastAsia="Times New Roman"/>
          <w:szCs w:val="24"/>
        </w:rPr>
        <w:t>Ελάτε,</w:t>
      </w:r>
      <w:r>
        <w:rPr>
          <w:rFonts w:eastAsia="Times New Roman"/>
          <w:szCs w:val="24"/>
        </w:rPr>
        <w:t xml:space="preserve"> λοιπόν, αφού είστε τόσο πρόθυμοι, να συμφωνήσουμε, κύριε Τσίπρα, σε μία </w:t>
      </w:r>
      <w:r>
        <w:rPr>
          <w:rFonts w:eastAsia="Times New Roman"/>
          <w:szCs w:val="24"/>
        </w:rPr>
        <w:t>ε</w:t>
      </w:r>
      <w:r>
        <w:rPr>
          <w:rFonts w:eastAsia="Times New Roman"/>
          <w:szCs w:val="24"/>
        </w:rPr>
        <w:t xml:space="preserve">ξεταστική, να ανοίξουν και οι λογαριασμοί των τηλεφώνων, να δούμε ποιος μιλούσε με ποιους και να δούμε εάν πραγματικά υπήρχε πολιτική παρέμβαση και αν μπορεί η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πρ</w:t>
      </w:r>
      <w:r>
        <w:rPr>
          <w:rFonts w:eastAsia="Times New Roman"/>
          <w:szCs w:val="24"/>
        </w:rPr>
        <w:t xml:space="preserve">άγματι να συνεισφέρει κάτι σε μια υπόθεση άκρως προβληματική. </w:t>
      </w:r>
    </w:p>
    <w:p w14:paraId="601885C7" w14:textId="77777777" w:rsidR="00396B82" w:rsidRDefault="00B34233">
      <w:pPr>
        <w:tabs>
          <w:tab w:val="left" w:pos="2820"/>
        </w:tabs>
        <w:spacing w:after="0" w:line="600" w:lineRule="auto"/>
        <w:ind w:firstLine="720"/>
        <w:jc w:val="both"/>
        <w:rPr>
          <w:rFonts w:eastAsia="Times New Roman"/>
          <w:szCs w:val="24"/>
        </w:rPr>
      </w:pPr>
      <w:r>
        <w:rPr>
          <w:rFonts w:eastAsia="Times New Roman"/>
          <w:szCs w:val="24"/>
        </w:rPr>
        <w:t xml:space="preserve">Ναι, δεν είναι απλή υπόθεση. Συμφωνώ, κύριε </w:t>
      </w:r>
      <w:proofErr w:type="spellStart"/>
      <w:r>
        <w:rPr>
          <w:rFonts w:eastAsia="Times New Roman"/>
          <w:szCs w:val="24"/>
        </w:rPr>
        <w:t>Καμμένε</w:t>
      </w:r>
      <w:proofErr w:type="spellEnd"/>
      <w:r>
        <w:rPr>
          <w:rFonts w:eastAsia="Times New Roman"/>
          <w:szCs w:val="24"/>
        </w:rPr>
        <w:t>. Δύο τόνοι ηρωίνη καθόλου απλή υπόθεση δεν είναι.</w:t>
      </w:r>
    </w:p>
    <w:p w14:paraId="601885C8" w14:textId="77777777" w:rsidR="00396B82" w:rsidRDefault="00B34233">
      <w:pPr>
        <w:tabs>
          <w:tab w:val="left" w:pos="2820"/>
        </w:tabs>
        <w:spacing w:after="0"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Ανεξαρτήτων Ελλήνων):</w:t>
      </w:r>
      <w:r>
        <w:rPr>
          <w:rFonts w:eastAsia="Times New Roman"/>
          <w:szCs w:val="24"/>
        </w:rPr>
        <w:t xml:space="preserve"> Τρεις τόνοι.</w:t>
      </w:r>
    </w:p>
    <w:p w14:paraId="601885C9" w14:textId="77777777" w:rsidR="00396B82" w:rsidRDefault="00B34233">
      <w:pPr>
        <w:tabs>
          <w:tab w:val="left" w:pos="2820"/>
        </w:tabs>
        <w:spacing w:after="0"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Δεν ξέρω. Δύο διαβάζω ότι είναι.</w:t>
      </w:r>
    </w:p>
    <w:p w14:paraId="601885CA" w14:textId="77777777" w:rsidR="00396B82" w:rsidRDefault="00B34233">
      <w:pPr>
        <w:tabs>
          <w:tab w:val="left" w:pos="2820"/>
        </w:tabs>
        <w:spacing w:after="0" w:line="600" w:lineRule="auto"/>
        <w:ind w:firstLine="720"/>
        <w:jc w:val="both"/>
        <w:rPr>
          <w:rFonts w:eastAsia="Times New Roman"/>
          <w:szCs w:val="24"/>
        </w:rPr>
      </w:pPr>
      <w:r>
        <w:rPr>
          <w:rFonts w:eastAsia="Times New Roman"/>
          <w:szCs w:val="24"/>
        </w:rPr>
        <w:t>Αν, λοιπόν, μπορεί να συνεισφέρει κάτι σε αυτήν την υπόθεση, εδώ πέρα είμαστε να συμφωνήσουμε όλοι. Ελάτε, λοιπόν, κύριε Τσίπρα. Αποδεχτείτε την πρότασή μου.</w:t>
      </w:r>
    </w:p>
    <w:p w14:paraId="601885CB" w14:textId="77777777" w:rsidR="00396B82" w:rsidRDefault="00B34233">
      <w:pPr>
        <w:tabs>
          <w:tab w:val="left" w:pos="2820"/>
        </w:tabs>
        <w:spacing w:after="0" w:line="600" w:lineRule="auto"/>
        <w:ind w:firstLine="720"/>
        <w:jc w:val="both"/>
        <w:rPr>
          <w:rFonts w:eastAsia="Times New Roman"/>
          <w:szCs w:val="24"/>
        </w:rPr>
      </w:pPr>
      <w:r>
        <w:rPr>
          <w:rFonts w:eastAsia="Times New Roman"/>
          <w:szCs w:val="24"/>
        </w:rPr>
        <w:t>Κλείνω με μι</w:t>
      </w:r>
      <w:r>
        <w:rPr>
          <w:rFonts w:eastAsia="Times New Roman"/>
          <w:szCs w:val="24"/>
        </w:rPr>
        <w:t xml:space="preserve">α αναφορά την οποία δεν μπορώ να αφήσω ασχολίαστη, διότι είναι η τρίτη φορά που την κάνετε. </w:t>
      </w:r>
    </w:p>
    <w:p w14:paraId="601885CC" w14:textId="77777777" w:rsidR="00396B82" w:rsidRDefault="00B34233">
      <w:pPr>
        <w:tabs>
          <w:tab w:val="left" w:pos="2820"/>
        </w:tabs>
        <w:spacing w:after="0" w:line="600" w:lineRule="auto"/>
        <w:ind w:firstLine="720"/>
        <w:jc w:val="both"/>
        <w:rPr>
          <w:rFonts w:eastAsia="Times New Roman"/>
          <w:szCs w:val="24"/>
        </w:rPr>
      </w:pPr>
      <w:r>
        <w:rPr>
          <w:rFonts w:eastAsia="Times New Roman"/>
          <w:szCs w:val="24"/>
        </w:rPr>
        <w:lastRenderedPageBreak/>
        <w:t xml:space="preserve">Δεν γεννήθηκα ανεπάγγελτος, κύριε Τσίπρα. Έχω δουλέψει δέκα χρόνια στον ιδιωτικό τομέα. Έχω κολλήσει τα ένσημά μου, όχι μόνο στην Εθνική Τράπεζα, κύριοι, αλλά και </w:t>
      </w:r>
      <w:r>
        <w:rPr>
          <w:rFonts w:eastAsia="Times New Roman"/>
          <w:szCs w:val="24"/>
        </w:rPr>
        <w:t xml:space="preserve">στο εξωτερικό, σε εξαιρετικά μεγάλες επιχειρήσεις και σε άλλες ελληνικές τράπεζες. </w:t>
      </w:r>
    </w:p>
    <w:p w14:paraId="601885CD" w14:textId="77777777" w:rsidR="00396B82" w:rsidRDefault="00B34233">
      <w:pPr>
        <w:tabs>
          <w:tab w:val="left" w:pos="2820"/>
        </w:tabs>
        <w:spacing w:after="0" w:line="600" w:lineRule="auto"/>
        <w:ind w:firstLine="720"/>
        <w:jc w:val="both"/>
        <w:rPr>
          <w:rFonts w:eastAsia="Times New Roman"/>
          <w:szCs w:val="24"/>
        </w:rPr>
      </w:pPr>
      <w:r>
        <w:rPr>
          <w:rFonts w:eastAsia="Times New Roman"/>
          <w:szCs w:val="24"/>
        </w:rPr>
        <w:t>Εσείς, κύριε Τσίπρα, ακριβώς πού έχετε δουλέψει; Πόσα ένσημα έχετε κολλήσει; Για πείτε μου: Ποιος είναι προϊόν του κομματικού σωλήνα και ποιος δεν είναι; Νόμιζα, κύριε Τσίπ</w:t>
      </w:r>
      <w:r>
        <w:rPr>
          <w:rFonts w:eastAsia="Times New Roman"/>
          <w:szCs w:val="24"/>
        </w:rPr>
        <w:t xml:space="preserve">ρα, ότι αυτά τα είχαμε αφήσει πίσω μας. Μην ξύνεστε στην γκλίτσα του τσοπάνη, κύριε Τσίπρα. </w:t>
      </w:r>
    </w:p>
    <w:p w14:paraId="601885CE" w14:textId="77777777" w:rsidR="00396B82" w:rsidRDefault="00B34233">
      <w:pPr>
        <w:tabs>
          <w:tab w:val="left" w:pos="2820"/>
        </w:tabs>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01885C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Διότι αν θέλουμε να δούμε σε αυτήν την κουβέντα ποιος έχει και ποιος δεν έχει επαγγελματική διαδρομή, μάλλον </w:t>
      </w:r>
      <w:r>
        <w:rPr>
          <w:rFonts w:eastAsia="Times New Roman" w:cs="Times New Roman"/>
          <w:szCs w:val="24"/>
        </w:rPr>
        <w:t>ζημιωμένος θα βγείτε.</w:t>
      </w:r>
    </w:p>
    <w:p w14:paraId="601885D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Κλείνω, λοιπόν. Μου θύμισε ένας φίλος, με αφορμή μια συζήτηση που έκανα πριν από κάποιες ημέρες, στην οποία αναφέρθηκα και στον Κάρολο Μαρξ, ένα ρητό του: «Καλύτερα ένα άθλιο τέλος παρά μια αθλιότητα χωρίς τέλος». </w:t>
      </w:r>
    </w:p>
    <w:p w14:paraId="601885D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Αυτά υποστήριζε ο </w:t>
      </w:r>
      <w:r>
        <w:rPr>
          <w:rFonts w:eastAsia="Times New Roman" w:cs="Times New Roman"/>
          <w:szCs w:val="24"/>
        </w:rPr>
        <w:t>Καρλ Μαρξ και καλά θα κάνετε να τον ακούσετε, κύριε Τσίπρα. Στο κάτω-κάτω, το άθλιο εκλογικό αποτέλεσμα αφορά αποκλειστικά εσάς. Η χωρίς τέλος, όμως, αθλιότητα, η οποία χαρακτηρίζει ολοένα και περισσότερο τον δημόσιο λόγο, όχι τόσο τον δικό σας, αλλά σίγου</w:t>
      </w:r>
      <w:r>
        <w:rPr>
          <w:rFonts w:eastAsia="Times New Roman" w:cs="Times New Roman"/>
          <w:szCs w:val="24"/>
        </w:rPr>
        <w:t>ρα των στελεχών σας, αφορά ολόκληρη την ελληνική κοινωνία, τη δημοκρατία, το παρόν και το μέλλον της πατρίδας και αυτό, κύριε Τσίπρα, είναι κάτι που σας ξεπερνά. Η μόνη υπηρεσία</w:t>
      </w:r>
      <w:r>
        <w:rPr>
          <w:rFonts w:eastAsia="Times New Roman" w:cs="Times New Roman"/>
          <w:szCs w:val="24"/>
        </w:rPr>
        <w:t>,</w:t>
      </w:r>
      <w:r>
        <w:rPr>
          <w:rFonts w:eastAsia="Times New Roman" w:cs="Times New Roman"/>
          <w:szCs w:val="24"/>
        </w:rPr>
        <w:t xml:space="preserve"> που μπορείτε να προσφέρετε στη χώρα είναι μία: Δώστε, επιτέλους, τον λόγο στο</w:t>
      </w:r>
      <w:r>
        <w:rPr>
          <w:rFonts w:eastAsia="Times New Roman" w:cs="Times New Roman"/>
          <w:szCs w:val="24"/>
        </w:rPr>
        <w:t>ν λαό. Όσο νωρίτερα, τόσο το καλύτερο.</w:t>
      </w:r>
    </w:p>
    <w:p w14:paraId="601885D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01885D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601885D4"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Κύριε Πρόεδρε, θα ήθελα τον λόγο.</w:t>
      </w:r>
    </w:p>
    <w:p w14:paraId="601885D5"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w:t>
      </w:r>
      <w:r>
        <w:rPr>
          <w:rFonts w:eastAsia="Times New Roman" w:cs="Times New Roman"/>
          <w:b/>
          <w:szCs w:val="24"/>
        </w:rPr>
        <w:t>ρος των Ανεξαρτήτων Ελλήνων):</w:t>
      </w:r>
      <w:r>
        <w:rPr>
          <w:rFonts w:eastAsia="Times New Roman" w:cs="Times New Roman"/>
          <w:szCs w:val="24"/>
        </w:rPr>
        <w:t xml:space="preserve"> Παρακαλώ, κύριε Πρόεδρε, θα ήθελα κι εγώ τον λόγο για δύο λεπτά.</w:t>
      </w:r>
    </w:p>
    <w:p w14:paraId="601885D6"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Καμμένε</w:t>
      </w:r>
      <w:proofErr w:type="spellEnd"/>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για ένα λεπτό. </w:t>
      </w:r>
    </w:p>
    <w:p w14:paraId="601885D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Πριν δώσω τον λόγο στον Πρωθυπουργό, θα ήθελα να κάνω μια ανακοίνωση.</w:t>
      </w:r>
    </w:p>
    <w:p w14:paraId="601885D8" w14:textId="77777777" w:rsidR="00396B82" w:rsidRDefault="00B34233">
      <w:pPr>
        <w:spacing w:after="0" w:line="600" w:lineRule="auto"/>
        <w:ind w:firstLine="720"/>
        <w:jc w:val="both"/>
        <w:rPr>
          <w:rFonts w:ascii="Times New Roman" w:eastAsia="Times New Roman" w:hAnsi="Times New Roman" w:cs="Times New Roman"/>
          <w:szCs w:val="24"/>
        </w:rPr>
      </w:pPr>
      <w:r>
        <w:rPr>
          <w:rFonts w:eastAsia="Times New Roman" w:cs="Times New Roman"/>
          <w:szCs w:val="24"/>
        </w:rPr>
        <w:t>Κυρίες και κύριοι</w:t>
      </w:r>
      <w:r>
        <w:rPr>
          <w:rFonts w:eastAsia="Times New Roman" w:cs="Times New Roman"/>
          <w:szCs w:val="24"/>
        </w:rPr>
        <w:t xml:space="preserve">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w:t>
      </w:r>
      <w:r>
        <w:rPr>
          <w:rFonts w:eastAsia="Times New Roman" w:cs="Times New Roman"/>
          <w:szCs w:val="24"/>
        </w:rPr>
        <w:t>α</w:t>
      </w:r>
      <w:r>
        <w:rPr>
          <w:rFonts w:eastAsia="Times New Roman" w:cs="Times New Roman"/>
          <w:szCs w:val="24"/>
        </w:rPr>
        <w:t>ίθουσας «ΕΛΕΥΘΕΡΙΟΣ ΒΕΝΙΖΕΛΟΣ» και ενημερώθηκαν για την ιστορία του κτηρίου και τον τρόπο οργάνωσ</w:t>
      </w:r>
      <w:r>
        <w:rPr>
          <w:rFonts w:eastAsia="Times New Roman" w:cs="Times New Roman"/>
          <w:szCs w:val="24"/>
        </w:rPr>
        <w:t xml:space="preserve">ης και λειτουργίας της Βουλής, δεκατέσσερις πρόσφυγες και ένας συνοδός από το Κέντρο Φιλοξενίας Σκαραμαγκά. </w:t>
      </w:r>
    </w:p>
    <w:p w14:paraId="601885D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601885DA"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 xml:space="preserve">απ’ </w:t>
      </w:r>
      <w:r>
        <w:rPr>
          <w:rFonts w:eastAsia="Times New Roman" w:cs="Times New Roman"/>
          <w:szCs w:val="24"/>
        </w:rPr>
        <w:t>όλες τις πτέρυγες της Βουλής)</w:t>
      </w:r>
    </w:p>
    <w:p w14:paraId="601885D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Παρακαλώ, κύριε Πρωθυπουργέ, έχετε τον λόγο.</w:t>
      </w:r>
    </w:p>
    <w:p w14:paraId="601885DC"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w:t>
      </w:r>
      <w:r>
        <w:rPr>
          <w:rFonts w:eastAsia="Times New Roman" w:cs="Times New Roman"/>
          <w:b/>
          <w:szCs w:val="24"/>
        </w:rPr>
        <w:t xml:space="preserve">ης Κυβέρνησης): </w:t>
      </w:r>
      <w:r>
        <w:rPr>
          <w:rFonts w:eastAsia="Times New Roman" w:cs="Times New Roman"/>
          <w:szCs w:val="24"/>
        </w:rPr>
        <w:t>Κύριε Πρόεδρε, θα είμαι πολύ σύντομος. Θα πω μονάχα δυο πράγματα σε δύο σημεία μόνο.</w:t>
      </w:r>
    </w:p>
    <w:p w14:paraId="601885D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Το πρώτο έχει να κάνει με τη διαρκή αναφορά του κ</w:t>
      </w:r>
      <w:r>
        <w:rPr>
          <w:rFonts w:eastAsia="Times New Roman" w:cs="Times New Roman"/>
          <w:szCs w:val="24"/>
        </w:rPr>
        <w:t>.</w:t>
      </w:r>
      <w:r>
        <w:rPr>
          <w:rFonts w:eastAsia="Times New Roman" w:cs="Times New Roman"/>
          <w:szCs w:val="24"/>
        </w:rPr>
        <w:t xml:space="preserve"> Μητσοτάκη σε μια πολύ δυσάρεστη υπόθεση για την ελληνική κοινωνική και πολιτική ζωή, για την υπόθεση ενό</w:t>
      </w:r>
      <w:r>
        <w:rPr>
          <w:rFonts w:eastAsia="Times New Roman" w:cs="Times New Roman"/>
          <w:szCs w:val="24"/>
        </w:rPr>
        <w:t>ς πλοίου</w:t>
      </w:r>
      <w:r>
        <w:rPr>
          <w:rFonts w:eastAsia="Times New Roman" w:cs="Times New Roman"/>
          <w:szCs w:val="24"/>
        </w:rPr>
        <w:t>,</w:t>
      </w:r>
      <w:r>
        <w:rPr>
          <w:rFonts w:eastAsia="Times New Roman" w:cs="Times New Roman"/>
          <w:szCs w:val="24"/>
        </w:rPr>
        <w:t xml:space="preserve"> που βρέ</w:t>
      </w:r>
      <w:r>
        <w:rPr>
          <w:rFonts w:eastAsia="Times New Roman" w:cs="Times New Roman"/>
          <w:szCs w:val="24"/>
        </w:rPr>
        <w:lastRenderedPageBreak/>
        <w:t>θηκε με πάνω από δύο τόνους ηρωίνης και στην πορεία, στη δικαστική εξέλιξη, γίναμε μάρτυρες αιφνίδιων θανάτων πολλών εκ των βασικών μαρτύρων.</w:t>
      </w:r>
    </w:p>
    <w:p w14:paraId="601885D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Και, βεβαίως, κάνει εντύπωση σε όλους μας το γεγονός ότι αυτή η υπόθεση δεν ήλθε στη Βουλή όταν </w:t>
      </w:r>
      <w:r>
        <w:rPr>
          <w:rFonts w:eastAsia="Times New Roman" w:cs="Times New Roman"/>
          <w:szCs w:val="24"/>
        </w:rPr>
        <w:t>το πανελλήνιο βοούσε γι’ αυτούς τους αιφνίδιους θανάτους, γι’ αυτήν την εξέλιξη</w:t>
      </w:r>
      <w:r>
        <w:rPr>
          <w:rFonts w:eastAsia="Times New Roman" w:cs="Times New Roman"/>
          <w:szCs w:val="24"/>
        </w:rPr>
        <w:t>,</w:t>
      </w:r>
      <w:r>
        <w:rPr>
          <w:rFonts w:eastAsia="Times New Roman" w:cs="Times New Roman"/>
          <w:szCs w:val="24"/>
        </w:rPr>
        <w:t xml:space="preserve"> που δεν τιμά ούτε την ελληνική κοινωνία ούτε το </w:t>
      </w:r>
      <w:proofErr w:type="spellStart"/>
      <w:r>
        <w:rPr>
          <w:rFonts w:eastAsia="Times New Roman" w:cs="Times New Roman"/>
          <w:szCs w:val="24"/>
        </w:rPr>
        <w:t>δικαιακό</w:t>
      </w:r>
      <w:proofErr w:type="spellEnd"/>
      <w:r>
        <w:rPr>
          <w:rFonts w:eastAsia="Times New Roman" w:cs="Times New Roman"/>
          <w:szCs w:val="24"/>
        </w:rPr>
        <w:t xml:space="preserve"> μας σύστημα, αλλά ήλθε προσφάτως, όταν η Αξιωματική Αντιπολίτευση επιχείρησε να εμπλέξει τον Υπουργό Άμυνας, κατηγορών</w:t>
      </w:r>
      <w:r>
        <w:rPr>
          <w:rFonts w:eastAsia="Times New Roman" w:cs="Times New Roman"/>
          <w:szCs w:val="24"/>
        </w:rPr>
        <w:t>τας τον ότι προσπαθεί να παρέμβει στη δουλειά της δικαιοσύνης.</w:t>
      </w:r>
    </w:p>
    <w:p w14:paraId="601885DF"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(Θόρυβος και διαμαρτυρίες από την πτέρυγα της Νέας Δημοκρατίας)</w:t>
      </w:r>
    </w:p>
    <w:p w14:paraId="601885E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Αφήστε με να μιλήσω.</w:t>
      </w:r>
    </w:p>
    <w:p w14:paraId="601885E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Η υπόθεση αυτή, κύριε Μητσοτάκη, όπως γνωρίζετε, διερευνάται από τη δικαιοσύνη και σε μια υπόθεση που διερευ</w:t>
      </w:r>
      <w:r>
        <w:rPr>
          <w:rFonts w:eastAsia="Times New Roman" w:cs="Times New Roman"/>
          <w:szCs w:val="24"/>
        </w:rPr>
        <w:t xml:space="preserve">νάται από τη δικαιοσύνη, νομίζω ότι είναι -το λιγότερο- άστοχο να προτείνετε εδώ στη Βουλή να συστήσουμε τώρα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w:t>
      </w:r>
    </w:p>
    <w:p w14:paraId="601885E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Εγώ θα ήθελα να σας πω το εξής: Οτιδήποτε έχετε …</w:t>
      </w:r>
    </w:p>
    <w:p w14:paraId="601885E3"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lastRenderedPageBreak/>
        <w:t xml:space="preserve">(Θόρυβος </w:t>
      </w:r>
      <w:r>
        <w:rPr>
          <w:rFonts w:eastAsia="Times New Roman" w:cs="Times New Roman"/>
          <w:szCs w:val="24"/>
        </w:rPr>
        <w:t xml:space="preserve">- </w:t>
      </w:r>
      <w:r>
        <w:rPr>
          <w:rFonts w:eastAsia="Times New Roman" w:cs="Times New Roman"/>
          <w:szCs w:val="24"/>
        </w:rPr>
        <w:t xml:space="preserve">διαμαρτυρίες από την πτέρυγα της Νέας Δημοκρατίας) </w:t>
      </w:r>
    </w:p>
    <w:p w14:paraId="601885E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Λέτε ότι εσε</w:t>
      </w:r>
      <w:r>
        <w:rPr>
          <w:rFonts w:eastAsia="Times New Roman" w:cs="Times New Roman"/>
          <w:szCs w:val="24"/>
        </w:rPr>
        <w:t>ίς δεν διακόπτετε, αλλά  εσείς διακόπτετε πολύ περισσότερες φορές από ό,τι οι Βουλευτές του ΣΥΡΙΖΑ τον κ</w:t>
      </w:r>
      <w:r>
        <w:rPr>
          <w:rFonts w:eastAsia="Times New Roman" w:cs="Times New Roman"/>
          <w:szCs w:val="24"/>
        </w:rPr>
        <w:t>.</w:t>
      </w:r>
      <w:r>
        <w:rPr>
          <w:rFonts w:eastAsia="Times New Roman" w:cs="Times New Roman"/>
          <w:szCs w:val="24"/>
        </w:rPr>
        <w:t xml:space="preserve"> Μητσοτάκη.</w:t>
      </w:r>
    </w:p>
    <w:p w14:paraId="601885E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Σας επαναλαμβάνω: Οποιαδήποτε ένδειξη έχετε, οποιοδήποτε στοιχείο, γιατί μέχρι στιγμής αυτό που έχει βγει στη δημοσιότητα -και από τις </w:t>
      </w:r>
      <w:r>
        <w:rPr>
          <w:rFonts w:eastAsia="Times New Roman" w:cs="Times New Roman"/>
          <w:szCs w:val="24"/>
        </w:rPr>
        <w:t>δικές σας παρεμβάσεις- είναι ότι ο Υπουργός Άμυνας συνομίλησε</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με κάποιον που βρίσκεται στις φυλακές, όταν αυτός που είναι μέσα τού ζήτησε βοήθεια, προκειμένου να μιλήσει και να μαρτυρήσει, όπως έλεγε -προφανώς δεν μπορούμε να έχουμε εμπιστοσύνη </w:t>
      </w:r>
      <w:r>
        <w:rPr>
          <w:rFonts w:eastAsia="Times New Roman" w:cs="Times New Roman"/>
          <w:szCs w:val="24"/>
        </w:rPr>
        <w:t>σε έναν κατάδικο, αλλά αυτό είπε ο ίδιος- για να δώσει φως σε μια σκοτεινή υπόθεση. Τι έπραξε; Του είπε να πάει στη δικαιοσύνη και να πει ό,τι γνωρίζει.</w:t>
      </w:r>
    </w:p>
    <w:p w14:paraId="601885E6"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 xml:space="preserve">(Θόρυβος </w:t>
      </w:r>
      <w:r>
        <w:rPr>
          <w:rFonts w:eastAsia="Times New Roman" w:cs="Times New Roman"/>
          <w:szCs w:val="24"/>
        </w:rPr>
        <w:t xml:space="preserve">- </w:t>
      </w:r>
      <w:r>
        <w:rPr>
          <w:rFonts w:eastAsia="Times New Roman" w:cs="Times New Roman"/>
          <w:szCs w:val="24"/>
        </w:rPr>
        <w:t>διαμαρτυρίες από την πτέρυγα της Νέας Δημοκρατίας)</w:t>
      </w:r>
    </w:p>
    <w:p w14:paraId="601885E7"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Σας παρακαλώ</w:t>
      </w:r>
      <w:r>
        <w:rPr>
          <w:rFonts w:eastAsia="Times New Roman" w:cs="Times New Roman"/>
          <w:szCs w:val="24"/>
        </w:rPr>
        <w:t>, ησυχία.</w:t>
      </w:r>
    </w:p>
    <w:p w14:paraId="601885E8"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Εάν έχετε οποιαδήποτε ένδειξη ότι έκανε οτιδήποτε παραπάνω από </w:t>
      </w:r>
      <w:r>
        <w:rPr>
          <w:rFonts w:eastAsia="Times New Roman" w:cs="Times New Roman"/>
          <w:szCs w:val="24"/>
        </w:rPr>
        <w:lastRenderedPageBreak/>
        <w:t xml:space="preserve">αυτό, ιδού η </w:t>
      </w:r>
      <w:proofErr w:type="spellStart"/>
      <w:r>
        <w:rPr>
          <w:rFonts w:eastAsia="Times New Roman" w:cs="Times New Roman"/>
          <w:szCs w:val="24"/>
        </w:rPr>
        <w:t>ρόδος</w:t>
      </w:r>
      <w:proofErr w:type="spellEnd"/>
      <w:r>
        <w:rPr>
          <w:rFonts w:eastAsia="Times New Roman" w:cs="Times New Roman"/>
          <w:szCs w:val="24"/>
        </w:rPr>
        <w:t xml:space="preserve">, ιδού και το πήδημα. Δεν χρειάζεται να ζητάτε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στη Βουλή. Πηγαίνετε στη δικαιοσύνη. Η δικαστική διαδικα</w:t>
      </w:r>
      <w:r>
        <w:rPr>
          <w:rFonts w:eastAsia="Times New Roman" w:cs="Times New Roman"/>
          <w:szCs w:val="24"/>
        </w:rPr>
        <w:t xml:space="preserve">σία είναι σε εξέλιξη. Δεν μπορεί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la</w:t>
      </w:r>
      <w:r>
        <w:rPr>
          <w:rFonts w:eastAsia="Times New Roman" w:cs="Times New Roman"/>
          <w:szCs w:val="24"/>
        </w:rPr>
        <w:t xml:space="preserve"> </w:t>
      </w:r>
      <w:r>
        <w:rPr>
          <w:rFonts w:eastAsia="Times New Roman" w:cs="Times New Roman"/>
          <w:szCs w:val="24"/>
          <w:lang w:val="en-US"/>
        </w:rPr>
        <w:t>carte</w:t>
      </w:r>
      <w:r>
        <w:rPr>
          <w:rFonts w:eastAsia="Times New Roman" w:cs="Times New Roman"/>
          <w:szCs w:val="24"/>
        </w:rPr>
        <w:t xml:space="preserve"> να σεβόμαστε τη δικαιοσύνη όταν μας συμφέρει και όταν δεν μας συμφέρει να την αμφισβητούμε. Να πάτε να καταθέσετε ό,τι έχετε, προκειμένου να διερευνηθεί μαζί με όλα τα υπόλοιπα στοιχεία αυτής της υποθέσεως.</w:t>
      </w:r>
    </w:p>
    <w:p w14:paraId="601885E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Από ε</w:t>
      </w:r>
      <w:r>
        <w:rPr>
          <w:rFonts w:eastAsia="Times New Roman" w:cs="Times New Roman"/>
          <w:szCs w:val="24"/>
        </w:rPr>
        <w:t xml:space="preserve">κεί και πέρα, τα συμπεράσματα όλων μας σε σχέση με το κατά πόσο μας έπιασε τώρα ο πόνος γι’ αυτήν την υπόθεση ή όχι, ας τα βγάλει ο καθένας μόνος του. </w:t>
      </w:r>
    </w:p>
    <w:p w14:paraId="601885E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Κλείνω την τοποθέτησή μου σχετικά με ένα δεύτερο θέμα, που είναι και ο βασικός λόγος που παίρνω τον λόγο</w:t>
      </w:r>
      <w:r>
        <w:rPr>
          <w:rFonts w:eastAsia="Times New Roman" w:cs="Times New Roman"/>
          <w:szCs w:val="24"/>
        </w:rPr>
        <w:t xml:space="preserve">. </w:t>
      </w:r>
    </w:p>
    <w:p w14:paraId="601885E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Κύριε Μητσοτάκη, είχατε σήμερα την ευκαιρία να διορθώσετε ένα ιστορικό ατόπημα</w:t>
      </w:r>
      <w:r>
        <w:rPr>
          <w:rFonts w:eastAsia="Times New Roman" w:cs="Times New Roman"/>
          <w:szCs w:val="24"/>
        </w:rPr>
        <w:t>,</w:t>
      </w:r>
      <w:r>
        <w:rPr>
          <w:rFonts w:eastAsia="Times New Roman" w:cs="Times New Roman"/>
          <w:szCs w:val="24"/>
        </w:rPr>
        <w:t xml:space="preserve"> που διαπράξατε. Και να το διορθώσετε, διότι πιστεύω ότι δεν πρέπει να παίζουμε με αυτά τα πράγματα. Αυτός ο τόπος έχει νωπή ιστορία και αυτός ο λαός έχει μνήμη και ο ελληνικ</w:t>
      </w:r>
      <w:r>
        <w:rPr>
          <w:rFonts w:eastAsia="Times New Roman" w:cs="Times New Roman"/>
          <w:szCs w:val="24"/>
        </w:rPr>
        <w:t xml:space="preserve">ός λαός θυμάται και γνωρίζει. Γνωρίζει πόθεν προέκυψε και η βία και η τρομοκρατία και μέσα από ποιο κλίμα προέκυψε σε αυτόν τον τόπο η πιο ακραία μορφή τρομοκρατίας, </w:t>
      </w:r>
      <w:r>
        <w:rPr>
          <w:rFonts w:eastAsia="Times New Roman" w:cs="Times New Roman"/>
          <w:szCs w:val="24"/>
        </w:rPr>
        <w:lastRenderedPageBreak/>
        <w:t>που είναι η καταπάτηση του Συντάγματος και η δικτατορία του 1967.</w:t>
      </w:r>
    </w:p>
    <w:p w14:paraId="601885E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Γνωρίζει αυτός ο τόπος κ</w:t>
      </w:r>
      <w:r>
        <w:rPr>
          <w:rFonts w:eastAsia="Times New Roman" w:cs="Times New Roman"/>
          <w:szCs w:val="24"/>
        </w:rPr>
        <w:t xml:space="preserve">αι γνωρίζει αυτός ο λαός από πού προέρχεται ιστορικά η τρομοκρατία και η βία. Μετά, βεβαίως, υπήρξε και από την πλευρά της άκρας Αριστεράς, όπως είπατε. Θα αναφέρεστε φαντάζομαι στη 17 Νοέμβρη. Δεν υπάρχει κανείς που να το αμφισβητεί αυτό. </w:t>
      </w:r>
    </w:p>
    <w:p w14:paraId="601885E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Όμως, είναι δυν</w:t>
      </w:r>
      <w:r>
        <w:rPr>
          <w:rFonts w:eastAsia="Times New Roman" w:cs="Times New Roman"/>
          <w:szCs w:val="24"/>
        </w:rPr>
        <w:t>ατόν σε αυτήν εδώ την Αίθουσα να έρχεστε ως Αρχηγός μιας ιστορικής παράταξης, η οποία</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συνέβαλε σε αυτήν την κοινή υπόθεση που λέγεται «εθνική συμφιλίωση» και να μας λέτε ότι η τρομοκρατία και η βία προέρχονται μόνο από την άκρα Αριστερά;</w:t>
      </w:r>
    </w:p>
    <w:p w14:paraId="601885E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Δεν υπή</w:t>
      </w:r>
      <w:r>
        <w:rPr>
          <w:rFonts w:eastAsia="Times New Roman" w:cs="Times New Roman"/>
          <w:szCs w:val="24"/>
        </w:rPr>
        <w:t xml:space="preserve">ρξε, κύριε Μητσοτάκη, σε αυτόν τον τόπο για εσάς η δολοφονία του Λαμπράκη, η υπόθεση «Καρφίτσα», η δολοφονία του </w:t>
      </w:r>
      <w:proofErr w:type="spellStart"/>
      <w:r>
        <w:rPr>
          <w:rFonts w:eastAsia="Times New Roman" w:cs="Times New Roman"/>
          <w:szCs w:val="24"/>
        </w:rPr>
        <w:t>Πέτρουλα</w:t>
      </w:r>
      <w:proofErr w:type="spellEnd"/>
      <w:r>
        <w:rPr>
          <w:rFonts w:eastAsia="Times New Roman" w:cs="Times New Roman"/>
          <w:szCs w:val="24"/>
        </w:rPr>
        <w:t xml:space="preserve">, η δολοφονία του </w:t>
      </w:r>
      <w:proofErr w:type="spellStart"/>
      <w:r>
        <w:rPr>
          <w:rFonts w:eastAsia="Times New Roman" w:cs="Times New Roman"/>
          <w:szCs w:val="24"/>
        </w:rPr>
        <w:t>Τεμπονέρα</w:t>
      </w:r>
      <w:proofErr w:type="spellEnd"/>
      <w:r>
        <w:rPr>
          <w:rFonts w:eastAsia="Times New Roman" w:cs="Times New Roman"/>
          <w:szCs w:val="24"/>
        </w:rPr>
        <w:t>; Δεν υπήρξε η ακραία μορφή βίας από την πλευρά της άκρας Δεξιάς;</w:t>
      </w:r>
    </w:p>
    <w:p w14:paraId="601885E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Κύριε Μητσοτάκη, λυπάμαι πάρα πολύ, αλλά ε</w:t>
      </w:r>
      <w:r>
        <w:rPr>
          <w:rFonts w:eastAsia="Times New Roman" w:cs="Times New Roman"/>
          <w:szCs w:val="24"/>
        </w:rPr>
        <w:t xml:space="preserve">ίναι προφανές ότι επιχειρείτε να ψαρέψετε στα θολά εκλογικά νερά του ακροδεξιού ακροατηρίου. Και είναι ντροπή, προκειμένου να χαϊδέψετε </w:t>
      </w:r>
      <w:r>
        <w:rPr>
          <w:rFonts w:eastAsia="Times New Roman" w:cs="Times New Roman"/>
          <w:szCs w:val="24"/>
        </w:rPr>
        <w:lastRenderedPageBreak/>
        <w:t xml:space="preserve">τα αυτιά της ακροδεξιάς και της Χρυσής Αυγής, να εμφανίζεστε στο </w:t>
      </w:r>
      <w:r>
        <w:rPr>
          <w:rFonts w:eastAsia="Times New Roman" w:cs="Times New Roman"/>
          <w:szCs w:val="24"/>
        </w:rPr>
        <w:t>ε</w:t>
      </w:r>
      <w:r>
        <w:rPr>
          <w:rFonts w:eastAsia="Times New Roman" w:cs="Times New Roman"/>
          <w:szCs w:val="24"/>
        </w:rPr>
        <w:t xml:space="preserve">λληνικό Κοινοβούλιο τόσο ανιστόρητος. </w:t>
      </w:r>
    </w:p>
    <w:p w14:paraId="601885F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Θα ήθελα, λοιπό</w:t>
      </w:r>
      <w:r>
        <w:rPr>
          <w:rFonts w:eastAsia="Times New Roman" w:cs="Times New Roman"/>
          <w:szCs w:val="24"/>
        </w:rPr>
        <w:t xml:space="preserve">ν, να σας ζητήσω ειλικρινά να ανακαλέσετε αυτήν τη φράση και να προσδιορίσετε τη θέση σας απέναντι στην ιστορία αυτού του τόπου, διότι είναι ανισοβαρής, άδικη και ανιστόρητη η τοποθέτηση που κάνατε πριν από λίγο. </w:t>
      </w:r>
    </w:p>
    <w:p w14:paraId="601885F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(Χειροκροτήματα από τις πτέρυγες του ΣΥΡΙΖ</w:t>
      </w:r>
      <w:r>
        <w:rPr>
          <w:rFonts w:eastAsia="Times New Roman" w:cs="Times New Roman"/>
          <w:szCs w:val="24"/>
        </w:rPr>
        <w:t>Α και των</w:t>
      </w:r>
      <w:r>
        <w:rPr>
          <w:rFonts w:eastAsia="Times New Roman" w:cs="Times New Roman"/>
          <w:szCs w:val="24"/>
        </w:rPr>
        <w:t xml:space="preserve"> ΑΝΕΛ</w:t>
      </w:r>
      <w:r>
        <w:rPr>
          <w:rFonts w:eastAsia="Times New Roman" w:cs="Times New Roman"/>
          <w:szCs w:val="24"/>
        </w:rPr>
        <w:t>)</w:t>
      </w:r>
    </w:p>
    <w:p w14:paraId="601885F2"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Κύριε Πρόεδρε, θα ήθελα τον λόγο. </w:t>
      </w:r>
    </w:p>
    <w:p w14:paraId="601885F3"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Έχετε τον λόγο, κύριε Μητσοτάκη. </w:t>
      </w:r>
    </w:p>
    <w:p w14:paraId="601885F4"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Για άλλη μια φορά, κύριε Τσίπρα, επιχειρήσατε να διαστρεβλώσετε τα λεγόμενά μου. </w:t>
      </w:r>
    </w:p>
    <w:p w14:paraId="601885F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Ήμουν πάρα πολύ συγκεκριμένος και μίλησα για το ελληνικό φαινόμενο της τρομοκρατίας από τη μεταπολίτευση και μετά. Δεν αναφέρθηκα στη χούντα, ούτε στο τι έγινε πριν από τη χ</w:t>
      </w:r>
      <w:r>
        <w:rPr>
          <w:rFonts w:eastAsia="Times New Roman" w:cs="Times New Roman"/>
          <w:szCs w:val="24"/>
        </w:rPr>
        <w:t>ούντα. Αυτό ακριβώς είπα!</w:t>
      </w:r>
    </w:p>
    <w:p w14:paraId="601885F6"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 και Ανθρωπίνων Δικαιωμάτων):</w:t>
      </w:r>
      <w:r>
        <w:rPr>
          <w:rFonts w:eastAsia="Times New Roman" w:cs="Times New Roman"/>
          <w:szCs w:val="24"/>
        </w:rPr>
        <w:t xml:space="preserve"> … (</w:t>
      </w:r>
      <w:r>
        <w:rPr>
          <w:rFonts w:eastAsia="Times New Roman" w:cs="Times New Roman"/>
          <w:szCs w:val="24"/>
        </w:rPr>
        <w:t xml:space="preserve">δεν </w:t>
      </w:r>
      <w:r>
        <w:rPr>
          <w:rFonts w:eastAsia="Times New Roman" w:cs="Times New Roman"/>
          <w:szCs w:val="24"/>
        </w:rPr>
        <w:t>ακούστηκε)</w:t>
      </w:r>
    </w:p>
    <w:p w14:paraId="601885F7"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Αναφέρεστε σε ένα τραγικό περιστατικό, το οποίο καταδίκασα. </w:t>
      </w:r>
    </w:p>
    <w:p w14:paraId="601885F8"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w:t>
      </w:r>
      <w:r>
        <w:rPr>
          <w:rFonts w:eastAsia="Times New Roman" w:cs="Times New Roman"/>
          <w:b/>
          <w:szCs w:val="24"/>
        </w:rPr>
        <w:t>(Υπουργός Δικαιοσύνης, Διαφάνειας και Ανθρωπίνων Δικαιωμάτων):</w:t>
      </w:r>
      <w:r>
        <w:rPr>
          <w:rFonts w:eastAsia="Times New Roman" w:cs="Times New Roman"/>
          <w:szCs w:val="24"/>
        </w:rPr>
        <w:t xml:space="preserve"> … (</w:t>
      </w:r>
      <w:r>
        <w:rPr>
          <w:rFonts w:eastAsia="Times New Roman" w:cs="Times New Roman"/>
          <w:szCs w:val="24"/>
        </w:rPr>
        <w:t xml:space="preserve">δεν </w:t>
      </w:r>
      <w:r>
        <w:rPr>
          <w:rFonts w:eastAsia="Times New Roman" w:cs="Times New Roman"/>
          <w:szCs w:val="24"/>
        </w:rPr>
        <w:t>ακούστηκε)</w:t>
      </w:r>
    </w:p>
    <w:p w14:paraId="601885F9"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Θέλετε να μετρήσουμε θύματα; Μην μπούμε σε αυτή τη συζήτηση!</w:t>
      </w:r>
    </w:p>
    <w:p w14:paraId="601885FA"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 Παρακαλώ πολύ!</w:t>
      </w:r>
    </w:p>
    <w:p w14:paraId="601885FB"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ΚΥΡΙΑΚΟΣ ΜΗΤΣΟΤΑ</w:t>
      </w:r>
      <w:r>
        <w:rPr>
          <w:rFonts w:eastAsia="Times New Roman" w:cs="Times New Roman"/>
          <w:b/>
          <w:szCs w:val="24"/>
        </w:rPr>
        <w:t>ΚΗΣ (Πρόεδρος της Νέας Δημοκρατίας):</w:t>
      </w:r>
      <w:r>
        <w:rPr>
          <w:rFonts w:eastAsia="Times New Roman" w:cs="Times New Roman"/>
          <w:szCs w:val="24"/>
        </w:rPr>
        <w:t xml:space="preserve"> Αναφέρομαι, λοιπόν, και θα το πω άλλη μια φορά και θα ήταν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ένα κέρδος εάν το αναγνωρίζατε εσείς αυτό, κύριε Τσίπρα, γιατί εγώ ουδέποτε θα μπορούσα να φανταστώ να ταυτίσω εσάς προσωπικά, ούτε να αφήσω οποιαδήπ</w:t>
      </w:r>
      <w:r>
        <w:rPr>
          <w:rFonts w:eastAsia="Times New Roman" w:cs="Times New Roman"/>
          <w:szCs w:val="24"/>
        </w:rPr>
        <w:t xml:space="preserve">οτε υπόνοια για σχέση δική σας με τέτοιες συμπεριφορές, οι οποίες παραπέμπουν στην κατάλυση της ίδιας της δημοκρατίας. </w:t>
      </w:r>
    </w:p>
    <w:p w14:paraId="601885F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Όμως, θα ήταν πράγματι ένα επίτευγμα και μια κατάκτηση για τη δημοκρατία εάν εσείς, που προέρχεστε από την Αριστερά, </w:t>
      </w:r>
      <w:r>
        <w:rPr>
          <w:rFonts w:eastAsia="Times New Roman" w:cs="Times New Roman"/>
          <w:szCs w:val="24"/>
        </w:rPr>
        <w:lastRenderedPageBreak/>
        <w:t>δεχόσασταν αυτήν τη</w:t>
      </w:r>
      <w:r>
        <w:rPr>
          <w:rFonts w:eastAsia="Times New Roman" w:cs="Times New Roman"/>
          <w:szCs w:val="24"/>
        </w:rPr>
        <w:t>ν απλή πραγματικότητα, ότι όλες οι οργανωμένες τρομοκρατικές ομάδες στην Ελλάδα, οι οποίες προσπάθησαν να δώσουν έναν ιδεολογικό μανδύα σε αποτροπιαστικές πράξεις δολοφονίας, είχαν ως μήτρα τον χώρο της άκρας Αριστεράς. Αυτό θα ήταν μία κατάκτηση εάν το λέ</w:t>
      </w:r>
      <w:r>
        <w:rPr>
          <w:rFonts w:eastAsia="Times New Roman" w:cs="Times New Roman"/>
          <w:szCs w:val="24"/>
        </w:rPr>
        <w:t xml:space="preserve">γατε. </w:t>
      </w:r>
    </w:p>
    <w:p w14:paraId="601885FD"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01885F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Και μου κάνει εντύπωση το γεγονός ότι έχετε τόσο μεγάλη δυσκολία –και βλέπω ότι κάνετε και γκριμάτσες- να αναγνωρίσετε αυτή την ιστορική πραγματικότητα, η οποία δεν αμφισβητείται από κανέναν.</w:t>
      </w:r>
    </w:p>
    <w:p w14:paraId="601885FF" w14:textId="77777777" w:rsidR="00396B82" w:rsidRDefault="00B34233">
      <w:pPr>
        <w:spacing w:after="0" w:line="600" w:lineRule="auto"/>
        <w:ind w:firstLine="709"/>
        <w:jc w:val="center"/>
        <w:rPr>
          <w:rFonts w:eastAsia="Times New Roman" w:cs="Times New Roman"/>
          <w:szCs w:val="24"/>
        </w:rPr>
      </w:pPr>
      <w:r>
        <w:rPr>
          <w:rFonts w:eastAsia="Times New Roman" w:cs="Times New Roman"/>
          <w:szCs w:val="24"/>
        </w:rPr>
        <w:t>(Θό</w:t>
      </w:r>
      <w:r>
        <w:rPr>
          <w:rFonts w:eastAsia="Times New Roman" w:cs="Times New Roman"/>
          <w:szCs w:val="24"/>
        </w:rPr>
        <w:t>ρυβος από την πτέρυγα του ΣΥΡΙΖΑ)</w:t>
      </w:r>
    </w:p>
    <w:p w14:paraId="60188600"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ησυχία! </w:t>
      </w:r>
    </w:p>
    <w:p w14:paraId="60188601"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Δεν σας χρέωσα κάτι, κύριε Τσίπρα. Σας χρεώνω κάτι διαφορετικό: Σας χρεώνω ότι συστηματικά δεν βάζετε τα ζητήματα νόμου κ</w:t>
      </w:r>
      <w:r>
        <w:rPr>
          <w:rFonts w:eastAsia="Times New Roman" w:cs="Times New Roman"/>
          <w:szCs w:val="24"/>
        </w:rPr>
        <w:t xml:space="preserve">αι τάξης σε πρώτη πολιτική προτεραιότητα. Σας χρεώνω το γεγονός ότι έχετε αφήσει τα Εξάρχεια να έχουν γίνει μια ζώνη στην οποία το ελληνικό κράτος δεν έχει παρουσία, αλλά αυτό είναι κάτι διαφορετικό από αυτό το οποίο είπα πριν. </w:t>
      </w:r>
    </w:p>
    <w:p w14:paraId="60188602"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Ελάτε, λοιπόν, να έχετε το </w:t>
      </w:r>
      <w:r>
        <w:rPr>
          <w:rFonts w:eastAsia="Times New Roman" w:cs="Times New Roman"/>
          <w:szCs w:val="24"/>
        </w:rPr>
        <w:t>θάρρος -και θα είναι πραγματικά ένα κέρδος για αυτήν εδώ την Αίθουσα, η οποία σας θυμίζω ότι έχει θρηνήσει θύματα από αυτήν την τρομοκρατία- να βγείτε και να ομολογήσετε αυτήν την πραγματικότητα, διότι δεν επιδέχεται αμφισβήτησης, κύριε Τσίπρα.</w:t>
      </w:r>
    </w:p>
    <w:p w14:paraId="60188603"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Γιατί συγχέ</w:t>
      </w:r>
      <w:r>
        <w:rPr>
          <w:rFonts w:eastAsia="Times New Roman" w:cs="Times New Roman"/>
          <w:szCs w:val="24"/>
        </w:rPr>
        <w:t xml:space="preserve">ετε την περίπτωση </w:t>
      </w:r>
      <w:proofErr w:type="spellStart"/>
      <w:r>
        <w:rPr>
          <w:rFonts w:eastAsia="Times New Roman" w:cs="Times New Roman"/>
          <w:szCs w:val="24"/>
        </w:rPr>
        <w:t>Τεμπονέρα</w:t>
      </w:r>
      <w:proofErr w:type="spellEnd"/>
      <w:r>
        <w:rPr>
          <w:rFonts w:eastAsia="Times New Roman" w:cs="Times New Roman"/>
          <w:szCs w:val="24"/>
        </w:rPr>
        <w:t>; Γιατί τη συγχέετε; Εγώ μιλάω για οργανωμένες τρομοκρατικές ομάδες που επί δεκαετίες συστηματικά δολοφονούσαν ανθρώπους.</w:t>
      </w:r>
    </w:p>
    <w:p w14:paraId="60188604"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0188605"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Έχετε διαβάσει … </w:t>
      </w:r>
    </w:p>
    <w:p w14:paraId="60188606"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Καμμία σχέση ποτέ με την Αριστερά!</w:t>
      </w:r>
      <w:r>
        <w:rPr>
          <w:rFonts w:eastAsia="Times New Roman" w:cs="Times New Roman"/>
          <w:szCs w:val="24"/>
        </w:rPr>
        <w:t xml:space="preserve"> Διέβαλαν τον Ανδρέα Παπανδρέου επί δεκαετίες…</w:t>
      </w:r>
    </w:p>
    <w:p w14:paraId="60188607"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b/>
          <w:szCs w:val="24"/>
        </w:rPr>
        <w:t xml:space="preserve"> </w:t>
      </w:r>
      <w:r>
        <w:rPr>
          <w:rFonts w:eastAsia="Times New Roman" w:cs="Times New Roman"/>
          <w:szCs w:val="24"/>
        </w:rPr>
        <w:t>Ήσυχα, παρακαλώ! Κάντε ησυχία!</w:t>
      </w:r>
    </w:p>
    <w:p w14:paraId="60188608"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Εγώ δεν αναφέρομαι…</w:t>
      </w:r>
    </w:p>
    <w:p w14:paraId="60188609" w14:textId="77777777" w:rsidR="00396B82" w:rsidRDefault="00B34233">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018860A"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Εάν θέλουμε πραγματικά –και έχουμε μια </w:t>
      </w:r>
      <w:r>
        <w:rPr>
          <w:rFonts w:eastAsia="Times New Roman" w:cs="Times New Roman"/>
          <w:szCs w:val="24"/>
        </w:rPr>
        <w:t xml:space="preserve">υποχρέωση, κύριε Τσίπρα και εσείς και εγώ και εμείς και εσείς- να σταθούμε με θάρρος απέναντι σε οποιαδήποτε έκφραση βίας και απέναντι σε </w:t>
      </w:r>
      <w:r>
        <w:rPr>
          <w:rFonts w:eastAsia="Times New Roman" w:cs="Times New Roman"/>
          <w:szCs w:val="24"/>
        </w:rPr>
        <w:lastRenderedPageBreak/>
        <w:t>οποιοδήποτε φαινόμενο τρομοκρατίας, ελάτε, λοιπόν, μαζί να καταδικάσουμε αυτές τις συμπεριφορές και να κάνουμε συνολικ</w:t>
      </w:r>
      <w:r>
        <w:rPr>
          <w:rFonts w:eastAsia="Times New Roman" w:cs="Times New Roman"/>
          <w:szCs w:val="24"/>
        </w:rPr>
        <w:t>ά τον ιστορικό απολογισμό. Διότι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είναι παράξενο ότι η Ελλάδα είναι η μόνη χώρα στην Ευρώπη που αυτού του είδους την τρομοκρατία –που σε άλλες ευρωπαϊκές χώρες είχε δραστηριοποιηθεί τη δεκαετία του 1960, τη δεκαετία του 1970- ενδεχομένως για λόγο</w:t>
      </w:r>
      <w:r>
        <w:rPr>
          <w:rFonts w:eastAsia="Times New Roman" w:cs="Times New Roman"/>
          <w:szCs w:val="24"/>
        </w:rPr>
        <w:t xml:space="preserve">υς ιστορικούς –δεν πάω να δικαιολογήσω κάποια πράξη- την άφησε ή της επέτρεψε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εξακολουθεί να υπάρχει και να δολοφονεί αθώους ανθρώπους. </w:t>
      </w:r>
    </w:p>
    <w:p w14:paraId="6018860B"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 αυτό, λοιπόν, το οποίο σας λέω, κύριε Τσίπρα, αρκεί να διαβάσετε και εσείς και οι Βουλευτές σας τα μανιφέστα αυτών των οργανώσεων. Δεν υπάρχει καμμία αμφιβολία από πού προέρχονται ιδεολογικά. Καμμία αμφιβολία! Προσέξτε: Δεν λέω ότι προέρχονται από τον </w:t>
      </w:r>
      <w:r>
        <w:rPr>
          <w:rFonts w:eastAsia="Times New Roman" w:cs="Times New Roman"/>
          <w:szCs w:val="24"/>
        </w:rPr>
        <w:t xml:space="preserve">ΣΥΡΙΖΑ. Είπα με απόλυτη σαφήνεια ότι προέρχονται από τον χώρο της άκρας εξωκοινοβουλευτικής Αριστεράς. Αυτό είπα! </w:t>
      </w:r>
    </w:p>
    <w:p w14:paraId="6018860C"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018860D"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Μιλήστε καθαρά για τη Χρυσή Αυγή, κύριε Μητσοτάκη! </w:t>
      </w:r>
    </w:p>
    <w:p w14:paraId="6018860E"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lastRenderedPageBreak/>
        <w:t>ΙΩΑΝΝΕΤΑ (ΑΝΝΕΤΑ) ΚΑΒΒΑΔΙΑ:</w:t>
      </w:r>
      <w:r>
        <w:rPr>
          <w:rFonts w:eastAsia="Times New Roman" w:cs="Times New Roman"/>
          <w:szCs w:val="24"/>
        </w:rPr>
        <w:t xml:space="preserve"> Η Χρυσ</w:t>
      </w:r>
      <w:r>
        <w:rPr>
          <w:rFonts w:eastAsia="Times New Roman" w:cs="Times New Roman"/>
          <w:szCs w:val="24"/>
        </w:rPr>
        <w:t>ή Αυγή είναι ή δεν είναι εγκληματική οργάνωση; Πάρτε θέση!</w:t>
      </w:r>
    </w:p>
    <w:p w14:paraId="6018860F"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Παρακαλώ, κάνετε ησυχία! </w:t>
      </w:r>
    </w:p>
    <w:p w14:paraId="60188610"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Σας παρακαλώ πολύ!</w:t>
      </w:r>
    </w:p>
    <w:p w14:paraId="60188611" w14:textId="77777777" w:rsidR="00396B82" w:rsidRDefault="00B34233">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0188612"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Κύριε Τσίπρα, μιλάτε για τη Χρυσή</w:t>
      </w:r>
      <w:r>
        <w:rPr>
          <w:rFonts w:eastAsia="Times New Roman" w:cs="Times New Roman"/>
          <w:szCs w:val="24"/>
        </w:rPr>
        <w:t xml:space="preserve"> Αυγή. Εξ όσων θυμάμαι, η κυβέρνηση της Νέας Δημοκρατίας ήταν αυτή η οποία έστειλε την υπόθεση της Χρυσής Αυγής στη δικαιοσύνη με την υπόνοια ότι μπορεί να υπάρχει εγκληματική οργάνωση. Έτσι δεν είναι; Έτσι δεν είναι, κύριε Τσίπρα; Είναι έτσι ή δεν είναι; </w:t>
      </w:r>
      <w:r>
        <w:rPr>
          <w:rFonts w:eastAsia="Times New Roman" w:cs="Times New Roman"/>
          <w:szCs w:val="24"/>
        </w:rPr>
        <w:t xml:space="preserve">Είναι έτσι, λοιπόν. Ο κ. </w:t>
      </w:r>
      <w:proofErr w:type="spellStart"/>
      <w:r>
        <w:rPr>
          <w:rFonts w:eastAsia="Times New Roman" w:cs="Times New Roman"/>
          <w:szCs w:val="24"/>
        </w:rPr>
        <w:t>Δένδιας</w:t>
      </w:r>
      <w:proofErr w:type="spellEnd"/>
      <w:r>
        <w:rPr>
          <w:rFonts w:eastAsia="Times New Roman" w:cs="Times New Roman"/>
          <w:szCs w:val="24"/>
        </w:rPr>
        <w:t xml:space="preserve"> το έκανε. Είμαστε ενωμένοι -θέλω να πιστεύω- απέναντι στα άκρα, απ’ όπου και αν αυτά προέρχονται. Αυτά, όμως, δεν θα αλλοιώσουν την ιστορική παρακαταθήκη, ούτε θα διαγράψουν την ιστορική μνήμη. </w:t>
      </w:r>
    </w:p>
    <w:p w14:paraId="60188613"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Θα ήταν ένδειξη μεγάλης πολι</w:t>
      </w:r>
      <w:r>
        <w:rPr>
          <w:rFonts w:eastAsia="Times New Roman" w:cs="Times New Roman"/>
          <w:szCs w:val="24"/>
        </w:rPr>
        <w:t>τικής γενναιότητας, κύριε Τσίπρα, εάν μπορούσατε σήμερα και στη μνήμη όλων των ανθρώπων</w:t>
      </w:r>
      <w:r>
        <w:rPr>
          <w:rFonts w:eastAsia="Times New Roman" w:cs="Times New Roman"/>
          <w:szCs w:val="24"/>
        </w:rPr>
        <w:t>,</w:t>
      </w:r>
      <w:r>
        <w:rPr>
          <w:rFonts w:eastAsia="Times New Roman" w:cs="Times New Roman"/>
          <w:szCs w:val="24"/>
        </w:rPr>
        <w:t xml:space="preserve"> που έχασαν δικούς τους από αυτές τις τρομοκρατικές </w:t>
      </w:r>
      <w:r>
        <w:rPr>
          <w:rFonts w:eastAsia="Times New Roman" w:cs="Times New Roman"/>
          <w:szCs w:val="24"/>
        </w:rPr>
        <w:lastRenderedPageBreak/>
        <w:t>οργανώσεις, να σηκωθείτε και να ομολογήσετε -όχι να ομολογήσετε, να δεχθείτε, δεν έχετε να ομολογήσετε κάτι, συγγνώμ</w:t>
      </w:r>
      <w:r>
        <w:rPr>
          <w:rFonts w:eastAsia="Times New Roman" w:cs="Times New Roman"/>
          <w:szCs w:val="24"/>
        </w:rPr>
        <w:t xml:space="preserve">η, ανακαλώ την έκφρασή μου- αυτή την ιστορική πραγματικότητα. Θα προσφέρετε πολλά καλά στη δημοκρατία μας. </w:t>
      </w:r>
    </w:p>
    <w:p w14:paraId="60188614"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0188615" w14:textId="77777777" w:rsidR="00396B82" w:rsidRDefault="00B34233">
      <w:pPr>
        <w:tabs>
          <w:tab w:val="left" w:pos="709"/>
        </w:tabs>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Κύριε Πρόεδρε, θα ήθελα τον λόγο.</w:t>
      </w:r>
    </w:p>
    <w:p w14:paraId="60188616" w14:textId="77777777" w:rsidR="00396B82" w:rsidRDefault="00B3423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ΠΡΟΕΔΡΟΣ (Νικόλαος</w:t>
      </w:r>
      <w:r>
        <w:rPr>
          <w:rFonts w:eastAsia="Times New Roman" w:cs="Times New Roman"/>
          <w:b/>
          <w:szCs w:val="24"/>
        </w:rPr>
        <w:t xml:space="preserve">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Ορίστε, έχετε τον λόγο, κύριε Πρωθυπουργέ.</w:t>
      </w:r>
    </w:p>
    <w:p w14:paraId="60188617" w14:textId="77777777" w:rsidR="00396B82" w:rsidRDefault="00B34233">
      <w:pPr>
        <w:tabs>
          <w:tab w:val="left" w:pos="709"/>
        </w:tabs>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Κύριε Μητσοτάκη, πραγματικά</w:t>
      </w:r>
      <w:r>
        <w:rPr>
          <w:rFonts w:eastAsia="Times New Roman" w:cs="Times New Roman"/>
          <w:szCs w:val="24"/>
        </w:rPr>
        <w:t>,</w:t>
      </w:r>
      <w:r>
        <w:rPr>
          <w:rFonts w:eastAsia="Times New Roman" w:cs="Times New Roman"/>
          <w:szCs w:val="24"/>
        </w:rPr>
        <w:t xml:space="preserve"> λυπάμαι γιατί στην προσπάθειά σας, βέβαια, κάπως «να χρυσώσετε το χάπι», επιμένετε σε κάτι το οποίο</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είναι ανιστόρητο. </w:t>
      </w:r>
      <w:r>
        <w:rPr>
          <w:rFonts w:eastAsia="Times New Roman" w:cs="Times New Roman"/>
          <w:szCs w:val="24"/>
        </w:rPr>
        <w:t>Και είναι ανιστόρητο για τους εξής λόγους: Πρώτον, εγώ θα σας το βάλω και σε μια ιδεολογική βάση και τοποθέτηση. Εγώ δεν θέλω να αναγνωρίσω –και δεν πρόκειται να το κάνω και δεν προερχόμαστε από την Αριστερά, είμαστε η Αριστερά στον τόπο- και δεν πρόκειται</w:t>
      </w:r>
      <w:r>
        <w:rPr>
          <w:rFonts w:eastAsia="Times New Roman" w:cs="Times New Roman"/>
          <w:szCs w:val="24"/>
        </w:rPr>
        <w:t xml:space="preserve"> να ανα</w:t>
      </w:r>
      <w:r>
        <w:rPr>
          <w:rFonts w:eastAsia="Times New Roman" w:cs="Times New Roman"/>
          <w:szCs w:val="24"/>
        </w:rPr>
        <w:lastRenderedPageBreak/>
        <w:t xml:space="preserve">γνωρίσω ως αριστερή ιδεολογία οποιονδήποτε αφαιρεί την ύψιστη ελευθερία που υπάρχει σε αυτόν τον κόσμο, που είναι η ανθρώπινη ζωή. </w:t>
      </w:r>
    </w:p>
    <w:p w14:paraId="60188618" w14:textId="77777777" w:rsidR="00396B82" w:rsidRDefault="00B34233">
      <w:pPr>
        <w:spacing w:after="0" w:line="600" w:lineRule="auto"/>
        <w:ind w:firstLine="709"/>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ΑΝΕΛ</w:t>
      </w:r>
      <w:r>
        <w:rPr>
          <w:rFonts w:eastAsia="Times New Roman" w:cs="Times New Roman"/>
          <w:szCs w:val="24"/>
        </w:rPr>
        <w:t>)</w:t>
      </w:r>
    </w:p>
    <w:p w14:paraId="60188619" w14:textId="77777777" w:rsidR="00396B82" w:rsidRDefault="00B34233">
      <w:pPr>
        <w:tabs>
          <w:tab w:val="left" w:pos="709"/>
        </w:tabs>
        <w:spacing w:after="0" w:line="600" w:lineRule="auto"/>
        <w:ind w:firstLine="720"/>
        <w:jc w:val="both"/>
        <w:rPr>
          <w:rFonts w:eastAsia="Times New Roman" w:cs="Times New Roman"/>
          <w:szCs w:val="24"/>
        </w:rPr>
      </w:pPr>
      <w:r>
        <w:rPr>
          <w:rFonts w:eastAsia="Times New Roman" w:cs="Times New Roman"/>
          <w:szCs w:val="24"/>
        </w:rPr>
        <w:t xml:space="preserve"> Δεν πρόκειται να αποδεχθώ ούτε εγώ ούτε κανένας από όλους </w:t>
      </w:r>
      <w:r>
        <w:rPr>
          <w:rFonts w:eastAsia="Times New Roman" w:cs="Times New Roman"/>
          <w:szCs w:val="24"/>
        </w:rPr>
        <w:t xml:space="preserve">εδώ που κουβαλάμε μια ιστορία στην πλάτη μας, ανθρώπων που θυσιάστηκαν -θυσίασαν τη ζωή τους στα ξερονήσια για τα πιστεύω τους, ποτέ υψώνοντας το πιστόλι απέναντι σε απροστάτευτους ανθρώπους, αλλά δίνοντας μάχη για τη ζωή τους- αυτό το οποίο με προτρέπετε </w:t>
      </w:r>
      <w:r>
        <w:rPr>
          <w:rFonts w:eastAsia="Times New Roman" w:cs="Times New Roman"/>
          <w:szCs w:val="24"/>
        </w:rPr>
        <w:t xml:space="preserve">σήμερα να κάνω: Να αποδεχθώ ότι η βία και η τρομοκρατία έχουν μονοδιάστατα ρίζα ή μήτρα την Αριστερά. </w:t>
      </w:r>
    </w:p>
    <w:p w14:paraId="6018861A" w14:textId="77777777" w:rsidR="00396B82" w:rsidRDefault="00B34233">
      <w:pPr>
        <w:spacing w:after="0" w:line="600" w:lineRule="auto"/>
        <w:ind w:firstLine="720"/>
        <w:jc w:val="both"/>
        <w:rPr>
          <w:rFonts w:eastAsia="Times New Roman"/>
          <w:szCs w:val="24"/>
        </w:rPr>
      </w:pPr>
      <w:r>
        <w:rPr>
          <w:rFonts w:eastAsia="Times New Roman"/>
          <w:szCs w:val="24"/>
        </w:rPr>
        <w:t>Δεύτερον, και σε πρακτική βάση τώρα, όχι σε ιδεολογική. Κύριε Μητσοτάκη, στη συνέντευξή σας δεν είπατε ακριβώς αυτά. Εκτός και αν δημοσίευσαν άλλα από αυ</w:t>
      </w:r>
      <w:r>
        <w:rPr>
          <w:rFonts w:eastAsia="Times New Roman"/>
          <w:szCs w:val="24"/>
        </w:rPr>
        <w:t>τά που είπατε. Οπότε κάντε ένα βήμα εδώ και πείτε ότι καταγγέλλετε το «</w:t>
      </w:r>
      <w:r>
        <w:rPr>
          <w:rFonts w:eastAsia="Times New Roman"/>
          <w:szCs w:val="24"/>
          <w:lang w:val="en-US"/>
        </w:rPr>
        <w:t>POLITICO</w:t>
      </w:r>
      <w:r>
        <w:rPr>
          <w:rFonts w:eastAsia="Times New Roman"/>
          <w:szCs w:val="24"/>
        </w:rPr>
        <w:t xml:space="preserve">» που άλλα δημοσίευσε και άλλα είπατε. Πείτε το. Είμαστε ανοιχτοί να πούμε όλοι μαζί ότι πρέπει τα διεθνή μέσα ενημέρωσης να είναι </w:t>
      </w:r>
      <w:r>
        <w:rPr>
          <w:rFonts w:eastAsia="Times New Roman"/>
          <w:szCs w:val="24"/>
        </w:rPr>
        <w:lastRenderedPageBreak/>
        <w:t>πολύ πιο προσεκτικά, όταν πρόκειται για τόσο ε</w:t>
      </w:r>
      <w:r>
        <w:rPr>
          <w:rFonts w:eastAsia="Times New Roman"/>
          <w:szCs w:val="24"/>
        </w:rPr>
        <w:t xml:space="preserve">υαίσθητα ζητήματα. </w:t>
      </w:r>
    </w:p>
    <w:p w14:paraId="6018861B" w14:textId="77777777" w:rsidR="00396B82" w:rsidRDefault="00B34233">
      <w:pPr>
        <w:spacing w:after="0" w:line="600" w:lineRule="auto"/>
        <w:ind w:firstLine="720"/>
        <w:jc w:val="both"/>
        <w:rPr>
          <w:rFonts w:eastAsia="Times New Roman"/>
          <w:szCs w:val="24"/>
        </w:rPr>
      </w:pPr>
      <w:r>
        <w:rPr>
          <w:rFonts w:eastAsia="Times New Roman"/>
          <w:szCs w:val="24"/>
        </w:rPr>
        <w:t>Το «</w:t>
      </w:r>
      <w:r>
        <w:rPr>
          <w:rFonts w:eastAsia="Times New Roman"/>
          <w:szCs w:val="24"/>
          <w:lang w:val="en-US"/>
        </w:rPr>
        <w:t>POLITICO</w:t>
      </w:r>
      <w:r>
        <w:rPr>
          <w:rFonts w:eastAsia="Times New Roman"/>
          <w:szCs w:val="24"/>
        </w:rPr>
        <w:t>», λοιπόν, στο ρεπορτάζ του αναγράφει ότι είπατε «</w:t>
      </w:r>
      <w:r>
        <w:rPr>
          <w:rFonts w:eastAsia="Times New Roman"/>
          <w:szCs w:val="24"/>
          <w:lang w:val="en-US"/>
        </w:rPr>
        <w:t>the</w:t>
      </w:r>
      <w:r>
        <w:rPr>
          <w:rFonts w:eastAsia="Times New Roman"/>
          <w:szCs w:val="24"/>
        </w:rPr>
        <w:t xml:space="preserve"> </w:t>
      </w:r>
      <w:r>
        <w:rPr>
          <w:rFonts w:eastAsia="Times New Roman"/>
          <w:szCs w:val="24"/>
          <w:lang w:val="en-US"/>
        </w:rPr>
        <w:t>violence</w:t>
      </w:r>
      <w:r>
        <w:rPr>
          <w:rFonts w:eastAsia="Times New Roman"/>
          <w:szCs w:val="24"/>
        </w:rPr>
        <w:t xml:space="preserve"> </w:t>
      </w:r>
      <w:r>
        <w:rPr>
          <w:rFonts w:eastAsia="Times New Roman"/>
          <w:szCs w:val="24"/>
          <w:lang w:val="en-US"/>
        </w:rPr>
        <w:t>has</w:t>
      </w:r>
      <w:r>
        <w:rPr>
          <w:rFonts w:eastAsia="Times New Roman"/>
          <w:szCs w:val="24"/>
        </w:rPr>
        <w:t xml:space="preserve"> </w:t>
      </w:r>
      <w:r>
        <w:rPr>
          <w:rFonts w:eastAsia="Times New Roman"/>
          <w:szCs w:val="24"/>
          <w:lang w:val="en-US"/>
        </w:rPr>
        <w:t>been</w:t>
      </w:r>
      <w:r>
        <w:rPr>
          <w:rFonts w:eastAsia="Times New Roman"/>
          <w:szCs w:val="24"/>
        </w:rPr>
        <w:t xml:space="preserve"> </w:t>
      </w:r>
      <w:r>
        <w:rPr>
          <w:rFonts w:eastAsia="Times New Roman"/>
          <w:szCs w:val="24"/>
          <w:lang w:val="en-US"/>
        </w:rPr>
        <w:t>almost</w:t>
      </w:r>
      <w:r>
        <w:rPr>
          <w:rFonts w:eastAsia="Times New Roman"/>
          <w:szCs w:val="24"/>
        </w:rPr>
        <w:t xml:space="preserve"> </w:t>
      </w:r>
      <w:r>
        <w:rPr>
          <w:rFonts w:eastAsia="Times New Roman"/>
          <w:szCs w:val="24"/>
          <w:lang w:val="en-US"/>
        </w:rPr>
        <w:t>exclusively</w:t>
      </w:r>
      <w:r>
        <w:rPr>
          <w:rFonts w:eastAsia="Times New Roman"/>
          <w:szCs w:val="24"/>
        </w:rPr>
        <w:t xml:space="preserve"> </w:t>
      </w:r>
      <w:r>
        <w:rPr>
          <w:rFonts w:eastAsia="Times New Roman"/>
          <w:szCs w:val="24"/>
          <w:lang w:val="en-US"/>
        </w:rPr>
        <w:t>from</w:t>
      </w:r>
      <w:r>
        <w:rPr>
          <w:rFonts w:eastAsia="Times New Roman"/>
          <w:szCs w:val="24"/>
        </w:rPr>
        <w:t xml:space="preserve"> </w:t>
      </w:r>
      <w:r>
        <w:rPr>
          <w:rFonts w:eastAsia="Times New Roman"/>
          <w:szCs w:val="24"/>
          <w:lang w:val="en-US"/>
        </w:rPr>
        <w:t>the</w:t>
      </w:r>
      <w:r>
        <w:rPr>
          <w:rFonts w:eastAsia="Times New Roman"/>
          <w:szCs w:val="24"/>
        </w:rPr>
        <w:t xml:space="preserve"> </w:t>
      </w:r>
      <w:r>
        <w:rPr>
          <w:rFonts w:eastAsia="Times New Roman"/>
          <w:szCs w:val="24"/>
          <w:lang w:val="en-US"/>
        </w:rPr>
        <w:t>Left</w:t>
      </w:r>
      <w:r>
        <w:rPr>
          <w:rFonts w:eastAsia="Times New Roman"/>
          <w:szCs w:val="24"/>
        </w:rPr>
        <w:t xml:space="preserve"> </w:t>
      </w:r>
      <w:r>
        <w:rPr>
          <w:rFonts w:eastAsia="Times New Roman"/>
          <w:szCs w:val="24"/>
          <w:lang w:val="en-US"/>
        </w:rPr>
        <w:t>in</w:t>
      </w:r>
      <w:r>
        <w:rPr>
          <w:rFonts w:eastAsia="Times New Roman"/>
          <w:szCs w:val="24"/>
        </w:rPr>
        <w:t xml:space="preserve"> </w:t>
      </w:r>
      <w:r>
        <w:rPr>
          <w:rFonts w:eastAsia="Times New Roman"/>
          <w:szCs w:val="24"/>
          <w:lang w:val="en-US"/>
        </w:rPr>
        <w:t>recent</w:t>
      </w:r>
      <w:r>
        <w:rPr>
          <w:rFonts w:eastAsia="Times New Roman"/>
          <w:szCs w:val="24"/>
        </w:rPr>
        <w:t xml:space="preserve"> </w:t>
      </w:r>
      <w:r>
        <w:rPr>
          <w:rFonts w:eastAsia="Times New Roman"/>
          <w:szCs w:val="24"/>
          <w:lang w:val="en-US"/>
        </w:rPr>
        <w:t>years</w:t>
      </w:r>
      <w:r>
        <w:rPr>
          <w:rFonts w:eastAsia="Times New Roman"/>
          <w:szCs w:val="24"/>
        </w:rPr>
        <w:t xml:space="preserve">», δηλαδή «η βία υπήρξε σχεδόν αποκλειστικά από την Αριστερά τα πρόσφατα χρόνια». </w:t>
      </w:r>
    </w:p>
    <w:p w14:paraId="6018861C" w14:textId="77777777" w:rsidR="00396B82" w:rsidRDefault="00B34233">
      <w:pPr>
        <w:spacing w:after="0" w:line="600" w:lineRule="auto"/>
        <w:ind w:firstLine="720"/>
        <w:jc w:val="both"/>
        <w:rPr>
          <w:rFonts w:eastAsia="Times New Roman"/>
          <w:szCs w:val="24"/>
        </w:rPr>
      </w:pPr>
      <w:r>
        <w:rPr>
          <w:rFonts w:eastAsia="Times New Roman"/>
          <w:szCs w:val="24"/>
        </w:rPr>
        <w:t xml:space="preserve">Κύριε Μητσοτάκη, αυτή είναι μία ανιστόρητη προσέγγιση και </w:t>
      </w:r>
      <w:proofErr w:type="spellStart"/>
      <w:r>
        <w:rPr>
          <w:rFonts w:eastAsia="Times New Roman"/>
          <w:szCs w:val="24"/>
        </w:rPr>
        <w:t>πόσω</w:t>
      </w:r>
      <w:proofErr w:type="spellEnd"/>
      <w:r>
        <w:rPr>
          <w:rFonts w:eastAsia="Times New Roman"/>
          <w:szCs w:val="24"/>
        </w:rPr>
        <w:t xml:space="preserve"> μάλλον για εσάς που προέρχεστε, πράγματι, από μία οικογένεια που είχε θύμα και γι’ αυτό θα έπρεπε να δείχνει μια ανοιχτή, ανοιχτόμυαλη, ανοιχτόκαρδη θεώρηση. </w:t>
      </w:r>
    </w:p>
    <w:p w14:paraId="6018861D" w14:textId="77777777" w:rsidR="00396B82" w:rsidRDefault="00B34233">
      <w:pPr>
        <w:spacing w:after="0" w:line="600" w:lineRule="auto"/>
        <w:ind w:firstLine="720"/>
        <w:jc w:val="both"/>
        <w:rPr>
          <w:rFonts w:eastAsia="Times New Roman"/>
          <w:szCs w:val="24"/>
        </w:rPr>
      </w:pPr>
      <w:r>
        <w:rPr>
          <w:rFonts w:eastAsia="Times New Roman"/>
          <w:szCs w:val="24"/>
        </w:rPr>
        <w:t>Είναι δυνατόν να το λέτε εσείς αυτ</w:t>
      </w:r>
      <w:r>
        <w:rPr>
          <w:rFonts w:eastAsia="Times New Roman"/>
          <w:szCs w:val="24"/>
        </w:rPr>
        <w:t>ό; Είναι δυνατόν να παραγράφουμε το γεγονός ότι –τώρα είπατε τα χρόνια μετά τη Μεταπολίτευση- μάλιστα και στα χρόνια μετά τη Μεταπολίτευση- τόσο στην Ελλάδα όσο και στην Ευρώπη υπήρχαν κρούσματα οργανωμένης βίας από την πλευρά της Ακροδεξιάς; Δεν υπήρχαν σ</w:t>
      </w:r>
      <w:r>
        <w:rPr>
          <w:rFonts w:eastAsia="Times New Roman"/>
          <w:szCs w:val="24"/>
        </w:rPr>
        <w:t xml:space="preserve">την Ιταλία κρούσματα βομβιστικών επιθέσεων ή και στην Ελλάδα από οργανωμένες δυνάμεις της Ακροδεξιάς; Τα παραγράφετε όλα αυτά; </w:t>
      </w:r>
    </w:p>
    <w:p w14:paraId="6018861E" w14:textId="77777777" w:rsidR="00396B82" w:rsidRDefault="00B34233">
      <w:pPr>
        <w:spacing w:after="0" w:line="600" w:lineRule="auto"/>
        <w:ind w:firstLine="720"/>
        <w:jc w:val="both"/>
        <w:rPr>
          <w:rFonts w:eastAsia="Times New Roman"/>
          <w:szCs w:val="24"/>
        </w:rPr>
      </w:pPr>
      <w:r>
        <w:rPr>
          <w:rFonts w:eastAsia="Times New Roman"/>
          <w:szCs w:val="24"/>
        </w:rPr>
        <w:t xml:space="preserve">Και ας μην πάμε τόσο μακριά. Ας πάμε πρόσφατα. Τι είναι, λοιπόν, κατά τη γνώμη σας, η Χρυσή Αυγή για την οποία ο κ. </w:t>
      </w:r>
      <w:proofErr w:type="spellStart"/>
      <w:r>
        <w:rPr>
          <w:rFonts w:eastAsia="Times New Roman"/>
          <w:szCs w:val="24"/>
        </w:rPr>
        <w:lastRenderedPageBreak/>
        <w:t>Δένδιας</w:t>
      </w:r>
      <w:proofErr w:type="spellEnd"/>
      <w:r>
        <w:rPr>
          <w:rFonts w:eastAsia="Times New Roman"/>
          <w:szCs w:val="24"/>
        </w:rPr>
        <w:t xml:space="preserve"> -σωσ</w:t>
      </w:r>
      <w:r>
        <w:rPr>
          <w:rFonts w:eastAsia="Times New Roman"/>
          <w:szCs w:val="24"/>
        </w:rPr>
        <w:t>τά λέτε και εμείς μαζί του- προχωρήσαμε στη διαδικασία, ώστε να διερευνηθεί δικαστικά η υπόθεση του Παύλου Φύσσα; Κατά τη γνώμη σας, τι είναι η Χρυσή Αυγή; Είναι ένα πολιτικό κόμμα που έχει ίσα πολιτικά δικαιώματα με τα υπόλοιπα κόμματα, επειδή ψηφίζεται α</w:t>
      </w:r>
      <w:r>
        <w:rPr>
          <w:rFonts w:eastAsia="Times New Roman"/>
          <w:szCs w:val="24"/>
        </w:rPr>
        <w:t xml:space="preserve">πό Έλληνες πολίτες. Μάλιστα. </w:t>
      </w:r>
    </w:p>
    <w:p w14:paraId="6018861F" w14:textId="77777777" w:rsidR="00396B82" w:rsidRDefault="00B34233">
      <w:pPr>
        <w:spacing w:after="0" w:line="600" w:lineRule="auto"/>
        <w:ind w:firstLine="720"/>
        <w:jc w:val="both"/>
        <w:rPr>
          <w:rFonts w:eastAsia="Times New Roman"/>
          <w:szCs w:val="24"/>
        </w:rPr>
      </w:pPr>
      <w:r>
        <w:rPr>
          <w:rFonts w:eastAsia="Times New Roman"/>
          <w:szCs w:val="24"/>
        </w:rPr>
        <w:t>Θέλω να μας πείτε σήμερα εδώ το εξής: Εμείς θεωρούμε -και το λέμε ανοιχτά και δημόσια- ότι η Χρυσή Αυγή, πέρα από πολιτικό κόμμα, είναι η ίδια ή παραφυάδες της εγκληματική οργάνωση, κύριε Μητσοτάκη. Το λέμε ανοιχτά στον ελληνι</w:t>
      </w:r>
      <w:r>
        <w:rPr>
          <w:rFonts w:eastAsia="Times New Roman"/>
          <w:szCs w:val="24"/>
        </w:rPr>
        <w:t>κό λαό. Εσείς θα συμφωνήσετε με αυτό; Ναι ή όχι;</w:t>
      </w:r>
    </w:p>
    <w:p w14:paraId="60188620" w14:textId="77777777" w:rsidR="00396B82" w:rsidRDefault="00B34233">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60188621" w14:textId="77777777" w:rsidR="00396B82" w:rsidRDefault="00B34233">
      <w:pPr>
        <w:spacing w:after="0"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Και εμείς το λέμε. Πλάκα μου κάνετε;</w:t>
      </w:r>
    </w:p>
    <w:p w14:paraId="60188622" w14:textId="77777777" w:rsidR="00396B82" w:rsidRDefault="00B34233">
      <w:pPr>
        <w:spacing w:after="0" w:line="600" w:lineRule="auto"/>
        <w:ind w:firstLine="720"/>
        <w:jc w:val="both"/>
        <w:rPr>
          <w:rFonts w:eastAsia="Times New Roman"/>
          <w:szCs w:val="24"/>
        </w:rPr>
      </w:pPr>
      <w:r>
        <w:rPr>
          <w:rFonts w:eastAsia="Times New Roman"/>
          <w:b/>
          <w:szCs w:val="24"/>
        </w:rPr>
        <w:t xml:space="preserve">ΑΛΕΞΗΣ ΤΣΙΠΡΑΣ (Πρόεδρος της Κυβέρνησης): </w:t>
      </w:r>
      <w:r>
        <w:rPr>
          <w:rFonts w:eastAsia="Times New Roman"/>
          <w:szCs w:val="24"/>
        </w:rPr>
        <w:t>Ωραία. Αφού, λοιπ</w:t>
      </w:r>
      <w:r>
        <w:rPr>
          <w:rFonts w:eastAsia="Times New Roman"/>
          <w:szCs w:val="24"/>
        </w:rPr>
        <w:t>όν, και εσείς το λέτε, τότε μάλλον και στη συνέντευξή σας, αλλά και εδώ, διαπράξατε διπλό ατόπημα, κύριε Μητσοτάκη, και χαίρομαι εάν τελικά συμφωνήσετε μαζί μου και το παραδεχθείτε.</w:t>
      </w:r>
      <w:r>
        <w:rPr>
          <w:rFonts w:eastAsia="Times New Roman"/>
          <w:b/>
          <w:szCs w:val="24"/>
        </w:rPr>
        <w:t xml:space="preserve"> </w:t>
      </w:r>
    </w:p>
    <w:p w14:paraId="60188623" w14:textId="77777777" w:rsidR="00396B82" w:rsidRDefault="00B34233">
      <w:pPr>
        <w:spacing w:after="0" w:line="600" w:lineRule="auto"/>
        <w:ind w:firstLine="720"/>
        <w:jc w:val="center"/>
        <w:rPr>
          <w:rFonts w:eastAsia="Times New Roman"/>
          <w:szCs w:val="24"/>
        </w:rPr>
      </w:pPr>
      <w:r>
        <w:rPr>
          <w:rFonts w:eastAsia="Times New Roman"/>
          <w:szCs w:val="24"/>
        </w:rPr>
        <w:lastRenderedPageBreak/>
        <w:t>(Χειροκροτήματα από τις πτέρυγες του ΣΥΡΙΖΑ και των ΑΝΕΛ)</w:t>
      </w:r>
    </w:p>
    <w:p w14:paraId="60188624" w14:textId="77777777" w:rsidR="00396B82" w:rsidRDefault="00B34233">
      <w:pPr>
        <w:spacing w:after="0" w:line="600" w:lineRule="auto"/>
        <w:ind w:firstLine="720"/>
        <w:jc w:val="both"/>
        <w:rPr>
          <w:rFonts w:eastAsia="Times New Roman"/>
          <w:szCs w:val="24"/>
        </w:rPr>
      </w:pPr>
      <w:r>
        <w:rPr>
          <w:rFonts w:eastAsia="Times New Roman"/>
          <w:b/>
          <w:szCs w:val="24"/>
        </w:rPr>
        <w:t>ΚΥΡΙΑΚΟΣ ΜΗΤΣΟΤ</w:t>
      </w:r>
      <w:r>
        <w:rPr>
          <w:rFonts w:eastAsia="Times New Roman"/>
          <w:b/>
          <w:szCs w:val="24"/>
        </w:rPr>
        <w:t>ΑΚΗΣ (Πρόεδρος της Νέας Δημοκρατίας):</w:t>
      </w:r>
      <w:r>
        <w:rPr>
          <w:rFonts w:eastAsia="Times New Roman"/>
          <w:szCs w:val="24"/>
        </w:rPr>
        <w:t xml:space="preserve"> Κύριε Πρόεδρε, θα ήθελα τον λόγο.</w:t>
      </w:r>
    </w:p>
    <w:p w14:paraId="60188625" w14:textId="77777777" w:rsidR="00396B82" w:rsidRDefault="00B34233">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Κύριε Μητσοτάκη, δεν έχει κλείσει αυτή η συζήτηση;</w:t>
      </w:r>
    </w:p>
    <w:p w14:paraId="60188626" w14:textId="77777777" w:rsidR="00396B82" w:rsidRDefault="00B34233">
      <w:pPr>
        <w:spacing w:after="0"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Όχι, γιατί πρέπει να απαντήσω. </w:t>
      </w:r>
    </w:p>
    <w:p w14:paraId="60188627" w14:textId="77777777" w:rsidR="00396B82" w:rsidRDefault="00B34233">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Γιατί, όμως, πρέπει να απαντήσετε; Έξι φορές έχει γίνει αυτό. Κάντε το λίγο γρήγορα. Περιμένουν και οι υπόλοιποι Πρόεδροι των </w:t>
      </w:r>
      <w:r>
        <w:rPr>
          <w:rFonts w:eastAsia="Times New Roman"/>
          <w:szCs w:val="24"/>
        </w:rPr>
        <w:t>κ</w:t>
      </w:r>
      <w:r>
        <w:rPr>
          <w:rFonts w:eastAsia="Times New Roman"/>
          <w:szCs w:val="24"/>
        </w:rPr>
        <w:t>ομμάτων να μιλήσουν.</w:t>
      </w:r>
    </w:p>
    <w:p w14:paraId="60188628" w14:textId="77777777" w:rsidR="00396B82" w:rsidRDefault="00B34233">
      <w:pPr>
        <w:spacing w:after="0"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Η Χρυσή Αυγή, κύριε Τσίπρα, είναι μία αποκρου</w:t>
      </w:r>
      <w:r>
        <w:rPr>
          <w:rFonts w:eastAsia="Times New Roman"/>
          <w:szCs w:val="24"/>
        </w:rPr>
        <w:t>στική νεοναζιστική οργάνωση, της οποίας η συμπεριφορά όντως έχει στοιχεία εγκληματικής οργάνωσης. Καλύπτεσθε;</w:t>
      </w:r>
    </w:p>
    <w:p w14:paraId="60188629" w14:textId="77777777" w:rsidR="00396B82" w:rsidRDefault="00B34233">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018862A" w14:textId="77777777" w:rsidR="00396B82" w:rsidRDefault="00B34233">
      <w:pPr>
        <w:spacing w:after="0" w:line="600" w:lineRule="auto"/>
        <w:ind w:firstLine="720"/>
        <w:jc w:val="both"/>
        <w:rPr>
          <w:rFonts w:eastAsia="Times New Roman"/>
          <w:szCs w:val="24"/>
        </w:rPr>
      </w:pPr>
      <w:r>
        <w:rPr>
          <w:rFonts w:eastAsia="Times New Roman"/>
          <w:b/>
          <w:szCs w:val="24"/>
        </w:rPr>
        <w:t xml:space="preserve">ΑΛΕΞΗΣ ΤΣΙΠΡΑΣ (Πρόεδρος της Κυβέρνησης): </w:t>
      </w:r>
      <w:r>
        <w:rPr>
          <w:rFonts w:eastAsia="Times New Roman"/>
          <w:szCs w:val="24"/>
        </w:rPr>
        <w:t>Εντάξει.</w:t>
      </w:r>
    </w:p>
    <w:p w14:paraId="6018862B" w14:textId="77777777" w:rsidR="00396B82" w:rsidRDefault="00B34233">
      <w:pPr>
        <w:spacing w:after="0"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Τον λόγο έχε</w:t>
      </w:r>
      <w:r>
        <w:rPr>
          <w:rFonts w:eastAsia="Times New Roman"/>
          <w:szCs w:val="24"/>
        </w:rPr>
        <w:t>ι η κ. Γεννηματά.</w:t>
      </w:r>
    </w:p>
    <w:p w14:paraId="6018862C" w14:textId="77777777" w:rsidR="00396B82" w:rsidRDefault="00B34233">
      <w:pPr>
        <w:spacing w:after="0" w:line="600" w:lineRule="auto"/>
        <w:ind w:firstLine="720"/>
        <w:jc w:val="both"/>
        <w:rPr>
          <w:rFonts w:eastAsia="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Κύριε Πρόεδρε, θα ήθελα τον λόγο.</w:t>
      </w:r>
    </w:p>
    <w:p w14:paraId="6018862D" w14:textId="77777777" w:rsidR="00396B82" w:rsidRDefault="00B34233">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Μα έχετε δευτερολογία σε λίγο. Με </w:t>
      </w:r>
      <w:proofErr w:type="spellStart"/>
      <w:r>
        <w:rPr>
          <w:rFonts w:eastAsia="Times New Roman"/>
          <w:szCs w:val="24"/>
        </w:rPr>
        <w:t>συγχωρείτε</w:t>
      </w:r>
      <w:proofErr w:type="spellEnd"/>
      <w:r>
        <w:rPr>
          <w:rFonts w:eastAsia="Times New Roman"/>
          <w:szCs w:val="24"/>
        </w:rPr>
        <w:t>.</w:t>
      </w:r>
    </w:p>
    <w:p w14:paraId="6018862E" w14:textId="77777777" w:rsidR="00396B82" w:rsidRDefault="00B34233">
      <w:pPr>
        <w:spacing w:after="0" w:line="600" w:lineRule="auto"/>
        <w:ind w:firstLine="720"/>
        <w:jc w:val="both"/>
        <w:rPr>
          <w:rFonts w:eastAsia="Times New Roman"/>
          <w:szCs w:val="24"/>
        </w:rPr>
      </w:pPr>
      <w:r>
        <w:rPr>
          <w:rFonts w:eastAsia="Times New Roman"/>
          <w:b/>
          <w:szCs w:val="24"/>
        </w:rPr>
        <w:t>ΠΑΝΟΣ ΚΑΜΜΕΝΟΣ (Υπουργός Εθνικής Άμυνας – Πρόεδρος τ</w:t>
      </w:r>
      <w:r>
        <w:rPr>
          <w:rFonts w:eastAsia="Times New Roman"/>
          <w:b/>
          <w:szCs w:val="24"/>
        </w:rPr>
        <w:t xml:space="preserve">ων Ανεξαρτήτων Ελλήνων): </w:t>
      </w:r>
      <w:r>
        <w:rPr>
          <w:rFonts w:eastAsia="Times New Roman"/>
          <w:szCs w:val="24"/>
        </w:rPr>
        <w:t>Δεν θα την κάνω.</w:t>
      </w:r>
    </w:p>
    <w:p w14:paraId="6018862F" w14:textId="77777777" w:rsidR="00396B82" w:rsidRDefault="00B34233">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Ναι, αλλά δεν είναι σωστό αυτό το πράγμα. Δεν το καταλαβαίνετε; Έχει τον λόγο η κ. Γεννηματά, κύριε Καμμένο.</w:t>
      </w:r>
    </w:p>
    <w:p w14:paraId="60188630" w14:textId="77777777" w:rsidR="00396B82" w:rsidRDefault="00B34233">
      <w:pPr>
        <w:spacing w:after="0" w:line="600" w:lineRule="auto"/>
        <w:ind w:firstLine="720"/>
        <w:jc w:val="both"/>
        <w:rPr>
          <w:rFonts w:eastAsia="Times New Roman"/>
          <w:szCs w:val="24"/>
        </w:rPr>
      </w:pPr>
      <w:r>
        <w:rPr>
          <w:rFonts w:eastAsia="Times New Roman"/>
          <w:b/>
          <w:szCs w:val="24"/>
        </w:rPr>
        <w:t>ΠΑΝΟΣ ΚΑΜΜΕΝΟΣ (Υπουργός Εθνικής Άμυνας – Πρόεδρος των Ανεξαρτήτων Ελλήνων):</w:t>
      </w:r>
      <w:r>
        <w:rPr>
          <w:rFonts w:eastAsia="Times New Roman"/>
          <w:b/>
          <w:szCs w:val="24"/>
        </w:rPr>
        <w:t xml:space="preserve"> </w:t>
      </w:r>
      <w:r>
        <w:rPr>
          <w:rFonts w:eastAsia="Times New Roman"/>
          <w:szCs w:val="24"/>
        </w:rPr>
        <w:t>Μετά την κ. Γεννηματά θέλω τον λόγο για να απαντήσω.</w:t>
      </w:r>
    </w:p>
    <w:p w14:paraId="60188631" w14:textId="77777777" w:rsidR="00396B82" w:rsidRDefault="00B34233">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Μα τι να απαντήσετε; Δεν έκλεισε η διαδικασία.</w:t>
      </w:r>
    </w:p>
    <w:p w14:paraId="60188632" w14:textId="77777777" w:rsidR="00396B82" w:rsidRDefault="00B34233">
      <w:pPr>
        <w:spacing w:after="0" w:line="600" w:lineRule="auto"/>
        <w:ind w:firstLine="720"/>
        <w:jc w:val="both"/>
        <w:rPr>
          <w:rFonts w:eastAsia="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Ζητώ τον λόγο για να απαντήσω επί προσωπικού.</w:t>
      </w:r>
    </w:p>
    <w:p w14:paraId="60188633" w14:textId="77777777" w:rsidR="00396B82" w:rsidRDefault="00B34233">
      <w:pPr>
        <w:spacing w:after="0" w:line="600" w:lineRule="auto"/>
        <w:ind w:firstLine="720"/>
        <w:jc w:val="both"/>
        <w:rPr>
          <w:rFonts w:eastAsia="Times New Roman"/>
          <w:szCs w:val="24"/>
        </w:rPr>
      </w:pPr>
      <w:r>
        <w:rPr>
          <w:rFonts w:eastAsia="Times New Roman"/>
          <w:b/>
          <w:szCs w:val="24"/>
        </w:rPr>
        <w:lastRenderedPageBreak/>
        <w:t>ΠΡΟ</w:t>
      </w:r>
      <w:r>
        <w:rPr>
          <w:rFonts w:eastAsia="Times New Roman"/>
          <w:b/>
          <w:szCs w:val="24"/>
        </w:rPr>
        <w:t xml:space="preserve">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Μα είναι προσωπικό; Αμέσως μετά την κυρία Πρόεδρο, θα πάρετε τον λόγο.</w:t>
      </w:r>
    </w:p>
    <w:p w14:paraId="60188634" w14:textId="77777777" w:rsidR="00396B82" w:rsidRDefault="00B34233">
      <w:pPr>
        <w:spacing w:after="0" w:line="600" w:lineRule="auto"/>
        <w:ind w:firstLine="720"/>
        <w:jc w:val="both"/>
        <w:rPr>
          <w:rFonts w:eastAsia="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Μετά την κ</w:t>
      </w:r>
      <w:r>
        <w:rPr>
          <w:rFonts w:eastAsia="Times New Roman"/>
          <w:szCs w:val="24"/>
        </w:rPr>
        <w:t>.</w:t>
      </w:r>
      <w:r>
        <w:rPr>
          <w:rFonts w:eastAsia="Times New Roman"/>
          <w:szCs w:val="24"/>
        </w:rPr>
        <w:t xml:space="preserve"> Γεννηματά, κύριε Πρόεδρε, ζητώ τον λόγο επί προσωπικού που δεν μου δόθηκε πριν.</w:t>
      </w:r>
    </w:p>
    <w:p w14:paraId="60188635" w14:textId="77777777" w:rsidR="00396B82" w:rsidRDefault="00B34233">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Βεβαίως.</w:t>
      </w:r>
    </w:p>
    <w:p w14:paraId="60188636" w14:textId="77777777" w:rsidR="00396B82" w:rsidRDefault="00B34233">
      <w:pPr>
        <w:spacing w:after="0" w:line="600" w:lineRule="auto"/>
        <w:ind w:firstLine="720"/>
        <w:jc w:val="both"/>
        <w:rPr>
          <w:rFonts w:eastAsia="Times New Roman"/>
          <w:szCs w:val="24"/>
        </w:rPr>
      </w:pPr>
      <w:r>
        <w:rPr>
          <w:rFonts w:eastAsia="Times New Roman"/>
          <w:szCs w:val="24"/>
        </w:rPr>
        <w:t>Κυρία Γεννηματά, έχετε τον λόγο.</w:t>
      </w:r>
    </w:p>
    <w:p w14:paraId="60188637" w14:textId="77777777" w:rsidR="00396B82" w:rsidRDefault="00B34233">
      <w:pPr>
        <w:spacing w:after="0" w:line="600" w:lineRule="auto"/>
        <w:ind w:firstLine="720"/>
        <w:jc w:val="both"/>
        <w:rPr>
          <w:rFonts w:eastAsia="Times New Roman"/>
          <w:szCs w:val="24"/>
        </w:rPr>
      </w:pPr>
      <w:r>
        <w:rPr>
          <w:rFonts w:eastAsia="Times New Roman"/>
          <w:b/>
          <w:szCs w:val="24"/>
        </w:rPr>
        <w:t xml:space="preserve">ΦΩΤΕΙΝΗ </w:t>
      </w:r>
      <w:r>
        <w:rPr>
          <w:rFonts w:eastAsia="Times New Roman"/>
          <w:b/>
          <w:szCs w:val="24"/>
        </w:rPr>
        <w:t>(ΦΩΦΗ)</w:t>
      </w:r>
      <w:r>
        <w:rPr>
          <w:rFonts w:eastAsia="Times New Roman"/>
          <w:b/>
          <w:szCs w:val="24"/>
        </w:rPr>
        <w:t xml:space="preserve"> ΓΕΝΝΗΜΑΤΑ (Πρόεδρος της Δημοκρατικής Συμπαράταξης ΠΑΣΟΚ – ΔΗΜΑΡ): </w:t>
      </w:r>
      <w:r>
        <w:rPr>
          <w:rFonts w:eastAsia="Times New Roman"/>
          <w:szCs w:val="24"/>
        </w:rPr>
        <w:t>Κυρίες και κύριοι, αυτή</w:t>
      </w:r>
      <w:r>
        <w:rPr>
          <w:rFonts w:eastAsia="Times New Roman"/>
          <w:szCs w:val="24"/>
        </w:rPr>
        <w:t xml:space="preserve"> η συζήτηση που παρακολουθούμε τα τελευταία λεπτά είναι πραγματικά αδιανόητη και απαράδεκτη, γιατί στέλνουμε ένα μήνυμα στην ελληνική κοινωνία ότι το πολιτικό σύστημα δεν μπορεί να συνεννοηθεί και να διαμορφώσει ένα ενιαίο και αποτελεσματικό μέτωπο ούτε απ</w:t>
      </w:r>
      <w:r>
        <w:rPr>
          <w:rFonts w:eastAsia="Times New Roman"/>
          <w:szCs w:val="24"/>
        </w:rPr>
        <w:t xml:space="preserve">έναντι στην τρομοκρατία. Επιτέλους! </w:t>
      </w:r>
    </w:p>
    <w:p w14:paraId="60188638" w14:textId="77777777" w:rsidR="00396B82" w:rsidRDefault="00B34233">
      <w:pPr>
        <w:spacing w:after="0" w:line="600" w:lineRule="auto"/>
        <w:ind w:firstLine="720"/>
        <w:jc w:val="both"/>
        <w:rPr>
          <w:rFonts w:eastAsia="Times New Roman"/>
          <w:szCs w:val="24"/>
        </w:rPr>
      </w:pPr>
      <w:r>
        <w:rPr>
          <w:rFonts w:eastAsia="Times New Roman"/>
          <w:szCs w:val="24"/>
        </w:rPr>
        <w:t>Και δεν υπάρχει αμφιβολία ότι η βία και η τρομοκρατία δεν προέρχονται μόνο από την άκρα Αριστερά. Υπάρχει η Χρυσή Αυγή, υπάρχει ο φασισμός, υπάρχει η Ακροδεξιά. Αυτό ας μην το ξεχνάμε.</w:t>
      </w:r>
    </w:p>
    <w:p w14:paraId="60188639" w14:textId="77777777" w:rsidR="00396B82" w:rsidRDefault="00B34233">
      <w:pPr>
        <w:spacing w:after="0" w:line="600" w:lineRule="auto"/>
        <w:ind w:firstLine="720"/>
        <w:jc w:val="both"/>
        <w:rPr>
          <w:rFonts w:eastAsia="Times New Roman"/>
          <w:szCs w:val="24"/>
        </w:rPr>
      </w:pPr>
      <w:r>
        <w:rPr>
          <w:rFonts w:eastAsia="Times New Roman"/>
          <w:szCs w:val="24"/>
        </w:rPr>
        <w:lastRenderedPageBreak/>
        <w:t>(Χειροκροτήματα από την πτέρυγα τη</w:t>
      </w:r>
      <w:r>
        <w:rPr>
          <w:rFonts w:eastAsia="Times New Roman"/>
          <w:szCs w:val="24"/>
        </w:rPr>
        <w:t>ς Δημοκρατικής Συμπαράταξης ΠΑΣΟΚ – ΔΗΜΑΡ)</w:t>
      </w:r>
    </w:p>
    <w:p w14:paraId="6018863A" w14:textId="77777777" w:rsidR="00396B82" w:rsidRDefault="00B34233">
      <w:pPr>
        <w:spacing w:after="0" w:line="600" w:lineRule="auto"/>
        <w:ind w:firstLine="720"/>
        <w:jc w:val="both"/>
        <w:rPr>
          <w:rFonts w:eastAsia="Times New Roman"/>
          <w:szCs w:val="24"/>
        </w:rPr>
      </w:pPr>
      <w:r>
        <w:rPr>
          <w:rFonts w:eastAsia="Times New Roman"/>
          <w:szCs w:val="24"/>
        </w:rPr>
        <w:t xml:space="preserve">Πριν προχωρήσω στη δευτερολογία μου και στα συγκεκριμένα σημεία, θέλω να θυμίσω ότι στην </w:t>
      </w:r>
      <w:proofErr w:type="spellStart"/>
      <w:r>
        <w:rPr>
          <w:rFonts w:eastAsia="Times New Roman"/>
          <w:szCs w:val="24"/>
        </w:rPr>
        <w:t>πρωτολογία</w:t>
      </w:r>
      <w:proofErr w:type="spellEnd"/>
      <w:r>
        <w:rPr>
          <w:rFonts w:eastAsia="Times New Roman"/>
          <w:szCs w:val="24"/>
        </w:rPr>
        <w:t xml:space="preserve"> μου μίλησα για την πολιτική κατάντια της Κυβέρνησης και του Πρωθυπουργού προσωπικά. </w:t>
      </w:r>
    </w:p>
    <w:p w14:paraId="6018863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Θέλω τώρα, λοιπόν, να προσθέ</w:t>
      </w:r>
      <w:r>
        <w:rPr>
          <w:rFonts w:eastAsia="Times New Roman" w:cs="Times New Roman"/>
          <w:szCs w:val="24"/>
        </w:rPr>
        <w:t>σω ότι αμέσως μετά εμφανίστηκε και ο συγκυβερνήτης του, ο οποίος επιβεβαίωσε τα λεγόμενά μου.</w:t>
      </w:r>
    </w:p>
    <w:p w14:paraId="6018863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Συγχαρητήρια, κύριε Τσίπρα! Να τη χαίρεστε αυτή τη </w:t>
      </w:r>
      <w:r>
        <w:rPr>
          <w:rFonts w:eastAsia="Times New Roman" w:cs="Times New Roman"/>
          <w:szCs w:val="24"/>
        </w:rPr>
        <w:t>σ</w:t>
      </w:r>
      <w:r>
        <w:rPr>
          <w:rFonts w:eastAsia="Times New Roman" w:cs="Times New Roman"/>
          <w:szCs w:val="24"/>
        </w:rPr>
        <w:t>υγκυβέρνηση, το ήθος και το ύφος σας! Λυπάμαι, όμως, πραγματικά για αυτόν τον κατήφορο, για τον τρόπο που αντι</w:t>
      </w:r>
      <w:r>
        <w:rPr>
          <w:rFonts w:eastAsia="Times New Roman" w:cs="Times New Roman"/>
          <w:szCs w:val="24"/>
        </w:rPr>
        <w:t>μετωπίζετε τους πολιτικούς σας αντιπάλους και μάλιστα, τους προκατόχους σας!</w:t>
      </w:r>
    </w:p>
    <w:p w14:paraId="6018863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Θέλω, λοιπόν, να σταθώ σε ορισμένα σημεία-απαντήσεις, σε αυτά που είπατε στις ομιλίες σας. Είπατε ότι η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του 2012 είχε αόριστες αναφορές για το χρέος και ρυθμ</w:t>
      </w:r>
      <w:r>
        <w:rPr>
          <w:rFonts w:eastAsia="Times New Roman" w:cs="Times New Roman"/>
          <w:szCs w:val="24"/>
        </w:rPr>
        <w:t>ίσεις εάν, μόνο και εφόσον χρειαστούν. Πρόκειται για μια αστοιχείωτη αναφορά, που λέτε και εσείς. Διότι, εάν δεν διαστρε</w:t>
      </w:r>
      <w:r>
        <w:rPr>
          <w:rFonts w:eastAsia="Times New Roman" w:cs="Times New Roman"/>
          <w:szCs w:val="24"/>
        </w:rPr>
        <w:lastRenderedPageBreak/>
        <w:t>βλώνετε για άλλη μια φορά την αλήθεια, αυτό σημαίνει ότι δεν έχετε διαβάσει την απόφαση. Η απόφαση μιλά για απόλυτα συγκεκριμένες πρωτοβ</w:t>
      </w:r>
      <w:r>
        <w:rPr>
          <w:rFonts w:eastAsia="Times New Roman" w:cs="Times New Roman"/>
          <w:szCs w:val="24"/>
        </w:rPr>
        <w:t xml:space="preserve">ουλίες και συγκεκριμένα μέτρα, που θα εφαρμόζονταν αμέσως μετά τη λήξη του </w:t>
      </w:r>
      <w:r>
        <w:rPr>
          <w:rFonts w:eastAsia="Times New Roman" w:cs="Times New Roman"/>
          <w:szCs w:val="24"/>
        </w:rPr>
        <w:t>π</w:t>
      </w:r>
      <w:r>
        <w:rPr>
          <w:rFonts w:eastAsia="Times New Roman" w:cs="Times New Roman"/>
          <w:szCs w:val="24"/>
        </w:rPr>
        <w:t>ρογράμματος του 2014.</w:t>
      </w:r>
    </w:p>
    <w:p w14:paraId="6018863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Σημείο δεύτερο. Μας είπατε ότι θα στηρίξουν οι εταίροι μετά το 2018 για να βγούμε στις αγορές και ότι είναι επιτυχία ότι υπάρχει αυτή η συγκεκριμένη αναφορά σ</w:t>
      </w:r>
      <w:r>
        <w:rPr>
          <w:rFonts w:eastAsia="Times New Roman" w:cs="Times New Roman"/>
          <w:szCs w:val="24"/>
        </w:rPr>
        <w:t xml:space="preserve">τη </w:t>
      </w:r>
      <w:r>
        <w:rPr>
          <w:rFonts w:eastAsia="Times New Roman" w:cs="Times New Roman"/>
          <w:szCs w:val="24"/>
        </w:rPr>
        <w:t>σ</w:t>
      </w:r>
      <w:r>
        <w:rPr>
          <w:rFonts w:eastAsia="Times New Roman" w:cs="Times New Roman"/>
          <w:szCs w:val="24"/>
        </w:rPr>
        <w:t xml:space="preserve">υμφωνία που κλείσατε. Πράγματι, το αναφέρει αυτό η απόφαση. Εκείνο, όμως, που δεν μας είπατε είναι ότι πρόκειται για ακριβή αντιγραφή της απόφασης του </w:t>
      </w:r>
      <w:proofErr w:type="spellStart"/>
      <w:r>
        <w:rPr>
          <w:rFonts w:eastAsia="Times New Roman" w:cs="Times New Roman"/>
          <w:szCs w:val="24"/>
          <w:lang w:val="en-GB"/>
        </w:rPr>
        <w:t>Eurogroup</w:t>
      </w:r>
      <w:proofErr w:type="spellEnd"/>
      <w:r>
        <w:rPr>
          <w:rFonts w:eastAsia="Times New Roman" w:cs="Times New Roman"/>
          <w:szCs w:val="24"/>
        </w:rPr>
        <w:t xml:space="preserve"> του 2012, που προέβλεπε ακριβώς το ίδιο για το 2014. Δύο χρόνια, λοιπόν, χαμένα με αποκλεισ</w:t>
      </w:r>
      <w:r>
        <w:rPr>
          <w:rFonts w:eastAsia="Times New Roman" w:cs="Times New Roman"/>
          <w:szCs w:val="24"/>
        </w:rPr>
        <w:t>τική δική σας ευθύνη.</w:t>
      </w:r>
    </w:p>
    <w:p w14:paraId="6018863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Καταθέτω στα Πρακτικά την απόφαση του </w:t>
      </w:r>
      <w:proofErr w:type="spellStart"/>
      <w:r>
        <w:rPr>
          <w:rFonts w:eastAsia="Times New Roman" w:cs="Times New Roman"/>
          <w:szCs w:val="24"/>
          <w:lang w:val="en-GB"/>
        </w:rPr>
        <w:t>Eurogroup</w:t>
      </w:r>
      <w:proofErr w:type="spellEnd"/>
      <w:r>
        <w:rPr>
          <w:rFonts w:eastAsia="Times New Roman" w:cs="Times New Roman"/>
          <w:szCs w:val="24"/>
        </w:rPr>
        <w:t>, για να την πάρετε να την μελετήσετε και εσείς, αφού δεν την έχετε διαβάσει και οι Βουλευτές σας.</w:t>
      </w:r>
    </w:p>
    <w:p w14:paraId="60188640" w14:textId="77777777" w:rsidR="00396B82" w:rsidRDefault="00B34233">
      <w:pPr>
        <w:spacing w:after="0" w:line="600" w:lineRule="auto"/>
        <w:ind w:firstLine="720"/>
        <w:jc w:val="both"/>
        <w:rPr>
          <w:rFonts w:eastAsia="Times New Roman" w:cs="Times New Roman"/>
        </w:rPr>
      </w:pPr>
      <w:r>
        <w:rPr>
          <w:rFonts w:eastAsia="Times New Roman" w:cs="Times New Roman"/>
        </w:rPr>
        <w:t xml:space="preserve">(Στο σημείο αυτό η </w:t>
      </w:r>
      <w:r>
        <w:rPr>
          <w:rFonts w:eastAsia="Times New Roman" w:cs="Times New Roman"/>
          <w:szCs w:val="24"/>
        </w:rPr>
        <w:t>Πρόεδρος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w:t>
      </w:r>
      <w:r>
        <w:rPr>
          <w:rFonts w:eastAsia="Times New Roman" w:cs="Times New Roman"/>
        </w:rPr>
        <w:t xml:space="preserve">κ. </w:t>
      </w:r>
      <w:r>
        <w:rPr>
          <w:rFonts w:eastAsia="Times New Roman" w:cs="Times New Roman"/>
          <w:szCs w:val="24"/>
        </w:rPr>
        <w:t xml:space="preserve">Φωτεινή </w:t>
      </w:r>
      <w:r>
        <w:rPr>
          <w:rFonts w:eastAsia="Times New Roman" w:cs="Times New Roman"/>
          <w:szCs w:val="24"/>
        </w:rPr>
        <w:t>(Φώφη</w:t>
      </w:r>
      <w:r>
        <w:rPr>
          <w:rFonts w:eastAsia="Times New Roman" w:cs="Times New Roman"/>
          <w:szCs w:val="24"/>
        </w:rPr>
        <w:t>)</w:t>
      </w:r>
      <w:r>
        <w:rPr>
          <w:rFonts w:eastAsia="Times New Roman" w:cs="Times New Roman"/>
          <w:szCs w:val="24"/>
        </w:rPr>
        <w:t xml:space="preserve"> Γεννηματά </w:t>
      </w:r>
      <w:r>
        <w:rPr>
          <w:rFonts w:eastAsia="Times New Roman" w:cs="Times New Roman"/>
        </w:rPr>
        <w:t>καταθέτει για τα Πρακτικά την προαναφερθείσα απόφαση, η οποία βρίσκεται στο αρχείο του Τμήματος Γραμματείας της Διεύθυνσης Στενογραφίας και Πρακτικών της Βουλής)</w:t>
      </w:r>
    </w:p>
    <w:p w14:paraId="6018864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Πριν από λίγες ώρες ακούσαμε ότι υπάρχουν </w:t>
      </w:r>
      <w:proofErr w:type="spellStart"/>
      <w:r>
        <w:rPr>
          <w:rFonts w:eastAsia="Times New Roman" w:cs="Times New Roman"/>
          <w:szCs w:val="24"/>
        </w:rPr>
        <w:t>εκατόν</w:t>
      </w:r>
      <w:proofErr w:type="spellEnd"/>
      <w:r>
        <w:rPr>
          <w:rFonts w:eastAsia="Times New Roman" w:cs="Times New Roman"/>
          <w:szCs w:val="24"/>
        </w:rPr>
        <w:t xml:space="preserve"> δεκατρία </w:t>
      </w:r>
      <w:proofErr w:type="spellStart"/>
      <w:r>
        <w:rPr>
          <w:rFonts w:eastAsia="Times New Roman" w:cs="Times New Roman"/>
          <w:szCs w:val="24"/>
        </w:rPr>
        <w:t>προαπαιτούμενα</w:t>
      </w:r>
      <w:proofErr w:type="spellEnd"/>
      <w:r>
        <w:rPr>
          <w:rFonts w:eastAsia="Times New Roman" w:cs="Times New Roman"/>
          <w:szCs w:val="24"/>
        </w:rPr>
        <w:t xml:space="preserve"> και επίση</w:t>
      </w:r>
      <w:r>
        <w:rPr>
          <w:rFonts w:eastAsia="Times New Roman" w:cs="Times New Roman"/>
          <w:szCs w:val="24"/>
        </w:rPr>
        <w:t>ς, ακούσαμε ότι έρχονται και λίγα νέα μέτρα το φθινόπωρο από επίσημα ευρωπαϊκά όργανα.</w:t>
      </w:r>
    </w:p>
    <w:p w14:paraId="6018864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Γιατί, επιτέλους, κύριοι της Κυβέρνησης, δεν μας καταθέτετε εδώ στη Βουλή σε τι ακριβώς έχετε δεσμευθεί, για να γνωρίζει επιτέλους όλες τις λεπτομέρειες ο ελληνικός λαός</w:t>
      </w:r>
      <w:r>
        <w:rPr>
          <w:rFonts w:eastAsia="Times New Roman" w:cs="Times New Roman"/>
          <w:szCs w:val="24"/>
        </w:rPr>
        <w:t>;</w:t>
      </w:r>
    </w:p>
    <w:p w14:paraId="6018864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Είπατε ότι δείχνετε ικανοποιημένος για την ελάχιστη μείωση της ανεργίας -και έρχομαι στο τρίτο θέμα- αντί να απολογείστε για την απώλεια της ευκαιρίας για ουσιαστική ανάπτυξη στα δυόμισι αυτά χρόνια, που θα δημιουργούσε νέες, πολλαπλάσιες και μόνιμες θέσ</w:t>
      </w:r>
      <w:r>
        <w:rPr>
          <w:rFonts w:eastAsia="Times New Roman" w:cs="Times New Roman"/>
          <w:szCs w:val="24"/>
        </w:rPr>
        <w:t>εις εργασίας.</w:t>
      </w:r>
    </w:p>
    <w:p w14:paraId="6018864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Μπείτε στον κόπο, κύριε Πρωθυπουργέ, να διαβάσετε πόσες από τις δημιουργούμενες θέσεις εργασίας είναι χαμηλά αμειβόμενες και με ελαστικές μορφές απασχόλησης. Να σας πω εγώ; Είναι πάνω από το 50%. Εξακολουθείτε να είστε ικανοποιημένος από τα α</w:t>
      </w:r>
      <w:r>
        <w:rPr>
          <w:rFonts w:eastAsia="Times New Roman" w:cs="Times New Roman"/>
          <w:szCs w:val="24"/>
        </w:rPr>
        <w:t>ποτελέσματα της πολιτικής σας;</w:t>
      </w:r>
    </w:p>
    <w:p w14:paraId="6018864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Δεν μπορεί να αντιμετωπιστεί, κύριε Πρωθυπουργέ, ο εφιάλτης της ανεργίας με τη μέθοδο των οκτάμηνων συμβάσεων στο δημόσιο. Μόνο οι πελατειακές σας σχέσεις ικανοποιούνται μέσα από αυτές. Μην καλλιεργείτε, λοιπόν, νέες </w:t>
      </w:r>
      <w:r>
        <w:rPr>
          <w:rFonts w:eastAsia="Times New Roman" w:cs="Times New Roman"/>
          <w:szCs w:val="24"/>
        </w:rPr>
        <w:t xml:space="preserve">ψευδαισθήσεις. </w:t>
      </w:r>
      <w:r>
        <w:rPr>
          <w:rFonts w:eastAsia="Times New Roman" w:cs="Times New Roman"/>
          <w:szCs w:val="24"/>
        </w:rPr>
        <w:lastRenderedPageBreak/>
        <w:t>Μόνο με σοβαρό αναπτυξιακό σχέδιο και επενδυτική έκρηξη μπορούμε να έχουμε ουσιαστικά αποτελέσματα και στο θέμα της απασχόλησης, σχέδιο που ομολογήσατε πριν από λίγο ότι δεν έχετε και δεν είχατε ποτέ μέχρι σήμερα.</w:t>
      </w:r>
    </w:p>
    <w:p w14:paraId="6018864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Σημείο τέταρτο. Άκουσα με ι</w:t>
      </w:r>
      <w:r>
        <w:rPr>
          <w:rFonts w:eastAsia="Times New Roman" w:cs="Times New Roman"/>
          <w:szCs w:val="24"/>
        </w:rPr>
        <w:t>διαίτερη προσοχή τις αναφορές σας στο κρίσιμο θέμα της υγείας.</w:t>
      </w:r>
    </w:p>
    <w:p w14:paraId="6018864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Πείτε μου, κύριε Τσίπρα: Μάγια σάς έχει κάνει ο κ. </w:t>
      </w:r>
      <w:proofErr w:type="spellStart"/>
      <w:r>
        <w:rPr>
          <w:rFonts w:eastAsia="Times New Roman" w:cs="Times New Roman"/>
          <w:szCs w:val="24"/>
        </w:rPr>
        <w:t>Πολάκης</w:t>
      </w:r>
      <w:proofErr w:type="spellEnd"/>
      <w:r>
        <w:rPr>
          <w:rFonts w:eastAsia="Times New Roman" w:cs="Times New Roman"/>
          <w:szCs w:val="24"/>
        </w:rPr>
        <w:t xml:space="preserve"> και ζείτε σε αυτή την εικονική πραγματικότητα</w:t>
      </w:r>
      <w:r>
        <w:rPr>
          <w:rFonts w:eastAsia="Times New Roman" w:cs="Times New Roman"/>
          <w:szCs w:val="24"/>
        </w:rPr>
        <w:t>,</w:t>
      </w:r>
      <w:r>
        <w:rPr>
          <w:rFonts w:eastAsia="Times New Roman" w:cs="Times New Roman"/>
          <w:szCs w:val="24"/>
        </w:rPr>
        <w:t xml:space="preserve"> που παρουσιάζει διαρκώς για τον χώρο της υγείας; Δεν βλέπετε, δεν ακούτε τίποτα εσείς γ</w:t>
      </w:r>
      <w:r>
        <w:rPr>
          <w:rFonts w:eastAsia="Times New Roman" w:cs="Times New Roman"/>
          <w:szCs w:val="24"/>
        </w:rPr>
        <w:t>ια το τι συμβαίνει; Τα δημόσια νοσοκομεία διαλύονται. Λείπουν ακόμα και τα στοιχειώδη. Οι πολίτες ταλαιπωρούνται, με κινδύνους για την υγεία τους, ακόμα και για την ίδια τους τη ζωή. Οι γιατροί και οι εργαζόμενοι υποφέρουν. Και επιτέλους, αυτές οι οκτώ χιλ</w:t>
      </w:r>
      <w:r>
        <w:rPr>
          <w:rFonts w:eastAsia="Times New Roman" w:cs="Times New Roman"/>
          <w:szCs w:val="24"/>
        </w:rPr>
        <w:t>ιάδες, εννιά χιλιάδες, δέκα χιλιάδες, δεκαοκτώ χιλιάδες προσλήψεις που διαρκώς εξαγγέλλονται, προσλήψεις-φαντάσματα, που αναμένονται εδώ και δύο χρόνια, θα γίνουν ποτέ πράξη; Δεν μπορούν να δουλέψουν τα νοσοκομεία με κοινωφελή εργασία και επικουρικούς.</w:t>
      </w:r>
    </w:p>
    <w:p w14:paraId="60188648"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Λιγ</w:t>
      </w:r>
      <w:r>
        <w:rPr>
          <w:rFonts w:eastAsia="Times New Roman" w:cs="Times New Roman"/>
          <w:szCs w:val="24"/>
        </w:rPr>
        <w:t>ότερα λόγια, λοιπόν, και περισσότερες πράξεις σε ό,τι αφορά τον τομέα της υγείας, κύριε Τσίπρα, περισσότερο σεβασμό στους πολίτες, αλλά και στους λειτουργούς της υγείας.</w:t>
      </w:r>
    </w:p>
    <w:p w14:paraId="6018864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στο τελευταίο </w:t>
      </w:r>
      <w:proofErr w:type="spellStart"/>
      <w:r>
        <w:rPr>
          <w:rFonts w:eastAsia="Times New Roman" w:cs="Times New Roman"/>
          <w:szCs w:val="24"/>
          <w:lang w:val="en-US"/>
        </w:rPr>
        <w:t>Eurogroup</w:t>
      </w:r>
      <w:proofErr w:type="spellEnd"/>
      <w:r>
        <w:rPr>
          <w:rFonts w:eastAsia="Times New Roman" w:cs="Times New Roman"/>
          <w:szCs w:val="24"/>
        </w:rPr>
        <w:t xml:space="preserve"> έκλεισε οριστικά ο κύκλος των μεγ</w:t>
      </w:r>
      <w:r>
        <w:rPr>
          <w:rFonts w:eastAsia="Times New Roman" w:cs="Times New Roman"/>
          <w:szCs w:val="24"/>
        </w:rPr>
        <w:t xml:space="preserve">άλων ψευδαισθήσεων που καλλιέργησε ο κ. Τσίπρας. Ο κ. Τσίπρας ήταν αμείλικτος με όλους τους προκατόχους του. Τώρα, όμως, έχει έρθει η ώρα της δικής του κρίσης. </w:t>
      </w:r>
    </w:p>
    <w:p w14:paraId="6018864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Πείτε μας, λοιπόν, ένα ζήτημα, μία περίπτωση –μόνο μία- στην οποία φέρατε για ψήφιση κάτι ευνοϊ</w:t>
      </w:r>
      <w:r>
        <w:rPr>
          <w:rFonts w:eastAsia="Times New Roman" w:cs="Times New Roman"/>
          <w:szCs w:val="24"/>
        </w:rPr>
        <w:t>κότερο απ’ αυτά που πολεμήσατε με πάθος τα προηγούμενα χρόνια. Δεν υπάρχει ούτε μία τέτοια περίπτωση ούτε ένα θέμα που επί των ημερών σας να ρυθμίστηκε καλύτερα. Σε όλα τα μεγάλα ζητήματα της χώρας που επηρεάζουν το σήμερα και το αύριο της ελληνικής οικονο</w:t>
      </w:r>
      <w:r>
        <w:rPr>
          <w:rFonts w:eastAsia="Times New Roman" w:cs="Times New Roman"/>
          <w:szCs w:val="24"/>
        </w:rPr>
        <w:t xml:space="preserve">μίας, οι εξελίξεις σήμερα είναι δυσμενέστερες. Το αποτέλεσμα της πολιτικής σας είναι η φτωχοποίηση της μεσαίας τάξης και η καταστροφή σε κάθε τι δημιουργικό και παραγωγικό. </w:t>
      </w:r>
    </w:p>
    <w:p w14:paraId="6018864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Κύριε Τσίπρα, αν αναλογιστείτε –γιατί ακούω καθημερινά τους Υπουργούς σας να κάνου</w:t>
      </w:r>
      <w:r>
        <w:rPr>
          <w:rFonts w:eastAsia="Times New Roman" w:cs="Times New Roman"/>
          <w:szCs w:val="24"/>
        </w:rPr>
        <w:t xml:space="preserve">ν άστοχες συγκρίσεις- ότι κυβερνήσατε ήδη επί δυόμισι χρόνια σε συνθήκες πολύ ευνοϊκότερες </w:t>
      </w:r>
      <w:r>
        <w:rPr>
          <w:rFonts w:eastAsia="Times New Roman" w:cs="Times New Roman"/>
          <w:szCs w:val="24"/>
        </w:rPr>
        <w:lastRenderedPageBreak/>
        <w:t>συγκριτικά με τα προηγούμενα χρόνια, θα καταλάβετε το μέγεθος του προβλήματος της πολιτικής σας. Παραλάβατε δημόσια ταμεία με πλεονάσματα και όχι με τα θηριώδη ελλεί</w:t>
      </w:r>
      <w:r>
        <w:rPr>
          <w:rFonts w:eastAsia="Times New Roman" w:cs="Times New Roman"/>
          <w:szCs w:val="24"/>
        </w:rPr>
        <w:t>ματα</w:t>
      </w:r>
      <w:r>
        <w:rPr>
          <w:rFonts w:eastAsia="Times New Roman" w:cs="Times New Roman"/>
          <w:szCs w:val="24"/>
        </w:rPr>
        <w:t>,</w:t>
      </w:r>
      <w:r>
        <w:rPr>
          <w:rFonts w:eastAsia="Times New Roman" w:cs="Times New Roman"/>
          <w:szCs w:val="24"/>
        </w:rPr>
        <w:t xml:space="preserve"> που παρέλαβε η Κυβέρνηση του ΠΑΣΟΚ το 2009. Βρήκατε την οικονομία σε μικρούς, αλλά θετικούς ρυθμούς ανάπτυξης, με όλους τους διεθνείς οργανισμούς να προβλέπουν υψηλούς ρυθμούς ανάπτυξης τη διετία 2015-2016. Το πετρέλαιο που με τις τιμές του επηρεάζει</w:t>
      </w:r>
      <w:r>
        <w:rPr>
          <w:rFonts w:eastAsia="Times New Roman" w:cs="Times New Roman"/>
          <w:szCs w:val="24"/>
        </w:rPr>
        <w:t xml:space="preserve"> καθοριστικά τόσο το ισοζύγιο εξωτερικών συναλλαγών όσο και την πραγματική οικονομία, αλλά και το οικογενειακό βαλάντιο, το βρήκατε σε ιδιαίτερα χαμηλές τιμές. </w:t>
      </w:r>
    </w:p>
    <w:p w14:paraId="6018864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Έχετε αναλογιστεί σε ποιες συνθήκες έγινε η τεράστια δημοσιονομική προσαρμογή</w:t>
      </w:r>
      <w:r>
        <w:rPr>
          <w:rFonts w:eastAsia="Times New Roman" w:cs="Times New Roman"/>
          <w:szCs w:val="24"/>
        </w:rPr>
        <w:t>,</w:t>
      </w:r>
      <w:r>
        <w:rPr>
          <w:rFonts w:eastAsia="Times New Roman" w:cs="Times New Roman"/>
          <w:szCs w:val="24"/>
        </w:rPr>
        <w:t xml:space="preserve"> που πέτυχαν οι κ</w:t>
      </w:r>
      <w:r>
        <w:rPr>
          <w:rFonts w:eastAsia="Times New Roman" w:cs="Times New Roman"/>
          <w:szCs w:val="24"/>
        </w:rPr>
        <w:t>υβερνήσεις της παράταξής μας, όταν εσείς καίγατε την Αθήνα; Βρήκατε τη χώρα στον δρόμο προς το ξέφωτο. Είχατε ομαλές κοινωνικές και πολιτικές συνθήκες, χωρίς τις πλατείες και τους αγανακτισμένους. Το δε καλοκαίρι του 2015 είχατε τη μεγαλύτερη πολιτική συνα</w:t>
      </w:r>
      <w:r>
        <w:rPr>
          <w:rFonts w:eastAsia="Times New Roman" w:cs="Times New Roman"/>
          <w:szCs w:val="24"/>
        </w:rPr>
        <w:t xml:space="preserve">ίνεση. </w:t>
      </w:r>
    </w:p>
    <w:p w14:paraId="6018864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Ποιο ήταν το αποτέλεσμα; Καταφέρατε να αξιοποιήσετε όλο αυτό το ευνοϊκό περιβάλλον; Πισωγύρισμα, αυτό ήταν το αποτέλεσμα, το βαρύ τίμημα που πληρώνει ο ελληνικός λαός και </w:t>
      </w:r>
      <w:r>
        <w:rPr>
          <w:rFonts w:eastAsia="Times New Roman" w:cs="Times New Roman"/>
          <w:szCs w:val="24"/>
        </w:rPr>
        <w:lastRenderedPageBreak/>
        <w:t>οι νέες γενιές, το τίμημα του λαϊκισμού, της δημαγωγίας και της ανικανότητας.</w:t>
      </w:r>
      <w:r>
        <w:rPr>
          <w:rFonts w:eastAsia="Times New Roman" w:cs="Times New Roman"/>
          <w:szCs w:val="24"/>
        </w:rPr>
        <w:t xml:space="preserve"> </w:t>
      </w:r>
    </w:p>
    <w:p w14:paraId="6018864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Είναι ξεκάθαρο ότι ο κύκλος σας έκλεισε. Γι’ αυτό, όσο γρηγορότερα φύγετε τόσο καλύτερα θα είναι για σας και για τη χώρα. Εδώ που φέρατε τα πράγματα –γιατί φωνάζουμε εδώ και έναν χρόνο- η λύση περνά μέσα από τις εκλογές. Την απάντηση πρέπει να τη δώσει ο</w:t>
      </w:r>
      <w:r>
        <w:rPr>
          <w:rFonts w:eastAsia="Times New Roman" w:cs="Times New Roman"/>
          <w:szCs w:val="24"/>
        </w:rPr>
        <w:t xml:space="preserve"> ελληνικός λαός με μία νέα ετυμηγορία. </w:t>
      </w:r>
    </w:p>
    <w:p w14:paraId="6018864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018865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w:t>
      </w:r>
    </w:p>
    <w:p w14:paraId="60188651"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Ο κ. Καμμένος έχει τον λόγο για δύο-τρία λεπτά, πριν από τον Υπουργό κ. </w:t>
      </w:r>
      <w:proofErr w:type="spellStart"/>
      <w:r>
        <w:rPr>
          <w:rFonts w:eastAsia="Times New Roman" w:cs="Times New Roman"/>
          <w:szCs w:val="24"/>
        </w:rPr>
        <w:t>Χουλιαράκη</w:t>
      </w:r>
      <w:proofErr w:type="spellEnd"/>
      <w:r>
        <w:rPr>
          <w:rFonts w:eastAsia="Times New Roman" w:cs="Times New Roman"/>
          <w:szCs w:val="24"/>
        </w:rPr>
        <w:t xml:space="preserve"> και πριν απ</w:t>
      </w:r>
      <w:r>
        <w:rPr>
          <w:rFonts w:eastAsia="Times New Roman" w:cs="Times New Roman"/>
          <w:szCs w:val="24"/>
        </w:rPr>
        <w:t xml:space="preserve">ό τον κ. </w:t>
      </w:r>
      <w:proofErr w:type="spellStart"/>
      <w:r>
        <w:rPr>
          <w:rFonts w:eastAsia="Times New Roman" w:cs="Times New Roman"/>
          <w:szCs w:val="24"/>
        </w:rPr>
        <w:t>Μιχαλολιάκο</w:t>
      </w:r>
      <w:proofErr w:type="spellEnd"/>
      <w:r>
        <w:rPr>
          <w:rFonts w:eastAsia="Times New Roman" w:cs="Times New Roman"/>
          <w:szCs w:val="24"/>
        </w:rPr>
        <w:t>.</w:t>
      </w:r>
    </w:p>
    <w:p w14:paraId="60188652"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Κύριε Πρόεδρε, θα είμαι πολύ σύντομος.</w:t>
      </w:r>
    </w:p>
    <w:p w14:paraId="6018865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Επειδή ο κ. Μητσοτάκης αναρωτήθηκε πού είναι αυτές οι νόμιμες υποκλοπές της ΕΥΠ, θα ήθελα να του απαντήσω ότι οι νόμιμες υποκλοπές της ΕΥΠ είναι </w:t>
      </w:r>
      <w:proofErr w:type="spellStart"/>
      <w:r>
        <w:rPr>
          <w:rFonts w:eastAsia="Times New Roman" w:cs="Times New Roman"/>
          <w:szCs w:val="24"/>
        </w:rPr>
        <w:t>ανηρτημένες</w:t>
      </w:r>
      <w:proofErr w:type="spellEnd"/>
      <w:r>
        <w:rPr>
          <w:rFonts w:eastAsia="Times New Roman" w:cs="Times New Roman"/>
          <w:szCs w:val="24"/>
        </w:rPr>
        <w:t xml:space="preserve"> στο κανάλι του </w:t>
      </w:r>
      <w:r>
        <w:rPr>
          <w:rFonts w:eastAsia="Times New Roman" w:cs="Times New Roman"/>
          <w:szCs w:val="24"/>
        </w:rPr>
        <w:lastRenderedPageBreak/>
        <w:t xml:space="preserve">φίλου του, του κ. Αλαφούζου, στον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και έχουν παιχτεί στην εκπομπή «</w:t>
      </w:r>
      <w:r>
        <w:rPr>
          <w:rFonts w:eastAsia="Times New Roman"/>
          <w:color w:val="191919"/>
          <w:szCs w:val="24"/>
          <w:shd w:val="clear" w:color="auto" w:fill="FFFFFF"/>
        </w:rPr>
        <w:t xml:space="preserve">Δίκη στον </w:t>
      </w:r>
      <w:proofErr w:type="spellStart"/>
      <w:r>
        <w:rPr>
          <w:rFonts w:eastAsia="Times New Roman"/>
          <w:color w:val="191919"/>
          <w:szCs w:val="24"/>
          <w:shd w:val="clear" w:color="auto" w:fill="FFFFFF"/>
        </w:rPr>
        <w:t>Σ</w:t>
      </w:r>
      <w:r>
        <w:rPr>
          <w:rFonts w:eastAsia="Times New Roman"/>
          <w:color w:val="191919"/>
          <w:szCs w:val="24"/>
          <w:shd w:val="clear" w:color="auto" w:fill="FFFFFF"/>
        </w:rPr>
        <w:t>κάι</w:t>
      </w:r>
      <w:proofErr w:type="spellEnd"/>
      <w:r>
        <w:rPr>
          <w:rFonts w:eastAsia="Times New Roman" w:cs="Times New Roman"/>
          <w:szCs w:val="24"/>
        </w:rPr>
        <w:t xml:space="preserve">» του κ. Θωμαΐδη. </w:t>
      </w:r>
    </w:p>
    <w:p w14:paraId="6018865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Θα ήθελα να του θυμίσω και μία άλλη λεπτομέρεια. </w:t>
      </w:r>
    </w:p>
    <w:p w14:paraId="6018865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Είναι το 2014 που ο επικεφαλής της ΕΥΠ ήταν διορισμένος από εσάς, κύριε Μητσοτάκη, από τη δική σας Κυβέρνηση. Ψάξτε, λοιπόν, να βρείτε τις νόμιμες υποκλοπές. Μπείτε στον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και ρωτήστε τον κ. Αλαφούζο, ο οποίος θα σας δώσει εύκολα διευκρινίσεις για το πού θα τις βρείτε τις νόμιμες υποκλοπές που συμπεριλαμβάνουν Βουλευτές της Νέας Δημοκρατίας. </w:t>
      </w:r>
    </w:p>
    <w:p w14:paraId="6018865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Ένα δεύτερο θέμα είναι το εξής: Αναφερθήκατε, κύριε Μητσοτάκη, προηγουμένως σε μέν</w:t>
      </w:r>
      <w:r>
        <w:rPr>
          <w:rFonts w:eastAsia="Times New Roman" w:cs="Times New Roman"/>
          <w:szCs w:val="24"/>
        </w:rPr>
        <w:t xml:space="preserve">α, λέγοντάς μου για τις εγκληματικές ομάδες. Με ρωτήσατε ποιες είναι αυτές και αν θα μιλήσω με κάποιον κακοποιό. Να σας θυμίσω εγώ μία εγκληματική ομάδα; Θα σας πω για την </w:t>
      </w:r>
      <w:r>
        <w:rPr>
          <w:rFonts w:eastAsia="Times New Roman" w:cs="Times New Roman"/>
          <w:szCs w:val="24"/>
        </w:rPr>
        <w:t>«</w:t>
      </w:r>
      <w:r>
        <w:rPr>
          <w:rFonts w:eastAsia="Times New Roman" w:cs="Times New Roman"/>
          <w:szCs w:val="24"/>
          <w:lang w:val="en-US"/>
        </w:rPr>
        <w:t>ENERGA</w:t>
      </w:r>
      <w:r>
        <w:rPr>
          <w:rFonts w:eastAsia="Times New Roman" w:cs="Times New Roman"/>
          <w:szCs w:val="24"/>
        </w:rPr>
        <w:t>»</w:t>
      </w:r>
      <w:r>
        <w:rPr>
          <w:rFonts w:eastAsia="Times New Roman" w:cs="Times New Roman"/>
          <w:szCs w:val="24"/>
        </w:rPr>
        <w:t>, η οποία έκλεψε 240 εκατομμύρια ευρώ από τα δημόσια ταμεία και έδωσε εντολή</w:t>
      </w:r>
      <w:r>
        <w:rPr>
          <w:rFonts w:eastAsia="Times New Roman" w:cs="Times New Roman"/>
          <w:szCs w:val="24"/>
        </w:rPr>
        <w:t xml:space="preserve"> δολοφονίας έντιμου κρατικού λειτουργού. Ξέρετε με ποιον δικηγόρο εμφανίστηκε; Εμφανίστηκε με τον κ. Βορίδη που κάνει μόνο αστικά. </w:t>
      </w:r>
    </w:p>
    <w:p w14:paraId="6018865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Ψάξτε, λοιπόν, κύριε Μητσοτάκη, στους δικούς σας κόλπους να βρείτε ποιοι είναι εκείνοι που μιλάνε…</w:t>
      </w:r>
    </w:p>
    <w:p w14:paraId="60188658"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 xml:space="preserve">(Γέλωτες από την πτέρυγα </w:t>
      </w:r>
      <w:r>
        <w:rPr>
          <w:rFonts w:eastAsia="Times New Roman" w:cs="Times New Roman"/>
          <w:szCs w:val="24"/>
        </w:rPr>
        <w:t>της Νέας Δημοκρατίας)</w:t>
      </w:r>
    </w:p>
    <w:p w14:paraId="6018865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Γελάτε; Ήταν η εποχή, μάλιστα, που ο κ. Ψυχάρης έκανε και τα </w:t>
      </w:r>
      <w:r>
        <w:rPr>
          <w:rFonts w:eastAsia="Times New Roman" w:cs="Times New Roman"/>
          <w:szCs w:val="24"/>
          <w:lang w:val="en-US"/>
        </w:rPr>
        <w:t>email</w:t>
      </w:r>
      <w:r>
        <w:rPr>
          <w:rFonts w:eastAsia="Times New Roman" w:cs="Times New Roman"/>
          <w:szCs w:val="24"/>
        </w:rPr>
        <w:t xml:space="preserve"> και ζητούσε να μεριμνήσει ο Υπουργός για την αποφυλάκιση. </w:t>
      </w:r>
    </w:p>
    <w:p w14:paraId="6018865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Τέτοιου είδους συναλλαγές εγώ δεν είχα, κύριε Μητσοτάκη. Η μόνη συναλλαγή την οποία είχα ήταν αυτή που περιέ</w:t>
      </w:r>
      <w:r>
        <w:rPr>
          <w:rFonts w:eastAsia="Times New Roman" w:cs="Times New Roman"/>
          <w:szCs w:val="24"/>
        </w:rPr>
        <w:t xml:space="preserve">γραψα επισήμως διά του Υπουργού της Δικαιοσύνης, όπως προβλέπει ο Κώδικας της Ποινικής Δικονομίας. </w:t>
      </w:r>
      <w:proofErr w:type="spellStart"/>
      <w:r>
        <w:rPr>
          <w:rFonts w:eastAsia="Times New Roman" w:cs="Times New Roman"/>
          <w:szCs w:val="24"/>
        </w:rPr>
        <w:t>Παιχνιδάκια</w:t>
      </w:r>
      <w:proofErr w:type="spellEnd"/>
      <w:r>
        <w:rPr>
          <w:rFonts w:eastAsia="Times New Roman" w:cs="Times New Roman"/>
          <w:szCs w:val="24"/>
        </w:rPr>
        <w:t xml:space="preserve">, λοιπόν, με άλλους και όχι με εμένα! Αυτά να τα θυμάστε. Ούτε με την υπόθεση </w:t>
      </w:r>
      <w:proofErr w:type="spellStart"/>
      <w:r>
        <w:rPr>
          <w:rFonts w:eastAsia="Times New Roman" w:cs="Times New Roman"/>
          <w:szCs w:val="24"/>
        </w:rPr>
        <w:t>Μαμανέα</w:t>
      </w:r>
      <w:proofErr w:type="spellEnd"/>
      <w:r>
        <w:rPr>
          <w:rFonts w:eastAsia="Times New Roman" w:cs="Times New Roman"/>
          <w:szCs w:val="24"/>
        </w:rPr>
        <w:t xml:space="preserve">, αν θέλετε να θυμηθούμε την παλαιότερη, ούτε με τον Ηρακλή </w:t>
      </w:r>
      <w:proofErr w:type="spellStart"/>
      <w:r>
        <w:rPr>
          <w:rFonts w:eastAsia="Times New Roman" w:cs="Times New Roman"/>
          <w:szCs w:val="24"/>
        </w:rPr>
        <w:t>Σ</w:t>
      </w:r>
      <w:r>
        <w:rPr>
          <w:rFonts w:eastAsia="Times New Roman" w:cs="Times New Roman"/>
          <w:szCs w:val="24"/>
        </w:rPr>
        <w:t>ηφακάκη</w:t>
      </w:r>
      <w:proofErr w:type="spellEnd"/>
      <w:r>
        <w:rPr>
          <w:rFonts w:eastAsia="Times New Roman" w:cs="Times New Roman"/>
          <w:szCs w:val="24"/>
        </w:rPr>
        <w:t xml:space="preserve"> και με το πώς γινόντουσαν οι δουλειές τότε, που στείλατε κατηγορούμενο τον </w:t>
      </w:r>
      <w:proofErr w:type="spellStart"/>
      <w:r>
        <w:rPr>
          <w:rFonts w:eastAsia="Times New Roman" w:cs="Times New Roman"/>
          <w:szCs w:val="24"/>
        </w:rPr>
        <w:t>Γρυλλάκη</w:t>
      </w:r>
      <w:proofErr w:type="spellEnd"/>
      <w:r>
        <w:rPr>
          <w:rFonts w:eastAsia="Times New Roman" w:cs="Times New Roman"/>
          <w:szCs w:val="24"/>
        </w:rPr>
        <w:t xml:space="preserve">. </w:t>
      </w:r>
    </w:p>
    <w:p w14:paraId="6018865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Όσον αφορά τις συναντήσεις με τον κ. Μαρινάκη, λέτε ότι δεν τον έχετε συναντήσει ποτέ το κ. Μαρινάκη. Στις 14 ή 15 του μηνός μπήκε η Οικονομική Αστυνομία στο γραφ</w:t>
      </w:r>
      <w:r>
        <w:rPr>
          <w:rFonts w:eastAsia="Times New Roman" w:cs="Times New Roman"/>
          <w:szCs w:val="24"/>
        </w:rPr>
        <w:t>είο του. Στις 16 του μηνός έτρωγε με την αδερφή σας και την κόρη της στον Πειραιά, όπως έχω πει από την προηγούμενή μου ομιλία, πριν ακριβώς αρχίσουν επιθέσεις από τα μέσα που διαθέτει. Μην αμφισβητείτε, λοιπόν, τέτοιου είδους συναντήσεις. Οργανωθήκατε, συ</w:t>
      </w:r>
      <w:r>
        <w:rPr>
          <w:rFonts w:eastAsia="Times New Roman" w:cs="Times New Roman"/>
          <w:szCs w:val="24"/>
        </w:rPr>
        <w:t>νομιλήσατε και χτυπήσατε. Εδώ είναι!</w:t>
      </w:r>
    </w:p>
    <w:p w14:paraId="6018865C"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w:t>
      </w:r>
    </w:p>
    <w:p w14:paraId="6018865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Υπουργός κ. </w:t>
      </w:r>
      <w:proofErr w:type="spellStart"/>
      <w:r>
        <w:rPr>
          <w:rFonts w:eastAsia="Times New Roman" w:cs="Times New Roman"/>
          <w:szCs w:val="24"/>
        </w:rPr>
        <w:t>Χουλιαράκης</w:t>
      </w:r>
      <w:proofErr w:type="spellEnd"/>
      <w:r>
        <w:rPr>
          <w:rFonts w:eastAsia="Times New Roman" w:cs="Times New Roman"/>
          <w:szCs w:val="24"/>
        </w:rPr>
        <w:t xml:space="preserve">, παρακαλώ, έχει τον λόγο. </w:t>
      </w:r>
    </w:p>
    <w:p w14:paraId="6018865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Κύριε Υπουργέ, πόσο χρόνο να βάλω, δεκαπέντε ή είκοσι λεπτά;</w:t>
      </w:r>
    </w:p>
    <w:p w14:paraId="6018865F"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Οικονομικών): </w:t>
      </w:r>
      <w:r>
        <w:rPr>
          <w:rFonts w:eastAsia="Times New Roman" w:cs="Times New Roman"/>
          <w:szCs w:val="24"/>
        </w:rPr>
        <w:t>Δεκα</w:t>
      </w:r>
      <w:r>
        <w:rPr>
          <w:rFonts w:eastAsia="Times New Roman" w:cs="Times New Roman"/>
          <w:szCs w:val="24"/>
        </w:rPr>
        <w:t>πέντε λεπτά, κύριε Πρόεδρε.</w:t>
      </w:r>
    </w:p>
    <w:p w14:paraId="60188660"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Εντάξει, βάζω δεκαπέντε λεπτά, γιατί είναι </w:t>
      </w:r>
      <w:proofErr w:type="spellStart"/>
      <w:r>
        <w:rPr>
          <w:rFonts w:eastAsia="Times New Roman" w:cs="Times New Roman"/>
          <w:szCs w:val="24"/>
        </w:rPr>
        <w:t>πρωτομιλία</w:t>
      </w:r>
      <w:proofErr w:type="spellEnd"/>
      <w:r>
        <w:rPr>
          <w:rFonts w:eastAsia="Times New Roman" w:cs="Times New Roman"/>
          <w:szCs w:val="24"/>
        </w:rPr>
        <w:t xml:space="preserve"> και </w:t>
      </w:r>
      <w:proofErr w:type="spellStart"/>
      <w:r>
        <w:rPr>
          <w:rFonts w:eastAsia="Times New Roman" w:cs="Times New Roman"/>
          <w:szCs w:val="24"/>
        </w:rPr>
        <w:t>δευτερομιλία</w:t>
      </w:r>
      <w:proofErr w:type="spellEnd"/>
      <w:r>
        <w:rPr>
          <w:rFonts w:eastAsia="Times New Roman" w:cs="Times New Roman"/>
          <w:szCs w:val="24"/>
        </w:rPr>
        <w:t xml:space="preserve"> μαζί.</w:t>
      </w:r>
    </w:p>
    <w:p w14:paraId="6018866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Έχετε τον λόγο, κύριε Υπουργέ.</w:t>
      </w:r>
    </w:p>
    <w:p w14:paraId="60188662"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Οικονομικών): </w:t>
      </w:r>
      <w:r>
        <w:rPr>
          <w:rFonts w:eastAsia="Times New Roman"/>
          <w:color w:val="000000"/>
          <w:szCs w:val="24"/>
        </w:rPr>
        <w:t>Ευχαριστώ, κύριε Πρόεδρε.</w:t>
      </w:r>
      <w:r>
        <w:rPr>
          <w:rFonts w:eastAsia="Times New Roman" w:cs="Times New Roman"/>
          <w:szCs w:val="24"/>
        </w:rPr>
        <w:t xml:space="preserve"> </w:t>
      </w:r>
    </w:p>
    <w:p w14:paraId="6018866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 xml:space="preserve">και κύριοι Βουλευτές, το ερώτημα που καλείται να συζητήσει σήμερα η Ολομέλεια της Βουλής είναι αν η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της 15</w:t>
      </w:r>
      <w:r>
        <w:rPr>
          <w:rFonts w:eastAsia="Times New Roman" w:cs="Times New Roman"/>
          <w:szCs w:val="24"/>
          <w:vertAlign w:val="superscript"/>
        </w:rPr>
        <w:t>ης</w:t>
      </w:r>
      <w:r>
        <w:rPr>
          <w:rFonts w:eastAsia="Times New Roman" w:cs="Times New Roman"/>
          <w:szCs w:val="24"/>
        </w:rPr>
        <w:t xml:space="preserve"> Ιουνίου αποτελεί επιτυχία για τη χώρα, αν ενισχύει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την προοπτική επιτυχούς εξόδου από την πολυετή κρίση και την προο</w:t>
      </w:r>
      <w:r>
        <w:rPr>
          <w:rFonts w:eastAsia="Times New Roman" w:cs="Times New Roman"/>
          <w:szCs w:val="24"/>
        </w:rPr>
        <w:t xml:space="preserve">πτική επιτυχούς ολοκλήρωσης του προγράμματος. </w:t>
      </w:r>
    </w:p>
    <w:p w14:paraId="6018866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Όπως σε κάθε αξιολόγηση αποτελέσματος, η απάντηση στο ερώτημα αυτό εξαρτάται από τους στόχους</w:t>
      </w:r>
      <w:r>
        <w:rPr>
          <w:rFonts w:eastAsia="Times New Roman" w:cs="Times New Roman"/>
          <w:szCs w:val="24"/>
        </w:rPr>
        <w:t>,</w:t>
      </w:r>
      <w:r>
        <w:rPr>
          <w:rFonts w:eastAsia="Times New Roman" w:cs="Times New Roman"/>
          <w:szCs w:val="24"/>
        </w:rPr>
        <w:t xml:space="preserve"> που η ίδια η ελληνική Κυβέρνηση είχε θέσει. Και θέλω να είμαι σαφής στο εξής: </w:t>
      </w:r>
      <w:r>
        <w:rPr>
          <w:rFonts w:eastAsia="Times New Roman" w:cs="Times New Roman"/>
          <w:szCs w:val="24"/>
        </w:rPr>
        <w:lastRenderedPageBreak/>
        <w:t>Στόχος της ελληνικής Κυβέρνησης με τ</w:t>
      </w:r>
      <w:r>
        <w:rPr>
          <w:rFonts w:eastAsia="Times New Roman" w:cs="Times New Roman"/>
          <w:szCs w:val="24"/>
        </w:rPr>
        <w:t xml:space="preserve">ην ολοκλήρωση της δεύτερης αξιολόγησης δεν ήταν η υλοποίηση των μεσοπρόθεσμων μέτρων αναδιάρθρωσης του χρέους. Γνωρίζουμε από το αποτέλεσμα του </w:t>
      </w:r>
      <w:proofErr w:type="spellStart"/>
      <w:r>
        <w:rPr>
          <w:rFonts w:eastAsia="Times New Roman" w:cs="Times New Roman"/>
          <w:szCs w:val="24"/>
          <w:lang w:val="en-US"/>
        </w:rPr>
        <w:t>Eurogroup</w:t>
      </w:r>
      <w:proofErr w:type="spellEnd"/>
      <w:r>
        <w:rPr>
          <w:rFonts w:eastAsia="Times New Roman" w:cs="Times New Roman"/>
          <w:szCs w:val="24"/>
        </w:rPr>
        <w:t xml:space="preserve"> του Μαΐου του 2016 ότι η υλοποίηση αυτή θα έρθει στο τέλος του προγράμματος. Δεδηλωμένος στόχος της Κυ</w:t>
      </w:r>
      <w:r>
        <w:rPr>
          <w:rFonts w:eastAsia="Times New Roman" w:cs="Times New Roman"/>
          <w:szCs w:val="24"/>
        </w:rPr>
        <w:t xml:space="preserve">βέρνησης, όμως, και, κατά συνέπεια, κριτήριο επιτυχίας, ήταν η καθαρή περιγραφή των μεσοπρόθεσμων μέτρων ελάφρυνσης του χρέους και η σαφής δέσμευση των εταίρων πιστωτών πως τα μέτρα αυτά θα υλοποιηθούν σταδιακά από τον Αύγουστο του 2018 και μετά. </w:t>
      </w:r>
    </w:p>
    <w:p w14:paraId="6018866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Το έχω ή</w:t>
      </w:r>
      <w:r>
        <w:rPr>
          <w:rFonts w:eastAsia="Times New Roman" w:cs="Times New Roman"/>
          <w:szCs w:val="24"/>
        </w:rPr>
        <w:t xml:space="preserve">δη αναφέρει πολλές φορές σε προηγούμενες ομιλίες μου. Το ανέφερα στην ομιλία μου στην υποεπιτροπή της Βουλής για το χρέος, στη συζήτηση για τον </w:t>
      </w:r>
      <w:r>
        <w:rPr>
          <w:rFonts w:eastAsia="Times New Roman" w:cs="Times New Roman"/>
          <w:szCs w:val="24"/>
        </w:rPr>
        <w:t>π</w:t>
      </w:r>
      <w:r>
        <w:rPr>
          <w:rFonts w:eastAsia="Times New Roman" w:cs="Times New Roman"/>
          <w:szCs w:val="24"/>
        </w:rPr>
        <w:t xml:space="preserve">ροϋπολογισμό, στη συζήτηση για το μεσοπρόθεσμο πλαίσιο δημοσιονομικής στρατηγικής. Αυτό, επίσης, επανέλαβα και </w:t>
      </w:r>
      <w:r>
        <w:rPr>
          <w:rFonts w:eastAsia="Times New Roman" w:cs="Times New Roman"/>
          <w:szCs w:val="24"/>
        </w:rPr>
        <w:t xml:space="preserve">στο συνέδριο του </w:t>
      </w:r>
      <w:r>
        <w:rPr>
          <w:rFonts w:eastAsia="Times New Roman" w:cs="Times New Roman"/>
          <w:szCs w:val="24"/>
        </w:rPr>
        <w:t>«</w:t>
      </w:r>
      <w:r w:rsidRPr="007E349A">
        <w:rPr>
          <w:rFonts w:eastAsia="Times New Roman" w:cs="Times New Roman"/>
          <w:sz w:val="22"/>
          <w:szCs w:val="24"/>
        </w:rPr>
        <w:t>ECONOMIST</w:t>
      </w:r>
      <w:r>
        <w:rPr>
          <w:rFonts w:eastAsia="Times New Roman" w:cs="Times New Roman"/>
          <w:sz w:val="22"/>
          <w:szCs w:val="24"/>
        </w:rPr>
        <w:t>»</w:t>
      </w:r>
      <w:r>
        <w:rPr>
          <w:rFonts w:eastAsia="Times New Roman" w:cs="Times New Roman"/>
          <w:szCs w:val="24"/>
        </w:rPr>
        <w:t>. Όμως, φαίνεται πως ο κ. Μητσοτάκης έχει κακούς συμβούλους</w:t>
      </w:r>
      <w:r>
        <w:rPr>
          <w:rFonts w:eastAsia="Times New Roman" w:cs="Times New Roman"/>
          <w:szCs w:val="24"/>
        </w:rPr>
        <w:t>,</w:t>
      </w:r>
      <w:r>
        <w:rPr>
          <w:rFonts w:eastAsia="Times New Roman" w:cs="Times New Roman"/>
          <w:szCs w:val="24"/>
        </w:rPr>
        <w:t xml:space="preserve"> που δεν τον ενημερώνουν σωστά και, κατά συνέπεια, τον εκθέτουν στην Ολομέλεια.</w:t>
      </w:r>
    </w:p>
    <w:p w14:paraId="6018866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Θυμίζω ότι στη δική του τοποθέτηση ο κ. Μητσοτάκης ισχυρίστηκε ότι είπα πως δεν περιμένουμε να πάρουμε τίποτα για </w:t>
      </w:r>
      <w:r>
        <w:rPr>
          <w:rFonts w:eastAsia="Times New Roman" w:cs="Times New Roman"/>
          <w:szCs w:val="24"/>
        </w:rPr>
        <w:lastRenderedPageBreak/>
        <w:t xml:space="preserve">το χρέος. Ακούστε, λοιπόν, την απομαγνητοφώνηση των όσων είπα στο συνέδριο του </w:t>
      </w:r>
      <w:r>
        <w:rPr>
          <w:rFonts w:eastAsia="Times New Roman" w:cs="Times New Roman"/>
          <w:szCs w:val="24"/>
        </w:rPr>
        <w:t>«ECONOMIST»</w:t>
      </w:r>
      <w:r>
        <w:rPr>
          <w:rFonts w:eastAsia="Times New Roman" w:cs="Times New Roman"/>
          <w:szCs w:val="24"/>
        </w:rPr>
        <w:t xml:space="preserve">: </w:t>
      </w:r>
    </w:p>
    <w:p w14:paraId="6018866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«Κανείς δεν θα περίμενε την υλοποίηση των μεσοπρό</w:t>
      </w:r>
      <w:r>
        <w:rPr>
          <w:rFonts w:eastAsia="Times New Roman" w:cs="Times New Roman"/>
          <w:szCs w:val="24"/>
        </w:rPr>
        <w:t xml:space="preserve">θεσμων μέτρων αναδιάρθρωσης με την ολοκλήρωση της δεύτερης αξιολόγησης.». Την υλοποίηση! «Όλοι γνωρίζουμε πως ο πλήρης προσδιορισμός και η υλοποίηση θα γινόταν στο τέλος του προγράμματος.». Προσέξτε: «Αυτό που περιμέναμε από το </w:t>
      </w:r>
      <w:proofErr w:type="spellStart"/>
      <w:r>
        <w:rPr>
          <w:rFonts w:eastAsia="Times New Roman" w:cs="Times New Roman"/>
          <w:szCs w:val="24"/>
          <w:lang w:val="en-US"/>
        </w:rPr>
        <w:t>Eurogroup</w:t>
      </w:r>
      <w:proofErr w:type="spellEnd"/>
      <w:r>
        <w:rPr>
          <w:rFonts w:eastAsia="Times New Roman" w:cs="Times New Roman"/>
          <w:szCs w:val="24"/>
        </w:rPr>
        <w:t xml:space="preserve"> του Ιουνίου ήταν έ</w:t>
      </w:r>
      <w:r>
        <w:rPr>
          <w:rFonts w:eastAsia="Times New Roman" w:cs="Times New Roman"/>
          <w:szCs w:val="24"/>
        </w:rPr>
        <w:t>να καθαρό σήμα προς τις αγορές ότι οι εταίροι πιστωτές είναι πλήρως δεσμευμένοι στην ελάφρυνση του χρέους μόλις το πρόγραμμα ολοκληρωθεί και επίσης, πέρα από αυτό, να προσδιορίσει όσο πιο λεπτομερώς γίνεται τις παραμέτρους πάνω στις οποίες η αναδιάρθρωση θ</w:t>
      </w:r>
      <w:r>
        <w:rPr>
          <w:rFonts w:eastAsia="Times New Roman" w:cs="Times New Roman"/>
          <w:szCs w:val="24"/>
        </w:rPr>
        <w:t xml:space="preserve">α στηριχθεί. Και προσδοκία μας ήταν οι παράμετροι αυτές να είναι ρεαλιστικές και αξιόπιστες. Νομίζω πως αυτό το πετύχαμε.». </w:t>
      </w:r>
    </w:p>
    <w:p w14:paraId="60188668"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Αυτή είναι </w:t>
      </w:r>
      <w:r>
        <w:rPr>
          <w:rFonts w:eastAsia="Times New Roman" w:cs="Times New Roman"/>
          <w:szCs w:val="24"/>
          <w:lang w:val="en-US"/>
        </w:rPr>
        <w:t>verbatim</w:t>
      </w:r>
      <w:r>
        <w:rPr>
          <w:rFonts w:eastAsia="Times New Roman" w:cs="Times New Roman"/>
          <w:szCs w:val="24"/>
        </w:rPr>
        <w:t xml:space="preserve">, κατά λέξη, η απομαγνητοφώνηση της ομιλίας μου στο </w:t>
      </w:r>
      <w:r>
        <w:rPr>
          <w:rFonts w:eastAsia="Times New Roman" w:cs="Times New Roman"/>
          <w:szCs w:val="24"/>
        </w:rPr>
        <w:t>«ECONOMIST»</w:t>
      </w:r>
      <w:r>
        <w:rPr>
          <w:rFonts w:eastAsia="Times New Roman" w:cs="Times New Roman"/>
          <w:szCs w:val="24"/>
        </w:rPr>
        <w:t>. Θα πρέπει, λοιπόν, ο κ. Μητσοτάκης να συζητήσει</w:t>
      </w:r>
      <w:r>
        <w:rPr>
          <w:rFonts w:eastAsia="Times New Roman" w:cs="Times New Roman"/>
          <w:szCs w:val="24"/>
        </w:rPr>
        <w:t xml:space="preserve"> ξανά με τους συμβούλους του.</w:t>
      </w:r>
    </w:p>
    <w:p w14:paraId="6018866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Για ποιο λόγο, όμως, η σαφήνεια των μέτρων ελάφρυνση του χρέους, αυτό που λέμε η παραμετροποίηση των μεσοπρόθεσμων μέτρων αναδιάρθρωσης, έχει τόσο μεγάλη σημασία τώρα, </w:t>
      </w:r>
      <w:r>
        <w:rPr>
          <w:rFonts w:eastAsia="Times New Roman" w:cs="Times New Roman"/>
          <w:szCs w:val="24"/>
        </w:rPr>
        <w:lastRenderedPageBreak/>
        <w:t>έναν ολόκληρο χρόνο</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πριν από την ολοκλήρωση του π</w:t>
      </w:r>
      <w:r>
        <w:rPr>
          <w:rFonts w:eastAsia="Times New Roman" w:cs="Times New Roman"/>
          <w:szCs w:val="24"/>
        </w:rPr>
        <w:t xml:space="preserve">ρογράμματος και ενόσω γνωρίζουμε πως η υλοποίησή του θα ακολουθήσει μετά τον Αύγουστο του 2018; </w:t>
      </w:r>
    </w:p>
    <w:p w14:paraId="6018866A" w14:textId="77777777" w:rsidR="00396B82" w:rsidRDefault="00B34233">
      <w:pPr>
        <w:spacing w:after="0" w:line="600" w:lineRule="auto"/>
        <w:ind w:firstLine="720"/>
        <w:jc w:val="both"/>
        <w:rPr>
          <w:rFonts w:eastAsia="Times New Roman"/>
          <w:szCs w:val="24"/>
        </w:rPr>
      </w:pPr>
      <w:r>
        <w:rPr>
          <w:rFonts w:eastAsia="Times New Roman"/>
          <w:szCs w:val="24"/>
        </w:rPr>
        <w:t xml:space="preserve">Κύριος λόγος είναι πως η σαφήνεια αυτή αποτελεί κρίσιμο ορόσημο, κρίσιμο μέγεθος στην πορεία βιώσιμης εξόδου της χώρας στις διεθνείς αγορές. Χωρίς τη σαφήνεια </w:t>
      </w:r>
      <w:r>
        <w:rPr>
          <w:rFonts w:eastAsia="Times New Roman"/>
          <w:szCs w:val="24"/>
        </w:rPr>
        <w:t>αυτή, η αβεβαιότητα γύρω από τη βιωσιμότητα του χρέους αποθαρρύνει τους επενδυτές και αποτελεί ανασταλτικό παράγοντα για την ανάκτηση της εμπιστοσύνης των αγορών προς το ελληνικό χρέος.</w:t>
      </w:r>
    </w:p>
    <w:p w14:paraId="6018866B" w14:textId="77777777" w:rsidR="00396B82" w:rsidRDefault="00B34233">
      <w:pPr>
        <w:spacing w:after="0" w:line="600" w:lineRule="auto"/>
        <w:ind w:firstLine="720"/>
        <w:jc w:val="both"/>
        <w:rPr>
          <w:rFonts w:eastAsia="Times New Roman"/>
          <w:szCs w:val="24"/>
        </w:rPr>
      </w:pPr>
      <w:r>
        <w:rPr>
          <w:rFonts w:eastAsia="Times New Roman"/>
          <w:szCs w:val="24"/>
        </w:rPr>
        <w:t>Δεύτερος λόγος είναι και εξαιρετικά κρίσιμος πως η έξοδος της χώρας στ</w:t>
      </w:r>
      <w:r>
        <w:rPr>
          <w:rFonts w:eastAsia="Times New Roman"/>
          <w:szCs w:val="24"/>
        </w:rPr>
        <w:t>ις διεθνείς αγορές δεν αποτελεί μία στιγμή, αλλά μια μακρά διαδικασία. Δεν θα ανακτηθεί</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ξαφνικά την επόμενη του τέλους του προγράμματος, την 21</w:t>
      </w:r>
      <w:r>
        <w:rPr>
          <w:rFonts w:eastAsia="Times New Roman"/>
          <w:szCs w:val="24"/>
          <w:vertAlign w:val="superscript"/>
        </w:rPr>
        <w:t>η</w:t>
      </w:r>
      <w:r>
        <w:rPr>
          <w:rFonts w:eastAsia="Times New Roman"/>
          <w:szCs w:val="24"/>
        </w:rPr>
        <w:t xml:space="preserve"> Αυγούστου του 2018, αλλά θα </w:t>
      </w:r>
      <w:proofErr w:type="spellStart"/>
      <w:r>
        <w:rPr>
          <w:rFonts w:eastAsia="Times New Roman"/>
          <w:szCs w:val="24"/>
        </w:rPr>
        <w:t>οικοδομηθεί</w:t>
      </w:r>
      <w:proofErr w:type="spellEnd"/>
      <w:r>
        <w:rPr>
          <w:rFonts w:eastAsia="Times New Roman"/>
          <w:szCs w:val="24"/>
        </w:rPr>
        <w:t xml:space="preserve"> σταδιακά, πολλούς μήνες πριν από το τέλος του προγράμματος. Α</w:t>
      </w:r>
      <w:r>
        <w:rPr>
          <w:rFonts w:eastAsia="Times New Roman"/>
          <w:szCs w:val="24"/>
        </w:rPr>
        <w:t>υτό έκανε η Πορτογαλία, αυτό έκανε η Ιρλανδία, το ίδιο και η Κύπρος και την εμπειρία των χωρών αυτών παρακολουθούμε στενά.</w:t>
      </w:r>
    </w:p>
    <w:p w14:paraId="6018866C" w14:textId="77777777" w:rsidR="00396B82" w:rsidRDefault="00B34233">
      <w:pPr>
        <w:spacing w:after="0" w:line="600" w:lineRule="auto"/>
        <w:ind w:firstLine="720"/>
        <w:jc w:val="both"/>
        <w:rPr>
          <w:rFonts w:eastAsia="Times New Roman"/>
          <w:szCs w:val="24"/>
        </w:rPr>
      </w:pPr>
      <w:r>
        <w:rPr>
          <w:rFonts w:eastAsia="Times New Roman"/>
          <w:szCs w:val="24"/>
        </w:rPr>
        <w:t xml:space="preserve">Μια και ο κ. Μητσοτάκης έκανε αναφορά στην εμπειρία της Πορτογαλίας, να πω εδώ απλώς ότι έναν χρόνο πριν η Πορτογαλία βγει από το </w:t>
      </w:r>
      <w:r>
        <w:rPr>
          <w:rFonts w:eastAsia="Times New Roman"/>
          <w:szCs w:val="24"/>
        </w:rPr>
        <w:t xml:space="preserve">πρόγραμμα τα δικά της επιτόκια ήταν περίπου </w:t>
      </w:r>
      <w:r>
        <w:rPr>
          <w:rFonts w:eastAsia="Times New Roman"/>
          <w:szCs w:val="24"/>
        </w:rPr>
        <w:lastRenderedPageBreak/>
        <w:t>διακόσιες μονάδες υψηλότερα από τα επιτόκια δανεισμού, μακροχρόνιου δανεισμού, του ελληνικού χρέους σήμερα. Έναν χρόνο πριν βγει από το πρόγραμμα η Πορτογαλία είχε διακόσιες μονάδες βάσης υψηλότερο κόστος δανεισμ</w:t>
      </w:r>
      <w:r>
        <w:rPr>
          <w:rFonts w:eastAsia="Times New Roman"/>
          <w:szCs w:val="24"/>
        </w:rPr>
        <w:t>ού απ’ ό,τι έχει σήμερα η Ελλάδα. Όμως, επίσης, μια και μιλάμε για την Πορτογαλία, έξι μήνες πριν από την έξοδο από το πρόγραμμα, τα δικά της επιτόκια ήταν στο 6%. Πέντε μήνες πριν, τέσσερις μήνες πριν, τρεις μήνες πριν και καθώς πλησίαζε η ημερομηνία εξόδ</w:t>
      </w:r>
      <w:r>
        <w:rPr>
          <w:rFonts w:eastAsia="Times New Roman"/>
          <w:szCs w:val="24"/>
        </w:rPr>
        <w:t>ου τα επιτόκια αποκλιμακώνονταν, ώστε την ημερομηνία εξόδου από το πρόγραμμα να είναι σε επίπεδα βιώσιμα, στα επίπεδα του 3%-3,5%.</w:t>
      </w:r>
    </w:p>
    <w:p w14:paraId="6018866D" w14:textId="77777777" w:rsidR="00396B82" w:rsidRDefault="00B34233">
      <w:pPr>
        <w:spacing w:after="0" w:line="600" w:lineRule="auto"/>
        <w:ind w:firstLine="720"/>
        <w:jc w:val="both"/>
        <w:rPr>
          <w:rFonts w:eastAsia="Times New Roman"/>
          <w:szCs w:val="24"/>
        </w:rPr>
      </w:pPr>
      <w:r>
        <w:rPr>
          <w:rFonts w:eastAsia="Times New Roman"/>
          <w:szCs w:val="24"/>
        </w:rPr>
        <w:t>Η εμπειρία της Νέας Δημοκρατίας, η εμπειρία της Αξιωματικής Αντιπολίτευσης, από το δεύτερο πρόγραμμα είναι ακριβώς η αντίθετη</w:t>
      </w:r>
      <w:r>
        <w:rPr>
          <w:rFonts w:eastAsia="Times New Roman"/>
          <w:szCs w:val="24"/>
        </w:rPr>
        <w:t>. Από το καλοκαίρι του 2014 έως το τέλος του προγράμματος και πριν ακόμα την προκήρυξη των εκλογών τον Δεκέμβριο του 2014 τα επιτόκια σκαρφάλωναν μήνα-μήνα από το 6% στο 9%. Τα ταμειακά διαθέσιμα, δηλαδή το αναγκαίο αποθεματικό ώστε η χώρα να βγει με ασφάλ</w:t>
      </w:r>
      <w:r>
        <w:rPr>
          <w:rFonts w:eastAsia="Times New Roman"/>
          <w:szCs w:val="24"/>
        </w:rPr>
        <w:t xml:space="preserve">εια στις αγορές σε περίπτωση εξωτερικού κλονισμού, ήταν μηδενικά. Και αν δεν κάνω </w:t>
      </w:r>
      <w:r>
        <w:rPr>
          <w:rFonts w:eastAsia="Times New Roman"/>
          <w:szCs w:val="24"/>
        </w:rPr>
        <w:lastRenderedPageBreak/>
        <w:t xml:space="preserve">λάθος, η συζήτηση το φθινόπωρο του 2014 δεν ήταν για προληπτική γραμμή στήριξης, αλλά για ενισχυμένη γραμμή στήριξης, για πιστωτική γραμμή στήριξης που συνοδεύεται από </w:t>
      </w:r>
      <w:proofErr w:type="spellStart"/>
      <w:r>
        <w:rPr>
          <w:rFonts w:eastAsia="Times New Roman"/>
          <w:szCs w:val="24"/>
        </w:rPr>
        <w:t>προαπα</w:t>
      </w:r>
      <w:r>
        <w:rPr>
          <w:rFonts w:eastAsia="Times New Roman"/>
          <w:szCs w:val="24"/>
        </w:rPr>
        <w:t>ιτούμενα</w:t>
      </w:r>
      <w:proofErr w:type="spellEnd"/>
      <w:r>
        <w:rPr>
          <w:rFonts w:eastAsia="Times New Roman"/>
          <w:szCs w:val="24"/>
        </w:rPr>
        <w:t>, είναι δηλαδή ένα άλλο μνημόνιο.</w:t>
      </w:r>
    </w:p>
    <w:p w14:paraId="6018866E" w14:textId="77777777" w:rsidR="00396B82" w:rsidRDefault="00B34233">
      <w:pPr>
        <w:spacing w:after="0" w:line="600" w:lineRule="auto"/>
        <w:ind w:firstLine="720"/>
        <w:jc w:val="both"/>
        <w:rPr>
          <w:rFonts w:eastAsia="Times New Roman"/>
          <w:szCs w:val="24"/>
        </w:rPr>
      </w:pPr>
      <w:r>
        <w:rPr>
          <w:rFonts w:eastAsia="Times New Roman"/>
          <w:szCs w:val="24"/>
        </w:rPr>
        <w:t>Γενικότερα, η έξοδος στις αγορές προϋποθέτει σημαντική πρόοδο σε τρία πεδία. Το πρώτο πεδίο είναι το πεδίο της δημοσιονομικής προσαρμογής και των μεταρρυθμίσεων. Το δεύτερο πεδίο είναι το πεδίο του προσδιορισμού τω</w:t>
      </w:r>
      <w:r>
        <w:rPr>
          <w:rFonts w:eastAsia="Times New Roman"/>
          <w:szCs w:val="24"/>
        </w:rPr>
        <w:t xml:space="preserve">ν </w:t>
      </w:r>
      <w:proofErr w:type="spellStart"/>
      <w:r>
        <w:rPr>
          <w:rFonts w:eastAsia="Times New Roman"/>
          <w:szCs w:val="24"/>
        </w:rPr>
        <w:t>μεσομακροπρόθεσμων</w:t>
      </w:r>
      <w:proofErr w:type="spellEnd"/>
      <w:r>
        <w:rPr>
          <w:rFonts w:eastAsia="Times New Roman"/>
          <w:szCs w:val="24"/>
        </w:rPr>
        <w:t xml:space="preserve"> μέτρων αναδιάρθρωσης του χρέους και το τρίτο κρίσιμο πεδίο είναι ακριβώς η οικοδόμηση ενός ικανού αποθεματικού, ώστε να βγει η χώρα με ασφάλεια στις αγορές.</w:t>
      </w:r>
    </w:p>
    <w:p w14:paraId="6018866F" w14:textId="77777777" w:rsidR="00396B82" w:rsidRDefault="00B34233">
      <w:pPr>
        <w:spacing w:after="0" w:line="600" w:lineRule="auto"/>
        <w:ind w:firstLine="720"/>
        <w:jc w:val="both"/>
        <w:rPr>
          <w:rFonts w:eastAsia="Times New Roman"/>
          <w:szCs w:val="24"/>
        </w:rPr>
      </w:pPr>
      <w:r>
        <w:rPr>
          <w:rFonts w:eastAsia="Times New Roman"/>
          <w:szCs w:val="24"/>
        </w:rPr>
        <w:t>Στο πρώτο από αυτά τα τρία πεδία, στο πεδίο δηλαδή το δημοσιονομικό και των με</w:t>
      </w:r>
      <w:r>
        <w:rPr>
          <w:rFonts w:eastAsia="Times New Roman"/>
          <w:szCs w:val="24"/>
        </w:rPr>
        <w:t>ταρρυθμίσεων, η πρόοδος που έχει σημειωθεί είναι πραγματικά κολοσσιαία. Ειδικά στο θέμα των δημοσιονομικών επιδόσεων θυμίζω ότι και το 2015 και το 2016 η ελληνική οικονομία ξεπέρασε τους στόχους αντίστοιχα του -0,25% και 0,5% του ΑΕΠ. Είναι στόχοι πρωτογεν</w:t>
      </w:r>
      <w:r>
        <w:rPr>
          <w:rFonts w:eastAsia="Times New Roman"/>
          <w:szCs w:val="24"/>
        </w:rPr>
        <w:t>ών πλεονασμάτων.</w:t>
      </w:r>
    </w:p>
    <w:p w14:paraId="60188670" w14:textId="77777777" w:rsidR="00396B82" w:rsidRDefault="00B34233">
      <w:pPr>
        <w:spacing w:after="0" w:line="600" w:lineRule="auto"/>
        <w:ind w:firstLine="720"/>
        <w:jc w:val="both"/>
        <w:rPr>
          <w:rFonts w:eastAsia="Times New Roman"/>
          <w:color w:val="000000" w:themeColor="text1"/>
          <w:szCs w:val="24"/>
        </w:rPr>
      </w:pPr>
      <w:r>
        <w:rPr>
          <w:rFonts w:eastAsia="Times New Roman"/>
          <w:szCs w:val="24"/>
        </w:rPr>
        <w:t xml:space="preserve">Το 2016, πιο συγκεκριμένα, η δομική υπέρβαση, δηλαδή η υπέρβαση που έχει μόνιμα χαρακτηριστικά και κατά συνέπεια </w:t>
      </w:r>
      <w:r>
        <w:rPr>
          <w:rFonts w:eastAsia="Times New Roman"/>
          <w:szCs w:val="24"/>
        </w:rPr>
        <w:lastRenderedPageBreak/>
        <w:t>θα συνοδεύει την ελληνική οικονομία τα επόμενα χρόνια, είναι κοντά στο 3%. Το κυριότερο, το πιο σημαντικό είναι ότι αυτή η επί</w:t>
      </w:r>
      <w:r>
        <w:rPr>
          <w:rFonts w:eastAsia="Times New Roman"/>
          <w:szCs w:val="24"/>
        </w:rPr>
        <w:t>δοση δεν συνοδεύτηκε από τη βαθιά ύφεση που είδαμε σε αντίστοιχες περιπτώσεις προσαρμογής το 2011, το 2012 και το 2013. Για ποιον λόγο; Διότι δεν αποτελεί απλώς μια τυπική διαδικασία δημοσιονομικής προσαρμογής, αλλά συνοδεύεται από βαθιές δομικές αλλαγές σ</w:t>
      </w:r>
      <w:r>
        <w:rPr>
          <w:rFonts w:eastAsia="Times New Roman"/>
          <w:szCs w:val="24"/>
        </w:rPr>
        <w:t>τον τρόπο που λειτουργεί η οικονομία, στη συλλογή φόρων και στη φορολογική συμμόρφωση. Αν θέλετε, επεκτείνεται η βάση από την οποία αντλεί φορολογικά έσοδα το Υπουργείο Οικονομικών.</w:t>
      </w:r>
    </w:p>
    <w:p w14:paraId="6018867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Θα περάσω τώρα στα άλλα δύο κρίσιμα πεδία για την επιτυχή ολοκλήρωση του π</w:t>
      </w:r>
      <w:r>
        <w:rPr>
          <w:rFonts w:eastAsia="Times New Roman" w:cs="Times New Roman"/>
          <w:szCs w:val="24"/>
        </w:rPr>
        <w:t xml:space="preserve">ρογράμματος και την έξοδο στις αγορές, στο θέμα του χρέους και το θέμα της δημιουργίας ενός κατάλληλου αποθεματικού. Να δούμε τι λέει η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της 15</w:t>
      </w:r>
      <w:r>
        <w:rPr>
          <w:rFonts w:eastAsia="Times New Roman" w:cs="Times New Roman"/>
          <w:szCs w:val="24"/>
          <w:vertAlign w:val="superscript"/>
        </w:rPr>
        <w:t>ης</w:t>
      </w:r>
      <w:r>
        <w:rPr>
          <w:rFonts w:eastAsia="Times New Roman" w:cs="Times New Roman"/>
          <w:szCs w:val="24"/>
        </w:rPr>
        <w:t xml:space="preserve"> Ιουνίου. Σχετικά με την ελάφρυνση του χρέους η αρχιτεκτονική των μέτρων ελάφρυνσης έχει τρία επίπεδα. </w:t>
      </w:r>
    </w:p>
    <w:p w14:paraId="6018867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Πριν πάω εκεί, να θυμίσω στην Ολομέλεια ότι τα βραχυπρόθεσμα μέτρα αναδιάρθρωσης υλοποιούνται ήδη. Θα έπρεπε ο κ. Μητσοτάκης να ξέρει ότι ένα από αυτά ε</w:t>
      </w:r>
      <w:r>
        <w:rPr>
          <w:rFonts w:eastAsia="Times New Roman" w:cs="Times New Roman"/>
          <w:szCs w:val="24"/>
        </w:rPr>
        <w:t>ίναι ακριβώς η στα</w:t>
      </w:r>
      <w:r>
        <w:rPr>
          <w:rFonts w:eastAsia="Times New Roman" w:cs="Times New Roman"/>
          <w:szCs w:val="24"/>
        </w:rPr>
        <w:lastRenderedPageBreak/>
        <w:t xml:space="preserve">θεροποίηση των επιτοκίων μέσω παρέμβασης του </w:t>
      </w:r>
      <w:r>
        <w:rPr>
          <w:rFonts w:eastAsia="Times New Roman" w:cs="Times New Roman"/>
          <w:szCs w:val="24"/>
          <w:lang w:val="en-US"/>
        </w:rPr>
        <w:t>ESM</w:t>
      </w:r>
      <w:r>
        <w:rPr>
          <w:rFonts w:eastAsia="Times New Roman" w:cs="Times New Roman"/>
          <w:szCs w:val="24"/>
        </w:rPr>
        <w:t xml:space="preserve"> στις αγορές, η μετατροπή -εάν θέλετε- του μεγάλου μέρους του ελληνικού χρέους με κυλιόμενα επιτόκια σε χρέος με σταθερά επιτόκια. Δηλαδή, αυτό ακριβώς που ζητάει ο κ. Μητσοτάκης υλοποιείται</w:t>
      </w:r>
      <w:r>
        <w:rPr>
          <w:rFonts w:eastAsia="Times New Roman" w:cs="Times New Roman"/>
          <w:szCs w:val="24"/>
        </w:rPr>
        <w:t xml:space="preserve"> ήδη σταδιακά. </w:t>
      </w:r>
    </w:p>
    <w:p w14:paraId="6018867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Πάμε τώρα στην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και στα μεσοπρόθεσμα μέτρα του χρέους. Τρία είναι, λοιπόν, τα διακριτά επίπεδα: </w:t>
      </w:r>
    </w:p>
    <w:p w14:paraId="6018867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Το πρώτο επίπεδο χαρακτηρίζεται από το μέσο πρωτογενές πλεόνασμα 2% μετά το 2022 και για μεγάλο χρονικό ορίζοντα. Να θυμίσ</w:t>
      </w:r>
      <w:r>
        <w:rPr>
          <w:rFonts w:eastAsia="Times New Roman" w:cs="Times New Roman"/>
          <w:szCs w:val="24"/>
        </w:rPr>
        <w:t xml:space="preserve">ω εδώ ότι είναι σημαντικά χαμηλότερο από αυτό που θα ήταν συμβατό με το δημοσιονομικό σύμφωνο, τον κανόνα σταθερότητας και μεγέθυνσης, χωρίς ελάφρυνση του χρέους. Χωρίς ελάφρυνση του χρέους τα πρωτογενή πλεονάσματα μετά το 2022 θα έπρεπε να είναι στο 2,6% </w:t>
      </w:r>
      <w:r>
        <w:rPr>
          <w:rFonts w:eastAsia="Times New Roman" w:cs="Times New Roman"/>
          <w:szCs w:val="24"/>
        </w:rPr>
        <w:t>για μεγάλο χρονικό διάστημα. Εάν τώρα πάρουμε από τη μία, το μέσο πρωτογενές πλεόνασμα του 2% και από την άλλη, τη βασική υπόθεση που κάνει ο Ευρωπαϊκός Μηχανισμός Σταθερότητας ότι ο ρυθμός μεγέθυνσης της οικονομίας μακροχρόνια θα είναι στο 1,25%, εύκολα π</w:t>
      </w:r>
      <w:r>
        <w:rPr>
          <w:rFonts w:eastAsia="Times New Roman" w:cs="Times New Roman"/>
          <w:szCs w:val="24"/>
        </w:rPr>
        <w:t xml:space="preserve">ροκύπτει το μέγεθος της αναδιάρθρωσης του κορμού του ελληνικού χρέους, </w:t>
      </w:r>
      <w:r>
        <w:rPr>
          <w:rFonts w:eastAsia="Times New Roman" w:cs="Times New Roman"/>
          <w:szCs w:val="24"/>
        </w:rPr>
        <w:lastRenderedPageBreak/>
        <w:t xml:space="preserve">του χρέους του </w:t>
      </w:r>
      <w:r>
        <w:rPr>
          <w:rFonts w:eastAsia="Times New Roman" w:cs="Times New Roman"/>
          <w:szCs w:val="24"/>
          <w:lang w:val="en-US"/>
        </w:rPr>
        <w:t>EFSF</w:t>
      </w:r>
      <w:r>
        <w:rPr>
          <w:rFonts w:eastAsia="Times New Roman" w:cs="Times New Roman"/>
          <w:szCs w:val="24"/>
        </w:rPr>
        <w:t>, δηλαδή επιμήκυνση και των ωριμάνσεων αλλά ταυτόχρονα και περίοδος χάριτος της αποπληρωμής τόκων κατά δώδεκα με δεκαπέντε έτη. Είναι ένα απλό σύστημα τριών εξισώσεων</w:t>
      </w:r>
      <w:r>
        <w:rPr>
          <w:rFonts w:eastAsia="Times New Roman" w:cs="Times New Roman"/>
          <w:szCs w:val="24"/>
        </w:rPr>
        <w:t xml:space="preserve"> με τρεις αγνώστους. Όταν ξέρεις τον ρυθμό μεγέθυνσης και ξέρεις το πρωτογενές πλεόνασμα, εύκολα μπορείς να υπολογίσεις τη διάρκεια των επιμηκύνσεων. Το πρώτο, λοιπόν, επίπεδο είναι αρκετά σαφές. </w:t>
      </w:r>
    </w:p>
    <w:p w14:paraId="6018867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Το δεύτερο επίπεδο είναι ουσιαστικά η αναφορά της απόφασης </w:t>
      </w:r>
      <w:r>
        <w:rPr>
          <w:rFonts w:eastAsia="Times New Roman" w:cs="Times New Roman"/>
          <w:szCs w:val="24"/>
        </w:rPr>
        <w:t xml:space="preserve">του </w:t>
      </w:r>
      <w:proofErr w:type="spellStart"/>
      <w:r>
        <w:rPr>
          <w:rFonts w:eastAsia="Times New Roman" w:cs="Times New Roman"/>
          <w:szCs w:val="24"/>
          <w:lang w:val="en-US"/>
        </w:rPr>
        <w:t>Eurogroup</w:t>
      </w:r>
      <w:proofErr w:type="spellEnd"/>
      <w:r>
        <w:rPr>
          <w:rFonts w:eastAsia="Times New Roman" w:cs="Times New Roman"/>
          <w:szCs w:val="24"/>
        </w:rPr>
        <w:t xml:space="preserve"> σε ένα συμμετρικό μηχανισμό προσαρμογής των μέτρων ελάφρυνσης στο ενδεχόμενο αποκλίσεων του ρυθμού μεγέθυνσης από το βασικό σενάριο του 1,25%, εάν δηλαδή </w:t>
      </w:r>
      <w:proofErr w:type="spellStart"/>
      <w:r>
        <w:rPr>
          <w:rFonts w:eastAsia="Times New Roman" w:cs="Times New Roman"/>
          <w:szCs w:val="24"/>
        </w:rPr>
        <w:t>μεσομακροχρόνια</w:t>
      </w:r>
      <w:proofErr w:type="spellEnd"/>
      <w:r>
        <w:rPr>
          <w:rFonts w:eastAsia="Times New Roman" w:cs="Times New Roman"/>
          <w:szCs w:val="24"/>
        </w:rPr>
        <w:t xml:space="preserve"> ο ρυθμός μεγέθυνσης είναι χαμηλότερος από αυτόν που προβλέπει το Υπουργε</w:t>
      </w:r>
      <w:r>
        <w:rPr>
          <w:rFonts w:eastAsia="Times New Roman" w:cs="Times New Roman"/>
          <w:szCs w:val="24"/>
        </w:rPr>
        <w:t xml:space="preserve">ίο Οικονομικών, η ελληνική Κυβέρνηση, ο </w:t>
      </w:r>
      <w:r>
        <w:rPr>
          <w:rFonts w:eastAsia="Times New Roman" w:cs="Times New Roman"/>
          <w:szCs w:val="24"/>
          <w:lang w:val="en-US"/>
        </w:rPr>
        <w:t>ESM</w:t>
      </w:r>
      <w:r>
        <w:rPr>
          <w:rFonts w:eastAsia="Times New Roman" w:cs="Times New Roman"/>
          <w:szCs w:val="24"/>
        </w:rPr>
        <w:t xml:space="preserve"> και η Ευρωπαϊκή Επιτροπή. Εάν πάει προς το 1% το μέγεθος της ελάφρυνσης του χρέους, αυτόματα αυξάνει. Είναι ένα πάρα πολύ σημαντικό σήμα προς τις αγορές ότι ανεξάρτητα από την κατάσταση της ελληνικής οικονομίας </w:t>
      </w:r>
      <w:proofErr w:type="spellStart"/>
      <w:r>
        <w:rPr>
          <w:rFonts w:eastAsia="Times New Roman" w:cs="Times New Roman"/>
          <w:szCs w:val="24"/>
        </w:rPr>
        <w:t>μ</w:t>
      </w:r>
      <w:r>
        <w:rPr>
          <w:rFonts w:eastAsia="Times New Roman" w:cs="Times New Roman"/>
          <w:szCs w:val="24"/>
        </w:rPr>
        <w:t>εσομακροπρόθεσμα</w:t>
      </w:r>
      <w:proofErr w:type="spellEnd"/>
      <w:r>
        <w:rPr>
          <w:rFonts w:eastAsia="Times New Roman" w:cs="Times New Roman"/>
          <w:szCs w:val="24"/>
        </w:rPr>
        <w:t xml:space="preserve"> οι εταίροι πιστωτές δεσμεύονται να πάρουν όλα όσα μέτρα χρειάζονται ώστε να διατηρηθούν οι ακαθάριστες χρηματοδοτικές ανάγκες κάτω από το 15%. </w:t>
      </w:r>
    </w:p>
    <w:p w14:paraId="6018867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Το τρίτο επίπεδο αναφέρεται ακριβώς σε περιπτώσεις ιδιαίτερα αρνητικών εξωτερικών κλονισμών της</w:t>
      </w:r>
      <w:r>
        <w:rPr>
          <w:rFonts w:eastAsia="Times New Roman" w:cs="Times New Roman"/>
          <w:szCs w:val="24"/>
        </w:rPr>
        <w:t xml:space="preserve"> παγκόσμιας οικονομίας για τις οποίες η ελληνική Κυβέρνηση δεν είναι υπεύθυνη. Στην περίπτωση αυτή υπάρχει επίσης ρητή δέσμευση ότι το πακέτο των μέτρων αναδιάρθρωσης θα ξεπεράσει όσα περιγράφονται στο </w:t>
      </w:r>
      <w:proofErr w:type="spellStart"/>
      <w:r>
        <w:rPr>
          <w:rFonts w:eastAsia="Times New Roman" w:cs="Times New Roman"/>
          <w:szCs w:val="24"/>
          <w:lang w:val="en-US"/>
        </w:rPr>
        <w:t>Eurogroup</w:t>
      </w:r>
      <w:proofErr w:type="spellEnd"/>
      <w:r>
        <w:rPr>
          <w:rFonts w:eastAsia="Times New Roman" w:cs="Times New Roman"/>
          <w:szCs w:val="24"/>
        </w:rPr>
        <w:t xml:space="preserve"> του Μαΐου του 2016. </w:t>
      </w:r>
    </w:p>
    <w:p w14:paraId="6018867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Δύο λόγια τώρα για το α</w:t>
      </w:r>
      <w:r>
        <w:rPr>
          <w:rFonts w:eastAsia="Times New Roman" w:cs="Times New Roman"/>
          <w:szCs w:val="24"/>
        </w:rPr>
        <w:t xml:space="preserve">ποθεματικό. Η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του Ιουνίου του 2015 δεσμεύεται επίσης ότι από την επόμενη αξιολόγηση και μέχρι το τέλος του προγράμματος, μαζί με τις αναγκαίες εκταμιεύσεις για την αποπληρωμή εξωτερικών υποχρεώσεων και ληξιπρόθεσμων υποχρεώσεων, η ελλ</w:t>
      </w:r>
      <w:r>
        <w:rPr>
          <w:rFonts w:eastAsia="Times New Roman" w:cs="Times New Roman"/>
          <w:szCs w:val="24"/>
        </w:rPr>
        <w:t xml:space="preserve">ηνική Κυβέρνηση, η ελληνική οικονομία θα παίρνει αντίστοιχα δόσεις για την οικοδόμηση του αναγκαίου αποθεματικού ώστε να βγει από το πρόγραμμα, από την επιτροπεία με ασφάλεια. </w:t>
      </w:r>
    </w:p>
    <w:p w14:paraId="60188678"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Είναι επαρκής η σαφήνεια που περιγράφει η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του Ιουνίου του</w:t>
      </w:r>
      <w:r>
        <w:rPr>
          <w:rFonts w:eastAsia="Times New Roman" w:cs="Times New Roman"/>
          <w:szCs w:val="24"/>
        </w:rPr>
        <w:t xml:space="preserve"> 2017; Δεν νομίζω ότι μπορεί να το αξιολογήσει κάποιος προσωπικά. Οι πιο κατάλληλοι να το αξιολογήσουν είναι οι αγορές και οι οίκοι πιστοληπτικής ικανότητας. </w:t>
      </w:r>
      <w:r>
        <w:rPr>
          <w:rFonts w:eastAsia="Times New Roman" w:cs="Times New Roman"/>
          <w:szCs w:val="24"/>
          <w:lang w:val="en-US"/>
        </w:rPr>
        <w:t>M</w:t>
      </w:r>
      <w:r>
        <w:rPr>
          <w:rFonts w:eastAsia="Times New Roman" w:cs="Times New Roman"/>
          <w:szCs w:val="24"/>
        </w:rPr>
        <w:t>ε βεβαιότητα μπορούμε να πούμε ότι το κόστος δανεισμού των δεκαετών ομολόγων όσο και των διετών ο</w:t>
      </w:r>
      <w:r>
        <w:rPr>
          <w:rFonts w:eastAsia="Times New Roman" w:cs="Times New Roman"/>
          <w:szCs w:val="24"/>
        </w:rPr>
        <w:t xml:space="preserve">μολόγων είναι σήμερα </w:t>
      </w:r>
      <w:r>
        <w:rPr>
          <w:rFonts w:eastAsia="Times New Roman" w:cs="Times New Roman"/>
          <w:szCs w:val="24"/>
        </w:rPr>
        <w:lastRenderedPageBreak/>
        <w:t xml:space="preserve">στο χαμηλότερο επίπεδο από το φθινόπωρο-χειμώνα του 2009-2010, πριν δηλαδή η χώρα μπει σε πρόγραμμα προσαρμογής. Ο οίκος πιστοληπτικής αξιολόγησης </w:t>
      </w:r>
      <w:r>
        <w:rPr>
          <w:rFonts w:eastAsia="Times New Roman" w:cs="Times New Roman"/>
          <w:szCs w:val="24"/>
          <w:lang w:val="en-US"/>
        </w:rPr>
        <w:t>Moody</w:t>
      </w:r>
      <w:r>
        <w:rPr>
          <w:rFonts w:eastAsia="Times New Roman" w:cs="Times New Roman"/>
          <w:szCs w:val="24"/>
        </w:rPr>
        <w:t>’</w:t>
      </w:r>
      <w:r>
        <w:rPr>
          <w:rFonts w:eastAsia="Times New Roman" w:cs="Times New Roman"/>
          <w:szCs w:val="24"/>
          <w:lang w:val="en-US"/>
        </w:rPr>
        <w:t>s</w:t>
      </w:r>
      <w:r>
        <w:rPr>
          <w:rFonts w:eastAsia="Times New Roman" w:cs="Times New Roman"/>
          <w:szCs w:val="24"/>
        </w:rPr>
        <w:t xml:space="preserve"> έχει ήδη αναβαθμίσει το αξιόχρεο της χώρας και ελπίζω πως το ίδιο θα κάνει στις </w:t>
      </w:r>
      <w:r>
        <w:rPr>
          <w:rFonts w:eastAsia="Times New Roman" w:cs="Times New Roman"/>
          <w:szCs w:val="24"/>
        </w:rPr>
        <w:t xml:space="preserve">20 Ιουλίου και η </w:t>
      </w:r>
      <w:r>
        <w:rPr>
          <w:rFonts w:eastAsia="Times New Roman" w:cs="Times New Roman"/>
          <w:szCs w:val="24"/>
          <w:lang w:val="en-US"/>
        </w:rPr>
        <w:t>Standard</w:t>
      </w:r>
      <w:r>
        <w:rPr>
          <w:rFonts w:eastAsia="Times New Roman" w:cs="Times New Roman"/>
          <w:szCs w:val="24"/>
        </w:rPr>
        <w:t xml:space="preserve"> &amp; </w:t>
      </w:r>
      <w:r>
        <w:rPr>
          <w:rFonts w:eastAsia="Times New Roman" w:cs="Times New Roman"/>
          <w:szCs w:val="24"/>
          <w:lang w:val="en-US"/>
        </w:rPr>
        <w:t>Poor</w:t>
      </w:r>
      <w:r>
        <w:rPr>
          <w:rFonts w:eastAsia="Times New Roman" w:cs="Times New Roman"/>
          <w:szCs w:val="24"/>
        </w:rPr>
        <w:t>’</w:t>
      </w:r>
      <w:r>
        <w:rPr>
          <w:rFonts w:eastAsia="Times New Roman" w:cs="Times New Roman"/>
          <w:szCs w:val="24"/>
          <w:lang w:val="en-US"/>
        </w:rPr>
        <w:t>s</w:t>
      </w:r>
      <w:r>
        <w:rPr>
          <w:rFonts w:eastAsia="Times New Roman" w:cs="Times New Roman"/>
          <w:szCs w:val="24"/>
        </w:rPr>
        <w:t>.</w:t>
      </w:r>
    </w:p>
    <w:p w14:paraId="6018867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Θα ήθελα να υπενθυμίσω, και δώστε μου δύο λεπτά, κύριε Πρόεδρε, ότι η στρατηγική εξόδου από την κρίση της ελληνικής Κυβέρνησης παραμένει αμετάβλητη. Στηρίζεται στη δημοσιονομική ισορροπία, ώστε να εμπεδωθεί η αξιοπιστία,</w:t>
      </w:r>
      <w:r>
        <w:rPr>
          <w:rFonts w:eastAsia="Times New Roman" w:cs="Times New Roman"/>
          <w:szCs w:val="24"/>
        </w:rPr>
        <w:t xml:space="preserve"> να αποκλιμακωθεί το κόστος δανεισμού, όχι μόνον του κράτους, αλλά μέσω του κράτους και των επιχειρήσεων και των τραπεζών, ώστε να τονωθεί η ρευστότητα και να πάρει μπρος η οικονομία, αλλά σε μία δημοσιονομική ισορροπία σε συνδυασμό πάντα με την κοινωνική </w:t>
      </w:r>
      <w:r>
        <w:rPr>
          <w:rFonts w:eastAsia="Times New Roman" w:cs="Times New Roman"/>
          <w:szCs w:val="24"/>
        </w:rPr>
        <w:t>δικαιοσύνη.</w:t>
      </w:r>
    </w:p>
    <w:p w14:paraId="6018867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Ήδη από το 2015 έως το 2017 ο προϋπολογισμός στήριξης των πιο φτωχών, των πιο ευάλωτων νοικοκυριών αυξήθηκε από τα 100 εκατομμύρια στα 700 εκατομμύρια και με την επισκόπηση των δαπανών που πραγματοποιούμε φέτος, ευελπιστούμε να τον αυξήσουμε το</w:t>
      </w:r>
      <w:r>
        <w:rPr>
          <w:rFonts w:eastAsia="Times New Roman" w:cs="Times New Roman"/>
          <w:szCs w:val="24"/>
        </w:rPr>
        <w:t>υ χρόνου στο 1,2 δισεκατομμύρια.</w:t>
      </w:r>
    </w:p>
    <w:p w14:paraId="6018867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θέλαμε φυσικά χαμηλότερη φορολογία. </w:t>
      </w:r>
      <w:r>
        <w:rPr>
          <w:rFonts w:eastAsia="Times New Roman" w:cs="Times New Roman"/>
          <w:szCs w:val="24"/>
        </w:rPr>
        <w:t>Τ</w:t>
      </w:r>
      <w:r>
        <w:rPr>
          <w:rFonts w:eastAsia="Times New Roman" w:cs="Times New Roman"/>
          <w:szCs w:val="24"/>
        </w:rPr>
        <w:t>ο μεσοπρόθεσμο πρόγραμμα δημοσιονομικής στρατηγικής ακριβώς αποτυπώνει αυτήν την επιδίωξη. Όσο δημιουργείται δημοσιονομικός χώρος μετά το τέλος του προγράμματος, μειώνονται οι φορολογ</w:t>
      </w:r>
      <w:r>
        <w:rPr>
          <w:rFonts w:eastAsia="Times New Roman" w:cs="Times New Roman"/>
          <w:szCs w:val="24"/>
        </w:rPr>
        <w:t>ικοί συντελεστές και των νοικοκυριών και των επιχειρήσεων και της περιουσίας.</w:t>
      </w:r>
    </w:p>
    <w:p w14:paraId="6018867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Συνδυάζουμε επίσης τη δημοσιονομική αυτή στρατηγική με ρεαλιστικούς στόχους μετά το 2022. Η αλήθεια είναι πως θα επιθυμούσαμε εξίσου χαμηλούς στόχους πρωτογενών πλεονασμάτων αμέσ</w:t>
      </w:r>
      <w:r>
        <w:rPr>
          <w:rFonts w:eastAsia="Times New Roman" w:cs="Times New Roman"/>
          <w:szCs w:val="24"/>
        </w:rPr>
        <w:t xml:space="preserve">ως μετά το τέλος του προγράμματος από το 2018 και μετά. </w:t>
      </w:r>
      <w:r>
        <w:rPr>
          <w:rFonts w:eastAsia="Times New Roman" w:cs="Times New Roman"/>
          <w:szCs w:val="24"/>
        </w:rPr>
        <w:t>Π</w:t>
      </w:r>
      <w:r>
        <w:rPr>
          <w:rFonts w:eastAsia="Times New Roman" w:cs="Times New Roman"/>
          <w:szCs w:val="24"/>
        </w:rPr>
        <w:t xml:space="preserve">αλέψαμε γι’ αυτό. Καταφέραμε να μειώσουμε τον στόχο του 3,5% σε τέσσερα και όχι σε δέκα χρόνια, όπως ήθελε η Γερμανία και όπως υπέθετε μέχρι τώρα το </w:t>
      </w:r>
      <w:r>
        <w:rPr>
          <w:rFonts w:eastAsia="Times New Roman" w:cs="Times New Roman"/>
          <w:szCs w:val="24"/>
          <w:lang w:val="en-US"/>
        </w:rPr>
        <w:t>ESM</w:t>
      </w:r>
      <w:r>
        <w:rPr>
          <w:rFonts w:eastAsia="Times New Roman" w:cs="Times New Roman"/>
          <w:szCs w:val="24"/>
        </w:rPr>
        <w:t>.</w:t>
      </w:r>
    </w:p>
    <w:p w14:paraId="6018867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Αλλά μιας και αναφέρομαι στους στόχους των πρ</w:t>
      </w:r>
      <w:r>
        <w:rPr>
          <w:rFonts w:eastAsia="Times New Roman" w:cs="Times New Roman"/>
          <w:szCs w:val="24"/>
        </w:rPr>
        <w:t xml:space="preserve">ωτογενών πλεονασμάτων, θα ήθελα να πω το εξής. Διάβαζα σε κυριακάτικο φύλο ότι ο Αρχηγός της Αξιωματικής Αντιπολίτευσης σε συζήτηση που είχε με τον κ. </w:t>
      </w:r>
      <w:proofErr w:type="spellStart"/>
      <w:r>
        <w:rPr>
          <w:rFonts w:eastAsia="Times New Roman" w:cs="Times New Roman"/>
          <w:szCs w:val="24"/>
        </w:rPr>
        <w:t>Ρέγκλινγκ</w:t>
      </w:r>
      <w:proofErr w:type="spellEnd"/>
      <w:r>
        <w:rPr>
          <w:rFonts w:eastAsia="Times New Roman" w:cs="Times New Roman"/>
          <w:szCs w:val="24"/>
        </w:rPr>
        <w:t xml:space="preserve"> ανέπτυξε το δικό του σχέδιο εξόδου από την επιτροπεία: Επιθετική μείωση της φορολογίας αύριο, π</w:t>
      </w:r>
      <w:r>
        <w:rPr>
          <w:rFonts w:eastAsia="Times New Roman" w:cs="Times New Roman"/>
          <w:szCs w:val="24"/>
        </w:rPr>
        <w:t xml:space="preserve">ου αθροιστικά, αν ακόμα ισχύει η ΔΕΘ του 2016, θα </w:t>
      </w:r>
      <w:r>
        <w:rPr>
          <w:rFonts w:eastAsia="Times New Roman" w:cs="Times New Roman"/>
          <w:szCs w:val="24"/>
        </w:rPr>
        <w:lastRenderedPageBreak/>
        <w:t>οδηγούσε σε απώλεια εσόδων της τάξης των 4,2 δισεκατομμυρίων, δημιουργώντας δημοσιονομικό χώρο μέσω της μείωσης των πλεονασμάτων. Για να χωρέσουν 4,2 δισεκατομμύρια, ο στόχος από 3,5% πρέπει να πάει στο 1,5</w:t>
      </w:r>
      <w:r>
        <w:rPr>
          <w:rFonts w:eastAsia="Times New Roman" w:cs="Times New Roman"/>
          <w:szCs w:val="24"/>
        </w:rPr>
        <w:t xml:space="preserve">%. Η απάντηση του κ. </w:t>
      </w:r>
      <w:proofErr w:type="spellStart"/>
      <w:r>
        <w:rPr>
          <w:rFonts w:eastAsia="Times New Roman" w:cs="Times New Roman"/>
          <w:szCs w:val="24"/>
        </w:rPr>
        <w:t>Ρέγκλινγκ</w:t>
      </w:r>
      <w:proofErr w:type="spellEnd"/>
      <w:r>
        <w:rPr>
          <w:rFonts w:eastAsia="Times New Roman" w:cs="Times New Roman"/>
          <w:szCs w:val="24"/>
        </w:rPr>
        <w:t>, σύμφωνα με την εφημερίδα ήταν: «Μα αυτό συνεπάγεται πολύ μεγαλύτερη αναδιάρθρωση του χρέους» και ευχήθηκε στον κ. Μητσοτάκη καλή τύχη.</w:t>
      </w:r>
    </w:p>
    <w:p w14:paraId="6018867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Η αλήθεια είναι και το λέω στην Αξιωματική Αντιπολίτευση μετά λόγου γνώσεως πως αν ποτέ β</w:t>
      </w:r>
      <w:r>
        <w:rPr>
          <w:rFonts w:eastAsia="Times New Roman" w:cs="Times New Roman"/>
          <w:szCs w:val="24"/>
        </w:rPr>
        <w:t>ρισκόσαστε στη θέση να υλοποιήσετε το πρόγραμμά σας, θα βρεθείτε απέναντι στο εξής δίλημμα: Ή θα λεηλατήσετε τον προϋπολογισμό μισθών και συντάξεων μαζί με το κοινωνικό κράτος, προκειμένου να βρεθούν οι πόροι της μείωσης της φορολογίας -πράγμα που και πάλι</w:t>
      </w:r>
      <w:r>
        <w:rPr>
          <w:rFonts w:eastAsia="Times New Roman" w:cs="Times New Roman"/>
          <w:szCs w:val="24"/>
        </w:rPr>
        <w:t xml:space="preserve"> δεν πιστεύω ότι μπορεί να γίνει, ακόμα και το Διεθνές Νομισματικό Ταμείο έχει βάλει πια πάτωμα στο πόσο μπορούν να μειωθούν οι πρωτογενείς δαπάνες- είτε από την άλλη να αθετήσετε την τήρηση των πρωτογενών στόχων, οδηγώντας τη χώρα σε νέα περιπέτεια.</w:t>
      </w:r>
    </w:p>
    <w:p w14:paraId="6018867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Η στρ</w:t>
      </w:r>
      <w:r>
        <w:rPr>
          <w:rFonts w:eastAsia="Times New Roman" w:cs="Times New Roman"/>
          <w:szCs w:val="24"/>
        </w:rPr>
        <w:t xml:space="preserve">ατηγική της Κυβέρνησης είναι δύσκολη, είναι επώδυνη, αλλά είναι δίκαια και είναι ο μόνος οδικός χάρτης ασφαλούς εξόδου από την κρίση. </w:t>
      </w:r>
    </w:p>
    <w:p w14:paraId="6018868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Κλείνοντας, θα καλούσα την Αξιωματική Αντιπολίτευση να εγκαταλείψει την αδιέξοδη -εγώ θα έλεγα και </w:t>
      </w:r>
      <w:proofErr w:type="spellStart"/>
      <w:r>
        <w:rPr>
          <w:rFonts w:eastAsia="Times New Roman" w:cs="Times New Roman"/>
          <w:szCs w:val="24"/>
        </w:rPr>
        <w:t>λαϊκιστική</w:t>
      </w:r>
      <w:proofErr w:type="spellEnd"/>
      <w:r>
        <w:rPr>
          <w:rFonts w:eastAsia="Times New Roman" w:cs="Times New Roman"/>
          <w:szCs w:val="24"/>
        </w:rPr>
        <w:t>- δημοσιονομ</w:t>
      </w:r>
      <w:r>
        <w:rPr>
          <w:rFonts w:eastAsia="Times New Roman" w:cs="Times New Roman"/>
          <w:szCs w:val="24"/>
        </w:rPr>
        <w:t xml:space="preserve">ική αντιπολίτευση, να </w:t>
      </w:r>
      <w:proofErr w:type="spellStart"/>
      <w:r>
        <w:rPr>
          <w:rFonts w:eastAsia="Times New Roman" w:cs="Times New Roman"/>
          <w:szCs w:val="24"/>
        </w:rPr>
        <w:t>συστρατευθεί</w:t>
      </w:r>
      <w:proofErr w:type="spellEnd"/>
      <w:r>
        <w:rPr>
          <w:rFonts w:eastAsia="Times New Roman" w:cs="Times New Roman"/>
          <w:szCs w:val="24"/>
        </w:rPr>
        <w:t xml:space="preserve"> στον κοινό στόχο ελάφρυνσης του χρέους και εξόδου από την κρίση. </w:t>
      </w:r>
      <w:r>
        <w:rPr>
          <w:rFonts w:eastAsia="Times New Roman" w:cs="Times New Roman"/>
          <w:szCs w:val="24"/>
        </w:rPr>
        <w:t>Σ</w:t>
      </w:r>
      <w:r>
        <w:rPr>
          <w:rFonts w:eastAsia="Times New Roman" w:cs="Times New Roman"/>
          <w:szCs w:val="24"/>
        </w:rPr>
        <w:t>ε όλα τα άλλα μπορείτε, είστε υποχρεωμένοι ως αντιπολίτευση να κάνετε όση αντιπολίτευση θέλετε.</w:t>
      </w:r>
    </w:p>
    <w:p w14:paraId="6018868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Ευχαριστώ.</w:t>
      </w:r>
    </w:p>
    <w:p w14:paraId="60188682"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0188683"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
          <w:bCs/>
          <w:szCs w:val="24"/>
        </w:rPr>
        <w:t>ΠΡΟΕ</w:t>
      </w:r>
      <w:r>
        <w:rPr>
          <w:rFonts w:eastAsia="Times New Roman" w:cs="Times New Roman"/>
          <w:b/>
          <w:bCs/>
          <w:szCs w:val="24"/>
        </w:rPr>
        <w:t xml:space="preserve">ΔΡΟΣ (Νικόλαος </w:t>
      </w:r>
      <w:proofErr w:type="spellStart"/>
      <w:r>
        <w:rPr>
          <w:rFonts w:eastAsia="Times New Roman" w:cs="Times New Roman"/>
          <w:b/>
          <w:bCs/>
          <w:szCs w:val="24"/>
        </w:rPr>
        <w:t>Βούτσης</w:t>
      </w:r>
      <w:proofErr w:type="spellEnd"/>
      <w:r>
        <w:rPr>
          <w:rFonts w:eastAsia="Times New Roman" w:cs="Times New Roman"/>
          <w:b/>
          <w:bCs/>
          <w:szCs w:val="24"/>
        </w:rPr>
        <w:t xml:space="preserve">): </w:t>
      </w:r>
      <w:r>
        <w:rPr>
          <w:rFonts w:eastAsia="Times New Roman" w:cs="Times New Roman"/>
          <w:bCs/>
          <w:szCs w:val="24"/>
        </w:rPr>
        <w:t xml:space="preserve">Ευχαριστούμε τον κ. </w:t>
      </w:r>
      <w:proofErr w:type="spellStart"/>
      <w:r>
        <w:rPr>
          <w:rFonts w:eastAsia="Times New Roman" w:cs="Times New Roman"/>
          <w:bCs/>
          <w:szCs w:val="24"/>
        </w:rPr>
        <w:t>Χουλιαράκη</w:t>
      </w:r>
      <w:proofErr w:type="spellEnd"/>
      <w:r>
        <w:rPr>
          <w:rFonts w:eastAsia="Times New Roman" w:cs="Times New Roman"/>
          <w:bCs/>
          <w:szCs w:val="24"/>
        </w:rPr>
        <w:t>.</w:t>
      </w:r>
    </w:p>
    <w:p w14:paraId="60188684"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Cs/>
          <w:szCs w:val="24"/>
        </w:rPr>
        <w:t xml:space="preserve">Κυρίες και κύριοι συνάδελφοι, ο κ. </w:t>
      </w:r>
      <w:proofErr w:type="spellStart"/>
      <w:r>
        <w:rPr>
          <w:rFonts w:eastAsia="Times New Roman" w:cs="Times New Roman"/>
          <w:bCs/>
          <w:szCs w:val="24"/>
        </w:rPr>
        <w:t>Μιχαλολιάκος</w:t>
      </w:r>
      <w:proofErr w:type="spellEnd"/>
      <w:r>
        <w:rPr>
          <w:rFonts w:eastAsia="Times New Roman" w:cs="Times New Roman"/>
          <w:bCs/>
          <w:szCs w:val="24"/>
        </w:rPr>
        <w:t xml:space="preserve"> και ο κ. Λεβέντης θα έχουν μέχρι δέκα λεπτά για τη δευτερολογία τους και θα κλείσει τη συνεδρίαση ο Υπουργός Οικονομικών, ο κ. Ευκλείδης </w:t>
      </w:r>
      <w:proofErr w:type="spellStart"/>
      <w:r>
        <w:rPr>
          <w:rFonts w:eastAsia="Times New Roman" w:cs="Times New Roman"/>
          <w:bCs/>
          <w:szCs w:val="24"/>
        </w:rPr>
        <w:t>Τσακαλώτος</w:t>
      </w:r>
      <w:proofErr w:type="spellEnd"/>
      <w:r>
        <w:rPr>
          <w:rFonts w:eastAsia="Times New Roman" w:cs="Times New Roman"/>
          <w:bCs/>
          <w:szCs w:val="24"/>
        </w:rPr>
        <w:t>.</w:t>
      </w:r>
    </w:p>
    <w:p w14:paraId="60188685"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Cs/>
          <w:szCs w:val="24"/>
        </w:rPr>
        <w:t xml:space="preserve">Παρακαλώ, κύριε </w:t>
      </w:r>
      <w:proofErr w:type="spellStart"/>
      <w:r>
        <w:rPr>
          <w:rFonts w:eastAsia="Times New Roman" w:cs="Times New Roman"/>
          <w:bCs/>
          <w:szCs w:val="24"/>
        </w:rPr>
        <w:t>Μιχαλολιάκο</w:t>
      </w:r>
      <w:proofErr w:type="spellEnd"/>
      <w:r>
        <w:rPr>
          <w:rFonts w:eastAsia="Times New Roman" w:cs="Times New Roman"/>
          <w:bCs/>
          <w:szCs w:val="24"/>
        </w:rPr>
        <w:t>, έχετε τον λόγο.</w:t>
      </w:r>
    </w:p>
    <w:p w14:paraId="60188686"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
          <w:bCs/>
          <w:szCs w:val="24"/>
        </w:rPr>
        <w:t>ΝΙΚΟΛΑΟΣ ΜΙΧΑΛΟΛΙΑΚΟΣ (Γενικός Γραμματέας του Λαϊκού Συνδέσμου</w:t>
      </w:r>
      <w:r>
        <w:rPr>
          <w:rFonts w:eastAsia="Times New Roman" w:cs="Times New Roman"/>
          <w:b/>
          <w:bCs/>
          <w:szCs w:val="24"/>
        </w:rPr>
        <w:t xml:space="preserve"> </w:t>
      </w:r>
      <w:r>
        <w:rPr>
          <w:rFonts w:eastAsia="Times New Roman" w:cs="Times New Roman"/>
          <w:b/>
          <w:bCs/>
          <w:szCs w:val="24"/>
        </w:rPr>
        <w:t xml:space="preserve">- Χρυσή Αυγή): </w:t>
      </w:r>
      <w:r>
        <w:rPr>
          <w:rFonts w:eastAsia="Times New Roman" w:cs="Times New Roman"/>
          <w:bCs/>
          <w:szCs w:val="24"/>
        </w:rPr>
        <w:t xml:space="preserve">Κύριε Πρόεδρε, κυρίες και </w:t>
      </w:r>
      <w:r>
        <w:rPr>
          <w:rFonts w:eastAsia="Times New Roman" w:cs="Times New Roman"/>
          <w:bCs/>
          <w:szCs w:val="24"/>
        </w:rPr>
        <w:lastRenderedPageBreak/>
        <w:t xml:space="preserve">κύριοι Βουλευτές, θα ήθελα κατ’ αρχάς να δώσω τα θερμά μου «συγχαρητήρια» -εντός πολλών εισαγωγικών και με </w:t>
      </w:r>
      <w:r>
        <w:rPr>
          <w:rFonts w:eastAsia="Times New Roman" w:cs="Times New Roman"/>
          <w:bCs/>
          <w:szCs w:val="24"/>
        </w:rPr>
        <w:t>πάρα πολλή ειρωνεία- στο σεβασμό που δείχνουν προς την ελληνική δικαιοσύνη.</w:t>
      </w:r>
    </w:p>
    <w:p w14:paraId="60188687"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Cs/>
          <w:szCs w:val="24"/>
        </w:rPr>
        <w:t>Την ίδια ώρα που διεξάγεται μ</w:t>
      </w:r>
      <w:r>
        <w:rPr>
          <w:rFonts w:eastAsia="Times New Roman" w:cs="Times New Roman"/>
          <w:bCs/>
          <w:szCs w:val="24"/>
        </w:rPr>
        <w:t>ί</w:t>
      </w:r>
      <w:r>
        <w:rPr>
          <w:rFonts w:eastAsia="Times New Roman" w:cs="Times New Roman"/>
          <w:bCs/>
          <w:szCs w:val="24"/>
        </w:rPr>
        <w:t xml:space="preserve">α δίκη, η οποία κρατά δύο χρόνια και συνεχίζεται, την ίδια ώρα που ο αρμόδιος </w:t>
      </w:r>
      <w:r>
        <w:rPr>
          <w:rFonts w:eastAsia="Times New Roman" w:cs="Times New Roman"/>
          <w:bCs/>
          <w:szCs w:val="24"/>
        </w:rPr>
        <w:t>ε</w:t>
      </w:r>
      <w:r>
        <w:rPr>
          <w:rFonts w:eastAsia="Times New Roman" w:cs="Times New Roman"/>
          <w:bCs/>
          <w:szCs w:val="24"/>
        </w:rPr>
        <w:t xml:space="preserve">φέτης </w:t>
      </w:r>
      <w:r>
        <w:rPr>
          <w:rFonts w:eastAsia="Times New Roman" w:cs="Times New Roman"/>
          <w:bCs/>
          <w:szCs w:val="24"/>
        </w:rPr>
        <w:t>ε</w:t>
      </w:r>
      <w:r>
        <w:rPr>
          <w:rFonts w:eastAsia="Times New Roman" w:cs="Times New Roman"/>
          <w:bCs/>
          <w:szCs w:val="24"/>
        </w:rPr>
        <w:t xml:space="preserve">ισηγητής του Τριμελούς Συμβουλίου είχε αποφανθεί ότι δεν πρέπει </w:t>
      </w:r>
      <w:r>
        <w:rPr>
          <w:rFonts w:eastAsia="Times New Roman" w:cs="Times New Roman"/>
          <w:bCs/>
          <w:szCs w:val="24"/>
        </w:rPr>
        <w:t xml:space="preserve">να παραπεμφθούν οι Βουλευτές της Χρυσής Αυγής σε δίκη και παραπεμφθήκαν με ψήφους 2–1, εδώ τόσο ο κ. Τσίπρας, όσο και ο κ. Μητσοτάκης, λέγοντας ότι η Χρυσή Αυγή έχει στοιχεία εγκληματικής οργανώσεως, βγάλατε απόφαση. Τι τα θέλετε τα δικαστήρια; Καταργήστε </w:t>
      </w:r>
      <w:r>
        <w:rPr>
          <w:rFonts w:eastAsia="Times New Roman" w:cs="Times New Roman"/>
          <w:bCs/>
          <w:szCs w:val="24"/>
        </w:rPr>
        <w:t>τα.</w:t>
      </w:r>
    </w:p>
    <w:p w14:paraId="60188688"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Cs/>
          <w:szCs w:val="24"/>
        </w:rPr>
        <w:t>Τ</w:t>
      </w:r>
      <w:r>
        <w:rPr>
          <w:rFonts w:eastAsia="Times New Roman" w:cs="Times New Roman"/>
          <w:bCs/>
          <w:szCs w:val="24"/>
        </w:rPr>
        <w:t xml:space="preserve">ην ίδια ώρα που εσείς και μάλιστα και εσείς προσωπικά, κύριε Πρόεδρε, έχετε κάνει δήλωση για μια κυρία, η οποία </w:t>
      </w:r>
      <w:proofErr w:type="spellStart"/>
      <w:r>
        <w:rPr>
          <w:rFonts w:eastAsia="Times New Roman" w:cs="Times New Roman"/>
          <w:bCs/>
          <w:szCs w:val="24"/>
        </w:rPr>
        <w:t>κατεδικάσθη</w:t>
      </w:r>
      <w:proofErr w:type="spellEnd"/>
      <w:r>
        <w:rPr>
          <w:rFonts w:eastAsia="Times New Roman" w:cs="Times New Roman"/>
          <w:bCs/>
          <w:szCs w:val="24"/>
        </w:rPr>
        <w:t xml:space="preserve"> σε δεκατρείς χρόνους φυλάκιση -και μακάρι να είναι αθώα και να αθωωθεί στο </w:t>
      </w:r>
      <w:r>
        <w:rPr>
          <w:rFonts w:eastAsia="Times New Roman" w:cs="Times New Roman"/>
          <w:bCs/>
          <w:szCs w:val="24"/>
        </w:rPr>
        <w:t>ε</w:t>
      </w:r>
      <w:r>
        <w:rPr>
          <w:rFonts w:eastAsia="Times New Roman" w:cs="Times New Roman"/>
          <w:bCs/>
          <w:szCs w:val="24"/>
        </w:rPr>
        <w:t>φετείο-, είναι ήδη καταδικασμένη, αλλά έχει το τεκμ</w:t>
      </w:r>
      <w:r>
        <w:rPr>
          <w:rFonts w:eastAsia="Times New Roman" w:cs="Times New Roman"/>
          <w:bCs/>
          <w:szCs w:val="24"/>
        </w:rPr>
        <w:t xml:space="preserve">ήριο της αθωότητας, εμείς που δεν είμαστε καταδικασμένοι και που ο </w:t>
      </w:r>
      <w:r>
        <w:rPr>
          <w:rFonts w:eastAsia="Times New Roman" w:cs="Times New Roman"/>
          <w:bCs/>
          <w:szCs w:val="24"/>
        </w:rPr>
        <w:t>ε</w:t>
      </w:r>
      <w:r>
        <w:rPr>
          <w:rFonts w:eastAsia="Times New Roman" w:cs="Times New Roman"/>
          <w:bCs/>
          <w:szCs w:val="24"/>
        </w:rPr>
        <w:t xml:space="preserve">φέτης </w:t>
      </w:r>
      <w:r>
        <w:rPr>
          <w:rFonts w:eastAsia="Times New Roman" w:cs="Times New Roman"/>
          <w:bCs/>
          <w:szCs w:val="24"/>
        </w:rPr>
        <w:t>ε</w:t>
      </w:r>
      <w:r>
        <w:rPr>
          <w:rFonts w:eastAsia="Times New Roman" w:cs="Times New Roman"/>
          <w:bCs/>
          <w:szCs w:val="24"/>
        </w:rPr>
        <w:t>ισηγητής είπε ότι δεν πρέπει να παραπεμφθούμε σε δίκη, είμαστε ένοχοι.</w:t>
      </w:r>
    </w:p>
    <w:p w14:paraId="60188689"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Cs/>
          <w:szCs w:val="24"/>
        </w:rPr>
        <w:lastRenderedPageBreak/>
        <w:t>Είδαμε ακόμη μ</w:t>
      </w:r>
      <w:r>
        <w:rPr>
          <w:rFonts w:eastAsia="Times New Roman" w:cs="Times New Roman"/>
          <w:bCs/>
          <w:szCs w:val="24"/>
        </w:rPr>
        <w:t>ί</w:t>
      </w:r>
      <w:r>
        <w:rPr>
          <w:rFonts w:eastAsia="Times New Roman" w:cs="Times New Roman"/>
          <w:bCs/>
          <w:szCs w:val="24"/>
        </w:rPr>
        <w:t>α φορά πώς έσυρε η Αριστερά τη Δεξιά, την Κεντροδεξιά, όπως αρέσκεται να λέει, πίσω από το άρμα</w:t>
      </w:r>
      <w:r>
        <w:rPr>
          <w:rFonts w:eastAsia="Times New Roman" w:cs="Times New Roman"/>
          <w:bCs/>
          <w:szCs w:val="24"/>
        </w:rPr>
        <w:t xml:space="preserve"> της, προκειμένου να εκμαιεύσει την καταδίκη της Χρυσής Αυγής. Στο επίκεντρο των δευτερολογιών τόσο του Πρωθυπουργού, όσο και του κ. Μητσοτάκη, του αρχηγού της Αξιωματικής Αντιπολιτεύσεως η Χρυσή Αυγή. </w:t>
      </w:r>
    </w:p>
    <w:p w14:paraId="6018868A"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Cs/>
          <w:szCs w:val="24"/>
        </w:rPr>
        <w:t>Μην αγωνιάτε, κύριοι, κύριοι φιλελεύθεροι και μαρξιστ</w:t>
      </w:r>
      <w:r>
        <w:rPr>
          <w:rFonts w:eastAsia="Times New Roman" w:cs="Times New Roman"/>
          <w:bCs/>
          <w:szCs w:val="24"/>
        </w:rPr>
        <w:t xml:space="preserve">ές, νεομαρξιστές, αριστεροί, κεντροαριστεροί, κεντροδεξιοί και λοιποί, η Χρυσή Αυγή εκτιμάται από αυτούς που εκτιμάται και η εκλογική της «πελατεία» δεν προσφέρεται προς άγρα, αποτελεί εκλεκτά τμήματα του ελληνικού λαού. </w:t>
      </w:r>
      <w:r>
        <w:rPr>
          <w:rFonts w:eastAsia="Times New Roman" w:cs="Times New Roman"/>
          <w:bCs/>
          <w:szCs w:val="24"/>
        </w:rPr>
        <w:t>Δ</w:t>
      </w:r>
      <w:r>
        <w:rPr>
          <w:rFonts w:eastAsia="Times New Roman" w:cs="Times New Roman"/>
          <w:bCs/>
          <w:szCs w:val="24"/>
        </w:rPr>
        <w:t>εν είναι τυχαίο ότι η Χρυσή Αυγή π</w:t>
      </w:r>
      <w:r>
        <w:rPr>
          <w:rFonts w:eastAsia="Times New Roman" w:cs="Times New Roman"/>
          <w:bCs/>
          <w:szCs w:val="24"/>
        </w:rPr>
        <w:t xml:space="preserve">αίρνει τους περισσότερους ψήφους στις λαϊκές γειτονιές. </w:t>
      </w:r>
      <w:r>
        <w:rPr>
          <w:rFonts w:eastAsia="Times New Roman" w:cs="Times New Roman"/>
          <w:bCs/>
          <w:szCs w:val="24"/>
        </w:rPr>
        <w:t>Δ</w:t>
      </w:r>
      <w:r>
        <w:rPr>
          <w:rFonts w:eastAsia="Times New Roman" w:cs="Times New Roman"/>
          <w:bCs/>
          <w:szCs w:val="24"/>
        </w:rPr>
        <w:t>εν είναι τυχαίο ότι σε πρόσφατη πολιτική έρευνα στα εισοδήματα έως 600 ευρώ, στους φτωχούς Έλληνες η Χρυσή Αυγή δεν είναι πλέον τρίτο, αλλά δεύτερο κόμμα.</w:t>
      </w:r>
    </w:p>
    <w:p w14:paraId="6018868B"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Cs/>
          <w:szCs w:val="24"/>
        </w:rPr>
        <w:t>Ήταν πολύ δυσάρεστα τα όσα ακούστηκαν εδώ μέ</w:t>
      </w:r>
      <w:r>
        <w:rPr>
          <w:rFonts w:eastAsia="Times New Roman" w:cs="Times New Roman"/>
          <w:bCs/>
          <w:szCs w:val="24"/>
        </w:rPr>
        <w:t xml:space="preserve">σα. </w:t>
      </w:r>
      <w:r>
        <w:rPr>
          <w:rFonts w:eastAsia="Times New Roman" w:cs="Times New Roman"/>
          <w:bCs/>
          <w:szCs w:val="24"/>
        </w:rPr>
        <w:t>Β</w:t>
      </w:r>
      <w:r>
        <w:rPr>
          <w:rFonts w:eastAsia="Times New Roman" w:cs="Times New Roman"/>
          <w:bCs/>
          <w:szCs w:val="24"/>
        </w:rPr>
        <w:t xml:space="preserve">εβαίως, ο Πρωθυπουργός είπε ότι έχουμε πλήρη δικαιώματα, επειδή μας ψηφίζει ο ελληνικός λαός. Παραμύθια λέει. </w:t>
      </w:r>
      <w:r>
        <w:rPr>
          <w:rFonts w:eastAsia="Times New Roman" w:cs="Times New Roman"/>
          <w:bCs/>
          <w:szCs w:val="24"/>
        </w:rPr>
        <w:t>Τ</w:t>
      </w:r>
      <w:r>
        <w:rPr>
          <w:rFonts w:eastAsia="Times New Roman" w:cs="Times New Roman"/>
          <w:bCs/>
          <w:szCs w:val="24"/>
        </w:rPr>
        <w:t xml:space="preserve">α δικαιώματα αυτά βλέπουμε ότι δεν ισχύουν. Δεν μπορούμε να βγούμε </w:t>
      </w:r>
      <w:r>
        <w:rPr>
          <w:rFonts w:eastAsia="Times New Roman" w:cs="Times New Roman"/>
          <w:bCs/>
          <w:szCs w:val="24"/>
        </w:rPr>
        <w:lastRenderedPageBreak/>
        <w:t>σε κανένα κανάλι, έχουμε πλήρη αποκλεισμό και το Εθνικό Συμβούλιο Ραδιοτη</w:t>
      </w:r>
      <w:r>
        <w:rPr>
          <w:rFonts w:eastAsia="Times New Roman" w:cs="Times New Roman"/>
          <w:bCs/>
          <w:szCs w:val="24"/>
        </w:rPr>
        <w:t>λεοράσεως παριστάνει τον Πόντιο Πιλάτο και λέει να κρίνουν και έχουμε κάποιους συνδικαλιστές της ΕΡΤ, οι οποίοι ρίχνουν τους διακόπτες όταν είναι να μεταδοθεί ομιλία της Χρυσής Αυγής.</w:t>
      </w:r>
    </w:p>
    <w:p w14:paraId="6018868C"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Cs/>
          <w:szCs w:val="24"/>
        </w:rPr>
        <w:t>Το είπα προηγουμένως στην ομιλία μου και το επαναλαμβάνω. Έχετε κάνει τη</w:t>
      </w:r>
      <w:r>
        <w:rPr>
          <w:rFonts w:eastAsia="Times New Roman" w:cs="Times New Roman"/>
          <w:bCs/>
          <w:szCs w:val="24"/>
        </w:rPr>
        <w:t xml:space="preserve">ν Ελλάδα το τελευταίο Σοβιέτ της Ευρώπης. </w:t>
      </w:r>
      <w:r>
        <w:rPr>
          <w:rFonts w:eastAsia="Times New Roman" w:cs="Times New Roman"/>
          <w:bCs/>
          <w:szCs w:val="24"/>
        </w:rPr>
        <w:t>Μ</w:t>
      </w:r>
      <w:r>
        <w:rPr>
          <w:rFonts w:eastAsia="Times New Roman" w:cs="Times New Roman"/>
          <w:bCs/>
          <w:szCs w:val="24"/>
        </w:rPr>
        <w:t xml:space="preserve">ου προκαλεί εντύπωση: Κατέθεσα στα Πρακτικά δύο φωτογραφίες ενός νέου ανθρώπου με ματωμένο το πρόσωπο και μιας κοπέλας με γύψο στο χέρι που της το σπάσαν με σφυρί. Τόσο δύσκολο είναι να το καταδικάσετε; Δεν έχετε </w:t>
      </w:r>
      <w:r>
        <w:rPr>
          <w:rFonts w:eastAsia="Times New Roman" w:cs="Times New Roman"/>
          <w:bCs/>
          <w:szCs w:val="24"/>
        </w:rPr>
        <w:t xml:space="preserve">την πολιτική τόλμη να καταδικάσετε αυτή τη βαρβαρότητα; Όχι. </w:t>
      </w:r>
    </w:p>
    <w:p w14:paraId="6018868D"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Cs/>
          <w:szCs w:val="24"/>
        </w:rPr>
        <w:t>Βεβαίως, αφήνω τα όσα ανιστόρητα είπε ο κύριος Πρωθυπουργός, ότι η Αριστερά είναι ένα κίνημα της ειρήνης που μοίραζε τριαντάφυλλα, λες και δεν ξέρουμε για τη σφαγή του συνταγματάρχη Ψαρού, για τ</w:t>
      </w:r>
      <w:r>
        <w:rPr>
          <w:rFonts w:eastAsia="Times New Roman" w:cs="Times New Roman"/>
          <w:bCs/>
          <w:szCs w:val="24"/>
        </w:rPr>
        <w:t xml:space="preserve">ην Πηγάδα του </w:t>
      </w:r>
      <w:proofErr w:type="spellStart"/>
      <w:r>
        <w:rPr>
          <w:rFonts w:eastAsia="Times New Roman" w:cs="Times New Roman"/>
          <w:bCs/>
          <w:szCs w:val="24"/>
        </w:rPr>
        <w:t>Μελιγαλά</w:t>
      </w:r>
      <w:proofErr w:type="spellEnd"/>
      <w:r>
        <w:rPr>
          <w:rFonts w:eastAsia="Times New Roman" w:cs="Times New Roman"/>
          <w:bCs/>
          <w:szCs w:val="24"/>
        </w:rPr>
        <w:t xml:space="preserve">. Όλα αυτά δεν υπάρχουν, έχουν εξαφανιστεί. </w:t>
      </w:r>
    </w:p>
    <w:p w14:paraId="6018868E" w14:textId="77777777" w:rsidR="00396B82" w:rsidRDefault="00B34233">
      <w:pPr>
        <w:spacing w:after="0" w:line="600" w:lineRule="auto"/>
        <w:ind w:firstLine="720"/>
        <w:jc w:val="both"/>
        <w:rPr>
          <w:rFonts w:eastAsia="Times New Roman" w:cs="Times New Roman"/>
          <w:bCs/>
          <w:szCs w:val="24"/>
        </w:rPr>
      </w:pPr>
      <w:r>
        <w:rPr>
          <w:rFonts w:eastAsia="Times New Roman" w:cs="Times New Roman"/>
          <w:bCs/>
          <w:szCs w:val="24"/>
        </w:rPr>
        <w:t xml:space="preserve">Εγώ θα είμαι δίκαιος. Βαρβαρότητες έγιναν και από τις δύο πλευρές -να είμαστε ειλικρινείς-, όχι όμως από τη Χρυσή </w:t>
      </w:r>
      <w:r>
        <w:rPr>
          <w:rFonts w:eastAsia="Times New Roman" w:cs="Times New Roman"/>
          <w:bCs/>
          <w:szCs w:val="24"/>
        </w:rPr>
        <w:lastRenderedPageBreak/>
        <w:t>Αυγή. Η Χρυσή Αυγή δεν υπήρχε. Το Κέντρο ήταν ο πλέον σκληρός διώκτης της Α</w:t>
      </w:r>
      <w:r>
        <w:rPr>
          <w:rFonts w:eastAsia="Times New Roman" w:cs="Times New Roman"/>
          <w:bCs/>
          <w:szCs w:val="24"/>
        </w:rPr>
        <w:t>ριστεράς. Το «Ιδιώνυμο» κατά του κομμουνισμού ο Βενιζέλος το είχε κάνει. Ο Σοφούλης ήταν Πρωθυπουργός, ο Κεντρώος, όταν άνοιξε η Μακρόνησος. Και ο Παναγιώτης Κανελλόπουλος της Νέας Δημοκρατίας ήταν που έλεγε νέο Παρθενώνα την Μακρόνησο, δεν τα έλεγε η Χρυσ</w:t>
      </w:r>
      <w:r>
        <w:rPr>
          <w:rFonts w:eastAsia="Times New Roman" w:cs="Times New Roman"/>
          <w:bCs/>
          <w:szCs w:val="24"/>
        </w:rPr>
        <w:t>ή Αυγή.</w:t>
      </w:r>
    </w:p>
    <w:p w14:paraId="6018868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τώρα το παρακράτος το οποίο φωνάζει και εκτρέφεται στα Εξάρχεια, μήπως βολεύει όλο το συνταγματικό τόξο; Γιατί μην ξεχνάμε ότι υπήρχε και επί των ημερών της Νέας Δημοκρατίας η οποία δεν είχε κάνει τίποτα. </w:t>
      </w:r>
    </w:p>
    <w:p w14:paraId="6018869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Ακόμη θυμάμαι τους Υπουργούς</w:t>
      </w:r>
      <w:r>
        <w:rPr>
          <w:rFonts w:eastAsia="Times New Roman" w:cs="Times New Roman"/>
          <w:szCs w:val="24"/>
        </w:rPr>
        <w:t xml:space="preserve"> της Νέας Δημοκρατίας, που «ψαρεύουν» θολά προς τον εθνικό και πατριωτικό χώρο, να λένε ότι θα κλείσουν το </w:t>
      </w:r>
      <w:r>
        <w:rPr>
          <w:rFonts w:eastAsia="Times New Roman" w:cs="Times New Roman"/>
          <w:szCs w:val="24"/>
          <w:lang w:val="en-US"/>
        </w:rPr>
        <w:t>In</w:t>
      </w:r>
      <w:r>
        <w:rPr>
          <w:rFonts w:eastAsia="Times New Roman" w:cs="Times New Roman"/>
          <w:szCs w:val="24"/>
        </w:rPr>
        <w:t>d</w:t>
      </w:r>
      <w:proofErr w:type="spellStart"/>
      <w:r>
        <w:rPr>
          <w:rFonts w:eastAsia="Times New Roman" w:cs="Times New Roman"/>
          <w:szCs w:val="24"/>
          <w:lang w:val="en-US"/>
        </w:rPr>
        <w:t>ymedia</w:t>
      </w:r>
      <w:proofErr w:type="spellEnd"/>
      <w:r>
        <w:rPr>
          <w:rFonts w:eastAsia="Times New Roman" w:cs="Times New Roman"/>
          <w:szCs w:val="24"/>
        </w:rPr>
        <w:t xml:space="preserve">. Πέντε χρόνια ήταν κυβέρνηση, κανένα </w:t>
      </w:r>
      <w:r>
        <w:rPr>
          <w:rFonts w:eastAsia="Times New Roman" w:cs="Times New Roman"/>
          <w:szCs w:val="24"/>
          <w:lang w:val="en-US"/>
        </w:rPr>
        <w:t>Indymedia</w:t>
      </w:r>
      <w:r>
        <w:rPr>
          <w:rFonts w:eastAsia="Times New Roman" w:cs="Times New Roman"/>
          <w:szCs w:val="24"/>
        </w:rPr>
        <w:t xml:space="preserve"> δεν έκλεισαν, όπως δεν το έκλεισαν και μετά, επί των ημερών που συγκυβερνούσαν με το ΠΑΣΟΚ. </w:t>
      </w:r>
    </w:p>
    <w:p w14:paraId="6018869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Έρχομαι τώρα στη Θεσσαλονίκη, όπου πρόσφατα πεντακόσιοι φοιτητές απ</w:t>
      </w:r>
      <w:r>
        <w:rPr>
          <w:rFonts w:eastAsia="Times New Roman" w:cs="Times New Roman"/>
          <w:szCs w:val="24"/>
        </w:rPr>
        <w:t>η</w:t>
      </w:r>
      <w:r>
        <w:rPr>
          <w:rFonts w:eastAsia="Times New Roman" w:cs="Times New Roman"/>
          <w:szCs w:val="24"/>
        </w:rPr>
        <w:t>ύθυναν δημόσια διαμαρτυρία λέγοντας ότι κινδυνεύει η σωματική τους ακεραιότητα, ότι μέσα στο πανεπιστημιακό άσυλο διακινούνται ναρκωτικά, γίνεται πορνεία, γίνο</w:t>
      </w:r>
      <w:r>
        <w:rPr>
          <w:rFonts w:eastAsia="Times New Roman" w:cs="Times New Roman"/>
          <w:szCs w:val="24"/>
        </w:rPr>
        <w:lastRenderedPageBreak/>
        <w:t xml:space="preserve">νται εγκληματικές πράξεις. </w:t>
      </w:r>
      <w:r>
        <w:rPr>
          <w:rFonts w:eastAsia="Times New Roman" w:cs="Times New Roman"/>
          <w:szCs w:val="24"/>
        </w:rPr>
        <w:t>Ε</w:t>
      </w:r>
      <w:r>
        <w:rPr>
          <w:rFonts w:eastAsia="Times New Roman" w:cs="Times New Roman"/>
          <w:szCs w:val="24"/>
        </w:rPr>
        <w:t xml:space="preserve">ίχαμε την εξωφρενική και ανατριχιαστική δήλωση του Υπουργού σας, του κ. </w:t>
      </w:r>
      <w:proofErr w:type="spellStart"/>
      <w:r>
        <w:rPr>
          <w:rFonts w:eastAsia="Times New Roman" w:cs="Times New Roman"/>
          <w:szCs w:val="24"/>
        </w:rPr>
        <w:t>Γαβρόγλου</w:t>
      </w:r>
      <w:proofErr w:type="spellEnd"/>
      <w:r>
        <w:rPr>
          <w:rFonts w:eastAsia="Times New Roman" w:cs="Times New Roman"/>
          <w:szCs w:val="24"/>
        </w:rPr>
        <w:t>, ότι χρειάζεται ένα ρωμαλέο φοιτητικό κίνημα για να αντιμετωπίσει αυτό το πράγμα. Πού ακούστηκε αυτό το πράγμα, όταν διακινούνται ναρκωτικά, όταν γίνεται πορνεία, να χρειάζετ</w:t>
      </w:r>
      <w:r>
        <w:rPr>
          <w:rFonts w:eastAsia="Times New Roman" w:cs="Times New Roman"/>
          <w:szCs w:val="24"/>
        </w:rPr>
        <w:t xml:space="preserve">αι ένα φοιτητικό κίνημα για να το σταματήσει; </w:t>
      </w:r>
    </w:p>
    <w:p w14:paraId="6018869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Πριν πέντε ημέρες τα μέλη της Κινήσεως Πολιτών του κέντρου της Αθήνας απέστειλαν επιστολή στην Κυβέρνηση για την εγκληματικότητα, λέγοντας ότι κινδυνεύουν να γίνουν γκέτο γειτονιές ολόκληρες. </w:t>
      </w:r>
    </w:p>
    <w:p w14:paraId="6018869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Γνωρίζει ο ελλην</w:t>
      </w:r>
      <w:r>
        <w:rPr>
          <w:rFonts w:eastAsia="Times New Roman" w:cs="Times New Roman"/>
          <w:szCs w:val="24"/>
        </w:rPr>
        <w:t xml:space="preserve">ικός λαός ότι οι Εισαγγελείς, η ελληνική </w:t>
      </w:r>
      <w:r>
        <w:rPr>
          <w:rFonts w:eastAsia="Times New Roman" w:cs="Times New Roman"/>
          <w:szCs w:val="24"/>
        </w:rPr>
        <w:t>δ</w:t>
      </w:r>
      <w:r>
        <w:rPr>
          <w:rFonts w:eastAsia="Times New Roman" w:cs="Times New Roman"/>
          <w:szCs w:val="24"/>
        </w:rPr>
        <w:t>ικαιοσύνη, έχουν στείλει σαράντα επτά εισαγγελικές εντολές για να αποβάλλει καταληψίες από σαράντα επτά κτίρια και κα</w:t>
      </w:r>
      <w:r>
        <w:rPr>
          <w:rFonts w:eastAsia="Times New Roman" w:cs="Times New Roman"/>
          <w:szCs w:val="24"/>
        </w:rPr>
        <w:t>μ</w:t>
      </w:r>
      <w:r>
        <w:rPr>
          <w:rFonts w:eastAsia="Times New Roman" w:cs="Times New Roman"/>
          <w:szCs w:val="24"/>
        </w:rPr>
        <w:t>μία εισαγγελική εντολή δεν εκτελείται; Τι κι αν το Σύνταγμα προστατεύει την περιουσία των Ελλήνω</w:t>
      </w:r>
      <w:r>
        <w:rPr>
          <w:rFonts w:eastAsia="Times New Roman" w:cs="Times New Roman"/>
          <w:szCs w:val="24"/>
        </w:rPr>
        <w:t xml:space="preserve">ν; Όσο κυβερνούν τα κόμματα του λεγόμενου «δημοκρατικού τόξου» ή «συνταγματικού τόξου» να μην το ελπίζουμε. </w:t>
      </w:r>
    </w:p>
    <w:p w14:paraId="6018869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Επιπλέον, όπου αντιδρά ο λαός βλέπετε παντού </w:t>
      </w:r>
      <w:proofErr w:type="spellStart"/>
      <w:r>
        <w:rPr>
          <w:rFonts w:eastAsia="Times New Roman" w:cs="Times New Roman"/>
          <w:szCs w:val="24"/>
        </w:rPr>
        <w:t>Χρυσαυγίτες</w:t>
      </w:r>
      <w:proofErr w:type="spellEnd"/>
      <w:r>
        <w:rPr>
          <w:rFonts w:eastAsia="Times New Roman" w:cs="Times New Roman"/>
          <w:szCs w:val="24"/>
        </w:rPr>
        <w:t xml:space="preserve">: Στο Μενίδι, στον Ασπρόπυργο, στη Μακεδονία, παντού </w:t>
      </w:r>
      <w:proofErr w:type="spellStart"/>
      <w:r>
        <w:rPr>
          <w:rFonts w:eastAsia="Times New Roman" w:cs="Times New Roman"/>
          <w:szCs w:val="24"/>
        </w:rPr>
        <w:lastRenderedPageBreak/>
        <w:t>Χρυσαυγίτες</w:t>
      </w:r>
      <w:proofErr w:type="spellEnd"/>
      <w:r>
        <w:rPr>
          <w:rFonts w:eastAsia="Times New Roman" w:cs="Times New Roman"/>
          <w:szCs w:val="24"/>
        </w:rPr>
        <w:t>. Όπως το πάτε, με τον όλεθ</w:t>
      </w:r>
      <w:r>
        <w:rPr>
          <w:rFonts w:eastAsia="Times New Roman" w:cs="Times New Roman"/>
          <w:szCs w:val="24"/>
        </w:rPr>
        <w:t xml:space="preserve">ρο που σπέρνετε όλη η Ελλάδα θα γίνει Χρυσή Αυγή, είτε το θέλετε είτε δεν το θέλετε. </w:t>
      </w:r>
    </w:p>
    <w:p w14:paraId="60188695" w14:textId="77777777" w:rsidR="00396B82" w:rsidRDefault="00B34233">
      <w:pPr>
        <w:spacing w:after="0" w:line="600" w:lineRule="auto"/>
        <w:ind w:firstLine="709"/>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018869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Οι απλοί πολίτες θα αγωνιστούν για πίστη, πατρίδα, ελευθερία. </w:t>
      </w:r>
    </w:p>
    <w:p w14:paraId="6018869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Ας έλθω, όμως, στο σημερινό αντικείμενο της συζητήσεως. </w:t>
      </w:r>
    </w:p>
    <w:p w14:paraId="60188698"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«Μονόδρομος το μνημόνιο» μας είπε η Αριστερά. Η πρόταση της Χρυσής Αυγής είναι ξεκάθαρη: Επιστροφή στην εθνική παραγωγή. Δεν υπάρχει κανένα μέλλον χωρίς καταγγελία του χρέους, ένα χρέος το οποίο είναι παράνομο και αποδεικνύεται από τα ίδια τα γεγονότα που </w:t>
      </w:r>
      <w:r>
        <w:rPr>
          <w:rFonts w:eastAsia="Times New Roman" w:cs="Times New Roman"/>
          <w:szCs w:val="24"/>
        </w:rPr>
        <w:t xml:space="preserve">συμβαίνουν μέσα σε αυτήν εδώ την Αίθουσα. </w:t>
      </w:r>
    </w:p>
    <w:p w14:paraId="6018869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Γιατί κάνατε </w:t>
      </w:r>
      <w:r>
        <w:rPr>
          <w:rFonts w:eastAsia="Times New Roman" w:cs="Times New Roman"/>
          <w:szCs w:val="24"/>
        </w:rPr>
        <w:t>ε</w:t>
      </w:r>
      <w:r>
        <w:rPr>
          <w:rFonts w:eastAsia="Times New Roman" w:cs="Times New Roman"/>
          <w:szCs w:val="24"/>
        </w:rPr>
        <w:t>ξεταστική για τον κ. Παπαντωνίου; Για μίζες. Πού πήγαν τα δάνεια για τα εξοπλιστικά; Τα περισσότερα σε μίζες ή σε υπέρογκες τιμές από πλευράς Γερμανίας, Γαλλίας κ.λπ</w:t>
      </w:r>
      <w:r>
        <w:rPr>
          <w:rFonts w:eastAsia="Times New Roman" w:cs="Times New Roman"/>
          <w:szCs w:val="24"/>
        </w:rPr>
        <w:t>.</w:t>
      </w:r>
      <w:r>
        <w:rPr>
          <w:rFonts w:eastAsia="Times New Roman" w:cs="Times New Roman"/>
          <w:szCs w:val="24"/>
        </w:rPr>
        <w:t>. Το ίδιο με τις υπερβάσεις των δ</w:t>
      </w:r>
      <w:r>
        <w:rPr>
          <w:rFonts w:eastAsia="Times New Roman" w:cs="Times New Roman"/>
          <w:szCs w:val="24"/>
        </w:rPr>
        <w:t>ημοσίων έργων κ.λπ</w:t>
      </w:r>
      <w:r>
        <w:rPr>
          <w:rFonts w:eastAsia="Times New Roman" w:cs="Times New Roman"/>
          <w:szCs w:val="24"/>
        </w:rPr>
        <w:t>.</w:t>
      </w:r>
      <w:r>
        <w:rPr>
          <w:rFonts w:eastAsia="Times New Roman" w:cs="Times New Roman"/>
          <w:szCs w:val="24"/>
        </w:rPr>
        <w:t xml:space="preserve">. Όλα αυτά συνιστούν τον ορισμό του παράνομου χρέους, όπως λέγατε και εσείς, άλλωστε, μέχρι τον Ιανουάριο 2015. </w:t>
      </w:r>
    </w:p>
    <w:p w14:paraId="6018869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Η Ελλάδα είναι μ</w:t>
      </w:r>
      <w:r>
        <w:rPr>
          <w:rFonts w:eastAsia="Times New Roman" w:cs="Times New Roman"/>
          <w:szCs w:val="24"/>
        </w:rPr>
        <w:t>ί</w:t>
      </w:r>
      <w:r>
        <w:rPr>
          <w:rFonts w:eastAsia="Times New Roman" w:cs="Times New Roman"/>
          <w:szCs w:val="24"/>
        </w:rPr>
        <w:t xml:space="preserve">α πλούσια χώρα. Συγκεκριμένα, ο </w:t>
      </w:r>
      <w:r>
        <w:rPr>
          <w:rFonts w:eastAsia="Times New Roman" w:cs="Times New Roman"/>
          <w:szCs w:val="24"/>
        </w:rPr>
        <w:t>κ</w:t>
      </w:r>
      <w:r>
        <w:rPr>
          <w:rFonts w:eastAsia="Times New Roman" w:cs="Times New Roman"/>
          <w:szCs w:val="24"/>
        </w:rPr>
        <w:t>αθηγητής του Τμήματος Γεωλογίας του Αριστοτελείου Πανεπιστημίου Θεσσαλονίκ</w:t>
      </w:r>
      <w:r>
        <w:rPr>
          <w:rFonts w:eastAsia="Times New Roman" w:cs="Times New Roman"/>
          <w:szCs w:val="24"/>
        </w:rPr>
        <w:t>ης Ανέστης Φιλιππίδης είπε ότι εκτιμάται σε 2,4 τρισεκατομμύρια ευρώ η ακαθάριστη αξία του ελληνικού ορυκτού πλούτου. Αυτό το είπε σε δήλωσή του στο Αθηναϊκό Πρακτορείο Ειδήσεων.</w:t>
      </w:r>
    </w:p>
    <w:p w14:paraId="6018869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Επίσης, δήλωσε ότι από το σύνολο του ορυκτού πλούτου εκμεταλλευόμαστε μόλις τ</w:t>
      </w:r>
      <w:r>
        <w:rPr>
          <w:rFonts w:eastAsia="Times New Roman" w:cs="Times New Roman"/>
          <w:szCs w:val="24"/>
        </w:rPr>
        <w:t xml:space="preserve">ο 0,15%. Έχουμε γύρω στα είκοσι τέσσερα πολύ σημαντικά ορυκτά, που είναι καταπληκτικός αριθμός, αν σκεφτούμε την έκταση της Ελλάδος, είπε ο κ. Φιλιππίδης. </w:t>
      </w:r>
    </w:p>
    <w:p w14:paraId="6018869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Αντ’ αυτού, εσείς τι κάνετε; Ξεπουλάτε τα πάντα. </w:t>
      </w:r>
    </w:p>
    <w:p w14:paraId="6018869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Έχουμε και το ΠΑΣΟΚ, για το συνέδριο του οποίου το</w:t>
      </w:r>
      <w:r>
        <w:rPr>
          <w:rFonts w:eastAsia="Times New Roman" w:cs="Times New Roman"/>
          <w:szCs w:val="24"/>
        </w:rPr>
        <w:t xml:space="preserve"> «</w:t>
      </w:r>
      <w:r>
        <w:rPr>
          <w:rFonts w:eastAsia="Times New Roman" w:cs="Times New Roman"/>
          <w:szCs w:val="24"/>
        </w:rPr>
        <w:t>ΒΗΜΑ</w:t>
      </w:r>
      <w:r>
        <w:rPr>
          <w:rFonts w:eastAsia="Times New Roman" w:cs="Times New Roman"/>
          <w:szCs w:val="24"/>
        </w:rPr>
        <w:t>» βγήκε με θριαμβευτικό τίτλο, το ίδιο και τα «</w:t>
      </w:r>
      <w:r>
        <w:rPr>
          <w:rFonts w:eastAsia="Times New Roman" w:cs="Times New Roman"/>
          <w:szCs w:val="24"/>
        </w:rPr>
        <w:t>ΝΕΑ</w:t>
      </w:r>
      <w:r>
        <w:rPr>
          <w:rFonts w:eastAsia="Times New Roman" w:cs="Times New Roman"/>
          <w:szCs w:val="24"/>
        </w:rPr>
        <w:t>» -η διαπλοκή συνεχίζεται- και μας είπε ότι θα κάνουν νέα αρχή. Ελπίζουμε ότι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νέας αρχής να μην είναι και η αλλαγή ονόματος και απόκτηση νέου ΑΦΜ, για να παραγραφεί το χρέος των 2</w:t>
      </w:r>
      <w:r>
        <w:rPr>
          <w:rFonts w:eastAsia="Times New Roman" w:cs="Times New Roman"/>
          <w:szCs w:val="24"/>
        </w:rPr>
        <w:t xml:space="preserve">00 εκατομμυρίων ευρώ από πλευράς του κόμματος. Διότι κάτι τέτοιο ψιθυρίζεται. </w:t>
      </w:r>
    </w:p>
    <w:p w14:paraId="6018869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Όταν, όμως, έχει την τόλμη να μιλάει το ΠΑΣΟΚ, με τον Παπαντωνίου έτοιμο για το Ειδικό Δικαστήριο, τον Τσοχατζόπουλο άρτι αποφυλακισθέντα, τις υποθέσεις Τσουκάτου και </w:t>
      </w:r>
      <w:proofErr w:type="spellStart"/>
      <w:r>
        <w:rPr>
          <w:rFonts w:eastAsia="Times New Roman" w:cs="Times New Roman"/>
          <w:szCs w:val="24"/>
        </w:rPr>
        <w:t>Μαντέλη</w:t>
      </w:r>
      <w:proofErr w:type="spellEnd"/>
      <w:r>
        <w:rPr>
          <w:rFonts w:eastAsia="Times New Roman" w:cs="Times New Roman"/>
          <w:szCs w:val="24"/>
        </w:rPr>
        <w:t xml:space="preserve"> αν</w:t>
      </w:r>
      <w:r>
        <w:rPr>
          <w:rFonts w:eastAsia="Times New Roman" w:cs="Times New Roman"/>
          <w:szCs w:val="24"/>
        </w:rPr>
        <w:t>οιχτές, όταν έχουμε όλα αυτά και μιλούν αυτοί οι άνθρωποι για εντιμότητα και για πρόοδο, τότε τι να πει κανείς;</w:t>
      </w:r>
    </w:p>
    <w:p w14:paraId="6018869F" w14:textId="77777777" w:rsidR="00396B82" w:rsidRDefault="00B34233">
      <w:pPr>
        <w:spacing w:after="0" w:line="600" w:lineRule="auto"/>
        <w:ind w:firstLine="720"/>
        <w:jc w:val="both"/>
        <w:rPr>
          <w:rFonts w:eastAsia="Times New Roman"/>
          <w:szCs w:val="24"/>
        </w:rPr>
      </w:pPr>
      <w:r>
        <w:rPr>
          <w:rFonts w:eastAsia="Times New Roman"/>
          <w:szCs w:val="24"/>
        </w:rPr>
        <w:t>Ακούστηκε -μέσα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βεβαίως, και της διαμάχης που έχει ξεκινήσει για το περίφημο ζήτημα της παρεμβάσεως στη δικαιοσύνη- κι ότι η Χρυσή </w:t>
      </w:r>
      <w:r>
        <w:rPr>
          <w:rFonts w:eastAsia="Times New Roman"/>
          <w:szCs w:val="24"/>
        </w:rPr>
        <w:t xml:space="preserve">Αυγή έχει σχέση με μεγάλα συμφέροντα. Μεγαλύτερο ψέμα από αυτό δεν θα μπορούσε να ακουστεί. Η Χρυσή Αυγή ελέγχθηκε μέχρι κεραίας από πολλαπλούς ελέγχους και βρέθηκε καθαρή. Δεν έχει ουδεμία σχέση με κανένα μεγάλο συμφέρον και ούτε το επιθυμεί. Άλλοι έχουν </w:t>
      </w:r>
      <w:r>
        <w:rPr>
          <w:rFonts w:eastAsia="Times New Roman"/>
          <w:szCs w:val="24"/>
        </w:rPr>
        <w:t xml:space="preserve">απ’ όλες τις παρατάξεις αυτές τις σχέσεις και το βλέπουμε στα </w:t>
      </w:r>
      <w:proofErr w:type="spellStart"/>
      <w:r>
        <w:rPr>
          <w:rFonts w:eastAsia="Times New Roman"/>
          <w:szCs w:val="24"/>
        </w:rPr>
        <w:t>τηλεπαράθυρα</w:t>
      </w:r>
      <w:proofErr w:type="spellEnd"/>
      <w:r>
        <w:rPr>
          <w:rFonts w:eastAsia="Times New Roman"/>
          <w:szCs w:val="24"/>
        </w:rPr>
        <w:t xml:space="preserve">, το βλέπουμε στον τρόπο με τον οποίο λειτουργούν τα Μέσα Μαζικής Ενημερώσεως. </w:t>
      </w:r>
    </w:p>
    <w:p w14:paraId="601886A0" w14:textId="77777777" w:rsidR="00396B82" w:rsidRDefault="00B34233">
      <w:pPr>
        <w:spacing w:after="0" w:line="600" w:lineRule="auto"/>
        <w:ind w:firstLine="720"/>
        <w:jc w:val="both"/>
        <w:rPr>
          <w:rFonts w:eastAsia="Times New Roman"/>
          <w:szCs w:val="24"/>
        </w:rPr>
      </w:pPr>
      <w:r>
        <w:rPr>
          <w:rFonts w:eastAsia="Times New Roman"/>
          <w:szCs w:val="24"/>
        </w:rPr>
        <w:t xml:space="preserve">Θα ήθελα να μάθει μέσα από αυτό το Βήμα –άλλο βήμα δεν διαθέτουμε- ο ελληνικός λαός ότι η Κυβέρνηση </w:t>
      </w:r>
      <w:r>
        <w:rPr>
          <w:rFonts w:eastAsia="Times New Roman"/>
          <w:szCs w:val="24"/>
        </w:rPr>
        <w:t>των ΣΥΡΙΖΑ-ΑΝΕΛ, αφού υποχρεώθηκε σε αυτή τη συμφωνία της 15</w:t>
      </w:r>
      <w:r>
        <w:rPr>
          <w:rFonts w:eastAsia="Times New Roman"/>
          <w:szCs w:val="24"/>
          <w:vertAlign w:val="superscript"/>
        </w:rPr>
        <w:t>ης</w:t>
      </w:r>
      <w:r>
        <w:rPr>
          <w:rFonts w:eastAsia="Times New Roman"/>
          <w:szCs w:val="24"/>
        </w:rPr>
        <w:t xml:space="preserve"> Ιουνίου από τον κ. Σόιμπλε, με τον οποίο είχε προσυμφωνήσει, έχει ξεπουλήσει ήδη </w:t>
      </w:r>
      <w:proofErr w:type="spellStart"/>
      <w:r>
        <w:rPr>
          <w:rFonts w:eastAsia="Times New Roman"/>
          <w:szCs w:val="24"/>
        </w:rPr>
        <w:t>εκατόν</w:t>
      </w:r>
      <w:proofErr w:type="spellEnd"/>
      <w:r>
        <w:rPr>
          <w:rFonts w:eastAsia="Times New Roman"/>
          <w:szCs w:val="24"/>
        </w:rPr>
        <w:t xml:space="preserve"> δέκα μοναδικής ομορφιάς παραλίες, το </w:t>
      </w:r>
      <w:r>
        <w:rPr>
          <w:rFonts w:eastAsia="Times New Roman"/>
          <w:szCs w:val="24"/>
        </w:rPr>
        <w:lastRenderedPageBreak/>
        <w:t xml:space="preserve">λιμάνι του Πειραιά στην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των συντρόφων Κινέζων, δεκατέσσερα περιφερειακά αεροδρόμια στη γερμανική </w:t>
      </w:r>
      <w:r>
        <w:rPr>
          <w:rFonts w:eastAsia="Times New Roman"/>
          <w:szCs w:val="24"/>
        </w:rPr>
        <w:t>«</w:t>
      </w:r>
      <w:r>
        <w:rPr>
          <w:rFonts w:eastAsia="Times New Roman"/>
          <w:szCs w:val="24"/>
          <w:lang w:val="en-US"/>
        </w:rPr>
        <w:t>FRAPORT</w:t>
      </w:r>
      <w:r>
        <w:rPr>
          <w:rFonts w:eastAsia="Times New Roman"/>
          <w:szCs w:val="24"/>
        </w:rPr>
        <w:t>»</w:t>
      </w:r>
      <w:r>
        <w:rPr>
          <w:rFonts w:eastAsia="Times New Roman"/>
          <w:szCs w:val="24"/>
        </w:rPr>
        <w:t xml:space="preserve">, τον «Αστέρα Βουλιαγμένης» σε όμιλο τουρκικών συμφερόντων, το λιμάνι της Θεσσαλονίκης, την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την Κασσιόπη στην Κέρκυρα και αναμένονται κι άλλα. </w:t>
      </w:r>
    </w:p>
    <w:p w14:paraId="601886A1" w14:textId="77777777" w:rsidR="00396B82" w:rsidRDefault="00B34233">
      <w:pPr>
        <w:spacing w:after="0" w:line="600" w:lineRule="auto"/>
        <w:ind w:firstLine="720"/>
        <w:jc w:val="both"/>
        <w:rPr>
          <w:rFonts w:eastAsia="Times New Roman"/>
          <w:szCs w:val="24"/>
        </w:rPr>
      </w:pPr>
      <w:r>
        <w:rPr>
          <w:rFonts w:eastAsia="Times New Roman"/>
          <w:szCs w:val="24"/>
        </w:rPr>
        <w:t>Έγινε αναφορά προ</w:t>
      </w:r>
      <w:r>
        <w:rPr>
          <w:rFonts w:eastAsia="Times New Roman"/>
          <w:szCs w:val="24"/>
        </w:rPr>
        <w:t xml:space="preserve">ηγουμένως και στη λίστα </w:t>
      </w:r>
      <w:proofErr w:type="spellStart"/>
      <w:r>
        <w:rPr>
          <w:rFonts w:eastAsia="Times New Roman"/>
          <w:szCs w:val="24"/>
        </w:rPr>
        <w:t>Λαγκάρντ</w:t>
      </w:r>
      <w:proofErr w:type="spellEnd"/>
      <w:r>
        <w:rPr>
          <w:rFonts w:eastAsia="Times New Roman"/>
          <w:szCs w:val="24"/>
        </w:rPr>
        <w:t xml:space="preserve">. Εδώ καθόταν ένας Υπουργός, ο κ. Νικολούδης, το καλοκαίρι του 2015 και του είχε κάνει ερώτηση ο συναγωνιστής μου –ευρισκόμενος, τότε, στη φυλακή, αν δεν κάνω λάθος-, ο Ηλίας Κασιδιάρης, για το τι θα γίνει με τη λίστα </w:t>
      </w:r>
      <w:proofErr w:type="spellStart"/>
      <w:r>
        <w:rPr>
          <w:rFonts w:eastAsia="Times New Roman"/>
          <w:szCs w:val="24"/>
        </w:rPr>
        <w:t>Λαγκάρ</w:t>
      </w:r>
      <w:r>
        <w:rPr>
          <w:rFonts w:eastAsia="Times New Roman"/>
          <w:szCs w:val="24"/>
        </w:rPr>
        <w:t>ντ</w:t>
      </w:r>
      <w:proofErr w:type="spellEnd"/>
      <w:r>
        <w:rPr>
          <w:rFonts w:eastAsia="Times New Roman"/>
          <w:szCs w:val="24"/>
        </w:rPr>
        <w:t xml:space="preserve">. </w:t>
      </w:r>
      <w:r>
        <w:rPr>
          <w:rFonts w:eastAsia="Times New Roman"/>
          <w:szCs w:val="24"/>
        </w:rPr>
        <w:t>Τ</w:t>
      </w:r>
      <w:r>
        <w:rPr>
          <w:rFonts w:eastAsia="Times New Roman"/>
          <w:szCs w:val="24"/>
        </w:rPr>
        <w:t xml:space="preserve">ου είχε απαντήσει ο κ. Νικολούδης ότι δεν φτάνουν οι ελεγκτικοί μηχανισμοί, ούτως ώστε να γίνει έλεγχος. Αυτό έγινε το καλοκαίρι το 2015 κι έχουμε καλοκαίρι του 2017. Δύο χρόνια ολόκληρα είχατε και δεν κάνατε τίποτε. </w:t>
      </w:r>
      <w:r>
        <w:rPr>
          <w:rFonts w:eastAsia="Times New Roman"/>
          <w:szCs w:val="24"/>
        </w:rPr>
        <w:t>Ο</w:t>
      </w:r>
      <w:r>
        <w:rPr>
          <w:rFonts w:eastAsia="Times New Roman"/>
          <w:szCs w:val="24"/>
        </w:rPr>
        <w:t xml:space="preserve"> κ. Νικολούδης εξαφανίστηκε, όπως</w:t>
      </w:r>
      <w:r>
        <w:rPr>
          <w:rFonts w:eastAsia="Times New Roman"/>
          <w:szCs w:val="24"/>
        </w:rPr>
        <w:t xml:space="preserve"> εξαφανίστηκε και ο κ. Πανούσης, που ήθελε να διαλύσει το παρακράτος των Εξαρχείων, αφού όπως είχε πει το μέλος της πολιτικής σας Γραμματείας, ο κ. Λάμπρου, στις επαφές στις φυλακές, «αυτός δεν είναι δικός μας, θα φύγει». Κι έτσι κι έγινε. </w:t>
      </w:r>
    </w:p>
    <w:p w14:paraId="601886A2" w14:textId="77777777" w:rsidR="00396B82" w:rsidRDefault="00B34233">
      <w:pPr>
        <w:spacing w:after="0" w:line="600" w:lineRule="auto"/>
        <w:ind w:firstLine="720"/>
        <w:jc w:val="both"/>
        <w:rPr>
          <w:rFonts w:eastAsia="Times New Roman"/>
          <w:szCs w:val="24"/>
        </w:rPr>
      </w:pPr>
      <w:r>
        <w:rPr>
          <w:rFonts w:eastAsia="Times New Roman"/>
          <w:szCs w:val="24"/>
        </w:rPr>
        <w:t xml:space="preserve">Κύριε Πρόεδρε, </w:t>
      </w:r>
      <w:r>
        <w:rPr>
          <w:rFonts w:eastAsia="Times New Roman"/>
          <w:szCs w:val="24"/>
        </w:rPr>
        <w:t xml:space="preserve">κυρίες και κύριοι Βουλευτές, στην Ελλάδα σήμερα ωχριά ο απόλυτος νεοφιλελευθερισμός της Θάτσερ </w:t>
      </w:r>
      <w:r>
        <w:rPr>
          <w:rFonts w:eastAsia="Times New Roman"/>
          <w:szCs w:val="24"/>
        </w:rPr>
        <w:lastRenderedPageBreak/>
        <w:t xml:space="preserve">μπροστά στον </w:t>
      </w:r>
      <w:proofErr w:type="spellStart"/>
      <w:r>
        <w:rPr>
          <w:rFonts w:eastAsia="Times New Roman"/>
          <w:szCs w:val="24"/>
        </w:rPr>
        <w:t>νεοκομμουνισμό</w:t>
      </w:r>
      <w:proofErr w:type="spellEnd"/>
      <w:r>
        <w:rPr>
          <w:rFonts w:eastAsia="Times New Roman"/>
          <w:szCs w:val="24"/>
        </w:rPr>
        <w:t xml:space="preserve"> του κ. Τσίπρα. Τουλάχιστον η Θάτσερ πουλούσε σε τιμές αγοράς. Ο κ. Τσίπρας ξεπουλά την περιουσία του ελληνικού λαού κοψοχρονιά. Μόνο </w:t>
      </w:r>
      <w:r>
        <w:rPr>
          <w:rFonts w:eastAsia="Times New Roman"/>
          <w:szCs w:val="24"/>
        </w:rPr>
        <w:t xml:space="preserve">η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πουλήθηκε 45 εκατομμύρια.</w:t>
      </w:r>
    </w:p>
    <w:p w14:paraId="601886A3" w14:textId="77777777" w:rsidR="00396B82" w:rsidRDefault="00B34233">
      <w:pPr>
        <w:spacing w:after="0" w:line="600" w:lineRule="auto"/>
        <w:ind w:firstLine="720"/>
        <w:jc w:val="both"/>
        <w:rPr>
          <w:rFonts w:eastAsia="Times New Roman"/>
          <w:szCs w:val="24"/>
        </w:rPr>
      </w:pPr>
      <w:r>
        <w:rPr>
          <w:rFonts w:eastAsia="Times New Roman"/>
          <w:szCs w:val="24"/>
        </w:rPr>
        <w:t>Τελειώνοντας, καταγγέλλουμε τη συμφωνία της 15</w:t>
      </w:r>
      <w:r>
        <w:rPr>
          <w:rFonts w:eastAsia="Times New Roman"/>
          <w:szCs w:val="24"/>
          <w:vertAlign w:val="superscript"/>
        </w:rPr>
        <w:t>ης</w:t>
      </w:r>
      <w:r>
        <w:rPr>
          <w:rFonts w:eastAsia="Times New Roman"/>
          <w:szCs w:val="24"/>
        </w:rPr>
        <w:t xml:space="preserve"> Ιουνίου, αλλά καλούμε και τη Νέα Δημοκρατία να δεσμευθεί ότι, αν γίνει κυβέρνηση, θα την καταγγείλει. Αλλιώς, όλα όσα λέει είναι λόγια του αέρα, είναι υποκριτικά, είνα</w:t>
      </w:r>
      <w:r>
        <w:rPr>
          <w:rFonts w:eastAsia="Times New Roman"/>
          <w:szCs w:val="24"/>
        </w:rPr>
        <w:t>ι μία μικροπολιτική για ψήφους και τίποτε άλλο.</w:t>
      </w:r>
    </w:p>
    <w:p w14:paraId="601886A4" w14:textId="77777777" w:rsidR="00396B82" w:rsidRDefault="00B34233">
      <w:pPr>
        <w:spacing w:after="0" w:line="600" w:lineRule="auto"/>
        <w:ind w:firstLine="720"/>
        <w:jc w:val="both"/>
        <w:rPr>
          <w:rFonts w:eastAsia="Times New Roman"/>
          <w:szCs w:val="24"/>
        </w:rPr>
      </w:pPr>
      <w:r>
        <w:rPr>
          <w:rFonts w:eastAsia="Times New Roman"/>
          <w:szCs w:val="24"/>
        </w:rPr>
        <w:t xml:space="preserve">Σας ευχαριστώ. </w:t>
      </w:r>
    </w:p>
    <w:p w14:paraId="601886A5" w14:textId="77777777" w:rsidR="00396B82" w:rsidRDefault="00B34233">
      <w:pPr>
        <w:spacing w:after="0"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601886A6" w14:textId="77777777" w:rsidR="00396B82" w:rsidRDefault="00B34233">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Τον λόγο έχει ο Πρόεδρος της Ένωσης Κεντρώων κ. Λεβέντης. </w:t>
      </w:r>
    </w:p>
    <w:p w14:paraId="601886A7" w14:textId="77777777" w:rsidR="00396B82" w:rsidRDefault="00B34233">
      <w:pPr>
        <w:spacing w:after="0"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proofErr w:type="spellStart"/>
      <w:r>
        <w:rPr>
          <w:rFonts w:eastAsia="Times New Roman"/>
          <w:szCs w:val="24"/>
        </w:rPr>
        <w:t>Ξαναχ</w:t>
      </w:r>
      <w:r>
        <w:rPr>
          <w:rFonts w:eastAsia="Times New Roman"/>
          <w:szCs w:val="24"/>
        </w:rPr>
        <w:t>αιρετώ</w:t>
      </w:r>
      <w:proofErr w:type="spellEnd"/>
      <w:r>
        <w:rPr>
          <w:rFonts w:eastAsia="Times New Roman"/>
          <w:szCs w:val="24"/>
        </w:rPr>
        <w:t xml:space="preserve"> την Αίθουσα, τον κύριο Πρόεδρο, τις κυρίες και τους κυρίους Υπουργούς και τις κυρίες και τους κυρίους Βουλευτές. </w:t>
      </w:r>
    </w:p>
    <w:p w14:paraId="601886A8" w14:textId="77777777" w:rsidR="00396B82" w:rsidRDefault="00B34233">
      <w:pPr>
        <w:spacing w:after="0" w:line="600" w:lineRule="auto"/>
        <w:ind w:firstLine="720"/>
        <w:jc w:val="both"/>
        <w:rPr>
          <w:rFonts w:eastAsia="Times New Roman"/>
          <w:szCs w:val="24"/>
        </w:rPr>
      </w:pPr>
      <w:r>
        <w:rPr>
          <w:rFonts w:eastAsia="Times New Roman"/>
          <w:szCs w:val="24"/>
        </w:rPr>
        <w:t>Είναι κουρασμένη ήδη η Αίθουσα. Έχουν ακουστεί διάφορα. Να ξαναπώ ότι δεν έχω αντιληφθεί τι θέλαμε τη σημερινή συζήτηση, να λέει ο κ. Μ</w:t>
      </w:r>
      <w:r>
        <w:rPr>
          <w:rFonts w:eastAsia="Times New Roman"/>
          <w:szCs w:val="24"/>
        </w:rPr>
        <w:t xml:space="preserve">ητσοτάκης για το θέμα Καμμένου -αυτό </w:t>
      </w:r>
      <w:r>
        <w:rPr>
          <w:rFonts w:eastAsia="Times New Roman"/>
          <w:szCs w:val="24"/>
        </w:rPr>
        <w:lastRenderedPageBreak/>
        <w:t xml:space="preserve">ήταν το πιο ουσιώδες- κι ότι όταν έρθει εκείνος, θα λυθούν δια μαγείας όλα τα προβλήματα. Ο δε κύριος Πρωθυπουργός πήγε και θυμήθηκε μέχρι την υπόθεση Λαμπράκη, τον </w:t>
      </w:r>
      <w:proofErr w:type="spellStart"/>
      <w:r>
        <w:rPr>
          <w:rFonts w:eastAsia="Times New Roman"/>
          <w:szCs w:val="24"/>
        </w:rPr>
        <w:t>Πέτρουλα</w:t>
      </w:r>
      <w:proofErr w:type="spellEnd"/>
      <w:r>
        <w:rPr>
          <w:rFonts w:eastAsia="Times New Roman"/>
          <w:szCs w:val="24"/>
        </w:rPr>
        <w:t xml:space="preserve"> –δεν ξέρω τι άλλο θυμήθηκε- για να ταυτιστεί,</w:t>
      </w:r>
      <w:r>
        <w:rPr>
          <w:rFonts w:eastAsia="Times New Roman"/>
          <w:szCs w:val="24"/>
        </w:rPr>
        <w:t xml:space="preserve"> να οικειοποιηθεί ο ΣΥΡΙΖΑ τους δημοκρατικούς αγώνες. </w:t>
      </w:r>
    </w:p>
    <w:p w14:paraId="601886A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Πέτρουλας</w:t>
      </w:r>
      <w:proofErr w:type="spellEnd"/>
      <w:r>
        <w:rPr>
          <w:rFonts w:eastAsia="Times New Roman" w:cs="Times New Roman"/>
          <w:szCs w:val="24"/>
        </w:rPr>
        <w:t>, τουλάχιστον, ήταν κεντρώος αγωνιστής. Τον Λαμπράκη σίγουρα το παρακράτος τον έφαγε. Θέλω, όμως, να πιστεύω ότι έχουμε περάσει πια την εποχή που γινόντουσαν τέτοιου είδους δολοφονίες, οργαν</w:t>
      </w:r>
      <w:r>
        <w:rPr>
          <w:rFonts w:eastAsia="Times New Roman" w:cs="Times New Roman"/>
          <w:szCs w:val="24"/>
        </w:rPr>
        <w:t xml:space="preserve">ωμένες από την ίδια την αστυνομία, δηλαδή, από τις υπηρεσίες του κράτους, με την ανοχή και τη στήριξη των κρατικών υπηρεσιών. Θυμηθήκαμε, λοιπόν, τα παλιά. </w:t>
      </w:r>
    </w:p>
    <w:p w14:paraId="601886A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Για το πώς θα λυθούν τα προβλήματα της χώρας, για το αν θα έρθει κανείς να επενδύσει, ουδεμία συζήτ</w:t>
      </w:r>
      <w:r>
        <w:rPr>
          <w:rFonts w:eastAsia="Times New Roman" w:cs="Times New Roman"/>
          <w:szCs w:val="24"/>
        </w:rPr>
        <w:t xml:space="preserve">ηση, διότι με Κυβέρνηση </w:t>
      </w:r>
      <w:proofErr w:type="spellStart"/>
      <w:r>
        <w:rPr>
          <w:rFonts w:eastAsia="Times New Roman" w:cs="Times New Roman"/>
          <w:szCs w:val="24"/>
        </w:rPr>
        <w:t>εκατόν</w:t>
      </w:r>
      <w:proofErr w:type="spellEnd"/>
      <w:r>
        <w:rPr>
          <w:rFonts w:eastAsia="Times New Roman" w:cs="Times New Roman"/>
          <w:szCs w:val="24"/>
        </w:rPr>
        <w:t xml:space="preserve"> πενήντα τριών εδρών, εκ των οποίων κάποιοι να απειλούν ότι θα ρίξουν την Κυβέρνηση, δεν πρόκειται να έρθει σοβαρός άνθρωπος να επενδύσει. Απόδειξη ότι ένας Σακελλαρίδης ήταν Βουλευτής του ΣΥΡΙΖΑ και έφυγε, αλλά αυτός είχε την</w:t>
      </w:r>
      <w:r>
        <w:rPr>
          <w:rFonts w:eastAsia="Times New Roman" w:cs="Times New Roman"/>
          <w:szCs w:val="24"/>
        </w:rPr>
        <w:t xml:space="preserve"> ευθιξία και την εντιμότητα και παρέδωσε την έδρα, όπως και μία </w:t>
      </w:r>
      <w:proofErr w:type="spellStart"/>
      <w:r>
        <w:rPr>
          <w:rFonts w:eastAsia="Times New Roman" w:cs="Times New Roman"/>
          <w:szCs w:val="24"/>
        </w:rPr>
        <w:lastRenderedPageBreak/>
        <w:t>Κατριβάνου</w:t>
      </w:r>
      <w:proofErr w:type="spellEnd"/>
      <w:r>
        <w:rPr>
          <w:rFonts w:eastAsia="Times New Roman" w:cs="Times New Roman"/>
          <w:szCs w:val="24"/>
        </w:rPr>
        <w:t xml:space="preserve">. Αν δεν παρέδιδαν την έδρα, ήδη ο κ. Τσίπρας θα είχε καταρρεύσει. </w:t>
      </w:r>
    </w:p>
    <w:p w14:paraId="601886A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Επομένως, κατά την άποψή μου, δεν είναι αυτές συνθήκες για επενδυτές. Εσείς θα κρίνετε. Θα τσουλήσει μία χρονιά, ό</w:t>
      </w:r>
      <w:r>
        <w:rPr>
          <w:rFonts w:eastAsia="Times New Roman" w:cs="Times New Roman"/>
          <w:szCs w:val="24"/>
        </w:rPr>
        <w:t>σο μείνετε ακόμη -δεν ξέρω πόσο θα μείνετε- και απλά θα μείνει ότι ένας Βασίλης Λεβέντης μας τα είχε πει.</w:t>
      </w:r>
    </w:p>
    <w:p w14:paraId="601886A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Βέβαια, αντιλαμβάνομαι ότι το να εγκαταλείψει την εξουσία κάποιος δεν είναι απλό θέμα. Νομίζετε ότι δείχνει αδυναμία. Και την άλλη φορά που αποκάλυψα </w:t>
      </w:r>
      <w:r>
        <w:rPr>
          <w:rFonts w:eastAsia="Times New Roman" w:cs="Times New Roman"/>
          <w:szCs w:val="24"/>
        </w:rPr>
        <w:t xml:space="preserve">τι συζητήσαμε με τον κ. Τσίπρα, βγήκε ο κ. Παππάς, ο Υπουργός, και είπε, «Αν θέλαμε να κάνουμε κυβέρνηση με τον κ. Μητσοτάκη, θα το ανακοινώναμε εμείς, δεν θα το ανακοινώναμε μέσω του κ. Λεβέντη». </w:t>
      </w:r>
    </w:p>
    <w:p w14:paraId="601886A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Μα, συγγνώμη, μία κυβέρνηση που φέρνει εδώ και έναν χρόνο </w:t>
      </w:r>
      <w:r>
        <w:rPr>
          <w:rFonts w:eastAsia="Times New Roman" w:cs="Times New Roman"/>
          <w:szCs w:val="24"/>
        </w:rPr>
        <w:t>τον νόμο της απλής αναλογικής, τι θέλει να έχει; Κυβέρνηση τέτοια όπως έχουμε σήμερα; Αυτό θέλει να έχουμε; Κορόιδευε τον εαυτό του ο κ. Τσίπρας όταν έφερε το νομοσχέδιο για την απλή αναλογική; Δεν ήθελε μια μεγάλη συμμαχία; Αυτό διερωτώμαι. Δεν καταλαβαίν</w:t>
      </w:r>
      <w:r>
        <w:rPr>
          <w:rFonts w:eastAsia="Times New Roman" w:cs="Times New Roman"/>
          <w:szCs w:val="24"/>
        </w:rPr>
        <w:t xml:space="preserve">ω, με διέψευσε ο κ. Παππάς ενώ δεν ήξερε τι συζήτησα εγώ με τον κ. Τσίπρα. Πήγαν να βγάλουν εμένα ψεύτη. Ο κ. Τσίπρας μου είπε εμένα ότι ο Μητσοτάκης δεν θέλει. </w:t>
      </w:r>
      <w:r>
        <w:rPr>
          <w:rFonts w:eastAsia="Times New Roman" w:cs="Times New Roman"/>
          <w:szCs w:val="24"/>
        </w:rPr>
        <w:lastRenderedPageBreak/>
        <w:t xml:space="preserve">Ο Μητσοτάκης </w:t>
      </w:r>
      <w:proofErr w:type="spellStart"/>
      <w:r>
        <w:rPr>
          <w:rFonts w:eastAsia="Times New Roman" w:cs="Times New Roman"/>
          <w:szCs w:val="24"/>
        </w:rPr>
        <w:t>ψηφισθείσης</w:t>
      </w:r>
      <w:proofErr w:type="spellEnd"/>
      <w:r>
        <w:rPr>
          <w:rFonts w:eastAsia="Times New Roman" w:cs="Times New Roman"/>
          <w:szCs w:val="24"/>
        </w:rPr>
        <w:t xml:space="preserve"> της ενισχυμένης αισθάνεται ότι είναι ένα βήμα πριν την εξουσία. Και με</w:t>
      </w:r>
      <w:r>
        <w:rPr>
          <w:rFonts w:eastAsia="Times New Roman" w:cs="Times New Roman"/>
          <w:szCs w:val="24"/>
        </w:rPr>
        <w:t xml:space="preserve"> τη </w:t>
      </w:r>
      <w:proofErr w:type="spellStart"/>
      <w:r>
        <w:rPr>
          <w:rFonts w:eastAsia="Times New Roman" w:cs="Times New Roman"/>
          <w:szCs w:val="24"/>
        </w:rPr>
        <w:t>δημοσκοπική</w:t>
      </w:r>
      <w:proofErr w:type="spellEnd"/>
      <w:r>
        <w:rPr>
          <w:rFonts w:eastAsia="Times New Roman" w:cs="Times New Roman"/>
          <w:szCs w:val="24"/>
        </w:rPr>
        <w:t xml:space="preserve"> υπεροχή που έχει, πού να δεχτεί κυβέρνηση συναίνεσης, μεγάλη κυβέρνηση; Αυτό </w:t>
      </w:r>
      <w:proofErr w:type="spellStart"/>
      <w:r>
        <w:rPr>
          <w:rFonts w:eastAsia="Times New Roman" w:cs="Times New Roman"/>
          <w:szCs w:val="24"/>
        </w:rPr>
        <w:t>ελέχθη</w:t>
      </w:r>
      <w:proofErr w:type="spellEnd"/>
      <w:r>
        <w:rPr>
          <w:rFonts w:eastAsia="Times New Roman" w:cs="Times New Roman"/>
          <w:szCs w:val="24"/>
        </w:rPr>
        <w:t xml:space="preserve"> και δεν μπορεί να διαψευστεί. </w:t>
      </w:r>
    </w:p>
    <w:p w14:paraId="601886A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Παρακαλώ, λοιπόν, και τον κ. Παππά, στον οποίο έχω τόση εκτίμηση, όταν δεν γνωρίζει τι έχω συζητήσει εγώ με τον Πρωθυπουργό, </w:t>
      </w:r>
      <w:r>
        <w:rPr>
          <w:rFonts w:eastAsia="Times New Roman" w:cs="Times New Roman"/>
          <w:szCs w:val="24"/>
        </w:rPr>
        <w:t xml:space="preserve">να μην διαψεύδει. Και ερωτώ: Πριν έναν χρόνο, όταν φέρατε την απλή αναλογική, γιατί τη φέρατε; Για να μείνει αυτή η Κυβέρνηση για τέσσερα χρόνια; Τη φέρατε με σκοπό να γυρίσουμε σελίδα και να πάμε σε συμμαχικές κυβερνήσεις. </w:t>
      </w:r>
    </w:p>
    <w:p w14:paraId="601886A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Εκτός αν δεν ξέρατε τι θέλετε κ</w:t>
      </w:r>
      <w:r>
        <w:rPr>
          <w:rFonts w:eastAsia="Times New Roman" w:cs="Times New Roman"/>
          <w:szCs w:val="24"/>
        </w:rPr>
        <w:t>αι θέλετε μόνο να κλείσετε τον δρόμο του Μητσοτάκη. Εγώ, όμως, και η Ένωση Κεντρώων, που ψηφίσαμε την απλή αναλογική, δεν το κάναμε για να κλείσουμε τον δρόμο κανενός Μητσοτάκη. Εμείς το κάναμε για να γυρίσει σελίδα η σελίδα των αυτοδυναμιών και να πάμε σε</w:t>
      </w:r>
      <w:r>
        <w:rPr>
          <w:rFonts w:eastAsia="Times New Roman" w:cs="Times New Roman"/>
          <w:szCs w:val="24"/>
        </w:rPr>
        <w:t xml:space="preserve"> κυβερνήσεις συναίνεσης. Να </w:t>
      </w:r>
      <w:proofErr w:type="spellStart"/>
      <w:r>
        <w:rPr>
          <w:rFonts w:eastAsia="Times New Roman" w:cs="Times New Roman"/>
          <w:szCs w:val="24"/>
        </w:rPr>
        <w:t>εξηγούμεθα</w:t>
      </w:r>
      <w:proofErr w:type="spellEnd"/>
      <w:r>
        <w:rPr>
          <w:rFonts w:eastAsia="Times New Roman" w:cs="Times New Roman"/>
          <w:szCs w:val="24"/>
        </w:rPr>
        <w:t>.</w:t>
      </w:r>
    </w:p>
    <w:p w14:paraId="601886B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Στο θέμα των ιδιωτικοποιήσεων δεν πρόλαβα να αναφερθώ στην </w:t>
      </w:r>
      <w:proofErr w:type="spellStart"/>
      <w:r>
        <w:rPr>
          <w:rFonts w:eastAsia="Times New Roman" w:cs="Times New Roman"/>
          <w:szCs w:val="24"/>
        </w:rPr>
        <w:t>πρωτολογία</w:t>
      </w:r>
      <w:proofErr w:type="spellEnd"/>
      <w:r>
        <w:rPr>
          <w:rFonts w:eastAsia="Times New Roman" w:cs="Times New Roman"/>
          <w:szCs w:val="24"/>
        </w:rPr>
        <w:t xml:space="preserve"> μου. Οι ιδιωτικοποιήσεις επιβάλλονται ακριβώς γιατί έχουμε μεγάλο δημόσιο, μεγάλο κράτος. </w:t>
      </w:r>
      <w:r>
        <w:rPr>
          <w:rFonts w:eastAsia="Times New Roman" w:cs="Times New Roman"/>
          <w:szCs w:val="24"/>
        </w:rPr>
        <w:t>Δ</w:t>
      </w:r>
      <w:r>
        <w:rPr>
          <w:rFonts w:eastAsia="Times New Roman" w:cs="Times New Roman"/>
          <w:szCs w:val="24"/>
        </w:rPr>
        <w:t xml:space="preserve">εν είναι </w:t>
      </w:r>
      <w:r>
        <w:rPr>
          <w:rFonts w:eastAsia="Times New Roman" w:cs="Times New Roman"/>
          <w:szCs w:val="24"/>
        </w:rPr>
        <w:lastRenderedPageBreak/>
        <w:t>μόνο το μέγεθος του δημοσίου, είναι και η αναπ</w:t>
      </w:r>
      <w:r>
        <w:rPr>
          <w:rFonts w:eastAsia="Times New Roman" w:cs="Times New Roman"/>
          <w:szCs w:val="24"/>
        </w:rPr>
        <w:t xml:space="preserve">οτελεσματικότητα. Εκείνο που βαρύνει την Ελλάδα δεν είναι τόσο το τερατώδες δημόσιο -είναι και αυτό- αλλά ότι ένα μεγάλο ποσοστό δεν δουλεύει, δεν προσφέρει και κρύβεται. </w:t>
      </w:r>
      <w:r>
        <w:rPr>
          <w:rFonts w:eastAsia="Times New Roman" w:cs="Times New Roman"/>
          <w:szCs w:val="24"/>
        </w:rPr>
        <w:t>Α</w:t>
      </w:r>
      <w:r>
        <w:rPr>
          <w:rFonts w:eastAsia="Times New Roman" w:cs="Times New Roman"/>
          <w:szCs w:val="24"/>
        </w:rPr>
        <w:t>υτοί που κρύβονται είναι οι κομματικοί, είναι οι από τους συνδικαλιστές καλυπτόμενοι</w:t>
      </w:r>
      <w:r>
        <w:rPr>
          <w:rFonts w:eastAsia="Times New Roman" w:cs="Times New Roman"/>
          <w:szCs w:val="24"/>
        </w:rPr>
        <w:t>. Αυτοί είναι οι αργόμισθοι. Εκεί βρίσκεται το πρόβλημα της Ελλάδας.</w:t>
      </w:r>
    </w:p>
    <w:p w14:paraId="601886B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ι ξένοι επιμένουν σε όλα ιδιωτικοποιήσεις, διότι μία χώρα που δεν κάνει βελτίωση της κατάστασης, μία χώρα που δεν ανευρίσκει τους αργόμισθους και τους διατηρεί, ο μόνος τρόπος είναι να τ</w:t>
      </w:r>
      <w:r>
        <w:rPr>
          <w:rFonts w:eastAsia="Times New Roman" w:cs="Times New Roman"/>
          <w:szCs w:val="24"/>
        </w:rPr>
        <w:t xml:space="preserve">ης επιβάλλεις να τα ξεπουλήσει όλα. Εγώ δεν νομίζω οι ξένοι να απαιτούσαν σε τέτοιο βαθμό ιδιωτικοποιήσεις, αν δεν γνώριζαν ότι το πολιτικό σύστημα προστατεύει τους αργόμισθους. Είναι ξεκάθαρο. </w:t>
      </w:r>
      <w:r>
        <w:rPr>
          <w:rFonts w:eastAsia="Times New Roman" w:cs="Times New Roman"/>
          <w:szCs w:val="24"/>
        </w:rPr>
        <w:t>Π</w:t>
      </w:r>
      <w:r>
        <w:rPr>
          <w:rFonts w:eastAsia="Times New Roman" w:cs="Times New Roman"/>
          <w:szCs w:val="24"/>
        </w:rPr>
        <w:t>ουλάμε κοψοχρονιά τα πάντα.</w:t>
      </w:r>
      <w:r>
        <w:rPr>
          <w:rFonts w:eastAsia="Times New Roman" w:cs="Times New Roman"/>
          <w:szCs w:val="24"/>
        </w:rPr>
        <w:t xml:space="preserve"> Τ</w:t>
      </w:r>
      <w:r>
        <w:rPr>
          <w:rFonts w:eastAsia="Times New Roman" w:cs="Times New Roman"/>
          <w:szCs w:val="24"/>
        </w:rPr>
        <w:t xml:space="preserve">ι θα πετύχουμε; Και ποιοι έρχονται; Εγώ δεν βλέπω να έρχεται κανένας σοβαρός. Κάτι εξεζητημένοι έρχονται, σε όλους τους τομείς. Εξεζητημένοι έρχονται. Υπάρχει παράδειγμα βιομηχανίας στα Γιάννενα, που αγοράστηκε -γιατί είχε μέσα στοκ εμπόρευμα, πρώτες ύλες </w:t>
      </w:r>
      <w:r>
        <w:rPr>
          <w:rFonts w:eastAsia="Times New Roman" w:cs="Times New Roman"/>
          <w:szCs w:val="24"/>
        </w:rPr>
        <w:t xml:space="preserve">κ.λπ.- πάρα, πάρα πολύ φθηνά, πολύ κάτωθεν του κόστους αυτών που επωλούντο, και μετά </w:t>
      </w:r>
      <w:proofErr w:type="spellStart"/>
      <w:r>
        <w:rPr>
          <w:rFonts w:eastAsia="Times New Roman" w:cs="Times New Roman"/>
          <w:szCs w:val="24"/>
        </w:rPr>
        <w:t>εγκατελείφθη</w:t>
      </w:r>
      <w:proofErr w:type="spellEnd"/>
      <w:r>
        <w:rPr>
          <w:rFonts w:eastAsia="Times New Roman" w:cs="Times New Roman"/>
          <w:szCs w:val="24"/>
        </w:rPr>
        <w:t xml:space="preserve">, δεν ολοκληρώθηκε η επένδυση. Έχει γίνει φαντομάς ο επενδυτής. </w:t>
      </w:r>
    </w:p>
    <w:p w14:paraId="601886B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έχουμε κι άλλες τέτοιες περιπτώσεις. Επειδή είναι πολύ φτηνά τα τιμήματα στα οποία </w:t>
      </w:r>
      <w:proofErr w:type="spellStart"/>
      <w:r>
        <w:rPr>
          <w:rFonts w:eastAsia="Times New Roman" w:cs="Times New Roman"/>
          <w:szCs w:val="24"/>
        </w:rPr>
        <w:t>αναγκαζό</w:t>
      </w:r>
      <w:r>
        <w:rPr>
          <w:rFonts w:eastAsia="Times New Roman" w:cs="Times New Roman"/>
          <w:szCs w:val="24"/>
        </w:rPr>
        <w:t>μεθα</w:t>
      </w:r>
      <w:proofErr w:type="spellEnd"/>
      <w:r>
        <w:rPr>
          <w:rFonts w:eastAsia="Times New Roman" w:cs="Times New Roman"/>
          <w:szCs w:val="24"/>
        </w:rPr>
        <w:t xml:space="preserve"> να πωλούμε, θα έχουμε και εγκαταλείψεις από τους επενδυτές, που στο τέλος θα βασίζονται στο ότι θα τους μείνει το οικόπεδο. Διότι όταν το έχεις πάρει πάμφθηνα και το οικόπεδο να σου μείνει, ωφελημένος είσαι μετά από ένα διάστημα. Είναι σαν τοποθέτηση </w:t>
      </w:r>
      <w:r>
        <w:rPr>
          <w:rFonts w:eastAsia="Times New Roman" w:cs="Times New Roman"/>
          <w:szCs w:val="24"/>
        </w:rPr>
        <w:t xml:space="preserve">χρημάτων, όχι σαν διάθεση επένδυσης. </w:t>
      </w:r>
    </w:p>
    <w:p w14:paraId="601886B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Το θέμα των συμβασιούχων προσβάλλει λίγο την τιμή του πολιτικού κόσμου, διότι διορίζαμε απ’ το παράθυρο με κομματικό τρόπο στις διάφορες ΔΕΚΟ και στο τέλος τους λέγαμε, «Μη στεναχωριέστε, όποιος ανεβαίνει στο δημόσιο δ</w:t>
      </w:r>
      <w:r>
        <w:rPr>
          <w:rFonts w:eastAsia="Times New Roman" w:cs="Times New Roman"/>
          <w:szCs w:val="24"/>
        </w:rPr>
        <w:t xml:space="preserve">εν φεύγει ποτέ». </w:t>
      </w:r>
      <w:r>
        <w:rPr>
          <w:rFonts w:eastAsia="Times New Roman" w:cs="Times New Roman"/>
          <w:szCs w:val="24"/>
        </w:rPr>
        <w:t>Σ</w:t>
      </w:r>
      <w:r>
        <w:rPr>
          <w:rFonts w:eastAsia="Times New Roman" w:cs="Times New Roman"/>
          <w:szCs w:val="24"/>
        </w:rPr>
        <w:t>το τέλος το επιβεβαιώνουμε αυτό. Μετά οχυρωνόμαστε πίσω από τις απεργίες που κάνουν οι διάφοροι και τους ξεσηκωμούς -ότι είναι άνεργοι, ότι είναι δέκα χρόνια έτσι, ότι έχουν δικαιώματα να μονιμοποιηθούν, ότι όλα τα κόμματα θέλουν να βοηθή</w:t>
      </w:r>
      <w:r>
        <w:rPr>
          <w:rFonts w:eastAsia="Times New Roman" w:cs="Times New Roman"/>
          <w:szCs w:val="24"/>
        </w:rPr>
        <w:t xml:space="preserve">σουν κ.λπ.- και επαναλαμβάνεται το ίδιο γαϊτανάκι επί όσο γνωρίζω τον κόσμο. Έγινα εξήντα πέντε ετών και από τότε που αισθάνομαι τον κόσμο, κάποιοι διορίζουν και μετά από μια, δυο, τρεις τετραετίες κάποιοι μονιμοποιούν. </w:t>
      </w:r>
    </w:p>
    <w:p w14:paraId="601886B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Αυτό γίνεται μόνιμα στην Ελλάδα και</w:t>
      </w:r>
      <w:r>
        <w:rPr>
          <w:rFonts w:eastAsia="Times New Roman" w:cs="Times New Roman"/>
          <w:szCs w:val="24"/>
        </w:rPr>
        <w:t xml:space="preserve"> μετά διερωτώμεθα γιατί πτωχεύσαμε. </w:t>
      </w:r>
    </w:p>
    <w:p w14:paraId="601886B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Αλήθεια, πιστεύετε στην Αίθουσα αυτή ότι μπορεί η χώρα να βγει από μνημόνια χωρίς επενδύσεις; Συνεχίστε με κοψίματα μισθών και συντάξεων και με επιβολή νέων φόρων αν υπάρχουν -που ελπίζω να μην υπάρχουν τόσο εξεζητημένα</w:t>
      </w:r>
      <w:r>
        <w:rPr>
          <w:rFonts w:eastAsia="Times New Roman" w:cs="Times New Roman"/>
          <w:szCs w:val="24"/>
        </w:rPr>
        <w:t xml:space="preserve"> σκεπτόμενοι- κάποιοι που να πιστεύουν ότι χωρίς καμία επένδυση η χώρα μπορεί να βγει απ’ τα μνημόνια. Αν το πιστεύετε, καθίστε στην εξουσία όσο θέλετε. </w:t>
      </w:r>
    </w:p>
    <w:p w14:paraId="601886B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κ. Μητσοτάκης, νέος άνθρωπος, τι θέλει; Θέλει να έρθει βεζίρης στη θέση του σημερινού βεζίρη. Τι κακ</w:t>
      </w:r>
      <w:r>
        <w:rPr>
          <w:rFonts w:eastAsia="Times New Roman" w:cs="Times New Roman"/>
          <w:szCs w:val="24"/>
        </w:rPr>
        <w:t>ό θα ήταν να «βάλει πλάτη» να φτιάξουμε την Ελλάδα; Θα το έχει και τιμή του. Να πει, «Ενώ εγώ ήμουν έτοιμος να πάρω την πρωθυπουργία, δίνω το χέρι μου να φτιάξουμε την Ελλάδα», να δείξει ότι δεν είναι ο ίδιος με τους αμετανόητους ηγέτες της παράταξής τους,</w:t>
      </w:r>
      <w:r>
        <w:rPr>
          <w:rFonts w:eastAsia="Times New Roman" w:cs="Times New Roman"/>
          <w:szCs w:val="24"/>
        </w:rPr>
        <w:t xml:space="preserve"> αλλά είναι κάποιος που καινοτομεί, που βάζει την πατρίδα πάνω από την καρέκλα. Ούτε συζήτηση. Έρχεται εδώ για να μας απαριθμήσει τα αίσχη του ΣΥΡΙΖΑ. </w:t>
      </w:r>
    </w:p>
    <w:p w14:paraId="601886B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Τα γνωρίζουμε, κύριε Μητσοτάκη, τα αίσχη του ΣΥΡΙΖΑ, όπως γνωρίζουμε και τα δικά σας αίσχη. </w:t>
      </w:r>
      <w:r>
        <w:rPr>
          <w:rFonts w:eastAsia="Times New Roman" w:cs="Times New Roman"/>
          <w:szCs w:val="24"/>
        </w:rPr>
        <w:t>Α</w:t>
      </w:r>
      <w:r>
        <w:rPr>
          <w:rFonts w:eastAsia="Times New Roman" w:cs="Times New Roman"/>
          <w:szCs w:val="24"/>
        </w:rPr>
        <w:t>ν αθροίζουμ</w:t>
      </w:r>
      <w:r>
        <w:rPr>
          <w:rFonts w:eastAsia="Times New Roman" w:cs="Times New Roman"/>
          <w:szCs w:val="24"/>
        </w:rPr>
        <w:t xml:space="preserve">ε τα αίσχη </w:t>
      </w:r>
      <w:r>
        <w:rPr>
          <w:rFonts w:eastAsia="Times New Roman" w:cs="Times New Roman"/>
          <w:szCs w:val="24"/>
        </w:rPr>
        <w:lastRenderedPageBreak/>
        <w:t xml:space="preserve">στην Αίθουσα αυτή, ποιο το κέρδος; Πιστεύετε ότι ο λαός, τα δέκα εκατομμύρια Ελλήνων, δεν τα γνωρίζουν; Πιστεύετε σήμερα ότι </w:t>
      </w:r>
      <w:proofErr w:type="spellStart"/>
      <w:r>
        <w:rPr>
          <w:rFonts w:eastAsia="Times New Roman" w:cs="Times New Roman"/>
          <w:szCs w:val="24"/>
        </w:rPr>
        <w:t>ελέχθη</w:t>
      </w:r>
      <w:proofErr w:type="spellEnd"/>
      <w:r>
        <w:rPr>
          <w:rFonts w:eastAsia="Times New Roman" w:cs="Times New Roman"/>
          <w:szCs w:val="24"/>
        </w:rPr>
        <w:t xml:space="preserve"> κάτι καινούριο στην Αίθουσα αυτή; Μα, για τον έναν, για τον Καμμένο, για τους διάφορους, πιστεύετε ότι </w:t>
      </w:r>
      <w:proofErr w:type="spellStart"/>
      <w:r>
        <w:rPr>
          <w:rFonts w:eastAsia="Times New Roman" w:cs="Times New Roman"/>
          <w:szCs w:val="24"/>
        </w:rPr>
        <w:t>ελέχθη</w:t>
      </w:r>
      <w:proofErr w:type="spellEnd"/>
      <w:r>
        <w:rPr>
          <w:rFonts w:eastAsia="Times New Roman" w:cs="Times New Roman"/>
          <w:szCs w:val="24"/>
        </w:rPr>
        <w:t xml:space="preserve"> κάτ</w:t>
      </w:r>
      <w:r>
        <w:rPr>
          <w:rFonts w:eastAsia="Times New Roman" w:cs="Times New Roman"/>
          <w:szCs w:val="24"/>
        </w:rPr>
        <w:t>ι καινούριο;</w:t>
      </w:r>
    </w:p>
    <w:p w14:paraId="601886B8"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Έφτασε η ακροδεξιά να κραυγάζει. Έφτασε η ακροδεξιά να βγαίνει λάδι σχεδόν. Άκουσα την ομιλία και αηδίασα, δηλαδή ότι έχουν δίκιο. Και τι προτείνουν; Να βγούμε από Ευρώπη. Να γίνουμε Βολιβία προτείνουν, αλλά αισθάνονται ότι έχουν και δίκιο, δι</w:t>
      </w:r>
      <w:r>
        <w:rPr>
          <w:rFonts w:eastAsia="Times New Roman" w:cs="Times New Roman"/>
          <w:szCs w:val="24"/>
        </w:rPr>
        <w:t xml:space="preserve">ότι μπορεί στο βάθος του κεφαλιού τους σε κάποια πράγματα να έχουν και δίκιο. </w:t>
      </w:r>
    </w:p>
    <w:p w14:paraId="601886B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Το πολιτικό σύστημα ευθύνεται για το κατάντημα της χώρας. Εκτός εάν πιστεύετε ότι η χώρα έφτασε εδώ χωρίς καμία ευθύνη, αν  πιστεύετε ότι υπάρχει ανευθυνότητα του πολιτικού κόσμ</w:t>
      </w:r>
      <w:r>
        <w:rPr>
          <w:rFonts w:eastAsia="Times New Roman" w:cs="Times New Roman"/>
          <w:szCs w:val="24"/>
        </w:rPr>
        <w:t>ου. Εκεί φτάσαμε, να παίρνει η ακροδεξιά ποσοστά. Δεν ξέρω πόσα. Εγώ δεν πιστεύω ότι θα έχει μέλλον. Ευτυχώς, σε όλη την Ευρώπη πρυτανεύουν φωνές ηπιότερες και ηρεμότερες. Όμως, και μόνο ότι έφτασε να αφαιρέσει ποσοστά από την Νέα Δημοκρατία -ένα 5%, 6%, π</w:t>
      </w:r>
      <w:r>
        <w:rPr>
          <w:rFonts w:eastAsia="Times New Roman" w:cs="Times New Roman"/>
          <w:szCs w:val="24"/>
        </w:rPr>
        <w:t xml:space="preserve">όσο έφτασε- αυτό δείχνει την ανικανότητα </w:t>
      </w:r>
      <w:r>
        <w:rPr>
          <w:rFonts w:eastAsia="Times New Roman" w:cs="Times New Roman"/>
          <w:szCs w:val="24"/>
        </w:rPr>
        <w:lastRenderedPageBreak/>
        <w:t xml:space="preserve">της Νέας Δημοκρατίας. Γιατί η ικανότητα του Καραμανλή του γέρου, ποια ήταν; Ότι μπορούσε και συγκέντρωνε και ανθρώπους </w:t>
      </w:r>
      <w:proofErr w:type="spellStart"/>
      <w:r>
        <w:rPr>
          <w:rFonts w:eastAsia="Times New Roman" w:cs="Times New Roman"/>
          <w:szCs w:val="24"/>
        </w:rPr>
        <w:t>μετριοπαθεστέρους</w:t>
      </w:r>
      <w:proofErr w:type="spellEnd"/>
      <w:r>
        <w:rPr>
          <w:rFonts w:eastAsia="Times New Roman" w:cs="Times New Roman"/>
          <w:szCs w:val="24"/>
        </w:rPr>
        <w:t xml:space="preserve"> και ακροδεξιούς υπό την ίδια ομπρέλα. Αυτή ήταν η αξία του Καραμανλή του γέρου</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πό τους νεότερους ηγέτες αυτό δεν το κατάφερε κανένας. Κανένας δεν κατάφερε αυτό το πράγμα. </w:t>
      </w:r>
    </w:p>
    <w:p w14:paraId="601886B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Όμως, εκείνο που ερωτώ την Αίθουσα αυτή -και ερωτώ και την κοινωνία- είναι το εξής: Χωρίς κα</w:t>
      </w:r>
      <w:r>
        <w:rPr>
          <w:rFonts w:eastAsia="Times New Roman" w:cs="Times New Roman"/>
          <w:szCs w:val="24"/>
        </w:rPr>
        <w:t>μ</w:t>
      </w:r>
      <w:r>
        <w:rPr>
          <w:rFonts w:eastAsia="Times New Roman" w:cs="Times New Roman"/>
          <w:szCs w:val="24"/>
        </w:rPr>
        <w:t>μία επένδυση, μόνο με αυτούς τους συγκεκριμένους,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έναν Ιβάν, του οποίου αμφισβητούν την προέλευση των χρημάτων, έναν Μαρινάκη με τον οποίον ερίζουν, αν αυτοί είναι επενδυτές μπορούν να βγάλουν την χώρα από την κρίση, να ζήσουμε όλοι στην Αίθουσα αυτή και να πάρουμε τριακόσια βραβεία ο καθένας. </w:t>
      </w:r>
    </w:p>
    <w:p w14:paraId="601886BB"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(Χειροκρ</w:t>
      </w:r>
      <w:r>
        <w:rPr>
          <w:rFonts w:eastAsia="Times New Roman" w:cs="Times New Roman"/>
          <w:szCs w:val="24"/>
        </w:rPr>
        <w:t>οτήματα από την πτέρυγα της Ένωσης Κεντρώων)</w:t>
      </w:r>
    </w:p>
    <w:p w14:paraId="601886BC" w14:textId="77777777" w:rsidR="00396B82" w:rsidRDefault="00B34233">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Ευχαριστούμε τον κ. Λεβέντη. </w:t>
      </w:r>
    </w:p>
    <w:p w14:paraId="601886B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για το πέρας της συνεδρίασης ο Υπουργός Οικονομικών κ. Ευκλείδης </w:t>
      </w:r>
      <w:proofErr w:type="spellStart"/>
      <w:r>
        <w:rPr>
          <w:rFonts w:eastAsia="Times New Roman" w:cs="Times New Roman"/>
          <w:szCs w:val="24"/>
        </w:rPr>
        <w:t>Τσακαλώτος</w:t>
      </w:r>
      <w:proofErr w:type="spellEnd"/>
      <w:r>
        <w:rPr>
          <w:rFonts w:eastAsia="Times New Roman" w:cs="Times New Roman"/>
          <w:szCs w:val="24"/>
        </w:rPr>
        <w:t xml:space="preserve">. </w:t>
      </w:r>
    </w:p>
    <w:p w14:paraId="601886B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601886BF"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w:t>
      </w:r>
      <w:r>
        <w:rPr>
          <w:rFonts w:eastAsia="Times New Roman" w:cs="Times New Roman"/>
          <w:b/>
          <w:szCs w:val="24"/>
        </w:rPr>
        <w:t>(Υπουργός Οικονομικών):</w:t>
      </w:r>
      <w:r>
        <w:rPr>
          <w:rFonts w:eastAsia="Times New Roman" w:cs="Times New Roman"/>
          <w:szCs w:val="24"/>
        </w:rPr>
        <w:t xml:space="preserve"> Ευχαριστώ, κύριε Πρόεδρε. </w:t>
      </w:r>
    </w:p>
    <w:p w14:paraId="601886C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Η συζήτηση σήμερα, κατά κάποιον τρόπο, είναι για την Οικονομία και για τη </w:t>
      </w:r>
      <w:r>
        <w:rPr>
          <w:rFonts w:eastAsia="Times New Roman" w:cs="Times New Roman"/>
          <w:szCs w:val="24"/>
        </w:rPr>
        <w:t>σ</w:t>
      </w:r>
      <w:r>
        <w:rPr>
          <w:rFonts w:eastAsia="Times New Roman" w:cs="Times New Roman"/>
          <w:szCs w:val="24"/>
        </w:rPr>
        <w:t>υμφωνία της 15</w:t>
      </w:r>
      <w:r w:rsidRPr="001B2522">
        <w:rPr>
          <w:rFonts w:eastAsia="Times New Roman" w:cs="Times New Roman"/>
          <w:szCs w:val="24"/>
          <w:vertAlign w:val="superscript"/>
        </w:rPr>
        <w:t>ης</w:t>
      </w:r>
      <w:r>
        <w:rPr>
          <w:rFonts w:eastAsia="Times New Roman" w:cs="Times New Roman"/>
          <w:szCs w:val="24"/>
        </w:rPr>
        <w:t xml:space="preserve"> Ιουνίου και η πρώτη ερώτηση είναι πώς την κρίνει αυτή τη </w:t>
      </w:r>
      <w:r>
        <w:rPr>
          <w:rFonts w:eastAsia="Times New Roman" w:cs="Times New Roman"/>
          <w:szCs w:val="24"/>
        </w:rPr>
        <w:t>σ</w:t>
      </w:r>
      <w:r>
        <w:rPr>
          <w:rFonts w:eastAsia="Times New Roman" w:cs="Times New Roman"/>
          <w:szCs w:val="24"/>
        </w:rPr>
        <w:t xml:space="preserve">υμφωνία κανείς και σε σχέση με τι. </w:t>
      </w:r>
    </w:p>
    <w:p w14:paraId="601886C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Ένας τρόπος να την </w:t>
      </w:r>
      <w:r>
        <w:rPr>
          <w:rFonts w:eastAsia="Times New Roman" w:cs="Times New Roman"/>
          <w:szCs w:val="24"/>
        </w:rPr>
        <w:t xml:space="preserve">συγκρίνεις είναι με τη Συμφωνία που δεν βγήκε τελικά, του προηγούμενου </w:t>
      </w:r>
      <w:proofErr w:type="spellStart"/>
      <w:r>
        <w:rPr>
          <w:rFonts w:eastAsia="Times New Roman" w:cs="Times New Roman"/>
          <w:szCs w:val="24"/>
          <w:lang w:val="en-US"/>
        </w:rPr>
        <w:t>Eurogroup</w:t>
      </w:r>
      <w:proofErr w:type="spellEnd"/>
      <w:r>
        <w:rPr>
          <w:rFonts w:eastAsia="Times New Roman" w:cs="Times New Roman"/>
          <w:szCs w:val="24"/>
        </w:rPr>
        <w:t>, που ήταν στις 22 Μαΐου. Παρ</w:t>
      </w:r>
      <w:r>
        <w:rPr>
          <w:rFonts w:eastAsia="Times New Roman" w:cs="Times New Roman"/>
          <w:szCs w:val="24"/>
        </w:rPr>
        <w:t xml:space="preserve">’ </w:t>
      </w:r>
      <w:r>
        <w:rPr>
          <w:rFonts w:eastAsia="Times New Roman" w:cs="Times New Roman"/>
          <w:szCs w:val="24"/>
        </w:rPr>
        <w:t>όλο, που ο κ. Μητσοτάκης μας είπε ότι συμφώνησαν μεταξύ τους οι θεσμοί και το ΔΝΤ και μας την έδωσαν στο πιάτο, η αλήθεια είναι ότι απορρίψαμε τη</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υμφωνία της 22ας Μαΐου. Η Συμφωνία αυτή απορρίφθηκε. Άρα, ένα πράγμα που πρέπει να πούμε είναι γιατί την απορρίψαμε και αν είναι καλύτερη αυτή η Συμφωνία. Είναι ένα μέτρο σύγκρισης και η διαπραγματευτική ομάδα και ο Αλέξης ο Τσίπρας δεν </w:t>
      </w:r>
      <w:proofErr w:type="spellStart"/>
      <w:r>
        <w:rPr>
          <w:rFonts w:eastAsia="Times New Roman" w:cs="Times New Roman"/>
          <w:szCs w:val="24"/>
        </w:rPr>
        <w:t>συμφώνησαμε</w:t>
      </w:r>
      <w:proofErr w:type="spellEnd"/>
      <w:r>
        <w:rPr>
          <w:rFonts w:eastAsia="Times New Roman" w:cs="Times New Roman"/>
          <w:szCs w:val="24"/>
        </w:rPr>
        <w:t xml:space="preserve"> σ’ αυ</w:t>
      </w:r>
      <w:r>
        <w:rPr>
          <w:rFonts w:eastAsia="Times New Roman" w:cs="Times New Roman"/>
          <w:szCs w:val="24"/>
        </w:rPr>
        <w:t xml:space="preserve">τή τη Συμφωνία. </w:t>
      </w:r>
    </w:p>
    <w:p w14:paraId="601886C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Πριν πω το δεύτερο μέτρο σύγκρισης, θέλω να πω κάτι για την διαπραγματευτική ομάδα, μια που είμαστε σε μια χώρα που τα κομπλιμέντα και τα «ευχαριστώ» δεν νομίζω ότι έχουν μεγάλη προσφορά. </w:t>
      </w:r>
    </w:p>
    <w:p w14:paraId="601886C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 η διαπραγματευτική ομάδα, που είχε και </w:t>
      </w:r>
      <w:r>
        <w:rPr>
          <w:rFonts w:eastAsia="Times New Roman" w:cs="Times New Roman"/>
          <w:szCs w:val="24"/>
        </w:rPr>
        <w:t>πολιτικά στελέχη, αλλά και πάρα πολλούς δημοσίους υπαλλήλους, δούλεψε πάρα πολύ σκληρά. Και επειδή ακούγονται πάρα πολλά πράγματα σε αυτήν την Αίθουσα -και εντός και εκτός- για τους δημόσιους υπαλλήλους, πρέπει να σας πω ότι δεκάδες απ’ αυτούς, όχι μόνο απ</w:t>
      </w:r>
      <w:r>
        <w:rPr>
          <w:rFonts w:eastAsia="Times New Roman" w:cs="Times New Roman"/>
          <w:szCs w:val="24"/>
        </w:rPr>
        <w:t xml:space="preserve">ό το Υπουργείο μου, αλλά από το Υπουργείο Εργασίας, το Υπουργείο της Όλγας </w:t>
      </w:r>
      <w:proofErr w:type="spellStart"/>
      <w:r>
        <w:rPr>
          <w:rFonts w:eastAsia="Times New Roman" w:cs="Times New Roman"/>
          <w:szCs w:val="24"/>
        </w:rPr>
        <w:t>Γεροβασίλη</w:t>
      </w:r>
      <w:proofErr w:type="spellEnd"/>
      <w:r>
        <w:rPr>
          <w:rFonts w:eastAsia="Times New Roman" w:cs="Times New Roman"/>
          <w:szCs w:val="24"/>
        </w:rPr>
        <w:t>, το Υπουργείο Ανάπτυξης, το Υπουργείο Ενέργειας, δούλευαν με πάρα πολύ μεγάλο ζήλο για να βγει κάτι καλύτερο. Υπήρχαν περιπτώσεις που ήταν Σάββατο βράδυ, που μιλούσαν στο</w:t>
      </w:r>
      <w:r>
        <w:rPr>
          <w:rFonts w:eastAsia="Times New Roman" w:cs="Times New Roman"/>
          <w:szCs w:val="24"/>
        </w:rPr>
        <w:t xml:space="preserve"> δικό μας επίπεδο, και έφευγαν, γιατί αλλάζαμε θέμα, και πήγαιναν να προετοιμάσουν νέα κείμενα για τις 6 η ώρα το πρωί της Κυριακής και ούτε μια φορά αυτοί οι άνθρωποι -που τους χλευάζουμε τους δημόσιους υπαλλήλους- δεν έφεραν κάποια αντίρρηση. Και δουλεύα</w:t>
      </w:r>
      <w:r>
        <w:rPr>
          <w:rFonts w:eastAsia="Times New Roman" w:cs="Times New Roman"/>
          <w:szCs w:val="24"/>
        </w:rPr>
        <w:t>με μέχρι το τέλος.</w:t>
      </w:r>
    </w:p>
    <w:p w14:paraId="601886C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Το δεύτερο μέτρο σύγκρισης είναι σε σχέση με προηγούμενες συμφωνίες, των προηγούμενων κυβερνήσεων. Και θέλω να αρχίσω με αυτό. </w:t>
      </w:r>
    </w:p>
    <w:p w14:paraId="601886C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Το 2012, στη συμφωνία που είχε η προηγούμενη κυβέρνηση, υπήρχε ένα μειονέκτημα, που δεν φταίει ούτε η κυβέρνη</w:t>
      </w:r>
      <w:r>
        <w:rPr>
          <w:rFonts w:eastAsia="Times New Roman" w:cs="Times New Roman"/>
          <w:szCs w:val="24"/>
        </w:rPr>
        <w:t xml:space="preserve">ση </w:t>
      </w:r>
      <w:r>
        <w:rPr>
          <w:rFonts w:eastAsia="Times New Roman" w:cs="Times New Roman"/>
          <w:szCs w:val="24"/>
        </w:rPr>
        <w:lastRenderedPageBreak/>
        <w:t xml:space="preserve">ούτε οι τότε θεσμοί, ότι η βιωσιμότητα του χρέους ήταν πάνω στο απόθεμα του χρέους. Δηλαδή, και το ΔΝΤ και εσείς </w:t>
      </w:r>
      <w:proofErr w:type="spellStart"/>
      <w:r>
        <w:rPr>
          <w:rFonts w:eastAsia="Times New Roman" w:cs="Times New Roman"/>
          <w:szCs w:val="24"/>
        </w:rPr>
        <w:t>ασχολιόσασταν</w:t>
      </w:r>
      <w:proofErr w:type="spellEnd"/>
      <w:r>
        <w:rPr>
          <w:rFonts w:eastAsia="Times New Roman" w:cs="Times New Roman"/>
          <w:szCs w:val="24"/>
        </w:rPr>
        <w:t xml:space="preserve"> περισσότερο με το ποσοστό του χρέους ως ποσοστό του ΑΕΠ. </w:t>
      </w:r>
      <w:r>
        <w:rPr>
          <w:rFonts w:eastAsia="Times New Roman" w:cs="Times New Roman"/>
          <w:szCs w:val="24"/>
        </w:rPr>
        <w:t>Ο</w:t>
      </w:r>
      <w:r>
        <w:rPr>
          <w:rFonts w:eastAsia="Times New Roman" w:cs="Times New Roman"/>
          <w:szCs w:val="24"/>
        </w:rPr>
        <w:t>ύτε είχε αλλάξει τότε το ΔΝΤ να κοιτά περισσότερο τις ροές και τις χ</w:t>
      </w:r>
      <w:r>
        <w:rPr>
          <w:rFonts w:eastAsia="Times New Roman" w:cs="Times New Roman"/>
          <w:szCs w:val="24"/>
        </w:rPr>
        <w:t xml:space="preserve">ρηματοδοτικές ανάγκες. </w:t>
      </w:r>
    </w:p>
    <w:p w14:paraId="601886C6"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Αυτό είχε ένα πολύ μεγάλο πρόβλημα για εσάς -που δεν λέω ότι ήταν από τη δική σας μεριά το πρόβλημα- ότι ήταν πολύ δύσκολο να βρεθεί λύση. Γιατί, αφού είχε σταματήσει κάθε κουβέντα η Γερμανία, αλλά και άλλες χώρες για ονομαστικό κού</w:t>
      </w:r>
      <w:r>
        <w:rPr>
          <w:rFonts w:eastAsia="Times New Roman" w:cs="Times New Roman"/>
          <w:szCs w:val="24"/>
        </w:rPr>
        <w:t>ρεμα, αυτό δεν επέτρεπε πολλές άλλες επιλογές. Γι’ αυτό, πώς θα γινόταν να θεωρηθεί βιώσιμο το χρέος στην προηγούμενη κυβέρνηση; Με μη ρεαλιστικές υποθέσεις και για τα πλεονάσματα και για τους ρυθμούς ανάπτυξης. Έτσι θεωρήθηκε ότι θα μπορούσε να είναι το χ</w:t>
      </w:r>
      <w:r>
        <w:rPr>
          <w:rFonts w:eastAsia="Times New Roman" w:cs="Times New Roman"/>
          <w:szCs w:val="24"/>
        </w:rPr>
        <w:t>ρέος βιώσιμο. Σας θυμίζω ότι στο τελευταίο μεσοπρόθεσμό σας, τον Μάιο του 2014, στον πίνακα 2.4 έχουμε 4,2% πρωτογενή πλεονάσματα για τα επόμενα πέντε χρόνια και σας θυμίζω ότι το ΔΝΤ τότε έλεγε όντως ότι είναι βιώσιμο το χρέος, γιατί δεν είχε άλλη επιλογή</w:t>
      </w:r>
      <w:r>
        <w:rPr>
          <w:rFonts w:eastAsia="Times New Roman" w:cs="Times New Roman"/>
          <w:szCs w:val="24"/>
        </w:rPr>
        <w:t>, γιατί ήταν εντός του προγράμματος.</w:t>
      </w:r>
    </w:p>
    <w:p w14:paraId="601886C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Ξέρετε, στη Βρετανία, στο σκάνδαλο του </w:t>
      </w:r>
      <w:proofErr w:type="spellStart"/>
      <w:r>
        <w:rPr>
          <w:rFonts w:eastAsia="Times New Roman" w:cs="Times New Roman"/>
          <w:szCs w:val="24"/>
        </w:rPr>
        <w:t>Προφιούμο</w:t>
      </w:r>
      <w:proofErr w:type="spellEnd"/>
      <w:r>
        <w:rPr>
          <w:rFonts w:eastAsia="Times New Roman" w:cs="Times New Roman"/>
          <w:szCs w:val="24"/>
        </w:rPr>
        <w:t xml:space="preserve">, όπου μια κυρία είχε σχέση και με τον Υπουργό Ναυτιλίας, τον </w:t>
      </w:r>
      <w:r>
        <w:rPr>
          <w:rFonts w:eastAsia="Times New Roman" w:cs="Times New Roman"/>
          <w:szCs w:val="24"/>
        </w:rPr>
        <w:lastRenderedPageBreak/>
        <w:t xml:space="preserve">λόρδο </w:t>
      </w:r>
      <w:proofErr w:type="spellStart"/>
      <w:r>
        <w:rPr>
          <w:rFonts w:eastAsia="Times New Roman" w:cs="Times New Roman"/>
          <w:szCs w:val="24"/>
        </w:rPr>
        <w:t>Προφιούμο</w:t>
      </w:r>
      <w:proofErr w:type="spellEnd"/>
      <w:r>
        <w:rPr>
          <w:rFonts w:eastAsia="Times New Roman" w:cs="Times New Roman"/>
          <w:szCs w:val="24"/>
        </w:rPr>
        <w:t xml:space="preserve"> και με κάποιον που δούλευε στη σοβιετική πρεσβεία εκείνη την εποχή και φοβόταν ο κόσμος ότι σ</w:t>
      </w:r>
      <w:r>
        <w:rPr>
          <w:rFonts w:eastAsia="Times New Roman" w:cs="Times New Roman"/>
          <w:szCs w:val="24"/>
        </w:rPr>
        <w:t xml:space="preserve">το κρεβάτι, εκτός άλλων, συζητούσαν και κρατικά μυστικά, είχε πει ο λόρδος </w:t>
      </w:r>
      <w:proofErr w:type="spellStart"/>
      <w:r>
        <w:rPr>
          <w:rFonts w:eastAsia="Times New Roman" w:cs="Times New Roman"/>
          <w:szCs w:val="24"/>
        </w:rPr>
        <w:t>Προφιούμο</w:t>
      </w:r>
      <w:proofErr w:type="spellEnd"/>
      <w:r>
        <w:rPr>
          <w:rFonts w:eastAsia="Times New Roman" w:cs="Times New Roman"/>
          <w:szCs w:val="24"/>
        </w:rPr>
        <w:t>: «Βεβαίως και δεν την ξέρω την κυρία και δεν έχω μοιραστεί το κρεβάτι μου». Απάντησε η Μάντι Ράις-Ντέιβις εκείνη την εποχή: «Μα, αυτός αυτό θα έλεγε, τι θα έλεγε, θα έλεγε</w:t>
      </w:r>
      <w:r>
        <w:rPr>
          <w:rFonts w:eastAsia="Times New Roman" w:cs="Times New Roman"/>
          <w:szCs w:val="24"/>
        </w:rPr>
        <w:t xml:space="preserve"> το αντίθετο;». </w:t>
      </w:r>
    </w:p>
    <w:p w14:paraId="601886C8"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Έτσι και το ΔΝΤ δεν είχε επιλογή εκείνη την στιγμή να πει κάτι διαφορετικό. Δεν θα μπορούσε να πει ότι ήταν μη βιώσιμο το χρέος. Όμως, πώς ήταν βιώσιμο το χρέος; Με υποθέσεις για την ανάπτυξη και υποθέσεις για τα πρωτογενή πλεονάσματα, που</w:t>
      </w:r>
      <w:r>
        <w:rPr>
          <w:rFonts w:eastAsia="Times New Roman" w:cs="Times New Roman"/>
          <w:szCs w:val="24"/>
        </w:rPr>
        <w:t xml:space="preserve"> όλοι ήξεραν, και το ΔΝΤ το ίδιο και το προσωπικό του ΔΝΤ -και γι’ αυτό έχει τόσο μεγάλο πρόβλημα τα τελευταία δ</w:t>
      </w:r>
      <w:r>
        <w:rPr>
          <w:rFonts w:eastAsia="Times New Roman" w:cs="Times New Roman"/>
          <w:szCs w:val="24"/>
        </w:rPr>
        <w:t>ύ</w:t>
      </w:r>
      <w:r>
        <w:rPr>
          <w:rFonts w:eastAsia="Times New Roman" w:cs="Times New Roman"/>
          <w:szCs w:val="24"/>
        </w:rPr>
        <w:t xml:space="preserve">ο χρόνια η Κριστίν </w:t>
      </w:r>
      <w:proofErr w:type="spellStart"/>
      <w:r>
        <w:rPr>
          <w:rFonts w:eastAsia="Times New Roman" w:cs="Times New Roman"/>
          <w:szCs w:val="24"/>
        </w:rPr>
        <w:t>Λαγκάρντ</w:t>
      </w:r>
      <w:proofErr w:type="spellEnd"/>
      <w:r>
        <w:rPr>
          <w:rFonts w:eastAsia="Times New Roman" w:cs="Times New Roman"/>
          <w:szCs w:val="24"/>
        </w:rPr>
        <w:t xml:space="preserve">- ότι ήταν μη ρεαλιστικές αυτές οι υποθέσεις. </w:t>
      </w:r>
    </w:p>
    <w:p w14:paraId="601886C9"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Άρα η δική μας στρατηγική από την αρχή ήταν διαφορετική. Η δική μας σ</w:t>
      </w:r>
      <w:r>
        <w:rPr>
          <w:rFonts w:eastAsia="Times New Roman" w:cs="Times New Roman"/>
          <w:szCs w:val="24"/>
        </w:rPr>
        <w:t xml:space="preserve">τρατηγική δεν ήταν ποτέ να πούμε ότι το χρέος είναι βιώσιμο και να δούμε τι ρυθμούς ανάπτυξης και τι πρωτογενή πλεονάσματα μπορούμε να έχουμε για να το κάνουμε βιώσιμο, αλλά να προσπαθήσουμε να γίνει πραγματικά βιώσιμο με </w:t>
      </w:r>
      <w:r>
        <w:rPr>
          <w:rFonts w:eastAsia="Times New Roman" w:cs="Times New Roman"/>
          <w:szCs w:val="24"/>
        </w:rPr>
        <w:lastRenderedPageBreak/>
        <w:t xml:space="preserve">λογικά πλεονάσματα και με λογικές </w:t>
      </w:r>
      <w:r>
        <w:rPr>
          <w:rFonts w:eastAsia="Times New Roman" w:cs="Times New Roman"/>
          <w:szCs w:val="24"/>
        </w:rPr>
        <w:t xml:space="preserve">υποθέσεις για τους ρυθμούς ανάπτυξης. </w:t>
      </w:r>
    </w:p>
    <w:p w14:paraId="601886CA"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Γι’ αυτό είναι τόσο πολύ κλειδί το 2% που έχουμε «δέσει» μετά το 2020-2021. Είναι κλειδί το 2%, είναι η άγκυρα, γιατί τι λέει αυτό το 2%; Κατ’ αρχάς, δίνει πραγματικότητα στα μεσοπρόθεσμα μέτρα για το χρέος. Γιατί, εά</w:t>
      </w:r>
      <w:r>
        <w:rPr>
          <w:rFonts w:eastAsia="Times New Roman" w:cs="Times New Roman"/>
          <w:szCs w:val="24"/>
        </w:rPr>
        <w:t xml:space="preserve">ν στις ελαφρύνσεις ένα από τα μέτρα είναι από μηδέν μέχρι δεκαπέντε χρόνια επέκταση του </w:t>
      </w:r>
      <w:proofErr w:type="spellStart"/>
      <w:r>
        <w:rPr>
          <w:rFonts w:eastAsia="Times New Roman" w:cs="Times New Roman"/>
          <w:szCs w:val="24"/>
        </w:rPr>
        <w:t>μεσοσταθμισμένου</w:t>
      </w:r>
      <w:proofErr w:type="spellEnd"/>
      <w:r>
        <w:rPr>
          <w:rFonts w:eastAsia="Times New Roman" w:cs="Times New Roman"/>
          <w:szCs w:val="24"/>
        </w:rPr>
        <w:t xml:space="preserve"> μέσου όρου της ωρίμανσης του χρέους, τώρα με το 2% αυτό έχει μια πραγματική έννοια, γιατί έχει δυο παραμέτρους που του δίνουν πραγματική έννοια: Πρώτον</w:t>
      </w:r>
      <w:r>
        <w:rPr>
          <w:rFonts w:eastAsia="Times New Roman" w:cs="Times New Roman"/>
          <w:szCs w:val="24"/>
        </w:rPr>
        <w:t xml:space="preserve">, ότι δεν μπορεί να είναι μηδέν, κάποια ελάφρυνση θα είναι στο χρέος όταν έχεις στο 2% το πρωτογενές πλεόνασμα και έχεις, δεύτερον, στο 15% τις χρηματοδοτικές ανάγκες. </w:t>
      </w:r>
    </w:p>
    <w:p w14:paraId="601886CB"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Όμως, «</w:t>
      </w:r>
      <w:proofErr w:type="spellStart"/>
      <w:r>
        <w:rPr>
          <w:rFonts w:eastAsia="Times New Roman" w:cs="Times New Roman"/>
          <w:szCs w:val="24"/>
        </w:rPr>
        <w:t>αγκυρώνει</w:t>
      </w:r>
      <w:proofErr w:type="spellEnd"/>
      <w:r>
        <w:rPr>
          <w:rFonts w:eastAsia="Times New Roman" w:cs="Times New Roman"/>
          <w:szCs w:val="24"/>
        </w:rPr>
        <w:t>» και κάτι άλλο. «</w:t>
      </w:r>
      <w:proofErr w:type="spellStart"/>
      <w:r>
        <w:rPr>
          <w:rFonts w:eastAsia="Times New Roman" w:cs="Times New Roman"/>
          <w:szCs w:val="24"/>
        </w:rPr>
        <w:t>Αγκυρώνει</w:t>
      </w:r>
      <w:proofErr w:type="spellEnd"/>
      <w:r>
        <w:rPr>
          <w:rFonts w:eastAsia="Times New Roman" w:cs="Times New Roman"/>
          <w:szCs w:val="24"/>
        </w:rPr>
        <w:t xml:space="preserve">» το μέτρο για τη ρήτρα ανάπτυξης. Γιατί το </w:t>
      </w:r>
      <w:r>
        <w:rPr>
          <w:rFonts w:eastAsia="Times New Roman" w:cs="Times New Roman"/>
          <w:szCs w:val="24"/>
        </w:rPr>
        <w:t>«</w:t>
      </w:r>
      <w:proofErr w:type="spellStart"/>
      <w:r>
        <w:rPr>
          <w:rFonts w:eastAsia="Times New Roman" w:cs="Times New Roman"/>
          <w:szCs w:val="24"/>
        </w:rPr>
        <w:t>αγκυρώνει</w:t>
      </w:r>
      <w:proofErr w:type="spellEnd"/>
      <w:r>
        <w:rPr>
          <w:rFonts w:eastAsia="Times New Roman" w:cs="Times New Roman"/>
          <w:szCs w:val="24"/>
        </w:rPr>
        <w:t>»; Γιατί τώρα κάθε φορά που μειώνεται ο ρυθμός ανάπτυξης, θα έχουμε περισσότερη ελάφρυνση του χρέους. Δεν υπάρχει μια τρίτη μεταβλητή εδώ να αιωρείται, που είναι τα πρωτογενή πλεονάσματα και να σου πει κάποιος: «Μα, γιατί να σας δώσω μεγαλύτερη ε</w:t>
      </w:r>
      <w:r>
        <w:rPr>
          <w:rFonts w:eastAsia="Times New Roman" w:cs="Times New Roman"/>
          <w:szCs w:val="24"/>
        </w:rPr>
        <w:t>λά</w:t>
      </w:r>
      <w:r>
        <w:rPr>
          <w:rFonts w:eastAsia="Times New Roman" w:cs="Times New Roman"/>
          <w:szCs w:val="24"/>
        </w:rPr>
        <w:lastRenderedPageBreak/>
        <w:t xml:space="preserve">φρυνση του χρέους, πάρτε πιο υψηλά πρωτογενή πλεονάσματα». </w:t>
      </w:r>
      <w:r>
        <w:rPr>
          <w:rFonts w:eastAsia="Times New Roman" w:cs="Times New Roman"/>
          <w:szCs w:val="24"/>
        </w:rPr>
        <w:t>Ε</w:t>
      </w:r>
      <w:r>
        <w:rPr>
          <w:rFonts w:eastAsia="Times New Roman" w:cs="Times New Roman"/>
          <w:szCs w:val="24"/>
        </w:rPr>
        <w:t>πειδή υπάρχουν μόνο δ</w:t>
      </w:r>
      <w:r>
        <w:rPr>
          <w:rFonts w:eastAsia="Times New Roman" w:cs="Times New Roman"/>
          <w:szCs w:val="24"/>
        </w:rPr>
        <w:t>ύ</w:t>
      </w:r>
      <w:r>
        <w:rPr>
          <w:rFonts w:eastAsia="Times New Roman" w:cs="Times New Roman"/>
          <w:szCs w:val="24"/>
        </w:rPr>
        <w:t xml:space="preserve">ο μεταβλητές, γι’ αυτό είπε ο Πρωθυπουργός για </w:t>
      </w:r>
      <w:proofErr w:type="spellStart"/>
      <w:r>
        <w:rPr>
          <w:rFonts w:eastAsia="Times New Roman" w:cs="Times New Roman"/>
          <w:szCs w:val="24"/>
        </w:rPr>
        <w:t>αλγοριθμοποίηση</w:t>
      </w:r>
      <w:proofErr w:type="spellEnd"/>
      <w:r>
        <w:rPr>
          <w:rFonts w:eastAsia="Times New Roman" w:cs="Times New Roman"/>
          <w:szCs w:val="24"/>
        </w:rPr>
        <w:t xml:space="preserve"> των μέτρων, ακριβώς γιατί αυτή η μεταβλητή είναι σταθερή, ότι θα είναι 2% το πρωτογενές πλεόνασμα, άρα κάθε φ</w:t>
      </w:r>
      <w:r>
        <w:rPr>
          <w:rFonts w:eastAsia="Times New Roman" w:cs="Times New Roman"/>
          <w:szCs w:val="24"/>
        </w:rPr>
        <w:t>ορά που θα μειώνεται η ανάπτυξη θα έχουμε περισσότερα πρωτογενή πλεονάσματα.</w:t>
      </w:r>
    </w:p>
    <w:p w14:paraId="601886CC"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Και τι μας είπε ο κ. Μητσοτάκης γι’ αυτό; Είπε: «Μα, τι μου λέτε, ότι εάν έχουμε πολύ μεγάλη ανάπτυξη, θα πάρουμε λιγότερο χρέος;». Βεβαίως.</w:t>
      </w:r>
    </w:p>
    <w:p w14:paraId="601886CD"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Επειδή πάντα ακούω με πολύ μεγάλη προσ</w:t>
      </w:r>
      <w:r>
        <w:rPr>
          <w:rFonts w:eastAsia="Times New Roman" w:cs="Times New Roman"/>
          <w:bCs/>
          <w:shd w:val="clear" w:color="auto" w:fill="FFFFFF"/>
        </w:rPr>
        <w:t>οχή τον κ. Μητσοτάκη, μόλις το είπε αυτό, έκανα κάποιους πρόχειρους υπολογισμούς. Ε</w:t>
      </w:r>
      <w:r>
        <w:rPr>
          <w:rFonts w:eastAsia="Times New Roman"/>
          <w:bCs/>
          <w:shd w:val="clear" w:color="auto" w:fill="FFFFFF"/>
        </w:rPr>
        <w:t>ίναι</w:t>
      </w:r>
      <w:r>
        <w:rPr>
          <w:rFonts w:eastAsia="Times New Roman" w:cs="Times New Roman"/>
          <w:bCs/>
          <w:shd w:val="clear" w:color="auto" w:fill="FFFFFF"/>
        </w:rPr>
        <w:t xml:space="preserve"> προφανές ότι με 40% ανάπτυξη κάθε χρόνο, το χρέος θα το σβήσουμε το 2027, το 60% θα το φτάσουμε σε τρία χρόνια, το 2020. Με 10% ανάπτυξη, το 0%, θα σβήσουμε όλο το χρέο</w:t>
      </w:r>
      <w:r>
        <w:rPr>
          <w:rFonts w:eastAsia="Times New Roman" w:cs="Times New Roman"/>
          <w:bCs/>
          <w:shd w:val="clear" w:color="auto" w:fill="FFFFFF"/>
        </w:rPr>
        <w:t>ς μέχρι το 2046 και μέχρι το 2029 θα φτάσουμε στο 60%. Με 5% ανάπτυξη, στο 0% θα το φτάσουμε το 2068 και στο 60% το 2044. Τι μας είπατε τώρα; Ότι δεν θέλουμε ανάπτυξη; Προφανώς, άμα έχουμε πολύ καλή ανάπτυξη, δεν χρειαζόμαστε τόσο πολύ ελάφρυνση του χρέους</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κάποιος που το θεωρεί παράλογο αυτό; </w:t>
      </w:r>
    </w:p>
    <w:p w14:paraId="601886CE"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Αυτό, όμως, που δεν είχατε το </w:t>
      </w:r>
      <w:r>
        <w:rPr>
          <w:rFonts w:eastAsia="Times New Roman" w:cs="Times New Roman"/>
          <w:bCs/>
          <w:shd w:val="clear" w:color="auto" w:fill="FFFFFF"/>
          <w:lang w:val="en-US"/>
        </w:rPr>
        <w:t>largeness</w:t>
      </w:r>
      <w:r>
        <w:rPr>
          <w:rFonts w:eastAsia="Times New Roman" w:cs="Times New Roman"/>
          <w:bCs/>
          <w:shd w:val="clear" w:color="auto" w:fill="FFFFFF"/>
        </w:rPr>
        <w:t xml:space="preserve"> να πείτε </w:t>
      </w:r>
      <w:r>
        <w:rPr>
          <w:rFonts w:eastAsia="Times New Roman"/>
          <w:bCs/>
          <w:shd w:val="clear" w:color="auto" w:fill="FFFFFF"/>
        </w:rPr>
        <w:t>είναι</w:t>
      </w:r>
      <w:r>
        <w:rPr>
          <w:rFonts w:eastAsia="Times New Roman" w:cs="Times New Roman"/>
          <w:bCs/>
          <w:shd w:val="clear" w:color="auto" w:fill="FFFFFF"/>
        </w:rPr>
        <w:t xml:space="preserve"> ότι εμείς δεν εξασφαλίσαμε αυτό. Προφανώς, άμα έχουμε μεγάλη ανάπτυξη, θα έχουμε λιγότερη ελάφρυνση, αλλά εξασφαλίσαμε το κακό σενάριο, που δεν θα έχουμε τ</w:t>
      </w:r>
      <w:r>
        <w:rPr>
          <w:rFonts w:eastAsia="Times New Roman" w:cs="Times New Roman"/>
          <w:bCs/>
          <w:shd w:val="clear" w:color="auto" w:fill="FFFFFF"/>
        </w:rPr>
        <w:t xml:space="preserve">όση ανάπτυξη και θα πάρουμε κάτι περισσότερο. Αυτό </w:t>
      </w:r>
      <w:r>
        <w:rPr>
          <w:rFonts w:eastAsia="Times New Roman"/>
          <w:bCs/>
          <w:shd w:val="clear" w:color="auto" w:fill="FFFFFF"/>
        </w:rPr>
        <w:t>είναι</w:t>
      </w:r>
      <w:r>
        <w:rPr>
          <w:rFonts w:eastAsia="Times New Roman" w:cs="Times New Roman"/>
          <w:bCs/>
          <w:shd w:val="clear" w:color="auto" w:fill="FFFFFF"/>
        </w:rPr>
        <w:t xml:space="preserve"> που δέσαμε. </w:t>
      </w:r>
      <w:r>
        <w:rPr>
          <w:rFonts w:eastAsia="Times New Roman" w:cs="Times New Roman"/>
          <w:bCs/>
          <w:shd w:val="clear" w:color="auto" w:fill="FFFFFF"/>
        </w:rPr>
        <w:t>Α</w:t>
      </w:r>
      <w:r>
        <w:rPr>
          <w:rFonts w:eastAsia="Times New Roman" w:cs="Times New Roman"/>
          <w:bCs/>
          <w:shd w:val="clear" w:color="auto" w:fill="FFFFFF"/>
        </w:rPr>
        <w:t xml:space="preserve">υτό -θα με θυμηθείτε για το </w:t>
      </w:r>
      <w:r>
        <w:rPr>
          <w:rFonts w:eastAsia="Times New Roman" w:cs="Times New Roman"/>
          <w:bCs/>
          <w:shd w:val="clear" w:color="auto" w:fill="FFFFFF"/>
          <w:lang w:val="en-US"/>
        </w:rPr>
        <w:t>QE</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που θα βοηθήσει εν καιρώ τον Μάριο </w:t>
      </w:r>
      <w:proofErr w:type="spellStart"/>
      <w:r>
        <w:rPr>
          <w:rFonts w:eastAsia="Times New Roman" w:cs="Times New Roman"/>
          <w:bCs/>
          <w:shd w:val="clear" w:color="auto" w:fill="FFFFFF"/>
        </w:rPr>
        <w:t>Ντράγκι</w:t>
      </w:r>
      <w:proofErr w:type="spellEnd"/>
      <w:r>
        <w:rPr>
          <w:rFonts w:eastAsia="Times New Roman" w:cs="Times New Roman"/>
          <w:bCs/>
          <w:shd w:val="clear" w:color="auto" w:fill="FFFFFF"/>
        </w:rPr>
        <w:t xml:space="preserve"> και την ΕΚΤ να μας βάλει και στο </w:t>
      </w:r>
      <w:r>
        <w:rPr>
          <w:rFonts w:eastAsia="Times New Roman" w:cs="Times New Roman"/>
          <w:bCs/>
          <w:shd w:val="clear" w:color="auto" w:fill="FFFFFF"/>
          <w:lang w:val="en-US"/>
        </w:rPr>
        <w:t>QE</w:t>
      </w:r>
      <w:r>
        <w:rPr>
          <w:rFonts w:eastAsia="Times New Roman" w:cs="Times New Roman"/>
          <w:bCs/>
          <w:shd w:val="clear" w:color="auto" w:fill="FFFFFF"/>
        </w:rPr>
        <w:t xml:space="preserve">, όχι σύντομα, αλλά θα μπούμε γι’ αυτόν τον λόγο. </w:t>
      </w:r>
    </w:p>
    <w:p w14:paraId="601886CF"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Σας υποσχέθηκα κάτι</w:t>
      </w:r>
      <w:r>
        <w:rPr>
          <w:rFonts w:eastAsia="Times New Roman" w:cs="Times New Roman"/>
          <w:bCs/>
          <w:shd w:val="clear" w:color="auto" w:fill="FFFFFF"/>
        </w:rPr>
        <w:t xml:space="preserve"> στην προηγούμενη </w:t>
      </w:r>
      <w:r>
        <w:rPr>
          <w:rFonts w:eastAsia="Times New Roman"/>
          <w:bCs/>
          <w:shd w:val="clear" w:color="auto" w:fill="FFFFFF"/>
        </w:rPr>
        <w:t>συζήτηση</w:t>
      </w:r>
      <w:r>
        <w:rPr>
          <w:rFonts w:eastAsia="Times New Roman" w:cs="Times New Roman"/>
          <w:bCs/>
          <w:shd w:val="clear" w:color="auto" w:fill="FFFFFF"/>
        </w:rPr>
        <w:t xml:space="preserve"> σε αυτήν εδώ την Αίθουσα. Σας είπα ότι η μεγάλη διαφορά -και να περιμένετε και έτσι να το αξιολογήσουμε- </w:t>
      </w:r>
      <w:r>
        <w:rPr>
          <w:rFonts w:eastAsia="Times New Roman"/>
          <w:bCs/>
          <w:shd w:val="clear" w:color="auto" w:fill="FFFFFF"/>
        </w:rPr>
        <w:t>είναι</w:t>
      </w:r>
      <w:r>
        <w:rPr>
          <w:rFonts w:eastAsia="Times New Roman" w:cs="Times New Roman"/>
          <w:bCs/>
          <w:shd w:val="clear" w:color="auto" w:fill="FFFFFF"/>
        </w:rPr>
        <w:t xml:space="preserve"> ότι στη δική μας τη λύση δεν θα υπάρχει το «</w:t>
      </w:r>
      <w:r>
        <w:rPr>
          <w:rFonts w:eastAsia="Times New Roman" w:cs="Times New Roman"/>
          <w:bCs/>
          <w:shd w:val="clear" w:color="auto" w:fill="FFFFFF"/>
          <w:lang w:val="en-US"/>
        </w:rPr>
        <w:t>if</w:t>
      </w:r>
      <w:r>
        <w:rPr>
          <w:rFonts w:eastAsia="Times New Roman" w:cs="Times New Roman"/>
          <w:bCs/>
          <w:shd w:val="clear" w:color="auto" w:fill="FFFFFF"/>
        </w:rPr>
        <w:t xml:space="preserve"> </w:t>
      </w:r>
      <w:r>
        <w:rPr>
          <w:rFonts w:eastAsia="Times New Roman" w:cs="Times New Roman"/>
          <w:bCs/>
          <w:shd w:val="clear" w:color="auto" w:fill="FFFFFF"/>
          <w:lang w:val="en-US"/>
        </w:rPr>
        <w:t>necessary</w:t>
      </w:r>
      <w:r>
        <w:rPr>
          <w:rFonts w:eastAsia="Times New Roman" w:cs="Times New Roman"/>
          <w:bCs/>
          <w:shd w:val="clear" w:color="auto" w:fill="FFFFFF"/>
        </w:rPr>
        <w:t xml:space="preserve">», «αν </w:t>
      </w:r>
      <w:r>
        <w:rPr>
          <w:rFonts w:eastAsia="Times New Roman"/>
          <w:bCs/>
          <w:shd w:val="clear" w:color="auto" w:fill="FFFFFF"/>
        </w:rPr>
        <w:t>είναι</w:t>
      </w:r>
      <w:r>
        <w:rPr>
          <w:rFonts w:eastAsia="Times New Roman" w:cs="Times New Roman"/>
          <w:bCs/>
          <w:shd w:val="clear" w:color="auto" w:fill="FFFFFF"/>
        </w:rPr>
        <w:t xml:space="preserve"> αναγκαίο». Κοιτάξτε τι λέει το ανακοινωθέν του </w:t>
      </w:r>
      <w:proofErr w:type="spellStart"/>
      <w:r>
        <w:rPr>
          <w:rFonts w:eastAsia="Times New Roman" w:cs="Times New Roman"/>
          <w:bCs/>
          <w:shd w:val="clear" w:color="auto" w:fill="FFFFFF"/>
          <w:lang w:val="en-US"/>
        </w:rPr>
        <w:t>Eurogroup</w:t>
      </w:r>
      <w:proofErr w:type="spellEnd"/>
      <w:r>
        <w:rPr>
          <w:rFonts w:eastAsia="Times New Roman" w:cs="Times New Roman"/>
          <w:bCs/>
          <w:shd w:val="clear" w:color="auto" w:fill="FFFFFF"/>
        </w:rPr>
        <w:t xml:space="preserve">. Το ανακοινωθέν του </w:t>
      </w:r>
      <w:proofErr w:type="spellStart"/>
      <w:r>
        <w:rPr>
          <w:rFonts w:eastAsia="Times New Roman" w:cs="Times New Roman"/>
          <w:bCs/>
          <w:shd w:val="clear" w:color="auto" w:fill="FFFFFF"/>
          <w:lang w:val="en-US"/>
        </w:rPr>
        <w:t>Eurogroup</w:t>
      </w:r>
      <w:proofErr w:type="spellEnd"/>
      <w:r>
        <w:rPr>
          <w:rFonts w:eastAsia="Times New Roman" w:cs="Times New Roman"/>
          <w:bCs/>
          <w:shd w:val="clear" w:color="auto" w:fill="FFFFFF"/>
        </w:rPr>
        <w:t xml:space="preserve"> </w:t>
      </w:r>
      <w:r>
        <w:rPr>
          <w:rFonts w:eastAsia="Times New Roman"/>
          <w:bCs/>
          <w:shd w:val="clear" w:color="auto" w:fill="FFFFFF"/>
        </w:rPr>
        <w:t>έχει</w:t>
      </w:r>
      <w:r>
        <w:rPr>
          <w:rFonts w:eastAsia="Times New Roman" w:cs="Times New Roman"/>
          <w:bCs/>
          <w:shd w:val="clear" w:color="auto" w:fill="FFFFFF"/>
        </w:rPr>
        <w:t xml:space="preserve"> το «</w:t>
      </w:r>
      <w:r>
        <w:rPr>
          <w:rFonts w:eastAsia="Times New Roman" w:cs="Times New Roman"/>
          <w:bCs/>
          <w:shd w:val="clear" w:color="auto" w:fill="FFFFFF"/>
          <w:lang w:val="en-US"/>
        </w:rPr>
        <w:t>if</w:t>
      </w:r>
      <w:r>
        <w:rPr>
          <w:rFonts w:eastAsia="Times New Roman" w:cs="Times New Roman"/>
          <w:bCs/>
          <w:shd w:val="clear" w:color="auto" w:fill="FFFFFF"/>
        </w:rPr>
        <w:t xml:space="preserve"> </w:t>
      </w:r>
      <w:r>
        <w:rPr>
          <w:rFonts w:eastAsia="Times New Roman" w:cs="Times New Roman"/>
          <w:bCs/>
          <w:shd w:val="clear" w:color="auto" w:fill="FFFFFF"/>
          <w:lang w:val="en-US"/>
        </w:rPr>
        <w:t>necessary</w:t>
      </w:r>
      <w:r>
        <w:rPr>
          <w:rFonts w:eastAsia="Times New Roman" w:cs="Times New Roman"/>
          <w:bCs/>
          <w:shd w:val="clear" w:color="auto" w:fill="FFFFFF"/>
        </w:rPr>
        <w:t xml:space="preserve">» για τα μακροπρόθεσμα μέτρα για το χρέος, που δεν </w:t>
      </w:r>
      <w:r>
        <w:rPr>
          <w:rFonts w:eastAsia="Times New Roman"/>
          <w:bCs/>
          <w:shd w:val="clear" w:color="auto" w:fill="FFFFFF"/>
        </w:rPr>
        <w:t>είναι</w:t>
      </w:r>
      <w:r>
        <w:rPr>
          <w:rFonts w:eastAsia="Times New Roman" w:cs="Times New Roman"/>
          <w:bCs/>
          <w:shd w:val="clear" w:color="auto" w:fill="FFFFFF"/>
        </w:rPr>
        <w:t xml:space="preserve"> ούτε τα μεσοπρόθεσμα, ούτε η ρήτρα ανάπτυξης. Όμως, </w:t>
      </w:r>
      <w:r>
        <w:rPr>
          <w:rFonts w:eastAsia="Times New Roman"/>
          <w:bCs/>
          <w:shd w:val="clear" w:color="auto" w:fill="FFFFFF"/>
        </w:rPr>
        <w:t>έχει</w:t>
      </w:r>
      <w:r>
        <w:rPr>
          <w:rFonts w:eastAsia="Times New Roman" w:cs="Times New Roman"/>
          <w:bCs/>
          <w:shd w:val="clear" w:color="auto" w:fill="FFFFFF"/>
        </w:rPr>
        <w:t xml:space="preserve"> ένα τρίτο κομμάτι, που </w:t>
      </w:r>
      <w:r>
        <w:rPr>
          <w:rFonts w:eastAsia="Times New Roman"/>
          <w:bCs/>
          <w:shd w:val="clear" w:color="auto" w:fill="FFFFFF"/>
        </w:rPr>
        <w:t>είναι</w:t>
      </w:r>
      <w:r>
        <w:rPr>
          <w:rFonts w:eastAsia="Times New Roman" w:cs="Times New Roman"/>
          <w:bCs/>
          <w:shd w:val="clear" w:color="auto" w:fill="FFFFFF"/>
        </w:rPr>
        <w:t xml:space="preserve"> τα μακροπρόθεσμα μέτρα για το χρέος, το οποίο </w:t>
      </w:r>
      <w:r>
        <w:rPr>
          <w:rFonts w:eastAsia="Times New Roman"/>
          <w:bCs/>
          <w:shd w:val="clear" w:color="auto" w:fill="FFFFFF"/>
        </w:rPr>
        <w:t>έχει</w:t>
      </w:r>
      <w:r>
        <w:rPr>
          <w:rFonts w:eastAsia="Times New Roman" w:cs="Times New Roman"/>
          <w:bCs/>
          <w:shd w:val="clear" w:color="auto" w:fill="FFFFFF"/>
        </w:rPr>
        <w:t xml:space="preserve"> τ</w:t>
      </w:r>
      <w:r>
        <w:rPr>
          <w:rFonts w:eastAsia="Times New Roman" w:cs="Times New Roman"/>
          <w:bCs/>
          <w:shd w:val="clear" w:color="auto" w:fill="FFFFFF"/>
        </w:rPr>
        <w:t xml:space="preserve">ην ίδια διατύπωση που είχατε εσείς τον Νοέμβριο του 2012. Εκεί λέει ότι αν τα βραχυπρόθεσμα δεν φτάνουν και αν τα μεσοπρόθεσμα δεν φτάνουν και </w:t>
      </w:r>
      <w:r>
        <w:rPr>
          <w:rFonts w:eastAsia="Times New Roman" w:cs="Times New Roman"/>
          <w:bCs/>
          <w:shd w:val="clear" w:color="auto" w:fill="FFFFFF"/>
        </w:rPr>
        <w:lastRenderedPageBreak/>
        <w:t xml:space="preserve">αν δεν φτάνει η ρήτρα ανάπτυξης, τότε το </w:t>
      </w:r>
      <w:proofErr w:type="spellStart"/>
      <w:r>
        <w:rPr>
          <w:rFonts w:eastAsia="Times New Roman" w:cs="Times New Roman"/>
          <w:bCs/>
          <w:shd w:val="clear" w:color="auto" w:fill="FFFFFF"/>
          <w:lang w:val="en-US"/>
        </w:rPr>
        <w:t>Eurogroup</w:t>
      </w:r>
      <w:proofErr w:type="spellEnd"/>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έτοιμο να σκεφτεί και κάτι άλλο, με διακριτική ευχέρεια </w:t>
      </w:r>
      <w:r>
        <w:rPr>
          <w:rFonts w:eastAsia="Times New Roman" w:cs="Times New Roman"/>
          <w:bCs/>
          <w:shd w:val="clear" w:color="auto" w:fill="FFFFFF"/>
        </w:rPr>
        <w:t xml:space="preserve">και με </w:t>
      </w:r>
      <w:r>
        <w:rPr>
          <w:rFonts w:eastAsia="Times New Roman"/>
          <w:bCs/>
          <w:shd w:val="clear" w:color="auto" w:fill="FFFFFF"/>
        </w:rPr>
        <w:t>συζήτηση</w:t>
      </w:r>
      <w:r>
        <w:rPr>
          <w:rFonts w:eastAsia="Times New Roman" w:cs="Times New Roman"/>
          <w:bCs/>
          <w:shd w:val="clear" w:color="auto" w:fill="FFFFFF"/>
        </w:rPr>
        <w:t xml:space="preserve">. </w:t>
      </w:r>
    </w:p>
    <w:p w14:paraId="601886D0"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Άρα αυτό σημαίνει ότι τα άλλα μέτρα δεν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cs="Times New Roman"/>
          <w:bCs/>
          <w:shd w:val="clear" w:color="auto" w:fill="FFFFFF"/>
          <w:lang w:val="en-US"/>
        </w:rPr>
        <w:t>if</w:t>
      </w:r>
      <w:r>
        <w:rPr>
          <w:rFonts w:eastAsia="Times New Roman" w:cs="Times New Roman"/>
          <w:bCs/>
          <w:shd w:val="clear" w:color="auto" w:fill="FFFFFF"/>
        </w:rPr>
        <w:t xml:space="preserve"> </w:t>
      </w:r>
      <w:r>
        <w:rPr>
          <w:rFonts w:eastAsia="Times New Roman" w:cs="Times New Roman"/>
          <w:bCs/>
          <w:shd w:val="clear" w:color="auto" w:fill="FFFFFF"/>
          <w:lang w:val="en-US"/>
        </w:rPr>
        <w:t>necessary</w:t>
      </w:r>
      <w:r>
        <w:rPr>
          <w:rFonts w:eastAsia="Times New Roman" w:cs="Times New Roman"/>
          <w:bCs/>
          <w:shd w:val="clear" w:color="auto" w:fill="FFFFFF"/>
        </w:rPr>
        <w:t xml:space="preserve">», «αν χρειαστεί». Το μόνο που </w:t>
      </w:r>
      <w:r>
        <w:rPr>
          <w:rFonts w:eastAsia="Times New Roman"/>
          <w:bCs/>
          <w:shd w:val="clear" w:color="auto" w:fill="FFFFFF"/>
        </w:rPr>
        <w:t>μένει</w:t>
      </w:r>
      <w:r>
        <w:rPr>
          <w:rFonts w:eastAsia="Times New Roman" w:cs="Times New Roman"/>
          <w:bCs/>
          <w:shd w:val="clear" w:color="auto" w:fill="FFFFFF"/>
        </w:rPr>
        <w:t xml:space="preserve"> να υπολογιστεί </w:t>
      </w:r>
      <w:r>
        <w:rPr>
          <w:rFonts w:eastAsia="Times New Roman"/>
          <w:bCs/>
          <w:shd w:val="clear" w:color="auto" w:fill="FFFFFF"/>
        </w:rPr>
        <w:t>είναι</w:t>
      </w:r>
      <w:r>
        <w:rPr>
          <w:rFonts w:eastAsia="Times New Roman" w:cs="Times New Roman"/>
          <w:bCs/>
          <w:shd w:val="clear" w:color="auto" w:fill="FFFFFF"/>
        </w:rPr>
        <w:t xml:space="preserve"> πόσο χρειάζεται μέσα από αυτή την </w:t>
      </w:r>
      <w:proofErr w:type="spellStart"/>
      <w:r>
        <w:rPr>
          <w:rFonts w:eastAsia="Times New Roman" w:cs="Times New Roman"/>
          <w:bCs/>
          <w:shd w:val="clear" w:color="auto" w:fill="FFFFFF"/>
        </w:rPr>
        <w:t>αλγοριθμοποίηση</w:t>
      </w:r>
      <w:proofErr w:type="spellEnd"/>
      <w:r>
        <w:rPr>
          <w:rFonts w:eastAsia="Times New Roman" w:cs="Times New Roman"/>
          <w:bCs/>
          <w:shd w:val="clear" w:color="auto" w:fill="FFFFFF"/>
        </w:rPr>
        <w:t xml:space="preserve"> που σας </w:t>
      </w:r>
      <w:r>
        <w:rPr>
          <w:rFonts w:eastAsia="Times New Roman"/>
          <w:bCs/>
          <w:shd w:val="clear" w:color="auto" w:fill="FFFFFF"/>
        </w:rPr>
        <w:t>έ</w:t>
      </w:r>
      <w:r>
        <w:rPr>
          <w:rFonts w:eastAsia="Times New Roman" w:cs="Times New Roman"/>
          <w:bCs/>
          <w:shd w:val="clear" w:color="auto" w:fill="FFFFFF"/>
        </w:rPr>
        <w:t xml:space="preserve">χουμε ήδη εξηγήσει. </w:t>
      </w:r>
    </w:p>
    <w:p w14:paraId="601886D1"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Άρα σε σχέση με τον Νοέμβριο του 2012, </w:t>
      </w:r>
      <w:r>
        <w:rPr>
          <w:rFonts w:eastAsia="Times New Roman"/>
          <w:bCs/>
          <w:shd w:val="clear" w:color="auto" w:fill="FFFFFF"/>
        </w:rPr>
        <w:t>εί</w:t>
      </w:r>
      <w:r>
        <w:rPr>
          <w:rFonts w:eastAsia="Times New Roman"/>
          <w:bCs/>
          <w:shd w:val="clear" w:color="auto" w:fill="FFFFFF"/>
        </w:rPr>
        <w:t>ναι</w:t>
      </w:r>
      <w:r>
        <w:rPr>
          <w:rFonts w:eastAsia="Times New Roman" w:cs="Times New Roman"/>
          <w:bCs/>
          <w:shd w:val="clear" w:color="auto" w:fill="FFFFFF"/>
        </w:rPr>
        <w:t xml:space="preserve"> μια πολύ καλύτερη συμφωνία. </w:t>
      </w:r>
      <w:r>
        <w:rPr>
          <w:rFonts w:eastAsia="Times New Roman"/>
          <w:bCs/>
          <w:shd w:val="clear" w:color="auto" w:fill="FFFFFF"/>
        </w:rPr>
        <w:t>Ε</w:t>
      </w:r>
      <w:r>
        <w:rPr>
          <w:rFonts w:eastAsia="Times New Roman"/>
          <w:bCs/>
          <w:shd w:val="clear" w:color="auto" w:fill="FFFFFF"/>
        </w:rPr>
        <w:t>ίναι</w:t>
      </w:r>
      <w:r>
        <w:rPr>
          <w:rFonts w:eastAsia="Times New Roman" w:cs="Times New Roman"/>
          <w:bCs/>
          <w:shd w:val="clear" w:color="auto" w:fill="FFFFFF"/>
        </w:rPr>
        <w:t xml:space="preserve"> και μ</w:t>
      </w:r>
      <w:r>
        <w:rPr>
          <w:rFonts w:eastAsia="Times New Roman" w:cs="Times New Roman"/>
          <w:bCs/>
          <w:shd w:val="clear" w:color="auto" w:fill="FFFFFF"/>
        </w:rPr>
        <w:t>ί</w:t>
      </w:r>
      <w:r>
        <w:rPr>
          <w:rFonts w:eastAsia="Times New Roman" w:cs="Times New Roman"/>
          <w:bCs/>
          <w:shd w:val="clear" w:color="auto" w:fill="FFFFFF"/>
        </w:rPr>
        <w:t>α πολύ καλύτερη συμφωνία από αυτή της 22</w:t>
      </w:r>
      <w:r>
        <w:rPr>
          <w:rFonts w:eastAsia="Times New Roman" w:cs="Times New Roman"/>
          <w:bCs/>
          <w:shd w:val="clear" w:color="auto" w:fill="FFFFFF"/>
        </w:rPr>
        <w:t>ας</w:t>
      </w:r>
      <w:r>
        <w:rPr>
          <w:rFonts w:eastAsia="Times New Roman" w:cs="Times New Roman"/>
          <w:bCs/>
          <w:shd w:val="clear" w:color="auto" w:fill="FFFFFF"/>
        </w:rPr>
        <w:t xml:space="preserve"> Μαΐου, όπου δεν υπήρχε το κλείδωμα του 2%. </w:t>
      </w:r>
    </w:p>
    <w:p w14:paraId="601886D2"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Πάμε τώρα να δούμε τι θα γίνει από εδώ και πέρα, διότι ο τρίτος τρόπος για να αξιολογήσεις αν </w:t>
      </w:r>
      <w:r>
        <w:rPr>
          <w:rFonts w:eastAsia="Times New Roman"/>
          <w:bCs/>
          <w:shd w:val="clear" w:color="auto" w:fill="FFFFFF"/>
        </w:rPr>
        <w:t>είναι</w:t>
      </w:r>
      <w:r>
        <w:rPr>
          <w:rFonts w:eastAsia="Times New Roman" w:cs="Times New Roman"/>
          <w:bCs/>
          <w:shd w:val="clear" w:color="auto" w:fill="FFFFFF"/>
        </w:rPr>
        <w:t xml:space="preserve"> καλή η </w:t>
      </w:r>
      <w:r>
        <w:rPr>
          <w:rFonts w:eastAsia="Times New Roman" w:cs="Times New Roman"/>
          <w:bCs/>
          <w:shd w:val="clear" w:color="auto" w:fill="FFFFFF"/>
        </w:rPr>
        <w:t>σ</w:t>
      </w:r>
      <w:r>
        <w:rPr>
          <w:rFonts w:eastAsia="Times New Roman" w:cs="Times New Roman"/>
          <w:bCs/>
          <w:shd w:val="clear" w:color="auto" w:fill="FFFFFF"/>
        </w:rPr>
        <w:t xml:space="preserve">υμφωνία ή όχι, </w:t>
      </w:r>
      <w:r>
        <w:rPr>
          <w:rFonts w:eastAsia="Times New Roman"/>
          <w:bCs/>
          <w:shd w:val="clear" w:color="auto" w:fill="FFFFFF"/>
        </w:rPr>
        <w:t>είναι</w:t>
      </w:r>
      <w:r>
        <w:rPr>
          <w:rFonts w:eastAsia="Times New Roman" w:cs="Times New Roman"/>
          <w:bCs/>
          <w:shd w:val="clear" w:color="auto" w:fill="FFFFFF"/>
        </w:rPr>
        <w:t xml:space="preserve"> με τι προοπτική που σου ανοίγει. Αυτός </w:t>
      </w:r>
      <w:r>
        <w:rPr>
          <w:rFonts w:eastAsia="Times New Roman"/>
          <w:bCs/>
          <w:shd w:val="clear" w:color="auto" w:fill="FFFFFF"/>
        </w:rPr>
        <w:t>είναι</w:t>
      </w:r>
      <w:r>
        <w:rPr>
          <w:rFonts w:eastAsia="Times New Roman" w:cs="Times New Roman"/>
          <w:bCs/>
          <w:shd w:val="clear" w:color="auto" w:fill="FFFFFF"/>
        </w:rPr>
        <w:t xml:space="preserve"> ο τρίτος τρόπος για να μπορείς να πεις ότι </w:t>
      </w:r>
      <w:r>
        <w:rPr>
          <w:rFonts w:eastAsia="Times New Roman"/>
          <w:bCs/>
          <w:shd w:val="clear" w:color="auto" w:fill="FFFFFF"/>
        </w:rPr>
        <w:t>είναι</w:t>
      </w:r>
      <w:r>
        <w:rPr>
          <w:rFonts w:eastAsia="Times New Roman" w:cs="Times New Roman"/>
          <w:bCs/>
          <w:shd w:val="clear" w:color="auto" w:fill="FFFFFF"/>
        </w:rPr>
        <w:t xml:space="preserve"> καλή η Συμφωνία ή δεν </w:t>
      </w:r>
      <w:r>
        <w:rPr>
          <w:rFonts w:eastAsia="Times New Roman"/>
          <w:bCs/>
          <w:shd w:val="clear" w:color="auto" w:fill="FFFFFF"/>
        </w:rPr>
        <w:t>είναι</w:t>
      </w:r>
      <w:r>
        <w:rPr>
          <w:rFonts w:eastAsia="Times New Roman" w:cs="Times New Roman"/>
          <w:bCs/>
          <w:shd w:val="clear" w:color="auto" w:fill="FFFFFF"/>
        </w:rPr>
        <w:t xml:space="preserve"> καλή η Συμφωνία. </w:t>
      </w:r>
    </w:p>
    <w:p w14:paraId="601886D3"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Δεν θα πω ξανά </w:t>
      </w:r>
      <w:r>
        <w:rPr>
          <w:rFonts w:eastAsia="Times New Roman" w:cs="Times New Roman"/>
          <w:bCs/>
          <w:shd w:val="clear" w:color="auto" w:fill="FFFFFF"/>
        </w:rPr>
        <w:t>–</w:t>
      </w:r>
      <w:r>
        <w:rPr>
          <w:rFonts w:eastAsia="Times New Roman" w:cs="Times New Roman"/>
          <w:bCs/>
          <w:shd w:val="clear" w:color="auto" w:fill="FFFFFF"/>
        </w:rPr>
        <w:t>παρ</w:t>
      </w:r>
      <w:r>
        <w:rPr>
          <w:rFonts w:eastAsia="Times New Roman" w:cs="Times New Roman"/>
          <w:bCs/>
          <w:shd w:val="clear" w:color="auto" w:fill="FFFFFF"/>
        </w:rPr>
        <w:t xml:space="preserve">’ </w:t>
      </w:r>
      <w:r>
        <w:rPr>
          <w:rFonts w:eastAsia="Times New Roman" w:cs="Times New Roman"/>
          <w:bCs/>
          <w:shd w:val="clear" w:color="auto" w:fill="FFFFFF"/>
        </w:rPr>
        <w:t xml:space="preserve">όλο που με παρακάλεσε ο Πρωθυπουργός της χώρας- για τα 80 δισεκατομμύρια ευρώ. Δεν αντέχω να σας το εξηγήσω και τρίτη και τέταρτη και πέμπτη φορά. Έγινε αυτή η </w:t>
      </w:r>
      <w:r>
        <w:rPr>
          <w:rFonts w:eastAsia="Times New Roman"/>
          <w:bCs/>
          <w:shd w:val="clear" w:color="auto" w:fill="FFFFFF"/>
        </w:rPr>
        <w:t>συζήτηση</w:t>
      </w:r>
      <w:r>
        <w:rPr>
          <w:rFonts w:eastAsia="Times New Roman" w:cs="Times New Roman"/>
          <w:bCs/>
          <w:shd w:val="clear" w:color="auto" w:fill="FFFFFF"/>
        </w:rPr>
        <w:t xml:space="preserve"> πριν από έξι μήνες. Είχαμε κείμενο όπου εξηγεί αναλυτικά το κομμάτι που </w:t>
      </w:r>
      <w:r>
        <w:rPr>
          <w:rFonts w:eastAsia="Times New Roman"/>
          <w:bCs/>
          <w:shd w:val="clear" w:color="auto" w:fill="FFFFFF"/>
        </w:rPr>
        <w:t>αφορά την</w:t>
      </w:r>
      <w:r>
        <w:rPr>
          <w:rFonts w:eastAsia="Times New Roman" w:cs="Times New Roman"/>
          <w:bCs/>
          <w:shd w:val="clear" w:color="auto" w:fill="FFFFFF"/>
        </w:rPr>
        <w:t xml:space="preserve"> ανακύ</w:t>
      </w:r>
      <w:r>
        <w:rPr>
          <w:rFonts w:eastAsia="Times New Roman" w:cs="Times New Roman"/>
          <w:bCs/>
          <w:shd w:val="clear" w:color="auto" w:fill="FFFFFF"/>
        </w:rPr>
        <w:t xml:space="preserve">κλωση του χρέους, το </w:t>
      </w:r>
      <w:r>
        <w:rPr>
          <w:rFonts w:eastAsia="Times New Roman" w:cs="Times New Roman"/>
          <w:bCs/>
          <w:shd w:val="clear" w:color="auto" w:fill="FFFFFF"/>
        </w:rPr>
        <w:lastRenderedPageBreak/>
        <w:t xml:space="preserve">κομμάτι που δεν μπορείς να συγκρίνεις, να προβλέψεις την ανάπτυξη, τι έγινε κ.λπ.. Αυτά τα έχουμε πει. </w:t>
      </w:r>
    </w:p>
    <w:p w14:paraId="601886D4"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Ποιος δρόμος ανοίγει με αυτή τη </w:t>
      </w:r>
      <w:r>
        <w:rPr>
          <w:rFonts w:eastAsia="Times New Roman" w:cs="Times New Roman"/>
          <w:bCs/>
          <w:shd w:val="clear" w:color="auto" w:fill="FFFFFF"/>
        </w:rPr>
        <w:t>σ</w:t>
      </w:r>
      <w:r>
        <w:rPr>
          <w:rFonts w:eastAsia="Times New Roman" w:cs="Times New Roman"/>
          <w:bCs/>
          <w:shd w:val="clear" w:color="auto" w:fill="FFFFFF"/>
        </w:rPr>
        <w:t xml:space="preserve">υμφωνία; Ο δρόμος που ανοίγει βραχυπρόθεσμα </w:t>
      </w:r>
      <w:r>
        <w:rPr>
          <w:rFonts w:eastAsia="Times New Roman"/>
          <w:bCs/>
          <w:shd w:val="clear" w:color="auto" w:fill="FFFFFF"/>
        </w:rPr>
        <w:t>είναι</w:t>
      </w:r>
      <w:r>
        <w:rPr>
          <w:rFonts w:eastAsia="Times New Roman" w:cs="Times New Roman"/>
          <w:bCs/>
          <w:shd w:val="clear" w:color="auto" w:fill="FFFFFF"/>
        </w:rPr>
        <w:t xml:space="preserve"> η </w:t>
      </w:r>
      <w:r>
        <w:rPr>
          <w:rFonts w:eastAsia="Times New Roman"/>
          <w:bCs/>
          <w:shd w:val="clear" w:color="auto" w:fill="FFFFFF"/>
        </w:rPr>
        <w:t>έ</w:t>
      </w:r>
      <w:r>
        <w:rPr>
          <w:rFonts w:eastAsia="Times New Roman" w:cs="Times New Roman"/>
          <w:bCs/>
          <w:shd w:val="clear" w:color="auto" w:fill="FFFFFF"/>
        </w:rPr>
        <w:t>ξοδος στις αγορές, άρα η έξοδος από το πρόγρα</w:t>
      </w:r>
      <w:r>
        <w:rPr>
          <w:rFonts w:eastAsia="Times New Roman" w:cs="Times New Roman"/>
          <w:bCs/>
          <w:shd w:val="clear" w:color="auto" w:fill="FFFFFF"/>
        </w:rPr>
        <w:t xml:space="preserve">μμα και η μείωση της επιτήρησης. Έχουμε πλήρη επίγνωση ότι θα </w:t>
      </w:r>
      <w:r>
        <w:rPr>
          <w:rFonts w:eastAsia="Times New Roman"/>
          <w:bCs/>
          <w:shd w:val="clear" w:color="auto" w:fill="FFFFFF"/>
        </w:rPr>
        <w:t>υπάρξει</w:t>
      </w:r>
      <w:r>
        <w:rPr>
          <w:rFonts w:eastAsia="Times New Roman" w:cs="Times New Roman"/>
          <w:bCs/>
          <w:shd w:val="clear" w:color="auto" w:fill="FFFFFF"/>
        </w:rPr>
        <w:t xml:space="preserve"> μείωση της επιτήρησης, γιατί το πλαίσιο που έχουν συμφωνήσει το Λαϊκό Κόμμα και το Σοσιαλιστικό Κόμμα στην Ευρώπη </w:t>
      </w:r>
      <w:r>
        <w:rPr>
          <w:rFonts w:eastAsia="Times New Roman"/>
          <w:bCs/>
          <w:shd w:val="clear" w:color="auto" w:fill="FFFFFF"/>
        </w:rPr>
        <w:t>έχει</w:t>
      </w:r>
      <w:r>
        <w:rPr>
          <w:rFonts w:eastAsia="Times New Roman" w:cs="Times New Roman"/>
          <w:bCs/>
          <w:shd w:val="clear" w:color="auto" w:fill="FFFFFF"/>
        </w:rPr>
        <w:t xml:space="preserve"> πολύ σκληρή επιτήρηση, που εμείς δεν θα θέλαμε. Θα θέλαμε μ</w:t>
      </w:r>
      <w:r>
        <w:rPr>
          <w:rFonts w:eastAsia="Times New Roman" w:cs="Times New Roman"/>
          <w:bCs/>
          <w:shd w:val="clear" w:color="auto" w:fill="FFFFFF"/>
        </w:rPr>
        <w:t>ί</w:t>
      </w:r>
      <w:r>
        <w:rPr>
          <w:rFonts w:eastAsia="Times New Roman" w:cs="Times New Roman"/>
          <w:bCs/>
          <w:shd w:val="clear" w:color="auto" w:fill="FFFFFF"/>
        </w:rPr>
        <w:t>α διαφο</w:t>
      </w:r>
      <w:r>
        <w:rPr>
          <w:rFonts w:eastAsia="Times New Roman" w:cs="Times New Roman"/>
          <w:bCs/>
          <w:shd w:val="clear" w:color="auto" w:fill="FFFFFF"/>
        </w:rPr>
        <w:t>ρετική Ευρώπη είτε με λιγότερη επιτήρηση είτε με επιτήρηση με διαφορετικούς κανόνες και με διαφορετικούς στόχους και κοινωνικούς στόχους.</w:t>
      </w:r>
    </w:p>
    <w:p w14:paraId="601886D5"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Όμως, νομίζω ότι εμείς θα έχουμε σύντομα ένα πρόγραμμα εξόδου στις αγορές, όχι ένα «όποτε να΄ ναι» και «θα δούμε τι θα</w:t>
      </w:r>
      <w:r>
        <w:rPr>
          <w:rFonts w:eastAsia="Times New Roman" w:cs="Times New Roman"/>
          <w:bCs/>
          <w:shd w:val="clear" w:color="auto" w:fill="FFFFFF"/>
        </w:rPr>
        <w:t xml:space="preserve"> γίνει», όπως κάνατε εσείς και ένα μήνα μετά ήταν πιο μεγάλο το επιτόκιο και άρα ήταν πολύ πιο δύσκολο να βγεις και δεύτερη και τρίτη φορά, ένα πρόγραμμα συγκροτημένο, ώστε οι αγορές να καταλαβαίνουν το σχέδιο σου για τον επόμενο χρόνο για το πώς θα βγούμε</w:t>
      </w:r>
      <w:r>
        <w:rPr>
          <w:rFonts w:eastAsia="Times New Roman" w:cs="Times New Roman"/>
          <w:bCs/>
          <w:shd w:val="clear" w:color="auto" w:fill="FFFFFF"/>
        </w:rPr>
        <w:t xml:space="preserve"> στις αγορές. </w:t>
      </w:r>
      <w:r>
        <w:rPr>
          <w:rFonts w:eastAsia="Times New Roman" w:cs="Times New Roman"/>
          <w:bCs/>
          <w:shd w:val="clear" w:color="auto" w:fill="FFFFFF"/>
        </w:rPr>
        <w:t>Α</w:t>
      </w:r>
      <w:r>
        <w:rPr>
          <w:rFonts w:eastAsia="Times New Roman" w:cs="Times New Roman"/>
          <w:bCs/>
          <w:shd w:val="clear" w:color="auto" w:fill="FFFFFF"/>
        </w:rPr>
        <w:t xml:space="preserve">υτό θα ανοίξει τον δρόμο για να βγούμε από το πρόγραμμα. </w:t>
      </w:r>
    </w:p>
    <w:p w14:paraId="601886D6" w14:textId="77777777" w:rsidR="00396B82" w:rsidRDefault="00B34233">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Συγχρόνως, το βασικό μας πρόγραμμα </w:t>
      </w:r>
      <w:r>
        <w:rPr>
          <w:rFonts w:eastAsia="Times New Roman"/>
          <w:bCs/>
          <w:shd w:val="clear" w:color="auto" w:fill="FFFFFF"/>
        </w:rPr>
        <w:t>είναι</w:t>
      </w:r>
      <w:r>
        <w:rPr>
          <w:rFonts w:eastAsia="Times New Roman" w:cs="Times New Roman"/>
          <w:bCs/>
          <w:shd w:val="clear" w:color="auto" w:fill="FFFFFF"/>
        </w:rPr>
        <w:t xml:space="preserve"> το μακροπρόθεσμο, δηλαδή πώς η ανάπτυξη που θα έρθει θα </w:t>
      </w:r>
      <w:r>
        <w:rPr>
          <w:rFonts w:eastAsia="Times New Roman"/>
          <w:bCs/>
          <w:shd w:val="clear" w:color="auto" w:fill="FFFFFF"/>
        </w:rPr>
        <w:t>είναι</w:t>
      </w:r>
      <w:r>
        <w:rPr>
          <w:rFonts w:eastAsia="Times New Roman" w:cs="Times New Roman"/>
          <w:bCs/>
          <w:shd w:val="clear" w:color="auto" w:fill="FFFFFF"/>
        </w:rPr>
        <w:t xml:space="preserve"> βιώσιμη. Μην επενδύσετε ότι δεν θα έρθει η ανάπτυξη. Το ξέρετε ότι θα έρθει η αν</w:t>
      </w:r>
      <w:r>
        <w:rPr>
          <w:rFonts w:eastAsia="Times New Roman" w:cs="Times New Roman"/>
          <w:bCs/>
          <w:shd w:val="clear" w:color="auto" w:fill="FFFFFF"/>
        </w:rPr>
        <w:t xml:space="preserve">άπτυξη. Η </w:t>
      </w:r>
      <w:r>
        <w:rPr>
          <w:rFonts w:eastAsia="Times New Roman"/>
          <w:bCs/>
          <w:shd w:val="clear" w:color="auto" w:fill="FFFFFF"/>
        </w:rPr>
        <w:t>συζήτηση</w:t>
      </w:r>
      <w:r>
        <w:rPr>
          <w:rFonts w:eastAsia="Times New Roman" w:cs="Times New Roman"/>
          <w:bCs/>
          <w:shd w:val="clear" w:color="auto" w:fill="FFFFFF"/>
        </w:rPr>
        <w:t xml:space="preserve"> πρέπει να είναι για το πώς θα γίνει βιώσιμη. </w:t>
      </w:r>
    </w:p>
    <w:p w14:paraId="601886D7"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Πάλι θα χάσετε, όπως όταν λέγατε ότι δεν θα κλείσει η συμφωνία και ότι δεν θα πάρουμε τίποτα για το χρέος. Όλα τα στοιχεία λένε ότι θα έρθει αυτή η ανάπτυξη. Το λένε τα στοιχεία για τις εξαγω</w:t>
      </w:r>
      <w:r>
        <w:rPr>
          <w:rFonts w:eastAsia="Times New Roman" w:cs="Times New Roman"/>
          <w:szCs w:val="24"/>
        </w:rPr>
        <w:t>γές. Το λένε τα στοιχεία για την αύξηση χρόνο με το χρόνο και της βιομηχανικής παραγωγής και της παραγωγής στη μεταποίηση και στις πωλήσεις. Μην επενδύσετε σε αυτό. Να κάνουμε μ</w:t>
      </w:r>
      <w:r>
        <w:rPr>
          <w:rFonts w:eastAsia="Times New Roman" w:cs="Times New Roman"/>
          <w:szCs w:val="24"/>
        </w:rPr>
        <w:t>ί</w:t>
      </w:r>
      <w:r>
        <w:rPr>
          <w:rFonts w:eastAsia="Times New Roman" w:cs="Times New Roman"/>
          <w:szCs w:val="24"/>
        </w:rPr>
        <w:t>α σοβαρή ανταλλαγή απόψεων για το πώς αυτή η ανάπτυξη θα είναι βιώσιμη και πέρ</w:t>
      </w:r>
      <w:r>
        <w:rPr>
          <w:rFonts w:eastAsia="Times New Roman" w:cs="Times New Roman"/>
          <w:szCs w:val="24"/>
        </w:rPr>
        <w:t xml:space="preserve">α από το πρόγραμμα. </w:t>
      </w:r>
    </w:p>
    <w:p w14:paraId="601886D8"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Μη μας λέτε ότι εσείς θα πάτε μπροστά με τις μεταρρυθμίσεις, χωρίς να μας πείτε ποιες είναι αυτές οι μεταρρυθμίσεις. Πού δίνετε την έμφαση; Ούτε να μας λέτε ότι εμείς θέλουμε να πάμε μπροστά με καλύτερες πολιτικές, χωρίς να μας λέτε πο</w:t>
      </w:r>
      <w:r>
        <w:rPr>
          <w:rFonts w:eastAsia="Times New Roman" w:cs="Times New Roman"/>
          <w:szCs w:val="24"/>
        </w:rPr>
        <w:t xml:space="preserve">ιες είναι αυτές οι πολιτικές. Μη μας λέτε ότι θα διαπραγματευτείτε χαμηλότερα πρωτογενή πλεονάσματα. Φαντάζομαι, δεν θα διαπραγματευτείτε με αυτά που άκουσα την προηγούμενη εβδομάδα στην </w:t>
      </w:r>
      <w:r>
        <w:rPr>
          <w:rFonts w:eastAsia="Times New Roman" w:cs="Times New Roman"/>
          <w:szCs w:val="24"/>
        </w:rPr>
        <w:lastRenderedPageBreak/>
        <w:t>Επιτροπή Οικονομικών Υποθέσεων, που είπατε ότι εσείς θέλετε να ξεμπερ</w:t>
      </w:r>
      <w:r>
        <w:rPr>
          <w:rFonts w:eastAsia="Times New Roman" w:cs="Times New Roman"/>
          <w:szCs w:val="24"/>
        </w:rPr>
        <w:t xml:space="preserve">δέψετε μια και καλή με το </w:t>
      </w:r>
      <w:proofErr w:type="spellStart"/>
      <w:r>
        <w:rPr>
          <w:rFonts w:eastAsia="Times New Roman" w:cs="Times New Roman"/>
          <w:szCs w:val="24"/>
        </w:rPr>
        <w:t>Υπερταμείο</w:t>
      </w:r>
      <w:proofErr w:type="spellEnd"/>
      <w:r>
        <w:rPr>
          <w:rFonts w:eastAsia="Times New Roman" w:cs="Times New Roman"/>
          <w:szCs w:val="24"/>
        </w:rPr>
        <w:t xml:space="preserve">. Αν νομίζετε ότι θα πάτε στο </w:t>
      </w:r>
      <w:proofErr w:type="spellStart"/>
      <w:r>
        <w:rPr>
          <w:rFonts w:eastAsia="Times New Roman" w:cs="Times New Roman"/>
          <w:szCs w:val="24"/>
          <w:lang w:val="en-US"/>
        </w:rPr>
        <w:t>Eurogroup</w:t>
      </w:r>
      <w:proofErr w:type="spellEnd"/>
      <w:r>
        <w:rPr>
          <w:rFonts w:eastAsia="Times New Roman" w:cs="Times New Roman"/>
          <w:szCs w:val="24"/>
        </w:rPr>
        <w:t xml:space="preserve"> και θα τους πείτε «να, μια συμφωνία. Εσείς θα μας δώσετε 1% πλεόνασμα κι εμείς θα ξεμπερδέψουμε με το Ταμείο», αν αυτή είναι η στρατηγική σας, θα τα βρείτε πάρα πολύ σκούρα τα πράγ</w:t>
      </w:r>
      <w:r>
        <w:rPr>
          <w:rFonts w:eastAsia="Times New Roman" w:cs="Times New Roman"/>
          <w:szCs w:val="24"/>
        </w:rPr>
        <w:t xml:space="preserve">ματα. </w:t>
      </w:r>
    </w:p>
    <w:p w14:paraId="601886D9" w14:textId="77777777" w:rsidR="00396B82" w:rsidRDefault="00B34233">
      <w:pPr>
        <w:spacing w:after="0" w:line="600" w:lineRule="auto"/>
        <w:ind w:firstLine="720"/>
        <w:jc w:val="both"/>
        <w:rPr>
          <w:rFonts w:eastAsia="Times New Roman"/>
          <w:bCs/>
          <w:szCs w:val="24"/>
        </w:rPr>
      </w:pPr>
      <w:r>
        <w:rPr>
          <w:rFonts w:eastAsia="Times New Roman" w:cs="Times New Roman"/>
          <w:szCs w:val="24"/>
        </w:rPr>
        <w:t>Δίνω μ</w:t>
      </w:r>
      <w:r>
        <w:rPr>
          <w:rFonts w:eastAsia="Times New Roman" w:cs="Times New Roman"/>
          <w:szCs w:val="24"/>
        </w:rPr>
        <w:t>ί</w:t>
      </w:r>
      <w:r>
        <w:rPr>
          <w:rFonts w:eastAsia="Times New Roman" w:cs="Times New Roman"/>
          <w:szCs w:val="24"/>
        </w:rPr>
        <w:t>α συμβουλή, όχι σ’ εσάς, αλλά σε όλους: Για όλους τους πολιτικούς, είτε είναι Υπουργοί είτε είναι στην τοπική οργάνωση ή στην κοινωνία, συνήθως είναι ευάλωτοι σε ένα μεγάλο λάθος: Όταν βλέπουν κάτι καινούριο, νομίζουν ότι είναι απλώς η αναπαρ</w:t>
      </w:r>
      <w:r>
        <w:rPr>
          <w:rFonts w:eastAsia="Times New Roman" w:cs="Times New Roman"/>
          <w:szCs w:val="24"/>
        </w:rPr>
        <w:t xml:space="preserve">αγωγή του παλιού. </w:t>
      </w:r>
      <w:r>
        <w:rPr>
          <w:rFonts w:eastAsia="Times New Roman" w:cs="Times New Roman"/>
          <w:szCs w:val="24"/>
        </w:rPr>
        <w:t>Δ</w:t>
      </w:r>
      <w:r>
        <w:rPr>
          <w:rFonts w:eastAsia="Times New Roman" w:cs="Times New Roman"/>
          <w:szCs w:val="24"/>
        </w:rPr>
        <w:t>εν μπορούν να προβλέψουν και να εκτιμήσουν και να αξιολογήσουν αυτό που είναι καινούριο. Είναι δηλαδή μια φυσική προδιάθεση. Το έχουμε όλοι. Δεν το κάνετε μόνο εσείς. Κι εμείς το κάνουμε και δυσκολευόμαστε να βρούμε τι είναι το καινούριο</w:t>
      </w:r>
      <w:r>
        <w:rPr>
          <w:rFonts w:eastAsia="Times New Roman" w:cs="Times New Roman"/>
          <w:szCs w:val="24"/>
        </w:rPr>
        <w:t>. Έχει όμως τεράστια σημασία να δούμε τι είναι το καινούριο. Πρέπει να έχουμε τους μηχανισμούς να το καταλάβουμε το καινούριο. Γιατί αν δεν έχουμε τους μηχανισμούς να το καταλάβουμε το καινούρ</w:t>
      </w:r>
      <w:r>
        <w:rPr>
          <w:rFonts w:eastAsia="Times New Roman" w:cs="Times New Roman"/>
          <w:szCs w:val="24"/>
        </w:rPr>
        <w:t>γ</w:t>
      </w:r>
      <w:r>
        <w:rPr>
          <w:rFonts w:eastAsia="Times New Roman" w:cs="Times New Roman"/>
          <w:szCs w:val="24"/>
        </w:rPr>
        <w:t xml:space="preserve">ιο, δεν θα καταλάβουμε γιατί ο </w:t>
      </w:r>
      <w:proofErr w:type="spellStart"/>
      <w:r>
        <w:rPr>
          <w:rFonts w:eastAsia="Times New Roman"/>
          <w:szCs w:val="24"/>
        </w:rPr>
        <w:t>Μπέρνι</w:t>
      </w:r>
      <w:proofErr w:type="spellEnd"/>
      <w:r>
        <w:rPr>
          <w:rFonts w:eastAsia="Times New Roman"/>
          <w:szCs w:val="24"/>
        </w:rPr>
        <w:t xml:space="preserve"> </w:t>
      </w:r>
      <w:proofErr w:type="spellStart"/>
      <w:r>
        <w:rPr>
          <w:rFonts w:eastAsia="Times New Roman"/>
          <w:bCs/>
          <w:szCs w:val="24"/>
        </w:rPr>
        <w:t>Σάντερς</w:t>
      </w:r>
      <w:proofErr w:type="spellEnd"/>
      <w:r>
        <w:rPr>
          <w:rFonts w:eastAsia="Times New Roman"/>
          <w:bCs/>
          <w:szCs w:val="24"/>
        </w:rPr>
        <w:t xml:space="preserve"> έφτασε τόσο κοντά</w:t>
      </w:r>
      <w:r>
        <w:rPr>
          <w:rFonts w:eastAsia="Times New Roman"/>
          <w:bCs/>
          <w:szCs w:val="24"/>
        </w:rPr>
        <w:t xml:space="preserve"> να κερδίσει την Κλίντον ούτε γιατί βγήκε ο </w:t>
      </w:r>
      <w:proofErr w:type="spellStart"/>
      <w:r>
        <w:rPr>
          <w:rFonts w:eastAsia="Times New Roman"/>
          <w:bCs/>
          <w:szCs w:val="24"/>
        </w:rPr>
        <w:t>Τραμπ</w:t>
      </w:r>
      <w:proofErr w:type="spellEnd"/>
      <w:r>
        <w:rPr>
          <w:rFonts w:eastAsia="Times New Roman"/>
          <w:bCs/>
          <w:szCs w:val="24"/>
        </w:rPr>
        <w:t xml:space="preserve"> ούτε γιατί συνεχίζουν να έχουν δύναμη και ο </w:t>
      </w:r>
      <w:proofErr w:type="spellStart"/>
      <w:r>
        <w:rPr>
          <w:rFonts w:eastAsia="Times New Roman"/>
          <w:bCs/>
          <w:szCs w:val="24"/>
        </w:rPr>
        <w:lastRenderedPageBreak/>
        <w:t>Βίλντερς</w:t>
      </w:r>
      <w:proofErr w:type="spellEnd"/>
      <w:r>
        <w:rPr>
          <w:rFonts w:eastAsia="Times New Roman"/>
          <w:bCs/>
          <w:szCs w:val="24"/>
        </w:rPr>
        <w:t xml:space="preserve"> και η </w:t>
      </w:r>
      <w:proofErr w:type="spellStart"/>
      <w:r>
        <w:rPr>
          <w:rFonts w:eastAsia="Times New Roman"/>
          <w:bCs/>
          <w:szCs w:val="24"/>
        </w:rPr>
        <w:t>Λεπέν</w:t>
      </w:r>
      <w:proofErr w:type="spellEnd"/>
      <w:r>
        <w:rPr>
          <w:rFonts w:eastAsia="Times New Roman"/>
          <w:bCs/>
          <w:szCs w:val="24"/>
        </w:rPr>
        <w:t xml:space="preserve">. Μάλιστα, στο </w:t>
      </w:r>
      <w:proofErr w:type="spellStart"/>
      <w:r>
        <w:rPr>
          <w:rFonts w:eastAsia="Times New Roman"/>
          <w:bCs/>
          <w:szCs w:val="24"/>
          <w:lang w:val="en-US"/>
        </w:rPr>
        <w:t>Eurogroup</w:t>
      </w:r>
      <w:proofErr w:type="spellEnd"/>
      <w:r>
        <w:rPr>
          <w:rFonts w:eastAsia="Times New Roman"/>
          <w:bCs/>
          <w:szCs w:val="24"/>
        </w:rPr>
        <w:t xml:space="preserve"> οι ίδιοι οι Δεξιοί Υπουργοί Οικονομικών είπαν ότι «όποιος νομίζει ότι ξεμπερδέψαμε με αυτό το φαινόμενο ξεγελιέται». Δεν το είπαμε εμείς, αλλά οι Δεξιοί Υπουργοί Οικονομικών. Γιατί ο </w:t>
      </w:r>
      <w:proofErr w:type="spellStart"/>
      <w:r>
        <w:rPr>
          <w:rFonts w:eastAsia="Times New Roman"/>
          <w:bCs/>
          <w:szCs w:val="24"/>
        </w:rPr>
        <w:t>Κόρμπιν</w:t>
      </w:r>
      <w:proofErr w:type="spellEnd"/>
      <w:r>
        <w:rPr>
          <w:rFonts w:eastAsia="Times New Roman"/>
          <w:bCs/>
          <w:szCs w:val="24"/>
        </w:rPr>
        <w:t xml:space="preserve"> πήρε περισσότερες ψήφους απ’ όσες είχε πάρει ο Μπλερ όταν κέρδισ</w:t>
      </w:r>
      <w:r>
        <w:rPr>
          <w:rFonts w:eastAsia="Times New Roman"/>
          <w:bCs/>
          <w:szCs w:val="24"/>
        </w:rPr>
        <w:t xml:space="preserve">ε τις εκλογές; Θα κάνουμε συστηματικά λάθη και δεν θα μπορούμε να αναλύσουμε την πραγματικότητα του καινούριου φαινομένου. </w:t>
      </w:r>
    </w:p>
    <w:p w14:paraId="601886DA" w14:textId="77777777" w:rsidR="00396B82" w:rsidRDefault="00B34233">
      <w:pPr>
        <w:spacing w:after="0" w:line="600" w:lineRule="auto"/>
        <w:ind w:firstLine="720"/>
        <w:jc w:val="both"/>
        <w:rPr>
          <w:rFonts w:eastAsia="Times New Roman"/>
          <w:bCs/>
          <w:szCs w:val="24"/>
        </w:rPr>
      </w:pPr>
      <w:r>
        <w:rPr>
          <w:rFonts w:eastAsia="Times New Roman"/>
          <w:bCs/>
          <w:szCs w:val="24"/>
        </w:rPr>
        <w:t>Α</w:t>
      </w:r>
      <w:r>
        <w:rPr>
          <w:rFonts w:eastAsia="Times New Roman"/>
          <w:bCs/>
          <w:szCs w:val="24"/>
        </w:rPr>
        <w:t>υτό το καινούρ</w:t>
      </w:r>
      <w:r>
        <w:rPr>
          <w:rFonts w:eastAsia="Times New Roman"/>
          <w:bCs/>
          <w:szCs w:val="24"/>
        </w:rPr>
        <w:t>γ</w:t>
      </w:r>
      <w:r>
        <w:rPr>
          <w:rFonts w:eastAsia="Times New Roman"/>
          <w:bCs/>
          <w:szCs w:val="24"/>
        </w:rPr>
        <w:t xml:space="preserve">ιο φαινόμενο, για να το αναλύσεις και να πας μπροστά, δεν μπορείς να το κάνεις με αυτό που ακούω από τον κ. Λεβέντη </w:t>
      </w:r>
      <w:r>
        <w:rPr>
          <w:rFonts w:eastAsia="Times New Roman"/>
          <w:bCs/>
          <w:szCs w:val="24"/>
        </w:rPr>
        <w:t>και από την κ. Γεννηματά για μ</w:t>
      </w:r>
      <w:r>
        <w:rPr>
          <w:rFonts w:eastAsia="Times New Roman"/>
          <w:bCs/>
          <w:szCs w:val="24"/>
        </w:rPr>
        <w:t>ί</w:t>
      </w:r>
      <w:r>
        <w:rPr>
          <w:rFonts w:eastAsia="Times New Roman"/>
          <w:bCs/>
          <w:szCs w:val="24"/>
        </w:rPr>
        <w:t>α οικουμενική τεχνοκρατική κυβέρνηση. Γιατί για να το καταλάβεις αυτό το καινούρ</w:t>
      </w:r>
      <w:r>
        <w:rPr>
          <w:rFonts w:eastAsia="Times New Roman"/>
          <w:bCs/>
          <w:szCs w:val="24"/>
        </w:rPr>
        <w:t>γ</w:t>
      </w:r>
      <w:r>
        <w:rPr>
          <w:rFonts w:eastAsia="Times New Roman"/>
          <w:bCs/>
          <w:szCs w:val="24"/>
        </w:rPr>
        <w:t>ιο, πρέπει να καταλάβεις ότι εδώ γίνεται μ</w:t>
      </w:r>
      <w:r>
        <w:rPr>
          <w:rFonts w:eastAsia="Times New Roman"/>
          <w:bCs/>
          <w:szCs w:val="24"/>
        </w:rPr>
        <w:t>ί</w:t>
      </w:r>
      <w:r>
        <w:rPr>
          <w:rFonts w:eastAsia="Times New Roman"/>
          <w:bCs/>
          <w:szCs w:val="24"/>
        </w:rPr>
        <w:t xml:space="preserve">α αντιπαράθεση αξιών, </w:t>
      </w:r>
      <w:proofErr w:type="spellStart"/>
      <w:r>
        <w:rPr>
          <w:rFonts w:eastAsia="Times New Roman"/>
          <w:bCs/>
          <w:szCs w:val="24"/>
        </w:rPr>
        <w:t>προταγμάτων</w:t>
      </w:r>
      <w:proofErr w:type="spellEnd"/>
      <w:r>
        <w:rPr>
          <w:rFonts w:eastAsia="Times New Roman"/>
          <w:bCs/>
          <w:szCs w:val="24"/>
        </w:rPr>
        <w:t>, στρατηγικών, πολιτικών. Αυτό είναι που βλέπουμε μπροστά μας σε όλο</w:t>
      </w:r>
      <w:r>
        <w:rPr>
          <w:rFonts w:eastAsia="Times New Roman"/>
          <w:bCs/>
          <w:szCs w:val="24"/>
        </w:rPr>
        <w:t xml:space="preserve"> το φάσμα. Προφανώς, σε πολλά από αυτά τα φαινόμενα που σας περιέγραψα δεν έχω κα</w:t>
      </w:r>
      <w:r>
        <w:rPr>
          <w:rFonts w:eastAsia="Times New Roman"/>
          <w:bCs/>
          <w:szCs w:val="24"/>
        </w:rPr>
        <w:t>μ</w:t>
      </w:r>
      <w:r>
        <w:rPr>
          <w:rFonts w:eastAsia="Times New Roman"/>
          <w:bCs/>
          <w:szCs w:val="24"/>
        </w:rPr>
        <w:t xml:space="preserve">μία συμπάθεια. Σε άλλα έχω κάποια συμπάθεια. Για να μπορούμε αυτά να τα κάνουμε πολιτική, πρέπει να ξέρουμε τι είναι το νέο φαινόμενο. </w:t>
      </w:r>
      <w:r>
        <w:rPr>
          <w:rFonts w:eastAsia="Times New Roman"/>
          <w:bCs/>
          <w:szCs w:val="24"/>
        </w:rPr>
        <w:t>Τ</w:t>
      </w:r>
      <w:r>
        <w:rPr>
          <w:rFonts w:eastAsia="Times New Roman"/>
          <w:bCs/>
          <w:szCs w:val="24"/>
        </w:rPr>
        <w:t>ο νέο φαινόμενο είναι ο ΣΥΡΙΖΑ. Κάνετε</w:t>
      </w:r>
      <w:r>
        <w:rPr>
          <w:rFonts w:eastAsia="Times New Roman"/>
          <w:bCs/>
          <w:szCs w:val="24"/>
        </w:rPr>
        <w:t xml:space="preserve"> πολύ μεγάλο λάθος να το υποτιμήσετε. </w:t>
      </w:r>
    </w:p>
    <w:p w14:paraId="601886DB" w14:textId="77777777" w:rsidR="00396B82" w:rsidRDefault="00B34233">
      <w:pPr>
        <w:spacing w:after="0" w:line="600" w:lineRule="auto"/>
        <w:ind w:firstLine="720"/>
        <w:jc w:val="both"/>
        <w:rPr>
          <w:rFonts w:eastAsia="Times New Roman"/>
          <w:bCs/>
          <w:szCs w:val="24"/>
        </w:rPr>
      </w:pPr>
      <w:r>
        <w:rPr>
          <w:rFonts w:eastAsia="Times New Roman"/>
          <w:bCs/>
          <w:szCs w:val="24"/>
        </w:rPr>
        <w:lastRenderedPageBreak/>
        <w:t>Θυμάμαι τον κ. Βενιζέλο, δύο-τρεις μήνες μετά που βγήκαμε Αξιωματική Αντιπολίτευση να λέει ότι είναι μια φούσκα ο ΣΥΡΙΖΑ και θα ξεφουσκώσει και ποτέ δεν θα γίνει κυβέρνηση. Αυτά τα έλεγε δύο μήνες μετά, γιατί δεν μπορ</w:t>
      </w:r>
      <w:r>
        <w:rPr>
          <w:rFonts w:eastAsia="Times New Roman"/>
          <w:bCs/>
          <w:szCs w:val="24"/>
        </w:rPr>
        <w:t>ούσε να αναλύσει και θεωρούσε πως ό,τι είναι καινούρ</w:t>
      </w:r>
      <w:r>
        <w:rPr>
          <w:rFonts w:eastAsia="Times New Roman"/>
          <w:bCs/>
          <w:szCs w:val="24"/>
        </w:rPr>
        <w:t>γ</w:t>
      </w:r>
      <w:r>
        <w:rPr>
          <w:rFonts w:eastAsia="Times New Roman"/>
          <w:bCs/>
          <w:szCs w:val="24"/>
        </w:rPr>
        <w:t xml:space="preserve">ιο είναι απλώς η αναγέννηση του παλιού. </w:t>
      </w:r>
    </w:p>
    <w:p w14:paraId="601886DC" w14:textId="77777777" w:rsidR="00396B82" w:rsidRDefault="00B34233">
      <w:pPr>
        <w:spacing w:after="0" w:line="600" w:lineRule="auto"/>
        <w:ind w:firstLine="720"/>
        <w:jc w:val="both"/>
        <w:rPr>
          <w:rFonts w:eastAsia="Times New Roman" w:cs="Times New Roman"/>
          <w:szCs w:val="24"/>
        </w:rPr>
      </w:pPr>
      <w:r>
        <w:rPr>
          <w:rFonts w:eastAsia="Times New Roman"/>
          <w:bCs/>
          <w:szCs w:val="24"/>
        </w:rPr>
        <w:t xml:space="preserve">Ο ΣΥΡΙΖΑ, όμως, μαζί με άλλες δυνάμεις είναι το καινούριο. </w:t>
      </w:r>
      <w:r>
        <w:rPr>
          <w:rFonts w:eastAsia="Times New Roman"/>
          <w:bCs/>
          <w:szCs w:val="24"/>
        </w:rPr>
        <w:t>Ε</w:t>
      </w:r>
      <w:r>
        <w:rPr>
          <w:rFonts w:eastAsia="Times New Roman"/>
          <w:bCs/>
          <w:szCs w:val="24"/>
        </w:rPr>
        <w:t>ίναι το καινούρ</w:t>
      </w:r>
      <w:r>
        <w:rPr>
          <w:rFonts w:eastAsia="Times New Roman"/>
          <w:bCs/>
          <w:szCs w:val="24"/>
        </w:rPr>
        <w:t>γ</w:t>
      </w:r>
      <w:r>
        <w:rPr>
          <w:rFonts w:eastAsia="Times New Roman"/>
          <w:bCs/>
          <w:szCs w:val="24"/>
        </w:rPr>
        <w:t xml:space="preserve">ιο σε δύο τομείς. Ο ένας τομέας είναι στις επενδύσεις. Μην πιστεύετε τη ρητορεία σας. </w:t>
      </w:r>
      <w:r>
        <w:rPr>
          <w:rFonts w:eastAsia="Times New Roman"/>
          <w:bCs/>
          <w:szCs w:val="24"/>
        </w:rPr>
        <w:t>Κοιτάξτε τι γίνεται στις επενδύσεις. Κοιτάξτε πώς λειτουργούν τα ΕΣΠΑ, πώς δημιουργούμε καινούρια εργαλεία χρηματοδότησης και πώς ενσωματώνουμε σε αυτό την κοινωνική οικονομία. Κοιτάξτε πώς μαθαίνουμε από πράγματα που δεν έχουν κα</w:t>
      </w:r>
      <w:r>
        <w:rPr>
          <w:rFonts w:eastAsia="Times New Roman"/>
          <w:bCs/>
          <w:szCs w:val="24"/>
        </w:rPr>
        <w:t>μ</w:t>
      </w:r>
      <w:r>
        <w:rPr>
          <w:rFonts w:eastAsia="Times New Roman"/>
          <w:bCs/>
          <w:szCs w:val="24"/>
        </w:rPr>
        <w:t>μιά σχέση με την οικονομί</w:t>
      </w:r>
      <w:r>
        <w:rPr>
          <w:rFonts w:eastAsia="Times New Roman"/>
          <w:bCs/>
          <w:szCs w:val="24"/>
        </w:rPr>
        <w:t>α. Γιατί για εμάς το «</w:t>
      </w:r>
      <w:proofErr w:type="spellStart"/>
      <w:r>
        <w:rPr>
          <w:rFonts w:eastAsia="Times New Roman"/>
          <w:bCs/>
          <w:szCs w:val="24"/>
          <w:lang w:val="en-US"/>
        </w:rPr>
        <w:t>documenta</w:t>
      </w:r>
      <w:proofErr w:type="spellEnd"/>
      <w:r>
        <w:rPr>
          <w:rFonts w:eastAsia="Times New Roman"/>
          <w:bCs/>
          <w:szCs w:val="24"/>
        </w:rPr>
        <w:t xml:space="preserve"> 14», που είναι στον χώρο του πολιτισμού, που δεν θεωρούμε ότι τους βοηθήσαμε, μόνοι τους το έκαναν -ο </w:t>
      </w:r>
      <w:proofErr w:type="spellStart"/>
      <w:r>
        <w:rPr>
          <w:rFonts w:eastAsia="Times New Roman"/>
          <w:bCs/>
          <w:szCs w:val="24"/>
        </w:rPr>
        <w:t>Άνταμ</w:t>
      </w:r>
      <w:proofErr w:type="spellEnd"/>
      <w:r>
        <w:rPr>
          <w:rFonts w:eastAsia="Times New Roman"/>
          <w:bCs/>
          <w:szCs w:val="24"/>
        </w:rPr>
        <w:t xml:space="preserve"> </w:t>
      </w:r>
      <w:proofErr w:type="spellStart"/>
      <w:r>
        <w:rPr>
          <w:rFonts w:eastAsia="Times New Roman"/>
          <w:bCs/>
          <w:szCs w:val="24"/>
        </w:rPr>
        <w:t>Σίμτσικ</w:t>
      </w:r>
      <w:proofErr w:type="spellEnd"/>
      <w:r>
        <w:rPr>
          <w:rFonts w:eastAsia="Times New Roman"/>
          <w:bCs/>
          <w:szCs w:val="24"/>
        </w:rPr>
        <w:t xml:space="preserve"> και η ομάδα του χρειάζεται ένα χειροκρότημα απ’ όλη τη Βουλή γι’ αυτό που γίνεται- έδειξαν πώς με μικροεπεμβ</w:t>
      </w:r>
      <w:r>
        <w:rPr>
          <w:rFonts w:eastAsia="Times New Roman"/>
          <w:bCs/>
          <w:szCs w:val="24"/>
        </w:rPr>
        <w:t>άσεις στον πολιτισμό μπορείς να δημιουργήσεις τους πόρους που γίνονται θαύματα σιγά</w:t>
      </w:r>
      <w:r>
        <w:rPr>
          <w:rFonts w:eastAsia="Times New Roman"/>
          <w:bCs/>
          <w:szCs w:val="24"/>
        </w:rPr>
        <w:t xml:space="preserve"> </w:t>
      </w:r>
      <w:r>
        <w:rPr>
          <w:rFonts w:eastAsia="Times New Roman"/>
          <w:bCs/>
          <w:szCs w:val="24"/>
        </w:rPr>
        <w:t xml:space="preserve">σιγά. </w:t>
      </w:r>
    </w:p>
    <w:p w14:paraId="601886DD"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Π</w:t>
      </w:r>
      <w:r>
        <w:rPr>
          <w:rFonts w:eastAsia="Times New Roman" w:cs="Times New Roman"/>
          <w:szCs w:val="24"/>
        </w:rPr>
        <w:t>ροβλέπω ότι σε πέντε και δέκα χρόνια ακόμα θα συζητάμε για την επίδραση του «</w:t>
      </w:r>
      <w:proofErr w:type="spellStart"/>
      <w:r>
        <w:rPr>
          <w:rFonts w:eastAsia="Times New Roman" w:cs="Times New Roman"/>
          <w:szCs w:val="24"/>
          <w:lang w:val="en-US"/>
        </w:rPr>
        <w:t>documenta</w:t>
      </w:r>
      <w:proofErr w:type="spellEnd"/>
      <w:r>
        <w:rPr>
          <w:rFonts w:eastAsia="Times New Roman" w:cs="Times New Roman"/>
          <w:szCs w:val="24"/>
        </w:rPr>
        <w:t xml:space="preserve"> 14» στην τέχνη και στην οικονομία στην Ελλάδα. </w:t>
      </w:r>
    </w:p>
    <w:p w14:paraId="601886DE"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Το ίδιο γίνεται και στην πραγ</w:t>
      </w:r>
      <w:r>
        <w:rPr>
          <w:rFonts w:eastAsia="Times New Roman" w:cs="Times New Roman"/>
          <w:szCs w:val="24"/>
        </w:rPr>
        <w:t xml:space="preserve">ματική οικονομία με αυτά τα καινούρια εργαλεία. Το ίδιο θα γίνει με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Δεν καταλάβατε ότι ήταν μ</w:t>
      </w:r>
      <w:r>
        <w:rPr>
          <w:rFonts w:eastAsia="Times New Roman" w:cs="Times New Roman"/>
          <w:szCs w:val="24"/>
        </w:rPr>
        <w:t>ί</w:t>
      </w:r>
      <w:r>
        <w:rPr>
          <w:rFonts w:eastAsia="Times New Roman" w:cs="Times New Roman"/>
          <w:szCs w:val="24"/>
        </w:rPr>
        <w:t xml:space="preserve">α ήττα και ένας συμβιβασμός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και το αντιστρέψαμε και έχουμε τώρα μ</w:t>
      </w:r>
      <w:r>
        <w:rPr>
          <w:rFonts w:eastAsia="Times New Roman" w:cs="Times New Roman"/>
          <w:szCs w:val="24"/>
        </w:rPr>
        <w:t>ί</w:t>
      </w:r>
      <w:r>
        <w:rPr>
          <w:rFonts w:eastAsia="Times New Roman" w:cs="Times New Roman"/>
          <w:szCs w:val="24"/>
        </w:rPr>
        <w:t>α δυνατότητα να αναδιαρθρώσουμε τις επιχειρήσεις και να αξιοποιήσου</w:t>
      </w:r>
      <w:r>
        <w:rPr>
          <w:rFonts w:eastAsia="Times New Roman" w:cs="Times New Roman"/>
          <w:szCs w:val="24"/>
        </w:rPr>
        <w:t>με τα ακίνητα του δημοσίου και να τα ενσωματώσουμε στην πολιτική μας την περιφερειακή και την κλαδική. Δεν το καταλαβαίνετε, γιατί δεν βλέπετε το καινούρ</w:t>
      </w:r>
      <w:r>
        <w:rPr>
          <w:rFonts w:eastAsia="Times New Roman" w:cs="Times New Roman"/>
          <w:szCs w:val="24"/>
        </w:rPr>
        <w:t>γ</w:t>
      </w:r>
      <w:r>
        <w:rPr>
          <w:rFonts w:eastAsia="Times New Roman" w:cs="Times New Roman"/>
          <w:szCs w:val="24"/>
        </w:rPr>
        <w:t>ιο.</w:t>
      </w:r>
    </w:p>
    <w:p w14:paraId="601886DF"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Πάμε τώρα στην παιδεία. Είμαι πάρα πολύ περήφανος που ήμουν σε υπουργικό συμβούλιο που ήταν και ο </w:t>
      </w:r>
      <w:r>
        <w:rPr>
          <w:rFonts w:eastAsia="Times New Roman" w:cs="Times New Roman"/>
          <w:szCs w:val="24"/>
        </w:rPr>
        <w:t xml:space="preserve">Νίκος Φίλης και ο Κώστας </w:t>
      </w:r>
      <w:proofErr w:type="spellStart"/>
      <w:r>
        <w:rPr>
          <w:rFonts w:eastAsia="Times New Roman" w:cs="Times New Roman"/>
          <w:szCs w:val="24"/>
        </w:rPr>
        <w:t>Γαβρόγλου</w:t>
      </w:r>
      <w:proofErr w:type="spellEnd"/>
      <w:r>
        <w:rPr>
          <w:rFonts w:eastAsia="Times New Roman" w:cs="Times New Roman"/>
          <w:szCs w:val="24"/>
        </w:rPr>
        <w:t xml:space="preserve">. Ακούστε, γιατί πάλι θα χάσετε και θα νομίζετε ότι απλώς αυτοί οι δυο Υπουργοί θέλαν να πάνε πίσω. Αυτοί, όμως, οι Υπουργοί είναι εντός της συζήτησης για την παιδεία και όχι μόνο για την πανεπιστημιακή. </w:t>
      </w:r>
    </w:p>
    <w:p w14:paraId="601886E0"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Ως πανεπιστημιακό</w:t>
      </w:r>
      <w:r>
        <w:rPr>
          <w:rFonts w:eastAsia="Times New Roman" w:cs="Times New Roman"/>
          <w:szCs w:val="24"/>
        </w:rPr>
        <w:t>ς θέλω να πω δ</w:t>
      </w:r>
      <w:r>
        <w:rPr>
          <w:rFonts w:eastAsia="Times New Roman" w:cs="Times New Roman"/>
          <w:szCs w:val="24"/>
        </w:rPr>
        <w:t>ύ</w:t>
      </w:r>
      <w:r>
        <w:rPr>
          <w:rFonts w:eastAsia="Times New Roman" w:cs="Times New Roman"/>
          <w:szCs w:val="24"/>
        </w:rPr>
        <w:t xml:space="preserve">ο τρεις κουβέντες. Θέλω να πω και για την πανεπιστημιακή παιδεία, γιατί παντού </w:t>
      </w:r>
      <w:r>
        <w:rPr>
          <w:rFonts w:eastAsia="Times New Roman" w:cs="Times New Roman"/>
          <w:szCs w:val="24"/>
        </w:rPr>
        <w:lastRenderedPageBreak/>
        <w:t xml:space="preserve">γίνεται μια συζήτηση για την παιδεία. Δεν είμαστε εκεί που ήμασταν με την κ. Διαμαντοπούλου. Όχι εδώ, παντού ανησυχούν πανεπιστημιακοί και κοινωνία ότι </w:t>
      </w:r>
      <w:proofErr w:type="spellStart"/>
      <w:r>
        <w:rPr>
          <w:rFonts w:eastAsia="Times New Roman" w:cs="Times New Roman"/>
          <w:szCs w:val="24"/>
        </w:rPr>
        <w:t>παραέχει</w:t>
      </w:r>
      <w:proofErr w:type="spellEnd"/>
      <w:r>
        <w:rPr>
          <w:rFonts w:eastAsia="Times New Roman" w:cs="Times New Roman"/>
          <w:szCs w:val="24"/>
        </w:rPr>
        <w:t xml:space="preserve"> μ</w:t>
      </w:r>
      <w:r>
        <w:rPr>
          <w:rFonts w:eastAsia="Times New Roman" w:cs="Times New Roman"/>
          <w:szCs w:val="24"/>
        </w:rPr>
        <w:t>πει ο ιδιωτικός τομέας μέσα στην έρευνα. Παντού ασχολείται ο κόσμος με το ότι φτωχοί φοιτητές δεν πηγαίνουν στα πανεπιστήμια, γιατί νομίζουν ότι δεν έχουν πρόσβαση και πρέπει να πάρουν δάνεια και δεν είναι το πανεπιστήμιο για αυτούς. Παντού αισθάνονται ότι</w:t>
      </w:r>
      <w:r>
        <w:rPr>
          <w:rFonts w:eastAsia="Times New Roman" w:cs="Times New Roman"/>
          <w:szCs w:val="24"/>
        </w:rPr>
        <w:t xml:space="preserve"> η παιδεία πρέπει να είναι ένα συλλογικό κοινωνικό εγχείρημα και χάνεται αυτό και συζητάνε ολόκληρες κοινωνίες στη Βρετανία και στην Αμερική για το πώς μπορεί να βελτιωθεί η παιδεία. Μέσα σε αυτό το ρεύμα είναι και ο Φίλης και </w:t>
      </w:r>
      <w:proofErr w:type="spellStart"/>
      <w:r>
        <w:rPr>
          <w:rFonts w:eastAsia="Times New Roman" w:cs="Times New Roman"/>
          <w:szCs w:val="24"/>
        </w:rPr>
        <w:t>Γαβρόγλου</w:t>
      </w:r>
      <w:proofErr w:type="spellEnd"/>
      <w:r>
        <w:rPr>
          <w:rFonts w:eastAsia="Times New Roman" w:cs="Times New Roman"/>
          <w:szCs w:val="24"/>
        </w:rPr>
        <w:t xml:space="preserve"> που προσπαθούν να κ</w:t>
      </w:r>
      <w:r>
        <w:rPr>
          <w:rFonts w:eastAsia="Times New Roman" w:cs="Times New Roman"/>
          <w:szCs w:val="24"/>
        </w:rPr>
        <w:t>άνουν κάτι διαφορετικό.</w:t>
      </w:r>
    </w:p>
    <w:p w14:paraId="601886E1"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 xml:space="preserve">Σας λέω ότι θα χάσετε τη μπάλα, αν νομίζετε πως ό,τι θέλει να κάνει ο </w:t>
      </w:r>
      <w:proofErr w:type="spellStart"/>
      <w:r>
        <w:rPr>
          <w:rFonts w:eastAsia="Times New Roman" w:cs="Times New Roman"/>
          <w:szCs w:val="24"/>
        </w:rPr>
        <w:t>Γαβρόγλου</w:t>
      </w:r>
      <w:proofErr w:type="spellEnd"/>
      <w:r>
        <w:rPr>
          <w:rFonts w:eastAsia="Times New Roman" w:cs="Times New Roman"/>
          <w:szCs w:val="24"/>
        </w:rPr>
        <w:t xml:space="preserve"> και ο Φίλης τώρα για την παιδεία ή σε άλλους τομείς είναι απλώς να φέρουν το παλιό. Θέλουν να φέρουν το καινούρ</w:t>
      </w:r>
      <w:r>
        <w:rPr>
          <w:rFonts w:eastAsia="Times New Roman" w:cs="Times New Roman"/>
          <w:szCs w:val="24"/>
        </w:rPr>
        <w:t>γ</w:t>
      </w:r>
      <w:r>
        <w:rPr>
          <w:rFonts w:eastAsia="Times New Roman" w:cs="Times New Roman"/>
          <w:szCs w:val="24"/>
        </w:rPr>
        <w:t>ιο, αλλά με καινούρ</w:t>
      </w:r>
      <w:r>
        <w:rPr>
          <w:rFonts w:eastAsia="Times New Roman" w:cs="Times New Roman"/>
          <w:szCs w:val="24"/>
        </w:rPr>
        <w:t>γ</w:t>
      </w:r>
      <w:r>
        <w:rPr>
          <w:rFonts w:eastAsia="Times New Roman" w:cs="Times New Roman"/>
          <w:szCs w:val="24"/>
        </w:rPr>
        <w:t xml:space="preserve">ιους όρους για μια παιδεία με συλλογικές αξίες, όπου η εκπαίδευση δεν είναι μόνο για την ανάπτυξη. Η παιδεία έχει μια </w:t>
      </w:r>
      <w:proofErr w:type="spellStart"/>
      <w:r>
        <w:rPr>
          <w:rFonts w:eastAsia="Times New Roman" w:cs="Times New Roman"/>
          <w:szCs w:val="24"/>
        </w:rPr>
        <w:t>αυταξία</w:t>
      </w:r>
      <w:proofErr w:type="spellEnd"/>
      <w:r>
        <w:rPr>
          <w:rFonts w:eastAsia="Times New Roman" w:cs="Times New Roman"/>
          <w:szCs w:val="24"/>
        </w:rPr>
        <w:t xml:space="preserve">. Η παιδεία δεν είναι μόνο για να πηγαίνουν καλύτερα οι επιχειρήσεις. </w:t>
      </w:r>
    </w:p>
    <w:p w14:paraId="601886E2"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lastRenderedPageBreak/>
        <w:t>Μάλιστα να σας πω και το παράδοξο της ευτυχίας που έλεγαν οι</w:t>
      </w:r>
      <w:r>
        <w:rPr>
          <w:rFonts w:eastAsia="Times New Roman" w:cs="Times New Roman"/>
          <w:szCs w:val="24"/>
        </w:rPr>
        <w:t xml:space="preserve"> αρχαίοι. Λέγαν ότι άμα θέλεις να είσαι ένας ευτυχισμένος άνθρωπος, το μόνο πράγμα που δεν κάνεις είναι να κάθεσαι και να σκέφτεσαι πώς θα είσαι ευτυχισμένος. Κάνεις μ</w:t>
      </w:r>
      <w:r>
        <w:rPr>
          <w:rFonts w:eastAsia="Times New Roman" w:cs="Times New Roman"/>
          <w:szCs w:val="24"/>
        </w:rPr>
        <w:t>ί</w:t>
      </w:r>
      <w:r>
        <w:rPr>
          <w:rFonts w:eastAsia="Times New Roman" w:cs="Times New Roman"/>
          <w:szCs w:val="24"/>
        </w:rPr>
        <w:t xml:space="preserve">α σχέση, κάνεις ένα χόμπι και γίνεσαι. Αν θες να είναι πετυχημένη η ελληνική οικονομία, </w:t>
      </w:r>
      <w:r>
        <w:rPr>
          <w:rFonts w:eastAsia="Times New Roman" w:cs="Times New Roman"/>
          <w:szCs w:val="24"/>
        </w:rPr>
        <w:t xml:space="preserve">δεν στοχεύεις η παιδεία να είναι άμεσα για την ανάπτυξη, αλλά έμμεσα. </w:t>
      </w:r>
    </w:p>
    <w:p w14:paraId="601886E3"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Άρα νομίζω ότι αυτή η συμφωνία βάζει τους όρους για αυτές τις συζητήσεις. Προφανώς και για την παιδεία και για την ανάπτυξη θα έχετε αντιρρήσεις, αλλά αυτή είναι πια η συζήτηση: με ποιε</w:t>
      </w:r>
      <w:r>
        <w:rPr>
          <w:rFonts w:eastAsia="Times New Roman" w:cs="Times New Roman"/>
          <w:szCs w:val="24"/>
        </w:rPr>
        <w:t>ς κοινωνικές ομάδες μπορούμε να οργανώσουμε μ</w:t>
      </w:r>
      <w:r>
        <w:rPr>
          <w:rFonts w:eastAsia="Times New Roman" w:cs="Times New Roman"/>
          <w:szCs w:val="24"/>
        </w:rPr>
        <w:t>ί</w:t>
      </w:r>
      <w:r>
        <w:rPr>
          <w:rFonts w:eastAsia="Times New Roman" w:cs="Times New Roman"/>
          <w:szCs w:val="24"/>
        </w:rPr>
        <w:t xml:space="preserve">α καλύτερη παιδεία, μια καλύτερη ανάπτυξη που να υπηρετεί τον κόσμο καλύτερα. </w:t>
      </w:r>
    </w:p>
    <w:p w14:paraId="601886E4"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Ένα τελευταίο και με αυτό θα κλείσω για να πω κι εγώ ένα πράγμα εκτός θέματος.</w:t>
      </w:r>
    </w:p>
    <w:p w14:paraId="601886E5" w14:textId="77777777" w:rsidR="00396B82" w:rsidRDefault="00B34233">
      <w:pPr>
        <w:spacing w:after="0" w:line="600" w:lineRule="auto"/>
        <w:ind w:firstLine="720"/>
        <w:jc w:val="both"/>
        <w:rPr>
          <w:rFonts w:eastAsia="Times New Roman" w:cs="Times New Roman"/>
          <w:szCs w:val="24"/>
        </w:rPr>
      </w:pPr>
      <w:r>
        <w:rPr>
          <w:rFonts w:eastAsia="Times New Roman" w:cs="Times New Roman"/>
          <w:szCs w:val="24"/>
        </w:rPr>
        <w:t>Οι μετανάστες είναι άνθρωποι και όταν σκοτώνεις μετα</w:t>
      </w:r>
      <w:r>
        <w:rPr>
          <w:rFonts w:eastAsia="Times New Roman" w:cs="Times New Roman"/>
          <w:szCs w:val="24"/>
        </w:rPr>
        <w:t>νάστες, δεν σημαίνει ότι δεν είσαι βίαιος και δεν είσαι με την τρομοκρατία, γιατί αυτό κάνει η Χρυσή Αυγή. Σκοτώνει και μετανάστες και για εμάς αυτοί οι μετανάστες είναι άνθρωποι. Δεν μπορείς να λες ότι σκοτώνουν μόνο τον Φύσσα, όσο τραγικό κι αν ήταν αυτό</w:t>
      </w:r>
      <w:r>
        <w:rPr>
          <w:rFonts w:eastAsia="Times New Roman" w:cs="Times New Roman"/>
          <w:szCs w:val="24"/>
        </w:rPr>
        <w:t xml:space="preserve">. </w:t>
      </w:r>
      <w:r>
        <w:rPr>
          <w:rFonts w:eastAsia="Times New Roman" w:cs="Times New Roman"/>
          <w:szCs w:val="24"/>
        </w:rPr>
        <w:lastRenderedPageBreak/>
        <w:t xml:space="preserve">Είναι μια βάρβαρη οργάνωση και ο κ. Μητσοτάκης στο </w:t>
      </w:r>
      <w:r>
        <w:rPr>
          <w:rFonts w:eastAsia="Times New Roman" w:cs="Times New Roman"/>
          <w:szCs w:val="24"/>
          <w:lang w:val="en-US"/>
        </w:rPr>
        <w:t>Politico</w:t>
      </w:r>
      <w:r>
        <w:rPr>
          <w:rFonts w:eastAsia="Times New Roman" w:cs="Times New Roman"/>
          <w:szCs w:val="24"/>
        </w:rPr>
        <w:t xml:space="preserve"> τους αθώωσε.</w:t>
      </w:r>
    </w:p>
    <w:p w14:paraId="601886E6" w14:textId="77777777" w:rsidR="00396B82" w:rsidRDefault="00B3423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01886E7" w14:textId="77777777" w:rsidR="00396B82" w:rsidRDefault="00B34233">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Κυρίες και κύριοι συνάδελφοι, ολοκληρώθηκε η συζήτηση της προ </w:t>
      </w:r>
      <w:r>
        <w:rPr>
          <w:rFonts w:eastAsia="Times New Roman" w:cs="Times New Roman"/>
          <w:szCs w:val="24"/>
        </w:rPr>
        <w:t>η</w:t>
      </w:r>
      <w:r>
        <w:rPr>
          <w:rFonts w:eastAsia="Times New Roman" w:cs="Times New Roman"/>
          <w:szCs w:val="24"/>
        </w:rPr>
        <w:t xml:space="preserve">μερησίας </w:t>
      </w:r>
      <w:r>
        <w:rPr>
          <w:rFonts w:eastAsia="Times New Roman" w:cs="Times New Roman"/>
          <w:szCs w:val="24"/>
        </w:rPr>
        <w:t>δ</w:t>
      </w:r>
      <w:r>
        <w:rPr>
          <w:rFonts w:eastAsia="Times New Roman" w:cs="Times New Roman"/>
          <w:szCs w:val="24"/>
        </w:rPr>
        <w:t>ιατάξεως, σύμφωνα με το άρθρο 143 τ</w:t>
      </w:r>
      <w:r>
        <w:rPr>
          <w:rFonts w:eastAsia="Times New Roman" w:cs="Times New Roman"/>
          <w:szCs w:val="24"/>
        </w:rPr>
        <w:t xml:space="preserve">ου Κανονισμού της Βουλής, με πρωτοβουλία του Αρχηγού της Αξιωματικής Αντιπολίτευσης και Προέδρου της Κοινοβουλευτικής Ομάδας της Νέας Δημοκρατίας κ. Κυριάκου Μητσοτάκη, σε επίπεδο Αρχηγών Κομμάτων, με θέμα την Οικονομία, τις αποφάσεις του </w:t>
      </w:r>
      <w:proofErr w:type="spellStart"/>
      <w:r>
        <w:rPr>
          <w:rFonts w:eastAsia="Times New Roman" w:cs="Times New Roman"/>
          <w:szCs w:val="24"/>
        </w:rPr>
        <w:t>Eurogroup</w:t>
      </w:r>
      <w:proofErr w:type="spellEnd"/>
      <w:r>
        <w:rPr>
          <w:rFonts w:eastAsia="Times New Roman" w:cs="Times New Roman"/>
          <w:szCs w:val="24"/>
        </w:rPr>
        <w:t xml:space="preserve"> και τις</w:t>
      </w:r>
      <w:r>
        <w:rPr>
          <w:rFonts w:eastAsia="Times New Roman" w:cs="Times New Roman"/>
          <w:szCs w:val="24"/>
        </w:rPr>
        <w:t xml:space="preserve"> δεσμεύσεις που ανέλαβε η Κυβέρνηση.</w:t>
      </w:r>
    </w:p>
    <w:p w14:paraId="601886E8" w14:textId="77777777" w:rsidR="00396B82" w:rsidRDefault="00B34233">
      <w:pPr>
        <w:spacing w:after="0" w:line="600" w:lineRule="auto"/>
        <w:ind w:firstLine="54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601886E9" w14:textId="77777777" w:rsidR="00396B82" w:rsidRDefault="00B34233">
      <w:pPr>
        <w:spacing w:after="0"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01886EA" w14:textId="77777777" w:rsidR="00396B82" w:rsidRDefault="00B34233">
      <w:pPr>
        <w:spacing w:after="0" w:line="600" w:lineRule="auto"/>
        <w:ind w:firstLine="54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Με τη συναίνεση του Σώματος και ώρα 18.30΄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w:t>
      </w:r>
      <w:r>
        <w:rPr>
          <w:rFonts w:eastAsia="Times New Roman" w:cs="Times New Roman"/>
          <w:szCs w:val="24"/>
        </w:rPr>
        <w:t xml:space="preserve"> Τρίτη 4 Ιουλίου 2017 και ώρα 18.00΄,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 σύμφωνα με την ημερήσια διάταξη που έχει διανεμηθεί. </w:t>
      </w:r>
    </w:p>
    <w:p w14:paraId="601886EB" w14:textId="77777777" w:rsidR="00396B82" w:rsidRDefault="00B34233">
      <w:pPr>
        <w:spacing w:after="0" w:line="600" w:lineRule="auto"/>
        <w:ind w:firstLine="720"/>
        <w:jc w:val="both"/>
        <w:rPr>
          <w:rFonts w:eastAsia="Times New Roman" w:cs="Times New Roman"/>
          <w:szCs w:val="24"/>
        </w:rPr>
      </w:pPr>
      <w:r>
        <w:rPr>
          <w:rFonts w:eastAsia="Times New Roman" w:cs="Times New Roman"/>
          <w:b/>
          <w:bCs/>
          <w:szCs w:val="24"/>
        </w:rPr>
        <w:lastRenderedPageBreak/>
        <w:t>Ο ΠΡΟΕΔΡΟΣ                                                        ΟΙ ΓΡΑΜΜΑΤΕΙΣ</w:t>
      </w:r>
      <w:r>
        <w:rPr>
          <w:rFonts w:eastAsia="Times New Roman" w:cs="Times New Roman"/>
          <w:szCs w:val="24"/>
        </w:rPr>
        <w:t xml:space="preserve">  </w:t>
      </w:r>
    </w:p>
    <w:sectPr w:rsidR="00396B8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IWStg+FEugkzWTjG59fJDCUMfIY=" w:salt="BikbJxbTbHqAyJMVIqGkx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B82"/>
    <w:rsid w:val="002C1EA0"/>
    <w:rsid w:val="00396B82"/>
    <w:rsid w:val="00B3423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81D5"/>
  <w15:docId w15:val="{172C11E8-F814-49DC-B212-BFAE8C05B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83A8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8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471</MetadataID>
    <Session xmlns="641f345b-441b-4b81-9152-adc2e73ba5e1">Β´</Session>
    <Date xmlns="641f345b-441b-4b81-9152-adc2e73ba5e1">2017-07-02T21:00:00+00:00</Date>
    <Status xmlns="641f345b-441b-4b81-9152-adc2e73ba5e1">
      <Url>http://srv-sp1/praktika/Lists/Incoming_Metadata/EditForm.aspx?ID=471&amp;Source=/praktika/Recordings_Library/Forms/AllItems.aspx</Url>
      <Description>Δημοσιεύτηκε</Description>
    </Status>
    <Meeting xmlns="641f345b-441b-4b81-9152-adc2e73ba5e1">ΡΜΔ´</Meeting>
  </documentManagement>
</p:properties>
</file>

<file path=customXml/itemProps1.xml><?xml version="1.0" encoding="utf-8"?>
<ds:datastoreItem xmlns:ds="http://schemas.openxmlformats.org/officeDocument/2006/customXml" ds:itemID="{5C2A9949-C371-4549-AEA6-4A0EE12C35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304484-2276-43BC-8AB2-246CA1831C12}">
  <ds:schemaRefs>
    <ds:schemaRef ds:uri="http://schemas.microsoft.com/sharepoint/v3/contenttype/forms"/>
  </ds:schemaRefs>
</ds:datastoreItem>
</file>

<file path=customXml/itemProps3.xml><?xml version="1.0" encoding="utf-8"?>
<ds:datastoreItem xmlns:ds="http://schemas.openxmlformats.org/officeDocument/2006/customXml" ds:itemID="{7529F194-3819-4C5C-BA0A-B391CAC4D35A}">
  <ds:schemaRefs>
    <ds:schemaRef ds:uri="http://www.w3.org/XML/1998/namespace"/>
    <ds:schemaRef ds:uri="http://purl.org/dc/elements/1.1/"/>
    <ds:schemaRef ds:uri="641f345b-441b-4b81-9152-adc2e73ba5e1"/>
    <ds:schemaRef ds:uri="http://purl.org/dc/terms/"/>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276</Pages>
  <Words>52508</Words>
  <Characters>283548</Characters>
  <Application>Microsoft Office Word</Application>
  <DocSecurity>0</DocSecurity>
  <Lines>2362</Lines>
  <Paragraphs>670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2017-07-10T08:15:00Z</dcterms:created>
  <dcterms:modified xsi:type="dcterms:W3CDTF">2017-07-10T08:15:00Z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