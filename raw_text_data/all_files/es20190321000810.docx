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052CA" w14:textId="77777777" w:rsidR="00A37296" w:rsidRPr="00A37296" w:rsidRDefault="00A37296" w:rsidP="00A37296">
      <w:pPr>
        <w:spacing w:after="0" w:line="360" w:lineRule="auto"/>
        <w:rPr>
          <w:ins w:id="0" w:author="Φλούδα Χριστίνα" w:date="2019-03-28T12:57:00Z"/>
          <w:rFonts w:eastAsia="Times New Roman"/>
          <w:szCs w:val="24"/>
          <w:lang w:eastAsia="en-US"/>
        </w:rPr>
      </w:pPr>
      <w:bookmarkStart w:id="1" w:name="_GoBack"/>
      <w:bookmarkEnd w:id="1"/>
      <w:ins w:id="2" w:author="Φλούδα Χριστίνα" w:date="2019-03-28T12:57:00Z">
        <w:r w:rsidRPr="00A3729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E44C806" w14:textId="77777777" w:rsidR="00A37296" w:rsidRPr="00A37296" w:rsidRDefault="00A37296" w:rsidP="00A37296">
      <w:pPr>
        <w:spacing w:after="0" w:line="360" w:lineRule="auto"/>
        <w:rPr>
          <w:ins w:id="3" w:author="Φλούδα Χριστίνα" w:date="2019-03-28T12:57:00Z"/>
          <w:rFonts w:eastAsia="Times New Roman"/>
          <w:szCs w:val="24"/>
          <w:lang w:eastAsia="en-US"/>
        </w:rPr>
      </w:pPr>
    </w:p>
    <w:p w14:paraId="2FBA9AAC" w14:textId="77777777" w:rsidR="00A37296" w:rsidRPr="00A37296" w:rsidRDefault="00A37296" w:rsidP="00A37296">
      <w:pPr>
        <w:spacing w:after="0" w:line="360" w:lineRule="auto"/>
        <w:rPr>
          <w:ins w:id="4" w:author="Φλούδα Χριστίνα" w:date="2019-03-28T12:57:00Z"/>
          <w:rFonts w:eastAsia="Times New Roman"/>
          <w:szCs w:val="24"/>
          <w:lang w:eastAsia="en-US"/>
        </w:rPr>
      </w:pPr>
      <w:ins w:id="5" w:author="Φλούδα Χριστίνα" w:date="2019-03-28T12:57:00Z">
        <w:r w:rsidRPr="00A37296">
          <w:rPr>
            <w:rFonts w:eastAsia="Times New Roman"/>
            <w:szCs w:val="24"/>
            <w:lang w:eastAsia="en-US"/>
          </w:rPr>
          <w:t>ΠΙΝΑΚΑΣ ΠΕΡΙΕΧΟΜΕΝΩΝ</w:t>
        </w:r>
      </w:ins>
    </w:p>
    <w:p w14:paraId="24CC8224" w14:textId="77777777" w:rsidR="00A37296" w:rsidRPr="00A37296" w:rsidRDefault="00A37296" w:rsidP="00A37296">
      <w:pPr>
        <w:spacing w:after="0" w:line="360" w:lineRule="auto"/>
        <w:rPr>
          <w:ins w:id="6" w:author="Φλούδα Χριστίνα" w:date="2019-03-28T12:57:00Z"/>
          <w:rFonts w:eastAsia="Times New Roman"/>
          <w:szCs w:val="24"/>
          <w:lang w:eastAsia="en-US"/>
        </w:rPr>
      </w:pPr>
      <w:ins w:id="7" w:author="Φλούδα Χριστίνα" w:date="2019-03-28T12:57:00Z">
        <w:r w:rsidRPr="00A37296">
          <w:rPr>
            <w:rFonts w:eastAsia="Times New Roman"/>
            <w:szCs w:val="24"/>
            <w:lang w:eastAsia="en-US"/>
          </w:rPr>
          <w:t xml:space="preserve">ΙΖ΄ ΠΕΡΙΟΔΟΣ </w:t>
        </w:r>
      </w:ins>
    </w:p>
    <w:p w14:paraId="54A967C2" w14:textId="77777777" w:rsidR="00A37296" w:rsidRPr="00A37296" w:rsidRDefault="00A37296" w:rsidP="00A37296">
      <w:pPr>
        <w:spacing w:after="0" w:line="360" w:lineRule="auto"/>
        <w:rPr>
          <w:ins w:id="8" w:author="Φλούδα Χριστίνα" w:date="2019-03-28T12:57:00Z"/>
          <w:rFonts w:eastAsia="Times New Roman"/>
          <w:szCs w:val="24"/>
          <w:lang w:eastAsia="en-US"/>
        </w:rPr>
      </w:pPr>
      <w:ins w:id="9" w:author="Φλούδα Χριστίνα" w:date="2019-03-28T12:57:00Z">
        <w:r w:rsidRPr="00A37296">
          <w:rPr>
            <w:rFonts w:eastAsia="Times New Roman"/>
            <w:szCs w:val="24"/>
            <w:lang w:eastAsia="en-US"/>
          </w:rPr>
          <w:t>ΠΡΟΕΔΡΕΥΟΜΕΝΗΣ ΚΟΙΝΟΒΟΥΛΕΥΤΙΚΗΣ ΔΗΜΟΚΡΑΤΙΑΣ</w:t>
        </w:r>
      </w:ins>
    </w:p>
    <w:p w14:paraId="01FE5EAA" w14:textId="77777777" w:rsidR="00A37296" w:rsidRPr="00A37296" w:rsidRDefault="00A37296" w:rsidP="00A37296">
      <w:pPr>
        <w:spacing w:after="0" w:line="360" w:lineRule="auto"/>
        <w:rPr>
          <w:ins w:id="10" w:author="Φλούδα Χριστίνα" w:date="2019-03-28T12:57:00Z"/>
          <w:rFonts w:eastAsia="Times New Roman"/>
          <w:szCs w:val="24"/>
          <w:lang w:eastAsia="en-US"/>
        </w:rPr>
      </w:pPr>
      <w:ins w:id="11" w:author="Φλούδα Χριστίνα" w:date="2019-03-28T12:57:00Z">
        <w:r w:rsidRPr="00A37296">
          <w:rPr>
            <w:rFonts w:eastAsia="Times New Roman"/>
            <w:szCs w:val="24"/>
            <w:lang w:eastAsia="en-US"/>
          </w:rPr>
          <w:t>ΣΥΝΟΔΟΣ Δ΄</w:t>
        </w:r>
      </w:ins>
    </w:p>
    <w:p w14:paraId="1682436D" w14:textId="77777777" w:rsidR="00A37296" w:rsidRPr="00A37296" w:rsidRDefault="00A37296" w:rsidP="00A37296">
      <w:pPr>
        <w:spacing w:after="0" w:line="360" w:lineRule="auto"/>
        <w:rPr>
          <w:ins w:id="12" w:author="Φλούδα Χριστίνα" w:date="2019-03-28T12:57:00Z"/>
          <w:rFonts w:eastAsia="Times New Roman"/>
          <w:szCs w:val="24"/>
          <w:lang w:eastAsia="en-US"/>
        </w:rPr>
      </w:pPr>
    </w:p>
    <w:p w14:paraId="1E6171C3" w14:textId="77777777" w:rsidR="00A37296" w:rsidRPr="00A37296" w:rsidRDefault="00A37296" w:rsidP="00A37296">
      <w:pPr>
        <w:spacing w:after="0" w:line="360" w:lineRule="auto"/>
        <w:rPr>
          <w:ins w:id="13" w:author="Φλούδα Χριστίνα" w:date="2019-03-28T12:57:00Z"/>
          <w:rFonts w:eastAsia="Times New Roman"/>
          <w:szCs w:val="24"/>
          <w:lang w:eastAsia="en-US"/>
        </w:rPr>
      </w:pPr>
      <w:ins w:id="14" w:author="Φλούδα Χριστίνα" w:date="2019-03-28T12:57:00Z">
        <w:r w:rsidRPr="00A37296">
          <w:rPr>
            <w:rFonts w:eastAsia="Times New Roman"/>
            <w:szCs w:val="24"/>
            <w:lang w:eastAsia="en-US"/>
          </w:rPr>
          <w:t xml:space="preserve">ΣΥΝΕΔΡΙΑΣΗ </w:t>
        </w:r>
        <w:proofErr w:type="spellStart"/>
        <w:r w:rsidRPr="00A37296">
          <w:rPr>
            <w:rFonts w:eastAsia="Times New Roman" w:cs="Times New Roman"/>
            <w:szCs w:val="24"/>
          </w:rPr>
          <w:t>ϟ</w:t>
        </w:r>
        <w:r w:rsidRPr="00A37296">
          <w:rPr>
            <w:rFonts w:eastAsia="Times New Roman"/>
            <w:szCs w:val="24"/>
            <w:lang w:eastAsia="en-US"/>
          </w:rPr>
          <w:t>Θ</w:t>
        </w:r>
        <w:proofErr w:type="spellEnd"/>
        <w:r w:rsidRPr="00A37296">
          <w:rPr>
            <w:rFonts w:eastAsia="Times New Roman"/>
            <w:szCs w:val="24"/>
            <w:lang w:eastAsia="en-US"/>
          </w:rPr>
          <w:t>΄</w:t>
        </w:r>
      </w:ins>
    </w:p>
    <w:p w14:paraId="1B56030F" w14:textId="77777777" w:rsidR="00A37296" w:rsidRPr="00A37296" w:rsidRDefault="00A37296" w:rsidP="00A37296">
      <w:pPr>
        <w:spacing w:after="0" w:line="360" w:lineRule="auto"/>
        <w:rPr>
          <w:ins w:id="15" w:author="Φλούδα Χριστίνα" w:date="2019-03-28T12:57:00Z"/>
          <w:rFonts w:eastAsia="Times New Roman"/>
          <w:szCs w:val="24"/>
          <w:lang w:eastAsia="en-US"/>
        </w:rPr>
      </w:pPr>
      <w:ins w:id="16" w:author="Φλούδα Χριστίνα" w:date="2019-03-28T12:57:00Z">
        <w:r w:rsidRPr="00A37296">
          <w:rPr>
            <w:rFonts w:eastAsia="Times New Roman"/>
            <w:szCs w:val="24"/>
            <w:lang w:eastAsia="en-US"/>
          </w:rPr>
          <w:t>Πέμπτη  21 Μαρτίου 2019</w:t>
        </w:r>
      </w:ins>
    </w:p>
    <w:p w14:paraId="4DC01949" w14:textId="77777777" w:rsidR="00A37296" w:rsidRPr="00A37296" w:rsidRDefault="00A37296" w:rsidP="00A37296">
      <w:pPr>
        <w:spacing w:after="0" w:line="360" w:lineRule="auto"/>
        <w:rPr>
          <w:ins w:id="17" w:author="Φλούδα Χριστίνα" w:date="2019-03-28T12:57:00Z"/>
          <w:rFonts w:eastAsia="Times New Roman"/>
          <w:szCs w:val="24"/>
          <w:lang w:eastAsia="en-US"/>
        </w:rPr>
      </w:pPr>
    </w:p>
    <w:p w14:paraId="5D96E042" w14:textId="77777777" w:rsidR="00A37296" w:rsidRPr="00A37296" w:rsidRDefault="00A37296" w:rsidP="00A37296">
      <w:pPr>
        <w:spacing w:after="0" w:line="360" w:lineRule="auto"/>
        <w:rPr>
          <w:ins w:id="18" w:author="Φλούδα Χριστίνα" w:date="2019-03-28T12:57:00Z"/>
          <w:rFonts w:eastAsia="Times New Roman"/>
          <w:szCs w:val="24"/>
          <w:lang w:eastAsia="en-US"/>
        </w:rPr>
      </w:pPr>
      <w:ins w:id="19" w:author="Φλούδα Χριστίνα" w:date="2019-03-28T12:57:00Z">
        <w:r w:rsidRPr="00A37296">
          <w:rPr>
            <w:rFonts w:eastAsia="Times New Roman"/>
            <w:szCs w:val="24"/>
            <w:lang w:eastAsia="en-US"/>
          </w:rPr>
          <w:t>ΘΕΜΑΤΑ</w:t>
        </w:r>
      </w:ins>
    </w:p>
    <w:p w14:paraId="00261C8C" w14:textId="77777777" w:rsidR="00A37296" w:rsidRPr="00A37296" w:rsidRDefault="00A37296" w:rsidP="00A37296">
      <w:pPr>
        <w:spacing w:after="0" w:line="360" w:lineRule="auto"/>
        <w:rPr>
          <w:ins w:id="20" w:author="Φλούδα Χριστίνα" w:date="2019-03-28T12:57:00Z"/>
          <w:rFonts w:eastAsia="Times New Roman"/>
          <w:szCs w:val="24"/>
          <w:lang w:eastAsia="en-US"/>
        </w:rPr>
      </w:pPr>
      <w:ins w:id="21" w:author="Φλούδα Χριστίνα" w:date="2019-03-28T12:57:00Z">
        <w:r w:rsidRPr="00A37296">
          <w:rPr>
            <w:rFonts w:eastAsia="Times New Roman"/>
            <w:szCs w:val="24"/>
            <w:lang w:eastAsia="en-US"/>
          </w:rPr>
          <w:t xml:space="preserve"> </w:t>
        </w:r>
        <w:r w:rsidRPr="00A37296">
          <w:rPr>
            <w:rFonts w:eastAsia="Times New Roman"/>
            <w:szCs w:val="24"/>
            <w:lang w:eastAsia="en-US"/>
          </w:rPr>
          <w:br/>
          <w:t xml:space="preserve">Α. ΕΙΔΙΚΑ ΘΕΜΑΤΑ </w:t>
        </w:r>
        <w:r w:rsidRPr="00A37296">
          <w:rPr>
            <w:rFonts w:eastAsia="Times New Roman"/>
            <w:szCs w:val="24"/>
            <w:lang w:eastAsia="en-US"/>
          </w:rPr>
          <w:br/>
          <w:t xml:space="preserve">1. Επικύρωση Πρακτικών, σελ. </w:t>
        </w:r>
        <w:r w:rsidRPr="00A37296">
          <w:rPr>
            <w:rFonts w:eastAsia="Times New Roman"/>
            <w:szCs w:val="24"/>
            <w:lang w:eastAsia="en-US"/>
          </w:rPr>
          <w:br/>
          <w:t xml:space="preserve">2. Επί διαδικαστικού θέματος, σελ. </w:t>
        </w:r>
        <w:r w:rsidRPr="00A37296">
          <w:rPr>
            <w:rFonts w:eastAsia="Times New Roman"/>
            <w:szCs w:val="24"/>
            <w:lang w:eastAsia="en-US"/>
          </w:rPr>
          <w:br/>
          <w:t xml:space="preserve"> </w:t>
        </w:r>
        <w:r w:rsidRPr="00A37296">
          <w:rPr>
            <w:rFonts w:eastAsia="Times New Roman"/>
            <w:szCs w:val="24"/>
            <w:lang w:eastAsia="en-US"/>
          </w:rPr>
          <w:br/>
          <w:t xml:space="preserve">Β. ΚΟΙΝΟΒΟΥΛΕΥΤΙΚΟΣ ΕΛΕΓΧΟΣ </w:t>
        </w:r>
        <w:r w:rsidRPr="00A37296">
          <w:rPr>
            <w:rFonts w:eastAsia="Times New Roman"/>
            <w:szCs w:val="24"/>
            <w:lang w:eastAsia="en-US"/>
          </w:rPr>
          <w:br/>
          <w:t xml:space="preserve">1. Ανακοίνωση αναφορών, σελ. </w:t>
        </w:r>
        <w:r w:rsidRPr="00A37296">
          <w:rPr>
            <w:rFonts w:eastAsia="Times New Roman"/>
            <w:szCs w:val="24"/>
            <w:lang w:eastAsia="en-US"/>
          </w:rPr>
          <w:br/>
          <w:t xml:space="preserve">2. Ανακοίνωση του δελτίου επικαίρων ερωτήσεων της Παρασκευής 22 Μαρτίου 2019, σελ. </w:t>
        </w:r>
        <w:r w:rsidRPr="00A37296">
          <w:rPr>
            <w:rFonts w:eastAsia="Times New Roman"/>
            <w:szCs w:val="24"/>
            <w:lang w:eastAsia="en-US"/>
          </w:rPr>
          <w:br/>
          <w:t xml:space="preserve">3. Συζήτηση επίκαιρης ερώτησης προς την Υπουργό Διοικητικής Ανασυγκρότησης, με θέμα: «Η Κυβέρνηση δεν δίνει στοιχεία για την αξιολόγηση στο Δημόσιο», που συζητείται εξ αναβολής, σελ. </w:t>
        </w:r>
        <w:r w:rsidRPr="00A37296">
          <w:rPr>
            <w:rFonts w:eastAsia="Times New Roman"/>
            <w:szCs w:val="24"/>
            <w:lang w:eastAsia="en-US"/>
          </w:rPr>
          <w:br/>
        </w:r>
      </w:ins>
    </w:p>
    <w:p w14:paraId="5121CECC" w14:textId="77777777" w:rsidR="00A37296" w:rsidRPr="00A37296" w:rsidRDefault="00A37296" w:rsidP="00A37296">
      <w:pPr>
        <w:spacing w:after="0" w:line="360" w:lineRule="auto"/>
        <w:rPr>
          <w:ins w:id="22" w:author="Φλούδα Χριστίνα" w:date="2019-03-28T12:57:00Z"/>
          <w:rFonts w:eastAsia="Times New Roman"/>
          <w:szCs w:val="24"/>
          <w:lang w:eastAsia="en-US"/>
        </w:rPr>
      </w:pPr>
      <w:ins w:id="23" w:author="Φλούδα Χριστίνα" w:date="2019-03-28T12:57:00Z">
        <w:r w:rsidRPr="00A37296">
          <w:rPr>
            <w:rFonts w:eastAsia="Times New Roman"/>
            <w:szCs w:val="24"/>
            <w:lang w:eastAsia="en-US"/>
          </w:rPr>
          <w:t>ΠΡΟΕΔΡΕΥΩΝ</w:t>
        </w:r>
      </w:ins>
    </w:p>
    <w:p w14:paraId="19073AD6" w14:textId="77777777" w:rsidR="00A37296" w:rsidRPr="00A37296" w:rsidRDefault="00A37296" w:rsidP="00A37296">
      <w:pPr>
        <w:spacing w:after="0" w:line="360" w:lineRule="auto"/>
        <w:rPr>
          <w:ins w:id="24" w:author="Φλούδα Χριστίνα" w:date="2019-03-28T12:57:00Z"/>
          <w:rFonts w:eastAsia="Times New Roman"/>
          <w:szCs w:val="24"/>
          <w:lang w:eastAsia="en-US"/>
        </w:rPr>
      </w:pPr>
      <w:ins w:id="25" w:author="Φλούδα Χριστίνα" w:date="2019-03-28T12:57:00Z">
        <w:r w:rsidRPr="00A37296">
          <w:rPr>
            <w:rFonts w:eastAsia="Times New Roman"/>
            <w:szCs w:val="24"/>
            <w:lang w:eastAsia="en-US"/>
          </w:rPr>
          <w:t>ΚΑΚΛΑΜΑΝΗΣ Ν. , σελ.</w:t>
        </w:r>
        <w:r w:rsidRPr="00A37296">
          <w:rPr>
            <w:rFonts w:eastAsia="Times New Roman"/>
            <w:szCs w:val="24"/>
            <w:lang w:eastAsia="en-US"/>
          </w:rPr>
          <w:br/>
        </w:r>
      </w:ins>
    </w:p>
    <w:p w14:paraId="4568D39F" w14:textId="77777777" w:rsidR="00A37296" w:rsidRPr="00A37296" w:rsidRDefault="00A37296" w:rsidP="00A37296">
      <w:pPr>
        <w:spacing w:after="0" w:line="360" w:lineRule="auto"/>
        <w:rPr>
          <w:ins w:id="26" w:author="Φλούδα Χριστίνα" w:date="2019-03-28T12:57:00Z"/>
          <w:rFonts w:eastAsia="Times New Roman"/>
          <w:szCs w:val="24"/>
          <w:lang w:eastAsia="en-US"/>
        </w:rPr>
      </w:pPr>
    </w:p>
    <w:p w14:paraId="618B5739" w14:textId="77777777" w:rsidR="00A37296" w:rsidRPr="00A37296" w:rsidRDefault="00A37296" w:rsidP="00A37296">
      <w:pPr>
        <w:spacing w:after="0" w:line="360" w:lineRule="auto"/>
        <w:rPr>
          <w:ins w:id="27" w:author="Φλούδα Χριστίνα" w:date="2019-03-28T12:57:00Z"/>
          <w:rFonts w:eastAsia="Times New Roman"/>
          <w:szCs w:val="24"/>
          <w:lang w:eastAsia="en-US"/>
        </w:rPr>
      </w:pPr>
      <w:ins w:id="28" w:author="Φλούδα Χριστίνα" w:date="2019-03-28T12:57:00Z">
        <w:r w:rsidRPr="00A37296">
          <w:rPr>
            <w:rFonts w:eastAsia="Times New Roman"/>
            <w:szCs w:val="24"/>
            <w:lang w:eastAsia="en-US"/>
          </w:rPr>
          <w:t>ΟΜΙΛΗΤΕΣ</w:t>
        </w:r>
      </w:ins>
    </w:p>
    <w:p w14:paraId="24340276" w14:textId="399E0517" w:rsidR="00A37296" w:rsidRDefault="00A37296" w:rsidP="00A37296">
      <w:pPr>
        <w:spacing w:line="600" w:lineRule="auto"/>
        <w:ind w:firstLine="720"/>
        <w:jc w:val="center"/>
        <w:rPr>
          <w:ins w:id="29" w:author="Φλούδα Χριστίνα" w:date="2019-03-28T12:57:00Z"/>
          <w:rFonts w:eastAsia="Times New Roman" w:cs="Times New Roman"/>
          <w:szCs w:val="24"/>
        </w:rPr>
      </w:pPr>
      <w:ins w:id="30" w:author="Φλούδα Χριστίνα" w:date="2019-03-28T12:57:00Z">
        <w:r w:rsidRPr="00A37296">
          <w:rPr>
            <w:rFonts w:eastAsia="Times New Roman"/>
            <w:szCs w:val="24"/>
            <w:lang w:eastAsia="en-US"/>
          </w:rPr>
          <w:br/>
          <w:t>Α. Επί διαδικαστικού θέματος:</w:t>
        </w:r>
        <w:r w:rsidRPr="00A37296">
          <w:rPr>
            <w:rFonts w:eastAsia="Times New Roman"/>
            <w:szCs w:val="24"/>
            <w:lang w:eastAsia="en-US"/>
          </w:rPr>
          <w:br/>
          <w:t>ΑΡΑΜΠΑΤΖΗ Φ. , σελ.</w:t>
        </w:r>
        <w:r w:rsidRPr="00A37296">
          <w:rPr>
            <w:rFonts w:eastAsia="Times New Roman"/>
            <w:szCs w:val="24"/>
            <w:lang w:eastAsia="en-US"/>
          </w:rPr>
          <w:br/>
          <w:t>ΚΑΚΛΑΜΑΝΗΣ Ν. , σελ.</w:t>
        </w:r>
        <w:r w:rsidRPr="00A37296">
          <w:rPr>
            <w:rFonts w:eastAsia="Times New Roman"/>
            <w:szCs w:val="24"/>
            <w:lang w:eastAsia="en-US"/>
          </w:rPr>
          <w:br/>
        </w:r>
        <w:r w:rsidRPr="00A37296">
          <w:rPr>
            <w:rFonts w:eastAsia="Times New Roman"/>
            <w:szCs w:val="24"/>
            <w:lang w:eastAsia="en-US"/>
          </w:rPr>
          <w:br/>
          <w:t>Β. Επί της επίκαιρης ερώτησης:</w:t>
        </w:r>
        <w:r w:rsidRPr="00A37296">
          <w:rPr>
            <w:rFonts w:eastAsia="Times New Roman"/>
            <w:szCs w:val="24"/>
            <w:lang w:eastAsia="en-US"/>
          </w:rPr>
          <w:br/>
          <w:t>ΓΕΩΡΓΑΝΤΑΣ Γ. , σελ.</w:t>
        </w:r>
        <w:r w:rsidRPr="00A37296">
          <w:rPr>
            <w:rFonts w:eastAsia="Times New Roman"/>
            <w:szCs w:val="24"/>
            <w:lang w:eastAsia="en-US"/>
          </w:rPr>
          <w:br/>
          <w:t>ΞΕΝΟΓΙΑΝΝΑΚΟΠΟΥΛΟΥ Μ. , σελ.</w:t>
        </w:r>
      </w:ins>
    </w:p>
    <w:p w14:paraId="784DDE46" w14:textId="311C429B" w:rsidR="00540322" w:rsidRDefault="00A37296">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784DDE47" w14:textId="77777777" w:rsidR="00540322" w:rsidRDefault="00A37296">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784DDE48" w14:textId="77777777" w:rsidR="00540322" w:rsidRDefault="00A37296">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84DDE49" w14:textId="77777777" w:rsidR="00540322" w:rsidRDefault="00A37296">
      <w:pPr>
        <w:spacing w:line="600" w:lineRule="auto"/>
        <w:ind w:firstLine="720"/>
        <w:jc w:val="center"/>
        <w:rPr>
          <w:rFonts w:eastAsia="Times New Roman" w:cs="Times New Roman"/>
          <w:szCs w:val="24"/>
        </w:rPr>
      </w:pPr>
      <w:r>
        <w:rPr>
          <w:rFonts w:eastAsia="Times New Roman" w:cs="Times New Roman"/>
          <w:szCs w:val="24"/>
        </w:rPr>
        <w:t>ΣΥΝΟΔΟΣ Δ΄</w:t>
      </w:r>
    </w:p>
    <w:p w14:paraId="784DDE4A" w14:textId="77777777" w:rsidR="00540322" w:rsidRDefault="00A37296">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ϟΘ</w:t>
      </w:r>
      <w:proofErr w:type="spellEnd"/>
      <w:r>
        <w:rPr>
          <w:rFonts w:eastAsia="Times New Roman" w:cs="Times New Roman"/>
          <w:szCs w:val="24"/>
        </w:rPr>
        <w:t>΄</w:t>
      </w:r>
    </w:p>
    <w:p w14:paraId="784DDE4B" w14:textId="77777777" w:rsidR="00540322" w:rsidRDefault="00A37296">
      <w:pPr>
        <w:spacing w:line="600" w:lineRule="auto"/>
        <w:ind w:firstLine="720"/>
        <w:jc w:val="center"/>
        <w:rPr>
          <w:rFonts w:eastAsia="Times New Roman" w:cs="Times New Roman"/>
          <w:szCs w:val="24"/>
        </w:rPr>
      </w:pPr>
      <w:r>
        <w:rPr>
          <w:rFonts w:eastAsia="Times New Roman" w:cs="Times New Roman"/>
          <w:szCs w:val="24"/>
        </w:rPr>
        <w:t>Πέμπτη 21 Μαρτίου 2019</w:t>
      </w:r>
    </w:p>
    <w:p w14:paraId="784DDE4C"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Αθήνα, σήμερα στις 21 Μαρτίου 2019, ημέρα Πέμπτη και ώρα 9.40΄</w:t>
      </w:r>
      <w:r w:rsidRPr="003206E4">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A2591D">
        <w:rPr>
          <w:rFonts w:eastAsia="Times New Roman" w:cs="Times New Roman"/>
          <w:b/>
          <w:szCs w:val="24"/>
        </w:rPr>
        <w:t>ΝΙΚΗΤΑ ΚΑΚΛΑΜΑΝΗ</w:t>
      </w:r>
      <w:r>
        <w:rPr>
          <w:rFonts w:eastAsia="Times New Roman" w:cs="Times New Roman"/>
          <w:szCs w:val="24"/>
        </w:rPr>
        <w:t xml:space="preserve">. </w:t>
      </w:r>
    </w:p>
    <w:p w14:paraId="784DDE4D" w14:textId="77777777" w:rsidR="00540322" w:rsidRDefault="00A3729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αρχίζει η συνεδρίαση. </w:t>
      </w:r>
    </w:p>
    <w:p w14:paraId="784DDE4E" w14:textId="77777777" w:rsidR="00540322" w:rsidRDefault="00A37296">
      <w:pPr>
        <w:spacing w:line="600" w:lineRule="auto"/>
        <w:ind w:firstLine="539"/>
        <w:jc w:val="both"/>
        <w:rPr>
          <w:rFonts w:eastAsia="Times New Roman" w:cs="Times New Roman"/>
          <w:szCs w:val="24"/>
        </w:rPr>
      </w:pPr>
      <w:r>
        <w:rPr>
          <w:rFonts w:eastAsia="Times New Roman" w:cs="Times New Roman"/>
          <w:szCs w:val="24"/>
        </w:rPr>
        <w:t>(ΕΠΙΚΥΡΩΣ</w:t>
      </w:r>
      <w:r>
        <w:rPr>
          <w:rFonts w:eastAsia="Times New Roman" w:cs="Times New Roman"/>
          <w:szCs w:val="24"/>
        </w:rPr>
        <w:t xml:space="preserve">Η ΠΡΑΚΤΙΚΩΝ: Σύμφωνα με την από 20 Μαρτίου 2019 εξουσιοδότηση του Σώματος επικυρώθηκαν με ευθύνη </w:t>
      </w:r>
      <w:r>
        <w:rPr>
          <w:rFonts w:eastAsia="Times New Roman" w:cs="Times New Roman"/>
          <w:szCs w:val="24"/>
        </w:rPr>
        <w:lastRenderedPageBreak/>
        <w:t xml:space="preserve">του Προεδρείου τα πρακτικά της </w:t>
      </w:r>
      <w:proofErr w:type="spellStart"/>
      <w:r>
        <w:rPr>
          <w:rFonts w:eastAsia="Times New Roman"/>
          <w:szCs w:val="24"/>
        </w:rPr>
        <w:t>ϟΗ</w:t>
      </w:r>
      <w:proofErr w:type="spellEnd"/>
      <w:r>
        <w:rPr>
          <w:rFonts w:eastAsia="Times New Roman" w:cs="Times New Roman"/>
          <w:szCs w:val="24"/>
        </w:rPr>
        <w:t xml:space="preserve">΄ </w:t>
      </w:r>
      <w:r>
        <w:rPr>
          <w:rFonts w:eastAsia="Times New Roman" w:cs="Times New Roman"/>
          <w:szCs w:val="24"/>
        </w:rPr>
        <w:t>συνεδριάσεως</w:t>
      </w:r>
      <w:r w:rsidRPr="00CF2757">
        <w:rPr>
          <w:rFonts w:eastAsia="Times New Roman" w:cs="Times New Roman"/>
          <w:szCs w:val="24"/>
        </w:rPr>
        <w:t>,</w:t>
      </w:r>
      <w:r>
        <w:rPr>
          <w:rFonts w:eastAsia="Times New Roman" w:cs="Times New Roman"/>
          <w:szCs w:val="24"/>
        </w:rPr>
        <w:t xml:space="preserve"> της Τετάρτη</w:t>
      </w:r>
      <w:r>
        <w:rPr>
          <w:rFonts w:eastAsia="Times New Roman" w:cs="Times New Roman"/>
          <w:szCs w:val="24"/>
        </w:rPr>
        <w:t>ς</w:t>
      </w:r>
      <w:r>
        <w:rPr>
          <w:rFonts w:eastAsia="Times New Roman" w:cs="Times New Roman"/>
          <w:szCs w:val="24"/>
        </w:rPr>
        <w:t xml:space="preserve"> 20 Μαρτίου 2019, σε ό,τι αφορά τη</w:t>
      </w:r>
      <w:r>
        <w:rPr>
          <w:rFonts w:eastAsia="Times New Roman" w:cs="Times New Roman"/>
          <w:szCs w:val="24"/>
        </w:rPr>
        <w:t>ν</w:t>
      </w:r>
      <w:r>
        <w:rPr>
          <w:rFonts w:eastAsia="Times New Roman" w:cs="Times New Roman"/>
          <w:szCs w:val="24"/>
        </w:rPr>
        <w:t xml:space="preserve"> ψήφιση στο σύνολο του σχεδίου νόμου</w:t>
      </w:r>
      <w:r>
        <w:rPr>
          <w:rFonts w:eastAsia="Times New Roman" w:cs="Times New Roman"/>
          <w:szCs w:val="24"/>
        </w:rPr>
        <w:t>:</w:t>
      </w:r>
      <w:r>
        <w:rPr>
          <w:rFonts w:eastAsia="Times New Roman" w:cs="Times New Roman"/>
          <w:szCs w:val="24"/>
        </w:rPr>
        <w:t xml:space="preserve"> </w:t>
      </w:r>
      <w:r>
        <w:rPr>
          <w:rFonts w:eastAsia="Times New Roman"/>
          <w:szCs w:val="24"/>
        </w:rPr>
        <w:t>«</w:t>
      </w:r>
      <w:r>
        <w:rPr>
          <w:rFonts w:eastAsia="Times New Roman" w:cs="Times New Roman"/>
          <w:szCs w:val="24"/>
        </w:rPr>
        <w:t>Προώθηση της ουσιαστικής</w:t>
      </w:r>
      <w:r>
        <w:rPr>
          <w:rFonts w:eastAsia="Times New Roman" w:cs="Times New Roman"/>
          <w:szCs w:val="24"/>
        </w:rPr>
        <w:t xml:space="preserve"> ισότητας των φύλων, πρόληψη και καταπολέμηση της </w:t>
      </w:r>
      <w:proofErr w:type="spellStart"/>
      <w:r>
        <w:rPr>
          <w:rFonts w:eastAsia="Times New Roman" w:cs="Times New Roman"/>
          <w:szCs w:val="24"/>
        </w:rPr>
        <w:t>έμφυλης</w:t>
      </w:r>
      <w:proofErr w:type="spellEnd"/>
      <w:r>
        <w:rPr>
          <w:rFonts w:eastAsia="Times New Roman" w:cs="Times New Roman"/>
          <w:szCs w:val="24"/>
        </w:rPr>
        <w:t xml:space="preserve"> βίας - Ρυθμίσεις για την απονομή Ιθαγένειας - Διατάξεις σχετικές με τις εκλογές στην Τοπική Αυτοδιοίκηση - Λοιπές διατάξεις».</w:t>
      </w:r>
      <w:r w:rsidRPr="00DE2A1E">
        <w:rPr>
          <w:rFonts w:eastAsia="Times New Roman" w:cs="Times New Roman"/>
          <w:szCs w:val="24"/>
        </w:rPr>
        <w:t>)</w:t>
      </w:r>
    </w:p>
    <w:p w14:paraId="784DDE4F" w14:textId="77777777" w:rsidR="00540322" w:rsidRDefault="00A37296">
      <w:pPr>
        <w:spacing w:line="600" w:lineRule="auto"/>
        <w:ind w:firstLine="720"/>
        <w:contextualSpacing/>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w:t>
      </w:r>
      <w:r>
        <w:rPr>
          <w:rFonts w:eastAsia="Times New Roman" w:cs="Times New Roman"/>
          <w:szCs w:val="24"/>
        </w:rPr>
        <w:t>μα.</w:t>
      </w:r>
    </w:p>
    <w:p w14:paraId="784DDE50" w14:textId="77777777" w:rsidR="00540322" w:rsidRDefault="00A37296">
      <w:pPr>
        <w:spacing w:line="600" w:lineRule="auto"/>
        <w:ind w:firstLine="720"/>
        <w:contextualSpacing/>
        <w:jc w:val="both"/>
        <w:rPr>
          <w:rFonts w:eastAsia="Times New Roman" w:cs="Times New Roman"/>
          <w:szCs w:val="24"/>
        </w:rPr>
      </w:pPr>
      <w:r>
        <w:rPr>
          <w:rFonts w:eastAsia="Times New Roman" w:cs="Times New Roman"/>
          <w:szCs w:val="24"/>
        </w:rPr>
        <w:t xml:space="preserve">(Ανακοινώνονται προς το Σώμα από τον </w:t>
      </w:r>
      <w:r>
        <w:rPr>
          <w:rFonts w:eastAsia="Times New Roman" w:cs="Times New Roman"/>
          <w:szCs w:val="24"/>
        </w:rPr>
        <w:t xml:space="preserve">Γραμματέα της </w:t>
      </w:r>
      <w:r>
        <w:rPr>
          <w:rFonts w:eastAsia="Times New Roman" w:cs="Times New Roman"/>
          <w:szCs w:val="24"/>
        </w:rPr>
        <w:t xml:space="preserve">Βουλής </w:t>
      </w:r>
      <w:r>
        <w:rPr>
          <w:rFonts w:eastAsia="Times New Roman" w:cs="Times New Roman"/>
          <w:szCs w:val="24"/>
        </w:rPr>
        <w:t xml:space="preserve">κ. Ιωάννη </w:t>
      </w:r>
      <w:proofErr w:type="spellStart"/>
      <w:r>
        <w:rPr>
          <w:rFonts w:eastAsia="Times New Roman" w:cs="Times New Roman"/>
          <w:szCs w:val="24"/>
        </w:rPr>
        <w:t>Σαρακιώτη</w:t>
      </w:r>
      <w:proofErr w:type="spellEnd"/>
      <w:r>
        <w:rPr>
          <w:rFonts w:eastAsia="Times New Roman" w:cs="Times New Roman"/>
          <w:szCs w:val="24"/>
        </w:rPr>
        <w:t>, Βουλευτή Φθιώτιδος, τα ακόλουθα:</w:t>
      </w:r>
    </w:p>
    <w:p w14:paraId="784DDE51" w14:textId="77777777" w:rsidR="00540322" w:rsidRDefault="00A37296">
      <w:pPr>
        <w:spacing w:line="600" w:lineRule="auto"/>
        <w:ind w:firstLine="720"/>
        <w:contextualSpacing/>
        <w:jc w:val="both"/>
        <w:rPr>
          <w:rFonts w:eastAsia="Times New Roman" w:cs="Times New Roman"/>
          <w:szCs w:val="24"/>
        </w:rPr>
      </w:pPr>
      <w:r>
        <w:rPr>
          <w:rFonts w:eastAsia="Times New Roman" w:cs="Times New Roman"/>
          <w:szCs w:val="24"/>
        </w:rPr>
        <w:t>Α. ΚΑΤΑΘΕΣΗ ΑΝΑΦΟΡΩΝ</w:t>
      </w:r>
    </w:p>
    <w:p w14:paraId="784DDE52" w14:textId="77777777" w:rsidR="00540322" w:rsidRDefault="00A37296">
      <w:pPr>
        <w:spacing w:line="600" w:lineRule="auto"/>
        <w:ind w:firstLine="720"/>
        <w:contextualSpacing/>
        <w:jc w:val="center"/>
        <w:rPr>
          <w:rFonts w:eastAsia="Times New Roman" w:cs="Times New Roman"/>
          <w:color w:val="FF0000"/>
          <w:szCs w:val="24"/>
        </w:rPr>
      </w:pPr>
      <w:r w:rsidRPr="003B7D8A">
        <w:rPr>
          <w:rFonts w:eastAsia="Times New Roman" w:cs="Times New Roman"/>
          <w:color w:val="FF0000"/>
          <w:szCs w:val="24"/>
        </w:rPr>
        <w:t>(ΝΑ ΜΠΕΙ Η</w:t>
      </w:r>
      <w:r w:rsidRPr="00BB41E0">
        <w:rPr>
          <w:rFonts w:eastAsia="Times New Roman" w:cs="Times New Roman"/>
          <w:color w:val="FF0000"/>
          <w:szCs w:val="24"/>
        </w:rPr>
        <w:t xml:space="preserve"> </w:t>
      </w:r>
      <w:r w:rsidRPr="003B7D8A">
        <w:rPr>
          <w:rFonts w:eastAsia="Times New Roman" w:cs="Times New Roman"/>
          <w:color w:val="FF0000"/>
          <w:szCs w:val="24"/>
        </w:rPr>
        <w:t>ΣΕΛΙΔΑ 2</w:t>
      </w:r>
      <w:r w:rsidRPr="003B7D8A">
        <w:rPr>
          <w:rFonts w:eastAsia="Times New Roman" w:cs="Times New Roman"/>
          <w:color w:val="FF0000"/>
          <w:szCs w:val="24"/>
          <w:vertAlign w:val="superscript"/>
        </w:rPr>
        <w:t>α</w:t>
      </w:r>
      <w:r w:rsidRPr="003B7D8A">
        <w:rPr>
          <w:rFonts w:eastAsia="Times New Roman" w:cs="Times New Roman"/>
          <w:color w:val="FF0000"/>
          <w:szCs w:val="24"/>
        </w:rPr>
        <w:t>)</w:t>
      </w:r>
    </w:p>
    <w:p w14:paraId="784DDE53" w14:textId="77777777" w:rsidR="00540322" w:rsidRDefault="00A37296">
      <w:pPr>
        <w:spacing w:line="600" w:lineRule="auto"/>
        <w:ind w:firstLine="720"/>
        <w:contextualSpacing/>
        <w:jc w:val="both"/>
        <w:rPr>
          <w:rFonts w:eastAsia="Times New Roman" w:cs="Times New Roman"/>
          <w:szCs w:val="24"/>
        </w:rPr>
      </w:pPr>
      <w:r>
        <w:rPr>
          <w:rFonts w:eastAsia="Times New Roman" w:cs="Times New Roman"/>
          <w:szCs w:val="24"/>
        </w:rPr>
        <w:t>Β. ΑΠΑΝΤΗΣΕΙΣ ΥΠΟΥΡΓΩΝ ΣΕ ΕΡΩΤΗΣΕΙΣ ΒΟΥΛΕΥΤΩΝ</w:t>
      </w:r>
    </w:p>
    <w:p w14:paraId="784DDE54" w14:textId="77777777" w:rsidR="00540322" w:rsidRDefault="00A37296">
      <w:pPr>
        <w:spacing w:line="600" w:lineRule="auto"/>
        <w:ind w:firstLine="720"/>
        <w:contextualSpacing/>
        <w:jc w:val="center"/>
        <w:rPr>
          <w:rFonts w:eastAsia="Times New Roman" w:cs="Times New Roman"/>
          <w:color w:val="FF0000"/>
          <w:szCs w:val="24"/>
        </w:rPr>
      </w:pPr>
      <w:r w:rsidRPr="003B7D8A">
        <w:rPr>
          <w:rFonts w:eastAsia="Times New Roman" w:cs="Times New Roman"/>
          <w:color w:val="FF0000"/>
          <w:szCs w:val="24"/>
        </w:rPr>
        <w:t>(ΝΑ ΜΠΕΙ Η ΣΕΛΙΔΑ 2β)</w:t>
      </w:r>
    </w:p>
    <w:p w14:paraId="784DDE55" w14:textId="77777777" w:rsidR="00540322" w:rsidRDefault="00A37296">
      <w:pPr>
        <w:spacing w:line="600" w:lineRule="auto"/>
        <w:ind w:firstLine="720"/>
        <w:contextualSpacing/>
        <w:jc w:val="center"/>
        <w:rPr>
          <w:rFonts w:eastAsia="Times New Roman" w:cs="Times New Roman"/>
          <w:color w:val="FF0000"/>
          <w:szCs w:val="24"/>
        </w:rPr>
      </w:pPr>
      <w:r w:rsidRPr="00BB41E0">
        <w:rPr>
          <w:rFonts w:eastAsia="Times New Roman" w:cs="Times New Roman"/>
          <w:color w:val="FF0000"/>
          <w:szCs w:val="24"/>
        </w:rPr>
        <w:t>(ΑΛΛΑΓΗ</w:t>
      </w:r>
      <w:r w:rsidRPr="003B7D8A">
        <w:rPr>
          <w:rFonts w:eastAsia="Times New Roman" w:cs="Times New Roman"/>
          <w:color w:val="FF0000"/>
          <w:szCs w:val="24"/>
        </w:rPr>
        <w:t xml:space="preserve"> ΣΕΛΙΔΑΣ</w:t>
      </w:r>
      <w:r>
        <w:rPr>
          <w:rFonts w:eastAsia="Times New Roman" w:cs="Times New Roman"/>
          <w:color w:val="FF0000"/>
          <w:szCs w:val="24"/>
        </w:rPr>
        <w:t>)</w:t>
      </w:r>
    </w:p>
    <w:p w14:paraId="784DDE56" w14:textId="77777777" w:rsidR="00540322" w:rsidRDefault="00A37296">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Κυρίες και κύριοι συνάδελφοι, έχω την τιμή να ανακοινώσω στο Σώμα το δελτίο επικαίρων ερωτήσεων της Παρασκευής 22 Μαρτίου 2019</w:t>
      </w:r>
      <w:r>
        <w:rPr>
          <w:rFonts w:eastAsia="Times New Roman" w:cs="Times New Roman"/>
          <w:szCs w:val="24"/>
        </w:rPr>
        <w:t>.</w:t>
      </w:r>
    </w:p>
    <w:p w14:paraId="784DDE57"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της </w:t>
      </w:r>
      <w:r>
        <w:rPr>
          <w:rFonts w:eastAsia="Times New Roman" w:cs="Times New Roman"/>
          <w:szCs w:val="24"/>
        </w:rPr>
        <w:t>Βουλής)</w:t>
      </w:r>
    </w:p>
    <w:p w14:paraId="784DDE58"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1. Η με αριθμ</w:t>
      </w:r>
      <w:r>
        <w:rPr>
          <w:rFonts w:eastAsia="Times New Roman" w:cs="Times New Roman"/>
          <w:szCs w:val="24"/>
        </w:rPr>
        <w:t xml:space="preserve">ό 427/19-3-2019 επίκαιρη ερώτηση του Βουλευτή Β΄ Αθηνών του Συνασπισμού Ριζοσπαστικής Αριστεράς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προς τον Υπουργό Περιβάλλοντος και Ενέργειας, με θέμα: «Ανταποδοτικά τέλη μεγάλων υδροηλεκτρικών σταθμών».</w:t>
      </w:r>
    </w:p>
    <w:p w14:paraId="784DDE59"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2. Η με αριθμό 424/18-3-2019 </w:t>
      </w:r>
      <w:r>
        <w:rPr>
          <w:rFonts w:eastAsia="Times New Roman" w:cs="Times New Roman"/>
          <w:szCs w:val="24"/>
        </w:rPr>
        <w:t xml:space="preserve">επίκαιρη ερώτηση του Βουλευτή Δωδεκανήσου της Νέας Δημοκρατίας κ. Εμμανουήλ </w:t>
      </w:r>
      <w:proofErr w:type="spellStart"/>
      <w:r>
        <w:rPr>
          <w:rFonts w:eastAsia="Times New Roman" w:cs="Times New Roman"/>
          <w:szCs w:val="24"/>
        </w:rPr>
        <w:t>Κόνσολα</w:t>
      </w:r>
      <w:proofErr w:type="spellEnd"/>
      <w:r>
        <w:rPr>
          <w:rFonts w:eastAsia="Times New Roman" w:cs="Times New Roman"/>
          <w:szCs w:val="24"/>
        </w:rPr>
        <w:t xml:space="preserve"> προς τον Υπουργό Παιδείας, Έρευνας και Θρησκευμάτων, με θέμα: «Ίδρυση τμήματος Τουρισμού με έδρα τη Ρόδο και </w:t>
      </w:r>
      <w:proofErr w:type="spellStart"/>
      <w:r>
        <w:rPr>
          <w:rFonts w:eastAsia="Times New Roman" w:cs="Times New Roman"/>
          <w:szCs w:val="24"/>
        </w:rPr>
        <w:t>ανωτατοποίηση</w:t>
      </w:r>
      <w:proofErr w:type="spellEnd"/>
      <w:r>
        <w:rPr>
          <w:rFonts w:eastAsia="Times New Roman" w:cs="Times New Roman"/>
          <w:szCs w:val="24"/>
        </w:rPr>
        <w:t xml:space="preserve"> της “ΑΣΤΕΡ” με την ένταξή της στο Πανεπιστήμιο Αι</w:t>
      </w:r>
      <w:r>
        <w:rPr>
          <w:rFonts w:eastAsia="Times New Roman" w:cs="Times New Roman"/>
          <w:szCs w:val="24"/>
        </w:rPr>
        <w:t>γαίου».</w:t>
      </w:r>
    </w:p>
    <w:p w14:paraId="784DDE5A"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της </w:t>
      </w:r>
      <w:r>
        <w:rPr>
          <w:rFonts w:eastAsia="Times New Roman" w:cs="Times New Roman"/>
          <w:szCs w:val="24"/>
        </w:rPr>
        <w:t>Βουλής)</w:t>
      </w:r>
    </w:p>
    <w:p w14:paraId="784DDE5B"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425/18-3-2019 επίκαιρη ερώτηση του Βουλευτή Λέσβου της Νέας Δημοκρατίας κ. Χαράλαμπου Αθανασίου προς τον Υπουργό Μεταναστευτικής </w:t>
      </w:r>
      <w:r>
        <w:rPr>
          <w:rFonts w:eastAsia="Times New Roman" w:cs="Times New Roman"/>
          <w:szCs w:val="24"/>
        </w:rPr>
        <w:t xml:space="preserve">Πολιτικής, με θέμα: «Απάνθρωπη και εξευτελιστική, για τη Λέσβο και την Ελλάδα, η υφιστάμενη κατάσταση στο Κέντρο Υποδοχής της </w:t>
      </w:r>
      <w:proofErr w:type="spellStart"/>
      <w:r>
        <w:rPr>
          <w:rFonts w:eastAsia="Times New Roman" w:cs="Times New Roman"/>
          <w:szCs w:val="24"/>
        </w:rPr>
        <w:t>Μόριας</w:t>
      </w:r>
      <w:proofErr w:type="spellEnd"/>
      <w:r>
        <w:rPr>
          <w:rFonts w:eastAsia="Times New Roman" w:cs="Times New Roman"/>
          <w:szCs w:val="24"/>
        </w:rPr>
        <w:t>».</w:t>
      </w:r>
    </w:p>
    <w:p w14:paraId="784DDE5C"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2. Η με αριθμό 418/12-3-2019 επίκαιρη ερώτηση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Γιάννη </w:t>
      </w:r>
      <w:r>
        <w:rPr>
          <w:rFonts w:eastAsia="Times New Roman" w:cs="Times New Roman"/>
          <w:szCs w:val="24"/>
        </w:rPr>
        <w:t xml:space="preserve">Δελή προς τον Υπουργό Παιδείας, Έρευνας και Θρησκευμάτων σχετικά με την </w:t>
      </w:r>
      <w:r>
        <w:rPr>
          <w:rFonts w:eastAsia="Times New Roman" w:cs="Times New Roman"/>
          <w:szCs w:val="24"/>
        </w:rPr>
        <w:t xml:space="preserve">υπουργική απόφαση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«Εισαγωγή φοιτητών σε Τμήματα Μουσικών Σπουδών».</w:t>
      </w:r>
    </w:p>
    <w:p w14:paraId="784DDE5D"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3. Η με αριθμό 400/4-3-2019 επίκαιρη ερώτηση του Βουλευτή </w:t>
      </w:r>
      <w:r>
        <w:rPr>
          <w:rFonts w:eastAsia="Times New Roman" w:cs="Times New Roman"/>
          <w:szCs w:val="24"/>
        </w:rPr>
        <w:t xml:space="preserve">Νομού </w:t>
      </w:r>
      <w:r>
        <w:rPr>
          <w:rFonts w:eastAsia="Times New Roman" w:cs="Times New Roman"/>
          <w:szCs w:val="24"/>
        </w:rPr>
        <w:t xml:space="preserve">Αττικής της Νέας Δημοκρατίας κ. Αθανασίου Μπούρα προς τον Υπουργό Παιδείας, Έρευνας και Θρησκευμάτων, με θέμα: «Επαναλειτουργία του Γενικού Λυκείου Μαγούλας ως </w:t>
      </w:r>
      <w:r>
        <w:rPr>
          <w:rFonts w:eastAsia="Times New Roman" w:cs="Times New Roman"/>
          <w:szCs w:val="24"/>
        </w:rPr>
        <w:t>εξεταστικό κέντρο</w:t>
      </w:r>
      <w:r>
        <w:rPr>
          <w:rFonts w:eastAsia="Times New Roman" w:cs="Times New Roman"/>
          <w:szCs w:val="24"/>
        </w:rPr>
        <w:t>».</w:t>
      </w:r>
    </w:p>
    <w:p w14:paraId="784DDE5E"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4. Η με αριθμό 395/1-3-2019 επίκαιρη ερώτηση του Βουλευτή Α΄ Θεσσαλονίκης τη</w:t>
      </w:r>
      <w:r>
        <w:rPr>
          <w:rFonts w:eastAsia="Times New Roman" w:cs="Times New Roman"/>
          <w:szCs w:val="24"/>
        </w:rPr>
        <w:t xml:space="preserve">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Παιδείας, Έρευνας και Θρησκευμάτων, </w:t>
      </w:r>
      <w:r>
        <w:rPr>
          <w:rFonts w:eastAsia="Times New Roman" w:cs="Times New Roman"/>
          <w:szCs w:val="24"/>
        </w:rPr>
        <w:lastRenderedPageBreak/>
        <w:t xml:space="preserve">με θέμα: «Μπλοκάρει τα όνειρα των μαθητών η νέα </w:t>
      </w:r>
      <w:r>
        <w:rPr>
          <w:rFonts w:eastAsia="Times New Roman" w:cs="Times New Roman"/>
          <w:szCs w:val="24"/>
        </w:rPr>
        <w:t xml:space="preserve">υπουργική απόφαση </w:t>
      </w:r>
      <w:r>
        <w:rPr>
          <w:rFonts w:eastAsia="Times New Roman" w:cs="Times New Roman"/>
          <w:szCs w:val="24"/>
        </w:rPr>
        <w:t xml:space="preserve">για την εισαγωγή φοιτητών στα Μουσικά Τμήματα της χώρας». </w:t>
      </w:r>
    </w:p>
    <w:p w14:paraId="784DDE5F"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5. Η με αριθμό 279/15-1-2019 επίκαιρη ερώτη</w:t>
      </w:r>
      <w:r>
        <w:rPr>
          <w:rFonts w:eastAsia="Times New Roman" w:cs="Times New Roman"/>
          <w:szCs w:val="24"/>
        </w:rPr>
        <w:t xml:space="preserve">ση του Βουλευτή Ηρακλείου της Δημοκρατικής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Ναυτιλίας και Νησιωτικής Πολιτικής, με θέμα: «Άμεσες ενέργειες για να ενταχθεί η Κρήτη στο Μεταφορικό Ισοδύναμο».</w:t>
      </w:r>
    </w:p>
    <w:p w14:paraId="784DDE60"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ΕΡΩΤΗΣΕΙΣ (Άρθρο 130 παρ</w:t>
      </w:r>
      <w:r>
        <w:rPr>
          <w:rFonts w:eastAsia="Times New Roman" w:cs="Times New Roman"/>
          <w:szCs w:val="24"/>
        </w:rPr>
        <w:t xml:space="preserve">άγραφος </w:t>
      </w:r>
      <w:r>
        <w:rPr>
          <w:rFonts w:eastAsia="Times New Roman" w:cs="Times New Roman"/>
          <w:szCs w:val="24"/>
        </w:rPr>
        <w:t>5</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της </w:t>
      </w:r>
      <w:r>
        <w:rPr>
          <w:rFonts w:eastAsia="Times New Roman" w:cs="Times New Roman"/>
          <w:szCs w:val="24"/>
        </w:rPr>
        <w:t>Βουλής)</w:t>
      </w:r>
    </w:p>
    <w:p w14:paraId="784DDE61"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1. Η με αριθμό 4659/3-1-2019 ερώτηση του Βουλευτή Δράμας της Νέας Δημοκρατίας κ. Δημητρίου Κυριαζίδη προς τον Υπουργό Παιδείας, Έρευνας και Θρησκευμάτων, σχετικά «με τη λύση της σύμπραξης του Δημοκριτείου Πανεπιστημίου Θράκης (Δ</w:t>
      </w:r>
      <w:r>
        <w:rPr>
          <w:rFonts w:eastAsia="Times New Roman" w:cs="Times New Roman"/>
          <w:szCs w:val="24"/>
        </w:rPr>
        <w:t>ΠΘ)</w:t>
      </w:r>
      <w:r w:rsidRPr="00BB41E0">
        <w:rPr>
          <w:rFonts w:eastAsia="Times New Roman" w:cs="Times New Roman"/>
          <w:szCs w:val="24"/>
        </w:rPr>
        <w:t xml:space="preserve"> </w:t>
      </w:r>
      <w:r>
        <w:rPr>
          <w:rFonts w:eastAsia="Times New Roman" w:cs="Times New Roman"/>
          <w:szCs w:val="24"/>
        </w:rPr>
        <w:t>- ΤΕΙ Ανατολικής Μακεδονίας και Θράκης (ΑΜΘ)».</w:t>
      </w:r>
    </w:p>
    <w:p w14:paraId="784DDE62" w14:textId="77777777" w:rsidR="00540322" w:rsidRDefault="00A37296">
      <w:pPr>
        <w:ind w:firstLine="709"/>
        <w:jc w:val="center"/>
        <w:rPr>
          <w:rFonts w:eastAsia="Times New Roman" w:cs="Times New Roman"/>
          <w:szCs w:val="24"/>
        </w:rPr>
      </w:pPr>
      <w:r w:rsidRPr="00542535">
        <w:rPr>
          <w:rFonts w:eastAsia="Times New Roman" w:cs="Times New Roman"/>
          <w:color w:val="FF0000"/>
          <w:szCs w:val="24"/>
        </w:rPr>
        <w:t>(ΑΛΛΑΓΗ ΣΕΛΙΔΑΣ ΛΟΓΩ ΑΛΛΑΓΗΣ ΘΕΜΑΤΟΣ)</w:t>
      </w:r>
      <w:r>
        <w:rPr>
          <w:rFonts w:eastAsia="Times New Roman" w:cs="Times New Roman"/>
          <w:szCs w:val="24"/>
        </w:rPr>
        <w:br w:type="page"/>
      </w:r>
    </w:p>
    <w:p w14:paraId="784DDE63" w14:textId="77777777" w:rsidR="00540322" w:rsidRDefault="00A37296">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Κυρίες και κύριοι συνάδελφοι, εισερχόμαστε στη συζήτηση των </w:t>
      </w:r>
    </w:p>
    <w:p w14:paraId="784DDE64" w14:textId="77777777" w:rsidR="00540322" w:rsidRDefault="00A37296">
      <w:pPr>
        <w:tabs>
          <w:tab w:val="left" w:pos="6168"/>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84DDE65"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Πριν εισέλθουμε στη συζήτηση της μίας επίκαιρης ερώτ</w:t>
      </w:r>
      <w:r>
        <w:rPr>
          <w:rFonts w:eastAsia="Times New Roman" w:cs="Times New Roman"/>
          <w:szCs w:val="24"/>
        </w:rPr>
        <w:t xml:space="preserve">ησης, θα ήθελα να ανακοινώσω τις </w:t>
      </w:r>
      <w:r>
        <w:rPr>
          <w:rFonts w:eastAsia="Times New Roman" w:cs="Times New Roman"/>
          <w:szCs w:val="24"/>
        </w:rPr>
        <w:t>επίκαιρες ερωτήσεις</w:t>
      </w:r>
      <w:r>
        <w:rPr>
          <w:rFonts w:eastAsia="Times New Roman" w:cs="Times New Roman"/>
          <w:szCs w:val="24"/>
        </w:rPr>
        <w:t xml:space="preserve"> που δεν θα συζητηθούν. </w:t>
      </w:r>
    </w:p>
    <w:p w14:paraId="784DDE66"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 xml:space="preserve">με αριθμό 422/18-32019 </w:t>
      </w:r>
      <w:r>
        <w:rPr>
          <w:rFonts w:eastAsia="Times New Roman" w:cs="Times New Roman"/>
          <w:szCs w:val="24"/>
        </w:rPr>
        <w:t>επίκαιρη ερώτηση πρώτου κύκλου (Α</w:t>
      </w:r>
      <w:r>
        <w:rPr>
          <w:rFonts w:eastAsia="Times New Roman" w:cs="Times New Roman"/>
          <w:szCs w:val="24"/>
        </w:rPr>
        <w:t>΄</w:t>
      </w:r>
      <w:r>
        <w:rPr>
          <w:rFonts w:eastAsia="Times New Roman" w:cs="Times New Roman"/>
          <w:szCs w:val="24"/>
        </w:rPr>
        <w:t>) της Βουλευτού Α΄ Αθηνών της Νέας Δημοκρατίας κ. Όλγας Κεφαλογιάννη προς την Υπουργό Πολιτισμού και Αθλητισμού, μ</w:t>
      </w:r>
      <w:r>
        <w:rPr>
          <w:rFonts w:eastAsia="Times New Roman" w:cs="Times New Roman"/>
          <w:szCs w:val="24"/>
        </w:rPr>
        <w:t>ε θέμα</w:t>
      </w:r>
      <w:r>
        <w:rPr>
          <w:rFonts w:eastAsia="Times New Roman" w:cs="Times New Roman"/>
          <w:szCs w:val="24"/>
        </w:rPr>
        <w:t xml:space="preserve">: </w:t>
      </w:r>
      <w:r>
        <w:rPr>
          <w:rFonts w:eastAsia="Times New Roman" w:cs="Times New Roman"/>
          <w:szCs w:val="24"/>
        </w:rPr>
        <w:t>«Ποια είναι η πολιτική διαχείρισης των πόρων από την πολιτιστική κληρονομιά;», δεν θα συζητηθεί κατόπιν συνεννόησης της κυρίας Βουλευτού με την Υπουργό.</w:t>
      </w:r>
    </w:p>
    <w:p w14:paraId="784DDE67"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δεύτερη </w:t>
      </w:r>
      <w:r>
        <w:rPr>
          <w:rFonts w:eastAsia="Times New Roman" w:cs="Times New Roman"/>
          <w:szCs w:val="24"/>
        </w:rPr>
        <w:t xml:space="preserve">με αριθμό 428/19-3-2019 </w:t>
      </w:r>
      <w:r>
        <w:rPr>
          <w:rFonts w:eastAsia="Times New Roman" w:cs="Times New Roman"/>
          <w:szCs w:val="24"/>
        </w:rPr>
        <w:t>επίκαιρη ερώτηση πρώτου κύκλου (Α</w:t>
      </w:r>
      <w:r>
        <w:rPr>
          <w:rFonts w:eastAsia="Times New Roman" w:cs="Times New Roman"/>
          <w:szCs w:val="24"/>
        </w:rPr>
        <w:t>΄</w:t>
      </w:r>
      <w:r>
        <w:rPr>
          <w:rFonts w:eastAsia="Times New Roman" w:cs="Times New Roman"/>
          <w:szCs w:val="24"/>
        </w:rPr>
        <w:t xml:space="preserve">) του Βουλευτή Ηρακλείου </w:t>
      </w:r>
      <w:r>
        <w:rPr>
          <w:rFonts w:eastAsia="Times New Roman" w:cs="Times New Roman"/>
          <w:szCs w:val="24"/>
        </w:rPr>
        <w:t xml:space="preserve">της Δημοκρατικής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w:t>
      </w:r>
      <w:r>
        <w:rPr>
          <w:rFonts w:eastAsia="Times New Roman" w:cs="Times New Roman"/>
          <w:szCs w:val="24"/>
        </w:rPr>
        <w:t xml:space="preserve">: </w:t>
      </w:r>
      <w:r>
        <w:rPr>
          <w:rFonts w:eastAsia="Times New Roman" w:cs="Times New Roman"/>
          <w:szCs w:val="24"/>
        </w:rPr>
        <w:t xml:space="preserve">«Αποκλείονται από το νέο Πρόγραμμα Κοινωφελούς Εργασίας οι Δήμοι της Κρήτης και η Περιφέρεια. Από τις οχτώ </w:t>
      </w:r>
      <w:r>
        <w:rPr>
          <w:rFonts w:eastAsia="Times New Roman" w:cs="Times New Roman"/>
          <w:szCs w:val="24"/>
        </w:rPr>
        <w:lastRenderedPageBreak/>
        <w:t xml:space="preserve">χιλιάδες </w:t>
      </w:r>
      <w:r>
        <w:rPr>
          <w:rFonts w:eastAsia="Times New Roman" w:cs="Times New Roman"/>
          <w:szCs w:val="24"/>
        </w:rPr>
        <w:t xml:space="preserve">εννιακόσες τριάντα τρεις θέσεις προβλέπονται μόνο επτά για την Κρήτη», δεν θα συζητηθεί λόγω κωλύματος του Υφυπουργού Εργασίας, Κοινωνικής Ασφάλισης και Κοινωνικής Αλληλεγγύης κ. Κωνσταντίνου Μπάρκα. </w:t>
      </w:r>
    </w:p>
    <w:p w14:paraId="784DDE68"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 xml:space="preserve">με αριθμό 423/18-3-2019 </w:t>
      </w:r>
      <w:r>
        <w:rPr>
          <w:rFonts w:eastAsia="Times New Roman" w:cs="Times New Roman"/>
          <w:szCs w:val="24"/>
        </w:rPr>
        <w:t>επίκαιρη ερώτηση δεύτερ</w:t>
      </w:r>
      <w:r>
        <w:rPr>
          <w:rFonts w:eastAsia="Times New Roman" w:cs="Times New Roman"/>
          <w:szCs w:val="24"/>
        </w:rPr>
        <w:t>ου κύκλου (Α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Βουλευτή Σερρών της Νέας Δημοκρατίας κ. Κώστα Καραμανλή προς τον Υπουργό Υποδομών και Μεταφορών, με θέμα</w:t>
      </w:r>
      <w:r>
        <w:rPr>
          <w:rFonts w:eastAsia="Times New Roman" w:cs="Times New Roman"/>
          <w:szCs w:val="24"/>
        </w:rPr>
        <w:t xml:space="preserve">: </w:t>
      </w:r>
      <w:r>
        <w:rPr>
          <w:rFonts w:eastAsia="Times New Roman" w:cs="Times New Roman"/>
          <w:szCs w:val="24"/>
        </w:rPr>
        <w:t xml:space="preserve">«Ας μας εξηγήσει η Κυβέρνηση τι προτίθεται να κάνει με την Εγνατία Οδό», δεν θα συζητηθεί λόγω κωλύματος του Υπουργού Υποδομών και </w:t>
      </w:r>
      <w:r>
        <w:rPr>
          <w:rFonts w:eastAsia="Times New Roman" w:cs="Times New Roman"/>
          <w:szCs w:val="24"/>
        </w:rPr>
        <w:t xml:space="preserve">Μεταφορών κ. Χρήστου </w:t>
      </w:r>
      <w:proofErr w:type="spellStart"/>
      <w:r>
        <w:rPr>
          <w:rFonts w:eastAsia="Times New Roman" w:cs="Times New Roman"/>
          <w:szCs w:val="24"/>
        </w:rPr>
        <w:t>Σπίρτζη</w:t>
      </w:r>
      <w:proofErr w:type="spellEnd"/>
      <w:r>
        <w:rPr>
          <w:rFonts w:eastAsia="Times New Roman" w:cs="Times New Roman"/>
          <w:szCs w:val="24"/>
        </w:rPr>
        <w:t xml:space="preserve"> με αιτία: ταξίδι στο εξωτερικό. </w:t>
      </w:r>
    </w:p>
    <w:p w14:paraId="784DDE69"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τέταρτη </w:t>
      </w:r>
      <w:r>
        <w:rPr>
          <w:rFonts w:eastAsia="Times New Roman" w:cs="Times New Roman"/>
          <w:szCs w:val="24"/>
        </w:rPr>
        <w:t xml:space="preserve">με αριθμό 393/27-2-2019 </w:t>
      </w:r>
      <w:r>
        <w:rPr>
          <w:rFonts w:eastAsia="Times New Roman" w:cs="Times New Roman"/>
          <w:szCs w:val="24"/>
        </w:rPr>
        <w:t>επίκαιρη ερώτηση πρώτου κύκλου (Β</w:t>
      </w:r>
      <w:r>
        <w:rPr>
          <w:rFonts w:eastAsia="Times New Roman" w:cs="Times New Roman"/>
          <w:szCs w:val="24"/>
        </w:rPr>
        <w:t>΄</w:t>
      </w:r>
      <w:r>
        <w:rPr>
          <w:rFonts w:eastAsia="Times New Roman" w:cs="Times New Roman"/>
          <w:szCs w:val="24"/>
        </w:rPr>
        <w:t xml:space="preserve">) του Βουλευτή </w:t>
      </w:r>
      <w:r>
        <w:rPr>
          <w:rFonts w:eastAsia="Times New Roman" w:cs="Times New Roman"/>
          <w:szCs w:val="24"/>
        </w:rPr>
        <w:t xml:space="preserve">Α΄ </w:t>
      </w:r>
      <w:r>
        <w:rPr>
          <w:rFonts w:eastAsia="Times New Roman" w:cs="Times New Roman"/>
          <w:szCs w:val="24"/>
        </w:rPr>
        <w:t xml:space="preserve">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Υποδομών και Μεταφορών</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 xml:space="preserve">: </w:t>
      </w:r>
      <w:r>
        <w:rPr>
          <w:rFonts w:eastAsia="Times New Roman" w:cs="Times New Roman"/>
          <w:szCs w:val="24"/>
        </w:rPr>
        <w:t>«Βαλτώνε</w:t>
      </w:r>
      <w:r>
        <w:rPr>
          <w:rFonts w:eastAsia="Times New Roman" w:cs="Times New Roman"/>
          <w:szCs w:val="24"/>
        </w:rPr>
        <w:t xml:space="preserve">ι η προμήθεια επτακοσίων πενήντα λεωφορείων αστικής συγκοινωνίας- τριακόσια πενήντα για τη Θεσσαλονίκη», δεν θα συζητηθεί λόγω κωλύματος του Υπουργού Υποδομών και Μεταφορών κ. Χρήστου </w:t>
      </w:r>
      <w:proofErr w:type="spellStart"/>
      <w:r>
        <w:rPr>
          <w:rFonts w:eastAsia="Times New Roman" w:cs="Times New Roman"/>
          <w:szCs w:val="24"/>
        </w:rPr>
        <w:t>Σπίρτζη</w:t>
      </w:r>
      <w:proofErr w:type="spellEnd"/>
      <w:r>
        <w:rPr>
          <w:rFonts w:eastAsia="Times New Roman" w:cs="Times New Roman"/>
          <w:szCs w:val="24"/>
        </w:rPr>
        <w:t>. Α</w:t>
      </w:r>
      <w:r>
        <w:rPr>
          <w:rFonts w:eastAsia="Times New Roman" w:cs="Times New Roman"/>
          <w:szCs w:val="24"/>
        </w:rPr>
        <w:t xml:space="preserve">ιτία: ταξίδι στο εξωτερικό. </w:t>
      </w:r>
    </w:p>
    <w:p w14:paraId="784DDE6A"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Η τέταρτη </w:t>
      </w:r>
      <w:r>
        <w:rPr>
          <w:rFonts w:eastAsia="Times New Roman" w:cs="Times New Roman"/>
          <w:szCs w:val="24"/>
        </w:rPr>
        <w:t>με αριθμό 386/26-2-2019</w:t>
      </w:r>
      <w:r>
        <w:rPr>
          <w:rFonts w:eastAsia="Times New Roman" w:cs="Times New Roman"/>
          <w:szCs w:val="24"/>
        </w:rPr>
        <w:t xml:space="preserve"> </w:t>
      </w:r>
      <w:r>
        <w:rPr>
          <w:rFonts w:eastAsia="Times New Roman" w:cs="Times New Roman"/>
          <w:szCs w:val="24"/>
        </w:rPr>
        <w:t>επίκαιρη ερώτηση δεύτερου κύκλου (Β</w:t>
      </w:r>
      <w:r>
        <w:rPr>
          <w:rFonts w:eastAsia="Times New Roman" w:cs="Times New Roman"/>
          <w:szCs w:val="24"/>
        </w:rPr>
        <w:t>΄</w:t>
      </w:r>
      <w:r>
        <w:rPr>
          <w:rFonts w:eastAsia="Times New Roman" w:cs="Times New Roman"/>
          <w:szCs w:val="24"/>
        </w:rPr>
        <w:t xml:space="preserve">) του Βουλευτή Ηρακλείου της Δημοκρατικής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Μεταφορών</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 xml:space="preserve">: </w:t>
      </w:r>
      <w:r>
        <w:rPr>
          <w:rFonts w:eastAsia="Times New Roman" w:cs="Times New Roman"/>
          <w:szCs w:val="24"/>
        </w:rPr>
        <w:t xml:space="preserve">«Επικίνδυνη «στενωπός» στον </w:t>
      </w:r>
      <w:proofErr w:type="spellStart"/>
      <w:r>
        <w:rPr>
          <w:rFonts w:eastAsia="Times New Roman" w:cs="Times New Roman"/>
          <w:szCs w:val="24"/>
        </w:rPr>
        <w:t>Αποσελέμη</w:t>
      </w:r>
      <w:proofErr w:type="spellEnd"/>
      <w:r>
        <w:rPr>
          <w:rFonts w:eastAsia="Times New Roman" w:cs="Times New Roman"/>
          <w:szCs w:val="24"/>
        </w:rPr>
        <w:t>, στο τμήμα Γούβες-Χερσόνησος», δεν θα συζητηθεί λόγ</w:t>
      </w:r>
      <w:r>
        <w:rPr>
          <w:rFonts w:eastAsia="Times New Roman" w:cs="Times New Roman"/>
          <w:szCs w:val="24"/>
        </w:rPr>
        <w:t xml:space="preserve">ω κωλύματος του Υπουργού Υποδομών και Μεταφορών κ. Χρήστου </w:t>
      </w:r>
      <w:proofErr w:type="spellStart"/>
      <w:r>
        <w:rPr>
          <w:rFonts w:eastAsia="Times New Roman" w:cs="Times New Roman"/>
          <w:szCs w:val="24"/>
        </w:rPr>
        <w:t>Σπίρτζη</w:t>
      </w:r>
      <w:proofErr w:type="spellEnd"/>
      <w:r>
        <w:rPr>
          <w:rFonts w:eastAsia="Times New Roman" w:cs="Times New Roman"/>
          <w:szCs w:val="24"/>
        </w:rPr>
        <w:t>. Α</w:t>
      </w:r>
      <w:r>
        <w:rPr>
          <w:rFonts w:eastAsia="Times New Roman" w:cs="Times New Roman"/>
          <w:szCs w:val="24"/>
        </w:rPr>
        <w:t xml:space="preserve">ιτία: ταξίδι στο εξωτερικό. </w:t>
      </w:r>
    </w:p>
    <w:p w14:paraId="784DDE6B"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πέμπτη </w:t>
      </w:r>
      <w:r>
        <w:rPr>
          <w:rFonts w:eastAsia="Times New Roman" w:cs="Times New Roman"/>
          <w:szCs w:val="24"/>
        </w:rPr>
        <w:t xml:space="preserve">με αριθμό 378/25-2-2019 </w:t>
      </w:r>
      <w:r>
        <w:rPr>
          <w:rFonts w:eastAsia="Times New Roman" w:cs="Times New Roman"/>
          <w:szCs w:val="24"/>
        </w:rPr>
        <w:t>επίκαιρη ερώτηση δεύτερου κύκλου (Β</w:t>
      </w:r>
      <w:r>
        <w:rPr>
          <w:rFonts w:eastAsia="Times New Roman" w:cs="Times New Roman"/>
          <w:szCs w:val="24"/>
        </w:rPr>
        <w:t>΄</w:t>
      </w:r>
      <w:r>
        <w:rPr>
          <w:rFonts w:eastAsia="Times New Roman" w:cs="Times New Roman"/>
          <w:szCs w:val="24"/>
        </w:rPr>
        <w:t xml:space="preserve">) του Βουλευτή </w:t>
      </w:r>
      <w:r>
        <w:rPr>
          <w:rFonts w:eastAsia="Times New Roman" w:cs="Times New Roman"/>
          <w:szCs w:val="24"/>
        </w:rPr>
        <w:t xml:space="preserve">Β΄ </w:t>
      </w:r>
      <w:r>
        <w:rPr>
          <w:rFonts w:eastAsia="Times New Roman" w:cs="Times New Roman"/>
          <w:szCs w:val="24"/>
        </w:rPr>
        <w:t xml:space="preserve">Αθηνών του Συνασπισμού Ριζοσπαστικής Αριστεράς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w:t>
      </w:r>
      <w:r>
        <w:rPr>
          <w:rFonts w:eastAsia="Times New Roman" w:cs="Times New Roman"/>
          <w:szCs w:val="24"/>
        </w:rPr>
        <w:t>προς τον Υπουργό Υποδομών και Μεταφορών</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 xml:space="preserve">: </w:t>
      </w:r>
      <w:r>
        <w:rPr>
          <w:rFonts w:eastAsia="Times New Roman" w:cs="Times New Roman"/>
          <w:szCs w:val="24"/>
        </w:rPr>
        <w:t xml:space="preserve">«Αντισταθμιστικά οφέλη για τις περιοχές στα διοικητικά όρια των οποίων βρίσκονται οι ταμιευτήρες/φράγματα Μόρνου και Ευήνου», δεν θα συζητηθεί λόγω κωλύματος του Υπουργού Υποδομών και Μεταφορών κ. Χρήστου </w:t>
      </w:r>
      <w:proofErr w:type="spellStart"/>
      <w:r>
        <w:rPr>
          <w:rFonts w:eastAsia="Times New Roman" w:cs="Times New Roman"/>
          <w:szCs w:val="24"/>
        </w:rPr>
        <w:t>Σ</w:t>
      </w:r>
      <w:r>
        <w:rPr>
          <w:rFonts w:eastAsia="Times New Roman" w:cs="Times New Roman"/>
          <w:szCs w:val="24"/>
        </w:rPr>
        <w:t>πίρτζη</w:t>
      </w:r>
      <w:proofErr w:type="spellEnd"/>
      <w:r>
        <w:rPr>
          <w:rFonts w:eastAsia="Times New Roman" w:cs="Times New Roman"/>
          <w:szCs w:val="24"/>
        </w:rPr>
        <w:t>. Α</w:t>
      </w:r>
      <w:r>
        <w:rPr>
          <w:rFonts w:eastAsia="Times New Roman" w:cs="Times New Roman"/>
          <w:szCs w:val="24"/>
        </w:rPr>
        <w:t xml:space="preserve">ιτία: ταξίδι στο εξωτερικό. </w:t>
      </w:r>
    </w:p>
    <w:p w14:paraId="784DDE6C"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δεύτερη </w:t>
      </w:r>
      <w:r>
        <w:rPr>
          <w:rFonts w:eastAsia="Times New Roman" w:cs="Times New Roman"/>
          <w:szCs w:val="24"/>
        </w:rPr>
        <w:t xml:space="preserve">με αριθμό 429/19-3-2019 </w:t>
      </w:r>
      <w:r>
        <w:rPr>
          <w:rFonts w:eastAsia="Times New Roman" w:cs="Times New Roman"/>
          <w:szCs w:val="24"/>
        </w:rPr>
        <w:t>επίκαιρη ερώτηση δεύτερου κύκλου (Α</w:t>
      </w:r>
      <w:r>
        <w:rPr>
          <w:rFonts w:eastAsia="Times New Roman" w:cs="Times New Roman"/>
          <w:szCs w:val="24"/>
        </w:rPr>
        <w:t>΄</w:t>
      </w:r>
      <w:r>
        <w:rPr>
          <w:rFonts w:eastAsia="Times New Roman" w:cs="Times New Roman"/>
          <w:szCs w:val="24"/>
        </w:rPr>
        <w:t>) του Βουλευτή Ηρακλείου της Δημοκρατι</w:t>
      </w:r>
      <w:r>
        <w:rPr>
          <w:rFonts w:eastAsia="Times New Roman" w:cs="Times New Roman"/>
          <w:szCs w:val="24"/>
        </w:rPr>
        <w:lastRenderedPageBreak/>
        <w:t xml:space="preserve">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 xml:space="preserve">: </w:t>
      </w:r>
      <w:r>
        <w:rPr>
          <w:rFonts w:eastAsia="Times New Roman" w:cs="Times New Roman"/>
          <w:szCs w:val="24"/>
        </w:rPr>
        <w:t>«Να αντι</w:t>
      </w:r>
      <w:r>
        <w:rPr>
          <w:rFonts w:eastAsia="Times New Roman" w:cs="Times New Roman"/>
          <w:szCs w:val="24"/>
        </w:rPr>
        <w:t xml:space="preserve">μετωπιστούν άμεσα τα προβλήματα που προκαλούνται στην παραδοσιακή αμπελοκαλλιέργεια και την παραδοσιακή </w:t>
      </w:r>
      <w:proofErr w:type="spellStart"/>
      <w:r>
        <w:rPr>
          <w:rFonts w:eastAsia="Times New Roman" w:cs="Times New Roman"/>
          <w:szCs w:val="24"/>
        </w:rPr>
        <w:t>αποσταγματοποίηση</w:t>
      </w:r>
      <w:proofErr w:type="spellEnd"/>
      <w:r>
        <w:rPr>
          <w:rFonts w:eastAsia="Times New Roman" w:cs="Times New Roman"/>
          <w:szCs w:val="24"/>
        </w:rPr>
        <w:t xml:space="preserve">», δεν </w:t>
      </w:r>
      <w:r>
        <w:rPr>
          <w:rFonts w:eastAsia="Times New Roman" w:cs="Times New Roman"/>
          <w:szCs w:val="24"/>
        </w:rPr>
        <w:t xml:space="preserve">θα συζητηθεί </w:t>
      </w:r>
      <w:r>
        <w:rPr>
          <w:rFonts w:eastAsia="Times New Roman" w:cs="Times New Roman"/>
          <w:szCs w:val="24"/>
        </w:rPr>
        <w:t>λόγω κωλύματος της πολιτικής ηγεσίας του Υπουργείου Αγροτικής Ανάπτυξης και Τροφίμων</w:t>
      </w:r>
      <w:r>
        <w:rPr>
          <w:rFonts w:eastAsia="Times New Roman" w:cs="Times New Roman"/>
          <w:szCs w:val="24"/>
        </w:rPr>
        <w:t>. Α</w:t>
      </w:r>
      <w:r>
        <w:rPr>
          <w:rFonts w:eastAsia="Times New Roman" w:cs="Times New Roman"/>
          <w:szCs w:val="24"/>
        </w:rPr>
        <w:t xml:space="preserve">ιτία: φόρτος εργασίας. </w:t>
      </w:r>
    </w:p>
    <w:p w14:paraId="784DDE6D"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Η πρ</w:t>
      </w:r>
      <w:r>
        <w:rPr>
          <w:rFonts w:eastAsia="Times New Roman" w:cs="Times New Roman"/>
          <w:szCs w:val="24"/>
        </w:rPr>
        <w:t xml:space="preserve">ώτη </w:t>
      </w:r>
      <w:r>
        <w:rPr>
          <w:rFonts w:eastAsia="Times New Roman" w:cs="Times New Roman"/>
          <w:szCs w:val="24"/>
        </w:rPr>
        <w:t xml:space="preserve">με αριθμό 402/5-3-2019 </w:t>
      </w:r>
      <w:r>
        <w:rPr>
          <w:rFonts w:eastAsia="Times New Roman" w:cs="Times New Roman"/>
          <w:szCs w:val="24"/>
        </w:rPr>
        <w:t>επίκαιρη ερώτηση δεύτερου κύκλου (Β</w:t>
      </w:r>
      <w:r>
        <w:rPr>
          <w:rFonts w:eastAsia="Times New Roman" w:cs="Times New Roman"/>
          <w:szCs w:val="24"/>
        </w:rPr>
        <w:t>΄</w:t>
      </w:r>
      <w:r>
        <w:rPr>
          <w:rFonts w:eastAsia="Times New Roman" w:cs="Times New Roman"/>
          <w:szCs w:val="24"/>
        </w:rPr>
        <w:t>) της Βουλευτού Σερρών της Νέας Δημοκρατίας κ. Φωτεινής Αραμπατζή προς τον Υπουργό Αγροτικής Ανάπτυξης και Τροφίμων, με θέμα</w:t>
      </w:r>
      <w:r>
        <w:rPr>
          <w:rFonts w:eastAsia="Times New Roman" w:cs="Times New Roman"/>
          <w:szCs w:val="24"/>
        </w:rPr>
        <w:t>:</w:t>
      </w:r>
      <w:r>
        <w:rPr>
          <w:rFonts w:eastAsia="Times New Roman" w:cs="Times New Roman"/>
          <w:szCs w:val="24"/>
        </w:rPr>
        <w:t xml:space="preserve"> «Πλήρης αποτυχία στη διεξαγωγή ελέγχων και επιβολής κυρώσεων για τι</w:t>
      </w:r>
      <w:r>
        <w:rPr>
          <w:rFonts w:eastAsia="Times New Roman" w:cs="Times New Roman"/>
          <w:szCs w:val="24"/>
        </w:rPr>
        <w:t xml:space="preserve">ς </w:t>
      </w:r>
      <w:proofErr w:type="spellStart"/>
      <w:r>
        <w:rPr>
          <w:rFonts w:eastAsia="Times New Roman" w:cs="Times New Roman"/>
          <w:szCs w:val="24"/>
        </w:rPr>
        <w:t>ελληνοποιήσεις</w:t>
      </w:r>
      <w:proofErr w:type="spellEnd"/>
      <w:r>
        <w:rPr>
          <w:rFonts w:eastAsia="Times New Roman" w:cs="Times New Roman"/>
          <w:szCs w:val="24"/>
        </w:rPr>
        <w:t xml:space="preserve"> στο </w:t>
      </w:r>
      <w:proofErr w:type="spellStart"/>
      <w:r>
        <w:rPr>
          <w:rFonts w:eastAsia="Times New Roman" w:cs="Times New Roman"/>
          <w:szCs w:val="24"/>
        </w:rPr>
        <w:t>αιγοπρόβειο</w:t>
      </w:r>
      <w:proofErr w:type="spellEnd"/>
      <w:r>
        <w:rPr>
          <w:rFonts w:eastAsia="Times New Roman" w:cs="Times New Roman"/>
          <w:szCs w:val="24"/>
        </w:rPr>
        <w:t xml:space="preserve"> γάλα», δεν </w:t>
      </w:r>
      <w:r>
        <w:rPr>
          <w:rFonts w:eastAsia="Times New Roman" w:cs="Times New Roman"/>
          <w:szCs w:val="24"/>
        </w:rPr>
        <w:t xml:space="preserve">θα συζητηθεί </w:t>
      </w:r>
      <w:r>
        <w:rPr>
          <w:rFonts w:eastAsia="Times New Roman" w:cs="Times New Roman"/>
          <w:szCs w:val="24"/>
        </w:rPr>
        <w:t>λόγω κωλύματος της πολιτικής ηγεσίας του Υπουργείου Αγροτικής Ανάπτυξης και Τροφίμων</w:t>
      </w:r>
      <w:r>
        <w:rPr>
          <w:rFonts w:eastAsia="Times New Roman" w:cs="Times New Roman"/>
          <w:szCs w:val="24"/>
        </w:rPr>
        <w:t>. Α</w:t>
      </w:r>
      <w:r>
        <w:rPr>
          <w:rFonts w:eastAsia="Times New Roman" w:cs="Times New Roman"/>
          <w:szCs w:val="24"/>
        </w:rPr>
        <w:t xml:space="preserve">ιτία: φόρτος εργασίας. </w:t>
      </w:r>
    </w:p>
    <w:p w14:paraId="784DDE6E"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τρίτη </w:t>
      </w:r>
      <w:r>
        <w:rPr>
          <w:rFonts w:eastAsia="Times New Roman" w:cs="Times New Roman"/>
          <w:szCs w:val="24"/>
        </w:rPr>
        <w:t xml:space="preserve">με αριθμό 377/25-2-2019 </w:t>
      </w:r>
      <w:r>
        <w:rPr>
          <w:rFonts w:eastAsia="Times New Roman" w:cs="Times New Roman"/>
          <w:szCs w:val="24"/>
        </w:rPr>
        <w:t>επίκαιρη ερώτηση δεύτερου κύκλου (Β</w:t>
      </w:r>
      <w:r>
        <w:rPr>
          <w:rFonts w:eastAsia="Times New Roman" w:cs="Times New Roman"/>
          <w:szCs w:val="24"/>
        </w:rPr>
        <w:t>΄</w:t>
      </w:r>
      <w:r>
        <w:rPr>
          <w:rFonts w:eastAsia="Times New Roman" w:cs="Times New Roman"/>
          <w:szCs w:val="24"/>
        </w:rPr>
        <w:t xml:space="preserve">) του Βουλευτή </w:t>
      </w:r>
      <w:r>
        <w:rPr>
          <w:rFonts w:eastAsia="Times New Roman" w:cs="Times New Roman"/>
          <w:szCs w:val="24"/>
        </w:rPr>
        <w:t xml:space="preserve">Κυκλάδων του Συνασπισμού Ριζοσπαστικής Αριστεράς κ. Νικολάου </w:t>
      </w:r>
      <w:proofErr w:type="spellStart"/>
      <w:r>
        <w:rPr>
          <w:rFonts w:eastAsia="Times New Roman" w:cs="Times New Roman"/>
          <w:szCs w:val="24"/>
        </w:rPr>
        <w:t>Μανιού</w:t>
      </w:r>
      <w:proofErr w:type="spellEnd"/>
      <w:r>
        <w:rPr>
          <w:rFonts w:eastAsia="Times New Roman" w:cs="Times New Roman"/>
          <w:szCs w:val="24"/>
        </w:rPr>
        <w:t xml:space="preserve"> προς τον Υ</w:t>
      </w:r>
      <w:r>
        <w:rPr>
          <w:rFonts w:eastAsia="Times New Roman" w:cs="Times New Roman"/>
          <w:szCs w:val="24"/>
        </w:rPr>
        <w:lastRenderedPageBreak/>
        <w:t>πουργό Αγροτικής Ανάπτυξης και Τροφίμων</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«Προσθήκη του μελιού στα είδη τροφίμων οικοτεχνικής παρασκευής», δεν </w:t>
      </w:r>
      <w:r>
        <w:rPr>
          <w:rFonts w:eastAsia="Times New Roman" w:cs="Times New Roman"/>
          <w:szCs w:val="24"/>
        </w:rPr>
        <w:t xml:space="preserve">θα συζητηθεί </w:t>
      </w:r>
      <w:r>
        <w:rPr>
          <w:rFonts w:eastAsia="Times New Roman" w:cs="Times New Roman"/>
          <w:szCs w:val="24"/>
        </w:rPr>
        <w:t>λόγω κωλύματος της πολιτικής ηγεσίας του Υπουρ</w:t>
      </w:r>
      <w:r>
        <w:rPr>
          <w:rFonts w:eastAsia="Times New Roman" w:cs="Times New Roman"/>
          <w:szCs w:val="24"/>
        </w:rPr>
        <w:t>γείου Αγροτικής Ανάπτυξης και Τροφίμων</w:t>
      </w:r>
      <w:r>
        <w:rPr>
          <w:rFonts w:eastAsia="Times New Roman" w:cs="Times New Roman"/>
          <w:szCs w:val="24"/>
        </w:rPr>
        <w:t>. Α</w:t>
      </w:r>
      <w:r>
        <w:rPr>
          <w:rFonts w:eastAsia="Times New Roman" w:cs="Times New Roman"/>
          <w:szCs w:val="24"/>
        </w:rPr>
        <w:t xml:space="preserve">ιτία: φόρτος εργασίας. </w:t>
      </w:r>
    </w:p>
    <w:p w14:paraId="784DDE6F" w14:textId="77777777" w:rsidR="00540322" w:rsidRDefault="00A372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έκτη </w:t>
      </w:r>
      <w:r>
        <w:rPr>
          <w:rFonts w:eastAsia="Times New Roman" w:cs="Times New Roman"/>
          <w:szCs w:val="24"/>
        </w:rPr>
        <w:t xml:space="preserve">με αριθμό 392/26-2-2019 </w:t>
      </w:r>
      <w:r>
        <w:rPr>
          <w:rFonts w:eastAsia="Times New Roman" w:cs="Times New Roman"/>
          <w:szCs w:val="24"/>
        </w:rPr>
        <w:t>επίκαιρη ερώτηση δεύτερου κύκλου (Β</w:t>
      </w:r>
      <w:r>
        <w:rPr>
          <w:rFonts w:eastAsia="Times New Roman" w:cs="Times New Roman"/>
          <w:szCs w:val="24"/>
        </w:rPr>
        <w:t>΄</w:t>
      </w:r>
      <w:r>
        <w:rPr>
          <w:rFonts w:eastAsia="Times New Roman" w:cs="Times New Roman"/>
          <w:szCs w:val="24"/>
        </w:rPr>
        <w:t xml:space="preserve">)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Αγροτικής Ανάπτυξης και Τροφίμων, με θέμα</w:t>
      </w:r>
      <w:r>
        <w:rPr>
          <w:rFonts w:eastAsia="Times New Roman" w:cs="Times New Roman"/>
          <w:szCs w:val="24"/>
        </w:rPr>
        <w:t>:</w:t>
      </w:r>
      <w:r>
        <w:rPr>
          <w:rFonts w:eastAsia="Times New Roman" w:cs="Times New Roman"/>
          <w:szCs w:val="24"/>
        </w:rPr>
        <w:t xml:space="preserve"> «Η</w:t>
      </w:r>
      <w:r>
        <w:rPr>
          <w:rFonts w:eastAsia="Times New Roman" w:cs="Times New Roman"/>
          <w:szCs w:val="24"/>
        </w:rPr>
        <w:t xml:space="preserve"> κλιματική αλλαγή είναι εδώ</w:t>
      </w:r>
      <w:r>
        <w:rPr>
          <w:rFonts w:eastAsia="Times New Roman" w:cs="Times New Roman"/>
          <w:szCs w:val="24"/>
        </w:rPr>
        <w:t>, ο</w:t>
      </w:r>
      <w:r>
        <w:rPr>
          <w:rFonts w:eastAsia="Times New Roman" w:cs="Times New Roman"/>
          <w:szCs w:val="24"/>
        </w:rPr>
        <w:t xml:space="preserve">ι απαραίτητες υποδομές απουσιάζουν», δεν </w:t>
      </w:r>
      <w:r>
        <w:rPr>
          <w:rFonts w:eastAsia="Times New Roman" w:cs="Times New Roman"/>
          <w:szCs w:val="24"/>
        </w:rPr>
        <w:t xml:space="preserve">θα συζητηθεί </w:t>
      </w:r>
      <w:r>
        <w:rPr>
          <w:rFonts w:eastAsia="Times New Roman" w:cs="Times New Roman"/>
          <w:szCs w:val="24"/>
        </w:rPr>
        <w:t>λόγω κωλύματος της πολιτικής ηγεσίας του Υπουργείου Αγροτικής Ανάπτυξης και Τροφίμων</w:t>
      </w:r>
      <w:r>
        <w:rPr>
          <w:rFonts w:eastAsia="Times New Roman" w:cs="Times New Roman"/>
          <w:szCs w:val="24"/>
        </w:rPr>
        <w:t>. Α</w:t>
      </w:r>
      <w:r>
        <w:rPr>
          <w:rFonts w:eastAsia="Times New Roman" w:cs="Times New Roman"/>
          <w:szCs w:val="24"/>
        </w:rPr>
        <w:t xml:space="preserve">ιτία: φόρτος εργασίας. </w:t>
      </w:r>
    </w:p>
    <w:p w14:paraId="784DDE70" w14:textId="77777777" w:rsidR="00540322" w:rsidRDefault="00A37296">
      <w:pPr>
        <w:spacing w:line="600" w:lineRule="auto"/>
        <w:ind w:firstLine="720"/>
        <w:jc w:val="both"/>
        <w:rPr>
          <w:rFonts w:eastAsia="Times New Roman"/>
          <w:szCs w:val="24"/>
        </w:rPr>
      </w:pPr>
      <w:r>
        <w:rPr>
          <w:rFonts w:eastAsia="Times New Roman"/>
          <w:szCs w:val="24"/>
        </w:rPr>
        <w:t>Η πρώτη</w:t>
      </w:r>
      <w:r w:rsidRPr="00D52553">
        <w:rPr>
          <w:rFonts w:eastAsia="Times New Roman"/>
          <w:szCs w:val="24"/>
        </w:rPr>
        <w:t xml:space="preserve"> με αριθμό 5511/8-2-2019 ερώτηση του κύκλου αναφορών</w:t>
      </w:r>
      <w:r>
        <w:rPr>
          <w:rFonts w:eastAsia="Times New Roman"/>
          <w:szCs w:val="24"/>
        </w:rPr>
        <w:t xml:space="preserve"> </w:t>
      </w:r>
      <w:r>
        <w:rPr>
          <w:rFonts w:eastAsia="Times New Roman"/>
          <w:szCs w:val="24"/>
        </w:rPr>
        <w:t>κ</w:t>
      </w:r>
      <w:r>
        <w:rPr>
          <w:rFonts w:eastAsia="Times New Roman"/>
          <w:szCs w:val="24"/>
        </w:rPr>
        <w:t xml:space="preserve">αι </w:t>
      </w:r>
      <w:r w:rsidRPr="00D52553">
        <w:rPr>
          <w:rFonts w:eastAsia="Times New Roman"/>
          <w:szCs w:val="24"/>
        </w:rPr>
        <w:t xml:space="preserve">ερωτήσεων </w:t>
      </w:r>
      <w:r>
        <w:rPr>
          <w:rFonts w:eastAsia="Times New Roman"/>
          <w:szCs w:val="24"/>
        </w:rPr>
        <w:t>(Β</w:t>
      </w:r>
      <w:r>
        <w:rPr>
          <w:rFonts w:eastAsia="Times New Roman"/>
          <w:szCs w:val="24"/>
        </w:rPr>
        <w:t>΄</w:t>
      </w:r>
      <w:r>
        <w:rPr>
          <w:rFonts w:eastAsia="Times New Roman"/>
          <w:szCs w:val="24"/>
        </w:rPr>
        <w:t xml:space="preserve">) </w:t>
      </w:r>
      <w:r w:rsidRPr="00D52553">
        <w:rPr>
          <w:rFonts w:eastAsia="Times New Roman"/>
          <w:szCs w:val="24"/>
        </w:rPr>
        <w:t xml:space="preserve">του Βουλευτή Ηλείας της Δημοκρατικής </w:t>
      </w:r>
      <w:r>
        <w:rPr>
          <w:rFonts w:eastAsia="Times New Roman"/>
          <w:szCs w:val="24"/>
        </w:rPr>
        <w:t xml:space="preserve">Συμπαράταξης </w:t>
      </w:r>
      <w:r w:rsidRPr="00D52553">
        <w:rPr>
          <w:rFonts w:eastAsia="Times New Roman"/>
          <w:szCs w:val="24"/>
        </w:rPr>
        <w:t>κ.</w:t>
      </w:r>
      <w:r>
        <w:rPr>
          <w:rFonts w:eastAsia="Times New Roman"/>
          <w:szCs w:val="24"/>
        </w:rPr>
        <w:t xml:space="preserve"> </w:t>
      </w:r>
      <w:r w:rsidRPr="00D52553">
        <w:rPr>
          <w:rFonts w:eastAsia="Times New Roman"/>
          <w:bCs/>
          <w:szCs w:val="24"/>
        </w:rPr>
        <w:t>Γιάννη Κουτσούκου</w:t>
      </w:r>
      <w:r w:rsidRPr="00D52553">
        <w:rPr>
          <w:rFonts w:eastAsia="Times New Roman"/>
          <w:b/>
          <w:szCs w:val="24"/>
        </w:rPr>
        <w:t xml:space="preserve"> </w:t>
      </w:r>
      <w:r w:rsidRPr="00D52553">
        <w:rPr>
          <w:rFonts w:eastAsia="Times New Roman"/>
          <w:szCs w:val="24"/>
        </w:rPr>
        <w:t xml:space="preserve">προς τον Υπουργό </w:t>
      </w:r>
      <w:r w:rsidRPr="00D52553">
        <w:rPr>
          <w:rFonts w:eastAsia="Times New Roman"/>
          <w:bCs/>
          <w:szCs w:val="24"/>
        </w:rPr>
        <w:t>Αγροτικής Ανάπτυξης και Τροφίμων,</w:t>
      </w:r>
      <w:r>
        <w:rPr>
          <w:rFonts w:eastAsia="Times New Roman"/>
          <w:szCs w:val="24"/>
        </w:rPr>
        <w:t xml:space="preserve"> </w:t>
      </w:r>
      <w:r w:rsidRPr="00D52553">
        <w:rPr>
          <w:rFonts w:eastAsia="Times New Roman"/>
          <w:szCs w:val="24"/>
        </w:rPr>
        <w:t xml:space="preserve">με θέμα: «Η δραματική κατάσταση στο αρδευτικό δίκτυο της Ηλείας και η αδιαφορία της Κυβέρνησης», δεν </w:t>
      </w:r>
      <w:r>
        <w:rPr>
          <w:rFonts w:eastAsia="Times New Roman"/>
          <w:szCs w:val="24"/>
        </w:rPr>
        <w:t>θα συζητηθεί</w:t>
      </w:r>
      <w:r w:rsidRPr="00D52553">
        <w:rPr>
          <w:rFonts w:eastAsia="Times New Roman"/>
          <w:szCs w:val="24"/>
        </w:rPr>
        <w:t xml:space="preserve"> </w:t>
      </w:r>
      <w:r w:rsidRPr="00D52553">
        <w:rPr>
          <w:rFonts w:eastAsia="Times New Roman"/>
          <w:szCs w:val="24"/>
        </w:rPr>
        <w:t>λό</w:t>
      </w:r>
      <w:r w:rsidRPr="00D52553">
        <w:rPr>
          <w:rFonts w:eastAsia="Times New Roman"/>
          <w:szCs w:val="24"/>
        </w:rPr>
        <w:t xml:space="preserve">γω κωλύματος της </w:t>
      </w:r>
      <w:r w:rsidRPr="00D52553">
        <w:rPr>
          <w:rFonts w:eastAsia="Times New Roman"/>
          <w:szCs w:val="24"/>
        </w:rPr>
        <w:lastRenderedPageBreak/>
        <w:t>πολιτικής ηγεσίας του Υπουργείου Αγροτικής Ανάπτυξης και Τροφίμων</w:t>
      </w:r>
      <w:r>
        <w:rPr>
          <w:rFonts w:eastAsia="Times New Roman"/>
          <w:szCs w:val="24"/>
        </w:rPr>
        <w:t>. Α</w:t>
      </w:r>
      <w:r w:rsidRPr="00D52553">
        <w:rPr>
          <w:rFonts w:eastAsia="Times New Roman"/>
          <w:szCs w:val="24"/>
        </w:rPr>
        <w:t>ιτία: φόρτος εργασίας.</w:t>
      </w:r>
    </w:p>
    <w:p w14:paraId="784DDE71"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396/1-3-2019 επίκαιρη ερώτηση πρώτου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cs="Times New Roman"/>
          <w:szCs w:val="24"/>
        </w:rPr>
        <w:t xml:space="preserve">του Βουλευτή Β΄ Αθηνών της Δημοκρατικής Συμπαράταξης κ. </w:t>
      </w:r>
      <w:r w:rsidRPr="00DB7305">
        <w:rPr>
          <w:rFonts w:eastAsia="Times New Roman" w:cs="Times New Roman"/>
          <w:bCs/>
          <w:szCs w:val="24"/>
        </w:rPr>
        <w:t>Γεωργίου</w:t>
      </w:r>
      <w:r>
        <w:rPr>
          <w:rFonts w:eastAsia="Times New Roman" w:cs="Times New Roman"/>
          <w:bCs/>
          <w:szCs w:val="24"/>
        </w:rPr>
        <w:t xml:space="preserve"> </w:t>
      </w:r>
      <w:r w:rsidRPr="00DB7305">
        <w:rPr>
          <w:rFonts w:eastAsia="Times New Roman" w:cs="Times New Roman"/>
          <w:bCs/>
          <w:szCs w:val="24"/>
        </w:rPr>
        <w:t>-</w:t>
      </w:r>
      <w:r>
        <w:rPr>
          <w:rFonts w:eastAsia="Times New Roman" w:cs="Times New Roman"/>
          <w:bCs/>
          <w:szCs w:val="24"/>
        </w:rPr>
        <w:t xml:space="preserve"> </w:t>
      </w:r>
      <w:r w:rsidRPr="00DB7305">
        <w:rPr>
          <w:rFonts w:eastAsia="Times New Roman" w:cs="Times New Roman"/>
          <w:bCs/>
          <w:szCs w:val="24"/>
        </w:rPr>
        <w:t xml:space="preserve">Δημητρίου </w:t>
      </w:r>
      <w:r w:rsidRPr="00DB7305">
        <w:rPr>
          <w:rFonts w:eastAsia="Times New Roman" w:cs="Times New Roman"/>
          <w:bCs/>
          <w:szCs w:val="24"/>
        </w:rPr>
        <w:t>Καρρά</w:t>
      </w:r>
      <w:r>
        <w:rPr>
          <w:rFonts w:eastAsia="Times New Roman" w:cs="Times New Roman"/>
          <w:szCs w:val="24"/>
        </w:rPr>
        <w:t xml:space="preserve"> προς τον Υπουργό </w:t>
      </w:r>
      <w:r w:rsidRPr="00DB7305">
        <w:rPr>
          <w:rFonts w:eastAsia="Times New Roman" w:cs="Times New Roman"/>
          <w:bCs/>
          <w:szCs w:val="24"/>
        </w:rPr>
        <w:t>Εξωτερικών,</w:t>
      </w:r>
      <w:r>
        <w:rPr>
          <w:rFonts w:eastAsia="Times New Roman" w:cs="Times New Roman"/>
          <w:szCs w:val="24"/>
        </w:rPr>
        <w:t xml:space="preserve"> με θέμα: «100 χρόνια μετά την Γενοκτονία των Ελλήνων του Πόντου, εξακολουθεί η αδράνεια της Κυβέρνησης στην εκδήλωση ενεργειών για την προώθηση της αναγνώρισής της από τη διεθνή κοινότητα», δεν θα συζητηθεί λόγω κωλύματος</w:t>
      </w:r>
      <w:r>
        <w:rPr>
          <w:rFonts w:eastAsia="Times New Roman" w:cs="Times New Roman"/>
          <w:szCs w:val="24"/>
        </w:rPr>
        <w:t xml:space="preserve"> του Υπουργού Εξωτερικών κ. Γεωργίου </w:t>
      </w:r>
      <w:proofErr w:type="spellStart"/>
      <w:r>
        <w:rPr>
          <w:rFonts w:eastAsia="Times New Roman" w:cs="Times New Roman"/>
          <w:szCs w:val="24"/>
        </w:rPr>
        <w:t>Κατρούγκαλου</w:t>
      </w:r>
      <w:proofErr w:type="spellEnd"/>
      <w:r>
        <w:rPr>
          <w:rFonts w:eastAsia="Times New Roman" w:cs="Times New Roman"/>
          <w:szCs w:val="24"/>
        </w:rPr>
        <w:t>. Α</w:t>
      </w:r>
      <w:r>
        <w:rPr>
          <w:rFonts w:eastAsia="Times New Roman" w:cs="Times New Roman"/>
          <w:szCs w:val="24"/>
        </w:rPr>
        <w:t>ιτία: επίσημη αποστολή στο εξωτερικό. Ξέρουμε ότι είναι στην Αττάλεια.</w:t>
      </w:r>
    </w:p>
    <w:p w14:paraId="784DDE72"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 xml:space="preserve">Η τρίτη με αριθμό 408/5-3-2019 επίκαιρη ερώτηση πρώτου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cs="Times New Roman"/>
          <w:szCs w:val="24"/>
        </w:rPr>
        <w:t xml:space="preserve">του Βουλευτή Αχαΐας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DB7305">
        <w:rPr>
          <w:rFonts w:eastAsia="Times New Roman" w:cs="Times New Roman"/>
          <w:bCs/>
          <w:szCs w:val="24"/>
        </w:rPr>
        <w:t>Νικολάο</w:t>
      </w:r>
      <w:r w:rsidRPr="00DB7305">
        <w:rPr>
          <w:rFonts w:eastAsia="Times New Roman" w:cs="Times New Roman"/>
          <w:bCs/>
          <w:szCs w:val="24"/>
        </w:rPr>
        <w:t xml:space="preserve">υ </w:t>
      </w:r>
      <w:proofErr w:type="spellStart"/>
      <w:r w:rsidRPr="00DB7305">
        <w:rPr>
          <w:rFonts w:eastAsia="Times New Roman" w:cs="Times New Roman"/>
          <w:bCs/>
          <w:szCs w:val="24"/>
        </w:rPr>
        <w:t>Καραθανασόπουλου</w:t>
      </w:r>
      <w:proofErr w:type="spellEnd"/>
      <w:r w:rsidRPr="00DB7305">
        <w:rPr>
          <w:rFonts w:eastAsia="Times New Roman" w:cs="Times New Roman"/>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sidRPr="00DB7305">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«Συνδικαλιστική δίωξη από τον Όμιλο «</w:t>
      </w:r>
      <w:proofErr w:type="spellStart"/>
      <w:r>
        <w:rPr>
          <w:rFonts w:eastAsia="Times New Roman" w:cs="Times New Roman"/>
          <w:szCs w:val="24"/>
        </w:rPr>
        <w:t>Σελόντα</w:t>
      </w:r>
      <w:proofErr w:type="spellEnd"/>
      <w:r>
        <w:rPr>
          <w:rFonts w:eastAsia="Times New Roman" w:cs="Times New Roman"/>
          <w:szCs w:val="24"/>
        </w:rPr>
        <w:t xml:space="preserve"> Ιχθυοτροφεία Α.Ε.Γ.Ε.»», δεν </w:t>
      </w:r>
      <w:r>
        <w:rPr>
          <w:rFonts w:eastAsia="Times New Roman" w:cs="Times New Roman"/>
          <w:szCs w:val="24"/>
        </w:rPr>
        <w:t xml:space="preserve">θα συζητηθεί </w:t>
      </w:r>
      <w:r>
        <w:rPr>
          <w:rFonts w:eastAsia="Times New Roman" w:cs="Times New Roman"/>
          <w:szCs w:val="24"/>
        </w:rPr>
        <w:t xml:space="preserve">λόγω κωλύματος </w:t>
      </w:r>
      <w:r>
        <w:rPr>
          <w:rFonts w:eastAsia="Times New Roman" w:cs="Times New Roman"/>
          <w:szCs w:val="24"/>
        </w:rPr>
        <w:lastRenderedPageBreak/>
        <w:t>της Υπουργού Εργασίας, Κοινωνικής Ασφάλισης και Κο</w:t>
      </w:r>
      <w:r>
        <w:rPr>
          <w:rFonts w:eastAsia="Times New Roman" w:cs="Times New Roman"/>
          <w:szCs w:val="24"/>
        </w:rPr>
        <w:t>ινωνικής Αλληλεγγύης</w:t>
      </w:r>
      <w:r>
        <w:rPr>
          <w:rFonts w:eastAsia="Times New Roman" w:cs="Times New Roman"/>
          <w:szCs w:val="24"/>
        </w:rPr>
        <w:t>. Α</w:t>
      </w:r>
      <w:r>
        <w:rPr>
          <w:rFonts w:eastAsia="Times New Roman" w:cs="Times New Roman"/>
          <w:szCs w:val="24"/>
        </w:rPr>
        <w:t>ιτία: αποστολή στο εξωτερικό.</w:t>
      </w:r>
    </w:p>
    <w:p w14:paraId="784DDE73"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Η δεύτερη με αριθμό 409/5-3-2019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cs="Times New Roman"/>
          <w:szCs w:val="24"/>
        </w:rPr>
        <w:t xml:space="preserve">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DB7305">
        <w:rPr>
          <w:rFonts w:eastAsia="Times New Roman" w:cs="Times New Roman"/>
          <w:bCs/>
          <w:szCs w:val="24"/>
        </w:rPr>
        <w:t xml:space="preserve">Χρήστου </w:t>
      </w:r>
      <w:proofErr w:type="spellStart"/>
      <w:r w:rsidRPr="00DB7305">
        <w:rPr>
          <w:rFonts w:eastAsia="Times New Roman" w:cs="Times New Roman"/>
          <w:bCs/>
          <w:szCs w:val="24"/>
        </w:rPr>
        <w:t>Κατσώτη</w:t>
      </w:r>
      <w:proofErr w:type="spellEnd"/>
      <w:r w:rsidRPr="00DB7305">
        <w:rPr>
          <w:rFonts w:eastAsia="Times New Roman" w:cs="Times New Roman"/>
          <w:bCs/>
          <w:szCs w:val="24"/>
        </w:rPr>
        <w:t xml:space="preserve"> </w:t>
      </w:r>
      <w:r>
        <w:rPr>
          <w:rFonts w:eastAsia="Times New Roman" w:cs="Times New Roman"/>
          <w:szCs w:val="24"/>
        </w:rPr>
        <w:t xml:space="preserve">προς την Υπουργό </w:t>
      </w:r>
      <w:r w:rsidRPr="00DB7305">
        <w:rPr>
          <w:rFonts w:eastAsia="Times New Roman" w:cs="Times New Roman"/>
          <w:bCs/>
          <w:szCs w:val="24"/>
        </w:rPr>
        <w:t>Εργασίας, Κοινωνικής Ασφάλισης και Κο</w:t>
      </w:r>
      <w:r w:rsidRPr="00DB7305">
        <w:rPr>
          <w:rFonts w:eastAsia="Times New Roman" w:cs="Times New Roman"/>
          <w:bCs/>
          <w:szCs w:val="24"/>
        </w:rPr>
        <w:t xml:space="preserve">ινωνικής Αλληλεγγύης, </w:t>
      </w:r>
      <w:r>
        <w:rPr>
          <w:rFonts w:eastAsia="Times New Roman" w:cs="Times New Roman"/>
          <w:szCs w:val="24"/>
        </w:rPr>
        <w:t>με θέμα: «Επικίνδυνες συνθήκες εργασίας των εργαζομένων διανομέων»,</w:t>
      </w:r>
      <w:r w:rsidRPr="00DB7305">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 xml:space="preserve">θα συζητηθεί </w:t>
      </w:r>
      <w:r>
        <w:rPr>
          <w:rFonts w:eastAsia="Times New Roman" w:cs="Times New Roman"/>
          <w:szCs w:val="24"/>
        </w:rPr>
        <w:t>λόγω κωλύματος της Υπουργού Εργασίας, Κοινωνικής Ασφάλισης και Κοινωνικής Αλληλεγγύης</w:t>
      </w:r>
      <w:r>
        <w:rPr>
          <w:rFonts w:eastAsia="Times New Roman" w:cs="Times New Roman"/>
          <w:szCs w:val="24"/>
        </w:rPr>
        <w:t>. Αι</w:t>
      </w:r>
      <w:r>
        <w:rPr>
          <w:rFonts w:eastAsia="Times New Roman" w:cs="Times New Roman"/>
          <w:szCs w:val="24"/>
        </w:rPr>
        <w:t>τία: αποστολή στο εξωτερικό.</w:t>
      </w:r>
    </w:p>
    <w:p w14:paraId="784DDE74"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Επίσης, η έβδομη με αριθμό 330/</w:t>
      </w:r>
      <w:r>
        <w:rPr>
          <w:rFonts w:eastAsia="Times New Roman" w:cs="Times New Roman"/>
          <w:szCs w:val="24"/>
        </w:rPr>
        <w:t>4-2-2019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cs="Times New Roman"/>
          <w:szCs w:val="24"/>
        </w:rPr>
        <w:t xml:space="preserve">του Ανεξάρτητου Βουλευτή Ευβοίας κ. </w:t>
      </w:r>
      <w:r w:rsidRPr="00E16870">
        <w:rPr>
          <w:rFonts w:eastAsia="Times New Roman" w:cs="Times New Roman"/>
          <w:bCs/>
          <w:szCs w:val="24"/>
        </w:rPr>
        <w:t xml:space="preserve">Νικολάου </w:t>
      </w:r>
      <w:r w:rsidRPr="00D52553">
        <w:rPr>
          <w:rFonts w:eastAsia="Times New Roman" w:cs="Times New Roman"/>
          <w:bCs/>
          <w:szCs w:val="24"/>
        </w:rPr>
        <w:t>Μίχο</w:t>
      </w:r>
      <w:r>
        <w:rPr>
          <w:rFonts w:eastAsia="Times New Roman" w:cs="Times New Roman"/>
          <w:bCs/>
          <w:szCs w:val="24"/>
        </w:rPr>
        <w:t>υ</w:t>
      </w:r>
      <w:r w:rsidRPr="00D52553">
        <w:rPr>
          <w:rFonts w:eastAsia="Times New Roman" w:cs="Times New Roman"/>
          <w:bCs/>
          <w:szCs w:val="24"/>
        </w:rPr>
        <w:t xml:space="preserve"> </w:t>
      </w:r>
      <w:r w:rsidRPr="00D52553">
        <w:rPr>
          <w:rFonts w:eastAsia="Times New Roman" w:cs="Times New Roman"/>
          <w:szCs w:val="24"/>
        </w:rPr>
        <w:t>προς</w:t>
      </w:r>
      <w:r>
        <w:rPr>
          <w:rFonts w:eastAsia="Times New Roman" w:cs="Times New Roman"/>
          <w:szCs w:val="24"/>
        </w:rPr>
        <w:t xml:space="preserve"> τον Υπουργό</w:t>
      </w:r>
      <w:r>
        <w:rPr>
          <w:rFonts w:eastAsia="Times New Roman" w:cs="Times New Roman"/>
          <w:bCs/>
          <w:szCs w:val="24"/>
        </w:rPr>
        <w:t xml:space="preserve"> </w:t>
      </w:r>
      <w:r w:rsidRPr="00E16870">
        <w:rPr>
          <w:rFonts w:eastAsia="Times New Roman" w:cs="Times New Roman"/>
          <w:bCs/>
          <w:szCs w:val="24"/>
        </w:rPr>
        <w:t>Εξωτερικών,</w:t>
      </w:r>
      <w:r>
        <w:rPr>
          <w:rFonts w:eastAsia="Times New Roman" w:cs="Times New Roman"/>
          <w:bCs/>
          <w:szCs w:val="24"/>
        </w:rPr>
        <w:t xml:space="preserve"> </w:t>
      </w:r>
      <w:r>
        <w:rPr>
          <w:rFonts w:eastAsia="Times New Roman" w:cs="Times New Roman"/>
          <w:szCs w:val="24"/>
        </w:rPr>
        <w:t xml:space="preserve">με θέμα: «Συνέχιση διωγμών των μελών της ελληνικής μειονότητας στην Αλβανία», δεν </w:t>
      </w:r>
      <w:r>
        <w:rPr>
          <w:rFonts w:eastAsia="Times New Roman" w:cs="Times New Roman"/>
          <w:szCs w:val="24"/>
        </w:rPr>
        <w:t>θα συζητηθεί</w:t>
      </w:r>
      <w:r>
        <w:rPr>
          <w:rFonts w:eastAsia="Times New Roman" w:cs="Times New Roman"/>
          <w:szCs w:val="24"/>
        </w:rPr>
        <w:t>.</w:t>
      </w:r>
    </w:p>
    <w:p w14:paraId="784DDE75"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Η όγδοη με αριθμό 284/21-1-2019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cs="Times New Roman"/>
          <w:szCs w:val="24"/>
        </w:rPr>
        <w:t>του Βουλευτή Επικρατείας του Λαϊκού Συνδέ</w:t>
      </w:r>
      <w:r>
        <w:rPr>
          <w:rFonts w:eastAsia="Times New Roman" w:cs="Times New Roman"/>
          <w:szCs w:val="24"/>
        </w:rPr>
        <w:lastRenderedPageBreak/>
        <w:t>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E16870">
        <w:rPr>
          <w:rFonts w:eastAsia="Times New Roman" w:cs="Times New Roman"/>
          <w:bCs/>
          <w:szCs w:val="24"/>
        </w:rPr>
        <w:t>Χρήστου Παππά</w:t>
      </w:r>
      <w:r>
        <w:rPr>
          <w:rFonts w:eastAsia="Times New Roman" w:cs="Times New Roman"/>
          <w:bCs/>
          <w:szCs w:val="24"/>
        </w:rPr>
        <w:t xml:space="preserve"> </w:t>
      </w:r>
      <w:r>
        <w:rPr>
          <w:rFonts w:eastAsia="Times New Roman" w:cs="Times New Roman"/>
          <w:szCs w:val="24"/>
        </w:rPr>
        <w:t xml:space="preserve">προς τον Υπουργό </w:t>
      </w:r>
      <w:r w:rsidRPr="00E16870">
        <w:rPr>
          <w:rFonts w:eastAsia="Times New Roman" w:cs="Times New Roman"/>
          <w:bCs/>
          <w:szCs w:val="24"/>
        </w:rPr>
        <w:t>Εξωτερικών,</w:t>
      </w:r>
      <w:r>
        <w:rPr>
          <w:rFonts w:eastAsia="Times New Roman" w:cs="Times New Roman"/>
          <w:szCs w:val="24"/>
        </w:rPr>
        <w:t xml:space="preserve"> με θέμα: «Οι Αλβανοί δρομολογούν εξελίξεις δημιουργίας «Μεγάλης Αλβανίας»»,</w:t>
      </w:r>
      <w:r w:rsidRPr="00E16870">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θ</w:t>
      </w:r>
      <w:r>
        <w:rPr>
          <w:rFonts w:eastAsia="Times New Roman" w:cs="Times New Roman"/>
          <w:szCs w:val="24"/>
        </w:rPr>
        <w:t>α συζητηθεί</w:t>
      </w:r>
      <w:r>
        <w:rPr>
          <w:rFonts w:eastAsia="Times New Roman" w:cs="Times New Roman"/>
          <w:szCs w:val="24"/>
        </w:rPr>
        <w:t>.</w:t>
      </w:r>
    </w:p>
    <w:p w14:paraId="784DDE76"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Η ένατη με αριθμό 280/17-1-2019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cs="Times New Roman"/>
          <w:szCs w:val="24"/>
        </w:rPr>
        <w:t xml:space="preserve">του Βουλευτή Α΄ </w:t>
      </w:r>
      <w:r>
        <w:rPr>
          <w:rFonts w:eastAsia="Times New Roman" w:cs="Times New Roman"/>
          <w:szCs w:val="24"/>
        </w:rPr>
        <w:t xml:space="preserve">Πειραιώς </w:t>
      </w:r>
      <w:r>
        <w:rPr>
          <w:rFonts w:eastAsia="Times New Roman" w:cs="Times New Roman"/>
          <w:szCs w:val="24"/>
        </w:rPr>
        <w:t>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E16870">
        <w:rPr>
          <w:rFonts w:eastAsia="Times New Roman" w:cs="Times New Roman"/>
          <w:bCs/>
          <w:szCs w:val="24"/>
        </w:rPr>
        <w:t xml:space="preserve">Νικολάου </w:t>
      </w:r>
      <w:proofErr w:type="spellStart"/>
      <w:r w:rsidRPr="00E16870">
        <w:rPr>
          <w:rFonts w:eastAsia="Times New Roman" w:cs="Times New Roman"/>
          <w:bCs/>
          <w:szCs w:val="24"/>
        </w:rPr>
        <w:t>Κούζηλου</w:t>
      </w:r>
      <w:proofErr w:type="spellEnd"/>
      <w:r>
        <w:rPr>
          <w:rFonts w:eastAsia="Times New Roman" w:cs="Times New Roman"/>
          <w:szCs w:val="24"/>
        </w:rPr>
        <w:t xml:space="preserve"> προς τον Υπουργό </w:t>
      </w:r>
      <w:r w:rsidRPr="00E16870">
        <w:rPr>
          <w:rFonts w:eastAsia="Times New Roman" w:cs="Times New Roman"/>
          <w:bCs/>
          <w:szCs w:val="24"/>
        </w:rPr>
        <w:t>Εξωτερικών,</w:t>
      </w:r>
      <w:r>
        <w:rPr>
          <w:rFonts w:eastAsia="Times New Roman" w:cs="Times New Roman"/>
          <w:szCs w:val="24"/>
        </w:rPr>
        <w:t xml:space="preserve"> με θέμα: «Την </w:t>
      </w:r>
      <w:proofErr w:type="spellStart"/>
      <w:r>
        <w:rPr>
          <w:rFonts w:eastAsia="Times New Roman" w:cs="Times New Roman"/>
          <w:szCs w:val="24"/>
        </w:rPr>
        <w:t>συνδιαχείριση</w:t>
      </w:r>
      <w:proofErr w:type="spellEnd"/>
      <w:r>
        <w:rPr>
          <w:rFonts w:eastAsia="Times New Roman" w:cs="Times New Roman"/>
          <w:szCs w:val="24"/>
        </w:rPr>
        <w:t xml:space="preserve"> του Αιγαίου προωθεί η κυβέρνηση»,</w:t>
      </w:r>
      <w:r w:rsidRPr="00E16870">
        <w:rPr>
          <w:rFonts w:eastAsia="Times New Roman" w:cs="Times New Roman"/>
          <w:szCs w:val="24"/>
        </w:rPr>
        <w:t xml:space="preserve"> </w:t>
      </w:r>
      <w:r>
        <w:rPr>
          <w:rFonts w:eastAsia="Times New Roman" w:cs="Times New Roman"/>
          <w:szCs w:val="24"/>
        </w:rPr>
        <w:t>δε</w:t>
      </w:r>
      <w:r>
        <w:rPr>
          <w:rFonts w:eastAsia="Times New Roman" w:cs="Times New Roman"/>
          <w:szCs w:val="24"/>
        </w:rPr>
        <w:t xml:space="preserve">ν </w:t>
      </w:r>
      <w:r>
        <w:rPr>
          <w:rFonts w:eastAsia="Times New Roman" w:cs="Times New Roman"/>
          <w:szCs w:val="24"/>
        </w:rPr>
        <w:t>θα συζητηθεί</w:t>
      </w:r>
      <w:r>
        <w:rPr>
          <w:rFonts w:eastAsia="Times New Roman" w:cs="Times New Roman"/>
          <w:szCs w:val="24"/>
        </w:rPr>
        <w:t>.</w:t>
      </w:r>
    </w:p>
    <w:p w14:paraId="784DDE77"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Η δέκατη με αριθμό 260/9-1-2019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cs="Times New Roman"/>
          <w:szCs w:val="24"/>
        </w:rPr>
        <w:t>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E16870">
        <w:rPr>
          <w:rFonts w:eastAsia="Times New Roman" w:cs="Times New Roman"/>
          <w:bCs/>
          <w:szCs w:val="24"/>
        </w:rPr>
        <w:t xml:space="preserve">Νικολάου </w:t>
      </w:r>
      <w:proofErr w:type="spellStart"/>
      <w:r w:rsidRPr="00E16870">
        <w:rPr>
          <w:rFonts w:eastAsia="Times New Roman" w:cs="Times New Roman"/>
          <w:bCs/>
          <w:szCs w:val="24"/>
        </w:rPr>
        <w:t>Κούζηλου</w:t>
      </w:r>
      <w:proofErr w:type="spellEnd"/>
      <w:r w:rsidRPr="00E16870">
        <w:rPr>
          <w:rFonts w:eastAsia="Times New Roman" w:cs="Times New Roman"/>
          <w:bCs/>
          <w:szCs w:val="24"/>
        </w:rPr>
        <w:t xml:space="preserve"> </w:t>
      </w:r>
      <w:r>
        <w:rPr>
          <w:rFonts w:eastAsia="Times New Roman" w:cs="Times New Roman"/>
          <w:szCs w:val="24"/>
        </w:rPr>
        <w:t xml:space="preserve">προς την Υπουργό </w:t>
      </w:r>
      <w:r w:rsidRPr="00E16870">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«Προστασία πληρωμάτων από εγκατάλειψη πλοίου εσωτερικών </w:t>
      </w:r>
      <w:proofErr w:type="spellStart"/>
      <w:r>
        <w:rPr>
          <w:rFonts w:eastAsia="Times New Roman" w:cs="Times New Roman"/>
          <w:szCs w:val="24"/>
        </w:rPr>
        <w:t>πλόων</w:t>
      </w:r>
      <w:proofErr w:type="spellEnd"/>
      <w:r>
        <w:rPr>
          <w:rFonts w:eastAsia="Times New Roman" w:cs="Times New Roman"/>
          <w:szCs w:val="24"/>
        </w:rPr>
        <w:t>»,</w:t>
      </w:r>
      <w:r w:rsidRPr="00E16870">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θα συζητηθεί</w:t>
      </w:r>
      <w:r>
        <w:rPr>
          <w:rFonts w:eastAsia="Times New Roman" w:cs="Times New Roman"/>
          <w:szCs w:val="24"/>
        </w:rPr>
        <w:t>.</w:t>
      </w:r>
    </w:p>
    <w:p w14:paraId="784DDE78"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Η ενδέκατη με αριθμό 261/9-1-2019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szCs w:val="24"/>
        </w:rPr>
        <w:t>(Β</w:t>
      </w:r>
      <w:r>
        <w:rPr>
          <w:rFonts w:eastAsia="Times New Roman"/>
          <w:szCs w:val="24"/>
        </w:rPr>
        <w:t>΄</w:t>
      </w:r>
      <w:r>
        <w:rPr>
          <w:rFonts w:eastAsia="Times New Roman"/>
          <w:szCs w:val="24"/>
        </w:rPr>
        <w:t>)</w:t>
      </w:r>
      <w:r>
        <w:rPr>
          <w:rFonts w:eastAsia="Times New Roman" w:cs="Times New Roman"/>
          <w:szCs w:val="24"/>
        </w:rPr>
        <w:t xml:space="preserve"> του Βουλευτή Α΄ Θεσσαλονίκης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E16870">
        <w:rPr>
          <w:rFonts w:eastAsia="Times New Roman" w:cs="Times New Roman"/>
          <w:bCs/>
          <w:szCs w:val="24"/>
        </w:rPr>
        <w:t>Αντωνίου Γρέγου</w:t>
      </w:r>
      <w:r w:rsidRPr="00E16870">
        <w:rPr>
          <w:rFonts w:eastAsia="Times New Roman" w:cs="Times New Roman"/>
          <w:b/>
          <w:szCs w:val="24"/>
        </w:rPr>
        <w:t xml:space="preserve"> </w:t>
      </w:r>
      <w:r>
        <w:rPr>
          <w:rFonts w:eastAsia="Times New Roman" w:cs="Times New Roman"/>
          <w:szCs w:val="24"/>
        </w:rPr>
        <w:t>προς την Υ</w:t>
      </w:r>
      <w:r>
        <w:rPr>
          <w:rFonts w:eastAsia="Times New Roman" w:cs="Times New Roman"/>
          <w:szCs w:val="24"/>
        </w:rPr>
        <w:lastRenderedPageBreak/>
        <w:t xml:space="preserve">πουργό </w:t>
      </w:r>
      <w:r w:rsidRPr="00E16870">
        <w:rPr>
          <w:rFonts w:eastAsia="Times New Roman" w:cs="Times New Roman"/>
          <w:bCs/>
          <w:szCs w:val="24"/>
        </w:rPr>
        <w:t>Πολιτισμού και Αθλητισμού,</w:t>
      </w:r>
      <w:r>
        <w:rPr>
          <w:rFonts w:eastAsia="Times New Roman" w:cs="Times New Roman"/>
          <w:szCs w:val="24"/>
        </w:rPr>
        <w:t xml:space="preserve"> με θέμα: «Περί του Μουσείου Μακεδονικού Αγώνα και λοιπών φορέων, συλλόγων και σωματείων της Μακεδονίας και του άρθρου 6 της συμφωνίας Ελλάδας-Σκοπίων»,</w:t>
      </w:r>
      <w:r w:rsidRPr="00E16870">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θα συζητηθεί</w:t>
      </w:r>
      <w:r>
        <w:rPr>
          <w:rFonts w:eastAsia="Times New Roman" w:cs="Times New Roman"/>
          <w:szCs w:val="24"/>
        </w:rPr>
        <w:t>.</w:t>
      </w:r>
    </w:p>
    <w:p w14:paraId="784DDE79"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Η δωδέκατη με αριθμό 263/9-1-2019 επίκαιρη ερώτηση δ</w:t>
      </w:r>
      <w:r>
        <w:rPr>
          <w:rFonts w:eastAsia="Times New Roman" w:cs="Times New Roman"/>
          <w:szCs w:val="24"/>
        </w:rPr>
        <w:t>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cs="Times New Roman"/>
          <w:szCs w:val="24"/>
        </w:rPr>
        <w:t>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E16870">
        <w:rPr>
          <w:rFonts w:eastAsia="Times New Roman" w:cs="Times New Roman"/>
          <w:bCs/>
          <w:szCs w:val="24"/>
        </w:rPr>
        <w:t xml:space="preserve">Νικολάου </w:t>
      </w:r>
      <w:proofErr w:type="spellStart"/>
      <w:r w:rsidRPr="00E16870">
        <w:rPr>
          <w:rFonts w:eastAsia="Times New Roman" w:cs="Times New Roman"/>
          <w:bCs/>
          <w:szCs w:val="24"/>
        </w:rPr>
        <w:t>Κούζηλου</w:t>
      </w:r>
      <w:proofErr w:type="spellEnd"/>
      <w:r w:rsidRPr="00E16870">
        <w:rPr>
          <w:rFonts w:eastAsia="Times New Roman" w:cs="Times New Roman"/>
          <w:b/>
          <w:szCs w:val="24"/>
        </w:rPr>
        <w:t xml:space="preserve"> </w:t>
      </w:r>
      <w:r>
        <w:rPr>
          <w:rFonts w:eastAsia="Times New Roman" w:cs="Times New Roman"/>
          <w:szCs w:val="24"/>
        </w:rPr>
        <w:t xml:space="preserve">προς τον Υπουργό </w:t>
      </w:r>
      <w:r w:rsidRPr="00E16870">
        <w:rPr>
          <w:rFonts w:eastAsia="Times New Roman" w:cs="Times New Roman"/>
          <w:bCs/>
          <w:szCs w:val="24"/>
        </w:rPr>
        <w:t>Εξωτερικών,</w:t>
      </w:r>
      <w:r>
        <w:rPr>
          <w:rFonts w:eastAsia="Times New Roman" w:cs="Times New Roman"/>
          <w:szCs w:val="24"/>
        </w:rPr>
        <w:t xml:space="preserve"> με θέμα: «Καζάνι έτοιμο να εκραγεί το κρατίδιο των Σκοπίων», δεν </w:t>
      </w:r>
      <w:r>
        <w:rPr>
          <w:rFonts w:eastAsia="Times New Roman" w:cs="Times New Roman"/>
          <w:szCs w:val="24"/>
        </w:rPr>
        <w:t>θα συζητηθεί</w:t>
      </w:r>
      <w:r>
        <w:rPr>
          <w:rFonts w:eastAsia="Times New Roman" w:cs="Times New Roman"/>
          <w:szCs w:val="24"/>
        </w:rPr>
        <w:t>.</w:t>
      </w:r>
    </w:p>
    <w:p w14:paraId="784DDE7A" w14:textId="77777777" w:rsidR="00540322" w:rsidRDefault="00A37296">
      <w:pPr>
        <w:spacing w:line="600" w:lineRule="auto"/>
        <w:ind w:firstLine="720"/>
        <w:jc w:val="both"/>
        <w:rPr>
          <w:rFonts w:eastAsia="Times New Roman" w:cs="Times New Roman"/>
          <w:szCs w:val="24"/>
        </w:rPr>
      </w:pPr>
      <w:r w:rsidRPr="006C5110">
        <w:rPr>
          <w:rFonts w:eastAsia="Times New Roman" w:cs="Times New Roman"/>
          <w:szCs w:val="24"/>
        </w:rPr>
        <w:t xml:space="preserve">Για </w:t>
      </w:r>
      <w:r w:rsidRPr="00017DD4">
        <w:rPr>
          <w:rFonts w:eastAsia="Times New Roman" w:cs="Times New Roman"/>
          <w:szCs w:val="24"/>
        </w:rPr>
        <w:t xml:space="preserve">όλα τα παραπάνω υπάρχει και </w:t>
      </w:r>
      <w:r w:rsidRPr="006C5110">
        <w:rPr>
          <w:rFonts w:eastAsia="Times New Roman" w:cs="Times New Roman"/>
          <w:szCs w:val="24"/>
        </w:rPr>
        <w:t>σχετική επιστολή</w:t>
      </w:r>
      <w:r w:rsidRPr="006C5110">
        <w:rPr>
          <w:rFonts w:eastAsia="Times New Roman" w:cs="Times New Roman"/>
          <w:szCs w:val="24"/>
        </w:rPr>
        <w:t xml:space="preserve"> από τον Γραμματέα της Κυβέρνησης</w:t>
      </w:r>
      <w:r>
        <w:rPr>
          <w:rFonts w:eastAsia="Times New Roman" w:cs="Times New Roman"/>
          <w:szCs w:val="24"/>
        </w:rPr>
        <w:t>.</w:t>
      </w:r>
    </w:p>
    <w:p w14:paraId="784DDE7B" w14:textId="77777777" w:rsidR="00540322" w:rsidRDefault="00A3729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Κύριε Πρόεδρε, μπορώ να έχω τον λόγο;</w:t>
      </w:r>
    </w:p>
    <w:p w14:paraId="784DDE7C" w14:textId="77777777" w:rsidR="00540322" w:rsidRDefault="00A37296">
      <w:pPr>
        <w:spacing w:line="600" w:lineRule="auto"/>
        <w:ind w:firstLine="720"/>
        <w:jc w:val="both"/>
        <w:rPr>
          <w:rFonts w:eastAsia="Times New Roman" w:cs="Times New Roman"/>
          <w:szCs w:val="24"/>
        </w:rPr>
      </w:pPr>
      <w:r w:rsidRPr="006C5110">
        <w:rPr>
          <w:rFonts w:eastAsia="Times New Roman" w:cs="Times New Roman"/>
          <w:b/>
          <w:szCs w:val="24"/>
        </w:rPr>
        <w:t>ΠΡΟΕΔΡΕΥΩΝ (Νικήτας Κακλαμάνης):</w:t>
      </w:r>
      <w:r w:rsidRPr="006C5110">
        <w:rPr>
          <w:rFonts w:eastAsia="Times New Roman" w:cs="Times New Roman"/>
          <w:szCs w:val="24"/>
        </w:rPr>
        <w:t xml:space="preserve"> Προφανώς </w:t>
      </w:r>
      <w:r>
        <w:rPr>
          <w:rFonts w:eastAsia="Times New Roman" w:cs="Times New Roman"/>
          <w:szCs w:val="24"/>
        </w:rPr>
        <w:t xml:space="preserve">θέλετε </w:t>
      </w:r>
      <w:r w:rsidRPr="006C5110">
        <w:rPr>
          <w:rFonts w:eastAsia="Times New Roman" w:cs="Times New Roman"/>
          <w:szCs w:val="24"/>
        </w:rPr>
        <w:t>να διαμαρτυρηθεί</w:t>
      </w:r>
      <w:r>
        <w:rPr>
          <w:rFonts w:eastAsia="Times New Roman" w:cs="Times New Roman"/>
          <w:szCs w:val="24"/>
        </w:rPr>
        <w:t>τε. Σας δίνω τον λόγο</w:t>
      </w:r>
      <w:r w:rsidRPr="006C5110">
        <w:rPr>
          <w:rFonts w:eastAsia="Times New Roman" w:cs="Times New Roman"/>
          <w:szCs w:val="24"/>
        </w:rPr>
        <w:t xml:space="preserve"> για δύο λεπτά</w:t>
      </w:r>
      <w:r>
        <w:rPr>
          <w:rFonts w:eastAsia="Times New Roman" w:cs="Times New Roman"/>
          <w:szCs w:val="24"/>
        </w:rPr>
        <w:t>.</w:t>
      </w:r>
    </w:p>
    <w:p w14:paraId="784DDE7D" w14:textId="77777777" w:rsidR="00540322" w:rsidRDefault="00A3729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Ευχαριστώ, κύριε Πρόεδρε.</w:t>
      </w:r>
    </w:p>
    <w:p w14:paraId="784DDE7E"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Ακούγοντάς σας</w:t>
      </w:r>
      <w:r w:rsidRPr="006C5110">
        <w:rPr>
          <w:rFonts w:eastAsia="Times New Roman" w:cs="Times New Roman"/>
          <w:szCs w:val="24"/>
        </w:rPr>
        <w:t xml:space="preserve"> να</w:t>
      </w:r>
      <w:r w:rsidRPr="006C5110">
        <w:rPr>
          <w:rFonts w:eastAsia="Times New Roman" w:cs="Times New Roman"/>
          <w:szCs w:val="24"/>
        </w:rPr>
        <w:t xml:space="preserve"> διαβάζετε πραγματικά τον μακρύ κατάλογο των επίκαιρων </w:t>
      </w:r>
      <w:r>
        <w:rPr>
          <w:rFonts w:eastAsia="Times New Roman" w:cs="Times New Roman"/>
          <w:szCs w:val="24"/>
        </w:rPr>
        <w:t>ερωτήσεων, οι οποίες, δ</w:t>
      </w:r>
      <w:r w:rsidRPr="006C5110">
        <w:rPr>
          <w:rFonts w:eastAsia="Times New Roman" w:cs="Times New Roman"/>
          <w:szCs w:val="24"/>
        </w:rPr>
        <w:t>υστυχώς</w:t>
      </w:r>
      <w:r>
        <w:rPr>
          <w:rFonts w:eastAsia="Times New Roman" w:cs="Times New Roman"/>
          <w:szCs w:val="24"/>
        </w:rPr>
        <w:t>,</w:t>
      </w:r>
      <w:r w:rsidRPr="006C5110">
        <w:rPr>
          <w:rFonts w:eastAsia="Times New Roman" w:cs="Times New Roman"/>
          <w:szCs w:val="24"/>
        </w:rPr>
        <w:t xml:space="preserve"> δεν θα </w:t>
      </w:r>
      <w:r w:rsidRPr="006C5110">
        <w:rPr>
          <w:rFonts w:eastAsia="Times New Roman" w:cs="Times New Roman"/>
          <w:szCs w:val="24"/>
        </w:rPr>
        <w:lastRenderedPageBreak/>
        <w:t>τύχουν απαντήσεως από την Κυβέρνηση</w:t>
      </w:r>
      <w:r>
        <w:rPr>
          <w:rFonts w:eastAsia="Times New Roman" w:cs="Times New Roman"/>
          <w:szCs w:val="24"/>
        </w:rPr>
        <w:t>,</w:t>
      </w:r>
      <w:r w:rsidRPr="006C5110">
        <w:rPr>
          <w:rFonts w:eastAsia="Times New Roman" w:cs="Times New Roman"/>
          <w:szCs w:val="24"/>
        </w:rPr>
        <w:t xml:space="preserve"> θέλω να διαμαρτυρηθώ πραγματικά για την κατάφωρη αυτή η παραβία</w:t>
      </w:r>
      <w:r>
        <w:rPr>
          <w:rFonts w:eastAsia="Times New Roman" w:cs="Times New Roman"/>
          <w:szCs w:val="24"/>
        </w:rPr>
        <w:t xml:space="preserve">ση του κοινοβουλευτικού ελέγχου. </w:t>
      </w:r>
    </w:p>
    <w:p w14:paraId="784DDE7F" w14:textId="77777777" w:rsidR="00540322" w:rsidRDefault="00A37296">
      <w:pPr>
        <w:spacing w:line="600" w:lineRule="auto"/>
        <w:ind w:firstLine="720"/>
        <w:jc w:val="both"/>
        <w:rPr>
          <w:rFonts w:eastAsia="Times New Roman" w:cs="Times New Roman"/>
          <w:szCs w:val="24"/>
        </w:rPr>
      </w:pPr>
      <w:r w:rsidRPr="006C5110">
        <w:rPr>
          <w:rFonts w:eastAsia="Times New Roman" w:cs="Times New Roman"/>
          <w:szCs w:val="24"/>
        </w:rPr>
        <w:t>Σε ό</w:t>
      </w:r>
      <w:r>
        <w:rPr>
          <w:rFonts w:eastAsia="Times New Roman" w:cs="Times New Roman"/>
          <w:szCs w:val="24"/>
        </w:rPr>
        <w:t>,τι με αφορά, σήμερα ήτα</w:t>
      </w:r>
      <w:r>
        <w:rPr>
          <w:rFonts w:eastAsia="Times New Roman" w:cs="Times New Roman"/>
          <w:szCs w:val="24"/>
        </w:rPr>
        <w:t>ν</w:t>
      </w:r>
      <w:r w:rsidRPr="006C5110">
        <w:rPr>
          <w:rFonts w:eastAsia="Times New Roman" w:cs="Times New Roman"/>
          <w:szCs w:val="24"/>
        </w:rPr>
        <w:t xml:space="preserve"> να συζητηθεί </w:t>
      </w:r>
      <w:r>
        <w:rPr>
          <w:rFonts w:eastAsia="Times New Roman" w:cs="Times New Roman"/>
          <w:szCs w:val="24"/>
        </w:rPr>
        <w:t>-</w:t>
      </w:r>
      <w:r w:rsidRPr="006C5110">
        <w:rPr>
          <w:rFonts w:eastAsia="Times New Roman" w:cs="Times New Roman"/>
          <w:szCs w:val="24"/>
        </w:rPr>
        <w:t xml:space="preserve">από αναβολή </w:t>
      </w:r>
      <w:r>
        <w:rPr>
          <w:rFonts w:eastAsia="Times New Roman" w:cs="Times New Roman"/>
          <w:szCs w:val="24"/>
        </w:rPr>
        <w:t>βεβαίως από τις 7-3-2019, ό</w:t>
      </w:r>
      <w:r w:rsidRPr="006C5110">
        <w:rPr>
          <w:rFonts w:eastAsia="Times New Roman" w:cs="Times New Roman"/>
          <w:szCs w:val="24"/>
        </w:rPr>
        <w:t>που δεν συζητήθηκε κα</w:t>
      </w:r>
      <w:r>
        <w:rPr>
          <w:rFonts w:eastAsia="Times New Roman" w:cs="Times New Roman"/>
          <w:szCs w:val="24"/>
        </w:rPr>
        <w:t>μ</w:t>
      </w:r>
      <w:r w:rsidRPr="006C5110">
        <w:rPr>
          <w:rFonts w:eastAsia="Times New Roman" w:cs="Times New Roman"/>
          <w:szCs w:val="24"/>
        </w:rPr>
        <w:t>μία επίκαιρη ερώτηση</w:t>
      </w:r>
      <w:r>
        <w:rPr>
          <w:rFonts w:eastAsia="Times New Roman" w:cs="Times New Roman"/>
          <w:szCs w:val="24"/>
        </w:rPr>
        <w:t>,</w:t>
      </w:r>
      <w:r w:rsidRPr="006C5110">
        <w:rPr>
          <w:rFonts w:eastAsia="Times New Roman" w:cs="Times New Roman"/>
          <w:szCs w:val="24"/>
        </w:rPr>
        <w:t xml:space="preserve"> λόγω της ψηφοφορίας η οποία διεξήχθη για το νομοσχέδιο του </w:t>
      </w:r>
      <w:r>
        <w:rPr>
          <w:rFonts w:eastAsia="Times New Roman" w:cs="Times New Roman"/>
          <w:szCs w:val="24"/>
        </w:rPr>
        <w:t>Υπουργείου Υγείας- η ερώτησή</w:t>
      </w:r>
      <w:r w:rsidRPr="006C5110">
        <w:rPr>
          <w:rFonts w:eastAsia="Times New Roman" w:cs="Times New Roman"/>
          <w:szCs w:val="24"/>
        </w:rPr>
        <w:t xml:space="preserve"> μου για το μείζον θέμα των </w:t>
      </w:r>
      <w:proofErr w:type="spellStart"/>
      <w:r w:rsidRPr="006C5110">
        <w:rPr>
          <w:rFonts w:eastAsia="Times New Roman" w:cs="Times New Roman"/>
          <w:szCs w:val="24"/>
        </w:rPr>
        <w:t>ελληνοποιήσεων</w:t>
      </w:r>
      <w:proofErr w:type="spellEnd"/>
      <w:r w:rsidRPr="006C5110">
        <w:rPr>
          <w:rFonts w:eastAsia="Times New Roman" w:cs="Times New Roman"/>
          <w:szCs w:val="24"/>
        </w:rPr>
        <w:t xml:space="preserve"> προϊόντων και με κορωνίδα </w:t>
      </w:r>
      <w:r>
        <w:rPr>
          <w:rFonts w:eastAsia="Times New Roman" w:cs="Times New Roman"/>
          <w:szCs w:val="24"/>
        </w:rPr>
        <w:t>β</w:t>
      </w:r>
      <w:r w:rsidRPr="006C5110">
        <w:rPr>
          <w:rFonts w:eastAsia="Times New Roman" w:cs="Times New Roman"/>
          <w:szCs w:val="24"/>
        </w:rPr>
        <w:t>εβαίως το γάλα</w:t>
      </w:r>
      <w:r>
        <w:rPr>
          <w:rFonts w:eastAsia="Times New Roman" w:cs="Times New Roman"/>
          <w:szCs w:val="24"/>
        </w:rPr>
        <w:t>.</w:t>
      </w:r>
      <w:r w:rsidRPr="006C5110">
        <w:rPr>
          <w:rFonts w:eastAsia="Times New Roman" w:cs="Times New Roman"/>
          <w:szCs w:val="24"/>
        </w:rPr>
        <w:t xml:space="preserve"> </w:t>
      </w:r>
    </w:p>
    <w:p w14:paraId="784DDE80" w14:textId="77777777" w:rsidR="00540322" w:rsidRDefault="00A37296">
      <w:pPr>
        <w:spacing w:line="600" w:lineRule="auto"/>
        <w:ind w:firstLine="720"/>
        <w:jc w:val="both"/>
        <w:rPr>
          <w:rFonts w:eastAsia="Times New Roman" w:cs="Times New Roman"/>
          <w:szCs w:val="24"/>
        </w:rPr>
      </w:pPr>
      <w:r w:rsidRPr="006C5110">
        <w:rPr>
          <w:rFonts w:eastAsia="Times New Roman" w:cs="Times New Roman"/>
          <w:szCs w:val="24"/>
        </w:rPr>
        <w:t>Ξέρετε</w:t>
      </w:r>
      <w:r>
        <w:rPr>
          <w:rFonts w:eastAsia="Times New Roman" w:cs="Times New Roman"/>
          <w:szCs w:val="24"/>
        </w:rPr>
        <w:t>,</w:t>
      </w:r>
      <w:r w:rsidRPr="006C5110">
        <w:rPr>
          <w:rFonts w:eastAsia="Times New Roman" w:cs="Times New Roman"/>
          <w:szCs w:val="24"/>
        </w:rPr>
        <w:t xml:space="preserve"> κύριε Πρόεδρε</w:t>
      </w:r>
      <w:r>
        <w:rPr>
          <w:rFonts w:eastAsia="Times New Roman" w:cs="Times New Roman"/>
          <w:szCs w:val="24"/>
        </w:rPr>
        <w:t>,</w:t>
      </w:r>
      <w:r w:rsidRPr="006C5110">
        <w:rPr>
          <w:rFonts w:eastAsia="Times New Roman" w:cs="Times New Roman"/>
          <w:szCs w:val="24"/>
        </w:rPr>
        <w:t xml:space="preserve"> διαμαρτύρομαι ακόμη περισσότερο γιατί θεωρώ έως υποτιμητική προς το Κοινοβούλιο και </w:t>
      </w:r>
      <w:r>
        <w:rPr>
          <w:rFonts w:eastAsia="Times New Roman" w:cs="Times New Roman"/>
          <w:szCs w:val="24"/>
        </w:rPr>
        <w:t>β</w:t>
      </w:r>
      <w:r w:rsidRPr="006C5110">
        <w:rPr>
          <w:rFonts w:eastAsia="Times New Roman" w:cs="Times New Roman"/>
          <w:szCs w:val="24"/>
        </w:rPr>
        <w:t xml:space="preserve">εβαίως προς όλους πολίτες που έχουμε την τιμή να </w:t>
      </w:r>
      <w:r>
        <w:rPr>
          <w:rFonts w:eastAsia="Times New Roman" w:cs="Times New Roman"/>
          <w:szCs w:val="24"/>
        </w:rPr>
        <w:t>εκπροσω</w:t>
      </w:r>
      <w:r w:rsidRPr="006C5110">
        <w:rPr>
          <w:rFonts w:eastAsia="Times New Roman" w:cs="Times New Roman"/>
          <w:szCs w:val="24"/>
        </w:rPr>
        <w:t>πούμε σε αυτόν εδώ το</w:t>
      </w:r>
      <w:r>
        <w:rPr>
          <w:rFonts w:eastAsia="Times New Roman" w:cs="Times New Roman"/>
          <w:szCs w:val="24"/>
        </w:rPr>
        <w:t>ν</w:t>
      </w:r>
      <w:r w:rsidRPr="006C5110">
        <w:rPr>
          <w:rFonts w:eastAsia="Times New Roman" w:cs="Times New Roman"/>
          <w:szCs w:val="24"/>
        </w:rPr>
        <w:t xml:space="preserve"> χώρο την απάντηση εκ μέρους της </w:t>
      </w:r>
      <w:r>
        <w:rPr>
          <w:rFonts w:eastAsia="Times New Roman" w:cs="Times New Roman"/>
          <w:szCs w:val="24"/>
        </w:rPr>
        <w:t xml:space="preserve">πολιτικής </w:t>
      </w:r>
      <w:r w:rsidRPr="006C5110">
        <w:rPr>
          <w:rFonts w:eastAsia="Times New Roman" w:cs="Times New Roman"/>
          <w:szCs w:val="24"/>
        </w:rPr>
        <w:t>ηγεσίας</w:t>
      </w:r>
      <w:r>
        <w:rPr>
          <w:rFonts w:eastAsia="Times New Roman" w:cs="Times New Roman"/>
          <w:szCs w:val="24"/>
        </w:rPr>
        <w:t xml:space="preserve"> «</w:t>
      </w:r>
      <w:r w:rsidRPr="006C5110">
        <w:rPr>
          <w:rFonts w:eastAsia="Times New Roman" w:cs="Times New Roman"/>
          <w:szCs w:val="24"/>
        </w:rPr>
        <w:t>λ</w:t>
      </w:r>
      <w:r w:rsidRPr="006C5110">
        <w:rPr>
          <w:rFonts w:eastAsia="Times New Roman" w:cs="Times New Roman"/>
          <w:szCs w:val="24"/>
        </w:rPr>
        <w:t>όγω φόρτου εργασίας</w:t>
      </w:r>
      <w:r>
        <w:rPr>
          <w:rFonts w:eastAsia="Times New Roman" w:cs="Times New Roman"/>
          <w:szCs w:val="24"/>
        </w:rPr>
        <w:t>».</w:t>
      </w:r>
      <w:r w:rsidRPr="006C5110">
        <w:rPr>
          <w:rFonts w:eastAsia="Times New Roman" w:cs="Times New Roman"/>
          <w:szCs w:val="24"/>
        </w:rPr>
        <w:t xml:space="preserve"> </w:t>
      </w:r>
    </w:p>
    <w:p w14:paraId="784DDE81" w14:textId="77777777" w:rsidR="00540322" w:rsidRDefault="00A37296">
      <w:pPr>
        <w:spacing w:line="600" w:lineRule="auto"/>
        <w:ind w:firstLine="720"/>
        <w:jc w:val="both"/>
        <w:rPr>
          <w:rFonts w:eastAsia="Times New Roman" w:cs="Times New Roman"/>
          <w:szCs w:val="24"/>
        </w:rPr>
      </w:pPr>
      <w:r w:rsidRPr="006C5110">
        <w:rPr>
          <w:rFonts w:eastAsia="Times New Roman" w:cs="Times New Roman"/>
          <w:szCs w:val="24"/>
        </w:rPr>
        <w:t xml:space="preserve">Δεν ξέρω πώς προσδιορίζουν </w:t>
      </w:r>
      <w:r>
        <w:rPr>
          <w:rFonts w:eastAsia="Times New Roman" w:cs="Times New Roman"/>
          <w:szCs w:val="24"/>
        </w:rPr>
        <w:t xml:space="preserve">οι </w:t>
      </w:r>
      <w:r w:rsidRPr="006C5110">
        <w:rPr>
          <w:rFonts w:eastAsia="Times New Roman" w:cs="Times New Roman"/>
          <w:szCs w:val="24"/>
        </w:rPr>
        <w:t>Υπουργοί το</w:t>
      </w:r>
      <w:r>
        <w:rPr>
          <w:rFonts w:eastAsia="Times New Roman" w:cs="Times New Roman"/>
          <w:szCs w:val="24"/>
        </w:rPr>
        <w:t>ν</w:t>
      </w:r>
      <w:r w:rsidRPr="006C5110">
        <w:rPr>
          <w:rFonts w:eastAsia="Times New Roman" w:cs="Times New Roman"/>
          <w:szCs w:val="24"/>
        </w:rPr>
        <w:t xml:space="preserve"> φόρτο εργασίας και αν στην εργασία τους δεν είναι προτεραιότητα ο κοινοβουλευτικός έλεγχος και οι μείζονες απαντήσει</w:t>
      </w:r>
      <w:r>
        <w:rPr>
          <w:rFonts w:eastAsia="Times New Roman" w:cs="Times New Roman"/>
          <w:szCs w:val="24"/>
        </w:rPr>
        <w:t>ς τις οποίες</w:t>
      </w:r>
      <w:r w:rsidRPr="006C5110">
        <w:rPr>
          <w:rFonts w:eastAsia="Times New Roman" w:cs="Times New Roman"/>
          <w:szCs w:val="24"/>
        </w:rPr>
        <w:t xml:space="preserve"> οφείλουν να δώσουν</w:t>
      </w:r>
      <w:r>
        <w:rPr>
          <w:rFonts w:eastAsia="Times New Roman" w:cs="Times New Roman"/>
          <w:szCs w:val="24"/>
        </w:rPr>
        <w:t>.</w:t>
      </w:r>
      <w:r w:rsidRPr="006C5110">
        <w:rPr>
          <w:rFonts w:eastAsia="Times New Roman" w:cs="Times New Roman"/>
          <w:szCs w:val="24"/>
        </w:rPr>
        <w:t xml:space="preserve"> Εγώ θα πω ότι στο Υπουργείο Αγροτικής </w:t>
      </w:r>
      <w:r w:rsidRPr="006C5110">
        <w:rPr>
          <w:rFonts w:eastAsia="Times New Roman" w:cs="Times New Roman"/>
          <w:szCs w:val="24"/>
        </w:rPr>
        <w:lastRenderedPageBreak/>
        <w:t xml:space="preserve">Ανάπτυξης </w:t>
      </w:r>
      <w:r>
        <w:rPr>
          <w:rFonts w:eastAsia="Times New Roman" w:cs="Times New Roman"/>
          <w:szCs w:val="24"/>
        </w:rPr>
        <w:t xml:space="preserve">υπάρχουν τρεις, ζωή να έχουν: </w:t>
      </w:r>
      <w:r w:rsidRPr="006C5110">
        <w:rPr>
          <w:rFonts w:eastAsia="Times New Roman" w:cs="Times New Roman"/>
          <w:szCs w:val="24"/>
        </w:rPr>
        <w:t>ο Υπουργός</w:t>
      </w:r>
      <w:r>
        <w:rPr>
          <w:rFonts w:eastAsia="Times New Roman" w:cs="Times New Roman"/>
          <w:szCs w:val="24"/>
        </w:rPr>
        <w:t>,</w:t>
      </w:r>
      <w:r w:rsidRPr="006C5110">
        <w:rPr>
          <w:rFonts w:eastAsia="Times New Roman" w:cs="Times New Roman"/>
          <w:szCs w:val="24"/>
        </w:rPr>
        <w:t xml:space="preserve"> ο Αναπληρωτής Υπουργός</w:t>
      </w:r>
      <w:r>
        <w:rPr>
          <w:rFonts w:eastAsia="Times New Roman" w:cs="Times New Roman"/>
          <w:szCs w:val="24"/>
        </w:rPr>
        <w:t xml:space="preserve"> και η</w:t>
      </w:r>
      <w:r w:rsidRPr="006C5110">
        <w:rPr>
          <w:rFonts w:eastAsia="Times New Roman" w:cs="Times New Roman"/>
          <w:szCs w:val="24"/>
        </w:rPr>
        <w:t xml:space="preserve"> Υφυπουργός</w:t>
      </w:r>
      <w:r>
        <w:rPr>
          <w:rFonts w:eastAsia="Times New Roman" w:cs="Times New Roman"/>
          <w:szCs w:val="24"/>
        </w:rPr>
        <w:t>,</w:t>
      </w:r>
      <w:r w:rsidRPr="006C5110">
        <w:rPr>
          <w:rFonts w:eastAsia="Times New Roman" w:cs="Times New Roman"/>
          <w:szCs w:val="24"/>
        </w:rPr>
        <w:t xml:space="preserve"> η </w:t>
      </w:r>
      <w:r w:rsidRPr="006C5110">
        <w:rPr>
          <w:rFonts w:eastAsia="Times New Roman" w:cs="Times New Roman"/>
          <w:szCs w:val="24"/>
        </w:rPr>
        <w:t>κ</w:t>
      </w:r>
      <w:r>
        <w:rPr>
          <w:rFonts w:eastAsia="Times New Roman" w:cs="Times New Roman"/>
          <w:szCs w:val="24"/>
        </w:rPr>
        <w:t>.</w:t>
      </w:r>
      <w:r w:rsidRPr="006C5110">
        <w:rPr>
          <w:rFonts w:eastAsia="Times New Roman" w:cs="Times New Roman"/>
          <w:szCs w:val="24"/>
        </w:rPr>
        <w:t xml:space="preserve"> </w:t>
      </w:r>
      <w:proofErr w:type="spellStart"/>
      <w:r w:rsidRPr="006C5110">
        <w:rPr>
          <w:rFonts w:eastAsia="Times New Roman" w:cs="Times New Roman"/>
          <w:szCs w:val="24"/>
        </w:rPr>
        <w:t>Τελιγιορίδου</w:t>
      </w:r>
      <w:proofErr w:type="spellEnd"/>
      <w:r>
        <w:rPr>
          <w:rFonts w:eastAsia="Times New Roman" w:cs="Times New Roman"/>
          <w:szCs w:val="24"/>
        </w:rPr>
        <w:t>,</w:t>
      </w:r>
      <w:r w:rsidRPr="006C5110">
        <w:rPr>
          <w:rFonts w:eastAsia="Times New Roman" w:cs="Times New Roman"/>
          <w:szCs w:val="24"/>
        </w:rPr>
        <w:t xml:space="preserve"> αρμόδια ειδικά για τα θέματα αυτά του ζωικού κεφαλαίου και των </w:t>
      </w:r>
      <w:proofErr w:type="spellStart"/>
      <w:r w:rsidRPr="006C5110">
        <w:rPr>
          <w:rFonts w:eastAsia="Times New Roman" w:cs="Times New Roman"/>
          <w:szCs w:val="24"/>
        </w:rPr>
        <w:t>ελληνοποιήσεων</w:t>
      </w:r>
      <w:proofErr w:type="spellEnd"/>
      <w:r>
        <w:rPr>
          <w:rFonts w:eastAsia="Times New Roman" w:cs="Times New Roman"/>
          <w:szCs w:val="24"/>
        </w:rPr>
        <w:t>, κ</w:t>
      </w:r>
      <w:r w:rsidRPr="006C5110">
        <w:rPr>
          <w:rFonts w:eastAsia="Times New Roman" w:cs="Times New Roman"/>
          <w:szCs w:val="24"/>
        </w:rPr>
        <w:t>αι φυσικά σήμερα με δυσάρ</w:t>
      </w:r>
      <w:r w:rsidRPr="006C5110">
        <w:rPr>
          <w:rFonts w:eastAsia="Times New Roman" w:cs="Times New Roman"/>
          <w:szCs w:val="24"/>
        </w:rPr>
        <w:t>εστη έκπληξη διαπιστώνουμε ότι δεν είναι κανείς εδώ</w:t>
      </w:r>
      <w:r>
        <w:rPr>
          <w:rFonts w:eastAsia="Times New Roman" w:cs="Times New Roman"/>
          <w:szCs w:val="24"/>
        </w:rPr>
        <w:t>.</w:t>
      </w:r>
      <w:r w:rsidRPr="006C5110">
        <w:rPr>
          <w:rFonts w:eastAsia="Times New Roman" w:cs="Times New Roman"/>
          <w:szCs w:val="24"/>
        </w:rPr>
        <w:t xml:space="preserve"> </w:t>
      </w:r>
    </w:p>
    <w:p w14:paraId="784DDE82" w14:textId="77777777" w:rsidR="00540322" w:rsidRDefault="00A37296">
      <w:pPr>
        <w:spacing w:line="600" w:lineRule="auto"/>
        <w:ind w:firstLine="720"/>
        <w:jc w:val="both"/>
        <w:rPr>
          <w:rFonts w:eastAsia="Times New Roman" w:cs="Times New Roman"/>
          <w:szCs w:val="24"/>
        </w:rPr>
      </w:pPr>
      <w:r w:rsidRPr="006C5110">
        <w:rPr>
          <w:rFonts w:eastAsia="Times New Roman" w:cs="Times New Roman"/>
          <w:szCs w:val="24"/>
        </w:rPr>
        <w:t>Και διαμαρτύρομαι ακόμη εντονότερα</w:t>
      </w:r>
      <w:r>
        <w:rPr>
          <w:rFonts w:eastAsia="Times New Roman" w:cs="Times New Roman"/>
          <w:szCs w:val="24"/>
        </w:rPr>
        <w:t>, κ</w:t>
      </w:r>
      <w:r w:rsidRPr="006C5110">
        <w:rPr>
          <w:rFonts w:eastAsia="Times New Roman" w:cs="Times New Roman"/>
          <w:szCs w:val="24"/>
        </w:rPr>
        <w:t>ύριε Πρόεδρε</w:t>
      </w:r>
      <w:r>
        <w:rPr>
          <w:rFonts w:eastAsia="Times New Roman" w:cs="Times New Roman"/>
          <w:szCs w:val="24"/>
        </w:rPr>
        <w:t>,</w:t>
      </w:r>
      <w:r w:rsidRPr="006C5110">
        <w:rPr>
          <w:rFonts w:eastAsia="Times New Roman" w:cs="Times New Roman"/>
          <w:szCs w:val="24"/>
        </w:rPr>
        <w:t xml:space="preserve"> </w:t>
      </w:r>
      <w:r>
        <w:rPr>
          <w:rFonts w:eastAsia="Times New Roman" w:cs="Times New Roman"/>
          <w:szCs w:val="24"/>
        </w:rPr>
        <w:t>γ</w:t>
      </w:r>
      <w:r w:rsidRPr="006C5110">
        <w:rPr>
          <w:rFonts w:eastAsia="Times New Roman" w:cs="Times New Roman"/>
          <w:szCs w:val="24"/>
        </w:rPr>
        <w:t>ιατί έχω καταθέσει αίτηση κατάθεσης εγγράφων</w:t>
      </w:r>
      <w:r>
        <w:rPr>
          <w:rFonts w:eastAsia="Times New Roman" w:cs="Times New Roman"/>
          <w:szCs w:val="24"/>
        </w:rPr>
        <w:t xml:space="preserve"> για το μείζον αυτό θέμα από 23-7-</w:t>
      </w:r>
      <w:r w:rsidRPr="006C5110">
        <w:rPr>
          <w:rFonts w:eastAsia="Times New Roman" w:cs="Times New Roman"/>
          <w:szCs w:val="24"/>
        </w:rPr>
        <w:t>2018</w:t>
      </w:r>
      <w:r>
        <w:rPr>
          <w:rFonts w:eastAsia="Times New Roman" w:cs="Times New Roman"/>
          <w:szCs w:val="24"/>
        </w:rPr>
        <w:t>, δ</w:t>
      </w:r>
      <w:r w:rsidRPr="006C5110">
        <w:rPr>
          <w:rFonts w:eastAsia="Times New Roman" w:cs="Times New Roman"/>
          <w:szCs w:val="24"/>
        </w:rPr>
        <w:t xml:space="preserve">ηλαδή για την </w:t>
      </w:r>
      <w:r>
        <w:rPr>
          <w:rFonts w:eastAsia="Times New Roman" w:cs="Times New Roman"/>
          <w:szCs w:val="24"/>
        </w:rPr>
        <w:t xml:space="preserve">μη </w:t>
      </w:r>
      <w:r w:rsidRPr="006C5110">
        <w:rPr>
          <w:rFonts w:eastAsia="Times New Roman" w:cs="Times New Roman"/>
          <w:szCs w:val="24"/>
        </w:rPr>
        <w:t>επιβολή αναγκαίων προστίμων από τον ΕΛΓΟ</w:t>
      </w:r>
      <w:r>
        <w:rPr>
          <w:rFonts w:eastAsia="Times New Roman" w:cs="Times New Roman"/>
          <w:szCs w:val="24"/>
        </w:rPr>
        <w:t xml:space="preserve"> - </w:t>
      </w:r>
      <w:r w:rsidRPr="006C5110">
        <w:rPr>
          <w:rFonts w:eastAsia="Times New Roman" w:cs="Times New Roman"/>
          <w:szCs w:val="24"/>
        </w:rPr>
        <w:t>ΔΗΜΗΤ</w:t>
      </w:r>
      <w:r w:rsidRPr="006C5110">
        <w:rPr>
          <w:rFonts w:eastAsia="Times New Roman" w:cs="Times New Roman"/>
          <w:szCs w:val="24"/>
        </w:rPr>
        <w:t xml:space="preserve">ΡΑ για τις </w:t>
      </w:r>
      <w:proofErr w:type="spellStart"/>
      <w:r w:rsidRPr="006C5110">
        <w:rPr>
          <w:rFonts w:eastAsia="Times New Roman" w:cs="Times New Roman"/>
          <w:szCs w:val="24"/>
        </w:rPr>
        <w:t>ελληνοποιήσεις</w:t>
      </w:r>
      <w:proofErr w:type="spellEnd"/>
      <w:r w:rsidRPr="006C5110">
        <w:rPr>
          <w:rFonts w:eastAsia="Times New Roman" w:cs="Times New Roman"/>
          <w:szCs w:val="24"/>
        </w:rPr>
        <w:t xml:space="preserve"> </w:t>
      </w:r>
      <w:r>
        <w:rPr>
          <w:rFonts w:eastAsia="Times New Roman" w:cs="Times New Roman"/>
          <w:szCs w:val="24"/>
        </w:rPr>
        <w:t>σ</w:t>
      </w:r>
      <w:r w:rsidRPr="006C5110">
        <w:rPr>
          <w:rFonts w:eastAsia="Times New Roman" w:cs="Times New Roman"/>
          <w:szCs w:val="24"/>
        </w:rPr>
        <w:t>το γάλα</w:t>
      </w:r>
      <w:r>
        <w:rPr>
          <w:rFonts w:eastAsia="Times New Roman" w:cs="Times New Roman"/>
          <w:szCs w:val="24"/>
        </w:rPr>
        <w:t>. Από τις</w:t>
      </w:r>
      <w:r w:rsidRPr="006C5110">
        <w:rPr>
          <w:rFonts w:eastAsia="Times New Roman" w:cs="Times New Roman"/>
          <w:szCs w:val="24"/>
        </w:rPr>
        <w:t xml:space="preserve"> 23 Ιουλίου 2018 δεν έχω πάρει κα</w:t>
      </w:r>
      <w:r>
        <w:rPr>
          <w:rFonts w:eastAsia="Times New Roman" w:cs="Times New Roman"/>
          <w:szCs w:val="24"/>
        </w:rPr>
        <w:t>μ</w:t>
      </w:r>
      <w:r w:rsidRPr="006C5110">
        <w:rPr>
          <w:rFonts w:eastAsia="Times New Roman" w:cs="Times New Roman"/>
          <w:szCs w:val="24"/>
        </w:rPr>
        <w:t>μία απάντηση</w:t>
      </w:r>
      <w:r>
        <w:rPr>
          <w:rFonts w:eastAsia="Times New Roman" w:cs="Times New Roman"/>
          <w:szCs w:val="24"/>
        </w:rPr>
        <w:t>,</w:t>
      </w:r>
      <w:r w:rsidRPr="006C5110">
        <w:rPr>
          <w:rFonts w:eastAsia="Times New Roman" w:cs="Times New Roman"/>
          <w:szCs w:val="24"/>
        </w:rPr>
        <w:t xml:space="preserve"> κύριε</w:t>
      </w:r>
      <w:r>
        <w:rPr>
          <w:rFonts w:eastAsia="Times New Roman" w:cs="Times New Roman"/>
          <w:szCs w:val="24"/>
        </w:rPr>
        <w:t xml:space="preserve"> Π</w:t>
      </w:r>
      <w:r w:rsidRPr="006C5110">
        <w:rPr>
          <w:rFonts w:eastAsia="Times New Roman" w:cs="Times New Roman"/>
          <w:szCs w:val="24"/>
        </w:rPr>
        <w:t>ρόεδρε</w:t>
      </w:r>
      <w:r>
        <w:rPr>
          <w:rFonts w:eastAsia="Times New Roman" w:cs="Times New Roman"/>
          <w:szCs w:val="24"/>
        </w:rPr>
        <w:t>.</w:t>
      </w:r>
      <w:r w:rsidRPr="006C5110">
        <w:rPr>
          <w:rFonts w:eastAsia="Times New Roman" w:cs="Times New Roman"/>
          <w:szCs w:val="24"/>
        </w:rPr>
        <w:t xml:space="preserve"> </w:t>
      </w:r>
    </w:p>
    <w:p w14:paraId="784DDE83" w14:textId="77777777" w:rsidR="00540322" w:rsidRDefault="00A37296">
      <w:pPr>
        <w:spacing w:line="600" w:lineRule="auto"/>
        <w:ind w:firstLine="720"/>
        <w:jc w:val="both"/>
        <w:rPr>
          <w:rFonts w:eastAsia="Times New Roman" w:cs="Times New Roman"/>
          <w:szCs w:val="24"/>
        </w:rPr>
      </w:pPr>
      <w:r w:rsidRPr="006C5110">
        <w:rPr>
          <w:rFonts w:eastAsia="Times New Roman" w:cs="Times New Roman"/>
          <w:szCs w:val="24"/>
        </w:rPr>
        <w:t>Και διαμαρτύρομαι ακόμη εντονότερα</w:t>
      </w:r>
      <w:r>
        <w:rPr>
          <w:rFonts w:eastAsia="Times New Roman" w:cs="Times New Roman"/>
          <w:szCs w:val="24"/>
        </w:rPr>
        <w:t>, γιατί η ερώτησή</w:t>
      </w:r>
      <w:r w:rsidRPr="006C5110">
        <w:rPr>
          <w:rFonts w:eastAsia="Times New Roman" w:cs="Times New Roman"/>
          <w:szCs w:val="24"/>
        </w:rPr>
        <w:t xml:space="preserve"> μου </w:t>
      </w:r>
      <w:r>
        <w:rPr>
          <w:rFonts w:eastAsia="Times New Roman" w:cs="Times New Roman"/>
          <w:szCs w:val="24"/>
        </w:rPr>
        <w:t>συνδέεται με την αναμονή μιας</w:t>
      </w:r>
      <w:r w:rsidRPr="006C5110">
        <w:rPr>
          <w:rFonts w:eastAsia="Times New Roman" w:cs="Times New Roman"/>
          <w:szCs w:val="24"/>
        </w:rPr>
        <w:t xml:space="preserve"> εξαγγελθείσας πάρα πολύ αναγκαίας </w:t>
      </w:r>
      <w:r>
        <w:rPr>
          <w:rFonts w:eastAsia="Times New Roman" w:cs="Times New Roman"/>
          <w:szCs w:val="24"/>
        </w:rPr>
        <w:t>κ</w:t>
      </w:r>
      <w:r w:rsidRPr="006C5110">
        <w:rPr>
          <w:rFonts w:eastAsia="Times New Roman" w:cs="Times New Roman"/>
          <w:szCs w:val="24"/>
        </w:rPr>
        <w:t xml:space="preserve">οινής </w:t>
      </w:r>
      <w:r>
        <w:rPr>
          <w:rFonts w:eastAsia="Times New Roman" w:cs="Times New Roman"/>
          <w:szCs w:val="24"/>
        </w:rPr>
        <w:t>υ</w:t>
      </w:r>
      <w:r w:rsidRPr="006C5110">
        <w:rPr>
          <w:rFonts w:eastAsia="Times New Roman" w:cs="Times New Roman"/>
          <w:szCs w:val="24"/>
        </w:rPr>
        <w:t xml:space="preserve">πουργικής </w:t>
      </w:r>
      <w:r>
        <w:rPr>
          <w:rFonts w:eastAsia="Times New Roman" w:cs="Times New Roman"/>
          <w:szCs w:val="24"/>
        </w:rPr>
        <w:t>α</w:t>
      </w:r>
      <w:r w:rsidRPr="006C5110">
        <w:rPr>
          <w:rFonts w:eastAsia="Times New Roman" w:cs="Times New Roman"/>
          <w:szCs w:val="24"/>
        </w:rPr>
        <w:t xml:space="preserve">πόφασης </w:t>
      </w:r>
      <w:r w:rsidRPr="006C5110">
        <w:rPr>
          <w:rFonts w:eastAsia="Times New Roman" w:cs="Times New Roman"/>
          <w:szCs w:val="24"/>
        </w:rPr>
        <w:t>απ</w:t>
      </w:r>
      <w:r w:rsidRPr="006C5110">
        <w:rPr>
          <w:rFonts w:eastAsia="Times New Roman" w:cs="Times New Roman"/>
          <w:szCs w:val="24"/>
        </w:rPr>
        <w:t xml:space="preserve">ό τον </w:t>
      </w:r>
      <w:r>
        <w:rPr>
          <w:rFonts w:eastAsia="Times New Roman" w:cs="Times New Roman"/>
          <w:szCs w:val="24"/>
        </w:rPr>
        <w:t>κ.</w:t>
      </w:r>
      <w:r w:rsidRPr="006C5110">
        <w:rPr>
          <w:rFonts w:eastAsia="Times New Roman" w:cs="Times New Roman"/>
          <w:szCs w:val="24"/>
        </w:rPr>
        <w:t xml:space="preserve"> </w:t>
      </w:r>
      <w:proofErr w:type="spellStart"/>
      <w:r w:rsidRPr="006C5110">
        <w:rPr>
          <w:rFonts w:eastAsia="Times New Roman" w:cs="Times New Roman"/>
          <w:szCs w:val="24"/>
        </w:rPr>
        <w:t>Αραχωβίτη</w:t>
      </w:r>
      <w:proofErr w:type="spellEnd"/>
      <w:r>
        <w:rPr>
          <w:rFonts w:eastAsia="Times New Roman" w:cs="Times New Roman"/>
          <w:szCs w:val="24"/>
        </w:rPr>
        <w:t>,</w:t>
      </w:r>
      <w:r w:rsidRPr="006C5110">
        <w:rPr>
          <w:rFonts w:eastAsia="Times New Roman" w:cs="Times New Roman"/>
          <w:szCs w:val="24"/>
        </w:rPr>
        <w:t xml:space="preserve"> που αφορά την υποτιθέμενη επίσπευση των ελέγχων στο γάλα</w:t>
      </w:r>
      <w:r>
        <w:rPr>
          <w:rFonts w:eastAsia="Times New Roman" w:cs="Times New Roman"/>
          <w:szCs w:val="24"/>
        </w:rPr>
        <w:t>,</w:t>
      </w:r>
      <w:r w:rsidRPr="006C5110">
        <w:rPr>
          <w:rFonts w:eastAsia="Times New Roman" w:cs="Times New Roman"/>
          <w:szCs w:val="24"/>
        </w:rPr>
        <w:t xml:space="preserve"> έναν κλάδο</w:t>
      </w:r>
      <w:r>
        <w:rPr>
          <w:rFonts w:eastAsia="Times New Roman" w:cs="Times New Roman"/>
          <w:szCs w:val="24"/>
        </w:rPr>
        <w:t>, κύριε Πρόεδρε, ο ο</w:t>
      </w:r>
      <w:r w:rsidRPr="006C5110">
        <w:rPr>
          <w:rFonts w:eastAsia="Times New Roman" w:cs="Times New Roman"/>
          <w:szCs w:val="24"/>
        </w:rPr>
        <w:t>ποίος πραγματικά χειμάζεται</w:t>
      </w:r>
      <w:r>
        <w:rPr>
          <w:rFonts w:eastAsia="Times New Roman" w:cs="Times New Roman"/>
          <w:szCs w:val="24"/>
        </w:rPr>
        <w:t>.</w:t>
      </w:r>
      <w:r w:rsidRPr="006C5110">
        <w:rPr>
          <w:rFonts w:eastAsia="Times New Roman" w:cs="Times New Roman"/>
          <w:szCs w:val="24"/>
        </w:rPr>
        <w:t xml:space="preserve"> Είναι </w:t>
      </w:r>
      <w:r>
        <w:rPr>
          <w:rFonts w:eastAsia="Times New Roman" w:cs="Times New Roman"/>
          <w:szCs w:val="24"/>
        </w:rPr>
        <w:t>ε</w:t>
      </w:r>
      <w:r w:rsidRPr="006C5110">
        <w:rPr>
          <w:rFonts w:eastAsia="Times New Roman" w:cs="Times New Roman"/>
          <w:szCs w:val="24"/>
        </w:rPr>
        <w:t xml:space="preserve">θνικό ζήτημα </w:t>
      </w:r>
      <w:r>
        <w:rPr>
          <w:rFonts w:eastAsia="Times New Roman" w:cs="Times New Roman"/>
          <w:szCs w:val="24"/>
        </w:rPr>
        <w:t>η κτηνοτροφία.</w:t>
      </w:r>
    </w:p>
    <w:p w14:paraId="784DDE84" w14:textId="77777777" w:rsidR="00540322" w:rsidRDefault="00A37296">
      <w:pPr>
        <w:spacing w:line="600" w:lineRule="auto"/>
        <w:ind w:firstLine="720"/>
        <w:jc w:val="both"/>
        <w:rPr>
          <w:rFonts w:eastAsia="Times New Roman"/>
          <w:color w:val="000000" w:themeColor="text1"/>
          <w:szCs w:val="24"/>
        </w:rPr>
      </w:pPr>
      <w:r w:rsidRPr="002808BD">
        <w:rPr>
          <w:rFonts w:eastAsia="Times New Roman"/>
          <w:b/>
          <w:color w:val="000000" w:themeColor="text1"/>
          <w:szCs w:val="24"/>
        </w:rPr>
        <w:lastRenderedPageBreak/>
        <w:t>ΠΡΟΕΔΡΕΥΩΝ (Νικήτας Κακλαμάνης):</w:t>
      </w:r>
      <w:r>
        <w:rPr>
          <w:rFonts w:eastAsia="Times New Roman"/>
          <w:color w:val="000000" w:themeColor="text1"/>
          <w:szCs w:val="24"/>
        </w:rPr>
        <w:t xml:space="preserve"> Μην αναλύετε, όμως, την ερώτηση τώρα.</w:t>
      </w:r>
    </w:p>
    <w:p w14:paraId="784DDE85" w14:textId="77777777" w:rsidR="00540322" w:rsidRDefault="00A37296">
      <w:pPr>
        <w:spacing w:line="600" w:lineRule="auto"/>
        <w:ind w:firstLine="720"/>
        <w:jc w:val="both"/>
        <w:rPr>
          <w:rFonts w:eastAsia="Times New Roman"/>
          <w:color w:val="000000" w:themeColor="text1"/>
          <w:szCs w:val="24"/>
        </w:rPr>
      </w:pPr>
      <w:r w:rsidRPr="002808BD">
        <w:rPr>
          <w:rFonts w:eastAsia="Times New Roman"/>
          <w:b/>
          <w:color w:val="000000" w:themeColor="text1"/>
          <w:szCs w:val="24"/>
        </w:rPr>
        <w:t xml:space="preserve">ΦΩΤΕΙΝΗ </w:t>
      </w:r>
      <w:r w:rsidRPr="002808BD">
        <w:rPr>
          <w:rFonts w:eastAsia="Times New Roman"/>
          <w:b/>
          <w:color w:val="000000" w:themeColor="text1"/>
          <w:szCs w:val="24"/>
        </w:rPr>
        <w:t>ΑΡΑΜΠΑΤΖΗ:</w:t>
      </w:r>
      <w:r>
        <w:rPr>
          <w:rFonts w:eastAsia="Times New Roman"/>
          <w:color w:val="000000" w:themeColor="text1"/>
          <w:szCs w:val="24"/>
        </w:rPr>
        <w:t xml:space="preserve"> Τελειώνω, κύριε Π</w:t>
      </w:r>
      <w:r w:rsidRPr="00EF5B7C">
        <w:rPr>
          <w:rFonts w:eastAsia="Times New Roman"/>
          <w:color w:val="000000" w:themeColor="text1"/>
          <w:szCs w:val="24"/>
        </w:rPr>
        <w:t>ρόεδρε</w:t>
      </w:r>
      <w:r>
        <w:rPr>
          <w:rFonts w:eastAsia="Times New Roman"/>
          <w:color w:val="000000" w:themeColor="text1"/>
          <w:szCs w:val="24"/>
        </w:rPr>
        <w:t>, ούτε μισό λεπτό</w:t>
      </w:r>
      <w:r>
        <w:rPr>
          <w:rFonts w:eastAsia="Times New Roman"/>
          <w:color w:val="000000" w:themeColor="text1"/>
          <w:szCs w:val="24"/>
        </w:rPr>
        <w:t xml:space="preserve"> δεν θα χρειαστώ</w:t>
      </w:r>
      <w:r>
        <w:rPr>
          <w:rFonts w:eastAsia="Times New Roman"/>
          <w:color w:val="000000" w:themeColor="text1"/>
          <w:szCs w:val="24"/>
        </w:rPr>
        <w:t>.</w:t>
      </w:r>
    </w:p>
    <w:p w14:paraId="784DDE86"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EF5B7C">
        <w:rPr>
          <w:rFonts w:eastAsia="Times New Roman"/>
          <w:color w:val="000000" w:themeColor="text1"/>
          <w:szCs w:val="24"/>
        </w:rPr>
        <w:t xml:space="preserve">πό τον Οκτώβριο περιμένουμε την υπογραφή αυτής της </w:t>
      </w:r>
      <w:r>
        <w:rPr>
          <w:rFonts w:eastAsia="Times New Roman"/>
          <w:color w:val="000000" w:themeColor="text1"/>
          <w:szCs w:val="24"/>
        </w:rPr>
        <w:t>ΚΥΑ</w:t>
      </w:r>
      <w:r w:rsidRPr="00EF5B7C">
        <w:rPr>
          <w:rFonts w:eastAsia="Times New Roman"/>
          <w:color w:val="000000" w:themeColor="text1"/>
          <w:szCs w:val="24"/>
        </w:rPr>
        <w:t xml:space="preserve"> </w:t>
      </w:r>
      <w:r>
        <w:rPr>
          <w:rFonts w:eastAsia="Times New Roman"/>
          <w:color w:val="000000" w:themeColor="text1"/>
          <w:szCs w:val="24"/>
        </w:rPr>
        <w:t xml:space="preserve">από </w:t>
      </w:r>
      <w:r w:rsidRPr="00EF5B7C">
        <w:rPr>
          <w:rFonts w:eastAsia="Times New Roman"/>
          <w:color w:val="000000" w:themeColor="text1"/>
          <w:szCs w:val="24"/>
        </w:rPr>
        <w:t xml:space="preserve">την </w:t>
      </w:r>
      <w:r w:rsidRPr="00EF5B7C">
        <w:rPr>
          <w:rFonts w:eastAsia="Times New Roman"/>
          <w:color w:val="000000" w:themeColor="text1"/>
          <w:szCs w:val="24"/>
        </w:rPr>
        <w:t>κ</w:t>
      </w:r>
      <w:r>
        <w:rPr>
          <w:rFonts w:eastAsia="Times New Roman"/>
          <w:color w:val="000000" w:themeColor="text1"/>
          <w:szCs w:val="24"/>
        </w:rPr>
        <w:t xml:space="preserve">. </w:t>
      </w:r>
      <w:proofErr w:type="spellStart"/>
      <w:r>
        <w:rPr>
          <w:rFonts w:eastAsia="Times New Roman"/>
          <w:color w:val="000000" w:themeColor="text1"/>
          <w:szCs w:val="24"/>
        </w:rPr>
        <w:t>Π</w:t>
      </w:r>
      <w:r w:rsidRPr="00EF5B7C">
        <w:rPr>
          <w:rFonts w:eastAsia="Times New Roman"/>
          <w:color w:val="000000" w:themeColor="text1"/>
          <w:szCs w:val="24"/>
        </w:rPr>
        <w:t>απανάτσιου</w:t>
      </w:r>
      <w:proofErr w:type="spellEnd"/>
      <w:r>
        <w:rPr>
          <w:rFonts w:eastAsia="Times New Roman"/>
          <w:color w:val="000000" w:themeColor="text1"/>
          <w:szCs w:val="24"/>
        </w:rPr>
        <w:t xml:space="preserve">, </w:t>
      </w:r>
      <w:r w:rsidRPr="00EF5B7C">
        <w:rPr>
          <w:rFonts w:eastAsia="Times New Roman"/>
          <w:color w:val="000000" w:themeColor="text1"/>
          <w:szCs w:val="24"/>
        </w:rPr>
        <w:t>έχουμε τέλη Μαρτίου και σήμερα περιμένου</w:t>
      </w:r>
      <w:r>
        <w:rPr>
          <w:rFonts w:eastAsia="Times New Roman"/>
          <w:color w:val="000000" w:themeColor="text1"/>
          <w:szCs w:val="24"/>
        </w:rPr>
        <w:t>με</w:t>
      </w:r>
      <w:r w:rsidRPr="00EF5B7C">
        <w:rPr>
          <w:rFonts w:eastAsia="Times New Roman"/>
          <w:color w:val="000000" w:themeColor="text1"/>
          <w:szCs w:val="24"/>
        </w:rPr>
        <w:t xml:space="preserve"> </w:t>
      </w:r>
      <w:r>
        <w:rPr>
          <w:rFonts w:eastAsia="Times New Roman"/>
          <w:color w:val="000000" w:themeColor="text1"/>
          <w:szCs w:val="24"/>
        </w:rPr>
        <w:t xml:space="preserve">μια </w:t>
      </w:r>
      <w:r w:rsidRPr="00EF5B7C">
        <w:rPr>
          <w:rFonts w:eastAsia="Times New Roman"/>
          <w:color w:val="000000" w:themeColor="text1"/>
          <w:szCs w:val="24"/>
        </w:rPr>
        <w:t>απάντηση τι θα γίνει με αυτή</w:t>
      </w:r>
      <w:r>
        <w:rPr>
          <w:rFonts w:eastAsia="Times New Roman"/>
          <w:color w:val="000000" w:themeColor="text1"/>
          <w:szCs w:val="24"/>
        </w:rPr>
        <w:t>ν</w:t>
      </w:r>
      <w:r w:rsidRPr="00EF5B7C">
        <w:rPr>
          <w:rFonts w:eastAsia="Times New Roman"/>
          <w:color w:val="000000" w:themeColor="text1"/>
          <w:szCs w:val="24"/>
        </w:rPr>
        <w:t xml:space="preserve"> την </w:t>
      </w:r>
      <w:r>
        <w:rPr>
          <w:rFonts w:eastAsia="Times New Roman"/>
          <w:color w:val="000000" w:themeColor="text1"/>
          <w:szCs w:val="24"/>
        </w:rPr>
        <w:t>κοινή υπουργική α</w:t>
      </w:r>
      <w:r w:rsidRPr="00EF5B7C">
        <w:rPr>
          <w:rFonts w:eastAsia="Times New Roman"/>
          <w:color w:val="000000" w:themeColor="text1"/>
          <w:szCs w:val="24"/>
        </w:rPr>
        <w:t>πόφαση</w:t>
      </w:r>
      <w:r>
        <w:rPr>
          <w:rFonts w:eastAsia="Times New Roman"/>
          <w:color w:val="000000" w:themeColor="text1"/>
          <w:szCs w:val="24"/>
        </w:rPr>
        <w:t>. Τ</w:t>
      </w:r>
      <w:r w:rsidRPr="00EF5B7C">
        <w:rPr>
          <w:rFonts w:eastAsia="Times New Roman"/>
          <w:color w:val="000000" w:themeColor="text1"/>
          <w:szCs w:val="24"/>
        </w:rPr>
        <w:t xml:space="preserve">ελειώνει </w:t>
      </w:r>
      <w:r>
        <w:rPr>
          <w:rFonts w:eastAsia="Times New Roman"/>
          <w:color w:val="000000" w:themeColor="text1"/>
          <w:szCs w:val="24"/>
        </w:rPr>
        <w:t xml:space="preserve">η </w:t>
      </w:r>
      <w:r w:rsidRPr="00EF5B7C">
        <w:rPr>
          <w:rFonts w:eastAsia="Times New Roman"/>
          <w:color w:val="000000" w:themeColor="text1"/>
          <w:szCs w:val="24"/>
        </w:rPr>
        <w:t>γαλακτική περίοδο</w:t>
      </w:r>
      <w:r>
        <w:rPr>
          <w:rFonts w:eastAsia="Times New Roman"/>
          <w:color w:val="000000" w:themeColor="text1"/>
          <w:szCs w:val="24"/>
        </w:rPr>
        <w:t>ς</w:t>
      </w:r>
      <w:r w:rsidRPr="00EF5B7C">
        <w:rPr>
          <w:rFonts w:eastAsia="Times New Roman"/>
          <w:color w:val="000000" w:themeColor="text1"/>
          <w:szCs w:val="24"/>
        </w:rPr>
        <w:t xml:space="preserve"> σε ένα</w:t>
      </w:r>
      <w:r>
        <w:rPr>
          <w:rFonts w:eastAsia="Times New Roman"/>
          <w:color w:val="000000" w:themeColor="text1"/>
          <w:szCs w:val="24"/>
        </w:rPr>
        <w:t>ν</w:t>
      </w:r>
      <w:r w:rsidRPr="00EF5B7C">
        <w:rPr>
          <w:rFonts w:eastAsia="Times New Roman"/>
          <w:color w:val="000000" w:themeColor="text1"/>
          <w:szCs w:val="24"/>
        </w:rPr>
        <w:t xml:space="preserve"> μήνα και πραγματικά </w:t>
      </w:r>
      <w:r>
        <w:rPr>
          <w:rFonts w:eastAsia="Times New Roman"/>
          <w:color w:val="000000" w:themeColor="text1"/>
          <w:szCs w:val="24"/>
        </w:rPr>
        <w:t>ο</w:t>
      </w:r>
      <w:r w:rsidRPr="00EF5B7C">
        <w:rPr>
          <w:rFonts w:eastAsia="Times New Roman"/>
          <w:color w:val="000000" w:themeColor="text1"/>
          <w:szCs w:val="24"/>
        </w:rPr>
        <w:t>ι κτηνοτρόφοι βρίσκονται στο έλε</w:t>
      </w:r>
      <w:r>
        <w:rPr>
          <w:rFonts w:eastAsia="Times New Roman"/>
          <w:color w:val="000000" w:themeColor="text1"/>
          <w:szCs w:val="24"/>
        </w:rPr>
        <w:t>ό</w:t>
      </w:r>
      <w:r w:rsidRPr="00EF5B7C">
        <w:rPr>
          <w:rFonts w:eastAsia="Times New Roman"/>
          <w:color w:val="000000" w:themeColor="text1"/>
          <w:szCs w:val="24"/>
        </w:rPr>
        <w:t xml:space="preserve">ς </w:t>
      </w:r>
      <w:r>
        <w:rPr>
          <w:rFonts w:eastAsia="Times New Roman"/>
          <w:color w:val="000000" w:themeColor="text1"/>
          <w:szCs w:val="24"/>
        </w:rPr>
        <w:t>τους.</w:t>
      </w:r>
    </w:p>
    <w:p w14:paraId="784DDE87" w14:textId="77777777" w:rsidR="00540322" w:rsidRDefault="00A37296">
      <w:pPr>
        <w:spacing w:line="600" w:lineRule="auto"/>
        <w:ind w:firstLine="720"/>
        <w:jc w:val="both"/>
        <w:rPr>
          <w:rFonts w:eastAsia="Times New Roman"/>
          <w:color w:val="000000" w:themeColor="text1"/>
          <w:szCs w:val="24"/>
        </w:rPr>
      </w:pPr>
      <w:r w:rsidRPr="00EF5B7C">
        <w:rPr>
          <w:rFonts w:eastAsia="Times New Roman"/>
          <w:color w:val="000000" w:themeColor="text1"/>
          <w:szCs w:val="24"/>
        </w:rPr>
        <w:t>Σας ευχαριστώ πολύ για το</w:t>
      </w:r>
      <w:r>
        <w:rPr>
          <w:rFonts w:eastAsia="Times New Roman"/>
          <w:color w:val="000000" w:themeColor="text1"/>
          <w:szCs w:val="24"/>
        </w:rPr>
        <w:t>ν</w:t>
      </w:r>
      <w:r w:rsidRPr="00EF5B7C">
        <w:rPr>
          <w:rFonts w:eastAsia="Times New Roman"/>
          <w:color w:val="000000" w:themeColor="text1"/>
          <w:szCs w:val="24"/>
        </w:rPr>
        <w:t xml:space="preserve"> χρόνο που μου δώσατε</w:t>
      </w:r>
      <w:r>
        <w:rPr>
          <w:rFonts w:eastAsia="Times New Roman"/>
          <w:color w:val="000000" w:themeColor="text1"/>
          <w:szCs w:val="24"/>
        </w:rPr>
        <w:t>.</w:t>
      </w:r>
    </w:p>
    <w:p w14:paraId="784DDE88" w14:textId="77777777" w:rsidR="00540322" w:rsidRDefault="00A37296">
      <w:pPr>
        <w:spacing w:line="600" w:lineRule="auto"/>
        <w:ind w:firstLine="720"/>
        <w:jc w:val="both"/>
        <w:rPr>
          <w:rFonts w:eastAsia="Times New Roman"/>
          <w:color w:val="000000" w:themeColor="text1"/>
          <w:szCs w:val="24"/>
        </w:rPr>
      </w:pPr>
      <w:r w:rsidRPr="002808BD">
        <w:rPr>
          <w:rFonts w:eastAsia="Times New Roman"/>
          <w:b/>
          <w:color w:val="000000" w:themeColor="text1"/>
          <w:szCs w:val="24"/>
        </w:rPr>
        <w:t>ΠΡΟΕΔΡΕΥΩΝ (Νικήτας Κακλαμάνης):</w:t>
      </w:r>
      <w:r>
        <w:rPr>
          <w:rFonts w:eastAsia="Times New Roman"/>
          <w:color w:val="000000" w:themeColor="text1"/>
          <w:szCs w:val="24"/>
        </w:rPr>
        <w:t xml:space="preserve"> Γεγονός </w:t>
      </w:r>
      <w:r w:rsidRPr="00EF5B7C">
        <w:rPr>
          <w:rFonts w:eastAsia="Times New Roman"/>
          <w:color w:val="000000" w:themeColor="text1"/>
          <w:szCs w:val="24"/>
        </w:rPr>
        <w:t xml:space="preserve">είναι ότι πολλές φορές η λέξη </w:t>
      </w:r>
      <w:r>
        <w:rPr>
          <w:rFonts w:eastAsia="Times New Roman"/>
          <w:color w:val="000000" w:themeColor="text1"/>
          <w:szCs w:val="24"/>
        </w:rPr>
        <w:t xml:space="preserve">«επίκαιρη» </w:t>
      </w:r>
      <w:r w:rsidRPr="00EF5B7C">
        <w:rPr>
          <w:rFonts w:eastAsia="Times New Roman"/>
          <w:color w:val="000000" w:themeColor="text1"/>
          <w:szCs w:val="24"/>
        </w:rPr>
        <w:t xml:space="preserve">έχει χάσει </w:t>
      </w:r>
      <w:r>
        <w:rPr>
          <w:rFonts w:eastAsia="Times New Roman"/>
          <w:color w:val="000000" w:themeColor="text1"/>
          <w:szCs w:val="24"/>
        </w:rPr>
        <w:t>την έννοιά της</w:t>
      </w:r>
      <w:r>
        <w:rPr>
          <w:rFonts w:eastAsia="Times New Roman"/>
          <w:color w:val="000000" w:themeColor="text1"/>
          <w:szCs w:val="24"/>
        </w:rPr>
        <w:t>. Ε</w:t>
      </w:r>
      <w:r w:rsidRPr="00EF5B7C">
        <w:rPr>
          <w:rFonts w:eastAsia="Times New Roman"/>
          <w:color w:val="000000" w:themeColor="text1"/>
          <w:szCs w:val="24"/>
        </w:rPr>
        <w:t>ίδα και τις άλλες αναβολές</w:t>
      </w:r>
      <w:r>
        <w:rPr>
          <w:rFonts w:eastAsia="Times New Roman"/>
          <w:color w:val="000000" w:themeColor="text1"/>
          <w:szCs w:val="24"/>
        </w:rPr>
        <w:t xml:space="preserve">, είδα </w:t>
      </w:r>
      <w:r w:rsidRPr="00EF5B7C">
        <w:rPr>
          <w:rFonts w:eastAsia="Times New Roman"/>
          <w:color w:val="000000" w:themeColor="text1"/>
          <w:szCs w:val="24"/>
        </w:rPr>
        <w:t xml:space="preserve">και </w:t>
      </w:r>
      <w:r>
        <w:rPr>
          <w:rFonts w:eastAsia="Times New Roman"/>
          <w:color w:val="000000" w:themeColor="text1"/>
          <w:szCs w:val="24"/>
        </w:rPr>
        <w:t xml:space="preserve">τη δική σας που είναι </w:t>
      </w:r>
      <w:r w:rsidRPr="00EF5B7C">
        <w:rPr>
          <w:rFonts w:eastAsia="Times New Roman"/>
          <w:color w:val="000000" w:themeColor="text1"/>
          <w:szCs w:val="24"/>
        </w:rPr>
        <w:t>πριν το</w:t>
      </w:r>
      <w:r>
        <w:rPr>
          <w:rFonts w:eastAsia="Times New Roman"/>
          <w:color w:val="000000" w:themeColor="text1"/>
          <w:szCs w:val="24"/>
        </w:rPr>
        <w:t>ν</w:t>
      </w:r>
      <w:r w:rsidRPr="00EF5B7C">
        <w:rPr>
          <w:rFonts w:eastAsia="Times New Roman"/>
          <w:color w:val="000000" w:themeColor="text1"/>
          <w:szCs w:val="24"/>
        </w:rPr>
        <w:t xml:space="preserve"> Μάρτιο</w:t>
      </w:r>
      <w:r>
        <w:rPr>
          <w:rFonts w:eastAsia="Times New Roman"/>
          <w:color w:val="000000" w:themeColor="text1"/>
          <w:szCs w:val="24"/>
        </w:rPr>
        <w:t xml:space="preserve">, </w:t>
      </w:r>
      <w:r w:rsidRPr="00EF5B7C">
        <w:rPr>
          <w:rFonts w:eastAsia="Times New Roman"/>
          <w:color w:val="000000" w:themeColor="text1"/>
          <w:szCs w:val="24"/>
        </w:rPr>
        <w:t>το</w:t>
      </w:r>
      <w:r>
        <w:rPr>
          <w:rFonts w:eastAsia="Times New Roman"/>
          <w:color w:val="000000" w:themeColor="text1"/>
          <w:szCs w:val="24"/>
        </w:rPr>
        <w:t>ν</w:t>
      </w:r>
      <w:r w:rsidRPr="00EF5B7C">
        <w:rPr>
          <w:rFonts w:eastAsia="Times New Roman"/>
          <w:color w:val="000000" w:themeColor="text1"/>
          <w:szCs w:val="24"/>
        </w:rPr>
        <w:t xml:space="preserve"> Φεβρουάριο</w:t>
      </w:r>
      <w:r>
        <w:rPr>
          <w:rFonts w:eastAsia="Times New Roman"/>
          <w:color w:val="000000" w:themeColor="text1"/>
          <w:szCs w:val="24"/>
        </w:rPr>
        <w:t>. Πάμε μήνες πίσω.</w:t>
      </w:r>
    </w:p>
    <w:p w14:paraId="784DDE89"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Ο Πρόεδρος της Β</w:t>
      </w:r>
      <w:r w:rsidRPr="00EF5B7C">
        <w:rPr>
          <w:rFonts w:eastAsia="Times New Roman"/>
          <w:color w:val="000000" w:themeColor="text1"/>
          <w:szCs w:val="24"/>
        </w:rPr>
        <w:t>ουλής οφείλω να πω ότι έχει κάνει συνεχείς και αυστηρές συστάσεις</w:t>
      </w:r>
      <w:r>
        <w:rPr>
          <w:rFonts w:eastAsia="Times New Roman"/>
          <w:color w:val="000000" w:themeColor="text1"/>
          <w:szCs w:val="24"/>
        </w:rPr>
        <w:t>. Υπάρχουν Υ</w:t>
      </w:r>
      <w:r w:rsidRPr="00EF5B7C">
        <w:rPr>
          <w:rFonts w:eastAsia="Times New Roman"/>
          <w:color w:val="000000" w:themeColor="text1"/>
          <w:szCs w:val="24"/>
        </w:rPr>
        <w:t>πουργοί οι οποίοι έχουν ανταποκριθεί</w:t>
      </w:r>
      <w:r>
        <w:rPr>
          <w:rFonts w:eastAsia="Times New Roman"/>
          <w:color w:val="000000" w:themeColor="text1"/>
          <w:szCs w:val="24"/>
        </w:rPr>
        <w:t>. Δ</w:t>
      </w:r>
      <w:r w:rsidRPr="00EF5B7C">
        <w:rPr>
          <w:rFonts w:eastAsia="Times New Roman"/>
          <w:color w:val="000000" w:themeColor="text1"/>
          <w:szCs w:val="24"/>
        </w:rPr>
        <w:t xml:space="preserve">εν </w:t>
      </w:r>
      <w:r>
        <w:rPr>
          <w:rFonts w:eastAsia="Times New Roman"/>
          <w:color w:val="000000" w:themeColor="text1"/>
          <w:szCs w:val="24"/>
        </w:rPr>
        <w:t xml:space="preserve">λέω τα </w:t>
      </w:r>
      <w:r>
        <w:rPr>
          <w:rFonts w:eastAsia="Times New Roman"/>
          <w:color w:val="000000" w:themeColor="text1"/>
          <w:szCs w:val="24"/>
        </w:rPr>
        <w:t>άσχημα γ</w:t>
      </w:r>
      <w:r w:rsidRPr="00EF5B7C">
        <w:rPr>
          <w:rFonts w:eastAsia="Times New Roman"/>
          <w:color w:val="000000" w:themeColor="text1"/>
          <w:szCs w:val="24"/>
        </w:rPr>
        <w:t>ια όσους δεν ανταποκρίνονται</w:t>
      </w:r>
      <w:r>
        <w:rPr>
          <w:rFonts w:eastAsia="Times New Roman"/>
          <w:color w:val="000000" w:themeColor="text1"/>
          <w:szCs w:val="24"/>
        </w:rPr>
        <w:t xml:space="preserve">. Να πω ότι η </w:t>
      </w:r>
      <w:r>
        <w:rPr>
          <w:rFonts w:eastAsia="Times New Roman"/>
          <w:color w:val="000000" w:themeColor="text1"/>
          <w:szCs w:val="24"/>
        </w:rPr>
        <w:t xml:space="preserve">κ. </w:t>
      </w:r>
      <w:r>
        <w:rPr>
          <w:rFonts w:eastAsia="Times New Roman"/>
          <w:color w:val="000000" w:themeColor="text1"/>
          <w:szCs w:val="24"/>
        </w:rPr>
        <w:t>Ξ</w:t>
      </w:r>
      <w:r w:rsidRPr="00EF5B7C">
        <w:rPr>
          <w:rFonts w:eastAsia="Times New Roman"/>
          <w:color w:val="000000" w:themeColor="text1"/>
          <w:szCs w:val="24"/>
        </w:rPr>
        <w:t>ενογιαννακοπούλου</w:t>
      </w:r>
      <w:r>
        <w:rPr>
          <w:rFonts w:eastAsia="Times New Roman"/>
          <w:color w:val="000000" w:themeColor="text1"/>
          <w:szCs w:val="24"/>
        </w:rPr>
        <w:t>,</w:t>
      </w:r>
      <w:r w:rsidRPr="00EF5B7C">
        <w:rPr>
          <w:rFonts w:eastAsia="Times New Roman"/>
          <w:color w:val="000000" w:themeColor="text1"/>
          <w:szCs w:val="24"/>
        </w:rPr>
        <w:t xml:space="preserve"> παραδείγματος </w:t>
      </w:r>
      <w:r w:rsidRPr="00EF5B7C">
        <w:rPr>
          <w:rFonts w:eastAsia="Times New Roman"/>
          <w:color w:val="000000" w:themeColor="text1"/>
          <w:szCs w:val="24"/>
        </w:rPr>
        <w:lastRenderedPageBreak/>
        <w:t>χάρ</w:t>
      </w:r>
      <w:r>
        <w:rPr>
          <w:rFonts w:eastAsia="Times New Roman"/>
          <w:color w:val="000000" w:themeColor="text1"/>
          <w:szCs w:val="24"/>
        </w:rPr>
        <w:t>ιν,</w:t>
      </w:r>
      <w:r w:rsidRPr="00EF5B7C">
        <w:rPr>
          <w:rFonts w:eastAsia="Times New Roman"/>
          <w:color w:val="000000" w:themeColor="text1"/>
          <w:szCs w:val="24"/>
        </w:rPr>
        <w:t xml:space="preserve"> που είναι σήμερα εδώ</w:t>
      </w:r>
      <w:r>
        <w:rPr>
          <w:rFonts w:eastAsia="Times New Roman"/>
          <w:color w:val="000000" w:themeColor="text1"/>
          <w:szCs w:val="24"/>
        </w:rPr>
        <w:t>,</w:t>
      </w:r>
      <w:r w:rsidRPr="00EF5B7C">
        <w:rPr>
          <w:rFonts w:eastAsia="Times New Roman"/>
          <w:color w:val="000000" w:themeColor="text1"/>
          <w:szCs w:val="24"/>
        </w:rPr>
        <w:t xml:space="preserve"> τουλάχιστον </w:t>
      </w:r>
      <w:r>
        <w:rPr>
          <w:rFonts w:eastAsia="Times New Roman"/>
          <w:color w:val="000000" w:themeColor="text1"/>
          <w:szCs w:val="24"/>
        </w:rPr>
        <w:t xml:space="preserve">όσες </w:t>
      </w:r>
      <w:r w:rsidRPr="00EF5B7C">
        <w:rPr>
          <w:rFonts w:eastAsia="Times New Roman"/>
          <w:color w:val="000000" w:themeColor="text1"/>
          <w:szCs w:val="24"/>
        </w:rPr>
        <w:t>φορές εγώ προεδρεύω είναι παρούσα</w:t>
      </w:r>
      <w:r>
        <w:rPr>
          <w:rFonts w:eastAsia="Times New Roman"/>
          <w:color w:val="000000" w:themeColor="text1"/>
          <w:szCs w:val="24"/>
        </w:rPr>
        <w:t>.</w:t>
      </w:r>
    </w:p>
    <w:p w14:paraId="784DDE8A" w14:textId="77777777" w:rsidR="00540322" w:rsidRDefault="00A37296">
      <w:pPr>
        <w:spacing w:line="600" w:lineRule="auto"/>
        <w:ind w:firstLine="720"/>
        <w:jc w:val="both"/>
        <w:rPr>
          <w:rFonts w:eastAsia="Times New Roman"/>
          <w:color w:val="000000" w:themeColor="text1"/>
          <w:szCs w:val="24"/>
        </w:rPr>
      </w:pPr>
      <w:r w:rsidRPr="00EF5B7C">
        <w:rPr>
          <w:rFonts w:eastAsia="Times New Roman"/>
          <w:color w:val="000000" w:themeColor="text1"/>
          <w:szCs w:val="24"/>
        </w:rPr>
        <w:t>Έχετε δίκιο</w:t>
      </w:r>
      <w:r>
        <w:rPr>
          <w:rFonts w:eastAsia="Times New Roman"/>
          <w:color w:val="000000" w:themeColor="text1"/>
          <w:szCs w:val="24"/>
        </w:rPr>
        <w:t>,</w:t>
      </w:r>
      <w:r w:rsidRPr="00EF5B7C">
        <w:rPr>
          <w:rFonts w:eastAsia="Times New Roman"/>
          <w:color w:val="000000" w:themeColor="text1"/>
          <w:szCs w:val="24"/>
        </w:rPr>
        <w:t xml:space="preserve"> πάντως</w:t>
      </w:r>
      <w:r>
        <w:rPr>
          <w:rFonts w:eastAsia="Times New Roman"/>
          <w:color w:val="000000" w:themeColor="text1"/>
          <w:szCs w:val="24"/>
        </w:rPr>
        <w:t>, κ</w:t>
      </w:r>
      <w:r w:rsidRPr="00EF5B7C">
        <w:rPr>
          <w:rFonts w:eastAsia="Times New Roman"/>
          <w:color w:val="000000" w:themeColor="text1"/>
          <w:szCs w:val="24"/>
        </w:rPr>
        <w:t xml:space="preserve">αι είναι και κοινά αποδεκτό ομόφωνα στη </w:t>
      </w:r>
      <w:r>
        <w:rPr>
          <w:rFonts w:eastAsia="Times New Roman"/>
          <w:color w:val="000000" w:themeColor="text1"/>
          <w:szCs w:val="24"/>
        </w:rPr>
        <w:t>Διάσκεψη τ</w:t>
      </w:r>
      <w:r w:rsidRPr="00EF5B7C">
        <w:rPr>
          <w:rFonts w:eastAsia="Times New Roman"/>
          <w:color w:val="000000" w:themeColor="text1"/>
          <w:szCs w:val="24"/>
        </w:rPr>
        <w:t>ων Προέδρων</w:t>
      </w:r>
      <w:r>
        <w:rPr>
          <w:rFonts w:eastAsia="Times New Roman"/>
          <w:color w:val="000000" w:themeColor="text1"/>
          <w:szCs w:val="24"/>
        </w:rPr>
        <w:t xml:space="preserve"> αυτό</w:t>
      </w:r>
      <w:r>
        <w:rPr>
          <w:rFonts w:eastAsia="Times New Roman"/>
          <w:color w:val="000000" w:themeColor="text1"/>
          <w:szCs w:val="24"/>
        </w:rPr>
        <w:t>. Δ</w:t>
      </w:r>
      <w:r w:rsidRPr="00EF5B7C">
        <w:rPr>
          <w:rFonts w:eastAsia="Times New Roman"/>
          <w:color w:val="000000" w:themeColor="text1"/>
          <w:szCs w:val="24"/>
        </w:rPr>
        <w:t>ηλαδή</w:t>
      </w:r>
      <w:r>
        <w:rPr>
          <w:rFonts w:eastAsia="Times New Roman"/>
          <w:color w:val="000000" w:themeColor="text1"/>
          <w:szCs w:val="24"/>
        </w:rPr>
        <w:t>,</w:t>
      </w:r>
      <w:r w:rsidRPr="00EF5B7C">
        <w:rPr>
          <w:rFonts w:eastAsia="Times New Roman"/>
          <w:color w:val="000000" w:themeColor="text1"/>
          <w:szCs w:val="24"/>
        </w:rPr>
        <w:t xml:space="preserve"> </w:t>
      </w:r>
      <w:r>
        <w:rPr>
          <w:rFonts w:eastAsia="Times New Roman"/>
          <w:color w:val="000000" w:themeColor="text1"/>
          <w:szCs w:val="24"/>
        </w:rPr>
        <w:t>οι κυβερνητικοί</w:t>
      </w:r>
      <w:r w:rsidRPr="00EF5B7C">
        <w:rPr>
          <w:rFonts w:eastAsia="Times New Roman"/>
          <w:color w:val="000000" w:themeColor="text1"/>
          <w:szCs w:val="24"/>
        </w:rPr>
        <w:t xml:space="preserve"> συνάδελφοι</w:t>
      </w:r>
      <w:r w:rsidRPr="00E14F4D">
        <w:rPr>
          <w:rFonts w:eastAsia="Times New Roman"/>
          <w:color w:val="000000" w:themeColor="text1"/>
          <w:szCs w:val="24"/>
        </w:rPr>
        <w:t>,</w:t>
      </w:r>
      <w:r w:rsidRPr="00EF5B7C">
        <w:rPr>
          <w:rFonts w:eastAsia="Times New Roman"/>
          <w:color w:val="000000" w:themeColor="text1"/>
          <w:szCs w:val="24"/>
        </w:rPr>
        <w:t xml:space="preserve"> που εκπροσωπούνται στη </w:t>
      </w:r>
      <w:r>
        <w:rPr>
          <w:rFonts w:eastAsia="Times New Roman"/>
          <w:color w:val="000000" w:themeColor="text1"/>
          <w:szCs w:val="24"/>
        </w:rPr>
        <w:t>Δ</w:t>
      </w:r>
      <w:r w:rsidRPr="00EF5B7C">
        <w:rPr>
          <w:rFonts w:eastAsia="Times New Roman"/>
          <w:color w:val="000000" w:themeColor="text1"/>
          <w:szCs w:val="24"/>
        </w:rPr>
        <w:t>ιάσκ</w:t>
      </w:r>
      <w:r>
        <w:rPr>
          <w:rFonts w:eastAsia="Times New Roman"/>
          <w:color w:val="000000" w:themeColor="text1"/>
          <w:szCs w:val="24"/>
        </w:rPr>
        <w:t>εψη των Π</w:t>
      </w:r>
      <w:r w:rsidRPr="00EF5B7C">
        <w:rPr>
          <w:rFonts w:eastAsia="Times New Roman"/>
          <w:color w:val="000000" w:themeColor="text1"/>
          <w:szCs w:val="24"/>
        </w:rPr>
        <w:t>ροέδρων</w:t>
      </w:r>
      <w:r w:rsidRPr="00E14F4D">
        <w:rPr>
          <w:rFonts w:eastAsia="Times New Roman"/>
          <w:color w:val="000000" w:themeColor="text1"/>
          <w:szCs w:val="24"/>
        </w:rPr>
        <w:t>,</w:t>
      </w:r>
      <w:r w:rsidRPr="00EF5B7C">
        <w:rPr>
          <w:rFonts w:eastAsia="Times New Roman"/>
          <w:color w:val="000000" w:themeColor="text1"/>
          <w:szCs w:val="24"/>
        </w:rPr>
        <w:t xml:space="preserve"> τα ίδια πράγματα </w:t>
      </w:r>
      <w:r>
        <w:rPr>
          <w:rFonts w:eastAsia="Times New Roman"/>
          <w:color w:val="000000" w:themeColor="text1"/>
          <w:szCs w:val="24"/>
        </w:rPr>
        <w:t xml:space="preserve">λένε. Ο </w:t>
      </w:r>
      <w:r w:rsidRPr="00EF5B7C">
        <w:rPr>
          <w:rFonts w:eastAsia="Times New Roman"/>
          <w:color w:val="000000" w:themeColor="text1"/>
          <w:szCs w:val="24"/>
        </w:rPr>
        <w:t>Πρόεδρος είναι σίγουρο ότι παρακολουθεί τ</w:t>
      </w:r>
      <w:r>
        <w:rPr>
          <w:rFonts w:eastAsia="Times New Roman"/>
          <w:color w:val="000000" w:themeColor="text1"/>
          <w:szCs w:val="24"/>
        </w:rPr>
        <w:t>η</w:t>
      </w:r>
      <w:r w:rsidRPr="00EF5B7C">
        <w:rPr>
          <w:rFonts w:eastAsia="Times New Roman"/>
          <w:color w:val="000000" w:themeColor="text1"/>
          <w:szCs w:val="24"/>
        </w:rPr>
        <w:t xml:space="preserve"> συνεδρίασ</w:t>
      </w:r>
      <w:r>
        <w:rPr>
          <w:rFonts w:eastAsia="Times New Roman"/>
          <w:color w:val="000000" w:themeColor="text1"/>
          <w:szCs w:val="24"/>
        </w:rPr>
        <w:t>η</w:t>
      </w:r>
      <w:r w:rsidRPr="00EF5B7C">
        <w:rPr>
          <w:rFonts w:eastAsia="Times New Roman"/>
          <w:color w:val="000000" w:themeColor="text1"/>
          <w:szCs w:val="24"/>
        </w:rPr>
        <w:t xml:space="preserve"> και σήμερα</w:t>
      </w:r>
      <w:r>
        <w:rPr>
          <w:rFonts w:eastAsia="Times New Roman"/>
          <w:color w:val="000000" w:themeColor="text1"/>
          <w:szCs w:val="24"/>
        </w:rPr>
        <w:t>. Δεν θα σας πω ότι έχετε άδικο.</w:t>
      </w:r>
    </w:p>
    <w:p w14:paraId="784DDE8B" w14:textId="77777777" w:rsidR="00540322" w:rsidRDefault="00A37296">
      <w:pPr>
        <w:spacing w:line="600" w:lineRule="auto"/>
        <w:ind w:firstLine="720"/>
        <w:jc w:val="both"/>
        <w:rPr>
          <w:rFonts w:eastAsia="Times New Roman" w:cs="Times New Roman"/>
          <w:szCs w:val="24"/>
        </w:rPr>
      </w:pPr>
      <w:r>
        <w:rPr>
          <w:rFonts w:eastAsia="Times New Roman"/>
          <w:color w:val="000000" w:themeColor="text1"/>
          <w:szCs w:val="24"/>
        </w:rPr>
        <w:t>Προχωρούμε</w:t>
      </w:r>
      <w:r>
        <w:rPr>
          <w:rFonts w:eastAsia="Times New Roman"/>
          <w:color w:val="000000" w:themeColor="text1"/>
          <w:szCs w:val="24"/>
        </w:rPr>
        <w:t>,</w:t>
      </w:r>
      <w:r w:rsidRPr="00EF5B7C">
        <w:rPr>
          <w:rFonts w:eastAsia="Times New Roman"/>
          <w:color w:val="000000" w:themeColor="text1"/>
          <w:szCs w:val="24"/>
        </w:rPr>
        <w:t xml:space="preserve"> λοιπόν</w:t>
      </w:r>
      <w:r>
        <w:rPr>
          <w:rFonts w:eastAsia="Times New Roman"/>
          <w:color w:val="000000" w:themeColor="text1"/>
          <w:szCs w:val="24"/>
        </w:rPr>
        <w:t>,</w:t>
      </w:r>
      <w:r w:rsidRPr="00EF5B7C">
        <w:rPr>
          <w:rFonts w:eastAsia="Times New Roman"/>
          <w:color w:val="000000" w:themeColor="text1"/>
          <w:szCs w:val="24"/>
        </w:rPr>
        <w:t xml:space="preserve"> τώρα </w:t>
      </w:r>
      <w:r w:rsidRPr="00EF5B7C">
        <w:rPr>
          <w:rFonts w:eastAsia="Times New Roman"/>
          <w:color w:val="000000" w:themeColor="text1"/>
          <w:szCs w:val="24"/>
        </w:rPr>
        <w:t>στη</w:t>
      </w:r>
      <w:r>
        <w:rPr>
          <w:rFonts w:eastAsia="Times New Roman"/>
          <w:color w:val="000000" w:themeColor="text1"/>
          <w:szCs w:val="24"/>
        </w:rPr>
        <w:t xml:space="preserve"> </w:t>
      </w:r>
      <w:r w:rsidRPr="00EF5B7C">
        <w:rPr>
          <w:rFonts w:eastAsia="Times New Roman"/>
          <w:color w:val="000000" w:themeColor="text1"/>
          <w:szCs w:val="24"/>
        </w:rPr>
        <w:t xml:space="preserve">μοναδική </w:t>
      </w:r>
      <w:r>
        <w:rPr>
          <w:rFonts w:eastAsia="Times New Roman"/>
          <w:color w:val="000000" w:themeColor="text1"/>
          <w:szCs w:val="24"/>
        </w:rPr>
        <w:t>επίκαιρη</w:t>
      </w:r>
      <w:r w:rsidRPr="00EF5B7C">
        <w:rPr>
          <w:rFonts w:eastAsia="Times New Roman"/>
          <w:color w:val="000000" w:themeColor="text1"/>
          <w:szCs w:val="24"/>
        </w:rPr>
        <w:t xml:space="preserve"> ερώ</w:t>
      </w:r>
      <w:r w:rsidRPr="00EF5B7C">
        <w:rPr>
          <w:rFonts w:eastAsia="Times New Roman"/>
          <w:color w:val="000000" w:themeColor="text1"/>
          <w:szCs w:val="24"/>
        </w:rPr>
        <w:t>τηση</w:t>
      </w:r>
      <w:r>
        <w:rPr>
          <w:rFonts w:eastAsia="Times New Roman"/>
          <w:color w:val="000000" w:themeColor="text1"/>
          <w:szCs w:val="24"/>
        </w:rPr>
        <w:t xml:space="preserve"> που θα συζητηθεί σήμερα </w:t>
      </w:r>
      <w:r>
        <w:rPr>
          <w:rFonts w:eastAsia="Times New Roman"/>
          <w:color w:val="000000" w:themeColor="text1"/>
          <w:szCs w:val="24"/>
        </w:rPr>
        <w:t xml:space="preserve">και συγκεκριμένα στην πρώτη </w:t>
      </w:r>
      <w:r>
        <w:rPr>
          <w:rFonts w:eastAsia="Times New Roman" w:cs="Times New Roman"/>
          <w:szCs w:val="24"/>
        </w:rPr>
        <w:t xml:space="preserve">με αριθμό 403/4-3-2019 επίκαιρη ερώτηση πρώτου κύκλου </w:t>
      </w:r>
      <w:r>
        <w:rPr>
          <w:rFonts w:eastAsia="Times New Roman"/>
          <w:color w:val="000000" w:themeColor="text1"/>
          <w:szCs w:val="24"/>
        </w:rPr>
        <w:t>(Β</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 xml:space="preserve">–του δελτίου </w:t>
      </w:r>
      <w:r>
        <w:rPr>
          <w:rFonts w:eastAsia="Times New Roman"/>
          <w:color w:val="000000" w:themeColor="text1"/>
          <w:szCs w:val="24"/>
        </w:rPr>
        <w:t xml:space="preserve">της Πέμπτης </w:t>
      </w:r>
      <w:r>
        <w:rPr>
          <w:rFonts w:eastAsia="Times New Roman" w:cs="Times New Roman"/>
          <w:szCs w:val="24"/>
        </w:rPr>
        <w:t>7 Μαρτίου 2019</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Κιλκίς της Νέας Δημοκρατίας κ. </w:t>
      </w:r>
      <w:r w:rsidRPr="005D263B">
        <w:rPr>
          <w:rFonts w:eastAsia="Times New Roman" w:cs="Times New Roman"/>
          <w:bCs/>
          <w:szCs w:val="24"/>
        </w:rPr>
        <w:t>Γεωργίου Γεωργαντά</w:t>
      </w:r>
      <w:r>
        <w:rPr>
          <w:rFonts w:eastAsia="Times New Roman" w:cs="Times New Roman"/>
          <w:szCs w:val="24"/>
        </w:rPr>
        <w:t xml:space="preserve"> προς την Υπουργό</w:t>
      </w:r>
      <w:r>
        <w:rPr>
          <w:rFonts w:eastAsia="Times New Roman" w:cs="Times New Roman"/>
          <w:b/>
          <w:bCs/>
          <w:szCs w:val="24"/>
        </w:rPr>
        <w:t xml:space="preserve"> </w:t>
      </w:r>
      <w:r w:rsidRPr="005D263B">
        <w:rPr>
          <w:rFonts w:eastAsia="Times New Roman" w:cs="Times New Roman"/>
          <w:bCs/>
          <w:szCs w:val="24"/>
        </w:rPr>
        <w:t xml:space="preserve">Διοικητικής </w:t>
      </w:r>
      <w:r w:rsidRPr="005D263B">
        <w:rPr>
          <w:rFonts w:eastAsia="Times New Roman" w:cs="Times New Roman"/>
          <w:bCs/>
          <w:szCs w:val="24"/>
        </w:rPr>
        <w:t>Ανασυγκρότησης,</w:t>
      </w:r>
      <w:r>
        <w:rPr>
          <w:rFonts w:eastAsia="Times New Roman" w:cs="Times New Roman"/>
          <w:b/>
          <w:bCs/>
          <w:szCs w:val="24"/>
        </w:rPr>
        <w:t xml:space="preserve"> </w:t>
      </w:r>
      <w:r>
        <w:rPr>
          <w:rFonts w:eastAsia="Times New Roman" w:cs="Times New Roman"/>
          <w:szCs w:val="24"/>
        </w:rPr>
        <w:t xml:space="preserve">με θέμα: «Η Κυβέρνηση δεν δίνει στοιχεία για την αξιολόγηση στο </w:t>
      </w:r>
      <w:r>
        <w:rPr>
          <w:rFonts w:eastAsia="Times New Roman" w:cs="Times New Roman"/>
          <w:szCs w:val="24"/>
        </w:rPr>
        <w:t>δ</w:t>
      </w:r>
      <w:r>
        <w:rPr>
          <w:rFonts w:eastAsia="Times New Roman" w:cs="Times New Roman"/>
          <w:szCs w:val="24"/>
        </w:rPr>
        <w:t>ημόσιο»</w:t>
      </w:r>
      <w:r w:rsidRPr="00803D63">
        <w:rPr>
          <w:rFonts w:eastAsia="Times New Roman" w:cs="Times New Roman"/>
          <w:szCs w:val="24"/>
        </w:rPr>
        <w:t xml:space="preserve">, </w:t>
      </w:r>
      <w:r>
        <w:rPr>
          <w:rFonts w:eastAsia="Times New Roman" w:cs="Times New Roman"/>
          <w:szCs w:val="24"/>
        </w:rPr>
        <w:t>που συζητείται εξ αναβολής.</w:t>
      </w:r>
    </w:p>
    <w:p w14:paraId="784DDE8C"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Θα</w:t>
      </w:r>
      <w:r w:rsidRPr="00EF5B7C">
        <w:rPr>
          <w:rFonts w:eastAsia="Times New Roman"/>
          <w:color w:val="000000" w:themeColor="text1"/>
          <w:szCs w:val="24"/>
        </w:rPr>
        <w:t xml:space="preserve"> υπάρχει </w:t>
      </w:r>
      <w:r>
        <w:rPr>
          <w:rFonts w:eastAsia="Times New Roman"/>
          <w:color w:val="000000" w:themeColor="text1"/>
          <w:szCs w:val="24"/>
        </w:rPr>
        <w:t>μια</w:t>
      </w:r>
      <w:r w:rsidRPr="00EF5B7C">
        <w:rPr>
          <w:rFonts w:eastAsia="Times New Roman"/>
          <w:color w:val="000000" w:themeColor="text1"/>
          <w:szCs w:val="24"/>
        </w:rPr>
        <w:t xml:space="preserve"> σχετική ανοχή </w:t>
      </w:r>
      <w:r>
        <w:rPr>
          <w:rFonts w:eastAsia="Times New Roman"/>
          <w:color w:val="000000" w:themeColor="text1"/>
          <w:szCs w:val="24"/>
        </w:rPr>
        <w:t>-μία</w:t>
      </w:r>
      <w:r w:rsidRPr="00EF5B7C">
        <w:rPr>
          <w:rFonts w:eastAsia="Times New Roman"/>
          <w:color w:val="000000" w:themeColor="text1"/>
          <w:szCs w:val="24"/>
        </w:rPr>
        <w:t xml:space="preserve"> έχουμε όλη κι όλη ερώτηση</w:t>
      </w:r>
      <w:r>
        <w:rPr>
          <w:rFonts w:eastAsia="Times New Roman"/>
          <w:color w:val="000000" w:themeColor="text1"/>
          <w:szCs w:val="24"/>
        </w:rPr>
        <w:t>-</w:t>
      </w:r>
      <w:r w:rsidRPr="00EF5B7C">
        <w:rPr>
          <w:rFonts w:eastAsia="Times New Roman"/>
          <w:color w:val="000000" w:themeColor="text1"/>
          <w:szCs w:val="24"/>
        </w:rPr>
        <w:t xml:space="preserve"> και προς τον ερωτώντα συνάδελφο και </w:t>
      </w:r>
      <w:r>
        <w:rPr>
          <w:rFonts w:eastAsia="Times New Roman"/>
          <w:color w:val="000000" w:themeColor="text1"/>
          <w:szCs w:val="24"/>
        </w:rPr>
        <w:t xml:space="preserve">προς </w:t>
      </w:r>
      <w:r w:rsidRPr="00EF5B7C">
        <w:rPr>
          <w:rFonts w:eastAsia="Times New Roman"/>
          <w:color w:val="000000" w:themeColor="text1"/>
          <w:szCs w:val="24"/>
        </w:rPr>
        <w:t>την κυρία Υπουργό</w:t>
      </w:r>
      <w:r>
        <w:rPr>
          <w:rFonts w:eastAsia="Times New Roman"/>
          <w:color w:val="000000" w:themeColor="text1"/>
          <w:szCs w:val="24"/>
        </w:rPr>
        <w:t>.</w:t>
      </w:r>
    </w:p>
    <w:p w14:paraId="784DDE8D" w14:textId="77777777" w:rsidR="00540322" w:rsidRDefault="00A37296">
      <w:pPr>
        <w:spacing w:line="600" w:lineRule="auto"/>
        <w:ind w:firstLine="720"/>
        <w:jc w:val="both"/>
        <w:rPr>
          <w:rFonts w:eastAsia="Times New Roman"/>
          <w:color w:val="000000" w:themeColor="text1"/>
          <w:szCs w:val="24"/>
        </w:rPr>
      </w:pPr>
      <w:r w:rsidRPr="00EF5B7C">
        <w:rPr>
          <w:rFonts w:eastAsia="Times New Roman"/>
          <w:color w:val="000000" w:themeColor="text1"/>
          <w:szCs w:val="24"/>
        </w:rPr>
        <w:t>Ορίστε</w:t>
      </w:r>
      <w:r>
        <w:rPr>
          <w:rFonts w:eastAsia="Times New Roman"/>
          <w:color w:val="000000" w:themeColor="text1"/>
          <w:szCs w:val="24"/>
        </w:rPr>
        <w:t>, κύριε</w:t>
      </w:r>
      <w:r w:rsidRPr="00EF5B7C">
        <w:rPr>
          <w:rFonts w:eastAsia="Times New Roman"/>
          <w:color w:val="000000" w:themeColor="text1"/>
          <w:szCs w:val="24"/>
        </w:rPr>
        <w:t xml:space="preserve"> Γεωργαντά</w:t>
      </w:r>
      <w:r>
        <w:rPr>
          <w:rFonts w:eastAsia="Times New Roman"/>
          <w:color w:val="000000" w:themeColor="text1"/>
          <w:szCs w:val="24"/>
        </w:rPr>
        <w:t>, έχετε τον λόγο.</w:t>
      </w:r>
    </w:p>
    <w:p w14:paraId="784DDE8E" w14:textId="77777777" w:rsidR="00540322" w:rsidRDefault="00A37296">
      <w:pPr>
        <w:spacing w:line="600" w:lineRule="auto"/>
        <w:ind w:firstLine="720"/>
        <w:jc w:val="both"/>
        <w:rPr>
          <w:rFonts w:eastAsia="Times New Roman"/>
          <w:color w:val="000000" w:themeColor="text1"/>
          <w:szCs w:val="24"/>
        </w:rPr>
      </w:pPr>
      <w:r w:rsidRPr="002808BD">
        <w:rPr>
          <w:rFonts w:eastAsia="Times New Roman"/>
          <w:b/>
          <w:color w:val="000000" w:themeColor="text1"/>
          <w:szCs w:val="24"/>
        </w:rPr>
        <w:t>ΓΕΩΡΓΙΟΣ ΓΕΩΡΓΑΝΤΑΣ:</w:t>
      </w:r>
      <w:r>
        <w:rPr>
          <w:rFonts w:eastAsia="Times New Roman"/>
          <w:color w:val="000000" w:themeColor="text1"/>
          <w:szCs w:val="24"/>
        </w:rPr>
        <w:t xml:space="preserve"> Ευχαριστώ, κύριε Πρόεδρε.</w:t>
      </w:r>
    </w:p>
    <w:p w14:paraId="784DDE8F"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Κυρία</w:t>
      </w:r>
      <w:r w:rsidRPr="00EF5B7C">
        <w:rPr>
          <w:rFonts w:eastAsia="Times New Roman"/>
          <w:color w:val="000000" w:themeColor="text1"/>
          <w:szCs w:val="24"/>
        </w:rPr>
        <w:t xml:space="preserve"> Υπουργέ</w:t>
      </w:r>
      <w:r>
        <w:rPr>
          <w:rFonts w:eastAsia="Times New Roman"/>
          <w:color w:val="000000" w:themeColor="text1"/>
          <w:szCs w:val="24"/>
        </w:rPr>
        <w:t>, είναι ευχάριστο</w:t>
      </w:r>
      <w:r w:rsidRPr="00EF5B7C">
        <w:rPr>
          <w:rFonts w:eastAsia="Times New Roman"/>
          <w:color w:val="000000" w:themeColor="text1"/>
          <w:szCs w:val="24"/>
        </w:rPr>
        <w:t xml:space="preserve"> που είστε εδώ και θα ήταν ακόμη πιο ευχάριστο </w:t>
      </w:r>
      <w:r>
        <w:rPr>
          <w:rFonts w:eastAsia="Times New Roman"/>
          <w:color w:val="000000" w:themeColor="text1"/>
          <w:szCs w:val="24"/>
        </w:rPr>
        <w:t>α</w:t>
      </w:r>
      <w:r w:rsidRPr="00EF5B7C">
        <w:rPr>
          <w:rFonts w:eastAsia="Times New Roman"/>
          <w:color w:val="000000" w:themeColor="text1"/>
          <w:szCs w:val="24"/>
        </w:rPr>
        <w:t>ν πραγματικά</w:t>
      </w:r>
      <w:r>
        <w:rPr>
          <w:rFonts w:eastAsia="Times New Roman"/>
          <w:color w:val="000000" w:themeColor="text1"/>
          <w:szCs w:val="24"/>
        </w:rPr>
        <w:t xml:space="preserve"> παίρναμε </w:t>
      </w:r>
      <w:r w:rsidRPr="00EF5B7C">
        <w:rPr>
          <w:rFonts w:eastAsia="Times New Roman"/>
          <w:color w:val="000000" w:themeColor="text1"/>
          <w:szCs w:val="24"/>
        </w:rPr>
        <w:t>απαντήσεις σε ένα ζήτημα</w:t>
      </w:r>
      <w:r>
        <w:rPr>
          <w:rFonts w:eastAsia="Times New Roman"/>
          <w:color w:val="000000" w:themeColor="text1"/>
          <w:szCs w:val="24"/>
        </w:rPr>
        <w:t>, στο οποίο οι Υ</w:t>
      </w:r>
      <w:r w:rsidRPr="00EF5B7C">
        <w:rPr>
          <w:rFonts w:eastAsia="Times New Roman"/>
          <w:color w:val="000000" w:themeColor="text1"/>
          <w:szCs w:val="24"/>
        </w:rPr>
        <w:t>πουργοί</w:t>
      </w:r>
      <w:r>
        <w:rPr>
          <w:rFonts w:eastAsia="Times New Roman"/>
          <w:color w:val="000000" w:themeColor="text1"/>
          <w:szCs w:val="24"/>
        </w:rPr>
        <w:t>,</w:t>
      </w:r>
      <w:r w:rsidRPr="00EF5B7C">
        <w:rPr>
          <w:rFonts w:eastAsia="Times New Roman"/>
          <w:color w:val="000000" w:themeColor="text1"/>
          <w:szCs w:val="24"/>
        </w:rPr>
        <w:t xml:space="preserve"> οι</w:t>
      </w:r>
      <w:r>
        <w:rPr>
          <w:rFonts w:eastAsia="Times New Roman"/>
          <w:color w:val="000000" w:themeColor="text1"/>
          <w:szCs w:val="24"/>
        </w:rPr>
        <w:t xml:space="preserve"> οποίοι νωρίτερα από εσάς είχαν</w:t>
      </w:r>
      <w:r w:rsidRPr="00EF5B7C">
        <w:rPr>
          <w:rFonts w:eastAsia="Times New Roman"/>
          <w:color w:val="000000" w:themeColor="text1"/>
          <w:szCs w:val="24"/>
        </w:rPr>
        <w:t xml:space="preserve"> την ευθύνη τ</w:t>
      </w:r>
      <w:r>
        <w:rPr>
          <w:rFonts w:eastAsia="Times New Roman"/>
          <w:color w:val="000000" w:themeColor="text1"/>
          <w:szCs w:val="24"/>
        </w:rPr>
        <w:t>ου συγκεκριμένου Υ</w:t>
      </w:r>
      <w:r w:rsidRPr="00EF5B7C">
        <w:rPr>
          <w:rFonts w:eastAsia="Times New Roman"/>
          <w:color w:val="000000" w:themeColor="text1"/>
          <w:szCs w:val="24"/>
        </w:rPr>
        <w:t>πουργείου</w:t>
      </w:r>
      <w:r>
        <w:rPr>
          <w:rFonts w:eastAsia="Times New Roman"/>
          <w:color w:val="000000" w:themeColor="text1"/>
          <w:szCs w:val="24"/>
        </w:rPr>
        <w:t>,</w:t>
      </w:r>
      <w:r w:rsidRPr="00EF5B7C">
        <w:rPr>
          <w:rFonts w:eastAsia="Times New Roman"/>
          <w:color w:val="000000" w:themeColor="text1"/>
          <w:szCs w:val="24"/>
        </w:rPr>
        <w:t xml:space="preserve"> μου είχαν δώσει τις απαντήσεις που νομίζω ότι έπρεπε να μου δώσουν</w:t>
      </w:r>
      <w:r>
        <w:rPr>
          <w:rFonts w:eastAsia="Times New Roman"/>
          <w:color w:val="000000" w:themeColor="text1"/>
          <w:szCs w:val="24"/>
        </w:rPr>
        <w:t>.</w:t>
      </w:r>
    </w:p>
    <w:p w14:paraId="784DDE90"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Είδα ότι τελευταία</w:t>
      </w:r>
      <w:r w:rsidRPr="00EF5B7C">
        <w:rPr>
          <w:rFonts w:eastAsia="Times New Roman"/>
          <w:color w:val="000000" w:themeColor="text1"/>
          <w:szCs w:val="24"/>
        </w:rPr>
        <w:t xml:space="preserve"> βγάλ</w:t>
      </w:r>
      <w:r>
        <w:rPr>
          <w:rFonts w:eastAsia="Times New Roman"/>
          <w:color w:val="000000" w:themeColor="text1"/>
          <w:szCs w:val="24"/>
        </w:rPr>
        <w:t>α</w:t>
      </w:r>
      <w:r w:rsidRPr="00EF5B7C">
        <w:rPr>
          <w:rFonts w:eastAsia="Times New Roman"/>
          <w:color w:val="000000" w:themeColor="text1"/>
          <w:szCs w:val="24"/>
        </w:rPr>
        <w:t xml:space="preserve">τε </w:t>
      </w:r>
      <w:r>
        <w:rPr>
          <w:rFonts w:eastAsia="Times New Roman"/>
          <w:color w:val="000000" w:themeColor="text1"/>
          <w:szCs w:val="24"/>
        </w:rPr>
        <w:t>μια</w:t>
      </w:r>
      <w:r w:rsidRPr="00EF5B7C">
        <w:rPr>
          <w:rFonts w:eastAsia="Times New Roman"/>
          <w:color w:val="000000" w:themeColor="text1"/>
          <w:szCs w:val="24"/>
        </w:rPr>
        <w:t xml:space="preserve"> εγκύκλιο για την αξιολόγηση του 2018</w:t>
      </w:r>
      <w:r>
        <w:rPr>
          <w:rFonts w:eastAsia="Times New Roman"/>
          <w:color w:val="000000" w:themeColor="text1"/>
          <w:szCs w:val="24"/>
        </w:rPr>
        <w:t>,</w:t>
      </w:r>
      <w:r w:rsidRPr="00EF5B7C">
        <w:rPr>
          <w:rFonts w:eastAsia="Times New Roman"/>
          <w:color w:val="000000" w:themeColor="text1"/>
          <w:szCs w:val="24"/>
        </w:rPr>
        <w:t xml:space="preserve"> η οποία θα γίνει ηλεκτρονικά και</w:t>
      </w:r>
      <w:r>
        <w:rPr>
          <w:rFonts w:eastAsia="Times New Roman"/>
          <w:color w:val="000000" w:themeColor="text1"/>
          <w:szCs w:val="24"/>
        </w:rPr>
        <w:t>,</w:t>
      </w:r>
      <w:r>
        <w:rPr>
          <w:rFonts w:eastAsia="Times New Roman"/>
          <w:color w:val="000000" w:themeColor="text1"/>
          <w:szCs w:val="24"/>
        </w:rPr>
        <w:t xml:space="preserve"> β</w:t>
      </w:r>
      <w:r w:rsidRPr="00EF5B7C">
        <w:rPr>
          <w:rFonts w:eastAsia="Times New Roman"/>
          <w:color w:val="000000" w:themeColor="text1"/>
          <w:szCs w:val="24"/>
        </w:rPr>
        <w:t>εβαίως</w:t>
      </w:r>
      <w:r>
        <w:rPr>
          <w:rFonts w:eastAsia="Times New Roman"/>
          <w:color w:val="000000" w:themeColor="text1"/>
          <w:szCs w:val="24"/>
        </w:rPr>
        <w:t>,</w:t>
      </w:r>
      <w:r>
        <w:rPr>
          <w:rFonts w:eastAsia="Times New Roman"/>
          <w:color w:val="000000" w:themeColor="text1"/>
          <w:szCs w:val="24"/>
        </w:rPr>
        <w:t xml:space="preserve"> </w:t>
      </w:r>
      <w:r w:rsidRPr="00EF5B7C">
        <w:rPr>
          <w:rFonts w:eastAsia="Times New Roman"/>
          <w:color w:val="000000" w:themeColor="text1"/>
          <w:szCs w:val="24"/>
        </w:rPr>
        <w:t>χαι</w:t>
      </w:r>
      <w:r w:rsidRPr="00EF5B7C">
        <w:rPr>
          <w:rFonts w:eastAsia="Times New Roman"/>
          <w:color w:val="000000" w:themeColor="text1"/>
          <w:szCs w:val="24"/>
        </w:rPr>
        <w:t xml:space="preserve">ρόμαστε που μπαίνουμε σε </w:t>
      </w:r>
      <w:r>
        <w:rPr>
          <w:rFonts w:eastAsia="Times New Roman"/>
          <w:color w:val="000000" w:themeColor="text1"/>
          <w:szCs w:val="24"/>
        </w:rPr>
        <w:t>μια</w:t>
      </w:r>
      <w:r w:rsidRPr="00EF5B7C">
        <w:rPr>
          <w:rFonts w:eastAsia="Times New Roman"/>
          <w:color w:val="000000" w:themeColor="text1"/>
          <w:szCs w:val="24"/>
        </w:rPr>
        <w:t xml:space="preserve"> νέα μορφή πιο άμεσ</w:t>
      </w:r>
      <w:r>
        <w:rPr>
          <w:rFonts w:eastAsia="Times New Roman"/>
          <w:color w:val="000000" w:themeColor="text1"/>
          <w:szCs w:val="24"/>
        </w:rPr>
        <w:t>η</w:t>
      </w:r>
      <w:r w:rsidRPr="00EF5B7C">
        <w:rPr>
          <w:rFonts w:eastAsia="Times New Roman"/>
          <w:color w:val="000000" w:themeColor="text1"/>
          <w:szCs w:val="24"/>
        </w:rPr>
        <w:t xml:space="preserve"> και πιο γρήγορη</w:t>
      </w:r>
      <w:r>
        <w:rPr>
          <w:rFonts w:eastAsia="Times New Roman"/>
          <w:color w:val="000000" w:themeColor="text1"/>
          <w:szCs w:val="24"/>
        </w:rPr>
        <w:t>,</w:t>
      </w:r>
      <w:r w:rsidRPr="00EF5B7C">
        <w:rPr>
          <w:rFonts w:eastAsia="Times New Roman"/>
          <w:color w:val="000000" w:themeColor="text1"/>
          <w:szCs w:val="24"/>
        </w:rPr>
        <w:t xml:space="preserve"> έτσι ώστε να γίνεται και κα</w:t>
      </w:r>
      <w:r>
        <w:rPr>
          <w:rFonts w:eastAsia="Times New Roman"/>
          <w:color w:val="000000" w:themeColor="text1"/>
          <w:szCs w:val="24"/>
        </w:rPr>
        <w:t>λύτερη</w:t>
      </w:r>
      <w:r w:rsidRPr="00EF5B7C">
        <w:rPr>
          <w:rFonts w:eastAsia="Times New Roman"/>
          <w:color w:val="000000" w:themeColor="text1"/>
          <w:szCs w:val="24"/>
        </w:rPr>
        <w:t xml:space="preserve"> διαχείριση των αποτελεσμάτων α</w:t>
      </w:r>
      <w:r>
        <w:rPr>
          <w:rFonts w:eastAsia="Times New Roman"/>
          <w:color w:val="000000" w:themeColor="text1"/>
          <w:szCs w:val="24"/>
        </w:rPr>
        <w:t>υτής</w:t>
      </w:r>
      <w:r w:rsidRPr="00EF5B7C">
        <w:rPr>
          <w:rFonts w:eastAsia="Times New Roman"/>
          <w:color w:val="000000" w:themeColor="text1"/>
          <w:szCs w:val="24"/>
        </w:rPr>
        <w:t xml:space="preserve"> τ</w:t>
      </w:r>
      <w:r>
        <w:rPr>
          <w:rFonts w:eastAsia="Times New Roman"/>
          <w:color w:val="000000" w:themeColor="text1"/>
          <w:szCs w:val="24"/>
        </w:rPr>
        <w:t>ης αξιολόγηση</w:t>
      </w:r>
      <w:r w:rsidRPr="00EF5B7C">
        <w:rPr>
          <w:rFonts w:eastAsia="Times New Roman"/>
          <w:color w:val="000000" w:themeColor="text1"/>
          <w:szCs w:val="24"/>
        </w:rPr>
        <w:t>ς</w:t>
      </w:r>
      <w:r>
        <w:rPr>
          <w:rFonts w:eastAsia="Times New Roman"/>
          <w:color w:val="000000" w:themeColor="text1"/>
          <w:szCs w:val="24"/>
        </w:rPr>
        <w:t>.</w:t>
      </w:r>
    </w:p>
    <w:p w14:paraId="784DDE91"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Όμως,</w:t>
      </w:r>
      <w:r w:rsidRPr="00EF5B7C">
        <w:rPr>
          <w:rFonts w:eastAsia="Times New Roman"/>
          <w:color w:val="000000" w:themeColor="text1"/>
          <w:szCs w:val="24"/>
        </w:rPr>
        <w:t xml:space="preserve"> είναι αλήθεια ότι για την περίοδο </w:t>
      </w:r>
      <w:r>
        <w:rPr>
          <w:rFonts w:eastAsia="Times New Roman"/>
          <w:color w:val="000000" w:themeColor="text1"/>
          <w:szCs w:val="24"/>
        </w:rPr>
        <w:t>20</w:t>
      </w:r>
      <w:r w:rsidRPr="00EF5B7C">
        <w:rPr>
          <w:rFonts w:eastAsia="Times New Roman"/>
          <w:color w:val="000000" w:themeColor="text1"/>
          <w:szCs w:val="24"/>
        </w:rPr>
        <w:t xml:space="preserve">16 και </w:t>
      </w:r>
      <w:r>
        <w:rPr>
          <w:rFonts w:eastAsia="Times New Roman"/>
          <w:color w:val="000000" w:themeColor="text1"/>
          <w:szCs w:val="24"/>
        </w:rPr>
        <w:t>20</w:t>
      </w:r>
      <w:r w:rsidRPr="00EF5B7C">
        <w:rPr>
          <w:rFonts w:eastAsia="Times New Roman"/>
          <w:color w:val="000000" w:themeColor="text1"/>
          <w:szCs w:val="24"/>
        </w:rPr>
        <w:t>17</w:t>
      </w:r>
      <w:r>
        <w:rPr>
          <w:rFonts w:eastAsia="Times New Roman"/>
          <w:color w:val="000000" w:themeColor="text1"/>
          <w:szCs w:val="24"/>
        </w:rPr>
        <w:t xml:space="preserve">, τις </w:t>
      </w:r>
      <w:r w:rsidRPr="00EF5B7C">
        <w:rPr>
          <w:rFonts w:eastAsia="Times New Roman"/>
          <w:color w:val="000000" w:themeColor="text1"/>
          <w:szCs w:val="24"/>
        </w:rPr>
        <w:t>δύο δηλαδή προηγούμενες αξιολογικές περιόδους</w:t>
      </w:r>
      <w:r>
        <w:rPr>
          <w:rFonts w:eastAsia="Times New Roman"/>
          <w:color w:val="000000" w:themeColor="text1"/>
          <w:szCs w:val="24"/>
        </w:rPr>
        <w:t>,</w:t>
      </w:r>
      <w:r w:rsidRPr="00EF5B7C">
        <w:rPr>
          <w:rFonts w:eastAsia="Times New Roman"/>
          <w:color w:val="000000" w:themeColor="text1"/>
          <w:szCs w:val="24"/>
        </w:rPr>
        <w:t xml:space="preserve"> </w:t>
      </w:r>
      <w:r>
        <w:rPr>
          <w:rFonts w:eastAsia="Times New Roman"/>
          <w:color w:val="000000" w:themeColor="text1"/>
          <w:szCs w:val="24"/>
        </w:rPr>
        <w:t>όπως ανέτρεξα και στο Υ</w:t>
      </w:r>
      <w:r w:rsidRPr="00EF5B7C">
        <w:rPr>
          <w:rFonts w:eastAsia="Times New Roman"/>
          <w:color w:val="000000" w:themeColor="text1"/>
          <w:szCs w:val="24"/>
        </w:rPr>
        <w:t xml:space="preserve">πουργείο σας και </w:t>
      </w:r>
      <w:r>
        <w:rPr>
          <w:rFonts w:eastAsia="Times New Roman"/>
          <w:color w:val="000000" w:themeColor="text1"/>
          <w:szCs w:val="24"/>
        </w:rPr>
        <w:t xml:space="preserve">εκεί, </w:t>
      </w:r>
      <w:r w:rsidRPr="00EF5B7C">
        <w:rPr>
          <w:rFonts w:eastAsia="Times New Roman"/>
          <w:color w:val="000000" w:themeColor="text1"/>
          <w:szCs w:val="24"/>
        </w:rPr>
        <w:t xml:space="preserve">δεν έχει γίνει </w:t>
      </w:r>
      <w:r w:rsidRPr="00EF5B7C">
        <w:rPr>
          <w:rFonts w:eastAsia="Times New Roman"/>
          <w:color w:val="000000" w:themeColor="text1"/>
          <w:szCs w:val="24"/>
        </w:rPr>
        <w:t>κα</w:t>
      </w:r>
      <w:r>
        <w:rPr>
          <w:rFonts w:eastAsia="Times New Roman"/>
          <w:color w:val="000000" w:themeColor="text1"/>
          <w:szCs w:val="24"/>
        </w:rPr>
        <w:t>μ</w:t>
      </w:r>
      <w:r>
        <w:rPr>
          <w:rFonts w:eastAsia="Times New Roman"/>
          <w:color w:val="000000" w:themeColor="text1"/>
          <w:szCs w:val="24"/>
        </w:rPr>
        <w:t>μιά</w:t>
      </w:r>
      <w:r w:rsidRPr="00EF5B7C">
        <w:rPr>
          <w:rFonts w:eastAsia="Times New Roman"/>
          <w:color w:val="000000" w:themeColor="text1"/>
          <w:szCs w:val="24"/>
        </w:rPr>
        <w:t xml:space="preserve"> επίσημη ενημέρωση για πολύ σημαντικά στοιχεία</w:t>
      </w:r>
      <w:r>
        <w:rPr>
          <w:rFonts w:eastAsia="Times New Roman"/>
          <w:color w:val="000000" w:themeColor="text1"/>
          <w:szCs w:val="24"/>
        </w:rPr>
        <w:t>,</w:t>
      </w:r>
      <w:r w:rsidRPr="00EF5B7C">
        <w:rPr>
          <w:rFonts w:eastAsia="Times New Roman"/>
          <w:color w:val="000000" w:themeColor="text1"/>
          <w:szCs w:val="24"/>
        </w:rPr>
        <w:t xml:space="preserve"> τα οποία θεωρώ ότι έχουν ενδιαφέρον για να δούμε πώς πήγε η αξιολόγηση</w:t>
      </w:r>
      <w:r>
        <w:rPr>
          <w:rFonts w:eastAsia="Times New Roman"/>
          <w:color w:val="000000" w:themeColor="text1"/>
          <w:szCs w:val="24"/>
        </w:rPr>
        <w:t>,</w:t>
      </w:r>
      <w:r w:rsidRPr="00EF5B7C">
        <w:rPr>
          <w:rFonts w:eastAsia="Times New Roman"/>
          <w:color w:val="000000" w:themeColor="text1"/>
          <w:szCs w:val="24"/>
        </w:rPr>
        <w:t xml:space="preserve"> πώς προχωράει</w:t>
      </w:r>
      <w:r>
        <w:rPr>
          <w:rFonts w:eastAsia="Times New Roman"/>
          <w:color w:val="000000" w:themeColor="text1"/>
          <w:szCs w:val="24"/>
        </w:rPr>
        <w:t>, τι</w:t>
      </w:r>
      <w:r w:rsidRPr="00EF5B7C">
        <w:rPr>
          <w:rFonts w:eastAsia="Times New Roman"/>
          <w:color w:val="000000" w:themeColor="text1"/>
          <w:szCs w:val="24"/>
        </w:rPr>
        <w:t xml:space="preserve"> πρέπει να διορθωθεί</w:t>
      </w:r>
      <w:r>
        <w:rPr>
          <w:rFonts w:eastAsia="Times New Roman"/>
          <w:color w:val="000000" w:themeColor="text1"/>
          <w:szCs w:val="24"/>
        </w:rPr>
        <w:t>,</w:t>
      </w:r>
      <w:r w:rsidRPr="00EF5B7C">
        <w:rPr>
          <w:rFonts w:eastAsia="Times New Roman"/>
          <w:color w:val="000000" w:themeColor="text1"/>
          <w:szCs w:val="24"/>
        </w:rPr>
        <w:t xml:space="preserve"> τι πρέπει να βελτιωθεί</w:t>
      </w:r>
      <w:r>
        <w:rPr>
          <w:rFonts w:eastAsia="Times New Roman"/>
          <w:color w:val="000000" w:themeColor="text1"/>
          <w:szCs w:val="24"/>
        </w:rPr>
        <w:t>.</w:t>
      </w:r>
    </w:p>
    <w:p w14:paraId="784DDE92"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EF5B7C">
        <w:rPr>
          <w:rFonts w:eastAsia="Times New Roman"/>
          <w:color w:val="000000" w:themeColor="text1"/>
          <w:szCs w:val="24"/>
        </w:rPr>
        <w:t xml:space="preserve">εν ξέρουμε </w:t>
      </w:r>
      <w:r>
        <w:rPr>
          <w:rFonts w:eastAsia="Times New Roman"/>
          <w:color w:val="000000" w:themeColor="text1"/>
          <w:szCs w:val="24"/>
        </w:rPr>
        <w:t>π</w:t>
      </w:r>
      <w:r w:rsidRPr="00EF5B7C">
        <w:rPr>
          <w:rFonts w:eastAsia="Times New Roman"/>
          <w:color w:val="000000" w:themeColor="text1"/>
          <w:szCs w:val="24"/>
        </w:rPr>
        <w:t>όσοι αξιολογήθηκαν από τους δημοσίους υπαλλήλους που είχαν την υποχρέωση να αξιολογηθούν</w:t>
      </w:r>
      <w:r>
        <w:rPr>
          <w:rFonts w:eastAsia="Times New Roman"/>
          <w:color w:val="000000" w:themeColor="text1"/>
          <w:szCs w:val="24"/>
        </w:rPr>
        <w:t>. Αυτό είναι</w:t>
      </w:r>
      <w:r w:rsidRPr="00EF5B7C">
        <w:rPr>
          <w:rFonts w:eastAsia="Times New Roman"/>
          <w:color w:val="000000" w:themeColor="text1"/>
          <w:szCs w:val="24"/>
        </w:rPr>
        <w:t xml:space="preserve"> ένα δεδομένο</w:t>
      </w:r>
      <w:r>
        <w:rPr>
          <w:rFonts w:eastAsia="Times New Roman"/>
          <w:color w:val="000000" w:themeColor="text1"/>
          <w:szCs w:val="24"/>
        </w:rPr>
        <w:t>. Δ</w:t>
      </w:r>
      <w:r w:rsidRPr="00EF5B7C">
        <w:rPr>
          <w:rFonts w:eastAsia="Times New Roman"/>
          <w:color w:val="000000" w:themeColor="text1"/>
          <w:szCs w:val="24"/>
        </w:rPr>
        <w:t>εν ξέρουμε τις διαβαθμίσεις</w:t>
      </w:r>
      <w:r>
        <w:rPr>
          <w:rFonts w:eastAsia="Times New Roman"/>
          <w:color w:val="000000" w:themeColor="text1"/>
          <w:szCs w:val="24"/>
        </w:rPr>
        <w:t xml:space="preserve"> που</w:t>
      </w:r>
      <w:r w:rsidRPr="00EF5B7C">
        <w:rPr>
          <w:rFonts w:eastAsia="Times New Roman"/>
          <w:color w:val="000000" w:themeColor="text1"/>
          <w:szCs w:val="24"/>
        </w:rPr>
        <w:t xml:space="preserve"> ο δικός σας νόμος</w:t>
      </w:r>
      <w:r>
        <w:rPr>
          <w:rFonts w:eastAsia="Times New Roman"/>
          <w:color w:val="000000" w:themeColor="text1"/>
          <w:szCs w:val="24"/>
        </w:rPr>
        <w:t>, ο νόμος της Κ</w:t>
      </w:r>
      <w:r w:rsidRPr="00EF5B7C">
        <w:rPr>
          <w:rFonts w:eastAsia="Times New Roman"/>
          <w:color w:val="000000" w:themeColor="text1"/>
          <w:szCs w:val="24"/>
        </w:rPr>
        <w:t>υβέρνησης ΣΥΡΙΖΑ</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ΑΝΕΛ, ο ν.</w:t>
      </w:r>
      <w:r w:rsidRPr="00EF5B7C">
        <w:rPr>
          <w:rFonts w:eastAsia="Times New Roman"/>
          <w:color w:val="000000" w:themeColor="text1"/>
          <w:szCs w:val="24"/>
        </w:rPr>
        <w:t>4369</w:t>
      </w:r>
      <w:r>
        <w:rPr>
          <w:rFonts w:eastAsia="Times New Roman"/>
          <w:color w:val="000000" w:themeColor="text1"/>
          <w:szCs w:val="24"/>
        </w:rPr>
        <w:t>/</w:t>
      </w:r>
      <w:r w:rsidRPr="00EF5B7C">
        <w:rPr>
          <w:rFonts w:eastAsia="Times New Roman"/>
          <w:color w:val="000000" w:themeColor="text1"/>
          <w:szCs w:val="24"/>
        </w:rPr>
        <w:t>2016</w:t>
      </w:r>
      <w:r>
        <w:rPr>
          <w:rFonts w:eastAsia="Times New Roman"/>
          <w:color w:val="000000" w:themeColor="text1"/>
          <w:szCs w:val="24"/>
        </w:rPr>
        <w:t>,</w:t>
      </w:r>
      <w:r w:rsidRPr="00EF5B7C">
        <w:rPr>
          <w:rFonts w:eastAsia="Times New Roman"/>
          <w:color w:val="000000" w:themeColor="text1"/>
          <w:szCs w:val="24"/>
        </w:rPr>
        <w:t xml:space="preserve"> προβλέπει</w:t>
      </w:r>
      <w:r>
        <w:rPr>
          <w:rFonts w:eastAsia="Times New Roman"/>
          <w:color w:val="000000" w:themeColor="text1"/>
          <w:szCs w:val="24"/>
        </w:rPr>
        <w:t>. Ξ</w:t>
      </w:r>
      <w:r w:rsidRPr="00EF5B7C">
        <w:rPr>
          <w:rFonts w:eastAsia="Times New Roman"/>
          <w:color w:val="000000" w:themeColor="text1"/>
          <w:szCs w:val="24"/>
        </w:rPr>
        <w:t>έρ</w:t>
      </w:r>
      <w:r>
        <w:rPr>
          <w:rFonts w:eastAsia="Times New Roman"/>
          <w:color w:val="000000" w:themeColor="text1"/>
          <w:szCs w:val="24"/>
        </w:rPr>
        <w:t xml:space="preserve">ουμε </w:t>
      </w:r>
      <w:r w:rsidRPr="00EF5B7C">
        <w:rPr>
          <w:rFonts w:eastAsia="Times New Roman"/>
          <w:color w:val="000000" w:themeColor="text1"/>
          <w:szCs w:val="24"/>
        </w:rPr>
        <w:t xml:space="preserve">πολύ </w:t>
      </w:r>
      <w:r w:rsidRPr="00EF5B7C">
        <w:rPr>
          <w:rFonts w:eastAsia="Times New Roman"/>
          <w:color w:val="000000" w:themeColor="text1"/>
          <w:szCs w:val="24"/>
        </w:rPr>
        <w:t xml:space="preserve">καλά ότι σε κάποιες περιπτώσεις δίνει τη δυνατότητα στη διοίκηση να υποβοηθήσει τον υπάλληλο ο οποίος δεν </w:t>
      </w:r>
      <w:r>
        <w:rPr>
          <w:rFonts w:eastAsia="Times New Roman"/>
          <w:color w:val="000000" w:themeColor="text1"/>
          <w:szCs w:val="24"/>
        </w:rPr>
        <w:t>κρ</w:t>
      </w:r>
      <w:r w:rsidRPr="00EF5B7C">
        <w:rPr>
          <w:rFonts w:eastAsia="Times New Roman"/>
          <w:color w:val="000000" w:themeColor="text1"/>
          <w:szCs w:val="24"/>
        </w:rPr>
        <w:t>ίνεται επαρκής</w:t>
      </w:r>
      <w:r>
        <w:rPr>
          <w:rFonts w:eastAsia="Times New Roman"/>
          <w:color w:val="000000" w:themeColor="text1"/>
          <w:szCs w:val="24"/>
        </w:rPr>
        <w:t>,</w:t>
      </w:r>
      <w:r w:rsidRPr="00EF5B7C">
        <w:rPr>
          <w:rFonts w:eastAsia="Times New Roman"/>
          <w:color w:val="000000" w:themeColor="text1"/>
          <w:szCs w:val="24"/>
        </w:rPr>
        <w:t xml:space="preserve"> έτσι ώστε να μ</w:t>
      </w:r>
      <w:r>
        <w:rPr>
          <w:rFonts w:eastAsia="Times New Roman"/>
          <w:color w:val="000000" w:themeColor="text1"/>
          <w:szCs w:val="24"/>
        </w:rPr>
        <w:t>πορέσει να βελτιώσει την απόδοσή του.</w:t>
      </w:r>
    </w:p>
    <w:p w14:paraId="784DDE93"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Έ</w:t>
      </w:r>
      <w:r w:rsidRPr="00EF5B7C">
        <w:rPr>
          <w:rFonts w:eastAsia="Times New Roman"/>
          <w:color w:val="000000" w:themeColor="text1"/>
          <w:szCs w:val="24"/>
        </w:rPr>
        <w:t>χει</w:t>
      </w:r>
      <w:r>
        <w:rPr>
          <w:rFonts w:eastAsia="Times New Roman"/>
          <w:color w:val="000000" w:themeColor="text1"/>
          <w:szCs w:val="24"/>
        </w:rPr>
        <w:t xml:space="preserve">, λοιπόν, </w:t>
      </w:r>
      <w:r w:rsidRPr="00EF5B7C">
        <w:rPr>
          <w:rFonts w:eastAsia="Times New Roman"/>
          <w:color w:val="000000" w:themeColor="text1"/>
          <w:szCs w:val="24"/>
        </w:rPr>
        <w:t xml:space="preserve">πολύ μεγάλο ενδιαφέρον να δούμε </w:t>
      </w:r>
      <w:r>
        <w:rPr>
          <w:rFonts w:eastAsia="Times New Roman"/>
          <w:color w:val="000000" w:themeColor="text1"/>
          <w:szCs w:val="24"/>
        </w:rPr>
        <w:t>αν λ</w:t>
      </w:r>
      <w:r w:rsidRPr="00EF5B7C">
        <w:rPr>
          <w:rFonts w:eastAsia="Times New Roman"/>
          <w:color w:val="000000" w:themeColor="text1"/>
          <w:szCs w:val="24"/>
        </w:rPr>
        <w:t xml:space="preserve">ειτούργησε </w:t>
      </w:r>
      <w:r>
        <w:rPr>
          <w:rFonts w:eastAsia="Times New Roman"/>
          <w:color w:val="000000" w:themeColor="text1"/>
          <w:szCs w:val="24"/>
        </w:rPr>
        <w:t xml:space="preserve">αυτή </w:t>
      </w:r>
      <w:r w:rsidRPr="00EF5B7C">
        <w:rPr>
          <w:rFonts w:eastAsia="Times New Roman"/>
          <w:color w:val="000000" w:themeColor="text1"/>
          <w:szCs w:val="24"/>
        </w:rPr>
        <w:t>η διαδικασία</w:t>
      </w:r>
      <w:r>
        <w:rPr>
          <w:rFonts w:eastAsia="Times New Roman"/>
          <w:color w:val="000000" w:themeColor="text1"/>
          <w:szCs w:val="24"/>
        </w:rPr>
        <w:t xml:space="preserve">, </w:t>
      </w:r>
      <w:r>
        <w:rPr>
          <w:rFonts w:eastAsia="Times New Roman"/>
          <w:color w:val="000000" w:themeColor="text1"/>
          <w:szCs w:val="24"/>
        </w:rPr>
        <w:t>π</w:t>
      </w:r>
      <w:r w:rsidRPr="00EF5B7C">
        <w:rPr>
          <w:rFonts w:eastAsia="Times New Roman"/>
          <w:color w:val="000000" w:themeColor="text1"/>
          <w:szCs w:val="24"/>
        </w:rPr>
        <w:t xml:space="preserve">όσοι αξιολογήθηκαν κάτω από </w:t>
      </w:r>
      <w:r>
        <w:rPr>
          <w:rFonts w:eastAsia="Times New Roman"/>
          <w:color w:val="000000" w:themeColor="text1"/>
          <w:szCs w:val="24"/>
        </w:rPr>
        <w:t xml:space="preserve">εξήντα, και </w:t>
      </w:r>
      <w:r w:rsidRPr="00EF5B7C">
        <w:rPr>
          <w:rFonts w:eastAsia="Times New Roman"/>
          <w:color w:val="000000" w:themeColor="text1"/>
          <w:szCs w:val="24"/>
        </w:rPr>
        <w:t>σε πόσες περιπτώσεις πράγματι η διοίκηση μέσω των προϊσταμένων ανέλαβε το έργο</w:t>
      </w:r>
      <w:r>
        <w:rPr>
          <w:rFonts w:eastAsia="Times New Roman"/>
          <w:color w:val="000000" w:themeColor="text1"/>
          <w:szCs w:val="24"/>
        </w:rPr>
        <w:t>,</w:t>
      </w:r>
      <w:r w:rsidRPr="00EF5B7C">
        <w:rPr>
          <w:rFonts w:eastAsia="Times New Roman"/>
          <w:color w:val="000000" w:themeColor="text1"/>
          <w:szCs w:val="24"/>
        </w:rPr>
        <w:t xml:space="preserve"> το οποίο προβλέπεται στο</w:t>
      </w:r>
      <w:r>
        <w:rPr>
          <w:rFonts w:eastAsia="Times New Roman"/>
          <w:color w:val="000000" w:themeColor="text1"/>
          <w:szCs w:val="24"/>
        </w:rPr>
        <w:t>ν</w:t>
      </w:r>
      <w:r w:rsidRPr="00EF5B7C">
        <w:rPr>
          <w:rFonts w:eastAsia="Times New Roman"/>
          <w:color w:val="000000" w:themeColor="text1"/>
          <w:szCs w:val="24"/>
        </w:rPr>
        <w:t xml:space="preserve"> </w:t>
      </w:r>
      <w:r w:rsidRPr="00EF5B7C">
        <w:rPr>
          <w:rFonts w:eastAsia="Times New Roman"/>
          <w:color w:val="000000" w:themeColor="text1"/>
          <w:szCs w:val="24"/>
        </w:rPr>
        <w:lastRenderedPageBreak/>
        <w:t xml:space="preserve">νόμο </w:t>
      </w:r>
      <w:r>
        <w:rPr>
          <w:rFonts w:eastAsia="Times New Roman"/>
          <w:color w:val="000000" w:themeColor="text1"/>
          <w:szCs w:val="24"/>
        </w:rPr>
        <w:t>σας,</w:t>
      </w:r>
      <w:r w:rsidRPr="00EF5B7C">
        <w:rPr>
          <w:rFonts w:eastAsia="Times New Roman"/>
          <w:color w:val="000000" w:themeColor="text1"/>
          <w:szCs w:val="24"/>
        </w:rPr>
        <w:t xml:space="preserve"> για την υποβοήθηση στη δου</w:t>
      </w:r>
      <w:r>
        <w:rPr>
          <w:rFonts w:eastAsia="Times New Roman"/>
          <w:color w:val="000000" w:themeColor="text1"/>
          <w:szCs w:val="24"/>
        </w:rPr>
        <w:t>λειά τους και στην απόδοσή τους.</w:t>
      </w:r>
    </w:p>
    <w:p w14:paraId="784DDE94"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w:t>
      </w:r>
      <w:r>
        <w:rPr>
          <w:rFonts w:eastAsia="Times New Roman"/>
          <w:color w:val="000000" w:themeColor="text1"/>
          <w:szCs w:val="24"/>
        </w:rPr>
        <w:t>εως του χρόνου ομιλίας του κυρίου Βουλευτή)</w:t>
      </w:r>
    </w:p>
    <w:p w14:paraId="784DDE95"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EF5B7C">
        <w:rPr>
          <w:rFonts w:eastAsia="Times New Roman"/>
          <w:color w:val="000000" w:themeColor="text1"/>
          <w:szCs w:val="24"/>
        </w:rPr>
        <w:t>ελειών</w:t>
      </w:r>
      <w:r>
        <w:rPr>
          <w:rFonts w:eastAsia="Times New Roman"/>
          <w:color w:val="000000" w:themeColor="text1"/>
          <w:szCs w:val="24"/>
        </w:rPr>
        <w:t>ω</w:t>
      </w:r>
      <w:r w:rsidRPr="00EF5B7C">
        <w:rPr>
          <w:rFonts w:eastAsia="Times New Roman"/>
          <w:color w:val="000000" w:themeColor="text1"/>
          <w:szCs w:val="24"/>
        </w:rPr>
        <w:t xml:space="preserve"> σε μισό λεπτό</w:t>
      </w:r>
      <w:r>
        <w:rPr>
          <w:rFonts w:eastAsia="Times New Roman"/>
          <w:color w:val="000000" w:themeColor="text1"/>
          <w:szCs w:val="24"/>
        </w:rPr>
        <w:t xml:space="preserve">, κύριε Πρόεδρε. </w:t>
      </w:r>
    </w:p>
    <w:p w14:paraId="784DDE96"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Ό</w:t>
      </w:r>
      <w:r w:rsidRPr="00EF5B7C">
        <w:rPr>
          <w:rFonts w:eastAsia="Times New Roman"/>
          <w:color w:val="000000" w:themeColor="text1"/>
          <w:szCs w:val="24"/>
        </w:rPr>
        <w:t xml:space="preserve">λα αυτά νομίζω ότι δεν χρειαζόταν καν να έρθουμε εδώ </w:t>
      </w:r>
      <w:r>
        <w:rPr>
          <w:rFonts w:eastAsia="Times New Roman"/>
          <w:color w:val="000000" w:themeColor="text1"/>
          <w:szCs w:val="24"/>
        </w:rPr>
        <w:t>για</w:t>
      </w:r>
      <w:r w:rsidRPr="00EF5B7C">
        <w:rPr>
          <w:rFonts w:eastAsia="Times New Roman"/>
          <w:color w:val="000000" w:themeColor="text1"/>
          <w:szCs w:val="24"/>
        </w:rPr>
        <w:t xml:space="preserve"> να </w:t>
      </w:r>
      <w:r>
        <w:rPr>
          <w:rFonts w:eastAsia="Times New Roman"/>
          <w:color w:val="000000" w:themeColor="text1"/>
          <w:szCs w:val="24"/>
        </w:rPr>
        <w:t xml:space="preserve">τα </w:t>
      </w:r>
      <w:r w:rsidRPr="00EF5B7C">
        <w:rPr>
          <w:rFonts w:eastAsia="Times New Roman"/>
          <w:color w:val="000000" w:themeColor="text1"/>
          <w:szCs w:val="24"/>
        </w:rPr>
        <w:t>απαντήσετε</w:t>
      </w:r>
      <w:r>
        <w:rPr>
          <w:rFonts w:eastAsia="Times New Roman"/>
          <w:color w:val="000000" w:themeColor="text1"/>
          <w:szCs w:val="24"/>
        </w:rPr>
        <w:t>, γ</w:t>
      </w:r>
      <w:r w:rsidRPr="00EF5B7C">
        <w:rPr>
          <w:rFonts w:eastAsia="Times New Roman"/>
          <w:color w:val="000000" w:themeColor="text1"/>
          <w:szCs w:val="24"/>
        </w:rPr>
        <w:t xml:space="preserve">ιατί ο ίδιος ο νόμος ο δικός σας στο άρθρο 17 </w:t>
      </w:r>
      <w:r>
        <w:rPr>
          <w:rFonts w:eastAsia="Times New Roman"/>
          <w:color w:val="000000" w:themeColor="text1"/>
          <w:szCs w:val="24"/>
        </w:rPr>
        <w:t xml:space="preserve">προβλέπει στην </w:t>
      </w:r>
      <w:r w:rsidRPr="00EF5B7C">
        <w:rPr>
          <w:rFonts w:eastAsia="Times New Roman"/>
          <w:color w:val="000000" w:themeColor="text1"/>
          <w:szCs w:val="24"/>
        </w:rPr>
        <w:t>τελευταία του παράγραφο</w:t>
      </w:r>
      <w:r>
        <w:rPr>
          <w:rFonts w:eastAsia="Times New Roman"/>
          <w:color w:val="000000" w:themeColor="text1"/>
          <w:szCs w:val="24"/>
        </w:rPr>
        <w:t xml:space="preserve">, </w:t>
      </w:r>
      <w:r>
        <w:rPr>
          <w:rFonts w:eastAsia="Times New Roman"/>
          <w:color w:val="000000" w:themeColor="text1"/>
          <w:szCs w:val="24"/>
        </w:rPr>
        <w:t xml:space="preserve">δηλαδή </w:t>
      </w:r>
      <w:r>
        <w:rPr>
          <w:rFonts w:eastAsia="Times New Roman"/>
          <w:color w:val="000000" w:themeColor="text1"/>
          <w:szCs w:val="24"/>
        </w:rPr>
        <w:t>στ</w:t>
      </w:r>
      <w:r>
        <w:rPr>
          <w:rFonts w:eastAsia="Times New Roman"/>
          <w:color w:val="000000" w:themeColor="text1"/>
          <w:szCs w:val="24"/>
        </w:rPr>
        <w:t>η</w:t>
      </w:r>
      <w:r>
        <w:rPr>
          <w:rFonts w:eastAsia="Times New Roman"/>
          <w:color w:val="000000" w:themeColor="text1"/>
          <w:szCs w:val="24"/>
        </w:rPr>
        <w:t>ν παράγραφο</w:t>
      </w:r>
      <w:r w:rsidRPr="00EF5B7C">
        <w:rPr>
          <w:rFonts w:eastAsia="Times New Roman"/>
          <w:color w:val="000000" w:themeColor="text1"/>
          <w:szCs w:val="24"/>
        </w:rPr>
        <w:t xml:space="preserve"> 15</w:t>
      </w:r>
      <w:r>
        <w:rPr>
          <w:rFonts w:eastAsia="Times New Roman"/>
          <w:color w:val="000000" w:themeColor="text1"/>
          <w:szCs w:val="24"/>
        </w:rPr>
        <w:t>,</w:t>
      </w:r>
      <w:r w:rsidRPr="00EF5B7C">
        <w:rPr>
          <w:rFonts w:eastAsia="Times New Roman"/>
          <w:color w:val="000000" w:themeColor="text1"/>
          <w:szCs w:val="24"/>
        </w:rPr>
        <w:t xml:space="preserve"> τη σύσταση μιας </w:t>
      </w:r>
      <w:r>
        <w:rPr>
          <w:rFonts w:eastAsia="Times New Roman"/>
          <w:color w:val="000000" w:themeColor="text1"/>
          <w:szCs w:val="24"/>
        </w:rPr>
        <w:t>Διεύθυνσης Παρακολούθησης και Στατιστικής Ανάλυσης τ</w:t>
      </w:r>
      <w:r w:rsidRPr="00EF5B7C">
        <w:rPr>
          <w:rFonts w:eastAsia="Times New Roman"/>
          <w:color w:val="000000" w:themeColor="text1"/>
          <w:szCs w:val="24"/>
        </w:rPr>
        <w:t>ων Βαθμολογιών Αξιολόγησης</w:t>
      </w:r>
      <w:r>
        <w:rPr>
          <w:rFonts w:eastAsia="Times New Roman"/>
          <w:color w:val="000000" w:themeColor="text1"/>
          <w:szCs w:val="24"/>
        </w:rPr>
        <w:t xml:space="preserve"> -π</w:t>
      </w:r>
      <w:r w:rsidRPr="00EF5B7C">
        <w:rPr>
          <w:rFonts w:eastAsia="Times New Roman"/>
          <w:color w:val="000000" w:themeColor="text1"/>
          <w:szCs w:val="24"/>
        </w:rPr>
        <w:t>ολύ σωστό</w:t>
      </w:r>
      <w:r>
        <w:rPr>
          <w:rFonts w:eastAsia="Times New Roman"/>
          <w:color w:val="000000" w:themeColor="text1"/>
          <w:szCs w:val="24"/>
        </w:rPr>
        <w:t>-</w:t>
      </w:r>
      <w:r w:rsidRPr="00EF5B7C">
        <w:rPr>
          <w:rFonts w:eastAsia="Times New Roman"/>
          <w:color w:val="000000" w:themeColor="text1"/>
          <w:szCs w:val="24"/>
        </w:rPr>
        <w:t xml:space="preserve"> η οποία διαχειρίζεται στατιστικά δεδομένα και </w:t>
      </w:r>
      <w:proofErr w:type="spellStart"/>
      <w:r w:rsidRPr="00EF5B7C">
        <w:rPr>
          <w:rFonts w:eastAsia="Times New Roman"/>
          <w:color w:val="000000" w:themeColor="text1"/>
          <w:szCs w:val="24"/>
        </w:rPr>
        <w:t>χρονοσειρές</w:t>
      </w:r>
      <w:proofErr w:type="spellEnd"/>
      <w:r>
        <w:rPr>
          <w:rFonts w:eastAsia="Times New Roman"/>
          <w:color w:val="000000" w:themeColor="text1"/>
          <w:szCs w:val="24"/>
        </w:rPr>
        <w:t>,</w:t>
      </w:r>
      <w:r w:rsidRPr="00EF5B7C">
        <w:rPr>
          <w:rFonts w:eastAsia="Times New Roman"/>
          <w:color w:val="000000" w:themeColor="text1"/>
          <w:szCs w:val="24"/>
        </w:rPr>
        <w:t xml:space="preserve"> συντάσσει εκθέσεις αν</w:t>
      </w:r>
      <w:r>
        <w:rPr>
          <w:rFonts w:eastAsia="Times New Roman"/>
          <w:color w:val="000000" w:themeColor="text1"/>
          <w:szCs w:val="24"/>
        </w:rPr>
        <w:t>άλυσης δεδομένων σε σχέση με τη</w:t>
      </w:r>
      <w:r w:rsidRPr="00EF5B7C">
        <w:rPr>
          <w:rFonts w:eastAsia="Times New Roman"/>
          <w:color w:val="000000" w:themeColor="text1"/>
          <w:szCs w:val="24"/>
        </w:rPr>
        <w:t xml:space="preserve"> βαθμολ</w:t>
      </w:r>
      <w:r>
        <w:rPr>
          <w:rFonts w:eastAsia="Times New Roman"/>
          <w:color w:val="000000" w:themeColor="text1"/>
          <w:szCs w:val="24"/>
        </w:rPr>
        <w:t xml:space="preserve">ογία της </w:t>
      </w:r>
      <w:r w:rsidRPr="00EF5B7C">
        <w:rPr>
          <w:rFonts w:eastAsia="Times New Roman"/>
          <w:color w:val="000000" w:themeColor="text1"/>
          <w:szCs w:val="24"/>
        </w:rPr>
        <w:t>αξιολόγησης και μάλιστα υποχρεούται να εκδίδει σε ετήσια βάση οδηγίες για τη βαθμολόγηση στο πλαίσιο της αξιολόγησης</w:t>
      </w:r>
      <w:r>
        <w:rPr>
          <w:rFonts w:eastAsia="Times New Roman"/>
          <w:color w:val="000000" w:themeColor="text1"/>
          <w:szCs w:val="24"/>
        </w:rPr>
        <w:t>.</w:t>
      </w:r>
    </w:p>
    <w:p w14:paraId="784DDE97" w14:textId="77777777" w:rsidR="00540322" w:rsidRDefault="00A37296">
      <w:pPr>
        <w:spacing w:line="600" w:lineRule="auto"/>
        <w:ind w:firstLine="720"/>
        <w:jc w:val="both"/>
        <w:rPr>
          <w:rFonts w:eastAsia="Times New Roman"/>
          <w:color w:val="000000" w:themeColor="text1"/>
          <w:szCs w:val="24"/>
        </w:rPr>
      </w:pPr>
      <w:r w:rsidRPr="00EF5B7C">
        <w:rPr>
          <w:rFonts w:eastAsia="Times New Roman"/>
          <w:color w:val="000000" w:themeColor="text1"/>
          <w:szCs w:val="24"/>
        </w:rPr>
        <w:t>Δηλαδή</w:t>
      </w:r>
      <w:r>
        <w:rPr>
          <w:rFonts w:eastAsia="Times New Roman"/>
          <w:color w:val="000000" w:themeColor="text1"/>
          <w:szCs w:val="24"/>
        </w:rPr>
        <w:t>,</w:t>
      </w:r>
      <w:r w:rsidRPr="00EF5B7C">
        <w:rPr>
          <w:rFonts w:eastAsia="Times New Roman"/>
          <w:color w:val="000000" w:themeColor="text1"/>
          <w:szCs w:val="24"/>
        </w:rPr>
        <w:t xml:space="preserve"> έπρεπε να έχουμε όλα τα στατιστικά</w:t>
      </w:r>
      <w:r>
        <w:rPr>
          <w:rFonts w:eastAsia="Times New Roman"/>
          <w:color w:val="000000" w:themeColor="text1"/>
          <w:szCs w:val="24"/>
        </w:rPr>
        <w:t>,</w:t>
      </w:r>
      <w:r w:rsidRPr="00EF5B7C">
        <w:rPr>
          <w:rFonts w:eastAsia="Times New Roman"/>
          <w:color w:val="000000" w:themeColor="text1"/>
          <w:szCs w:val="24"/>
        </w:rPr>
        <w:t xml:space="preserve"> να δούμε τι γίνεται με τις βαθμολογήσ</w:t>
      </w:r>
      <w:r>
        <w:rPr>
          <w:rFonts w:eastAsia="Times New Roman"/>
          <w:color w:val="000000" w:themeColor="text1"/>
          <w:szCs w:val="24"/>
        </w:rPr>
        <w:t>ει</w:t>
      </w:r>
      <w:r w:rsidRPr="00EF5B7C">
        <w:rPr>
          <w:rFonts w:eastAsia="Times New Roman"/>
          <w:color w:val="000000" w:themeColor="text1"/>
          <w:szCs w:val="24"/>
        </w:rPr>
        <w:t>ς</w:t>
      </w:r>
      <w:r>
        <w:rPr>
          <w:rFonts w:eastAsia="Times New Roman"/>
          <w:color w:val="000000" w:themeColor="text1"/>
          <w:szCs w:val="24"/>
        </w:rPr>
        <w:t>, για να μπορέσει</w:t>
      </w:r>
      <w:r w:rsidRPr="00EF5B7C">
        <w:rPr>
          <w:rFonts w:eastAsia="Times New Roman"/>
          <w:color w:val="000000" w:themeColor="text1"/>
          <w:szCs w:val="24"/>
        </w:rPr>
        <w:t xml:space="preserve"> μέσα από τα στατιστικά </w:t>
      </w:r>
      <w:r>
        <w:rPr>
          <w:rFonts w:eastAsia="Times New Roman"/>
          <w:color w:val="000000" w:themeColor="text1"/>
          <w:szCs w:val="24"/>
        </w:rPr>
        <w:t>αυτά δεδομένα</w:t>
      </w:r>
      <w:r>
        <w:rPr>
          <w:rFonts w:eastAsia="Times New Roman"/>
          <w:color w:val="000000" w:themeColor="text1"/>
          <w:szCs w:val="24"/>
        </w:rPr>
        <w:t xml:space="preserve"> το Υπουργείο </w:t>
      </w:r>
      <w:r w:rsidRPr="00EF5B7C">
        <w:rPr>
          <w:rFonts w:eastAsia="Times New Roman"/>
          <w:color w:val="000000" w:themeColor="text1"/>
          <w:szCs w:val="24"/>
        </w:rPr>
        <w:t xml:space="preserve">να δει αν λειτουργεί όπως </w:t>
      </w:r>
      <w:r w:rsidRPr="00EF5B7C">
        <w:rPr>
          <w:rFonts w:eastAsia="Times New Roman"/>
          <w:color w:val="000000" w:themeColor="text1"/>
          <w:szCs w:val="24"/>
        </w:rPr>
        <w:lastRenderedPageBreak/>
        <w:t>πρέπει από το ανθρώπινο δυναμικό η διαδικασία της αξιολόγησης ή πρέπει να παρέμβει με έναν νέο τρόπο</w:t>
      </w:r>
      <w:r>
        <w:rPr>
          <w:rFonts w:eastAsia="Times New Roman"/>
          <w:color w:val="000000" w:themeColor="text1"/>
          <w:szCs w:val="24"/>
        </w:rPr>
        <w:t>,</w:t>
      </w:r>
      <w:r w:rsidRPr="00EF5B7C">
        <w:rPr>
          <w:rFonts w:eastAsia="Times New Roman"/>
          <w:color w:val="000000" w:themeColor="text1"/>
          <w:szCs w:val="24"/>
        </w:rPr>
        <w:t xml:space="preserve"> με </w:t>
      </w:r>
      <w:r>
        <w:rPr>
          <w:rFonts w:eastAsia="Times New Roman"/>
          <w:color w:val="000000" w:themeColor="text1"/>
          <w:szCs w:val="24"/>
        </w:rPr>
        <w:t>μια</w:t>
      </w:r>
      <w:r w:rsidRPr="00EF5B7C">
        <w:rPr>
          <w:rFonts w:eastAsia="Times New Roman"/>
          <w:color w:val="000000" w:themeColor="text1"/>
          <w:szCs w:val="24"/>
        </w:rPr>
        <w:t xml:space="preserve"> νέα </w:t>
      </w:r>
      <w:r>
        <w:rPr>
          <w:rFonts w:eastAsia="Times New Roman"/>
          <w:color w:val="000000" w:themeColor="text1"/>
          <w:szCs w:val="24"/>
        </w:rPr>
        <w:t>νομοθε</w:t>
      </w:r>
      <w:r w:rsidRPr="00EF5B7C">
        <w:rPr>
          <w:rFonts w:eastAsia="Times New Roman"/>
          <w:color w:val="000000" w:themeColor="text1"/>
          <w:szCs w:val="24"/>
        </w:rPr>
        <w:t>τική πρωτοβουλία</w:t>
      </w:r>
      <w:r>
        <w:rPr>
          <w:rFonts w:eastAsia="Times New Roman"/>
          <w:color w:val="000000" w:themeColor="text1"/>
          <w:szCs w:val="24"/>
        </w:rPr>
        <w:t>.</w:t>
      </w:r>
    </w:p>
    <w:p w14:paraId="784DDE98"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EF5B7C">
        <w:rPr>
          <w:rFonts w:eastAsia="Times New Roman"/>
          <w:color w:val="000000" w:themeColor="text1"/>
          <w:szCs w:val="24"/>
        </w:rPr>
        <w:t>αρακαλώ</w:t>
      </w:r>
      <w:r>
        <w:rPr>
          <w:rFonts w:eastAsia="Times New Roman"/>
          <w:color w:val="000000" w:themeColor="text1"/>
          <w:szCs w:val="24"/>
        </w:rPr>
        <w:t>, κυρία</w:t>
      </w:r>
      <w:r w:rsidRPr="00EF5B7C">
        <w:rPr>
          <w:rFonts w:eastAsia="Times New Roman"/>
          <w:color w:val="000000" w:themeColor="text1"/>
          <w:szCs w:val="24"/>
        </w:rPr>
        <w:t xml:space="preserve"> Υπουργέ</w:t>
      </w:r>
      <w:r>
        <w:rPr>
          <w:rFonts w:eastAsia="Times New Roman"/>
          <w:color w:val="000000" w:themeColor="text1"/>
          <w:szCs w:val="24"/>
        </w:rPr>
        <w:t>, τ</w:t>
      </w:r>
      <w:r w:rsidRPr="00EF5B7C">
        <w:rPr>
          <w:rFonts w:eastAsia="Times New Roman"/>
          <w:color w:val="000000" w:themeColor="text1"/>
          <w:szCs w:val="24"/>
        </w:rPr>
        <w:t>ι απαντήσε</w:t>
      </w:r>
      <w:r>
        <w:rPr>
          <w:rFonts w:eastAsia="Times New Roman"/>
          <w:color w:val="000000" w:themeColor="text1"/>
          <w:szCs w:val="24"/>
        </w:rPr>
        <w:t>ις</w:t>
      </w:r>
      <w:r w:rsidRPr="00EF5B7C">
        <w:rPr>
          <w:rFonts w:eastAsia="Times New Roman"/>
          <w:color w:val="000000" w:themeColor="text1"/>
          <w:szCs w:val="24"/>
        </w:rPr>
        <w:t xml:space="preserve"> έχουμε </w:t>
      </w:r>
      <w:r>
        <w:rPr>
          <w:rFonts w:eastAsia="Times New Roman"/>
          <w:color w:val="000000" w:themeColor="text1"/>
          <w:szCs w:val="24"/>
        </w:rPr>
        <w:t xml:space="preserve">για τις </w:t>
      </w:r>
      <w:r w:rsidRPr="00EF5B7C">
        <w:rPr>
          <w:rFonts w:eastAsia="Times New Roman"/>
          <w:color w:val="000000" w:themeColor="text1"/>
          <w:szCs w:val="24"/>
        </w:rPr>
        <w:t>αξιολογικές περιόδου</w:t>
      </w:r>
      <w:r>
        <w:rPr>
          <w:rFonts w:eastAsia="Times New Roman"/>
          <w:color w:val="000000" w:themeColor="text1"/>
          <w:szCs w:val="24"/>
        </w:rPr>
        <w:t>ς</w:t>
      </w:r>
      <w:r w:rsidRPr="00EF5B7C">
        <w:rPr>
          <w:rFonts w:eastAsia="Times New Roman"/>
          <w:color w:val="000000" w:themeColor="text1"/>
          <w:szCs w:val="24"/>
        </w:rPr>
        <w:t xml:space="preserve"> 201</w:t>
      </w:r>
      <w:r w:rsidRPr="00EF5B7C">
        <w:rPr>
          <w:rFonts w:eastAsia="Times New Roman"/>
          <w:color w:val="000000" w:themeColor="text1"/>
          <w:szCs w:val="24"/>
        </w:rPr>
        <w:t>6</w:t>
      </w:r>
      <w:r>
        <w:rPr>
          <w:rFonts w:eastAsia="Times New Roman"/>
          <w:color w:val="000000" w:themeColor="text1"/>
          <w:szCs w:val="24"/>
        </w:rPr>
        <w:t xml:space="preserve"> </w:t>
      </w:r>
      <w:r w:rsidRPr="00EF5B7C">
        <w:rPr>
          <w:rFonts w:eastAsia="Times New Roman"/>
          <w:color w:val="000000" w:themeColor="text1"/>
          <w:szCs w:val="24"/>
        </w:rPr>
        <w:t>-</w:t>
      </w:r>
      <w:r>
        <w:rPr>
          <w:rFonts w:eastAsia="Times New Roman"/>
          <w:color w:val="000000" w:themeColor="text1"/>
          <w:szCs w:val="24"/>
        </w:rPr>
        <w:t xml:space="preserve"> </w:t>
      </w:r>
      <w:r w:rsidRPr="00EF5B7C">
        <w:rPr>
          <w:rFonts w:eastAsia="Times New Roman"/>
          <w:color w:val="000000" w:themeColor="text1"/>
          <w:szCs w:val="24"/>
        </w:rPr>
        <w:t>2017</w:t>
      </w:r>
      <w:r>
        <w:rPr>
          <w:rFonts w:eastAsia="Times New Roman"/>
          <w:color w:val="000000" w:themeColor="text1"/>
          <w:szCs w:val="24"/>
        </w:rPr>
        <w:t>;</w:t>
      </w:r>
    </w:p>
    <w:p w14:paraId="784DDE99" w14:textId="77777777" w:rsidR="00540322" w:rsidRDefault="00A3729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EF5B7C">
        <w:rPr>
          <w:rFonts w:eastAsia="Times New Roman"/>
          <w:color w:val="000000" w:themeColor="text1"/>
          <w:szCs w:val="24"/>
        </w:rPr>
        <w:t>υχαριστώ</w:t>
      </w:r>
      <w:r>
        <w:rPr>
          <w:rFonts w:eastAsia="Times New Roman"/>
          <w:color w:val="000000" w:themeColor="text1"/>
          <w:szCs w:val="24"/>
        </w:rPr>
        <w:t>.</w:t>
      </w:r>
    </w:p>
    <w:p w14:paraId="784DDE9A"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sidRPr="0074464D">
        <w:rPr>
          <w:rFonts w:eastAsia="Times New Roman"/>
          <w:b/>
          <w:color w:val="212121"/>
          <w:szCs w:val="24"/>
        </w:rPr>
        <w:t>ΠΡΟΕΔΡΕΥΩΝ (Νικήτας Κακλαμάνης):</w:t>
      </w:r>
      <w:r>
        <w:rPr>
          <w:rFonts w:eastAsia="Times New Roman"/>
          <w:color w:val="212121"/>
          <w:szCs w:val="24"/>
        </w:rPr>
        <w:t xml:space="preserve"> Ορίστε, κυρία Υ</w:t>
      </w:r>
      <w:r w:rsidRPr="0074464D">
        <w:rPr>
          <w:rFonts w:eastAsia="Times New Roman"/>
          <w:color w:val="212121"/>
          <w:szCs w:val="24"/>
        </w:rPr>
        <w:t>πουργέ</w:t>
      </w:r>
      <w:r>
        <w:rPr>
          <w:rFonts w:eastAsia="Times New Roman"/>
          <w:color w:val="212121"/>
          <w:szCs w:val="24"/>
        </w:rPr>
        <w:t xml:space="preserve">, έχετε τον λόγο. </w:t>
      </w:r>
    </w:p>
    <w:p w14:paraId="784DDE9B"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ΜΑΡΙΛΙΖΑ ΞΕΝΟΓΙΑΝΝΑΚΟΠΟΥΛΟΥ (Υπουργός Διοικητικής Ανασυγκρότησης): </w:t>
      </w:r>
      <w:r>
        <w:rPr>
          <w:rFonts w:eastAsia="Times New Roman"/>
          <w:color w:val="212121"/>
          <w:szCs w:val="24"/>
        </w:rPr>
        <w:t xml:space="preserve">Ευχαριστώ πολύ, κύριε Πρόεδρε. </w:t>
      </w:r>
    </w:p>
    <w:p w14:paraId="784DDE9C"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Θα ήθελα να αναφέρω στον αγαπητό κ. </w:t>
      </w:r>
      <w:r w:rsidRPr="0074464D">
        <w:rPr>
          <w:rFonts w:eastAsia="Times New Roman"/>
          <w:color w:val="212121"/>
          <w:szCs w:val="24"/>
        </w:rPr>
        <w:t>Γεωργαντά ότι ε</w:t>
      </w:r>
      <w:r>
        <w:rPr>
          <w:rFonts w:eastAsia="Times New Roman"/>
          <w:color w:val="212121"/>
          <w:szCs w:val="24"/>
        </w:rPr>
        <w:t>ίναι σταθερή</w:t>
      </w:r>
      <w:r>
        <w:rPr>
          <w:rFonts w:eastAsia="Times New Roman"/>
          <w:color w:val="212121"/>
          <w:szCs w:val="24"/>
        </w:rPr>
        <w:t xml:space="preserve"> προτεραιότητα της Κ</w:t>
      </w:r>
      <w:r w:rsidRPr="0074464D">
        <w:rPr>
          <w:rFonts w:eastAsia="Times New Roman"/>
          <w:color w:val="212121"/>
          <w:szCs w:val="24"/>
        </w:rPr>
        <w:t xml:space="preserve">υβέρνησης και </w:t>
      </w:r>
      <w:r>
        <w:rPr>
          <w:rFonts w:eastAsia="Times New Roman"/>
          <w:color w:val="212121"/>
          <w:szCs w:val="24"/>
        </w:rPr>
        <w:t xml:space="preserve">της εθνικής στρατηγικής για τη </w:t>
      </w:r>
      <w:r w:rsidRPr="0074464D">
        <w:rPr>
          <w:rFonts w:eastAsia="Times New Roman"/>
          <w:color w:val="212121"/>
          <w:szCs w:val="24"/>
        </w:rPr>
        <w:t>μεταρρύθμι</w:t>
      </w:r>
      <w:r>
        <w:rPr>
          <w:rFonts w:eastAsia="Times New Roman"/>
          <w:color w:val="212121"/>
          <w:szCs w:val="24"/>
        </w:rPr>
        <w:t xml:space="preserve">ση του </w:t>
      </w:r>
      <w:r>
        <w:rPr>
          <w:rFonts w:eastAsia="Times New Roman"/>
          <w:color w:val="212121"/>
          <w:szCs w:val="24"/>
        </w:rPr>
        <w:t>δ</w:t>
      </w:r>
      <w:r w:rsidRPr="0074464D">
        <w:rPr>
          <w:rFonts w:eastAsia="Times New Roman"/>
          <w:color w:val="212121"/>
          <w:szCs w:val="24"/>
        </w:rPr>
        <w:t>ημοσίου η διαδικασία της αξιολόγησης</w:t>
      </w:r>
      <w:r>
        <w:rPr>
          <w:rFonts w:eastAsia="Times New Roman"/>
          <w:color w:val="212121"/>
          <w:szCs w:val="24"/>
        </w:rPr>
        <w:t xml:space="preserve">. </w:t>
      </w:r>
    </w:p>
    <w:p w14:paraId="784DDE9D"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w:t>
      </w:r>
      <w:r w:rsidRPr="0074464D">
        <w:rPr>
          <w:rFonts w:eastAsia="Times New Roman"/>
          <w:color w:val="212121"/>
          <w:szCs w:val="24"/>
        </w:rPr>
        <w:t>ι</w:t>
      </w:r>
      <w:r>
        <w:rPr>
          <w:rFonts w:eastAsia="Times New Roman"/>
          <w:color w:val="212121"/>
          <w:szCs w:val="24"/>
        </w:rPr>
        <w:t>’</w:t>
      </w:r>
      <w:r w:rsidRPr="0074464D">
        <w:rPr>
          <w:rFonts w:eastAsia="Times New Roman"/>
          <w:color w:val="212121"/>
          <w:szCs w:val="24"/>
        </w:rPr>
        <w:t xml:space="preserve"> αυτό</w:t>
      </w:r>
      <w:r>
        <w:rPr>
          <w:rFonts w:eastAsia="Times New Roman"/>
          <w:color w:val="212121"/>
          <w:szCs w:val="24"/>
        </w:rPr>
        <w:t>ν</w:t>
      </w:r>
      <w:r w:rsidRPr="0074464D">
        <w:rPr>
          <w:rFonts w:eastAsia="Times New Roman"/>
          <w:color w:val="212121"/>
          <w:szCs w:val="24"/>
        </w:rPr>
        <w:t xml:space="preserve"> το</w:t>
      </w:r>
      <w:r>
        <w:rPr>
          <w:rFonts w:eastAsia="Times New Roman"/>
          <w:color w:val="212121"/>
          <w:szCs w:val="24"/>
        </w:rPr>
        <w:t>ν</w:t>
      </w:r>
      <w:r w:rsidRPr="0074464D">
        <w:rPr>
          <w:rFonts w:eastAsia="Times New Roman"/>
          <w:color w:val="212121"/>
          <w:szCs w:val="24"/>
        </w:rPr>
        <w:t xml:space="preserve"> λόγο προχωρήσαμε πέρυ</w:t>
      </w:r>
      <w:r>
        <w:rPr>
          <w:rFonts w:eastAsia="Times New Roman"/>
          <w:color w:val="212121"/>
          <w:szCs w:val="24"/>
        </w:rPr>
        <w:t>σι στην αλλαγή του νομοθετικού π</w:t>
      </w:r>
      <w:r w:rsidRPr="0074464D">
        <w:rPr>
          <w:rFonts w:eastAsia="Times New Roman"/>
          <w:color w:val="212121"/>
          <w:szCs w:val="24"/>
        </w:rPr>
        <w:t>λαισίου</w:t>
      </w:r>
      <w:r>
        <w:rPr>
          <w:rFonts w:eastAsia="Times New Roman"/>
          <w:color w:val="212121"/>
          <w:szCs w:val="24"/>
        </w:rPr>
        <w:t xml:space="preserve">, </w:t>
      </w:r>
      <w:r w:rsidRPr="0074464D">
        <w:rPr>
          <w:rFonts w:eastAsia="Times New Roman"/>
          <w:color w:val="212121"/>
          <w:szCs w:val="24"/>
        </w:rPr>
        <w:t>προκειμένου να είναι δυνατή και η ψηφιακή αξιολόγηση</w:t>
      </w:r>
      <w:r>
        <w:rPr>
          <w:rFonts w:eastAsia="Times New Roman"/>
          <w:color w:val="212121"/>
          <w:szCs w:val="24"/>
        </w:rPr>
        <w:t>,</w:t>
      </w:r>
      <w:r w:rsidRPr="0074464D">
        <w:rPr>
          <w:rFonts w:eastAsia="Times New Roman"/>
          <w:color w:val="212121"/>
          <w:szCs w:val="24"/>
        </w:rPr>
        <w:t xml:space="preserve"> η οπ</w:t>
      </w:r>
      <w:r>
        <w:rPr>
          <w:rFonts w:eastAsia="Times New Roman"/>
          <w:color w:val="212121"/>
          <w:szCs w:val="24"/>
        </w:rPr>
        <w:t>οία εφαρμόστηκε για πρώτη φορά τ</w:t>
      </w:r>
      <w:r w:rsidRPr="0074464D">
        <w:rPr>
          <w:rFonts w:eastAsia="Times New Roman"/>
          <w:color w:val="212121"/>
          <w:szCs w:val="24"/>
        </w:rPr>
        <w:t xml:space="preserve">ην </w:t>
      </w:r>
      <w:r w:rsidRPr="0074464D">
        <w:rPr>
          <w:rFonts w:eastAsia="Times New Roman"/>
          <w:color w:val="212121"/>
          <w:szCs w:val="24"/>
        </w:rPr>
        <w:lastRenderedPageBreak/>
        <w:t>προηγούμενη χρονιά για την αξιολογική περίοδο 2017</w:t>
      </w:r>
      <w:r>
        <w:rPr>
          <w:rFonts w:eastAsia="Times New Roman"/>
          <w:color w:val="212121"/>
          <w:szCs w:val="24"/>
        </w:rPr>
        <w:t>. Η</w:t>
      </w:r>
      <w:r w:rsidRPr="0074464D">
        <w:rPr>
          <w:rFonts w:eastAsia="Times New Roman"/>
          <w:color w:val="212121"/>
          <w:szCs w:val="24"/>
        </w:rPr>
        <w:t xml:space="preserve"> περίοδος 2016 </w:t>
      </w:r>
      <w:r>
        <w:rPr>
          <w:rFonts w:eastAsia="Times New Roman"/>
          <w:color w:val="212121"/>
          <w:szCs w:val="24"/>
        </w:rPr>
        <w:t>-</w:t>
      </w:r>
      <w:r w:rsidRPr="0074464D">
        <w:rPr>
          <w:rFonts w:eastAsia="Times New Roman"/>
          <w:color w:val="212121"/>
          <w:szCs w:val="24"/>
        </w:rPr>
        <w:t>που ήταν και η πρώτη εφαρμογή του συστήματος</w:t>
      </w:r>
      <w:r>
        <w:rPr>
          <w:rFonts w:eastAsia="Times New Roman"/>
          <w:color w:val="212121"/>
          <w:szCs w:val="24"/>
        </w:rPr>
        <w:t>-</w:t>
      </w:r>
      <w:r w:rsidRPr="0074464D">
        <w:rPr>
          <w:rFonts w:eastAsia="Times New Roman"/>
          <w:color w:val="212121"/>
          <w:szCs w:val="24"/>
        </w:rPr>
        <w:t xml:space="preserve"> έγινε με τον παραδοσιακό έντυπο τρόπο</w:t>
      </w:r>
      <w:r>
        <w:rPr>
          <w:rFonts w:eastAsia="Times New Roman"/>
          <w:color w:val="212121"/>
          <w:szCs w:val="24"/>
        </w:rPr>
        <w:t>. Ή</w:t>
      </w:r>
      <w:r w:rsidRPr="0074464D">
        <w:rPr>
          <w:rFonts w:eastAsia="Times New Roman"/>
          <w:color w:val="212121"/>
          <w:szCs w:val="24"/>
        </w:rPr>
        <w:t xml:space="preserve">ταν </w:t>
      </w:r>
      <w:r>
        <w:rPr>
          <w:rFonts w:eastAsia="Times New Roman"/>
          <w:color w:val="212121"/>
          <w:szCs w:val="24"/>
        </w:rPr>
        <w:t>-</w:t>
      </w:r>
      <w:r w:rsidRPr="0074464D">
        <w:rPr>
          <w:rFonts w:eastAsia="Times New Roman"/>
          <w:color w:val="212121"/>
          <w:szCs w:val="24"/>
        </w:rPr>
        <w:t>θα λέγαμε</w:t>
      </w:r>
      <w:r>
        <w:rPr>
          <w:rFonts w:eastAsia="Times New Roman"/>
          <w:color w:val="212121"/>
          <w:szCs w:val="24"/>
        </w:rPr>
        <w:t>- και μι</w:t>
      </w:r>
      <w:r w:rsidRPr="0074464D">
        <w:rPr>
          <w:rFonts w:eastAsia="Times New Roman"/>
          <w:color w:val="212121"/>
          <w:szCs w:val="24"/>
        </w:rPr>
        <w:t>α πρώτη εφαρμογή</w:t>
      </w:r>
      <w:r>
        <w:rPr>
          <w:rFonts w:eastAsia="Times New Roman"/>
          <w:color w:val="212121"/>
          <w:szCs w:val="24"/>
        </w:rPr>
        <w:t>,</w:t>
      </w:r>
      <w:r w:rsidRPr="0074464D">
        <w:rPr>
          <w:rFonts w:eastAsia="Times New Roman"/>
          <w:color w:val="212121"/>
          <w:szCs w:val="24"/>
        </w:rPr>
        <w:t xml:space="preserve"> </w:t>
      </w:r>
      <w:r>
        <w:rPr>
          <w:rFonts w:eastAsia="Times New Roman"/>
          <w:color w:val="212121"/>
          <w:szCs w:val="24"/>
        </w:rPr>
        <w:t xml:space="preserve">κατά </w:t>
      </w:r>
      <w:r>
        <w:rPr>
          <w:rFonts w:eastAsia="Times New Roman"/>
          <w:color w:val="212121"/>
          <w:szCs w:val="24"/>
        </w:rPr>
        <w:t>κάποιο</w:t>
      </w:r>
      <w:r>
        <w:rPr>
          <w:rFonts w:eastAsia="Times New Roman"/>
          <w:color w:val="212121"/>
          <w:szCs w:val="24"/>
        </w:rPr>
        <w:t>ν</w:t>
      </w:r>
      <w:r>
        <w:rPr>
          <w:rFonts w:eastAsia="Times New Roman"/>
          <w:color w:val="212121"/>
          <w:szCs w:val="24"/>
        </w:rPr>
        <w:t xml:space="preserve"> τρόπο</w:t>
      </w:r>
      <w:r w:rsidRPr="00392F13">
        <w:rPr>
          <w:rFonts w:eastAsia="Times New Roman"/>
          <w:color w:val="212121"/>
          <w:szCs w:val="24"/>
        </w:rPr>
        <w:t xml:space="preserve"> </w:t>
      </w:r>
      <w:r w:rsidRPr="0074464D">
        <w:rPr>
          <w:rFonts w:eastAsia="Times New Roman"/>
          <w:color w:val="212121"/>
          <w:szCs w:val="24"/>
        </w:rPr>
        <w:t>πιλοτικ</w:t>
      </w:r>
      <w:r w:rsidRPr="0074464D">
        <w:rPr>
          <w:rFonts w:eastAsia="Times New Roman"/>
          <w:color w:val="212121"/>
          <w:szCs w:val="24"/>
        </w:rPr>
        <w:t>ή</w:t>
      </w:r>
      <w:r>
        <w:rPr>
          <w:rFonts w:eastAsia="Times New Roman"/>
          <w:color w:val="212121"/>
          <w:szCs w:val="24"/>
        </w:rPr>
        <w:t xml:space="preserve">. </w:t>
      </w:r>
    </w:p>
    <w:p w14:paraId="784DDE9E"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Ά</w:t>
      </w:r>
      <w:r w:rsidRPr="0074464D">
        <w:rPr>
          <w:rFonts w:eastAsia="Times New Roman"/>
          <w:color w:val="212121"/>
          <w:szCs w:val="24"/>
        </w:rPr>
        <w:t>ρα</w:t>
      </w:r>
      <w:r>
        <w:rPr>
          <w:rFonts w:eastAsia="Times New Roman"/>
          <w:color w:val="212121"/>
          <w:szCs w:val="24"/>
        </w:rPr>
        <w:t xml:space="preserve"> </w:t>
      </w:r>
      <w:r w:rsidRPr="0074464D">
        <w:rPr>
          <w:rFonts w:eastAsia="Times New Roman"/>
          <w:color w:val="212121"/>
          <w:szCs w:val="24"/>
        </w:rPr>
        <w:t>η πραγματική δυνατότητα συλλογής στοιχείων που έχουμε είναι με βάση την ψηφιακή πλατφόρμα που εφ</w:t>
      </w:r>
      <w:r>
        <w:rPr>
          <w:rFonts w:eastAsia="Times New Roman"/>
          <w:color w:val="212121"/>
          <w:szCs w:val="24"/>
        </w:rPr>
        <w:t xml:space="preserve">αρμόστηκε για την περίοδο 2017. </w:t>
      </w:r>
    </w:p>
    <w:p w14:paraId="784DDE9F"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74464D">
        <w:rPr>
          <w:rFonts w:eastAsia="Times New Roman"/>
          <w:color w:val="212121"/>
          <w:szCs w:val="24"/>
        </w:rPr>
        <w:t xml:space="preserve">αι </w:t>
      </w:r>
      <w:r>
        <w:rPr>
          <w:rFonts w:eastAsia="Times New Roman"/>
          <w:color w:val="212121"/>
          <w:szCs w:val="24"/>
        </w:rPr>
        <w:t>εδώ</w:t>
      </w:r>
      <w:r w:rsidRPr="0074464D">
        <w:rPr>
          <w:rFonts w:eastAsia="Times New Roman"/>
          <w:color w:val="212121"/>
          <w:szCs w:val="24"/>
        </w:rPr>
        <w:t xml:space="preserve"> μπορώ να σας δώσω τα στοιχεία που έχουμε συγκεντρώσει</w:t>
      </w:r>
      <w:r>
        <w:rPr>
          <w:rFonts w:eastAsia="Times New Roman"/>
          <w:color w:val="212121"/>
          <w:szCs w:val="24"/>
        </w:rPr>
        <w:t>, περνώ</w:t>
      </w:r>
      <w:r w:rsidRPr="0074464D">
        <w:rPr>
          <w:rFonts w:eastAsia="Times New Roman"/>
          <w:color w:val="212121"/>
          <w:szCs w:val="24"/>
        </w:rPr>
        <w:t>ντας κατευθείαν στο πρώτο ερώτημα που θέσατε</w:t>
      </w:r>
      <w:r>
        <w:rPr>
          <w:rFonts w:eastAsia="Times New Roman"/>
          <w:color w:val="212121"/>
          <w:szCs w:val="24"/>
        </w:rPr>
        <w:t>. Τ</w:t>
      </w:r>
      <w:r w:rsidRPr="0074464D">
        <w:rPr>
          <w:rFonts w:eastAsia="Times New Roman"/>
          <w:color w:val="212121"/>
          <w:szCs w:val="24"/>
        </w:rPr>
        <w:t xml:space="preserve">ο </w:t>
      </w:r>
      <w:r w:rsidRPr="0074464D">
        <w:rPr>
          <w:rFonts w:eastAsia="Times New Roman"/>
          <w:color w:val="212121"/>
          <w:szCs w:val="24"/>
        </w:rPr>
        <w:t>σύνολο των υπόχρεων σε αξιο</w:t>
      </w:r>
      <w:r>
        <w:rPr>
          <w:rFonts w:eastAsia="Times New Roman"/>
          <w:color w:val="212121"/>
          <w:szCs w:val="24"/>
        </w:rPr>
        <w:t xml:space="preserve">λόγηση πολιτικών υπαλλήλων του </w:t>
      </w:r>
      <w:r>
        <w:rPr>
          <w:rFonts w:eastAsia="Times New Roman"/>
          <w:color w:val="212121"/>
          <w:szCs w:val="24"/>
        </w:rPr>
        <w:t>δ</w:t>
      </w:r>
      <w:r w:rsidRPr="0074464D">
        <w:rPr>
          <w:rFonts w:eastAsia="Times New Roman"/>
          <w:color w:val="212121"/>
          <w:szCs w:val="24"/>
        </w:rPr>
        <w:t xml:space="preserve">ημοσίου </w:t>
      </w:r>
      <w:r>
        <w:rPr>
          <w:rFonts w:eastAsia="Times New Roman"/>
          <w:color w:val="212121"/>
          <w:szCs w:val="24"/>
        </w:rPr>
        <w:t>-</w:t>
      </w:r>
      <w:r w:rsidRPr="0074464D">
        <w:rPr>
          <w:rFonts w:eastAsia="Times New Roman"/>
          <w:color w:val="212121"/>
          <w:szCs w:val="24"/>
        </w:rPr>
        <w:t xml:space="preserve">λέω </w:t>
      </w:r>
      <w:r>
        <w:rPr>
          <w:rFonts w:eastAsia="Times New Roman"/>
          <w:color w:val="212121"/>
          <w:szCs w:val="24"/>
        </w:rPr>
        <w:t>«</w:t>
      </w:r>
      <w:r w:rsidRPr="0074464D">
        <w:rPr>
          <w:rFonts w:eastAsia="Times New Roman"/>
          <w:color w:val="212121"/>
          <w:szCs w:val="24"/>
        </w:rPr>
        <w:t>πολιτικών υπαλλήλων</w:t>
      </w:r>
      <w:r>
        <w:rPr>
          <w:rFonts w:eastAsia="Times New Roman"/>
          <w:color w:val="212121"/>
          <w:szCs w:val="24"/>
        </w:rPr>
        <w:t>»,</w:t>
      </w:r>
      <w:r w:rsidRPr="0074464D">
        <w:rPr>
          <w:rFonts w:eastAsia="Times New Roman"/>
          <w:color w:val="212121"/>
          <w:szCs w:val="24"/>
        </w:rPr>
        <w:t xml:space="preserve"> γιατί γνωρί</w:t>
      </w:r>
      <w:r>
        <w:rPr>
          <w:rFonts w:eastAsia="Times New Roman"/>
          <w:color w:val="212121"/>
          <w:szCs w:val="24"/>
        </w:rPr>
        <w:t>ζετε καλά ότι οι ένστολοι και μι</w:t>
      </w:r>
      <w:r w:rsidRPr="0074464D">
        <w:rPr>
          <w:rFonts w:eastAsia="Times New Roman"/>
          <w:color w:val="212121"/>
          <w:szCs w:val="24"/>
        </w:rPr>
        <w:t>α σειρά άλλων κατηγοριών δεν υποχρεούνται</w:t>
      </w:r>
      <w:r>
        <w:rPr>
          <w:rFonts w:eastAsia="Times New Roman"/>
          <w:color w:val="212121"/>
          <w:szCs w:val="24"/>
        </w:rPr>
        <w:t>-</w:t>
      </w:r>
      <w:r w:rsidRPr="0074464D">
        <w:rPr>
          <w:rFonts w:eastAsia="Times New Roman"/>
          <w:color w:val="212121"/>
          <w:szCs w:val="24"/>
        </w:rPr>
        <w:t xml:space="preserve"> ανέρχεται σε </w:t>
      </w:r>
      <w:proofErr w:type="spellStart"/>
      <w:r>
        <w:rPr>
          <w:rFonts w:eastAsia="Times New Roman"/>
          <w:color w:val="212121"/>
          <w:szCs w:val="24"/>
        </w:rPr>
        <w:t>εκατόν</w:t>
      </w:r>
      <w:proofErr w:type="spellEnd"/>
      <w:r>
        <w:rPr>
          <w:rFonts w:eastAsia="Times New Roman"/>
          <w:color w:val="212121"/>
          <w:szCs w:val="24"/>
        </w:rPr>
        <w:t xml:space="preserve"> εβδομήντα πέντε χιλιάδες δεκατρείς. Ε</w:t>
      </w:r>
      <w:r w:rsidRPr="0074464D">
        <w:rPr>
          <w:rFonts w:eastAsia="Times New Roman"/>
          <w:color w:val="212121"/>
          <w:szCs w:val="24"/>
        </w:rPr>
        <w:t xml:space="preserve">ξ αυτών </w:t>
      </w:r>
      <w:proofErr w:type="spellStart"/>
      <w:r>
        <w:rPr>
          <w:rFonts w:eastAsia="Times New Roman"/>
          <w:color w:val="212121"/>
          <w:szCs w:val="24"/>
        </w:rPr>
        <w:t>εκατόν</w:t>
      </w:r>
      <w:proofErr w:type="spellEnd"/>
      <w:r>
        <w:rPr>
          <w:rFonts w:eastAsia="Times New Roman"/>
          <w:color w:val="212121"/>
          <w:szCs w:val="24"/>
        </w:rPr>
        <w:t xml:space="preserve"> πεν</w:t>
      </w:r>
      <w:r>
        <w:rPr>
          <w:rFonts w:eastAsia="Times New Roman"/>
          <w:color w:val="212121"/>
          <w:szCs w:val="24"/>
        </w:rPr>
        <w:t>ήντα πέντε χιλιάδες οκτακόσιοι ενενήντα τέσσερις</w:t>
      </w:r>
      <w:r w:rsidRPr="0074464D">
        <w:rPr>
          <w:rFonts w:eastAsia="Times New Roman"/>
          <w:color w:val="212121"/>
          <w:szCs w:val="24"/>
        </w:rPr>
        <w:t xml:space="preserve"> </w:t>
      </w:r>
      <w:r w:rsidRPr="0074464D">
        <w:rPr>
          <w:rFonts w:eastAsia="Times New Roman"/>
          <w:color w:val="212121"/>
          <w:szCs w:val="24"/>
        </w:rPr>
        <w:t>καταχωρ</w:t>
      </w:r>
      <w:r>
        <w:rPr>
          <w:rFonts w:eastAsia="Times New Roman"/>
          <w:color w:val="212121"/>
          <w:szCs w:val="24"/>
        </w:rPr>
        <w:t>ίστ</w:t>
      </w:r>
      <w:r w:rsidRPr="0074464D">
        <w:rPr>
          <w:rFonts w:eastAsia="Times New Roman"/>
          <w:color w:val="212121"/>
          <w:szCs w:val="24"/>
        </w:rPr>
        <w:t>ηκαν</w:t>
      </w:r>
      <w:r w:rsidRPr="0074464D">
        <w:rPr>
          <w:rFonts w:eastAsia="Times New Roman"/>
          <w:color w:val="212121"/>
          <w:szCs w:val="24"/>
        </w:rPr>
        <w:t xml:space="preserve"> στην ηλεκτρονική πλατφόρμα</w:t>
      </w:r>
      <w:r>
        <w:rPr>
          <w:rFonts w:eastAsia="Times New Roman"/>
          <w:color w:val="212121"/>
          <w:szCs w:val="24"/>
        </w:rPr>
        <w:t>. Τ</w:t>
      </w:r>
      <w:r w:rsidRPr="0074464D">
        <w:rPr>
          <w:rFonts w:eastAsia="Times New Roman"/>
          <w:color w:val="212121"/>
          <w:szCs w:val="24"/>
        </w:rPr>
        <w:t xml:space="preserve">ο σύνολο των υπαλλήλων που αξιολογήθηκαν </w:t>
      </w:r>
      <w:r>
        <w:rPr>
          <w:rFonts w:eastAsia="Times New Roman"/>
          <w:color w:val="212121"/>
          <w:szCs w:val="24"/>
        </w:rPr>
        <w:t>-</w:t>
      </w:r>
      <w:r w:rsidRPr="0074464D">
        <w:rPr>
          <w:rFonts w:eastAsia="Times New Roman"/>
          <w:color w:val="212121"/>
          <w:szCs w:val="24"/>
        </w:rPr>
        <w:t>μιλάμε πάντα για το 2017</w:t>
      </w:r>
      <w:r>
        <w:rPr>
          <w:rFonts w:eastAsia="Times New Roman"/>
          <w:color w:val="212121"/>
          <w:szCs w:val="24"/>
        </w:rPr>
        <w:t>-</w:t>
      </w:r>
      <w:r w:rsidRPr="0074464D">
        <w:rPr>
          <w:rFonts w:eastAsia="Times New Roman"/>
          <w:color w:val="212121"/>
          <w:szCs w:val="24"/>
        </w:rPr>
        <w:t xml:space="preserve"> ανέρχεται σε </w:t>
      </w:r>
      <w:proofErr w:type="spellStart"/>
      <w:r>
        <w:rPr>
          <w:rFonts w:eastAsia="Times New Roman"/>
          <w:color w:val="212121"/>
          <w:szCs w:val="24"/>
        </w:rPr>
        <w:t>εκατόν</w:t>
      </w:r>
      <w:proofErr w:type="spellEnd"/>
      <w:r>
        <w:rPr>
          <w:rFonts w:eastAsia="Times New Roman"/>
          <w:color w:val="212121"/>
          <w:szCs w:val="24"/>
        </w:rPr>
        <w:t xml:space="preserve"> σαράντα επτά χιλιάδες οκτακόσιους ογδόντα εννέα. Ε</w:t>
      </w:r>
      <w:r w:rsidRPr="0074464D">
        <w:rPr>
          <w:rFonts w:eastAsia="Times New Roman"/>
          <w:color w:val="212121"/>
          <w:szCs w:val="24"/>
        </w:rPr>
        <w:t xml:space="preserve">ξ αυτών </w:t>
      </w:r>
      <w:proofErr w:type="spellStart"/>
      <w:r>
        <w:rPr>
          <w:rFonts w:eastAsia="Times New Roman"/>
          <w:color w:val="212121"/>
          <w:szCs w:val="24"/>
        </w:rPr>
        <w:t>εκατόν</w:t>
      </w:r>
      <w:proofErr w:type="spellEnd"/>
      <w:r>
        <w:rPr>
          <w:rFonts w:eastAsia="Times New Roman"/>
          <w:color w:val="212121"/>
          <w:szCs w:val="24"/>
        </w:rPr>
        <w:t xml:space="preserve"> είκοσι οκτ</w:t>
      </w:r>
      <w:r>
        <w:rPr>
          <w:rFonts w:eastAsia="Times New Roman"/>
          <w:color w:val="212121"/>
          <w:szCs w:val="24"/>
        </w:rPr>
        <w:t xml:space="preserve">ώ χιλιάδες επτακόσιοι εβδομήντα </w:t>
      </w:r>
      <w:r w:rsidRPr="0074464D">
        <w:rPr>
          <w:rFonts w:eastAsia="Times New Roman"/>
          <w:color w:val="212121"/>
          <w:szCs w:val="24"/>
        </w:rPr>
        <w:t>αξιολογήθηκαν ηλεκτρονικά</w:t>
      </w:r>
      <w:r>
        <w:rPr>
          <w:rFonts w:eastAsia="Times New Roman"/>
          <w:color w:val="212121"/>
          <w:szCs w:val="24"/>
        </w:rPr>
        <w:t>,</w:t>
      </w:r>
      <w:r w:rsidRPr="0074464D">
        <w:rPr>
          <w:rFonts w:eastAsia="Times New Roman"/>
          <w:color w:val="212121"/>
          <w:szCs w:val="24"/>
        </w:rPr>
        <w:t xml:space="preserve"> γιατί </w:t>
      </w:r>
      <w:r w:rsidRPr="0074464D">
        <w:rPr>
          <w:rFonts w:eastAsia="Times New Roman"/>
          <w:color w:val="212121"/>
          <w:szCs w:val="24"/>
        </w:rPr>
        <w:lastRenderedPageBreak/>
        <w:t xml:space="preserve">γνωρίζετε ότι </w:t>
      </w:r>
      <w:r>
        <w:rPr>
          <w:rFonts w:eastAsia="Times New Roman"/>
          <w:color w:val="212121"/>
          <w:szCs w:val="24"/>
        </w:rPr>
        <w:t xml:space="preserve">υπήρχε </w:t>
      </w:r>
      <w:r w:rsidRPr="0074464D">
        <w:rPr>
          <w:rFonts w:eastAsia="Times New Roman"/>
          <w:color w:val="212121"/>
          <w:szCs w:val="24"/>
        </w:rPr>
        <w:t xml:space="preserve">και η δυνατότητα σε </w:t>
      </w:r>
      <w:r>
        <w:rPr>
          <w:rFonts w:eastAsia="Times New Roman"/>
          <w:color w:val="212121"/>
          <w:szCs w:val="24"/>
        </w:rPr>
        <w:t xml:space="preserve">κάποιες </w:t>
      </w:r>
      <w:r w:rsidRPr="0074464D">
        <w:rPr>
          <w:rFonts w:eastAsia="Times New Roman"/>
          <w:color w:val="212121"/>
          <w:szCs w:val="24"/>
        </w:rPr>
        <w:t xml:space="preserve">περιπτώσεις </w:t>
      </w:r>
      <w:r>
        <w:rPr>
          <w:rFonts w:eastAsia="Times New Roman"/>
          <w:color w:val="212121"/>
          <w:szCs w:val="24"/>
        </w:rPr>
        <w:t>-</w:t>
      </w:r>
      <w:r w:rsidRPr="0074464D">
        <w:rPr>
          <w:rFonts w:eastAsia="Times New Roman"/>
          <w:color w:val="212121"/>
          <w:szCs w:val="24"/>
        </w:rPr>
        <w:t xml:space="preserve">για υπηρεσίες που υπήρχε </w:t>
      </w:r>
      <w:r>
        <w:rPr>
          <w:rFonts w:eastAsia="Times New Roman"/>
          <w:color w:val="212121"/>
          <w:szCs w:val="24"/>
        </w:rPr>
        <w:t>δυσκολί</w:t>
      </w:r>
      <w:r w:rsidRPr="0074464D">
        <w:rPr>
          <w:rFonts w:eastAsia="Times New Roman"/>
          <w:color w:val="212121"/>
          <w:szCs w:val="24"/>
        </w:rPr>
        <w:t>α</w:t>
      </w:r>
      <w:r>
        <w:rPr>
          <w:rFonts w:eastAsia="Times New Roman"/>
          <w:color w:val="212121"/>
          <w:szCs w:val="24"/>
        </w:rPr>
        <w:t>-</w:t>
      </w:r>
      <w:r w:rsidRPr="0074464D">
        <w:rPr>
          <w:rFonts w:eastAsia="Times New Roman"/>
          <w:color w:val="212121"/>
          <w:szCs w:val="24"/>
        </w:rPr>
        <w:t xml:space="preserve"> να υπάρχει συμπληρωματικά και η έντυπη διαδικασία</w:t>
      </w:r>
      <w:r>
        <w:rPr>
          <w:rFonts w:eastAsia="Times New Roman"/>
          <w:color w:val="212121"/>
          <w:szCs w:val="24"/>
        </w:rPr>
        <w:t>.</w:t>
      </w:r>
    </w:p>
    <w:p w14:paraId="784DDEA0"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74464D">
        <w:rPr>
          <w:rFonts w:eastAsia="Times New Roman"/>
          <w:color w:val="212121"/>
          <w:szCs w:val="24"/>
        </w:rPr>
        <w:t>αι αυτά τα στοιχεία</w:t>
      </w:r>
      <w:r>
        <w:rPr>
          <w:rFonts w:eastAsia="Times New Roman"/>
          <w:color w:val="212121"/>
          <w:szCs w:val="24"/>
        </w:rPr>
        <w:t xml:space="preserve">, </w:t>
      </w:r>
      <w:r w:rsidRPr="0074464D">
        <w:rPr>
          <w:rFonts w:eastAsia="Times New Roman"/>
          <w:color w:val="212121"/>
          <w:szCs w:val="24"/>
        </w:rPr>
        <w:t>αν θέλετε</w:t>
      </w:r>
      <w:r>
        <w:rPr>
          <w:rFonts w:eastAsia="Times New Roman"/>
          <w:color w:val="212121"/>
          <w:szCs w:val="24"/>
        </w:rPr>
        <w:t>,</w:t>
      </w:r>
      <w:r w:rsidRPr="0074464D">
        <w:rPr>
          <w:rFonts w:eastAsia="Times New Roman"/>
          <w:color w:val="212121"/>
          <w:szCs w:val="24"/>
        </w:rPr>
        <w:t xml:space="preserve"> μπορώ να σ</w:t>
      </w:r>
      <w:r w:rsidRPr="0074464D">
        <w:rPr>
          <w:rFonts w:eastAsia="Times New Roman"/>
          <w:color w:val="212121"/>
          <w:szCs w:val="24"/>
        </w:rPr>
        <w:t>ας τα δώσω και εγγράφως</w:t>
      </w:r>
      <w:r>
        <w:rPr>
          <w:rFonts w:eastAsia="Times New Roman"/>
          <w:color w:val="212121"/>
          <w:szCs w:val="24"/>
        </w:rPr>
        <w:t>.</w:t>
      </w:r>
      <w:r w:rsidRPr="0074464D">
        <w:rPr>
          <w:rFonts w:eastAsia="Times New Roman"/>
          <w:color w:val="212121"/>
          <w:szCs w:val="24"/>
        </w:rPr>
        <w:t xml:space="preserve"> </w:t>
      </w:r>
    </w:p>
    <w:p w14:paraId="784DDEA1"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Συνεπώς </w:t>
      </w:r>
      <w:r w:rsidRPr="0074464D">
        <w:rPr>
          <w:rFonts w:eastAsia="Times New Roman"/>
          <w:color w:val="212121"/>
          <w:szCs w:val="24"/>
        </w:rPr>
        <w:t>το ποσοστό υπαλλήλων</w:t>
      </w:r>
      <w:r>
        <w:rPr>
          <w:rFonts w:eastAsia="Times New Roman"/>
          <w:color w:val="212121"/>
          <w:szCs w:val="24"/>
        </w:rPr>
        <w:t>,</w:t>
      </w:r>
      <w:r w:rsidRPr="0074464D">
        <w:rPr>
          <w:rFonts w:eastAsia="Times New Roman"/>
          <w:color w:val="212121"/>
          <w:szCs w:val="24"/>
        </w:rPr>
        <w:t xml:space="preserve"> που αξιολογήθηκαν και ηλεκτρονικά και με τον έντυπο παρα</w:t>
      </w:r>
      <w:r>
        <w:rPr>
          <w:rFonts w:eastAsia="Times New Roman"/>
          <w:color w:val="212121"/>
          <w:szCs w:val="24"/>
        </w:rPr>
        <w:t>δοσιακό τρόπο</w:t>
      </w:r>
      <w:r>
        <w:rPr>
          <w:rFonts w:eastAsia="Times New Roman"/>
          <w:color w:val="212121"/>
          <w:szCs w:val="24"/>
        </w:rPr>
        <w:t>,</w:t>
      </w:r>
      <w:r>
        <w:rPr>
          <w:rFonts w:eastAsia="Times New Roman"/>
          <w:color w:val="212121"/>
          <w:szCs w:val="24"/>
        </w:rPr>
        <w:t xml:space="preserve"> αντιστοιχεί στο 84,5% </w:t>
      </w:r>
      <w:r w:rsidRPr="0074464D">
        <w:rPr>
          <w:rFonts w:eastAsia="Times New Roman"/>
          <w:color w:val="212121"/>
          <w:szCs w:val="24"/>
        </w:rPr>
        <w:t>των υπόχρεων σε αξιολόγηση και το ποσοστό των υπαλλήλων που αξιολογήθηκαν ηλεκτρο</w:t>
      </w:r>
      <w:r>
        <w:rPr>
          <w:rFonts w:eastAsia="Times New Roman"/>
          <w:color w:val="212121"/>
          <w:szCs w:val="24"/>
        </w:rPr>
        <w:t>νικά αντιστοιχεί στο 82</w:t>
      </w:r>
      <w:r w:rsidRPr="0074464D">
        <w:rPr>
          <w:rFonts w:eastAsia="Times New Roman"/>
          <w:color w:val="212121"/>
          <w:szCs w:val="24"/>
        </w:rPr>
        <w:t>,6%</w:t>
      </w:r>
      <w:r w:rsidRPr="0074464D">
        <w:rPr>
          <w:rFonts w:eastAsia="Times New Roman"/>
          <w:color w:val="212121"/>
          <w:szCs w:val="24"/>
        </w:rPr>
        <w:t xml:space="preserve"> </w:t>
      </w:r>
      <w:r>
        <w:rPr>
          <w:rFonts w:eastAsia="Times New Roman"/>
          <w:color w:val="212121"/>
          <w:szCs w:val="24"/>
        </w:rPr>
        <w:t>αυτών που</w:t>
      </w:r>
      <w:r w:rsidRPr="0074464D">
        <w:rPr>
          <w:rFonts w:eastAsia="Times New Roman"/>
          <w:color w:val="212121"/>
          <w:szCs w:val="24"/>
        </w:rPr>
        <w:t xml:space="preserve"> αξιολογήθηκαν</w:t>
      </w:r>
      <w:r>
        <w:rPr>
          <w:rFonts w:eastAsia="Times New Roman"/>
          <w:color w:val="212121"/>
          <w:szCs w:val="24"/>
        </w:rPr>
        <w:t>.</w:t>
      </w:r>
    </w:p>
    <w:p w14:paraId="784DDEA2"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sidRPr="0074464D">
        <w:rPr>
          <w:rFonts w:eastAsia="Times New Roman"/>
          <w:color w:val="212121"/>
          <w:szCs w:val="24"/>
        </w:rPr>
        <w:t>Τώρα</w:t>
      </w:r>
      <w:r>
        <w:rPr>
          <w:rFonts w:eastAsia="Times New Roman"/>
          <w:color w:val="212121"/>
          <w:szCs w:val="24"/>
        </w:rPr>
        <w:t>,</w:t>
      </w:r>
      <w:r w:rsidRPr="0074464D">
        <w:rPr>
          <w:rFonts w:eastAsia="Times New Roman"/>
          <w:color w:val="212121"/>
          <w:szCs w:val="24"/>
        </w:rPr>
        <w:t xml:space="preserve"> όσον αφορά το δεύτερο ερώτημα</w:t>
      </w:r>
      <w:r>
        <w:rPr>
          <w:rFonts w:eastAsia="Times New Roman"/>
          <w:color w:val="212121"/>
          <w:szCs w:val="24"/>
        </w:rPr>
        <w:t xml:space="preserve">, </w:t>
      </w:r>
      <w:r>
        <w:rPr>
          <w:rFonts w:eastAsia="Times New Roman"/>
          <w:color w:val="212121"/>
          <w:szCs w:val="24"/>
        </w:rPr>
        <w:t xml:space="preserve">αναφορικά με </w:t>
      </w:r>
      <w:r w:rsidRPr="0074464D">
        <w:rPr>
          <w:rFonts w:eastAsia="Times New Roman"/>
          <w:color w:val="212121"/>
          <w:szCs w:val="24"/>
        </w:rPr>
        <w:t>τα προτεινόμενα μέτρα βελτίωσης</w:t>
      </w:r>
      <w:r>
        <w:rPr>
          <w:rFonts w:eastAsia="Times New Roman"/>
          <w:color w:val="212121"/>
          <w:szCs w:val="24"/>
        </w:rPr>
        <w:t>,</w:t>
      </w:r>
      <w:r w:rsidRPr="0074464D">
        <w:rPr>
          <w:rFonts w:eastAsia="Times New Roman"/>
          <w:color w:val="212121"/>
          <w:szCs w:val="24"/>
        </w:rPr>
        <w:t xml:space="preserve"> όπως </w:t>
      </w:r>
      <w:r>
        <w:rPr>
          <w:rFonts w:eastAsia="Times New Roman"/>
          <w:color w:val="212121"/>
          <w:szCs w:val="24"/>
        </w:rPr>
        <w:t>γνωρίζ</w:t>
      </w:r>
      <w:r w:rsidRPr="0074464D">
        <w:rPr>
          <w:rFonts w:eastAsia="Times New Roman"/>
          <w:color w:val="212121"/>
          <w:szCs w:val="24"/>
        </w:rPr>
        <w:t>ετε</w:t>
      </w:r>
      <w:r>
        <w:rPr>
          <w:rFonts w:eastAsia="Times New Roman"/>
          <w:color w:val="212121"/>
          <w:szCs w:val="24"/>
        </w:rPr>
        <w:t>,</w:t>
      </w:r>
      <w:r w:rsidRPr="0074464D">
        <w:rPr>
          <w:rFonts w:eastAsia="Times New Roman"/>
          <w:color w:val="212121"/>
          <w:szCs w:val="24"/>
        </w:rPr>
        <w:t xml:space="preserve"> ο νόμος προβλέπει ότι αυτά </w:t>
      </w:r>
      <w:r>
        <w:rPr>
          <w:rFonts w:eastAsia="Times New Roman"/>
          <w:color w:val="212121"/>
          <w:szCs w:val="24"/>
        </w:rPr>
        <w:t xml:space="preserve">τα μέτρα </w:t>
      </w:r>
      <w:r w:rsidRPr="0074464D">
        <w:rPr>
          <w:rFonts w:eastAsia="Times New Roman"/>
          <w:color w:val="212121"/>
          <w:szCs w:val="24"/>
        </w:rPr>
        <w:t xml:space="preserve">πρέπει να </w:t>
      </w:r>
      <w:r>
        <w:rPr>
          <w:rFonts w:eastAsia="Times New Roman"/>
          <w:color w:val="212121"/>
          <w:szCs w:val="24"/>
        </w:rPr>
        <w:t xml:space="preserve">τα </w:t>
      </w:r>
      <w:r w:rsidRPr="0074464D">
        <w:rPr>
          <w:rFonts w:eastAsia="Times New Roman"/>
          <w:color w:val="212121"/>
          <w:szCs w:val="24"/>
        </w:rPr>
        <w:t xml:space="preserve">λάβει </w:t>
      </w:r>
      <w:r>
        <w:rPr>
          <w:rFonts w:eastAsia="Times New Roman"/>
          <w:color w:val="212121"/>
          <w:szCs w:val="24"/>
        </w:rPr>
        <w:t xml:space="preserve">τόσο </w:t>
      </w:r>
      <w:r w:rsidRPr="0074464D">
        <w:rPr>
          <w:rFonts w:eastAsia="Times New Roman"/>
          <w:color w:val="212121"/>
          <w:szCs w:val="24"/>
        </w:rPr>
        <w:t xml:space="preserve">ο αξιολογούμενος </w:t>
      </w:r>
      <w:r>
        <w:rPr>
          <w:rFonts w:eastAsia="Times New Roman"/>
          <w:color w:val="212121"/>
          <w:szCs w:val="24"/>
        </w:rPr>
        <w:t xml:space="preserve">όσο </w:t>
      </w:r>
      <w:r w:rsidRPr="0074464D">
        <w:rPr>
          <w:rFonts w:eastAsia="Times New Roman"/>
          <w:color w:val="212121"/>
          <w:szCs w:val="24"/>
        </w:rPr>
        <w:t>και ο προϊστάμενος και η υπηρεσία</w:t>
      </w:r>
      <w:r>
        <w:rPr>
          <w:rFonts w:eastAsia="Times New Roman"/>
          <w:color w:val="212121"/>
          <w:szCs w:val="24"/>
        </w:rPr>
        <w:t>, σ</w:t>
      </w:r>
      <w:r w:rsidRPr="0074464D">
        <w:rPr>
          <w:rFonts w:eastAsia="Times New Roman"/>
          <w:color w:val="212121"/>
          <w:szCs w:val="24"/>
        </w:rPr>
        <w:t xml:space="preserve">ε περίπτωση που η βαθμολογία είναι μικρότερη του </w:t>
      </w:r>
      <w:r>
        <w:rPr>
          <w:rFonts w:eastAsia="Times New Roman"/>
          <w:color w:val="212121"/>
          <w:szCs w:val="24"/>
        </w:rPr>
        <w:t xml:space="preserve">εξήντα. Και αυτό είναι κάτι </w:t>
      </w:r>
      <w:r>
        <w:rPr>
          <w:rFonts w:eastAsia="Times New Roman"/>
          <w:color w:val="212121"/>
          <w:szCs w:val="24"/>
        </w:rPr>
        <w:t xml:space="preserve">για </w:t>
      </w:r>
      <w:r>
        <w:rPr>
          <w:rFonts w:eastAsia="Times New Roman"/>
          <w:color w:val="212121"/>
          <w:szCs w:val="24"/>
        </w:rPr>
        <w:t xml:space="preserve">το οποίο κρίνεται </w:t>
      </w:r>
      <w:r w:rsidRPr="0074464D">
        <w:rPr>
          <w:rFonts w:eastAsia="Times New Roman"/>
          <w:color w:val="212121"/>
          <w:szCs w:val="24"/>
        </w:rPr>
        <w:t>και ο ίδιος ο προϊστάμενος σ</w:t>
      </w:r>
      <w:r>
        <w:rPr>
          <w:rFonts w:eastAsia="Times New Roman"/>
          <w:color w:val="212121"/>
          <w:szCs w:val="24"/>
        </w:rPr>
        <w:t>τη</w:t>
      </w:r>
      <w:r w:rsidRPr="0074464D">
        <w:rPr>
          <w:rFonts w:eastAsia="Times New Roman"/>
          <w:color w:val="212121"/>
          <w:szCs w:val="24"/>
        </w:rPr>
        <w:t xml:space="preserve"> συνέχεια</w:t>
      </w:r>
      <w:r>
        <w:rPr>
          <w:rFonts w:eastAsia="Times New Roman"/>
          <w:color w:val="212121"/>
          <w:szCs w:val="24"/>
        </w:rPr>
        <w:t>.</w:t>
      </w:r>
    </w:p>
    <w:p w14:paraId="784DDEA3"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Κύριε Γεωργαντά</w:t>
      </w:r>
      <w:r>
        <w:rPr>
          <w:rFonts w:eastAsia="Times New Roman"/>
          <w:color w:val="212121"/>
          <w:szCs w:val="24"/>
        </w:rPr>
        <w:t>,</w:t>
      </w:r>
      <w:r w:rsidRPr="0074464D">
        <w:rPr>
          <w:rFonts w:eastAsia="Times New Roman"/>
          <w:color w:val="212121"/>
          <w:szCs w:val="24"/>
        </w:rPr>
        <w:t xml:space="preserve"> </w:t>
      </w:r>
      <w:r>
        <w:rPr>
          <w:rFonts w:eastAsia="Times New Roman"/>
          <w:color w:val="212121"/>
          <w:szCs w:val="24"/>
        </w:rPr>
        <w:t>-</w:t>
      </w:r>
      <w:r w:rsidRPr="0074464D">
        <w:rPr>
          <w:rFonts w:eastAsia="Times New Roman"/>
          <w:color w:val="212121"/>
          <w:szCs w:val="24"/>
        </w:rPr>
        <w:t xml:space="preserve">και </w:t>
      </w:r>
      <w:r>
        <w:rPr>
          <w:rFonts w:eastAsia="Times New Roman"/>
          <w:color w:val="212121"/>
          <w:szCs w:val="24"/>
        </w:rPr>
        <w:t xml:space="preserve">απαντώ </w:t>
      </w:r>
      <w:r w:rsidRPr="0074464D">
        <w:rPr>
          <w:rFonts w:eastAsia="Times New Roman"/>
          <w:color w:val="212121"/>
          <w:szCs w:val="24"/>
        </w:rPr>
        <w:t xml:space="preserve">και στο τρίτο ερώτημα και μετά θα επανέλθω στο δεύτερο γιατί </w:t>
      </w:r>
      <w:r>
        <w:rPr>
          <w:rFonts w:eastAsia="Times New Roman"/>
          <w:color w:val="212121"/>
          <w:szCs w:val="24"/>
        </w:rPr>
        <w:t xml:space="preserve">βρίσκονται </w:t>
      </w:r>
      <w:r w:rsidRPr="0074464D">
        <w:rPr>
          <w:rFonts w:eastAsia="Times New Roman"/>
          <w:color w:val="212121"/>
          <w:szCs w:val="24"/>
        </w:rPr>
        <w:t>σε συνάρτηση</w:t>
      </w:r>
      <w:r>
        <w:rPr>
          <w:rFonts w:eastAsia="Times New Roman"/>
          <w:color w:val="212121"/>
          <w:szCs w:val="24"/>
        </w:rPr>
        <w:t>-</w:t>
      </w:r>
      <w:r w:rsidRPr="0074464D">
        <w:rPr>
          <w:rFonts w:eastAsia="Times New Roman"/>
          <w:color w:val="212121"/>
          <w:szCs w:val="24"/>
        </w:rPr>
        <w:t xml:space="preserve"> </w:t>
      </w:r>
      <w:r w:rsidRPr="0074464D">
        <w:rPr>
          <w:rFonts w:eastAsia="Times New Roman"/>
          <w:color w:val="212121"/>
          <w:szCs w:val="24"/>
        </w:rPr>
        <w:lastRenderedPageBreak/>
        <w:t>τ</w:t>
      </w:r>
      <w:r w:rsidRPr="0074464D">
        <w:rPr>
          <w:rFonts w:eastAsia="Times New Roman"/>
          <w:color w:val="212121"/>
          <w:szCs w:val="24"/>
        </w:rPr>
        <w:t xml:space="preserve">ον Οκτώβριο του </w:t>
      </w:r>
      <w:r>
        <w:rPr>
          <w:rFonts w:eastAsia="Times New Roman"/>
          <w:color w:val="212121"/>
          <w:szCs w:val="24"/>
        </w:rPr>
        <w:t>20</w:t>
      </w:r>
      <w:r w:rsidRPr="0074464D">
        <w:rPr>
          <w:rFonts w:eastAsia="Times New Roman"/>
          <w:color w:val="212121"/>
          <w:szCs w:val="24"/>
        </w:rPr>
        <w:t>18 ολοκληρώθηκε η διαδικασία αξιολόγησης για την περίοδο του 2017</w:t>
      </w:r>
      <w:r>
        <w:rPr>
          <w:rFonts w:eastAsia="Times New Roman"/>
          <w:color w:val="212121"/>
          <w:szCs w:val="24"/>
        </w:rPr>
        <w:t xml:space="preserve"> και </w:t>
      </w:r>
      <w:r>
        <w:rPr>
          <w:rFonts w:eastAsia="Times New Roman"/>
          <w:color w:val="212121"/>
          <w:szCs w:val="24"/>
        </w:rPr>
        <w:t>τώρα βρισκό</w:t>
      </w:r>
      <w:r>
        <w:rPr>
          <w:rFonts w:eastAsia="Times New Roman"/>
          <w:color w:val="212121"/>
          <w:szCs w:val="24"/>
        </w:rPr>
        <w:t xml:space="preserve">μαστε </w:t>
      </w:r>
      <w:r w:rsidRPr="0074464D">
        <w:rPr>
          <w:rFonts w:eastAsia="Times New Roman"/>
          <w:color w:val="212121"/>
          <w:szCs w:val="24"/>
        </w:rPr>
        <w:t xml:space="preserve">στη φάση </w:t>
      </w:r>
      <w:r>
        <w:rPr>
          <w:rFonts w:eastAsia="Times New Roman"/>
          <w:color w:val="212121"/>
          <w:szCs w:val="24"/>
        </w:rPr>
        <w:t xml:space="preserve">της εξέτασης </w:t>
      </w:r>
      <w:r w:rsidRPr="0074464D">
        <w:rPr>
          <w:rFonts w:eastAsia="Times New Roman"/>
          <w:color w:val="212121"/>
          <w:szCs w:val="24"/>
        </w:rPr>
        <w:t xml:space="preserve">των </w:t>
      </w:r>
      <w:r>
        <w:rPr>
          <w:rFonts w:eastAsia="Times New Roman"/>
          <w:color w:val="212121"/>
          <w:szCs w:val="24"/>
        </w:rPr>
        <w:t>εν</w:t>
      </w:r>
      <w:r w:rsidRPr="0074464D">
        <w:rPr>
          <w:rFonts w:eastAsia="Times New Roman"/>
          <w:color w:val="212121"/>
          <w:szCs w:val="24"/>
        </w:rPr>
        <w:t>στάσεων</w:t>
      </w:r>
      <w:r>
        <w:rPr>
          <w:rFonts w:eastAsia="Times New Roman"/>
          <w:color w:val="212121"/>
          <w:szCs w:val="24"/>
        </w:rPr>
        <w:t xml:space="preserve"> των</w:t>
      </w:r>
      <w:r w:rsidRPr="0074464D">
        <w:rPr>
          <w:rFonts w:eastAsia="Times New Roman"/>
          <w:color w:val="212121"/>
          <w:szCs w:val="24"/>
        </w:rPr>
        <w:t xml:space="preserve"> η οποία περιμένουμε να ολοκληρωθεί</w:t>
      </w:r>
      <w:r>
        <w:rPr>
          <w:rFonts w:eastAsia="Times New Roman"/>
          <w:color w:val="212121"/>
          <w:szCs w:val="24"/>
        </w:rPr>
        <w:t xml:space="preserve">. </w:t>
      </w:r>
      <w:r>
        <w:rPr>
          <w:rFonts w:eastAsia="Times New Roman"/>
          <w:color w:val="212121"/>
          <w:szCs w:val="24"/>
        </w:rPr>
        <w:t>Γ</w:t>
      </w:r>
      <w:r w:rsidRPr="0074464D">
        <w:rPr>
          <w:rFonts w:eastAsia="Times New Roman"/>
          <w:color w:val="212121"/>
          <w:szCs w:val="24"/>
        </w:rPr>
        <w:t>ι</w:t>
      </w:r>
      <w:r>
        <w:rPr>
          <w:rFonts w:eastAsia="Times New Roman"/>
          <w:color w:val="212121"/>
          <w:szCs w:val="24"/>
        </w:rPr>
        <w:t>’</w:t>
      </w:r>
      <w:r w:rsidRPr="0074464D">
        <w:rPr>
          <w:rFonts w:eastAsia="Times New Roman"/>
          <w:color w:val="212121"/>
          <w:szCs w:val="24"/>
        </w:rPr>
        <w:t xml:space="preserve"> αυτό</w:t>
      </w:r>
      <w:r>
        <w:rPr>
          <w:rFonts w:eastAsia="Times New Roman"/>
          <w:color w:val="212121"/>
          <w:szCs w:val="24"/>
        </w:rPr>
        <w:t>ν</w:t>
      </w:r>
      <w:r w:rsidRPr="0074464D">
        <w:rPr>
          <w:rFonts w:eastAsia="Times New Roman"/>
          <w:color w:val="212121"/>
          <w:szCs w:val="24"/>
        </w:rPr>
        <w:t xml:space="preserve"> το</w:t>
      </w:r>
      <w:r>
        <w:rPr>
          <w:rFonts w:eastAsia="Times New Roman"/>
          <w:color w:val="212121"/>
          <w:szCs w:val="24"/>
        </w:rPr>
        <w:t>ν</w:t>
      </w:r>
      <w:r w:rsidRPr="0074464D">
        <w:rPr>
          <w:rFonts w:eastAsia="Times New Roman"/>
          <w:color w:val="212121"/>
          <w:szCs w:val="24"/>
        </w:rPr>
        <w:t xml:space="preserve"> λόγο δεν έχουμε ακόμα τις τελικές βαθμολογίες</w:t>
      </w:r>
      <w:r>
        <w:rPr>
          <w:rFonts w:eastAsia="Times New Roman"/>
          <w:color w:val="212121"/>
          <w:szCs w:val="24"/>
        </w:rPr>
        <w:t>, γιατί οι ενστά</w:t>
      </w:r>
      <w:r w:rsidRPr="0074464D">
        <w:rPr>
          <w:rFonts w:eastAsia="Times New Roman"/>
          <w:color w:val="212121"/>
          <w:szCs w:val="24"/>
        </w:rPr>
        <w:t xml:space="preserve">σεις γίνονται φυσικά </w:t>
      </w:r>
      <w:r>
        <w:rPr>
          <w:rFonts w:eastAsia="Times New Roman"/>
          <w:color w:val="212121"/>
          <w:szCs w:val="24"/>
        </w:rPr>
        <w:t xml:space="preserve">στις περιπτώσεις που </w:t>
      </w:r>
      <w:r w:rsidRPr="0074464D">
        <w:rPr>
          <w:rFonts w:eastAsia="Times New Roman"/>
          <w:color w:val="212121"/>
          <w:szCs w:val="24"/>
        </w:rPr>
        <w:t>οι αξ</w:t>
      </w:r>
      <w:r>
        <w:rPr>
          <w:rFonts w:eastAsia="Times New Roman"/>
          <w:color w:val="212121"/>
          <w:szCs w:val="24"/>
        </w:rPr>
        <w:t>ιολογήσεις είχαν</w:t>
      </w:r>
      <w:r w:rsidRPr="0074464D">
        <w:rPr>
          <w:rFonts w:eastAsia="Times New Roman"/>
          <w:color w:val="212121"/>
          <w:szCs w:val="24"/>
        </w:rPr>
        <w:t xml:space="preserve"> </w:t>
      </w:r>
      <w:r>
        <w:rPr>
          <w:rFonts w:eastAsia="Times New Roman"/>
          <w:color w:val="212121"/>
          <w:szCs w:val="24"/>
        </w:rPr>
        <w:t>μικρότερες βαθμολογίες. Ό</w:t>
      </w:r>
      <w:r w:rsidRPr="0074464D">
        <w:rPr>
          <w:rFonts w:eastAsia="Times New Roman"/>
          <w:color w:val="212121"/>
          <w:szCs w:val="24"/>
        </w:rPr>
        <w:t xml:space="preserve">ταν ολοκληρωθεί </w:t>
      </w:r>
      <w:r>
        <w:rPr>
          <w:rFonts w:eastAsia="Times New Roman"/>
          <w:color w:val="212121"/>
          <w:szCs w:val="24"/>
        </w:rPr>
        <w:t xml:space="preserve">η </w:t>
      </w:r>
      <w:r>
        <w:rPr>
          <w:rFonts w:eastAsia="Times New Roman"/>
          <w:color w:val="212121"/>
          <w:szCs w:val="24"/>
        </w:rPr>
        <w:t xml:space="preserve">διαδικασία </w:t>
      </w:r>
      <w:r>
        <w:rPr>
          <w:rFonts w:eastAsia="Times New Roman"/>
          <w:color w:val="212121"/>
          <w:szCs w:val="24"/>
        </w:rPr>
        <w:t xml:space="preserve">των ενστάσεων και </w:t>
      </w:r>
      <w:r>
        <w:rPr>
          <w:rFonts w:eastAsia="Times New Roman"/>
          <w:color w:val="212121"/>
          <w:szCs w:val="24"/>
        </w:rPr>
        <w:t xml:space="preserve">υπάρξουν και οι </w:t>
      </w:r>
      <w:r w:rsidRPr="0074464D">
        <w:rPr>
          <w:rFonts w:eastAsia="Times New Roman"/>
          <w:color w:val="212121"/>
          <w:szCs w:val="24"/>
        </w:rPr>
        <w:t>τε</w:t>
      </w:r>
      <w:r>
        <w:rPr>
          <w:rFonts w:eastAsia="Times New Roman"/>
          <w:color w:val="212121"/>
          <w:szCs w:val="24"/>
        </w:rPr>
        <w:t>λικ</w:t>
      </w:r>
      <w:r>
        <w:rPr>
          <w:rFonts w:eastAsia="Times New Roman"/>
          <w:color w:val="212121"/>
          <w:szCs w:val="24"/>
        </w:rPr>
        <w:t>ές</w:t>
      </w:r>
      <w:r>
        <w:rPr>
          <w:rFonts w:eastAsia="Times New Roman"/>
          <w:color w:val="212121"/>
          <w:szCs w:val="24"/>
        </w:rPr>
        <w:t xml:space="preserve"> </w:t>
      </w:r>
      <w:r>
        <w:rPr>
          <w:rFonts w:eastAsia="Times New Roman"/>
          <w:color w:val="212121"/>
          <w:szCs w:val="24"/>
        </w:rPr>
        <w:t>ε</w:t>
      </w:r>
      <w:r>
        <w:rPr>
          <w:rFonts w:eastAsia="Times New Roman"/>
          <w:color w:val="212121"/>
          <w:szCs w:val="24"/>
        </w:rPr>
        <w:t>κθ</w:t>
      </w:r>
      <w:r>
        <w:rPr>
          <w:rFonts w:eastAsia="Times New Roman"/>
          <w:color w:val="212121"/>
          <w:szCs w:val="24"/>
        </w:rPr>
        <w:t>έ</w:t>
      </w:r>
      <w:r>
        <w:rPr>
          <w:rFonts w:eastAsia="Times New Roman"/>
          <w:color w:val="212121"/>
          <w:szCs w:val="24"/>
        </w:rPr>
        <w:t>σ</w:t>
      </w:r>
      <w:r>
        <w:rPr>
          <w:rFonts w:eastAsia="Times New Roman"/>
          <w:color w:val="212121"/>
          <w:szCs w:val="24"/>
        </w:rPr>
        <w:t>εις</w:t>
      </w:r>
      <w:r>
        <w:rPr>
          <w:rFonts w:eastAsia="Times New Roman"/>
          <w:color w:val="212121"/>
          <w:szCs w:val="24"/>
        </w:rPr>
        <w:t xml:space="preserve"> από την αντίστοιχη Ε</w:t>
      </w:r>
      <w:r w:rsidRPr="0074464D">
        <w:rPr>
          <w:rFonts w:eastAsia="Times New Roman"/>
          <w:color w:val="212121"/>
          <w:szCs w:val="24"/>
        </w:rPr>
        <w:t xml:space="preserve">ιδική </w:t>
      </w:r>
      <w:r>
        <w:rPr>
          <w:rFonts w:eastAsia="Times New Roman"/>
          <w:color w:val="212121"/>
          <w:szCs w:val="24"/>
        </w:rPr>
        <w:t>Επιτροπή Α</w:t>
      </w:r>
      <w:r w:rsidRPr="0074464D">
        <w:rPr>
          <w:rFonts w:eastAsia="Times New Roman"/>
          <w:color w:val="212121"/>
          <w:szCs w:val="24"/>
        </w:rPr>
        <w:t>ξιολόγησης</w:t>
      </w:r>
      <w:r>
        <w:rPr>
          <w:rFonts w:eastAsia="Times New Roman"/>
          <w:color w:val="212121"/>
          <w:szCs w:val="24"/>
        </w:rPr>
        <w:t>, θα έχουμε μι</w:t>
      </w:r>
      <w:r w:rsidRPr="0074464D">
        <w:rPr>
          <w:rFonts w:eastAsia="Times New Roman"/>
          <w:color w:val="212121"/>
          <w:szCs w:val="24"/>
        </w:rPr>
        <w:t xml:space="preserve">α πλήρη εικόνα των </w:t>
      </w:r>
      <w:r w:rsidRPr="0074464D">
        <w:rPr>
          <w:rFonts w:eastAsia="Times New Roman"/>
          <w:color w:val="212121"/>
          <w:szCs w:val="24"/>
        </w:rPr>
        <w:t>στοιχείων</w:t>
      </w:r>
      <w:r>
        <w:rPr>
          <w:rFonts w:eastAsia="Times New Roman"/>
          <w:color w:val="212121"/>
          <w:szCs w:val="24"/>
        </w:rPr>
        <w:t>,</w:t>
      </w:r>
      <w:r w:rsidRPr="0074464D">
        <w:rPr>
          <w:rFonts w:eastAsia="Times New Roman"/>
          <w:color w:val="212121"/>
          <w:szCs w:val="24"/>
        </w:rPr>
        <w:t xml:space="preserve"> </w:t>
      </w:r>
      <w:r>
        <w:rPr>
          <w:rFonts w:eastAsia="Times New Roman"/>
          <w:color w:val="212121"/>
          <w:szCs w:val="24"/>
        </w:rPr>
        <w:t xml:space="preserve">τα οποία </w:t>
      </w:r>
      <w:r w:rsidRPr="0074464D">
        <w:rPr>
          <w:rFonts w:eastAsia="Times New Roman"/>
          <w:color w:val="212121"/>
          <w:szCs w:val="24"/>
        </w:rPr>
        <w:t>φυσικ</w:t>
      </w:r>
      <w:r>
        <w:rPr>
          <w:rFonts w:eastAsia="Times New Roman"/>
          <w:color w:val="212121"/>
          <w:szCs w:val="24"/>
        </w:rPr>
        <w:t>ά θα είναι στη διάθεση και του Κ</w:t>
      </w:r>
      <w:r w:rsidRPr="0074464D">
        <w:rPr>
          <w:rFonts w:eastAsia="Times New Roman"/>
          <w:color w:val="212121"/>
          <w:szCs w:val="24"/>
        </w:rPr>
        <w:t>οινοβουλίου</w:t>
      </w:r>
      <w:r>
        <w:rPr>
          <w:rFonts w:eastAsia="Times New Roman"/>
          <w:color w:val="212121"/>
          <w:szCs w:val="24"/>
        </w:rPr>
        <w:t xml:space="preserve">, </w:t>
      </w:r>
      <w:r>
        <w:rPr>
          <w:rFonts w:eastAsia="Times New Roman"/>
          <w:color w:val="212121"/>
          <w:szCs w:val="24"/>
        </w:rPr>
        <w:t xml:space="preserve">ενώ ταυτόχρονα </w:t>
      </w:r>
      <w:r w:rsidRPr="0074464D">
        <w:rPr>
          <w:rFonts w:eastAsia="Times New Roman"/>
          <w:color w:val="212121"/>
          <w:szCs w:val="24"/>
        </w:rPr>
        <w:t xml:space="preserve">θα μπορεί </w:t>
      </w:r>
      <w:r>
        <w:rPr>
          <w:rFonts w:eastAsia="Times New Roman"/>
          <w:color w:val="212121"/>
          <w:szCs w:val="24"/>
        </w:rPr>
        <w:t>να ενεργοποιηθεί η διάτα</w:t>
      </w:r>
      <w:r w:rsidRPr="0074464D">
        <w:rPr>
          <w:rFonts w:eastAsia="Times New Roman"/>
          <w:color w:val="212121"/>
          <w:szCs w:val="24"/>
        </w:rPr>
        <w:t>ξη</w:t>
      </w:r>
      <w:r>
        <w:rPr>
          <w:rFonts w:eastAsia="Times New Roman"/>
          <w:color w:val="212121"/>
          <w:szCs w:val="24"/>
        </w:rPr>
        <w:t>,</w:t>
      </w:r>
      <w:r w:rsidRPr="0074464D">
        <w:rPr>
          <w:rFonts w:eastAsia="Times New Roman"/>
          <w:color w:val="212121"/>
          <w:szCs w:val="24"/>
        </w:rPr>
        <w:t xml:space="preserve"> </w:t>
      </w:r>
      <w:r>
        <w:rPr>
          <w:rFonts w:eastAsia="Times New Roman"/>
          <w:color w:val="212121"/>
          <w:szCs w:val="24"/>
        </w:rPr>
        <w:t xml:space="preserve">η οποία προβλέπει μέτρα </w:t>
      </w:r>
      <w:r w:rsidRPr="0074464D">
        <w:rPr>
          <w:rFonts w:eastAsia="Times New Roman"/>
          <w:color w:val="212121"/>
          <w:szCs w:val="24"/>
        </w:rPr>
        <w:t>στήριξης των συγκεκριμένων υπαλλήλων</w:t>
      </w:r>
      <w:r>
        <w:rPr>
          <w:rFonts w:eastAsia="Times New Roman"/>
          <w:color w:val="212121"/>
          <w:szCs w:val="24"/>
        </w:rPr>
        <w:t>.</w:t>
      </w:r>
    </w:p>
    <w:p w14:paraId="784DDEA4"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74464D">
        <w:rPr>
          <w:rFonts w:eastAsia="Times New Roman"/>
          <w:color w:val="212121"/>
          <w:szCs w:val="24"/>
        </w:rPr>
        <w:t>α ήθελα να επισημάνω</w:t>
      </w:r>
      <w:r>
        <w:rPr>
          <w:rFonts w:eastAsia="Times New Roman"/>
          <w:color w:val="212121"/>
          <w:szCs w:val="24"/>
        </w:rPr>
        <w:t xml:space="preserve"> ότι, όπως αναφέρατε, εμείς ήδη </w:t>
      </w:r>
      <w:r>
        <w:rPr>
          <w:rFonts w:eastAsia="Times New Roman"/>
          <w:color w:val="212121"/>
          <w:szCs w:val="24"/>
        </w:rPr>
        <w:t>εκδώσα</w:t>
      </w:r>
      <w:r>
        <w:rPr>
          <w:rFonts w:eastAsia="Times New Roman"/>
          <w:color w:val="212121"/>
          <w:szCs w:val="24"/>
        </w:rPr>
        <w:t>με</w:t>
      </w:r>
      <w:r w:rsidRPr="0074464D">
        <w:rPr>
          <w:rFonts w:eastAsia="Times New Roman"/>
          <w:color w:val="212121"/>
          <w:szCs w:val="24"/>
        </w:rPr>
        <w:t xml:space="preserve"> από τις 1</w:t>
      </w:r>
      <w:r w:rsidRPr="0074464D">
        <w:rPr>
          <w:rFonts w:eastAsia="Times New Roman"/>
          <w:color w:val="212121"/>
          <w:szCs w:val="24"/>
        </w:rPr>
        <w:t>2 Μαρτίου την εγκύκλιο για την αξιολογική περίοδο του 201</w:t>
      </w:r>
      <w:r>
        <w:rPr>
          <w:rFonts w:eastAsia="Times New Roman"/>
          <w:color w:val="212121"/>
          <w:szCs w:val="24"/>
        </w:rPr>
        <w:t xml:space="preserve">8, </w:t>
      </w:r>
      <w:r w:rsidRPr="0074464D">
        <w:rPr>
          <w:rFonts w:eastAsia="Times New Roman"/>
          <w:color w:val="212121"/>
          <w:szCs w:val="24"/>
        </w:rPr>
        <w:t xml:space="preserve">η οποία λήγει </w:t>
      </w:r>
      <w:r>
        <w:rPr>
          <w:rFonts w:eastAsia="Times New Roman"/>
          <w:color w:val="212121"/>
          <w:szCs w:val="24"/>
        </w:rPr>
        <w:t xml:space="preserve">στα </w:t>
      </w:r>
      <w:r w:rsidRPr="0074464D">
        <w:rPr>
          <w:rFonts w:eastAsia="Times New Roman"/>
          <w:color w:val="212121"/>
          <w:szCs w:val="24"/>
        </w:rPr>
        <w:t>τέλη Ιουνίου</w:t>
      </w:r>
      <w:r>
        <w:rPr>
          <w:rFonts w:eastAsia="Times New Roman"/>
          <w:color w:val="212121"/>
          <w:szCs w:val="24"/>
        </w:rPr>
        <w:t>. Π</w:t>
      </w:r>
      <w:r w:rsidRPr="0074464D">
        <w:rPr>
          <w:rFonts w:eastAsia="Times New Roman"/>
          <w:color w:val="212121"/>
          <w:szCs w:val="24"/>
        </w:rPr>
        <w:t>ιστεύουμε ότι πλέον υπάρχει και η αναβαθμισμένη πλατφόρμα και η εμπειρία</w:t>
      </w:r>
      <w:r>
        <w:rPr>
          <w:rFonts w:eastAsia="Times New Roman"/>
          <w:color w:val="212121"/>
          <w:szCs w:val="24"/>
        </w:rPr>
        <w:t>,</w:t>
      </w:r>
      <w:r w:rsidRPr="0074464D">
        <w:rPr>
          <w:rFonts w:eastAsia="Times New Roman"/>
          <w:color w:val="212121"/>
          <w:szCs w:val="24"/>
        </w:rPr>
        <w:t xml:space="preserve"> για να </w:t>
      </w:r>
      <w:r>
        <w:rPr>
          <w:rFonts w:eastAsia="Times New Roman"/>
          <w:color w:val="212121"/>
          <w:szCs w:val="24"/>
        </w:rPr>
        <w:t>κινηθ</w:t>
      </w:r>
      <w:r w:rsidRPr="0074464D">
        <w:rPr>
          <w:rFonts w:eastAsia="Times New Roman"/>
          <w:color w:val="212121"/>
          <w:szCs w:val="24"/>
        </w:rPr>
        <w:t>ε</w:t>
      </w:r>
      <w:r>
        <w:rPr>
          <w:rFonts w:eastAsia="Times New Roman"/>
          <w:color w:val="212121"/>
          <w:szCs w:val="24"/>
        </w:rPr>
        <w:t>ί</w:t>
      </w:r>
      <w:r w:rsidRPr="0074464D">
        <w:rPr>
          <w:rFonts w:eastAsia="Times New Roman"/>
          <w:color w:val="212121"/>
          <w:szCs w:val="24"/>
        </w:rPr>
        <w:t xml:space="preserve"> πολύ πιο γρήγορα και αποτελεσματικά αυτή η διαδικασία</w:t>
      </w:r>
      <w:r>
        <w:rPr>
          <w:rFonts w:eastAsia="Times New Roman"/>
          <w:color w:val="212121"/>
          <w:szCs w:val="24"/>
        </w:rPr>
        <w:t>.</w:t>
      </w:r>
    </w:p>
    <w:p w14:paraId="784DDEA5"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w:t>
      </w:r>
      <w:r w:rsidRPr="0074464D">
        <w:rPr>
          <w:rFonts w:eastAsia="Times New Roman"/>
          <w:color w:val="212121"/>
          <w:szCs w:val="24"/>
        </w:rPr>
        <w:t>αι</w:t>
      </w:r>
      <w:r>
        <w:rPr>
          <w:rFonts w:eastAsia="Times New Roman"/>
          <w:color w:val="212121"/>
          <w:szCs w:val="24"/>
        </w:rPr>
        <w:t xml:space="preserve"> να κλείσω λέγον</w:t>
      </w:r>
      <w:r>
        <w:rPr>
          <w:rFonts w:eastAsia="Times New Roman"/>
          <w:color w:val="212121"/>
          <w:szCs w:val="24"/>
        </w:rPr>
        <w:t xml:space="preserve">τας ότι όταν </w:t>
      </w:r>
      <w:r>
        <w:rPr>
          <w:rFonts w:eastAsia="Times New Roman"/>
          <w:color w:val="212121"/>
          <w:szCs w:val="24"/>
        </w:rPr>
        <w:t xml:space="preserve">θα </w:t>
      </w:r>
      <w:r w:rsidRPr="0074464D">
        <w:rPr>
          <w:rFonts w:eastAsia="Times New Roman"/>
          <w:color w:val="212121"/>
          <w:szCs w:val="24"/>
        </w:rPr>
        <w:t>έχουμε την τελική εικόνα των εκθέσεων και των βαθμο</w:t>
      </w:r>
      <w:r>
        <w:rPr>
          <w:rFonts w:eastAsia="Times New Roman"/>
          <w:color w:val="212121"/>
          <w:szCs w:val="24"/>
        </w:rPr>
        <w:t xml:space="preserve">λογιών για το 2017, ως κεντρική </w:t>
      </w:r>
      <w:r>
        <w:rPr>
          <w:rFonts w:eastAsia="Times New Roman"/>
          <w:color w:val="212121"/>
          <w:szCs w:val="24"/>
        </w:rPr>
        <w:t>υ</w:t>
      </w:r>
      <w:r>
        <w:rPr>
          <w:rFonts w:eastAsia="Times New Roman"/>
          <w:color w:val="212121"/>
          <w:szCs w:val="24"/>
        </w:rPr>
        <w:t>πηρεσία πλέον στο Υ</w:t>
      </w:r>
      <w:r w:rsidRPr="0074464D">
        <w:rPr>
          <w:rFonts w:eastAsia="Times New Roman"/>
          <w:color w:val="212121"/>
          <w:szCs w:val="24"/>
        </w:rPr>
        <w:t>πουργείο υπάρχει και η σκέψη</w:t>
      </w:r>
      <w:r>
        <w:rPr>
          <w:rFonts w:eastAsia="Times New Roman"/>
          <w:color w:val="212121"/>
          <w:szCs w:val="24"/>
        </w:rPr>
        <w:t>,</w:t>
      </w:r>
      <w:r w:rsidRPr="0074464D">
        <w:rPr>
          <w:rFonts w:eastAsia="Times New Roman"/>
          <w:color w:val="212121"/>
          <w:szCs w:val="24"/>
        </w:rPr>
        <w:t xml:space="preserve"> όπου διαπιστωθεί ότι σε κάποιες υπηρεσίες υπάρχουν ειδικότερα προβλήματα</w:t>
      </w:r>
      <w:r>
        <w:rPr>
          <w:rFonts w:eastAsia="Times New Roman"/>
          <w:color w:val="212121"/>
          <w:szCs w:val="24"/>
        </w:rPr>
        <w:t>,</w:t>
      </w:r>
      <w:r w:rsidRPr="0074464D">
        <w:rPr>
          <w:rFonts w:eastAsia="Times New Roman"/>
          <w:color w:val="212121"/>
          <w:szCs w:val="24"/>
        </w:rPr>
        <w:t xml:space="preserve"> να προβλεφθούν και σε συνεργασία με το </w:t>
      </w:r>
      <w:r>
        <w:rPr>
          <w:rFonts w:eastAsia="Times New Roman"/>
          <w:color w:val="212121"/>
          <w:szCs w:val="24"/>
        </w:rPr>
        <w:t>ΕΚΔΔΑ</w:t>
      </w:r>
      <w:r w:rsidRPr="0074464D">
        <w:rPr>
          <w:rFonts w:eastAsia="Times New Roman"/>
          <w:color w:val="212121"/>
          <w:szCs w:val="24"/>
        </w:rPr>
        <w:t xml:space="preserve"> ειδικά σεμινάρια υποστήριξης</w:t>
      </w:r>
      <w:r>
        <w:rPr>
          <w:rFonts w:eastAsia="Times New Roman"/>
          <w:color w:val="212121"/>
          <w:szCs w:val="24"/>
        </w:rPr>
        <w:t>.</w:t>
      </w:r>
      <w:r w:rsidDel="001832CA">
        <w:rPr>
          <w:rFonts w:eastAsia="Times New Roman"/>
          <w:color w:val="212121"/>
          <w:szCs w:val="24"/>
        </w:rPr>
        <w:t xml:space="preserve"> </w:t>
      </w:r>
    </w:p>
    <w:p w14:paraId="784DDEA6"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sidRPr="0074464D">
        <w:rPr>
          <w:rFonts w:eastAsia="Times New Roman"/>
          <w:color w:val="212121"/>
          <w:szCs w:val="24"/>
        </w:rPr>
        <w:t>Σας ευχαριστώ πολύ</w:t>
      </w:r>
      <w:r>
        <w:rPr>
          <w:rFonts w:eastAsia="Times New Roman"/>
          <w:color w:val="212121"/>
          <w:szCs w:val="24"/>
        </w:rPr>
        <w:t>.</w:t>
      </w:r>
    </w:p>
    <w:p w14:paraId="784DDEA7"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sidRPr="00B36813">
        <w:rPr>
          <w:rFonts w:eastAsia="Times New Roman"/>
          <w:b/>
          <w:color w:val="212121"/>
          <w:szCs w:val="24"/>
        </w:rPr>
        <w:t>ΠΡΟΕΔΡΕΥΩΝ (Νικήτας Κακλαμάνης):</w:t>
      </w:r>
      <w:r>
        <w:rPr>
          <w:rFonts w:eastAsia="Times New Roman"/>
          <w:color w:val="212121"/>
          <w:szCs w:val="24"/>
        </w:rPr>
        <w:t xml:space="preserve"> Ορίστε, κύριε Γεωργαντά, έχετε τον λόγο. </w:t>
      </w:r>
    </w:p>
    <w:p w14:paraId="784DDEA8"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ΓΕΩΡΓΙΟΣ ΓΕΩΡΓΑΝΤΑΣ: </w:t>
      </w:r>
      <w:r>
        <w:rPr>
          <w:rFonts w:eastAsia="Times New Roman"/>
          <w:color w:val="212121"/>
          <w:szCs w:val="24"/>
        </w:rPr>
        <w:t xml:space="preserve">Κάτι </w:t>
      </w:r>
      <w:r w:rsidRPr="0074464D">
        <w:rPr>
          <w:rFonts w:eastAsia="Times New Roman"/>
          <w:color w:val="212121"/>
          <w:szCs w:val="24"/>
        </w:rPr>
        <w:t xml:space="preserve">αρχίσαμε και </w:t>
      </w:r>
      <w:r>
        <w:rPr>
          <w:rFonts w:eastAsia="Times New Roman"/>
          <w:color w:val="212121"/>
          <w:szCs w:val="24"/>
        </w:rPr>
        <w:t xml:space="preserve">κάνουμε, κυρία Υπουργέ. Αρχίσαμε και έχουμε </w:t>
      </w:r>
      <w:r>
        <w:rPr>
          <w:rFonts w:eastAsia="Times New Roman"/>
          <w:color w:val="212121"/>
          <w:szCs w:val="24"/>
        </w:rPr>
        <w:t>μι</w:t>
      </w:r>
      <w:r w:rsidRPr="0074464D">
        <w:rPr>
          <w:rFonts w:eastAsia="Times New Roman"/>
          <w:color w:val="212121"/>
          <w:szCs w:val="24"/>
        </w:rPr>
        <w:t xml:space="preserve">α εικόνα για το </w:t>
      </w:r>
      <w:r>
        <w:rPr>
          <w:rFonts w:eastAsia="Times New Roman"/>
          <w:color w:val="212121"/>
          <w:szCs w:val="24"/>
        </w:rPr>
        <w:t>20</w:t>
      </w:r>
      <w:r w:rsidRPr="0074464D">
        <w:rPr>
          <w:rFonts w:eastAsia="Times New Roman"/>
          <w:color w:val="212121"/>
          <w:szCs w:val="24"/>
        </w:rPr>
        <w:t>17</w:t>
      </w:r>
      <w:r>
        <w:rPr>
          <w:rFonts w:eastAsia="Times New Roman"/>
          <w:color w:val="212121"/>
          <w:szCs w:val="24"/>
        </w:rPr>
        <w:t xml:space="preserve">. </w:t>
      </w:r>
    </w:p>
    <w:p w14:paraId="784DDEA9"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Πλην,</w:t>
      </w:r>
      <w:r w:rsidRPr="0074464D">
        <w:rPr>
          <w:rFonts w:eastAsia="Times New Roman"/>
          <w:color w:val="212121"/>
          <w:szCs w:val="24"/>
        </w:rPr>
        <w:t xml:space="preserve"> </w:t>
      </w:r>
      <w:r>
        <w:rPr>
          <w:rFonts w:eastAsia="Times New Roman"/>
          <w:color w:val="212121"/>
          <w:szCs w:val="24"/>
        </w:rPr>
        <w:t>όμως, θ</w:t>
      </w:r>
      <w:r w:rsidRPr="0074464D">
        <w:rPr>
          <w:rFonts w:eastAsia="Times New Roman"/>
          <w:color w:val="212121"/>
          <w:szCs w:val="24"/>
        </w:rPr>
        <w:t xml:space="preserve">α μου επιτρέψετε </w:t>
      </w:r>
      <w:r>
        <w:rPr>
          <w:rFonts w:eastAsia="Times New Roman"/>
          <w:color w:val="212121"/>
          <w:szCs w:val="24"/>
        </w:rPr>
        <w:t>να πω ότι ο ρυθμός με τον οποίο</w:t>
      </w:r>
      <w:r w:rsidRPr="0074464D">
        <w:rPr>
          <w:rFonts w:eastAsia="Times New Roman"/>
          <w:color w:val="212121"/>
          <w:szCs w:val="24"/>
        </w:rPr>
        <w:t xml:space="preserve"> ειδικά για το </w:t>
      </w:r>
      <w:r>
        <w:rPr>
          <w:rFonts w:eastAsia="Times New Roman"/>
          <w:color w:val="212121"/>
          <w:szCs w:val="24"/>
        </w:rPr>
        <w:t>20</w:t>
      </w:r>
      <w:r w:rsidRPr="0074464D">
        <w:rPr>
          <w:rFonts w:eastAsia="Times New Roman"/>
          <w:color w:val="212121"/>
          <w:szCs w:val="24"/>
        </w:rPr>
        <w:t>17</w:t>
      </w:r>
      <w:r>
        <w:rPr>
          <w:rFonts w:eastAsia="Times New Roman"/>
          <w:color w:val="212121"/>
          <w:szCs w:val="24"/>
        </w:rPr>
        <w:t xml:space="preserve"> -όπου</w:t>
      </w:r>
      <w:r w:rsidRPr="0074464D">
        <w:rPr>
          <w:rFonts w:eastAsia="Times New Roman"/>
          <w:color w:val="212121"/>
          <w:szCs w:val="24"/>
        </w:rPr>
        <w:t xml:space="preserve"> ήταν ηλεκτρονική </w:t>
      </w:r>
      <w:r>
        <w:rPr>
          <w:rFonts w:eastAsia="Times New Roman"/>
          <w:color w:val="212121"/>
          <w:szCs w:val="24"/>
        </w:rPr>
        <w:t xml:space="preserve">η </w:t>
      </w:r>
      <w:r w:rsidRPr="0074464D">
        <w:rPr>
          <w:rFonts w:eastAsia="Times New Roman"/>
          <w:color w:val="212121"/>
          <w:szCs w:val="24"/>
        </w:rPr>
        <w:t>αξιολόγηση</w:t>
      </w:r>
      <w:r>
        <w:rPr>
          <w:rFonts w:eastAsia="Times New Roman"/>
          <w:color w:val="212121"/>
          <w:szCs w:val="24"/>
        </w:rPr>
        <w:t>-</w:t>
      </w:r>
      <w:r w:rsidRPr="0074464D">
        <w:rPr>
          <w:rFonts w:eastAsia="Times New Roman"/>
          <w:color w:val="212121"/>
          <w:szCs w:val="24"/>
        </w:rPr>
        <w:t xml:space="preserve"> ανταποκρίνεται το Υπουργείο </w:t>
      </w:r>
      <w:r>
        <w:rPr>
          <w:rFonts w:eastAsia="Times New Roman"/>
          <w:color w:val="212121"/>
          <w:szCs w:val="24"/>
        </w:rPr>
        <w:t>και οι υπηρεσίες του δεν αξιολογείται ως επαρκή</w:t>
      </w:r>
      <w:r w:rsidRPr="0074464D">
        <w:rPr>
          <w:rFonts w:eastAsia="Times New Roman"/>
          <w:color w:val="212121"/>
          <w:szCs w:val="24"/>
        </w:rPr>
        <w:t>ς</w:t>
      </w:r>
      <w:r>
        <w:rPr>
          <w:rFonts w:eastAsia="Times New Roman"/>
          <w:color w:val="212121"/>
          <w:szCs w:val="24"/>
        </w:rPr>
        <w:t>, τ</w:t>
      </w:r>
      <w:r w:rsidRPr="0074464D">
        <w:rPr>
          <w:rFonts w:eastAsia="Times New Roman"/>
          <w:color w:val="212121"/>
          <w:szCs w:val="24"/>
        </w:rPr>
        <w:t>ουλάχιστον από εμένα</w:t>
      </w:r>
      <w:r>
        <w:rPr>
          <w:rFonts w:eastAsia="Times New Roman"/>
          <w:color w:val="212121"/>
          <w:szCs w:val="24"/>
        </w:rPr>
        <w:t>.</w:t>
      </w:r>
    </w:p>
    <w:p w14:paraId="784DDEAA" w14:textId="77777777" w:rsidR="00540322" w:rsidRDefault="00A37296">
      <w:pPr>
        <w:tabs>
          <w:tab w:val="left" w:pos="2738"/>
          <w:tab w:val="center" w:pos="4753"/>
          <w:tab w:val="left" w:pos="5723"/>
        </w:tabs>
        <w:spacing w:line="600" w:lineRule="auto"/>
        <w:ind w:firstLine="720"/>
        <w:jc w:val="both"/>
        <w:rPr>
          <w:rFonts w:eastAsia="Times New Roman"/>
          <w:color w:val="212121"/>
          <w:szCs w:val="24"/>
        </w:rPr>
      </w:pPr>
      <w:r w:rsidRPr="0074464D">
        <w:rPr>
          <w:rFonts w:eastAsia="Times New Roman"/>
          <w:color w:val="212121"/>
          <w:szCs w:val="24"/>
        </w:rPr>
        <w:t>Πράγματι</w:t>
      </w:r>
      <w:r>
        <w:rPr>
          <w:rFonts w:eastAsia="Times New Roman"/>
          <w:color w:val="212121"/>
          <w:szCs w:val="24"/>
        </w:rPr>
        <w:t>, βλ</w:t>
      </w:r>
      <w:r>
        <w:rPr>
          <w:rFonts w:eastAsia="Times New Roman"/>
          <w:color w:val="212121"/>
          <w:szCs w:val="24"/>
        </w:rPr>
        <w:t>έπω την εγκύκλιό</w:t>
      </w:r>
      <w:r w:rsidRPr="0074464D">
        <w:rPr>
          <w:rFonts w:eastAsia="Times New Roman"/>
          <w:color w:val="212121"/>
          <w:szCs w:val="24"/>
        </w:rPr>
        <w:t xml:space="preserve"> σας από </w:t>
      </w:r>
      <w:r>
        <w:rPr>
          <w:rFonts w:eastAsia="Times New Roman"/>
          <w:color w:val="212121"/>
          <w:szCs w:val="24"/>
        </w:rPr>
        <w:t xml:space="preserve">τις </w:t>
      </w:r>
      <w:r w:rsidRPr="0074464D">
        <w:rPr>
          <w:rFonts w:eastAsia="Times New Roman"/>
          <w:color w:val="212121"/>
          <w:szCs w:val="24"/>
        </w:rPr>
        <w:t xml:space="preserve">22 Οκτωβρίου του </w:t>
      </w:r>
      <w:r>
        <w:rPr>
          <w:rFonts w:eastAsia="Times New Roman"/>
          <w:color w:val="212121"/>
          <w:szCs w:val="24"/>
        </w:rPr>
        <w:t>20</w:t>
      </w:r>
      <w:r w:rsidRPr="0074464D">
        <w:rPr>
          <w:rFonts w:eastAsia="Times New Roman"/>
          <w:color w:val="212121"/>
          <w:szCs w:val="24"/>
        </w:rPr>
        <w:t>18</w:t>
      </w:r>
      <w:r>
        <w:rPr>
          <w:rFonts w:eastAsia="Times New Roman"/>
          <w:color w:val="212121"/>
          <w:szCs w:val="24"/>
        </w:rPr>
        <w:t>,</w:t>
      </w:r>
      <w:r w:rsidRPr="0074464D">
        <w:rPr>
          <w:rFonts w:eastAsia="Times New Roman"/>
          <w:color w:val="212121"/>
          <w:szCs w:val="24"/>
        </w:rPr>
        <w:t xml:space="preserve"> που έδινε μία </w:t>
      </w:r>
      <w:r>
        <w:rPr>
          <w:rFonts w:eastAsia="Times New Roman"/>
          <w:color w:val="212121"/>
          <w:szCs w:val="24"/>
        </w:rPr>
        <w:t xml:space="preserve">προθεσμία μέχρι τις 5 Νοεμβρίου του </w:t>
      </w:r>
      <w:r>
        <w:rPr>
          <w:rFonts w:eastAsia="Times New Roman"/>
          <w:color w:val="212121"/>
          <w:szCs w:val="24"/>
        </w:rPr>
        <w:lastRenderedPageBreak/>
        <w:t>20</w:t>
      </w:r>
      <w:r w:rsidRPr="0074464D">
        <w:rPr>
          <w:rFonts w:eastAsia="Times New Roman"/>
          <w:color w:val="212121"/>
          <w:szCs w:val="24"/>
        </w:rPr>
        <w:t>18</w:t>
      </w:r>
      <w:r>
        <w:rPr>
          <w:rFonts w:eastAsia="Times New Roman"/>
          <w:color w:val="212121"/>
          <w:szCs w:val="24"/>
        </w:rPr>
        <w:t xml:space="preserve"> </w:t>
      </w:r>
      <w:r w:rsidRPr="0074464D">
        <w:rPr>
          <w:rFonts w:eastAsia="Times New Roman"/>
          <w:color w:val="212121"/>
          <w:szCs w:val="24"/>
        </w:rPr>
        <w:t>για να συγκεντρωθούν μέσω της ηλεκτρονικής εφαρμογής όλες οι εκθέσεις αξιολόγησης</w:t>
      </w:r>
      <w:r>
        <w:rPr>
          <w:rFonts w:eastAsia="Times New Roman"/>
          <w:color w:val="212121"/>
          <w:szCs w:val="24"/>
        </w:rPr>
        <w:t>.</w:t>
      </w:r>
    </w:p>
    <w:p w14:paraId="784DDEAB"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 xml:space="preserve">Φαντάζομαι ότι δεν θα ήταν ιδιαίτερα δύσκολο από τις 5 Νοεμβρίου μέχρι σήμερα, δηλαδή πέντε μήνες μετά, να έχουμε μία εικόνα, έστω για το πόσες ενστάσεις εκκρεμούν. </w:t>
      </w:r>
      <w:r>
        <w:rPr>
          <w:rFonts w:eastAsia="Times New Roman" w:cs="Times New Roman"/>
          <w:szCs w:val="24"/>
        </w:rPr>
        <w:t>Έχει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ενδιαφέρον και το έχετε αυτό το στοιχείο να δούμε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πόσοι αξιολογήθη</w:t>
      </w:r>
      <w:r>
        <w:rPr>
          <w:rFonts w:eastAsia="Times New Roman" w:cs="Times New Roman"/>
          <w:szCs w:val="24"/>
        </w:rPr>
        <w:t>καν με βαθμολογία κάτω από «60». Εκκρεμούν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οι ενστάσεις και σίγουρα δεν θα είναι ένας οριστικοποιημένος πίνακας αν πράγματι εκκρεμούν ακόμα οι ενστάσεις. Εγώ το βλέπω πολύ μεγάλο το διάστημα για να εκκρεμούν ενστάσεις. Σε κάθε περίπτωση, αυτό που</w:t>
      </w:r>
      <w:r>
        <w:rPr>
          <w:rFonts w:eastAsia="Times New Roman" w:cs="Times New Roman"/>
          <w:szCs w:val="24"/>
        </w:rPr>
        <w:t xml:space="preserve"> θέλουμε να βγει </w:t>
      </w:r>
      <w:r>
        <w:rPr>
          <w:rFonts w:eastAsia="Times New Roman" w:cs="Times New Roman"/>
          <w:szCs w:val="24"/>
        </w:rPr>
        <w:t>-</w:t>
      </w:r>
      <w:r>
        <w:rPr>
          <w:rFonts w:eastAsia="Times New Roman" w:cs="Times New Roman"/>
          <w:szCs w:val="24"/>
        </w:rPr>
        <w:t xml:space="preserve">και νομίζω ότι γίνεται κατανοητό από όλους- είναι να πειστεί ο ελληνικός λαός ότι γίνεται μια πραγματική και ουσιαστική αξιολόγηση και στους δημοσίους υπαλλήλους, όπως γίνεται στον καθέναν ο οποίος κάνει μία εργασία. Δεν πρέπει να έχουμε </w:t>
      </w:r>
      <w:r>
        <w:rPr>
          <w:rFonts w:eastAsia="Times New Roman" w:cs="Times New Roman"/>
          <w:szCs w:val="24"/>
        </w:rPr>
        <w:t xml:space="preserve">μία επιστροφή στο «όλοι 10» όπως συνέβαινε παλαιότερα. </w:t>
      </w:r>
    </w:p>
    <w:p w14:paraId="784DDEAC"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 xml:space="preserve">Το κρίσιμο, λοιπόν, ερώτημά μου στο οποίο και σήμερα δεν παίρνω απάντηση -εγώ να δεχθώ ότι δεν είστε έτοιμοι- αφορά τα οριστικά αποτελέσματα εκεί που έγιναν ενστάσεις. Δεν </w:t>
      </w:r>
      <w:r>
        <w:rPr>
          <w:rFonts w:eastAsia="Times New Roman" w:cs="Times New Roman"/>
          <w:szCs w:val="24"/>
        </w:rPr>
        <w:lastRenderedPageBreak/>
        <w:t>μου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πόσες ενστάσ</w:t>
      </w:r>
      <w:r>
        <w:rPr>
          <w:rFonts w:eastAsia="Times New Roman" w:cs="Times New Roman"/>
          <w:szCs w:val="24"/>
        </w:rPr>
        <w:t>εις έγιναν και επί ποιων υποθέσεων είχαμε βαθμολόγηση κάτω από «60». Άλλως, μέχρι να έχω τα στοιχεία</w:t>
      </w:r>
      <w:r>
        <w:rPr>
          <w:rFonts w:eastAsia="Times New Roman" w:cs="Times New Roman"/>
          <w:szCs w:val="24"/>
        </w:rPr>
        <w:t>,</w:t>
      </w:r>
      <w:r>
        <w:rPr>
          <w:rFonts w:eastAsia="Times New Roman" w:cs="Times New Roman"/>
          <w:szCs w:val="24"/>
        </w:rPr>
        <w:t xml:space="preserve"> μο</w:t>
      </w:r>
      <w:r>
        <w:rPr>
          <w:rFonts w:eastAsia="Times New Roman" w:cs="Times New Roman"/>
          <w:szCs w:val="24"/>
        </w:rPr>
        <w:t>υ</w:t>
      </w:r>
      <w:r>
        <w:rPr>
          <w:rFonts w:eastAsia="Times New Roman" w:cs="Times New Roman"/>
          <w:szCs w:val="24"/>
        </w:rPr>
        <w:t xml:space="preserve"> δίνετε το δικαίωμα να πω ότι είναι μια αξιολόγηση η οποία έχει αρχίσει και αλλάζει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την κουλτούρα των δημοσίων υπαλλήλων και επανέρχεστε σε </w:t>
      </w:r>
      <w:r>
        <w:rPr>
          <w:rFonts w:eastAsia="Times New Roman" w:cs="Times New Roman"/>
          <w:szCs w:val="24"/>
        </w:rPr>
        <w:t>αυτό που η Νέα Δημοκρατία πάντα υποστήριζε. Όμως, από την άλλη πρέπει να έχουμε και μια ουσιαστική και αντικειμενική αξιολόγηση</w:t>
      </w:r>
      <w:r>
        <w:rPr>
          <w:rFonts w:eastAsia="Times New Roman" w:cs="Times New Roman"/>
          <w:szCs w:val="24"/>
        </w:rPr>
        <w:t>,</w:t>
      </w:r>
      <w:r>
        <w:rPr>
          <w:rFonts w:eastAsia="Times New Roman" w:cs="Times New Roman"/>
          <w:szCs w:val="24"/>
        </w:rPr>
        <w:t xml:space="preserve"> η οποία να βοηθάει σε δύο πράγματα: να επιβραβεύει τους ικανούς δημοσίους υπαλλήλους και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δίνει τη δυνατότητα υποβ</w:t>
      </w:r>
      <w:r>
        <w:rPr>
          <w:rFonts w:eastAsia="Times New Roman" w:cs="Times New Roman"/>
          <w:szCs w:val="24"/>
        </w:rPr>
        <w:t>οήθησης στην απόδοση αυτών που υστερούν με την παρακολούθηση και τη μέριμνα της προϊσταμένης αρχής. Σε αυτό το ερώτημά μου απάντηση δεν παίρνω. Μακάρι να πάρω άμεσα. Εγώ θα είμαι εδώ να το παρακολουθώ. Θεωρώ ότι είναι εύλογος ο χρόνος ο οποίος έχει παρέλθε</w:t>
      </w:r>
      <w:r>
        <w:rPr>
          <w:rFonts w:eastAsia="Times New Roman" w:cs="Times New Roman"/>
          <w:szCs w:val="24"/>
        </w:rPr>
        <w:t xml:space="preserve">ι. </w:t>
      </w:r>
    </w:p>
    <w:p w14:paraId="784DDEAD"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 xml:space="preserve">Και με την ευκαιρία οφείλω να σας πω το εξής: Επί των ερωτημάτων γι’ αυτό το άρθρο που διάβασα, το άρθρο 17, παράγραφος 15, όπου έπρεπε να υπάρχουν έτοιμα τα στατιστικά στοιχεία, έγινε μία ολόκληρη </w:t>
      </w:r>
      <w:r>
        <w:rPr>
          <w:rFonts w:eastAsia="Times New Roman" w:cs="Times New Roman"/>
          <w:szCs w:val="24"/>
        </w:rPr>
        <w:t>δ</w:t>
      </w:r>
      <w:r>
        <w:rPr>
          <w:rFonts w:eastAsia="Times New Roman" w:cs="Times New Roman"/>
          <w:szCs w:val="24"/>
        </w:rPr>
        <w:t xml:space="preserve">ιεύθυνση μόνο γι’ αυτό, η οποία </w:t>
      </w:r>
      <w:r>
        <w:rPr>
          <w:rFonts w:eastAsia="Times New Roman" w:cs="Times New Roman"/>
          <w:szCs w:val="24"/>
        </w:rPr>
        <w:lastRenderedPageBreak/>
        <w:t>υποχρεούται να βγάζει</w:t>
      </w:r>
      <w:r>
        <w:rPr>
          <w:rFonts w:eastAsia="Times New Roman" w:cs="Times New Roman"/>
          <w:szCs w:val="24"/>
        </w:rPr>
        <w:t xml:space="preserve"> ετήσιες </w:t>
      </w:r>
      <w:r>
        <w:rPr>
          <w:rFonts w:eastAsia="Times New Roman" w:cs="Times New Roman"/>
          <w:szCs w:val="24"/>
        </w:rPr>
        <w:t>ο</w:t>
      </w:r>
      <w:r>
        <w:rPr>
          <w:rFonts w:eastAsia="Times New Roman" w:cs="Times New Roman"/>
          <w:szCs w:val="24"/>
        </w:rPr>
        <w:t xml:space="preserve">δηγίες. Είδα ότι δεν έβγαλε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Έπρεπε να συγκρατεί και να συντάσσει στατιστικά στοιχεία και να έχει τα δεδομένα. Ούτε αυτό υπάρχει. Εάν υπάρχει κάτι, να μας το δώσετε. Εγώ πάντως δεν έχω δει κάτι από μία ολόκληρη </w:t>
      </w:r>
      <w:r>
        <w:rPr>
          <w:rFonts w:eastAsia="Times New Roman" w:cs="Times New Roman"/>
          <w:szCs w:val="24"/>
        </w:rPr>
        <w:t>δ</w:t>
      </w:r>
      <w:r>
        <w:rPr>
          <w:rFonts w:eastAsia="Times New Roman" w:cs="Times New Roman"/>
          <w:szCs w:val="24"/>
        </w:rPr>
        <w:t>ιεύθυνση που έγινε μόνο γι’</w:t>
      </w:r>
      <w:r>
        <w:rPr>
          <w:rFonts w:eastAsia="Times New Roman" w:cs="Times New Roman"/>
          <w:szCs w:val="24"/>
        </w:rPr>
        <w:t xml:space="preserve"> αυτόν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σκοπό. Και με ανησυχεί το ότι δεν υπάρχουν αυτά τα στοιχεία, σε συνδυασμό και με κάτι άλλο.</w:t>
      </w:r>
    </w:p>
    <w:p w14:paraId="784DDEAE"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84DDEAF"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 xml:space="preserve">Τα στοιχεία της απογραφής </w:t>
      </w:r>
      <w:r>
        <w:rPr>
          <w:rFonts w:eastAsia="Times New Roman" w:cs="Times New Roman"/>
          <w:szCs w:val="24"/>
        </w:rPr>
        <w:t>-</w:t>
      </w:r>
      <w:r>
        <w:rPr>
          <w:rFonts w:eastAsia="Times New Roman" w:cs="Times New Roman"/>
          <w:szCs w:val="24"/>
        </w:rPr>
        <w:t>και κλείνω με αυτό- του ανθρώπινου δυναμικ</w:t>
      </w:r>
      <w:r>
        <w:rPr>
          <w:rFonts w:eastAsia="Times New Roman" w:cs="Times New Roman"/>
          <w:szCs w:val="24"/>
        </w:rPr>
        <w:t>ού έχουν να ενημερωθούν από τον Οκτώβριο του 2018, κυρία Υπουργέ. Είναι πολύ μεγάλο χρονικό διάστημα να μην έχουμε ενημέρωση για τον πραγματικό αριθμό των δημοσίων υπαλλήλων, των συμβασιούχων και στα νομικά πρόσωπα και στα νομικά πρόσωπα ιδιωτικού δικαίου.</w:t>
      </w:r>
      <w:r>
        <w:rPr>
          <w:rFonts w:eastAsia="Times New Roman" w:cs="Times New Roman"/>
          <w:szCs w:val="24"/>
        </w:rPr>
        <w:t xml:space="preserve"> Για εμένα το να μην υπάρχει ενημέρωση σε κανέναν από τον Οκτώβριο του 2018 μέχρι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Μάρτιο 2019 είναι ένα τεράστιο διάστημα. Παρακαλώ να το δείτε, γιατί δεν είναι δυνατόν να έχουμε τόσο μεγάλη </w:t>
      </w:r>
      <w:r>
        <w:rPr>
          <w:rFonts w:eastAsia="Times New Roman" w:cs="Times New Roman"/>
          <w:szCs w:val="24"/>
        </w:rPr>
        <w:lastRenderedPageBreak/>
        <w:t>καθυστέρηση σε τόσο πολύ σημαντικά ζητήματα, τα οποία αφορούν</w:t>
      </w:r>
      <w:r>
        <w:rPr>
          <w:rFonts w:eastAsia="Times New Roman" w:cs="Times New Roman"/>
          <w:szCs w:val="24"/>
        </w:rPr>
        <w:t xml:space="preserve"> όλους τους Έλληνες </w:t>
      </w:r>
      <w:r>
        <w:rPr>
          <w:rFonts w:eastAsia="Times New Roman" w:cs="Times New Roman"/>
          <w:szCs w:val="24"/>
        </w:rPr>
        <w:t>-</w:t>
      </w:r>
      <w:r>
        <w:rPr>
          <w:rFonts w:eastAsia="Times New Roman" w:cs="Times New Roman"/>
          <w:szCs w:val="24"/>
        </w:rPr>
        <w:t>όλους τους Έλληνες φορολογούμενους</w:t>
      </w:r>
      <w:r>
        <w:rPr>
          <w:rFonts w:eastAsia="Times New Roman" w:cs="Times New Roman"/>
          <w:szCs w:val="24"/>
        </w:rPr>
        <w:t>-</w:t>
      </w:r>
      <w:r>
        <w:rPr>
          <w:rFonts w:eastAsia="Times New Roman" w:cs="Times New Roman"/>
          <w:szCs w:val="24"/>
        </w:rPr>
        <w:t xml:space="preserve"> και μάλιστα στην περίοδο την οποία διανύουμε και η οποία, όπως ξέρετε, θεωρείται ύποπτη.</w:t>
      </w:r>
    </w:p>
    <w:p w14:paraId="784DDEB0"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784DDEB1" w14:textId="77777777" w:rsidR="00540322" w:rsidRDefault="00A37296">
      <w:pPr>
        <w:spacing w:line="600" w:lineRule="auto"/>
        <w:ind w:firstLine="720"/>
        <w:jc w:val="both"/>
        <w:rPr>
          <w:rFonts w:eastAsia="Times New Roman" w:cs="Times New Roman"/>
          <w:szCs w:val="24"/>
        </w:rPr>
      </w:pPr>
      <w:r w:rsidRPr="00423F35">
        <w:rPr>
          <w:rFonts w:eastAsia="Times New Roman" w:cs="Times New Roman"/>
          <w:b/>
          <w:szCs w:val="24"/>
        </w:rPr>
        <w:t>ΠΡΟΕΔΡΕΥΩΝ (Νικήτας Κακλαμάνης):</w:t>
      </w:r>
      <w:r>
        <w:rPr>
          <w:rFonts w:eastAsia="Times New Roman" w:cs="Times New Roman"/>
          <w:szCs w:val="24"/>
        </w:rPr>
        <w:t xml:space="preserve"> Ορίστε, κυρία Υπουργέ, έχετε τον λόγο.</w:t>
      </w:r>
    </w:p>
    <w:p w14:paraId="784DDEB2" w14:textId="77777777" w:rsidR="00540322" w:rsidRDefault="00A37296">
      <w:pPr>
        <w:spacing w:line="600" w:lineRule="auto"/>
        <w:ind w:firstLine="720"/>
        <w:jc w:val="both"/>
        <w:rPr>
          <w:rFonts w:eastAsia="Times New Roman" w:cs="Times New Roman"/>
          <w:szCs w:val="24"/>
        </w:rPr>
      </w:pPr>
      <w:r w:rsidRPr="00E13A10">
        <w:rPr>
          <w:rFonts w:eastAsia="Times New Roman" w:cs="Times New Roman"/>
          <w:b/>
          <w:szCs w:val="24"/>
        </w:rPr>
        <w:t>ΜΑΡ</w:t>
      </w:r>
      <w:r w:rsidRPr="00E13A10">
        <w:rPr>
          <w:rFonts w:eastAsia="Times New Roman" w:cs="Times New Roman"/>
          <w:b/>
          <w:szCs w:val="24"/>
        </w:rPr>
        <w:t>ΙΛΙΖΑ ΞΕΝΟΓΙΑΝΝΑΚΟΠΟΥΛΟΥ (Υπουργός Διοικητικής Ανασυγκρότησης):</w:t>
      </w:r>
      <w:r>
        <w:rPr>
          <w:rFonts w:eastAsia="Times New Roman" w:cs="Times New Roman"/>
          <w:szCs w:val="24"/>
        </w:rPr>
        <w:t xml:space="preserve"> Ευχαριστώ, κυρία Πρόεδρε.</w:t>
      </w:r>
    </w:p>
    <w:p w14:paraId="784DDEB3"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θα ήθελα να πω ότι τα στοιχεία</w:t>
      </w:r>
      <w:r>
        <w:rPr>
          <w:rFonts w:eastAsia="Times New Roman" w:cs="Times New Roman"/>
          <w:szCs w:val="24"/>
        </w:rPr>
        <w:t>,</w:t>
      </w:r>
      <w:r>
        <w:rPr>
          <w:rFonts w:eastAsia="Times New Roman" w:cs="Times New Roman"/>
          <w:szCs w:val="24"/>
        </w:rPr>
        <w:t xml:space="preserve"> που σας ανέγνωσα σε σχέση με την αξιολογική περίοδο 2017</w:t>
      </w:r>
      <w:r>
        <w:rPr>
          <w:rFonts w:eastAsia="Times New Roman" w:cs="Times New Roman"/>
          <w:szCs w:val="24"/>
        </w:rPr>
        <w:t>,</w:t>
      </w:r>
      <w:r>
        <w:rPr>
          <w:rFonts w:eastAsia="Times New Roman" w:cs="Times New Roman"/>
          <w:szCs w:val="24"/>
        </w:rPr>
        <w:t xml:space="preserve"> είναι επίσημα στοιχεία που έχει συλλέξει η υπηρεσία μας -μπορώ να σας τα δώσω και εγγράφως- και σε κάθε περίπτωση είναι επίσημα στοιχεία για τα οποία έχουμε ενημερώσει τους </w:t>
      </w:r>
      <w:r>
        <w:rPr>
          <w:rFonts w:eastAsia="Times New Roman" w:cs="Times New Roman"/>
          <w:szCs w:val="24"/>
        </w:rPr>
        <w:t>θ</w:t>
      </w:r>
      <w:r>
        <w:rPr>
          <w:rFonts w:eastAsia="Times New Roman" w:cs="Times New Roman"/>
          <w:szCs w:val="24"/>
        </w:rPr>
        <w:t xml:space="preserve">εσμούς και την Ευρωπαϊκή Επιτροπή. </w:t>
      </w:r>
    </w:p>
    <w:p w14:paraId="784DDEB4"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Πρέπει, επίσης, να διαβεβαιώσω εσάς, όπως και</w:t>
      </w:r>
      <w:r>
        <w:rPr>
          <w:rFonts w:eastAsia="Times New Roman" w:cs="Times New Roman"/>
          <w:szCs w:val="24"/>
        </w:rPr>
        <w:t xml:space="preserve"> το Σώμα ότι τόσο τα στοιχεία που δίνουμε για την αξιολόγηση όσο και τα στοιχεία της απογραφής</w:t>
      </w:r>
      <w:r>
        <w:rPr>
          <w:rFonts w:eastAsia="Times New Roman" w:cs="Times New Roman"/>
          <w:szCs w:val="24"/>
        </w:rPr>
        <w:t>,</w:t>
      </w:r>
      <w:r>
        <w:rPr>
          <w:rFonts w:eastAsia="Times New Roman" w:cs="Times New Roman"/>
          <w:szCs w:val="24"/>
        </w:rPr>
        <w:t xml:space="preserve"> στα οποία αναφερθήκατε</w:t>
      </w:r>
      <w:r>
        <w:rPr>
          <w:rFonts w:eastAsia="Times New Roman" w:cs="Times New Roman"/>
          <w:szCs w:val="24"/>
        </w:rPr>
        <w:t>,</w:t>
      </w:r>
      <w:r>
        <w:rPr>
          <w:rFonts w:eastAsia="Times New Roman" w:cs="Times New Roman"/>
          <w:szCs w:val="24"/>
        </w:rPr>
        <w:t xml:space="preserve"> είναι από τα </w:t>
      </w:r>
      <w:r>
        <w:rPr>
          <w:rFonts w:eastAsia="Times New Roman" w:cs="Times New Roman"/>
          <w:szCs w:val="24"/>
        </w:rPr>
        <w:lastRenderedPageBreak/>
        <w:t>πλέον αξιόπιστα στοιχεία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Ι</w:t>
      </w:r>
      <w:r>
        <w:rPr>
          <w:rFonts w:eastAsia="Times New Roman" w:cs="Times New Roman"/>
          <w:szCs w:val="24"/>
        </w:rPr>
        <w:t xml:space="preserve">διαίτερα η απογραφή, </w:t>
      </w:r>
      <w:r>
        <w:rPr>
          <w:rFonts w:eastAsia="Times New Roman" w:cs="Times New Roman"/>
          <w:szCs w:val="24"/>
        </w:rPr>
        <w:t xml:space="preserve">έχει την </w:t>
      </w:r>
      <w:r>
        <w:rPr>
          <w:rFonts w:eastAsia="Times New Roman" w:cs="Times New Roman"/>
          <w:szCs w:val="24"/>
        </w:rPr>
        <w:t>πλήρη αναγνώριση τη</w:t>
      </w:r>
      <w:r>
        <w:rPr>
          <w:rFonts w:eastAsia="Times New Roman" w:cs="Times New Roman"/>
          <w:szCs w:val="24"/>
        </w:rPr>
        <w:t>ς</w:t>
      </w:r>
      <w:r>
        <w:rPr>
          <w:rFonts w:eastAsia="Times New Roman" w:cs="Times New Roman"/>
          <w:szCs w:val="24"/>
        </w:rPr>
        <w:t xml:space="preserve"> Ευρωπαϊκή</w:t>
      </w:r>
      <w:r>
        <w:rPr>
          <w:rFonts w:eastAsia="Times New Roman" w:cs="Times New Roman"/>
          <w:szCs w:val="24"/>
        </w:rPr>
        <w:t>ς</w:t>
      </w:r>
      <w:r>
        <w:rPr>
          <w:rFonts w:eastAsia="Times New Roman" w:cs="Times New Roman"/>
          <w:szCs w:val="24"/>
        </w:rPr>
        <w:t xml:space="preserve"> Επιτροπή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τον λόγο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τα σ</w:t>
      </w:r>
      <w:r>
        <w:rPr>
          <w:rFonts w:eastAsia="Times New Roman" w:cs="Times New Roman"/>
          <w:szCs w:val="24"/>
        </w:rPr>
        <w:t xml:space="preserve">τοιχεία της </w:t>
      </w:r>
      <w:r>
        <w:rPr>
          <w:rFonts w:eastAsia="Times New Roman" w:cs="Times New Roman"/>
          <w:szCs w:val="24"/>
        </w:rPr>
        <w:t>λαμβάνονται και ως βάση σε όλες τις αναλύσεις και εκτιμήσεις, και στην αξιολόγηση τη</w:t>
      </w:r>
      <w:r>
        <w:rPr>
          <w:rFonts w:eastAsia="Times New Roman" w:cs="Times New Roman"/>
          <w:szCs w:val="24"/>
        </w:rPr>
        <w:t>ς</w:t>
      </w:r>
      <w:r>
        <w:rPr>
          <w:rFonts w:eastAsia="Times New Roman" w:cs="Times New Roman"/>
          <w:szCs w:val="24"/>
        </w:rPr>
        <w:t xml:space="preserve"> χώρα</w:t>
      </w:r>
      <w:r>
        <w:rPr>
          <w:rFonts w:eastAsia="Times New Roman" w:cs="Times New Roman"/>
          <w:szCs w:val="24"/>
        </w:rPr>
        <w:t>ς</w:t>
      </w:r>
      <w:r>
        <w:rPr>
          <w:rFonts w:eastAsia="Times New Roman" w:cs="Times New Roman"/>
          <w:szCs w:val="24"/>
        </w:rPr>
        <w:t xml:space="preserve"> μας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w:t>
      </w:r>
      <w:r>
        <w:rPr>
          <w:rFonts w:eastAsia="Times New Roman" w:cs="Times New Roman"/>
          <w:szCs w:val="24"/>
        </w:rPr>
        <w:t xml:space="preserve"> και του περασμένου </w:t>
      </w:r>
      <w:proofErr w:type="spellStart"/>
      <w:r>
        <w:rPr>
          <w:rFonts w:eastAsia="Times New Roman" w:cs="Times New Roman"/>
          <w:szCs w:val="24"/>
        </w:rPr>
        <w:t>Eurogroup</w:t>
      </w:r>
      <w:proofErr w:type="spellEnd"/>
      <w:r>
        <w:rPr>
          <w:rFonts w:eastAsia="Times New Roman" w:cs="Times New Roman"/>
          <w:szCs w:val="24"/>
        </w:rPr>
        <w:t xml:space="preserve"> και του </w:t>
      </w:r>
      <w:proofErr w:type="spellStart"/>
      <w:r>
        <w:rPr>
          <w:rFonts w:eastAsia="Times New Roman" w:cs="Times New Roman"/>
          <w:szCs w:val="24"/>
          <w:lang w:val="en-US"/>
        </w:rPr>
        <w:t>EuroWorking</w:t>
      </w:r>
      <w:proofErr w:type="spellEnd"/>
      <w:r w:rsidRPr="00032DF9">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w:t>
      </w:r>
      <w:r>
        <w:rPr>
          <w:rFonts w:eastAsia="Times New Roman" w:cs="Times New Roman"/>
          <w:szCs w:val="24"/>
        </w:rPr>
        <w:t xml:space="preserve">της επόμενης </w:t>
      </w:r>
      <w:r>
        <w:rPr>
          <w:rFonts w:eastAsia="Times New Roman" w:cs="Times New Roman"/>
          <w:szCs w:val="24"/>
        </w:rPr>
        <w:t>ε</w:t>
      </w:r>
      <w:r>
        <w:rPr>
          <w:rFonts w:eastAsia="Times New Roman" w:cs="Times New Roman"/>
          <w:szCs w:val="24"/>
        </w:rPr>
        <w:t>βδομάδα</w:t>
      </w:r>
      <w:r>
        <w:rPr>
          <w:rFonts w:eastAsia="Times New Roman" w:cs="Times New Roman"/>
          <w:szCs w:val="24"/>
        </w:rPr>
        <w:t>ς</w:t>
      </w:r>
      <w:r w:rsidRPr="00032DF9">
        <w:rPr>
          <w:rFonts w:eastAsia="Times New Roman" w:cs="Times New Roman"/>
          <w:szCs w:val="24"/>
        </w:rPr>
        <w:t>.</w:t>
      </w:r>
    </w:p>
    <w:p w14:paraId="784DDEB5" w14:textId="77777777" w:rsidR="00540322" w:rsidRDefault="00A37296">
      <w:pPr>
        <w:spacing w:line="600" w:lineRule="auto"/>
        <w:ind w:firstLine="720"/>
        <w:jc w:val="both"/>
        <w:rPr>
          <w:rFonts w:eastAsia="Times New Roman" w:cs="Times New Roman"/>
          <w:szCs w:val="24"/>
        </w:rPr>
      </w:pPr>
      <w:r>
        <w:rPr>
          <w:rFonts w:eastAsia="Times New Roman" w:cs="Times New Roman"/>
          <w:szCs w:val="24"/>
        </w:rPr>
        <w:t xml:space="preserve">Σε σχέση με </w:t>
      </w:r>
      <w:r>
        <w:rPr>
          <w:rFonts w:eastAsia="Times New Roman" w:cs="Times New Roman"/>
          <w:szCs w:val="24"/>
        </w:rPr>
        <w:t xml:space="preserve">την απογραφή δεν υπάρχει κάτι ύποπτο! Εξάλλου, </w:t>
      </w:r>
      <w:r>
        <w:rPr>
          <w:rFonts w:eastAsia="Times New Roman" w:cs="Times New Roman"/>
          <w:szCs w:val="24"/>
        </w:rPr>
        <w:t>γν</w:t>
      </w:r>
      <w:r>
        <w:rPr>
          <w:rFonts w:eastAsia="Times New Roman" w:cs="Times New Roman"/>
          <w:szCs w:val="24"/>
        </w:rPr>
        <w:t>ωρίζ</w:t>
      </w:r>
      <w:r>
        <w:rPr>
          <w:rFonts w:eastAsia="Times New Roman" w:cs="Times New Roman"/>
          <w:szCs w:val="24"/>
        </w:rPr>
        <w:t xml:space="preserve">ετε ότι κάθε φορά που έρχομαι στη Βουλή εγώ η ίδια καταθέτω τα στοιχεία της απογραφής σε όλες τις συζητήσεις που έχουμε κάνει. Απλώς τυχαίνει στο τέλος του χρόνου, επειδή γίνονται κάποιες </w:t>
      </w:r>
      <w:proofErr w:type="spellStart"/>
      <w:r>
        <w:rPr>
          <w:rFonts w:eastAsia="Times New Roman" w:cs="Times New Roman"/>
          <w:szCs w:val="24"/>
        </w:rPr>
        <w:t>επικαιροποιήσεις</w:t>
      </w:r>
      <w:proofErr w:type="spellEnd"/>
      <w:r>
        <w:rPr>
          <w:rFonts w:eastAsia="Times New Roman" w:cs="Times New Roman"/>
          <w:szCs w:val="24"/>
        </w:rPr>
        <w:t xml:space="preserve"> σε σχέση με τις αποχωρήσεις και με όλες τις δια</w:t>
      </w:r>
      <w:r>
        <w:rPr>
          <w:rFonts w:eastAsia="Times New Roman" w:cs="Times New Roman"/>
          <w:szCs w:val="24"/>
        </w:rPr>
        <w:t xml:space="preserve">δικασίες όταν κλείνει το έτος, να υπάρχει μία καθυστέρηση </w:t>
      </w:r>
      <w:r>
        <w:rPr>
          <w:rFonts w:eastAsia="Times New Roman" w:cs="Times New Roman"/>
          <w:szCs w:val="24"/>
        </w:rPr>
        <w:t xml:space="preserve">όσον </w:t>
      </w:r>
      <w:r>
        <w:rPr>
          <w:rFonts w:eastAsia="Times New Roman" w:cs="Times New Roman"/>
          <w:szCs w:val="24"/>
        </w:rPr>
        <w:t xml:space="preserve">αφορά </w:t>
      </w:r>
      <w:r>
        <w:rPr>
          <w:rFonts w:eastAsia="Times New Roman" w:cs="Times New Roman"/>
          <w:szCs w:val="24"/>
        </w:rPr>
        <w:t>σ</w:t>
      </w:r>
      <w:r>
        <w:rPr>
          <w:rFonts w:eastAsia="Times New Roman" w:cs="Times New Roman"/>
          <w:szCs w:val="24"/>
        </w:rPr>
        <w:t xml:space="preserve">την πλήρη καταγραφή του τελευταίου διμήνου και το πέρασμα στο νέο έτος. Γι’ αυτό στη συνέχεια του έτους προχωρά γρήγορα. Όμως, θέλω να σας διαβεβαιώσω ότι εντός των επόμενων δέκα ημερών </w:t>
      </w:r>
      <w:r>
        <w:rPr>
          <w:rFonts w:eastAsia="Times New Roman" w:cs="Times New Roman"/>
          <w:szCs w:val="24"/>
        </w:rPr>
        <w:t>θα έχουν αναρτηθεί και αυτά τα αποτελέσματα</w:t>
      </w:r>
      <w:r>
        <w:rPr>
          <w:rFonts w:eastAsia="Times New Roman" w:cs="Times New Roman"/>
          <w:szCs w:val="24"/>
        </w:rPr>
        <w:t xml:space="preserve"> της απογραφής</w:t>
      </w:r>
      <w:r>
        <w:rPr>
          <w:rFonts w:eastAsia="Times New Roman" w:cs="Times New Roman"/>
          <w:szCs w:val="24"/>
        </w:rPr>
        <w:t>.</w:t>
      </w:r>
    </w:p>
    <w:p w14:paraId="784DDEB6" w14:textId="77777777" w:rsidR="00540322" w:rsidRDefault="00A372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Εξάλλου, με τα προσωρινά αποτελέσματα που είχαμε</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τα οποία διενεργείται ο </w:t>
      </w:r>
      <w:r>
        <w:rPr>
          <w:rFonts w:eastAsia="Times New Roman"/>
          <w:color w:val="222222"/>
          <w:szCs w:val="24"/>
          <w:shd w:val="clear" w:color="auto" w:fill="FFFFFF"/>
        </w:rPr>
        <w:t>τελευταίος έλεγχος</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είχα ανακοινώσει στη </w:t>
      </w:r>
      <w:r>
        <w:rPr>
          <w:rFonts w:eastAsia="Times New Roman"/>
          <w:color w:val="222222"/>
          <w:szCs w:val="24"/>
          <w:shd w:val="clear" w:color="auto" w:fill="FFFFFF"/>
        </w:rPr>
        <w:lastRenderedPageBreak/>
        <w:t xml:space="preserve">Βουλή ότι αποχώρησαν εννέα χιλιάδες σαράντα τακτικοί δημόσιοι υπάλληλοι μέχρι τα τέλη Δεκεμβρίου. Οπότε, εκ των πραγμάτων, αυτό είναι και το πλαίσιο του κανόνα </w:t>
      </w:r>
      <w:r>
        <w:rPr>
          <w:rFonts w:eastAsia="Times New Roman"/>
          <w:color w:val="222222"/>
          <w:szCs w:val="24"/>
          <w:shd w:val="clear" w:color="auto" w:fill="FFFFFF"/>
        </w:rPr>
        <w:t xml:space="preserve">προσλήψεων </w:t>
      </w:r>
      <w:r>
        <w:rPr>
          <w:rFonts w:eastAsia="Times New Roman"/>
          <w:color w:val="222222"/>
          <w:szCs w:val="24"/>
          <w:shd w:val="clear" w:color="auto" w:fill="FFFFFF"/>
        </w:rPr>
        <w:t xml:space="preserve">όσον αφορά </w:t>
      </w:r>
      <w:r>
        <w:rPr>
          <w:rFonts w:eastAsia="Times New Roman"/>
          <w:color w:val="222222"/>
          <w:szCs w:val="24"/>
          <w:shd w:val="clear" w:color="auto" w:fill="FFFFFF"/>
        </w:rPr>
        <w:t>σ</w:t>
      </w:r>
      <w:r>
        <w:rPr>
          <w:rFonts w:eastAsia="Times New Roman"/>
          <w:color w:val="222222"/>
          <w:szCs w:val="24"/>
          <w:shd w:val="clear" w:color="auto" w:fill="FFFFFF"/>
        </w:rPr>
        <w:t>το τρέχον έτος.</w:t>
      </w:r>
    </w:p>
    <w:p w14:paraId="784DDEB7" w14:textId="77777777" w:rsidR="00540322" w:rsidRDefault="00A372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όσον αφορά </w:t>
      </w:r>
      <w:r>
        <w:rPr>
          <w:rFonts w:eastAsia="Times New Roman"/>
          <w:color w:val="222222"/>
          <w:szCs w:val="24"/>
          <w:shd w:val="clear" w:color="auto" w:fill="FFFFFF"/>
        </w:rPr>
        <w:t>σ</w:t>
      </w:r>
      <w:r>
        <w:rPr>
          <w:rFonts w:eastAsia="Times New Roman"/>
          <w:color w:val="222222"/>
          <w:szCs w:val="24"/>
          <w:shd w:val="clear" w:color="auto" w:fill="FFFFFF"/>
        </w:rPr>
        <w:t>τα στοιχεία της αξ</w:t>
      </w:r>
      <w:r>
        <w:rPr>
          <w:rFonts w:eastAsia="Times New Roman"/>
          <w:color w:val="222222"/>
          <w:szCs w:val="24"/>
          <w:shd w:val="clear" w:color="auto" w:fill="FFFFFF"/>
        </w:rPr>
        <w:t xml:space="preserve">ιολόγησης, σας </w:t>
      </w:r>
      <w:r>
        <w:rPr>
          <w:rFonts w:eastAsia="Times New Roman"/>
          <w:color w:val="222222"/>
          <w:szCs w:val="24"/>
          <w:shd w:val="clear" w:color="auto" w:fill="FFFFFF"/>
        </w:rPr>
        <w:t xml:space="preserve">ανέφερα </w:t>
      </w:r>
      <w:r>
        <w:rPr>
          <w:rFonts w:eastAsia="Times New Roman"/>
          <w:color w:val="222222"/>
          <w:szCs w:val="24"/>
          <w:shd w:val="clear" w:color="auto" w:fill="FFFFFF"/>
        </w:rPr>
        <w:t xml:space="preserve">τα γενικά στοιχεία που έχουμε συλλέξει. Οι ενστάσεις, επειδή ακριβώς γίνονται στις περιπτώσεις των βαθμολογιών </w:t>
      </w:r>
      <w:r>
        <w:rPr>
          <w:rFonts w:eastAsia="Times New Roman"/>
          <w:color w:val="222222"/>
          <w:szCs w:val="24"/>
          <w:shd w:val="clear" w:color="auto" w:fill="FFFFFF"/>
        </w:rPr>
        <w:t xml:space="preserve">κάτω των εξήντα </w:t>
      </w:r>
      <w:r>
        <w:rPr>
          <w:rFonts w:eastAsia="Times New Roman"/>
          <w:color w:val="222222"/>
          <w:szCs w:val="24"/>
          <w:shd w:val="clear" w:color="auto" w:fill="FFFFFF"/>
        </w:rPr>
        <w:t xml:space="preserve">που εσείς αναφέρετε στην ερώτηση -γιατί φυσικά δεν γίνονται ενστάσεις για τις καλύτερες βαθμολογίες- </w:t>
      </w:r>
      <w:r>
        <w:rPr>
          <w:rFonts w:eastAsia="Times New Roman"/>
          <w:color w:val="222222"/>
          <w:szCs w:val="24"/>
          <w:shd w:val="clear" w:color="auto" w:fill="FFFFFF"/>
        </w:rPr>
        <w:t>βρίσκ</w:t>
      </w:r>
      <w:r>
        <w:rPr>
          <w:rFonts w:eastAsia="Times New Roman"/>
          <w:color w:val="222222"/>
          <w:szCs w:val="24"/>
          <w:shd w:val="clear" w:color="auto" w:fill="FFFFFF"/>
        </w:rPr>
        <w:t xml:space="preserve">ονται </w:t>
      </w:r>
      <w:r>
        <w:rPr>
          <w:rFonts w:eastAsia="Times New Roman"/>
          <w:color w:val="222222"/>
          <w:szCs w:val="24"/>
          <w:shd w:val="clear" w:color="auto" w:fill="FFFFFF"/>
        </w:rPr>
        <w:t>στις οικείες υπηρεσίες και περιμένουμε τις τελικές εκθέσεις</w:t>
      </w:r>
      <w:r>
        <w:rPr>
          <w:rFonts w:eastAsia="Times New Roman"/>
          <w:color w:val="222222"/>
          <w:szCs w:val="24"/>
          <w:shd w:val="clear" w:color="auto" w:fill="FFFFFF"/>
        </w:rPr>
        <w:t>.</w:t>
      </w:r>
    </w:p>
    <w:p w14:paraId="784DDEB8" w14:textId="77777777" w:rsidR="00540322" w:rsidRDefault="00A372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Κοιτάξτε, </w:t>
      </w:r>
      <w:r w:rsidRPr="009956F4">
        <w:rPr>
          <w:rFonts w:eastAsia="Times New Roman"/>
          <w:color w:val="222222"/>
          <w:szCs w:val="24"/>
          <w:shd w:val="clear" w:color="auto" w:fill="FFFFFF"/>
        </w:rPr>
        <w:t>είναι</w:t>
      </w:r>
      <w:r>
        <w:rPr>
          <w:rFonts w:eastAsia="Times New Roman"/>
          <w:color w:val="222222"/>
          <w:szCs w:val="24"/>
          <w:shd w:val="clear" w:color="auto" w:fill="FFFFFF"/>
        </w:rPr>
        <w:t xml:space="preserve"> ένας νέος θεσμός, μια νέα διαδικασία. Τους ενθαρρύνουμε. </w:t>
      </w:r>
      <w:r>
        <w:rPr>
          <w:rFonts w:eastAsia="Times New Roman"/>
          <w:color w:val="222222"/>
          <w:szCs w:val="24"/>
          <w:shd w:val="clear" w:color="auto" w:fill="FFFFFF"/>
        </w:rPr>
        <w:t>Μ</w:t>
      </w:r>
      <w:r>
        <w:rPr>
          <w:rFonts w:eastAsia="Times New Roman"/>
          <w:color w:val="222222"/>
          <w:szCs w:val="24"/>
          <w:shd w:val="clear" w:color="auto" w:fill="FFFFFF"/>
        </w:rPr>
        <w:t xml:space="preserve">όλις </w:t>
      </w:r>
      <w:r>
        <w:rPr>
          <w:rFonts w:eastAsia="Times New Roman"/>
          <w:color w:val="222222"/>
          <w:szCs w:val="24"/>
          <w:shd w:val="clear" w:color="auto" w:fill="FFFFFF"/>
        </w:rPr>
        <w:t xml:space="preserve">θα </w:t>
      </w:r>
      <w:r>
        <w:rPr>
          <w:rFonts w:eastAsia="Times New Roman"/>
          <w:color w:val="222222"/>
          <w:szCs w:val="24"/>
          <w:shd w:val="clear" w:color="auto" w:fill="FFFFFF"/>
        </w:rPr>
        <w:t>έχουμε και αυτά τα στοιχεία, θα είμαστε σε θέση να σας τα δώσουμε. Δεν έχουμε κάτι να κρύψουμε, εξάλλου. Κα</w:t>
      </w:r>
      <w:r>
        <w:rPr>
          <w:rFonts w:eastAsia="Times New Roman"/>
          <w:color w:val="222222"/>
          <w:szCs w:val="24"/>
          <w:shd w:val="clear" w:color="auto" w:fill="FFFFFF"/>
        </w:rPr>
        <w:t>ι όπως σας είπα, και εμάς μας απασχολεί μέσα από την αξιολόγηση αυτής της διαδικασίας να οργανώσουμε και κάποια ειδικά προγράμματα</w:t>
      </w:r>
      <w:r>
        <w:rPr>
          <w:rFonts w:eastAsia="Times New Roman"/>
          <w:color w:val="222222"/>
          <w:szCs w:val="24"/>
          <w:shd w:val="clear" w:color="auto" w:fill="FFFFFF"/>
        </w:rPr>
        <w:t xml:space="preserve"> κατάρτισης και υποστήριξης.</w:t>
      </w:r>
      <w:r>
        <w:rPr>
          <w:rFonts w:eastAsia="Times New Roman"/>
          <w:color w:val="222222"/>
          <w:szCs w:val="24"/>
          <w:shd w:val="clear" w:color="auto" w:fill="FFFFFF"/>
        </w:rPr>
        <w:t xml:space="preserve"> </w:t>
      </w:r>
    </w:p>
    <w:p w14:paraId="784DDEB9" w14:textId="77777777" w:rsidR="00540322" w:rsidRDefault="00A372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Σε κάθε περίπτωση, θα ήθελα να κλείσω με ένα πολιτικό σχόλιο. </w:t>
      </w:r>
      <w:r>
        <w:rPr>
          <w:rFonts w:eastAsia="Times New Roman"/>
          <w:color w:val="222222"/>
          <w:szCs w:val="24"/>
          <w:shd w:val="clear" w:color="auto" w:fill="FFFFFF"/>
        </w:rPr>
        <w:t>Ό</w:t>
      </w:r>
      <w:r>
        <w:rPr>
          <w:rFonts w:eastAsia="Times New Roman"/>
          <w:color w:val="222222"/>
          <w:szCs w:val="24"/>
          <w:shd w:val="clear" w:color="auto" w:fill="FFFFFF"/>
        </w:rPr>
        <w:t>λοι συμφωνούμε στην ανάγκη της αξ</w:t>
      </w:r>
      <w:r>
        <w:rPr>
          <w:rFonts w:eastAsia="Times New Roman"/>
          <w:color w:val="222222"/>
          <w:szCs w:val="24"/>
          <w:shd w:val="clear" w:color="auto" w:fill="FFFFFF"/>
        </w:rPr>
        <w:t>ιολόγησης. Πρέπει, όμως, να διαμορφώ</w:t>
      </w:r>
      <w:r>
        <w:rPr>
          <w:rFonts w:eastAsia="Times New Roman"/>
          <w:color w:val="222222"/>
          <w:szCs w:val="24"/>
          <w:shd w:val="clear" w:color="auto" w:fill="FFFFFF"/>
        </w:rPr>
        <w:t>ν</w:t>
      </w:r>
      <w:r>
        <w:rPr>
          <w:rFonts w:eastAsia="Times New Roman"/>
          <w:color w:val="222222"/>
          <w:szCs w:val="24"/>
          <w:shd w:val="clear" w:color="auto" w:fill="FFFFFF"/>
        </w:rPr>
        <w:t xml:space="preserve">ουμε και ένα επίπεδο εσωτερικής </w:t>
      </w:r>
      <w:r>
        <w:rPr>
          <w:rFonts w:eastAsia="Times New Roman"/>
          <w:color w:val="222222"/>
          <w:szCs w:val="24"/>
          <w:shd w:val="clear" w:color="auto" w:fill="FFFFFF"/>
        </w:rPr>
        <w:t>εμπιστοσύνη</w:t>
      </w:r>
      <w:r>
        <w:rPr>
          <w:rFonts w:eastAsia="Times New Roman"/>
          <w:color w:val="222222"/>
          <w:szCs w:val="24"/>
          <w:shd w:val="clear" w:color="auto" w:fill="FFFFFF"/>
        </w:rPr>
        <w:t>ς</w:t>
      </w:r>
      <w:r>
        <w:rPr>
          <w:rFonts w:eastAsia="Times New Roman"/>
          <w:color w:val="222222"/>
          <w:szCs w:val="24"/>
          <w:shd w:val="clear" w:color="auto" w:fill="FFFFFF"/>
        </w:rPr>
        <w:t xml:space="preserve"> στη δημόσια διοίκηση </w:t>
      </w:r>
      <w:r>
        <w:rPr>
          <w:rFonts w:eastAsia="Times New Roman"/>
          <w:color w:val="222222"/>
          <w:szCs w:val="24"/>
          <w:shd w:val="clear" w:color="auto" w:fill="FFFFFF"/>
        </w:rPr>
        <w:t xml:space="preserve">σε σχέση με </w:t>
      </w:r>
      <w:r>
        <w:rPr>
          <w:rFonts w:eastAsia="Times New Roman"/>
          <w:color w:val="222222"/>
          <w:szCs w:val="24"/>
          <w:shd w:val="clear" w:color="auto" w:fill="FFFFFF"/>
        </w:rPr>
        <w:t xml:space="preserve">την αξιολόγηση. </w:t>
      </w:r>
    </w:p>
    <w:p w14:paraId="784DDEBA" w14:textId="77777777" w:rsidR="00540322" w:rsidRDefault="00A37296">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w:t>
      </w:r>
      <w:r>
        <w:rPr>
          <w:rFonts w:eastAsia="Times New Roman"/>
          <w:szCs w:val="24"/>
        </w:rPr>
        <w:t>μιλίας της κυρίας Υπουργού</w:t>
      </w:r>
      <w:r w:rsidRPr="00437DC8">
        <w:rPr>
          <w:rFonts w:eastAsia="Times New Roman"/>
          <w:szCs w:val="24"/>
        </w:rPr>
        <w:t>)</w:t>
      </w:r>
    </w:p>
    <w:p w14:paraId="784DDEBB" w14:textId="77777777" w:rsidR="00540322" w:rsidRDefault="00A372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θα ήθελα την ανοχή σας </w:t>
      </w:r>
      <w:r>
        <w:rPr>
          <w:rFonts w:eastAsia="Times New Roman"/>
          <w:color w:val="222222"/>
          <w:szCs w:val="24"/>
          <w:shd w:val="clear" w:color="auto" w:fill="FFFFFF"/>
        </w:rPr>
        <w:t>για μισό λεπτό.</w:t>
      </w:r>
    </w:p>
    <w:p w14:paraId="784DDEBC" w14:textId="77777777" w:rsidR="00540322" w:rsidRDefault="00A372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Διότι ένα από τα προβλήματα που αντιμετώπισε η Κυβέρνηση μετά τις εκλογές του 2015 -εγώ είμαι έξι μήνες Υπουργός</w:t>
      </w:r>
      <w:r w:rsidRPr="00B47D94">
        <w:rPr>
          <w:rFonts w:eastAsia="Times New Roman"/>
          <w:color w:val="222222"/>
          <w:szCs w:val="24"/>
          <w:shd w:val="clear" w:color="auto" w:fill="FFFFFF"/>
        </w:rPr>
        <w:t>,</w:t>
      </w:r>
      <w:r>
        <w:rPr>
          <w:rFonts w:eastAsia="Times New Roman"/>
          <w:color w:val="222222"/>
          <w:szCs w:val="24"/>
          <w:shd w:val="clear" w:color="auto" w:fill="FFFFFF"/>
        </w:rPr>
        <w:t xml:space="preserve"> αλλά μιλάω </w:t>
      </w:r>
      <w:r>
        <w:rPr>
          <w:rFonts w:eastAsia="Times New Roman"/>
          <w:color w:val="222222"/>
          <w:szCs w:val="24"/>
          <w:shd w:val="clear" w:color="auto" w:fill="FFFFFF"/>
        </w:rPr>
        <w:t xml:space="preserve">με βάση </w:t>
      </w:r>
      <w:r>
        <w:rPr>
          <w:rFonts w:eastAsia="Times New Roman"/>
          <w:color w:val="222222"/>
          <w:szCs w:val="24"/>
          <w:shd w:val="clear" w:color="auto" w:fill="FFFFFF"/>
        </w:rPr>
        <w:t>τη συλλογική εμπειρία του δημοσίου</w:t>
      </w:r>
      <w:r w:rsidRPr="00B47D94">
        <w:rPr>
          <w:rFonts w:eastAsia="Times New Roman"/>
          <w:color w:val="222222"/>
          <w:szCs w:val="24"/>
          <w:shd w:val="clear" w:color="auto" w:fill="FFFFFF"/>
        </w:rPr>
        <w:t>,</w:t>
      </w:r>
      <w:r>
        <w:rPr>
          <w:rFonts w:eastAsia="Times New Roman"/>
          <w:color w:val="222222"/>
          <w:szCs w:val="24"/>
          <w:shd w:val="clear" w:color="auto" w:fill="FFFFFF"/>
        </w:rPr>
        <w:t xml:space="preserve"> όπως την εισπράττω- είναι ότι </w:t>
      </w:r>
      <w:r>
        <w:rPr>
          <w:rFonts w:eastAsia="Times New Roman"/>
          <w:color w:val="222222"/>
          <w:szCs w:val="24"/>
          <w:shd w:val="clear" w:color="auto" w:fill="FFFFFF"/>
        </w:rPr>
        <w:t xml:space="preserve">στη </w:t>
      </w:r>
      <w:r>
        <w:rPr>
          <w:rFonts w:eastAsia="Times New Roman"/>
          <w:color w:val="222222"/>
          <w:szCs w:val="24"/>
          <w:shd w:val="clear" w:color="auto" w:fill="FFFFFF"/>
        </w:rPr>
        <w:t>προσπάθεια αξιολόγησης</w:t>
      </w:r>
      <w:r>
        <w:rPr>
          <w:rFonts w:eastAsia="Times New Roman"/>
          <w:color w:val="222222"/>
          <w:szCs w:val="24"/>
          <w:shd w:val="clear" w:color="auto" w:fill="FFFFFF"/>
        </w:rPr>
        <w:t>,</w:t>
      </w:r>
      <w:r>
        <w:rPr>
          <w:rFonts w:eastAsia="Times New Roman"/>
          <w:color w:val="222222"/>
          <w:szCs w:val="24"/>
          <w:shd w:val="clear" w:color="auto" w:fill="FFFFFF"/>
        </w:rPr>
        <w:t xml:space="preserve"> η οποία είχε </w:t>
      </w:r>
      <w:r>
        <w:rPr>
          <w:rFonts w:eastAsia="Times New Roman"/>
          <w:color w:val="222222"/>
          <w:szCs w:val="24"/>
          <w:shd w:val="clear" w:color="auto" w:fill="FFFFFF"/>
        </w:rPr>
        <w:t xml:space="preserve">γίνει το 2014 με </w:t>
      </w:r>
      <w:r>
        <w:rPr>
          <w:rFonts w:eastAsia="Times New Roman"/>
          <w:color w:val="222222"/>
          <w:szCs w:val="24"/>
          <w:shd w:val="clear" w:color="auto" w:fill="FFFFFF"/>
        </w:rPr>
        <w:t xml:space="preserve">υποχρεωτικά </w:t>
      </w:r>
      <w:r>
        <w:rPr>
          <w:rFonts w:eastAsia="Times New Roman"/>
          <w:color w:val="222222"/>
          <w:szCs w:val="24"/>
          <w:shd w:val="clear" w:color="auto" w:fill="FFFFFF"/>
        </w:rPr>
        <w:t>ποσοστ</w:t>
      </w:r>
      <w:r>
        <w:rPr>
          <w:rFonts w:eastAsia="Times New Roman"/>
          <w:color w:val="222222"/>
          <w:szCs w:val="24"/>
          <w:shd w:val="clear" w:color="auto" w:fill="FFFFFF"/>
        </w:rPr>
        <w:t>ά</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ανεπάρκειας </w:t>
      </w:r>
      <w:r>
        <w:rPr>
          <w:rFonts w:eastAsia="Times New Roman"/>
          <w:color w:val="222222"/>
          <w:szCs w:val="24"/>
          <w:shd w:val="clear" w:color="auto" w:fill="FFFFFF"/>
        </w:rPr>
        <w:t xml:space="preserve">και </w:t>
      </w:r>
      <w:proofErr w:type="spellStart"/>
      <w:r>
        <w:rPr>
          <w:rFonts w:eastAsia="Times New Roman"/>
          <w:color w:val="222222"/>
          <w:szCs w:val="24"/>
          <w:shd w:val="clear" w:color="auto" w:fill="FFFFFF"/>
        </w:rPr>
        <w:t>τιμωρητικής</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όπως εξελήφθη</w:t>
      </w:r>
      <w:r>
        <w:rPr>
          <w:rFonts w:eastAsia="Times New Roman"/>
          <w:color w:val="222222"/>
          <w:szCs w:val="24"/>
          <w:shd w:val="clear" w:color="auto" w:fill="FFFFFF"/>
        </w:rPr>
        <w:t>-</w:t>
      </w:r>
      <w:r>
        <w:rPr>
          <w:rFonts w:eastAsia="Times New Roman"/>
          <w:color w:val="222222"/>
          <w:szCs w:val="24"/>
          <w:shd w:val="clear" w:color="auto" w:fill="FFFFFF"/>
        </w:rPr>
        <w:t xml:space="preserve"> διάθεσης τότε </w:t>
      </w:r>
      <w:r>
        <w:rPr>
          <w:rFonts w:eastAsia="Times New Roman"/>
          <w:color w:val="222222"/>
          <w:szCs w:val="24"/>
          <w:shd w:val="clear" w:color="auto" w:fill="FFFFFF"/>
        </w:rPr>
        <w:t xml:space="preserve">σε συνδυασμό </w:t>
      </w:r>
      <w:r>
        <w:rPr>
          <w:rFonts w:eastAsia="Times New Roman"/>
          <w:color w:val="222222"/>
          <w:szCs w:val="24"/>
          <w:shd w:val="clear" w:color="auto" w:fill="FFFFFF"/>
        </w:rPr>
        <w:t xml:space="preserve">με τη διαθεσιμότητα, συκοφάντησε και </w:t>
      </w:r>
      <w:r>
        <w:rPr>
          <w:rFonts w:eastAsia="Times New Roman"/>
          <w:color w:val="222222"/>
          <w:szCs w:val="24"/>
          <w:shd w:val="clear" w:color="auto" w:fill="FFFFFF"/>
        </w:rPr>
        <w:t>υπονόμευ</w:t>
      </w:r>
      <w:r>
        <w:rPr>
          <w:rFonts w:eastAsia="Times New Roman"/>
          <w:color w:val="222222"/>
          <w:szCs w:val="24"/>
          <w:shd w:val="clear" w:color="auto" w:fill="FFFFFF"/>
        </w:rPr>
        <w:t xml:space="preserve">σε στη συνείδηση των δημοσίων υπαλλήλων την έννοια της αξιολόγησης. </w:t>
      </w:r>
    </w:p>
    <w:p w14:paraId="784DDEBD" w14:textId="77777777" w:rsidR="00540322" w:rsidRDefault="00A372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Πιστεύω ότι έχουμε </w:t>
      </w:r>
      <w:r>
        <w:rPr>
          <w:rFonts w:eastAsia="Times New Roman"/>
          <w:color w:val="222222"/>
          <w:szCs w:val="24"/>
          <w:shd w:val="clear" w:color="auto" w:fill="FFFFFF"/>
        </w:rPr>
        <w:t xml:space="preserve">πλέον </w:t>
      </w:r>
      <w:r>
        <w:rPr>
          <w:rFonts w:eastAsia="Times New Roman"/>
          <w:color w:val="222222"/>
          <w:szCs w:val="24"/>
          <w:shd w:val="clear" w:color="auto" w:fill="FFFFFF"/>
        </w:rPr>
        <w:t>αποκαταστ</w:t>
      </w:r>
      <w:r>
        <w:rPr>
          <w:rFonts w:eastAsia="Times New Roman"/>
          <w:color w:val="222222"/>
          <w:szCs w:val="24"/>
          <w:shd w:val="clear" w:color="auto" w:fill="FFFFFF"/>
        </w:rPr>
        <w:t xml:space="preserve">ήσει σε μεγάλο βαθμό αυτή την εμπιστοσύνη και θέλω να πιστεύω ότι τώρα και με το ψηφιακό αυτό σύστημα -γιατί ξέρετε πολύ καλά ότι και τα </w:t>
      </w:r>
      <w:r>
        <w:rPr>
          <w:rFonts w:eastAsia="Times New Roman"/>
          <w:color w:val="222222"/>
          <w:szCs w:val="24"/>
          <w:shd w:val="clear" w:color="auto" w:fill="FFFFFF"/>
        </w:rPr>
        <w:lastRenderedPageBreak/>
        <w:t>στοιχεία προ του 2014, που είχε γίνει μια</w:t>
      </w:r>
      <w:r>
        <w:rPr>
          <w:rFonts w:eastAsia="Times New Roman"/>
          <w:color w:val="222222"/>
          <w:szCs w:val="24"/>
          <w:shd w:val="clear" w:color="auto" w:fill="FFFFFF"/>
        </w:rPr>
        <w:t>ς</w:t>
      </w:r>
      <w:r>
        <w:rPr>
          <w:rFonts w:eastAsia="Times New Roman"/>
          <w:color w:val="222222"/>
          <w:szCs w:val="24"/>
          <w:shd w:val="clear" w:color="auto" w:fill="FFFFFF"/>
        </w:rPr>
        <w:t xml:space="preserve"> μορφή αξιολόγησης, στην ουσία δεν είχαν συγκεντρωθεί</w:t>
      </w:r>
      <w:r w:rsidRPr="00E45273">
        <w:rPr>
          <w:rFonts w:eastAsia="Times New Roman"/>
          <w:color w:val="222222"/>
          <w:szCs w:val="24"/>
          <w:shd w:val="clear" w:color="auto" w:fill="FFFFFF"/>
        </w:rPr>
        <w:t xml:space="preserve"> </w:t>
      </w:r>
      <w:r>
        <w:rPr>
          <w:rFonts w:eastAsia="Times New Roman"/>
          <w:color w:val="222222"/>
          <w:szCs w:val="24"/>
          <w:shd w:val="clear" w:color="auto" w:fill="FFFFFF"/>
        </w:rPr>
        <w:t>ποτέ, γιατί ήταν σε έντ</w:t>
      </w:r>
      <w:r>
        <w:rPr>
          <w:rFonts w:eastAsia="Times New Roman"/>
          <w:color w:val="222222"/>
          <w:szCs w:val="24"/>
          <w:shd w:val="clear" w:color="auto" w:fill="FFFFFF"/>
        </w:rPr>
        <w:t xml:space="preserve">υπη μορφή, τα οποία εγώ έχω αναζητήσει για να κάνω και κάποιες ιστορικές </w:t>
      </w:r>
      <w:r>
        <w:rPr>
          <w:rFonts w:eastAsia="Times New Roman"/>
          <w:color w:val="222222"/>
          <w:szCs w:val="24"/>
          <w:shd w:val="clear" w:color="auto" w:fill="FFFFFF"/>
        </w:rPr>
        <w:t xml:space="preserve">αναλύσεις </w:t>
      </w:r>
      <w:r>
        <w:rPr>
          <w:rFonts w:eastAsia="Times New Roman"/>
          <w:color w:val="222222"/>
          <w:szCs w:val="24"/>
          <w:shd w:val="clear" w:color="auto" w:fill="FFFFFF"/>
        </w:rPr>
        <w:t xml:space="preserve">και αναφορές και δεν υπάρχουν- που </w:t>
      </w:r>
      <w:r>
        <w:rPr>
          <w:rFonts w:eastAsia="Times New Roman"/>
          <w:color w:val="222222"/>
          <w:szCs w:val="24"/>
          <w:shd w:val="clear" w:color="auto" w:fill="FFFFFF"/>
        </w:rPr>
        <w:t xml:space="preserve">αποτελεί </w:t>
      </w:r>
      <w:r>
        <w:rPr>
          <w:rFonts w:eastAsia="Times New Roman"/>
          <w:color w:val="222222"/>
          <w:szCs w:val="24"/>
          <w:shd w:val="clear" w:color="auto" w:fill="FFFFFF"/>
        </w:rPr>
        <w:t>μια νέα εφαρμογή, όλοι πρέπει να στηρίξουμε αυτή τη νέα ηλεκτρονική εφαρμογή. Και θέλω να πιστεύω ότι πολύ γρήγορα θα είμαι σε θέ</w:t>
      </w:r>
      <w:r>
        <w:rPr>
          <w:rFonts w:eastAsia="Times New Roman"/>
          <w:color w:val="222222"/>
          <w:szCs w:val="24"/>
          <w:shd w:val="clear" w:color="auto" w:fill="FFFFFF"/>
        </w:rPr>
        <w:t xml:space="preserve">ση να σας δώσω και πιο συγκεκριμένα και λεπτομερή στοιχεία από αυτή. </w:t>
      </w:r>
    </w:p>
    <w:p w14:paraId="784DDEBE" w14:textId="77777777" w:rsidR="00540322" w:rsidRDefault="00A37296">
      <w:pPr>
        <w:spacing w:line="600" w:lineRule="auto"/>
        <w:ind w:firstLine="720"/>
        <w:jc w:val="both"/>
        <w:rPr>
          <w:rFonts w:eastAsia="Times New Roman"/>
          <w:color w:val="222222"/>
          <w:szCs w:val="24"/>
          <w:shd w:val="clear" w:color="auto" w:fill="FFFFFF"/>
        </w:rPr>
      </w:pPr>
      <w:r w:rsidRPr="00D21A4D">
        <w:rPr>
          <w:rFonts w:eastAsia="Times New Roman"/>
          <w:color w:val="222222"/>
          <w:szCs w:val="24"/>
          <w:shd w:val="clear" w:color="auto" w:fill="FFFFFF"/>
        </w:rPr>
        <w:t>Ευχαριστώ</w:t>
      </w:r>
      <w:r>
        <w:rPr>
          <w:rFonts w:eastAsia="Times New Roman"/>
          <w:color w:val="222222"/>
          <w:szCs w:val="24"/>
          <w:shd w:val="clear" w:color="auto" w:fill="FFFFFF"/>
        </w:rPr>
        <w:t xml:space="preserve"> πολύ.</w:t>
      </w:r>
    </w:p>
    <w:p w14:paraId="784DDEBF" w14:textId="77777777" w:rsidR="00540322" w:rsidRDefault="00A37296">
      <w:pPr>
        <w:spacing w:line="600" w:lineRule="auto"/>
        <w:ind w:firstLine="720"/>
        <w:jc w:val="both"/>
        <w:rPr>
          <w:rFonts w:eastAsia="Times New Roman"/>
          <w:color w:val="222222"/>
          <w:szCs w:val="24"/>
          <w:shd w:val="clear" w:color="auto" w:fill="FFFFFF"/>
        </w:rPr>
      </w:pPr>
      <w:r w:rsidRPr="00D21A4D">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Τον αριθμό των ενστάσεων, κυρία Υπουργέ.</w:t>
      </w:r>
    </w:p>
    <w:p w14:paraId="784DDEC0" w14:textId="77777777" w:rsidR="00540322" w:rsidRDefault="00A37296">
      <w:pPr>
        <w:spacing w:line="600" w:lineRule="auto"/>
        <w:ind w:firstLine="720"/>
        <w:jc w:val="both"/>
        <w:rPr>
          <w:rFonts w:eastAsia="Times New Roman"/>
          <w:color w:val="222222"/>
          <w:szCs w:val="24"/>
          <w:shd w:val="clear" w:color="auto" w:fill="FFFFFF"/>
        </w:rPr>
      </w:pPr>
      <w:r w:rsidRPr="00D21A4D">
        <w:rPr>
          <w:rFonts w:eastAsia="Times New Roman"/>
          <w:b/>
          <w:bCs/>
          <w:color w:val="222222"/>
          <w:shd w:val="clear" w:color="auto" w:fill="FFFFFF"/>
        </w:rPr>
        <w:t>ΠΡΟΕΔΡΕΥΩΝ (Νικήτας Κακλαμάνης):</w:t>
      </w:r>
      <w:r w:rsidRPr="00D21A4D">
        <w:rPr>
          <w:rFonts w:eastAsia="Times New Roman"/>
          <w:color w:val="222222"/>
          <w:szCs w:val="24"/>
          <w:shd w:val="clear" w:color="auto" w:fill="FFFFFF"/>
        </w:rPr>
        <w:t xml:space="preserve"> </w:t>
      </w:r>
      <w:r>
        <w:rPr>
          <w:rFonts w:eastAsia="Times New Roman"/>
          <w:color w:val="222222"/>
          <w:szCs w:val="24"/>
          <w:shd w:val="clear" w:color="auto" w:fill="FFFFFF"/>
        </w:rPr>
        <w:t xml:space="preserve">Πάντως, όσα έχετε μαζί σας από αυτά που υπαινιχθήκατε, καταθέστε τα, αλλιώς τα στέλνετε στον συνάδελφο κάποια στιγμή. </w:t>
      </w:r>
    </w:p>
    <w:p w14:paraId="784DDEC1" w14:textId="77777777" w:rsidR="00540322" w:rsidRDefault="00A372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Pr>
          <w:rFonts w:eastAsia="Times New Roman"/>
          <w:color w:val="222222"/>
          <w:szCs w:val="24"/>
          <w:shd w:val="clear" w:color="auto" w:fill="FFFFFF"/>
        </w:rPr>
        <w:t>λοκληρώθηκε η συζήτηση των επικαίρων ερωτήσεων.</w:t>
      </w:r>
    </w:p>
    <w:p w14:paraId="784DDEC2" w14:textId="77777777" w:rsidR="00540322" w:rsidRDefault="00A37296">
      <w:pPr>
        <w:spacing w:line="600" w:lineRule="auto"/>
        <w:ind w:firstLine="720"/>
        <w:jc w:val="both"/>
        <w:rPr>
          <w:rFonts w:eastAsia="Times New Roman"/>
          <w:szCs w:val="24"/>
        </w:rPr>
      </w:pPr>
      <w:r w:rsidRPr="00B95589">
        <w:rPr>
          <w:rFonts w:eastAsia="Times New Roman"/>
          <w:szCs w:val="24"/>
        </w:rPr>
        <w:t>Κ</w:t>
      </w:r>
      <w:r>
        <w:rPr>
          <w:rFonts w:eastAsia="Times New Roman"/>
          <w:szCs w:val="24"/>
        </w:rPr>
        <w:t>υρίες και κ</w:t>
      </w:r>
      <w:r w:rsidRPr="00B95589">
        <w:rPr>
          <w:rFonts w:eastAsia="Times New Roman"/>
          <w:szCs w:val="24"/>
        </w:rPr>
        <w:t xml:space="preserve">ύριοι συνάδελφοι, </w:t>
      </w:r>
      <w:r>
        <w:rPr>
          <w:rFonts w:eastAsia="Times New Roman"/>
          <w:szCs w:val="24"/>
        </w:rPr>
        <w:t>δ</w:t>
      </w:r>
      <w:r w:rsidRPr="00B95589">
        <w:rPr>
          <w:rFonts w:eastAsia="Times New Roman"/>
          <w:szCs w:val="24"/>
        </w:rPr>
        <w:t>έχεστε στο σημείο αυτό να λύσουμε τη συνεδρίαση;</w:t>
      </w:r>
    </w:p>
    <w:p w14:paraId="784DDEC3" w14:textId="77777777" w:rsidR="00540322" w:rsidRDefault="00A37296">
      <w:pPr>
        <w:spacing w:line="600" w:lineRule="auto"/>
        <w:ind w:firstLine="720"/>
        <w:jc w:val="both"/>
        <w:rPr>
          <w:rFonts w:eastAsia="Times New Roman"/>
          <w:szCs w:val="24"/>
        </w:rPr>
      </w:pPr>
      <w:r w:rsidRPr="00B95589">
        <w:rPr>
          <w:rFonts w:eastAsia="Times New Roman"/>
          <w:b/>
          <w:bCs/>
          <w:szCs w:val="24"/>
        </w:rPr>
        <w:t xml:space="preserve">ΟΛΟΙ ΟΙ </w:t>
      </w:r>
      <w:r w:rsidRPr="00B95589">
        <w:rPr>
          <w:rFonts w:eastAsia="Times New Roman"/>
          <w:b/>
          <w:bCs/>
          <w:szCs w:val="24"/>
        </w:rPr>
        <w:t xml:space="preserve">ΒΟΥΛΕΥΤΕΣ: </w:t>
      </w:r>
      <w:r w:rsidRPr="00B95589">
        <w:rPr>
          <w:rFonts w:eastAsia="Times New Roman"/>
          <w:szCs w:val="24"/>
        </w:rPr>
        <w:t>Μάλιστα, μάλιστα.</w:t>
      </w:r>
    </w:p>
    <w:p w14:paraId="784DDEC4" w14:textId="77777777" w:rsidR="00540322" w:rsidRDefault="00A37296">
      <w:pPr>
        <w:spacing w:line="600" w:lineRule="auto"/>
        <w:ind w:firstLine="720"/>
        <w:jc w:val="both"/>
        <w:rPr>
          <w:rFonts w:eastAsia="Times New Roman"/>
          <w:szCs w:val="24"/>
        </w:rPr>
      </w:pPr>
      <w:r w:rsidRPr="00D21A4D">
        <w:rPr>
          <w:rFonts w:eastAsia="Times New Roman"/>
          <w:b/>
          <w:bCs/>
        </w:rPr>
        <w:lastRenderedPageBreak/>
        <w:t>ΠΡΟΕΔΡΕΥΩΝ (Νικήτας Κακλαμάνης):</w:t>
      </w:r>
      <w:r w:rsidRPr="00D21A4D">
        <w:rPr>
          <w:rFonts w:eastAsia="Times New Roman"/>
          <w:szCs w:val="24"/>
        </w:rPr>
        <w:t xml:space="preserve"> </w:t>
      </w:r>
      <w:r w:rsidRPr="00B95589">
        <w:rPr>
          <w:rFonts w:eastAsia="Times New Roman"/>
          <w:szCs w:val="24"/>
        </w:rPr>
        <w:t xml:space="preserve">Με τη </w:t>
      </w:r>
      <w:r>
        <w:rPr>
          <w:rFonts w:eastAsia="Times New Roman"/>
          <w:szCs w:val="24"/>
        </w:rPr>
        <w:t>συναίνεση του Σώματος και ώρα 10.10΄</w:t>
      </w:r>
      <w:r w:rsidRPr="00B95589">
        <w:rPr>
          <w:rFonts w:eastAsia="Times New Roman"/>
          <w:szCs w:val="24"/>
        </w:rPr>
        <w:t xml:space="preserve"> </w:t>
      </w:r>
      <w:proofErr w:type="spellStart"/>
      <w:r w:rsidRPr="00B95589">
        <w:rPr>
          <w:rFonts w:eastAsia="Times New Roman"/>
          <w:szCs w:val="24"/>
        </w:rPr>
        <w:t>λύεται</w:t>
      </w:r>
      <w:proofErr w:type="spellEnd"/>
      <w:r w:rsidRPr="00B95589">
        <w:rPr>
          <w:rFonts w:eastAsia="Times New Roman"/>
          <w:szCs w:val="24"/>
        </w:rPr>
        <w:t xml:space="preserve"> η συνεδρίαση </w:t>
      </w:r>
      <w:r>
        <w:rPr>
          <w:rFonts w:eastAsia="Times New Roman"/>
          <w:szCs w:val="24"/>
        </w:rPr>
        <w:t xml:space="preserve">για αύριο, </w:t>
      </w:r>
      <w:r w:rsidRPr="00B95589">
        <w:rPr>
          <w:rFonts w:eastAsia="Times New Roman"/>
          <w:szCs w:val="24"/>
        </w:rPr>
        <w:t xml:space="preserve">ημέρα </w:t>
      </w:r>
      <w:r>
        <w:rPr>
          <w:rFonts w:eastAsia="Times New Roman"/>
          <w:szCs w:val="24"/>
        </w:rPr>
        <w:t>Παρασκευή 22 Μαρτίου 2019 και ώρα 9.3</w:t>
      </w:r>
      <w:r w:rsidRPr="00B95589">
        <w:rPr>
          <w:rFonts w:eastAsia="Times New Roman"/>
          <w:szCs w:val="24"/>
        </w:rPr>
        <w:t>0</w:t>
      </w:r>
      <w:r>
        <w:rPr>
          <w:rFonts w:eastAsia="Times New Roman"/>
          <w:szCs w:val="24"/>
        </w:rPr>
        <w:t>΄</w:t>
      </w:r>
      <w:r w:rsidRPr="00B95589">
        <w:rPr>
          <w:rFonts w:eastAsia="Times New Roman"/>
          <w:szCs w:val="24"/>
        </w:rPr>
        <w:t>, με αντικείμενο εργασιών του Σώματος</w:t>
      </w:r>
      <w:r>
        <w:rPr>
          <w:rFonts w:eastAsia="Times New Roman"/>
          <w:szCs w:val="24"/>
        </w:rPr>
        <w:t>:</w:t>
      </w:r>
      <w:r w:rsidRPr="00B95589">
        <w:rPr>
          <w:rFonts w:eastAsia="Times New Roman"/>
          <w:szCs w:val="24"/>
        </w:rPr>
        <w:t xml:space="preserve"> κοινοβουλευτικό έλεγχο</w:t>
      </w:r>
      <w:r>
        <w:rPr>
          <w:rFonts w:eastAsia="Times New Roman"/>
          <w:szCs w:val="24"/>
        </w:rPr>
        <w:t>,</w:t>
      </w:r>
      <w:r w:rsidRPr="00B95589">
        <w:rPr>
          <w:rFonts w:eastAsia="Times New Roman"/>
          <w:szCs w:val="24"/>
        </w:rPr>
        <w:t xml:space="preserve"> συζήτηση επικαίρων ερωτήσεων. </w:t>
      </w:r>
    </w:p>
    <w:p w14:paraId="784DDEC5" w14:textId="77777777" w:rsidR="00540322" w:rsidRDefault="00A37296">
      <w:pPr>
        <w:spacing w:line="600" w:lineRule="auto"/>
        <w:rPr>
          <w:rFonts w:eastAsia="Times New Roman"/>
          <w:b/>
          <w:bCs/>
          <w:szCs w:val="24"/>
        </w:rPr>
      </w:pPr>
      <w:r w:rsidRPr="00B95589">
        <w:rPr>
          <w:rFonts w:eastAsia="Times New Roman"/>
          <w:b/>
          <w:bCs/>
          <w:szCs w:val="24"/>
        </w:rPr>
        <w:t xml:space="preserve">Ο ΠΡΟΕΔΡΟΣ                                            </w:t>
      </w:r>
      <w:r>
        <w:rPr>
          <w:rFonts w:eastAsia="Times New Roman"/>
          <w:b/>
          <w:bCs/>
          <w:szCs w:val="24"/>
        </w:rPr>
        <w:t xml:space="preserve">       </w:t>
      </w:r>
      <w:r w:rsidRPr="00B95589">
        <w:rPr>
          <w:rFonts w:eastAsia="Times New Roman"/>
          <w:b/>
          <w:bCs/>
          <w:szCs w:val="24"/>
        </w:rPr>
        <w:t xml:space="preserve"> </w:t>
      </w:r>
      <w:r w:rsidRPr="00B95589">
        <w:rPr>
          <w:rFonts w:eastAsia="Times New Roman"/>
          <w:b/>
          <w:bCs/>
          <w:szCs w:val="24"/>
        </w:rPr>
        <w:t xml:space="preserve">            </w:t>
      </w:r>
      <w:r>
        <w:rPr>
          <w:rFonts w:eastAsia="Times New Roman"/>
          <w:b/>
          <w:bCs/>
          <w:szCs w:val="24"/>
        </w:rPr>
        <w:t xml:space="preserve">       </w:t>
      </w:r>
      <w:r w:rsidRPr="00B95589">
        <w:rPr>
          <w:rFonts w:eastAsia="Times New Roman"/>
          <w:b/>
          <w:bCs/>
          <w:szCs w:val="24"/>
        </w:rPr>
        <w:t xml:space="preserve"> </w:t>
      </w:r>
      <w:r w:rsidRPr="00B95589">
        <w:rPr>
          <w:rFonts w:eastAsia="Times New Roman"/>
          <w:b/>
          <w:bCs/>
          <w:szCs w:val="24"/>
        </w:rPr>
        <w:t>ΟΙ ΓΡΑΜΜΑΤΕΙΣ</w:t>
      </w:r>
    </w:p>
    <w:sectPr w:rsidR="005403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ewm/PFEv5bb6ZBRVy1t1cw+Zk2s=" w:salt="3HaxjNvzq35AkGK4/fj5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22"/>
    <w:rsid w:val="00540322"/>
    <w:rsid w:val="00A37296"/>
    <w:rsid w:val="00E50E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DE46"/>
  <w15:docId w15:val="{2CF6F2A1-842B-4445-83F5-470FDDE7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41E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B41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810</MetadataID>
    <Session xmlns="641f345b-441b-4b81-9152-adc2e73ba5e1">Δ´</Session>
    <Date xmlns="641f345b-441b-4b81-9152-adc2e73ba5e1">2019-03-20T22:00:00+00:00</Date>
    <Status xmlns="641f345b-441b-4b81-9152-adc2e73ba5e1">
      <Url>https://intra.parliament.gr/praktika/Lists/Incoming_Metadata/EditForm.aspx?ID=810&amp;Source=/praktika/Recordings_Library/Forms/AllItems.aspx</Url>
      <Description>Δημοσιεύτηκε</Description>
    </Status>
    <Meeting xmlns="641f345b-441b-4b81-9152-adc2e73ba5e1">ϞΘ´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D5196-309D-4577-8E74-B6DA701CA957}">
  <ds:schemaRefs>
    <ds:schemaRef ds:uri="http://schemas.microsoft.com/sharepoint/v3/contenttype/forms"/>
  </ds:schemaRefs>
</ds:datastoreItem>
</file>

<file path=customXml/itemProps2.xml><?xml version="1.0" encoding="utf-8"?>
<ds:datastoreItem xmlns:ds="http://schemas.openxmlformats.org/officeDocument/2006/customXml" ds:itemID="{F76A41CC-2CFC-4E29-B56A-ADB29A028783}">
  <ds:schemaRefs>
    <ds:schemaRef ds:uri="http://schemas.microsoft.com/office/2006/metadata/properties"/>
    <ds:schemaRef ds:uri="641f345b-441b-4b81-9152-adc2e73ba5e1"/>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D3DFB3E-C7AC-4EA1-AEC5-08B208605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5015</Words>
  <Characters>27084</Characters>
  <Application>Microsoft Office Word</Application>
  <DocSecurity>0</DocSecurity>
  <Lines>225</Lines>
  <Paragraphs>64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2019-03-28T10:57:00Z</dcterms:created>
  <dcterms:modified xsi:type="dcterms:W3CDTF">2019-03-28T10:57:00Z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