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CD69C" w14:textId="77777777" w:rsidR="00674472" w:rsidRPr="00674472" w:rsidRDefault="00674472" w:rsidP="00674472">
      <w:pPr>
        <w:spacing w:after="0" w:line="360" w:lineRule="auto"/>
        <w:rPr>
          <w:ins w:id="0" w:author="Φλούδα Χριστίνα" w:date="2016-04-26T12:45:00Z"/>
          <w:rFonts w:eastAsia="Times New Roman"/>
          <w:szCs w:val="24"/>
          <w:lang w:eastAsia="en-US"/>
        </w:rPr>
      </w:pPr>
      <w:ins w:id="1" w:author="Φλούδα Χριστίνα" w:date="2016-04-26T12:45:00Z">
        <w:r w:rsidRPr="0067447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4121EF4" w14:textId="77777777" w:rsidR="00674472" w:rsidRPr="00674472" w:rsidRDefault="00674472" w:rsidP="00674472">
      <w:pPr>
        <w:spacing w:after="0" w:line="360" w:lineRule="auto"/>
        <w:rPr>
          <w:ins w:id="2" w:author="Φλούδα Χριστίνα" w:date="2016-04-26T12:45:00Z"/>
          <w:rFonts w:eastAsia="Times New Roman"/>
          <w:szCs w:val="24"/>
          <w:lang w:eastAsia="en-US"/>
        </w:rPr>
      </w:pPr>
    </w:p>
    <w:p w14:paraId="163A28EC" w14:textId="77777777" w:rsidR="00674472" w:rsidRPr="00674472" w:rsidRDefault="00674472" w:rsidP="00674472">
      <w:pPr>
        <w:spacing w:after="0" w:line="360" w:lineRule="auto"/>
        <w:rPr>
          <w:ins w:id="3" w:author="Φλούδα Χριστίνα" w:date="2016-04-26T12:45:00Z"/>
          <w:rFonts w:eastAsia="Times New Roman"/>
          <w:szCs w:val="24"/>
          <w:lang w:eastAsia="en-US"/>
        </w:rPr>
      </w:pPr>
      <w:ins w:id="4" w:author="Φλούδα Χριστίνα" w:date="2016-04-26T12:45:00Z">
        <w:r w:rsidRPr="00674472">
          <w:rPr>
            <w:rFonts w:eastAsia="Times New Roman"/>
            <w:szCs w:val="24"/>
            <w:lang w:eastAsia="en-US"/>
          </w:rPr>
          <w:t>ΠΙΝΑΚΑΣ ΠΕΡΙΕΧΟΜΕΝΩΝ</w:t>
        </w:r>
      </w:ins>
    </w:p>
    <w:p w14:paraId="504094A4" w14:textId="77777777" w:rsidR="00674472" w:rsidRPr="00674472" w:rsidRDefault="00674472" w:rsidP="00674472">
      <w:pPr>
        <w:spacing w:after="0" w:line="360" w:lineRule="auto"/>
        <w:rPr>
          <w:ins w:id="5" w:author="Φλούδα Χριστίνα" w:date="2016-04-26T12:45:00Z"/>
          <w:rFonts w:eastAsia="Times New Roman"/>
          <w:szCs w:val="24"/>
          <w:lang w:eastAsia="en-US"/>
        </w:rPr>
      </w:pPr>
      <w:ins w:id="6" w:author="Φλούδα Χριστίνα" w:date="2016-04-26T12:45:00Z">
        <w:r w:rsidRPr="00674472">
          <w:rPr>
            <w:rFonts w:eastAsia="Times New Roman"/>
            <w:szCs w:val="24"/>
            <w:lang w:eastAsia="en-US"/>
          </w:rPr>
          <w:t xml:space="preserve">ΙΖ΄ ΠΕΡΙΟΔΟΣ </w:t>
        </w:r>
      </w:ins>
    </w:p>
    <w:p w14:paraId="5893262D" w14:textId="77777777" w:rsidR="00674472" w:rsidRPr="00674472" w:rsidRDefault="00674472" w:rsidP="00674472">
      <w:pPr>
        <w:spacing w:after="0" w:line="360" w:lineRule="auto"/>
        <w:rPr>
          <w:ins w:id="7" w:author="Φλούδα Χριστίνα" w:date="2016-04-26T12:45:00Z"/>
          <w:rFonts w:eastAsia="Times New Roman"/>
          <w:szCs w:val="24"/>
          <w:lang w:eastAsia="en-US"/>
        </w:rPr>
      </w:pPr>
      <w:ins w:id="8" w:author="Φλούδα Χριστίνα" w:date="2016-04-26T12:45:00Z">
        <w:r w:rsidRPr="00674472">
          <w:rPr>
            <w:rFonts w:eastAsia="Times New Roman"/>
            <w:szCs w:val="24"/>
            <w:lang w:eastAsia="en-US"/>
          </w:rPr>
          <w:t>ΠΡΟΕΔΡΕΥΟΜΕΝΗΣ ΚΟΙΝΟΒΟΥΛΕΥΤΙΚΗΣ ΔΗΜΟΚΡΑΤΙΑΣ</w:t>
        </w:r>
      </w:ins>
    </w:p>
    <w:p w14:paraId="202C7AF2" w14:textId="77777777" w:rsidR="00674472" w:rsidRPr="00674472" w:rsidRDefault="00674472" w:rsidP="00674472">
      <w:pPr>
        <w:spacing w:after="0" w:line="360" w:lineRule="auto"/>
        <w:rPr>
          <w:ins w:id="9" w:author="Φλούδα Χριστίνα" w:date="2016-04-26T12:45:00Z"/>
          <w:rFonts w:eastAsia="Times New Roman"/>
          <w:szCs w:val="24"/>
          <w:lang w:eastAsia="en-US"/>
        </w:rPr>
      </w:pPr>
      <w:ins w:id="10" w:author="Φλούδα Χριστίνα" w:date="2016-04-26T12:45:00Z">
        <w:r w:rsidRPr="00674472">
          <w:rPr>
            <w:rFonts w:eastAsia="Times New Roman"/>
            <w:szCs w:val="24"/>
            <w:lang w:eastAsia="en-US"/>
          </w:rPr>
          <w:t>ΣΥΝΟΔΟΣ Α΄</w:t>
        </w:r>
      </w:ins>
    </w:p>
    <w:p w14:paraId="65754D49" w14:textId="77777777" w:rsidR="00674472" w:rsidRPr="00674472" w:rsidRDefault="00674472" w:rsidP="00674472">
      <w:pPr>
        <w:spacing w:after="0" w:line="360" w:lineRule="auto"/>
        <w:rPr>
          <w:ins w:id="11" w:author="Φλούδα Χριστίνα" w:date="2016-04-26T12:45:00Z"/>
          <w:rFonts w:eastAsia="Times New Roman"/>
          <w:szCs w:val="24"/>
          <w:lang w:eastAsia="en-US"/>
        </w:rPr>
      </w:pPr>
    </w:p>
    <w:p w14:paraId="6022CC46" w14:textId="77777777" w:rsidR="00674472" w:rsidRPr="00674472" w:rsidRDefault="00674472" w:rsidP="00674472">
      <w:pPr>
        <w:spacing w:after="0" w:line="360" w:lineRule="auto"/>
        <w:rPr>
          <w:ins w:id="12" w:author="Φλούδα Χριστίνα" w:date="2016-04-26T12:45:00Z"/>
          <w:rFonts w:eastAsia="Times New Roman"/>
          <w:szCs w:val="24"/>
          <w:lang w:eastAsia="en-US"/>
        </w:rPr>
      </w:pPr>
      <w:ins w:id="13" w:author="Φλούδα Χριστίνα" w:date="2016-04-26T12:45:00Z">
        <w:r w:rsidRPr="00674472">
          <w:rPr>
            <w:rFonts w:eastAsia="Times New Roman"/>
            <w:szCs w:val="24"/>
            <w:lang w:eastAsia="en-US"/>
          </w:rPr>
          <w:t>ΣΥΝΕΔΡΙΑΣΗ ΡΙΒ΄</w:t>
        </w:r>
      </w:ins>
    </w:p>
    <w:p w14:paraId="320382B5" w14:textId="77777777" w:rsidR="00674472" w:rsidRPr="00674472" w:rsidRDefault="00674472" w:rsidP="00674472">
      <w:pPr>
        <w:spacing w:after="0" w:line="360" w:lineRule="auto"/>
        <w:rPr>
          <w:ins w:id="14" w:author="Φλούδα Χριστίνα" w:date="2016-04-26T12:45:00Z"/>
          <w:rFonts w:eastAsia="Times New Roman"/>
          <w:szCs w:val="24"/>
          <w:lang w:eastAsia="en-US"/>
        </w:rPr>
      </w:pPr>
      <w:ins w:id="15" w:author="Φλούδα Χριστίνα" w:date="2016-04-26T12:45:00Z">
        <w:r w:rsidRPr="00674472">
          <w:rPr>
            <w:rFonts w:eastAsia="Times New Roman"/>
            <w:szCs w:val="24"/>
            <w:lang w:eastAsia="en-US"/>
          </w:rPr>
          <w:t>Τετάρτη  20 Απριλίου 2016</w:t>
        </w:r>
      </w:ins>
    </w:p>
    <w:p w14:paraId="4BBA1519" w14:textId="77777777" w:rsidR="00674472" w:rsidRPr="00674472" w:rsidRDefault="00674472" w:rsidP="00674472">
      <w:pPr>
        <w:spacing w:after="0" w:line="360" w:lineRule="auto"/>
        <w:rPr>
          <w:ins w:id="16" w:author="Φλούδα Χριστίνα" w:date="2016-04-26T12:45:00Z"/>
          <w:rFonts w:eastAsia="Times New Roman"/>
          <w:szCs w:val="24"/>
          <w:lang w:eastAsia="en-US"/>
        </w:rPr>
      </w:pPr>
    </w:p>
    <w:p w14:paraId="3CC83487" w14:textId="77777777" w:rsidR="00674472" w:rsidRPr="00674472" w:rsidRDefault="00674472" w:rsidP="00674472">
      <w:pPr>
        <w:spacing w:after="0" w:line="360" w:lineRule="auto"/>
        <w:rPr>
          <w:ins w:id="17" w:author="Φλούδα Χριστίνα" w:date="2016-04-26T12:45:00Z"/>
          <w:rFonts w:eastAsia="Times New Roman"/>
          <w:szCs w:val="24"/>
          <w:lang w:eastAsia="en-US"/>
        </w:rPr>
      </w:pPr>
      <w:ins w:id="18" w:author="Φλούδα Χριστίνα" w:date="2016-04-26T12:45:00Z">
        <w:r w:rsidRPr="00674472">
          <w:rPr>
            <w:rFonts w:eastAsia="Times New Roman"/>
            <w:szCs w:val="24"/>
            <w:lang w:eastAsia="en-US"/>
          </w:rPr>
          <w:t>ΘΕΜΑΤΑ</w:t>
        </w:r>
      </w:ins>
    </w:p>
    <w:p w14:paraId="6793EDB7" w14:textId="77777777" w:rsidR="00674472" w:rsidRPr="00674472" w:rsidRDefault="00674472" w:rsidP="00674472">
      <w:pPr>
        <w:spacing w:after="0" w:line="360" w:lineRule="auto"/>
        <w:rPr>
          <w:ins w:id="19" w:author="Φλούδα Χριστίνα" w:date="2016-04-26T12:45:00Z"/>
          <w:rFonts w:eastAsia="Times New Roman"/>
          <w:szCs w:val="24"/>
          <w:lang w:eastAsia="en-US"/>
        </w:rPr>
      </w:pPr>
      <w:ins w:id="20" w:author="Φλούδα Χριστίνα" w:date="2016-04-26T12:45:00Z">
        <w:r w:rsidRPr="00674472">
          <w:rPr>
            <w:rFonts w:eastAsia="Times New Roman"/>
            <w:szCs w:val="24"/>
            <w:lang w:eastAsia="en-US"/>
          </w:rPr>
          <w:t xml:space="preserve"> </w:t>
        </w:r>
        <w:r w:rsidRPr="00674472">
          <w:rPr>
            <w:rFonts w:eastAsia="Times New Roman"/>
            <w:szCs w:val="24"/>
            <w:lang w:eastAsia="en-US"/>
          </w:rPr>
          <w:br/>
          <w:t xml:space="preserve">Α. ΕΙΔΙΚΑ ΘΕΜΑΤΑ </w:t>
        </w:r>
        <w:r w:rsidRPr="00674472">
          <w:rPr>
            <w:rFonts w:eastAsia="Times New Roman"/>
            <w:szCs w:val="24"/>
            <w:lang w:eastAsia="en-US"/>
          </w:rPr>
          <w:br/>
          <w:t xml:space="preserve">1. Επικύρωση Πρακτικών, σελ. </w:t>
        </w:r>
        <w:r w:rsidRPr="00674472">
          <w:rPr>
            <w:rFonts w:eastAsia="Times New Roman"/>
            <w:szCs w:val="24"/>
            <w:lang w:eastAsia="en-US"/>
          </w:rPr>
          <w:br/>
          <w:t xml:space="preserve">2. Ανακοινώνεται ότι τη συνεδρίαση παρακολουθούν μαθητές από το </w:t>
        </w:r>
        <w:proofErr w:type="spellStart"/>
        <w:r w:rsidRPr="00674472">
          <w:rPr>
            <w:rFonts w:eastAsia="Times New Roman"/>
            <w:szCs w:val="24"/>
            <w:lang w:eastAsia="en-US"/>
          </w:rPr>
          <w:t>το</w:t>
        </w:r>
        <w:proofErr w:type="spellEnd"/>
        <w:r w:rsidRPr="00674472">
          <w:rPr>
            <w:rFonts w:eastAsia="Times New Roman"/>
            <w:szCs w:val="24"/>
            <w:lang w:eastAsia="en-US"/>
          </w:rPr>
          <w:t xml:space="preserve"> 3ο Γυμνάσιο Βύρωνα, το 4ο Δημοτικό Σχολείο Πειραιά, το Γυμνάσιο </w:t>
        </w:r>
        <w:proofErr w:type="spellStart"/>
        <w:r w:rsidRPr="00674472">
          <w:rPr>
            <w:rFonts w:eastAsia="Times New Roman"/>
            <w:szCs w:val="24"/>
            <w:lang w:eastAsia="en-US"/>
          </w:rPr>
          <w:t>Λευκίμης</w:t>
        </w:r>
        <w:proofErr w:type="spellEnd"/>
        <w:r w:rsidRPr="00674472">
          <w:rPr>
            <w:rFonts w:eastAsia="Times New Roman"/>
            <w:szCs w:val="24"/>
            <w:lang w:eastAsia="en-US"/>
          </w:rPr>
          <w:t xml:space="preserve"> Κέρκυρας, φοιτητές από την Ολλανδία,  μαθητές από το 1ο Δημοτικό Σχολείο Ηγουμενίτσας, το Δημοτικό Σχολείο </w:t>
        </w:r>
        <w:proofErr w:type="spellStart"/>
        <w:r w:rsidRPr="00674472">
          <w:rPr>
            <w:rFonts w:eastAsia="Times New Roman"/>
            <w:szCs w:val="24"/>
            <w:lang w:eastAsia="en-US"/>
          </w:rPr>
          <w:t>Συβότων</w:t>
        </w:r>
        <w:proofErr w:type="spellEnd"/>
        <w:r w:rsidRPr="00674472">
          <w:rPr>
            <w:rFonts w:eastAsia="Times New Roman"/>
            <w:szCs w:val="24"/>
            <w:lang w:eastAsia="en-US"/>
          </w:rPr>
          <w:t xml:space="preserve">, το 1ο Δημοτικό Σχολείο και το Δημοτικό Σχολείο Πύργου Τήνου και το ΙΕΚ Αγίου Δημητρίου, σελ. </w:t>
        </w:r>
        <w:r w:rsidRPr="00674472">
          <w:rPr>
            <w:rFonts w:eastAsia="Times New Roman"/>
            <w:szCs w:val="24"/>
            <w:lang w:eastAsia="en-US"/>
          </w:rPr>
          <w:br/>
          <w:t xml:space="preserve">3. Αναφορά στην 19η Απριλίου, Ημέρα </w:t>
        </w:r>
        <w:proofErr w:type="spellStart"/>
        <w:r w:rsidRPr="00674472">
          <w:rPr>
            <w:rFonts w:eastAsia="Times New Roman"/>
            <w:szCs w:val="24"/>
            <w:lang w:eastAsia="en-US"/>
          </w:rPr>
          <w:t>Φιλλεληνισμού</w:t>
        </w:r>
        <w:proofErr w:type="spellEnd"/>
        <w:r w:rsidRPr="00674472">
          <w:rPr>
            <w:rFonts w:eastAsia="Times New Roman"/>
            <w:szCs w:val="24"/>
            <w:lang w:eastAsia="en-US"/>
          </w:rPr>
          <w:t xml:space="preserve"> και Διεθνούς Αλληλεγγύης, σελ. </w:t>
        </w:r>
        <w:r w:rsidRPr="00674472">
          <w:rPr>
            <w:rFonts w:eastAsia="Times New Roman"/>
            <w:szCs w:val="24"/>
            <w:lang w:eastAsia="en-US"/>
          </w:rPr>
          <w:br/>
          <w:t xml:space="preserve">4. Επί διαδικαστικού θέματος, σελ. </w:t>
        </w:r>
        <w:r w:rsidRPr="00674472">
          <w:rPr>
            <w:rFonts w:eastAsia="Times New Roman"/>
            <w:szCs w:val="24"/>
            <w:lang w:eastAsia="en-US"/>
          </w:rPr>
          <w:br/>
          <w:t>5. Ειδική Ημερήσια Διάταξη:</w:t>
        </w:r>
      </w:ins>
    </w:p>
    <w:p w14:paraId="31137B0B" w14:textId="77777777" w:rsidR="00674472" w:rsidRPr="00674472" w:rsidRDefault="00674472" w:rsidP="00674472">
      <w:pPr>
        <w:spacing w:after="0" w:line="360" w:lineRule="auto"/>
        <w:rPr>
          <w:ins w:id="21" w:author="Φλούδα Χριστίνα" w:date="2016-04-26T12:45:00Z"/>
          <w:rFonts w:eastAsia="Times New Roman"/>
          <w:szCs w:val="24"/>
          <w:lang w:eastAsia="en-US"/>
        </w:rPr>
      </w:pPr>
      <w:ins w:id="22" w:author="Φλούδα Χριστίνα" w:date="2016-04-26T12:45:00Z">
        <w:r w:rsidRPr="00674472">
          <w:rPr>
            <w:rFonts w:eastAsia="Times New Roman"/>
            <w:szCs w:val="24"/>
            <w:lang w:eastAsia="en-US"/>
          </w:rPr>
          <w:t xml:space="preserve">Συζήτηση προ Ημερησίας Διατάξεως, σύμφωνα με το άρθρο 143  του Κανονισμού της Βουλής, με πρωτοβουλία του Αρχηγού της Αξιωματικής Αντιπολίτευσης και Προέδρου της Κοινοβουλευτικής Ομάδας της Νέας Δημοκρατίας  κ. Κυριάκου Μητσοτάκη, σε επίπεδο Αρχηγών Κομμάτων, σχετικά με την ασφάλεια των πολιτών, σελ. </w:t>
        </w:r>
        <w:r w:rsidRPr="00674472">
          <w:rPr>
            <w:rFonts w:eastAsia="Times New Roman"/>
            <w:szCs w:val="24"/>
            <w:lang w:eastAsia="en-US"/>
          </w:rPr>
          <w:br/>
          <w:t xml:space="preserve">6. Ανακοινώνεται επιστολή του Βουλευτή κ. Θεοχάρη </w:t>
        </w:r>
        <w:proofErr w:type="spellStart"/>
        <w:r w:rsidRPr="00674472">
          <w:rPr>
            <w:rFonts w:eastAsia="Times New Roman"/>
            <w:szCs w:val="24"/>
            <w:lang w:eastAsia="en-US"/>
          </w:rPr>
          <w:t>Θεοχάρη</w:t>
        </w:r>
        <w:proofErr w:type="spellEnd"/>
        <w:r w:rsidRPr="00674472">
          <w:rPr>
            <w:rFonts w:eastAsia="Times New Roman"/>
            <w:szCs w:val="24"/>
            <w:lang w:eastAsia="en-US"/>
          </w:rPr>
          <w:t xml:space="preserve">, προς τον Πρόεδρο της Βουλής κ. Νικόλαο </w:t>
        </w:r>
        <w:proofErr w:type="spellStart"/>
        <w:r w:rsidRPr="00674472">
          <w:rPr>
            <w:rFonts w:eastAsia="Times New Roman"/>
            <w:szCs w:val="24"/>
            <w:lang w:eastAsia="en-US"/>
          </w:rPr>
          <w:t>Βούτση</w:t>
        </w:r>
        <w:proofErr w:type="spellEnd"/>
        <w:r w:rsidRPr="00674472">
          <w:rPr>
            <w:rFonts w:eastAsia="Times New Roman"/>
            <w:szCs w:val="24"/>
            <w:lang w:eastAsia="en-US"/>
          </w:rPr>
          <w:t xml:space="preserve">, με την οποία γνωστοποιεί ότι θα μετέχει στο κοινοβούλιο ως ανεξάρτητος Βουλευτής, σελ. </w:t>
        </w:r>
        <w:r w:rsidRPr="00674472">
          <w:rPr>
            <w:rFonts w:eastAsia="Times New Roman"/>
            <w:szCs w:val="24"/>
            <w:lang w:eastAsia="en-US"/>
          </w:rPr>
          <w:br/>
          <w:t xml:space="preserve">7. Ανακοινώνεται ότι με την υπ’ αριθμόν 5531/3967, από 19 Απριλίου 2016, απόφαση του Προέδρου της Βουλής, συγκροτήθηκε η Εξεταστική Επιτροπή για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σελ. </w:t>
        </w:r>
        <w:r w:rsidRPr="00674472">
          <w:rPr>
            <w:rFonts w:eastAsia="Times New Roman"/>
            <w:szCs w:val="24"/>
            <w:lang w:eastAsia="en-US"/>
          </w:rPr>
          <w:br/>
          <w:t xml:space="preserve"> </w:t>
        </w:r>
        <w:r w:rsidRPr="00674472">
          <w:rPr>
            <w:rFonts w:eastAsia="Times New Roman"/>
            <w:szCs w:val="24"/>
            <w:lang w:eastAsia="en-US"/>
          </w:rPr>
          <w:br/>
          <w:t>ΠΡΟΕΔΡΟΣ</w:t>
        </w:r>
      </w:ins>
    </w:p>
    <w:p w14:paraId="53642E9C" w14:textId="77777777" w:rsidR="00674472" w:rsidRPr="00674472" w:rsidRDefault="00674472" w:rsidP="00674472">
      <w:pPr>
        <w:spacing w:after="0" w:line="360" w:lineRule="auto"/>
        <w:rPr>
          <w:ins w:id="23" w:author="Φλούδα Χριστίνα" w:date="2016-04-26T12:45:00Z"/>
          <w:rFonts w:eastAsia="Times New Roman"/>
          <w:szCs w:val="24"/>
          <w:lang w:eastAsia="en-US"/>
        </w:rPr>
      </w:pPr>
    </w:p>
    <w:p w14:paraId="455CF9CD" w14:textId="77777777" w:rsidR="00674472" w:rsidRPr="00674472" w:rsidRDefault="00674472" w:rsidP="00674472">
      <w:pPr>
        <w:spacing w:after="0" w:line="360" w:lineRule="auto"/>
        <w:rPr>
          <w:ins w:id="24" w:author="Φλούδα Χριστίνα" w:date="2016-04-26T12:45:00Z"/>
          <w:rFonts w:eastAsia="Times New Roman"/>
          <w:szCs w:val="24"/>
          <w:lang w:eastAsia="en-US"/>
        </w:rPr>
      </w:pPr>
      <w:ins w:id="25" w:author="Φλούδα Χριστίνα" w:date="2016-04-26T12:45:00Z">
        <w:r w:rsidRPr="00674472">
          <w:rPr>
            <w:rFonts w:eastAsia="Times New Roman"/>
            <w:szCs w:val="24"/>
            <w:lang w:eastAsia="en-US"/>
          </w:rPr>
          <w:t>ΒΟΥΤΣΗΣ Ν. , σελ.</w:t>
        </w:r>
        <w:r w:rsidRPr="00674472">
          <w:rPr>
            <w:rFonts w:eastAsia="Times New Roman"/>
            <w:szCs w:val="24"/>
            <w:lang w:eastAsia="en-US"/>
          </w:rPr>
          <w:br/>
        </w:r>
      </w:ins>
    </w:p>
    <w:p w14:paraId="1AE8133A" w14:textId="77777777" w:rsidR="00674472" w:rsidRPr="00674472" w:rsidRDefault="00674472" w:rsidP="00674472">
      <w:pPr>
        <w:spacing w:after="0" w:line="360" w:lineRule="auto"/>
        <w:rPr>
          <w:ins w:id="26" w:author="Φλούδα Χριστίνα" w:date="2016-04-26T12:45:00Z"/>
          <w:rFonts w:eastAsia="Times New Roman"/>
          <w:szCs w:val="24"/>
          <w:lang w:eastAsia="en-US"/>
        </w:rPr>
      </w:pPr>
    </w:p>
    <w:p w14:paraId="5436652C" w14:textId="77777777" w:rsidR="00674472" w:rsidRPr="00674472" w:rsidRDefault="00674472" w:rsidP="00674472">
      <w:pPr>
        <w:spacing w:after="0" w:line="360" w:lineRule="auto"/>
        <w:rPr>
          <w:ins w:id="27" w:author="Φλούδα Χριστίνα" w:date="2016-04-26T12:45:00Z"/>
          <w:rFonts w:eastAsia="Times New Roman"/>
          <w:szCs w:val="24"/>
          <w:lang w:eastAsia="en-US"/>
        </w:rPr>
      </w:pPr>
      <w:ins w:id="28" w:author="Φλούδα Χριστίνα" w:date="2016-04-26T12:45:00Z">
        <w:r w:rsidRPr="00674472">
          <w:rPr>
            <w:rFonts w:eastAsia="Times New Roman"/>
            <w:szCs w:val="24"/>
            <w:lang w:eastAsia="en-US"/>
          </w:rPr>
          <w:t>ΠΡΟΕΔΡΕΥΟΝΤΕΣ</w:t>
        </w:r>
      </w:ins>
    </w:p>
    <w:p w14:paraId="45D41F4D" w14:textId="77777777" w:rsidR="00674472" w:rsidRPr="00674472" w:rsidRDefault="00674472" w:rsidP="00674472">
      <w:pPr>
        <w:spacing w:after="0" w:line="360" w:lineRule="auto"/>
        <w:rPr>
          <w:ins w:id="29" w:author="Φλούδα Χριστίνα" w:date="2016-04-26T12:45:00Z"/>
          <w:rFonts w:eastAsia="Times New Roman"/>
          <w:szCs w:val="24"/>
          <w:lang w:eastAsia="en-US"/>
        </w:rPr>
      </w:pPr>
    </w:p>
    <w:p w14:paraId="75C1B066" w14:textId="77777777" w:rsidR="00674472" w:rsidRPr="00674472" w:rsidRDefault="00674472" w:rsidP="00674472">
      <w:pPr>
        <w:spacing w:after="0" w:line="360" w:lineRule="auto"/>
        <w:rPr>
          <w:ins w:id="30" w:author="Φλούδα Χριστίνα" w:date="2016-04-26T12:45:00Z"/>
          <w:rFonts w:eastAsia="Times New Roman"/>
          <w:szCs w:val="24"/>
          <w:lang w:eastAsia="en-US"/>
        </w:rPr>
      </w:pPr>
      <w:ins w:id="31" w:author="Φλούδα Χριστίνα" w:date="2016-04-26T12:45:00Z">
        <w:r w:rsidRPr="00674472">
          <w:rPr>
            <w:rFonts w:eastAsia="Times New Roman"/>
            <w:szCs w:val="24"/>
            <w:lang w:eastAsia="en-US"/>
          </w:rPr>
          <w:t>ΚΟΥΡΑΚΗΣ Α. , σελ.</w:t>
        </w:r>
        <w:r w:rsidRPr="00674472">
          <w:rPr>
            <w:rFonts w:eastAsia="Times New Roman"/>
            <w:szCs w:val="24"/>
            <w:lang w:eastAsia="en-US"/>
          </w:rPr>
          <w:br/>
          <w:t>ΛΑΜΠΡΟΥΛΗΣ Γ. , σελ.</w:t>
        </w:r>
      </w:ins>
    </w:p>
    <w:p w14:paraId="22993AAF" w14:textId="77777777" w:rsidR="00674472" w:rsidRPr="00674472" w:rsidRDefault="00674472" w:rsidP="00674472">
      <w:pPr>
        <w:spacing w:after="0" w:line="360" w:lineRule="auto"/>
        <w:rPr>
          <w:ins w:id="32" w:author="Φλούδα Χριστίνα" w:date="2016-04-26T12:45:00Z"/>
          <w:rFonts w:eastAsia="Times New Roman"/>
          <w:szCs w:val="24"/>
          <w:lang w:eastAsia="en-US"/>
        </w:rPr>
      </w:pPr>
    </w:p>
    <w:p w14:paraId="6B6D0857" w14:textId="77777777" w:rsidR="00674472" w:rsidRPr="00674472" w:rsidRDefault="00674472" w:rsidP="00674472">
      <w:pPr>
        <w:spacing w:after="0" w:line="360" w:lineRule="auto"/>
        <w:rPr>
          <w:ins w:id="33" w:author="Φλούδα Χριστίνα" w:date="2016-04-26T12:45:00Z"/>
          <w:rFonts w:eastAsia="Times New Roman"/>
          <w:szCs w:val="24"/>
          <w:lang w:eastAsia="en-US"/>
        </w:rPr>
      </w:pPr>
    </w:p>
    <w:p w14:paraId="50E5D75B" w14:textId="77777777" w:rsidR="00674472" w:rsidRPr="00674472" w:rsidRDefault="00674472" w:rsidP="00674472">
      <w:pPr>
        <w:spacing w:after="0" w:line="360" w:lineRule="auto"/>
        <w:rPr>
          <w:ins w:id="34" w:author="Φλούδα Χριστίνα" w:date="2016-04-26T12:45:00Z"/>
          <w:rFonts w:eastAsia="Times New Roman"/>
          <w:szCs w:val="24"/>
          <w:lang w:eastAsia="en-US"/>
        </w:rPr>
      </w:pPr>
      <w:ins w:id="35" w:author="Φλούδα Χριστίνα" w:date="2016-04-26T12:45:00Z">
        <w:r w:rsidRPr="00674472">
          <w:rPr>
            <w:rFonts w:eastAsia="Times New Roman"/>
            <w:szCs w:val="24"/>
            <w:lang w:eastAsia="en-US"/>
          </w:rPr>
          <w:t>ΟΜΙΛΗΤΕΣ</w:t>
        </w:r>
      </w:ins>
    </w:p>
    <w:p w14:paraId="07CEB48D" w14:textId="1C83B1AD" w:rsidR="00674472" w:rsidRDefault="00674472" w:rsidP="00674472">
      <w:pPr>
        <w:spacing w:line="600" w:lineRule="auto"/>
        <w:ind w:firstLine="720"/>
        <w:jc w:val="both"/>
        <w:rPr>
          <w:ins w:id="36" w:author="Φλούδα Χριστίνα" w:date="2016-04-26T12:45:00Z"/>
          <w:rFonts w:eastAsia="Times New Roman"/>
          <w:szCs w:val="24"/>
        </w:rPr>
        <w:pPrChange w:id="37" w:author="Φλούδα Χριστίνα" w:date="2016-04-26T12:45:00Z">
          <w:pPr>
            <w:spacing w:line="600" w:lineRule="auto"/>
            <w:ind w:firstLine="720"/>
            <w:jc w:val="center"/>
          </w:pPr>
        </w:pPrChange>
      </w:pPr>
      <w:ins w:id="38" w:author="Φλούδα Χριστίνα" w:date="2016-04-26T12:45:00Z">
        <w:r w:rsidRPr="00674472">
          <w:rPr>
            <w:rFonts w:eastAsia="Times New Roman"/>
            <w:szCs w:val="24"/>
            <w:lang w:eastAsia="en-US"/>
          </w:rPr>
          <w:br/>
          <w:t xml:space="preserve">Α. Επί της αναφοράς 19η Απριλίου, Ημέρα </w:t>
        </w:r>
        <w:proofErr w:type="spellStart"/>
        <w:r w:rsidRPr="00674472">
          <w:rPr>
            <w:rFonts w:eastAsia="Times New Roman"/>
            <w:szCs w:val="24"/>
            <w:lang w:eastAsia="en-US"/>
          </w:rPr>
          <w:t>Φιλλεληνισμού</w:t>
        </w:r>
        <w:proofErr w:type="spellEnd"/>
        <w:r w:rsidRPr="00674472">
          <w:rPr>
            <w:rFonts w:eastAsia="Times New Roman"/>
            <w:szCs w:val="24"/>
            <w:lang w:eastAsia="en-US"/>
          </w:rPr>
          <w:t xml:space="preserve"> και Διεθνούς Αλληλεγγύης:</w:t>
        </w:r>
        <w:r w:rsidRPr="00674472">
          <w:rPr>
            <w:rFonts w:eastAsia="Times New Roman"/>
            <w:szCs w:val="24"/>
            <w:lang w:eastAsia="en-US"/>
          </w:rPr>
          <w:br/>
          <w:t>ΒΟΥΤΣΗΣ Ν. , σελ.</w:t>
        </w:r>
        <w:r w:rsidRPr="00674472">
          <w:rPr>
            <w:rFonts w:eastAsia="Times New Roman"/>
            <w:szCs w:val="24"/>
            <w:lang w:eastAsia="en-US"/>
          </w:rPr>
          <w:br/>
        </w:r>
        <w:r w:rsidRPr="00674472">
          <w:rPr>
            <w:rFonts w:eastAsia="Times New Roman"/>
            <w:szCs w:val="24"/>
            <w:lang w:eastAsia="en-US"/>
          </w:rPr>
          <w:br/>
          <w:t>Β. Επί διαδικαστικού θέματος:</w:t>
        </w:r>
        <w:r w:rsidRPr="00674472">
          <w:rPr>
            <w:rFonts w:eastAsia="Times New Roman"/>
            <w:szCs w:val="24"/>
            <w:lang w:eastAsia="en-US"/>
          </w:rPr>
          <w:br/>
          <w:t>ΒΟΥΤΣΗΣ Ν. ,  σελ.</w:t>
        </w:r>
        <w:r w:rsidRPr="00674472">
          <w:rPr>
            <w:rFonts w:eastAsia="Times New Roman"/>
            <w:szCs w:val="24"/>
            <w:lang w:eastAsia="en-US"/>
          </w:rPr>
          <w:br/>
          <w:t>ΚΟΥΡΑΚΗΣ Α. , σελ.</w:t>
        </w:r>
        <w:r w:rsidRPr="00674472">
          <w:rPr>
            <w:rFonts w:eastAsia="Times New Roman"/>
            <w:szCs w:val="24"/>
            <w:lang w:eastAsia="en-US"/>
          </w:rPr>
          <w:br/>
          <w:t>ΛΕΒΕΝΤΗΣ Β. , σελ.</w:t>
        </w:r>
        <w:r w:rsidRPr="00674472">
          <w:rPr>
            <w:rFonts w:eastAsia="Times New Roman"/>
            <w:szCs w:val="24"/>
            <w:lang w:eastAsia="en-US"/>
          </w:rPr>
          <w:br/>
        </w:r>
        <w:r w:rsidRPr="00674472">
          <w:rPr>
            <w:rFonts w:eastAsia="Times New Roman"/>
            <w:szCs w:val="24"/>
            <w:lang w:eastAsia="en-US"/>
          </w:rPr>
          <w:br/>
          <w:t>Γ. Επί της Ειδικής Ημερήσιας Διάταξης:</w:t>
        </w:r>
        <w:r w:rsidRPr="00674472">
          <w:rPr>
            <w:rFonts w:eastAsia="Times New Roman"/>
            <w:szCs w:val="24"/>
            <w:lang w:eastAsia="en-US"/>
          </w:rPr>
          <w:br/>
          <w:t>ΒΙΤΣΑΣ Δ. , σελ.</w:t>
        </w:r>
        <w:r w:rsidRPr="00674472">
          <w:rPr>
            <w:rFonts w:eastAsia="Times New Roman"/>
            <w:szCs w:val="24"/>
            <w:lang w:eastAsia="en-US"/>
          </w:rPr>
          <w:br/>
          <w:t>ΓΕΝΝΗΜΑΤΑ Φ. , σελ.</w:t>
        </w:r>
        <w:r w:rsidRPr="00674472">
          <w:rPr>
            <w:rFonts w:eastAsia="Times New Roman"/>
            <w:szCs w:val="24"/>
            <w:lang w:eastAsia="en-US"/>
          </w:rPr>
          <w:br/>
          <w:t>ΔΕΝΔΙΑΣ Ν. , σελ.</w:t>
        </w:r>
        <w:r w:rsidRPr="00674472">
          <w:rPr>
            <w:rFonts w:eastAsia="Times New Roman"/>
            <w:szCs w:val="24"/>
            <w:lang w:eastAsia="en-US"/>
          </w:rPr>
          <w:br/>
          <w:t>ΘΕΟΔΩΡΑΚΗΣ Σ. , σελ.</w:t>
        </w:r>
        <w:r w:rsidRPr="00674472">
          <w:rPr>
            <w:rFonts w:eastAsia="Times New Roman"/>
            <w:szCs w:val="24"/>
            <w:lang w:eastAsia="en-US"/>
          </w:rPr>
          <w:br/>
          <w:t>ΚΑΜΜΕΝΟΣ Π. , σελ.</w:t>
        </w:r>
        <w:r w:rsidRPr="00674472">
          <w:rPr>
            <w:rFonts w:eastAsia="Times New Roman"/>
            <w:szCs w:val="24"/>
            <w:lang w:eastAsia="en-US"/>
          </w:rPr>
          <w:br/>
          <w:t>ΚΟΥΡΟΥΜΠΛΗΣ Π. , σελ.</w:t>
        </w:r>
        <w:r w:rsidRPr="00674472">
          <w:rPr>
            <w:rFonts w:eastAsia="Times New Roman"/>
            <w:szCs w:val="24"/>
            <w:lang w:eastAsia="en-US"/>
          </w:rPr>
          <w:br/>
          <w:t>ΚΟΥΤΣΟΥΜΠΑΣ Δ. , σελ.</w:t>
        </w:r>
        <w:r w:rsidRPr="00674472">
          <w:rPr>
            <w:rFonts w:eastAsia="Times New Roman"/>
            <w:szCs w:val="24"/>
            <w:lang w:eastAsia="en-US"/>
          </w:rPr>
          <w:br/>
          <w:t>ΛΕΒΕΝΤΗΣ Β. , σελ.</w:t>
        </w:r>
        <w:r w:rsidRPr="00674472">
          <w:rPr>
            <w:rFonts w:eastAsia="Times New Roman"/>
            <w:szCs w:val="24"/>
            <w:lang w:eastAsia="en-US"/>
          </w:rPr>
          <w:br/>
          <w:t>ΜΗΤΣΟΤΑΚΗΣ Κ. , σελ.</w:t>
        </w:r>
        <w:r w:rsidRPr="00674472">
          <w:rPr>
            <w:rFonts w:eastAsia="Times New Roman"/>
            <w:szCs w:val="24"/>
            <w:lang w:eastAsia="en-US"/>
          </w:rPr>
          <w:br/>
          <w:t>ΜΙΧΑΛΟΛΙΑΚΟΣ Ν. , σελ.</w:t>
        </w:r>
        <w:r w:rsidRPr="00674472">
          <w:rPr>
            <w:rFonts w:eastAsia="Times New Roman"/>
            <w:szCs w:val="24"/>
            <w:lang w:eastAsia="en-US"/>
          </w:rPr>
          <w:br/>
          <w:t>ΠΑΡΑΣΚΕΥΟΠΟΥΛΟΣ Ν. , σελ.</w:t>
        </w:r>
        <w:r w:rsidRPr="00674472">
          <w:rPr>
            <w:rFonts w:eastAsia="Times New Roman"/>
            <w:szCs w:val="24"/>
            <w:lang w:eastAsia="en-US"/>
          </w:rPr>
          <w:br/>
          <w:t>ΤΟΣΚΑΣ Ν. , σελ.</w:t>
        </w:r>
        <w:r w:rsidRPr="00674472">
          <w:rPr>
            <w:rFonts w:eastAsia="Times New Roman"/>
            <w:szCs w:val="24"/>
            <w:lang w:eastAsia="en-US"/>
          </w:rPr>
          <w:br/>
          <w:t>ΤΣΙΠΡΑΣ Α. , σελ.</w:t>
        </w:r>
        <w:r w:rsidRPr="00674472">
          <w:rPr>
            <w:rFonts w:eastAsia="Times New Roman"/>
            <w:szCs w:val="24"/>
            <w:lang w:eastAsia="en-US"/>
          </w:rPr>
          <w:br/>
        </w:r>
        <w:r w:rsidRPr="00674472">
          <w:rPr>
            <w:rFonts w:eastAsia="Times New Roman"/>
            <w:szCs w:val="24"/>
            <w:lang w:eastAsia="en-US"/>
          </w:rPr>
          <w:br/>
          <w:t>ΠΑΡΕΜΒΑΣΕΙΣ:</w:t>
        </w:r>
        <w:r w:rsidRPr="00674472">
          <w:rPr>
            <w:rFonts w:eastAsia="Times New Roman"/>
            <w:szCs w:val="24"/>
            <w:lang w:eastAsia="en-US"/>
          </w:rPr>
          <w:br/>
          <w:t>ΑΝΤΩΝΙΟΥ Χ. , σελ.</w:t>
        </w:r>
        <w:r w:rsidRPr="00674472">
          <w:rPr>
            <w:rFonts w:eastAsia="Times New Roman"/>
            <w:szCs w:val="24"/>
            <w:lang w:eastAsia="en-US"/>
          </w:rPr>
          <w:br/>
          <w:t>ΒΑΚΗ Φ. , σελ.</w:t>
        </w:r>
        <w:r w:rsidRPr="00674472">
          <w:rPr>
            <w:rFonts w:eastAsia="Times New Roman"/>
            <w:szCs w:val="24"/>
            <w:lang w:eastAsia="en-US"/>
          </w:rPr>
          <w:br/>
          <w:t>ΒΑΡΔΑΚΗΣ Σ. , σελ.</w:t>
        </w:r>
        <w:r w:rsidRPr="00674472">
          <w:rPr>
            <w:rFonts w:eastAsia="Times New Roman"/>
            <w:szCs w:val="24"/>
            <w:lang w:eastAsia="en-US"/>
          </w:rPr>
          <w:br/>
          <w:t>ΒΟΥΤΣΗΣ Ν. , σελ.</w:t>
        </w:r>
        <w:r w:rsidRPr="00674472">
          <w:rPr>
            <w:rFonts w:eastAsia="Times New Roman"/>
            <w:szCs w:val="24"/>
            <w:lang w:eastAsia="en-US"/>
          </w:rPr>
          <w:br/>
          <w:t>ΚΑΡΑΟΓΛΟΥ Θ. , σελ.</w:t>
        </w:r>
        <w:r w:rsidRPr="00674472">
          <w:rPr>
            <w:rFonts w:eastAsia="Times New Roman"/>
            <w:szCs w:val="24"/>
            <w:lang w:eastAsia="en-US"/>
          </w:rPr>
          <w:br/>
          <w:t>ΚΙΚΙΛΙΑΣ Β. , σελ.</w:t>
        </w:r>
        <w:r w:rsidRPr="00674472">
          <w:rPr>
            <w:rFonts w:eastAsia="Times New Roman"/>
            <w:szCs w:val="24"/>
            <w:lang w:eastAsia="en-US"/>
          </w:rPr>
          <w:br/>
          <w:t>ΚΟΥΙΚ Τ. , σελ.</w:t>
        </w:r>
        <w:r w:rsidRPr="00674472">
          <w:rPr>
            <w:rFonts w:eastAsia="Times New Roman"/>
            <w:szCs w:val="24"/>
            <w:lang w:eastAsia="en-US"/>
          </w:rPr>
          <w:br/>
          <w:t>ΚΟΥΜΟΥΤΣΑΚΟΣ Γ. , σελ.</w:t>
        </w:r>
        <w:r w:rsidRPr="00674472">
          <w:rPr>
            <w:rFonts w:eastAsia="Times New Roman"/>
            <w:szCs w:val="24"/>
            <w:lang w:eastAsia="en-US"/>
          </w:rPr>
          <w:br/>
          <w:t>ΚΥΡΙΑΖΙΔΗΣ Δ. , σελ.</w:t>
        </w:r>
        <w:r w:rsidRPr="00674472">
          <w:rPr>
            <w:rFonts w:eastAsia="Times New Roman"/>
            <w:szCs w:val="24"/>
            <w:lang w:eastAsia="en-US"/>
          </w:rPr>
          <w:br/>
          <w:t>ΜΠΑΛΑΟΥΡΑΣ Γ. , σελ.</w:t>
        </w:r>
        <w:r w:rsidRPr="00674472">
          <w:rPr>
            <w:rFonts w:eastAsia="Times New Roman"/>
            <w:szCs w:val="24"/>
            <w:lang w:eastAsia="en-US"/>
          </w:rPr>
          <w:br/>
          <w:t>ΠΑΦΙΛΗΣ Α. , σελ.</w:t>
        </w:r>
        <w:r w:rsidRPr="00674472">
          <w:rPr>
            <w:rFonts w:eastAsia="Times New Roman"/>
            <w:szCs w:val="24"/>
            <w:lang w:eastAsia="en-US"/>
          </w:rPr>
          <w:br/>
          <w:t>ΣΑΝΤΟΡΙΝΙΟΣ Ν. , σελ.</w:t>
        </w:r>
        <w:r w:rsidRPr="00674472">
          <w:rPr>
            <w:rFonts w:eastAsia="Times New Roman"/>
            <w:szCs w:val="24"/>
            <w:lang w:eastAsia="en-US"/>
          </w:rPr>
          <w:br/>
          <w:t>ΤΡΑΓΑΚΗΣ Ι. , σελ.</w:t>
        </w:r>
        <w:r w:rsidRPr="00674472">
          <w:rPr>
            <w:rFonts w:eastAsia="Times New Roman"/>
            <w:szCs w:val="24"/>
            <w:lang w:eastAsia="en-US"/>
          </w:rPr>
          <w:br/>
          <w:t>ΤΣΙΑΡΑΣ Κ. , σελ.</w:t>
        </w:r>
        <w:r w:rsidRPr="00674472">
          <w:rPr>
            <w:rFonts w:eastAsia="Times New Roman"/>
            <w:szCs w:val="24"/>
            <w:lang w:eastAsia="en-US"/>
          </w:rPr>
          <w:br/>
          <w:t>ΦΑΜΕΛΛΟΣ Σ. , σελ.</w:t>
        </w:r>
        <w:r w:rsidRPr="00674472">
          <w:rPr>
            <w:rFonts w:eastAsia="Times New Roman"/>
            <w:szCs w:val="24"/>
            <w:lang w:eastAsia="en-US"/>
          </w:rPr>
          <w:br/>
          <w:t>ΨΑΡΙΑΝΟΣ Γ. , σελ.</w:t>
        </w:r>
        <w:r w:rsidRPr="00674472">
          <w:rPr>
            <w:rFonts w:eastAsia="Times New Roman"/>
            <w:szCs w:val="24"/>
            <w:lang w:eastAsia="en-US"/>
          </w:rPr>
          <w:br/>
        </w:r>
        <w:bookmarkStart w:id="39" w:name="_GoBack"/>
        <w:bookmarkEnd w:id="39"/>
      </w:ins>
    </w:p>
    <w:p w14:paraId="5F818C2C" w14:textId="77777777" w:rsidR="00EB6AC3" w:rsidRDefault="00674472">
      <w:pPr>
        <w:spacing w:line="600" w:lineRule="auto"/>
        <w:ind w:firstLine="720"/>
        <w:jc w:val="center"/>
        <w:rPr>
          <w:rFonts w:eastAsia="Times New Roman" w:cs="Times New Roman"/>
          <w:szCs w:val="24"/>
        </w:rPr>
      </w:pPr>
      <w:r>
        <w:rPr>
          <w:rFonts w:eastAsia="Times New Roman"/>
          <w:szCs w:val="24"/>
        </w:rPr>
        <w:t>ΠΡΑΚΤΙΚΑ ΒΟΥΛΗΣ</w:t>
      </w:r>
    </w:p>
    <w:p w14:paraId="5F818C2D" w14:textId="77777777" w:rsidR="00EB6AC3" w:rsidRDefault="00674472">
      <w:pPr>
        <w:spacing w:line="600" w:lineRule="auto"/>
        <w:ind w:firstLine="720"/>
        <w:jc w:val="center"/>
        <w:rPr>
          <w:rFonts w:eastAsia="Times New Roman" w:cs="Times New Roman"/>
          <w:szCs w:val="24"/>
        </w:rPr>
      </w:pPr>
      <w:r>
        <w:rPr>
          <w:rFonts w:eastAsia="Times New Roman"/>
          <w:szCs w:val="24"/>
        </w:rPr>
        <w:t>ΙΖ΄ ΠΕΡΙΟΔΟΣ</w:t>
      </w:r>
    </w:p>
    <w:p w14:paraId="5F818C2E" w14:textId="77777777" w:rsidR="00EB6AC3" w:rsidRDefault="00674472">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5F818C2F" w14:textId="77777777" w:rsidR="00EB6AC3" w:rsidRDefault="00674472">
      <w:pPr>
        <w:spacing w:line="600" w:lineRule="auto"/>
        <w:ind w:firstLine="720"/>
        <w:jc w:val="center"/>
        <w:rPr>
          <w:rFonts w:eastAsia="Times New Roman" w:cs="Times New Roman"/>
          <w:szCs w:val="24"/>
        </w:rPr>
      </w:pPr>
      <w:r>
        <w:rPr>
          <w:rFonts w:eastAsia="Times New Roman"/>
          <w:szCs w:val="24"/>
        </w:rPr>
        <w:t>ΣΥΝΟΔΟΣ Α΄</w:t>
      </w:r>
    </w:p>
    <w:p w14:paraId="5F818C30" w14:textId="77777777" w:rsidR="00EB6AC3" w:rsidRDefault="00674472">
      <w:pPr>
        <w:spacing w:line="600" w:lineRule="auto"/>
        <w:ind w:firstLine="720"/>
        <w:jc w:val="center"/>
        <w:rPr>
          <w:rFonts w:eastAsia="Times New Roman" w:cs="Times New Roman"/>
          <w:szCs w:val="24"/>
        </w:rPr>
      </w:pPr>
      <w:r>
        <w:rPr>
          <w:rFonts w:eastAsia="Times New Roman"/>
          <w:szCs w:val="24"/>
        </w:rPr>
        <w:t>ΣΥΝΕΔΡΙΑΣΗ ΡΙΒ΄</w:t>
      </w:r>
    </w:p>
    <w:p w14:paraId="5F818C31" w14:textId="77777777" w:rsidR="00EB6AC3" w:rsidRDefault="00674472">
      <w:pPr>
        <w:spacing w:line="600" w:lineRule="auto"/>
        <w:ind w:firstLine="720"/>
        <w:jc w:val="center"/>
        <w:rPr>
          <w:rFonts w:eastAsia="Times New Roman" w:cs="Times New Roman"/>
          <w:szCs w:val="24"/>
        </w:rPr>
      </w:pPr>
      <w:r>
        <w:rPr>
          <w:rFonts w:eastAsia="Times New Roman"/>
          <w:szCs w:val="24"/>
        </w:rPr>
        <w:t>Τετάρτη 20 Απριλίου 2016</w:t>
      </w:r>
      <w:r>
        <w:rPr>
          <w:rFonts w:eastAsia="Times New Roman"/>
          <w:szCs w:val="24"/>
        </w:rPr>
        <w:t xml:space="preserve"> (πρωί)</w:t>
      </w:r>
    </w:p>
    <w:p w14:paraId="5F818C32" w14:textId="77777777" w:rsidR="00EB6AC3" w:rsidRDefault="00674472">
      <w:pPr>
        <w:spacing w:line="600" w:lineRule="auto"/>
        <w:ind w:firstLine="720"/>
        <w:jc w:val="both"/>
        <w:rPr>
          <w:rFonts w:eastAsia="Times New Roman" w:cs="Times New Roman"/>
          <w:szCs w:val="24"/>
        </w:rPr>
      </w:pPr>
      <w:r>
        <w:rPr>
          <w:rFonts w:eastAsia="Times New Roman"/>
          <w:szCs w:val="24"/>
        </w:rPr>
        <w:t xml:space="preserve">Αθήνα, σήμερα στις 20 Απριλίου 2016, ημέρα Τετάρτη και ώρα 10.37΄ συνήλθε στην Αίθουσα των συνεδριάσεων του Βουλευτηρίου η Βουλή σε ολομέλεια για να συνεδριάσει υπό την προεδρία του Προέδρου αυτής κ. </w:t>
      </w:r>
      <w:r w:rsidRPr="00444094">
        <w:rPr>
          <w:rFonts w:eastAsia="Times New Roman"/>
          <w:b/>
          <w:szCs w:val="24"/>
        </w:rPr>
        <w:t>ΝΙΚΟΛΑΟΥ ΒΟΥΤΣΗ</w:t>
      </w:r>
      <w:r>
        <w:rPr>
          <w:rFonts w:eastAsia="Times New Roman"/>
          <w:szCs w:val="24"/>
        </w:rPr>
        <w:t>.</w:t>
      </w:r>
    </w:p>
    <w:p w14:paraId="5F818C33" w14:textId="77777777" w:rsidR="00EB6AC3" w:rsidRDefault="00674472">
      <w:pPr>
        <w:spacing w:line="600" w:lineRule="auto"/>
        <w:ind w:firstLine="720"/>
        <w:jc w:val="both"/>
        <w:rPr>
          <w:rFonts w:eastAsia="Times New Roman"/>
          <w:szCs w:val="24"/>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 xml:space="preserve">): </w:t>
      </w:r>
      <w:r>
        <w:rPr>
          <w:rFonts w:eastAsia="Times New Roman"/>
          <w:szCs w:val="24"/>
        </w:rPr>
        <w:t>Κυρίες και</w:t>
      </w:r>
      <w:r>
        <w:rPr>
          <w:rFonts w:eastAsia="Times New Roman"/>
          <w:szCs w:val="24"/>
        </w:rPr>
        <w:t xml:space="preserve"> κύριοι συνάδελφοι, αρχίζει η συνεδρίαση. </w:t>
      </w:r>
    </w:p>
    <w:p w14:paraId="5F818C34"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Πριν εισέλθουμε στην ειδική ημερήσια διάταξη της Ολομέλειας της Βουλής θα αναφερθώ </w:t>
      </w:r>
      <w:r>
        <w:rPr>
          <w:rFonts w:eastAsia="Times New Roman"/>
          <w:szCs w:val="24"/>
        </w:rPr>
        <w:t>δι’ ολίγων</w:t>
      </w:r>
      <w:r>
        <w:rPr>
          <w:rFonts w:eastAsia="Times New Roman"/>
          <w:szCs w:val="24"/>
        </w:rPr>
        <w:t xml:space="preserve"> στην Ημέρα του Φιλελληνισμού. Με πρόταση της Βουλής των Ελλήνων</w:t>
      </w:r>
      <w:r>
        <w:rPr>
          <w:rFonts w:eastAsia="Times New Roman"/>
          <w:szCs w:val="24"/>
        </w:rPr>
        <w:t>,</w:t>
      </w:r>
      <w:r>
        <w:rPr>
          <w:rFonts w:eastAsia="Times New Roman"/>
          <w:szCs w:val="24"/>
        </w:rPr>
        <w:t xml:space="preserve"> το 2008</w:t>
      </w:r>
      <w:r>
        <w:rPr>
          <w:rFonts w:eastAsia="Times New Roman"/>
          <w:szCs w:val="24"/>
        </w:rPr>
        <w:t>,</w:t>
      </w:r>
      <w:r>
        <w:rPr>
          <w:rFonts w:eastAsia="Times New Roman"/>
          <w:szCs w:val="24"/>
        </w:rPr>
        <w:t xml:space="preserve"> η 19</w:t>
      </w:r>
      <w:r>
        <w:rPr>
          <w:rFonts w:eastAsia="Times New Roman"/>
          <w:szCs w:val="24"/>
          <w:vertAlign w:val="superscript"/>
        </w:rPr>
        <w:t>η</w:t>
      </w:r>
      <w:r>
        <w:rPr>
          <w:rFonts w:eastAsia="Times New Roman"/>
          <w:szCs w:val="24"/>
        </w:rPr>
        <w:t xml:space="preserve"> Απριλίου καθιερώθηκε ως Ημέρα Φιλελληνι</w:t>
      </w:r>
      <w:r>
        <w:rPr>
          <w:rFonts w:eastAsia="Times New Roman"/>
          <w:szCs w:val="24"/>
        </w:rPr>
        <w:t xml:space="preserve">σμού και Διεθνούς Αλληλεγγύης. </w:t>
      </w:r>
    </w:p>
    <w:p w14:paraId="5F818C35" w14:textId="77777777" w:rsidR="00EB6AC3" w:rsidRDefault="00674472">
      <w:pPr>
        <w:spacing w:line="600" w:lineRule="auto"/>
        <w:ind w:firstLine="720"/>
        <w:jc w:val="both"/>
        <w:rPr>
          <w:rFonts w:eastAsia="Times New Roman"/>
          <w:szCs w:val="24"/>
        </w:rPr>
      </w:pPr>
      <w:r>
        <w:rPr>
          <w:rFonts w:eastAsia="Times New Roman"/>
          <w:szCs w:val="24"/>
        </w:rPr>
        <w:t xml:space="preserve">Με απόφαση της Διάσκεψης των Προέδρων, στη σημερινή προ </w:t>
      </w:r>
      <w:r>
        <w:rPr>
          <w:rFonts w:eastAsia="Times New Roman"/>
          <w:szCs w:val="24"/>
        </w:rPr>
        <w:t>η</w:t>
      </w:r>
      <w:r>
        <w:rPr>
          <w:rFonts w:eastAsia="Times New Roman"/>
          <w:szCs w:val="24"/>
        </w:rPr>
        <w:t xml:space="preserve">μερησίας </w:t>
      </w:r>
      <w:r>
        <w:rPr>
          <w:rFonts w:eastAsia="Times New Roman"/>
          <w:szCs w:val="24"/>
        </w:rPr>
        <w:t>δ</w:t>
      </w:r>
      <w:r>
        <w:rPr>
          <w:rFonts w:eastAsia="Times New Roman"/>
          <w:szCs w:val="24"/>
        </w:rPr>
        <w:t>ιατάξεως συζήτηση και στην έναρξή της θα υπάρξει μία ολιγόλεπτη αναφορά εκ μέρους του Προέδρου, για να τιμήσουμε όλοι μαζί αυτή</w:t>
      </w:r>
      <w:r>
        <w:rPr>
          <w:rFonts w:eastAsia="Times New Roman"/>
          <w:szCs w:val="24"/>
        </w:rPr>
        <w:t>ν</w:t>
      </w:r>
      <w:r>
        <w:rPr>
          <w:rFonts w:eastAsia="Times New Roman"/>
          <w:szCs w:val="24"/>
        </w:rPr>
        <w:t xml:space="preserve"> τη</w:t>
      </w:r>
      <w:r>
        <w:rPr>
          <w:rFonts w:eastAsia="Times New Roman"/>
          <w:szCs w:val="24"/>
        </w:rPr>
        <w:t>ν</w:t>
      </w:r>
      <w:r>
        <w:rPr>
          <w:rFonts w:eastAsia="Times New Roman"/>
          <w:szCs w:val="24"/>
        </w:rPr>
        <w:t xml:space="preserve"> </w:t>
      </w:r>
      <w:r>
        <w:rPr>
          <w:rFonts w:eastAsia="Times New Roman"/>
          <w:szCs w:val="24"/>
        </w:rPr>
        <w:t>η</w:t>
      </w:r>
      <w:r>
        <w:rPr>
          <w:rFonts w:eastAsia="Times New Roman"/>
          <w:szCs w:val="24"/>
        </w:rPr>
        <w:t>μέρα, που αποκτά και σύ</w:t>
      </w:r>
      <w:r>
        <w:rPr>
          <w:rFonts w:eastAsia="Times New Roman"/>
          <w:szCs w:val="24"/>
        </w:rPr>
        <w:t>γχρονο περιεχόμενο, με αφορμή τις εξελίξεις γύρω από το προσφυγικό και γενικότερα.</w:t>
      </w:r>
    </w:p>
    <w:p w14:paraId="5F818C36" w14:textId="77777777" w:rsidR="00EB6AC3" w:rsidRDefault="00674472">
      <w:pPr>
        <w:spacing w:line="600" w:lineRule="auto"/>
        <w:ind w:firstLine="720"/>
        <w:jc w:val="both"/>
        <w:rPr>
          <w:rFonts w:eastAsia="Times New Roman"/>
          <w:szCs w:val="24"/>
        </w:rPr>
      </w:pPr>
      <w:r>
        <w:rPr>
          <w:rFonts w:eastAsia="Times New Roman"/>
          <w:szCs w:val="24"/>
        </w:rPr>
        <w:t>Κυρίες και κύριοι συνάδελφοι, η Βουλή επιθυμώντας να τιμήσει την ιδεολογική, πολιτική και υλική ενίσχυση των Ελλήνων κατά τον Αγώνα της Ανεξαρτησίας, προγραμματίζει την έκδο</w:t>
      </w:r>
      <w:r>
        <w:rPr>
          <w:rFonts w:eastAsia="Times New Roman"/>
          <w:szCs w:val="24"/>
        </w:rPr>
        <w:t>ση μικρού βιβλίου με τίτλο «Η ελληνική επανάσταση στην ευρωπαϊκή τέχνη μέσα από τα φιλελληνικά έργα τέχνης της Συλλογής της Βουλής των Ελλήνων».</w:t>
      </w:r>
    </w:p>
    <w:p w14:paraId="5F818C3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μια παρουσίαση που εκφωνήθηκε φέτος κατά την εορταστική εκδήλωση για την επέτειο της 25</w:t>
      </w:r>
      <w:r>
        <w:rPr>
          <w:rFonts w:eastAsia="Times New Roman" w:cs="Times New Roman"/>
          <w:szCs w:val="24"/>
          <w:vertAlign w:val="superscript"/>
        </w:rPr>
        <w:t>ης</w:t>
      </w:r>
      <w:r>
        <w:rPr>
          <w:rFonts w:eastAsia="Times New Roman" w:cs="Times New Roman"/>
          <w:szCs w:val="24"/>
        </w:rPr>
        <w:t xml:space="preserve"> Μαρτίου</w:t>
      </w:r>
      <w:r>
        <w:rPr>
          <w:rFonts w:eastAsia="Times New Roman" w:cs="Times New Roman"/>
          <w:szCs w:val="24"/>
        </w:rPr>
        <w:t xml:space="preserve"> του 1821 και οργανώθηκε </w:t>
      </w:r>
      <w:r>
        <w:rPr>
          <w:rFonts w:eastAsia="Times New Roman" w:cs="Times New Roman"/>
          <w:szCs w:val="24"/>
        </w:rPr>
        <w:t xml:space="preserve">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από τον Σύλλογο Υπαλλήλων. </w:t>
      </w:r>
    </w:p>
    <w:p w14:paraId="5F818C3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ομιλία αυτή από τον Έφορο της Συλλογής Έργων Τέχνης της Βουλής αναδεικνύει τα έργα που φιλοξενούνται στη Βουλή με φιλελληνική θεματική και περιέχει πλήρη τεκμηρίωση. Θα προλογιστεί</w:t>
      </w:r>
      <w:r>
        <w:rPr>
          <w:rFonts w:eastAsia="Times New Roman" w:cs="Times New Roman"/>
          <w:szCs w:val="24"/>
        </w:rPr>
        <w:t xml:space="preserve"> από τη Διευθύντρια της Βιβλιοθήκης κ. </w:t>
      </w:r>
      <w:proofErr w:type="spellStart"/>
      <w:r>
        <w:rPr>
          <w:rFonts w:eastAsia="Times New Roman" w:cs="Times New Roman"/>
          <w:szCs w:val="24"/>
        </w:rPr>
        <w:t>Δρούλια</w:t>
      </w:r>
      <w:proofErr w:type="spellEnd"/>
      <w:r>
        <w:rPr>
          <w:rFonts w:eastAsia="Times New Roman" w:cs="Times New Roman"/>
          <w:szCs w:val="24"/>
        </w:rPr>
        <w:t xml:space="preserve">, η οποία θα αναφερθεί στο ιστορικό της δημιουργίας της Συλλογής και από τον ακαδημαϊκό Παναγιώτη </w:t>
      </w:r>
      <w:proofErr w:type="spellStart"/>
      <w:r>
        <w:rPr>
          <w:rFonts w:eastAsia="Times New Roman" w:cs="Times New Roman"/>
          <w:szCs w:val="24"/>
        </w:rPr>
        <w:t>Τέτση</w:t>
      </w:r>
      <w:proofErr w:type="spellEnd"/>
      <w:r>
        <w:rPr>
          <w:rFonts w:eastAsia="Times New Roman" w:cs="Times New Roman"/>
          <w:szCs w:val="24"/>
        </w:rPr>
        <w:t>, πρώτο Πρόεδρο της Επιτροπής Έργων Τέχνης της Βουλής, ο οποίος θα τοποθετήσει το θέμα του φιλελληνισμού σε</w:t>
      </w:r>
      <w:r>
        <w:rPr>
          <w:rFonts w:eastAsia="Times New Roman" w:cs="Times New Roman"/>
          <w:szCs w:val="24"/>
        </w:rPr>
        <w:t xml:space="preserve"> ευρύτερη ιστορική βάση με αναφορά και σε άλλα τεκμήριά του. Η έκδοση αυτή θα μεταφραστεί και θα τυπωθεί σε δύο τουλάχιστον γλώσσες, αγγλικά και γαλλικά. </w:t>
      </w:r>
    </w:p>
    <w:p w14:paraId="5F818C3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Στις 19 Απριλίου 1824 απεβίωσε στην ηρωική πόλη του Μεσολογγίου ο Λόρδος Βύρωνας σε ηλικία μόλις τριά</w:t>
      </w:r>
      <w:r>
        <w:rPr>
          <w:rFonts w:eastAsia="Times New Roman" w:cs="Times New Roman"/>
          <w:szCs w:val="24"/>
        </w:rPr>
        <w:t xml:space="preserve">ντα έξι ετών. Αυτή την επέτειο έχει θεσπίσει η ελληνική πολιτεία ως Ημέρα Φιλελληνισμού και </w:t>
      </w:r>
      <w:r>
        <w:rPr>
          <w:rFonts w:eastAsia="Times New Roman" w:cs="Times New Roman"/>
          <w:szCs w:val="24"/>
        </w:rPr>
        <w:lastRenderedPageBreak/>
        <w:t>Αλληλεγγύης. Και δικαίως, καθώς ο Βύρων, αν και κορυφαίος εκπρόσωπος του ρομαντισμού στην ποίηση, στην πολιτική υπήρξε άμεσος και αποτελεσματικός, πρωτοστατώντας στ</w:t>
      </w:r>
      <w:r>
        <w:rPr>
          <w:rFonts w:eastAsia="Times New Roman" w:cs="Times New Roman"/>
          <w:szCs w:val="24"/>
        </w:rPr>
        <w:t xml:space="preserve">ην υπόθεση της ελληνικής ανεξαρτησίας. Η συνεισφορά του στην Ελλάδα με την ενεργό δράση του στον αγώνα με τις διπλωματικές προσπάθειές του και με τη διάδοση των ελληνικών θέσεων μέσω του συγγραφικού του έργου τον ανέδειξαν σε πρότυπο φιλέλληνα. </w:t>
      </w:r>
    </w:p>
    <w:p w14:paraId="5F818C3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Ο Βύρων κα</w:t>
      </w:r>
      <w:r>
        <w:rPr>
          <w:rFonts w:eastAsia="Times New Roman" w:cs="Times New Roman"/>
          <w:szCs w:val="24"/>
        </w:rPr>
        <w:t xml:space="preserve">ι οι συγκαιρινοί του φιλέλληνες αναγνώρισαν στον ελληνικό λαό τα δίκαια αιτήματα των αγωνιζόμενων ανθρώπων για ελευθερία, δικαιοσύνη, αξιοπρέπεια ενάντια στο κατεστημένο της εποχής και ενεργοποιήθηκαν από αισθήματα γνήσιας αλληλεγγύης. </w:t>
      </w:r>
      <w:r>
        <w:rPr>
          <w:rFonts w:eastAsia="Times New Roman" w:cs="Times New Roman"/>
          <w:szCs w:val="24"/>
        </w:rPr>
        <w:t>Για τον λόγο αυτό</w:t>
      </w:r>
      <w:r>
        <w:rPr>
          <w:rFonts w:eastAsia="Times New Roman" w:cs="Times New Roman"/>
          <w:szCs w:val="24"/>
        </w:rPr>
        <w:t>, ε</w:t>
      </w:r>
      <w:r>
        <w:rPr>
          <w:rFonts w:eastAsia="Times New Roman" w:cs="Times New Roman"/>
          <w:szCs w:val="24"/>
        </w:rPr>
        <w:t>πίσης δικαίως</w:t>
      </w:r>
      <w:r>
        <w:rPr>
          <w:rFonts w:eastAsia="Times New Roman" w:cs="Times New Roman"/>
          <w:szCs w:val="24"/>
        </w:rPr>
        <w:t>,</w:t>
      </w:r>
      <w:r>
        <w:rPr>
          <w:rFonts w:eastAsia="Times New Roman" w:cs="Times New Roman"/>
          <w:szCs w:val="24"/>
        </w:rPr>
        <w:t xml:space="preserve"> η έννοια του φιλελληνισμού έχει συσχετισθεί </w:t>
      </w:r>
      <w:r>
        <w:rPr>
          <w:rFonts w:eastAsia="Times New Roman" w:cs="Times New Roman"/>
          <w:szCs w:val="24"/>
        </w:rPr>
        <w:t xml:space="preserve">με </w:t>
      </w:r>
      <w:r>
        <w:rPr>
          <w:rFonts w:eastAsia="Times New Roman" w:cs="Times New Roman"/>
          <w:szCs w:val="24"/>
        </w:rPr>
        <w:t>αυτήν της αλληλεγγύης των λαών.</w:t>
      </w:r>
    </w:p>
    <w:p w14:paraId="5F818C3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Η επίκληση του αρχαίου ελληνικού πολιτισμού σε αναφορά και σε συσχέτιση τόσο με τον νεότερο ελληνικό όσο και ευρύτερα τον ευρωπαϊκό οδήγησε επίσης στο ίδιο αποτέλ</w:t>
      </w:r>
      <w:r>
        <w:rPr>
          <w:rFonts w:eastAsia="Times New Roman" w:cs="Times New Roman"/>
          <w:szCs w:val="24"/>
        </w:rPr>
        <w:t xml:space="preserve">εσμα, καθώς ο βαθιά ανθρωποκεντρικός χαρακτήρας του ενεργοποίησε από άλλη ατραπό τον ουμανισμό της Δύσης. </w:t>
      </w:r>
    </w:p>
    <w:p w14:paraId="5F818C3C" w14:textId="77777777" w:rsidR="00EB6AC3" w:rsidRDefault="00674472">
      <w:pPr>
        <w:spacing w:line="600" w:lineRule="auto"/>
        <w:ind w:firstLine="720"/>
        <w:jc w:val="both"/>
        <w:rPr>
          <w:rFonts w:eastAsia="Times New Roman" w:cs="Times New Roman"/>
          <w:color w:val="000000"/>
          <w:szCs w:val="24"/>
        </w:rPr>
      </w:pPr>
      <w:r>
        <w:rPr>
          <w:rFonts w:eastAsia="Times New Roman" w:cs="Times New Roman"/>
          <w:szCs w:val="24"/>
        </w:rPr>
        <w:t xml:space="preserve">Εξάλλου, ο Γεώργιος Τερτσέτης έλεγε το 1821: «Δεν θα ήταν πλήρης ο ορισμός του </w:t>
      </w:r>
      <w:proofErr w:type="spellStart"/>
      <w:r>
        <w:rPr>
          <w:rFonts w:eastAsia="Times New Roman" w:cs="Times New Roman"/>
          <w:szCs w:val="24"/>
        </w:rPr>
        <w:t>φιλέλληνος</w:t>
      </w:r>
      <w:proofErr w:type="spellEnd"/>
      <w:r>
        <w:rPr>
          <w:rFonts w:eastAsia="Times New Roman" w:cs="Times New Roman"/>
          <w:szCs w:val="24"/>
        </w:rPr>
        <w:t>…» –το έλεγε στη Βουλή των Ελλήνων στις 28 Μαρτίου του 1854- «…αν αμελούσαμε να συμπεριλάβουμε στον ορισμό αυτό ένα άλλο είδος φιλελλήνων, εννοώ τους πολιτικούς άνδρες</w:t>
      </w:r>
      <w:r>
        <w:rPr>
          <w:rFonts w:eastAsia="Times New Roman" w:cs="Times New Roman"/>
          <w:szCs w:val="24"/>
        </w:rPr>
        <w:t xml:space="preserve">, ρήτορες ή συγγραφείς ή και ιερείς ή και καθηγητές…..και όσοι άλλοι, προπάντων με τίμιο και άοκνο κονδύλι </w:t>
      </w:r>
      <w:proofErr w:type="spellStart"/>
      <w:r>
        <w:rPr>
          <w:rFonts w:eastAsia="Times New Roman" w:cs="Times New Roman"/>
          <w:szCs w:val="24"/>
        </w:rPr>
        <w:t>εφημεριδογράφουν</w:t>
      </w:r>
      <w:proofErr w:type="spellEnd"/>
      <w:r>
        <w:rPr>
          <w:rFonts w:eastAsia="Times New Roman" w:cs="Times New Roman"/>
          <w:szCs w:val="24"/>
        </w:rPr>
        <w:t xml:space="preserve">, επαινούσαν το </w:t>
      </w:r>
      <w:proofErr w:type="spellStart"/>
      <w:r>
        <w:rPr>
          <w:rFonts w:eastAsia="Times New Roman" w:cs="Times New Roman"/>
          <w:szCs w:val="24"/>
        </w:rPr>
        <w:t>φιλοκίνδυνο</w:t>
      </w:r>
      <w:proofErr w:type="spellEnd"/>
      <w:r>
        <w:rPr>
          <w:rFonts w:eastAsia="Times New Roman" w:cs="Times New Roman"/>
          <w:szCs w:val="24"/>
        </w:rPr>
        <w:t xml:space="preserve"> τόλμημα, </w:t>
      </w:r>
      <w:proofErr w:type="spellStart"/>
      <w:r>
        <w:rPr>
          <w:rFonts w:eastAsia="Times New Roman" w:cs="Times New Roman"/>
          <w:szCs w:val="24"/>
        </w:rPr>
        <w:t>εμόρφωναν</w:t>
      </w:r>
      <w:proofErr w:type="spellEnd"/>
      <w:r>
        <w:rPr>
          <w:rFonts w:eastAsia="Times New Roman" w:cs="Times New Roman"/>
          <w:szCs w:val="24"/>
        </w:rPr>
        <w:t xml:space="preserve"> την κοινή γνώμη εις Ευρώπη και εις Αμερική».</w:t>
      </w:r>
      <w:r>
        <w:rPr>
          <w:rFonts w:eastAsia="Times New Roman" w:cs="Times New Roman"/>
          <w:szCs w:val="24"/>
        </w:rPr>
        <w:t xml:space="preserve"> </w:t>
      </w:r>
      <w:r>
        <w:rPr>
          <w:rFonts w:eastAsia="Times New Roman" w:cs="Times New Roman"/>
          <w:color w:val="000000"/>
          <w:szCs w:val="24"/>
        </w:rPr>
        <w:t>Θεωρούσαν δηλαδή τον φιλελληνισμό ως κίνη</w:t>
      </w:r>
      <w:r>
        <w:rPr>
          <w:rFonts w:eastAsia="Times New Roman" w:cs="Times New Roman"/>
          <w:color w:val="000000"/>
          <w:szCs w:val="24"/>
        </w:rPr>
        <w:t xml:space="preserve">μα έμπρακτης διεθνούς αλληλεγγύης. </w:t>
      </w:r>
    </w:p>
    <w:p w14:paraId="5F818C3D" w14:textId="77777777" w:rsidR="00EB6AC3" w:rsidRDefault="0067447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Ο φιλελληνισμός όμως δεν μπορεί να είναι ένα κλειστό ιστορικά φαινόμενο. Σήμερα, με την Ελλάδα να τείνει χείρα βοηθείας σε χιλιάδες συνανθρώπους μας εκδιωγμένους από τις εστίες τους λόγω του </w:t>
      </w:r>
      <w:r>
        <w:rPr>
          <w:rFonts w:eastAsia="Times New Roman" w:cs="Times New Roman"/>
          <w:color w:val="000000"/>
          <w:szCs w:val="24"/>
        </w:rPr>
        <w:lastRenderedPageBreak/>
        <w:t>πολέμου, πιστεύουμε και επιδι</w:t>
      </w:r>
      <w:r>
        <w:rPr>
          <w:rFonts w:eastAsia="Times New Roman" w:cs="Times New Roman"/>
          <w:color w:val="000000"/>
          <w:szCs w:val="24"/>
        </w:rPr>
        <w:t xml:space="preserve">ώκουμε την ενεργοποίηση ενός σύγχρονου φιλελληνισμού. Οι απλοί Έλληνες πολίτες και η ελληνική </w:t>
      </w:r>
      <w:r>
        <w:rPr>
          <w:rFonts w:eastAsia="Times New Roman" w:cs="Times New Roman"/>
          <w:color w:val="000000"/>
          <w:szCs w:val="24"/>
        </w:rPr>
        <w:t xml:space="preserve">πολιτεία </w:t>
      </w:r>
      <w:r>
        <w:rPr>
          <w:rFonts w:eastAsia="Times New Roman" w:cs="Times New Roman"/>
          <w:color w:val="000000"/>
          <w:szCs w:val="24"/>
        </w:rPr>
        <w:t>συνολικά, που παρά τα οικονομικά προβλήματα της χώρας μας αγκαλιάζουν τους πρόσφυγες, αποτελούν την καλύτερη ανταπόδοση των φιλελληνικών αισθημάτων και έ</w:t>
      </w:r>
      <w:r>
        <w:rPr>
          <w:rFonts w:eastAsia="Times New Roman" w:cs="Times New Roman"/>
          <w:color w:val="000000"/>
          <w:szCs w:val="24"/>
        </w:rPr>
        <w:t xml:space="preserve">μπρακτη εκδοχή της ανθρωπιάς και της αλληλεγγύης. </w:t>
      </w:r>
    </w:p>
    <w:p w14:paraId="5F818C3E" w14:textId="77777777" w:rsidR="00EB6AC3" w:rsidRDefault="0067447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Ο φιλελληνισμός όμως δεν είναι ούτε αρχαιολατρία ούτε πρόκειται για φαινόμενο πολιτικά και ιδεολογικά ουδέτερο, αφού ο </w:t>
      </w:r>
      <w:r>
        <w:rPr>
          <w:rFonts w:eastAsia="Times New Roman" w:cs="Times New Roman"/>
          <w:color w:val="000000"/>
          <w:szCs w:val="24"/>
        </w:rPr>
        <w:t xml:space="preserve">Βύρων </w:t>
      </w:r>
      <w:r>
        <w:rPr>
          <w:rFonts w:eastAsia="Times New Roman" w:cs="Times New Roman"/>
          <w:color w:val="000000"/>
          <w:szCs w:val="24"/>
        </w:rPr>
        <w:t>και οι περισσότεροι Έλληνες αγωνίστηκαν για την ελευθερία των Ελλήνων, γιατί ακρ</w:t>
      </w:r>
      <w:r>
        <w:rPr>
          <w:rFonts w:eastAsia="Times New Roman" w:cs="Times New Roman"/>
          <w:color w:val="000000"/>
          <w:szCs w:val="24"/>
        </w:rPr>
        <w:t>ιβώς ήταν υπέρ της ελευθερίας σε όλο</w:t>
      </w:r>
      <w:r>
        <w:rPr>
          <w:rFonts w:eastAsia="Times New Roman" w:cs="Times New Roman"/>
          <w:color w:val="000000"/>
          <w:szCs w:val="24"/>
        </w:rPr>
        <w:t>ν</w:t>
      </w:r>
      <w:r>
        <w:rPr>
          <w:rFonts w:eastAsia="Times New Roman" w:cs="Times New Roman"/>
          <w:color w:val="000000"/>
          <w:szCs w:val="24"/>
        </w:rPr>
        <w:t xml:space="preserve"> τον κόσμο. </w:t>
      </w:r>
    </w:p>
    <w:p w14:paraId="5F818C3F" w14:textId="77777777" w:rsidR="00EB6AC3" w:rsidRDefault="0067447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Κυρίες και κύριοι συνάδελφοι, ως Βουλή των Ελλήνων σήμερα τιμούμε τους αγώνες και τη συμβολή τους. </w:t>
      </w:r>
    </w:p>
    <w:p w14:paraId="5F818C40" w14:textId="77777777" w:rsidR="00EB6AC3" w:rsidRDefault="00674472">
      <w:pPr>
        <w:spacing w:line="600" w:lineRule="auto"/>
        <w:ind w:firstLine="720"/>
        <w:contextualSpacing/>
        <w:jc w:val="center"/>
        <w:rPr>
          <w:rFonts w:eastAsia="Times New Roman" w:cs="Times New Roman"/>
          <w:color w:val="000000"/>
          <w:szCs w:val="24"/>
        </w:rPr>
      </w:pPr>
      <w:r>
        <w:rPr>
          <w:rFonts w:eastAsia="Times New Roman" w:cs="Times New Roman"/>
          <w:color w:val="000000"/>
          <w:szCs w:val="24"/>
        </w:rPr>
        <w:t>(Χειροκροτήματα από όλες τις πτέρυγες της Βουλής)</w:t>
      </w:r>
    </w:p>
    <w:p w14:paraId="5F818C41" w14:textId="77777777" w:rsidR="00EB6AC3" w:rsidRDefault="0067447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Εισερχόμαστε στην </w:t>
      </w:r>
    </w:p>
    <w:p w14:paraId="5F818C42" w14:textId="77777777" w:rsidR="00EB6AC3" w:rsidRDefault="00674472">
      <w:pPr>
        <w:spacing w:line="600" w:lineRule="auto"/>
        <w:ind w:firstLine="720"/>
        <w:jc w:val="center"/>
        <w:rPr>
          <w:rFonts w:eastAsia="Times New Roman" w:cs="Times New Roman"/>
          <w:b/>
          <w:szCs w:val="24"/>
        </w:rPr>
      </w:pPr>
      <w:r>
        <w:rPr>
          <w:rFonts w:eastAsia="Times New Roman" w:cs="Times New Roman"/>
          <w:b/>
          <w:szCs w:val="24"/>
        </w:rPr>
        <w:t xml:space="preserve">ΕΙΔΙΚΗ ΗΜΕΡΗΣΙΑ ΔΙΑΤΑΞΗ </w:t>
      </w:r>
    </w:p>
    <w:p w14:paraId="5F818C43" w14:textId="77777777" w:rsidR="00EB6AC3" w:rsidRDefault="0067447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Συζήτηση προ </w:t>
      </w:r>
      <w:r>
        <w:rPr>
          <w:rFonts w:eastAsia="Times New Roman" w:cs="Times New Roman"/>
          <w:color w:val="000000"/>
          <w:szCs w:val="24"/>
        </w:rPr>
        <w:t>η</w:t>
      </w:r>
      <w:r>
        <w:rPr>
          <w:rFonts w:eastAsia="Times New Roman" w:cs="Times New Roman"/>
          <w:color w:val="000000"/>
          <w:szCs w:val="24"/>
        </w:rPr>
        <w:t xml:space="preserve">μερησίας </w:t>
      </w:r>
      <w:r>
        <w:rPr>
          <w:rFonts w:eastAsia="Times New Roman" w:cs="Times New Roman"/>
          <w:color w:val="000000"/>
          <w:szCs w:val="24"/>
        </w:rPr>
        <w:t>δ</w:t>
      </w:r>
      <w:r>
        <w:rPr>
          <w:rFonts w:eastAsia="Times New Roman" w:cs="Times New Roman"/>
          <w:color w:val="000000"/>
          <w:szCs w:val="24"/>
        </w:rPr>
        <w:t>ιατάξεως, σύμφωνα με το άρθρο 143 του Κανονισμού της Βουλής, με πρωτοβουλία του Αρχηγού της Αξιωματικής Αντιπολίτευσης και Προέδρου της Κοινοβουλευτικής Ομάδας της Νέας Δημοκρατίας κ. Κυριάκου Μητσοτάκη, σε επίπεδο Αρχηγών Κομμάτων,</w:t>
      </w:r>
      <w:r>
        <w:rPr>
          <w:rFonts w:eastAsia="Times New Roman" w:cs="Times New Roman"/>
          <w:color w:val="000000"/>
          <w:szCs w:val="24"/>
        </w:rPr>
        <w:t xml:space="preserve"> σχετικά με την ασφάλεια των πολιτών.</w:t>
      </w:r>
    </w:p>
    <w:p w14:paraId="5F818C44" w14:textId="77777777" w:rsidR="00EB6AC3" w:rsidRDefault="00674472">
      <w:pPr>
        <w:spacing w:line="600" w:lineRule="auto"/>
        <w:ind w:firstLine="720"/>
        <w:jc w:val="both"/>
        <w:rPr>
          <w:rFonts w:eastAsia="Times New Roman"/>
          <w:bCs/>
          <w:szCs w:val="24"/>
        </w:rPr>
      </w:pPr>
      <w:r>
        <w:rPr>
          <w:rFonts w:eastAsia="Times New Roman"/>
          <w:bCs/>
          <w:szCs w:val="24"/>
        </w:rPr>
        <w:t>Σύμφωνα με το  άρθρο 143 παράγραφος 4 του Κανονισμού της Βουλής, η διάρκεια της αγόρευσης του Πρωθυπουργού κ. Αλέξη Τσίπρα και του Αρχηγού της Αξιωματικής Αντιπολίτευσης κ. Κυριάκου Μητσοτάκη, με πρωτοβουλία του οποίου</w:t>
      </w:r>
      <w:r>
        <w:rPr>
          <w:rFonts w:eastAsia="Times New Roman"/>
          <w:bCs/>
          <w:szCs w:val="24"/>
        </w:rPr>
        <w:t xml:space="preserve"> πραγματοποιείται η συζήτηση, είναι είκοσι πέντε λεπτά της ώρας για τον κα</w:t>
      </w:r>
      <w:r>
        <w:rPr>
          <w:rFonts w:eastAsia="Times New Roman"/>
          <w:bCs/>
          <w:szCs w:val="24"/>
        </w:rPr>
        <w:t>θ</w:t>
      </w:r>
      <w:r>
        <w:rPr>
          <w:rFonts w:eastAsia="Times New Roman"/>
          <w:bCs/>
          <w:szCs w:val="24"/>
        </w:rPr>
        <w:t xml:space="preserve">ένα. </w:t>
      </w:r>
    </w:p>
    <w:p w14:paraId="5F818C4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Η διάρκεια αγόρευσης των Προέδρων των Κοινοβουλευτικών Ομάδων, του Λαϊκού Συνδέσμου-Χρυσή Αυγή κ. </w:t>
      </w:r>
      <w:proofErr w:type="spellStart"/>
      <w:r>
        <w:rPr>
          <w:rFonts w:eastAsia="Times New Roman" w:cs="Times New Roman"/>
          <w:szCs w:val="24"/>
        </w:rPr>
        <w:t>Μιχαλολιάκου</w:t>
      </w:r>
      <w:proofErr w:type="spellEnd"/>
      <w:r>
        <w:rPr>
          <w:rFonts w:eastAsia="Times New Roman" w:cs="Times New Roman"/>
          <w:szCs w:val="24"/>
        </w:rPr>
        <w:t xml:space="preserve">, της Δημοκρατικής Συμπαράταξης ΠΑΣΟΚ–ΔΗΜΑΡ </w:t>
      </w:r>
      <w:r>
        <w:rPr>
          <w:rFonts w:eastAsia="Times New Roman" w:cs="Times New Roman"/>
          <w:szCs w:val="24"/>
        </w:rPr>
        <w:t xml:space="preserve">κ. </w:t>
      </w:r>
      <w:r>
        <w:rPr>
          <w:rFonts w:eastAsia="Times New Roman" w:cs="Times New Roman"/>
          <w:szCs w:val="24"/>
        </w:rPr>
        <w:t>Γεννηματά, του ΚΚΕ</w:t>
      </w:r>
      <w:r>
        <w:rPr>
          <w:rFonts w:eastAsia="Times New Roman" w:cs="Times New Roman"/>
          <w:szCs w:val="24"/>
        </w:rPr>
        <w:t xml:space="preserve"> κ. </w:t>
      </w:r>
      <w:proofErr w:type="spellStart"/>
      <w:r>
        <w:rPr>
          <w:rFonts w:eastAsia="Times New Roman" w:cs="Times New Roman"/>
          <w:szCs w:val="24"/>
        </w:rPr>
        <w:t>Κουτσούμπα</w:t>
      </w:r>
      <w:proofErr w:type="spellEnd"/>
      <w:r>
        <w:rPr>
          <w:rFonts w:eastAsia="Times New Roman" w:cs="Times New Roman"/>
          <w:szCs w:val="24"/>
        </w:rPr>
        <w:t xml:space="preserve">, του Ποταμιού κ. Θεοδωράκη, των Ανεξαρτήτων Ελλήνων κ. Καμμένου και της Ένωσης Κεντρώων κ. Βασίλειου Λεβέντη είναι είκοσι λεπτά της ώρας για τον καθένα. </w:t>
      </w:r>
    </w:p>
    <w:p w14:paraId="5F818C4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Στη συζήτηση συμμετέχουν έως δύο Υπουργοί. Η διάρκεια αγόρευσης των Υπουργών είναι μέχρ</w:t>
      </w:r>
      <w:r>
        <w:rPr>
          <w:rFonts w:eastAsia="Times New Roman" w:cs="Times New Roman"/>
          <w:szCs w:val="24"/>
        </w:rPr>
        <w:t>ι δέκα λεπτά της ώρας. Ο χρόνος ομιλίας του Υπουργού που παρεμβαίνει στο στάδιο των κύριων αγορεύσεων ή των δευτερολογιών, πριν ολοκληρωθούν οι αγορεύσεις ή οι δευτερολογίες των Προέδρων των Κοινοβουλευτικών Ομάδων, περιορίζεται στο ήμισυ του χρόνου που δι</w:t>
      </w:r>
      <w:r>
        <w:rPr>
          <w:rFonts w:eastAsia="Times New Roman" w:cs="Times New Roman"/>
          <w:szCs w:val="24"/>
        </w:rPr>
        <w:t xml:space="preserve">καιούται. </w:t>
      </w:r>
    </w:p>
    <w:p w14:paraId="5F818C4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Δικαίωμα δευτερολογίας έχουν για δεκαπέντε λεπτά της ώρας ο Πρωθυπουργός και για δέκα λεπτά της ώρας οι Πρόεδροι των Κοινοβουλευτικών Ομάδων και οι Υπουργοί. </w:t>
      </w:r>
    </w:p>
    <w:p w14:paraId="5F818C4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Τέλος, ο Πρωθυπουργός μπορεί να </w:t>
      </w:r>
      <w:proofErr w:type="spellStart"/>
      <w:r>
        <w:rPr>
          <w:rFonts w:eastAsia="Times New Roman" w:cs="Times New Roman"/>
          <w:szCs w:val="24"/>
        </w:rPr>
        <w:t>τριτολογήσει</w:t>
      </w:r>
      <w:proofErr w:type="spellEnd"/>
      <w:r>
        <w:rPr>
          <w:rFonts w:eastAsia="Times New Roman" w:cs="Times New Roman"/>
          <w:szCs w:val="24"/>
        </w:rPr>
        <w:t xml:space="preserve"> για πέντε λεπτά της ώρας. </w:t>
      </w:r>
    </w:p>
    <w:p w14:paraId="5F818C4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Από τους Υπουρ</w:t>
      </w:r>
      <w:r>
        <w:rPr>
          <w:rFonts w:eastAsia="Times New Roman" w:cs="Times New Roman"/>
          <w:szCs w:val="24"/>
        </w:rPr>
        <w:t xml:space="preserve">γούς, όπως έχουμε ενημερωθεί, θα πάρουν τον λόγο ο κ. </w:t>
      </w:r>
      <w:proofErr w:type="spellStart"/>
      <w:r>
        <w:rPr>
          <w:rFonts w:eastAsia="Times New Roman" w:cs="Times New Roman"/>
          <w:szCs w:val="24"/>
        </w:rPr>
        <w:t>Κουρουμπλής</w:t>
      </w:r>
      <w:proofErr w:type="spellEnd"/>
      <w:r>
        <w:rPr>
          <w:rFonts w:eastAsia="Times New Roman" w:cs="Times New Roman"/>
          <w:szCs w:val="24"/>
        </w:rPr>
        <w:t xml:space="preserve"> και ο κ. </w:t>
      </w:r>
      <w:proofErr w:type="spellStart"/>
      <w:r>
        <w:rPr>
          <w:rFonts w:eastAsia="Times New Roman" w:cs="Times New Roman"/>
          <w:szCs w:val="24"/>
        </w:rPr>
        <w:t>Τόσκας</w:t>
      </w:r>
      <w:proofErr w:type="spellEnd"/>
      <w:r>
        <w:rPr>
          <w:rFonts w:eastAsia="Times New Roman" w:cs="Times New Roman"/>
          <w:szCs w:val="24"/>
        </w:rPr>
        <w:t xml:space="preserve">. </w:t>
      </w:r>
    </w:p>
    <w:p w14:paraId="5F818C4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οικονομία της συζήτησης και παρακαλώντας για τη μεγαλύτερη δυνατή συνέπεια σε σχέση με τους χρόνους, έχουμε υπολογίσει ότι μπορούμε στις 16.00΄ να έχουμε τελειώσει. </w:t>
      </w:r>
      <w:r>
        <w:rPr>
          <w:rFonts w:eastAsia="Times New Roman" w:cs="Times New Roman"/>
          <w:szCs w:val="24"/>
        </w:rPr>
        <w:t xml:space="preserve">Θα παρακαλούσα όλοι να συμβάλουμε σε </w:t>
      </w:r>
      <w:r>
        <w:rPr>
          <w:rFonts w:eastAsia="Times New Roman" w:cs="Times New Roman"/>
          <w:szCs w:val="24"/>
        </w:rPr>
        <w:t xml:space="preserve">μία </w:t>
      </w:r>
      <w:r>
        <w:rPr>
          <w:rFonts w:eastAsia="Times New Roman" w:cs="Times New Roman"/>
          <w:szCs w:val="24"/>
        </w:rPr>
        <w:t xml:space="preserve">ουσιαστική συζήτηση. </w:t>
      </w:r>
    </w:p>
    <w:p w14:paraId="5F818C4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Παρακαλώ πολύ, ο Πρωθυπουργός </w:t>
      </w:r>
      <w:r>
        <w:rPr>
          <w:rFonts w:eastAsia="Times New Roman" w:cs="Times New Roman"/>
          <w:szCs w:val="24"/>
        </w:rPr>
        <w:t xml:space="preserve">κ. </w:t>
      </w:r>
      <w:r>
        <w:rPr>
          <w:rFonts w:eastAsia="Times New Roman" w:cs="Times New Roman"/>
          <w:szCs w:val="24"/>
        </w:rPr>
        <w:t xml:space="preserve">Αλέξης Τσίπρας έχει τον λόγο. </w:t>
      </w:r>
    </w:p>
    <w:p w14:paraId="5F818C4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Ευχαριστώ πολύ, κύριε Πρόεδρε. </w:t>
      </w:r>
    </w:p>
    <w:p w14:paraId="5F818C4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ήθελα να ξεκινήσω την τοποθέτησή μου καταθέτοντας στο Σώμα μια βασική μου απορία, για ποιον λόγο η Αξιωματική Αντιπολίτευση και ο Αρχηγός της ζητούν να διεξαχθεί η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 xml:space="preserve">ιάταξης συζήτηση στη Βουλή για την ασφάλεια. </w:t>
      </w:r>
    </w:p>
    <w:p w14:paraId="5F818C4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 Είναι η πρώτη συζήτηση που το κόμμα της Νέας Δημοκρατίας, ως Αντιπολίτευση έναν και πλέον χρόνο τώρα, ζητά να διεξαχθεί στη Βουλή και βεβαίως, η πρώτη που ζητά ο νέος Αρχηγός του κόμματος. Δεν ζήτησε συζήτηση στη Βουλή για την οικονομία, δεν ζήτησε συζήτ</w:t>
      </w:r>
      <w:r>
        <w:rPr>
          <w:rFonts w:eastAsia="Times New Roman" w:cs="Times New Roman"/>
          <w:szCs w:val="24"/>
        </w:rPr>
        <w:t xml:space="preserve">ηση στη Βουλή για το προσφυγικό, </w:t>
      </w:r>
      <w:r>
        <w:rPr>
          <w:rFonts w:eastAsia="Times New Roman" w:cs="Times New Roman"/>
          <w:szCs w:val="24"/>
        </w:rPr>
        <w:lastRenderedPageBreak/>
        <w:t xml:space="preserve">για την ανεργία, για το ασφαλιστικό, για τις αναπτυξιακές προοπτικές της χώρας, αλλά ζητάνε σήμερα να συζητήσουμε για την ασφάλεια. Δεν υποτιμώ το θέμα, αλλά αναρωτιέμαι. </w:t>
      </w:r>
    </w:p>
    <w:p w14:paraId="5F818C4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Ευρώπη σήμερα μαστίζεται από τρεις κρίσεις: την ο</w:t>
      </w:r>
      <w:r>
        <w:rPr>
          <w:rFonts w:eastAsia="Times New Roman" w:cs="Times New Roman"/>
          <w:szCs w:val="24"/>
        </w:rPr>
        <w:t xml:space="preserve">ικονομική, την προσφυγική και την κρίση </w:t>
      </w:r>
      <w:r>
        <w:rPr>
          <w:rFonts w:eastAsia="Times New Roman" w:cs="Times New Roman"/>
          <w:szCs w:val="24"/>
        </w:rPr>
        <w:t>ασφάλειας</w:t>
      </w:r>
      <w:r>
        <w:rPr>
          <w:rFonts w:eastAsia="Times New Roman" w:cs="Times New Roman"/>
          <w:szCs w:val="24"/>
        </w:rPr>
        <w:t>. Η χώρα μας έχει την ατυχία να είναι στο επίκεντρο δύο εκ των τριών κρίσεων: της οικονομικής και της προσφυγικής. Ταυτόχρονα, όμως, έχει και την ευτυχή συγκυρία, παρά το ότι βρίσκεται περικυκλωμένη από χώρε</w:t>
      </w:r>
      <w:r>
        <w:rPr>
          <w:rFonts w:eastAsia="Times New Roman" w:cs="Times New Roman"/>
          <w:szCs w:val="24"/>
        </w:rPr>
        <w:t xml:space="preserve">ς στον χάρτη που αντιμετωπίζουν οξύτατη κρίση </w:t>
      </w:r>
      <w:r>
        <w:rPr>
          <w:rFonts w:eastAsia="Times New Roman" w:cs="Times New Roman"/>
          <w:szCs w:val="24"/>
        </w:rPr>
        <w:t>ασφάλειας</w:t>
      </w:r>
      <w:r>
        <w:rPr>
          <w:rFonts w:eastAsia="Times New Roman" w:cs="Times New Roman"/>
          <w:szCs w:val="24"/>
        </w:rPr>
        <w:t>, όχι μόνο να μην αποτελεί μέρος της κρίσης ασφάλειας στην Ευρώπη, αλλά δεδομένων των συνθηκών στην ευρύτερη περιοχή να αποτελεί και μια όαση ασφάλειας και σταθερότητας σε μια ευρύτερα αποσταθεροποιημέ</w:t>
      </w:r>
      <w:r>
        <w:rPr>
          <w:rFonts w:eastAsia="Times New Roman" w:cs="Times New Roman"/>
          <w:szCs w:val="24"/>
        </w:rPr>
        <w:t>νη περιοχή.</w:t>
      </w:r>
    </w:p>
    <w:p w14:paraId="5F818C5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Παρ’ όλα αυτά, σήμερα η Νέα Δημοκρατία επιλέγει να συζητήσουμε στη Βουλή για την ασφάλεια. Και το ερώτημά μου είναι: τι ακριβώς επιδιώκει με αυτή</w:t>
      </w:r>
      <w:r>
        <w:rPr>
          <w:rFonts w:eastAsia="Times New Roman" w:cs="Times New Roman"/>
          <w:szCs w:val="24"/>
        </w:rPr>
        <w:t>ν</w:t>
      </w:r>
      <w:r>
        <w:rPr>
          <w:rFonts w:eastAsia="Times New Roman" w:cs="Times New Roman"/>
          <w:szCs w:val="24"/>
        </w:rPr>
        <w:t xml:space="preserve"> την πρόταση; Ρητορικό ερώτημα θα μου πείτε, </w:t>
      </w:r>
      <w:r>
        <w:rPr>
          <w:rFonts w:eastAsia="Times New Roman" w:cs="Times New Roman"/>
          <w:szCs w:val="24"/>
        </w:rPr>
        <w:lastRenderedPageBreak/>
        <w:t>γιατί τα κίνητρα είναι σαφή. Άλλωστε, μόνο και μόνο δ</w:t>
      </w:r>
      <w:r>
        <w:rPr>
          <w:rFonts w:eastAsia="Times New Roman" w:cs="Times New Roman"/>
          <w:szCs w:val="24"/>
        </w:rPr>
        <w:t xml:space="preserve">ιαβάζοντας την επιστολή του Αρχηγού της Αξιωματικής Αντιπολίτευσης προς τον Πρόεδρο της Βουλής με το αίτημα διεξαγωγής της σημερινής συζήτησης, μπορεί κάποιος να βγάλει συμπεράσματα. </w:t>
      </w:r>
    </w:p>
    <w:p w14:paraId="5F818C5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Δεν προκαλεί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έκπληξη ότι σε αυτή σας την επιστολή υιοθετείτε τον </w:t>
      </w:r>
      <w:r>
        <w:rPr>
          <w:rFonts w:eastAsia="Times New Roman" w:cs="Times New Roman"/>
          <w:szCs w:val="24"/>
        </w:rPr>
        <w:t>ισχυρισμό ότι η ασφάλεια των πολιτών τίθεται εν αμφιβόλω τόσο από τις τρομοκρατικές επιθέσεις στις Βρυξέλλες όσο και από το προσφυγικό. Αυτός ο ισχυρισμός που συνδέει ευθέως την προσφυγική κρίση με την τρομοκρατία είναι σε εμάς μια γνωστή αφήγηση. Είναι έν</w:t>
      </w:r>
      <w:r>
        <w:rPr>
          <w:rFonts w:eastAsia="Times New Roman" w:cs="Times New Roman"/>
          <w:szCs w:val="24"/>
        </w:rPr>
        <w:t>α γνωστό επιχείρημα. Λυπάμαι που θα το πω, αλλά είναι η αφήγηση και το επιχείρημα των πιο αντιδραστικών, μισαλλόδοξων ακροδεξιών κομμάτων στην Ευρώπη. Είναι η θέση εκείνων που κλείνουν τα σύνορα και υψώνουν τείχη και προσπαθούν να ενοχοποιήσουν συλλογικά έ</w:t>
      </w:r>
      <w:r>
        <w:rPr>
          <w:rFonts w:eastAsia="Times New Roman" w:cs="Times New Roman"/>
          <w:szCs w:val="24"/>
        </w:rPr>
        <w:t>θνη και λαούς με βάση τη θρησκεία και την καταγωγή τους. Και το κάνουν αυτό τη στιγμή μάλιστα που από πουθενά δεν τεκμηριώνεται</w:t>
      </w:r>
      <w:r>
        <w:rPr>
          <w:rFonts w:eastAsia="Times New Roman" w:cs="Times New Roman"/>
          <w:szCs w:val="24"/>
        </w:rPr>
        <w:t>,</w:t>
      </w:r>
      <w:r>
        <w:rPr>
          <w:rFonts w:eastAsia="Times New Roman" w:cs="Times New Roman"/>
          <w:szCs w:val="24"/>
        </w:rPr>
        <w:t xml:space="preserve"> με οποιονδήποτε τρόπο</w:t>
      </w:r>
      <w:r>
        <w:rPr>
          <w:rFonts w:eastAsia="Times New Roman" w:cs="Times New Roman"/>
          <w:szCs w:val="24"/>
        </w:rPr>
        <w:t>,</w:t>
      </w:r>
      <w:r>
        <w:rPr>
          <w:rFonts w:eastAsia="Times New Roman" w:cs="Times New Roman"/>
          <w:szCs w:val="24"/>
        </w:rPr>
        <w:t xml:space="preserve"> η διασύνδεση των προσφυγικών ροών με την τρομοκρατία. </w:t>
      </w:r>
    </w:p>
    <w:p w14:paraId="5F818C5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Και η Νέα Δημοκρατία σήμερα, δυστυχώς, όχι μόνο δ</w:t>
      </w:r>
      <w:r>
        <w:rPr>
          <w:rFonts w:eastAsia="Times New Roman" w:cs="Times New Roman"/>
          <w:szCs w:val="24"/>
        </w:rPr>
        <w:t>είχνει να υιοθετεί αυτή</w:t>
      </w:r>
      <w:r>
        <w:rPr>
          <w:rFonts w:eastAsia="Times New Roman" w:cs="Times New Roman"/>
          <w:szCs w:val="24"/>
        </w:rPr>
        <w:t>ν</w:t>
      </w:r>
      <w:r>
        <w:rPr>
          <w:rFonts w:eastAsia="Times New Roman" w:cs="Times New Roman"/>
          <w:szCs w:val="24"/>
        </w:rPr>
        <w:t xml:space="preserve"> την αφήγηση, αλλά θα έλεγα ότι με περισσή ανευθυνότητα επιχειρεί να μεταφέρει αυτή</w:t>
      </w:r>
      <w:r>
        <w:rPr>
          <w:rFonts w:eastAsia="Times New Roman" w:cs="Times New Roman"/>
          <w:szCs w:val="24"/>
        </w:rPr>
        <w:t>ν</w:t>
      </w:r>
      <w:r>
        <w:rPr>
          <w:rFonts w:eastAsia="Times New Roman" w:cs="Times New Roman"/>
          <w:szCs w:val="24"/>
        </w:rPr>
        <w:t xml:space="preserve"> την αφήγηση στην πλάτη της χώρας και μάλιστα σε μια κρίσιμη περίοδο, λίγο πριν την έναρξη της τουριστικής περιόδου όπου όλοι αναμένουν μια νέα εκτί</w:t>
      </w:r>
      <w:r>
        <w:rPr>
          <w:rFonts w:eastAsia="Times New Roman" w:cs="Times New Roman"/>
          <w:szCs w:val="24"/>
        </w:rPr>
        <w:t>ναξη και ένα νέο ρεκόρ τουρισμού για τη χώρα μας, σε μια περίοδο που εκατομμύρια τουρίστες ετοιμάζονται να επισκεφθούν τη χώρα. Γνωρίζοντας ότι η χώρα έχει μια οικονομική κρίση και χρειάζεται αλληλεγγύη και αντιμετωπίζει με αξίες την προσφυγική κρίση, ετοι</w:t>
      </w:r>
      <w:r>
        <w:rPr>
          <w:rFonts w:eastAsia="Times New Roman" w:cs="Times New Roman"/>
          <w:szCs w:val="24"/>
        </w:rPr>
        <w:t xml:space="preserve">μάζονται να επισκεφθούν τη χώρα. Και εσείς ζητάτε στο κορυφαίο επίπεδο της Βουλής σώνει και καλά να αποδείξετε ότι υπάρχει και θέμα ασφάλειας, την ίδια στιγμή μάλιστα που ουδείς στην Ευρώπη έχει διανοηθεί όχι να πει, ούτε καν να υπονοήσει ότι υπάρχει θέμα </w:t>
      </w:r>
      <w:r>
        <w:rPr>
          <w:rFonts w:eastAsia="Times New Roman" w:cs="Times New Roman"/>
          <w:szCs w:val="24"/>
        </w:rPr>
        <w:t>ασφάλειας στην Ελλάδα. Και την ίδια στιγμή μάλιστα που οι υπηρεσίες ασφαλείας των μεγαλύτερων χωρών της Ευρώπης αποστέλλουν ευχαριστήρια προς τις ομόλογές τους ελληνικές αρχές για τη βοήθεια και την αρωγή τους στην αντιμετώπιση του φαινομένου της τρομοκρατ</w:t>
      </w:r>
      <w:r>
        <w:rPr>
          <w:rFonts w:eastAsia="Times New Roman" w:cs="Times New Roman"/>
          <w:szCs w:val="24"/>
        </w:rPr>
        <w:t>ίας και στην εξάρθρωση των πυρήνων της στην Ευρώπη.</w:t>
      </w:r>
    </w:p>
    <w:p w14:paraId="5F818C53"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Ποιος είναι, λοιπόν, ο σκοπός σας και ανοίγετε ξαφνικά θέμα ασφάλειας και μάλιστα συνδεδεμένο με το προσφυγικό; Νομίζω ότι είναι ηλίου </w:t>
      </w:r>
      <w:proofErr w:type="spellStart"/>
      <w:r>
        <w:rPr>
          <w:rFonts w:eastAsia="Times New Roman"/>
          <w:szCs w:val="24"/>
        </w:rPr>
        <w:t>φαεινότερον</w:t>
      </w:r>
      <w:proofErr w:type="spellEnd"/>
      <w:r>
        <w:rPr>
          <w:rFonts w:eastAsia="Times New Roman"/>
          <w:szCs w:val="24"/>
        </w:rPr>
        <w:t>: Σκοπός σας είναι να ψαρέψετε στα θολά νερά ενός ακροδεξι</w:t>
      </w:r>
      <w:r>
        <w:rPr>
          <w:rFonts w:eastAsia="Times New Roman"/>
          <w:szCs w:val="24"/>
        </w:rPr>
        <w:t xml:space="preserve">ού ακροατηρίου, που </w:t>
      </w:r>
      <w:proofErr w:type="spellStart"/>
      <w:r>
        <w:rPr>
          <w:rFonts w:eastAsia="Times New Roman"/>
          <w:szCs w:val="24"/>
        </w:rPr>
        <w:t>συνδιεκδικείτε</w:t>
      </w:r>
      <w:proofErr w:type="spellEnd"/>
      <w:r>
        <w:rPr>
          <w:rFonts w:eastAsia="Times New Roman"/>
          <w:szCs w:val="24"/>
        </w:rPr>
        <w:t xml:space="preserve"> με το κόμμα της Χρυσής Αυγής. Σκοπός σας είναι να αναδείξετε την ακροδεξιά ατζέντα και να επενδύσετε στον φόβο και στα συντηρητικά αντανακλαστικά ενός τμήματος της κοινωνίας. Ενδεχομένως, στόχος σας είναι να συσπειρώσετε </w:t>
      </w:r>
      <w:r>
        <w:rPr>
          <w:rFonts w:eastAsia="Times New Roman"/>
          <w:szCs w:val="24"/>
        </w:rPr>
        <w:t xml:space="preserve">και την ακραία δεξιά πτέρυγα του κόμματός σας, την ώρα που δημιουργούνται εκεί φυγόκεντρες τάσεις και δημιουργούνται νέοι πολιτικοί σχηματισμοί. </w:t>
      </w:r>
    </w:p>
    <w:p w14:paraId="5F818C54" w14:textId="77777777" w:rsidR="00EB6AC3" w:rsidRDefault="00674472">
      <w:pPr>
        <w:spacing w:line="600" w:lineRule="auto"/>
        <w:ind w:firstLine="720"/>
        <w:jc w:val="both"/>
        <w:rPr>
          <w:rFonts w:eastAsia="Times New Roman"/>
          <w:szCs w:val="24"/>
        </w:rPr>
      </w:pPr>
      <w:r>
        <w:rPr>
          <w:rFonts w:eastAsia="Times New Roman"/>
          <w:szCs w:val="24"/>
        </w:rPr>
        <w:t>Ξέρετε όμως κάτι; Το έργο αυτό το έχουμε ξαναδεί και το έχουμε ξαναδεί από τη δική σας παράταξη. Δεν έχετε, όμ</w:t>
      </w:r>
      <w:r>
        <w:rPr>
          <w:rFonts w:eastAsia="Times New Roman"/>
          <w:szCs w:val="24"/>
        </w:rPr>
        <w:t xml:space="preserve">ως, αντιληφθεί τη ζημιά που προκαλείτε όταν επιχειρείτε </w:t>
      </w:r>
      <w:r>
        <w:rPr>
          <w:rFonts w:eastAsia="Times New Roman"/>
          <w:szCs w:val="24"/>
        </w:rPr>
        <w:t xml:space="preserve">για </w:t>
      </w:r>
      <w:r>
        <w:rPr>
          <w:rFonts w:eastAsia="Times New Roman"/>
          <w:szCs w:val="24"/>
        </w:rPr>
        <w:t xml:space="preserve">αυτούς τους λόγους να μετατοπίσετε την πολιτική ατζέντα στο δεξιό άκρο του πολιτικού φάσματος, ζημιά και για τη χώρα αλλά και για την παράταξή σας. </w:t>
      </w:r>
    </w:p>
    <w:p w14:paraId="5F818C55"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Επιμένετε κοντόφθαλμα να θεωρείτε ότι σε αυτήν </w:t>
      </w:r>
      <w:r>
        <w:rPr>
          <w:rFonts w:eastAsia="Times New Roman"/>
          <w:szCs w:val="24"/>
        </w:rPr>
        <w:t>την ατζέντα έχετε το προβάδισμα έναντι των άλλων πολιτικών δυνάμεων. Έναντι όμως τίνος, στην πραγματικότητα, επιχειρείτε το προβάδισμα; Διότι, όποτε σηκώσατε την παντιέρα της ακροδεξιάς ρητορείας, για να συσπειρώσετε τα ακροδεξιά ακροατήρια στη μάχη σας απ</w:t>
      </w:r>
      <w:r>
        <w:rPr>
          <w:rFonts w:eastAsia="Times New Roman"/>
          <w:szCs w:val="24"/>
        </w:rPr>
        <w:t xml:space="preserve">έναντι στην Αριστερά, το μόνο που καταφέρατε ήταν να τροφοδοτήσετε εκλογικά τη Χρυσή Αυγή και όχι τη δική σας παράταξη. </w:t>
      </w:r>
    </w:p>
    <w:p w14:paraId="5F818C56" w14:textId="77777777" w:rsidR="00EB6AC3" w:rsidRDefault="00674472">
      <w:pPr>
        <w:spacing w:line="600" w:lineRule="auto"/>
        <w:ind w:firstLine="720"/>
        <w:jc w:val="both"/>
        <w:rPr>
          <w:rFonts w:eastAsia="Times New Roman"/>
          <w:szCs w:val="24"/>
        </w:rPr>
      </w:pPr>
      <w:r>
        <w:rPr>
          <w:rFonts w:eastAsia="Times New Roman"/>
          <w:szCs w:val="24"/>
        </w:rPr>
        <w:t>Και για να είμαι απόλυτα ειλικρινής, θεωρώ ότι είναι κρίμα, ακόμα και για τη δική σας παράταξη.</w:t>
      </w:r>
      <w:r>
        <w:rPr>
          <w:rFonts w:eastAsia="Times New Roman"/>
          <w:szCs w:val="24"/>
        </w:rPr>
        <w:t xml:space="preserve"> κ</w:t>
      </w:r>
      <w:r>
        <w:rPr>
          <w:rFonts w:eastAsia="Times New Roman"/>
          <w:szCs w:val="24"/>
        </w:rPr>
        <w:t xml:space="preserve">αι για εσάς προσωπικά, που μιλάτε στο </w:t>
      </w:r>
      <w:r>
        <w:rPr>
          <w:rFonts w:eastAsia="Times New Roman"/>
          <w:szCs w:val="24"/>
        </w:rPr>
        <w:t xml:space="preserve">όνομα του φιλελευθερισμού, αλλά και για την παράταξη που από την ίδρυσή της δεν είχε </w:t>
      </w:r>
      <w:proofErr w:type="spellStart"/>
      <w:r>
        <w:rPr>
          <w:rFonts w:eastAsia="Times New Roman"/>
          <w:szCs w:val="24"/>
        </w:rPr>
        <w:t>καμμία</w:t>
      </w:r>
      <w:proofErr w:type="spellEnd"/>
      <w:r>
        <w:rPr>
          <w:rFonts w:eastAsia="Times New Roman"/>
          <w:szCs w:val="24"/>
        </w:rPr>
        <w:t xml:space="preserve"> σχέση με αυτές τις πρακτικές που ο προκάτοχός μου, κ. Σαμαράς, επιχείρησε, διχάζοντας και ζημιώνοντας τον ελληνικό λαό. Αλλά, </w:t>
      </w:r>
      <w:r>
        <w:rPr>
          <w:rFonts w:eastAsia="Times New Roman"/>
          <w:szCs w:val="24"/>
        </w:rPr>
        <w:t xml:space="preserve">από </w:t>
      </w:r>
      <w:r>
        <w:rPr>
          <w:rFonts w:eastAsia="Times New Roman"/>
          <w:szCs w:val="24"/>
        </w:rPr>
        <w:t>ό,τι καταλαβαίνω, αυτό λίγο σας εν</w:t>
      </w:r>
      <w:r>
        <w:rPr>
          <w:rFonts w:eastAsia="Times New Roman"/>
          <w:szCs w:val="24"/>
        </w:rPr>
        <w:t xml:space="preserve">διαφέρει. Άλλωστε, καλύπτετε πλήρως τα έργα και τις ημέρες του κ. Σαμαρά. Εξάλλου είναι και δικά σας έργα και ημέρες. Υιοθετείτε τώρα και την </w:t>
      </w:r>
      <w:proofErr w:type="spellStart"/>
      <w:r>
        <w:rPr>
          <w:rFonts w:eastAsia="Times New Roman"/>
          <w:szCs w:val="24"/>
        </w:rPr>
        <w:t>ξενοφοβική</w:t>
      </w:r>
      <w:proofErr w:type="spellEnd"/>
      <w:r>
        <w:rPr>
          <w:rFonts w:eastAsia="Times New Roman"/>
          <w:szCs w:val="24"/>
        </w:rPr>
        <w:t xml:space="preserve"> γραμμή. Το θέμα είναι ότι αυτή η γραμμή δεν πάει </w:t>
      </w:r>
      <w:r>
        <w:rPr>
          <w:rFonts w:eastAsia="Times New Roman"/>
          <w:szCs w:val="24"/>
        </w:rPr>
        <w:lastRenderedPageBreak/>
        <w:t xml:space="preserve">πολύ μακριά. Μπορεί να φαντάζει χρήσιμη για εσωτερική </w:t>
      </w:r>
      <w:r>
        <w:rPr>
          <w:rFonts w:eastAsia="Times New Roman"/>
          <w:szCs w:val="24"/>
        </w:rPr>
        <w:t xml:space="preserve">κατανάλωση, όμως καταντά στο τέλος επικίνδυνη, γιατί δημιουργεί περισσότερα προβλήματα </w:t>
      </w:r>
      <w:r>
        <w:rPr>
          <w:rFonts w:eastAsia="Times New Roman"/>
          <w:szCs w:val="24"/>
        </w:rPr>
        <w:t xml:space="preserve">από </w:t>
      </w:r>
      <w:r>
        <w:rPr>
          <w:rFonts w:eastAsia="Times New Roman"/>
          <w:szCs w:val="24"/>
        </w:rPr>
        <w:t xml:space="preserve">όσα </w:t>
      </w:r>
      <w:r>
        <w:rPr>
          <w:rFonts w:eastAsia="Times New Roman"/>
          <w:szCs w:val="24"/>
        </w:rPr>
        <w:t xml:space="preserve">κάποιος </w:t>
      </w:r>
      <w:r>
        <w:rPr>
          <w:rFonts w:eastAsia="Times New Roman"/>
          <w:szCs w:val="24"/>
        </w:rPr>
        <w:t xml:space="preserve">μπορεί να φανταστεί. </w:t>
      </w:r>
    </w:p>
    <w:p w14:paraId="5F818C57" w14:textId="77777777" w:rsidR="00EB6AC3" w:rsidRDefault="00674472">
      <w:pPr>
        <w:spacing w:line="600" w:lineRule="auto"/>
        <w:ind w:firstLine="720"/>
        <w:jc w:val="both"/>
        <w:rPr>
          <w:rFonts w:eastAsia="Times New Roman"/>
          <w:szCs w:val="24"/>
        </w:rPr>
      </w:pPr>
      <w:r>
        <w:rPr>
          <w:rFonts w:eastAsia="Times New Roman"/>
          <w:szCs w:val="24"/>
        </w:rPr>
        <w:t xml:space="preserve">Ευτυχώς, όμως, απέναντι στις </w:t>
      </w:r>
      <w:proofErr w:type="spellStart"/>
      <w:r>
        <w:rPr>
          <w:rFonts w:eastAsia="Times New Roman"/>
          <w:szCs w:val="24"/>
        </w:rPr>
        <w:t>Κασσάνδρες</w:t>
      </w:r>
      <w:proofErr w:type="spellEnd"/>
      <w:r>
        <w:rPr>
          <w:rFonts w:eastAsia="Times New Roman"/>
          <w:szCs w:val="24"/>
        </w:rPr>
        <w:t xml:space="preserve"> της καταστροφής και στους ντελάληδες του φόβου, η ελληνική κοινωνία αποδεικνύει ότι έχει ισ</w:t>
      </w:r>
      <w:r>
        <w:rPr>
          <w:rFonts w:eastAsia="Times New Roman"/>
          <w:szCs w:val="24"/>
        </w:rPr>
        <w:t>χυρά αντισώματα. Είναι τα αντισώματα της αλληλεγγύης και της ανθρωπιάς που χαρακτηρίζουν τη στάση του ελληνικού λαού απέναντι στους πρόσφυγες και εν γένει απέναντι στην προσφυγική κρίση. Και βεβαίως, στο πλάι των προσπαθειών αυτών και τη στάση του ελληνικο</w:t>
      </w:r>
      <w:r>
        <w:rPr>
          <w:rFonts w:eastAsia="Times New Roman"/>
          <w:szCs w:val="24"/>
        </w:rPr>
        <w:t xml:space="preserve">ύ λαού, μια Κυβέρνηση σήμερα σηκώνει το βάρος μιας τεράστιας ευθύνης -μιας τεράστιας ευθύνης που είναι δυσανάλογη των δυνάμεων μιας χώρας που αντιμετωπίζει την κρίση μιας ολόκληρης ηπείρου και μιας ολόκληρης περιοχής- και τολμώ να πω ότι σηκώνουμε αυτό το </w:t>
      </w:r>
      <w:r>
        <w:rPr>
          <w:rFonts w:eastAsia="Times New Roman"/>
          <w:szCs w:val="24"/>
        </w:rPr>
        <w:t>βάρος της ευθύνης με υπομονή και με σύνεση, διότι γνωρίζουμε ότι η κατάσταση στην Ευρώπη</w:t>
      </w:r>
      <w:r>
        <w:rPr>
          <w:rFonts w:eastAsia="Times New Roman"/>
          <w:szCs w:val="24"/>
        </w:rPr>
        <w:t>,</w:t>
      </w:r>
      <w:r>
        <w:rPr>
          <w:rFonts w:eastAsia="Times New Roman"/>
          <w:szCs w:val="24"/>
        </w:rPr>
        <w:t xml:space="preserve"> αλλά και στην περιοχή μας δεν είναι ούτε απλή ούτε εύκολη. </w:t>
      </w:r>
    </w:p>
    <w:p w14:paraId="5F818C58"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Η Ευρώπη, όπως </w:t>
      </w:r>
      <w:proofErr w:type="spellStart"/>
      <w:r>
        <w:rPr>
          <w:rFonts w:eastAsia="Times New Roman"/>
          <w:szCs w:val="24"/>
        </w:rPr>
        <w:t>προείπα</w:t>
      </w:r>
      <w:proofErr w:type="spellEnd"/>
      <w:r>
        <w:rPr>
          <w:rFonts w:eastAsia="Times New Roman"/>
          <w:szCs w:val="24"/>
        </w:rPr>
        <w:t>, βρίσκεται σε ένα κρίσιμο σταυροδρόμι, αντιμέτωπη με τρεις διαφορετικές κρίσεις στο</w:t>
      </w:r>
      <w:r>
        <w:rPr>
          <w:rFonts w:eastAsia="Times New Roman"/>
          <w:szCs w:val="24"/>
        </w:rPr>
        <w:t xml:space="preserve"> εσωτερικό της. Και η χώρα μας έχει κληθεί να διαχειριστεί δύο από αυτές στο εσωτερικό της -την οικονομική και την προσφυγική- και ο αγώνας μας, η προσπάθειά μας, ο στόχος μας είναι να μετατρέψουμε, επιτέλους, τη χώρα από μέρος της κρίσης σε μέρος της λύση</w:t>
      </w:r>
      <w:r>
        <w:rPr>
          <w:rFonts w:eastAsia="Times New Roman"/>
          <w:szCs w:val="24"/>
        </w:rPr>
        <w:t>ς, από μέρος του προβλήματος σε μέρος της λύσης.</w:t>
      </w:r>
    </w:p>
    <w:p w14:paraId="5F818C59" w14:textId="77777777" w:rsidR="00EB6AC3" w:rsidRDefault="00674472">
      <w:pPr>
        <w:spacing w:line="600" w:lineRule="auto"/>
        <w:ind w:firstLine="720"/>
        <w:jc w:val="both"/>
        <w:rPr>
          <w:rFonts w:eastAsia="Times New Roman"/>
          <w:szCs w:val="24"/>
        </w:rPr>
      </w:pPr>
      <w:r>
        <w:rPr>
          <w:rFonts w:eastAsia="Times New Roman"/>
          <w:szCs w:val="24"/>
        </w:rPr>
        <w:t xml:space="preserve">Η οικονομική κρίση έχει χτυπήσει βαριά τη χώρα και τον ελληνικό λαό –δεν υπάρχει αμφιβολία- εξαιτίας των μοιραίων επιλογών του παλιού πολιτικού συστήματος τόσο πριν </w:t>
      </w:r>
      <w:r>
        <w:rPr>
          <w:rFonts w:eastAsia="Times New Roman"/>
          <w:szCs w:val="24"/>
        </w:rPr>
        <w:t xml:space="preserve">από </w:t>
      </w:r>
      <w:r>
        <w:rPr>
          <w:rFonts w:eastAsia="Times New Roman"/>
          <w:szCs w:val="24"/>
        </w:rPr>
        <w:t>την κρίση όσο και κατά τη διάρκειά της</w:t>
      </w:r>
      <w:r>
        <w:rPr>
          <w:rFonts w:eastAsia="Times New Roman"/>
          <w:szCs w:val="24"/>
        </w:rPr>
        <w:t xml:space="preserve">, κατά τη διαχείρισή της. </w:t>
      </w:r>
    </w:p>
    <w:p w14:paraId="5F818C5A" w14:textId="77777777" w:rsidR="00EB6AC3" w:rsidRDefault="00674472">
      <w:pPr>
        <w:spacing w:line="600" w:lineRule="auto"/>
        <w:ind w:firstLine="720"/>
        <w:jc w:val="both"/>
        <w:rPr>
          <w:rFonts w:eastAsia="Times New Roman" w:cs="Times New Roman"/>
        </w:rPr>
      </w:pPr>
      <w:r>
        <w:rPr>
          <w:rFonts w:eastAsia="Times New Roman" w:cs="Times New Roman"/>
        </w:rPr>
        <w:t xml:space="preserve">Σήμερα, </w:t>
      </w:r>
      <w:r>
        <w:rPr>
          <w:rFonts w:eastAsia="Times New Roman" w:cs="Times New Roman"/>
          <w:bCs/>
          <w:shd w:val="clear" w:color="auto" w:fill="FFFFFF"/>
        </w:rPr>
        <w:t>όμως</w:t>
      </w:r>
      <w:r>
        <w:rPr>
          <w:rFonts w:eastAsia="Times New Roman" w:cs="Times New Roman"/>
        </w:rPr>
        <w:t xml:space="preserve">, κατά γενική ομολογία, η χώρα βρίσκεται ένα βήμα πριν από το κατώφλι της εξόδου από την κρίση. Και αυτό δεν </w:t>
      </w:r>
      <w:r>
        <w:rPr>
          <w:rFonts w:eastAsia="Times New Roman"/>
          <w:bCs/>
        </w:rPr>
        <w:t>είναι</w:t>
      </w:r>
      <w:r>
        <w:rPr>
          <w:rFonts w:eastAsia="Times New Roman" w:cs="Times New Roman"/>
        </w:rPr>
        <w:t xml:space="preserve"> σχήμα λόγου. Το επιβεβαιώνουν τα οικονομικά δεδομένα, που δεν μπορεί να δέχονται αμφισβήτηση. Διότι ο καθένας μπορεί να κάνει εκτιμήσεις ή να κάνει κριτική, αλλά </w:t>
      </w:r>
      <w:r>
        <w:rPr>
          <w:rFonts w:eastAsia="Times New Roman" w:cs="Times New Roman"/>
        </w:rPr>
        <w:lastRenderedPageBreak/>
        <w:t>στα οικονομικά δεδομένα δεν μπορεί να κάνει κριτική. Και όταν η πραγματικότητα δεν μας επιβεβ</w:t>
      </w:r>
      <w:r>
        <w:rPr>
          <w:rFonts w:eastAsia="Times New Roman" w:cs="Times New Roman"/>
        </w:rPr>
        <w:t xml:space="preserve">αιώνει, τόσο το χειρότερο για την πραγματικότητα. </w:t>
      </w:r>
    </w:p>
    <w:p w14:paraId="5F818C5B" w14:textId="77777777" w:rsidR="00EB6AC3" w:rsidRDefault="00674472">
      <w:pPr>
        <w:spacing w:line="600" w:lineRule="auto"/>
        <w:ind w:firstLine="720"/>
        <w:jc w:val="both"/>
        <w:rPr>
          <w:rFonts w:eastAsia="Times New Roman" w:cs="Times New Roman"/>
        </w:rPr>
      </w:pPr>
      <w:r>
        <w:rPr>
          <w:rFonts w:eastAsia="Times New Roman" w:cs="Times New Roman"/>
        </w:rPr>
        <w:t xml:space="preserve">Φτιάξατε, λοιπόν, έναν χρόνο τώρα, έναν ωραίο μύθο, ότι εσείς είχατε </w:t>
      </w:r>
      <w:r>
        <w:rPr>
          <w:rFonts w:eastAsia="Times New Roman" w:cs="Times New Roman"/>
          <w:lang w:val="en-US"/>
        </w:rPr>
        <w:t>success</w:t>
      </w:r>
      <w:r>
        <w:rPr>
          <w:rFonts w:eastAsia="Times New Roman" w:cs="Times New Roman"/>
        </w:rPr>
        <w:t xml:space="preserve"> </w:t>
      </w:r>
      <w:r>
        <w:rPr>
          <w:rFonts w:eastAsia="Times New Roman" w:cs="Times New Roman"/>
          <w:lang w:val="en-US"/>
        </w:rPr>
        <w:t>story</w:t>
      </w:r>
      <w:r>
        <w:rPr>
          <w:rFonts w:eastAsia="Times New Roman" w:cs="Times New Roman"/>
        </w:rPr>
        <w:t xml:space="preserve">, ενώ η </w:t>
      </w:r>
      <w:r>
        <w:rPr>
          <w:rFonts w:eastAsia="Times New Roman"/>
          <w:bCs/>
          <w:shd w:val="clear" w:color="auto" w:fill="FFFFFF"/>
        </w:rPr>
        <w:t>διαπραγμάτευση</w:t>
      </w:r>
      <w:r>
        <w:rPr>
          <w:rFonts w:eastAsia="Times New Roman" w:cs="Times New Roman"/>
        </w:rPr>
        <w:t xml:space="preserve"> κατέστρεψε την οικονομία. Αύριο, </w:t>
      </w:r>
      <w:r>
        <w:rPr>
          <w:rFonts w:eastAsia="Times New Roman" w:cs="Times New Roman"/>
          <w:bCs/>
          <w:shd w:val="clear" w:color="auto" w:fill="FFFFFF"/>
        </w:rPr>
        <w:t>όμως</w:t>
      </w:r>
      <w:r>
        <w:rPr>
          <w:rFonts w:eastAsia="Times New Roman" w:cs="Times New Roman"/>
        </w:rPr>
        <w:t xml:space="preserve">, κύριε Μητσοτάκη, ανακοινώνονται τα επίσημα στοιχεία της </w:t>
      </w:r>
      <w:r>
        <w:rPr>
          <w:rFonts w:eastAsia="Times New Roman" w:cs="Times New Roman"/>
          <w:lang w:val="en-US"/>
        </w:rPr>
        <w:t>EUROS</w:t>
      </w:r>
      <w:r>
        <w:rPr>
          <w:rFonts w:eastAsia="Times New Roman" w:cs="Times New Roman"/>
          <w:lang w:val="en-US"/>
        </w:rPr>
        <w:t>TAT</w:t>
      </w:r>
      <w:r>
        <w:rPr>
          <w:rFonts w:eastAsia="Times New Roman" w:cs="Times New Roman"/>
        </w:rPr>
        <w:t xml:space="preserve"> </w:t>
      </w:r>
      <w:r>
        <w:rPr>
          <w:rFonts w:eastAsia="Times New Roman" w:cs="Times New Roman"/>
        </w:rPr>
        <w:t xml:space="preserve">για την ελληνική οικονομία. </w:t>
      </w:r>
    </w:p>
    <w:p w14:paraId="5F818C5C" w14:textId="77777777" w:rsidR="00EB6AC3" w:rsidRDefault="00674472">
      <w:pPr>
        <w:spacing w:line="600" w:lineRule="auto"/>
        <w:ind w:firstLine="720"/>
        <w:jc w:val="both"/>
        <w:rPr>
          <w:rFonts w:eastAsia="Times New Roman" w:cs="Times New Roman"/>
        </w:rPr>
      </w:pPr>
      <w:r>
        <w:rPr>
          <w:rFonts w:eastAsia="Times New Roman" w:cs="Times New Roman"/>
        </w:rPr>
        <w:t xml:space="preserve">Αν, λοιπόν, -λέω «αν»- τα επίσημα αυτά στοιχεία αποδείξουν ότι εσείς μας αφήσατε άδεια ταμεία, αλλά εμείς, </w:t>
      </w:r>
      <w:r>
        <w:rPr>
          <w:rFonts w:eastAsia="Times New Roman" w:cs="Times New Roman"/>
          <w:bCs/>
          <w:shd w:val="clear" w:color="auto" w:fill="FFFFFF"/>
        </w:rPr>
        <w:t>παρά</w:t>
      </w:r>
      <w:r>
        <w:rPr>
          <w:rFonts w:eastAsia="Times New Roman" w:cs="Times New Roman"/>
        </w:rPr>
        <w:t xml:space="preserve"> τις δυσκολίες της </w:t>
      </w:r>
      <w:r>
        <w:rPr>
          <w:rFonts w:eastAsia="Times New Roman"/>
          <w:bCs/>
          <w:shd w:val="clear" w:color="auto" w:fill="FFFFFF"/>
        </w:rPr>
        <w:t>διαπραγμάτευσης,</w:t>
      </w:r>
      <w:r>
        <w:rPr>
          <w:rFonts w:eastAsia="Times New Roman" w:cs="Times New Roman"/>
        </w:rPr>
        <w:t xml:space="preserve"> καταφέραμε να κρατήσουμε την οικονομία σε υψηλή απόδοση, πολλαπλάσια απόδοση</w:t>
      </w:r>
      <w:r>
        <w:rPr>
          <w:rFonts w:eastAsia="Times New Roman" w:cs="Times New Roman"/>
        </w:rPr>
        <w:t xml:space="preserve">, </w:t>
      </w:r>
      <w:proofErr w:type="spellStart"/>
      <w:r>
        <w:rPr>
          <w:rFonts w:eastAsia="Times New Roman" w:cs="Times New Roman"/>
        </w:rPr>
        <w:t>υπερτριπλάσια</w:t>
      </w:r>
      <w:proofErr w:type="spellEnd"/>
      <w:r>
        <w:rPr>
          <w:rFonts w:eastAsia="Times New Roman" w:cs="Times New Roman"/>
        </w:rPr>
        <w:t xml:space="preserve"> των στόχων, τι θα κάνετε; </w:t>
      </w:r>
    </w:p>
    <w:p w14:paraId="5F818C5D" w14:textId="77777777" w:rsidR="00EB6AC3" w:rsidRDefault="00674472">
      <w:pPr>
        <w:spacing w:line="600" w:lineRule="auto"/>
        <w:ind w:firstLine="720"/>
        <w:jc w:val="both"/>
        <w:rPr>
          <w:rFonts w:eastAsia="Times New Roman" w:cs="Times New Roman"/>
        </w:rPr>
      </w:pPr>
      <w:r>
        <w:rPr>
          <w:rFonts w:eastAsia="Times New Roman" w:cs="Times New Roman"/>
        </w:rPr>
        <w:t xml:space="preserve">Θα ζητήσετε μια συγγνώμη για την υποκριτική σας στάση τόσο καιρό ή θα επιμείνετε να ζητάτε και εξεταστική από πάνω, διότι καταστρέψαμε την οικονομία; </w:t>
      </w:r>
    </w:p>
    <w:p w14:paraId="5F818C5E" w14:textId="77777777" w:rsidR="00EB6AC3" w:rsidRDefault="00674472">
      <w:pPr>
        <w:spacing w:line="600" w:lineRule="auto"/>
        <w:ind w:firstLine="720"/>
        <w:jc w:val="center"/>
        <w:rPr>
          <w:rFonts w:eastAsia="Times New Roman" w:cs="Times New Roman"/>
        </w:rPr>
      </w:pPr>
      <w:r>
        <w:rPr>
          <w:rFonts w:eastAsia="Times New Roman" w:cs="Times New Roman"/>
        </w:rPr>
        <w:t>(Θόρυβος- διαμαρτυρίες από την πτέρυγα της Νέας Δημοκρατίας)</w:t>
      </w:r>
    </w:p>
    <w:p w14:paraId="5F818C5F" w14:textId="77777777" w:rsidR="00EB6AC3" w:rsidRDefault="00674472">
      <w:pPr>
        <w:spacing w:line="600" w:lineRule="auto"/>
        <w:ind w:firstLine="720"/>
        <w:jc w:val="both"/>
        <w:rPr>
          <w:rFonts w:eastAsia="Times New Roman" w:cs="Times New Roman"/>
        </w:rPr>
      </w:pPr>
      <w:r>
        <w:rPr>
          <w:rFonts w:eastAsia="Times New Roman" w:cs="Times New Roman"/>
          <w:b/>
          <w:bCs/>
          <w:shd w:val="clear" w:color="auto" w:fill="FFFFFF"/>
        </w:rPr>
        <w:lastRenderedPageBreak/>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w:t>
      </w:r>
      <w:r>
        <w:rPr>
          <w:rFonts w:eastAsia="Times New Roman" w:cs="Times New Roman"/>
        </w:rPr>
        <w:t>Ησυχία, παρακαλώ! Είναι και πρωί.</w:t>
      </w:r>
    </w:p>
    <w:p w14:paraId="5F818C60" w14:textId="77777777" w:rsidR="00EB6AC3" w:rsidRDefault="00674472">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ς):</w:t>
      </w:r>
      <w:r>
        <w:rPr>
          <w:rFonts w:eastAsia="Times New Roman" w:cs="Times New Roman"/>
        </w:rPr>
        <w:t xml:space="preserve"> Θα συνεχίσετε τον μύθο της καταστροφής ή θα παραδεχτείτε, επιτέλους, ότι τα στοιχεία και τα αποτελέσματα </w:t>
      </w:r>
      <w:r>
        <w:rPr>
          <w:rFonts w:eastAsia="Times New Roman"/>
          <w:bCs/>
        </w:rPr>
        <w:t>είναι</w:t>
      </w:r>
      <w:r>
        <w:rPr>
          <w:rFonts w:eastAsia="Times New Roman" w:cs="Times New Roman"/>
        </w:rPr>
        <w:t xml:space="preserve"> διαφορετικά; </w:t>
      </w:r>
    </w:p>
    <w:p w14:paraId="5F818C61" w14:textId="77777777" w:rsidR="00EB6AC3" w:rsidRDefault="00674472">
      <w:pPr>
        <w:spacing w:line="600" w:lineRule="auto"/>
        <w:ind w:firstLine="720"/>
        <w:jc w:val="both"/>
        <w:rPr>
          <w:rFonts w:eastAsia="Times New Roman" w:cs="Times New Roman"/>
        </w:rPr>
      </w:pPr>
      <w:r>
        <w:rPr>
          <w:rFonts w:eastAsia="Times New Roman" w:cs="Times New Roman"/>
        </w:rPr>
        <w:t xml:space="preserve">Τον ίδιο μύθο, </w:t>
      </w:r>
      <w:r>
        <w:rPr>
          <w:rFonts w:eastAsia="Times New Roman" w:cs="Times New Roman"/>
          <w:bCs/>
          <w:shd w:val="clear" w:color="auto" w:fill="FFFFFF"/>
        </w:rPr>
        <w:t>όμως,</w:t>
      </w:r>
      <w:r>
        <w:rPr>
          <w:rFonts w:eastAsia="Times New Roman" w:cs="Times New Roman"/>
        </w:rPr>
        <w:t xml:space="preserve"> της κ</w:t>
      </w:r>
      <w:r>
        <w:rPr>
          <w:rFonts w:eastAsia="Times New Roman" w:cs="Times New Roman"/>
        </w:rPr>
        <w:t xml:space="preserve">αταστροφής επιχειρείτε να αφηγηθείτε και για την προσφυγική κρίση, τον ίδιο ακριβώς μύθο. Δεν υπάρχει αμφιβολία ότι η χώρα ανέλαβε φορτίο πολύ μεγαλύτερο από τις δυνάμεις της. Καταφέραμε, </w:t>
      </w:r>
      <w:r>
        <w:rPr>
          <w:rFonts w:eastAsia="Times New Roman" w:cs="Times New Roman"/>
          <w:bCs/>
          <w:shd w:val="clear" w:color="auto" w:fill="FFFFFF"/>
        </w:rPr>
        <w:t>όμως,</w:t>
      </w:r>
      <w:r>
        <w:rPr>
          <w:rFonts w:eastAsia="Times New Roman" w:cs="Times New Roman"/>
        </w:rPr>
        <w:t xml:space="preserve"> να αντεπεξέλθουμε. </w:t>
      </w:r>
    </w:p>
    <w:p w14:paraId="5F818C62" w14:textId="77777777" w:rsidR="00EB6AC3" w:rsidRDefault="00674472">
      <w:pPr>
        <w:spacing w:line="600" w:lineRule="auto"/>
        <w:ind w:firstLine="720"/>
        <w:jc w:val="both"/>
        <w:rPr>
          <w:rFonts w:eastAsia="Times New Roman" w:cs="Times New Roman"/>
        </w:rPr>
      </w:pPr>
      <w:r>
        <w:rPr>
          <w:rFonts w:eastAsia="Times New Roman" w:cs="Times New Roman"/>
        </w:rPr>
        <w:t>Πριν από λίγους μήνες είχαμε ροές τριών κα</w:t>
      </w:r>
      <w:r>
        <w:rPr>
          <w:rFonts w:eastAsia="Times New Roman" w:cs="Times New Roman"/>
        </w:rPr>
        <w:t xml:space="preserve">ι τεσσάρων χιλιάδων προσφύγων και μεταναστών ημερησίως στα ελληνικά νησιά και, μάλιστα, είχαμε και κάποιες χώρες στα βόρεια σύνορά μας να κλείνουν τα σύνορα μονομερώς. Αντιλαμβάνεστε σε πόσο κρίσιμες στιγμές βρεθήκαμε. </w:t>
      </w:r>
    </w:p>
    <w:p w14:paraId="5F818C63" w14:textId="77777777" w:rsidR="00EB6AC3" w:rsidRDefault="00674472">
      <w:pPr>
        <w:spacing w:line="600" w:lineRule="auto"/>
        <w:ind w:firstLine="720"/>
        <w:jc w:val="both"/>
        <w:rPr>
          <w:rFonts w:eastAsia="Times New Roman" w:cs="Times New Roman"/>
        </w:rPr>
      </w:pPr>
      <w:r>
        <w:rPr>
          <w:rFonts w:eastAsia="Times New Roman" w:cs="Times New Roman"/>
        </w:rPr>
        <w:lastRenderedPageBreak/>
        <w:t xml:space="preserve">Διεκδικήσαμε με επιμονή και υπομονή </w:t>
      </w:r>
      <w:r>
        <w:rPr>
          <w:rFonts w:eastAsia="Times New Roman" w:cs="Times New Roman"/>
        </w:rPr>
        <w:t xml:space="preserve">μια ευρωπαϊκή λύση και, μάλιστα, κόντρα στη σφοδρή κριτική, ότι ζητούμε λύση με την Τουρκία, που έχει τη γνωστή στάση. Τολμήσαμε, </w:t>
      </w:r>
      <w:r>
        <w:rPr>
          <w:rFonts w:eastAsia="Times New Roman" w:cs="Times New Roman"/>
          <w:bCs/>
          <w:shd w:val="clear" w:color="auto" w:fill="FFFFFF"/>
        </w:rPr>
        <w:t>όμως,</w:t>
      </w:r>
      <w:r>
        <w:rPr>
          <w:rFonts w:eastAsia="Times New Roman" w:cs="Times New Roman"/>
        </w:rPr>
        <w:t xml:space="preserve"> να διεκδικήσουμε αυτή</w:t>
      </w:r>
      <w:r>
        <w:rPr>
          <w:rFonts w:eastAsia="Times New Roman" w:cs="Times New Roman"/>
        </w:rPr>
        <w:t>ν</w:t>
      </w:r>
      <w:r>
        <w:rPr>
          <w:rFonts w:eastAsia="Times New Roman" w:cs="Times New Roman"/>
        </w:rPr>
        <w:t xml:space="preserve"> τη λύση. Σήμερα οι ροές στα ελληνικά νησιά </w:t>
      </w:r>
      <w:r>
        <w:rPr>
          <w:rFonts w:eastAsia="Times New Roman"/>
          <w:bCs/>
        </w:rPr>
        <w:t>είναι</w:t>
      </w:r>
      <w:r>
        <w:rPr>
          <w:rFonts w:eastAsia="Times New Roman" w:cs="Times New Roman"/>
        </w:rPr>
        <w:t xml:space="preserve"> περίπου πενήντα και εξήντα ημερησίως. </w:t>
      </w:r>
    </w:p>
    <w:p w14:paraId="5F818C64" w14:textId="77777777" w:rsidR="00EB6AC3" w:rsidRDefault="00674472">
      <w:pPr>
        <w:spacing w:line="600" w:lineRule="auto"/>
        <w:ind w:firstLine="720"/>
        <w:jc w:val="both"/>
        <w:rPr>
          <w:rFonts w:eastAsia="Times New Roman" w:cs="Times New Roman"/>
        </w:rPr>
      </w:pPr>
      <w:r>
        <w:rPr>
          <w:rFonts w:eastAsia="Times New Roman" w:cs="Times New Roman"/>
        </w:rPr>
        <w:t xml:space="preserve">Και, </w:t>
      </w:r>
      <w:r>
        <w:rPr>
          <w:rFonts w:eastAsia="Times New Roman"/>
          <w:bCs/>
          <w:shd w:val="clear" w:color="auto" w:fill="FFFFFF"/>
        </w:rPr>
        <w:t>βεβα</w:t>
      </w:r>
      <w:r>
        <w:rPr>
          <w:rFonts w:eastAsia="Times New Roman"/>
          <w:bCs/>
          <w:shd w:val="clear" w:color="auto" w:fill="FFFFFF"/>
        </w:rPr>
        <w:t>ίως,</w:t>
      </w:r>
      <w:r>
        <w:rPr>
          <w:rFonts w:eastAsia="Times New Roman" w:cs="Times New Roman"/>
        </w:rPr>
        <w:t xml:space="preserve"> διαψεύστηκαν όσοι έλεγαν ότι με μαθηματική ακρίβεια τέλος Απρίλη, όταν εδώ θα γιορτάζουμε το ορθόδοξο Πάσχα, η χώρα θα </w:t>
      </w:r>
      <w:r>
        <w:rPr>
          <w:rFonts w:eastAsia="Times New Roman"/>
          <w:bCs/>
        </w:rPr>
        <w:t>είναι</w:t>
      </w:r>
      <w:r>
        <w:rPr>
          <w:rFonts w:eastAsia="Times New Roman" w:cs="Times New Roman"/>
        </w:rPr>
        <w:t xml:space="preserve"> ένας απέραντος καταυλισμός. Και αυτό, γιατί τολμήσαμε και παίξαμε έναν πρωταγωνιστικό ρόλο για εξεύρεση λύσης στο πλαίσιο μιας</w:t>
      </w:r>
      <w:r>
        <w:rPr>
          <w:rFonts w:eastAsia="Times New Roman" w:cs="Times New Roman"/>
        </w:rPr>
        <w:t xml:space="preserve"> συμφωνίας ανάμεσα στην Ευρωπαϊκή Ένωση και την Τουρκία, λύση με σεβασμό στις διεθνείς συνθήκες και στα ανθρώπινα δικαιώματα. </w:t>
      </w:r>
    </w:p>
    <w:p w14:paraId="5F818C65" w14:textId="77777777" w:rsidR="00EB6AC3" w:rsidRDefault="00674472">
      <w:pPr>
        <w:spacing w:line="600" w:lineRule="auto"/>
        <w:ind w:firstLine="720"/>
        <w:jc w:val="both"/>
        <w:rPr>
          <w:rFonts w:eastAsia="Times New Roman" w:cs="Times New Roman"/>
        </w:rPr>
      </w:pPr>
      <w:r>
        <w:rPr>
          <w:rFonts w:eastAsia="Times New Roman" w:cs="Times New Roman"/>
        </w:rPr>
        <w:t>Οι εξελίξεις, λοιπόν, δεν επιβεβαιώνουν -ευτυχώς για τη χώρα και δυστυχώς για εσάς- ούτε τον δεύτερό σας μύθο, ότι η χώρα έγινε έ</w:t>
      </w:r>
      <w:r>
        <w:rPr>
          <w:rFonts w:eastAsia="Times New Roman" w:cs="Times New Roman"/>
        </w:rPr>
        <w:t xml:space="preserve">να απέραντο </w:t>
      </w:r>
      <w:r>
        <w:rPr>
          <w:rFonts w:eastAsia="Times New Roman" w:cs="Times New Roman"/>
          <w:lang w:val="en-US"/>
        </w:rPr>
        <w:t>hot</w:t>
      </w:r>
      <w:r>
        <w:rPr>
          <w:rFonts w:eastAsia="Times New Roman" w:cs="Times New Roman"/>
        </w:rPr>
        <w:t xml:space="preserve"> </w:t>
      </w:r>
      <w:r>
        <w:rPr>
          <w:rFonts w:eastAsia="Times New Roman" w:cs="Times New Roman"/>
          <w:lang w:val="en-US"/>
        </w:rPr>
        <w:t>spot</w:t>
      </w:r>
      <w:r>
        <w:rPr>
          <w:rFonts w:eastAsia="Times New Roman" w:cs="Times New Roman"/>
        </w:rPr>
        <w:t xml:space="preserve">, ότι </w:t>
      </w:r>
      <w:r>
        <w:rPr>
          <w:rFonts w:eastAsia="Times New Roman"/>
          <w:bCs/>
        </w:rPr>
        <w:t>είναι</w:t>
      </w:r>
      <w:r>
        <w:rPr>
          <w:rFonts w:eastAsia="Times New Roman" w:cs="Times New Roman"/>
        </w:rPr>
        <w:t xml:space="preserve"> ένα αποτυχημένο κράτος. Γιατί, παρά τις δυσκολίες που αντιμετωπίζουμε, η κατάσταση βρίσκεται υπό έλεγχο. </w:t>
      </w:r>
    </w:p>
    <w:p w14:paraId="5F818C66" w14:textId="77777777" w:rsidR="00EB6AC3" w:rsidRDefault="00674472">
      <w:pPr>
        <w:spacing w:line="600" w:lineRule="auto"/>
        <w:ind w:firstLine="720"/>
        <w:jc w:val="both"/>
        <w:rPr>
          <w:rFonts w:eastAsia="Times New Roman" w:cs="Times New Roman"/>
        </w:rPr>
      </w:pPr>
      <w:r>
        <w:rPr>
          <w:rFonts w:eastAsia="Times New Roman" w:cs="Times New Roman"/>
          <w:bCs/>
          <w:shd w:val="clear" w:color="auto" w:fill="FFFFFF"/>
        </w:rPr>
        <w:lastRenderedPageBreak/>
        <w:t>Όμως,</w:t>
      </w:r>
      <w:r>
        <w:rPr>
          <w:rFonts w:eastAsia="Times New Roman" w:cs="Times New Roman"/>
        </w:rPr>
        <w:t xml:space="preserve"> φαίνεται ότι δεν φτάνουν οι δύο μύθοι. Θέλει και έναν τρίτο η Νέα Δημοκρατία. Ο τρίτος μύθος που επιχειρείτε </w:t>
      </w:r>
      <w:r>
        <w:rPr>
          <w:rFonts w:eastAsia="Times New Roman" w:cs="Times New Roman"/>
        </w:rPr>
        <w:t xml:space="preserve">να αφηγηθείτε σήμερα </w:t>
      </w:r>
      <w:r>
        <w:rPr>
          <w:rFonts w:eastAsia="Times New Roman"/>
          <w:bCs/>
        </w:rPr>
        <w:t>είναι</w:t>
      </w:r>
      <w:r>
        <w:rPr>
          <w:rFonts w:eastAsia="Times New Roman" w:cs="Times New Roman"/>
        </w:rPr>
        <w:t xml:space="preserve"> ότι η χώρα έχει και θέμα ασφάλειας. </w:t>
      </w:r>
    </w:p>
    <w:p w14:paraId="5F818C67" w14:textId="77777777" w:rsidR="00EB6AC3" w:rsidRDefault="00674472">
      <w:pPr>
        <w:spacing w:line="600" w:lineRule="auto"/>
        <w:ind w:firstLine="720"/>
        <w:jc w:val="both"/>
        <w:rPr>
          <w:rFonts w:eastAsia="Times New Roman" w:cs="Times New Roman"/>
        </w:rPr>
      </w:pPr>
      <w:r>
        <w:rPr>
          <w:rFonts w:eastAsia="Times New Roman" w:cs="Times New Roman"/>
        </w:rPr>
        <w:t xml:space="preserve">Και ξέρετε, εντάξει για τους άλλους δύο. </w:t>
      </w:r>
      <w:r>
        <w:rPr>
          <w:rFonts w:eastAsia="Times New Roman"/>
          <w:bCs/>
        </w:rPr>
        <w:t>Είναι</w:t>
      </w:r>
      <w:r>
        <w:rPr>
          <w:rFonts w:eastAsia="Times New Roman" w:cs="Times New Roman"/>
        </w:rPr>
        <w:t xml:space="preserve"> αναμενόμενο, στο πλαίσιο της γνωστής αντιπαράθεσης σε αυτή</w:t>
      </w:r>
      <w:r>
        <w:rPr>
          <w:rFonts w:eastAsia="Times New Roman" w:cs="Times New Roman"/>
        </w:rPr>
        <w:t>ν</w:t>
      </w:r>
      <w:r>
        <w:rPr>
          <w:rFonts w:eastAsia="Times New Roman" w:cs="Times New Roman"/>
        </w:rPr>
        <w:t xml:space="preserve"> τη </w:t>
      </w:r>
      <w:r>
        <w:rPr>
          <w:rFonts w:eastAsia="Times New Roman"/>
          <w:bCs/>
        </w:rPr>
        <w:t>Βουλή</w:t>
      </w:r>
      <w:r>
        <w:rPr>
          <w:rFonts w:eastAsia="Times New Roman" w:cs="Times New Roman"/>
        </w:rPr>
        <w:t xml:space="preserve"> και έξω από αυτή</w:t>
      </w:r>
      <w:r>
        <w:rPr>
          <w:rFonts w:eastAsia="Times New Roman" w:cs="Times New Roman"/>
        </w:rPr>
        <w:t>ν</w:t>
      </w:r>
      <w:r>
        <w:rPr>
          <w:rFonts w:eastAsia="Times New Roman" w:cs="Times New Roman"/>
        </w:rPr>
        <w:t>, της γνωστής αντιπαράθεσης στη χώρα, να ακούγονται υπερβολ</w:t>
      </w:r>
      <w:r>
        <w:rPr>
          <w:rFonts w:eastAsia="Times New Roman" w:cs="Times New Roman"/>
        </w:rPr>
        <w:t xml:space="preserve">ές, αλλά εδώ αυτό </w:t>
      </w:r>
      <w:r>
        <w:rPr>
          <w:rFonts w:eastAsia="Times New Roman"/>
          <w:bCs/>
        </w:rPr>
        <w:t>είναι</w:t>
      </w:r>
      <w:r>
        <w:rPr>
          <w:rFonts w:eastAsia="Times New Roman" w:cs="Times New Roman"/>
        </w:rPr>
        <w:t xml:space="preserve"> επικίνδυνο, ξέρετε. Αποτελεί </w:t>
      </w:r>
      <w:r>
        <w:rPr>
          <w:rFonts w:eastAsia="Times New Roman" w:cs="Times New Roman"/>
        </w:rPr>
        <w:t xml:space="preserve">μία </w:t>
      </w:r>
      <w:r>
        <w:rPr>
          <w:rFonts w:eastAsia="Times New Roman" w:cs="Times New Roman"/>
        </w:rPr>
        <w:t xml:space="preserve">στάση επικίνδυνη και θα έλεγα -δεν τολμώ να το πω συχνά, αλλά θα τολμήσω να το πω τώρα- </w:t>
      </w:r>
      <w:r>
        <w:rPr>
          <w:rFonts w:eastAsia="Times New Roman" w:cs="Times New Roman"/>
        </w:rPr>
        <w:t xml:space="preserve">μία </w:t>
      </w:r>
      <w:r>
        <w:rPr>
          <w:rFonts w:eastAsia="Times New Roman" w:cs="Times New Roman"/>
        </w:rPr>
        <w:t xml:space="preserve">στάση εθνικά ανεύθυνη. </w:t>
      </w:r>
    </w:p>
    <w:p w14:paraId="5F818C68" w14:textId="77777777" w:rsidR="00EB6AC3" w:rsidRDefault="00674472">
      <w:pPr>
        <w:spacing w:line="600" w:lineRule="auto"/>
        <w:ind w:firstLine="720"/>
        <w:jc w:val="both"/>
        <w:rPr>
          <w:rFonts w:eastAsia="Times New Roman" w:cs="Times New Roman"/>
        </w:rPr>
      </w:pPr>
      <w:r>
        <w:rPr>
          <w:rFonts w:eastAsia="Times New Roman" w:cs="Times New Roman"/>
        </w:rPr>
        <w:t>Η χώρα, κυρίες και κύριοι Βουλευτές, δεν αντιμετωπίζει ζήτημα ασφάλειας, παρά το γε</w:t>
      </w:r>
      <w:r>
        <w:rPr>
          <w:rFonts w:eastAsia="Times New Roman" w:cs="Times New Roman"/>
        </w:rPr>
        <w:t xml:space="preserve">γονός ότι βρίσκεται μέσα σε </w:t>
      </w:r>
      <w:r>
        <w:rPr>
          <w:rFonts w:eastAsia="Times New Roman" w:cs="Times New Roman"/>
        </w:rPr>
        <w:t xml:space="preserve">μία </w:t>
      </w:r>
      <w:r>
        <w:rPr>
          <w:rFonts w:eastAsia="Times New Roman" w:cs="Times New Roman"/>
        </w:rPr>
        <w:t xml:space="preserve">αποσταθεροποιημένη περιοχή και παρά το γεγονός ότι ζήτημα </w:t>
      </w:r>
      <w:r>
        <w:rPr>
          <w:rFonts w:eastAsia="Times New Roman" w:cs="Times New Roman"/>
        </w:rPr>
        <w:t xml:space="preserve">ασφάλειας </w:t>
      </w:r>
      <w:r>
        <w:rPr>
          <w:rFonts w:eastAsia="Times New Roman" w:cs="Times New Roman"/>
        </w:rPr>
        <w:t xml:space="preserve">αντιμετωπίζουν πολύ σημαντικές χώρες στην καρδιά της Ευρώπης. </w:t>
      </w:r>
      <w:r>
        <w:rPr>
          <w:rFonts w:eastAsia="Times New Roman" w:cs="Times New Roman"/>
          <w:bCs/>
          <w:shd w:val="clear" w:color="auto" w:fill="FFFFFF"/>
        </w:rPr>
        <w:t>Όμως</w:t>
      </w:r>
      <w:r>
        <w:rPr>
          <w:rFonts w:eastAsia="Times New Roman" w:cs="Times New Roman"/>
        </w:rPr>
        <w:t xml:space="preserve">, η χώρα δεν αντιμετωπίζει ζήτημα ασφάλειας. </w:t>
      </w:r>
    </w:p>
    <w:p w14:paraId="5F818C6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Και δεν έφθασε τυχαία η χώρα στο σημείο να α</w:t>
      </w:r>
      <w:r>
        <w:rPr>
          <w:rFonts w:eastAsia="Times New Roman" w:cs="Times New Roman"/>
          <w:szCs w:val="24"/>
        </w:rPr>
        <w:t xml:space="preserve">ποτελεί πεδίο σταθερότητας και ασφάλειας σε μία ευρύτερα αποσταθεροποιημένη περιοχή. Για να συμβεί αυτό, υλοποιήθηκε –και συνεχίζει να υλοποιείται- μία συγκεκριμένη στρατηγική, μία ενεργητική, πολυδιάστατη και φιλειρηνική εξωτερική πολιτική, τόσο σε σχέση </w:t>
      </w:r>
      <w:r>
        <w:rPr>
          <w:rFonts w:eastAsia="Times New Roman" w:cs="Times New Roman"/>
          <w:szCs w:val="24"/>
        </w:rPr>
        <w:t xml:space="preserve">με τις γειτονικές χώρες αλλά και ευρύτερα. </w:t>
      </w:r>
    </w:p>
    <w:p w14:paraId="5F818C6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Ελλάδα, ανήκοντας στην πυρήνα της Ευρώπης, επιχειρεί -και παρά τις δυσκολίες που προανέφερα- να ανοιχθεί με σταθερά βήματα στον κόσμο. Προχωρήσαμε με τόλμη στην ενίσχυση της τριμερούς συνεργασίας Ελλάδας, Κύπρο</w:t>
      </w:r>
      <w:r>
        <w:rPr>
          <w:rFonts w:eastAsia="Times New Roman" w:cs="Times New Roman"/>
          <w:szCs w:val="24"/>
        </w:rPr>
        <w:t xml:space="preserve">υ, Ισραήλ. Υλοποιήσαμε έναν πολύ σημαντικό σχεδιασμό και ξεκινήσαμε την τριμερή συνεργασία ανάμεσα στην Ελλάδα, την Κύπρο και την Αίγυπτο. </w:t>
      </w:r>
    </w:p>
    <w:p w14:paraId="5F818C6B"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14:paraId="5F818C6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 </w:t>
      </w:r>
    </w:p>
    <w:p w14:paraId="5F818C6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w:t>
      </w:r>
      <w:r>
        <w:rPr>
          <w:rFonts w:eastAsia="Times New Roman" w:cs="Times New Roman"/>
          <w:szCs w:val="24"/>
        </w:rPr>
        <w:t>κίλια</w:t>
      </w:r>
      <w:proofErr w:type="spellEnd"/>
      <w:r>
        <w:rPr>
          <w:rFonts w:eastAsia="Times New Roman" w:cs="Times New Roman"/>
          <w:szCs w:val="24"/>
        </w:rPr>
        <w:t xml:space="preserve">, παρακαλώ. </w:t>
      </w:r>
    </w:p>
    <w:p w14:paraId="5F818C6E"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proofErr w:type="spellStart"/>
      <w:r>
        <w:rPr>
          <w:rFonts w:eastAsia="Times New Roman" w:cs="Times New Roman"/>
          <w:szCs w:val="24"/>
        </w:rPr>
        <w:t>Επανεκκινήσαμε</w:t>
      </w:r>
      <w:proofErr w:type="spellEnd"/>
      <w:r>
        <w:rPr>
          <w:rFonts w:eastAsia="Times New Roman" w:cs="Times New Roman"/>
          <w:szCs w:val="24"/>
        </w:rPr>
        <w:t xml:space="preserve"> τις σχέσεις μας με τη Ρωσία, σχέσεις που είχαν παγώσει όλο το προηγούμενο διάστημα. Και παρά την επίμονη κριτική και τις δυσκολίες στις σχέσεις με τη γείτονα χώρα, βρισκόμαστε σε μί</w:t>
      </w:r>
      <w:r>
        <w:rPr>
          <w:rFonts w:eastAsia="Times New Roman" w:cs="Times New Roman"/>
          <w:szCs w:val="24"/>
        </w:rPr>
        <w:t xml:space="preserve">α διαδικασία διαλόγου –είναι διαρκής η προσπάθεια διαλόγου- και ενεργητικής διπλωματίας με τη γείτονα Τουρκία. Διότι η κλιμάκωση της έντασης δεν είναι οδηγός για να αντιμετωπίσει </w:t>
      </w:r>
      <w:r>
        <w:rPr>
          <w:rFonts w:eastAsia="Times New Roman" w:cs="Times New Roman"/>
          <w:szCs w:val="24"/>
        </w:rPr>
        <w:t xml:space="preserve">κάποιος </w:t>
      </w:r>
      <w:r>
        <w:rPr>
          <w:rFonts w:eastAsia="Times New Roman" w:cs="Times New Roman"/>
          <w:szCs w:val="24"/>
        </w:rPr>
        <w:t xml:space="preserve">τα κρίσιμα εθνικά προβλήματα </w:t>
      </w:r>
      <w:r>
        <w:rPr>
          <w:rFonts w:eastAsia="Times New Roman" w:cs="Times New Roman"/>
          <w:szCs w:val="24"/>
        </w:rPr>
        <w:t>ακόμα</w:t>
      </w:r>
      <w:r>
        <w:rPr>
          <w:rFonts w:eastAsia="Times New Roman" w:cs="Times New Roman"/>
          <w:szCs w:val="24"/>
        </w:rPr>
        <w:t xml:space="preserve">, βεβαίως, </w:t>
      </w:r>
      <w:r>
        <w:rPr>
          <w:rFonts w:eastAsia="Times New Roman" w:cs="Times New Roman"/>
          <w:szCs w:val="24"/>
        </w:rPr>
        <w:t>και</w:t>
      </w:r>
      <w:r w:rsidDel="009A0187">
        <w:rPr>
          <w:rFonts w:eastAsia="Times New Roman" w:cs="Times New Roman"/>
          <w:szCs w:val="24"/>
        </w:rPr>
        <w:t xml:space="preserve"> </w:t>
      </w:r>
      <w:r>
        <w:rPr>
          <w:rFonts w:eastAsia="Times New Roman" w:cs="Times New Roman"/>
          <w:szCs w:val="24"/>
        </w:rPr>
        <w:t>τις πολλές φορές προ</w:t>
      </w:r>
      <w:r>
        <w:rPr>
          <w:rFonts w:eastAsia="Times New Roman" w:cs="Times New Roman"/>
          <w:szCs w:val="24"/>
        </w:rPr>
        <w:t xml:space="preserve">κλητικές αξιώσεις της </w:t>
      </w:r>
      <w:proofErr w:type="spellStart"/>
      <w:r>
        <w:rPr>
          <w:rFonts w:eastAsia="Times New Roman" w:cs="Times New Roman"/>
          <w:szCs w:val="24"/>
        </w:rPr>
        <w:t>γείτονος</w:t>
      </w:r>
      <w:proofErr w:type="spellEnd"/>
      <w:r>
        <w:rPr>
          <w:rFonts w:eastAsia="Times New Roman" w:cs="Times New Roman"/>
          <w:szCs w:val="24"/>
        </w:rPr>
        <w:t xml:space="preserve">. Επιλέγουμε, όμως, επίμονα την πολιτική της διπλωματίας και του διαλόγου. </w:t>
      </w:r>
    </w:p>
    <w:p w14:paraId="5F818C6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Εκκινήσαμε και ενισχύσαμε διμερείς σχέσεις με το Ιράν και αποκαταστήσαμε σχέσεις της Ελλάδας με τις χώρες του κόσμου. Ταυτόχρονα οικοδομούμε μία σχέση</w:t>
      </w:r>
      <w:r>
        <w:rPr>
          <w:rFonts w:eastAsia="Times New Roman" w:cs="Times New Roman"/>
          <w:szCs w:val="24"/>
        </w:rPr>
        <w:t xml:space="preserve"> στρατηγικής συνεργασίας μεταξύ Ελλά</w:t>
      </w:r>
      <w:r>
        <w:rPr>
          <w:rFonts w:eastAsia="Times New Roman" w:cs="Times New Roman"/>
          <w:szCs w:val="24"/>
        </w:rPr>
        <w:lastRenderedPageBreak/>
        <w:t>δας, Κύπρου και Ισραήλ, εδώ στη Βουλή των Ελλήνων αναγνωρίστηκε το κράτος της Παλαιστίνης. Ακολουθούμε, λοιπόν, μία στάση αρχών, αξιών και ταυτόχρονα φιλειρηνικής, ενεργητικής διπλωματίας και εξωτερικής πολιτικής που βγά</w:t>
      </w:r>
      <w:r>
        <w:rPr>
          <w:rFonts w:eastAsia="Times New Roman" w:cs="Times New Roman"/>
          <w:szCs w:val="24"/>
        </w:rPr>
        <w:t xml:space="preserve">ζει τη χώρα από το καβούκι. </w:t>
      </w:r>
    </w:p>
    <w:p w14:paraId="5F818C7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Όλες αυτές οι ενέργειες ενισχύουν τη θέση της χώρας μας, σε μία από τις πλέον κρίσιμες περιοχές του πλανήτη, όπου οι προκλήσεις είναι εξαιρετικά μεγάλες. Η Ελλάδα πλέον γίνεται πρωταγωνιστής μίας προσπάθειας που στον πυρήνα της</w:t>
      </w:r>
      <w:r>
        <w:rPr>
          <w:rFonts w:eastAsia="Times New Roman" w:cs="Times New Roman"/>
          <w:szCs w:val="24"/>
        </w:rPr>
        <w:t xml:space="preserve"> έχει τις αξίες της ειρηνικής συνύπαρξης, της ασφάλειας και της ευημερίας των λαών της περιοχής μας.</w:t>
      </w:r>
    </w:p>
    <w:p w14:paraId="5F818C7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Σε συνάρτηση με τα παραπάνω, δεν είναι τυχαίο ότι έρχονται σημάδια της διεθνούς αναγνώρισης, σχετικά με την προσπάθεια της χώρας –και πάνω </w:t>
      </w:r>
      <w:r>
        <w:rPr>
          <w:rFonts w:eastAsia="Times New Roman" w:cs="Times New Roman"/>
          <w:szCs w:val="24"/>
        </w:rPr>
        <w:t xml:space="preserve">από </w:t>
      </w:r>
      <w:r>
        <w:rPr>
          <w:rFonts w:eastAsia="Times New Roman" w:cs="Times New Roman"/>
          <w:szCs w:val="24"/>
        </w:rPr>
        <w:t>όλα, θα έλεγ</w:t>
      </w:r>
      <w:r>
        <w:rPr>
          <w:rFonts w:eastAsia="Times New Roman" w:cs="Times New Roman"/>
          <w:szCs w:val="24"/>
        </w:rPr>
        <w:t xml:space="preserve">α, την προσπάθεια των Ελλήνων πολιτών- στην αντιμετώπιση της πρωτοφανούς αυτής προσφυγικής κρίσης. </w:t>
      </w:r>
    </w:p>
    <w:p w14:paraId="5F818C7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Τους τελευταίους μήνες γινόμαστε δέκτες ενός πρωτοφανούς κύματος αλληλεγγύης προς τη χώρα μας. Παγκόσμιας εμβέλειας διανοητές, καλλιτέχνες, άνθρωποι του πνεύματος και της πολιτικής δηλώνουν τη στήριξή τους στις προσπάθειες της χώρας μας και του λαού μας: α</w:t>
      </w:r>
      <w:r>
        <w:rPr>
          <w:rFonts w:eastAsia="Times New Roman" w:cs="Times New Roman"/>
          <w:szCs w:val="24"/>
        </w:rPr>
        <w:t>πό τον Πρόεδρο Ομπάμα, μέχρι τον Πάπα Φραγκίσκο, που μας επιφύλαξε την ύψιστη τιμή με την επίσκεψή του στη Λέσβο και του οφείλουμε την ευγνωμοσύνη μας, διότι ανέδειξε τη χώρα διεθνώς. Η χώρα μας, η Ελλάδα, η λέξη «Ελλάδα» στη συνείδηση των πολιτών του κόσμ</w:t>
      </w:r>
      <w:r>
        <w:rPr>
          <w:rFonts w:eastAsia="Times New Roman" w:cs="Times New Roman"/>
          <w:szCs w:val="24"/>
        </w:rPr>
        <w:t xml:space="preserve">ου γίνεται έννοια ταυτόσημη της αλληλεγγύης και της ανθρωπιάς. </w:t>
      </w:r>
    </w:p>
    <w:p w14:paraId="5F818C73"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F818C7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Κι αναρωτιέμαι: Είναι ή δεν είναι λόγος υπερηφάνειας για κάθε Ελληνίδα και κάθε Έλληνα όλα όσα συνέβησαν την προηγούμενη εβδομάδα;</w:t>
      </w:r>
    </w:p>
    <w:p w14:paraId="5F818C75" w14:textId="77777777" w:rsidR="00EB6AC3" w:rsidRDefault="00674472">
      <w:pPr>
        <w:spacing w:line="600" w:lineRule="auto"/>
        <w:jc w:val="both"/>
        <w:rPr>
          <w:rFonts w:eastAsia="Times New Roman" w:cs="Times New Roman"/>
          <w:bCs/>
          <w:szCs w:val="24"/>
        </w:rPr>
      </w:pPr>
      <w:r>
        <w:rPr>
          <w:rFonts w:eastAsia="Times New Roman" w:cs="Times New Roman"/>
          <w:bCs/>
          <w:szCs w:val="24"/>
        </w:rPr>
        <w:lastRenderedPageBreak/>
        <w:t xml:space="preserve">Οι </w:t>
      </w:r>
      <w:r>
        <w:rPr>
          <w:rFonts w:eastAsia="Times New Roman" w:cs="Times New Roman"/>
          <w:bCs/>
          <w:szCs w:val="24"/>
        </w:rPr>
        <w:t xml:space="preserve">συγκινητικές εικόνες μεταδόθηκαν σε όλον τον κόσμο. Όλα τα διεθνή μέσα ενημέρωσης διέκοψαν για να δείξουν αυτές τις συγκινητικές εικόνες από την επίσκεψη των τριών θρησκευτικών ηγετών στη Λέσβο, στη Μόρια. </w:t>
      </w:r>
    </w:p>
    <w:p w14:paraId="5F818C76"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Και δεν είναι μόνο παγκόσμιας εμβέλειας γεγονός ό</w:t>
      </w:r>
      <w:r>
        <w:rPr>
          <w:rFonts w:eastAsia="Times New Roman" w:cs="Times New Roman"/>
          <w:bCs/>
          <w:szCs w:val="24"/>
        </w:rPr>
        <w:t xml:space="preserve">τι οι επικεφαλής ηγέτες του χριστιανισμού συναντιούνται στην Ελλάδα, αλλά συναντιούνται ακριβώς στο σημείο εκείνο που τέμνει σήμερα την Ευρώπη, ανάμεσα σε αυτό που θα έλεγε </w:t>
      </w:r>
      <w:r>
        <w:rPr>
          <w:rFonts w:eastAsia="Times New Roman" w:cs="Times New Roman"/>
          <w:bCs/>
          <w:szCs w:val="24"/>
        </w:rPr>
        <w:t xml:space="preserve">κάποιος </w:t>
      </w:r>
      <w:r>
        <w:rPr>
          <w:rFonts w:eastAsia="Times New Roman" w:cs="Times New Roman"/>
          <w:bCs/>
          <w:szCs w:val="24"/>
        </w:rPr>
        <w:t>ουμανισμό, ανθρωπισμό και -με την ευρεία έννοια- προοδευτική και φιλελεύθερ</w:t>
      </w:r>
      <w:r>
        <w:rPr>
          <w:rFonts w:eastAsia="Times New Roman" w:cs="Times New Roman"/>
          <w:bCs/>
          <w:szCs w:val="24"/>
        </w:rPr>
        <w:t>η σκέψη και απέναντι στον μαύρο σκοταδισμό, στην κυρίαρχη αντίληψη, την πιο αντιδραστική αντίληψη, στο όνομα, μάλιστα, της χριστιανικής Ευρώπης. Συναντήθηκαν εδώ οι θρησκευτικοί ηγέτες να πουν ότι δεν είναι χριστιανική Ευρώπη αυτή που υψώνει τείχη και φράχ</w:t>
      </w:r>
      <w:r>
        <w:rPr>
          <w:rFonts w:eastAsia="Times New Roman" w:cs="Times New Roman"/>
          <w:bCs/>
          <w:szCs w:val="24"/>
        </w:rPr>
        <w:t xml:space="preserve">τες, η </w:t>
      </w:r>
      <w:proofErr w:type="spellStart"/>
      <w:r>
        <w:rPr>
          <w:rFonts w:eastAsia="Times New Roman" w:cs="Times New Roman"/>
          <w:bCs/>
          <w:szCs w:val="24"/>
        </w:rPr>
        <w:t>ξενοφοβική</w:t>
      </w:r>
      <w:proofErr w:type="spellEnd"/>
      <w:r>
        <w:rPr>
          <w:rFonts w:eastAsia="Times New Roman" w:cs="Times New Roman"/>
          <w:bCs/>
          <w:szCs w:val="24"/>
        </w:rPr>
        <w:t xml:space="preserve"> Ευρώπη, αλλά οι αξίες μας, οι αρχές μας είναι ο ανθρωπισμός, είναι η αλληλεγγύη. Ήταν μια κορυφαία έκφραση ενός ιστορικού γεγονότος αυτό που συνέβη την προηγούμενη εβδομάδα. </w:t>
      </w:r>
    </w:p>
    <w:p w14:paraId="5F818C77"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Κι αναρωτιέμαι: Θα μπορούσε να είχε συμβεί αυτό στη Λέσβο και η χώρα μας να γίνεται συνώνυμο της αλληλεγγύης και της ανθρωπιάς, αν είχαμε ακολουθήσει μια άλλη πολιτική όλο αυτό το διάστημα στο προσφυγικό; Αν είχαμε ακολουθήσει την πολιτική που, εν πάση </w:t>
      </w:r>
      <w:proofErr w:type="spellStart"/>
      <w:r>
        <w:rPr>
          <w:rFonts w:eastAsia="Times New Roman" w:cs="Times New Roman"/>
          <w:bCs/>
          <w:szCs w:val="24"/>
        </w:rPr>
        <w:t>περ</w:t>
      </w:r>
      <w:r>
        <w:rPr>
          <w:rFonts w:eastAsia="Times New Roman" w:cs="Times New Roman"/>
          <w:bCs/>
          <w:szCs w:val="24"/>
        </w:rPr>
        <w:t>ιπτώσει</w:t>
      </w:r>
      <w:proofErr w:type="spellEnd"/>
      <w:r>
        <w:rPr>
          <w:rFonts w:eastAsia="Times New Roman" w:cs="Times New Roman"/>
          <w:bCs/>
          <w:szCs w:val="24"/>
        </w:rPr>
        <w:t xml:space="preserve">, είναι στις δικές σας εξαγγελίες, της σκληρής και της ωμής καταστολής; </w:t>
      </w:r>
      <w:proofErr w:type="spellStart"/>
      <w:r>
        <w:rPr>
          <w:rFonts w:eastAsia="Times New Roman" w:cs="Times New Roman"/>
          <w:bCs/>
          <w:szCs w:val="24"/>
        </w:rPr>
        <w:t>Περιποιεί</w:t>
      </w:r>
      <w:proofErr w:type="spellEnd"/>
      <w:r>
        <w:rPr>
          <w:rFonts w:eastAsia="Times New Roman" w:cs="Times New Roman"/>
          <w:bCs/>
          <w:szCs w:val="24"/>
        </w:rPr>
        <w:t>, λοιπόν, ή όχι τιμή για τη χώρα η αναγνώριση του πρωταγωνιστικού της ρόλου στην αντιμετώπιση του προσφυγικού ζητήματος, πάντα με σεβασμό στη διεθνή νομιμότητα και τα α</w:t>
      </w:r>
      <w:r>
        <w:rPr>
          <w:rFonts w:eastAsia="Times New Roman" w:cs="Times New Roman"/>
          <w:bCs/>
          <w:szCs w:val="24"/>
        </w:rPr>
        <w:t xml:space="preserve">νθρώπινα δικαιώματα; Φαίνεται πως κάποιοι δεν απαντούν το προφανές. </w:t>
      </w:r>
    </w:p>
    <w:p w14:paraId="5F818C78"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Ξέρετε, επιχείρησα πριν να αναρωτηθώ ποια θα ήταν η εικόνα της χώρας αν η προσφυγική κρίση αντιμετωπιζόταν με τον τρόπο που αντιμετώπιζε τα ζητήματα αυτά η κυβέρνηση του κ. Σαμαρά. Αν δεν</w:t>
      </w:r>
      <w:r>
        <w:rPr>
          <w:rFonts w:eastAsia="Times New Roman" w:cs="Times New Roman"/>
          <w:bCs/>
          <w:szCs w:val="24"/>
        </w:rPr>
        <w:t xml:space="preserve"> υπήρχε, δηλαδή, στη χώρα πολιτική αλλαγή. Η εικόνα θα ήταν, από την πρώτη στιγμή, για τους πρόσφυγες που θα ήθελαν να περάσουν στην Ευρώπη, τα κλειστά κέντρα κράτησης για όλους. Και επειδή ο αριθμός θα ήταν τεράστιος, θα είχατε γεμίσει όλη τη χώρα </w:t>
      </w:r>
      <w:r>
        <w:rPr>
          <w:rFonts w:eastAsia="Times New Roman" w:cs="Times New Roman"/>
          <w:bCs/>
          <w:szCs w:val="24"/>
        </w:rPr>
        <w:t xml:space="preserve">με </w:t>
      </w:r>
      <w:r>
        <w:rPr>
          <w:rFonts w:eastAsia="Times New Roman" w:cs="Times New Roman"/>
          <w:bCs/>
          <w:szCs w:val="24"/>
        </w:rPr>
        <w:t>κλει</w:t>
      </w:r>
      <w:r>
        <w:rPr>
          <w:rFonts w:eastAsia="Times New Roman" w:cs="Times New Roman"/>
          <w:bCs/>
          <w:szCs w:val="24"/>
        </w:rPr>
        <w:t xml:space="preserve">στά κέντρα κράτησης. Θα ήταν η πολιτική των </w:t>
      </w:r>
      <w:proofErr w:type="spellStart"/>
      <w:r>
        <w:rPr>
          <w:rFonts w:eastAsia="Times New Roman" w:cs="Times New Roman"/>
          <w:bCs/>
          <w:szCs w:val="24"/>
        </w:rPr>
        <w:t>επαναπροωθήσεων</w:t>
      </w:r>
      <w:proofErr w:type="spellEnd"/>
      <w:r>
        <w:rPr>
          <w:rFonts w:eastAsia="Times New Roman" w:cs="Times New Roman"/>
          <w:bCs/>
          <w:szCs w:val="24"/>
        </w:rPr>
        <w:t xml:space="preserve"> στη θάλασσα, με αποτελέσματα σαν αυτά της τραγωδίας στο Φαρμακονήσι, επί </w:t>
      </w:r>
      <w:r>
        <w:rPr>
          <w:rFonts w:eastAsia="Times New Roman" w:cs="Times New Roman"/>
          <w:bCs/>
          <w:szCs w:val="24"/>
        </w:rPr>
        <w:lastRenderedPageBreak/>
        <w:t xml:space="preserve">υπουργίας του κ. </w:t>
      </w:r>
      <w:proofErr w:type="spellStart"/>
      <w:r>
        <w:rPr>
          <w:rFonts w:eastAsia="Times New Roman" w:cs="Times New Roman"/>
          <w:bCs/>
          <w:szCs w:val="24"/>
        </w:rPr>
        <w:t>Δένδια</w:t>
      </w:r>
      <w:proofErr w:type="spellEnd"/>
      <w:r>
        <w:rPr>
          <w:rFonts w:eastAsia="Times New Roman" w:cs="Times New Roman"/>
          <w:bCs/>
          <w:szCs w:val="24"/>
        </w:rPr>
        <w:t>. Μάλιστα, τότε θυμάστε που κάποιοι στην Ευρώπη μας ρωτούσαν επίμονα «γιατί δεν προστατεύετε τα σύνο</w:t>
      </w:r>
      <w:r>
        <w:rPr>
          <w:rFonts w:eastAsia="Times New Roman" w:cs="Times New Roman"/>
          <w:bCs/>
          <w:szCs w:val="24"/>
        </w:rPr>
        <w:t xml:space="preserve">ρά σας;» και τους λέγαμε «να κάνουμε τι;». Δηλαδή, να απωθούμε βάρκες με ανυπεράσπιστους ανθρώπους -πενήντα και εξήντα- οι οποίοι διεκδικούν </w:t>
      </w:r>
      <w:r>
        <w:rPr>
          <w:rFonts w:eastAsia="Times New Roman" w:cs="Times New Roman"/>
          <w:bCs/>
          <w:szCs w:val="24"/>
        </w:rPr>
        <w:t xml:space="preserve">μία </w:t>
      </w:r>
      <w:r>
        <w:rPr>
          <w:rFonts w:eastAsia="Times New Roman" w:cs="Times New Roman"/>
          <w:bCs/>
          <w:szCs w:val="24"/>
        </w:rPr>
        <w:t xml:space="preserve">καλύτερη ζωή. </w:t>
      </w:r>
    </w:p>
    <w:p w14:paraId="5F818C79"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Ποια θα ήταν η εικόνα της χώρας, αν η πολιτική της Κυβέρνησης, στην πρωτοφανή αυτή προσφυγική κρ</w:t>
      </w:r>
      <w:r>
        <w:rPr>
          <w:rFonts w:eastAsia="Times New Roman" w:cs="Times New Roman"/>
          <w:bCs/>
          <w:szCs w:val="24"/>
        </w:rPr>
        <w:t xml:space="preserve">ίση, ήταν τα πογκρόμ και οι επιχειρήσεις-σκούπα στις πόλεις; Ή για να μην ξεχνάμε το παρελθόν και νομίζουμε ότι μόνο τώρα έχουμε πρόβλημα, η εικόνα των στοιβαγμένων ψυχών στην Πάτρα και </w:t>
      </w:r>
      <w:r>
        <w:rPr>
          <w:rFonts w:eastAsia="Times New Roman" w:cs="Times New Roman"/>
          <w:bCs/>
          <w:szCs w:val="24"/>
        </w:rPr>
        <w:t>σ</w:t>
      </w:r>
      <w:r>
        <w:rPr>
          <w:rFonts w:eastAsia="Times New Roman" w:cs="Times New Roman"/>
          <w:bCs/>
          <w:szCs w:val="24"/>
        </w:rPr>
        <w:t xml:space="preserve">την Ηγουμενίτσα, τότε που δεν έδειχνε κανείς ενδιαφέρον </w:t>
      </w:r>
      <w:r>
        <w:rPr>
          <w:rFonts w:eastAsia="Times New Roman" w:cs="Times New Roman"/>
          <w:bCs/>
          <w:szCs w:val="24"/>
        </w:rPr>
        <w:t xml:space="preserve">για </w:t>
      </w:r>
      <w:r>
        <w:rPr>
          <w:rFonts w:eastAsia="Times New Roman" w:cs="Times New Roman"/>
          <w:bCs/>
          <w:szCs w:val="24"/>
        </w:rPr>
        <w:t>αυτούς το</w:t>
      </w:r>
      <w:r>
        <w:rPr>
          <w:rFonts w:eastAsia="Times New Roman" w:cs="Times New Roman"/>
          <w:bCs/>
          <w:szCs w:val="24"/>
        </w:rPr>
        <w:t xml:space="preserve">υς ανθρώπους. </w:t>
      </w:r>
    </w:p>
    <w:p w14:paraId="5F818C7A"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Κάποιοι, όμως, φαίνεται αυτά να τα ξεχνούν και να παπαγαλίζουν την γνωστή καραμέλα της καταστροφής, της διαλυμένης χώρας, της κατεστραμμένης χώρας. Και μάλιστα, τώρα που η Ελλάδα είναι ένα διεθνές υπόδειγμα ανθρωπιάς και αλληλεγγύης, για εσά</w:t>
      </w:r>
      <w:r>
        <w:rPr>
          <w:rFonts w:eastAsia="Times New Roman" w:cs="Times New Roman"/>
          <w:bCs/>
          <w:szCs w:val="24"/>
        </w:rPr>
        <w:t xml:space="preserve">ς είναι μια διαλυμένη χώρα. Όταν στις μέρες σας </w:t>
      </w:r>
      <w:r>
        <w:rPr>
          <w:rFonts w:eastAsia="Times New Roman" w:cs="Times New Roman"/>
          <w:bCs/>
          <w:szCs w:val="24"/>
        </w:rPr>
        <w:lastRenderedPageBreak/>
        <w:t xml:space="preserve">χάναμε το μέτρημα από τις καταγγελίες διεθνών οργανισμών, του ΟΗΕ συμπεριλαμβανομένου. Αλλά τότε, βέβαια, ζούσαμε στιγμές </w:t>
      </w:r>
      <w:r>
        <w:rPr>
          <w:rFonts w:eastAsia="Times New Roman" w:cs="Times New Roman"/>
          <w:bCs/>
          <w:szCs w:val="24"/>
          <w:lang w:val="en-US"/>
        </w:rPr>
        <w:t>success</w:t>
      </w:r>
      <w:r>
        <w:rPr>
          <w:rFonts w:eastAsia="Times New Roman" w:cs="Times New Roman"/>
          <w:bCs/>
          <w:szCs w:val="24"/>
        </w:rPr>
        <w:t xml:space="preserve"> </w:t>
      </w:r>
      <w:r>
        <w:rPr>
          <w:rFonts w:eastAsia="Times New Roman" w:cs="Times New Roman"/>
          <w:bCs/>
          <w:szCs w:val="24"/>
          <w:lang w:val="en-US"/>
        </w:rPr>
        <w:t>story</w:t>
      </w:r>
      <w:r>
        <w:rPr>
          <w:rFonts w:eastAsia="Times New Roman" w:cs="Times New Roman"/>
          <w:bCs/>
          <w:szCs w:val="24"/>
        </w:rPr>
        <w:t xml:space="preserve">. </w:t>
      </w:r>
    </w:p>
    <w:p w14:paraId="5F818C7B" w14:textId="77777777" w:rsidR="00EB6AC3" w:rsidRDefault="00674472">
      <w:pPr>
        <w:spacing w:line="600" w:lineRule="auto"/>
        <w:ind w:firstLine="720"/>
        <w:jc w:val="both"/>
        <w:rPr>
          <w:rFonts w:eastAsia="UB-Helvetica" w:cs="Times New Roman"/>
          <w:szCs w:val="24"/>
        </w:rPr>
      </w:pPr>
      <w:r>
        <w:rPr>
          <w:rFonts w:eastAsia="Times New Roman" w:cs="Times New Roman"/>
          <w:bCs/>
          <w:szCs w:val="24"/>
        </w:rPr>
        <w:t>Θα ήθελα να θυμίσω στο Σώμα και τι δεν έχετε πει όλους τους τελευταίου</w:t>
      </w:r>
      <w:r>
        <w:rPr>
          <w:rFonts w:eastAsia="Times New Roman" w:cs="Times New Roman"/>
          <w:bCs/>
          <w:szCs w:val="24"/>
        </w:rPr>
        <w:t xml:space="preserve">ς μήνες για το προσφυγικό: Ότι έρχεται νέο </w:t>
      </w:r>
      <w:proofErr w:type="spellStart"/>
      <w:r>
        <w:rPr>
          <w:rFonts w:eastAsia="Times New Roman" w:cs="Times New Roman"/>
          <w:bCs/>
          <w:szCs w:val="24"/>
          <w:lang w:val="en-US"/>
        </w:rPr>
        <w:t>Grexit</w:t>
      </w:r>
      <w:proofErr w:type="spellEnd"/>
      <w:r>
        <w:rPr>
          <w:rFonts w:eastAsia="Times New Roman" w:cs="Times New Roman"/>
          <w:bCs/>
          <w:szCs w:val="24"/>
        </w:rPr>
        <w:t xml:space="preserve"> και θα βγει η χώρα από </w:t>
      </w:r>
      <w:r>
        <w:rPr>
          <w:rFonts w:eastAsia="Times New Roman" w:cs="Times New Roman"/>
          <w:bCs/>
          <w:szCs w:val="24"/>
        </w:rPr>
        <w:t xml:space="preserve">τη </w:t>
      </w:r>
      <w:proofErr w:type="spellStart"/>
      <w:r>
        <w:rPr>
          <w:rFonts w:eastAsia="Times New Roman" w:cs="Times New Roman"/>
          <w:bCs/>
          <w:szCs w:val="24"/>
        </w:rPr>
        <w:t>Σένγκεν</w:t>
      </w:r>
      <w:proofErr w:type="spellEnd"/>
      <w:r>
        <w:rPr>
          <w:rFonts w:eastAsia="Times New Roman" w:cs="Times New Roman"/>
          <w:bCs/>
          <w:szCs w:val="24"/>
        </w:rPr>
        <w:t>, ότι η Ελλάδα γίνεται ο φτωχός συγγενής της Ευρώπης στο προσφυγικό και, μάλιστα, όταν παίξαμε τον πιο πρωταγωνιστικό ρόλο στην ανάληψη πρωτοβουλιών για την εξεύρεση ευρωπαϊ</w:t>
      </w:r>
      <w:r>
        <w:rPr>
          <w:rFonts w:eastAsia="Times New Roman" w:cs="Times New Roman"/>
          <w:bCs/>
          <w:szCs w:val="24"/>
        </w:rPr>
        <w:t xml:space="preserve">κής λύσης ανάμεσα στην </w:t>
      </w:r>
      <w:r>
        <w:rPr>
          <w:rFonts w:eastAsia="Times New Roman" w:cs="Times New Roman"/>
          <w:szCs w:val="24"/>
        </w:rPr>
        <w:t>Ευρωπαϊκή Ένωση και την Τουρκία, ότι έχουμε χάσει τον έλεγχο της κατάστασης με τις προσφυγικές ροές, ενώ η συμφωνία έχει φέρει δραστικά αποτελέσματα και ελέγχουμε απολύτως την κατάσταση και τη ροή εισόδου στην ελληνική επικράτεια, ό</w:t>
      </w:r>
      <w:r>
        <w:rPr>
          <w:rFonts w:eastAsia="UB-Helvetica" w:cs="Times New Roman"/>
          <w:szCs w:val="24"/>
        </w:rPr>
        <w:t>τ</w:t>
      </w:r>
      <w:r>
        <w:rPr>
          <w:rFonts w:eastAsia="UB-Helvetica" w:cs="Times New Roman"/>
          <w:szCs w:val="24"/>
        </w:rPr>
        <w:t>ι θα μας παρακάμπτει η Ευρωπαϊκή Ένωση, γιατί είμαστε αναξιόπιστο κράτος, και θα δίνει τα προβλεπόμενα κονδύλια μόνο στις ΜΚΟ και χωρίς συνεννόηση με την Ελλάδα.</w:t>
      </w:r>
    </w:p>
    <w:p w14:paraId="5F818C7C" w14:textId="77777777" w:rsidR="00EB6AC3" w:rsidRDefault="00674472">
      <w:pPr>
        <w:spacing w:line="600" w:lineRule="auto"/>
        <w:ind w:firstLine="720"/>
        <w:jc w:val="both"/>
        <w:rPr>
          <w:rFonts w:eastAsia="UB-Helvetica" w:cs="Times New Roman"/>
          <w:szCs w:val="24"/>
        </w:rPr>
      </w:pPr>
      <w:r>
        <w:rPr>
          <w:rFonts w:eastAsia="Times New Roman" w:cs="Times New Roman"/>
          <w:bCs/>
          <w:szCs w:val="24"/>
        </w:rPr>
        <w:lastRenderedPageBreak/>
        <w:t xml:space="preserve"> </w:t>
      </w:r>
      <w:r>
        <w:rPr>
          <w:rFonts w:eastAsia="UB-Helvetica" w:cs="Times New Roman"/>
          <w:szCs w:val="24"/>
        </w:rPr>
        <w:t>Αντιθέτως, έχουμε λάβει ήδη 181 εκατομμύρια απευθείας και χθες σε συνέντευξη που έδωσε ο αρμό</w:t>
      </w:r>
      <w:r>
        <w:rPr>
          <w:rFonts w:eastAsia="UB-Helvetica" w:cs="Times New Roman"/>
          <w:szCs w:val="24"/>
        </w:rPr>
        <w:t>διος Επίτροπος κ. Στυλιανίδης, τα 83 εκατομμύρια που εγκρίθηκαν για να διατεθούν σε ΜΚΟ, θα διατεθούν με βάση τις προσδιορισμένες από το ελληνικό κράτος ανάγκες, δηλαδή τις ανάγκες για προσλήψεις από τις τοπικές κοινωνίες, για την κίνηση της οικονομίας στι</w:t>
      </w:r>
      <w:r>
        <w:rPr>
          <w:rFonts w:eastAsia="UB-Helvetica" w:cs="Times New Roman"/>
          <w:szCs w:val="24"/>
        </w:rPr>
        <w:t xml:space="preserve">ς τοπικές κοινωνίες που έχουν πρόβλημα, στη βάση των δικών μας αναγκών. Γιατί, λοιπόν, όλη αυτή η κακόμοιρη κριτική; </w:t>
      </w:r>
    </w:p>
    <w:p w14:paraId="5F818C7D" w14:textId="77777777" w:rsidR="00EB6AC3" w:rsidRDefault="00674472">
      <w:pPr>
        <w:spacing w:line="600" w:lineRule="auto"/>
        <w:ind w:firstLine="720"/>
        <w:jc w:val="both"/>
        <w:rPr>
          <w:rFonts w:eastAsia="UB-Helvetica" w:cs="Times New Roman"/>
          <w:szCs w:val="24"/>
        </w:rPr>
      </w:pPr>
      <w:r>
        <w:rPr>
          <w:rFonts w:eastAsia="UB-Helvetica" w:cs="Times New Roman"/>
          <w:szCs w:val="24"/>
        </w:rPr>
        <w:t>Θα μπορούσα να πω ότι είστε κοντόφθαλμοι ή μικρόψυχοι. Δεν είναι, όμως, εκεί το ζήτημα ούτε το ζήτημα είναι να σας πείσω να στηρίξετε κατ’</w:t>
      </w:r>
      <w:r>
        <w:rPr>
          <w:rFonts w:eastAsia="UB-Helvetica" w:cs="Times New Roman"/>
          <w:szCs w:val="24"/>
        </w:rPr>
        <w:t xml:space="preserve"> ελάχιστον έστω αυτήν τη διεθνώς αναγνωρισμένη προσπάθεια της χώρας. Αυτό το οποίο θα επιχειρήσω σήμερα να σας πείσω είναι να δείξετε τουλάχιστον υψηλό αίσθημα ευθύνης απέναντι στην προσπάθεια που επιχειρείτε να συνδέσετε προσφυγικό και ασφάλεια.</w:t>
      </w:r>
    </w:p>
    <w:p w14:paraId="5F818C7E"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Πριν αναφ</w:t>
      </w:r>
      <w:r>
        <w:rPr>
          <w:rFonts w:eastAsia="UB-Helvetica" w:cs="Times New Roman"/>
          <w:szCs w:val="24"/>
        </w:rPr>
        <w:t>ερθώ εκτενώς σε αυτά, θα ήθελα να αναφερθώ -γιατί θεωρώ πως το έχω υποχρέωση- στους ανθρώπους που συνέβαλαν για να αντιμετωπιστεί αυτή η προσφυγική κρίση και που κατάφεραν σε αντίξοες και δύσκολες συνθήκες να διατηρήσουν πλήρως την εικόνα μιας ασφαλούς χώρ</w:t>
      </w:r>
      <w:r>
        <w:rPr>
          <w:rFonts w:eastAsia="UB-Helvetica" w:cs="Times New Roman"/>
          <w:szCs w:val="24"/>
        </w:rPr>
        <w:t>ας.</w:t>
      </w:r>
    </w:p>
    <w:p w14:paraId="5F818C7F"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Θέλω </w:t>
      </w:r>
      <w:r>
        <w:rPr>
          <w:rFonts w:eastAsia="UB-Helvetica" w:cs="Times New Roman"/>
          <w:szCs w:val="24"/>
        </w:rPr>
        <w:t xml:space="preserve">από </w:t>
      </w:r>
      <w:r>
        <w:rPr>
          <w:rFonts w:eastAsia="UB-Helvetica" w:cs="Times New Roman"/>
          <w:szCs w:val="24"/>
        </w:rPr>
        <w:t>αυτό το Βήμα να ευχαριστήσω θερμά τους άνδρες και τις γυναίκες του Λιμενικού Σώματος, της Ελληνικής Ακτοφυλακής, που κάτω από αντίξοες συνθήκες, έχουν καταφέρει με αυτοθυσία να σώσουν εκατοντάδες χιλιάδες ζωές προσφύγων που ναυάγησαν στα ελλην</w:t>
      </w:r>
      <w:r>
        <w:rPr>
          <w:rFonts w:eastAsia="UB-Helvetica" w:cs="Times New Roman"/>
          <w:szCs w:val="24"/>
        </w:rPr>
        <w:t>ικά ύδατα και, ταυτόχρονα, έχουν κατορθώσει ένα ισχυρό πλήγμα στα κυκλώματα των δουλεμπόρων, τους οποίους συλλαμβάνουν πλέον και οδηγούν ενώπιον της Δικαιοσύνης.</w:t>
      </w:r>
    </w:p>
    <w:p w14:paraId="5F818C80" w14:textId="77777777" w:rsidR="00EB6AC3" w:rsidRDefault="00674472">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5F818C81"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Επίσης</w:t>
      </w:r>
      <w:r>
        <w:rPr>
          <w:rFonts w:eastAsia="UB-Helvetica" w:cs="Times New Roman"/>
          <w:szCs w:val="24"/>
        </w:rPr>
        <w:t>, θα ήθελα να ευχαριστήσω, του</w:t>
      </w:r>
      <w:r>
        <w:rPr>
          <w:rFonts w:eastAsia="UB-Helvetica" w:cs="Times New Roman"/>
          <w:szCs w:val="24"/>
        </w:rPr>
        <w:t>ς άνδρες και τις γυναίκες των δυνάμεων της Ελληνικής Αστυνομίας, που επί εικοσιτετράωρου βάσης βρίσκονται στους χώρους όπου διαμένουν πρόσφυγες, έχοντας διακριτική παρουσία αλλά και υψηλό βαθμό ετοιμότητας, γιατί είναι ευθύνη μας να προστατέψουμε τόσο τους</w:t>
      </w:r>
      <w:r>
        <w:rPr>
          <w:rFonts w:eastAsia="UB-Helvetica" w:cs="Times New Roman"/>
          <w:szCs w:val="24"/>
        </w:rPr>
        <w:t xml:space="preserve"> κατοίκους των περιοχών αυτών από πιθανές </w:t>
      </w:r>
      <w:proofErr w:type="spellStart"/>
      <w:r>
        <w:rPr>
          <w:rFonts w:eastAsia="UB-Helvetica" w:cs="Times New Roman"/>
          <w:szCs w:val="24"/>
        </w:rPr>
        <w:t>παραβατικές</w:t>
      </w:r>
      <w:proofErr w:type="spellEnd"/>
      <w:r>
        <w:rPr>
          <w:rFonts w:eastAsia="UB-Helvetica" w:cs="Times New Roman"/>
          <w:szCs w:val="24"/>
        </w:rPr>
        <w:t xml:space="preserve"> ενέργειες όσο και τις οικογένειες των προσφύγων, που διαμένουν </w:t>
      </w:r>
      <w:r>
        <w:rPr>
          <w:rFonts w:eastAsia="UB-Helvetica" w:cs="Times New Roman"/>
          <w:szCs w:val="24"/>
        </w:rPr>
        <w:t xml:space="preserve">σε </w:t>
      </w:r>
      <w:r>
        <w:rPr>
          <w:rFonts w:eastAsia="UB-Helvetica" w:cs="Times New Roman"/>
          <w:szCs w:val="24"/>
        </w:rPr>
        <w:t>αυτές τις δομές. Νομίζω ότι αυτό το καταφέρνουμε με τον καλύτερο δυνατό τρόπο και με υψηλό αίσθημα ευθύνης χάρη στη συμβολή των ανθρώπων</w:t>
      </w:r>
      <w:r>
        <w:rPr>
          <w:rFonts w:eastAsia="UB-Helvetica" w:cs="Times New Roman"/>
          <w:szCs w:val="24"/>
        </w:rPr>
        <w:t xml:space="preserve"> –ανδρών και γυναικών- της Ελληνικής Αστυνομίας.</w:t>
      </w:r>
    </w:p>
    <w:p w14:paraId="5F818C82" w14:textId="77777777" w:rsidR="00EB6AC3" w:rsidRDefault="00674472">
      <w:pPr>
        <w:spacing w:line="600" w:lineRule="auto"/>
        <w:ind w:firstLine="720"/>
        <w:jc w:val="both"/>
        <w:rPr>
          <w:rFonts w:eastAsia="UB-Helvetica" w:cs="Times New Roman"/>
          <w:szCs w:val="24"/>
        </w:rPr>
      </w:pPr>
      <w:r>
        <w:rPr>
          <w:rFonts w:eastAsia="UB-Helvetica" w:cs="Times New Roman"/>
          <w:szCs w:val="24"/>
        </w:rPr>
        <w:t>Βεβαίως, θέλω να συγχαρώ και τους ανθρώπους του Υπουργείου Άμυνας, του Ελληνικού Στρατού, που έχουν συμβάλει με υπεράνθρωπες προσπάθειες, ώστε να καταφέρουμε -ένα μικρό θαύμα μέσα σε ελάχιστο χρόνο- να ανταπ</w:t>
      </w:r>
      <w:r>
        <w:rPr>
          <w:rFonts w:eastAsia="UB-Helvetica" w:cs="Times New Roman"/>
          <w:szCs w:val="24"/>
        </w:rPr>
        <w:t>οκριθούμε και σήμερα να έχουμε πάνω από σαράντα χιλιάδες θέσεις για πρόσφυγες και μετανάστες και να δίνουμε ημερησίως πάνω από ενενήντα χιλιάδες γεύματα.</w:t>
      </w:r>
    </w:p>
    <w:p w14:paraId="5F818C83"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 xml:space="preserve">Κυρίες και κύριοι Βουλευτές, η Ελλάδα, η χώρα που χάρισε στο παγκόσμιο στερέωμα τη </w:t>
      </w:r>
      <w:r>
        <w:rPr>
          <w:rFonts w:eastAsia="UB-Helvetica" w:cs="Times New Roman"/>
          <w:szCs w:val="24"/>
        </w:rPr>
        <w:t xml:space="preserve">δημοκρατία </w:t>
      </w:r>
      <w:r>
        <w:rPr>
          <w:rFonts w:eastAsia="UB-Helvetica" w:cs="Times New Roman"/>
          <w:szCs w:val="24"/>
        </w:rPr>
        <w:t xml:space="preserve">και τον </w:t>
      </w:r>
      <w:r>
        <w:rPr>
          <w:rFonts w:eastAsia="UB-Helvetica" w:cs="Times New Roman"/>
          <w:szCs w:val="24"/>
        </w:rPr>
        <w:t xml:space="preserve">πολιτισμό, δεν μπορεί παρά να είναι παράδειγμα δημοκρατίας και ελευθερίας. Μια ευνομούμενη δημοκρατική πολιτεία </w:t>
      </w:r>
      <w:r>
        <w:rPr>
          <w:rFonts w:eastAsia="UB-Helvetica" w:cs="Times New Roman"/>
          <w:szCs w:val="24"/>
        </w:rPr>
        <w:t>τη διέπουν</w:t>
      </w:r>
      <w:r>
        <w:rPr>
          <w:rFonts w:eastAsia="UB-Helvetica" w:cs="Times New Roman"/>
          <w:szCs w:val="24"/>
        </w:rPr>
        <w:t xml:space="preserve"> κανόνες και αρχές, αρχές και κανόνες που πηγάζουν από την παραδοχή που ισχύει για κάθε δημοκρατική κοινωνία, την παραδοχή ότι κάθε πο</w:t>
      </w:r>
      <w:r>
        <w:rPr>
          <w:rFonts w:eastAsia="UB-Helvetica" w:cs="Times New Roman"/>
          <w:szCs w:val="24"/>
        </w:rPr>
        <w:t>λίτης έχει ως κατοχυρωμένο δικαίωμα τη δυνατότητά του να αποφασίζει δίχως επιβολή και επέμβαση από κρατικές ή άλλες αρχές.</w:t>
      </w:r>
    </w:p>
    <w:p w14:paraId="5F818C84"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Με αυτήν την παραδοχή στον νου μας, οφείλουμε να κάνουμε την οποιαδήποτε συζήτηση σχετικά με την ασφάλεια και την αστυνόμευση. Γιατί </w:t>
      </w:r>
      <w:r>
        <w:rPr>
          <w:rFonts w:eastAsia="UB-Helvetica" w:cs="Times New Roman"/>
          <w:szCs w:val="24"/>
        </w:rPr>
        <w:t xml:space="preserve">η αναζήτηση των βέλτιστων αποφάσεων και πρακτικών σχετικά με την ασφάλεια των πολιτών εδράζονται στο εξής ερώτημα: Πώς μπορεί να εξασφαλιστεί με τον καλύτερο δυνατό τρόπο και τις απαραίτητες νομικές δικλίδες η διατήρηση της δημόσιας τάξης </w:t>
      </w:r>
      <w:r>
        <w:rPr>
          <w:rFonts w:eastAsia="UB-Helvetica" w:cs="Times New Roman"/>
          <w:szCs w:val="24"/>
        </w:rPr>
        <w:t xml:space="preserve">στο πλαίσιο </w:t>
      </w:r>
      <w:r>
        <w:rPr>
          <w:rFonts w:eastAsia="UB-Helvetica" w:cs="Times New Roman"/>
          <w:szCs w:val="24"/>
        </w:rPr>
        <w:t>της δ</w:t>
      </w:r>
      <w:r>
        <w:rPr>
          <w:rFonts w:eastAsia="UB-Helvetica" w:cs="Times New Roman"/>
          <w:szCs w:val="24"/>
        </w:rPr>
        <w:t>ημοκρατίας, ταυτόχρονα, όμως, να αποτραπεί η οποιαδήποτε απόπειρα οργάνων της τάξης να μετατραπούν σε όργανα καταπίεσης και επιβολής;</w:t>
      </w:r>
    </w:p>
    <w:p w14:paraId="5F818C8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σε κάθε δημοκρατική κοινωνία έτσι και στη δική μας, η δράση των οργάνων της τάξης οφείλει να ελέγχεται. Για τον λόγο </w:t>
      </w:r>
      <w:r>
        <w:rPr>
          <w:rFonts w:eastAsia="Times New Roman" w:cs="Times New Roman"/>
          <w:szCs w:val="24"/>
        </w:rPr>
        <w:t xml:space="preserve">αυτόν υφίσταται ένα πλέγμα νομικών, πολιτισμικών και πολιτικών κανόνων. Αυτοί οι κανόνες είναι που προφυλάσσουν την ίδια τη δημοκρατία από τη διολίσθησή της σε ένα καθεστώς αστυνομικού κράτους, όπου τα όργανα της τάξης είναι παντελώς αυτονομημένα. </w:t>
      </w:r>
    </w:p>
    <w:p w14:paraId="5F818C8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δημοκ</w:t>
      </w:r>
      <w:r>
        <w:rPr>
          <w:rFonts w:eastAsia="Times New Roman" w:cs="Times New Roman"/>
          <w:szCs w:val="24"/>
        </w:rPr>
        <w:t>ρατική διακυβέρνηση απαιτεί από την Αστυνομία δύο βασικά πράγματα: Πρώτον, την αποτελεσματική καταπολέμηση του κοινού εγκλήματος, δηλαδή την εδραίωση του αισθήματος ασφάλειας στους πολίτες. Δεύτερον, τη διασφάλιση της δημόσιας τάξης με ταυτόχρονη αποφυγή τ</w:t>
      </w:r>
      <w:r>
        <w:rPr>
          <w:rFonts w:eastAsia="Times New Roman" w:cs="Times New Roman"/>
          <w:szCs w:val="24"/>
        </w:rPr>
        <w:t xml:space="preserve">ης αστυνομικής αυθαιρεσίας, δηλαδή με την ταυτόχρονη διαφύλαξη των δικαιωμάτων. </w:t>
      </w:r>
    </w:p>
    <w:p w14:paraId="5F818C8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Επιτρέψτε μου, λοιπόν, να πω ότι ορισμένες από τις βασικές μας διαφορές με την πρότερη κατάσταση που παραλάβαμε, σχετικά με τη δράση της Αστυνομίας, έχουν να κάνουν με το γεγο</w:t>
      </w:r>
      <w:r>
        <w:rPr>
          <w:rFonts w:eastAsia="Times New Roman" w:cs="Times New Roman"/>
          <w:szCs w:val="24"/>
        </w:rPr>
        <w:t xml:space="preserve">νός ότι υπάρχει </w:t>
      </w:r>
      <w:r>
        <w:rPr>
          <w:rFonts w:eastAsia="Times New Roman" w:cs="Times New Roman"/>
          <w:szCs w:val="24"/>
        </w:rPr>
        <w:t xml:space="preserve">μία </w:t>
      </w:r>
      <w:r>
        <w:rPr>
          <w:rFonts w:eastAsia="Times New Roman" w:cs="Times New Roman"/>
          <w:szCs w:val="24"/>
        </w:rPr>
        <w:t xml:space="preserve">βασική διαφορά φιλοσοφίας. Και είναι </w:t>
      </w:r>
      <w:r>
        <w:rPr>
          <w:rFonts w:eastAsia="Times New Roman" w:cs="Times New Roman"/>
          <w:szCs w:val="24"/>
        </w:rPr>
        <w:t xml:space="preserve">μία </w:t>
      </w:r>
      <w:r>
        <w:rPr>
          <w:rFonts w:eastAsia="Times New Roman" w:cs="Times New Roman"/>
          <w:szCs w:val="24"/>
        </w:rPr>
        <w:t xml:space="preserve">βασική διαφορά φιλοσοφίας για χρόνια τώρα ανάμεσα σε </w:t>
      </w:r>
      <w:r>
        <w:rPr>
          <w:rFonts w:eastAsia="Times New Roman" w:cs="Times New Roman"/>
          <w:szCs w:val="24"/>
        </w:rPr>
        <w:lastRenderedPageBreak/>
        <w:t xml:space="preserve">αυτό που ονομάζουμε προοδευτική αντίληψη για τον ρόλο του κράτους και τη λειτουργία της δημοκρατίας και συντηρητική αντίληψη. </w:t>
      </w:r>
    </w:p>
    <w:p w14:paraId="5F818C8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Θέλω, όμως, πρι</w:t>
      </w:r>
      <w:r>
        <w:rPr>
          <w:rFonts w:eastAsia="Times New Roman" w:cs="Times New Roman"/>
          <w:szCs w:val="24"/>
        </w:rPr>
        <w:t>ν κλείσω, να αναφερθώ επιγραμματικά και στην κατάσταση που παραλάβαμε. Διότι πέρα από τη διαφορά αντιλήψεων και τη μάχη των ιδεών -που είναι ευνόητη σε μια κοινοβουλευτική δημοκρατία- νομίζω ότι η προηγούμενη κατάσταση και όσα παραλάβαμε δεν τιμούν την προ</w:t>
      </w:r>
      <w:r>
        <w:rPr>
          <w:rFonts w:eastAsia="Times New Roman" w:cs="Times New Roman"/>
          <w:szCs w:val="24"/>
        </w:rPr>
        <w:t xml:space="preserve">ηγούμενη </w:t>
      </w:r>
      <w:r>
        <w:rPr>
          <w:rFonts w:eastAsia="Times New Roman" w:cs="Times New Roman"/>
          <w:szCs w:val="24"/>
        </w:rPr>
        <w:t>κυβέρνηση</w:t>
      </w:r>
      <w:r>
        <w:rPr>
          <w:rFonts w:eastAsia="Times New Roman" w:cs="Times New Roman"/>
          <w:szCs w:val="24"/>
        </w:rPr>
        <w:t xml:space="preserve">. Θα αναφερθεί και ο Υπουργός, κ. </w:t>
      </w:r>
      <w:proofErr w:type="spellStart"/>
      <w:r>
        <w:rPr>
          <w:rFonts w:eastAsia="Times New Roman" w:cs="Times New Roman"/>
          <w:szCs w:val="24"/>
        </w:rPr>
        <w:t>Τόσκας</w:t>
      </w:r>
      <w:proofErr w:type="spellEnd"/>
      <w:r>
        <w:rPr>
          <w:rFonts w:eastAsia="Times New Roman" w:cs="Times New Roman"/>
          <w:szCs w:val="24"/>
        </w:rPr>
        <w:t xml:space="preserve">, αργότερα, αλλά όταν παραλάβαμε το Υπουργείο Προστασίας του Πολίτη, διαπιστώσαμε ότι τα μισά οχήματα της Αστυνομίας βρίσκονταν σε ακινησία. Βρήκαμε </w:t>
      </w:r>
      <w:r>
        <w:rPr>
          <w:rFonts w:eastAsia="Times New Roman" w:cs="Times New Roman"/>
          <w:szCs w:val="24"/>
        </w:rPr>
        <w:t xml:space="preserve">μία </w:t>
      </w:r>
      <w:r>
        <w:rPr>
          <w:rFonts w:eastAsia="Times New Roman" w:cs="Times New Roman"/>
          <w:szCs w:val="24"/>
        </w:rPr>
        <w:t>διάσπαρτη και χαώδη δομή, απολύτως δυσλειτουρ</w:t>
      </w:r>
      <w:r>
        <w:rPr>
          <w:rFonts w:eastAsia="Times New Roman" w:cs="Times New Roman"/>
          <w:szCs w:val="24"/>
        </w:rPr>
        <w:t xml:space="preserve">γική και αναποτελεσματική. Ανακαλύψαμε περιπτώσεις εξόφθαλμων ρουσφετολογικών και πελατειακών σχέσεων, ενώ, τέλος, πήραμε στα χέρια μας στοιχεία που έδειξαν ότι η διαδικασία για την τροφοδοσία στα κέντρα κράτησης ήταν είτε νομικά </w:t>
      </w:r>
      <w:r>
        <w:rPr>
          <w:rFonts w:eastAsia="Times New Roman" w:cs="Times New Roman"/>
          <w:szCs w:val="24"/>
        </w:rPr>
        <w:t xml:space="preserve">έωλη </w:t>
      </w:r>
      <w:r>
        <w:rPr>
          <w:rFonts w:eastAsia="Times New Roman" w:cs="Times New Roman"/>
          <w:szCs w:val="24"/>
        </w:rPr>
        <w:t>είτε απολύτως ανύπαρκ</w:t>
      </w:r>
      <w:r>
        <w:rPr>
          <w:rFonts w:eastAsia="Times New Roman" w:cs="Times New Roman"/>
          <w:szCs w:val="24"/>
        </w:rPr>
        <w:t xml:space="preserve">τη. Και η ηγεσία του Υπουργείου και η Ελληνική Αστυνομία εργάζονται </w:t>
      </w:r>
      <w:r>
        <w:rPr>
          <w:rFonts w:eastAsia="Times New Roman" w:cs="Times New Roman"/>
          <w:szCs w:val="24"/>
        </w:rPr>
        <w:lastRenderedPageBreak/>
        <w:t xml:space="preserve">σκληρά για να αντιμετωπίσουν αυτές τις συνθήκες που βρήκαμε από </w:t>
      </w:r>
      <w:r>
        <w:rPr>
          <w:rFonts w:eastAsia="Times New Roman" w:cs="Times New Roman"/>
          <w:szCs w:val="24"/>
        </w:rPr>
        <w:t xml:space="preserve">μία </w:t>
      </w:r>
      <w:r>
        <w:rPr>
          <w:rFonts w:eastAsia="Times New Roman" w:cs="Times New Roman"/>
          <w:szCs w:val="24"/>
        </w:rPr>
        <w:t xml:space="preserve">διακυβέρνηση που είχε στην προμετωπίδα της, τουλάχιστον στη ρητορική της, την τάξη και την ασφάλεια. </w:t>
      </w:r>
    </w:p>
    <w:p w14:paraId="5F818C8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Ας πάμε, όμως, τώρ</w:t>
      </w:r>
      <w:r>
        <w:rPr>
          <w:rFonts w:eastAsia="Times New Roman" w:cs="Times New Roman"/>
          <w:szCs w:val="24"/>
        </w:rPr>
        <w:t>α στο πιο σημαντικό, όχι στο τι παραλάβαμε, αλλά στο τι θέλουμε, τι στοχεύουμε. Τα όργανα της τάξης οφείλουν να δρουν σε μια δημοκρατική πολιτεία με τον πλέον ήπιο και πάντα απολύτως μελετημένο τρόπο. Κάθε αστυνομικός οφείλει να γνωρίζει –με απλά λόγια- ότ</w:t>
      </w:r>
      <w:r>
        <w:rPr>
          <w:rFonts w:eastAsia="Times New Roman" w:cs="Times New Roman"/>
          <w:szCs w:val="24"/>
        </w:rPr>
        <w:t xml:space="preserve">ι υπάρχουν κόκκινες γραμμές στο τι μπορεί να πράξει. Επιπλέον, η Ελληνική Αστυνομία οφείλει να επικεντρώνει τη δράση της -και αυτό είναι το δικό μας δόγμα, ας μου επιτραπεί- πρωτίστως στην αποτροπή και την πρόληψη και όχι στην καταστολή. </w:t>
      </w:r>
    </w:p>
    <w:p w14:paraId="5F818C8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Παραλάβαμε μια Ασ</w:t>
      </w:r>
      <w:r>
        <w:rPr>
          <w:rFonts w:eastAsia="Times New Roman" w:cs="Times New Roman"/>
          <w:szCs w:val="24"/>
        </w:rPr>
        <w:t xml:space="preserve">τυνομία, η οποία λειτουργούσε με το αντανακλαστικό της καταστολής, έχοντας μάλιστα και σώματα, τα οποία δεν είχαν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ουσιαστική κατεύθυνση πέραν της καταστολής, όπως η </w:t>
      </w:r>
      <w:r>
        <w:rPr>
          <w:rFonts w:eastAsia="Times New Roman" w:cs="Times New Roman"/>
          <w:szCs w:val="24"/>
        </w:rPr>
        <w:lastRenderedPageBreak/>
        <w:t>ο</w:t>
      </w:r>
      <w:r>
        <w:rPr>
          <w:rFonts w:eastAsia="Times New Roman" w:cs="Times New Roman"/>
          <w:szCs w:val="24"/>
        </w:rPr>
        <w:t xml:space="preserve">μάδα Δέλτα. Είναι προφανές ότι αυτές είναι διαφορές –θα έλεγε </w:t>
      </w:r>
      <w:r>
        <w:rPr>
          <w:rFonts w:eastAsia="Times New Roman" w:cs="Times New Roman"/>
          <w:szCs w:val="24"/>
        </w:rPr>
        <w:t>κάποιος</w:t>
      </w:r>
      <w:r>
        <w:rPr>
          <w:rFonts w:eastAsia="Times New Roman" w:cs="Times New Roman"/>
          <w:szCs w:val="24"/>
        </w:rPr>
        <w:t xml:space="preserve">- οραματικού, </w:t>
      </w:r>
      <w:r>
        <w:rPr>
          <w:rFonts w:eastAsia="Times New Roman" w:cs="Times New Roman"/>
          <w:szCs w:val="24"/>
        </w:rPr>
        <w:t xml:space="preserve">ιδεολογικού χαρακτήρα, σε σχέση με την κατεύθυνση και τις απαντήσεις που δίνει η δεξιά και η αριστερά στα ζητήματα της ασφάλειας. Διαχρονικές διαφορές. </w:t>
      </w:r>
    </w:p>
    <w:p w14:paraId="5F818C8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Όμως, νομίζω ότι η Νέα Δημοκρατία, πέρα από την ιδεολογία της, είναι προσκολλημένη και σε ένα τρόπο σκέ</w:t>
      </w:r>
      <w:r>
        <w:rPr>
          <w:rFonts w:eastAsia="Times New Roman" w:cs="Times New Roman"/>
          <w:szCs w:val="24"/>
        </w:rPr>
        <w:t xml:space="preserve">ψης και δράσης της Αστυνομίας που δεν μπορεί να απαντήσει στα σύγχρονα προβλήματα και -θα μου επιτρέψετε να πω- θυμίζει παλαιότερες εποχές. </w:t>
      </w:r>
    </w:p>
    <w:p w14:paraId="5F818C8C"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Πρόσφατα, μάλιστα, μας κατέκριναν γιατί οι αστυνομικοί στην </w:t>
      </w:r>
      <w:proofErr w:type="spellStart"/>
      <w:r>
        <w:rPr>
          <w:rFonts w:eastAsia="Times New Roman" w:cs="Times New Roman"/>
          <w:szCs w:val="24"/>
        </w:rPr>
        <w:t>Ειδομένη</w:t>
      </w:r>
      <w:proofErr w:type="spellEnd"/>
      <w:r>
        <w:rPr>
          <w:rFonts w:eastAsia="Times New Roman" w:cs="Times New Roman"/>
          <w:szCs w:val="24"/>
        </w:rPr>
        <w:t xml:space="preserve"> δεν έλαβαν εντολή να συμπεριφερθούν όπως οι ασ</w:t>
      </w:r>
      <w:r>
        <w:rPr>
          <w:rFonts w:eastAsia="Times New Roman" w:cs="Times New Roman"/>
          <w:szCs w:val="24"/>
        </w:rPr>
        <w:t xml:space="preserve">τυνομικοί της Πρώην Γιουγκοσλαβικής Δημοκρατίας της Μακεδονίας απέναντι στους πρόσφυγες, σε ανθρώπους άοπλους και ανυπεράσπιστους. </w:t>
      </w:r>
    </w:p>
    <w:p w14:paraId="5F818C8D"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πείτε μου, αλήθεια, με όρους αποτελεσματικότητας πού θα οδηγούσε μία τέτοια συμπεριφορά και μία τέτοια επέμβαση. Ευτυχώς</w:t>
      </w:r>
      <w:r>
        <w:rPr>
          <w:rFonts w:eastAsia="Times New Roman" w:cs="Times New Roman"/>
          <w:szCs w:val="24"/>
        </w:rPr>
        <w:t xml:space="preserve">, ο συνδυασμός του ρεαλισμού με τον ανθρωπισμό είναι ο πλέον αποδοτικός και θα συνεχίσει να αποτελεί τη βασική μας στρατηγική. </w:t>
      </w:r>
    </w:p>
    <w:p w14:paraId="5F818C8E"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και στην καταπολέμηση του εγκλήματος βάλαμε στόχους και πετύχαμε αποτελέσματα με τις συντονισμένες ενέργειες των </w:t>
      </w:r>
      <w:r>
        <w:rPr>
          <w:rFonts w:eastAsia="Times New Roman" w:cs="Times New Roman"/>
          <w:szCs w:val="24"/>
        </w:rPr>
        <w:t xml:space="preserve">υπηρεσιών </w:t>
      </w:r>
      <w:r>
        <w:rPr>
          <w:rFonts w:eastAsia="Times New Roman" w:cs="Times New Roman"/>
          <w:szCs w:val="24"/>
        </w:rPr>
        <w:t>της Ελληνικής Αστυνομίας. Τα αποτελέσματα έχουν φανεί. Είτε μιλάμε για το λαθρεμπόριο, τη διακίνηση των ναρκωτικών, τον παγκόσμιο τζόγο είτε για άλλες περιπτώσεις έχουν μπει ήδη οι βάσεις και το επόμενο διάστημα πιστεύω ότι θα δούμε μία πιο ολοκληρωμένη ει</w:t>
      </w:r>
      <w:r>
        <w:rPr>
          <w:rFonts w:eastAsia="Times New Roman" w:cs="Times New Roman"/>
          <w:szCs w:val="24"/>
        </w:rPr>
        <w:t xml:space="preserve">κόνα της υλοποίησης του σχεδιασμού μας στο κομμάτι της αστυνόμευσης. </w:t>
      </w:r>
    </w:p>
    <w:p w14:paraId="5F818C8F"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Πρώτα και κύρια επιδιώκουμε να σταθεροποιηθεί η εικόνα σχετικά με το προσφυγικό και μεταναστευτικό ζήτημα. Δεύτερον, η Ελληνική Αστυνομία και το αρμόδιο Υπουργείο επεξεργάζονται ήδη </w:t>
      </w:r>
      <w:r>
        <w:rPr>
          <w:rFonts w:eastAsia="Times New Roman" w:cs="Times New Roman"/>
          <w:szCs w:val="24"/>
        </w:rPr>
        <w:t>σχέδια για το</w:t>
      </w:r>
      <w:r>
        <w:rPr>
          <w:rFonts w:eastAsia="Times New Roman" w:cs="Times New Roman"/>
          <w:szCs w:val="24"/>
        </w:rPr>
        <w:t>ν</w:t>
      </w:r>
      <w:r>
        <w:rPr>
          <w:rFonts w:eastAsia="Times New Roman" w:cs="Times New Roman"/>
          <w:szCs w:val="24"/>
        </w:rPr>
        <w:t xml:space="preserve"> μεθοδικότερο έλεγχο των πόλεων με στόχο την αποτελεσματικότερη αντιμετώπιση της μικρής και </w:t>
      </w:r>
      <w:r>
        <w:rPr>
          <w:rFonts w:eastAsia="Times New Roman" w:cs="Times New Roman"/>
          <w:szCs w:val="24"/>
        </w:rPr>
        <w:lastRenderedPageBreak/>
        <w:t>μεγάλης εγκληματικότητας. Τρίτον, επιδιώκουμε να υπάρξει ένας διαχωρισμός ανάμεσα στην ήπια και αυστηρή προσέγγιση της αντιμετώπισης κατά περίπτωση, μ</w:t>
      </w:r>
      <w:r>
        <w:rPr>
          <w:rFonts w:eastAsia="Times New Roman" w:cs="Times New Roman"/>
          <w:szCs w:val="24"/>
        </w:rPr>
        <w:t>ε τον ηπιότερο τρόπο να εφαρμόζεται στην κοινωνική διαμαρτυρία και τον αυστηρότερο τρόπο, τον άτεγκτο τρόπο, στην εγκληματική δραστηριότητα. Και τέλος, θα κινηθούμε για την αναβάθμιση και τον εκσυγχρονισμό του εξοπλισμού της Ελληνικής Αστυνομίας, που σε πο</w:t>
      </w:r>
      <w:r>
        <w:rPr>
          <w:rFonts w:eastAsia="Times New Roman" w:cs="Times New Roman"/>
          <w:szCs w:val="24"/>
        </w:rPr>
        <w:t xml:space="preserve">λλές περιπτώσεις είναι απαρχαιωμένος και σε μειονεκτική θέση σε σύγκριση με τις υποδομές του οργανωμένου εγκλήματος. </w:t>
      </w:r>
    </w:p>
    <w:p w14:paraId="5F818C90"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κλείνω λέγοντας ότι αν η Αξιωματική Αντιπολίτευση ζητώντας τη σημερινή συζήτηση διεκδικεί μία ατέρμονη σκιαμα</w:t>
      </w:r>
      <w:r>
        <w:rPr>
          <w:rFonts w:eastAsia="Times New Roman" w:cs="Times New Roman"/>
          <w:szCs w:val="24"/>
        </w:rPr>
        <w:t xml:space="preserve">χία, όπου θα κυριαρχεί ο φόβος και η ανασφάλεια, την ενημερώνω ότι ματαιοπονεί. Δεν πρόκειται να επιτρέψουμε να </w:t>
      </w:r>
      <w:proofErr w:type="spellStart"/>
      <w:r>
        <w:rPr>
          <w:rFonts w:eastAsia="Times New Roman" w:cs="Times New Roman"/>
          <w:szCs w:val="24"/>
        </w:rPr>
        <w:t>συκοφαντηθεί</w:t>
      </w:r>
      <w:proofErr w:type="spellEnd"/>
      <w:r>
        <w:rPr>
          <w:rFonts w:eastAsia="Times New Roman" w:cs="Times New Roman"/>
          <w:szCs w:val="24"/>
        </w:rPr>
        <w:t xml:space="preserve"> η χώρα μας και ο λαός μας, την ώρα που οι πολίτες του κόσμου, τα μάτια της ανθρωπότητας είναι στραμμένα εδώ και πολλές φορές δακρύζ</w:t>
      </w:r>
      <w:r>
        <w:rPr>
          <w:rFonts w:eastAsia="Times New Roman" w:cs="Times New Roman"/>
          <w:szCs w:val="24"/>
        </w:rPr>
        <w:t xml:space="preserve">ουν από συγκίνηση και δέος στην προσπάθεια των Ελλήνων πολιτών να υπερασπιστούν αξίες, όπως η αλληλεγγύη και η ανθρωπιά. </w:t>
      </w:r>
    </w:p>
    <w:p w14:paraId="5F818C91"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ξέρετε, η ασφάλεια είναι κατοχυρωμένο συνταγματικό δικαίωμα και πρέπει μία συντεταγμένη πολιτεία να δρα με τρόπο ώστε να τη διασφα</w:t>
      </w:r>
      <w:r>
        <w:rPr>
          <w:rFonts w:eastAsia="Times New Roman" w:cs="Times New Roman"/>
          <w:szCs w:val="24"/>
        </w:rPr>
        <w:t xml:space="preserve">λίζει για όλους τους πολίτες. Όμως, όπως η ασφάλεια είναι κατοχυρωμένο συνταγματικό δικαίωμα, έτσι πλέον και η αλληλεγγύη και η ανθρωπιά είναι κατοχυρωμένες αρετές και αξίες που συνάδουν με τον πολιτισμό μας, με την κουλτούρα μας, με τις ιδέες μας, με τις </w:t>
      </w:r>
      <w:r>
        <w:rPr>
          <w:rFonts w:eastAsia="Times New Roman" w:cs="Times New Roman"/>
          <w:szCs w:val="24"/>
        </w:rPr>
        <w:t xml:space="preserve">αξίες μας. Αυτές είναι οικουμενικές αρετές και αξίες και είμαστε υπερήφανοι που η παγκόσμια σφαίρα τις αποδίδει στον ελληνικό λαό. </w:t>
      </w:r>
    </w:p>
    <w:p w14:paraId="5F818C92" w14:textId="77777777" w:rsidR="00EB6AC3" w:rsidRDefault="00674472">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F818C93" w14:textId="77777777" w:rsidR="00EB6AC3" w:rsidRDefault="0067447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Ευχαριστώ πολύ. </w:t>
      </w:r>
    </w:p>
    <w:p w14:paraId="5F818C94" w14:textId="77777777" w:rsidR="00EB6AC3" w:rsidRDefault="00674472">
      <w:pPr>
        <w:spacing w:line="600" w:lineRule="auto"/>
        <w:ind w:firstLine="720"/>
        <w:jc w:val="both"/>
        <w:rPr>
          <w:rFonts w:eastAsia="Times New Roman"/>
          <w:szCs w:val="24"/>
        </w:rPr>
      </w:pPr>
      <w:r>
        <w:rPr>
          <w:rFonts w:eastAsia="Times New Roman"/>
          <w:szCs w:val="24"/>
        </w:rPr>
        <w:t>Κυρίες και κύριοι συνάδελφοι, πριν</w:t>
      </w:r>
      <w:r>
        <w:rPr>
          <w:rFonts w:eastAsia="Times New Roman"/>
          <w:szCs w:val="24"/>
        </w:rPr>
        <w:t xml:space="preserve"> δώσω τον λόγο στον Αρχηγό της Αξιωματικής Αντιπολίτευσης, έχω την τιμή να ανακοινώσω στο Σώμα ότι τη συνεδρίασή μας παρακολουθούν από τα άνω δυτικά θεω</w:t>
      </w:r>
      <w:r>
        <w:rPr>
          <w:rFonts w:eastAsia="Times New Roman"/>
          <w:szCs w:val="24"/>
        </w:rPr>
        <w:lastRenderedPageBreak/>
        <w:t>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w:t>
      </w:r>
      <w:r>
        <w:rPr>
          <w:rFonts w:eastAsia="Times New Roman"/>
          <w:szCs w:val="24"/>
        </w:rPr>
        <w:t>ΕΛΕΥΘΕΡΙΟΣ ΒΕΝΙΖΕΛΟΣ</w:t>
      </w:r>
      <w:r>
        <w:rPr>
          <w:rFonts w:eastAsia="Times New Roman"/>
          <w:szCs w:val="24"/>
        </w:rPr>
        <w:t>» και ενημε</w:t>
      </w:r>
      <w:r>
        <w:rPr>
          <w:rFonts w:eastAsia="Times New Roman"/>
          <w:szCs w:val="24"/>
        </w:rPr>
        <w:t>ρώθηκαν για την ιστορία του κτηρίου και τον τρόπο οργάνωσης και λειτουργίας της Βουλής, σαράντα μία μαθήτριες και μαθητές και τρεις συνοδοί εκπαιδευτικοί από το 3</w:t>
      </w:r>
      <w:r>
        <w:rPr>
          <w:rFonts w:eastAsia="Times New Roman"/>
          <w:szCs w:val="24"/>
          <w:vertAlign w:val="superscript"/>
        </w:rPr>
        <w:t>ο</w:t>
      </w:r>
      <w:r>
        <w:rPr>
          <w:rFonts w:eastAsia="Times New Roman"/>
          <w:szCs w:val="24"/>
        </w:rPr>
        <w:t xml:space="preserve"> Γυμνάσιο Βύρωνα. </w:t>
      </w:r>
    </w:p>
    <w:p w14:paraId="5F818C95" w14:textId="77777777" w:rsidR="00EB6AC3" w:rsidRDefault="00674472">
      <w:pPr>
        <w:spacing w:line="600" w:lineRule="auto"/>
        <w:ind w:firstLine="720"/>
        <w:jc w:val="both"/>
        <w:rPr>
          <w:rFonts w:eastAsia="Times New Roman"/>
          <w:szCs w:val="24"/>
        </w:rPr>
      </w:pPr>
      <w:r>
        <w:rPr>
          <w:rFonts w:eastAsia="Times New Roman"/>
          <w:szCs w:val="24"/>
        </w:rPr>
        <w:t xml:space="preserve">Η Βουλή σάς υποδέχεται. </w:t>
      </w:r>
    </w:p>
    <w:p w14:paraId="5F818C96" w14:textId="77777777" w:rsidR="00EB6AC3" w:rsidRDefault="00674472">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5F818C97" w14:textId="77777777" w:rsidR="00EB6AC3" w:rsidRDefault="00674472">
      <w:pPr>
        <w:spacing w:line="600" w:lineRule="auto"/>
        <w:ind w:firstLine="720"/>
        <w:jc w:val="both"/>
        <w:rPr>
          <w:rFonts w:eastAsia="Times New Roman"/>
          <w:szCs w:val="24"/>
        </w:rPr>
      </w:pPr>
      <w:r>
        <w:rPr>
          <w:rFonts w:eastAsia="Times New Roman"/>
          <w:szCs w:val="24"/>
        </w:rPr>
        <w:t>Επίσης,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xml:space="preserve">, αφού προηγουμένως συμμετείχαν στο Εκπαιδευτικό Πρόγραμμα «Εργαστήρι Δημοκρατίας» που οργανώνει το Ίδρυμα της Βουλής και ενημερώθηκαν για </w:t>
      </w:r>
      <w:r>
        <w:rPr>
          <w:rFonts w:eastAsia="Times New Roman"/>
          <w:szCs w:val="24"/>
        </w:rPr>
        <w:t>την ιστορία του κτηρίου και τον τρόπο οργάνωσης και λειτουργίας της Βουλής, είκοσι έξι μαθήτριες και μαθητές και δύο συνοδοί εκπαιδευτικοί από το 47</w:t>
      </w:r>
      <w:r>
        <w:rPr>
          <w:rFonts w:eastAsia="Times New Roman"/>
          <w:szCs w:val="24"/>
          <w:vertAlign w:val="superscript"/>
        </w:rPr>
        <w:t>ο</w:t>
      </w:r>
      <w:r>
        <w:rPr>
          <w:rFonts w:eastAsia="Times New Roman"/>
          <w:szCs w:val="24"/>
        </w:rPr>
        <w:t xml:space="preserve"> Δημοτικό Σχολείο του Πειραιά. </w:t>
      </w:r>
    </w:p>
    <w:p w14:paraId="5F818C98" w14:textId="77777777" w:rsidR="00EB6AC3" w:rsidRDefault="00674472">
      <w:pPr>
        <w:spacing w:line="600" w:lineRule="auto"/>
        <w:ind w:firstLine="720"/>
        <w:jc w:val="both"/>
        <w:rPr>
          <w:rFonts w:eastAsia="Times New Roman"/>
          <w:szCs w:val="24"/>
        </w:rPr>
      </w:pPr>
      <w:r>
        <w:rPr>
          <w:rFonts w:eastAsia="Times New Roman"/>
          <w:szCs w:val="24"/>
        </w:rPr>
        <w:t xml:space="preserve">Η Βουλή σάς υποδέχεται. </w:t>
      </w:r>
    </w:p>
    <w:p w14:paraId="5F818C99" w14:textId="77777777" w:rsidR="00EB6AC3" w:rsidRDefault="00674472">
      <w:pPr>
        <w:spacing w:line="600" w:lineRule="auto"/>
        <w:ind w:firstLine="720"/>
        <w:jc w:val="center"/>
        <w:rPr>
          <w:rFonts w:eastAsia="Times New Roman"/>
          <w:szCs w:val="24"/>
        </w:rPr>
      </w:pPr>
      <w:r>
        <w:rPr>
          <w:rFonts w:eastAsia="Times New Roman"/>
          <w:szCs w:val="24"/>
        </w:rPr>
        <w:lastRenderedPageBreak/>
        <w:t>(Χειροκροτήματα απ</w:t>
      </w:r>
      <w:r>
        <w:rPr>
          <w:rFonts w:eastAsia="Times New Roman"/>
          <w:szCs w:val="24"/>
        </w:rPr>
        <w:t>’</w:t>
      </w:r>
      <w:r>
        <w:rPr>
          <w:rFonts w:eastAsia="Times New Roman"/>
          <w:szCs w:val="24"/>
        </w:rPr>
        <w:t xml:space="preserve"> όλες τις πτέρυγες της Βουλής)</w:t>
      </w:r>
    </w:p>
    <w:p w14:paraId="5F818C9A" w14:textId="77777777" w:rsidR="00EB6AC3" w:rsidRDefault="00674472">
      <w:pPr>
        <w:spacing w:line="600" w:lineRule="auto"/>
        <w:ind w:firstLine="720"/>
        <w:jc w:val="both"/>
        <w:rPr>
          <w:rFonts w:eastAsia="Times New Roman"/>
          <w:szCs w:val="24"/>
        </w:rPr>
      </w:pPr>
      <w:r>
        <w:rPr>
          <w:rFonts w:eastAsia="Times New Roman"/>
          <w:szCs w:val="24"/>
        </w:rPr>
        <w:t xml:space="preserve">Τον λόγο έχει ο Αρχηγός της Αξιωματικής Αντιπολίτευσης, ο κ. Κυριάκος Μητσοτάκης. </w:t>
      </w:r>
    </w:p>
    <w:p w14:paraId="5F818C9B" w14:textId="77777777" w:rsidR="00EB6AC3" w:rsidRDefault="0067447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F818C9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Αναρωτηθήκατε, κύριε Τσίπρα, γιατί η σημερινή συζήτηση είναι επίκα</w:t>
      </w:r>
      <w:r>
        <w:rPr>
          <w:rFonts w:eastAsia="Times New Roman" w:cs="Times New Roman"/>
          <w:szCs w:val="24"/>
        </w:rPr>
        <w:t>ιρη; Θα σας απαντήσω αμέσως.</w:t>
      </w:r>
    </w:p>
    <w:p w14:paraId="5F818C9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σημερινή προ ημερησίας διάταξης συζήτηση για την ασφάλεια, κυρίες και κύριοι Βουλευτές, δεν είναι απλώς επίκαιρη εξαιτίας των πρόσφατων τρομοκρατικών χτυπημάτων στις Βρυξέλλες.</w:t>
      </w:r>
    </w:p>
    <w:p w14:paraId="5F818C9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Δεν είναι απλώς επίκαιρη επειδή οι πολίτες αισθά</w:t>
      </w:r>
      <w:r>
        <w:rPr>
          <w:rFonts w:eastAsia="Times New Roman" w:cs="Times New Roman"/>
          <w:szCs w:val="24"/>
        </w:rPr>
        <w:t>νονται αυξημένη ανασφάλεια λόγω του τρόπου με τον οποίο η Κυβέρνηση έχει χειριστεί το προσφυγικό - μεταναστευτικό πρόβλημα.</w:t>
      </w:r>
    </w:p>
    <w:p w14:paraId="5F818C9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Είναι, όμως, επίκαιρη, κύριε Τσίπρα, επειδή σε ολόκληρο τον κόσμο αναπτύσσεται μ</w:t>
      </w:r>
      <w:r>
        <w:rPr>
          <w:rFonts w:eastAsia="Times New Roman" w:cs="Times New Roman"/>
          <w:szCs w:val="24"/>
        </w:rPr>
        <w:t>ί</w:t>
      </w:r>
      <w:r>
        <w:rPr>
          <w:rFonts w:eastAsia="Times New Roman" w:cs="Times New Roman"/>
          <w:szCs w:val="24"/>
        </w:rPr>
        <w:t>α συζήτηση για τον τρόπο με τον οποίο οι οργανωμένε</w:t>
      </w:r>
      <w:r>
        <w:rPr>
          <w:rFonts w:eastAsia="Times New Roman" w:cs="Times New Roman"/>
          <w:szCs w:val="24"/>
        </w:rPr>
        <w:t xml:space="preserve">ς κοινωνίες αντιλαμβάνονται το δίλημμα μεταξύ ελευθερίας και ασφάλειας. </w:t>
      </w:r>
    </w:p>
    <w:p w14:paraId="5F818CA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Το αίτημα για τη σημερινή συζήτηση δεν έγινε για να κινδυνολογήσουμε. Έγινε, όμως, για να τοποθετηθούμε όλοι με υπευθυνότητα, με σοβαρότητα απέναντι στη σημερινή απογοητευτική κατάστα</w:t>
      </w:r>
      <w:r>
        <w:rPr>
          <w:rFonts w:eastAsia="Times New Roman" w:cs="Times New Roman"/>
          <w:szCs w:val="24"/>
        </w:rPr>
        <w:t>ση, αλλά και απέναντι στις νέες προκλήσεις.</w:t>
      </w:r>
    </w:p>
    <w:p w14:paraId="5F818CA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Σας ενοχλεί αυτή η συζήτηση.</w:t>
      </w:r>
    </w:p>
    <w:p w14:paraId="5F818CA2"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F818CA3"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παρακαλώ.</w:t>
      </w:r>
    </w:p>
    <w:p w14:paraId="5F818CA4"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Είναι νομίζω ξεκάθαρο και στη γλώσσα του σώματός σας. Σας εν</w:t>
      </w:r>
      <w:r>
        <w:rPr>
          <w:rFonts w:eastAsia="Times New Roman" w:cs="Times New Roman"/>
          <w:szCs w:val="24"/>
        </w:rPr>
        <w:t xml:space="preserve">οχλεί γιατί δυστυχώς αυτή η συζήτηση τις τελευταίες δεκαετίες έχει </w:t>
      </w:r>
      <w:r>
        <w:rPr>
          <w:rFonts w:eastAsia="Times New Roman" w:cs="Times New Roman"/>
          <w:szCs w:val="24"/>
        </w:rPr>
        <w:lastRenderedPageBreak/>
        <w:t>γίνει στη χώρα μας, αποκλειστικά, τολμώ να πω, υπό την ιδεολογική ηγεμονία της Αριστεράς, όχι με όρους πραγματισμού, αλλά μέσα από τις ιδεοληψίες ορισμένων αριστερών ρευμάτων.</w:t>
      </w:r>
    </w:p>
    <w:p w14:paraId="5F818CA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Κάποιοι, </w:t>
      </w:r>
      <w:r>
        <w:rPr>
          <w:rFonts w:eastAsia="Times New Roman" w:cs="Times New Roman"/>
          <w:szCs w:val="24"/>
        </w:rPr>
        <w:t>κύριε Τσίπρα, βάφτισαν «ελευθερία» τις διαδηλώσεις πενήντα ατόμων, που έκλειναν όποτε ήθελαν το κέντρο της Αθήνας. Το αναντίρρητο δικαίωμα των πολιτών να διαδηλώνουν μεταλλάχθηκε σε μία καταχρηστική συμπεριφορά διατάραξης της κοινωνικής γαλήνης και της οικ</w:t>
      </w:r>
      <w:r>
        <w:rPr>
          <w:rFonts w:eastAsia="Times New Roman" w:cs="Times New Roman"/>
          <w:szCs w:val="24"/>
        </w:rPr>
        <w:t>ονομικής δραστηριότητας. Φαντάζομαι ότι σε αυτό αναφερθήκατε όταν χρησιμοποιήσατε τον όρο «προοδευτική –ενδεχομένως και φιλελεύθερη- αντίληψη».</w:t>
      </w:r>
    </w:p>
    <w:p w14:paraId="5F818CA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 Κάποιοι βάφτισαν «ελευθερία» τις καταδρομικές επιθέσεις των </w:t>
      </w:r>
      <w:proofErr w:type="spellStart"/>
      <w:r>
        <w:rPr>
          <w:rFonts w:eastAsia="Times New Roman" w:cs="Times New Roman"/>
          <w:szCs w:val="24"/>
        </w:rPr>
        <w:t>αντεξουσιαστών</w:t>
      </w:r>
      <w:proofErr w:type="spellEnd"/>
      <w:r>
        <w:rPr>
          <w:rFonts w:eastAsia="Times New Roman" w:cs="Times New Roman"/>
          <w:szCs w:val="24"/>
        </w:rPr>
        <w:t xml:space="preserve"> από το άβατο των Εξαρχείων. </w:t>
      </w:r>
    </w:p>
    <w:p w14:paraId="5F818CA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Και κάπ</w:t>
      </w:r>
      <w:r>
        <w:rPr>
          <w:rFonts w:eastAsia="Times New Roman" w:cs="Times New Roman"/>
          <w:szCs w:val="24"/>
        </w:rPr>
        <w:t xml:space="preserve">οιοι βέβαια βάφτισαν «ελευθερία» τις καταλήψεις δημοσίων πανεπιστημίων από κομματικές νεολαίες. </w:t>
      </w:r>
    </w:p>
    <w:p w14:paraId="5F818CA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Κάποιοι με άλλα λόγια, κύριε Τσίπρα, έμπλεξαν την ελευθερία με την ασυδοσία.</w:t>
      </w:r>
    </w:p>
    <w:p w14:paraId="5F818CA9"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818CA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Εγκατέλειψαν στην πορεία της</w:t>
      </w:r>
      <w:r>
        <w:rPr>
          <w:rFonts w:eastAsia="Times New Roman" w:cs="Times New Roman"/>
          <w:szCs w:val="24"/>
        </w:rPr>
        <w:t xml:space="preserve"> μεταπολιτευτικής </w:t>
      </w:r>
      <w:r>
        <w:rPr>
          <w:rFonts w:eastAsia="Times New Roman" w:cs="Times New Roman"/>
          <w:szCs w:val="24"/>
        </w:rPr>
        <w:t xml:space="preserve">ελληνικής δημοκρατίας </w:t>
      </w:r>
      <w:r>
        <w:rPr>
          <w:rFonts w:eastAsia="Times New Roman" w:cs="Times New Roman"/>
          <w:szCs w:val="24"/>
        </w:rPr>
        <w:t>δύο βασικά αξιώματα:</w:t>
      </w:r>
    </w:p>
    <w:p w14:paraId="5F818CA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Αξίωμα πρώτο: Η ελευθερία του κάθε πολίτη σταματά εκεί που αρχίζει η ελευθερία του άλλου. Τα όρια της ατομικής ελευθερίας τα καθορίζει ο νόμος.</w:t>
      </w:r>
    </w:p>
    <w:p w14:paraId="5F818CA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Αξίωμα δεύτερο: Η εσωτερική ασφάλεια, μαζί με την εξωτερική άμυνα, αποτελεί κεντρικό πυλώνα της λειτουργίας του κράτους. Δεν εκχωρείται και δεν αμφισβητείται και η πρώτη υποχρέωση κάθε ευνομούμενης χώρας είναι η ασφάλεια των πολιτών της. </w:t>
      </w:r>
    </w:p>
    <w:p w14:paraId="5F818CA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Η ασφάλεια, κατά </w:t>
      </w:r>
      <w:r>
        <w:rPr>
          <w:rFonts w:eastAsia="Times New Roman" w:cs="Times New Roman"/>
          <w:szCs w:val="24"/>
        </w:rPr>
        <w:t xml:space="preserve">συνέπεια, κύριε Τσίπρα, είναι προϋπόθεση ελευθερίας. Είναι όρος απαραίτητος για την επιδίωξη των ατομικών φιλοδοξιών, των φιλοδοξιών του κάθε πολίτη, αλλά και για τη συλλογική </w:t>
      </w:r>
      <w:r>
        <w:rPr>
          <w:rFonts w:eastAsia="Times New Roman" w:cs="Times New Roman"/>
          <w:szCs w:val="24"/>
        </w:rPr>
        <w:lastRenderedPageBreak/>
        <w:t>πρόοδο, για τη συλλογική ευημερία. Με άλλα λόγια η ασφάλεια είναι απαραίτητη προ</w:t>
      </w:r>
      <w:r>
        <w:rPr>
          <w:rFonts w:eastAsia="Times New Roman" w:cs="Times New Roman"/>
          <w:szCs w:val="24"/>
        </w:rPr>
        <w:t>ϋπόθεση αξιοπρέπειας και προόδου και για τους πολίτες και για τη χώρα. Η ασφάλεια είναι πολύτιμο ατομικό, κοινωνικό και εθνικό αγαθό. Είναι θεμελιώδες συνταγματικό δικαίωμα του πολίτη και θεμελιώδης υποχρέωση του κράτους. Είναι καθήκον κάθε δημοκρατικής πο</w:t>
      </w:r>
      <w:r>
        <w:rPr>
          <w:rFonts w:eastAsia="Times New Roman" w:cs="Times New Roman"/>
          <w:szCs w:val="24"/>
        </w:rPr>
        <w:t xml:space="preserve">λιτείας, γιατί, κύριε Τσίπρα, ο φοβισμένος πολίτης είναι ανελεύθερος πολίτης. Η Δημοκρατία –και φαντάζομαι θα συμφωνήσετε σε αυτό- δεν θέλει φοβισμένους πολίτες. Θέλει ασφαλείς, ελεύθερους, δημιουργικούς ανθρώπους. </w:t>
      </w:r>
    </w:p>
    <w:p w14:paraId="5F818CA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ασφάλεια απαιτεί διαρκή μέριμνα και δι</w:t>
      </w:r>
      <w:r>
        <w:rPr>
          <w:rFonts w:eastAsia="Times New Roman" w:cs="Times New Roman"/>
          <w:szCs w:val="24"/>
        </w:rPr>
        <w:t xml:space="preserve">αρκή φροντίδα και προστασία, ειδικά στη σημερινή εποχή, μια εποχή οικονομικής, κοινωνικής και θεσμικής κρίσης, μια εποχή δραματικών γεωπολιτικών αλλαγών, εντάσεων και συγκρούσεων στην ευρύτερη περιοχή μας και βέβαια μία εποχή συνεχών </w:t>
      </w:r>
      <w:proofErr w:type="spellStart"/>
      <w:r>
        <w:rPr>
          <w:rFonts w:eastAsia="Times New Roman" w:cs="Times New Roman"/>
          <w:szCs w:val="24"/>
        </w:rPr>
        <w:t>διευρυνόμενων</w:t>
      </w:r>
      <w:proofErr w:type="spellEnd"/>
      <w:r>
        <w:rPr>
          <w:rFonts w:eastAsia="Times New Roman" w:cs="Times New Roman"/>
          <w:szCs w:val="24"/>
        </w:rPr>
        <w:t xml:space="preserve"> και εντε</w:t>
      </w:r>
      <w:r>
        <w:rPr>
          <w:rFonts w:eastAsia="Times New Roman" w:cs="Times New Roman"/>
          <w:szCs w:val="24"/>
        </w:rPr>
        <w:t xml:space="preserve">ινόμενων ασύμμετρων απειλών κάθε μορφής, από την ισλαμική τρομοκρατία μέχρι τις φυσικές καταστροφές και από τη βία του οργανωμένου </w:t>
      </w:r>
      <w:r>
        <w:rPr>
          <w:rFonts w:eastAsia="Times New Roman" w:cs="Times New Roman"/>
          <w:szCs w:val="24"/>
        </w:rPr>
        <w:t xml:space="preserve">εγκλήματος </w:t>
      </w:r>
      <w:r>
        <w:rPr>
          <w:rFonts w:eastAsia="Times New Roman" w:cs="Times New Roman"/>
          <w:szCs w:val="24"/>
        </w:rPr>
        <w:t xml:space="preserve">ως τις επιθέσεις δολιοφθοράς στο διαδίκτυο. </w:t>
      </w:r>
      <w:r>
        <w:rPr>
          <w:rFonts w:eastAsia="Times New Roman" w:cs="Times New Roman"/>
          <w:szCs w:val="24"/>
        </w:rPr>
        <w:lastRenderedPageBreak/>
        <w:t>Η εμπέδωση και η ενίσχυση της ασφάλειας, η πρόληψη και η έγκαιρη αντιμ</w:t>
      </w:r>
      <w:r>
        <w:rPr>
          <w:rFonts w:eastAsia="Times New Roman" w:cs="Times New Roman"/>
          <w:szCs w:val="24"/>
        </w:rPr>
        <w:t xml:space="preserve">ετώπιση των απειλών απαιτούν </w:t>
      </w:r>
      <w:r>
        <w:rPr>
          <w:rFonts w:eastAsia="Times New Roman" w:cs="Times New Roman"/>
          <w:szCs w:val="24"/>
        </w:rPr>
        <w:t xml:space="preserve">από </w:t>
      </w:r>
      <w:r>
        <w:rPr>
          <w:rFonts w:eastAsia="Times New Roman" w:cs="Times New Roman"/>
          <w:szCs w:val="24"/>
        </w:rPr>
        <w:t>όλους, τουλάχιστον σε αυτήν την Αίθουσα, διαρκή εγρήγορση, αλλά απαιτούν και ξεκάθαρες θέσεις.</w:t>
      </w:r>
    </w:p>
    <w:p w14:paraId="5F818CA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Και η εκάστοτε </w:t>
      </w:r>
      <w:r>
        <w:rPr>
          <w:rFonts w:eastAsia="Times New Roman" w:cs="Times New Roman"/>
          <w:szCs w:val="24"/>
        </w:rPr>
        <w:t xml:space="preserve">κυβέρνηση </w:t>
      </w:r>
      <w:r>
        <w:rPr>
          <w:rFonts w:eastAsia="Times New Roman" w:cs="Times New Roman"/>
          <w:szCs w:val="24"/>
        </w:rPr>
        <w:t xml:space="preserve">οφείλει, χωρίς ιδεολογικούς εγκλωβισμούς, να διασφαλίσει ομαλό ειρηνικό κοινωνικό και εθνικό βίο, αλλά </w:t>
      </w:r>
      <w:r>
        <w:rPr>
          <w:rFonts w:eastAsia="Times New Roman" w:cs="Times New Roman"/>
          <w:szCs w:val="24"/>
        </w:rPr>
        <w:t xml:space="preserve">για </w:t>
      </w:r>
      <w:r>
        <w:rPr>
          <w:rFonts w:eastAsia="Times New Roman" w:cs="Times New Roman"/>
          <w:szCs w:val="24"/>
        </w:rPr>
        <w:t>αυτό χρειάζεται κατάλληλος και μελετημένος σχεδιασμός και αποφασιστική σφαιρική πολιτική ασφάλειας, τόσο σε θεσμικό όσο και σε επιχειρησιακό επίπεδο.</w:t>
      </w:r>
    </w:p>
    <w:p w14:paraId="5F818CB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Είναι σαφές, κύριε Τσίπρα, και δεν χρειάζεται καν να το επαναλάβω -θα το πω, όμως, επειδή αναφερθήκατε</w:t>
      </w:r>
      <w:r>
        <w:rPr>
          <w:rFonts w:eastAsia="Times New Roman" w:cs="Times New Roman"/>
          <w:szCs w:val="24"/>
        </w:rPr>
        <w:t xml:space="preserve"> εσείς σε αυτό- ότι ουδείς επιθυμεί να μετατρέψει την Ελλάδα σε αστυνομικό κράτος. Κάτι τέτοιο είναι απολύτως αντίθετο με τις αρχές της δικής μας παράταξης και είναι μια απαράδεκτη άρνηση όλων όσων πιστεύουμε στη Νέα Δημοκρατία. Το κράτος οφείλει να μεγιστ</w:t>
      </w:r>
      <w:r>
        <w:rPr>
          <w:rFonts w:eastAsia="Times New Roman" w:cs="Times New Roman"/>
          <w:szCs w:val="24"/>
        </w:rPr>
        <w:t xml:space="preserve">οποιεί και όχι να περιορίζει τις ατομικές ελευθερίες. </w:t>
      </w:r>
    </w:p>
    <w:p w14:paraId="5F818CB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Ταυτόχρονα, όμως, είναι εξίσου προφανές ότι εμείς</w:t>
      </w:r>
      <w:r>
        <w:rPr>
          <w:rFonts w:eastAsia="Times New Roman" w:cs="Times New Roman"/>
          <w:szCs w:val="24"/>
        </w:rPr>
        <w:t>,</w:t>
      </w:r>
      <w:r>
        <w:rPr>
          <w:rFonts w:eastAsia="Times New Roman" w:cs="Times New Roman"/>
          <w:szCs w:val="24"/>
        </w:rPr>
        <w:t xml:space="preserve"> ως Νέα Δημοκρατία</w:t>
      </w:r>
      <w:r>
        <w:rPr>
          <w:rFonts w:eastAsia="Times New Roman" w:cs="Times New Roman"/>
          <w:szCs w:val="24"/>
        </w:rPr>
        <w:t>,</w:t>
      </w:r>
      <w:r>
        <w:rPr>
          <w:rFonts w:eastAsia="Times New Roman" w:cs="Times New Roman"/>
          <w:szCs w:val="24"/>
        </w:rPr>
        <w:t xml:space="preserve"> δεν πρόκειται να δεχθούμε -και οι πολίτες δεν θα το επιτρέψουν- μια χώρα ξέφραγο αμπέλι, στο όνομα </w:t>
      </w:r>
      <w:r>
        <w:rPr>
          <w:rFonts w:eastAsia="Times New Roman" w:cs="Times New Roman"/>
          <w:szCs w:val="24"/>
        </w:rPr>
        <w:t xml:space="preserve">μίας </w:t>
      </w:r>
      <w:r>
        <w:rPr>
          <w:rFonts w:eastAsia="Times New Roman" w:cs="Times New Roman"/>
          <w:szCs w:val="24"/>
        </w:rPr>
        <w:t xml:space="preserve">δήθεν ελευθερίας και </w:t>
      </w:r>
      <w:r>
        <w:rPr>
          <w:rFonts w:eastAsia="Times New Roman" w:cs="Times New Roman"/>
          <w:szCs w:val="24"/>
        </w:rPr>
        <w:t xml:space="preserve">μίας </w:t>
      </w:r>
      <w:r>
        <w:rPr>
          <w:rFonts w:eastAsia="Times New Roman" w:cs="Times New Roman"/>
          <w:szCs w:val="24"/>
        </w:rPr>
        <w:t>θ</w:t>
      </w:r>
      <w:r>
        <w:rPr>
          <w:rFonts w:eastAsia="Times New Roman" w:cs="Times New Roman"/>
          <w:szCs w:val="24"/>
        </w:rPr>
        <w:t>εωρητικής προστασίας και προάσπισης των ανθρωπίνων δικαιωμάτων, η οποία καταλήγει τελικά να υπονομεύει την ίδια την ασφάλεια και το σύνολο των ελευθεριών και δικαιωμάτων όλων των πολιτών.</w:t>
      </w:r>
    </w:p>
    <w:p w14:paraId="5F818CB2" w14:textId="77777777" w:rsidR="00EB6AC3" w:rsidRDefault="0067447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F818CB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 Κι επειδή η Κ</w:t>
      </w:r>
      <w:r>
        <w:rPr>
          <w:rFonts w:eastAsia="Times New Roman" w:cs="Times New Roman"/>
          <w:szCs w:val="24"/>
        </w:rPr>
        <w:t xml:space="preserve">υβέρνηση -φάνηκε ξεκάθαρα και από τη σημερινή σας ομιλία- διακατέχεται από μια σύγχυση γύρω από αυτά τα ζητήματα, είναι αναγκαίο σήμερα να ξεκαθαρίσουμε ορισμένα πράγματα, κύριε Τσίπρα. </w:t>
      </w:r>
    </w:p>
    <w:p w14:paraId="5F818CB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Η Κυβέρνηση και ο ΣΥΡΙΖΑ, τόσο στο ιδεολογικό </w:t>
      </w:r>
      <w:proofErr w:type="spellStart"/>
      <w:r>
        <w:rPr>
          <w:rFonts w:eastAsia="Times New Roman" w:cs="Times New Roman"/>
          <w:szCs w:val="24"/>
        </w:rPr>
        <w:t>αντιεξουσιαστικό</w:t>
      </w:r>
      <w:proofErr w:type="spellEnd"/>
      <w:r>
        <w:rPr>
          <w:rFonts w:eastAsia="Times New Roman" w:cs="Times New Roman"/>
          <w:szCs w:val="24"/>
        </w:rPr>
        <w:t xml:space="preserve"> σας πα</w:t>
      </w:r>
      <w:r>
        <w:rPr>
          <w:rFonts w:eastAsia="Times New Roman" w:cs="Times New Roman"/>
          <w:szCs w:val="24"/>
        </w:rPr>
        <w:t xml:space="preserve">ρελθόν όσο και στο εξουσιαστικό </w:t>
      </w:r>
      <w:proofErr w:type="spellStart"/>
      <w:r>
        <w:rPr>
          <w:rFonts w:eastAsia="Times New Roman" w:cs="Times New Roman"/>
          <w:szCs w:val="24"/>
        </w:rPr>
        <w:t>μνημονιακό</w:t>
      </w:r>
      <w:proofErr w:type="spellEnd"/>
      <w:r>
        <w:rPr>
          <w:rFonts w:eastAsia="Times New Roman" w:cs="Times New Roman"/>
          <w:szCs w:val="24"/>
        </w:rPr>
        <w:t xml:space="preserve"> σας παρόν, είχαν και εξακολουθούν να έχουν –φάνηκε ξεκάθαρα από την ομιλία σας- μια αμφιλεγόμενη στάση –και είμαι ήπιος στον χαρακτηρισμό μου- απέναντι στη θεμελιώδη σημασία </w:t>
      </w:r>
      <w:r>
        <w:rPr>
          <w:rFonts w:eastAsia="Times New Roman" w:cs="Times New Roman"/>
          <w:szCs w:val="24"/>
        </w:rPr>
        <w:lastRenderedPageBreak/>
        <w:t>της ασφάλειας ως προϋπόθεση για τη δημο</w:t>
      </w:r>
      <w:r>
        <w:rPr>
          <w:rFonts w:eastAsia="Times New Roman" w:cs="Times New Roman"/>
          <w:szCs w:val="24"/>
        </w:rPr>
        <w:t xml:space="preserve">κρατία, την ελευθερία, την απρόσκοπτη οικονομική δραστηριότητα και την πρόοδο. </w:t>
      </w:r>
    </w:p>
    <w:p w14:paraId="5F818CB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Για ορισμένα στελέχη του ΣΥΡΙΖΑ οι λέξεις «δημόσια τάξη», «ασφάλεια», «κράτος δικαίου» και «αστυνομία» είναι σχεδόν απαγορευμένες στο πολιτικό τους λεξιλόγιο. Είναι λέξεις που </w:t>
      </w:r>
      <w:r>
        <w:rPr>
          <w:rFonts w:eastAsia="Times New Roman" w:cs="Times New Roman"/>
          <w:szCs w:val="24"/>
        </w:rPr>
        <w:t xml:space="preserve">σας προκαλούν αλλεργία. </w:t>
      </w:r>
    </w:p>
    <w:p w14:paraId="5F818CB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Μόλις εχθές είδα </w:t>
      </w:r>
      <w:r>
        <w:rPr>
          <w:rFonts w:eastAsia="Times New Roman" w:cs="Times New Roman"/>
          <w:szCs w:val="24"/>
        </w:rPr>
        <w:t xml:space="preserve">μία </w:t>
      </w:r>
      <w:r>
        <w:rPr>
          <w:rFonts w:eastAsia="Times New Roman" w:cs="Times New Roman"/>
          <w:szCs w:val="24"/>
        </w:rPr>
        <w:t xml:space="preserve">ανακοίνωση από τον τομέα δικαιωμάτων του ΣΥΡΙΖΑ, ο οποίος για άλλη </w:t>
      </w:r>
      <w:r>
        <w:rPr>
          <w:rFonts w:eastAsia="Times New Roman" w:cs="Times New Roman"/>
          <w:szCs w:val="24"/>
        </w:rPr>
        <w:t xml:space="preserve">μία </w:t>
      </w:r>
      <w:r>
        <w:rPr>
          <w:rFonts w:eastAsia="Times New Roman" w:cs="Times New Roman"/>
          <w:szCs w:val="24"/>
        </w:rPr>
        <w:t xml:space="preserve">φορά καλεί τον αρμόδιο Υπουργό και </w:t>
      </w:r>
      <w:r>
        <w:rPr>
          <w:rFonts w:eastAsia="Times New Roman" w:cs="Times New Roman"/>
          <w:szCs w:val="24"/>
        </w:rPr>
        <w:t xml:space="preserve">διά </w:t>
      </w:r>
      <w:r>
        <w:rPr>
          <w:rFonts w:eastAsia="Times New Roman" w:cs="Times New Roman"/>
          <w:szCs w:val="24"/>
        </w:rPr>
        <w:t>του Υπουργού την Κυβέρνηση να προχωρήσει άμεσα στον ουσιαστικό εκδημοκρατισμό της Ελληνικής Αστυνομί</w:t>
      </w:r>
      <w:r>
        <w:rPr>
          <w:rFonts w:eastAsia="Times New Roman" w:cs="Times New Roman"/>
          <w:szCs w:val="24"/>
        </w:rPr>
        <w:t xml:space="preserve">ας. </w:t>
      </w:r>
    </w:p>
    <w:p w14:paraId="5F818CB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Θα μας εξηγήσετε κάποια στιγμή στη δευτερολογία σας, κύριε Τσίπρα, τι ακριβώς εννοείτε; Δεν λειτουργεί δημοκρατικά η Αστυνομία; Δεν υπόκειται στους πολιτικούς προϊσταμένους; Τι είναι, επιτέλους, αυτή η «καραμέλα» του εκδημοκρατισμού της Ελληνικής Αστυ</w:t>
      </w:r>
      <w:r>
        <w:rPr>
          <w:rFonts w:eastAsia="Times New Roman" w:cs="Times New Roman"/>
          <w:szCs w:val="24"/>
        </w:rPr>
        <w:t>νομίας;</w:t>
      </w:r>
    </w:p>
    <w:p w14:paraId="5F818CB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Καταθέτω στα Πρακτικά και το σχετικό δημοσίευμα.</w:t>
      </w:r>
    </w:p>
    <w:p w14:paraId="5F818CB9" w14:textId="77777777" w:rsidR="00EB6AC3" w:rsidRDefault="00674472">
      <w:pPr>
        <w:spacing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το προαναφερθέν δημοσίευμα, το οποίο βρίσκεται στο αρχείο του Τμήματος Γραμματείας της Διεύθυνσης Στε</w:t>
      </w:r>
      <w:r>
        <w:rPr>
          <w:rFonts w:eastAsia="Times New Roman" w:cs="Times New Roman"/>
        </w:rPr>
        <w:t>νογραφίας και  Πρακτικών της Βουλής)</w:t>
      </w:r>
    </w:p>
    <w:p w14:paraId="5F818CBA" w14:textId="77777777" w:rsidR="00EB6AC3" w:rsidRDefault="00674472">
      <w:pPr>
        <w:spacing w:line="600" w:lineRule="auto"/>
        <w:ind w:firstLine="720"/>
        <w:jc w:val="both"/>
        <w:rPr>
          <w:rFonts w:eastAsia="Times New Roman" w:cs="Times New Roman"/>
          <w:caps/>
          <w:szCs w:val="24"/>
        </w:rPr>
      </w:pPr>
      <w:r>
        <w:rPr>
          <w:rFonts w:eastAsia="Times New Roman" w:cs="Times New Roman"/>
        </w:rPr>
        <w:t>Και αν για ορισμένους αυτό το οποίο λέω ακούγεται ως υπερβολή, σας καλώ να θυμηθείτε ένα μόνο χαρακτηριστικό παράδειγμα. Δεν σας φαίνεται παράξενο, κύριε Τσίπρα, που για πρώτη φορά η Αξιωματική Αντιπολίτευση υποχρεώθηκε</w:t>
      </w:r>
      <w:r>
        <w:rPr>
          <w:rFonts w:eastAsia="Times New Roman" w:cs="Times New Roman"/>
        </w:rPr>
        <w:t xml:space="preserve"> στα ζητήματα δημόσιας τάξης να στηρίξει έναν δικό σας Υπουργό τον οποίο πολεμούσε η ίδια του η Κυβέρνηση και ο ΣΥΡΙ</w:t>
      </w:r>
      <w:r>
        <w:rPr>
          <w:rFonts w:eastAsia="Times New Roman" w:cs="Times New Roman"/>
          <w:caps/>
          <w:szCs w:val="24"/>
        </w:rPr>
        <w:t xml:space="preserve">ΖΑ; </w:t>
      </w:r>
    </w:p>
    <w:p w14:paraId="5F818CBB" w14:textId="77777777" w:rsidR="00EB6AC3" w:rsidRDefault="0067447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F818CBC" w14:textId="77777777" w:rsidR="00EB6AC3" w:rsidRDefault="00674472">
      <w:pPr>
        <w:spacing w:line="600" w:lineRule="auto"/>
        <w:ind w:firstLine="720"/>
        <w:jc w:val="both"/>
        <w:rPr>
          <w:rFonts w:eastAsia="Times New Roman" w:cs="Times New Roman"/>
          <w:szCs w:val="24"/>
        </w:rPr>
      </w:pPr>
      <w:r>
        <w:rPr>
          <w:rFonts w:eastAsia="Times New Roman" w:cs="Times New Roman"/>
          <w:caps/>
          <w:szCs w:val="24"/>
        </w:rPr>
        <w:lastRenderedPageBreak/>
        <w:t xml:space="preserve"> </w:t>
      </w:r>
      <w:r>
        <w:rPr>
          <w:rFonts w:eastAsia="Times New Roman" w:cs="Times New Roman"/>
          <w:szCs w:val="24"/>
        </w:rPr>
        <w:t>Και αναφέρομαι φυσικά στον κ. Πανούση, ο οποίος για πολύ καιρό κατήγγειλε την κα</w:t>
      </w:r>
      <w:r>
        <w:rPr>
          <w:rFonts w:eastAsia="Times New Roman" w:cs="Times New Roman"/>
          <w:szCs w:val="24"/>
        </w:rPr>
        <w:t xml:space="preserve">τάληψη της </w:t>
      </w:r>
      <w:r>
        <w:rPr>
          <w:rFonts w:eastAsia="Times New Roman" w:cs="Times New Roman"/>
          <w:szCs w:val="24"/>
        </w:rPr>
        <w:t xml:space="preserve">πρυτανείας </w:t>
      </w:r>
      <w:r>
        <w:rPr>
          <w:rFonts w:eastAsia="Times New Roman" w:cs="Times New Roman"/>
          <w:szCs w:val="24"/>
        </w:rPr>
        <w:t xml:space="preserve">του Πανεπιστημίου Αθηνών, χωρίς φυσικά να έχει την παραμικρή κυβερνητική στήριξη. Σήμερα ο </w:t>
      </w:r>
      <w:r>
        <w:rPr>
          <w:rFonts w:eastAsia="Times New Roman" w:cs="Times New Roman"/>
          <w:szCs w:val="24"/>
        </w:rPr>
        <w:t>πρύτανης</w:t>
      </w:r>
      <w:r>
        <w:rPr>
          <w:rFonts w:eastAsia="Times New Roman" w:cs="Times New Roman"/>
          <w:szCs w:val="24"/>
        </w:rPr>
        <w:t>, ο οποίος στήριζε αυτή την κατάληψη, είναι Υπουργός σας και ο κ. Πανούσης ιδιωτεύει, είναι σπίτι του.</w:t>
      </w:r>
    </w:p>
    <w:p w14:paraId="5F818CB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Λοιπόν, η χώρα έχει πληρώσει πολ</w:t>
      </w:r>
      <w:r>
        <w:rPr>
          <w:rFonts w:eastAsia="Times New Roman" w:cs="Times New Roman"/>
          <w:szCs w:val="24"/>
        </w:rPr>
        <w:t xml:space="preserve">ύ ακριβά, κύριε Τσίπρα, τη χαλαρή σχέση ενός τμήματος του πολιτικού συστήματος με τη βία. Και η αλήθεια είναι ότι ένα τμήμα της Αριστεράς αρνιόταν και ενδεχομένως να αρνείται ακόμη να καταδικάσει τη βία από όπου κι αν αυτή προέρχεται. </w:t>
      </w:r>
    </w:p>
    <w:p w14:paraId="5F818CB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Και δεν αναφέρομαι μ</w:t>
      </w:r>
      <w:r>
        <w:rPr>
          <w:rFonts w:eastAsia="Times New Roman" w:cs="Times New Roman"/>
          <w:szCs w:val="24"/>
        </w:rPr>
        <w:t xml:space="preserve">όνο στην τρομοκρατία. Γιατί, βέβαια, η τρομοκρατία στην Ελλάδα, κύριε Τσίπρα, είχε ιδεολογικό πρόσημο και τα περισσότερα θύματά της, δυστυχώς, το ίδιο. Αναφέρομαι στους προπηλακισμούς πολιτικών που τόσο της μόδας ήταν την εποχή της έξαρσης του </w:t>
      </w:r>
      <w:proofErr w:type="spellStart"/>
      <w:r>
        <w:rPr>
          <w:rFonts w:eastAsia="Times New Roman" w:cs="Times New Roman"/>
          <w:szCs w:val="24"/>
        </w:rPr>
        <w:t>αντιμνημονια</w:t>
      </w:r>
      <w:r>
        <w:rPr>
          <w:rFonts w:eastAsia="Times New Roman" w:cs="Times New Roman"/>
          <w:szCs w:val="24"/>
        </w:rPr>
        <w:t>κού</w:t>
      </w:r>
      <w:proofErr w:type="spellEnd"/>
      <w:r>
        <w:rPr>
          <w:rFonts w:eastAsia="Times New Roman" w:cs="Times New Roman"/>
          <w:szCs w:val="24"/>
        </w:rPr>
        <w:t xml:space="preserve"> αγώνα. Αναφέρομαι στη χυδαιότητα των δήθεν πολιτικών κατήγορων που έσπευδαν σε κάθε ευκαιρία να </w:t>
      </w:r>
      <w:r>
        <w:rPr>
          <w:rFonts w:eastAsia="Times New Roman" w:cs="Times New Roman"/>
          <w:szCs w:val="24"/>
        </w:rPr>
        <w:lastRenderedPageBreak/>
        <w:t>χαρακτηρίσουν όποιον διαφωνούσε μαζί τους προδότη και γερμανοτσολιά. Αναφέρομαι στους δήθεν αγανακτισμένους που έστηναν κρεμάλες, πολλοί εκ των οποίων βρίσκ</w:t>
      </w:r>
      <w:r>
        <w:rPr>
          <w:rFonts w:eastAsia="Times New Roman" w:cs="Times New Roman"/>
          <w:szCs w:val="24"/>
        </w:rPr>
        <w:t>ονται σήμερα σε αυτή</w:t>
      </w:r>
      <w:r>
        <w:rPr>
          <w:rFonts w:eastAsia="Times New Roman" w:cs="Times New Roman"/>
          <w:szCs w:val="24"/>
        </w:rPr>
        <w:t>ν</w:t>
      </w:r>
      <w:r>
        <w:rPr>
          <w:rFonts w:eastAsia="Times New Roman" w:cs="Times New Roman"/>
          <w:szCs w:val="24"/>
        </w:rPr>
        <w:t xml:space="preserve"> την Αίθουσα ως Βουλευτές της κυβερνητικής πλειοψηφίας.</w:t>
      </w:r>
    </w:p>
    <w:p w14:paraId="5F818CBF" w14:textId="77777777" w:rsidR="00EB6AC3" w:rsidRDefault="0067447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F818CC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 Γιατί η λεκτική βία, κύριε Τσίπρα, είναι πολύ συχνά προάγγελος της φυσικής βίας. </w:t>
      </w:r>
    </w:p>
    <w:p w14:paraId="5F818CC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Διότι όταν ο πολιτικός, αλλά και ο απλός </w:t>
      </w:r>
      <w:r>
        <w:rPr>
          <w:rFonts w:eastAsia="Times New Roman" w:cs="Times New Roman"/>
          <w:szCs w:val="24"/>
        </w:rPr>
        <w:t>πολίτης δεν αισθάνεται ελεύθερος και ασφαλής να εκφράσει τις απόψεις του, τότε υπονομεύεται τελικά η ίδια η δημοκρατία.</w:t>
      </w:r>
    </w:p>
    <w:p w14:paraId="5F818CC2"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η συζήτηση που κάνουμε είναι επίκαιρη και είναι μια συζήτηση η οποία θα έπρεπε να είχε γίνει εδώ και πολύ </w:t>
      </w:r>
      <w:r>
        <w:rPr>
          <w:rFonts w:eastAsia="Times New Roman" w:cs="Times New Roman"/>
          <w:szCs w:val="24"/>
        </w:rPr>
        <w:t>καιρό, για να γνωρίζουν επιτέλους οι πολίτες ποια ακριβώς είναι η αντίληψη της Κυβέρνησής σας στα θέματα ασφάλειας και φυσικά, να μην εκπλήσσονται ούτε με τις πράξεις σας, αλλά ούτε και με τις παραλείψεις σας.</w:t>
      </w:r>
    </w:p>
    <w:p w14:paraId="5F818CC3"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την πρωτοβουλία μας αυτή σπάμε σήμερα, πράγ</w:t>
      </w:r>
      <w:r>
        <w:rPr>
          <w:rFonts w:eastAsia="Times New Roman" w:cs="Times New Roman"/>
          <w:szCs w:val="24"/>
        </w:rPr>
        <w:t xml:space="preserve">ματι, ένα μεταπολιτευτικό ταμπού, διαλύουμε μια αγκύλωση που για δεκαετίες έχει επιβάλει στον δημόσιο διάλογο και στην πολιτική λογική μια ιδεοληπτική, περιθωριακή, αριστερίστικη λογική, μια λογική που βασιζόταν και δυστυχώς, από αυτά που ακούω, βασίζεται </w:t>
      </w:r>
      <w:r>
        <w:rPr>
          <w:rFonts w:eastAsia="Times New Roman" w:cs="Times New Roman"/>
          <w:szCs w:val="24"/>
        </w:rPr>
        <w:t>ακόμα και σήμερα σε μια διπλή άρνηση: Άρνηση πρώτη, της αποδοχής ότι η ασφάλεια, η δημόσια τάξη, η εφαρμογή των νόμων είναι κοινωνικό αγαθό και αυτονόητη προϋπόθεση ελευθερίας και άρνηση δεύτερη, η καταδίκη κάθε μορφής βίας, από όπου και αν αυτή προέρχεται</w:t>
      </w:r>
      <w:r>
        <w:rPr>
          <w:rFonts w:eastAsia="Times New Roman" w:cs="Times New Roman"/>
          <w:szCs w:val="24"/>
        </w:rPr>
        <w:t>.</w:t>
      </w:r>
    </w:p>
    <w:p w14:paraId="5F818CC4"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Αυτές οι δύο αρνήσεις είχαν, μάλιστα, προβληθεί -σχεδόν επιβληθεί- στον δημόσιο διάλογο σε τέτοιο βαθμό, ώστε τελικά έριχναν νερό στον μύλο της ακριβώς αντίθετης άποψης εκείνης, που είναι έτοιμη να υιοθετήσει ακραίες πρακτικές μισαλλοδοξίας, βίας, αυταρχ</w:t>
      </w:r>
      <w:r>
        <w:rPr>
          <w:rFonts w:eastAsia="Times New Roman" w:cs="Times New Roman"/>
          <w:szCs w:val="24"/>
        </w:rPr>
        <w:t>ισμού σε βάρος κάθε δημοκρατικού, κάθε ανθρώπινου δικαιώματος.</w:t>
      </w:r>
    </w:p>
    <w:p w14:paraId="5F818CC5"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λοιπόν, απορρίπτουμε κατηγορηματικά και τις δύο αυτές λογικές, διότι για μια ακόμα φορά ο δρόμος του μέτρου, ο δρόμος της δημοκρατικής νομιμότητας, ο δρόμος του σεβασμού, της τήρησης των</w:t>
      </w:r>
      <w:r>
        <w:rPr>
          <w:rFonts w:eastAsia="Times New Roman" w:cs="Times New Roman"/>
          <w:szCs w:val="24"/>
        </w:rPr>
        <w:t xml:space="preserve"> νόμων είναι ο σωστός δρόμος και εμείς σε αυτόν πιστεύουμε και αυτόν τον δρόμο θα κάνουμε πράξη.</w:t>
      </w:r>
    </w:p>
    <w:p w14:paraId="5F818CC6"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Εσείς, όμως, σε τι ακριβώς πιστεύετε;</w:t>
      </w:r>
    </w:p>
    <w:p w14:paraId="5F818CC7" w14:textId="77777777" w:rsidR="00EB6AC3" w:rsidRDefault="00674472">
      <w:pPr>
        <w:spacing w:line="600" w:lineRule="auto"/>
        <w:jc w:val="center"/>
        <w:rPr>
          <w:rFonts w:eastAsia="Times New Roman"/>
          <w:bCs/>
        </w:rPr>
      </w:pPr>
      <w:r>
        <w:rPr>
          <w:rFonts w:eastAsia="Times New Roman"/>
          <w:bCs/>
        </w:rPr>
        <w:t>(Θόρυβος στην Αίθουσα)</w:t>
      </w:r>
    </w:p>
    <w:p w14:paraId="5F818CC8"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Λίγο ησυχία παρακαλώ, κύριοι συνάδελφοι. Κατανοώ από την περιορισμένη προσέλευση των Βουλευτών του</w:t>
      </w:r>
      <w:r>
        <w:rPr>
          <w:rFonts w:eastAsia="Times New Roman" w:cs="Times New Roman"/>
          <w:szCs w:val="24"/>
        </w:rPr>
        <w:t xml:space="preserve"> ΣΥΡΙΖΑ ότι το θέμα δεν σας ενδιαφέρει πολύ. Σας διαβεβαιώνω, όμως, ότι ενδιαφέρει πάρα πολύ την ελληνική κοινωνία.</w:t>
      </w:r>
    </w:p>
    <w:p w14:paraId="5F818CC9" w14:textId="77777777" w:rsidR="00EB6AC3" w:rsidRDefault="00674472">
      <w:pPr>
        <w:spacing w:line="600" w:lineRule="auto"/>
        <w:jc w:val="center"/>
        <w:rPr>
          <w:rFonts w:eastAsia="Times New Roman"/>
          <w:bCs/>
        </w:rPr>
      </w:pPr>
      <w:r>
        <w:rPr>
          <w:rFonts w:eastAsia="Times New Roman"/>
          <w:bCs/>
        </w:rPr>
        <w:t>(Χειροκροτήματα από την πτέρυγα της Νέας Δημοκρατίας)</w:t>
      </w:r>
    </w:p>
    <w:p w14:paraId="5F818CCA"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λοιπόν, τι έχετε κάνει ακριβώς αυτούς τους τελευταίους δεκαπέντε μήνες και με τ</w:t>
      </w:r>
      <w:r>
        <w:rPr>
          <w:rFonts w:eastAsia="Times New Roman" w:cs="Times New Roman"/>
          <w:szCs w:val="24"/>
        </w:rPr>
        <w:t>ι ηθικό έρεισμα κατηγορείτε -το κάνατε και σήμερα- τη Νέα Δημοκρατία για ηθική ανευθυνότητα; Πάμε, λοιπόν, να τα δούμε ένα-ένα.</w:t>
      </w:r>
    </w:p>
    <w:p w14:paraId="5F818CCB"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λίγες ημέρες συνέβη το εξής αδιανόητο. Δυνάμεις της ασφάλειας των Σκοπίων με τρόπο απαράδεκτο άσκησαν βίαια αστυνομικά </w:t>
      </w:r>
      <w:r>
        <w:rPr>
          <w:rFonts w:eastAsia="Times New Roman" w:cs="Times New Roman"/>
          <w:szCs w:val="24"/>
        </w:rPr>
        <w:t xml:space="preserve">μέτρα κατά των προσφύγων που βρίσκονταν στο ελληνικό έδαφος, κύριε Τσίπρα. Κατ’ </w:t>
      </w:r>
      <w:proofErr w:type="spellStart"/>
      <w:r>
        <w:rPr>
          <w:rFonts w:eastAsia="Times New Roman" w:cs="Times New Roman"/>
          <w:szCs w:val="24"/>
        </w:rPr>
        <w:t>ουσίαν</w:t>
      </w:r>
      <w:proofErr w:type="spellEnd"/>
      <w:r>
        <w:rPr>
          <w:rFonts w:eastAsia="Times New Roman" w:cs="Times New Roman"/>
          <w:szCs w:val="24"/>
        </w:rPr>
        <w:t>, δηλαδή, μια τρίτη χώρα προέβη σε πράξη τήρησης της τάξεως εντός της ελληνικής επικράτειας -</w:t>
      </w:r>
      <w:r>
        <w:rPr>
          <w:rFonts w:eastAsia="Times New Roman" w:cs="Times New Roman"/>
          <w:szCs w:val="24"/>
        </w:rPr>
        <w:t xml:space="preserve">για </w:t>
      </w:r>
      <w:r>
        <w:rPr>
          <w:rFonts w:eastAsia="Times New Roman" w:cs="Times New Roman"/>
          <w:szCs w:val="24"/>
        </w:rPr>
        <w:t>αυτό σας κατηγορούμε, κύριε Τσίπρα- και το ανήκουστο αυτό γεγονός συνέβη,</w:t>
      </w:r>
      <w:r>
        <w:rPr>
          <w:rFonts w:eastAsia="Times New Roman" w:cs="Times New Roman"/>
          <w:szCs w:val="24"/>
        </w:rPr>
        <w:t xml:space="preserve"> διότι υπήρχε και υπάρχει ακόμα σήμερα πλήρης απουσία του κράτους από τμήμα του ελληνικού εδάφους, από την </w:t>
      </w:r>
      <w:proofErr w:type="spellStart"/>
      <w:r>
        <w:rPr>
          <w:rFonts w:eastAsia="Times New Roman" w:cs="Times New Roman"/>
          <w:szCs w:val="24"/>
        </w:rPr>
        <w:t>Ειδομένη</w:t>
      </w:r>
      <w:proofErr w:type="spellEnd"/>
      <w:r>
        <w:rPr>
          <w:rFonts w:eastAsia="Times New Roman" w:cs="Times New Roman"/>
          <w:szCs w:val="24"/>
        </w:rPr>
        <w:t>, το πιο ευαίσθητο σημείο του ελληνικού κράτους.</w:t>
      </w:r>
    </w:p>
    <w:p w14:paraId="5F818CCC" w14:textId="77777777" w:rsidR="00EB6AC3" w:rsidRDefault="00674472">
      <w:pPr>
        <w:spacing w:line="600" w:lineRule="auto"/>
        <w:jc w:val="center"/>
        <w:rPr>
          <w:rFonts w:eastAsia="Times New Roman"/>
          <w:bCs/>
        </w:rPr>
      </w:pPr>
      <w:r>
        <w:rPr>
          <w:rFonts w:eastAsia="Times New Roman"/>
          <w:bCs/>
        </w:rPr>
        <w:t>(Χειροκροτήματα από την πτέρυγα της Νέας Δημοκρατίας)</w:t>
      </w:r>
    </w:p>
    <w:p w14:paraId="5F818CCD"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proofErr w:type="spellStart"/>
      <w:r>
        <w:rPr>
          <w:rFonts w:eastAsia="Times New Roman" w:cs="Times New Roman"/>
          <w:szCs w:val="24"/>
        </w:rPr>
        <w:t>Ειδομένη</w:t>
      </w:r>
      <w:proofErr w:type="spellEnd"/>
      <w:r>
        <w:rPr>
          <w:rFonts w:eastAsia="Times New Roman" w:cs="Times New Roman"/>
          <w:szCs w:val="24"/>
        </w:rPr>
        <w:t xml:space="preserve">, στις </w:t>
      </w:r>
      <w:proofErr w:type="spellStart"/>
      <w:r>
        <w:rPr>
          <w:rFonts w:eastAsia="Times New Roman" w:cs="Times New Roman"/>
          <w:szCs w:val="24"/>
        </w:rPr>
        <w:t>φαβέλες</w:t>
      </w:r>
      <w:proofErr w:type="spellEnd"/>
      <w:r>
        <w:rPr>
          <w:rFonts w:eastAsia="Times New Roman" w:cs="Times New Roman"/>
          <w:szCs w:val="24"/>
        </w:rPr>
        <w:t xml:space="preserve"> του Πειραι</w:t>
      </w:r>
      <w:r>
        <w:rPr>
          <w:rFonts w:eastAsia="Times New Roman" w:cs="Times New Roman"/>
          <w:szCs w:val="24"/>
        </w:rPr>
        <w:t>ά</w:t>
      </w:r>
      <w:r>
        <w:rPr>
          <w:rFonts w:eastAsia="Times New Roman" w:cs="Times New Roman"/>
          <w:szCs w:val="24"/>
        </w:rPr>
        <w:t>,</w:t>
      </w:r>
      <w:r>
        <w:rPr>
          <w:rFonts w:eastAsia="Times New Roman" w:cs="Times New Roman"/>
          <w:szCs w:val="24"/>
        </w:rPr>
        <w:t xml:space="preserve"> μη κυβερνητικές οργανώσεις, άλλες γνωστές και πολύ σοβαρές -και χαιρετίζουμε το έργο τους και τη συμβολή τους σε αυτή τη μεγάλη προσπάθεια την οποία </w:t>
      </w:r>
      <w:r>
        <w:rPr>
          <w:rFonts w:eastAsia="Times New Roman" w:cs="Times New Roman"/>
          <w:szCs w:val="24"/>
        </w:rPr>
        <w:lastRenderedPageBreak/>
        <w:t>όλοι κάνουμε για την αντιμετώπιση του προβλήματος- αλλά και πολλές άγνωστες υποκαθιστούν το ελληνικό κρά</w:t>
      </w:r>
      <w:r>
        <w:rPr>
          <w:rFonts w:eastAsia="Times New Roman" w:cs="Times New Roman"/>
          <w:szCs w:val="24"/>
        </w:rPr>
        <w:t>τος.</w:t>
      </w:r>
    </w:p>
    <w:p w14:paraId="5F818CCE" w14:textId="77777777" w:rsidR="00EB6AC3" w:rsidRDefault="00674472">
      <w:pPr>
        <w:spacing w:line="600" w:lineRule="auto"/>
        <w:jc w:val="center"/>
        <w:rPr>
          <w:rFonts w:eastAsia="Times New Roman"/>
          <w:bCs/>
        </w:rPr>
      </w:pPr>
      <w:r>
        <w:rPr>
          <w:rFonts w:eastAsia="Times New Roman"/>
          <w:bCs/>
        </w:rPr>
        <w:t>(Θόρυβος στην Αίθουσα)</w:t>
      </w:r>
    </w:p>
    <w:p w14:paraId="5F818CCF" w14:textId="77777777" w:rsidR="00EB6AC3" w:rsidRDefault="00674472">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Ησυχία, παρακαλώ!</w:t>
      </w:r>
    </w:p>
    <w:p w14:paraId="5F818CD0"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Αναφερθήκατε και στο Ελληνικό.</w:t>
      </w:r>
    </w:p>
    <w:p w14:paraId="5F818CD1"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Κύριε Τσίπρα, ένα κορίτσι δεκαεπτά χρόνων έχασε χθες τη ζωή του στο Ελληνικό. Δεν γνωρίζω τους λό</w:t>
      </w:r>
      <w:r>
        <w:rPr>
          <w:rFonts w:eastAsia="Times New Roman" w:cs="Times New Roman"/>
          <w:szCs w:val="24"/>
        </w:rPr>
        <w:t xml:space="preserve">γους. Αυτό το οποίο γνωρίζω, όμως, είναι ότι οι </w:t>
      </w:r>
      <w:r>
        <w:rPr>
          <w:rFonts w:eastAsia="Times New Roman" w:cs="Times New Roman"/>
          <w:szCs w:val="24"/>
        </w:rPr>
        <w:t>δ</w:t>
      </w:r>
      <w:r>
        <w:rPr>
          <w:rFonts w:eastAsia="Times New Roman" w:cs="Times New Roman"/>
          <w:szCs w:val="24"/>
        </w:rPr>
        <w:t>ήμαρχοι της περιοχής σάς έστειλαν μια επιστολή. Τι σας λένε σε αυτή την επιστολή; Για να μη λέμε ότι τα λέμε μόνο εμείς, διαβάζω το εξής:</w:t>
      </w:r>
    </w:p>
    <w:p w14:paraId="5F818CD2"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«Οι συνθήκες</w:t>
      </w:r>
      <w:r>
        <w:rPr>
          <w:rFonts w:eastAsia="Times New Roman" w:cs="Times New Roman"/>
          <w:szCs w:val="24"/>
        </w:rPr>
        <w:t>,</w:t>
      </w:r>
      <w:r>
        <w:rPr>
          <w:rFonts w:eastAsia="Times New Roman" w:cs="Times New Roman"/>
          <w:szCs w:val="24"/>
        </w:rPr>
        <w:t xml:space="preserve"> που έχουν δημιουργηθεί</w:t>
      </w:r>
      <w:r>
        <w:rPr>
          <w:rFonts w:eastAsia="Times New Roman" w:cs="Times New Roman"/>
          <w:szCs w:val="24"/>
        </w:rPr>
        <w:t>,</w:t>
      </w:r>
      <w:r>
        <w:rPr>
          <w:rFonts w:eastAsia="Times New Roman" w:cs="Times New Roman"/>
          <w:szCs w:val="24"/>
        </w:rPr>
        <w:t xml:space="preserve"> είναι εκτός ελέγχου και εγκυμον</w:t>
      </w:r>
      <w:r>
        <w:rPr>
          <w:rFonts w:eastAsia="Times New Roman" w:cs="Times New Roman"/>
          <w:szCs w:val="24"/>
        </w:rPr>
        <w:t>ούν τεράστιους κινδύνους για τη δημόσια υγεία και ασφάλεια, κύριε Τσίπρα.</w:t>
      </w:r>
    </w:p>
    <w:p w14:paraId="5F818CD3"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 τις επίσημες έγγραφες οχλήσεις </w:t>
      </w:r>
      <w:r>
        <w:rPr>
          <w:rFonts w:eastAsia="Times New Roman" w:cs="Times New Roman"/>
          <w:szCs w:val="24"/>
        </w:rPr>
        <w:t>μας,</w:t>
      </w:r>
      <w:r>
        <w:rPr>
          <w:rFonts w:eastAsia="Times New Roman" w:cs="Times New Roman"/>
          <w:szCs w:val="24"/>
        </w:rPr>
        <w:t xml:space="preserve"> δεν έχουμε λάβει εκ μέρους σας, κύριε Πρωθυπουργέ, </w:t>
      </w:r>
      <w:proofErr w:type="spellStart"/>
      <w:r>
        <w:rPr>
          <w:rFonts w:eastAsia="Times New Roman" w:cs="Times New Roman"/>
          <w:szCs w:val="24"/>
        </w:rPr>
        <w:t>καμμία</w:t>
      </w:r>
      <w:proofErr w:type="spellEnd"/>
      <w:r>
        <w:rPr>
          <w:rFonts w:eastAsia="Times New Roman" w:cs="Times New Roman"/>
          <w:szCs w:val="24"/>
        </w:rPr>
        <w:t xml:space="preserve"> απάντηση. Εκπέμπουμε την ανθρώπινη κραυγή αγωνίας για τη δημόσια υγεία και ασφάλεια</w:t>
      </w:r>
      <w:r>
        <w:rPr>
          <w:rFonts w:eastAsia="Times New Roman" w:cs="Times New Roman"/>
          <w:szCs w:val="24"/>
        </w:rPr>
        <w:t xml:space="preserve"> τόσο των προσφύγων όσο και των τοπικών πληθυσμών».</w:t>
      </w:r>
    </w:p>
    <w:p w14:paraId="5F818CD4"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Καταθέτω τη σχετική επιστολή στα Πρακτικά.</w:t>
      </w:r>
    </w:p>
    <w:p w14:paraId="5F818CD5" w14:textId="77777777" w:rsidR="00EB6AC3" w:rsidRDefault="00674472">
      <w:pPr>
        <w:spacing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την προαναφερθείσα επιστολή, η οποία βρίσκεται στο αρχείο του Τ</w:t>
      </w:r>
      <w:r>
        <w:rPr>
          <w:rFonts w:eastAsia="Times New Roman" w:cs="Times New Roman"/>
        </w:rPr>
        <w:t>μήματος Γραμματείας της Διεύθυνσης Στενογραφίας και Πρακτικών της Βουλής)</w:t>
      </w:r>
    </w:p>
    <w:p w14:paraId="5F818CD6"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Ίσως αξιωθείτε να τους απαντήσετε κάποια στιγμή, κύριε Τσίπρα. Όμως, ας σταματήσει πια αυτή η καραμέλα του δήθεν ανθρωπισμού. Πηγαίνετε να κάνετε μια βόλτα στην </w:t>
      </w:r>
      <w:proofErr w:type="spellStart"/>
      <w:r>
        <w:rPr>
          <w:rFonts w:eastAsia="Times New Roman" w:cs="Times New Roman"/>
          <w:szCs w:val="24"/>
        </w:rPr>
        <w:t>Ειδομένη</w:t>
      </w:r>
      <w:proofErr w:type="spellEnd"/>
      <w:r>
        <w:rPr>
          <w:rFonts w:eastAsia="Times New Roman" w:cs="Times New Roman"/>
          <w:szCs w:val="24"/>
        </w:rPr>
        <w:t xml:space="preserve"> και στο Ελλη</w:t>
      </w:r>
      <w:r>
        <w:rPr>
          <w:rFonts w:eastAsia="Times New Roman" w:cs="Times New Roman"/>
          <w:szCs w:val="24"/>
        </w:rPr>
        <w:t xml:space="preserve">νικό, να δείτε πού έχει πνιγεί ο ανθρωπισμός της </w:t>
      </w:r>
      <w:r>
        <w:rPr>
          <w:rFonts w:eastAsia="Times New Roman" w:cs="Times New Roman"/>
          <w:szCs w:val="24"/>
        </w:rPr>
        <w:t>«</w:t>
      </w:r>
      <w:r>
        <w:rPr>
          <w:rFonts w:eastAsia="Times New Roman" w:cs="Times New Roman"/>
          <w:szCs w:val="24"/>
        </w:rPr>
        <w:t xml:space="preserve">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w:t>
      </w:r>
    </w:p>
    <w:p w14:paraId="5F818CD7" w14:textId="77777777" w:rsidR="00EB6AC3" w:rsidRDefault="00674472">
      <w:pPr>
        <w:spacing w:line="600" w:lineRule="auto"/>
        <w:jc w:val="center"/>
        <w:rPr>
          <w:rFonts w:eastAsia="Times New Roman"/>
          <w:bCs/>
        </w:rPr>
      </w:pPr>
      <w:r>
        <w:rPr>
          <w:rFonts w:eastAsia="Times New Roman"/>
          <w:bCs/>
        </w:rPr>
        <w:t>(Χειροκροτήματα από την πτέρυγα της Νέας Δημοκρατίας)</w:t>
      </w:r>
    </w:p>
    <w:p w14:paraId="5F818CD8" w14:textId="77777777" w:rsidR="00EB6AC3" w:rsidRDefault="00674472">
      <w:pPr>
        <w:spacing w:line="600" w:lineRule="auto"/>
        <w:ind w:firstLine="720"/>
        <w:jc w:val="both"/>
        <w:rPr>
          <w:rFonts w:eastAsia="Times New Roman"/>
          <w:szCs w:val="24"/>
        </w:rPr>
      </w:pPr>
      <w:r>
        <w:rPr>
          <w:rFonts w:eastAsia="Times New Roman"/>
          <w:szCs w:val="24"/>
        </w:rPr>
        <w:lastRenderedPageBreak/>
        <w:t>Υ</w:t>
      </w:r>
      <w:r>
        <w:rPr>
          <w:rFonts w:eastAsia="Times New Roman"/>
          <w:szCs w:val="24"/>
        </w:rPr>
        <w:t>πάρχει</w:t>
      </w:r>
      <w:r>
        <w:rPr>
          <w:rFonts w:eastAsia="Times New Roman"/>
          <w:szCs w:val="24"/>
        </w:rPr>
        <w:t>,</w:t>
      </w:r>
      <w:r>
        <w:rPr>
          <w:rFonts w:eastAsia="Times New Roman"/>
          <w:szCs w:val="24"/>
        </w:rPr>
        <w:t xml:space="preserve"> σήμερα</w:t>
      </w:r>
      <w:r>
        <w:rPr>
          <w:rFonts w:eastAsia="Times New Roman"/>
          <w:szCs w:val="24"/>
        </w:rPr>
        <w:t>,</w:t>
      </w:r>
      <w:r>
        <w:rPr>
          <w:rFonts w:eastAsia="Times New Roman"/>
          <w:szCs w:val="24"/>
        </w:rPr>
        <w:t xml:space="preserve"> ένα επικίνδυνο κενό, ένα κενό</w:t>
      </w:r>
      <w:r>
        <w:rPr>
          <w:rFonts w:eastAsia="Times New Roman"/>
          <w:szCs w:val="24"/>
        </w:rPr>
        <w:t>,</w:t>
      </w:r>
      <w:r>
        <w:rPr>
          <w:rFonts w:eastAsia="Times New Roman"/>
          <w:szCs w:val="24"/>
        </w:rPr>
        <w:t xml:space="preserve"> το οποίο καλύπτεται από τους διαβόητους πια «αλληλέγγυους». Φτάσαμε στο εξής παράδοξο: Οι «αλληλέγγυοι»</w:t>
      </w:r>
      <w:r>
        <w:rPr>
          <w:rFonts w:eastAsia="Times New Roman"/>
          <w:szCs w:val="24"/>
        </w:rPr>
        <w:t>,</w:t>
      </w:r>
      <w:r>
        <w:rPr>
          <w:rFonts w:eastAsia="Times New Roman"/>
          <w:szCs w:val="24"/>
        </w:rPr>
        <w:t xml:space="preserve"> φαίνεται</w:t>
      </w:r>
      <w:r>
        <w:rPr>
          <w:rFonts w:eastAsia="Times New Roman"/>
          <w:szCs w:val="24"/>
        </w:rPr>
        <w:t>,</w:t>
      </w:r>
      <w:r>
        <w:rPr>
          <w:rFonts w:eastAsia="Times New Roman"/>
          <w:szCs w:val="24"/>
        </w:rPr>
        <w:t xml:space="preserve"> να έχουν μεγαλύτερη αξιοπιστία όταν συνομιλούν με τους πρόσφυγες, απ’ ό,τι έχει το ελληνικό κράτος. Το ελληνικός κράτος λέει στους πρόσφυγες</w:t>
      </w:r>
      <w:r>
        <w:rPr>
          <w:rFonts w:eastAsia="Times New Roman"/>
          <w:szCs w:val="24"/>
        </w:rPr>
        <w:t>,</w:t>
      </w:r>
      <w:r>
        <w:rPr>
          <w:rFonts w:eastAsia="Times New Roman"/>
          <w:szCs w:val="24"/>
        </w:rPr>
        <w:t xml:space="preserve"> «τα σύνορα είναι κλειστά, έκλεισαν οριστικά», οι «αλληλέγγυοι» λένε στους πρόσφυγες «τα σύνορα θα ανοίξουν» κι έχουμε φτάσει στο σημείο οι πρόσφυγες να πιστεύουν τους «αλληλέγγυους» κι όχι το ελληνικό κράτος. Αυτό, λοιπόν, είναι η τραγελαφική κατάσταση μ</w:t>
      </w:r>
      <w:r>
        <w:rPr>
          <w:rFonts w:eastAsia="Times New Roman"/>
          <w:szCs w:val="24"/>
        </w:rPr>
        <w:t>ιας κυβέρνησης η οποία έχει απωλέσει κάθε ίχνος αξιοπιστίας.</w:t>
      </w:r>
    </w:p>
    <w:p w14:paraId="5F818CD9" w14:textId="77777777" w:rsidR="00EB6AC3" w:rsidRDefault="00674472">
      <w:pPr>
        <w:spacing w:line="600" w:lineRule="auto"/>
        <w:ind w:firstLine="720"/>
        <w:jc w:val="both"/>
        <w:rPr>
          <w:rFonts w:eastAsia="Times New Roman"/>
          <w:szCs w:val="24"/>
        </w:rPr>
      </w:pPr>
      <w:r>
        <w:rPr>
          <w:rFonts w:eastAsia="Times New Roman"/>
          <w:szCs w:val="24"/>
        </w:rPr>
        <w:t>Είστε, δυστυχώς, πανταχού απόντες κι αυτό από μόνο του, ξέρετε, συνιστά μια παραδοξότητα. Διότι</w:t>
      </w:r>
      <w:r>
        <w:rPr>
          <w:rFonts w:eastAsia="Times New Roman"/>
          <w:szCs w:val="24"/>
        </w:rPr>
        <w:t>,</w:t>
      </w:r>
      <w:r>
        <w:rPr>
          <w:rFonts w:eastAsia="Times New Roman"/>
          <w:szCs w:val="24"/>
        </w:rPr>
        <w:t xml:space="preserve"> μια αριστερή κυβέρνηση θεωρητικά θέλει το κράτος παρόν. </w:t>
      </w:r>
      <w:r>
        <w:rPr>
          <w:rFonts w:eastAsia="Times New Roman"/>
          <w:szCs w:val="24"/>
        </w:rPr>
        <w:t>Π</w:t>
      </w:r>
      <w:r>
        <w:rPr>
          <w:rFonts w:eastAsia="Times New Roman"/>
          <w:szCs w:val="24"/>
        </w:rPr>
        <w:t>ράγματι, το κράτος είναι παρόν</w:t>
      </w:r>
      <w:r>
        <w:rPr>
          <w:rFonts w:eastAsia="Times New Roman"/>
          <w:szCs w:val="24"/>
        </w:rPr>
        <w:t>,</w:t>
      </w:r>
      <w:r>
        <w:rPr>
          <w:rFonts w:eastAsia="Times New Roman"/>
          <w:szCs w:val="24"/>
        </w:rPr>
        <w:t xml:space="preserve"> δια της π</w:t>
      </w:r>
      <w:r>
        <w:rPr>
          <w:rFonts w:eastAsia="Times New Roman"/>
          <w:szCs w:val="24"/>
        </w:rPr>
        <w:t>αρεμβάσεώς του</w:t>
      </w:r>
      <w:r>
        <w:rPr>
          <w:rFonts w:eastAsia="Times New Roman"/>
          <w:szCs w:val="24"/>
        </w:rPr>
        <w:t>,</w:t>
      </w:r>
      <w:r>
        <w:rPr>
          <w:rFonts w:eastAsia="Times New Roman"/>
          <w:szCs w:val="24"/>
        </w:rPr>
        <w:t xml:space="preserve"> στις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στη δικαιοσύνη, στην ιδιωτική εκπαίδευση. Όταν εγείρονται, όμως, ζητήματα ασφάλειας, δημόσιας τάξης και προστασίας των συνόρων, τότε απουσιάζει το κράτος μέχρι εξαφανίσεως. Αλλά αυτό φαίνεται να μην σας απασχολεί.</w:t>
      </w:r>
    </w:p>
    <w:p w14:paraId="5F818CDA" w14:textId="77777777" w:rsidR="00EB6AC3" w:rsidRDefault="00674472">
      <w:pPr>
        <w:spacing w:line="600" w:lineRule="auto"/>
        <w:ind w:firstLine="720"/>
        <w:jc w:val="both"/>
        <w:rPr>
          <w:rFonts w:eastAsia="Times New Roman"/>
          <w:szCs w:val="24"/>
        </w:rPr>
      </w:pPr>
      <w:r>
        <w:rPr>
          <w:rFonts w:eastAsia="Times New Roman"/>
          <w:szCs w:val="24"/>
        </w:rPr>
        <w:lastRenderedPageBreak/>
        <w:t>Ξε</w:t>
      </w:r>
      <w:r>
        <w:rPr>
          <w:rFonts w:eastAsia="Times New Roman"/>
          <w:szCs w:val="24"/>
        </w:rPr>
        <w:t>κινήσατε</w:t>
      </w:r>
      <w:r>
        <w:rPr>
          <w:rFonts w:eastAsia="Times New Roman"/>
          <w:szCs w:val="24"/>
        </w:rPr>
        <w:t>,</w:t>
      </w:r>
      <w:r>
        <w:rPr>
          <w:rFonts w:eastAsia="Times New Roman"/>
          <w:szCs w:val="24"/>
        </w:rPr>
        <w:t xml:space="preserve"> χθες</w:t>
      </w:r>
      <w:r>
        <w:rPr>
          <w:rFonts w:eastAsia="Times New Roman"/>
          <w:szCs w:val="24"/>
        </w:rPr>
        <w:t>,</w:t>
      </w:r>
      <w:r>
        <w:rPr>
          <w:rFonts w:eastAsia="Times New Roman"/>
          <w:szCs w:val="24"/>
        </w:rPr>
        <w:t xml:space="preserve"> άλλη μια προσπάθεια, μετά από ενάμιση μήνα -και προφανώς υπό την πίεση της σημερινής συζήτησης-, απελευθέρωσης της σιδηροδρομικής γραμμής στην </w:t>
      </w:r>
      <w:proofErr w:type="spellStart"/>
      <w:r>
        <w:rPr>
          <w:rFonts w:eastAsia="Times New Roman"/>
          <w:szCs w:val="24"/>
        </w:rPr>
        <w:t>Ειδομένη</w:t>
      </w:r>
      <w:proofErr w:type="spellEnd"/>
      <w:r>
        <w:rPr>
          <w:rFonts w:eastAsia="Times New Roman"/>
          <w:szCs w:val="24"/>
        </w:rPr>
        <w:t>, η οποία εξ όσων γνωρίζω εξακολουθεί να παραμένει κλειστή. Ανακαταλήφθηκε από τους πρόσφ</w:t>
      </w:r>
      <w:r>
        <w:rPr>
          <w:rFonts w:eastAsia="Times New Roman"/>
          <w:szCs w:val="24"/>
        </w:rPr>
        <w:t>υγες. Είναι δυνατόν να συμβαίνουν αυτά τα πράγματα, κύριε Τσίπρα, σε μια ευνομούμενη χώρα; Πώς τα αντιλαμβάνεστε, δηλαδή, ακριβώς; Ποια είναι τα όρια άσκησης της εξουσίας του κράτους, όταν δεν μπορεί να διασφαλίσει ότι η κύρια σιδηροδρομική επικοινωνία της</w:t>
      </w:r>
      <w:r>
        <w:rPr>
          <w:rFonts w:eastAsia="Times New Roman"/>
          <w:szCs w:val="24"/>
        </w:rPr>
        <w:t xml:space="preserve"> χώρας με τη </w:t>
      </w:r>
      <w:r>
        <w:rPr>
          <w:rFonts w:eastAsia="Times New Roman"/>
          <w:szCs w:val="24"/>
        </w:rPr>
        <w:t>β</w:t>
      </w:r>
      <w:r>
        <w:rPr>
          <w:rFonts w:eastAsia="Times New Roman"/>
          <w:szCs w:val="24"/>
        </w:rPr>
        <w:t>όρεια Ευρώπη παραμένει ανοικτή;</w:t>
      </w:r>
    </w:p>
    <w:p w14:paraId="5F818CDB" w14:textId="77777777" w:rsidR="00EB6AC3" w:rsidRDefault="00674472">
      <w:pPr>
        <w:spacing w:line="600" w:lineRule="auto"/>
        <w:ind w:firstLine="720"/>
        <w:jc w:val="both"/>
        <w:rPr>
          <w:rFonts w:eastAsia="Times New Roman"/>
          <w:szCs w:val="24"/>
        </w:rPr>
      </w:pPr>
      <w:r>
        <w:rPr>
          <w:rFonts w:eastAsia="Times New Roman"/>
          <w:szCs w:val="24"/>
        </w:rPr>
        <w:t>Β</w:t>
      </w:r>
      <w:r>
        <w:rPr>
          <w:rFonts w:eastAsia="Times New Roman"/>
          <w:szCs w:val="24"/>
        </w:rPr>
        <w:t>έβαια, προχωρήσατε στην αποσυμφόρηση του Λιμανιού του Πειραιά μόλις πριν από δύο μέρες και εγκαλείτε εμάς ότι δήθεν δυσφημούμε την εικόνα της χώρας εν όψει τουριστικής περιόδου; Δηλαδή, η εικόνα</w:t>
      </w:r>
      <w:r>
        <w:rPr>
          <w:rFonts w:eastAsia="Times New Roman"/>
          <w:szCs w:val="24"/>
        </w:rPr>
        <w:t>,</w:t>
      </w:r>
      <w:r>
        <w:rPr>
          <w:rFonts w:eastAsia="Times New Roman"/>
          <w:szCs w:val="24"/>
        </w:rPr>
        <w:t xml:space="preserve"> την οποία εσε</w:t>
      </w:r>
      <w:r>
        <w:rPr>
          <w:rFonts w:eastAsia="Times New Roman"/>
          <w:szCs w:val="24"/>
        </w:rPr>
        <w:t>ίς ανεχθήκατε στον Πειραιά δεν δυσφημούσε την εικόνα της χώρας, κύριε Τσίπρα; Ας είμαστε λίγο σοβαροί, επιτέλους, σε αυτήν την Αίθουσα.</w:t>
      </w:r>
    </w:p>
    <w:p w14:paraId="5F818CDC" w14:textId="77777777" w:rsidR="00EB6AC3" w:rsidRDefault="00674472">
      <w:pPr>
        <w:spacing w:line="600" w:lineRule="auto"/>
        <w:ind w:firstLine="720"/>
        <w:jc w:val="both"/>
        <w:rPr>
          <w:rFonts w:eastAsia="Times New Roman"/>
          <w:szCs w:val="24"/>
        </w:rPr>
      </w:pPr>
      <w:r>
        <w:rPr>
          <w:rFonts w:eastAsia="Times New Roman"/>
          <w:szCs w:val="24"/>
        </w:rPr>
        <w:lastRenderedPageBreak/>
        <w:t>Σ</w:t>
      </w:r>
      <w:r>
        <w:rPr>
          <w:rFonts w:eastAsia="Times New Roman"/>
          <w:szCs w:val="24"/>
        </w:rPr>
        <w:t>ε ποια σοβαρή ευρωπαϊκή χώρα θα μπορούσε η κεντρική σιδηροδρομική γραμμή και το κεντρικό λιμάνι να είναι κλειστό και να</w:t>
      </w:r>
      <w:r>
        <w:rPr>
          <w:rFonts w:eastAsia="Times New Roman"/>
          <w:szCs w:val="24"/>
        </w:rPr>
        <w:t xml:space="preserve"> έχει αυτήν την εικόνα; Και σε ποια ευρωπαϊκή χώρα μπορούν να κλείνουν, επίσης, επ’ </w:t>
      </w:r>
      <w:proofErr w:type="spellStart"/>
      <w:r>
        <w:rPr>
          <w:rFonts w:eastAsia="Times New Roman"/>
          <w:szCs w:val="24"/>
        </w:rPr>
        <w:t>αόριστον</w:t>
      </w:r>
      <w:proofErr w:type="spellEnd"/>
      <w:r>
        <w:rPr>
          <w:rFonts w:eastAsia="Times New Roman"/>
          <w:szCs w:val="24"/>
        </w:rPr>
        <w:t xml:space="preserve"> οδικοί άξονες, κύριε Τσίπρα, για διαμαρτυρία; Και σε ποια ευρωπαϊκή χώρα μπορεί να μετατρέπονται κεντρικές πλατείες της πρωτεύουσας σε καταυλισμούς μεταναστών και </w:t>
      </w:r>
      <w:r>
        <w:rPr>
          <w:rFonts w:eastAsia="Times New Roman"/>
          <w:szCs w:val="24"/>
        </w:rPr>
        <w:t>προσφύγων; Μόνο στην Ελλάδα συμβαίνουν αυτά, κύριε Τσίπρα. Διότι, δυστυχώς, μόνο στην Ελλάδα βαφτίζεται η ανομία ανθρωπισμός και ελευθερία η καταπάτηση θεμελιωδών ατομικών δικαιωμάτων.</w:t>
      </w:r>
    </w:p>
    <w:p w14:paraId="5F818CDD" w14:textId="77777777" w:rsidR="00EB6AC3" w:rsidRDefault="00674472">
      <w:pPr>
        <w:spacing w:line="600" w:lineRule="auto"/>
        <w:ind w:firstLine="720"/>
        <w:jc w:val="both"/>
        <w:rPr>
          <w:rFonts w:eastAsia="Times New Roman"/>
          <w:szCs w:val="24"/>
        </w:rPr>
      </w:pPr>
      <w:r>
        <w:rPr>
          <w:rFonts w:eastAsia="Times New Roman"/>
          <w:szCs w:val="24"/>
        </w:rPr>
        <w:t>Αναφερθήκατε</w:t>
      </w:r>
      <w:r>
        <w:rPr>
          <w:rFonts w:eastAsia="Times New Roman"/>
          <w:szCs w:val="24"/>
        </w:rPr>
        <w:t>,</w:t>
      </w:r>
      <w:r>
        <w:rPr>
          <w:rFonts w:eastAsia="Times New Roman"/>
          <w:szCs w:val="24"/>
        </w:rPr>
        <w:t xml:space="preserve"> για άλλη μια φορά</w:t>
      </w:r>
      <w:r>
        <w:rPr>
          <w:rFonts w:eastAsia="Times New Roman"/>
          <w:szCs w:val="24"/>
        </w:rPr>
        <w:t>,</w:t>
      </w:r>
      <w:r>
        <w:rPr>
          <w:rFonts w:eastAsia="Times New Roman"/>
          <w:szCs w:val="24"/>
        </w:rPr>
        <w:t xml:space="preserve"> στην ομιλία </w:t>
      </w:r>
      <w:r>
        <w:rPr>
          <w:rFonts w:eastAsia="Times New Roman"/>
          <w:szCs w:val="24"/>
        </w:rPr>
        <w:t>σας,</w:t>
      </w:r>
      <w:r>
        <w:rPr>
          <w:rFonts w:eastAsia="Times New Roman"/>
          <w:szCs w:val="24"/>
        </w:rPr>
        <w:t xml:space="preserve"> στο δήθεν αίτημα της </w:t>
      </w:r>
      <w:r>
        <w:rPr>
          <w:rFonts w:eastAsia="Times New Roman"/>
          <w:szCs w:val="24"/>
        </w:rPr>
        <w:t>Νέας Δημοκρατίας</w:t>
      </w:r>
      <w:r>
        <w:rPr>
          <w:rFonts w:eastAsia="Times New Roman"/>
          <w:szCs w:val="24"/>
        </w:rPr>
        <w:t>,</w:t>
      </w:r>
      <w:r>
        <w:rPr>
          <w:rFonts w:eastAsia="Times New Roman"/>
          <w:szCs w:val="24"/>
        </w:rPr>
        <w:t xml:space="preserve"> για κέντρα κλειστού τύπου. Τα έχετε μπλέξει λίγο, κύριε Τσίπρα. Εμείς ζητάμε κλειστά </w:t>
      </w:r>
      <w:proofErr w:type="spellStart"/>
      <w:r>
        <w:rPr>
          <w:rFonts w:eastAsia="Times New Roman"/>
          <w:szCs w:val="24"/>
        </w:rPr>
        <w:t>προαναχωρησιακά</w:t>
      </w:r>
      <w:proofErr w:type="spellEnd"/>
      <w:r>
        <w:rPr>
          <w:rFonts w:eastAsia="Times New Roman"/>
          <w:szCs w:val="24"/>
        </w:rPr>
        <w:t xml:space="preserve"> κέντρα για τους παράτυπους, για τους παράνομους μετανάστες, κάτι στο οποίο συμφωνήσατε και εσείς στη συζήτηση</w:t>
      </w:r>
      <w:r>
        <w:rPr>
          <w:rFonts w:eastAsia="Times New Roman"/>
          <w:szCs w:val="24"/>
        </w:rPr>
        <w:t>,</w:t>
      </w:r>
      <w:r>
        <w:rPr>
          <w:rFonts w:eastAsia="Times New Roman"/>
          <w:szCs w:val="24"/>
        </w:rPr>
        <w:t xml:space="preserve"> την οποία είχαμε στο Προεδ</w:t>
      </w:r>
      <w:r>
        <w:rPr>
          <w:rFonts w:eastAsia="Times New Roman"/>
          <w:szCs w:val="24"/>
        </w:rPr>
        <w:t>ρικό Μέγαρο! Γιατί υποκρίνεστε, λοιπόν; Τα ξεχνάτε τώρα αυτά; Υπήρχαν και μάρτυρες.</w:t>
      </w:r>
    </w:p>
    <w:p w14:paraId="5F818CDE" w14:textId="77777777" w:rsidR="00EB6AC3" w:rsidRDefault="00674472">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5F818CDF" w14:textId="77777777" w:rsidR="00EB6AC3" w:rsidRDefault="00674472">
      <w:pPr>
        <w:spacing w:line="600" w:lineRule="auto"/>
        <w:ind w:firstLine="720"/>
        <w:jc w:val="both"/>
        <w:rPr>
          <w:rFonts w:eastAsia="Times New Roman"/>
          <w:szCs w:val="24"/>
        </w:rPr>
      </w:pPr>
      <w:r>
        <w:rPr>
          <w:rFonts w:eastAsia="Times New Roman"/>
          <w:szCs w:val="24"/>
        </w:rPr>
        <w:t>Έ</w:t>
      </w:r>
      <w:r>
        <w:rPr>
          <w:rFonts w:eastAsia="Times New Roman"/>
          <w:szCs w:val="24"/>
        </w:rPr>
        <w:t>ρχεστε τώρα</w:t>
      </w:r>
      <w:r>
        <w:rPr>
          <w:rFonts w:eastAsia="Times New Roman"/>
          <w:szCs w:val="24"/>
        </w:rPr>
        <w:t>,</w:t>
      </w:r>
      <w:r>
        <w:rPr>
          <w:rFonts w:eastAsia="Times New Roman"/>
          <w:szCs w:val="24"/>
        </w:rPr>
        <w:t xml:space="preserve"> για να κλείσετε το μάτι στους πενήντα τρεις, να μας κάνετε μαθήματα ανθρωπισμού και ουμανισμού; Είστε απ</w:t>
      </w:r>
      <w:r>
        <w:rPr>
          <w:rFonts w:eastAsia="Times New Roman"/>
          <w:szCs w:val="24"/>
        </w:rPr>
        <w:t>όντες! Είστε απόντες, κύριε Τσίπρα. Οι μόνοι παρόντες είναι διάφοροι ανεξέλεγκτοι, οι οποίοι όταν δεν είναι μέσα στην Κουμουνδούρου, είναι προφανώς στους προσφυγικούς καταυλισμούς και κάνουν τις δικές τους δουλειές προπαγάνδας.</w:t>
      </w:r>
    </w:p>
    <w:p w14:paraId="5F818CE0" w14:textId="77777777" w:rsidR="00EB6AC3" w:rsidRDefault="00674472">
      <w:pPr>
        <w:spacing w:line="600" w:lineRule="auto"/>
        <w:ind w:firstLine="720"/>
        <w:jc w:val="both"/>
        <w:rPr>
          <w:rFonts w:eastAsia="Times New Roman"/>
          <w:szCs w:val="24"/>
        </w:rPr>
      </w:pPr>
      <w:r>
        <w:rPr>
          <w:rFonts w:eastAsia="Times New Roman"/>
          <w:szCs w:val="24"/>
        </w:rPr>
        <w:t>Κυρίες και κύριοι συνάδελφοι</w:t>
      </w:r>
      <w:r>
        <w:rPr>
          <w:rFonts w:eastAsia="Times New Roman"/>
          <w:szCs w:val="24"/>
        </w:rPr>
        <w:t>, οι θύλακες της κρατικής απουσίας εξελίσσονται</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σε θύλακες ολοένα και πιο επικίνδυνης ανομίας. Προς το παρόν, βίαιες συμπεριφορές εκδηλώνονται μέσα στους καταυλισμούς. Καθώς, όμως, είστε ανήμποροι να το αποτρέψετε, σε λίγο υπάρχει ο κίνδυνος οι </w:t>
      </w:r>
      <w:r>
        <w:rPr>
          <w:rFonts w:eastAsia="Times New Roman"/>
          <w:szCs w:val="24"/>
        </w:rPr>
        <w:t xml:space="preserve">συμπεριφορές αυτές να επεκταθούν και εκτός καταυλισμών. Υπάρχει μια αίσθηση παντού στη χώρα, μόνο εσείς μπορεί να μην τη βλέπετε, ότι τα πράγματα βγαίνουν εκτός ελέγχου και μέρα με τη μέρα οι τοπικές κοινωνίες ανησυχούν ολοένα και περισσότερο. </w:t>
      </w:r>
    </w:p>
    <w:p w14:paraId="5F818CE1"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Την ίδια στιγμή, βέβαια, το «άβατο» </w:t>
      </w:r>
      <w:r>
        <w:rPr>
          <w:rFonts w:eastAsia="Times New Roman"/>
          <w:szCs w:val="24"/>
        </w:rPr>
        <w:t>τ</w:t>
      </w:r>
      <w:r>
        <w:rPr>
          <w:rFonts w:eastAsia="Times New Roman"/>
          <w:szCs w:val="24"/>
        </w:rPr>
        <w:t xml:space="preserve">ων Εξαρχείων, όπως το χαρακτήρισε ο δικός σας υπουργός ο κ. </w:t>
      </w:r>
      <w:proofErr w:type="spellStart"/>
      <w:r>
        <w:rPr>
          <w:rFonts w:eastAsia="Times New Roman"/>
          <w:szCs w:val="24"/>
        </w:rPr>
        <w:t>Τόσκας</w:t>
      </w:r>
      <w:proofErr w:type="spellEnd"/>
      <w:r>
        <w:rPr>
          <w:rFonts w:eastAsia="Times New Roman"/>
          <w:szCs w:val="24"/>
        </w:rPr>
        <w:t>, παραμένει άβατο. Και θεαματικό αποκορύφωμα και επιβεβαίωση των όσων σας λέω ήταν η ένοπλη –προσέξτε!-, η ένοπλη πορεία αναρχικών στην καρδιά της Πρωτεύ</w:t>
      </w:r>
      <w:r>
        <w:rPr>
          <w:rFonts w:eastAsia="Times New Roman"/>
          <w:szCs w:val="24"/>
        </w:rPr>
        <w:t xml:space="preserve">ουσας πριν από λίγες εβδομάδες. Οι άνθρωποι αυτοί δεν πέρασαν μόνο τον </w:t>
      </w:r>
      <w:proofErr w:type="spellStart"/>
      <w:r>
        <w:rPr>
          <w:rFonts w:eastAsia="Times New Roman"/>
          <w:szCs w:val="24"/>
        </w:rPr>
        <w:t>Ρουβ</w:t>
      </w:r>
      <w:r>
        <w:rPr>
          <w:rFonts w:eastAsia="Times New Roman"/>
          <w:szCs w:val="24"/>
        </w:rPr>
        <w:t>ί</w:t>
      </w:r>
      <w:r>
        <w:rPr>
          <w:rFonts w:eastAsia="Times New Roman"/>
          <w:szCs w:val="24"/>
        </w:rPr>
        <w:t>κ</w:t>
      </w:r>
      <w:r>
        <w:rPr>
          <w:rFonts w:eastAsia="Times New Roman"/>
          <w:szCs w:val="24"/>
        </w:rPr>
        <w:t>ω</w:t>
      </w:r>
      <w:r>
        <w:rPr>
          <w:rFonts w:eastAsia="Times New Roman"/>
          <w:szCs w:val="24"/>
        </w:rPr>
        <w:t>να</w:t>
      </w:r>
      <w:proofErr w:type="spellEnd"/>
      <w:r>
        <w:rPr>
          <w:rFonts w:eastAsia="Times New Roman"/>
          <w:szCs w:val="24"/>
        </w:rPr>
        <w:t xml:space="preserve"> της παραβατικότητας, έχουν ξεπεράσει κάθε όριο, κάθε νόμο και κάθε κανόνα. Εμφανίζονται ανενόχλητοι, επιτίθενται ανενόχλητοι, φεύγουν ανενόχλητοι και μάλιστα, τελευταία βλέπω </w:t>
      </w:r>
      <w:r>
        <w:rPr>
          <w:rFonts w:eastAsia="Times New Roman"/>
          <w:szCs w:val="24"/>
        </w:rPr>
        <w:t xml:space="preserve">με ενδιαφέρον ότι έχουν </w:t>
      </w:r>
      <w:proofErr w:type="spellStart"/>
      <w:r>
        <w:rPr>
          <w:rFonts w:eastAsia="Times New Roman"/>
          <w:szCs w:val="24"/>
        </w:rPr>
        <w:t>στοχοποιήσει</w:t>
      </w:r>
      <w:proofErr w:type="spellEnd"/>
      <w:r>
        <w:rPr>
          <w:rFonts w:eastAsia="Times New Roman"/>
          <w:szCs w:val="24"/>
        </w:rPr>
        <w:t xml:space="preserve"> και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τα οποία είναι μη αρεστά στην Κυβέρνηση.</w:t>
      </w:r>
    </w:p>
    <w:p w14:paraId="5F818CE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Τι συμβαίνει, κύριε Τσίπρα; Γιατί γίνονται αρεστά τέτοια φαινόμενα; Μήπως τελικά και σήμερα ακόμα υπάρχει ανοικτή γραμμή επικοινωνίας μεταξύ κάποιων </w:t>
      </w:r>
      <w:r>
        <w:rPr>
          <w:rFonts w:eastAsia="Times New Roman" w:cs="Times New Roman"/>
          <w:szCs w:val="24"/>
        </w:rPr>
        <w:t xml:space="preserve">στελεχών σας και του </w:t>
      </w:r>
      <w:proofErr w:type="spellStart"/>
      <w:r>
        <w:rPr>
          <w:rFonts w:eastAsia="Times New Roman" w:cs="Times New Roman"/>
          <w:szCs w:val="24"/>
        </w:rPr>
        <w:t>αντιεξουσιαστικού</w:t>
      </w:r>
      <w:proofErr w:type="spellEnd"/>
      <w:r>
        <w:rPr>
          <w:rFonts w:eastAsia="Times New Roman" w:cs="Times New Roman"/>
          <w:szCs w:val="24"/>
        </w:rPr>
        <w:t xml:space="preserve"> χώρου; </w:t>
      </w:r>
    </w:p>
    <w:p w14:paraId="5F818CE3" w14:textId="77777777" w:rsidR="00EB6AC3" w:rsidRDefault="0067447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F818CE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ην σπεύδετε να μας κατηγορήσετε για σπέκουλα, διότι, ξέρετε, δυστυχώς, τα ίδια τα γεγονότα σας διαψεύδουν. </w:t>
      </w:r>
    </w:p>
    <w:p w14:paraId="5F818CE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Να θυμίσω</w:t>
      </w:r>
      <w:r>
        <w:rPr>
          <w:rFonts w:eastAsia="Times New Roman" w:cs="Times New Roman"/>
          <w:szCs w:val="24"/>
        </w:rPr>
        <w:t>,</w:t>
      </w:r>
      <w:r>
        <w:rPr>
          <w:rFonts w:eastAsia="Times New Roman" w:cs="Times New Roman"/>
          <w:szCs w:val="24"/>
        </w:rPr>
        <w:t xml:space="preserve"> σε αυτό εδώ πέρα το Σώμα</w:t>
      </w:r>
      <w:r>
        <w:rPr>
          <w:rFonts w:eastAsia="Times New Roman" w:cs="Times New Roman"/>
          <w:szCs w:val="24"/>
        </w:rPr>
        <w:t>,</w:t>
      </w:r>
      <w:r>
        <w:rPr>
          <w:rFonts w:eastAsia="Times New Roman" w:cs="Times New Roman"/>
          <w:szCs w:val="24"/>
        </w:rPr>
        <w:t xml:space="preserve"> ποια ήταν</w:t>
      </w:r>
      <w:r>
        <w:rPr>
          <w:rFonts w:eastAsia="Times New Roman" w:cs="Times New Roman"/>
          <w:szCs w:val="24"/>
        </w:rPr>
        <w:t xml:space="preserve"> η πρώτη νομοθετική πρωτοβουλία του Υπουργού Δικαιοσύνης, του κ. Παρασκευόπουλου; Ήταν η ικανοποίηση</w:t>
      </w:r>
      <w:r>
        <w:rPr>
          <w:rFonts w:eastAsia="Times New Roman" w:cs="Times New Roman"/>
          <w:szCs w:val="24"/>
        </w:rPr>
        <w:t>,</w:t>
      </w:r>
      <w:r>
        <w:rPr>
          <w:rFonts w:eastAsia="Times New Roman" w:cs="Times New Roman"/>
          <w:szCs w:val="24"/>
        </w:rPr>
        <w:t xml:space="preserve"> σχεδόν</w:t>
      </w:r>
      <w:r>
        <w:rPr>
          <w:rFonts w:eastAsia="Times New Roman" w:cs="Times New Roman"/>
          <w:szCs w:val="24"/>
        </w:rPr>
        <w:t>,</w:t>
      </w:r>
      <w:r>
        <w:rPr>
          <w:rFonts w:eastAsia="Times New Roman" w:cs="Times New Roman"/>
          <w:szCs w:val="24"/>
        </w:rPr>
        <w:t xml:space="preserve"> όλων των αιτημάτων των φυλακισμένων τρομοκρατών. Και το ενδιαφέρον σας για την αποφυλάκιση του καταδικασμένου πέντε φορές σε ισόβια</w:t>
      </w:r>
      <w:r>
        <w:rPr>
          <w:rFonts w:eastAsia="Times New Roman" w:cs="Times New Roman"/>
          <w:szCs w:val="24"/>
        </w:rPr>
        <w:t>,</w:t>
      </w:r>
      <w:r>
        <w:rPr>
          <w:rFonts w:eastAsia="Times New Roman" w:cs="Times New Roman"/>
          <w:szCs w:val="24"/>
        </w:rPr>
        <w:t xml:space="preserve"> για πέντε δολ</w:t>
      </w:r>
      <w:r>
        <w:rPr>
          <w:rFonts w:eastAsia="Times New Roman" w:cs="Times New Roman"/>
          <w:szCs w:val="24"/>
        </w:rPr>
        <w:t>οφονίες</w:t>
      </w:r>
      <w:r>
        <w:rPr>
          <w:rFonts w:eastAsia="Times New Roman" w:cs="Times New Roman"/>
          <w:szCs w:val="24"/>
        </w:rPr>
        <w:t>,</w:t>
      </w:r>
      <w:r>
        <w:rPr>
          <w:rFonts w:eastAsia="Times New Roman" w:cs="Times New Roman"/>
          <w:szCs w:val="24"/>
        </w:rPr>
        <w:t xml:space="preserve"> Σάββα Ξηρού, είναι τουλάχιστον ύποπτο. </w:t>
      </w:r>
    </w:p>
    <w:p w14:paraId="5F818CE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Βέβαια, δικό σας στέλεχος -φαντάζομαι ο κ. Λάμπρου δεν έχει διαγραφεί από τον ΣΥΡΙΖΑ- είχε αναλάβει τις «διαπραγματεύσεις» με αρκετούς έγκλειστους στον Κορυδαλλό.</w:t>
      </w:r>
    </w:p>
    <w:p w14:paraId="5F818CE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Τι ψέματα είναι αυτά;</w:t>
      </w:r>
    </w:p>
    <w:p w14:paraId="5F818CE8"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ΦΩΤ</w:t>
      </w:r>
      <w:r>
        <w:rPr>
          <w:rFonts w:eastAsia="Times New Roman" w:cs="Times New Roman"/>
          <w:b/>
          <w:szCs w:val="24"/>
        </w:rPr>
        <w:t xml:space="preserve">ΕΙΝΗ ΒΑΚΗ: </w:t>
      </w:r>
      <w:r>
        <w:rPr>
          <w:rFonts w:eastAsia="Times New Roman" w:cs="Times New Roman"/>
          <w:szCs w:val="24"/>
        </w:rPr>
        <w:t xml:space="preserve">Λέτε ψέματα. </w:t>
      </w:r>
    </w:p>
    <w:p w14:paraId="5F818CE9"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Στον κ. Πανούση να τα πείτε. Μην τα λέτε σε εμένα. Αυτός τα λέει.</w:t>
      </w:r>
    </w:p>
    <w:p w14:paraId="5F818CEA"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Να διαβάσετε για τον Κανελλόπουλο.</w:t>
      </w:r>
    </w:p>
    <w:p w14:paraId="5F818CEB"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w:t>
      </w:r>
    </w:p>
    <w:p w14:paraId="5F818CE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ΓΕ</w:t>
      </w:r>
      <w:r>
        <w:rPr>
          <w:rFonts w:eastAsia="Times New Roman" w:cs="Times New Roman"/>
          <w:b/>
          <w:szCs w:val="24"/>
        </w:rPr>
        <w:t xml:space="preserve">ΡΑΣΙΜΟΣ ΜΠΑΛΑΟΥΡΑΣ: </w:t>
      </w:r>
      <w:r>
        <w:rPr>
          <w:rFonts w:eastAsia="Times New Roman" w:cs="Times New Roman"/>
          <w:szCs w:val="24"/>
        </w:rPr>
        <w:t>Ψέματα είπε;</w:t>
      </w:r>
    </w:p>
    <w:p w14:paraId="5F818CED"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κάντε ησυχία, παρακαλώ. Ακούμε με προσοχή.</w:t>
      </w:r>
    </w:p>
    <w:p w14:paraId="5F818CEE" w14:textId="77777777" w:rsidR="00EB6AC3" w:rsidRDefault="00674472">
      <w:pPr>
        <w:spacing w:line="600" w:lineRule="auto"/>
        <w:ind w:firstLine="720"/>
        <w:jc w:val="center"/>
        <w:rPr>
          <w:rFonts w:eastAsia="Times New Roman"/>
          <w:bCs/>
        </w:rPr>
      </w:pPr>
      <w:r>
        <w:rPr>
          <w:rFonts w:eastAsia="Times New Roman"/>
          <w:bCs/>
        </w:rPr>
        <w:t xml:space="preserve"> (Θόρυβος από την πτέρυγα της Νέας Δημοκρατίας)</w:t>
      </w:r>
    </w:p>
    <w:p w14:paraId="5F818CE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Κάντε και εσείς ησυχία, παρακαλώ.</w:t>
      </w:r>
    </w:p>
    <w:p w14:paraId="5F818CF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Ελάτε, κύριε Μητσοτάκη, συνεχίστε.</w:t>
      </w:r>
    </w:p>
    <w:p w14:paraId="5F818CF1"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Αναρωτιέμαι, κύριε Τσίπρα, αν και σήμερα ακόμα εξαργυρώνετε κάποια γραμμάτια. </w:t>
      </w:r>
    </w:p>
    <w:p w14:paraId="5F818CF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Ήρθε, λοιπόν, η ώρα σε αυτή την Αίθουσα, επιτέλους, να πούμε την αλήθεια. Η ανοχή, κυρίες και κύριοι συνάδελφοι του ΣΥΡΙΖΑ, </w:t>
      </w:r>
      <w:r>
        <w:rPr>
          <w:rFonts w:eastAsia="Times New Roman" w:cs="Times New Roman"/>
          <w:szCs w:val="24"/>
        </w:rPr>
        <w:t>στη βία χαμηλής έντασης, εκτρέφει τελικά την τρομοκρατία. Διότι</w:t>
      </w:r>
      <w:r>
        <w:rPr>
          <w:rFonts w:eastAsia="Times New Roman" w:cs="Times New Roman"/>
          <w:szCs w:val="24"/>
        </w:rPr>
        <w:t>,</w:t>
      </w:r>
      <w:r>
        <w:rPr>
          <w:rFonts w:eastAsia="Times New Roman" w:cs="Times New Roman"/>
          <w:szCs w:val="24"/>
        </w:rPr>
        <w:t xml:space="preserve"> ξέρετε κάτι, κύριε Τσίπρα; Η απόσταση</w:t>
      </w:r>
      <w:r>
        <w:rPr>
          <w:rFonts w:eastAsia="Times New Roman" w:cs="Times New Roman"/>
          <w:szCs w:val="24"/>
        </w:rPr>
        <w:t>,</w:t>
      </w:r>
      <w:r>
        <w:rPr>
          <w:rFonts w:eastAsia="Times New Roman" w:cs="Times New Roman"/>
          <w:szCs w:val="24"/>
        </w:rPr>
        <w:t xml:space="preserve"> που χωρίζει μία βαριοπούλα από μία μολότοφ και μία μολότοφ από ένα </w:t>
      </w:r>
      <w:proofErr w:type="spellStart"/>
      <w:r>
        <w:rPr>
          <w:rFonts w:eastAsia="Times New Roman" w:cs="Times New Roman"/>
          <w:szCs w:val="24"/>
        </w:rPr>
        <w:t>καλάσνικοφ</w:t>
      </w:r>
      <w:proofErr w:type="spellEnd"/>
      <w:r>
        <w:rPr>
          <w:rFonts w:eastAsia="Times New Roman" w:cs="Times New Roman"/>
          <w:szCs w:val="24"/>
        </w:rPr>
        <w:t xml:space="preserve"> είναι τελικά μικρή. Και η θεωρία…</w:t>
      </w:r>
    </w:p>
    <w:p w14:paraId="5F818CF3"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Το τσεκούρι;</w:t>
      </w:r>
    </w:p>
    <w:p w14:paraId="5F818CF4"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 xml:space="preserve">ΤΟΣ ΑΝΤΩΝΙΟΥ: </w:t>
      </w:r>
      <w:r>
        <w:rPr>
          <w:rFonts w:eastAsia="Times New Roman" w:cs="Times New Roman"/>
          <w:szCs w:val="24"/>
        </w:rPr>
        <w:t>Τα τσεκούρια τα ξέχασες;</w:t>
      </w:r>
    </w:p>
    <w:p w14:paraId="5F818CF5"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Ήσυχα παρακαλώ. Κάντε ησυχία.</w:t>
      </w:r>
    </w:p>
    <w:p w14:paraId="5F818CF6" w14:textId="77777777" w:rsidR="00EB6AC3" w:rsidRDefault="00674472">
      <w:pPr>
        <w:spacing w:line="600" w:lineRule="auto"/>
        <w:ind w:firstLine="720"/>
        <w:jc w:val="center"/>
        <w:rPr>
          <w:rFonts w:eastAsia="Times New Roman"/>
          <w:bCs/>
        </w:rPr>
      </w:pPr>
      <w:r>
        <w:rPr>
          <w:rFonts w:eastAsia="Times New Roman"/>
          <w:bCs/>
        </w:rPr>
        <w:t>(Θόρυβος από την πτέρυγα του ΣΥΡΙΖΑ)</w:t>
      </w:r>
    </w:p>
    <w:p w14:paraId="5F818CF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 xml:space="preserve">Ο </w:t>
      </w:r>
      <w:proofErr w:type="spellStart"/>
      <w:r>
        <w:rPr>
          <w:rFonts w:eastAsia="Times New Roman" w:cs="Times New Roman"/>
          <w:szCs w:val="24"/>
        </w:rPr>
        <w:t>Καλαμπόκας</w:t>
      </w:r>
      <w:proofErr w:type="spellEnd"/>
      <w:r>
        <w:rPr>
          <w:rFonts w:eastAsia="Times New Roman" w:cs="Times New Roman"/>
          <w:szCs w:val="24"/>
        </w:rPr>
        <w:t xml:space="preserve"> είχε βαριοπούλες, όχι εμείς.</w:t>
      </w:r>
    </w:p>
    <w:p w14:paraId="5F818CF8"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w:t>
      </w:r>
      <w:r>
        <w:rPr>
          <w:rFonts w:eastAsia="Times New Roman" w:cs="Times New Roman"/>
          <w:b/>
          <w:szCs w:val="24"/>
        </w:rPr>
        <w:t xml:space="preserve">ς Δημοκρατίας): </w:t>
      </w:r>
      <w:r>
        <w:rPr>
          <w:rFonts w:eastAsia="Times New Roman" w:cs="Times New Roman"/>
          <w:szCs w:val="24"/>
        </w:rPr>
        <w:t>Θα τα πείτε μετά. Μην ανησυχείτε. Θα απαντήσετε μετά.</w:t>
      </w:r>
    </w:p>
    <w:p w14:paraId="5F818CF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Ξέρετε, κύριε Τσίπρα, είναι μία θεωρία</w:t>
      </w:r>
      <w:r>
        <w:rPr>
          <w:rFonts w:eastAsia="Times New Roman" w:cs="Times New Roman"/>
          <w:szCs w:val="24"/>
        </w:rPr>
        <w:t>,</w:t>
      </w:r>
      <w:r>
        <w:rPr>
          <w:rFonts w:eastAsia="Times New Roman" w:cs="Times New Roman"/>
          <w:szCs w:val="24"/>
        </w:rPr>
        <w:t xml:space="preserve"> η οποία έχει επιβεβαιωθεί σε πολλές άλλες χώρες και σε πολλές άλλες κοινωνίες. Είναι η θεωρία των «σπασμένων παραθύρων», αν την έχετε ακούσει. Ένα</w:t>
      </w:r>
      <w:r>
        <w:rPr>
          <w:rFonts w:eastAsia="Times New Roman" w:cs="Times New Roman"/>
          <w:szCs w:val="24"/>
        </w:rPr>
        <w:t xml:space="preserve"> σπασμένο παράθυρο, μια πράξη η οποία μπορεί να φαίνεται σχετικά ανώδυνη, μπορεί εύκολα να οδηγήσει σε μια κλιμάκωση της βίας. Και η επαναστατική γυμναστική των «παιδιών-</w:t>
      </w:r>
      <w:proofErr w:type="spellStart"/>
      <w:r>
        <w:rPr>
          <w:rFonts w:eastAsia="Times New Roman" w:cs="Times New Roman"/>
          <w:szCs w:val="24"/>
        </w:rPr>
        <w:t>αντιεξουσιαστών</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που τύγχαναν της συστηματικής προστασία</w:t>
      </w:r>
      <w:r>
        <w:rPr>
          <w:rFonts w:eastAsia="Times New Roman" w:cs="Times New Roman"/>
          <w:szCs w:val="24"/>
        </w:rPr>
        <w:t>ς</w:t>
      </w:r>
      <w:r>
        <w:rPr>
          <w:rFonts w:eastAsia="Times New Roman" w:cs="Times New Roman"/>
          <w:szCs w:val="24"/>
        </w:rPr>
        <w:t xml:space="preserve"> στελεχών του ΣΥΡΙΖΑ -να μην</w:t>
      </w:r>
      <w:r>
        <w:rPr>
          <w:rFonts w:eastAsia="Times New Roman" w:cs="Times New Roman"/>
          <w:szCs w:val="24"/>
        </w:rPr>
        <w:t xml:space="preserve"> τα ξεχνάμε αυτά, κύριε Τσίπρα- κινδυνεύει να εκθρέψει μία νέα γενιά αδίστακτων τρομοκρατών.</w:t>
      </w:r>
    </w:p>
    <w:p w14:paraId="5F818CFA" w14:textId="77777777" w:rsidR="00EB6AC3" w:rsidRDefault="00674472">
      <w:pPr>
        <w:spacing w:line="600" w:lineRule="auto"/>
        <w:ind w:firstLine="720"/>
        <w:jc w:val="center"/>
        <w:rPr>
          <w:rFonts w:eastAsia="Times New Roman"/>
          <w:bCs/>
        </w:rPr>
      </w:pPr>
      <w:r>
        <w:rPr>
          <w:rFonts w:eastAsia="Times New Roman"/>
          <w:bCs/>
        </w:rPr>
        <w:t>(Θόρυβος από την πτέρυγα του ΣΥΡΙΖΑ)</w:t>
      </w:r>
    </w:p>
    <w:p w14:paraId="5F818CFB"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 </w:t>
      </w:r>
    </w:p>
    <w:p w14:paraId="5F818CF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Δυστυχώς, όμως, ξέρε</w:t>
      </w:r>
      <w:r>
        <w:rPr>
          <w:rFonts w:eastAsia="Times New Roman" w:cs="Times New Roman"/>
          <w:szCs w:val="24"/>
        </w:rPr>
        <w:t>τε, το πρόβλημα της ασφάλειας δεν αφορά μόνο στους κουκουλοφόρους και δεν αφορά μόνο στους επίδοξους τρομοκράτες. Ο πολίτης σήμερα, κύριε Τσίπρα, αισθάνεται απροστάτευτος. Και, δυστυχώς, για εσάς τα στοιχεία τον επιβεβαιώνουν.</w:t>
      </w:r>
    </w:p>
    <w:p w14:paraId="5F818CF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Αναφερθήκατε στην ανάγκη της </w:t>
      </w:r>
      <w:r>
        <w:rPr>
          <w:rFonts w:eastAsia="Times New Roman" w:cs="Times New Roman"/>
          <w:szCs w:val="24"/>
        </w:rPr>
        <w:t xml:space="preserve">Αστυνομίας να προστατεύει τους πολίτες από το κοινό έγκλημα. Συμφωνώ μαζί σας. </w:t>
      </w:r>
    </w:p>
    <w:p w14:paraId="5F818CF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Για δείτε λίγο, λοιπόν, τα στατιστικά: </w:t>
      </w:r>
    </w:p>
    <w:p w14:paraId="5F818CF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Οι ληστείες αυξήθηκαν</w:t>
      </w:r>
      <w:r>
        <w:rPr>
          <w:rFonts w:eastAsia="Times New Roman" w:cs="Times New Roman"/>
          <w:szCs w:val="24"/>
        </w:rPr>
        <w:t>,</w:t>
      </w:r>
      <w:r>
        <w:rPr>
          <w:rFonts w:eastAsia="Times New Roman" w:cs="Times New Roman"/>
          <w:szCs w:val="24"/>
        </w:rPr>
        <w:t xml:space="preserve"> στην επικράτεια</w:t>
      </w:r>
      <w:r>
        <w:rPr>
          <w:rFonts w:eastAsia="Times New Roman" w:cs="Times New Roman"/>
          <w:szCs w:val="24"/>
        </w:rPr>
        <w:t>,</w:t>
      </w:r>
      <w:r>
        <w:rPr>
          <w:rFonts w:eastAsia="Times New Roman" w:cs="Times New Roman"/>
          <w:szCs w:val="24"/>
        </w:rPr>
        <w:t xml:space="preserve"> τους πρώτους έξι μήνες του 2015 κατά περίπου 15% σε σχέση με το πρώτο εξάμηνο του 2014. Οι κλοπέ</w:t>
      </w:r>
      <w:r>
        <w:rPr>
          <w:rFonts w:eastAsia="Times New Roman" w:cs="Times New Roman"/>
          <w:szCs w:val="24"/>
        </w:rPr>
        <w:t xml:space="preserve">ς, οι διαρρήξεις αυξήθηκαν και στην Αττική και στην επικράτεια κατά 6% και η εικόνα ανομίας επέστρεψε, δυστυχώς, στα κέντρα των μεγάλων πόλεων. </w:t>
      </w:r>
    </w:p>
    <w:p w14:paraId="5F818D0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Συντονισμένες επιχειρήσεις</w:t>
      </w:r>
      <w:r>
        <w:rPr>
          <w:rFonts w:eastAsia="Times New Roman" w:cs="Times New Roman"/>
          <w:szCs w:val="24"/>
        </w:rPr>
        <w:t>,</w:t>
      </w:r>
      <w:r>
        <w:rPr>
          <w:rFonts w:eastAsia="Times New Roman" w:cs="Times New Roman"/>
          <w:szCs w:val="24"/>
        </w:rPr>
        <w:t xml:space="preserve"> κατά της παραβατικότητας</w:t>
      </w:r>
      <w:r>
        <w:rPr>
          <w:rFonts w:eastAsia="Times New Roman" w:cs="Times New Roman"/>
          <w:szCs w:val="24"/>
        </w:rPr>
        <w:t>,</w:t>
      </w:r>
      <w:r>
        <w:rPr>
          <w:rFonts w:eastAsia="Times New Roman" w:cs="Times New Roman"/>
          <w:szCs w:val="24"/>
        </w:rPr>
        <w:t xml:space="preserve"> περιορίστηκαν στο ελάχιστο και δράσεις αναβάθμισης της Ελ</w:t>
      </w:r>
      <w:r>
        <w:rPr>
          <w:rFonts w:eastAsia="Times New Roman" w:cs="Times New Roman"/>
          <w:szCs w:val="24"/>
        </w:rPr>
        <w:t>ληνικής Αστυνομίας, τις οποίες σήμερα θυμηθήκατε στην ομιλία σας, εγκαταλείφθηκαν και ακυρώθηκε στην πράξη</w:t>
      </w:r>
      <w:r>
        <w:rPr>
          <w:rFonts w:eastAsia="Times New Roman" w:cs="Times New Roman"/>
          <w:szCs w:val="24"/>
        </w:rPr>
        <w:t>,</w:t>
      </w:r>
      <w:r>
        <w:rPr>
          <w:rFonts w:eastAsia="Times New Roman" w:cs="Times New Roman"/>
          <w:szCs w:val="24"/>
        </w:rPr>
        <w:t xml:space="preserve"> το σχέδιο της προηγούμενης κυβέρνησης για πεζές περιπολίες, ενώ θεωρητικά οι Αστυνομικοί</w:t>
      </w:r>
      <w:r>
        <w:rPr>
          <w:rFonts w:eastAsia="Times New Roman" w:cs="Times New Roman"/>
          <w:szCs w:val="24"/>
        </w:rPr>
        <w:t>,</w:t>
      </w:r>
      <w:r>
        <w:rPr>
          <w:rFonts w:eastAsia="Times New Roman" w:cs="Times New Roman"/>
          <w:szCs w:val="24"/>
        </w:rPr>
        <w:t xml:space="preserve"> που εκτελούν αυτές τις πεζές περιπολίες προφορικά εντέλλον</w:t>
      </w:r>
      <w:r>
        <w:rPr>
          <w:rFonts w:eastAsia="Times New Roman" w:cs="Times New Roman"/>
          <w:szCs w:val="24"/>
        </w:rPr>
        <w:t>ται στην πραγματοποίηση άλλων έργων, κυρίως</w:t>
      </w:r>
      <w:r>
        <w:rPr>
          <w:rFonts w:eastAsia="Times New Roman" w:cs="Times New Roman"/>
          <w:szCs w:val="24"/>
        </w:rPr>
        <w:t>,</w:t>
      </w:r>
      <w:r>
        <w:rPr>
          <w:rFonts w:eastAsia="Times New Roman" w:cs="Times New Roman"/>
          <w:szCs w:val="24"/>
        </w:rPr>
        <w:t xml:space="preserve"> στη φύλαξη κυβερνητικών στελεχών και γραφείων τους. </w:t>
      </w:r>
    </w:p>
    <w:p w14:paraId="5F818D0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Εγκαταλείφθηκε επί της ουσίας -το ομολόγησε και ο ίδιος ο Υπουργός σας- ο θεσμός του «Αστυνομικού της Γειτονιάς». Και, βέβαια, καταργήθηκε η Ομάδα Δέλτα, κατ’</w:t>
      </w:r>
      <w:r>
        <w:rPr>
          <w:rFonts w:eastAsia="Times New Roman" w:cs="Times New Roman"/>
          <w:szCs w:val="24"/>
        </w:rPr>
        <w:t xml:space="preserve"> απαίτηση της νεολαίας του ΣΥΡΙΖΑ και του «</w:t>
      </w:r>
      <w:proofErr w:type="spellStart"/>
      <w:r>
        <w:rPr>
          <w:rFonts w:eastAsia="Times New Roman" w:cs="Times New Roman"/>
          <w:szCs w:val="24"/>
        </w:rPr>
        <w:t>Ρουβίκωνα</w:t>
      </w:r>
      <w:proofErr w:type="spellEnd"/>
      <w:r>
        <w:rPr>
          <w:rFonts w:eastAsia="Times New Roman" w:cs="Times New Roman"/>
          <w:szCs w:val="24"/>
        </w:rPr>
        <w:t>», με αποτέλεσμα</w:t>
      </w:r>
      <w:r>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w:t>
      </w:r>
      <w:r>
        <w:rPr>
          <w:rFonts w:eastAsia="Times New Roman" w:cs="Times New Roman"/>
          <w:szCs w:val="24"/>
        </w:rPr>
        <w:t xml:space="preserve"> να αλωνίζει ο «</w:t>
      </w:r>
      <w:proofErr w:type="spellStart"/>
      <w:r>
        <w:rPr>
          <w:rFonts w:eastAsia="Times New Roman" w:cs="Times New Roman"/>
          <w:szCs w:val="24"/>
        </w:rPr>
        <w:t>Ρουβίκωνας</w:t>
      </w:r>
      <w:proofErr w:type="spellEnd"/>
      <w:r>
        <w:rPr>
          <w:rFonts w:eastAsia="Times New Roman" w:cs="Times New Roman"/>
          <w:szCs w:val="24"/>
        </w:rPr>
        <w:t xml:space="preserve">». Γνωρίζει ότι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ταχυκίνητη ομάδα άμεσης επέμβασης.</w:t>
      </w:r>
    </w:p>
    <w:p w14:paraId="5F818D02" w14:textId="77777777" w:rsidR="00EB6AC3" w:rsidRDefault="0067447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F818D0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szCs w:val="24"/>
        </w:rPr>
        <w:t>Μ</w:t>
      </w:r>
      <w:r>
        <w:rPr>
          <w:rFonts w:eastAsia="Times New Roman" w:cs="Times New Roman"/>
          <w:szCs w:val="24"/>
        </w:rPr>
        <w:t xml:space="preserve">ετά, βέβαια, τα χτυπήματα στο μετρό, η Άμεση Δράση και η Ομάδα Ζ έχουν αναλάβει πλέον τη φρούρηση στατικών σταθμών και στατικών στόχων. Λειτουργούν επί της ουσίας ως στατική δύναμη. Άρα, αλλοιώνετε επί της ουσίας τη φύση αυτών των Υπηρεσιών. </w:t>
      </w:r>
    </w:p>
    <w:p w14:paraId="5F818D0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ναρωτιέμαι: </w:t>
      </w:r>
      <w:r>
        <w:rPr>
          <w:rFonts w:eastAsia="Times New Roman" w:cs="Times New Roman"/>
          <w:szCs w:val="24"/>
        </w:rPr>
        <w:t xml:space="preserve">Η </w:t>
      </w:r>
      <w:r>
        <w:rPr>
          <w:rFonts w:eastAsia="Times New Roman"/>
          <w:szCs w:val="24"/>
        </w:rPr>
        <w:t>Κυβέρνηση</w:t>
      </w:r>
      <w:r>
        <w:rPr>
          <w:rFonts w:eastAsia="Times New Roman" w:cs="Times New Roman"/>
          <w:szCs w:val="24"/>
        </w:rPr>
        <w:t xml:space="preserve"> είχε διακηρύξει ότι θα αφαιρέσει δύο χιλιάδες περίπου αστυνομικούς από την Υπηρεσία Επισήμων Προσώπων. Πόσοι απασχολούνται στην </w:t>
      </w:r>
      <w:r>
        <w:rPr>
          <w:rFonts w:eastAsia="Times New Roman" w:cs="Times New Roman"/>
          <w:szCs w:val="24"/>
        </w:rPr>
        <w:t>υ</w:t>
      </w:r>
      <w:r>
        <w:rPr>
          <w:rFonts w:eastAsia="Times New Roman" w:cs="Times New Roman"/>
          <w:szCs w:val="24"/>
        </w:rPr>
        <w:t xml:space="preserve">πηρεσία σήμερα, κύριε </w:t>
      </w:r>
      <w:proofErr w:type="spellStart"/>
      <w:r>
        <w:rPr>
          <w:rFonts w:eastAsia="Times New Roman" w:cs="Times New Roman"/>
          <w:szCs w:val="24"/>
        </w:rPr>
        <w:t>Τόσκα</w:t>
      </w:r>
      <w:proofErr w:type="spellEnd"/>
      <w:r>
        <w:rPr>
          <w:rFonts w:eastAsia="Times New Roman" w:cs="Times New Roman"/>
          <w:szCs w:val="24"/>
        </w:rPr>
        <w:t>; Να μας τα πείτε</w:t>
      </w:r>
      <w:r>
        <w:rPr>
          <w:rFonts w:eastAsia="Times New Roman" w:cs="Times New Roman"/>
          <w:szCs w:val="24"/>
        </w:rPr>
        <w:t>,</w:t>
      </w:r>
      <w:r>
        <w:rPr>
          <w:rFonts w:eastAsia="Times New Roman" w:cs="Times New Roman"/>
          <w:szCs w:val="24"/>
        </w:rPr>
        <w:t xml:space="preserve"> διότι, σύμφωνα με τα δικά μας δεδομένα, είναι περισσότεροι από ό,τι ή</w:t>
      </w:r>
      <w:r>
        <w:rPr>
          <w:rFonts w:eastAsia="Times New Roman" w:cs="Times New Roman"/>
          <w:szCs w:val="24"/>
        </w:rPr>
        <w:t xml:space="preserve">ταν στο τέλος του 2014. </w:t>
      </w:r>
    </w:p>
    <w:p w14:paraId="5F818D05"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Βεβαίως και θα σας τα πω.</w:t>
      </w:r>
    </w:p>
    <w:p w14:paraId="5F818D06" w14:textId="77777777" w:rsidR="00EB6AC3" w:rsidRDefault="00674472">
      <w:pPr>
        <w:spacing w:line="600" w:lineRule="auto"/>
        <w:ind w:firstLine="720"/>
        <w:jc w:val="both"/>
        <w:rPr>
          <w:rFonts w:eastAsia="Times New Roman" w:cs="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w:t>
      </w:r>
      <w:r>
        <w:rPr>
          <w:rFonts w:eastAsia="Times New Roman" w:cs="Times New Roman"/>
          <w:szCs w:val="24"/>
        </w:rPr>
        <w:t>Θα τα ακούσετε. Αφού θέλετε έτσι, θα τα ακούσε</w:t>
      </w:r>
      <w:r>
        <w:rPr>
          <w:rFonts w:eastAsia="Times New Roman" w:cs="Times New Roman"/>
          <w:szCs w:val="24"/>
        </w:rPr>
        <w:t xml:space="preserve">τε. </w:t>
      </w:r>
    </w:p>
    <w:p w14:paraId="5F818D0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Και την ίδια ώρα, φυσικά, τα Αστυνομικά Τμήματα και τα Τμήματα Ασφάλειας τελούν υπό διάλυση αφού λειτουργούν στοιχειωδώς, με προσωπικό πέντε και έξι ατόμων</w:t>
      </w:r>
      <w:r>
        <w:rPr>
          <w:rFonts w:eastAsia="Times New Roman" w:cs="Times New Roman"/>
          <w:szCs w:val="24"/>
        </w:rPr>
        <w:t>,</w:t>
      </w:r>
      <w:r>
        <w:rPr>
          <w:rFonts w:eastAsia="Times New Roman" w:cs="Times New Roman"/>
          <w:szCs w:val="24"/>
        </w:rPr>
        <w:t xml:space="preserve"> που καταβάλλουν φιλότιμες προσπάθειες να </w:t>
      </w:r>
      <w:r>
        <w:rPr>
          <w:rFonts w:eastAsia="Times New Roman" w:cs="Times New Roman"/>
          <w:szCs w:val="24"/>
        </w:rPr>
        <w:t xml:space="preserve">ανταποκριθούν στις υποχρεώσεις τους. </w:t>
      </w:r>
    </w:p>
    <w:p w14:paraId="5F818D08"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 xml:space="preserve"> (Θόρυβος στην Αίθουσα)</w:t>
      </w:r>
    </w:p>
    <w:p w14:paraId="5F818D09" w14:textId="77777777" w:rsidR="00EB6AC3" w:rsidRDefault="00674472">
      <w:pPr>
        <w:spacing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cs="Times New Roman"/>
          <w:b/>
          <w:szCs w:val="24"/>
        </w:rPr>
        <w:t xml:space="preserve"> </w:t>
      </w:r>
      <w:r>
        <w:rPr>
          <w:rFonts w:eastAsia="Times New Roman" w:cs="Times New Roman"/>
          <w:szCs w:val="24"/>
        </w:rPr>
        <w:t>Κάντε ησυχία, σας παρακαλώ!</w:t>
      </w:r>
    </w:p>
    <w:p w14:paraId="5F818D0A"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Και οι προκαταλήψεις της </w:t>
      </w:r>
      <w:r>
        <w:rPr>
          <w:rFonts w:eastAsia="Times New Roman"/>
          <w:szCs w:val="24"/>
        </w:rPr>
        <w:t>Κυβέρνησης</w:t>
      </w:r>
      <w:r>
        <w:rPr>
          <w:rFonts w:eastAsia="Times New Roman" w:cs="Times New Roman"/>
          <w:szCs w:val="24"/>
        </w:rPr>
        <w:t xml:space="preserve"> έναντι του αστυνομικού προσωπικού έχουν αποδυναμ</w:t>
      </w:r>
      <w:r>
        <w:rPr>
          <w:rFonts w:eastAsia="Times New Roman" w:cs="Times New Roman"/>
          <w:szCs w:val="24"/>
        </w:rPr>
        <w:t>ώσει τη θέληση και το ενδιαφέρον του, διότι</w:t>
      </w:r>
      <w:r>
        <w:rPr>
          <w:rFonts w:eastAsia="Times New Roman" w:cs="Times New Roman"/>
          <w:szCs w:val="24"/>
        </w:rPr>
        <w:t>,</w:t>
      </w:r>
      <w:r>
        <w:rPr>
          <w:rFonts w:eastAsia="Times New Roman" w:cs="Times New Roman"/>
          <w:szCs w:val="24"/>
        </w:rPr>
        <w:t xml:space="preserve"> ο αστυνομικός σήμερα αισθάνεται </w:t>
      </w:r>
      <w:proofErr w:type="spellStart"/>
      <w:r>
        <w:rPr>
          <w:rFonts w:eastAsia="Times New Roman" w:cs="Times New Roman"/>
          <w:szCs w:val="24"/>
        </w:rPr>
        <w:t>απαξιωμένος</w:t>
      </w:r>
      <w:proofErr w:type="spellEnd"/>
      <w:r>
        <w:rPr>
          <w:rFonts w:eastAsia="Times New Roman" w:cs="Times New Roman"/>
          <w:szCs w:val="24"/>
        </w:rPr>
        <w:t>. Και φαντάζομαι</w:t>
      </w:r>
      <w:r>
        <w:rPr>
          <w:rFonts w:eastAsia="Times New Roman" w:cs="Times New Roman"/>
          <w:szCs w:val="24"/>
        </w:rPr>
        <w:t>,</w:t>
      </w:r>
      <w:r>
        <w:rPr>
          <w:rFonts w:eastAsia="Times New Roman" w:cs="Times New Roman"/>
          <w:szCs w:val="24"/>
        </w:rPr>
        <w:t xml:space="preserve"> ότι όλοι οι αστυνομικοί</w:t>
      </w:r>
      <w:r>
        <w:rPr>
          <w:rFonts w:eastAsia="Times New Roman" w:cs="Times New Roman"/>
          <w:szCs w:val="24"/>
        </w:rPr>
        <w:t>,</w:t>
      </w:r>
      <w:r>
        <w:rPr>
          <w:rFonts w:eastAsia="Times New Roman" w:cs="Times New Roman"/>
          <w:szCs w:val="24"/>
        </w:rPr>
        <w:t xml:space="preserve"> οι οποίοι άκουσαν τη σημερινή σας ομιλία, αισθάνονται ακόμα πιο </w:t>
      </w:r>
      <w:proofErr w:type="spellStart"/>
      <w:r>
        <w:rPr>
          <w:rFonts w:eastAsia="Times New Roman" w:cs="Times New Roman"/>
          <w:szCs w:val="24"/>
        </w:rPr>
        <w:t>απαξιωμένοι</w:t>
      </w:r>
      <w:proofErr w:type="spellEnd"/>
      <w:r>
        <w:rPr>
          <w:rFonts w:eastAsia="Times New Roman" w:cs="Times New Roman"/>
          <w:szCs w:val="24"/>
        </w:rPr>
        <w:t xml:space="preserve">, διότι με λόγια και με έργα έχετε αφοπλίσει στην </w:t>
      </w:r>
      <w:r>
        <w:rPr>
          <w:rFonts w:eastAsia="Times New Roman" w:cs="Times New Roman"/>
          <w:szCs w:val="24"/>
        </w:rPr>
        <w:t xml:space="preserve">πράξη την Αστυνομία. </w:t>
      </w:r>
    </w:p>
    <w:p w14:paraId="5F818D0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 xml:space="preserve">έβαια, τι ακριβώς έγινε στις ετήσιες κρίσεις για τα έτη 2015-2016; Πόσοι ικανοί, έμπειροι, καταξιωμένοι αξιωματικοί καρατομήθηκαν σε νεαρή ηλικία, κύριε Τσίπρα; </w:t>
      </w:r>
    </w:p>
    <w:p w14:paraId="5F818D0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Η ουσία είναι μία και αυτό δεν επιδέχεται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μιάς</w:t>
      </w:r>
      <w:proofErr w:type="spellEnd"/>
      <w:r>
        <w:rPr>
          <w:rFonts w:eastAsia="Times New Roman" w:cs="Times New Roman"/>
          <w:szCs w:val="24"/>
        </w:rPr>
        <w:t xml:space="preserve"> αμφισβήτησης. Εξ</w:t>
      </w:r>
      <w:r>
        <w:rPr>
          <w:rFonts w:eastAsia="Times New Roman" w:cs="Times New Roman"/>
          <w:szCs w:val="24"/>
        </w:rPr>
        <w:t xml:space="preserve"> </w:t>
      </w:r>
      <w:r>
        <w:rPr>
          <w:rFonts w:eastAsia="Times New Roman" w:cs="Times New Roman"/>
          <w:szCs w:val="24"/>
        </w:rPr>
        <w:t xml:space="preserve">άλλου, το καταστήσατε σαφές από την εισαγωγική σας τοποθέτηση. Για την </w:t>
      </w:r>
      <w:r>
        <w:rPr>
          <w:rFonts w:eastAsia="Times New Roman"/>
          <w:szCs w:val="24"/>
        </w:rPr>
        <w:t>Κυβέρνηση</w:t>
      </w:r>
      <w:r>
        <w:rPr>
          <w:rFonts w:eastAsia="Times New Roman" w:cs="Times New Roman"/>
          <w:szCs w:val="24"/>
        </w:rPr>
        <w:t xml:space="preserve"> του ΣΥΡΙΖΑ η ασφάλεια και η δημόσια τάξη</w:t>
      </w:r>
      <w:r>
        <w:rPr>
          <w:rFonts w:eastAsia="Times New Roman" w:cs="Times New Roman"/>
          <w:szCs w:val="24"/>
        </w:rPr>
        <w:t>,</w:t>
      </w:r>
      <w:r>
        <w:rPr>
          <w:rFonts w:eastAsia="Times New Roman" w:cs="Times New Roman"/>
          <w:szCs w:val="24"/>
        </w:rPr>
        <w:t xml:space="preserve"> πολύ απλά</w:t>
      </w:r>
      <w:r>
        <w:rPr>
          <w:rFonts w:eastAsia="Times New Roman" w:cs="Times New Roman"/>
          <w:szCs w:val="24"/>
        </w:rPr>
        <w:t>,</w:t>
      </w:r>
      <w:r>
        <w:rPr>
          <w:rFonts w:eastAsia="Times New Roman" w:cs="Times New Roman"/>
          <w:szCs w:val="24"/>
        </w:rPr>
        <w:t xml:space="preserve"> δεν αποτελούν πολιτική προτεραιότητα. </w:t>
      </w:r>
      <w:r>
        <w:rPr>
          <w:rFonts w:eastAsia="Times New Roman" w:cs="Times New Roman"/>
          <w:szCs w:val="24"/>
        </w:rPr>
        <w:t>Η</w:t>
      </w:r>
      <w:r>
        <w:rPr>
          <w:rFonts w:eastAsia="Times New Roman" w:cs="Times New Roman"/>
          <w:szCs w:val="24"/>
        </w:rPr>
        <w:t xml:space="preserve"> ηθική στήριξη του αστυνομικού</w:t>
      </w:r>
      <w:r>
        <w:rPr>
          <w:rFonts w:eastAsia="Times New Roman" w:cs="Times New Roman"/>
          <w:szCs w:val="24"/>
        </w:rPr>
        <w:t>,</w:t>
      </w:r>
      <w:r>
        <w:rPr>
          <w:rFonts w:eastAsia="Times New Roman" w:cs="Times New Roman"/>
          <w:szCs w:val="24"/>
        </w:rPr>
        <w:t xml:space="preserve"> που σε αντίξοες συνθήκες πράττει το καθήκον του, δε</w:t>
      </w:r>
      <w:r>
        <w:rPr>
          <w:rFonts w:eastAsia="Times New Roman" w:cs="Times New Roman"/>
          <w:szCs w:val="24"/>
        </w:rPr>
        <w:t xml:space="preserve">ν είναι συμβατή με τις ηθικές αγκυλώσεις της «πρώτη φορά </w:t>
      </w:r>
      <w:r>
        <w:rPr>
          <w:rFonts w:eastAsia="Times New Roman" w:cs="Times New Roman"/>
          <w:szCs w:val="24"/>
        </w:rPr>
        <w:t>α</w:t>
      </w:r>
      <w:r>
        <w:rPr>
          <w:rFonts w:eastAsia="Times New Roman" w:cs="Times New Roman"/>
          <w:szCs w:val="24"/>
        </w:rPr>
        <w:t xml:space="preserve">ριστερά».  </w:t>
      </w:r>
    </w:p>
    <w:p w14:paraId="5F818D0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Απαιτείται, λοιπόν, κυρίες και κύριοι συνάδελφοι, μια πλήρης αναστροφή πορείας. Όμως, για να συμβεί αυτό, απαιτείται μια σοβαρή πολιτική ασφάλειας, η οποία θα έχει στο επίκεντρό της τον πολίτη, με απόλυτο σεβασμό στα δικαιώματά του. Και στα δικαιώματά του,</w:t>
      </w:r>
      <w:r>
        <w:rPr>
          <w:rFonts w:eastAsia="Times New Roman" w:cs="Times New Roman"/>
          <w:szCs w:val="24"/>
        </w:rPr>
        <w:t xml:space="preserve"> κύριε Τσίπρα, προφανώς συμπεριλαμβάνουμε και το δικαίωμα στην ποιότητα ζωής και το δικαίωμα στην ιδιοκτησία. Και απαιτείται μια </w:t>
      </w:r>
      <w:r>
        <w:rPr>
          <w:rFonts w:eastAsia="Times New Roman" w:cs="Times New Roman"/>
          <w:szCs w:val="24"/>
        </w:rPr>
        <w:lastRenderedPageBreak/>
        <w:t>δραστική βελτίωση των παρεχόμενων από το κράτος υπηρεσιών ασφάλειας, ενώ απαιτείται επιτέλους η δημιουργία ενός ενιαίου εθνικού</w:t>
      </w:r>
      <w:r>
        <w:rPr>
          <w:rFonts w:eastAsia="Times New Roman" w:cs="Times New Roman"/>
          <w:szCs w:val="24"/>
        </w:rPr>
        <w:t xml:space="preserve"> χώρου ασφάλειας για την πατρίδα μας. Και αυτό προϋποθέτει άλλες αντιλήψεις από αυτές</w:t>
      </w:r>
      <w:r>
        <w:rPr>
          <w:rFonts w:eastAsia="Times New Roman" w:cs="Times New Roman"/>
          <w:szCs w:val="24"/>
        </w:rPr>
        <w:t>,</w:t>
      </w:r>
      <w:r>
        <w:rPr>
          <w:rFonts w:eastAsia="Times New Roman" w:cs="Times New Roman"/>
          <w:szCs w:val="24"/>
        </w:rPr>
        <w:t xml:space="preserve"> τις οποίες έχετε σήμερα. Και χρειαζόμαστε ένα τελείως διαφορετικό πλαίσιο, με τελείως διαφορετικές δομές από αυτές</w:t>
      </w:r>
      <w:r>
        <w:rPr>
          <w:rFonts w:eastAsia="Times New Roman" w:cs="Times New Roman"/>
          <w:szCs w:val="24"/>
        </w:rPr>
        <w:t>,</w:t>
      </w:r>
      <w:r>
        <w:rPr>
          <w:rFonts w:eastAsia="Times New Roman" w:cs="Times New Roman"/>
          <w:szCs w:val="24"/>
        </w:rPr>
        <w:t xml:space="preserve"> που υπάρχουν σήμερα. Και χρειάζεται πια η διασύνδεση </w:t>
      </w:r>
      <w:r>
        <w:rPr>
          <w:rFonts w:eastAsia="Times New Roman" w:cs="Times New Roman"/>
          <w:szCs w:val="24"/>
        </w:rPr>
        <w:t>όλων των υπηρεσιών</w:t>
      </w:r>
      <w:r>
        <w:rPr>
          <w:rFonts w:eastAsia="Times New Roman" w:cs="Times New Roman"/>
          <w:szCs w:val="24"/>
        </w:rPr>
        <w:t>,</w:t>
      </w:r>
      <w:r>
        <w:rPr>
          <w:rFonts w:eastAsia="Times New Roman" w:cs="Times New Roman"/>
          <w:szCs w:val="24"/>
        </w:rPr>
        <w:t xml:space="preserve"> που έχουν καθήκον να φροντίζουν την ασφάλεια του πολίτη και του εθνικού χώρου υπό την εποπτεία ενός σύγχρονου Υπουργείου. </w:t>
      </w:r>
    </w:p>
    <w:p w14:paraId="5F818D0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Εμείς, κύριε Τσίπρα, καταθέτουμε σήμερα μια ολοκληρωμένη πρόταση, η οποία θα κάνει τη ζωή των πολιτών ασφαλέστερη</w:t>
      </w:r>
      <w:r>
        <w:rPr>
          <w:rFonts w:eastAsia="Times New Roman" w:cs="Times New Roman"/>
          <w:szCs w:val="24"/>
        </w:rPr>
        <w:t xml:space="preserve"> και την οποία μπορείτε να εκλάβετε ως μια παραίνεση και να υλοποιήσετε κάποιες από αυτές τις προτάσεις. Το βέβαιο, κατά την άποψή μου, είναι ότι θα την αγνοήσετε, εμμένοντας στις ιδεοληψίες σας. Σε κάθε περίπτωση, αργά ή γρήγορα αυτά τα οποία σας λέμε, θα</w:t>
      </w:r>
      <w:r>
        <w:rPr>
          <w:rFonts w:eastAsia="Times New Roman" w:cs="Times New Roman"/>
          <w:szCs w:val="24"/>
        </w:rPr>
        <w:t xml:space="preserve"> γίνουν πράξη από εμάς, όταν θα έρθουμε στην κ</w:t>
      </w:r>
      <w:r>
        <w:rPr>
          <w:rFonts w:eastAsia="Times New Roman"/>
          <w:szCs w:val="24"/>
        </w:rPr>
        <w:t>υβέρνηση</w:t>
      </w:r>
      <w:r>
        <w:rPr>
          <w:rFonts w:eastAsia="Times New Roman" w:cs="Times New Roman"/>
          <w:szCs w:val="24"/>
        </w:rPr>
        <w:t xml:space="preserve">. </w:t>
      </w:r>
    </w:p>
    <w:p w14:paraId="5F818D0F" w14:textId="77777777" w:rsidR="00EB6AC3" w:rsidRDefault="00674472">
      <w:pPr>
        <w:spacing w:line="600" w:lineRule="auto"/>
        <w:ind w:firstLine="720"/>
        <w:jc w:val="center"/>
        <w:rPr>
          <w:rFonts w:eastAsia="Times New Roman" w:cs="Times New Roman"/>
          <w:szCs w:val="24"/>
        </w:rPr>
      </w:pPr>
      <w:r>
        <w:rPr>
          <w:rFonts w:eastAsia="Times New Roman"/>
          <w:szCs w:val="24"/>
        </w:rPr>
        <w:lastRenderedPageBreak/>
        <w:t>(Χειροκροτήματα από την πτέρυγα της Νέας Δημοκρατίας)</w:t>
      </w:r>
    </w:p>
    <w:p w14:paraId="5F818D1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λοιπόν, κύριε Τσίπρα, προτείνουμε τη συγκρότηση ενός ενιαίου Υπουργείου Εσωτερικών Υποθέσεων και Ασφάλειας με συνολική ευθύνη και αρμοδιότ</w:t>
      </w:r>
      <w:r>
        <w:rPr>
          <w:rFonts w:eastAsia="Times New Roman" w:cs="Times New Roman"/>
          <w:szCs w:val="24"/>
        </w:rPr>
        <w:t>ητα</w:t>
      </w:r>
      <w:r>
        <w:rPr>
          <w:rFonts w:eastAsia="Times New Roman" w:cs="Times New Roman"/>
          <w:szCs w:val="24"/>
        </w:rPr>
        <w:t>,</w:t>
      </w:r>
      <w:r>
        <w:rPr>
          <w:rFonts w:eastAsia="Times New Roman" w:cs="Times New Roman"/>
          <w:szCs w:val="24"/>
        </w:rPr>
        <w:t xml:space="preserve"> το σχεδιασμό και την υλοποίηση μιας συνεκτικής πολιτικής εσωτερικής ασφάλειας, ένα Υπουργείο</w:t>
      </w:r>
      <w:r>
        <w:rPr>
          <w:rFonts w:eastAsia="Times New Roman" w:cs="Times New Roman"/>
          <w:szCs w:val="24"/>
        </w:rPr>
        <w:t>,</w:t>
      </w:r>
      <w:r>
        <w:rPr>
          <w:rFonts w:eastAsia="Times New Roman" w:cs="Times New Roman"/>
          <w:szCs w:val="24"/>
        </w:rPr>
        <w:t xml:space="preserve"> το οποίο θα χειρίζεται, προφανώς, και το προσφυγικό-μεταναστευτικό πρόβλημα. Ένα Υπουργείο-ομπρέλα</w:t>
      </w:r>
      <w:r>
        <w:rPr>
          <w:rFonts w:eastAsia="Times New Roman" w:cs="Times New Roman"/>
          <w:szCs w:val="24"/>
        </w:rPr>
        <w:t>,</w:t>
      </w:r>
      <w:r>
        <w:rPr>
          <w:rFonts w:eastAsia="Times New Roman" w:cs="Times New Roman"/>
          <w:szCs w:val="24"/>
        </w:rPr>
        <w:t xml:space="preserve"> το οποίο θα συνενώνει και θα συντονίζει μεταξύ των άλλων</w:t>
      </w:r>
      <w:r>
        <w:rPr>
          <w:rFonts w:eastAsia="Times New Roman" w:cs="Times New Roman"/>
          <w:szCs w:val="24"/>
        </w:rPr>
        <w:t>,</w:t>
      </w:r>
      <w:r>
        <w:rPr>
          <w:rFonts w:eastAsia="Times New Roman" w:cs="Times New Roman"/>
          <w:szCs w:val="24"/>
        </w:rPr>
        <w:t xml:space="preserve"> τους αυτονόητα αλληλένδετους τομείς δημόσιας τάξης, ασφάλειας, αλλά και προστασίας όλων των συνόρων και της πολιτικής προστασίας. </w:t>
      </w:r>
    </w:p>
    <w:p w14:paraId="5F818D1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Πέρα από τη δημιουργία ενός ισχυρού στρατηγικού Υπουργείου, χρειάζεται να δημιουργηθεί και μια νέα επιτελική δομή Σωμάτων Ασ</w:t>
      </w:r>
      <w:r>
        <w:rPr>
          <w:rFonts w:eastAsia="Times New Roman" w:cs="Times New Roman"/>
          <w:szCs w:val="24"/>
        </w:rPr>
        <w:t xml:space="preserve">φαλείας και Πυροσβεστικού Σώματος, ώστε το κράτος να αποκτήσει, επιτέλους, ενιαία έκφραση σ’ αυτόν τον τομέα. </w:t>
      </w:r>
    </w:p>
    <w:p w14:paraId="5F818D1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έσα από την ανακατανομή των ανθρωπίνων πόρων και μέσων, χωρίς επιπλέον δαπάνες, κύριε Τσίπρα, είναι απαραίτητο να δημιουργηθεί ένα εθνικό συντον</w:t>
      </w:r>
      <w:r>
        <w:rPr>
          <w:rFonts w:eastAsia="Times New Roman" w:cs="Times New Roman"/>
          <w:szCs w:val="24"/>
        </w:rPr>
        <w:t xml:space="preserve">ιστικό κέντρο διαχείρισης κρίσεων και πολιτικής προστασίας, το οποίο να μπορεί να εξασφαλίζει άμεση, συντονισμένη και αποτελεσματική αντίδραση του συνόλου του κράτους εάν οι συνθήκες αυτό το απαιτήσουν. </w:t>
      </w:r>
    </w:p>
    <w:p w14:paraId="5F818D1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επιτέλους, επιτακτικό να λειτουργήσει και ένα</w:t>
      </w:r>
      <w:r>
        <w:rPr>
          <w:rFonts w:eastAsia="Times New Roman" w:cs="Times New Roman"/>
          <w:szCs w:val="24"/>
        </w:rPr>
        <w:t xml:space="preserve">ς ενιαίος φορέας επιτήρησης των συνόρων -και χερσαίων και θαλασσίων- ώστε να σταματήσει σήμερα αυτό το ανεξέλεγκτο χάος και να αποκατασταθεί πλήρως η εθνική κυριαρχία. </w:t>
      </w:r>
    </w:p>
    <w:p w14:paraId="5F818D1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χρειάζεται να δημιουργηθούν δομές επικοινωνίας και συνεργασίας και με την </w:t>
      </w:r>
      <w:r>
        <w:rPr>
          <w:rFonts w:eastAsia="Times New Roman" w:cs="Times New Roman"/>
          <w:szCs w:val="24"/>
        </w:rPr>
        <w:t>τ</w:t>
      </w:r>
      <w:r>
        <w:rPr>
          <w:rFonts w:eastAsia="Times New Roman" w:cs="Times New Roman"/>
          <w:szCs w:val="24"/>
        </w:rPr>
        <w:t>οπικ</w:t>
      </w:r>
      <w:r>
        <w:rPr>
          <w:rFonts w:eastAsia="Times New Roman" w:cs="Times New Roman"/>
          <w:szCs w:val="24"/>
        </w:rPr>
        <w:t xml:space="preserve">ή </w:t>
      </w:r>
      <w:r>
        <w:rPr>
          <w:rFonts w:eastAsia="Times New Roman" w:cs="Times New Roman"/>
          <w:szCs w:val="24"/>
        </w:rPr>
        <w:t>α</w:t>
      </w:r>
      <w:r>
        <w:rPr>
          <w:rFonts w:eastAsia="Times New Roman" w:cs="Times New Roman"/>
          <w:szCs w:val="24"/>
        </w:rPr>
        <w:t xml:space="preserve">υτοδιοίκηση και με τις τοπικές κοινωνίες. Ακόμα και σήμερα που μιλάμε για το προσφυγικό, κύριε Τσίπρα, δεν υπάρχει οργανωμένος διάλογος και συζήτηση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με τις περιφέρειες και τους δήμους. </w:t>
      </w:r>
    </w:p>
    <w:p w14:paraId="5F818D1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ίναι, βέβαια, απαραίτητο, να δημιουργη</w:t>
      </w:r>
      <w:r>
        <w:rPr>
          <w:rFonts w:eastAsia="Times New Roman" w:cs="Times New Roman"/>
          <w:szCs w:val="24"/>
        </w:rPr>
        <w:t xml:space="preserve">θεί ένα νέο πλαίσιο συνεργασίας, ξεκάθαρης συνεργασίας, του συστήματος εσωτερικής ασφάλειας με το Υπουργείο Εθνικής Άμυνας και τις Ένοπλες Δυνάμεις, ώστε όταν απαιτείται, να συλλειτουργούν όλοι οι βραχίονες τους κράτους. </w:t>
      </w:r>
    </w:p>
    <w:p w14:paraId="5F818D1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μ</w:t>
      </w:r>
      <w:r>
        <w:rPr>
          <w:rFonts w:eastAsia="Times New Roman" w:cs="Times New Roman"/>
          <w:szCs w:val="24"/>
        </w:rPr>
        <w:t xml:space="preserve">ια εποχή, όμως, όπου η γνώση και η πληροφορία είναι οικονομικοί πόροι αλλά και βασικοί παράγοντες ισχύος, η έγκαιρη συλλογή, επεξεργασία, αξιοποίηση πολιτικών, στρατιωτικών, οικονομικών πληροφοριών είναι κομβικής σημασίας για τη διαμόρφωση μιας αξιόπιστης </w:t>
      </w:r>
      <w:r>
        <w:rPr>
          <w:rFonts w:eastAsia="Times New Roman" w:cs="Times New Roman"/>
          <w:szCs w:val="24"/>
        </w:rPr>
        <w:t xml:space="preserve">αποτελεσματικής πολιτικής ασφάλειας. </w:t>
      </w:r>
    </w:p>
    <w:p w14:paraId="5F818D1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Ας μην κρυβόμαστε πίσω από το δάχτυλό μας. Η ΕΥΠ</w:t>
      </w:r>
      <w:r>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w:t>
      </w:r>
      <w:r>
        <w:rPr>
          <w:rFonts w:eastAsia="Times New Roman" w:cs="Times New Roman"/>
          <w:szCs w:val="24"/>
        </w:rPr>
        <w:t xml:space="preserve"> υπολείπεται των απαιτήσεων και των προκλήσεων της εποχής, παρουσιάζει τεράστιες οργανικές δυσλειτουργίες, έχει ανάγκη ενός σοβαρότατου εκσυγχρονισμού, προκειμέν</w:t>
      </w:r>
      <w:r>
        <w:rPr>
          <w:rFonts w:eastAsia="Times New Roman" w:cs="Times New Roman"/>
          <w:szCs w:val="24"/>
        </w:rPr>
        <w:t xml:space="preserve">ου να μπορεί να ανταποκριθεί πλήρως στην κρίσιμη αποστολή της. Αξιοκρατία, αναβάθμιση της εκπαίδευσης, επιμόρφωση των στελεχών, εκσυγχρονισμός, ενίσχυση των </w:t>
      </w:r>
      <w:r>
        <w:rPr>
          <w:rFonts w:eastAsia="Times New Roman" w:cs="Times New Roman"/>
          <w:szCs w:val="24"/>
        </w:rPr>
        <w:lastRenderedPageBreak/>
        <w:t>επιχειρησιακών της δυνατοτήτων, εμβάθυνση της συνεργασίας με άλλες ομοειδείς υπηρεσίες στο εξωτερικ</w:t>
      </w:r>
      <w:r>
        <w:rPr>
          <w:rFonts w:eastAsia="Times New Roman" w:cs="Times New Roman"/>
          <w:szCs w:val="24"/>
        </w:rPr>
        <w:t xml:space="preserve">ό πρέπει να αποτελούν την πρώτη προτεραιότητα κάθε σοβαρής κυβέρνησης. </w:t>
      </w:r>
    </w:p>
    <w:p w14:paraId="5F818D1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εδώ και δεκαετίες</w:t>
      </w:r>
      <w:r>
        <w:rPr>
          <w:rFonts w:eastAsia="Times New Roman" w:cs="Times New Roman"/>
          <w:szCs w:val="24"/>
        </w:rPr>
        <w:t>,</w:t>
      </w:r>
      <w:r>
        <w:rPr>
          <w:rFonts w:eastAsia="Times New Roman" w:cs="Times New Roman"/>
          <w:szCs w:val="24"/>
        </w:rPr>
        <w:t xml:space="preserve"> σε πολλά κράτη του κόσμου έχει εμπεδωθεί πια η αντίληψη ότι σε ένα συνεχώς μεταλλασσόμενο περιβάλλον διαφορετικών προκλήσεων, πολύμορφω</w:t>
      </w:r>
      <w:r>
        <w:rPr>
          <w:rFonts w:eastAsia="Times New Roman" w:cs="Times New Roman"/>
          <w:szCs w:val="24"/>
        </w:rPr>
        <w:t>ν απειλών, μια μονοδιάστατη αντιμετώπιση του προβλήματος εθνικής ασφάλειας είναι πια αναποτελεσματική. Πολλές χώρες -οι Ηνωμένες Πολιτείες, η Μεγάλη Βρετανία, η Γαλλία- έχουν προχωρήσει στη θεσμοθέτηση και στη συγκρότηση ενός επιτελικού, συμβουλευτικού οργ</w:t>
      </w:r>
      <w:r>
        <w:rPr>
          <w:rFonts w:eastAsia="Times New Roman" w:cs="Times New Roman"/>
          <w:szCs w:val="24"/>
        </w:rPr>
        <w:t>άνου</w:t>
      </w:r>
      <w:r>
        <w:rPr>
          <w:rFonts w:eastAsia="Times New Roman" w:cs="Times New Roman"/>
          <w:szCs w:val="24"/>
        </w:rPr>
        <w:t>,</w:t>
      </w:r>
      <w:r>
        <w:rPr>
          <w:rFonts w:eastAsia="Times New Roman" w:cs="Times New Roman"/>
          <w:szCs w:val="24"/>
        </w:rPr>
        <w:t xml:space="preserve"> το οποίο καλύπτει όλες τις πλευρές ασφάλειας. Αναφέρομαι στην ανάγκη να συγκροτήσουμε και στη χώρα μας ένα Συμβούλιο Εθνικής Ασφάλειας. </w:t>
      </w:r>
    </w:p>
    <w:p w14:paraId="5F818D1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Νομίζω, λοιπόν, ότι ήρθε η ώρα να προχωρήσουμε</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στη συγκρότηση ενός ολιγομελούς οργάνου, αυξημένου κύρ</w:t>
      </w:r>
      <w:r>
        <w:rPr>
          <w:rFonts w:eastAsia="Times New Roman" w:cs="Times New Roman"/>
          <w:szCs w:val="24"/>
        </w:rPr>
        <w:t xml:space="preserve">ους, το οποίο να αναφέρεται απευθείας στον  Πρωθυπουργό. Πρόκειται για μια </w:t>
      </w:r>
      <w:r>
        <w:rPr>
          <w:rFonts w:eastAsia="Times New Roman" w:cs="Times New Roman"/>
          <w:szCs w:val="24"/>
        </w:rPr>
        <w:lastRenderedPageBreak/>
        <w:t>παρέμβαση χαμηλού δημοσιονομικού κόστους, αλλά αυξημένης αποτελεσματικότητας.  Προφανώς</w:t>
      </w:r>
      <w:r>
        <w:rPr>
          <w:rFonts w:eastAsia="Times New Roman" w:cs="Times New Roman"/>
          <w:szCs w:val="24"/>
        </w:rPr>
        <w:t>,</w:t>
      </w:r>
      <w:r>
        <w:rPr>
          <w:rFonts w:eastAsia="Times New Roman" w:cs="Times New Roman"/>
          <w:szCs w:val="24"/>
        </w:rPr>
        <w:t xml:space="preserve"> στο όργανο αυτό θα έχουν καθοριστικό ρόλο όχι μόνο τα Υπουργεία Εσωτερικής Ασφάλειας, Εξωτερ</w:t>
      </w:r>
      <w:r>
        <w:rPr>
          <w:rFonts w:eastAsia="Times New Roman" w:cs="Times New Roman"/>
          <w:szCs w:val="24"/>
        </w:rPr>
        <w:t xml:space="preserve">ικών και Εθνικής Άμυνας, αλλά και άλλα Υπουργεία, διότι ξέρετε καλά, ότι στην εποχή μας η ασφάλεια έχει οικονομικές, ενεργειακές και άλλες διαστάσεις. </w:t>
      </w:r>
    </w:p>
    <w:p w14:paraId="5F818D1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Συμπερασματικά, για όση αξία, κύριε Τσίπρα, έχουν οι προτάσεις </w:t>
      </w:r>
      <w:r>
        <w:rPr>
          <w:rFonts w:eastAsia="Times New Roman" w:cs="Times New Roman"/>
          <w:szCs w:val="24"/>
        </w:rPr>
        <w:t>μας.</w:t>
      </w:r>
      <w:r>
        <w:rPr>
          <w:rFonts w:eastAsia="Times New Roman" w:cs="Times New Roman"/>
          <w:szCs w:val="24"/>
        </w:rPr>
        <w:t xml:space="preserve"> Ένα νέο Υπουργείο Εσωτερικών Υποθέσεων και Ασφάλειας, μια σύγχρονη Εθνική Υπηρεσία Πληροφοριών, αποκλειστικά εστιασμένη -το τονίζω- στην έγκαιρη πρόληψη και αντιμετώπιση των πολλαπλών προκλήσεων, αλλά και ένα αυξημένου κύρους γνωμοδοτικό Συμβούλιο Εθνικής</w:t>
      </w:r>
      <w:r>
        <w:rPr>
          <w:rFonts w:eastAsia="Times New Roman" w:cs="Times New Roman"/>
          <w:szCs w:val="24"/>
        </w:rPr>
        <w:t xml:space="preserve"> Ασφάλειας αποτελούν ένα τρίπτυχο θεσμικών αλλαγών</w:t>
      </w:r>
      <w:r>
        <w:rPr>
          <w:rFonts w:eastAsia="Times New Roman" w:cs="Times New Roman"/>
          <w:szCs w:val="24"/>
        </w:rPr>
        <w:t>,</w:t>
      </w:r>
      <w:r>
        <w:rPr>
          <w:rFonts w:eastAsia="Times New Roman" w:cs="Times New Roman"/>
          <w:szCs w:val="24"/>
        </w:rPr>
        <w:t xml:space="preserve"> που προτείνουμε για να μπορέσουμε στην Ελλάδα να ενισχύσουμε την ασφάλεια χωρίς να αλλοιώνονται τα θεμελιώδη ατομικά δικαιώματα. </w:t>
      </w:r>
    </w:p>
    <w:p w14:paraId="5F818D1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Όμως, μια ακόμα απαραίτητη διάσταση αυτής της πολιτικής</w:t>
      </w:r>
      <w:r>
        <w:rPr>
          <w:rFonts w:eastAsia="Times New Roman" w:cs="Times New Roman"/>
          <w:szCs w:val="24"/>
        </w:rPr>
        <w:t>,</w:t>
      </w:r>
      <w:r>
        <w:rPr>
          <w:rFonts w:eastAsia="Times New Roman" w:cs="Times New Roman"/>
          <w:szCs w:val="24"/>
        </w:rPr>
        <w:t xml:space="preserve"> που σας προτείνω,</w:t>
      </w:r>
      <w:r>
        <w:rPr>
          <w:rFonts w:eastAsia="Times New Roman" w:cs="Times New Roman"/>
          <w:szCs w:val="24"/>
        </w:rPr>
        <w:t xml:space="preserve"> είναι η μεγαλύτερη, η καλύτερη δυνατή συνεργασία των εγχώριων  υπηρεσιών ασφάλειας με τις αντίστοιχες ευρωπαϊκές υπηρεσίες. </w:t>
      </w:r>
    </w:p>
    <w:p w14:paraId="5F818D1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ας αναφέρατε στην πρώτη σας τοποθέτηση ότι, πράγματι, έχουμε δεχθεί πολλά συγχαρητήρια για τον τρόπο με τον οποίο λειτουργούν οι </w:t>
      </w:r>
      <w:r>
        <w:rPr>
          <w:rFonts w:eastAsia="Times New Roman" w:cs="Times New Roman"/>
          <w:szCs w:val="24"/>
        </w:rPr>
        <w:t xml:space="preserve">δικές μας υπηρεσίες. Δεν έχω λόγο να αμφισβητήσω αυτό το οποίο λέτε, κύριε Τσίπρα, αλλά δυστυχώς, και στον τομέα της ευρωπαϊκής συνεργασίας η Κυβέρνησή σας και ο ΣΥΡΙΖΑ εκπέμπει θολά μηνύματα. Δεν το λέω αυτό αυθαίρετα. Θα το στοιχειοθετήσω. </w:t>
      </w:r>
    </w:p>
    <w:p w14:paraId="5F818D1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Προσέξτε: Μόλ</w:t>
      </w:r>
      <w:r>
        <w:rPr>
          <w:rFonts w:eastAsia="Times New Roman" w:cs="Times New Roman"/>
          <w:szCs w:val="24"/>
        </w:rPr>
        <w:t xml:space="preserve">ις την προηγούμενη εβδομάδα το Ευρωπαϊκό Κοινοβούλιο ενέκρινε μια πάρα πολύ σημαντική </w:t>
      </w:r>
      <w:r>
        <w:rPr>
          <w:rFonts w:eastAsia="Times New Roman" w:cs="Times New Roman"/>
          <w:szCs w:val="24"/>
        </w:rPr>
        <w:t>ο</w:t>
      </w:r>
      <w:r>
        <w:rPr>
          <w:rFonts w:eastAsia="Times New Roman" w:cs="Times New Roman"/>
          <w:szCs w:val="24"/>
        </w:rPr>
        <w:t xml:space="preserve">δηγία. Είναι μια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που προβλέπει τη διαβίβαση των δεδομένων επιβατών από τις αεροπορικές εταιρείες στις </w:t>
      </w:r>
      <w:r>
        <w:rPr>
          <w:rFonts w:eastAsia="Times New Roman" w:cs="Times New Roman"/>
          <w:szCs w:val="24"/>
        </w:rPr>
        <w:t>α</w:t>
      </w:r>
      <w:r>
        <w:rPr>
          <w:rFonts w:eastAsia="Times New Roman" w:cs="Times New Roman"/>
          <w:szCs w:val="24"/>
        </w:rPr>
        <w:t xml:space="preserve">ρχές </w:t>
      </w:r>
      <w:r>
        <w:rPr>
          <w:rFonts w:eastAsia="Times New Roman" w:cs="Times New Roman"/>
          <w:szCs w:val="24"/>
        </w:rPr>
        <w:t>α</w:t>
      </w:r>
      <w:r>
        <w:rPr>
          <w:rFonts w:eastAsia="Times New Roman" w:cs="Times New Roman"/>
          <w:szCs w:val="24"/>
        </w:rPr>
        <w:t>σφάλειας των είκοσι οκτώ κρατών-μελών. Δημιουργείται</w:t>
      </w:r>
      <w:r>
        <w:rPr>
          <w:rFonts w:eastAsia="Times New Roman" w:cs="Times New Roman"/>
          <w:szCs w:val="24"/>
        </w:rPr>
        <w:t xml:space="preserve"> με αυτόν τον τρόπο κάτι το οποίο αποτελούσε αίτημα των υπηρεσιών ασφαλείας σε όλη την Ευρώπη εδώ και πολλές </w:t>
      </w:r>
      <w:r>
        <w:rPr>
          <w:rFonts w:eastAsia="Times New Roman" w:cs="Times New Roman"/>
          <w:szCs w:val="24"/>
        </w:rPr>
        <w:lastRenderedPageBreak/>
        <w:t>δεκαετίες, δηλαδή</w:t>
      </w:r>
      <w:r>
        <w:rPr>
          <w:rFonts w:eastAsia="Times New Roman" w:cs="Times New Roman"/>
          <w:szCs w:val="24"/>
        </w:rPr>
        <w:t>,</w:t>
      </w:r>
      <w:r>
        <w:rPr>
          <w:rFonts w:eastAsia="Times New Roman" w:cs="Times New Roman"/>
          <w:szCs w:val="24"/>
        </w:rPr>
        <w:t xml:space="preserve"> ένα ευρωπαϊκό αρχείο καταγραφής των δεδομένων των επιβατών, </w:t>
      </w:r>
      <w:r>
        <w:rPr>
          <w:rFonts w:eastAsia="Times New Roman" w:cs="Times New Roman"/>
          <w:szCs w:val="24"/>
          <w:lang w:val="en-US"/>
        </w:rPr>
        <w:t>Passenger</w:t>
      </w:r>
      <w:r>
        <w:rPr>
          <w:rFonts w:eastAsia="Times New Roman" w:cs="Times New Roman"/>
          <w:szCs w:val="24"/>
        </w:rPr>
        <w:t xml:space="preserve"> N</w:t>
      </w:r>
      <w:proofErr w:type="spellStart"/>
      <w:r>
        <w:rPr>
          <w:rFonts w:eastAsia="Times New Roman" w:cs="Times New Roman"/>
          <w:szCs w:val="24"/>
          <w:lang w:val="en-US"/>
        </w:rPr>
        <w:t>ame</w:t>
      </w:r>
      <w:proofErr w:type="spellEnd"/>
      <w:r>
        <w:rPr>
          <w:rFonts w:eastAsia="Times New Roman" w:cs="Times New Roman"/>
          <w:szCs w:val="24"/>
        </w:rPr>
        <w:t xml:space="preserve"> R</w:t>
      </w:r>
      <w:proofErr w:type="spellStart"/>
      <w:r>
        <w:rPr>
          <w:rFonts w:eastAsia="Times New Roman" w:cs="Times New Roman"/>
          <w:szCs w:val="24"/>
          <w:lang w:val="en-US"/>
        </w:rPr>
        <w:t>ecord</w:t>
      </w:r>
      <w:proofErr w:type="spellEnd"/>
      <w:r>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πολύτιμο αρχείο -ελπίζω να συμφωνήσετε κ</w:t>
      </w:r>
      <w:r>
        <w:rPr>
          <w:rFonts w:eastAsia="Times New Roman" w:cs="Times New Roman"/>
          <w:szCs w:val="24"/>
        </w:rPr>
        <w:t>αι εσείς-</w:t>
      </w:r>
      <w:r>
        <w:rPr>
          <w:rFonts w:eastAsia="Times New Roman" w:cs="Times New Roman"/>
          <w:szCs w:val="24"/>
        </w:rPr>
        <w:t>,</w:t>
      </w:r>
      <w:r>
        <w:rPr>
          <w:rFonts w:eastAsia="Times New Roman" w:cs="Times New Roman"/>
          <w:szCs w:val="24"/>
        </w:rPr>
        <w:t xml:space="preserve"> το οποίο θα συμβάλει καθοριστικά στην προσπάθεια των </w:t>
      </w:r>
      <w:r>
        <w:rPr>
          <w:rFonts w:eastAsia="Times New Roman" w:cs="Times New Roman"/>
          <w:szCs w:val="24"/>
        </w:rPr>
        <w:t>α</w:t>
      </w:r>
      <w:r>
        <w:rPr>
          <w:rFonts w:eastAsia="Times New Roman" w:cs="Times New Roman"/>
          <w:szCs w:val="24"/>
        </w:rPr>
        <w:t xml:space="preserve">ρχών </w:t>
      </w:r>
      <w:r>
        <w:rPr>
          <w:rFonts w:eastAsia="Times New Roman" w:cs="Times New Roman"/>
          <w:szCs w:val="24"/>
        </w:rPr>
        <w:t>α</w:t>
      </w:r>
      <w:r>
        <w:rPr>
          <w:rFonts w:eastAsia="Times New Roman" w:cs="Times New Roman"/>
          <w:szCs w:val="24"/>
        </w:rPr>
        <w:t xml:space="preserve">σφάλειας της Ευρωπαϊκής Ένωσης να αντιμετωπίσουν μελλοντικές τρομοκρατικές επιθέσεις. Οι Ευρωβουλευτές σας δεν υπερψήφισαν τη σχετική </w:t>
      </w:r>
      <w:r>
        <w:rPr>
          <w:rFonts w:eastAsia="Times New Roman" w:cs="Times New Roman"/>
          <w:szCs w:val="24"/>
        </w:rPr>
        <w:t>ο</w:t>
      </w:r>
      <w:r>
        <w:rPr>
          <w:rFonts w:eastAsia="Times New Roman" w:cs="Times New Roman"/>
          <w:szCs w:val="24"/>
        </w:rPr>
        <w:t xml:space="preserve">δηγία, μαζί με τη Χρυσή Αυγή. Την καταψήφισαν την </w:t>
      </w:r>
      <w:r>
        <w:rPr>
          <w:rFonts w:eastAsia="Times New Roman" w:cs="Times New Roman"/>
          <w:szCs w:val="24"/>
        </w:rPr>
        <w:t xml:space="preserve">σχετική </w:t>
      </w:r>
      <w:r>
        <w:rPr>
          <w:rFonts w:eastAsia="Times New Roman" w:cs="Times New Roman"/>
          <w:szCs w:val="24"/>
        </w:rPr>
        <w:t>ο</w:t>
      </w:r>
      <w:r>
        <w:rPr>
          <w:rFonts w:eastAsia="Times New Roman" w:cs="Times New Roman"/>
          <w:szCs w:val="24"/>
        </w:rPr>
        <w:t xml:space="preserve">δηγία. </w:t>
      </w:r>
    </w:p>
    <w:p w14:paraId="5F818D1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Πείτε μας, λοιπόν, τελικά, κύριε Τσίπρα, ποιες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οι απόψεις σας; Τι πιστεύετε; Ποιες είναι οι θέσεις σας; Μπορείτε, επιτέλους, έστω και σήμερα, έστω και με καθυστέρηση, να πείτε εδώ, στην Εθνική Αντιπροσωπεία</w:t>
      </w:r>
      <w:r>
        <w:rPr>
          <w:rFonts w:eastAsia="Times New Roman" w:cs="Times New Roman"/>
          <w:szCs w:val="24"/>
        </w:rPr>
        <w:t>:</w:t>
      </w:r>
      <w:r>
        <w:rPr>
          <w:rFonts w:eastAsia="Times New Roman" w:cs="Times New Roman"/>
          <w:szCs w:val="24"/>
        </w:rPr>
        <w:t xml:space="preserve"> «Ναι, καταδι</w:t>
      </w:r>
      <w:r>
        <w:rPr>
          <w:rFonts w:eastAsia="Times New Roman" w:cs="Times New Roman"/>
          <w:szCs w:val="24"/>
        </w:rPr>
        <w:t>κάζουμε τη βία από όπου και αν αυτή προέρχεται»;</w:t>
      </w:r>
    </w:p>
    <w:p w14:paraId="5F818D1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Θα μου πείτε, </w:t>
      </w:r>
      <w:r>
        <w:rPr>
          <w:rFonts w:eastAsia="Times New Roman" w:cs="Times New Roman"/>
          <w:szCs w:val="24"/>
        </w:rPr>
        <w:t>σ</w:t>
      </w:r>
      <w:r>
        <w:rPr>
          <w:rFonts w:eastAsia="Times New Roman" w:cs="Times New Roman"/>
          <w:szCs w:val="24"/>
        </w:rPr>
        <w:t xml:space="preserve">ας καλώ. Ναι, σας καλώ να δηλώσετε τα αυτονόητα. Δυστυχώς, όμως, είναι απαραίτητο με τη σύγχυση και με τη διγλωσσία, η οποία διακρίνει τον πολιτικό σας λόγο! </w:t>
      </w:r>
    </w:p>
    <w:p w14:paraId="5F818D20"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 Νέας Δημοκρατίας)</w:t>
      </w:r>
    </w:p>
    <w:p w14:paraId="5F818D2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Διότι</w:t>
      </w:r>
      <w:r>
        <w:rPr>
          <w:rFonts w:eastAsia="Times New Roman" w:cs="Times New Roman"/>
          <w:szCs w:val="24"/>
        </w:rPr>
        <w:t>,</w:t>
      </w:r>
      <w:r>
        <w:rPr>
          <w:rFonts w:eastAsia="Times New Roman" w:cs="Times New Roman"/>
          <w:szCs w:val="24"/>
        </w:rPr>
        <w:t xml:space="preserve"> τα αυτονόητα πρέπει ενίοτε και να λέγονται. Στις δημοκρατίες κάθε μορφή βίας είναι καταδικαστέα. Δεν υπάρχει, κυρίες και κύριοι συνάδελφοι, θεμιτή και αθέμιτη βία. </w:t>
      </w:r>
    </w:p>
    <w:p w14:paraId="5F818D2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Φαντάζομαι ότι τουλάχιστον σε αυτή την αρχή συμφωνείτε, κύριε Τ</w:t>
      </w:r>
      <w:r>
        <w:rPr>
          <w:rFonts w:eastAsia="Times New Roman" w:cs="Times New Roman"/>
          <w:szCs w:val="24"/>
        </w:rPr>
        <w:t>σίπρα, όπως φαντάζομαι ότι συμφωνείτε και με την αρχή ότι σε κάθε ευνομούμενη πολιτεία το μονοπώλιο της νόμιμης βίας, το κατέχει μόνο το κράτος. Αναφέρω</w:t>
      </w:r>
      <w:r>
        <w:rPr>
          <w:rFonts w:eastAsia="Times New Roman" w:cs="Times New Roman"/>
          <w:szCs w:val="24"/>
        </w:rPr>
        <w:t>,</w:t>
      </w:r>
      <w:r>
        <w:rPr>
          <w:rFonts w:eastAsia="Times New Roman" w:cs="Times New Roman"/>
          <w:szCs w:val="24"/>
        </w:rPr>
        <w:t xml:space="preserve"> απλά</w:t>
      </w:r>
      <w:r>
        <w:rPr>
          <w:rFonts w:eastAsia="Times New Roman" w:cs="Times New Roman"/>
          <w:szCs w:val="24"/>
        </w:rPr>
        <w:t>,</w:t>
      </w:r>
      <w:r>
        <w:rPr>
          <w:rFonts w:eastAsia="Times New Roman" w:cs="Times New Roman"/>
          <w:szCs w:val="24"/>
        </w:rPr>
        <w:t xml:space="preserve"> ότι η εμπειρία μας δείχνει, ότι όσο τα μέτρα ασφάλειας στις χώρες</w:t>
      </w:r>
      <w:r>
        <w:rPr>
          <w:rFonts w:eastAsia="Times New Roman" w:cs="Times New Roman"/>
          <w:szCs w:val="24"/>
        </w:rPr>
        <w:t>,</w:t>
      </w:r>
      <w:r>
        <w:rPr>
          <w:rFonts w:eastAsia="Times New Roman" w:cs="Times New Roman"/>
          <w:szCs w:val="24"/>
        </w:rPr>
        <w:t xml:space="preserve"> που αποτελούν τους πρώτους στόχους αυξάνονται, τόσο οι τρομοκράτες ενδέχεται να αναζητήσουν άλλους στόχους, πιο τρωτούς και πιο ευάλωτους. </w:t>
      </w:r>
      <w:r>
        <w:rPr>
          <w:rFonts w:eastAsia="Times New Roman" w:cs="Times New Roman"/>
          <w:szCs w:val="24"/>
        </w:rPr>
        <w:t>Ε</w:t>
      </w:r>
      <w:r>
        <w:rPr>
          <w:rFonts w:eastAsia="Times New Roman" w:cs="Times New Roman"/>
          <w:szCs w:val="24"/>
        </w:rPr>
        <w:t>μείς οφείλουμε να θωρακίσουμε την Ελλάδα και να διασφαλίσουμε ότι δεν θα είναι η Ελλάδα μια τέτοια χώρα. Και η Ελλά</w:t>
      </w:r>
      <w:r>
        <w:rPr>
          <w:rFonts w:eastAsia="Times New Roman" w:cs="Times New Roman"/>
          <w:szCs w:val="24"/>
        </w:rPr>
        <w:t xml:space="preserve">δα ήταν, είναι και πρέπει να παραμείνει και ασφαλής χώρα. </w:t>
      </w:r>
    </w:p>
    <w:p w14:paraId="5F818D2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Γι’ αυτό κάνουμε αυτή τη συζήτηση, κύριε Τσίπρα, σήμερα στη Βουλή. Και αυτό είναι το μήνυμα</w:t>
      </w:r>
      <w:r>
        <w:rPr>
          <w:rFonts w:eastAsia="Times New Roman" w:cs="Times New Roman"/>
          <w:szCs w:val="24"/>
        </w:rPr>
        <w:t>,</w:t>
      </w:r>
      <w:r>
        <w:rPr>
          <w:rFonts w:eastAsia="Times New Roman" w:cs="Times New Roman"/>
          <w:szCs w:val="24"/>
        </w:rPr>
        <w:t xml:space="preserve"> το οποίο πρέπει να εκπέμψει όλη αυτή η Αίθουσα, απολύτως συντονισμένα. Και δεν συγχωρείται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αμφιση</w:t>
      </w:r>
      <w:r>
        <w:rPr>
          <w:rFonts w:eastAsia="Times New Roman" w:cs="Times New Roman"/>
          <w:szCs w:val="24"/>
        </w:rPr>
        <w:t xml:space="preserve">μία σε αυτό το θέμα. Δεν υπάρχουν ανεκτές δικαιολογίες ούτε επιτρέπονται ολιγωρίες. </w:t>
      </w:r>
    </w:p>
    <w:p w14:paraId="5F818D2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Και ξέρετε κάτι ακόμα, κύριε Τσίπρα, γιατί το ακούω και αυτό το επιχείρημα από στελέχη του ΣΥΡΙΖΑ; Είναι τουλάχιστον αφελές να πιστεύουμε ότι η χώρα μας είναι εξ ορισμού, </w:t>
      </w:r>
      <w:r>
        <w:rPr>
          <w:rFonts w:eastAsia="Times New Roman" w:cs="Times New Roman"/>
          <w:szCs w:val="24"/>
        </w:rPr>
        <w:t xml:space="preserve">είναι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ασφαλής επειδή έχουμε παραδοσιακά καλές σχέσεις με τον αραβικό κόσμο. Ξέρετε πολύ καλά ότι η Ευρώπη βρίσκεται σε έναν ιδιότυπο πόλεμο –πόλεμο όμως!- και αμφισβητείται συνολικά ο δυτικός τρόπος ζωής και η οργάνωση της κοινωνίας. Αμφισβητείτα</w:t>
      </w:r>
      <w:r>
        <w:rPr>
          <w:rFonts w:eastAsia="Times New Roman" w:cs="Times New Roman"/>
          <w:szCs w:val="24"/>
        </w:rPr>
        <w:t xml:space="preserve">ι, τελικά, η ίδια μας η ελευθερία. </w:t>
      </w:r>
    </w:p>
    <w:p w14:paraId="5F818D2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Ένα, όμως, είναι βέβαιο. Σας το είπα στην εισαγωγή μου, το επαναλαμβάνω και στον επίλογο: Η ασφάλεια των πολιτών και της χώρας είναι αδιαπραγμάτευτη. Αποτελεί την πρώτη -την πρώτη, το επαναλαμβάνω- υποχρέωση της κάθε ευνομούμενης πολιτείας. Και είναι μια δ</w:t>
      </w:r>
      <w:r>
        <w:rPr>
          <w:rFonts w:eastAsia="Times New Roman" w:cs="Times New Roman"/>
          <w:szCs w:val="24"/>
        </w:rPr>
        <w:t xml:space="preserve">έσμευση, την οποία η Νέα </w:t>
      </w:r>
      <w:r>
        <w:rPr>
          <w:rFonts w:eastAsia="Times New Roman" w:cs="Times New Roman"/>
          <w:szCs w:val="24"/>
        </w:rPr>
        <w:lastRenderedPageBreak/>
        <w:t>Δημοκρατία θα την κάνει πράξη χωρίς εκπτώσεις στις ελευθερίες και στα ατομικά δικαιώματα των πολιτών. Διότι</w:t>
      </w:r>
      <w:r>
        <w:rPr>
          <w:rFonts w:eastAsia="Times New Roman" w:cs="Times New Roman"/>
          <w:szCs w:val="24"/>
        </w:rPr>
        <w:t>,</w:t>
      </w:r>
      <w:r>
        <w:rPr>
          <w:rFonts w:eastAsia="Times New Roman" w:cs="Times New Roman"/>
          <w:szCs w:val="24"/>
        </w:rPr>
        <w:t xml:space="preserve"> για μας στα θέματα αυτά ξέρετε δεν υπάρχουν γκρίζες ζώνες, δεν υπάρχουν ιδεολογικοί εγκλωβισμοί. Για μας η ατομική και η σ</w:t>
      </w:r>
      <w:r>
        <w:rPr>
          <w:rFonts w:eastAsia="Times New Roman" w:cs="Times New Roman"/>
          <w:szCs w:val="24"/>
        </w:rPr>
        <w:t xml:space="preserve">υλλογική ασφάλεια είναι προϋπόθεση ατομικής και συλλογικής ελευθερίας. Είναι τελικά προϋπόθεση </w:t>
      </w:r>
      <w:r>
        <w:rPr>
          <w:rFonts w:eastAsia="Times New Roman" w:cs="Times New Roman"/>
          <w:szCs w:val="24"/>
        </w:rPr>
        <w:t>δ</w:t>
      </w:r>
      <w:r>
        <w:rPr>
          <w:rFonts w:eastAsia="Times New Roman" w:cs="Times New Roman"/>
          <w:szCs w:val="24"/>
        </w:rPr>
        <w:t xml:space="preserve">ημοκρατίας. </w:t>
      </w:r>
    </w:p>
    <w:p w14:paraId="5F818D2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επόμενη κυβέρνηση, η κυβέρνηση της Νέας Δημοκρατίας, δεν θα αποκαταστήσει μόνο την οικονομική και κοινωνική κανονικότητα. Θα αποκαταστήσει και το</w:t>
      </w:r>
      <w:r>
        <w:rPr>
          <w:rFonts w:eastAsia="Times New Roman" w:cs="Times New Roman"/>
          <w:szCs w:val="24"/>
        </w:rPr>
        <w:t xml:space="preserve"> αίσθημα ασφάλειας και αυτοπεποίθησης των πολιτών. Ασφαλείς πολίτες, ελεύθεροι πολίτες, αξιοπρεπείς πολίτες, πολίτες με αυτοπεποίθηση σε μια Ελλάδα με αυτοπεποίθηση! </w:t>
      </w:r>
    </w:p>
    <w:p w14:paraId="5F818D2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5F818D28"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τον Πρόεδρο της Κοινοβουλευτικής Ομάδας της Νέας Δημοκρατίας.</w:t>
      </w:r>
    </w:p>
    <w:p w14:paraId="5F818D2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κάνω στο Σώμα δύο ανακοινώσεις. </w:t>
      </w:r>
    </w:p>
    <w:p w14:paraId="5F818D2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Πρώτον, ήρθε η παρακάτω δήλωση από τον κ. Θεοχάρη </w:t>
      </w:r>
      <w:proofErr w:type="spellStart"/>
      <w:r>
        <w:rPr>
          <w:rFonts w:eastAsia="Times New Roman" w:cs="Times New Roman"/>
          <w:szCs w:val="24"/>
        </w:rPr>
        <w:t>Θεοχάρη</w:t>
      </w:r>
      <w:proofErr w:type="spellEnd"/>
      <w:r>
        <w:rPr>
          <w:rFonts w:eastAsia="Times New Roman" w:cs="Times New Roman"/>
          <w:szCs w:val="24"/>
        </w:rPr>
        <w:t>: «Προς τον Πρόεδρο της Βο</w:t>
      </w:r>
      <w:r>
        <w:rPr>
          <w:rFonts w:eastAsia="Times New Roman" w:cs="Times New Roman"/>
          <w:szCs w:val="24"/>
        </w:rPr>
        <w:t xml:space="preserve">υλής. Αξιότιμε κύριε Πρόεδρε, με την παρούσα επιστολή γνωστοποιώ στο Σώμα ότι στο εξής θα μετέχω στο Κοινοβούλιο ως Ανεξάρτητος Βουλευτής. Με εκτίμηση, Θεοχάρης </w:t>
      </w:r>
      <w:proofErr w:type="spellStart"/>
      <w:r>
        <w:rPr>
          <w:rFonts w:eastAsia="Times New Roman" w:cs="Times New Roman"/>
          <w:szCs w:val="24"/>
        </w:rPr>
        <w:t>Θεοχάρης</w:t>
      </w:r>
      <w:proofErr w:type="spellEnd"/>
      <w:r>
        <w:rPr>
          <w:rFonts w:eastAsia="Times New Roman" w:cs="Times New Roman"/>
          <w:szCs w:val="24"/>
        </w:rPr>
        <w:t xml:space="preserve">». </w:t>
      </w:r>
    </w:p>
    <w:p w14:paraId="5F818D2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(Στο σημείο αυτό κατατίθεται για τα Πρακτικά η προαναφερθείσα επιστολή, η οποία έχε</w:t>
      </w:r>
      <w:r>
        <w:rPr>
          <w:rFonts w:eastAsia="Times New Roman" w:cs="Times New Roman"/>
          <w:szCs w:val="24"/>
        </w:rPr>
        <w:t xml:space="preserve">ι ως εξής: </w:t>
      </w:r>
    </w:p>
    <w:p w14:paraId="5F818D2C"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F818D2D"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(Να μπει η σελίδα 65)</w:t>
      </w:r>
    </w:p>
    <w:p w14:paraId="5F818D2E"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F818D2F"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Επίσης, επειδή σήμερα είναι η μέρα του Βύρωνα και λόγω του Λόρδου Μπάιρον και τον φιλελληνισμό, γίνεται γνωστό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w:t>
      </w:r>
      <w:r>
        <w:rPr>
          <w:rFonts w:eastAsia="Times New Roman" w:cs="Times New Roman"/>
          <w:szCs w:val="24"/>
        </w:rPr>
        <w:t xml:space="preserve">νω δυτικά θεωρεία </w:t>
      </w:r>
      <w:r>
        <w:rPr>
          <w:rFonts w:eastAsia="Times New Roman" w:cs="Times New Roman"/>
          <w:szCs w:val="24"/>
        </w:rPr>
        <w:t>της Βουλής</w:t>
      </w:r>
      <w:r>
        <w:rPr>
          <w:rFonts w:eastAsia="Times New Roman" w:cs="Times New Roman"/>
          <w:szCs w:val="24"/>
        </w:rPr>
        <w:t xml:space="preserve">, αφού ενημερώθηκαν για την ιστορία του κτηρίου και τον τρόπο </w:t>
      </w:r>
      <w:r>
        <w:rPr>
          <w:rFonts w:eastAsia="Times New Roman" w:cs="Times New Roman"/>
          <w:szCs w:val="24"/>
        </w:rPr>
        <w:lastRenderedPageBreak/>
        <w:t>οργάνωσης και λειτουργίας της Βουλής των Ελλήνων και ξεναγήθηκαν στην έκθεση της αίθουσας «ΕΛΕΥΘΕΡΙΟΣ ΒΕΝΙΖΕΛΟΣ», σαράντα δύο μαθήτριες και μαθητές και δύο συνοδοί εκ</w:t>
      </w:r>
      <w:r>
        <w:rPr>
          <w:rFonts w:eastAsia="Times New Roman" w:cs="Times New Roman"/>
          <w:szCs w:val="24"/>
        </w:rPr>
        <w:t>παιδευτικοί από το 3ο Γυμνάσιο Βύρωνα, το Β</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μήμα. </w:t>
      </w:r>
    </w:p>
    <w:p w14:paraId="5F818D3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F818D31"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F818D3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Στο σημείο αυτό έχω την τιμή να ανακοινώσω στο Σώμα το δελτίο επίκαιρων ερωτήσεων της Πέμπτης 21 Απριλίου 2016.</w:t>
      </w:r>
    </w:p>
    <w:p w14:paraId="5F818D3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 ΕΠΙΚΑΙΡΕΣ ΕΡ</w:t>
      </w:r>
      <w:r>
        <w:rPr>
          <w:rFonts w:eastAsia="Times New Roman" w:cs="Times New Roman"/>
          <w:szCs w:val="24"/>
        </w:rPr>
        <w:t>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5F818D3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786/13-4-2016 επίκαιρη ερώτηση του Βουλευτή Β΄ Αθηνών της Νέας Δημοκρατίας κ. Κωνσταντίνου Χατζηδάκη προς τον Υπουργό Υποδομών, Μεταφορών και Δικτύων, σχετικά </w:t>
      </w:r>
      <w:r>
        <w:rPr>
          <w:rFonts w:eastAsia="Times New Roman" w:cs="Times New Roman"/>
          <w:szCs w:val="24"/>
        </w:rPr>
        <w:t xml:space="preserve">με το πολλαπλό κόστος για την οικονομία από τον αποκλεισμό της σιδηροδρομικής γραμμής της </w:t>
      </w:r>
      <w:proofErr w:type="spellStart"/>
      <w:r>
        <w:rPr>
          <w:rFonts w:eastAsia="Times New Roman" w:cs="Times New Roman"/>
          <w:szCs w:val="24"/>
        </w:rPr>
        <w:t>Ειδομένης</w:t>
      </w:r>
      <w:proofErr w:type="spellEnd"/>
      <w:r>
        <w:rPr>
          <w:rFonts w:eastAsia="Times New Roman" w:cs="Times New Roman"/>
          <w:szCs w:val="24"/>
        </w:rPr>
        <w:t>.</w:t>
      </w:r>
    </w:p>
    <w:p w14:paraId="5F818D3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2.- Η με αριθμό 792/18-4-2016 επίκαιρη ερώτηση του Βουλευτή Β΄ </w:t>
      </w:r>
      <w:proofErr w:type="spellStart"/>
      <w:r>
        <w:rPr>
          <w:rFonts w:eastAsia="Times New Roman" w:cs="Times New Roman"/>
          <w:szCs w:val="24"/>
        </w:rPr>
        <w:t>Πειραι</w:t>
      </w:r>
      <w:r>
        <w:rPr>
          <w:rFonts w:eastAsia="Times New Roman" w:cs="Times New Roman"/>
          <w:szCs w:val="24"/>
        </w:rPr>
        <w:t>ως</w:t>
      </w:r>
      <w:proofErr w:type="spellEnd"/>
      <w:r>
        <w:rPr>
          <w:rFonts w:eastAsia="Times New Roman" w:cs="Times New Roman"/>
          <w:szCs w:val="24"/>
        </w:rPr>
        <w:t xml:space="preserve"> του Λαϊκού Συνδέσμου – Χρυσή Αυγή κ. Ιωάννη Λαγού προς τον Υπουργό Εσωτερικών και Δ</w:t>
      </w:r>
      <w:r>
        <w:rPr>
          <w:rFonts w:eastAsia="Times New Roman" w:cs="Times New Roman"/>
          <w:szCs w:val="24"/>
        </w:rPr>
        <w:t>ιοικητικής Ανασυγκρότησης, σχετικά με την «υπονόμευση και τις προβοκάτσιες σε ειρηνικές πολιτικές εκδηλώσεις και σε συγκεντρώσεις διαμαρτυρίας Ελλήνων πολιτών».</w:t>
      </w:r>
    </w:p>
    <w:p w14:paraId="5F818D3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3.- Η με αριθμό 788/14-4-2016 επίκαιρη ερώτηση του Βουλευτή Αργολίδας της Δημοκρατικής Συμπαράτ</w:t>
      </w:r>
      <w:r>
        <w:rPr>
          <w:rFonts w:eastAsia="Times New Roman" w:cs="Times New Roman"/>
          <w:szCs w:val="24"/>
        </w:rPr>
        <w:t>αξης ΠΑΣΟΚ – ΔΗΜΑΡ κ. Ιωάννη Μανιάτη προς τον Υπουργό Υποδομών, Μεταφορών και Δικτύων, σχετικά με τις διαρκείς αναβολές των εξετάσεων των υποψηφίων οδηγών.</w:t>
      </w:r>
    </w:p>
    <w:p w14:paraId="5F818D3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4.- Η με αριθμό 793/18-4-2016 επίκαιρη ερώτηση του Βουλευτή Β΄ Αθηνών του Κομμουνιστικού Κόμματος Ελ</w:t>
      </w:r>
      <w:r>
        <w:rPr>
          <w:rFonts w:eastAsia="Times New Roman" w:cs="Times New Roman"/>
          <w:szCs w:val="24"/>
        </w:rPr>
        <w:t>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 διασφάλιση όλων των εργασιακών και ασφαλιστικών δικαιωμάτων των εργαζόμενων στην «</w:t>
      </w:r>
      <w:r>
        <w:rPr>
          <w:rFonts w:eastAsia="Times New Roman" w:cs="Times New Roman"/>
          <w:szCs w:val="24"/>
        </w:rPr>
        <w:t>ΗΛΕΚΤΡΟΝΙΚΗ ΑΘΗΝΩΝ</w:t>
      </w:r>
      <w:r>
        <w:rPr>
          <w:rFonts w:eastAsia="Times New Roman" w:cs="Times New Roman"/>
          <w:szCs w:val="24"/>
        </w:rPr>
        <w:t>».</w:t>
      </w:r>
    </w:p>
    <w:p w14:paraId="5F818D3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5.- Η με αριθμό 789/18-4-2016 επίκαιρη</w:t>
      </w:r>
      <w:r>
        <w:rPr>
          <w:rFonts w:eastAsia="Times New Roman" w:cs="Times New Roman"/>
          <w:szCs w:val="24"/>
        </w:rPr>
        <w:t xml:space="preserve">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Ναυτιλίας και Νησιωτικής Πολιτικής, σχετικά με τις παράνομες ναυλώσεις σκαφών.</w:t>
      </w:r>
    </w:p>
    <w:p w14:paraId="5F818D3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w:t>
      </w:r>
      <w:r>
        <w:rPr>
          <w:rFonts w:eastAsia="Times New Roman" w:cs="Times New Roman"/>
          <w:szCs w:val="24"/>
        </w:rPr>
        <w:t>μού της</w:t>
      </w:r>
      <w:r>
        <w:rPr>
          <w:rFonts w:eastAsia="Times New Roman" w:cs="Times New Roman"/>
          <w:szCs w:val="24"/>
        </w:rPr>
        <w:t xml:space="preserve"> Βουλής)</w:t>
      </w:r>
    </w:p>
    <w:p w14:paraId="5F818D3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1.- Η με αριθμό 795/18-4-2016 επίκαιρη ερώτηση του Βουλευτή Ε</w:t>
      </w:r>
      <w:r>
        <w:rPr>
          <w:rFonts w:eastAsia="Times New Roman" w:cs="Times New Roman"/>
          <w:szCs w:val="24"/>
        </w:rPr>
        <w:t>υ</w:t>
      </w:r>
      <w:r>
        <w:rPr>
          <w:rFonts w:eastAsia="Times New Roman" w:cs="Times New Roman"/>
          <w:szCs w:val="24"/>
        </w:rPr>
        <w:t>βο</w:t>
      </w:r>
      <w:r>
        <w:rPr>
          <w:rFonts w:eastAsia="Times New Roman" w:cs="Times New Roman"/>
          <w:szCs w:val="24"/>
        </w:rPr>
        <w:t>ί</w:t>
      </w:r>
      <w:r>
        <w:rPr>
          <w:rFonts w:eastAsia="Times New Roman" w:cs="Times New Roman"/>
          <w:szCs w:val="24"/>
        </w:rPr>
        <w:t xml:space="preserve">ας της Νέας Δημοκρατίας κ. Σίμου </w:t>
      </w:r>
      <w:proofErr w:type="spellStart"/>
      <w:r>
        <w:rPr>
          <w:rFonts w:eastAsia="Times New Roman" w:cs="Times New Roman"/>
          <w:szCs w:val="24"/>
        </w:rPr>
        <w:t>Κεδίκογλου</w:t>
      </w:r>
      <w:proofErr w:type="spellEnd"/>
      <w:r>
        <w:rPr>
          <w:rFonts w:eastAsia="Times New Roman" w:cs="Times New Roman"/>
          <w:szCs w:val="24"/>
        </w:rPr>
        <w:t xml:space="preserve"> προς τον Υπουργό Ναυτιλίας και Νησιωτικής Πολιτικής, σχετικά με το σχέδιο νόμου που προωθεί το Υπουργείο για την ίδρυση Δημόσιας Αρ</w:t>
      </w:r>
      <w:r>
        <w:rPr>
          <w:rFonts w:eastAsia="Times New Roman" w:cs="Times New Roman"/>
          <w:szCs w:val="24"/>
        </w:rPr>
        <w:t>χής Λιμένα Πειραιά (ΔΑΛΠ).</w:t>
      </w:r>
    </w:p>
    <w:p w14:paraId="5F818D3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2.- Η με αριθμό 787/14-4-2016 επίκαιρη ερώτηση του Βουλευτή Αχαΐας της Δημοκρατικής Συμπαράταξης ΠΑΣΟΚ - ΔΗΜΑΡ κ. Θεόδωρου Παπαθεοδώρου προς τον Υπουργό Εσωτερικών και Διοικητικής Ανασυγκρότησης, σχετικά με τις αρρυθμίες στη λειτ</w:t>
      </w:r>
      <w:r>
        <w:rPr>
          <w:rFonts w:eastAsia="Times New Roman" w:cs="Times New Roman"/>
          <w:szCs w:val="24"/>
        </w:rPr>
        <w:t>ουργία της ΕΥΠ και την επιδείνωση των εργασιακών συνθηκών των υπαλλήλων της. </w:t>
      </w:r>
    </w:p>
    <w:p w14:paraId="5F818D3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3.- Η με αριθμό 794/18-4-2016 επίκαιρη ερώτηση του Βουλευτή Μαγνησίας του Κομμουνιστικού Κόμματος Ελλάδ</w:t>
      </w:r>
      <w:r>
        <w:rPr>
          <w:rFonts w:eastAsia="Times New Roman" w:cs="Times New Roman"/>
          <w:szCs w:val="24"/>
        </w:rPr>
        <w:t>α</w:t>
      </w:r>
      <w:r>
        <w:rPr>
          <w:rFonts w:eastAsia="Times New Roman" w:cs="Times New Roman"/>
          <w:szCs w:val="24"/>
        </w:rPr>
        <w:t xml:space="preserve">ς κ. Κωνσταντίνου Στεργίου προς τον Υπουργό Υγείας, σχετικά με την ανάγκη </w:t>
      </w:r>
      <w:r>
        <w:rPr>
          <w:rFonts w:eastAsia="Times New Roman" w:cs="Times New Roman"/>
          <w:szCs w:val="24"/>
        </w:rPr>
        <w:t>πρόληψης, θεραπείας και στήριξης των καρκινοπαθών Βόλου.</w:t>
      </w:r>
    </w:p>
    <w:p w14:paraId="5F818D3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4.- Η με αριθμό 790/18-4-2016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των Ανεξαρτήτων Ελλήνων κ. Βασιλείου Κόκκαλη προς τον Υπουργό Οικονομικών, σχετικά με «τις κατασχέσεις στα χέρια πιστωτικών ιδρυμάτ</w:t>
      </w:r>
      <w:r>
        <w:rPr>
          <w:rFonts w:eastAsia="Times New Roman" w:cs="Times New Roman"/>
          <w:szCs w:val="24"/>
        </w:rPr>
        <w:t>ων που αφορούν σε λογαριασμούς μισθοδοσίας ή συντάξεως».</w:t>
      </w:r>
    </w:p>
    <w:p w14:paraId="5F818D3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5.- Η με αριθμό 762/8-4-2016 επίκαιρη ερώτηση του Βουλευτή Καβάλας της Νέας Δημοκρατίας κ. Νικολάου Παναγιωτόπουλου προς τον Υπουργό Εσωτερικών και Διοικητικής Ανασυγκρότησης, σχετικά με την επείγουσ</w:t>
      </w:r>
      <w:r>
        <w:rPr>
          <w:rFonts w:eastAsia="Times New Roman" w:cs="Times New Roman"/>
          <w:szCs w:val="24"/>
        </w:rPr>
        <w:t xml:space="preserve">α κάλυψη των αναγκών των προσφύγων και μεταναστών που φιλοξενούνται στους Δήμους Καβάλας και </w:t>
      </w:r>
      <w:proofErr w:type="spellStart"/>
      <w:r>
        <w:rPr>
          <w:rFonts w:eastAsia="Times New Roman" w:cs="Times New Roman"/>
          <w:szCs w:val="24"/>
        </w:rPr>
        <w:t>Παγγαίου</w:t>
      </w:r>
      <w:proofErr w:type="spellEnd"/>
      <w:r>
        <w:rPr>
          <w:rFonts w:eastAsia="Times New Roman" w:cs="Times New Roman"/>
          <w:szCs w:val="24"/>
        </w:rPr>
        <w:t>.</w:t>
      </w:r>
    </w:p>
    <w:p w14:paraId="5F818D3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6.- Η με αριθμό 756/5-4-2016 επίκαιρη ερώτηση της Βουλευτού Β΄ Θεσσαλονίκης του Ποταμιού </w:t>
      </w:r>
      <w:r>
        <w:rPr>
          <w:rFonts w:eastAsia="Times New Roman" w:cs="Times New Roman"/>
          <w:szCs w:val="24"/>
        </w:rPr>
        <w:t xml:space="preserve">κ. </w:t>
      </w:r>
      <w:r>
        <w:rPr>
          <w:rFonts w:eastAsia="Times New Roman" w:cs="Times New Roman"/>
          <w:szCs w:val="24"/>
        </w:rPr>
        <w:t xml:space="preserve">Αικατερίνης Μάρκου προς τον Υπουργό Αγροτικής Ανάπτυξης και Τροφίμων, σχετικά με τις προθέσεις του Υπουργείου για την απόσυρση της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περί τροποποίησης των διατάξεων του Κώδικα Τροφίμων και Ποτών για το «ελληνικό γιαούρτι».</w:t>
      </w:r>
    </w:p>
    <w:p w14:paraId="5F818D4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7.- Η με</w:t>
      </w:r>
      <w:r>
        <w:rPr>
          <w:rFonts w:eastAsia="Times New Roman" w:cs="Times New Roman"/>
          <w:szCs w:val="24"/>
        </w:rPr>
        <w:t xml:space="preserve"> αριθμό 766/11-4-2016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Εσωτερικών και Διοικητικής Ανασυγκρότησης, σχετικά με την «ανεξέλεγκτη δράση των Αλληλέγγυων».</w:t>
      </w:r>
    </w:p>
    <w:p w14:paraId="5F818D4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8.- Η με αριθμό 759/6-4-2016 επίκα</w:t>
      </w:r>
      <w:r>
        <w:rPr>
          <w:rFonts w:eastAsia="Times New Roman" w:cs="Times New Roman"/>
          <w:szCs w:val="24"/>
        </w:rPr>
        <w:t xml:space="preserve">ιρη ερώτηση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Εθνικής Άμυνας, σχετικά με τα προβλήματα και τις προοπτικές της Ελληνικής Βιομηχανίας Οχημάτων (ΕΛΒΟ).</w:t>
      </w:r>
    </w:p>
    <w:p w14:paraId="5F818D4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9.- Η με αριθμό 760/7-4-2016 επίκαιρη ερώτηση του Βουλευτή</w:t>
      </w:r>
      <w:r>
        <w:rPr>
          <w:rFonts w:eastAsia="Times New Roman" w:cs="Times New Roman"/>
          <w:szCs w:val="24"/>
        </w:rPr>
        <w:t xml:space="preserve"> Ηρακλείου του Ποταμιού κ. Σπυρίδωνος </w:t>
      </w:r>
      <w:proofErr w:type="spellStart"/>
      <w:r>
        <w:rPr>
          <w:rFonts w:eastAsia="Times New Roman" w:cs="Times New Roman"/>
          <w:szCs w:val="24"/>
        </w:rPr>
        <w:t>Δανέλλη</w:t>
      </w:r>
      <w:proofErr w:type="spellEnd"/>
      <w:r>
        <w:rPr>
          <w:rFonts w:eastAsia="Times New Roman" w:cs="Times New Roman"/>
          <w:szCs w:val="24"/>
        </w:rPr>
        <w:t xml:space="preserve"> προς τον Υπουργό Υποδομών, Μεταφορών και Δικτύων, σχετικά με την απόφαση της Επιτροπής Προϋπολογισμού του Ευρωπαϊκού Κοινοβουλίου για απομάκρυνση του διοικητικού βραχίονα του Ευρωπαϊκού Οργανισμού για την Ασφάλ</w:t>
      </w:r>
      <w:r>
        <w:rPr>
          <w:rFonts w:eastAsia="Times New Roman" w:cs="Times New Roman"/>
          <w:szCs w:val="24"/>
        </w:rPr>
        <w:t>εια Δικτύων και Επικοινωνιών (ENISA) από το Ηράκλειο Κρήτης στην Αθήνα.</w:t>
      </w:r>
    </w:p>
    <w:p w14:paraId="5F818D4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10.- Η με αριθμό 729/1-4-2016 επίκαιρη ερώτηση του Βουλευτή </w:t>
      </w:r>
      <w:proofErr w:type="spellStart"/>
      <w:r>
        <w:rPr>
          <w:rFonts w:eastAsia="Times New Roman" w:cs="Times New Roman"/>
          <w:szCs w:val="24"/>
        </w:rPr>
        <w:t>Καρδίτσ</w:t>
      </w:r>
      <w:r>
        <w:rPr>
          <w:rFonts w:eastAsia="Times New Roman" w:cs="Times New Roman"/>
          <w:szCs w:val="24"/>
        </w:rPr>
        <w:t>η</w:t>
      </w:r>
      <w:r>
        <w:rPr>
          <w:rFonts w:eastAsia="Times New Roman" w:cs="Times New Roman"/>
          <w:szCs w:val="24"/>
        </w:rPr>
        <w:t>ς</w:t>
      </w:r>
      <w:proofErr w:type="spellEnd"/>
      <w:r>
        <w:rPr>
          <w:rFonts w:eastAsia="Times New Roman" w:cs="Times New Roman"/>
          <w:szCs w:val="24"/>
        </w:rPr>
        <w:t xml:space="preserve"> της Νέας Δημοκρατίας κ. Κωνσταντίνου Τσιάρα προς τον Υπουργό Εσωτερικών και Διοικητικής Ανασυγκρότησης, σχετικά με</w:t>
      </w:r>
      <w:r>
        <w:rPr>
          <w:rFonts w:eastAsia="Times New Roman" w:cs="Times New Roman"/>
          <w:szCs w:val="24"/>
        </w:rPr>
        <w:t xml:space="preserve"> τη δημιουργία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φ</w:t>
      </w:r>
      <w:r>
        <w:rPr>
          <w:rFonts w:eastAsia="Times New Roman" w:cs="Times New Roman"/>
          <w:szCs w:val="24"/>
        </w:rPr>
        <w:t xml:space="preserve">ιλοξενίας </w:t>
      </w:r>
      <w:r>
        <w:rPr>
          <w:rFonts w:eastAsia="Times New Roman" w:cs="Times New Roman"/>
          <w:szCs w:val="24"/>
        </w:rPr>
        <w:t>μ</w:t>
      </w:r>
      <w:r>
        <w:rPr>
          <w:rFonts w:eastAsia="Times New Roman" w:cs="Times New Roman"/>
          <w:szCs w:val="24"/>
        </w:rPr>
        <w:t>εταναστών στη Σχολή Αστυνομίας Καρδίτσας.</w:t>
      </w:r>
    </w:p>
    <w:p w14:paraId="5F818D4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11.- Η με αριθμό 545/15-2-2016 επίκαιρη ερώτηση της Βουλευτού Β΄ Αθηνών του Λαϊκού Συνδέσμου – Χρυσή Αυγή </w:t>
      </w:r>
      <w:r>
        <w:rPr>
          <w:rFonts w:eastAsia="Times New Roman" w:cs="Times New Roman"/>
          <w:szCs w:val="24"/>
        </w:rPr>
        <w:t xml:space="preserve">κ. </w:t>
      </w:r>
      <w:r>
        <w:rPr>
          <w:rFonts w:eastAsia="Times New Roman" w:cs="Times New Roman"/>
          <w:szCs w:val="24"/>
        </w:rPr>
        <w:t xml:space="preserve">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Υγείας, σχετικά με τα προβλήματα </w:t>
      </w:r>
      <w:r>
        <w:rPr>
          <w:rFonts w:eastAsia="Times New Roman" w:cs="Times New Roman"/>
          <w:szCs w:val="24"/>
        </w:rPr>
        <w:t>λειτουργίας στο ΕΚΑΒ.</w:t>
      </w:r>
    </w:p>
    <w:p w14:paraId="5F818D4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12.- Η με αριθμό 780/12-4-2016 επίκαιρη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Μεταφορών και Δικτύων, σχετικά με τον σχεδιασμό της Κυβέρνησης και το</w:t>
      </w:r>
      <w:r>
        <w:rPr>
          <w:rFonts w:eastAsia="Times New Roman" w:cs="Times New Roman"/>
          <w:szCs w:val="24"/>
        </w:rPr>
        <w:t>ν στόχο του Υπουργείου για την έδρα και τις λειτουργίες του Ευρωπαϊκού Οργανισμού για την Ασφάλεια Δικτύων και Επικοινωνιών (ENISA).</w:t>
      </w:r>
    </w:p>
    <w:p w14:paraId="5F818D4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13.- Η με αριθμό 753/5-4-2016 επίκαιρη ερώτηση του Βουλευτή Λακωνίας του Συνασπισμού Ριζοσπαστικής Αριστεράς κ. Σταύρου </w:t>
      </w:r>
      <w:proofErr w:type="spellStart"/>
      <w:r>
        <w:rPr>
          <w:rFonts w:eastAsia="Times New Roman" w:cs="Times New Roman"/>
          <w:szCs w:val="24"/>
        </w:rPr>
        <w:t>Αρα</w:t>
      </w:r>
      <w:r>
        <w:rPr>
          <w:rFonts w:eastAsia="Times New Roman" w:cs="Times New Roman"/>
          <w:szCs w:val="24"/>
        </w:rPr>
        <w:t>χωβίτη</w:t>
      </w:r>
      <w:proofErr w:type="spellEnd"/>
      <w:r>
        <w:rPr>
          <w:rFonts w:eastAsia="Times New Roman" w:cs="Times New Roman"/>
          <w:szCs w:val="24"/>
        </w:rPr>
        <w:t xml:space="preserve"> προς τον Υπουργό Αγροτικής Ανάπτυξης και Τροφίμων, σχετικά με τις πληρωμές ανειλημμένων υποχρεώσεων του Προγράμματος Αγροτικής Ανάπτυξης (ΠΑΑ) 2007-2013</w:t>
      </w:r>
    </w:p>
    <w:p w14:paraId="5F818D4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14.- Η με αριθμό 750/5-4-2016 επίκαιρη ερώτηση του Βουλευτή Ηρακλείου της Δημοκρατικής Συμπαράτα</w:t>
      </w:r>
      <w:r>
        <w:rPr>
          <w:rFonts w:eastAsia="Times New Roman" w:cs="Times New Roman"/>
          <w:szCs w:val="24"/>
        </w:rPr>
        <w:t xml:space="preserve">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w:t>
      </w:r>
      <w:r>
        <w:rPr>
          <w:rFonts w:eastAsia="Times New Roman" w:cs="Times New Roman"/>
          <w:szCs w:val="24"/>
        </w:rPr>
        <w:t>προς τον Υπουργό Αγροτικής Ανάπτυξης και Τροφίμων, σχετικά με την καταβολή του υπολοίπου των επιδοτήσεων στους παραγωγούς της Χώρας.</w:t>
      </w:r>
    </w:p>
    <w:p w14:paraId="5F818D4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ΑΝΑΦΟΡΕΣ-ΕΡΩΤΗΣΕΙΣ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5F818D4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1.- Η με αρι</w:t>
      </w:r>
      <w:r>
        <w:rPr>
          <w:rFonts w:eastAsia="Times New Roman" w:cs="Times New Roman"/>
          <w:szCs w:val="24"/>
        </w:rPr>
        <w:t xml:space="preserve">θμό 3807/8-3-2016 ερώτηση του Βουλευτή Πιερίας του Συνασπισμού Ριζοσπαστικής Αριστεράς κ. Αστέριου </w:t>
      </w:r>
      <w:proofErr w:type="spellStart"/>
      <w:r>
        <w:rPr>
          <w:rFonts w:eastAsia="Times New Roman" w:cs="Times New Roman"/>
          <w:szCs w:val="24"/>
        </w:rPr>
        <w:t>Καστόρη</w:t>
      </w:r>
      <w:proofErr w:type="spellEnd"/>
      <w:r>
        <w:rPr>
          <w:rFonts w:eastAsia="Times New Roman" w:cs="Times New Roman"/>
          <w:szCs w:val="24"/>
        </w:rPr>
        <w:t xml:space="preserve"> προς τον Υπουργό Υγείας, σχετικά με τα επαγγελματικά δικαιώματα εργαζομένων (νοσοκομειακών, φυσικοθεραπευτών και γυμναστών ΠΕ) στον τομέα της Υγείας.</w:t>
      </w:r>
    </w:p>
    <w:p w14:paraId="5F818D4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3926/11-3-2016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 σχετικά με το Φράγμα </w:t>
      </w:r>
      <w:proofErr w:type="spellStart"/>
      <w:r>
        <w:rPr>
          <w:rFonts w:eastAsia="Times New Roman" w:cs="Times New Roman"/>
          <w:szCs w:val="24"/>
        </w:rPr>
        <w:t>Καλαμίου</w:t>
      </w:r>
      <w:proofErr w:type="spellEnd"/>
      <w:r>
        <w:rPr>
          <w:rFonts w:eastAsia="Times New Roman" w:cs="Times New Roman"/>
          <w:szCs w:val="24"/>
        </w:rPr>
        <w:t xml:space="preserve"> του Δήμου </w:t>
      </w:r>
      <w:proofErr w:type="spellStart"/>
      <w:r>
        <w:rPr>
          <w:rFonts w:eastAsia="Times New Roman" w:cs="Times New Roman"/>
          <w:szCs w:val="24"/>
        </w:rPr>
        <w:t>Βιάννου</w:t>
      </w:r>
      <w:proofErr w:type="spellEnd"/>
      <w:r>
        <w:rPr>
          <w:rFonts w:eastAsia="Times New Roman" w:cs="Times New Roman"/>
          <w:szCs w:val="24"/>
        </w:rPr>
        <w:t>.</w:t>
      </w:r>
    </w:p>
    <w:p w14:paraId="5F818D4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3.- Η με αριθμό 2808/193/1</w:t>
      </w:r>
      <w:r>
        <w:rPr>
          <w:rFonts w:eastAsia="Times New Roman" w:cs="Times New Roman"/>
          <w:szCs w:val="24"/>
        </w:rPr>
        <w:t xml:space="preserve">-2-2016 ερώτηση και αίτηση κατάθεσης εγγράφων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 σχετικά με την υπόθεση της μικρής Μελίνας στο </w:t>
      </w:r>
      <w:proofErr w:type="spellStart"/>
      <w:r>
        <w:rPr>
          <w:rFonts w:eastAsia="Times New Roman" w:cs="Times New Roman"/>
          <w:szCs w:val="24"/>
        </w:rPr>
        <w:t>Βενιζέλειο</w:t>
      </w:r>
      <w:proofErr w:type="spellEnd"/>
      <w:r>
        <w:rPr>
          <w:rFonts w:eastAsia="Times New Roman" w:cs="Times New Roman"/>
          <w:szCs w:val="24"/>
        </w:rPr>
        <w:t xml:space="preserve"> Νοσοκομείο Ηρακλείου.</w:t>
      </w:r>
    </w:p>
    <w:p w14:paraId="5F818D4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Θα παρακαλούσα</w:t>
      </w:r>
      <w:r>
        <w:rPr>
          <w:rFonts w:eastAsia="Times New Roman" w:cs="Times New Roman"/>
          <w:szCs w:val="24"/>
        </w:rPr>
        <w:t xml:space="preserve"> πολύ να πάρει τον λόγο ο κ. </w:t>
      </w:r>
      <w:proofErr w:type="spellStart"/>
      <w:r>
        <w:rPr>
          <w:rFonts w:eastAsia="Times New Roman" w:cs="Times New Roman"/>
          <w:szCs w:val="24"/>
        </w:rPr>
        <w:t>Μιχαλολιάκος</w:t>
      </w:r>
      <w:proofErr w:type="spellEnd"/>
      <w:r>
        <w:rPr>
          <w:rFonts w:eastAsia="Times New Roman" w:cs="Times New Roman"/>
          <w:szCs w:val="24"/>
        </w:rPr>
        <w:t xml:space="preserve">, ο Πρόεδρος της Κοινοβουλευτικής Ομάδας της Χρυσής Αυγής. </w:t>
      </w:r>
    </w:p>
    <w:p w14:paraId="5F818D4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Θα παρακαλέσω και τους υπόλοιπους συναδέλφους να κάνουν ησυχία.</w:t>
      </w:r>
    </w:p>
    <w:p w14:paraId="5F818D4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Μιχαλολιάκο</w:t>
      </w:r>
      <w:proofErr w:type="spellEnd"/>
      <w:r>
        <w:rPr>
          <w:rFonts w:eastAsia="Times New Roman" w:cs="Times New Roman"/>
          <w:szCs w:val="24"/>
        </w:rPr>
        <w:t xml:space="preserve">, έχετε τον λόγο. </w:t>
      </w:r>
    </w:p>
    <w:p w14:paraId="5F818D4F" w14:textId="77777777" w:rsidR="00EB6AC3" w:rsidRDefault="00674472">
      <w:pPr>
        <w:spacing w:line="600" w:lineRule="auto"/>
        <w:ind w:firstLine="720"/>
        <w:jc w:val="both"/>
        <w:rPr>
          <w:rFonts w:eastAsia="Times New Roman"/>
          <w:szCs w:val="24"/>
        </w:rPr>
      </w:pPr>
      <w:r>
        <w:rPr>
          <w:rFonts w:eastAsia="Times New Roman"/>
          <w:b/>
          <w:szCs w:val="24"/>
        </w:rPr>
        <w:lastRenderedPageBreak/>
        <w:t>ΝΙΚΟΛΑΟΣ ΜΙΧΑΛΟΛΙΑΚΟΣ (Γενικός Γραμματέας του Λαϊκού Συ</w:t>
      </w:r>
      <w:r>
        <w:rPr>
          <w:rFonts w:eastAsia="Times New Roman"/>
          <w:b/>
          <w:szCs w:val="24"/>
        </w:rPr>
        <w:t>νδέσμου-Χρυσή Αυγή):</w:t>
      </w:r>
      <w:r>
        <w:rPr>
          <w:rFonts w:eastAsia="Times New Roman"/>
          <w:szCs w:val="24"/>
        </w:rPr>
        <w:t xml:space="preserve"> Κύριε Πρόεδρε, κυρίες και κύριοι Βουλευτές, άρχισε την ομιλία του ο Πρωθυπουργός λέγοντας ότι δεν θα ακολουθήσει το ακροδεξιό και μισαλλόδοξο μήνυμα που εκπέμπουν πολλοί στην Ευρώπη περί κλειστών συνόρων. </w:t>
      </w:r>
    </w:p>
    <w:p w14:paraId="5F818D50" w14:textId="77777777" w:rsidR="00EB6AC3" w:rsidRDefault="00674472">
      <w:pPr>
        <w:spacing w:line="600" w:lineRule="auto"/>
        <w:ind w:firstLine="720"/>
        <w:jc w:val="both"/>
        <w:rPr>
          <w:rFonts w:eastAsia="Times New Roman"/>
          <w:szCs w:val="24"/>
        </w:rPr>
      </w:pPr>
      <w:r>
        <w:rPr>
          <w:rFonts w:eastAsia="Times New Roman"/>
          <w:szCs w:val="24"/>
        </w:rPr>
        <w:t>Κάθε σοβαρό κράτος ελέγχει τα</w:t>
      </w:r>
      <w:r>
        <w:rPr>
          <w:rFonts w:eastAsia="Times New Roman"/>
          <w:szCs w:val="24"/>
        </w:rPr>
        <w:t xml:space="preserve"> σύνορά του. Και επειδή η Χρυσή Αυγή, σε όλους τους τόνους, απέναντι σε όλα αυτά</w:t>
      </w:r>
      <w:r>
        <w:rPr>
          <w:rFonts w:eastAsia="Times New Roman"/>
          <w:szCs w:val="24"/>
        </w:rPr>
        <w:t>,</w:t>
      </w:r>
      <w:r>
        <w:rPr>
          <w:rFonts w:eastAsia="Times New Roman"/>
          <w:szCs w:val="24"/>
        </w:rPr>
        <w:t xml:space="preserve"> τα οποία συμβαίνουν τα τελευταία χρόνια και εντονότερα τον τελευταίο χρόνο στην πατρίδα μας, ναι, έχει το σύνθημα</w:t>
      </w:r>
      <w:r>
        <w:rPr>
          <w:rFonts w:eastAsia="Times New Roman"/>
          <w:szCs w:val="24"/>
        </w:rPr>
        <w:t>:</w:t>
      </w:r>
      <w:r>
        <w:rPr>
          <w:rFonts w:eastAsia="Times New Roman"/>
          <w:szCs w:val="24"/>
        </w:rPr>
        <w:t xml:space="preserve"> «Κλείστε τα σύνορα», δεν ξέρω τι εννοεί μισαλλόδοξο, τι ενν</w:t>
      </w:r>
      <w:r>
        <w:rPr>
          <w:rFonts w:eastAsia="Times New Roman"/>
          <w:szCs w:val="24"/>
        </w:rPr>
        <w:t xml:space="preserve">οεί ρατσιστικό, τι εννοεί ακροδεξιό ο κ. Τσίπρας. Όμως, εάν σημαίνει το να ελέγχουμε τα σύνορα, να έχουμε κράτος εθνικό, ναι, τότε εμείς οι </w:t>
      </w:r>
      <w:proofErr w:type="spellStart"/>
      <w:r>
        <w:rPr>
          <w:rFonts w:eastAsia="Times New Roman"/>
          <w:szCs w:val="24"/>
        </w:rPr>
        <w:t>Χρυσαυγίτες</w:t>
      </w:r>
      <w:proofErr w:type="spellEnd"/>
      <w:r>
        <w:rPr>
          <w:rFonts w:eastAsia="Times New Roman"/>
          <w:szCs w:val="24"/>
        </w:rPr>
        <w:t xml:space="preserve"> και ρατσιστές είμαστε και μισαλλόδοξοι και ό,τι άλλο θέλετε.</w:t>
      </w:r>
    </w:p>
    <w:p w14:paraId="5F818D51" w14:textId="77777777" w:rsidR="00EB6AC3" w:rsidRDefault="00674472">
      <w:pPr>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w:t>
      </w:r>
      <w:r>
        <w:rPr>
          <w:rFonts w:eastAsia="Times New Roman"/>
          <w:szCs w:val="24"/>
        </w:rPr>
        <w:t>Αυγή</w:t>
      </w:r>
      <w:r>
        <w:rPr>
          <w:rFonts w:eastAsia="Times New Roman"/>
          <w:szCs w:val="24"/>
        </w:rPr>
        <w:t>ς</w:t>
      </w:r>
      <w:r>
        <w:rPr>
          <w:rFonts w:eastAsia="Times New Roman"/>
          <w:szCs w:val="24"/>
        </w:rPr>
        <w:t>)</w:t>
      </w:r>
    </w:p>
    <w:p w14:paraId="5F818D52"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Ένα λεπτό, κύριε Πρόεδρε. </w:t>
      </w:r>
    </w:p>
    <w:p w14:paraId="5F818D5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Παρακαλώ, όσοι είναι εντός Αιθούσης να κάνουν ησυχία! Μη μιλάτε όρθιοι. Μην κάνετε πηγαδάκια. Δεν είναι δυνατόν! Σας παρακαλώ πολύ!</w:t>
      </w:r>
    </w:p>
    <w:p w14:paraId="5F818D54" w14:textId="77777777" w:rsidR="00EB6AC3" w:rsidRDefault="00674472">
      <w:pPr>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w:t>
      </w:r>
      <w:r>
        <w:rPr>
          <w:rFonts w:eastAsia="Times New Roman"/>
          <w:b/>
          <w:szCs w:val="24"/>
        </w:rPr>
        <w:t>υ-Χρυσή Αυγή):</w:t>
      </w:r>
      <w:r>
        <w:rPr>
          <w:rFonts w:eastAsia="Times New Roman"/>
          <w:szCs w:val="24"/>
        </w:rPr>
        <w:t xml:space="preserve"> Ησυχία κάνουν ούτως ή άλλως, κύριε Πρόεδρε. Δεν με ενοχλεί καθόλου. Ησυχία κάνουν ούτως ή άλλως. Νεκρική ησυχία! Δεν υπάρχει πρόβλημα.</w:t>
      </w:r>
    </w:p>
    <w:p w14:paraId="5F818D55"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Προχωρήστε, παρακαλώ.</w:t>
      </w:r>
    </w:p>
    <w:p w14:paraId="5F818D56" w14:textId="77777777" w:rsidR="00EB6AC3" w:rsidRDefault="00674472">
      <w:pPr>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w:t>
      </w:r>
      <w:r>
        <w:rPr>
          <w:rFonts w:eastAsia="Times New Roman"/>
          <w:b/>
          <w:szCs w:val="24"/>
        </w:rPr>
        <w:t>νδέσμου-Χρυσή Αυγή):</w:t>
      </w:r>
      <w:r>
        <w:rPr>
          <w:rFonts w:eastAsia="Times New Roman"/>
          <w:szCs w:val="24"/>
        </w:rPr>
        <w:t xml:space="preserve"> Είπε, ακόμη, ο κύριος Πρωθυπουργός ότι οι καταυλισμοί ευρίσκονται υπό έλεγχο. Δεν ξέρω σε ποια χώρα ζει. Στη Δανία; Στη Σουηδία; Στη Νορβηγία; Έχουμε βιασμούς, έχουμε δολοφονίες, έχουμε νταραβέρι ναρκωτικών. Και για όλα αυτά μας λέει ό</w:t>
      </w:r>
      <w:r>
        <w:rPr>
          <w:rFonts w:eastAsia="Times New Roman"/>
          <w:szCs w:val="24"/>
        </w:rPr>
        <w:t xml:space="preserve">τι «είναι μια κατάσταση υπό έλεγχο». Ωραίος έλεγχος! </w:t>
      </w:r>
    </w:p>
    <w:p w14:paraId="5F818D57"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Και, βεβαίως, δεν είναι μόνο 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στην </w:t>
      </w:r>
      <w:proofErr w:type="spellStart"/>
      <w:r>
        <w:rPr>
          <w:rFonts w:eastAsia="Times New Roman"/>
          <w:szCs w:val="24"/>
        </w:rPr>
        <w:t>Ειδομένη</w:t>
      </w:r>
      <w:proofErr w:type="spellEnd"/>
      <w:r>
        <w:rPr>
          <w:rFonts w:eastAsia="Times New Roman"/>
          <w:szCs w:val="24"/>
        </w:rPr>
        <w:t xml:space="preserve">, στη Μυτιλήνη, στη Σάμο, στη Χίο και αλλού. Υπάρχουν κι άλλα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Στα </w:t>
      </w:r>
      <w:proofErr w:type="spellStart"/>
      <w:r>
        <w:rPr>
          <w:rFonts w:eastAsia="Times New Roman"/>
          <w:szCs w:val="24"/>
        </w:rPr>
        <w:t>Πατήσια</w:t>
      </w:r>
      <w:proofErr w:type="spellEnd"/>
      <w:r>
        <w:rPr>
          <w:rFonts w:eastAsia="Times New Roman"/>
          <w:szCs w:val="24"/>
        </w:rPr>
        <w:t xml:space="preserve">, στην Κυψέλη, στον Άγιο Παντελεήμονα, στην πλατεία Αττικής, στη </w:t>
      </w:r>
      <w:r>
        <w:rPr>
          <w:rFonts w:eastAsia="Times New Roman"/>
          <w:szCs w:val="24"/>
        </w:rPr>
        <w:t>Μενεμένη, στις δυτικές συνοικίες της Θεσσαλονίκης. Εκεί δεν βρέθηκε κανένα κανάλι, από αυτά τα κανάλια πολυτελείας</w:t>
      </w:r>
      <w:r>
        <w:rPr>
          <w:rFonts w:eastAsia="Times New Roman"/>
          <w:szCs w:val="24"/>
        </w:rPr>
        <w:t>,</w:t>
      </w:r>
      <w:r>
        <w:rPr>
          <w:rFonts w:eastAsia="Times New Roman"/>
          <w:szCs w:val="24"/>
        </w:rPr>
        <w:t xml:space="preserve"> που ελέγχουν οι νταβατζήδες, προκειμένου να ακούσει τη γνώμη των πολιτών. Κανείς δεν βρέθηκε από όλους </w:t>
      </w:r>
      <w:r>
        <w:rPr>
          <w:rFonts w:eastAsia="Times New Roman"/>
          <w:szCs w:val="24"/>
        </w:rPr>
        <w:t>αυτούς,</w:t>
      </w:r>
      <w:r>
        <w:rPr>
          <w:rFonts w:eastAsia="Times New Roman"/>
          <w:szCs w:val="24"/>
        </w:rPr>
        <w:t xml:space="preserve"> που παριστάνουν τους </w:t>
      </w:r>
      <w:proofErr w:type="spellStart"/>
      <w:r>
        <w:rPr>
          <w:rFonts w:eastAsia="Times New Roman"/>
          <w:szCs w:val="24"/>
        </w:rPr>
        <w:t>ενημερωτ</w:t>
      </w:r>
      <w:r>
        <w:rPr>
          <w:rFonts w:eastAsia="Times New Roman"/>
          <w:szCs w:val="24"/>
        </w:rPr>
        <w:t>ές</w:t>
      </w:r>
      <w:proofErr w:type="spellEnd"/>
      <w:r>
        <w:rPr>
          <w:rFonts w:eastAsia="Times New Roman"/>
          <w:szCs w:val="24"/>
        </w:rPr>
        <w:t xml:space="preserve"> του ελληνικού λαού.!</w:t>
      </w:r>
    </w:p>
    <w:p w14:paraId="5F818D58" w14:textId="77777777" w:rsidR="00EB6AC3" w:rsidRDefault="00674472">
      <w:pPr>
        <w:spacing w:line="600" w:lineRule="auto"/>
        <w:ind w:firstLine="720"/>
        <w:jc w:val="both"/>
        <w:rPr>
          <w:rFonts w:eastAsia="Times New Roman"/>
          <w:szCs w:val="24"/>
        </w:rPr>
      </w:pPr>
      <w:r>
        <w:rPr>
          <w:rFonts w:eastAsia="Times New Roman"/>
          <w:szCs w:val="24"/>
        </w:rPr>
        <w:t>Και στο σημείο αυτό, έχω να πω κάτι -μιας και είναι επίκαιρο το θέμα και συνεχώς το επαναλαμβάνετε- γι’ αυτό που λέτε, ότι θα ελέγξετε τη διαπλοκή: Πότε, επιτέλους; Δεκαπέντε μήνες κυβερνάτε. Αδίκως σας αποκαλούν μπολσεβίκους. Οι μπ</w:t>
      </w:r>
      <w:r>
        <w:rPr>
          <w:rFonts w:eastAsia="Times New Roman"/>
          <w:szCs w:val="24"/>
        </w:rPr>
        <w:t xml:space="preserve">ολσεβίκοι σε έναν μήνα θα είχαν καθαρίσει όλα αυτά τα πράγματα. Εσείς απ’ ό,τι φαίνεται, συνδιαλέγεστε. </w:t>
      </w:r>
      <w:r>
        <w:rPr>
          <w:rFonts w:eastAsia="Times New Roman"/>
          <w:szCs w:val="24"/>
        </w:rPr>
        <w:t>Α</w:t>
      </w:r>
      <w:r>
        <w:rPr>
          <w:rFonts w:eastAsia="Times New Roman"/>
          <w:szCs w:val="24"/>
        </w:rPr>
        <w:t xml:space="preserve">κόμη δεν μάθαμε ούτε από τη μια πλευρά ούτε από την άλλη ποια είναι η γάτα </w:t>
      </w:r>
      <w:proofErr w:type="spellStart"/>
      <w:r>
        <w:rPr>
          <w:rFonts w:eastAsia="Times New Roman"/>
          <w:szCs w:val="24"/>
        </w:rPr>
        <w:t>Ιμαλαΐων</w:t>
      </w:r>
      <w:proofErr w:type="spellEnd"/>
      <w:r>
        <w:rPr>
          <w:rFonts w:eastAsia="Times New Roman"/>
          <w:szCs w:val="24"/>
        </w:rPr>
        <w:t xml:space="preserve">, τι </w:t>
      </w:r>
      <w:proofErr w:type="spellStart"/>
      <w:r>
        <w:rPr>
          <w:rFonts w:eastAsia="Times New Roman"/>
          <w:szCs w:val="24"/>
        </w:rPr>
        <w:t>ελέγχθη</w:t>
      </w:r>
      <w:proofErr w:type="spellEnd"/>
      <w:r>
        <w:rPr>
          <w:rFonts w:eastAsia="Times New Roman"/>
          <w:szCs w:val="24"/>
        </w:rPr>
        <w:t xml:space="preserve"> και τι παζάρι παίζεται πίσω απ’ όλη αυτήν την υπόθεση.</w:t>
      </w:r>
    </w:p>
    <w:p w14:paraId="5F818D59"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«Δεν υπάρχει πρόβλημα ασφαλείας και τρομοκρατίας» είπε ο κύριος Πρωθυπουργός. Μα, μια έρευνα την οποία έκανε συγκεκριμένη εταιρεία δημοσκοπήσεων, έγκυρη, αποδεικνύει ότι το 73% των λεγόμενων προσφύγων -που στην πλειοψηφία τους είναι λαθρομετανάστες- είναι </w:t>
      </w:r>
      <w:r>
        <w:rPr>
          <w:rFonts w:eastAsia="Times New Roman"/>
          <w:szCs w:val="24"/>
        </w:rPr>
        <w:t xml:space="preserve">σκληροί ισλαμιστές, αντιτίθενται στο καθεστώς του </w:t>
      </w:r>
      <w:proofErr w:type="spellStart"/>
      <w:r>
        <w:rPr>
          <w:rFonts w:eastAsia="Times New Roman"/>
          <w:szCs w:val="24"/>
        </w:rPr>
        <w:t>Άσαντ</w:t>
      </w:r>
      <w:proofErr w:type="spellEnd"/>
      <w:r>
        <w:rPr>
          <w:rFonts w:eastAsia="Times New Roman"/>
          <w:szCs w:val="24"/>
        </w:rPr>
        <w:t xml:space="preserve">. Επιπλέον, ας μην ξεχνάμε ότι τόσο η προηγούμενη </w:t>
      </w:r>
      <w:proofErr w:type="spellStart"/>
      <w:r>
        <w:rPr>
          <w:rFonts w:eastAsia="Times New Roman"/>
          <w:szCs w:val="24"/>
        </w:rPr>
        <w:t>μνημονιακή</w:t>
      </w:r>
      <w:proofErr w:type="spellEnd"/>
      <w:r>
        <w:rPr>
          <w:rFonts w:eastAsia="Times New Roman"/>
          <w:szCs w:val="24"/>
        </w:rPr>
        <w:t xml:space="preserve"> κυβέρνηση όσο και η δική σας, έχει ταχθεί στο μέρος των εξεγερμένων. </w:t>
      </w:r>
    </w:p>
    <w:p w14:paraId="5F818D5A" w14:textId="77777777" w:rsidR="00EB6AC3" w:rsidRDefault="00674472">
      <w:pPr>
        <w:spacing w:line="600" w:lineRule="auto"/>
        <w:ind w:firstLine="720"/>
        <w:jc w:val="both"/>
        <w:rPr>
          <w:rFonts w:eastAsia="Times New Roman"/>
          <w:szCs w:val="24"/>
        </w:rPr>
      </w:pPr>
      <w:r>
        <w:rPr>
          <w:rFonts w:eastAsia="Times New Roman"/>
          <w:szCs w:val="24"/>
        </w:rPr>
        <w:t>Δεν έχει σχέση, λοιπόν, λέτε, με την τρομοκρατία η εισροή όλων αυτών τ</w:t>
      </w:r>
      <w:r>
        <w:rPr>
          <w:rFonts w:eastAsia="Times New Roman"/>
          <w:szCs w:val="24"/>
        </w:rPr>
        <w:t xml:space="preserve">ων προσφύγων. Σας διαβάζω τα ονόματα: Αλ </w:t>
      </w:r>
      <w:proofErr w:type="spellStart"/>
      <w:r>
        <w:rPr>
          <w:rFonts w:eastAsia="Times New Roman"/>
          <w:szCs w:val="24"/>
        </w:rPr>
        <w:t>Μοχάμαντ</w:t>
      </w:r>
      <w:proofErr w:type="spellEnd"/>
      <w:r>
        <w:rPr>
          <w:rFonts w:eastAsia="Times New Roman"/>
          <w:szCs w:val="24"/>
        </w:rPr>
        <w:t xml:space="preserve"> </w:t>
      </w:r>
      <w:proofErr w:type="spellStart"/>
      <w:r>
        <w:rPr>
          <w:rFonts w:eastAsia="Times New Roman"/>
          <w:szCs w:val="24"/>
        </w:rPr>
        <w:t>Αχμάντ</w:t>
      </w:r>
      <w:proofErr w:type="spellEnd"/>
      <w:r>
        <w:rPr>
          <w:rFonts w:eastAsia="Times New Roman"/>
          <w:szCs w:val="24"/>
        </w:rPr>
        <w:t xml:space="preserve">. Συμμετείχε στην τρομοκρατική επίθεση στο Παρίσι με εκατό και πλέον νεκρούς. Πέρασε από τη Λέρο. Ομπάμα </w:t>
      </w:r>
      <w:proofErr w:type="spellStart"/>
      <w:r>
        <w:rPr>
          <w:rFonts w:eastAsia="Times New Roman"/>
          <w:szCs w:val="24"/>
        </w:rPr>
        <w:t>Γκραγιέντ</w:t>
      </w:r>
      <w:proofErr w:type="spellEnd"/>
      <w:r>
        <w:rPr>
          <w:rFonts w:eastAsia="Times New Roman"/>
          <w:szCs w:val="24"/>
        </w:rPr>
        <w:t xml:space="preserve">, συνεργός του </w:t>
      </w:r>
      <w:proofErr w:type="spellStart"/>
      <w:r>
        <w:rPr>
          <w:rFonts w:eastAsia="Times New Roman"/>
          <w:szCs w:val="24"/>
        </w:rPr>
        <w:t>Αμπντεσλάμ</w:t>
      </w:r>
      <w:proofErr w:type="spellEnd"/>
      <w:r>
        <w:rPr>
          <w:rFonts w:eastAsia="Times New Roman"/>
          <w:szCs w:val="24"/>
        </w:rPr>
        <w:t>. Συμμετείχε στην τρομοκρατική επίθεση στις Βρυξέλλες, επίσης</w:t>
      </w:r>
      <w:r>
        <w:rPr>
          <w:rFonts w:eastAsia="Times New Roman"/>
          <w:szCs w:val="24"/>
        </w:rPr>
        <w:t xml:space="preserve">, με πάρα πολλούς νεκρούς. Και αυτός πέρασε από τη Λέρο. Κι έχουμε στο σημείο αυτό και το δελτίο Τύπου της </w:t>
      </w:r>
      <w:r>
        <w:rPr>
          <w:rFonts w:eastAsia="Times New Roman"/>
          <w:szCs w:val="24"/>
        </w:rPr>
        <w:t>ε</w:t>
      </w:r>
      <w:r>
        <w:rPr>
          <w:rFonts w:eastAsia="Times New Roman"/>
          <w:szCs w:val="24"/>
        </w:rPr>
        <w:t xml:space="preserve">νώσεως των </w:t>
      </w:r>
      <w:proofErr w:type="spellStart"/>
      <w:r>
        <w:rPr>
          <w:rFonts w:eastAsia="Times New Roman"/>
          <w:szCs w:val="24"/>
        </w:rPr>
        <w:t>σ</w:t>
      </w:r>
      <w:r>
        <w:rPr>
          <w:rFonts w:eastAsia="Times New Roman"/>
          <w:szCs w:val="24"/>
        </w:rPr>
        <w:t>υνοριοφυλάκων</w:t>
      </w:r>
      <w:proofErr w:type="spellEnd"/>
      <w:r>
        <w:rPr>
          <w:rFonts w:eastAsia="Times New Roman"/>
          <w:szCs w:val="24"/>
        </w:rPr>
        <w:t>,</w:t>
      </w:r>
      <w:r>
        <w:rPr>
          <w:rFonts w:eastAsia="Times New Roman"/>
          <w:szCs w:val="24"/>
        </w:rPr>
        <w:t xml:space="preserve"> οι οποίοι ευθέως λένε ότι μέχρι τον περασμένο Οκτώβριο δεν γινόταν κανένας έλεγχος στα σύνορα για θέματα ασφαλείας, και ό</w:t>
      </w:r>
      <w:r>
        <w:rPr>
          <w:rFonts w:eastAsia="Times New Roman"/>
          <w:szCs w:val="24"/>
        </w:rPr>
        <w:t xml:space="preserve">,τι ήθελε -και ό,τι θέλει- δήλωνε ο καθένας. </w:t>
      </w:r>
    </w:p>
    <w:p w14:paraId="5F818D5B" w14:textId="77777777" w:rsidR="00EB6AC3" w:rsidRDefault="00674472">
      <w:pPr>
        <w:spacing w:line="600" w:lineRule="auto"/>
        <w:ind w:firstLine="720"/>
        <w:jc w:val="both"/>
        <w:rPr>
          <w:rFonts w:eastAsia="Times New Roman"/>
          <w:szCs w:val="24"/>
        </w:rPr>
      </w:pPr>
      <w:r>
        <w:rPr>
          <w:rFonts w:eastAsia="Times New Roman"/>
          <w:szCs w:val="24"/>
        </w:rPr>
        <w:lastRenderedPageBreak/>
        <w:t>Πράγματι, η παροιμία</w:t>
      </w:r>
      <w:r>
        <w:rPr>
          <w:rFonts w:eastAsia="Times New Roman"/>
          <w:szCs w:val="24"/>
        </w:rPr>
        <w:t>,</w:t>
      </w:r>
      <w:r>
        <w:rPr>
          <w:rFonts w:eastAsia="Times New Roman"/>
          <w:szCs w:val="24"/>
        </w:rPr>
        <w:t xml:space="preserve"> η οποία ίσχυε παλιά, ότι στην Ελλάδα είσαι ό,τι δηλώσεις, ισχύει ακόμη στα ελληνικά σύνορα. Είσαι ό,τι δηλώσεις. Όσοι βρίσκονται, λοιπόν, στη Σάμο, στη Μυτιλήνη, στην </w:t>
      </w:r>
      <w:proofErr w:type="spellStart"/>
      <w:r>
        <w:rPr>
          <w:rFonts w:eastAsia="Times New Roman"/>
          <w:szCs w:val="24"/>
        </w:rPr>
        <w:t>Ειδομένη</w:t>
      </w:r>
      <w:proofErr w:type="spellEnd"/>
      <w:r>
        <w:rPr>
          <w:rFonts w:eastAsia="Times New Roman"/>
          <w:szCs w:val="24"/>
        </w:rPr>
        <w:t>, δηλώνουν ό,</w:t>
      </w:r>
      <w:r>
        <w:rPr>
          <w:rFonts w:eastAsia="Times New Roman"/>
          <w:szCs w:val="24"/>
        </w:rPr>
        <w:t xml:space="preserve">τι θέλουν. Άλλος Αφγανός, άλλος Ιρανός, άλλος Σύριος, ό,τι θέλουν! </w:t>
      </w:r>
    </w:p>
    <w:p w14:paraId="5F818D5C" w14:textId="77777777" w:rsidR="00EB6AC3" w:rsidRDefault="00674472">
      <w:pPr>
        <w:spacing w:line="600" w:lineRule="auto"/>
        <w:ind w:firstLine="720"/>
        <w:jc w:val="both"/>
        <w:rPr>
          <w:rFonts w:eastAsia="Times New Roman" w:cs="Times New Roman"/>
        </w:rPr>
      </w:pPr>
      <w:r>
        <w:rPr>
          <w:rFonts w:eastAsia="Times New Roman" w:cs="Times New Roman"/>
        </w:rPr>
        <w:t xml:space="preserve">Και θα έπρεπε επί του θέματος αυτού, </w:t>
      </w:r>
      <w:r>
        <w:rPr>
          <w:rFonts w:eastAsia="Times New Roman"/>
          <w:bCs/>
          <w:shd w:val="clear" w:color="auto" w:fill="FFFFFF"/>
        </w:rPr>
        <w:t>βεβαίως,</w:t>
      </w:r>
      <w:r>
        <w:rPr>
          <w:rFonts w:eastAsia="Times New Roman" w:cs="Times New Roman"/>
        </w:rPr>
        <w:t xml:space="preserve"> να τονίσω ότι ήταν θλιβερή η αναφορά του κυρίου Πρωθυπουργού στη σχέση της Ελλάδος με την Τουρκία και η δική του άποψη</w:t>
      </w:r>
      <w:r>
        <w:rPr>
          <w:rFonts w:eastAsia="Times New Roman" w:cs="Times New Roman"/>
        </w:rPr>
        <w:t>,</w:t>
      </w:r>
      <w:r>
        <w:rPr>
          <w:rFonts w:eastAsia="Times New Roman" w:cs="Times New Roman"/>
        </w:rPr>
        <w:t xml:space="preserve"> ότι ακολουθεί η Ελλάδα</w:t>
      </w:r>
      <w:r>
        <w:rPr>
          <w:rFonts w:eastAsia="Times New Roman" w:cs="Times New Roman"/>
        </w:rPr>
        <w:t xml:space="preserve"> την πολιτική του διαλόγου, την ίδια στιγμή</w:t>
      </w:r>
      <w:r>
        <w:rPr>
          <w:rFonts w:eastAsia="Times New Roman" w:cs="Times New Roman"/>
        </w:rPr>
        <w:t>,</w:t>
      </w:r>
      <w:r>
        <w:rPr>
          <w:rFonts w:eastAsia="Times New Roman" w:cs="Times New Roman"/>
        </w:rPr>
        <w:t xml:space="preserve"> που καθημερινά παραβιάζεται η εθνική μας κυριαρχία. Κάνουν βόλτα πάνω από τις ελληνικές Οινούσσες τα τουρκικά πολεμικά αεροσκάφη και η Ελλάδα διαλέγεται!</w:t>
      </w:r>
    </w:p>
    <w:p w14:paraId="5F818D5D" w14:textId="77777777" w:rsidR="00EB6AC3" w:rsidRDefault="00674472">
      <w:pPr>
        <w:spacing w:line="600" w:lineRule="auto"/>
        <w:ind w:firstLine="720"/>
        <w:jc w:val="both"/>
        <w:rPr>
          <w:rFonts w:eastAsia="Times New Roman" w:cs="Times New Roman"/>
        </w:rPr>
      </w:pPr>
      <w:r>
        <w:rPr>
          <w:rFonts w:eastAsia="Times New Roman" w:cs="Times New Roman"/>
        </w:rPr>
        <w:t xml:space="preserve">Αυτή δεν </w:t>
      </w:r>
      <w:r>
        <w:rPr>
          <w:rFonts w:eastAsia="Times New Roman"/>
          <w:bCs/>
        </w:rPr>
        <w:t>είναι</w:t>
      </w:r>
      <w:r>
        <w:rPr>
          <w:rFonts w:eastAsia="Times New Roman" w:cs="Times New Roman"/>
        </w:rPr>
        <w:t xml:space="preserve"> πολιτική διαλόγου. </w:t>
      </w:r>
      <w:r>
        <w:rPr>
          <w:rFonts w:eastAsia="Times New Roman"/>
          <w:bCs/>
        </w:rPr>
        <w:t>Είναι</w:t>
      </w:r>
      <w:r>
        <w:rPr>
          <w:rFonts w:eastAsia="Times New Roman" w:cs="Times New Roman"/>
        </w:rPr>
        <w:t xml:space="preserve"> πολιτική της σφαλ</w:t>
      </w:r>
      <w:r>
        <w:rPr>
          <w:rFonts w:eastAsia="Times New Roman" w:cs="Times New Roman"/>
        </w:rPr>
        <w:t xml:space="preserve">ιάρας, που δεν ανέχονται οι Έλληνες πατριώτες και εθνικιστές της Χρυσής Αυγής! </w:t>
      </w:r>
    </w:p>
    <w:p w14:paraId="5F818D5E" w14:textId="77777777" w:rsidR="00EB6AC3" w:rsidRDefault="00674472">
      <w:pPr>
        <w:spacing w:line="600" w:lineRule="auto"/>
        <w:jc w:val="center"/>
        <w:rPr>
          <w:rFonts w:eastAsia="Times New Roman" w:cs="Times New Roman"/>
        </w:rPr>
      </w:pPr>
      <w:r>
        <w:rPr>
          <w:rFonts w:eastAsia="Times New Roman" w:cs="Times New Roman"/>
        </w:rPr>
        <w:t>(Χειροκροτήματα από την πτέρυγα της Χρυσής Αυγής)</w:t>
      </w:r>
    </w:p>
    <w:p w14:paraId="5F818D5F" w14:textId="77777777" w:rsidR="00EB6AC3" w:rsidRDefault="00674472">
      <w:pPr>
        <w:spacing w:after="0" w:line="600" w:lineRule="auto"/>
        <w:ind w:firstLine="720"/>
        <w:jc w:val="both"/>
        <w:rPr>
          <w:rFonts w:eastAsia="Times New Roman" w:cs="Times New Roman"/>
        </w:rPr>
      </w:pPr>
      <w:r>
        <w:rPr>
          <w:rFonts w:eastAsia="Times New Roman" w:cs="Times New Roman"/>
        </w:rPr>
        <w:lastRenderedPageBreak/>
        <w:t xml:space="preserve">Στη συνέχεια, για να προχωρήσω στον σχολιασμό όσων </w:t>
      </w:r>
      <w:proofErr w:type="spellStart"/>
      <w:r>
        <w:rPr>
          <w:rFonts w:eastAsia="Times New Roman" w:cs="Times New Roman"/>
        </w:rPr>
        <w:t>ελέχθησαν</w:t>
      </w:r>
      <w:proofErr w:type="spellEnd"/>
      <w:r>
        <w:rPr>
          <w:rFonts w:eastAsia="Times New Roman" w:cs="Times New Roman"/>
        </w:rPr>
        <w:t xml:space="preserve"> μέχρι τώρα, μίλησε ο κ. Μητσοτάκης και είπε ότι δεν </w:t>
      </w:r>
      <w:r>
        <w:rPr>
          <w:rFonts w:eastAsia="Times New Roman"/>
          <w:bCs/>
        </w:rPr>
        <w:t>είναι</w:t>
      </w:r>
      <w:r>
        <w:rPr>
          <w:rFonts w:eastAsia="Times New Roman" w:cs="Times New Roman"/>
        </w:rPr>
        <w:t xml:space="preserve"> επίκαιρ</w:t>
      </w:r>
      <w:r>
        <w:rPr>
          <w:rFonts w:eastAsia="Times New Roman" w:cs="Times New Roman"/>
        </w:rPr>
        <w:t xml:space="preserve">ο το θέμα. Φυσικά και δεν </w:t>
      </w:r>
      <w:r>
        <w:rPr>
          <w:rFonts w:eastAsia="Times New Roman"/>
          <w:bCs/>
        </w:rPr>
        <w:t>είναι</w:t>
      </w:r>
      <w:r>
        <w:rPr>
          <w:rFonts w:eastAsia="Times New Roman" w:cs="Times New Roman"/>
        </w:rPr>
        <w:t xml:space="preserve"> για αυτόν επίκαιρο, αφού η σημερινή </w:t>
      </w:r>
      <w:r>
        <w:rPr>
          <w:rFonts w:eastAsia="Times New Roman"/>
        </w:rPr>
        <w:t>συζήτηση</w:t>
      </w:r>
      <w:r>
        <w:rPr>
          <w:rFonts w:eastAsia="Times New Roman" w:cs="Times New Roman"/>
        </w:rPr>
        <w:t xml:space="preserve"> γίνεται κατόπιν αίτησης για τη διεξαγωγή της, από τη Νέα Δημοκρατία, με ημερομηνία 23 Μαρτίου του 2013. </w:t>
      </w:r>
    </w:p>
    <w:p w14:paraId="5F818D60" w14:textId="77777777" w:rsidR="00EB6AC3" w:rsidRDefault="00674472">
      <w:pPr>
        <w:spacing w:line="600" w:lineRule="auto"/>
        <w:ind w:firstLine="720"/>
        <w:jc w:val="both"/>
        <w:rPr>
          <w:rFonts w:eastAsia="Times New Roman" w:cs="Times New Roman"/>
        </w:rPr>
      </w:pPr>
      <w:r>
        <w:rPr>
          <w:rFonts w:eastAsia="Times New Roman" w:cs="Times New Roman"/>
        </w:rPr>
        <w:t>Μέχρι την ημερομηνία κατά την οποία ο κ. Μητσοτάκης ζήτησε να γίνει αυτή η</w:t>
      </w:r>
      <w:r>
        <w:rPr>
          <w:rFonts w:eastAsia="Times New Roman" w:cs="Times New Roman"/>
        </w:rPr>
        <w:t xml:space="preserve"> προ ημερησίας διατάξεως </w:t>
      </w:r>
      <w:r>
        <w:rPr>
          <w:rFonts w:eastAsia="Times New Roman"/>
        </w:rPr>
        <w:t>συζήτηση,</w:t>
      </w:r>
      <w:r>
        <w:rPr>
          <w:rFonts w:eastAsia="Times New Roman" w:cs="Times New Roman"/>
        </w:rPr>
        <w:t xml:space="preserve"> είχαν περάσει στη χώρα ένα εκατομμύριο εκατό χιλιάδες λαθρομετανάστες και πρόσφυγες. Κάπως αργά το θυμήθηκε.</w:t>
      </w:r>
    </w:p>
    <w:p w14:paraId="5F818D61" w14:textId="77777777" w:rsidR="00EB6AC3" w:rsidRDefault="00674472">
      <w:pPr>
        <w:spacing w:line="600" w:lineRule="auto"/>
        <w:ind w:firstLine="720"/>
        <w:jc w:val="both"/>
        <w:rPr>
          <w:rFonts w:eastAsia="Times New Roman" w:cs="Times New Roman"/>
        </w:rPr>
      </w:pPr>
      <w:r>
        <w:rPr>
          <w:rFonts w:eastAsia="Times New Roman" w:cs="Times New Roman"/>
        </w:rPr>
        <w:t>Και το θυμήθηκε αργά, πολλές δεκαετίες αργότερα θα έλεγα, όχι μόνο λόγω αυτού, αλλά και γιατί επικαλέστηκε και ε</w:t>
      </w:r>
      <w:r>
        <w:rPr>
          <w:rFonts w:eastAsia="Times New Roman" w:cs="Times New Roman"/>
        </w:rPr>
        <w:t xml:space="preserve">ίπε ότι τις τελευταίες δεκαετίες γίνεται πάντα η </w:t>
      </w:r>
      <w:r>
        <w:rPr>
          <w:rFonts w:eastAsia="Times New Roman"/>
        </w:rPr>
        <w:t>συζήτηση</w:t>
      </w:r>
      <w:r>
        <w:rPr>
          <w:rFonts w:eastAsia="Times New Roman" w:cs="Times New Roman"/>
        </w:rPr>
        <w:t xml:space="preserve"> αυτή υπό την ιδεολογική ηγεμονία της Αριστεράς. </w:t>
      </w:r>
    </w:p>
    <w:p w14:paraId="5F818D62" w14:textId="77777777" w:rsidR="00EB6AC3" w:rsidRDefault="00674472">
      <w:pPr>
        <w:spacing w:line="600" w:lineRule="auto"/>
        <w:ind w:firstLine="720"/>
        <w:jc w:val="both"/>
        <w:rPr>
          <w:rFonts w:eastAsia="Times New Roman" w:cs="Times New Roman"/>
        </w:rPr>
      </w:pPr>
      <w:r>
        <w:rPr>
          <w:rFonts w:eastAsia="Times New Roman" w:cs="Times New Roman"/>
        </w:rPr>
        <w:lastRenderedPageBreak/>
        <w:t>Σοβαρώς, κύριε Μητσοτάκη; Σοβαρώς, κύριοι της Νέας Δημοκρατίας; Και ποιος έφερε την πολιτική και ιδεολογική ηγεμονία της Αριστεράς σε αυτή τη χώρα; Δ</w:t>
      </w:r>
      <w:r>
        <w:rPr>
          <w:rFonts w:eastAsia="Times New Roman" w:cs="Times New Roman"/>
        </w:rPr>
        <w:t xml:space="preserve">εν κυβέρνησαν αυτοί; Δεν άφησαν αυτοί ελεύθερα τα πάντα; </w:t>
      </w:r>
    </w:p>
    <w:p w14:paraId="5F818D63" w14:textId="77777777" w:rsidR="00EB6AC3" w:rsidRDefault="00674472">
      <w:pPr>
        <w:spacing w:line="600" w:lineRule="auto"/>
        <w:ind w:firstLine="720"/>
        <w:jc w:val="both"/>
        <w:rPr>
          <w:rFonts w:eastAsia="Times New Roman" w:cs="Times New Roman"/>
        </w:rPr>
      </w:pPr>
      <w:r>
        <w:rPr>
          <w:rFonts w:eastAsia="Times New Roman" w:cs="Times New Roman"/>
        </w:rPr>
        <w:t xml:space="preserve">Και είχε, μάλιστα, το θράσος να μιλήσει και για διάφορες ενέργειες </w:t>
      </w:r>
      <w:proofErr w:type="spellStart"/>
      <w:r>
        <w:rPr>
          <w:rFonts w:eastAsia="Times New Roman" w:cs="Times New Roman"/>
        </w:rPr>
        <w:t>αναρχοκομμουνιστικών</w:t>
      </w:r>
      <w:proofErr w:type="spellEnd"/>
      <w:r>
        <w:rPr>
          <w:rFonts w:eastAsia="Times New Roman" w:cs="Times New Roman"/>
        </w:rPr>
        <w:t xml:space="preserve"> στοιχείων, οι οποίες πράγματι γίνονται τον τελευταίο χρόνο. Γιατί, επί των ημερών της τι γινόταν; Ποιος κυβερν</w:t>
      </w:r>
      <w:r>
        <w:rPr>
          <w:rFonts w:eastAsia="Times New Roman" w:cs="Times New Roman"/>
        </w:rPr>
        <w:t xml:space="preserve">ούσε το 2008, όταν έκαψαν κυριολεκτικά την Αθήνα; Η Νέα Δημοκρατία δεν κυβερνούσε; </w:t>
      </w:r>
    </w:p>
    <w:p w14:paraId="5F818D64" w14:textId="77777777" w:rsidR="00EB6AC3" w:rsidRDefault="00674472">
      <w:pPr>
        <w:spacing w:line="600" w:lineRule="auto"/>
        <w:ind w:firstLine="720"/>
        <w:jc w:val="both"/>
        <w:rPr>
          <w:rFonts w:eastAsia="Times New Roman" w:cs="Times New Roman"/>
        </w:rPr>
      </w:pPr>
      <w:r>
        <w:rPr>
          <w:rFonts w:eastAsia="Times New Roman" w:cs="Times New Roman"/>
        </w:rPr>
        <w:t xml:space="preserve">Δίκαια, λοιπόν, πρέπει κανείς να πει ότι </w:t>
      </w:r>
      <w:r>
        <w:rPr>
          <w:rFonts w:eastAsia="Times New Roman"/>
          <w:bCs/>
        </w:rPr>
        <w:t>είναι</w:t>
      </w:r>
      <w:r>
        <w:rPr>
          <w:rFonts w:eastAsia="Times New Roman" w:cs="Times New Roman"/>
        </w:rPr>
        <w:t xml:space="preserve"> τουλάχιστον υποκριτικό να ομιλεί η Νέα Δημοκρατία και να διαμαρτύρεται </w:t>
      </w:r>
      <w:r>
        <w:rPr>
          <w:rFonts w:eastAsia="Times New Roman" w:cs="Times New Roman"/>
        </w:rPr>
        <w:t xml:space="preserve">για την ιδεολογική ηγεμονία της Αριστεράς, γιατί αυτή την έφερε, αυτή την επέτρεψε, αυτή ήταν ανίκανη να την αντιμετωπίσει. Γιατί η πολιτική της δεν είχε ποτέ </w:t>
      </w:r>
      <w:proofErr w:type="spellStart"/>
      <w:r>
        <w:rPr>
          <w:rFonts w:eastAsia="Times New Roman" w:cs="Times New Roman"/>
        </w:rPr>
        <w:t>καμμία</w:t>
      </w:r>
      <w:proofErr w:type="spellEnd"/>
      <w:r>
        <w:rPr>
          <w:rFonts w:eastAsia="Times New Roman" w:cs="Times New Roman"/>
        </w:rPr>
        <w:t xml:space="preserve"> ιδεολογία, παρά μόνο τη ρεμούλα, τη μίζα, τον διορισμό των «δικών της παιδιών» και το πώς </w:t>
      </w:r>
      <w:r>
        <w:rPr>
          <w:rFonts w:eastAsia="Times New Roman" w:cs="Times New Roman"/>
        </w:rPr>
        <w:t xml:space="preserve">να λεηλατήσει το ελληνικό κράτος. </w:t>
      </w:r>
    </w:p>
    <w:p w14:paraId="5F818D65" w14:textId="77777777" w:rsidR="00EB6AC3" w:rsidRDefault="00674472">
      <w:pPr>
        <w:spacing w:line="600" w:lineRule="auto"/>
        <w:ind w:firstLine="720"/>
        <w:jc w:val="both"/>
        <w:rPr>
          <w:rFonts w:eastAsia="Times New Roman" w:cs="Times New Roman"/>
        </w:rPr>
      </w:pPr>
      <w:r>
        <w:rPr>
          <w:rFonts w:eastAsia="Times New Roman" w:cs="Times New Roman"/>
        </w:rPr>
        <w:lastRenderedPageBreak/>
        <w:t>Είπε</w:t>
      </w:r>
      <w:r>
        <w:rPr>
          <w:rFonts w:eastAsia="Times New Roman" w:cs="Times New Roman"/>
        </w:rPr>
        <w:t>,</w:t>
      </w:r>
      <w:r>
        <w:rPr>
          <w:rFonts w:eastAsia="Times New Roman" w:cs="Times New Roman"/>
        </w:rPr>
        <w:t xml:space="preserve"> ακόμη</w:t>
      </w:r>
      <w:r>
        <w:rPr>
          <w:rFonts w:eastAsia="Times New Roman" w:cs="Times New Roman"/>
        </w:rPr>
        <w:t>,</w:t>
      </w:r>
      <w:r>
        <w:rPr>
          <w:rFonts w:eastAsia="Times New Roman" w:cs="Times New Roman"/>
        </w:rPr>
        <w:t xml:space="preserve"> ότι </w:t>
      </w:r>
      <w:r>
        <w:rPr>
          <w:rFonts w:eastAsia="Times New Roman" w:cs="Times New Roman"/>
          <w:bCs/>
          <w:shd w:val="clear" w:color="auto" w:fill="FFFFFF"/>
        </w:rPr>
        <w:t>υπάρχουν</w:t>
      </w:r>
      <w:r>
        <w:rPr>
          <w:rFonts w:eastAsia="Times New Roman" w:cs="Times New Roman"/>
        </w:rPr>
        <w:t xml:space="preserve"> και σοβαρές </w:t>
      </w:r>
      <w:r>
        <w:rPr>
          <w:rFonts w:eastAsia="Times New Roman" w:cs="Times New Roman"/>
        </w:rPr>
        <w:t>μ</w:t>
      </w:r>
      <w:r>
        <w:rPr>
          <w:rFonts w:eastAsia="Times New Roman" w:cs="Times New Roman"/>
        </w:rPr>
        <w:t xml:space="preserve">η </w:t>
      </w:r>
      <w:r>
        <w:rPr>
          <w:rFonts w:eastAsia="Times New Roman" w:cs="Times New Roman"/>
        </w:rPr>
        <w:t>κ</w:t>
      </w:r>
      <w:r>
        <w:rPr>
          <w:rFonts w:eastAsia="Times New Roman" w:cs="Times New Roman"/>
        </w:rPr>
        <w:t xml:space="preserve">υβερνητικές </w:t>
      </w:r>
      <w:r>
        <w:rPr>
          <w:rFonts w:eastAsia="Times New Roman" w:cs="Times New Roman"/>
        </w:rPr>
        <w:t>ο</w:t>
      </w:r>
      <w:r>
        <w:rPr>
          <w:rFonts w:eastAsia="Times New Roman" w:cs="Times New Roman"/>
        </w:rPr>
        <w:t xml:space="preserve">ργανώσεις. Είχε λόγους </w:t>
      </w:r>
      <w:r>
        <w:rPr>
          <w:rFonts w:eastAsia="Times New Roman"/>
          <w:bCs/>
        </w:rPr>
        <w:t>συγκεκριμένους</w:t>
      </w:r>
      <w:r>
        <w:rPr>
          <w:rFonts w:eastAsia="Times New Roman" w:cs="Times New Roman"/>
        </w:rPr>
        <w:t xml:space="preserve"> να το πει, γιατί ανάμεσα στις </w:t>
      </w:r>
      <w:r>
        <w:rPr>
          <w:rFonts w:eastAsia="Times New Roman" w:cs="Times New Roman"/>
        </w:rPr>
        <w:t>μ</w:t>
      </w:r>
      <w:r>
        <w:rPr>
          <w:rFonts w:eastAsia="Times New Roman" w:cs="Times New Roman"/>
        </w:rPr>
        <w:t xml:space="preserve">η </w:t>
      </w:r>
      <w:r>
        <w:rPr>
          <w:rFonts w:eastAsia="Times New Roman" w:cs="Times New Roman"/>
        </w:rPr>
        <w:t>κ</w:t>
      </w:r>
      <w:r>
        <w:rPr>
          <w:rFonts w:eastAsia="Times New Roman" w:cs="Times New Roman"/>
        </w:rPr>
        <w:t xml:space="preserve">υβερνητικές </w:t>
      </w:r>
      <w:r>
        <w:rPr>
          <w:rFonts w:eastAsia="Times New Roman" w:cs="Times New Roman"/>
        </w:rPr>
        <w:t>ο</w:t>
      </w:r>
      <w:r>
        <w:rPr>
          <w:rFonts w:eastAsia="Times New Roman" w:cs="Times New Roman"/>
        </w:rPr>
        <w:t xml:space="preserve">ργανώσεις δεν </w:t>
      </w:r>
      <w:r>
        <w:rPr>
          <w:rFonts w:eastAsia="Times New Roman"/>
          <w:bCs/>
        </w:rPr>
        <w:t>είναι</w:t>
      </w:r>
      <w:r>
        <w:rPr>
          <w:rFonts w:eastAsia="Times New Roman" w:cs="Times New Roman"/>
        </w:rPr>
        <w:t xml:space="preserve"> μόνο αστέρες της Αριστεράς, αλλά και της λεγόμενης </w:t>
      </w:r>
      <w:proofErr w:type="spellStart"/>
      <w:r>
        <w:rPr>
          <w:rFonts w:eastAsia="Times New Roman" w:cs="Times New Roman"/>
        </w:rPr>
        <w:t>ψευτοδεξιά</w:t>
      </w:r>
      <w:r>
        <w:rPr>
          <w:rFonts w:eastAsia="Times New Roman" w:cs="Times New Roman"/>
        </w:rPr>
        <w:t>ς</w:t>
      </w:r>
      <w:proofErr w:type="spellEnd"/>
      <w:r>
        <w:rPr>
          <w:rFonts w:eastAsia="Times New Roman" w:cs="Times New Roman"/>
        </w:rPr>
        <w:t xml:space="preserve"> και μάλιστα του στενού περιβάλλοντος του κ. Μητσοτάκη, ανάμεσα στις οποίες μία είχε πάρει και κονδύλι 100.000 ευρώ για να φτιάξει μια παράγκα κάπου στην Κένυα, στην Τανγκανίκα, στο Κονγκό, την οποία αποκάλεσε σχολείο. </w:t>
      </w:r>
    </w:p>
    <w:p w14:paraId="5F818D66" w14:textId="77777777" w:rsidR="00EB6AC3" w:rsidRDefault="00674472">
      <w:pPr>
        <w:spacing w:line="600" w:lineRule="auto"/>
        <w:ind w:firstLine="720"/>
        <w:jc w:val="both"/>
        <w:rPr>
          <w:rFonts w:eastAsia="Times New Roman" w:cs="Times New Roman"/>
        </w:rPr>
      </w:pPr>
      <w:r>
        <w:rPr>
          <w:rFonts w:eastAsia="Times New Roman" w:cs="Times New Roman"/>
        </w:rPr>
        <w:t>Έκανε και τη διαπίστωση ο κ. Μητσοτ</w:t>
      </w:r>
      <w:r>
        <w:rPr>
          <w:rFonts w:eastAsia="Times New Roman" w:cs="Times New Roman"/>
        </w:rPr>
        <w:t xml:space="preserve">άκης, ότι </w:t>
      </w:r>
      <w:r>
        <w:rPr>
          <w:rFonts w:eastAsia="Times New Roman"/>
          <w:bCs/>
        </w:rPr>
        <w:t>είναι</w:t>
      </w:r>
      <w:r>
        <w:rPr>
          <w:rFonts w:eastAsia="Times New Roman" w:cs="Times New Roman"/>
        </w:rPr>
        <w:t xml:space="preserve"> διαφορετικό πράγμα η ελευθερία από την ασυδοσία. Καθυστέρησε ως προς την πρωτοτυπία δυόμισι χιλιάδες χρόνια. Ο Πλάτων το είχε πει ξεκάθαρα: «Ουκ εξ άλλης πολιτείας </w:t>
      </w:r>
      <w:proofErr w:type="spellStart"/>
      <w:r>
        <w:rPr>
          <w:rFonts w:eastAsia="Times New Roman" w:cs="Times New Roman"/>
        </w:rPr>
        <w:t>τυραννίς</w:t>
      </w:r>
      <w:proofErr w:type="spellEnd"/>
      <w:r>
        <w:rPr>
          <w:rFonts w:eastAsia="Times New Roman" w:cs="Times New Roman"/>
        </w:rPr>
        <w:t xml:space="preserve"> καθίσταται ή εκ δημοκρατίας».</w:t>
      </w:r>
    </w:p>
    <w:p w14:paraId="5F818D67" w14:textId="77777777" w:rsidR="00EB6AC3" w:rsidRDefault="00674472">
      <w:pPr>
        <w:spacing w:line="600" w:lineRule="auto"/>
        <w:ind w:firstLine="720"/>
        <w:jc w:val="both"/>
        <w:rPr>
          <w:rFonts w:eastAsia="Times New Roman" w:cs="Times New Roman"/>
        </w:rPr>
      </w:pPr>
      <w:r>
        <w:rPr>
          <w:rFonts w:eastAsia="Times New Roman" w:cs="Times New Roman"/>
        </w:rPr>
        <w:t>Πράγματι, από αυτό που αποκαλείται σή</w:t>
      </w:r>
      <w:r>
        <w:rPr>
          <w:rFonts w:eastAsia="Times New Roman" w:cs="Times New Roman"/>
        </w:rPr>
        <w:t xml:space="preserve">μερα </w:t>
      </w:r>
      <w:r>
        <w:rPr>
          <w:rFonts w:eastAsia="Times New Roman" w:cs="Times New Roman"/>
        </w:rPr>
        <w:t>δ</w:t>
      </w:r>
      <w:r>
        <w:rPr>
          <w:rFonts w:eastAsia="Times New Roman" w:cs="Times New Roman"/>
        </w:rPr>
        <w:t xml:space="preserve">ημοκρατία, που </w:t>
      </w:r>
      <w:r>
        <w:rPr>
          <w:rFonts w:eastAsia="Times New Roman"/>
          <w:bCs/>
        </w:rPr>
        <w:t>είναι</w:t>
      </w:r>
      <w:r>
        <w:rPr>
          <w:rFonts w:eastAsia="Times New Roman" w:cs="Times New Roman"/>
        </w:rPr>
        <w:t xml:space="preserve"> ασυδοσία, που </w:t>
      </w:r>
      <w:r>
        <w:rPr>
          <w:rFonts w:eastAsia="Times New Roman"/>
          <w:bCs/>
        </w:rPr>
        <w:t>είναι</w:t>
      </w:r>
      <w:r>
        <w:rPr>
          <w:rFonts w:eastAsia="Times New Roman" w:cs="Times New Roman"/>
        </w:rPr>
        <w:t xml:space="preserve"> </w:t>
      </w:r>
      <w:proofErr w:type="spellStart"/>
      <w:r>
        <w:rPr>
          <w:rFonts w:eastAsia="Times New Roman" w:cs="Times New Roman"/>
        </w:rPr>
        <w:t>ψευτοδημοκρατία</w:t>
      </w:r>
      <w:proofErr w:type="spellEnd"/>
      <w:r>
        <w:rPr>
          <w:rFonts w:eastAsia="Times New Roman" w:cs="Times New Roman"/>
        </w:rPr>
        <w:t xml:space="preserve">, έχει προκύψει μια τυραννία πέντε- δέκα οικογενειών, οι οποίοι εξουσιάζουν τον τόπο με τα </w:t>
      </w:r>
      <w:r>
        <w:rPr>
          <w:rFonts w:eastAsia="Times New Roman"/>
          <w:bCs/>
        </w:rPr>
        <w:t>μέσα</w:t>
      </w:r>
      <w:r>
        <w:rPr>
          <w:rFonts w:eastAsia="Times New Roman" w:cs="Times New Roman"/>
        </w:rPr>
        <w:t xml:space="preserve"> μαζικής ενημερώσεως, κρατώντας το χρήμα στα χέρια τους. </w:t>
      </w:r>
    </w:p>
    <w:p w14:paraId="5F818D68" w14:textId="77777777" w:rsidR="00EB6AC3" w:rsidRDefault="00674472">
      <w:pPr>
        <w:spacing w:line="600" w:lineRule="auto"/>
        <w:ind w:firstLine="720"/>
        <w:jc w:val="both"/>
        <w:rPr>
          <w:rFonts w:eastAsia="Times New Roman" w:cs="Times New Roman"/>
        </w:rPr>
      </w:pPr>
      <w:r>
        <w:rPr>
          <w:rFonts w:eastAsia="Times New Roman" w:cs="Times New Roman"/>
        </w:rPr>
        <w:lastRenderedPageBreak/>
        <w:t>Και εσείς, οι οποίοι υποτίθεται ότι είστε</w:t>
      </w:r>
      <w:r>
        <w:rPr>
          <w:rFonts w:eastAsia="Times New Roman" w:cs="Times New Roman"/>
        </w:rPr>
        <w:t xml:space="preserve"> μπολσεβίκοι -υποτίθεται λέω- δεν κάνετε τίποτε απέναντι σε όλους αυτούς, παρά μόνο λόγια, ότι θα διαλύσετε τη διαπλοκή. Όχι, δεν </w:t>
      </w:r>
      <w:r>
        <w:rPr>
          <w:rFonts w:eastAsia="Times New Roman"/>
          <w:bCs/>
        </w:rPr>
        <w:t>έ</w:t>
      </w:r>
      <w:r>
        <w:rPr>
          <w:rFonts w:eastAsia="Times New Roman" w:cs="Times New Roman"/>
        </w:rPr>
        <w:t xml:space="preserve">χετε </w:t>
      </w:r>
      <w:proofErr w:type="spellStart"/>
      <w:r>
        <w:rPr>
          <w:rFonts w:eastAsia="Times New Roman" w:cs="Times New Roman"/>
        </w:rPr>
        <w:t>καμμία</w:t>
      </w:r>
      <w:proofErr w:type="spellEnd"/>
      <w:r>
        <w:rPr>
          <w:rFonts w:eastAsia="Times New Roman" w:cs="Times New Roman"/>
        </w:rPr>
        <w:t xml:space="preserve"> σχέση με τον παγερό αέρα της Πετρούπολης, που </w:t>
      </w:r>
      <w:proofErr w:type="spellStart"/>
      <w:r>
        <w:rPr>
          <w:rFonts w:eastAsia="Times New Roman" w:cs="Times New Roman"/>
        </w:rPr>
        <w:t>μετωνομάσθη</w:t>
      </w:r>
      <w:proofErr w:type="spellEnd"/>
      <w:r>
        <w:rPr>
          <w:rFonts w:eastAsia="Times New Roman" w:cs="Times New Roman"/>
        </w:rPr>
        <w:t xml:space="preserve"> σε </w:t>
      </w:r>
      <w:proofErr w:type="spellStart"/>
      <w:r>
        <w:rPr>
          <w:rFonts w:eastAsia="Times New Roman" w:cs="Times New Roman"/>
        </w:rPr>
        <w:t>Λένινγκραντ</w:t>
      </w:r>
      <w:proofErr w:type="spellEnd"/>
      <w:r>
        <w:rPr>
          <w:rFonts w:eastAsia="Times New Roman" w:cs="Times New Roman"/>
        </w:rPr>
        <w:t xml:space="preserve"> και τη Μόσχα, ούτε με τον </w:t>
      </w:r>
      <w:proofErr w:type="spellStart"/>
      <w:r>
        <w:rPr>
          <w:rFonts w:eastAsia="Times New Roman" w:cs="Times New Roman"/>
        </w:rPr>
        <w:t>Μαγιακόφσκι</w:t>
      </w:r>
      <w:proofErr w:type="spellEnd"/>
      <w:r>
        <w:rPr>
          <w:rFonts w:eastAsia="Times New Roman" w:cs="Times New Roman"/>
        </w:rPr>
        <w:t>, ο</w:t>
      </w:r>
      <w:r>
        <w:rPr>
          <w:rFonts w:eastAsia="Times New Roman" w:cs="Times New Roman"/>
        </w:rPr>
        <w:t xml:space="preserve">ύτε με όλους αυτούς, παρά με τον μουχλιασμένο αέρα του Σηκουάνα και της νέας Αριστεράς του </w:t>
      </w:r>
      <w:proofErr w:type="spellStart"/>
      <w:r>
        <w:rPr>
          <w:rFonts w:eastAsia="Times New Roman" w:cs="Times New Roman"/>
        </w:rPr>
        <w:t>Μαρκούζε</w:t>
      </w:r>
      <w:proofErr w:type="spellEnd"/>
      <w:r>
        <w:rPr>
          <w:rFonts w:eastAsia="Times New Roman" w:cs="Times New Roman"/>
        </w:rPr>
        <w:t xml:space="preserve">, του Καρλ </w:t>
      </w:r>
      <w:proofErr w:type="spellStart"/>
      <w:r>
        <w:rPr>
          <w:rFonts w:eastAsia="Times New Roman" w:cs="Times New Roman"/>
        </w:rPr>
        <w:t>Πόπερ</w:t>
      </w:r>
      <w:proofErr w:type="spellEnd"/>
      <w:r>
        <w:rPr>
          <w:rFonts w:eastAsia="Times New Roman" w:cs="Times New Roman"/>
        </w:rPr>
        <w:t xml:space="preserve">, της ανοιχτής κοινωνίας, όλων αυτών των εξ αριστερών υποστηρικτών της παγκοσμιοποίησης, που θέλουν την καταστροφή των πατρίδων. </w:t>
      </w:r>
    </w:p>
    <w:p w14:paraId="5F818D6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Σε αυτή τη </w:t>
      </w:r>
      <w:r>
        <w:rPr>
          <w:rFonts w:eastAsia="Times New Roman" w:cs="Times New Roman"/>
          <w:szCs w:val="24"/>
        </w:rPr>
        <w:t xml:space="preserve">Βουλή όμως σήμερα, εκτός από τους </w:t>
      </w:r>
      <w:proofErr w:type="spellStart"/>
      <w:r>
        <w:rPr>
          <w:rFonts w:eastAsia="Times New Roman" w:cs="Times New Roman"/>
          <w:szCs w:val="24"/>
        </w:rPr>
        <w:t>ψευτοδεξιούς</w:t>
      </w:r>
      <w:proofErr w:type="spellEnd"/>
      <w:r>
        <w:rPr>
          <w:rFonts w:eastAsia="Times New Roman" w:cs="Times New Roman"/>
          <w:szCs w:val="24"/>
        </w:rPr>
        <w:t>, υπάρχουν κάποιοι αποφασισμένοι να υπερασπιστούν το εθνικό κράτος. Και αυτό δεν μπορείτε να το αποφύγετε. Κι ας είναι άδεια αυτή η Αίθουσα. Είναι γεμάτες οι πλατείες όπου πηγαίνουμε και οι αίθουσες</w:t>
      </w:r>
      <w:r>
        <w:rPr>
          <w:rFonts w:eastAsia="Times New Roman" w:cs="Times New Roman"/>
          <w:szCs w:val="24"/>
        </w:rPr>
        <w:t>,</w:t>
      </w:r>
      <w:r>
        <w:rPr>
          <w:rFonts w:eastAsia="Times New Roman" w:cs="Times New Roman"/>
          <w:szCs w:val="24"/>
        </w:rPr>
        <w:t xml:space="preserve"> που μας ακ</w:t>
      </w:r>
      <w:r>
        <w:rPr>
          <w:rFonts w:eastAsia="Times New Roman" w:cs="Times New Roman"/>
          <w:szCs w:val="24"/>
        </w:rPr>
        <w:t xml:space="preserve">ούν οι πολίτες. Υπάρχουν οι </w:t>
      </w:r>
      <w:proofErr w:type="spellStart"/>
      <w:r>
        <w:rPr>
          <w:rFonts w:eastAsia="Times New Roman" w:cs="Times New Roman"/>
          <w:szCs w:val="24"/>
        </w:rPr>
        <w:t>Χρυσαυγίτες</w:t>
      </w:r>
      <w:proofErr w:type="spellEnd"/>
      <w:r>
        <w:rPr>
          <w:rFonts w:eastAsia="Times New Roman" w:cs="Times New Roman"/>
          <w:szCs w:val="24"/>
        </w:rPr>
        <w:t xml:space="preserve">. </w:t>
      </w:r>
    </w:p>
    <w:p w14:paraId="5F818D6A"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F818D6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Καθυστερημένο το αίτημα, λοιπόν, περί ασφαλείας της Νέας Δημοκρατίας. Μιας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μιλάει η Νέα Δημοκρατία περί ασφαλείας, τα κάγκελα που βλέπουμε, που έχουν μπε</w:t>
      </w:r>
      <w:r>
        <w:rPr>
          <w:rFonts w:eastAsia="Times New Roman" w:cs="Times New Roman"/>
          <w:szCs w:val="24"/>
        </w:rPr>
        <w:t>ι στα παράθυρα όλης της χώρας, σε όλες τις κατοικίες, τόσο των κάτω όσο και των άνω ορόφων, μήπως μπήκαν επί των ημερών ΣΥΡΙΖΑ; Για να είμαστε δίκαιοι, όλα αυτά έγιναν επί των ημερών της Νέας Δημοκρατίας και του ΠΑΣΟΚ και όχι του ΣΥΡΙΖΑ, ο οποίος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φέρει ηθική ευθύνη, διότι</w:t>
      </w:r>
      <w:r>
        <w:rPr>
          <w:rFonts w:eastAsia="Times New Roman" w:cs="Times New Roman"/>
          <w:szCs w:val="24"/>
        </w:rPr>
        <w:t>,</w:t>
      </w:r>
      <w:r>
        <w:rPr>
          <w:rFonts w:eastAsia="Times New Roman" w:cs="Times New Roman"/>
          <w:szCs w:val="24"/>
        </w:rPr>
        <w:t xml:space="preserve"> όλα αυτά τα χρόνια ήταν ο μόνιμος προστάτης κάθε λαθρομετανάστη</w:t>
      </w:r>
      <w:r>
        <w:rPr>
          <w:rFonts w:eastAsia="Times New Roman" w:cs="Times New Roman"/>
          <w:szCs w:val="24"/>
        </w:rPr>
        <w:t>,</w:t>
      </w:r>
      <w:r>
        <w:rPr>
          <w:rFonts w:eastAsia="Times New Roman" w:cs="Times New Roman"/>
          <w:szCs w:val="24"/>
        </w:rPr>
        <w:t xml:space="preserve"> ο οποίος έμπαινε ατιμώρητα στην πατρίδα μας, χωρίς να έχει κανέναν φραγμό. </w:t>
      </w:r>
    </w:p>
    <w:p w14:paraId="5F818D6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Εις ό,τι αφορά την εγκληματικότητα, πέρα από το 2008, θα θυμίσω ότι την 1</w:t>
      </w:r>
      <w:r>
        <w:rPr>
          <w:rFonts w:eastAsia="Times New Roman" w:cs="Times New Roman"/>
          <w:szCs w:val="24"/>
          <w:vertAlign w:val="superscript"/>
        </w:rPr>
        <w:t>η</w:t>
      </w:r>
      <w:r>
        <w:rPr>
          <w:rFonts w:eastAsia="Times New Roman" w:cs="Times New Roman"/>
          <w:szCs w:val="24"/>
        </w:rPr>
        <w:t xml:space="preserve"> Σεπτεμβρίου 2012 -είχε μπει, βλέπετε, η Χρυσή Αυγή στη Βουλή και έπρεπε κάτι να δείξει η Νέα Δημοκρατία- μετά από μία επιχείρηση των ΜΑΤ κατά την οποία άδειασε κυριολεκτικά η πλατεία Ομονοίας από κάθε στοιχείο λαθρομετανάστη, ήπιαν τον καφέ τους ο κ. </w:t>
      </w:r>
      <w:proofErr w:type="spellStart"/>
      <w:r>
        <w:rPr>
          <w:rFonts w:eastAsia="Times New Roman" w:cs="Times New Roman"/>
          <w:szCs w:val="24"/>
        </w:rPr>
        <w:t>Δένδ</w:t>
      </w:r>
      <w:r>
        <w:rPr>
          <w:rFonts w:eastAsia="Times New Roman" w:cs="Times New Roman"/>
          <w:szCs w:val="24"/>
        </w:rPr>
        <w:t>ιας</w:t>
      </w:r>
      <w:proofErr w:type="spellEnd"/>
      <w:r>
        <w:rPr>
          <w:rFonts w:eastAsia="Times New Roman" w:cs="Times New Roman"/>
          <w:szCs w:val="24"/>
        </w:rPr>
        <w:t xml:space="preserve"> με τον κ. Σαμαρά και είπαν ότι </w:t>
      </w:r>
      <w:proofErr w:type="spellStart"/>
      <w:r>
        <w:rPr>
          <w:rFonts w:eastAsia="Times New Roman" w:cs="Times New Roman"/>
          <w:szCs w:val="24"/>
        </w:rPr>
        <w:t>απεκατεστάθη</w:t>
      </w:r>
      <w:proofErr w:type="spellEnd"/>
      <w:r>
        <w:rPr>
          <w:rFonts w:eastAsia="Times New Roman" w:cs="Times New Roman"/>
          <w:szCs w:val="24"/>
        </w:rPr>
        <w:t xml:space="preserve"> η </w:t>
      </w:r>
      <w:proofErr w:type="spellStart"/>
      <w:r>
        <w:rPr>
          <w:rFonts w:eastAsia="Times New Roman" w:cs="Times New Roman"/>
          <w:szCs w:val="24"/>
        </w:rPr>
        <w:t>τάξις</w:t>
      </w:r>
      <w:proofErr w:type="spellEnd"/>
      <w:r>
        <w:rPr>
          <w:rFonts w:eastAsia="Times New Roman" w:cs="Times New Roman"/>
          <w:szCs w:val="24"/>
        </w:rPr>
        <w:t xml:space="preserve">. Και </w:t>
      </w:r>
      <w:r>
        <w:rPr>
          <w:rFonts w:eastAsia="Times New Roman" w:cs="Times New Roman"/>
          <w:szCs w:val="24"/>
        </w:rPr>
        <w:lastRenderedPageBreak/>
        <w:t xml:space="preserve">αυτό, όπως κάθε θαύμα, διήρκησε όχι τρεις ημέρες, αλλά μόνο τρεις ώρες. Αμέσως μετά, έφυγαν ο </w:t>
      </w:r>
      <w:proofErr w:type="spellStart"/>
      <w:r>
        <w:rPr>
          <w:rFonts w:eastAsia="Times New Roman" w:cs="Times New Roman"/>
          <w:szCs w:val="24"/>
        </w:rPr>
        <w:t>Δένδιας</w:t>
      </w:r>
      <w:proofErr w:type="spellEnd"/>
      <w:r>
        <w:rPr>
          <w:rFonts w:eastAsia="Times New Roman" w:cs="Times New Roman"/>
          <w:szCs w:val="24"/>
        </w:rPr>
        <w:t xml:space="preserve"> με τον Σαμαρά, έφυγαν και τα ΜΑΤ και η πλατεία Ομονοίας έγινε αυτό που έγινε, ένα κέντρο διακ</w:t>
      </w:r>
      <w:r>
        <w:rPr>
          <w:rFonts w:eastAsia="Times New Roman" w:cs="Times New Roman"/>
          <w:szCs w:val="24"/>
        </w:rPr>
        <w:t xml:space="preserve">ίνησης ναρκωτικών, ένα κέντρο εγκληματικότητας. </w:t>
      </w:r>
    </w:p>
    <w:p w14:paraId="5F818D6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Είχαμε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επί των ημερών της Νέας Δημοκρατίας τη δραπέτευση από τις φυλακές Τρικάλων της συμμορίας Κόλα, Κούπα και λοιπών. Αμέσως μετά τη διαφυγή τους, τον Μάρτιο του 2013 μία Ελληνίδα</w:t>
      </w:r>
      <w:r>
        <w:rPr>
          <w:rFonts w:eastAsia="Times New Roman" w:cs="Times New Roman"/>
          <w:szCs w:val="24"/>
        </w:rPr>
        <w:t>,</w:t>
      </w:r>
      <w:r>
        <w:rPr>
          <w:rFonts w:eastAsia="Times New Roman" w:cs="Times New Roman"/>
          <w:szCs w:val="24"/>
        </w:rPr>
        <w:t xml:space="preserve"> που κανείς δεν </w:t>
      </w:r>
      <w:r>
        <w:rPr>
          <w:rFonts w:eastAsia="Times New Roman" w:cs="Times New Roman"/>
          <w:szCs w:val="24"/>
        </w:rPr>
        <w:t xml:space="preserve">θυμάται σήμερα, η Κατερίνα </w:t>
      </w:r>
      <w:proofErr w:type="spellStart"/>
      <w:r>
        <w:rPr>
          <w:rFonts w:eastAsia="Times New Roman" w:cs="Times New Roman"/>
          <w:szCs w:val="24"/>
        </w:rPr>
        <w:t>Ζώγαλη</w:t>
      </w:r>
      <w:proofErr w:type="spellEnd"/>
      <w:r>
        <w:rPr>
          <w:rFonts w:eastAsia="Times New Roman" w:cs="Times New Roman"/>
          <w:szCs w:val="24"/>
        </w:rPr>
        <w:t xml:space="preserve">, ήταν νεκρή από τις σφαίρες στα Ίσθμια της Κορίνθου. Και στις 17 Ιουνίου, σκότωσαν στο Δίστομο Βοιωτίας έναν </w:t>
      </w:r>
      <w:proofErr w:type="spellStart"/>
      <w:r>
        <w:rPr>
          <w:rFonts w:eastAsia="Times New Roman" w:cs="Times New Roman"/>
          <w:szCs w:val="24"/>
        </w:rPr>
        <w:t>τριανταεξάχρονο</w:t>
      </w:r>
      <w:proofErr w:type="spellEnd"/>
      <w:r>
        <w:rPr>
          <w:rFonts w:eastAsia="Times New Roman" w:cs="Times New Roman"/>
          <w:szCs w:val="24"/>
        </w:rPr>
        <w:t xml:space="preserve"> αστυνομικό, τον αείμνηστο Γιώργο </w:t>
      </w:r>
      <w:proofErr w:type="spellStart"/>
      <w:r>
        <w:rPr>
          <w:rFonts w:eastAsia="Times New Roman" w:cs="Times New Roman"/>
          <w:szCs w:val="24"/>
        </w:rPr>
        <w:t>Ανδριτσόπουλο</w:t>
      </w:r>
      <w:proofErr w:type="spellEnd"/>
      <w:r>
        <w:rPr>
          <w:rFonts w:eastAsia="Times New Roman" w:cs="Times New Roman"/>
          <w:szCs w:val="24"/>
        </w:rPr>
        <w:t>. Ήταν μία ομάδα πέντε ανδρών. Το ύποπτο όχημα με τ</w:t>
      </w:r>
      <w:r>
        <w:rPr>
          <w:rFonts w:eastAsia="Times New Roman" w:cs="Times New Roman"/>
          <w:szCs w:val="24"/>
        </w:rPr>
        <w:t xml:space="preserve">ους οπλισμένους με </w:t>
      </w:r>
      <w:proofErr w:type="spellStart"/>
      <w:r>
        <w:rPr>
          <w:rFonts w:eastAsia="Times New Roman" w:cs="Times New Roman"/>
          <w:szCs w:val="24"/>
        </w:rPr>
        <w:t>καλάσνικοφ</w:t>
      </w:r>
      <w:proofErr w:type="spellEnd"/>
      <w:r>
        <w:rPr>
          <w:rFonts w:eastAsia="Times New Roman" w:cs="Times New Roman"/>
          <w:szCs w:val="24"/>
        </w:rPr>
        <w:t xml:space="preserve"> αλλοδαπούς κακοποιούς είχε εντοπιστεί από την προηγούμενη μέρα. Το κράτος, που μας μιλάει η Νέα Δημοκρατία για ασφάλεια, δεν είχε κάνει τίποτε κι έτσι εκτέλεσαν εν </w:t>
      </w:r>
      <w:proofErr w:type="spellStart"/>
      <w:r>
        <w:rPr>
          <w:rFonts w:eastAsia="Times New Roman" w:cs="Times New Roman"/>
          <w:szCs w:val="24"/>
        </w:rPr>
        <w:t>ψυχρώ</w:t>
      </w:r>
      <w:proofErr w:type="spellEnd"/>
      <w:r>
        <w:rPr>
          <w:rFonts w:eastAsia="Times New Roman" w:cs="Times New Roman"/>
          <w:szCs w:val="24"/>
        </w:rPr>
        <w:t xml:space="preserve"> τον </w:t>
      </w:r>
      <w:proofErr w:type="spellStart"/>
      <w:r>
        <w:rPr>
          <w:rFonts w:eastAsia="Times New Roman" w:cs="Times New Roman"/>
          <w:szCs w:val="24"/>
        </w:rPr>
        <w:t>Ανδριτσόπουλο</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ίχαν βάλει κάτω γονατιστούς τους υπό</w:t>
      </w:r>
      <w:r>
        <w:rPr>
          <w:rFonts w:eastAsia="Times New Roman" w:cs="Times New Roman"/>
          <w:szCs w:val="24"/>
        </w:rPr>
        <w:t xml:space="preserve">λοιπους τέσσερις αστυνομικούς και τους έλεγαν </w:t>
      </w:r>
      <w:r>
        <w:rPr>
          <w:rFonts w:eastAsia="Times New Roman" w:cs="Times New Roman"/>
          <w:szCs w:val="24"/>
        </w:rPr>
        <w:lastRenderedPageBreak/>
        <w:t xml:space="preserve">-υπάρχει μέσα στη δικογραφία- «θα εκτελέσουμε κι εσάς </w:t>
      </w:r>
      <w:proofErr w:type="spellStart"/>
      <w:r>
        <w:rPr>
          <w:rFonts w:eastAsia="Times New Roman" w:cs="Times New Roman"/>
          <w:szCs w:val="24"/>
        </w:rPr>
        <w:t>Χρυσαυγίτες</w:t>
      </w:r>
      <w:proofErr w:type="spellEnd"/>
      <w:r>
        <w:rPr>
          <w:rFonts w:eastAsia="Times New Roman" w:cs="Times New Roman"/>
          <w:szCs w:val="24"/>
        </w:rPr>
        <w:t>». Διότι</w:t>
      </w:r>
      <w:r>
        <w:rPr>
          <w:rFonts w:eastAsia="Times New Roman" w:cs="Times New Roman"/>
          <w:szCs w:val="24"/>
        </w:rPr>
        <w:t>,</w:t>
      </w:r>
      <w:r>
        <w:rPr>
          <w:rFonts w:eastAsia="Times New Roman" w:cs="Times New Roman"/>
          <w:szCs w:val="24"/>
        </w:rPr>
        <w:t xml:space="preserve"> για όλους αυτούς τους εγκληματίες, κάθε Έλληνας</w:t>
      </w:r>
      <w:r>
        <w:rPr>
          <w:rFonts w:eastAsia="Times New Roman" w:cs="Times New Roman"/>
          <w:szCs w:val="24"/>
        </w:rPr>
        <w:t>,</w:t>
      </w:r>
      <w:r>
        <w:rPr>
          <w:rFonts w:eastAsia="Times New Roman" w:cs="Times New Roman"/>
          <w:szCs w:val="24"/>
        </w:rPr>
        <w:t xml:space="preserve"> που αντιστέκεται είναι ένας </w:t>
      </w:r>
      <w:proofErr w:type="spellStart"/>
      <w:r>
        <w:rPr>
          <w:rFonts w:eastAsia="Times New Roman" w:cs="Times New Roman"/>
          <w:szCs w:val="24"/>
        </w:rPr>
        <w:t>Χρυσαυγίτης</w:t>
      </w:r>
      <w:proofErr w:type="spellEnd"/>
      <w:r>
        <w:rPr>
          <w:rFonts w:eastAsia="Times New Roman" w:cs="Times New Roman"/>
          <w:szCs w:val="24"/>
        </w:rPr>
        <w:t xml:space="preserve">. Κι αυτό είναι πραγματικότητα. </w:t>
      </w:r>
    </w:p>
    <w:p w14:paraId="5F818D6E"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της Χρυσής Αυγής)</w:t>
      </w:r>
    </w:p>
    <w:p w14:paraId="5F818D6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Μίλησαν για τα κλειστά κέντρα κράτησης. Θα αναφερθώ στη συνέχεια σε αυτά. </w:t>
      </w:r>
    </w:p>
    <w:p w14:paraId="5F818D7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Στις 10 Αυγούστου 2013, έχουμε εξέγερση στην </w:t>
      </w:r>
      <w:proofErr w:type="spellStart"/>
      <w:r>
        <w:rPr>
          <w:rFonts w:eastAsia="Times New Roman" w:cs="Times New Roman"/>
          <w:szCs w:val="24"/>
        </w:rPr>
        <w:t>Αμυγδαλέζα</w:t>
      </w:r>
      <w:proofErr w:type="spellEnd"/>
      <w:r>
        <w:rPr>
          <w:rFonts w:eastAsia="Times New Roman" w:cs="Times New Roman"/>
          <w:szCs w:val="24"/>
        </w:rPr>
        <w:t xml:space="preserve">, φωτιές, επεισόδια, αποδράσεις. </w:t>
      </w:r>
      <w:r>
        <w:rPr>
          <w:rFonts w:eastAsia="Times New Roman" w:cs="Times New Roman"/>
          <w:szCs w:val="24"/>
        </w:rPr>
        <w:t>Β</w:t>
      </w:r>
      <w:r>
        <w:rPr>
          <w:rFonts w:eastAsia="Times New Roman" w:cs="Times New Roman"/>
          <w:szCs w:val="24"/>
        </w:rPr>
        <w:t>εβαίως, έχουμε και τη συμμορία των Γεωργιανών με τα σίδε</w:t>
      </w:r>
      <w:r>
        <w:rPr>
          <w:rFonts w:eastAsia="Times New Roman" w:cs="Times New Roman"/>
          <w:szCs w:val="24"/>
        </w:rPr>
        <w:t>ρα που δολοφονούσαν αθώους ηλικιωμένους και πολλά άλλα. Όλα αυτά δεν έγιναν επί των ημερών του ΣΥΡΙΖΑ. Έγιναν επί των ημερών της Νέας Δημοκρατίας. Κι επειδή η παροιμία λέει «στο σπίτι του κρεμασμένου δεν μιλάμε για σκοινί», καλύτερα να μη μιλάει ούτε η Νέα</w:t>
      </w:r>
      <w:r>
        <w:rPr>
          <w:rFonts w:eastAsia="Times New Roman" w:cs="Times New Roman"/>
          <w:szCs w:val="24"/>
        </w:rPr>
        <w:t xml:space="preserve"> Δημοκρατία ούτε το ΠΑΣΟΚ για ασφάλεια, γιατί την ασφάλεια τη διέλυσαν πρώτοι αυτοί στη χώρα κι έφεραν αυτή τη ραγδαία άνοδο της </w:t>
      </w:r>
      <w:proofErr w:type="spellStart"/>
      <w:r>
        <w:rPr>
          <w:rFonts w:eastAsia="Times New Roman" w:cs="Times New Roman"/>
          <w:szCs w:val="24"/>
        </w:rPr>
        <w:t>εγκληματικότητος</w:t>
      </w:r>
      <w:proofErr w:type="spellEnd"/>
      <w:r>
        <w:rPr>
          <w:rFonts w:eastAsia="Times New Roman" w:cs="Times New Roman"/>
          <w:szCs w:val="24"/>
        </w:rPr>
        <w:t xml:space="preserve">. </w:t>
      </w:r>
    </w:p>
    <w:p w14:paraId="5F818D71" w14:textId="77777777" w:rsidR="00EB6AC3" w:rsidRDefault="00674472">
      <w:pPr>
        <w:spacing w:after="0" w:line="600" w:lineRule="auto"/>
        <w:ind w:firstLine="720"/>
        <w:jc w:val="both"/>
        <w:rPr>
          <w:rFonts w:eastAsia="Times New Roman" w:cs="Times New Roman"/>
          <w:bCs/>
          <w:szCs w:val="24"/>
        </w:rPr>
      </w:pPr>
      <w:r>
        <w:rPr>
          <w:rFonts w:eastAsia="Times New Roman" w:cs="Times New Roman"/>
          <w:szCs w:val="24"/>
        </w:rPr>
        <w:lastRenderedPageBreak/>
        <w:t>Επί των ημερών σας όμως έχουμε άλλα πράγματα. Στις 8 Απριλίου είχαμε μία νόμιμη συγκέντρωση, σύμφωνα με το Σύνταγμα, στην πλατεία μπροστά από τον Άγιο Κωνσταντίνο, στο Δημοτικό Θέατρο Πειραιώς. Είχαμε στείλει εξώδικη δήλωση της Επιτροπής Εθνικής Μνήμης, όπ</w:t>
      </w:r>
      <w:r>
        <w:rPr>
          <w:rFonts w:eastAsia="Times New Roman" w:cs="Times New Roman"/>
          <w:szCs w:val="24"/>
        </w:rPr>
        <w:t xml:space="preserve">ως προβλέπει ο νόμος, προς τον Διευθυντή της Αστυνομικής Διευθύνσεως Πειραιώς. Αυτό το θέμα σάς ενδιαφέρει άμεσα, κύριε </w:t>
      </w:r>
      <w:proofErr w:type="spellStart"/>
      <w:r>
        <w:rPr>
          <w:rFonts w:eastAsia="Times New Roman" w:cs="Times New Roman"/>
          <w:szCs w:val="24"/>
        </w:rPr>
        <w:t>Τόσκα</w:t>
      </w:r>
      <w:proofErr w:type="spellEnd"/>
      <w:r>
        <w:rPr>
          <w:rFonts w:eastAsia="Times New Roman" w:cs="Times New Roman"/>
          <w:szCs w:val="24"/>
        </w:rPr>
        <w:t xml:space="preserve">, μιας και είναι της αρμοδιότητάς σας. Είχαμε τονίσει ότι υπάρχει σοβαρή περίπτωση αναρχικοί και αριστεριστές να προβούν σε </w:t>
      </w:r>
      <w:proofErr w:type="spellStart"/>
      <w:r>
        <w:rPr>
          <w:rFonts w:eastAsia="Times New Roman" w:cs="Times New Roman"/>
          <w:szCs w:val="24"/>
        </w:rPr>
        <w:t>αντισυγ</w:t>
      </w:r>
      <w:r>
        <w:rPr>
          <w:rFonts w:eastAsia="Times New Roman" w:cs="Times New Roman"/>
          <w:szCs w:val="24"/>
        </w:rPr>
        <w:t>κέντρωση</w:t>
      </w:r>
      <w:proofErr w:type="spellEnd"/>
      <w:r>
        <w:rPr>
          <w:rFonts w:eastAsia="Times New Roman" w:cs="Times New Roman"/>
          <w:szCs w:val="24"/>
        </w:rPr>
        <w:t xml:space="preserve">. Οι αναρχικοί και οι αριστεριστές προέβησαν σε </w:t>
      </w:r>
      <w:proofErr w:type="spellStart"/>
      <w:r>
        <w:rPr>
          <w:rFonts w:eastAsia="Times New Roman" w:cs="Times New Roman"/>
          <w:szCs w:val="24"/>
        </w:rPr>
        <w:t>αντισυγκέντρωση</w:t>
      </w:r>
      <w:proofErr w:type="spellEnd"/>
      <w:r>
        <w:rPr>
          <w:rFonts w:eastAsia="Times New Roman" w:cs="Times New Roman"/>
          <w:szCs w:val="24"/>
        </w:rPr>
        <w:t xml:space="preserve">. Η Αστυνομία και το κράτος δεν έκαναν τίποτε. </w:t>
      </w:r>
      <w:r>
        <w:rPr>
          <w:rFonts w:eastAsia="Times New Roman" w:cs="Times New Roman"/>
          <w:bCs/>
          <w:szCs w:val="24"/>
        </w:rPr>
        <w:t>Είναι</w:t>
      </w:r>
      <w:r>
        <w:rPr>
          <w:rFonts w:eastAsia="Times New Roman" w:cs="Times New Roman"/>
          <w:bCs/>
          <w:szCs w:val="24"/>
        </w:rPr>
        <w:t>,</w:t>
      </w:r>
      <w:r>
        <w:rPr>
          <w:rFonts w:eastAsia="Times New Roman" w:cs="Times New Roman"/>
          <w:bCs/>
          <w:szCs w:val="24"/>
        </w:rPr>
        <w:t xml:space="preserve"> τουλάχιστον</w:t>
      </w:r>
      <w:r>
        <w:rPr>
          <w:rFonts w:eastAsia="Times New Roman" w:cs="Times New Roman"/>
          <w:bCs/>
          <w:szCs w:val="24"/>
        </w:rPr>
        <w:t>,</w:t>
      </w:r>
      <w:r>
        <w:rPr>
          <w:rFonts w:eastAsia="Times New Roman" w:cs="Times New Roman"/>
          <w:bCs/>
          <w:szCs w:val="24"/>
        </w:rPr>
        <w:t xml:space="preserve"> παράνομο και αντισυνταγματικό η </w:t>
      </w:r>
      <w:r>
        <w:rPr>
          <w:rFonts w:eastAsia="Times New Roman" w:cs="Times New Roman"/>
          <w:bCs/>
          <w:szCs w:val="24"/>
        </w:rPr>
        <w:t>κ</w:t>
      </w:r>
      <w:r>
        <w:rPr>
          <w:rFonts w:eastAsia="Times New Roman" w:cs="Times New Roman"/>
          <w:bCs/>
          <w:szCs w:val="24"/>
        </w:rPr>
        <w:t xml:space="preserve">υβέρνηση ενός νόμιμου πολιτικού κόμματος να μην προστατεύει και να επιτρέπονται </w:t>
      </w:r>
      <w:proofErr w:type="spellStart"/>
      <w:r>
        <w:rPr>
          <w:rFonts w:eastAsia="Times New Roman" w:cs="Times New Roman"/>
          <w:bCs/>
          <w:szCs w:val="24"/>
        </w:rPr>
        <w:t>αντισ</w:t>
      </w:r>
      <w:r>
        <w:rPr>
          <w:rFonts w:eastAsia="Times New Roman" w:cs="Times New Roman"/>
          <w:bCs/>
          <w:szCs w:val="24"/>
        </w:rPr>
        <w:t>υγκεντρώσεις</w:t>
      </w:r>
      <w:proofErr w:type="spellEnd"/>
      <w:r>
        <w:rPr>
          <w:rFonts w:eastAsia="Times New Roman" w:cs="Times New Roman"/>
          <w:bCs/>
          <w:szCs w:val="24"/>
        </w:rPr>
        <w:t xml:space="preserve"> σε απόσταση αναπνοής. Επιτέλους, πρέπει να σταματήσετε να χαϊδεύετε όλα αυτά τα παιδιά του συστήματος, όλους αυτούς τους παρακρατικούς </w:t>
      </w:r>
      <w:proofErr w:type="spellStart"/>
      <w:r>
        <w:rPr>
          <w:rFonts w:eastAsia="Times New Roman" w:cs="Times New Roman"/>
          <w:bCs/>
          <w:szCs w:val="24"/>
        </w:rPr>
        <w:t>αναρχοκομμουνιστές</w:t>
      </w:r>
      <w:proofErr w:type="spellEnd"/>
      <w:r>
        <w:rPr>
          <w:rFonts w:eastAsia="Times New Roman" w:cs="Times New Roman"/>
          <w:bCs/>
          <w:szCs w:val="24"/>
        </w:rPr>
        <w:t xml:space="preserve">, οι οποίοι δημιουργούν αυτά τα πράγματα. </w:t>
      </w:r>
    </w:p>
    <w:p w14:paraId="5F818D72"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Τα καταθέτω αυτά στα Πρακτικά.</w:t>
      </w:r>
    </w:p>
    <w:p w14:paraId="5F818D7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w:t>
      </w:r>
      <w:r>
        <w:rPr>
          <w:rFonts w:eastAsia="Times New Roman" w:cs="Times New Roman"/>
          <w:szCs w:val="24"/>
        </w:rPr>
        <w:t xml:space="preserve"> ο </w:t>
      </w:r>
      <w:r>
        <w:rPr>
          <w:rFonts w:eastAsia="Times New Roman" w:cs="Times New Roman"/>
          <w:szCs w:val="24"/>
        </w:rPr>
        <w:t xml:space="preserve">Γενικός Γραμματέας του </w:t>
      </w:r>
      <w:r>
        <w:rPr>
          <w:rFonts w:eastAsia="Times New Roman" w:cs="Times New Roman"/>
          <w:szCs w:val="24"/>
        </w:rPr>
        <w:t xml:space="preserve">Λαϊκού Συνδέσμου-Χρυσή Αυγή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F818D7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Εξάλλου, μια κ</w:t>
      </w:r>
      <w:r>
        <w:rPr>
          <w:rFonts w:eastAsia="Times New Roman" w:cs="Times New Roman"/>
          <w:szCs w:val="24"/>
        </w:rPr>
        <w:t>αι αναφέρθηκε προηγουμένως και ο κ. Μητσοτάκης στον «</w:t>
      </w:r>
      <w:proofErr w:type="spellStart"/>
      <w:r>
        <w:rPr>
          <w:rFonts w:eastAsia="Times New Roman" w:cs="Times New Roman"/>
          <w:szCs w:val="24"/>
        </w:rPr>
        <w:t>Ρουβίκωνα</w:t>
      </w:r>
      <w:proofErr w:type="spellEnd"/>
      <w:r>
        <w:rPr>
          <w:rFonts w:eastAsia="Times New Roman" w:cs="Times New Roman"/>
          <w:szCs w:val="24"/>
        </w:rPr>
        <w:t>» και στους διάφορους άλλους -και πράγματι είχαμε πορεία με όπλα- για εμάς</w:t>
      </w:r>
      <w:r>
        <w:rPr>
          <w:rFonts w:eastAsia="Times New Roman" w:cs="Times New Roman"/>
          <w:szCs w:val="24"/>
        </w:rPr>
        <w:t>,</w:t>
      </w:r>
      <w:r>
        <w:rPr>
          <w:rFonts w:eastAsia="Times New Roman" w:cs="Times New Roman"/>
          <w:szCs w:val="24"/>
        </w:rPr>
        <w:t xml:space="preserve"> που μας κατηγορούν και είμαστε υπό κατηγορία ως εγκληματική οργάνωση, οπλοστάσιο δεν έχει βρεθεί ούτε υπάρχει. Εκεί έκ</w:t>
      </w:r>
      <w:r>
        <w:rPr>
          <w:rFonts w:eastAsia="Times New Roman" w:cs="Times New Roman"/>
          <w:szCs w:val="24"/>
        </w:rPr>
        <w:t xml:space="preserve">αναν παρέλαση με όπλα μέσα στο κέντρο των Αθηνών και δεν έγινε τίποτα. </w:t>
      </w:r>
    </w:p>
    <w:p w14:paraId="5F818D7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Επίσης, έχουμε και τη γνωστή περίπτωση του μέλους της </w:t>
      </w:r>
      <w:r>
        <w:rPr>
          <w:rFonts w:eastAsia="Times New Roman" w:cs="Times New Roman"/>
          <w:szCs w:val="24"/>
        </w:rPr>
        <w:t>π</w:t>
      </w:r>
      <w:r>
        <w:rPr>
          <w:rFonts w:eastAsia="Times New Roman" w:cs="Times New Roman"/>
          <w:szCs w:val="24"/>
        </w:rPr>
        <w:t xml:space="preserve">ολιτικής σας </w:t>
      </w:r>
      <w:r>
        <w:rPr>
          <w:rFonts w:eastAsia="Times New Roman" w:cs="Times New Roman"/>
          <w:szCs w:val="24"/>
        </w:rPr>
        <w:t>γ</w:t>
      </w:r>
      <w:r>
        <w:rPr>
          <w:rFonts w:eastAsia="Times New Roman" w:cs="Times New Roman"/>
          <w:szCs w:val="24"/>
        </w:rPr>
        <w:t xml:space="preserve">ραμματείας, του Παναγιώτη Λάμπρου. Μην ξεχνάμε ότι δεν έγινε τίποτα με τις καταγγελίες του πρώην Υπουργού της </w:t>
      </w:r>
      <w:r>
        <w:rPr>
          <w:rFonts w:eastAsia="Times New Roman" w:cs="Times New Roman"/>
          <w:szCs w:val="24"/>
        </w:rPr>
        <w:t>κ</w:t>
      </w:r>
      <w:r>
        <w:rPr>
          <w:rFonts w:eastAsia="Times New Roman" w:cs="Times New Roman"/>
          <w:szCs w:val="24"/>
        </w:rPr>
        <w:t>υβερ</w:t>
      </w:r>
      <w:r>
        <w:rPr>
          <w:rFonts w:eastAsia="Times New Roman" w:cs="Times New Roman"/>
          <w:szCs w:val="24"/>
        </w:rPr>
        <w:t xml:space="preserve">νήσεώς σας, του κ. Πανούση, ο οποίος έφερε στη δημοσιότητα και έδωσε διαλόγους σύμφωνα με τους </w:t>
      </w:r>
      <w:r>
        <w:rPr>
          <w:rFonts w:eastAsia="Times New Roman" w:cs="Times New Roman"/>
          <w:szCs w:val="24"/>
        </w:rPr>
        <w:lastRenderedPageBreak/>
        <w:t xml:space="preserve">οποίους το μέλος της </w:t>
      </w:r>
      <w:r>
        <w:rPr>
          <w:rFonts w:eastAsia="Times New Roman" w:cs="Times New Roman"/>
          <w:szCs w:val="24"/>
        </w:rPr>
        <w:t>π</w:t>
      </w:r>
      <w:r>
        <w:rPr>
          <w:rFonts w:eastAsia="Times New Roman" w:cs="Times New Roman"/>
          <w:szCs w:val="24"/>
        </w:rPr>
        <w:t xml:space="preserve">ολιτικής </w:t>
      </w:r>
      <w:r>
        <w:rPr>
          <w:rFonts w:eastAsia="Times New Roman" w:cs="Times New Roman"/>
          <w:szCs w:val="24"/>
        </w:rPr>
        <w:t>γ</w:t>
      </w:r>
      <w:r>
        <w:rPr>
          <w:rFonts w:eastAsia="Times New Roman" w:cs="Times New Roman"/>
          <w:szCs w:val="24"/>
        </w:rPr>
        <w:t xml:space="preserve">ραμματείας του κόμματός σας συνδιαλεγόταν με καταδικασμένους τρομοκράτες και κατηγορούσε τον κ. Πανούση γιατί δεν πέρασε ένας νόμος ο οποίος θα τους ευνοούσε. </w:t>
      </w:r>
    </w:p>
    <w:p w14:paraId="5F818D7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Ο ίδιος ο Παναγιώτης Λάμπρου μαζί με τη Βουλευτή σας κ. </w:t>
      </w:r>
      <w:proofErr w:type="spellStart"/>
      <w:r>
        <w:rPr>
          <w:rFonts w:eastAsia="Times New Roman" w:cs="Times New Roman"/>
          <w:szCs w:val="24"/>
        </w:rPr>
        <w:t>Κατριβάνου</w:t>
      </w:r>
      <w:proofErr w:type="spellEnd"/>
      <w:r>
        <w:rPr>
          <w:rFonts w:eastAsia="Times New Roman" w:cs="Times New Roman"/>
          <w:szCs w:val="24"/>
        </w:rPr>
        <w:t xml:space="preserve"> και τον Βουλευτή σας της Λέσβ</w:t>
      </w:r>
      <w:r>
        <w:rPr>
          <w:rFonts w:eastAsia="Times New Roman" w:cs="Times New Roman"/>
          <w:szCs w:val="24"/>
        </w:rPr>
        <w:t>ου συμμετείχαν σε ένα άλλο γεγονός, το οποίο μάθαμε μόλις πριν λίγες ημέρες. Στη Μυτιλήνη, στις 14 Ιανουαρίου, ένα σκάφος του Λιμενικού διαπιστώνει μέσα στα τουρκικά χωρικά ύδατα ένα σκάφος με λαθρομετανάστες. Βλέπει ένα ελληνικό πλοίο ανοιχτής θαλάσσης να</w:t>
      </w:r>
      <w:r>
        <w:rPr>
          <w:rFonts w:eastAsia="Times New Roman" w:cs="Times New Roman"/>
          <w:szCs w:val="24"/>
        </w:rPr>
        <w:t xml:space="preserve"> προστρέχει προς αυτό και τους συλλαμβάνει. Αμέσως μετά ο Υπουργός κ. </w:t>
      </w:r>
      <w:proofErr w:type="spellStart"/>
      <w:r>
        <w:rPr>
          <w:rFonts w:eastAsia="Times New Roman" w:cs="Times New Roman"/>
          <w:szCs w:val="24"/>
        </w:rPr>
        <w:t>Δρίτσας</w:t>
      </w:r>
      <w:proofErr w:type="spellEnd"/>
      <w:r>
        <w:rPr>
          <w:rFonts w:eastAsia="Times New Roman" w:cs="Times New Roman"/>
          <w:szCs w:val="24"/>
        </w:rPr>
        <w:t xml:space="preserve"> στέλνει σήμα ότι πρόκειται περί αλληλέγγυων, περνούν τελικά από </w:t>
      </w:r>
      <w:r>
        <w:rPr>
          <w:rFonts w:eastAsia="Times New Roman" w:cs="Times New Roman"/>
          <w:szCs w:val="24"/>
        </w:rPr>
        <w:t>ε</w:t>
      </w:r>
      <w:r>
        <w:rPr>
          <w:rFonts w:eastAsia="Times New Roman" w:cs="Times New Roman"/>
          <w:szCs w:val="24"/>
        </w:rPr>
        <w:t>ισαγγελέα, αφήνονται ελεύθεροι, αλλά είναι υπό κατηγορία και την επόμενη μέρα</w:t>
      </w:r>
      <w:r>
        <w:rPr>
          <w:rFonts w:eastAsia="Times New Roman" w:cs="Times New Roman"/>
          <w:szCs w:val="24"/>
        </w:rPr>
        <w:t>,</w:t>
      </w:r>
      <w:r>
        <w:rPr>
          <w:rFonts w:eastAsia="Times New Roman" w:cs="Times New Roman"/>
          <w:szCs w:val="24"/>
        </w:rPr>
        <w:t xml:space="preserve"> που πήγαιναν στο δικαστήριο, μαζί </w:t>
      </w:r>
      <w:r>
        <w:rPr>
          <w:rFonts w:eastAsia="Times New Roman" w:cs="Times New Roman"/>
          <w:szCs w:val="24"/>
        </w:rPr>
        <w:t xml:space="preserve">με κουκουλοφόρους διαδήλωναν έξω από τα δικαστήρια της Μυτιλήνης ο Παναγιώτης Λάμπρου, η </w:t>
      </w:r>
      <w:proofErr w:type="spellStart"/>
      <w:r>
        <w:rPr>
          <w:rFonts w:eastAsia="Times New Roman" w:cs="Times New Roman"/>
          <w:szCs w:val="24"/>
        </w:rPr>
        <w:t>Κατριβάνου</w:t>
      </w:r>
      <w:proofErr w:type="spellEnd"/>
      <w:r>
        <w:rPr>
          <w:rFonts w:eastAsia="Times New Roman" w:cs="Times New Roman"/>
          <w:szCs w:val="24"/>
        </w:rPr>
        <w:t xml:space="preserve"> και ο Βουλευτής Λέσβου του ΣΥΡΙΖΑ. Πρέπει</w:t>
      </w:r>
      <w:r>
        <w:rPr>
          <w:rFonts w:eastAsia="Times New Roman" w:cs="Times New Roman"/>
          <w:szCs w:val="24"/>
        </w:rPr>
        <w:t>,</w:t>
      </w:r>
      <w:r>
        <w:rPr>
          <w:rFonts w:eastAsia="Times New Roman" w:cs="Times New Roman"/>
          <w:szCs w:val="24"/>
        </w:rPr>
        <w:t xml:space="preserve"> λοιπόν, να διαχωρίσετε τη θέση σας από όλους αυτούς. Αλλιώς κάντε την έφοδο στα χειμερινά ανάκτορα και κυβερνήστε</w:t>
      </w:r>
      <w:r>
        <w:rPr>
          <w:rFonts w:eastAsia="Times New Roman" w:cs="Times New Roman"/>
          <w:szCs w:val="24"/>
        </w:rPr>
        <w:t xml:space="preserve">! Αφού δεν μπορείτε αυτό το πράγμα, τότε διαχωρίστε τη θέση σας. </w:t>
      </w:r>
    </w:p>
    <w:p w14:paraId="5F818D7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εβαίως, έχουμε την Νέα Δημοκρατί</w:t>
      </w:r>
      <w:r>
        <w:rPr>
          <w:rFonts w:eastAsia="Times New Roman" w:cs="Times New Roman"/>
          <w:szCs w:val="24"/>
        </w:rPr>
        <w:t>α</w:t>
      </w:r>
      <w:r>
        <w:rPr>
          <w:rFonts w:eastAsia="Times New Roman" w:cs="Times New Roman"/>
          <w:szCs w:val="24"/>
        </w:rPr>
        <w:t>, η οποία διαμαρτύρεται για τους λαθρομετανάστες. Εδώ, όμως, υπάρχει ένας πίνακας, τον οποίο θα καταθέσω στα Πρακτικά, όπου από το 2013 έως το 2014 είχαμε μ</w:t>
      </w:r>
      <w:r>
        <w:rPr>
          <w:rFonts w:eastAsia="Times New Roman" w:cs="Times New Roman"/>
          <w:szCs w:val="24"/>
        </w:rPr>
        <w:t>ια πολύ μεγάλη αλλαγή. Συγκεκριμένα, είχαμε μια δραματική μείωση το 2013 από το 2012 και μια δραματική αύξηση από το 2013 έως το 2014. Τι είχε συμβεί το 2012 και είχαμε τη μείωση; Είχε μπει η Χρυσή Αυγή στη Βουλή. Τι συνέβη στα τέλη του 2013 και διπλασιάστ</w:t>
      </w:r>
      <w:r>
        <w:rPr>
          <w:rFonts w:eastAsia="Times New Roman" w:cs="Times New Roman"/>
          <w:szCs w:val="24"/>
        </w:rPr>
        <w:t>ηκε η είσοδος λαθρομεταναστών το 2014; Είχε μπει η Χρυσή Αυγή στη φυλακή. Αυτό το στοιχείο το καταθέτω, μήπως και βγάλετε επιτέλους τα συμπεράσματά σας.</w:t>
      </w:r>
    </w:p>
    <w:p w14:paraId="5F818D7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cs="Times New Roman"/>
          <w:szCs w:val="24"/>
        </w:rPr>
        <w:t xml:space="preserve">Γενικός Γραμματέας </w:t>
      </w:r>
      <w:r>
        <w:rPr>
          <w:rFonts w:eastAsia="Times New Roman" w:cs="Times New Roman"/>
          <w:szCs w:val="24"/>
        </w:rPr>
        <w:t xml:space="preserve">του Λαϊκού Συνδέσμου-Χρυσή Αυγή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καταθέτε</w:t>
      </w:r>
      <w:r>
        <w:rPr>
          <w:rFonts w:eastAsia="Times New Roman" w:cs="Times New Roman"/>
          <w:szCs w:val="24"/>
        </w:rPr>
        <w:t xml:space="preserve">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F818D7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Σήμερα τι συμβαίνει; Πραγματικά είναι να εκπλήσσεται κανείς για το γεγονός ότι είχαμε μια δολοφονία στ</w:t>
      </w:r>
      <w:r>
        <w:rPr>
          <w:rFonts w:eastAsia="Times New Roman" w:cs="Times New Roman"/>
          <w:szCs w:val="24"/>
        </w:rPr>
        <w:t>ις 17 του μηνός στο Πεδίον του Άρεως. Ένας Ιρανός</w:t>
      </w:r>
      <w:r>
        <w:rPr>
          <w:rFonts w:eastAsia="Times New Roman" w:cs="Times New Roman"/>
          <w:szCs w:val="24"/>
        </w:rPr>
        <w:t>,</w:t>
      </w:r>
      <w:r>
        <w:rPr>
          <w:rFonts w:eastAsia="Times New Roman" w:cs="Times New Roman"/>
          <w:szCs w:val="24"/>
        </w:rPr>
        <w:t xml:space="preserve"> συγκεκριμένα</w:t>
      </w:r>
      <w:r>
        <w:rPr>
          <w:rFonts w:eastAsia="Times New Roman" w:cs="Times New Roman"/>
          <w:szCs w:val="24"/>
        </w:rPr>
        <w:t>,</w:t>
      </w:r>
      <w:r>
        <w:rPr>
          <w:rFonts w:eastAsia="Times New Roman" w:cs="Times New Roman"/>
          <w:szCs w:val="24"/>
        </w:rPr>
        <w:t xml:space="preserve"> δολοφόνησε έναν Αφγανό και από ό,τι λέει η επίσημη ανακοίνωση της Αστυνομίας, ο σκοπός της διαφωνίας τους ήταν τα ναρκωτικά. Και το έμαθε ο ελληνικός λαός στις 19 του μηνός. Όπως έμαθε και με</w:t>
      </w:r>
      <w:r>
        <w:rPr>
          <w:rFonts w:eastAsia="Times New Roman" w:cs="Times New Roman"/>
          <w:szCs w:val="24"/>
        </w:rPr>
        <w:t xml:space="preserve"> τρεις μέρες καθυστέρηση τον βιασμό ενός ανηλίκου σε έναν καταυλισμό λαθρομεταναστών και προσφύγων στη Σάμο. </w:t>
      </w:r>
    </w:p>
    <w:p w14:paraId="5F818D7A" w14:textId="77777777" w:rsidR="00EB6AC3" w:rsidRDefault="00674472">
      <w:pPr>
        <w:spacing w:line="600" w:lineRule="auto"/>
        <w:ind w:firstLine="720"/>
        <w:jc w:val="both"/>
        <w:rPr>
          <w:rFonts w:eastAsia="Times New Roman" w:cs="Times New Roman"/>
          <w:bCs/>
          <w:szCs w:val="24"/>
        </w:rPr>
      </w:pPr>
      <w:r>
        <w:rPr>
          <w:rFonts w:eastAsia="Times New Roman" w:cs="Times New Roman"/>
          <w:szCs w:val="24"/>
        </w:rPr>
        <w:t>Αλήθεια, θέλω να ρωτήσω και το ερώτημα είναι ρητορικό: Γιατί σταμάτησαν να πηγαίνουν λαθρομετανάστες και πρόσφυγες στην Κω; Γιατί στην Κω οι Έλλην</w:t>
      </w:r>
      <w:r>
        <w:rPr>
          <w:rFonts w:eastAsia="Times New Roman" w:cs="Times New Roman"/>
          <w:szCs w:val="24"/>
        </w:rPr>
        <w:t xml:space="preserve">ες αντιστάθηκαν και σταμάτησαν να πηγαίνουν. Αντίθετα, στα άλλα νησιά το ελληνικό κράτος χτύπησε τους Έλληνες και έγιναν όλα αυτά τα οποία ξέρετε. </w:t>
      </w:r>
    </w:p>
    <w:p w14:paraId="5F818D7B"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Είναι δεδομένο ότι υπάρχουν </w:t>
      </w:r>
      <w:proofErr w:type="spellStart"/>
      <w:r>
        <w:rPr>
          <w:rFonts w:eastAsia="UB-Helvetica" w:cs="Times New Roman"/>
          <w:szCs w:val="24"/>
        </w:rPr>
        <w:t>τζιχαντιστές</w:t>
      </w:r>
      <w:proofErr w:type="spellEnd"/>
      <w:r>
        <w:rPr>
          <w:rFonts w:eastAsia="UB-Helvetica" w:cs="Times New Roman"/>
          <w:szCs w:val="24"/>
        </w:rPr>
        <w:t xml:space="preserve"> μέσα στους πρόσφυγες και τους λαθρομετανάστες. Είναι γεγονός ότι σα</w:t>
      </w:r>
      <w:r>
        <w:rPr>
          <w:rFonts w:eastAsia="UB-Helvetica" w:cs="Times New Roman"/>
          <w:szCs w:val="24"/>
        </w:rPr>
        <w:t xml:space="preserve">ν Κυβέρνηση στο θέμα αυτό έχετε αποτύχει και έχετε δημιουργήσει κυριολεκτικά χάος. Κράτος εν </w:t>
      </w:r>
      <w:proofErr w:type="spellStart"/>
      <w:r>
        <w:rPr>
          <w:rFonts w:eastAsia="UB-Helvetica" w:cs="Times New Roman"/>
          <w:szCs w:val="24"/>
        </w:rPr>
        <w:t>κράτει</w:t>
      </w:r>
      <w:proofErr w:type="spellEnd"/>
      <w:r>
        <w:rPr>
          <w:rFonts w:eastAsia="UB-Helvetica" w:cs="Times New Roman"/>
          <w:szCs w:val="24"/>
        </w:rPr>
        <w:t xml:space="preserve"> είναι και η </w:t>
      </w:r>
      <w:proofErr w:type="spellStart"/>
      <w:r>
        <w:rPr>
          <w:rFonts w:eastAsia="UB-Helvetica" w:cs="Times New Roman"/>
          <w:szCs w:val="24"/>
        </w:rPr>
        <w:t>Ειδομένη</w:t>
      </w:r>
      <w:proofErr w:type="spellEnd"/>
      <w:r>
        <w:rPr>
          <w:rFonts w:eastAsia="UB-Helvetica" w:cs="Times New Roman"/>
          <w:szCs w:val="24"/>
        </w:rPr>
        <w:t xml:space="preserve"> και όλα τα άλλα περίφημα </w:t>
      </w:r>
      <w:r>
        <w:rPr>
          <w:rFonts w:eastAsia="UB-Helvetica" w:cs="Times New Roman"/>
          <w:szCs w:val="24"/>
          <w:lang w:val="en-US"/>
        </w:rPr>
        <w:t>hot</w:t>
      </w:r>
      <w:r>
        <w:rPr>
          <w:rFonts w:eastAsia="UB-Helvetica" w:cs="Times New Roman"/>
          <w:szCs w:val="24"/>
        </w:rPr>
        <w:t xml:space="preserve"> </w:t>
      </w:r>
      <w:r>
        <w:rPr>
          <w:rFonts w:eastAsia="UB-Helvetica" w:cs="Times New Roman"/>
          <w:szCs w:val="24"/>
          <w:lang w:val="en-US"/>
        </w:rPr>
        <w:t>spots</w:t>
      </w:r>
      <w:r>
        <w:rPr>
          <w:rFonts w:eastAsia="UB-Helvetica" w:cs="Times New Roman"/>
          <w:szCs w:val="24"/>
        </w:rPr>
        <w:t xml:space="preserve">. </w:t>
      </w:r>
    </w:p>
    <w:p w14:paraId="5F818D7C"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 xml:space="preserve">Άμεση ευθύνη έχει και η Νέα Δημοκρατία για τους λαθρομετανάστες. Δεν είναι σημερινό πρόβλημα. Και </w:t>
      </w:r>
      <w:r>
        <w:rPr>
          <w:rFonts w:eastAsia="UB-Helvetica" w:cs="Times New Roman"/>
          <w:szCs w:val="24"/>
        </w:rPr>
        <w:t>σίγουρα ο Μητσοτάκης δεν είναι η λύση για να φύγει ο Τσίπρας αλλά η μεγαλύτερη εγγύηση ότι θα επιστρέψει.</w:t>
      </w:r>
    </w:p>
    <w:p w14:paraId="5F818D7D" w14:textId="77777777" w:rsidR="00EB6AC3" w:rsidRDefault="00674472">
      <w:pPr>
        <w:spacing w:line="600" w:lineRule="auto"/>
        <w:ind w:firstLine="720"/>
        <w:jc w:val="both"/>
        <w:rPr>
          <w:rFonts w:eastAsia="UB-Helvetica" w:cs="Times New Roman"/>
          <w:szCs w:val="24"/>
        </w:rPr>
      </w:pPr>
      <w:r>
        <w:rPr>
          <w:rFonts w:eastAsia="UB-Helvetica" w:cs="Times New Roman"/>
          <w:szCs w:val="24"/>
        </w:rPr>
        <w:t>Γι’ αυτό οι Έλληνες πατριώτες, οι οποίοι θέλουν μια Ελλάδα που πραγματικά να ανήκει στους Έλληνες, θα πρέπει να εμπιστευθούν τη μόνη δύναμη που δεν υπ</w:t>
      </w:r>
      <w:r>
        <w:rPr>
          <w:rFonts w:eastAsia="UB-Helvetica" w:cs="Times New Roman"/>
          <w:szCs w:val="24"/>
        </w:rPr>
        <w:t>ολογίζει το πολιτικό κόστος και λέει τα πράγματα με τ’ όνομά τους. Και η δύναμη αυτή είναι η Χρυσή Αυγή, η οποία πρότεινε νόμο συγκεκριμένο, να θεωρείται ποινικό αδίκημα η είσοδος.</w:t>
      </w:r>
    </w:p>
    <w:p w14:paraId="5F818D7E" w14:textId="77777777" w:rsidR="00EB6AC3" w:rsidRDefault="00674472">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Χρυσής Αυγής)</w:t>
      </w:r>
    </w:p>
    <w:p w14:paraId="5F818D7F" w14:textId="77777777" w:rsidR="00EB6AC3" w:rsidRDefault="00674472">
      <w:pPr>
        <w:spacing w:line="600" w:lineRule="auto"/>
        <w:ind w:firstLine="720"/>
        <w:jc w:val="both"/>
        <w:rPr>
          <w:rFonts w:eastAsia="UB-Helvetica" w:cs="Times New Roman"/>
          <w:szCs w:val="24"/>
        </w:rPr>
      </w:pPr>
      <w:r>
        <w:rPr>
          <w:rFonts w:eastAsia="UB-Helvetica" w:cs="Times New Roman"/>
          <w:szCs w:val="24"/>
        </w:rPr>
        <w:t>Μέσα σ’ όλη αυτήν την ανα</w:t>
      </w:r>
      <w:r>
        <w:rPr>
          <w:rFonts w:eastAsia="UB-Helvetica" w:cs="Times New Roman"/>
          <w:szCs w:val="24"/>
        </w:rPr>
        <w:t>ταραχή υπάρχει μια δύναμη</w:t>
      </w:r>
      <w:r>
        <w:rPr>
          <w:rFonts w:eastAsia="UB-Helvetica" w:cs="Times New Roman"/>
          <w:szCs w:val="24"/>
        </w:rPr>
        <w:t>,</w:t>
      </w:r>
      <w:r>
        <w:rPr>
          <w:rFonts w:eastAsia="UB-Helvetica" w:cs="Times New Roman"/>
          <w:szCs w:val="24"/>
        </w:rPr>
        <w:t xml:space="preserve"> που στάθηκε σταθερή στο πλευρό του Έθνους. Είναι οι Ένοπλες Δυνάμεις. Είναι ο Στρατός, ο οποίος μπόρεσε, όταν όλα είχαν διαλυθεί, να σταθεί </w:t>
      </w:r>
      <w:r>
        <w:rPr>
          <w:rFonts w:eastAsia="UB-Helvetica" w:cs="Times New Roman"/>
          <w:szCs w:val="24"/>
        </w:rPr>
        <w:lastRenderedPageBreak/>
        <w:t>όρθιος, κάνοντας δυστυχώς τον ρόλο του υπηρέτη, προκειμένου να στηθούν όλοι αυτοί οι μηχα</w:t>
      </w:r>
      <w:r>
        <w:rPr>
          <w:rFonts w:eastAsia="UB-Helvetica" w:cs="Times New Roman"/>
          <w:szCs w:val="24"/>
        </w:rPr>
        <w:t>νισμοί, γιατί όλοι αυτοί οι περίφημοι αλληλέγγυοι πολύ απλά δεν υπήρχαν.</w:t>
      </w:r>
    </w:p>
    <w:p w14:paraId="5F818D80"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Μόνο με μια δυνατή Χρυσή Αυγή στο ελληνικό Κοινοβούλιο και στον λαό θα είναι δυνατόν να σταματήσουν να έρχονται οι λαθρομετανάστες, όχι μόνο γιατί η Χρυσή Αυγή θα κυβερνά, αλλά γιατί </w:t>
      </w:r>
      <w:r>
        <w:rPr>
          <w:rFonts w:eastAsia="UB-Helvetica" w:cs="Times New Roman"/>
          <w:szCs w:val="24"/>
        </w:rPr>
        <w:t>αυτοί που θα κυβερνούν, θα φοβούνται -και το ομολογείτε- να μην ανέβει και άλλο η Χρυσή Αυγή.</w:t>
      </w:r>
    </w:p>
    <w:p w14:paraId="5F818D81"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Ο Άγιος Κοσμάς ο Αιτωλός είχε πει: «Κάποτε θα έλθει ένα </w:t>
      </w:r>
      <w:proofErr w:type="spellStart"/>
      <w:r>
        <w:rPr>
          <w:rFonts w:eastAsia="UB-Helvetica" w:cs="Times New Roman"/>
          <w:szCs w:val="24"/>
        </w:rPr>
        <w:t>ψευτορωμαίικο</w:t>
      </w:r>
      <w:proofErr w:type="spellEnd"/>
      <w:r>
        <w:rPr>
          <w:rFonts w:eastAsia="UB-Helvetica" w:cs="Times New Roman"/>
          <w:szCs w:val="24"/>
        </w:rPr>
        <w:t xml:space="preserve">. Μην το πιστέψετε. Θα έλθει και άλλο». Τις ημέρες αυτού του </w:t>
      </w:r>
      <w:proofErr w:type="spellStart"/>
      <w:r>
        <w:rPr>
          <w:rFonts w:eastAsia="UB-Helvetica" w:cs="Times New Roman"/>
          <w:szCs w:val="24"/>
        </w:rPr>
        <w:t>ψευτορωμαίικου</w:t>
      </w:r>
      <w:proofErr w:type="spellEnd"/>
      <w:r>
        <w:rPr>
          <w:rFonts w:eastAsia="UB-Helvetica" w:cs="Times New Roman"/>
          <w:szCs w:val="24"/>
        </w:rPr>
        <w:t xml:space="preserve"> ζούμε και ελπίζου</w:t>
      </w:r>
      <w:r>
        <w:rPr>
          <w:rFonts w:eastAsia="UB-Helvetica" w:cs="Times New Roman"/>
          <w:szCs w:val="24"/>
        </w:rPr>
        <w:t>με στο άλλο, στην Ελλάδα της Χρυσής Αυγής.</w:t>
      </w:r>
    </w:p>
    <w:p w14:paraId="5F818D82" w14:textId="77777777" w:rsidR="00EB6AC3" w:rsidRDefault="00674472">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Χρυσής Αυγής)</w:t>
      </w:r>
    </w:p>
    <w:p w14:paraId="5F818D83"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 xml:space="preserve">Θα ήθελα να τελειώσω λέγοντας ότι λίγες εκατοντάδες μέτρα από εδώ υπάρχει μία στήλη λευκή, εκεί όπου δολοφόνησαν οι «δημοκράτες» -εντός πολλών εισαγωγικών- τον </w:t>
      </w:r>
      <w:r>
        <w:rPr>
          <w:rFonts w:eastAsia="UB-Helvetica" w:cs="Times New Roman"/>
          <w:szCs w:val="24"/>
        </w:rPr>
        <w:t>Ίωνα Δραγούμη, ο οποίος είχε γράψει: «Αν τέτοιο είναι το κράτος και δρα εις βάρος του Έθνους, δεν αξίζει να υπάρχει».</w:t>
      </w:r>
    </w:p>
    <w:p w14:paraId="5F818D84" w14:textId="77777777" w:rsidR="00EB6AC3" w:rsidRDefault="00674472">
      <w:pPr>
        <w:spacing w:line="600" w:lineRule="auto"/>
        <w:ind w:firstLine="720"/>
        <w:jc w:val="both"/>
        <w:rPr>
          <w:rFonts w:eastAsia="UB-Helvetica" w:cs="Times New Roman"/>
          <w:szCs w:val="24"/>
        </w:rPr>
      </w:pPr>
      <w:r>
        <w:rPr>
          <w:rFonts w:eastAsia="UB-Helvetica" w:cs="Times New Roman"/>
          <w:szCs w:val="24"/>
        </w:rPr>
        <w:t>Έτσι, λοιπόν, εγώ τελειώνω με τα λόγια του Ίωνα Δραγούμη: Κάτω το Κράτος. Ζήτω το Έθνος!</w:t>
      </w:r>
    </w:p>
    <w:p w14:paraId="5F818D85" w14:textId="77777777" w:rsidR="00EB6AC3" w:rsidRDefault="00674472">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Χρυσής Αυγής)</w:t>
      </w:r>
    </w:p>
    <w:p w14:paraId="5F818D86" w14:textId="77777777" w:rsidR="00EB6AC3" w:rsidRDefault="00674472">
      <w:pPr>
        <w:spacing w:line="600" w:lineRule="auto"/>
        <w:ind w:firstLine="720"/>
        <w:jc w:val="both"/>
        <w:rPr>
          <w:rFonts w:eastAsia="UB-Helvetica" w:cs="Times New Roman"/>
          <w:szCs w:val="24"/>
        </w:rPr>
      </w:pPr>
      <w:r>
        <w:rPr>
          <w:rFonts w:eastAsia="UB-Helvetica" w:cs="Times New Roman"/>
          <w:b/>
          <w:szCs w:val="24"/>
        </w:rPr>
        <w:t xml:space="preserve">ΠΡΟΕΔΡΟΣ (Νικόλαος </w:t>
      </w:r>
      <w:proofErr w:type="spellStart"/>
      <w:r>
        <w:rPr>
          <w:rFonts w:eastAsia="UB-Helvetica" w:cs="Times New Roman"/>
          <w:b/>
          <w:szCs w:val="24"/>
        </w:rPr>
        <w:t>Βούτσης</w:t>
      </w:r>
      <w:proofErr w:type="spellEnd"/>
      <w:r>
        <w:rPr>
          <w:rFonts w:eastAsia="UB-Helvetica" w:cs="Times New Roman"/>
          <w:b/>
          <w:szCs w:val="24"/>
        </w:rPr>
        <w:t>):</w:t>
      </w:r>
      <w:r>
        <w:rPr>
          <w:rFonts w:eastAsia="UB-Helvetica" w:cs="Times New Roman"/>
          <w:szCs w:val="24"/>
        </w:rPr>
        <w:t xml:space="preserve"> Κυρίες και κύριοι συνάδελφοι, έχω την τιμή να ανακοινώσω στο Σώμα ότι με την υπ’ αριθμόν 5531/3967, από 19 Απριλίου 2016, απόφαση του Προέδρου της Βουλής, συγκροτήθηκε η Εξεταστική Επιτροπή για τη διερεύνηση της νομιμότητας τη</w:t>
      </w:r>
      <w:r>
        <w:rPr>
          <w:rFonts w:eastAsia="UB-Helvetica" w:cs="Times New Roman"/>
          <w:szCs w:val="24"/>
        </w:rPr>
        <w:t>ς δανειοδότησης των πολιτικών κομμάτων, καθώς και των ιδιοκτητριών εταιρειών μέσων μαζικής ενημέρωσης από τα τραπεζικά ιδρύματα της χώρας.</w:t>
      </w:r>
    </w:p>
    <w:p w14:paraId="5F818D87"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Η σχετική απόφαση έχει αναρτηθεί στην «Κοινοβουλευτική Διαφάνεια» και θα καταχωρισθεί στα Πρακτικά της σημερινής συνε</w:t>
      </w:r>
      <w:r>
        <w:rPr>
          <w:rFonts w:eastAsia="UB-Helvetica" w:cs="Times New Roman"/>
          <w:szCs w:val="24"/>
        </w:rPr>
        <w:t>δρίασης.</w:t>
      </w:r>
    </w:p>
    <w:p w14:paraId="5F818D88" w14:textId="77777777" w:rsidR="00EB6AC3" w:rsidRDefault="00674472">
      <w:pPr>
        <w:spacing w:line="600" w:lineRule="auto"/>
        <w:ind w:firstLine="720"/>
        <w:jc w:val="both"/>
        <w:rPr>
          <w:rFonts w:eastAsia="UB-Helvetica" w:cs="Times New Roman"/>
          <w:szCs w:val="24"/>
        </w:rPr>
      </w:pPr>
      <w:r>
        <w:rPr>
          <w:rFonts w:eastAsia="UB-Helvetica" w:cs="Times New Roman"/>
          <w:szCs w:val="24"/>
        </w:rPr>
        <w:t>(Η προαναφερθείσα απόφαση έχει ως εξής:</w:t>
      </w:r>
    </w:p>
    <w:p w14:paraId="5F818D89" w14:textId="77777777" w:rsidR="00EB6AC3" w:rsidRDefault="00674472">
      <w:pPr>
        <w:spacing w:line="600" w:lineRule="auto"/>
        <w:ind w:firstLine="720"/>
        <w:jc w:val="center"/>
        <w:rPr>
          <w:rFonts w:eastAsia="UB-Helvetica" w:cs="Times New Roman"/>
          <w:color w:val="FF0000"/>
          <w:szCs w:val="24"/>
        </w:rPr>
      </w:pPr>
      <w:r>
        <w:rPr>
          <w:rFonts w:eastAsia="UB-Helvetica" w:cs="Times New Roman"/>
          <w:color w:val="FF0000"/>
          <w:szCs w:val="24"/>
        </w:rPr>
        <w:t>(ΑΛΛΑΓΗ ΣΕΛΙΔΑΣ)</w:t>
      </w:r>
    </w:p>
    <w:p w14:paraId="5F818D8A" w14:textId="77777777" w:rsidR="00EB6AC3" w:rsidRDefault="00674472">
      <w:pPr>
        <w:spacing w:line="600" w:lineRule="auto"/>
        <w:ind w:firstLine="720"/>
        <w:jc w:val="center"/>
        <w:rPr>
          <w:rFonts w:eastAsia="UB-Helvetica" w:cs="Times New Roman"/>
          <w:szCs w:val="24"/>
        </w:rPr>
      </w:pPr>
      <w:r>
        <w:rPr>
          <w:rFonts w:eastAsia="UB-Helvetica" w:cs="Times New Roman"/>
          <w:szCs w:val="24"/>
        </w:rPr>
        <w:t>(Να καταχωρισθούν οι σελ. 88-90)</w:t>
      </w:r>
    </w:p>
    <w:p w14:paraId="5F818D8B" w14:textId="77777777" w:rsidR="00EB6AC3" w:rsidRDefault="00674472">
      <w:pPr>
        <w:spacing w:line="600" w:lineRule="auto"/>
        <w:ind w:firstLine="720"/>
        <w:jc w:val="center"/>
        <w:rPr>
          <w:rFonts w:eastAsia="UB-Helvetica" w:cs="Times New Roman"/>
          <w:color w:val="FF0000"/>
          <w:szCs w:val="24"/>
        </w:rPr>
      </w:pPr>
      <w:r>
        <w:rPr>
          <w:rFonts w:eastAsia="UB-Helvetica" w:cs="Times New Roman"/>
          <w:color w:val="FF0000"/>
          <w:szCs w:val="24"/>
        </w:rPr>
        <w:t>(ΑΛΛΑΓΗ ΣΕΛΙΔΑΣ)</w:t>
      </w:r>
    </w:p>
    <w:p w14:paraId="5F818D8C" w14:textId="77777777" w:rsidR="00EB6AC3" w:rsidRDefault="00674472">
      <w:pPr>
        <w:spacing w:line="600" w:lineRule="auto"/>
        <w:ind w:firstLine="720"/>
        <w:jc w:val="both"/>
        <w:rPr>
          <w:rFonts w:eastAsia="UB-Helvetica" w:cs="Times New Roman"/>
          <w:szCs w:val="24"/>
        </w:rPr>
      </w:pPr>
      <w:r>
        <w:rPr>
          <w:rFonts w:eastAsia="UB-Helvetica" w:cs="Times New Roman"/>
          <w:b/>
          <w:szCs w:val="24"/>
        </w:rPr>
        <w:t xml:space="preserve">ΠΡΟΕΔΡΟΣ (Νικόλαος </w:t>
      </w:r>
      <w:proofErr w:type="spellStart"/>
      <w:r>
        <w:rPr>
          <w:rFonts w:eastAsia="UB-Helvetica" w:cs="Times New Roman"/>
          <w:b/>
          <w:szCs w:val="24"/>
        </w:rPr>
        <w:t>Βούτσης</w:t>
      </w:r>
      <w:proofErr w:type="spellEnd"/>
      <w:r>
        <w:rPr>
          <w:rFonts w:eastAsia="UB-Helvetica" w:cs="Times New Roman"/>
          <w:b/>
          <w:szCs w:val="24"/>
        </w:rPr>
        <w:t>):</w:t>
      </w:r>
      <w:r>
        <w:rPr>
          <w:rFonts w:eastAsia="UB-Helvetica" w:cs="Times New Roman"/>
          <w:szCs w:val="24"/>
        </w:rPr>
        <w:t xml:space="preserve"> Τον λόγο έχει η Πρόεδρος της Κοινοβουλευτικής Ομάδας της Δημοκρατικής Συμπαράταξης ΠΑΣΟΚ-ΔΗΜΑΡ κυρία Φωτεινή </w:t>
      </w:r>
      <w:proofErr w:type="spellStart"/>
      <w:r>
        <w:rPr>
          <w:rFonts w:eastAsia="UB-Helvetica" w:cs="Times New Roman"/>
          <w:szCs w:val="24"/>
        </w:rPr>
        <w:t>Γενηματά</w:t>
      </w:r>
      <w:proofErr w:type="spellEnd"/>
      <w:r>
        <w:rPr>
          <w:rFonts w:eastAsia="UB-Helvetica" w:cs="Times New Roman"/>
          <w:szCs w:val="24"/>
        </w:rPr>
        <w:t xml:space="preserve"> για είκοσι λεπτά.</w:t>
      </w:r>
    </w:p>
    <w:p w14:paraId="5F818D8D" w14:textId="77777777" w:rsidR="00EB6AC3" w:rsidRDefault="00674472">
      <w:pPr>
        <w:spacing w:line="600" w:lineRule="auto"/>
        <w:ind w:firstLine="720"/>
        <w:jc w:val="both"/>
        <w:rPr>
          <w:rFonts w:eastAsia="UB-Helvetica" w:cs="Times New Roman"/>
          <w:szCs w:val="24"/>
        </w:rPr>
      </w:pPr>
      <w:r>
        <w:rPr>
          <w:rFonts w:eastAsia="UB-Helvetica" w:cs="Times New Roman"/>
          <w:b/>
          <w:szCs w:val="24"/>
        </w:rPr>
        <w:t>ΦΩΤΕΙΝΗ ΓΕΝΗΜΑΤΑ (Πρόεδρος της Δημοκρατικής Συμπαράταξης ΠΑΣΟΚ-ΔΗΜΑΡ):</w:t>
      </w:r>
      <w:r>
        <w:rPr>
          <w:rFonts w:eastAsia="UB-Helvetica" w:cs="Times New Roman"/>
          <w:szCs w:val="24"/>
        </w:rPr>
        <w:t xml:space="preserve"> Πάντως, κύριε Πρόεδρε, δεν μπορώ να μην παρατηρή</w:t>
      </w:r>
      <w:r>
        <w:rPr>
          <w:rFonts w:eastAsia="UB-Helvetica" w:cs="Times New Roman"/>
          <w:szCs w:val="24"/>
        </w:rPr>
        <w:t xml:space="preserve">σω ότι την προηγούμενη φορά διαλύθηκε η Ολομέλεια με </w:t>
      </w:r>
      <w:r>
        <w:rPr>
          <w:rFonts w:eastAsia="UB-Helvetica" w:cs="Times New Roman"/>
          <w:szCs w:val="24"/>
        </w:rPr>
        <w:lastRenderedPageBreak/>
        <w:t xml:space="preserve">το που τελείωσε η Αξιωματική Αντιπολίτευση και τώρα εντελώς </w:t>
      </w:r>
      <w:proofErr w:type="spellStart"/>
      <w:r>
        <w:rPr>
          <w:rFonts w:eastAsia="UB-Helvetica" w:cs="Times New Roman"/>
          <w:szCs w:val="24"/>
        </w:rPr>
        <w:t>συμπτωματικά</w:t>
      </w:r>
      <w:proofErr w:type="spellEnd"/>
      <w:r>
        <w:rPr>
          <w:rFonts w:eastAsia="UB-Helvetica" w:cs="Times New Roman"/>
          <w:szCs w:val="24"/>
        </w:rPr>
        <w:t xml:space="preserve"> ξεκίνησε η Επιτροπή Οικονομικών, αμέσως μετά την ομιλία του Αρχηγού της Αξιωματικής Αντιπολίτευσης! Εν πάση </w:t>
      </w:r>
      <w:proofErr w:type="spellStart"/>
      <w:r>
        <w:rPr>
          <w:rFonts w:eastAsia="UB-Helvetica" w:cs="Times New Roman"/>
          <w:szCs w:val="24"/>
        </w:rPr>
        <w:t>περιπτώσει</w:t>
      </w:r>
      <w:proofErr w:type="spellEnd"/>
      <w:r>
        <w:rPr>
          <w:rFonts w:eastAsia="UB-Helvetica" w:cs="Times New Roman"/>
          <w:szCs w:val="24"/>
        </w:rPr>
        <w:t>.</w:t>
      </w:r>
    </w:p>
    <w:p w14:paraId="5F818D8E" w14:textId="77777777" w:rsidR="00EB6AC3" w:rsidRDefault="00674472">
      <w:pPr>
        <w:spacing w:line="600" w:lineRule="auto"/>
        <w:ind w:firstLine="720"/>
        <w:jc w:val="both"/>
        <w:rPr>
          <w:rFonts w:eastAsia="UB-Helvetica" w:cs="Times New Roman"/>
          <w:szCs w:val="24"/>
        </w:rPr>
      </w:pPr>
      <w:r>
        <w:rPr>
          <w:rFonts w:eastAsia="UB-Helvetica" w:cs="Times New Roman"/>
          <w:szCs w:val="24"/>
        </w:rPr>
        <w:t>Εμφανίστηκ</w:t>
      </w:r>
      <w:r>
        <w:rPr>
          <w:rFonts w:eastAsia="UB-Helvetica" w:cs="Times New Roman"/>
          <w:szCs w:val="24"/>
        </w:rPr>
        <w:t xml:space="preserve">ε ο κύριος Πρωθυπουργός και σήμερα χωρίς να δώσει </w:t>
      </w:r>
      <w:proofErr w:type="spellStart"/>
      <w:r>
        <w:rPr>
          <w:rFonts w:eastAsia="UB-Helvetica" w:cs="Times New Roman"/>
          <w:szCs w:val="24"/>
        </w:rPr>
        <w:t>καμμία</w:t>
      </w:r>
      <w:proofErr w:type="spellEnd"/>
      <w:r>
        <w:rPr>
          <w:rFonts w:eastAsia="UB-Helvetica" w:cs="Times New Roman"/>
          <w:szCs w:val="24"/>
        </w:rPr>
        <w:t xml:space="preserve"> απολύτως απάντηση για το πού πηγαίνει η χώρα, την οποία την έχετε βάλει στον αυτόματο πιλότο και κατευθύνεται με ταχύτητα στον γκρεμό. </w:t>
      </w:r>
    </w:p>
    <w:p w14:paraId="5F818D8F" w14:textId="77777777" w:rsidR="00EB6AC3" w:rsidRDefault="00674472">
      <w:pPr>
        <w:spacing w:line="600" w:lineRule="auto"/>
        <w:ind w:firstLine="720"/>
        <w:jc w:val="both"/>
        <w:rPr>
          <w:rFonts w:eastAsia="UB-Helvetica" w:cs="Times New Roman"/>
          <w:szCs w:val="24"/>
        </w:rPr>
      </w:pPr>
      <w:r>
        <w:rPr>
          <w:rFonts w:eastAsia="UB-Helvetica" w:cs="Times New Roman"/>
          <w:szCs w:val="24"/>
        </w:rPr>
        <w:t>Δεν έχετε πια άλλοθι, κύριε Πρωθυπουργέ. Οφείλετε να δώσετε καθ</w:t>
      </w:r>
      <w:r>
        <w:rPr>
          <w:rFonts w:eastAsia="UB-Helvetica" w:cs="Times New Roman"/>
          <w:szCs w:val="24"/>
        </w:rPr>
        <w:t>αρές εξηγήσεις για το πού πηγαίνει η χώρα, τι γίνεται με την αξιολόγηση.</w:t>
      </w:r>
    </w:p>
    <w:p w14:paraId="5F818D90" w14:textId="77777777" w:rsidR="00EB6AC3" w:rsidRDefault="00674472">
      <w:pPr>
        <w:spacing w:line="600" w:lineRule="auto"/>
        <w:jc w:val="both"/>
        <w:rPr>
          <w:rFonts w:eastAsia="Times New Roman" w:cs="Times New Roman"/>
          <w:szCs w:val="24"/>
        </w:rPr>
      </w:pPr>
      <w:r>
        <w:rPr>
          <w:rFonts w:eastAsia="UB-Helvetica" w:cs="Times New Roman"/>
          <w:szCs w:val="24"/>
        </w:rPr>
        <w:t xml:space="preserve">Ισχυρίζεστε ότι διαπραγματεύεστε σκληρά και γι’ αυτό καθυστερείτε. Ψέματα! Μας λέγατε με χαμόγελο: «Σήμερα το απόγευμα το αργότερο κλείνει η αξιολόγηση». Τα χαμόγελα πάγωσαν. </w:t>
      </w:r>
      <w:r>
        <w:rPr>
          <w:rFonts w:eastAsia="Times New Roman" w:cs="Times New Roman"/>
          <w:szCs w:val="24"/>
        </w:rPr>
        <w:t xml:space="preserve">Και όσο </w:t>
      </w:r>
      <w:r>
        <w:rPr>
          <w:rFonts w:eastAsia="Times New Roman" w:cs="Times New Roman"/>
          <w:szCs w:val="24"/>
        </w:rPr>
        <w:t xml:space="preserve">η Κυβέρνηση και ο κ. Τσίπρας «διαπραγματεύονται σκληρά», ο λογαριασμός μεγαλώνει για τους Έλληνες πολίτες. Αυτή είναι η αλήθεια. Χάνετε χρόνο χωρίς αποτέλεσμα. </w:t>
      </w:r>
    </w:p>
    <w:p w14:paraId="5F818D9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Δεύτερον, ισχυρίζεστε ότι οι Έλληνες πληρώνουν λιγότερο με την Κυβέρνηση ΣΥΡΙΖΑ – ΑΝΕΛ. Και πάλ</w:t>
      </w:r>
      <w:r>
        <w:rPr>
          <w:rFonts w:eastAsia="Times New Roman" w:cs="Times New Roman"/>
          <w:szCs w:val="24"/>
        </w:rPr>
        <w:t>ι ψέματα. Το 2009 έπρεπε να αντιμετωπιστεί ένα τεράστιο έλλειμμα 35 δισεκατομμυρίων ευρώ, ετήσιο. Ο ΣΥΡΙΖΑ, αντίθετα, παρέλαβε μία οικονομία που έβγαινε από την κρίση, ήταν ένα βήμα πριν από την έξοδο από το μνημόνιο, με πρόβλεψη ανάπτυξης για τη διετία 6%</w:t>
      </w:r>
      <w:r>
        <w:rPr>
          <w:rFonts w:eastAsia="Times New Roman" w:cs="Times New Roman"/>
          <w:szCs w:val="24"/>
        </w:rPr>
        <w:t xml:space="preserve">. Βεβαίως, με τις τυχοδιωκτικές ενέργειες και τις ακροβασίες της Κυβέρνησης καταφέρατε να ξαναμπούμε στην ύφεση, να έχουμε και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βεβαίως να ξαναζούμε στην αβεβαιότητα και στην ανασφάλεια. Πέρ</w:t>
      </w:r>
      <w:r>
        <w:rPr>
          <w:rFonts w:eastAsia="Times New Roman" w:cs="Times New Roman"/>
          <w:szCs w:val="24"/>
        </w:rPr>
        <w:t>υ</w:t>
      </w:r>
      <w:r>
        <w:rPr>
          <w:rFonts w:eastAsia="Times New Roman" w:cs="Times New Roman"/>
          <w:szCs w:val="24"/>
        </w:rPr>
        <w:t>σι ψηφίσατε και εφαρμόσατε μέτρα 3,6 δισεκατο</w:t>
      </w:r>
      <w:r>
        <w:rPr>
          <w:rFonts w:eastAsia="Times New Roman" w:cs="Times New Roman"/>
          <w:szCs w:val="24"/>
        </w:rPr>
        <w:t>μμύρια. Η Κυβέρνηση υπερήφανη ομολογεί πως έχει συμφωνήσει για μέτρα 5,4 δισεκατομμυρίων φέτος. Και τώρα έρχεται και λογαριασμός με 3 δισεκατομμύρια ευρώ. Σύνολο περίπου 12 δισεκατομμύρια ευρώ επιβάρυνση για τους Έλληνες πολίτες, που την έχετε ήδη συμφωνήσ</w:t>
      </w:r>
      <w:r>
        <w:rPr>
          <w:rFonts w:eastAsia="Times New Roman" w:cs="Times New Roman"/>
          <w:szCs w:val="24"/>
        </w:rPr>
        <w:t xml:space="preserve">ει και βλέπουμε τι θα γίνει από εδώ και πέρα. </w:t>
      </w:r>
    </w:p>
    <w:p w14:paraId="5F818D9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Τρίτον, ισχυρίζεστε ότι επί των ημερών σας μοιράζονται τα βάρη πιο δίκαια. Ψέματα! Η αύξηση του ΦΠΑ στο 24% αλλά και πολλών έμμεσων φόρων πλήττουν κυρίως τα χαμηλά εισοδήματα, κύριοι της </w:t>
      </w:r>
      <w:r>
        <w:rPr>
          <w:rFonts w:eastAsia="Times New Roman" w:cs="Times New Roman"/>
          <w:szCs w:val="24"/>
        </w:rPr>
        <w:lastRenderedPageBreak/>
        <w:t>Κυβέρνησης, και δεν αφ</w:t>
      </w:r>
      <w:r>
        <w:rPr>
          <w:rFonts w:eastAsia="Times New Roman" w:cs="Times New Roman"/>
          <w:szCs w:val="24"/>
        </w:rPr>
        <w:t>ήνουν περιθώριο για τέτοιου είδους επιχειρήματα. Μην ξανακούσουμε, λοιπόν, ότι δήθεν δεν θίγονται οι μη προνομιούχοι. Στο στόχαστρό σας είναι οι νέοι, οι χαμηλόμισθοι και τα «μπλοκάκια». Οδηγείτε τη μεσαία τάξη σε φτωχοποίηση και η κατεύθυνσή σας είναι ισο</w:t>
      </w:r>
      <w:r>
        <w:rPr>
          <w:rFonts w:eastAsia="Times New Roman" w:cs="Times New Roman"/>
          <w:szCs w:val="24"/>
        </w:rPr>
        <w:t xml:space="preserve">πέδωση για όλους. Όλοι προς τα κάτω. </w:t>
      </w:r>
    </w:p>
    <w:p w14:paraId="5F818D9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Τέταρτον, μιλούσατε για το «κούρεμα» του χρέους. Άλλο ένα ψέμα σας. Απ’ ό,τι φαίνεται έχετε οδηγήσει τη συζήτηση πίσω από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του 2012 στο ζήτημα του χρέους. Κι επειδή</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τα ψέματα δεν αρκού</w:t>
      </w:r>
      <w:r>
        <w:rPr>
          <w:rFonts w:eastAsia="Times New Roman" w:cs="Times New Roman"/>
          <w:szCs w:val="24"/>
        </w:rPr>
        <w:t>ν, κολλάτε από πίσω και παραμύθια για τον δράκο -παραμύθι χωρίς δράκο δεν γίνεται- το Διεθνές Νομισματικό Ταμείο. Λες και πριν το Διεθνές Νομισματικό Ταμείο ήταν αρνάκι! Όμως, δεν πείθετε κανέναν, κύριε Τσίπρα. Χωρίς να παραγνωρίζουμε τις διαχρονικά ακραίε</w:t>
      </w:r>
      <w:r>
        <w:rPr>
          <w:rFonts w:eastAsia="Times New Roman" w:cs="Times New Roman"/>
          <w:szCs w:val="24"/>
        </w:rPr>
        <w:t>ς θέσεις που έχει πάρει το Διεθνές Νομισματικό Ταμείο, με τις οποίες είχαμε και έχουμε πλήρη αντίθεση, εσείς φέρετε αποκλειστικά την ευθύνη για την πορεία της διαπραγμάτευσης. Έχετε βέβαια και παραμύθια για κακούς που απεργάζονται την αποσταθεροποίησή σας,</w:t>
      </w:r>
      <w:r>
        <w:rPr>
          <w:rFonts w:eastAsia="Times New Roman" w:cs="Times New Roman"/>
          <w:szCs w:val="24"/>
        </w:rPr>
        <w:t xml:space="preserve"> για τους καλούς δικούς σας που έχουν πρόβλημα με την </w:t>
      </w:r>
      <w:r>
        <w:rPr>
          <w:rFonts w:eastAsia="Times New Roman" w:cs="Times New Roman"/>
          <w:szCs w:val="24"/>
        </w:rPr>
        <w:lastRenderedPageBreak/>
        <w:t>αριστερή τους συνείδηση, διαρροές περί δήθεν παραίτησης Υπουργών που δεν αντέχουν και Βουλευτών που είναι έτοιμοι είτε να καταψηφίσουν είτε να παραιτηθούν. Άσε που το παραμυθάκι αυτό μπορεί να είναι χρή</w:t>
      </w:r>
      <w:r>
        <w:rPr>
          <w:rFonts w:eastAsia="Times New Roman" w:cs="Times New Roman"/>
          <w:szCs w:val="24"/>
        </w:rPr>
        <w:t xml:space="preserve">σιμο για παν ενδεχόμενο στο μέλλον. Κλαψουρίσματα και ανευθυνότητες! Με ψέματα και παραμύθια δεν σώζεται η Ελλάδα. Δώστε επιτέλους λύση, αλλιώς φύγετε, κύριοι της Κυβέρνησης! </w:t>
      </w:r>
      <w:r>
        <w:rPr>
          <w:rFonts w:eastAsia="Times New Roman" w:cs="Times New Roman"/>
          <w:szCs w:val="24"/>
        </w:rPr>
        <w:t>Μόνο ζ</w:t>
      </w:r>
      <w:r>
        <w:rPr>
          <w:rFonts w:eastAsia="Times New Roman" w:cs="Times New Roman"/>
          <w:szCs w:val="24"/>
        </w:rPr>
        <w:t xml:space="preserve">ημιές συσσωρεύετε στη χώρα. </w:t>
      </w:r>
    </w:p>
    <w:p w14:paraId="5F818D94"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w:t>
      </w:r>
      <w:r>
        <w:rPr>
          <w:rFonts w:eastAsia="Times New Roman" w:cs="Times New Roman"/>
          <w:szCs w:val="24"/>
        </w:rPr>
        <w:t>ής Συμπαράταξης ΠΑΣΟΚ – ΔΗΜΑΡ)</w:t>
      </w:r>
    </w:p>
    <w:p w14:paraId="5F818D9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έρχομαι τώρα στο θέμα της σημερινής μας συζήτησης, η οποία προκλήθηκε μετά από αίτημα του Προέδρου της Νέας Δημοκρατίας κ. Μητσοτάκη. </w:t>
      </w:r>
    </w:p>
    <w:p w14:paraId="5F818D9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Ακούστε, παρακολουθήσαμε με μεγάλη προσοχή τις τοποθετήσεις σ</w:t>
      </w:r>
      <w:r>
        <w:rPr>
          <w:rFonts w:eastAsia="Times New Roman" w:cs="Times New Roman"/>
          <w:szCs w:val="24"/>
        </w:rPr>
        <w:t xml:space="preserve">ας μέχρι τώρα. Εμείς αρνούμαστε να μπούμε στο ψευτοδίλημμα «ή νόμος και τάξη ή ασυδοσία». Για εμάς, για τη Δημοκρατική Συμπαράταξη, τα θέματα δημόσιας ασφάλειας είναι ιδιαίτερα σημαντικά. Η ασφάλεια των πολιτών είναι </w:t>
      </w:r>
      <w:r>
        <w:rPr>
          <w:rFonts w:eastAsia="Times New Roman" w:cs="Times New Roman"/>
          <w:szCs w:val="24"/>
        </w:rPr>
        <w:lastRenderedPageBreak/>
        <w:t>προϋπόθεση για την ποιότητα της δημοκρα</w:t>
      </w:r>
      <w:r>
        <w:rPr>
          <w:rFonts w:eastAsia="Times New Roman" w:cs="Times New Roman"/>
          <w:szCs w:val="24"/>
        </w:rPr>
        <w:t>τίας μας και την κοινωνική συνοχή. Είναι συνταγματική υποχρέωση του κράτους. Η κοινωνική ειρήνη, η ηρεμία στις συναλλαγές, η ανθρώπινη συμβίωση στις γειτονιές, στους χώρους εργασίας, στην εκπαίδευση</w:t>
      </w:r>
      <w:r>
        <w:rPr>
          <w:rFonts w:eastAsia="Times New Roman" w:cs="Times New Roman"/>
          <w:szCs w:val="24"/>
        </w:rPr>
        <w:t>,</w:t>
      </w:r>
      <w:r>
        <w:rPr>
          <w:rFonts w:eastAsia="Times New Roman" w:cs="Times New Roman"/>
          <w:szCs w:val="24"/>
        </w:rPr>
        <w:t xml:space="preserve"> είναι για εμάς κεντρικά ζητήματα και στόχοι μακριά από ι</w:t>
      </w:r>
      <w:r>
        <w:rPr>
          <w:rFonts w:eastAsia="Times New Roman" w:cs="Times New Roman"/>
          <w:szCs w:val="24"/>
        </w:rPr>
        <w:t>δεοληψίες και φοβίες. Όμως, δεν πρέπει το θέμα της ασφάλειας να γίνεται άλλοθι στις συντηρητικές λογικές του τύπου «νόμος και τάξη».</w:t>
      </w:r>
    </w:p>
    <w:p w14:paraId="5F818D97"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 Μητσοτάκης στην επιστολή με την οποία ζήτησε αυτήν τη συζήτηση συνδέει το θέμα της ασφάλειας και της τρομοκρατίας αποκ</w:t>
      </w:r>
      <w:r>
        <w:rPr>
          <w:rFonts w:eastAsia="Times New Roman" w:cs="Times New Roman"/>
          <w:szCs w:val="24"/>
        </w:rPr>
        <w:t>λειστικά με τα ζητήματα της προσφυγικής κρίσης. Είναι λανθασμένη και βαθιά συντηρητική η προσέγγιση αυτή. Δεν γνωρίζω εάν δέχεται η Νέα Δημοκρατία πιέσεις από τις ανακοινώσεις ίδρυσης κομμάτων στα δεξιά της. Δεν μπορεί, όμως, να αφήνουμε ή να ανοίγουμε τον</w:t>
      </w:r>
      <w:r>
        <w:rPr>
          <w:rFonts w:eastAsia="Times New Roman" w:cs="Times New Roman"/>
          <w:szCs w:val="24"/>
        </w:rPr>
        <w:t xml:space="preserve"> δρόμο σε λογικές </w:t>
      </w:r>
      <w:proofErr w:type="spellStart"/>
      <w:r>
        <w:rPr>
          <w:rFonts w:eastAsia="Times New Roman" w:cs="Times New Roman"/>
          <w:szCs w:val="24"/>
        </w:rPr>
        <w:t>δαιμονοποίησης</w:t>
      </w:r>
      <w:proofErr w:type="spellEnd"/>
      <w:r>
        <w:rPr>
          <w:rFonts w:eastAsia="Times New Roman" w:cs="Times New Roman"/>
          <w:szCs w:val="24"/>
        </w:rPr>
        <w:t xml:space="preserve"> των προσφύγων. </w:t>
      </w:r>
    </w:p>
    <w:p w14:paraId="5F818D98"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Τα θέματα ασφάλειας δεν πρέπει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χρησιμοποιούνται ως πρόσχημα για την αμφισβήτηση των ελευθεριών και των δικαιωμάτων των πολιτών. Για τη δημοκρατική προοδευτική παράταξη, ασφάλεια και ελ</w:t>
      </w:r>
      <w:r>
        <w:rPr>
          <w:rFonts w:eastAsia="Times New Roman" w:cs="Times New Roman"/>
          <w:szCs w:val="24"/>
        </w:rPr>
        <w:t xml:space="preserve">ευθερία πάνε μαζί και αυτό για εμάς είναι αδιαπραγμάτευτο. </w:t>
      </w:r>
    </w:p>
    <w:p w14:paraId="5F818D99"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στο θέμα αυτό δεν χωρούν εθνικιστικές και φοβικές προσεγγίσεις, γιατί αυτές τροφοδοτούν ακροδεξιές εμμονές και τις φασιστικές κραυγές της Χρυσής Αυγής. Χρειάζεται αντι</w:t>
      </w:r>
      <w:r>
        <w:rPr>
          <w:rFonts w:eastAsia="Times New Roman" w:cs="Times New Roman"/>
          <w:szCs w:val="24"/>
        </w:rPr>
        <w:t xml:space="preserve">κειμενική και ολοκληρωμένη στρατηγική για τη χώρα, αλλά και για την Ευρώπη. </w:t>
      </w:r>
    </w:p>
    <w:p w14:paraId="5F818D9A"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να βάλουμε τα πράγματα στη θέση τους και να αποφύγουμε λάθη που αποπροσανατολίζουν, αλλά και διχάζουν ταυτόχρονα, πρώτον, πρέπει να μη συνδέουμε την τρομοκρατία με τους πρ</w:t>
      </w:r>
      <w:r>
        <w:rPr>
          <w:rFonts w:eastAsia="Times New Roman" w:cs="Times New Roman"/>
          <w:szCs w:val="24"/>
        </w:rPr>
        <w:t xml:space="preserve">όσφυγες και τους μετανάστες. Είναι κατατρεγμένοι άνθρωποι από τα δεινά του πολέμου, από τις διώξεις, από την οικονομική ανέχεια. Ζητούν και δικαιούνται προστασία. Άλλωστε, τα στοιχεία δείχνουν ότι οι περισσότεροι </w:t>
      </w:r>
      <w:r>
        <w:rPr>
          <w:rFonts w:eastAsia="Times New Roman" w:cs="Times New Roman"/>
          <w:szCs w:val="24"/>
        </w:rPr>
        <w:lastRenderedPageBreak/>
        <w:t>τρομοκράτες υπήρξαν γέννημα θρέμμα των ευρω</w:t>
      </w:r>
      <w:r>
        <w:rPr>
          <w:rFonts w:eastAsia="Times New Roman" w:cs="Times New Roman"/>
          <w:szCs w:val="24"/>
        </w:rPr>
        <w:t xml:space="preserve">παϊκών κοινωνιών και αυτό πρέπει να μας προβληματίσει βαθύτατα. </w:t>
      </w:r>
    </w:p>
    <w:p w14:paraId="5F818D9B"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δεν πρέπει να κάνουμε το λάθος να ταυτίζουμε συνολικά την τρομοκρατία με το Ισλάμ. Μην ξεχνάμε πως στην Ευρώπη ζουν εκατομμύρια μουσουλμάνοι με τρόπο απόλυτα ειρηνικό. Η θεωρία της σύγκρουσης των πολιτισμών, κυρίες και κύριοι Βουλευτές, είναι μία</w:t>
      </w:r>
      <w:r>
        <w:rPr>
          <w:rFonts w:eastAsia="Times New Roman" w:cs="Times New Roman"/>
          <w:szCs w:val="24"/>
        </w:rPr>
        <w:t xml:space="preserve"> επικίνδυνη θεωρία που μπορεί να λειτουργήσει και ως </w:t>
      </w:r>
      <w:proofErr w:type="spellStart"/>
      <w:r>
        <w:rPr>
          <w:rFonts w:eastAsia="Times New Roman" w:cs="Times New Roman"/>
          <w:szCs w:val="24"/>
        </w:rPr>
        <w:t>αυτοεκπληρούμενη</w:t>
      </w:r>
      <w:proofErr w:type="spellEnd"/>
      <w:r>
        <w:rPr>
          <w:rFonts w:eastAsia="Times New Roman" w:cs="Times New Roman"/>
          <w:szCs w:val="24"/>
        </w:rPr>
        <w:t xml:space="preserve"> προφητεία. </w:t>
      </w:r>
    </w:p>
    <w:p w14:paraId="5F818D9C"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Τρίτον, δεν μπορεί να ενοχοποιούμε την ελεύθερη διακίνηση ατόμων στο εσωτερικό της Ευρώπης και να αποδεχόμαστε το κλείσιμο των συνόρων, καταργώντας ουσιαστικά και τη Συνθήκη </w:t>
      </w:r>
      <w:proofErr w:type="spellStart"/>
      <w:r>
        <w:rPr>
          <w:rFonts w:eastAsia="Times New Roman" w:cs="Times New Roman"/>
          <w:szCs w:val="24"/>
        </w:rPr>
        <w:t>Σένγκεν</w:t>
      </w:r>
      <w:proofErr w:type="spellEnd"/>
      <w:r>
        <w:rPr>
          <w:rFonts w:eastAsia="Times New Roman" w:cs="Times New Roman"/>
          <w:szCs w:val="24"/>
        </w:rPr>
        <w:t xml:space="preserve">. Όμως, ενώ τα εσωτερικά σύνορα θα πρέπει να παραμένουν ανοιχτά, τα εξωτερικά σύνορα της Ευρωπαϊκής Ένωσης θα πρέπει να προστατεύονται αποτελεσματικά. </w:t>
      </w:r>
    </w:p>
    <w:p w14:paraId="5F818D9D"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Στο θέμα της καταπολέμησης της τρομοκρατίας χρειαζόμαστε πραγματικά περισσότερη και πιο αποτελεσμ</w:t>
      </w:r>
      <w:r>
        <w:rPr>
          <w:rFonts w:eastAsia="Times New Roman" w:cs="Times New Roman"/>
          <w:szCs w:val="24"/>
        </w:rPr>
        <w:t xml:space="preserve">ατική Ευρώπη. </w:t>
      </w:r>
      <w:proofErr w:type="spellStart"/>
      <w:r>
        <w:rPr>
          <w:rFonts w:eastAsia="Times New Roman" w:cs="Times New Roman"/>
          <w:szCs w:val="24"/>
        </w:rPr>
        <w:t>Καμμία</w:t>
      </w:r>
      <w:proofErr w:type="spellEnd"/>
      <w:r>
        <w:rPr>
          <w:rFonts w:eastAsia="Times New Roman" w:cs="Times New Roman"/>
          <w:szCs w:val="24"/>
        </w:rPr>
        <w:t xml:space="preserve"> χώρα από μόνη της δεν μπορεί να αντιμετωπίσει το πρόβλημα. Πρέπει να εφαρμόσουμε, λοιπόν, την ευρωπαϊκή ατζέντα ασφάλειας που παρουσίασε η Ευρωπαϊκή Επιτροπή για την καταπολέμηση της τρομοκρατίας. Πρέπει να δημιουργήσουμε ένα κεντρικό </w:t>
      </w:r>
      <w:r>
        <w:rPr>
          <w:rFonts w:eastAsia="Times New Roman" w:cs="Times New Roman"/>
          <w:szCs w:val="24"/>
        </w:rPr>
        <w:t xml:space="preserve">ευρωπαϊκό όργανο συλλογής και επεξεργασίας πληροφοριών, το οποίο να συνεργάζεται στενά με τις εθνικές υπηρεσίες. Πρέπει να δημιουργήσουμε ίσως ένα ευρωπαϊκό </w:t>
      </w:r>
      <w:r>
        <w:rPr>
          <w:rFonts w:eastAsia="Times New Roman" w:cs="Times New Roman"/>
          <w:szCs w:val="24"/>
          <w:lang w:val="en-US"/>
        </w:rPr>
        <w:t>FBI</w:t>
      </w:r>
      <w:r>
        <w:rPr>
          <w:rFonts w:eastAsia="Times New Roman" w:cs="Times New Roman"/>
          <w:szCs w:val="24"/>
        </w:rPr>
        <w:t xml:space="preserve">, μία πραγματική ευρωπαϊκή </w:t>
      </w:r>
      <w:r>
        <w:rPr>
          <w:rFonts w:eastAsia="Times New Roman" w:cs="Times New Roman"/>
          <w:szCs w:val="24"/>
        </w:rPr>
        <w:t xml:space="preserve">αστυνομία </w:t>
      </w:r>
      <w:r>
        <w:rPr>
          <w:rFonts w:eastAsia="Times New Roman" w:cs="Times New Roman"/>
          <w:szCs w:val="24"/>
        </w:rPr>
        <w:t>για την καταπολέμηση της τρομοκρατίας και του διεθνικού εγκ</w:t>
      </w:r>
      <w:r>
        <w:rPr>
          <w:rFonts w:eastAsia="Times New Roman" w:cs="Times New Roman"/>
          <w:szCs w:val="24"/>
        </w:rPr>
        <w:t xml:space="preserve">λήματος, από την παράνομη διακίνηση ανθρώπων ως τη διακίνηση όπλων. </w:t>
      </w:r>
    </w:p>
    <w:p w14:paraId="5F818D9E"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πάνω από όλα, πρέπει να βελτιώσουμε τις κοινωνικές συνθήκες, να περιορίσουμε τα φαινόμενα περιθωριοποίησης, φτωχοποίησης, τον αποκλεισμό, συνθήκες που διαμορφώνουν γόνιμο περιβάλλον</w:t>
      </w:r>
      <w:r>
        <w:rPr>
          <w:rFonts w:eastAsia="Times New Roman" w:cs="Times New Roman"/>
          <w:szCs w:val="24"/>
        </w:rPr>
        <w:t xml:space="preserve"> για την ανάπτυξη του φανατισμού. </w:t>
      </w:r>
    </w:p>
    <w:p w14:paraId="5F818D9F"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έρχομαι τώρα ιδιαίτερα στα προβλήματα στο εσωτερικό της χώρας μας. </w:t>
      </w:r>
    </w:p>
    <w:p w14:paraId="5F818DA0"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Ως προς το προσφυγικό, η χώρα βρίσκεται εγκλωβισμένη μαζί με τους εγκλωβισμένους πρόσφυγες σε αυτή. Η Ευρωπαϊκή Ένωση προτίμ</w:t>
      </w:r>
      <w:r>
        <w:rPr>
          <w:rFonts w:eastAsia="Times New Roman" w:cs="Times New Roman"/>
          <w:szCs w:val="24"/>
        </w:rPr>
        <w:t xml:space="preserve">ησε να δώσει τα κλειδιά στην Τουρκία. Δυστυχώς, η ανεπάρκεια και η αδυναμία της Κυβέρνησης με τα λανθασμένα μηνύματα -με τα θαλάσσια σύνορα που δεν υπάρχουν, με τους μετανάστες που λιάζονται και μετά εξαφανίζονται- συνέβαλε καθοριστικά σε αυτό. </w:t>
      </w:r>
    </w:p>
    <w:p w14:paraId="5F818DA1"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όπως</w:t>
      </w:r>
      <w:r>
        <w:rPr>
          <w:rFonts w:eastAsia="Times New Roman" w:cs="Times New Roman"/>
          <w:szCs w:val="24"/>
        </w:rPr>
        <w:t xml:space="preserve"> φαίνεται, η Τουρκία υπονομεύει ήδη τη Συμφωνία και ταυτόχρονα προσπαθεί να την αξιοποιήσει, για να αναδείξει και να καταγράψει τις απαιτήσεις και τις αμφισβητήσεις της έναντι των κυριαρχικών δικαιωμάτων της χώρας μας στο Αιγαίο. </w:t>
      </w:r>
    </w:p>
    <w:p w14:paraId="5F818DA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μια κατάσταση που δεν αντιμετωπίζεται με σπασμωδικές κινήσεις, θεατρινισμούς, στολές παραλλαγής και επικίνδυνες επιπολαιότητες, αλλά χρειάζεται σοβαρότητα, αποφασιστικότητα, εθνική συνεννόηση, σταθερές θέσεις και διεθνείς συμμαχίες.</w:t>
      </w:r>
    </w:p>
    <w:p w14:paraId="5F818DA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τουρκικ</w:t>
      </w:r>
      <w:r>
        <w:rPr>
          <w:rFonts w:eastAsia="Times New Roman" w:cs="Times New Roman"/>
          <w:szCs w:val="24"/>
        </w:rPr>
        <w:t xml:space="preserve">ή αδιαλλαξία απαιτεί ουσιαστικές κινήσεις από τη χώρα μας, με βάση το </w:t>
      </w:r>
      <w:r>
        <w:rPr>
          <w:rFonts w:eastAsia="Times New Roman" w:cs="Times New Roman"/>
          <w:szCs w:val="24"/>
        </w:rPr>
        <w:t>Διεθνές Δίκαιο</w:t>
      </w:r>
      <w:r>
        <w:rPr>
          <w:rFonts w:eastAsia="Times New Roman" w:cs="Times New Roman"/>
          <w:szCs w:val="24"/>
        </w:rPr>
        <w:t xml:space="preserve"> και τις συνθήκες, και δεν αντιμετωπίζεται με αμήχανες απαντήσεις, λουλούδια και χαμόγελα. </w:t>
      </w:r>
    </w:p>
    <w:p w14:paraId="5F818DA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Χρειάζεται και στο προσφυγικό να πάρουμε άμεσα μέτρα. Χρειάζεται να δώσουμε σήμα</w:t>
      </w:r>
      <w:r>
        <w:rPr>
          <w:rFonts w:eastAsia="Times New Roman" w:cs="Times New Roman"/>
          <w:szCs w:val="24"/>
        </w:rPr>
        <w:t xml:space="preserve"> σε όλον τον κόσμο ότι εκπληρώσαμε τις υποχρεώσεις μας και εγγυόμαστε τα σύνορά μας. </w:t>
      </w:r>
    </w:p>
    <w:p w14:paraId="5F818DA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Όσον αφορά τους πρόσφυγες, χάσαμε τον έλεγχο -και για να είμαι απόλυτα σαφής, χάσατε, κύριοι της Κυβέρνησης, τον έλεγχο- από την αρχή. Καιρός να σταματήσουν πια οι εικόνε</w:t>
      </w:r>
      <w:r>
        <w:rPr>
          <w:rFonts w:eastAsia="Times New Roman" w:cs="Times New Roman"/>
          <w:szCs w:val="24"/>
        </w:rPr>
        <w:t xml:space="preserve">ς της ντροπής στην </w:t>
      </w:r>
      <w:proofErr w:type="spellStart"/>
      <w:r>
        <w:rPr>
          <w:rFonts w:eastAsia="Times New Roman" w:cs="Times New Roman"/>
          <w:szCs w:val="24"/>
        </w:rPr>
        <w:t>Ειδομένη</w:t>
      </w:r>
      <w:proofErr w:type="spellEnd"/>
      <w:r>
        <w:rPr>
          <w:rFonts w:eastAsia="Times New Roman" w:cs="Times New Roman"/>
          <w:szCs w:val="24"/>
        </w:rPr>
        <w:t>, στον Πειραιά, στο Ελληνικό.</w:t>
      </w:r>
    </w:p>
    <w:p w14:paraId="5F818DA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Με την ευκαιρία, ερωτώ: Είναι δυνατόν ο κύριος σιδηροδρομικός άξονας της χώρας να είναι κλειστός πάνω από έναν μήνα και να έρχεστε, κύριε Πρωθυπουργέ, και να ζητάτε, περίπου, να σας πούμε και «μπράβο</w:t>
      </w:r>
      <w:r>
        <w:rPr>
          <w:rFonts w:eastAsia="Times New Roman" w:cs="Times New Roman"/>
          <w:szCs w:val="24"/>
        </w:rPr>
        <w:t>!»;</w:t>
      </w:r>
    </w:p>
    <w:p w14:paraId="5F818DA7"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F818DA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Ποιος θα πληρώσει το κόστος για όλη αυτή τη ζημιά για την Ελλάδα;</w:t>
      </w:r>
    </w:p>
    <w:p w14:paraId="5F818DA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Ναι, συνεργαστείτε με τις πραγματικές μη κυβερνητικές οργανώσεις και κάθε άλλον πολίτη, αλλά μην αφήνετε χώρο</w:t>
      </w:r>
      <w:r>
        <w:rPr>
          <w:rFonts w:eastAsia="Times New Roman" w:cs="Times New Roman"/>
          <w:szCs w:val="24"/>
        </w:rPr>
        <w:t xml:space="preserve"> για να σας υποκαταστήσουν δήθεν αλληλέγγυοι.</w:t>
      </w:r>
    </w:p>
    <w:p w14:paraId="5F818DA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Δείξτε, επιτέλους, την εικόνα ενός σοβαρού ευρωπαϊκού κράτους. Αν υπάρχουν </w:t>
      </w:r>
      <w:proofErr w:type="spellStart"/>
      <w:r>
        <w:rPr>
          <w:rFonts w:eastAsia="Times New Roman" w:cs="Times New Roman"/>
          <w:szCs w:val="24"/>
        </w:rPr>
        <w:t>παραβατικές</w:t>
      </w:r>
      <w:proofErr w:type="spellEnd"/>
      <w:r>
        <w:rPr>
          <w:rFonts w:eastAsia="Times New Roman" w:cs="Times New Roman"/>
          <w:szCs w:val="24"/>
        </w:rPr>
        <w:t xml:space="preserve">, παράνομες συμπεριφορές, να τις αντιμετωπίσετε τώρα. Αλλιώς φαίνεται σαν να κατασκευάζετε εχθρούς για να κρύψετε τις δικές </w:t>
      </w:r>
      <w:r>
        <w:rPr>
          <w:rFonts w:eastAsia="Times New Roman" w:cs="Times New Roman"/>
          <w:szCs w:val="24"/>
        </w:rPr>
        <w:t xml:space="preserve">σας ευθύνες. </w:t>
      </w:r>
    </w:p>
    <w:p w14:paraId="5F818DA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Οι άθλιες συνθήκες και η πρόκληση συγκρούσεων αποτελούν πρόβλημα και για τους πρόσφυγες και για τους Έλληνες πολίτες. Παραδέχεται τώρα ο κύριος </w:t>
      </w:r>
      <w:proofErr w:type="spellStart"/>
      <w:r>
        <w:rPr>
          <w:rFonts w:eastAsia="Times New Roman" w:cs="Times New Roman"/>
          <w:szCs w:val="24"/>
        </w:rPr>
        <w:t>Μουζάλας</w:t>
      </w:r>
      <w:proofErr w:type="spellEnd"/>
      <w:r>
        <w:rPr>
          <w:rFonts w:eastAsia="Times New Roman" w:cs="Times New Roman"/>
          <w:szCs w:val="24"/>
        </w:rPr>
        <w:t xml:space="preserve"> ότι δεν ελέγξατε την </w:t>
      </w:r>
      <w:proofErr w:type="spellStart"/>
      <w:r>
        <w:rPr>
          <w:rFonts w:eastAsia="Times New Roman" w:cs="Times New Roman"/>
          <w:szCs w:val="24"/>
        </w:rPr>
        <w:t>Ειδομένη</w:t>
      </w:r>
      <w:proofErr w:type="spellEnd"/>
      <w:r>
        <w:rPr>
          <w:rFonts w:eastAsia="Times New Roman" w:cs="Times New Roman"/>
          <w:szCs w:val="24"/>
        </w:rPr>
        <w:t>. Εμείς λέμε από την πρώτη ημέρα ότι το κράτος απουσίαζε παν</w:t>
      </w:r>
      <w:r>
        <w:rPr>
          <w:rFonts w:eastAsia="Times New Roman" w:cs="Times New Roman"/>
          <w:szCs w:val="24"/>
        </w:rPr>
        <w:t xml:space="preserve">τελώς. </w:t>
      </w:r>
    </w:p>
    <w:p w14:paraId="5F818DA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Και ο Πειραιάς είναι δική σας ευθύνη, κυρίες και κύριοι της Κυβέρνησης ΣΥΡΙΖΑ-ΑΝΕΛ. Έχετε φτιάξει τριάντα επτά διαφορετικούς χώρους ως κέντρα διαμονής προσφύγων, από τους οποίους οι δεκαεννέα φιλοξενούν πάνω από πεντακόσια άτομα. Αυτό σημαίνει ότι </w:t>
      </w:r>
      <w:r>
        <w:rPr>
          <w:rFonts w:eastAsia="Times New Roman" w:cs="Times New Roman"/>
          <w:szCs w:val="24"/>
        </w:rPr>
        <w:t>είναι πάρα πολύ δύσκολη η διαχείρισή τους. Οι περισσότεροι από αυτούς λειτουργούν χωρίς υγειονομικές υποδομές, χωρίς στελέχωση, χωρίς διαχωρισμό προσφύγων, μεταναστών, αλλά και των ευπαθών ομάδων, χωρίς υπηρεσίες υγείας και εκπαίδευσης.</w:t>
      </w:r>
    </w:p>
    <w:p w14:paraId="5F818DA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Είναι εντυπωσιακός </w:t>
      </w:r>
      <w:r>
        <w:rPr>
          <w:rFonts w:eastAsia="Times New Roman" w:cs="Times New Roman"/>
          <w:szCs w:val="24"/>
        </w:rPr>
        <w:t xml:space="preserve">ο χάρτης διασποράς των προσφύγων. Έχετε τοποθετήσει τις περισσότερες δομές κοντά στα σύνορα. Δεν καταλαβαίνω τη σκοπιμότητα. Στην πράξη είναι σαν να κλείνετε το μάτι </w:t>
      </w:r>
      <w:r>
        <w:rPr>
          <w:rFonts w:eastAsia="Times New Roman" w:cs="Times New Roman"/>
          <w:szCs w:val="24"/>
        </w:rPr>
        <w:lastRenderedPageBreak/>
        <w:t>στους διακινητές. Και βεβαίως</w:t>
      </w:r>
      <w:r w:rsidRPr="00DC6E3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δεκαπέντε χιλιάδες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τριάντα οκτώ</w:t>
      </w:r>
      <w:r>
        <w:rPr>
          <w:rFonts w:eastAsia="Times New Roman" w:cs="Times New Roman"/>
          <w:szCs w:val="24"/>
        </w:rPr>
        <w:t xml:space="preserve"> πρόσφυγες βρίσκονται</w:t>
      </w:r>
      <w:r>
        <w:rPr>
          <w:rFonts w:eastAsia="Times New Roman" w:cs="Times New Roman"/>
          <w:szCs w:val="24"/>
        </w:rPr>
        <w:t xml:space="preserve"> έξω από τις επίσημες δομές. Από την άλλη πλευρά, δεν είναι βιώσιμη πολιτική να φτιάχνει η Κυβέρνηση γκέτο, μικρές πόλεις μέσα στις πόλεις. Και δεν είναι δυνατόν να μην λέμε την αλήθεια στους πρόσφυγες, να μην τους ενημερώνουμε επίσημα και να πέφτουν αυτοί</w:t>
      </w:r>
      <w:r>
        <w:rPr>
          <w:rFonts w:eastAsia="Times New Roman" w:cs="Times New Roman"/>
          <w:szCs w:val="24"/>
        </w:rPr>
        <w:t xml:space="preserve"> θύματα των διακινητών και κάθε επιτήδειου.</w:t>
      </w:r>
    </w:p>
    <w:p w14:paraId="5F818DA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αλλάξτε πορεία. Οργανώστε, επιτέλους, τις υπηρεσίες ασύλου. Ξεκινήστε το πρόγραμμα της Ύπατης Αρμοστείας του ΟΗΕ για τη φιλοξενία σε σπίτια. Πιέστε, επιτέλους, την Ευρώπη και μην</w:t>
      </w:r>
      <w:r>
        <w:rPr>
          <w:rFonts w:eastAsia="Times New Roman" w:cs="Times New Roman"/>
          <w:szCs w:val="24"/>
        </w:rPr>
        <w:t xml:space="preserve"> είστε τόσο πρόθυμοι, πέρα από κάθε όριο. Πιέστε να ξεκινήσει το πρόγραμμα μετεγκατάστασης. Τελειώστε με την </w:t>
      </w:r>
      <w:proofErr w:type="spellStart"/>
      <w:r>
        <w:rPr>
          <w:rFonts w:eastAsia="Times New Roman" w:cs="Times New Roman"/>
          <w:szCs w:val="24"/>
        </w:rPr>
        <w:t>Ειδομένη</w:t>
      </w:r>
      <w:proofErr w:type="spellEnd"/>
      <w:r>
        <w:rPr>
          <w:rFonts w:eastAsia="Times New Roman" w:cs="Times New Roman"/>
          <w:szCs w:val="24"/>
        </w:rPr>
        <w:t xml:space="preserve"> και τον Πειραιά. Κλείστε τη δομή στο Ελληνικό και κάθε υπερβολικά μεγάλη δομή φιλοξενίας. </w:t>
      </w:r>
    </w:p>
    <w:p w14:paraId="5F818DA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Τη Δευτέρα ο κ. </w:t>
      </w:r>
      <w:proofErr w:type="spellStart"/>
      <w:r>
        <w:rPr>
          <w:rFonts w:eastAsia="Times New Roman" w:cs="Times New Roman"/>
          <w:szCs w:val="24"/>
        </w:rPr>
        <w:t>Μουζάλας</w:t>
      </w:r>
      <w:proofErr w:type="spellEnd"/>
      <w:r>
        <w:rPr>
          <w:rFonts w:eastAsia="Times New Roman" w:cs="Times New Roman"/>
          <w:szCs w:val="24"/>
        </w:rPr>
        <w:t>, απελπισμένος και ο ίδ</w:t>
      </w:r>
      <w:r>
        <w:rPr>
          <w:rFonts w:eastAsia="Times New Roman" w:cs="Times New Roman"/>
          <w:szCs w:val="24"/>
        </w:rPr>
        <w:t xml:space="preserve">ιος από την ανοργανωσιά της Κυβέρνησης, αποκάλυψε ότι στόχος της Κυβέρνησης είναι να απελπιστούν οι πρόσφυγες και να φύγουν μόνοι τους από την </w:t>
      </w:r>
      <w:proofErr w:type="spellStart"/>
      <w:r>
        <w:rPr>
          <w:rFonts w:eastAsia="Times New Roman" w:cs="Times New Roman"/>
          <w:szCs w:val="24"/>
        </w:rPr>
        <w:t>Ειδομένη</w:t>
      </w:r>
      <w:proofErr w:type="spellEnd"/>
      <w:r>
        <w:rPr>
          <w:rFonts w:eastAsia="Times New Roman" w:cs="Times New Roman"/>
          <w:szCs w:val="24"/>
        </w:rPr>
        <w:t xml:space="preserve">. </w:t>
      </w:r>
    </w:p>
    <w:p w14:paraId="5F818DB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Προσέξτε, όμως, γιατί η απελπισία και η απόγνωση δημιουργούν προβλήματα, δεν λύνουν. Μην εξωθείτε με τ</w:t>
      </w:r>
      <w:r>
        <w:rPr>
          <w:rFonts w:eastAsia="Times New Roman" w:cs="Times New Roman"/>
          <w:szCs w:val="24"/>
        </w:rPr>
        <w:t xml:space="preserve">ις κακές συνθήκες τους ανθρώπους στα άκρα. </w:t>
      </w:r>
    </w:p>
    <w:p w14:paraId="5F818DB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Σας το είπα και πριν. Διαχωρίστε, επιτέλους, πρόσφυγες και μετανάστες. Αυτό αποτελεί μέρος της εθνικής γραμμής που χαράξαμε στη Σύνοδο των Πολιτικών Αρχηγών υπό τον Πρόεδρο της Δημοκρατίας, την οποία έχετε κάνει </w:t>
      </w:r>
      <w:r>
        <w:rPr>
          <w:rFonts w:eastAsia="Times New Roman" w:cs="Times New Roman"/>
          <w:szCs w:val="24"/>
        </w:rPr>
        <w:t xml:space="preserve">κουρέλι, κυρίες και κύριοι της Κυβέρνησης. Διαχωρίστε τους, ώστε να επιστρέψουν στις πατρίδες τους αυτοί που δεν δικαιούνται άσυλο. </w:t>
      </w:r>
    </w:p>
    <w:p w14:paraId="5F818DB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Και δυστυχώς, σήμερα αφήνονται ελεύθεροι λόγω της έλλειψης σχεδιασμού. Μαθαίνουμε ότι στα νησιά</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συμβαίνει αυτό που </w:t>
      </w:r>
      <w:r>
        <w:rPr>
          <w:rFonts w:eastAsia="Times New Roman" w:cs="Times New Roman"/>
          <w:szCs w:val="24"/>
        </w:rPr>
        <w:t xml:space="preserve">περιμέναμε και είπαμε πριν από δύο ημέρες. Απελευθερώνονται οι </w:t>
      </w:r>
      <w:r>
        <w:rPr>
          <w:rFonts w:eastAsia="Times New Roman" w:cs="Times New Roman"/>
          <w:szCs w:val="24"/>
        </w:rPr>
        <w:lastRenderedPageBreak/>
        <w:t xml:space="preserve">μετανάστες και οι πρόσφυγες που συμπλήρωσαν είκοσι πέντε ημέρες παραμονής στα </w:t>
      </w:r>
      <w:r>
        <w:rPr>
          <w:rFonts w:eastAsia="Times New Roman" w:cs="Times New Roman"/>
          <w:szCs w:val="24"/>
        </w:rPr>
        <w:t>κέντρα υποδοχής</w:t>
      </w:r>
      <w:r>
        <w:rPr>
          <w:rFonts w:eastAsia="Times New Roman" w:cs="Times New Roman"/>
          <w:szCs w:val="24"/>
        </w:rPr>
        <w:t xml:space="preserve"> και </w:t>
      </w:r>
      <w:r>
        <w:rPr>
          <w:rFonts w:eastAsia="Times New Roman" w:cs="Times New Roman"/>
          <w:szCs w:val="24"/>
        </w:rPr>
        <w:t>ταυτοποίησης</w:t>
      </w:r>
      <w:r>
        <w:rPr>
          <w:rFonts w:eastAsia="Times New Roman" w:cs="Times New Roman"/>
          <w:szCs w:val="24"/>
        </w:rPr>
        <w:t xml:space="preserve">. </w:t>
      </w:r>
    </w:p>
    <w:p w14:paraId="5F818DB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Δεν τους επιτρέπεται, όμως, να φύγουν από τα νησιά. Είχατε υποσχεθεί ότι οι διαδ</w:t>
      </w:r>
      <w:r>
        <w:rPr>
          <w:rFonts w:eastAsia="Times New Roman" w:cs="Times New Roman"/>
          <w:szCs w:val="24"/>
        </w:rPr>
        <w:t>ικασίες στα νησιά –η αίτηση ασύλου και η εξέτασή της σε δεύτερο βαθμό- θα ολοκληρώνονταν σε δεκαπέντε ημέρες, για να μπορέσει να εφαρμοστεί η Συμφωνία Ευρωπαϊκής Ένωσης-Τουρκίας.</w:t>
      </w:r>
    </w:p>
    <w:p w14:paraId="5F818DB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Αποδεικνύεται ότι αυτό που εξαγγέλθηκε, προφανώς, δεν ήταν εφικτό. Είτε </w:t>
      </w:r>
      <w:r>
        <w:rPr>
          <w:rFonts w:eastAsia="Times New Roman" w:cs="Times New Roman"/>
          <w:szCs w:val="24"/>
        </w:rPr>
        <w:t>φταίτε εσείς είτε φταίει η Ευρωπαϊκή Επιτροπή που δεν έστειλε τα στελέχη για την εξέταση των αιτημάτων, όπως είχε υποσχεθεί, το αποτέλεσμα παραμένει το ίδιο</w:t>
      </w:r>
      <w:r>
        <w:rPr>
          <w:rFonts w:eastAsia="Times New Roman" w:cs="Times New Roman"/>
          <w:szCs w:val="24"/>
        </w:rPr>
        <w:t>.</w:t>
      </w:r>
      <w:r>
        <w:rPr>
          <w:rFonts w:eastAsia="Times New Roman" w:cs="Times New Roman"/>
          <w:szCs w:val="24"/>
        </w:rPr>
        <w:t xml:space="preserve"> Ολόκληρα νησιά γίνονται χώροι περιορισμού και στην ουσία χώροι κράτησης. </w:t>
      </w:r>
    </w:p>
    <w:p w14:paraId="5F818DB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Αν δεν πάρετε γρήγορα πρ</w:t>
      </w:r>
      <w:r>
        <w:rPr>
          <w:rFonts w:eastAsia="Times New Roman" w:cs="Times New Roman"/>
          <w:szCs w:val="24"/>
        </w:rPr>
        <w:t>ωτοβουλίες, θα ξαναδούμε τις εικόνες που ζήσαμε πέρυσι το καλοκαίρι. Και αυτή</w:t>
      </w:r>
      <w:r>
        <w:rPr>
          <w:rFonts w:eastAsia="Times New Roman" w:cs="Times New Roman"/>
          <w:szCs w:val="24"/>
        </w:rPr>
        <w:t>ν</w:t>
      </w:r>
      <w:r>
        <w:rPr>
          <w:rFonts w:eastAsia="Times New Roman" w:cs="Times New Roman"/>
          <w:szCs w:val="24"/>
        </w:rPr>
        <w:t xml:space="preserve"> τη φορά τα πράγματα θα είναι ακόμη πιο δύσκολα, γιατί οι πρόσφυγες που απελευθερώνονται </w:t>
      </w:r>
      <w:r>
        <w:rPr>
          <w:rFonts w:eastAsia="Times New Roman" w:cs="Times New Roman"/>
          <w:szCs w:val="24"/>
        </w:rPr>
        <w:lastRenderedPageBreak/>
        <w:t xml:space="preserve">θα ζουν υπό την πίεση της </w:t>
      </w:r>
      <w:proofErr w:type="spellStart"/>
      <w:r>
        <w:rPr>
          <w:rFonts w:eastAsia="Times New Roman" w:cs="Times New Roman"/>
          <w:szCs w:val="24"/>
        </w:rPr>
        <w:t>επαναπροώθησης</w:t>
      </w:r>
      <w:proofErr w:type="spellEnd"/>
      <w:r>
        <w:rPr>
          <w:rFonts w:eastAsia="Times New Roman" w:cs="Times New Roman"/>
          <w:szCs w:val="24"/>
        </w:rPr>
        <w:t xml:space="preserve"> στην Τουρκία. Πιστεύω ότι καταλαβαίνετε την ευθύ</w:t>
      </w:r>
      <w:r>
        <w:rPr>
          <w:rFonts w:eastAsia="Times New Roman" w:cs="Times New Roman"/>
          <w:szCs w:val="24"/>
        </w:rPr>
        <w:t xml:space="preserve">νη σας απέναντι στους νησιώτες μας, αλλά και τους πρόσφυγες. </w:t>
      </w:r>
    </w:p>
    <w:p w14:paraId="5F818DB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Και επιτέλους, προστατέψτε τις γυναίκες, τους ανάπηρους, τα μικρά παιδιά και κάθε ευπαθή ομάδα. Το φωνάζουμε εδώ και μήνες. Δυστυχώς, μας έρχονται συνεχώς τραγικές ειδήσεις και από το Ελληνικό κ</w:t>
      </w:r>
      <w:r>
        <w:rPr>
          <w:rFonts w:eastAsia="Times New Roman" w:cs="Times New Roman"/>
          <w:szCs w:val="24"/>
        </w:rPr>
        <w:t xml:space="preserve">αι από τη Χίο. </w:t>
      </w:r>
    </w:p>
    <w:p w14:paraId="5F818DB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Έχετε ευθύνες, κύριοι της Κυβέρνησης, για όλα αυτά. Μιλήστε, επιτέλους, με ειλικρίνεια. Συνεργαστείτε με την τοπική αυτοδιοίκηση και τις τοπικές κοινωνίες. Τουλάχιστον αυτό θα έκανε μια Κυβέρνηση που βαυκαλίζεται ότι είναι αριστερή.</w:t>
      </w:r>
    </w:p>
    <w:p w14:paraId="5F818DB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Βουλευτές, το αίσθημα της ασφάλειας στην Ελλάδα που οραματιζόμαστε αποτελεί ακρογωνιαίο λίθο για πραγματική κοινωνική ειρήνη, εργασιακή ασφάλεια, ήρεμο επενδυτικό και επιχειρηματικό περιβάλλον. Το γενικό αυτό αίσθημα αποτυπώνει την αγωνία ολόκλη</w:t>
      </w:r>
      <w:r>
        <w:rPr>
          <w:rFonts w:eastAsia="Times New Roman" w:cs="Times New Roman"/>
          <w:szCs w:val="24"/>
        </w:rPr>
        <w:t xml:space="preserve">ρης της ελληνικής κοινωνίας. </w:t>
      </w:r>
    </w:p>
    <w:p w14:paraId="5F818DB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θέλω να πω και πάλι ένα μεγάλο ευχαριστώ σε όλες τις γυναίκες και τους άντρες των Σωμάτων Ασφαλείας και των Ενόπλων Δυνάμεων που μαζί με την αλληλεγγύη των πολιτών έβγαλαν ασπροπρόσωπη την Ελλάδα στην προσφυγική κρίση. </w:t>
      </w:r>
    </w:p>
    <w:p w14:paraId="5F818DB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χάραξη μιας νέας πολιτικής εσωτερικής ασφάλειας προϋποθέτει μια γενναία και συνολική μεταρρύθμιση σε όλες τις δομές της Ελληνικής Αστυνομίας και του Πυροσβεστικού Σώματος. </w:t>
      </w:r>
    </w:p>
    <w:p w14:paraId="5F818DB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Στόχος πρέπει να είναι ουσιαστική υλοποίηση του ρόλου των Σωμάτων Ασφαλείας, που εί</w:t>
      </w:r>
      <w:r>
        <w:rPr>
          <w:rFonts w:eastAsia="Times New Roman" w:cs="Times New Roman"/>
          <w:szCs w:val="24"/>
        </w:rPr>
        <w:t>ναι η πρόληψη και η καταπολέμηση των σύγχρονων μορφών εγκληματικότητας, η τήρηση της νομιμότητας, η εμπέδωση του αισθήματος ασφάλειας του πολίτη, η αντιμετώπιση των φυσικών καταστροφών και η ανάπτυξη και εφαρμογή ενός σύγχρονου σχεδιασμού πολιτικής προστασ</w:t>
      </w:r>
      <w:r>
        <w:rPr>
          <w:rFonts w:eastAsia="Times New Roman" w:cs="Times New Roman"/>
          <w:szCs w:val="24"/>
        </w:rPr>
        <w:t>ίας.</w:t>
      </w:r>
    </w:p>
    <w:p w14:paraId="5F818DB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Προϋποθέτει θωράκιση της αξιοκρατίας –δεν ξέρω αν σας λέει κάτι αυτή η λέξη- και θεσμικές αλλαγές που να αναβαθμίζουν τα Σώματα Ασφαλείας για να στελεχώνονται σωστά, με έμφαση και στην πρόληψη αλλά και την αποτροπή. </w:t>
      </w:r>
    </w:p>
    <w:p w14:paraId="5F818DB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Προϋποθέτει ότι θα απαντήσουμε από κοινού -και γι’ αυτό προτείναμε μια διακομματική επιτροπή- στα ερωτήματα: Τι αστυνομία θέλουμε; Ποιος είναι ο πραγματικός ρόλος της και πώς θα ικανοποιεί τις ανάγκες του πολίτη; Ποιες αλλαγές χρειάζονται και πώς αυτές θα </w:t>
      </w:r>
      <w:r>
        <w:rPr>
          <w:rFonts w:eastAsia="Times New Roman" w:cs="Times New Roman"/>
          <w:szCs w:val="24"/>
        </w:rPr>
        <w:t xml:space="preserve">επιτευχθούν, ώστε να μην είναι κομματικές, να έχουν διαχρονική ισχύ και τη στήριξη όλων μας; </w:t>
      </w:r>
    </w:p>
    <w:p w14:paraId="5F818DB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Προτείνουμε τη σύσταση Συμβουλίου Εθνικής Ασφαλείας, κατά τα πρότυπα του Εθνικού Συμβουλίου Εξωτερικής Πολιτικής. Το Υπουργείο Προστασίας του Πολίτη πρέπει να απο</w:t>
      </w:r>
      <w:r>
        <w:rPr>
          <w:rFonts w:eastAsia="Times New Roman" w:cs="Times New Roman"/>
          <w:szCs w:val="24"/>
        </w:rPr>
        <w:t xml:space="preserve">τελέσει, μέσω μιας νέας, ενιαίας και αυτόνομης πλέον διοικητικής δομής του, τον πυλώνα της εμπέδωσης του αισθήματος ασφάλειας στους πολίτες. </w:t>
      </w:r>
    </w:p>
    <w:p w14:paraId="5F818DB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Τα </w:t>
      </w:r>
      <w:r>
        <w:rPr>
          <w:rFonts w:eastAsia="Times New Roman" w:cs="Times New Roman"/>
          <w:szCs w:val="24"/>
        </w:rPr>
        <w:t>αρχηγεία</w:t>
      </w:r>
      <w:r>
        <w:rPr>
          <w:rFonts w:eastAsia="Times New Roman" w:cs="Times New Roman"/>
          <w:szCs w:val="24"/>
        </w:rPr>
        <w:t xml:space="preserve"> και οι υπηρεσίες της ΕΛΑΣ, του Πυροσβεστικού Σώματος και του Λιμενικού Σώματος χρειάζονται ριζικές αλλ</w:t>
      </w:r>
      <w:r>
        <w:rPr>
          <w:rFonts w:eastAsia="Times New Roman" w:cs="Times New Roman"/>
          <w:szCs w:val="24"/>
        </w:rPr>
        <w:t>αγές και αναδιάρθρωση, ως αποτέλεσμα όμως όχι πρόχειρων και αποσπασματικών παρεμβάσεων, αλλά μιας ολοκληρωμένης παρέμβασης, ως αποτέλεσμα της ανάλυσης των σύγχρονων κοινωνικών και εγκληματολογικών δεδομένων και αξιοποίησης της εθνικής, αλλά και της διεθνού</w:t>
      </w:r>
      <w:r>
        <w:rPr>
          <w:rFonts w:eastAsia="Times New Roman" w:cs="Times New Roman"/>
          <w:szCs w:val="24"/>
        </w:rPr>
        <w:t>ς εμπειρίας.</w:t>
      </w:r>
    </w:p>
    <w:p w14:paraId="5F818DC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Κρίσιμοι, καθοριστικοί παράμετροι αποτελούν η αναβάθμιση της εκπαίδευσης, αλλά και της διαρκούς μετεκπαίδευσης των στελεχών των Σωμάτων Ασφαλείας, η αποδέσμευση υπηρεσιών και προσωπικού από πάρεργα και διοικητικές αρμοδιότητες και ο εκσυγχρονι</w:t>
      </w:r>
      <w:r>
        <w:rPr>
          <w:rFonts w:eastAsia="Times New Roman" w:cs="Times New Roman"/>
          <w:szCs w:val="24"/>
        </w:rPr>
        <w:t>σμός του στόλου και του εξοπλισμού, με χρήση των σύγχρονων εργαλείων χρηματοδότησης.</w:t>
      </w:r>
    </w:p>
    <w:p w14:paraId="5F818DC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Προϋπόθεση για την επιτυχία οποιουδήποτε σχεδιασμού αποτελεί η ενεργή, έμπρακτη στήριξη των ίδιων των ανδρών και γυναικών των Σωμάτων Ασφαλείας, που στη συντριπτική πλειοψ</w:t>
      </w:r>
      <w:r>
        <w:rPr>
          <w:rFonts w:eastAsia="Times New Roman" w:cs="Times New Roman"/>
          <w:szCs w:val="24"/>
        </w:rPr>
        <w:t xml:space="preserve">ηφία τους εκτελούν </w:t>
      </w:r>
      <w:r>
        <w:rPr>
          <w:rFonts w:eastAsia="Times New Roman" w:cs="Times New Roman"/>
          <w:szCs w:val="24"/>
        </w:rPr>
        <w:lastRenderedPageBreak/>
        <w:t>το καθήκον τους με αυταπάρνηση και ηρωισμό, ιδιαίτερα κάτω από αυτές τις συνθήκες που επικρατούν τους τελευταίους μήνες στη χώρα.</w:t>
      </w:r>
    </w:p>
    <w:p w14:paraId="5F818DC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στο ερώτημα αν η Κυβέρνηση ΣΥΡΙΖΑ-ΑΝΕΛ μπορεί να υλοποιήσει όλα τα παραπάνω, δ</w:t>
      </w:r>
      <w:r>
        <w:rPr>
          <w:rFonts w:eastAsia="Times New Roman" w:cs="Times New Roman"/>
          <w:szCs w:val="24"/>
        </w:rPr>
        <w:t>υστυχώς, η δική μας απάντηση αλλά, όπως φαίνεται, και η βεβαιότητα της πλειοψηφίας του ελληνικού λαού είναι αρνητική. Η λύση στο δράμα της χώρας δεν μπορεί να είναι η συνέχιση αυτής της παρωδίας, γιατί εξελίσσεται σε τραγωδία.</w:t>
      </w:r>
    </w:p>
    <w:p w14:paraId="5F818DC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Είναι ώρα ευθύνης για όλους κ</w:t>
      </w:r>
      <w:r>
        <w:rPr>
          <w:rFonts w:eastAsia="Times New Roman" w:cs="Times New Roman"/>
          <w:szCs w:val="24"/>
        </w:rPr>
        <w:t>αι κυρίως για εσάς, κύριοι της Κυβέρνησης.</w:t>
      </w:r>
    </w:p>
    <w:p w14:paraId="5F818DC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F818DC5" w14:textId="77777777" w:rsidR="00EB6AC3" w:rsidRDefault="00674472">
      <w:pPr>
        <w:spacing w:line="600" w:lineRule="auto"/>
        <w:ind w:firstLine="720"/>
        <w:jc w:val="center"/>
        <w:rPr>
          <w:rFonts w:eastAsia="Times New Roman"/>
          <w:bCs/>
        </w:rPr>
      </w:pPr>
      <w:r>
        <w:rPr>
          <w:rFonts w:eastAsia="Times New Roman"/>
          <w:bCs/>
        </w:rPr>
        <w:t>(Χειροκροτήματα από την πτέρυγα της Δημοκρατικής Συμπαράταξης ΠΑΣΟΚ-ΔΗΜΑΡ)</w:t>
      </w:r>
    </w:p>
    <w:p w14:paraId="5F818DC6" w14:textId="77777777" w:rsidR="00EB6AC3" w:rsidRDefault="00674472">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Ευχαριστούμε πολύ, κυρία </w:t>
      </w:r>
      <w:proofErr w:type="spellStart"/>
      <w:r>
        <w:rPr>
          <w:rFonts w:eastAsia="Times New Roman" w:cs="Times New Roman"/>
          <w:szCs w:val="24"/>
        </w:rPr>
        <w:t>Γενηματά</w:t>
      </w:r>
      <w:proofErr w:type="spellEnd"/>
      <w:r>
        <w:rPr>
          <w:rFonts w:eastAsia="Times New Roman" w:cs="Times New Roman"/>
          <w:szCs w:val="24"/>
        </w:rPr>
        <w:t>.</w:t>
      </w:r>
    </w:p>
    <w:p w14:paraId="5F818DC7" w14:textId="77777777" w:rsidR="00EB6AC3" w:rsidRDefault="00674472">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w:t>
      </w:r>
      <w:r>
        <w:rPr>
          <w:rFonts w:eastAsia="Times New Roman" w:cs="Times New Roman"/>
        </w:rPr>
        <w:t>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w:t>
      </w:r>
      <w:r>
        <w:rPr>
          <w:rFonts w:eastAsia="Times New Roman" w:cs="Times New Roman"/>
        </w:rPr>
        <w:t>λής, σαράντα τρεις μαθητές και μαθήτριες και τρεις εκπαιδευτικοί συνοδοί από το Γυμνάσιο Λευκίμμης Κέρκυρας.</w:t>
      </w:r>
    </w:p>
    <w:p w14:paraId="5F818DC8" w14:textId="77777777" w:rsidR="00EB6AC3" w:rsidRDefault="00674472">
      <w:pPr>
        <w:spacing w:line="600" w:lineRule="auto"/>
        <w:ind w:firstLine="720"/>
        <w:jc w:val="both"/>
        <w:rPr>
          <w:rFonts w:eastAsia="Times New Roman" w:cs="Times New Roman"/>
        </w:rPr>
      </w:pPr>
      <w:r>
        <w:rPr>
          <w:rFonts w:eastAsia="Times New Roman" w:cs="Times New Roman"/>
        </w:rPr>
        <w:t>Η Βουλή σάς καλωσορίζει.</w:t>
      </w:r>
    </w:p>
    <w:p w14:paraId="5F818DC9" w14:textId="77777777" w:rsidR="00EB6AC3" w:rsidRDefault="00674472">
      <w:pPr>
        <w:spacing w:line="600" w:lineRule="auto"/>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5F818DCA" w14:textId="77777777" w:rsidR="00EB6AC3" w:rsidRDefault="00674472">
      <w:pPr>
        <w:spacing w:line="600" w:lineRule="auto"/>
        <w:ind w:firstLine="720"/>
        <w:jc w:val="both"/>
        <w:rPr>
          <w:rFonts w:eastAsia="Times New Roman" w:cs="Times New Roman"/>
        </w:rPr>
      </w:pPr>
      <w:r>
        <w:rPr>
          <w:rFonts w:eastAsia="Times New Roman" w:cs="Times New Roman"/>
        </w:rPr>
        <w:t>Παρακαλώ πολύ, τον λόγο έχει ο Γενικός Γραμματέας και Πρόεδρος της Κοινο</w:t>
      </w:r>
      <w:r>
        <w:rPr>
          <w:rFonts w:eastAsia="Times New Roman" w:cs="Times New Roman"/>
        </w:rPr>
        <w:t xml:space="preserve">βουλευτικής Ομάδας του Κομμουνιστικού Κόμματος Ελλάδας κ. Δημήτρης </w:t>
      </w:r>
      <w:proofErr w:type="spellStart"/>
      <w:r>
        <w:rPr>
          <w:rFonts w:eastAsia="Times New Roman" w:cs="Times New Roman"/>
        </w:rPr>
        <w:t>Κουτσούμπας</w:t>
      </w:r>
      <w:proofErr w:type="spellEnd"/>
      <w:r>
        <w:rPr>
          <w:rFonts w:eastAsia="Times New Roman" w:cs="Times New Roman"/>
        </w:rPr>
        <w:t xml:space="preserve"> για είκοσι λεπτά.</w:t>
      </w:r>
    </w:p>
    <w:p w14:paraId="5F818DCB" w14:textId="77777777" w:rsidR="00EB6AC3" w:rsidRDefault="00674472">
      <w:pPr>
        <w:spacing w:line="600" w:lineRule="auto"/>
        <w:ind w:firstLine="720"/>
        <w:jc w:val="both"/>
        <w:rPr>
          <w:rFonts w:eastAsia="Times New Roman"/>
          <w:bCs/>
        </w:rPr>
      </w:pPr>
      <w:r>
        <w:rPr>
          <w:rFonts w:eastAsia="Times New Roman"/>
          <w:b/>
          <w:bCs/>
        </w:rPr>
        <w:t>ΔΗΜΗΤΡΙΟΣ ΚΟΥΤΣΟΥΜΠΑΣ (Γενικός Γραμματέας της Κεντρικής Επιτροπής του Κομμουνιστικού Κόμματος Ελλάδας):</w:t>
      </w:r>
      <w:r>
        <w:rPr>
          <w:rFonts w:eastAsia="Times New Roman"/>
          <w:bCs/>
        </w:rPr>
        <w:t xml:space="preserve"> Κυρίες και κύριοι, για να είμαστε ακριβείς, το πρόβλημα</w:t>
      </w:r>
      <w:r>
        <w:rPr>
          <w:rFonts w:eastAsia="Times New Roman"/>
          <w:bCs/>
        </w:rPr>
        <w:t xml:space="preserve"> που έπρεπε να </w:t>
      </w:r>
      <w:r>
        <w:rPr>
          <w:rFonts w:eastAsia="Times New Roman"/>
          <w:bCs/>
        </w:rPr>
        <w:lastRenderedPageBreak/>
        <w:t>συζητούμε σήμερα είναι άλλο και όχι αυτό που διατυπώνει στην πρότασή του ο κ. Μητσοτάκης. Είναι από μόνο του προβληματικό το γεγονός ότι συνδέονται οι δολοφονικές επιθέσεις σε Βρυξέλλες, σε Παρίσι κ.λπ.</w:t>
      </w:r>
      <w:r>
        <w:rPr>
          <w:rFonts w:eastAsia="Times New Roman"/>
          <w:bCs/>
        </w:rPr>
        <w:t>,</w:t>
      </w:r>
      <w:r>
        <w:rPr>
          <w:rFonts w:eastAsia="Times New Roman"/>
          <w:bCs/>
        </w:rPr>
        <w:t xml:space="preserve"> με τους εγκλωβισμένους πρόσφυγες.</w:t>
      </w:r>
    </w:p>
    <w:p w14:paraId="5F818DCC" w14:textId="77777777" w:rsidR="00EB6AC3" w:rsidRDefault="00674472">
      <w:pPr>
        <w:spacing w:line="600" w:lineRule="auto"/>
        <w:ind w:firstLine="720"/>
        <w:jc w:val="both"/>
        <w:rPr>
          <w:rFonts w:eastAsia="Times New Roman"/>
          <w:bCs/>
        </w:rPr>
      </w:pPr>
      <w:r>
        <w:rPr>
          <w:rFonts w:eastAsia="Times New Roman"/>
          <w:bCs/>
        </w:rPr>
        <w:t>Όχι</w:t>
      </w:r>
      <w:r>
        <w:rPr>
          <w:rFonts w:eastAsia="Times New Roman"/>
          <w:bCs/>
        </w:rPr>
        <w:t xml:space="preserve"> ότι υποτιμούμε οτιδήποτε, όμως πρέπει να θυμίσουμε ότι οι επιθέσεις αυτές έγιναν από πολίτες των κρατών-μελών της Ευρωπαϊκής Ένωσης. Άλλωστε, το πρόβλημα της ασφάλειας ή της ανασφάλειας που νιώθουν οι πολίτες έχει συγκεκριμένες αιτίες, που βρίσκονται, εκτ</w:t>
      </w:r>
      <w:r>
        <w:rPr>
          <w:rFonts w:eastAsia="Times New Roman"/>
          <w:bCs/>
        </w:rPr>
        <w:t>ός των άλλων, στο κουβάρι των λαθεμένων πολιτικών επιλογών και αποφάσεων όλων των μέχρι σήμερα κυβερνήσεων, που το τυλίγει ακόμα παραπέρα, βέβαια, η τελευταία συγκυβέρνηση ΣΥΡΙΖΑ-ΑΝΕΛ.</w:t>
      </w:r>
    </w:p>
    <w:p w14:paraId="5F818DCD" w14:textId="77777777" w:rsidR="00EB6AC3" w:rsidRDefault="00674472">
      <w:pPr>
        <w:spacing w:line="600" w:lineRule="auto"/>
        <w:ind w:firstLine="720"/>
        <w:jc w:val="both"/>
        <w:rPr>
          <w:rFonts w:eastAsia="Times New Roman"/>
          <w:bCs/>
        </w:rPr>
      </w:pPr>
      <w:r>
        <w:rPr>
          <w:rFonts w:eastAsia="Times New Roman"/>
          <w:bCs/>
        </w:rPr>
        <w:t>Για να είμαστε ειλικρινείς, αυτό που έπρεπε να συζητούμε σήμερα και που</w:t>
      </w:r>
      <w:r>
        <w:rPr>
          <w:rFonts w:eastAsia="Times New Roman"/>
          <w:bCs/>
        </w:rPr>
        <w:t xml:space="preserve">, κατά τη γνώμη μας, πρέπει να συζητήσουμε στον χρόνο που απομένει, έστω σε επίπεδο ανταλλαγής απόψεων προς ενημέρωση του ελληνικού λαού, είναι το πώς και αν υπάρχει περίπτωση να </w:t>
      </w:r>
      <w:proofErr w:type="spellStart"/>
      <w:r>
        <w:rPr>
          <w:rFonts w:eastAsia="Times New Roman"/>
          <w:bCs/>
        </w:rPr>
        <w:t>απεμπλακούμε</w:t>
      </w:r>
      <w:proofErr w:type="spellEnd"/>
      <w:r>
        <w:rPr>
          <w:rFonts w:eastAsia="Times New Roman"/>
          <w:bCs/>
        </w:rPr>
        <w:t xml:space="preserve"> από αυτόν τον </w:t>
      </w:r>
      <w:r>
        <w:rPr>
          <w:rFonts w:eastAsia="Times New Roman"/>
          <w:bCs/>
        </w:rPr>
        <w:lastRenderedPageBreak/>
        <w:t>φαύλο κύκλο των συνεχών και των πρόσφατων αποφάσεω</w:t>
      </w:r>
      <w:r>
        <w:rPr>
          <w:rFonts w:eastAsia="Times New Roman"/>
          <w:bCs/>
        </w:rPr>
        <w:t xml:space="preserve">ν, όπως της Συνόδου Κορυφής Ευρωπαϊκής Ένωσης – Τουρκίας, με την υπογραφή της </w:t>
      </w:r>
      <w:r>
        <w:rPr>
          <w:rFonts w:eastAsia="Times New Roman"/>
          <w:bCs/>
        </w:rPr>
        <w:t xml:space="preserve">ελληνικής </w:t>
      </w:r>
      <w:r>
        <w:rPr>
          <w:rFonts w:eastAsia="Times New Roman"/>
          <w:bCs/>
        </w:rPr>
        <w:t>Κυβέρνησης, στην οποία έχουν βάλει και το χεράκι τους -συναινώντας στην πραγματικότητα με την υπογραφή τους κάτω από το κοινό ανακοινωθέν στη σύσκεψη υπό τον Πρόεδρο τη</w:t>
      </w:r>
      <w:r>
        <w:rPr>
          <w:rFonts w:eastAsia="Times New Roman"/>
          <w:bCs/>
        </w:rPr>
        <w:t>ς Δημοκρατίας- και τα άλλα κόμματα.</w:t>
      </w:r>
    </w:p>
    <w:p w14:paraId="5F818DCE" w14:textId="77777777" w:rsidR="00EB6AC3" w:rsidRDefault="00674472">
      <w:pPr>
        <w:spacing w:line="600" w:lineRule="auto"/>
        <w:ind w:firstLine="720"/>
        <w:jc w:val="both"/>
        <w:rPr>
          <w:rFonts w:eastAsia="Times New Roman"/>
          <w:bCs/>
        </w:rPr>
      </w:pPr>
      <w:r>
        <w:rPr>
          <w:rFonts w:eastAsia="Times New Roman"/>
          <w:bCs/>
        </w:rPr>
        <w:t>Είναι μια απόφαση</w:t>
      </w:r>
      <w:r>
        <w:rPr>
          <w:rFonts w:eastAsia="Times New Roman"/>
          <w:bCs/>
        </w:rPr>
        <w:t>,</w:t>
      </w:r>
      <w:r>
        <w:rPr>
          <w:rFonts w:eastAsia="Times New Roman"/>
          <w:bCs/>
        </w:rPr>
        <w:t xml:space="preserve"> που ουσιαστικά συνεχίζει την αδιέξοδη πολιτική των μέχρι σήμερα πολεμικών επεμβάσεων και στη Συρία και στην ευρύτερη περιοχή. </w:t>
      </w:r>
    </w:p>
    <w:p w14:paraId="5F818DCF" w14:textId="77777777" w:rsidR="00EB6AC3" w:rsidRDefault="00674472">
      <w:pPr>
        <w:spacing w:line="600" w:lineRule="auto"/>
        <w:ind w:firstLine="720"/>
        <w:jc w:val="both"/>
        <w:rPr>
          <w:rFonts w:eastAsia="Times New Roman"/>
          <w:bCs/>
        </w:rPr>
      </w:pPr>
      <w:r>
        <w:rPr>
          <w:rFonts w:eastAsia="Times New Roman"/>
          <w:bCs/>
        </w:rPr>
        <w:t xml:space="preserve">Είναι μια απόφαση που εγκλωβίζει πρόσφυγες, μετανάστες στη χώρα μας τη στιγμή που κανένας σχεδόν από αυτούς δεν θέλει να μείνει εδώ, αλλά θέλει να πάει σε άλλον τόπο προορισμού, όπως δικαιούται. </w:t>
      </w:r>
    </w:p>
    <w:p w14:paraId="5F818DD0" w14:textId="77777777" w:rsidR="00EB6AC3" w:rsidRDefault="00674472">
      <w:pPr>
        <w:spacing w:line="600" w:lineRule="auto"/>
        <w:ind w:firstLine="720"/>
        <w:jc w:val="both"/>
        <w:rPr>
          <w:rFonts w:eastAsia="Times New Roman" w:cs="Times New Roman"/>
        </w:rPr>
      </w:pPr>
      <w:r>
        <w:rPr>
          <w:rFonts w:eastAsia="Times New Roman"/>
          <w:bCs/>
        </w:rPr>
        <w:t>Είναι μια απόφαση που δημιουργεί προβλήματα στον ελληνικό λα</w:t>
      </w:r>
      <w:r>
        <w:rPr>
          <w:rFonts w:eastAsia="Times New Roman"/>
          <w:bCs/>
        </w:rPr>
        <w:t xml:space="preserve">ό, όχι γενικά προβλήματα δημόσιας ασφάλειας, αλλά σημαντικά προβλήματα ανασφάλειας μαζί με τη συσσωρευμένη οργή, εξαιτίας της </w:t>
      </w:r>
      <w:r>
        <w:rPr>
          <w:rFonts w:eastAsia="Times New Roman"/>
          <w:bCs/>
        </w:rPr>
        <w:lastRenderedPageBreak/>
        <w:t xml:space="preserve">ανεργίας, της συνεχούς φτωχοποίησης λόγω των αντιλαϊκών μέτρων, των μνημονίων, που </w:t>
      </w:r>
      <w:proofErr w:type="spellStart"/>
      <w:r>
        <w:rPr>
          <w:rFonts w:eastAsia="Times New Roman"/>
          <w:bCs/>
        </w:rPr>
        <w:t>παρεούλα</w:t>
      </w:r>
      <w:proofErr w:type="spellEnd"/>
      <w:r>
        <w:rPr>
          <w:rFonts w:eastAsia="Times New Roman"/>
          <w:bCs/>
        </w:rPr>
        <w:t xml:space="preserve"> όλοι σας ψηφίσατε και συνεχίζετε, βέβα</w:t>
      </w:r>
      <w:r>
        <w:rPr>
          <w:rFonts w:eastAsia="Times New Roman"/>
          <w:bCs/>
        </w:rPr>
        <w:t>ια, να υλοποιείτε, άσχετα από τις φωνές ή τις δημαγωγικές κορώνες που ακούμε εδώ μέσα σε αυτή</w:t>
      </w:r>
      <w:r>
        <w:rPr>
          <w:rFonts w:eastAsia="Times New Roman"/>
          <w:bCs/>
        </w:rPr>
        <w:t>ν</w:t>
      </w:r>
      <w:r>
        <w:rPr>
          <w:rFonts w:eastAsia="Times New Roman"/>
          <w:bCs/>
        </w:rPr>
        <w:t xml:space="preserve"> την Αίθουσα.</w:t>
      </w:r>
    </w:p>
    <w:p w14:paraId="5F818DD1" w14:textId="77777777" w:rsidR="00EB6AC3" w:rsidRDefault="00674472">
      <w:pPr>
        <w:spacing w:line="600" w:lineRule="auto"/>
        <w:ind w:firstLine="720"/>
        <w:jc w:val="both"/>
        <w:rPr>
          <w:rFonts w:eastAsia="Times New Roman"/>
          <w:szCs w:val="24"/>
        </w:rPr>
      </w:pPr>
      <w:r>
        <w:rPr>
          <w:rFonts w:eastAsia="Times New Roman"/>
          <w:szCs w:val="24"/>
        </w:rPr>
        <w:t xml:space="preserve">Κυρίες και κύριοι, ο κύκλος των δολοφονικών επιθέσεων στο Παρίσι, στις Βρυξέλλες, αλλά και στο Πακιστάν, όπως και οι έξι βομβιστικές ενέργειες μέσα </w:t>
      </w:r>
      <w:r>
        <w:rPr>
          <w:rFonts w:eastAsia="Times New Roman"/>
          <w:szCs w:val="24"/>
        </w:rPr>
        <w:t>σε πέντε μήνες στη γειτονιά μας, στην Τουρκία, αναμφίβολα πυροδοτούν επικίνδυνες εξελίξεις. Είναι κάτι παραπάνω από σίγουρο ότι ήδη χρησιμοποιούνται και θα χρησιμοποιηθούν και στη συνέχεια σαν εφαλτήριο κλιμάκωσης της επίθεσης, του πολέμου και κατά των δημ</w:t>
      </w:r>
      <w:r>
        <w:rPr>
          <w:rFonts w:eastAsia="Times New Roman"/>
          <w:szCs w:val="24"/>
        </w:rPr>
        <w:t>οκρατικών λαϊκών δικαιωμάτων, των ελευθεριών και του ελληνικού λαού με την επιβολή και άλλων κατασταλτικών μέτρων, που στα λόγια στρέφονται κατά τέτοιων ενεργειών, στην πραγματικότητα, όμως, αποσκοπούν στον περιορισμό της πολιτικής πάλης, της ίδιας της λαϊ</w:t>
      </w:r>
      <w:r>
        <w:rPr>
          <w:rFonts w:eastAsia="Times New Roman"/>
          <w:szCs w:val="24"/>
        </w:rPr>
        <w:t xml:space="preserve">κής πάλης. Αυτό, άλλωστε, διαπιστώνουμε και στις ανακοινώσεις της Ευρωπαϊκής Ένωσης και στα συμπεράσματα του Συμβουλίου Υπουργών Εσωτερικών της </w:t>
      </w:r>
      <w:proofErr w:type="spellStart"/>
      <w:r>
        <w:rPr>
          <w:rFonts w:eastAsia="Times New Roman"/>
          <w:szCs w:val="24"/>
        </w:rPr>
        <w:t>λυκοσυμμαχίας</w:t>
      </w:r>
      <w:proofErr w:type="spellEnd"/>
      <w:r>
        <w:rPr>
          <w:rFonts w:eastAsia="Times New Roman"/>
          <w:szCs w:val="24"/>
        </w:rPr>
        <w:t xml:space="preserve">. </w:t>
      </w:r>
    </w:p>
    <w:p w14:paraId="5F818DD2" w14:textId="77777777" w:rsidR="00EB6AC3" w:rsidRDefault="00674472">
      <w:pPr>
        <w:spacing w:line="600" w:lineRule="auto"/>
        <w:ind w:firstLine="720"/>
        <w:jc w:val="both"/>
        <w:rPr>
          <w:rFonts w:eastAsia="Times New Roman"/>
          <w:szCs w:val="24"/>
        </w:rPr>
      </w:pPr>
      <w:r>
        <w:rPr>
          <w:rFonts w:eastAsia="Times New Roman"/>
          <w:szCs w:val="24"/>
        </w:rPr>
        <w:lastRenderedPageBreak/>
        <w:t>Για να κατανοήσουμε καλύτερα την κατάσταση διεθνώς και στην περιοχή πρέπει να εμβαθύνουμε την αν</w:t>
      </w:r>
      <w:r>
        <w:rPr>
          <w:rFonts w:eastAsia="Times New Roman"/>
          <w:szCs w:val="24"/>
        </w:rPr>
        <w:t xml:space="preserve">άλυσή μας, να εξηγήσουμε τις αιτίες, αλλά και την ιστορική διαδρομή των ίδιων των δυνάμεων αυτών και των εξελίξεων </w:t>
      </w:r>
      <w:r>
        <w:rPr>
          <w:rFonts w:eastAsia="Times New Roman"/>
          <w:szCs w:val="24"/>
        </w:rPr>
        <w:t>στο πλαίσιο</w:t>
      </w:r>
      <w:r>
        <w:rPr>
          <w:rFonts w:eastAsia="Times New Roman"/>
          <w:szCs w:val="24"/>
        </w:rPr>
        <w:t xml:space="preserve"> ενός κόσμου που βιώνει οξυμμένες αντιθέσεις, ανταγωνισμούς, με αντιτιθέμενα συμφέροντα για τον έλεγχο των αγορών, του πλούτου, τω</w:t>
      </w:r>
      <w:r>
        <w:rPr>
          <w:rFonts w:eastAsia="Times New Roman"/>
          <w:szCs w:val="24"/>
        </w:rPr>
        <w:t xml:space="preserve">ν δρόμων μεταφοράς της ενέργειας, των </w:t>
      </w:r>
      <w:proofErr w:type="spellStart"/>
      <w:r>
        <w:rPr>
          <w:rFonts w:eastAsia="Times New Roman"/>
          <w:szCs w:val="24"/>
        </w:rPr>
        <w:t>γεωστρατηγικών</w:t>
      </w:r>
      <w:proofErr w:type="spellEnd"/>
      <w:r>
        <w:rPr>
          <w:rFonts w:eastAsia="Times New Roman"/>
          <w:szCs w:val="24"/>
        </w:rPr>
        <w:t xml:space="preserve">, οικονομικών, πολιτικών, στρατιωτικών </w:t>
      </w:r>
      <w:proofErr w:type="spellStart"/>
      <w:r>
        <w:rPr>
          <w:rFonts w:eastAsia="Times New Roman"/>
          <w:szCs w:val="24"/>
        </w:rPr>
        <w:t>βλέψεών</w:t>
      </w:r>
      <w:proofErr w:type="spellEnd"/>
      <w:r>
        <w:rPr>
          <w:rFonts w:eastAsia="Times New Roman"/>
          <w:szCs w:val="24"/>
        </w:rPr>
        <w:t xml:space="preserve"> τους. Τα δολοφονικά χτυπήματα στο Παρίσι και πριν -τον Νοέμβρη του 2015- και πρόσφατα στις Βρυξέλλες, που αποτελεί μάλιστα και έδρα του ΝΑΤΟ, έδρα της Ευρωπα</w:t>
      </w:r>
      <w:r>
        <w:rPr>
          <w:rFonts w:eastAsia="Times New Roman"/>
          <w:szCs w:val="24"/>
        </w:rPr>
        <w:t>ϊκής Ένωσης, οπωσδήποτε είχαν και στόχευση και εντάσσονταν σε συνολικότερους σχεδιασμούς, τους οποίους υπηρετούσαν αυτές οι πολύνεκρες επιθέσεις.</w:t>
      </w:r>
    </w:p>
    <w:p w14:paraId="5F818DD3" w14:textId="77777777" w:rsidR="00EB6AC3" w:rsidRDefault="00674472">
      <w:pPr>
        <w:spacing w:line="600" w:lineRule="auto"/>
        <w:ind w:firstLine="720"/>
        <w:jc w:val="both"/>
        <w:rPr>
          <w:rFonts w:eastAsia="Times New Roman"/>
          <w:szCs w:val="24"/>
        </w:rPr>
      </w:pPr>
      <w:r>
        <w:rPr>
          <w:rFonts w:eastAsia="Times New Roman"/>
          <w:szCs w:val="24"/>
        </w:rPr>
        <w:t>Επισημαίνουμε ότι δεν πρέπει καθόλου να υποτιμηθεί η βασική συνολική κατεύθυνση</w:t>
      </w:r>
      <w:r>
        <w:rPr>
          <w:rFonts w:eastAsia="Times New Roman"/>
          <w:szCs w:val="24"/>
        </w:rPr>
        <w:t>,</w:t>
      </w:r>
      <w:r>
        <w:rPr>
          <w:rFonts w:eastAsia="Times New Roman"/>
          <w:szCs w:val="24"/>
        </w:rPr>
        <w:t xml:space="preserve"> στην οποία κινούνται τέτοιες </w:t>
      </w:r>
      <w:r>
        <w:rPr>
          <w:rFonts w:eastAsia="Times New Roman"/>
          <w:szCs w:val="24"/>
        </w:rPr>
        <w:t>ενέργειες και η γενικότερη στόχευση που υπηρετούν. Πρώτα απ’ όλα, αυτές οι επιθέσεις δείχνουν τη συγκροτημένη ύπαρξη και δράση δολοφονικών μηχανισμών, που βρίσκονται σε διασύνδεση με συμφέροντα ισχυρών καπιταλιστικών κρατών, ενώσεων ιμπεριαλιστικών, μονοπω</w:t>
      </w:r>
      <w:r>
        <w:rPr>
          <w:rFonts w:eastAsia="Times New Roman"/>
          <w:szCs w:val="24"/>
        </w:rPr>
        <w:t>λιακών ομίλων.</w:t>
      </w:r>
    </w:p>
    <w:p w14:paraId="5F818DD4" w14:textId="77777777" w:rsidR="00EB6AC3" w:rsidRDefault="00674472">
      <w:pPr>
        <w:spacing w:line="600" w:lineRule="auto"/>
        <w:ind w:firstLine="720"/>
        <w:jc w:val="both"/>
        <w:rPr>
          <w:rFonts w:eastAsia="Times New Roman"/>
          <w:szCs w:val="24"/>
        </w:rPr>
      </w:pPr>
      <w:r>
        <w:rPr>
          <w:rFonts w:eastAsia="Times New Roman"/>
          <w:szCs w:val="24"/>
        </w:rPr>
        <w:lastRenderedPageBreak/>
        <w:t>Κυρίες και κύριοι Βουλευτές, όλα όσα έχουν δει το φως της δημοσιότητας τεκμηριώνουν το γεγονός ότι έχουν κατακτήσει υψηλού επιπέδου διασυνδέσεις, ότι κινούνται ακόμα και σε περιβάλλον που φυλάσσεται καλά από αστυνομικές, ακόμα και στρατιωτικ</w:t>
      </w:r>
      <w:r>
        <w:rPr>
          <w:rFonts w:eastAsia="Times New Roman"/>
          <w:szCs w:val="24"/>
        </w:rPr>
        <w:t>ές επίλεκτες δυνάμεις. Μηχανισμοί, όπως, παραδείγματος χάρ</w:t>
      </w:r>
      <w:r>
        <w:rPr>
          <w:rFonts w:eastAsia="Times New Roman"/>
          <w:szCs w:val="24"/>
        </w:rPr>
        <w:t>η</w:t>
      </w:r>
      <w:r>
        <w:rPr>
          <w:rFonts w:eastAsia="Times New Roman"/>
          <w:szCs w:val="24"/>
        </w:rPr>
        <w:t xml:space="preserve">, το Ισλαμικό Κράτος ή οι </w:t>
      </w:r>
      <w:proofErr w:type="spellStart"/>
      <w:r>
        <w:rPr>
          <w:rFonts w:eastAsia="Times New Roman"/>
          <w:szCs w:val="24"/>
        </w:rPr>
        <w:t>Ταλιμπάν</w:t>
      </w:r>
      <w:proofErr w:type="spellEnd"/>
      <w:r>
        <w:rPr>
          <w:rFonts w:eastAsia="Times New Roman"/>
          <w:szCs w:val="24"/>
        </w:rPr>
        <w:t>, είναι πλέον γνωστό ότι συγκροτήθηκαν, χρηματοδοτήθηκαν και αποτέλεσαν εργαλείο στα χέρια κρατών, όπως οι Ηνωμένες Πολιτείες της Αμερικής, κρατών της Ευρωπαϊκής Έ</w:t>
      </w:r>
      <w:r>
        <w:rPr>
          <w:rFonts w:eastAsia="Times New Roman"/>
          <w:szCs w:val="24"/>
        </w:rPr>
        <w:t>νωσης, άλλων συμμάχων τους, με ξεχωριστή θέση ανάμεσά τους την Τουρκία, τη Σαουδική Αραβία, αλλά και άλλες χώρες. Φυσικά, όλα αυτά έχουν σχέση και με τη μεγάλη κούρσα των ανταγωνισμών τους με άλλες δυνάμεις, όπως η Ρωσία και η Κίνα.</w:t>
      </w:r>
    </w:p>
    <w:p w14:paraId="5F818DD5" w14:textId="77777777" w:rsidR="00EB6AC3" w:rsidRDefault="00674472">
      <w:pPr>
        <w:spacing w:line="600" w:lineRule="auto"/>
        <w:ind w:firstLine="720"/>
        <w:jc w:val="both"/>
        <w:rPr>
          <w:rFonts w:eastAsia="Times New Roman"/>
          <w:szCs w:val="24"/>
        </w:rPr>
      </w:pPr>
      <w:r>
        <w:rPr>
          <w:rFonts w:eastAsia="Times New Roman"/>
          <w:szCs w:val="24"/>
        </w:rPr>
        <w:t>Βέβαια, σε μια πορεία ο</w:t>
      </w:r>
      <w:r>
        <w:rPr>
          <w:rFonts w:eastAsia="Times New Roman"/>
          <w:szCs w:val="24"/>
        </w:rPr>
        <w:t>ι μηχανισμοί αυτοί ισχυροποιήθηκαν, απέκτησαν οικονομική πολιτική και στρατιωτική βάση, υποδομές και, σε διασύνδεση με ισχυρά συμφέροντα και σχέσεις με πρώην συμμάχους τους, ακολούθησαν τον δρόμο της αυτονόμησης</w:t>
      </w:r>
      <w:r>
        <w:rPr>
          <w:rFonts w:eastAsia="Times New Roman"/>
          <w:szCs w:val="24"/>
        </w:rPr>
        <w:t>.</w:t>
      </w:r>
      <w:r>
        <w:rPr>
          <w:rFonts w:eastAsia="Times New Roman"/>
          <w:szCs w:val="24"/>
        </w:rPr>
        <w:t xml:space="preserve"> Προσάρμοσαν τους στόχους και της στρατηγική</w:t>
      </w:r>
      <w:r>
        <w:rPr>
          <w:rFonts w:eastAsia="Times New Roman"/>
          <w:szCs w:val="24"/>
        </w:rPr>
        <w:t xml:space="preserve"> </w:t>
      </w:r>
      <w:r>
        <w:rPr>
          <w:rFonts w:eastAsia="Times New Roman"/>
          <w:szCs w:val="24"/>
        </w:rPr>
        <w:lastRenderedPageBreak/>
        <w:t xml:space="preserve">τους, αναβάθμισαν την εμπλοκή τους στο θέατρο των ανταγωνισμών και συγκρούονται και με τους δημιουργούς τους και πρώην εταίρους τους. </w:t>
      </w:r>
    </w:p>
    <w:p w14:paraId="5F818DD6" w14:textId="77777777" w:rsidR="00EB6AC3" w:rsidRDefault="00674472">
      <w:pPr>
        <w:spacing w:line="600" w:lineRule="auto"/>
        <w:ind w:firstLine="720"/>
        <w:jc w:val="both"/>
        <w:rPr>
          <w:rFonts w:eastAsia="Times New Roman"/>
          <w:szCs w:val="24"/>
        </w:rPr>
      </w:pPr>
      <w:r>
        <w:rPr>
          <w:rFonts w:eastAsia="Times New Roman"/>
          <w:szCs w:val="24"/>
        </w:rPr>
        <w:t xml:space="preserve">Αυτό συνέβη και συμβαίνει και στο Αφγανιστάν και στο Ιράκ και στη Λιβύη και στη Συρία. Όμως, και αυτονομημένοι και με </w:t>
      </w:r>
      <w:r>
        <w:rPr>
          <w:rFonts w:eastAsia="Times New Roman"/>
          <w:szCs w:val="24"/>
        </w:rPr>
        <w:t>κάποιες εναλλαγές στις συμμαχίες τους, σε χρηματοδοτήσεις και σε βοήθεια, σε αυτή</w:t>
      </w:r>
      <w:r>
        <w:rPr>
          <w:rFonts w:eastAsia="Times New Roman"/>
          <w:szCs w:val="24"/>
        </w:rPr>
        <w:t>ν</w:t>
      </w:r>
      <w:r>
        <w:rPr>
          <w:rFonts w:eastAsia="Times New Roman"/>
          <w:szCs w:val="24"/>
        </w:rPr>
        <w:t xml:space="preserve"> τη φάση και πάλι λειτουργούν σαν εργαλείο, σαν σκιάχτρο, σαν πρόσχημα -να το πούμε έτσι- για νέες επεμβάσεις, για νέους πολέμους σε περιοχές με σημαντικές πλουτοπαραγωγικές </w:t>
      </w:r>
      <w:r>
        <w:rPr>
          <w:rFonts w:eastAsia="Times New Roman"/>
          <w:szCs w:val="24"/>
        </w:rPr>
        <w:t>πηγές, περάσματα δρόμων μεταφοράς ενέργειας, στην υπηρεσία ισχυρών και άλλων ιμπεριαλιστικών κρατών.</w:t>
      </w:r>
    </w:p>
    <w:p w14:paraId="5F818DD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Μαγιά για τον σχηματισμό αυτών των μηχανισμών αποτέλεσαν τμήματα των τοπικών αστικών τάξεων, στρατιωτικά, διοικητικά, κρατικά, πολιτικά στελέχη που μάλιστα</w:t>
      </w:r>
      <w:r>
        <w:rPr>
          <w:rFonts w:eastAsia="Times New Roman" w:cs="Times New Roman"/>
          <w:szCs w:val="24"/>
        </w:rPr>
        <w:t xml:space="preserve"> είχαν αναλάβει ειδικές ευθύνες εκεί κατά τη διάρκεια της επέμβασης και κατοχής από τις ΗΠΑ, από το ΝΑΤΟ, την Ευρωπαϊκή Ένωση, συ</w:t>
      </w:r>
      <w:r>
        <w:rPr>
          <w:rFonts w:eastAsia="Times New Roman" w:cs="Times New Roman"/>
          <w:szCs w:val="24"/>
        </w:rPr>
        <w:lastRenderedPageBreak/>
        <w:t>γκεκριμένα στο Αφγανιστάν, στο Ιράκ και στη Λιβύη. Μεταπήδησαν στη συνέχεια στη Συρία, αξιοποιώντας τη στήριξη του ιμπεριαλιστι</w:t>
      </w:r>
      <w:r>
        <w:rPr>
          <w:rFonts w:eastAsia="Times New Roman" w:cs="Times New Roman"/>
          <w:szCs w:val="24"/>
        </w:rPr>
        <w:t xml:space="preserve">κού μπλοκ που είχε θέσει τον στόχο της ανατροπής του καθεστώτος </w:t>
      </w:r>
      <w:proofErr w:type="spellStart"/>
      <w:r>
        <w:rPr>
          <w:rFonts w:eastAsia="Times New Roman" w:cs="Times New Roman"/>
          <w:szCs w:val="24"/>
        </w:rPr>
        <w:t>Άσαντ</w:t>
      </w:r>
      <w:proofErr w:type="spellEnd"/>
      <w:r>
        <w:rPr>
          <w:rFonts w:eastAsia="Times New Roman" w:cs="Times New Roman"/>
          <w:szCs w:val="24"/>
        </w:rPr>
        <w:t>, στο πλαίσιο των γενικότερων επιδιώξεων, ανακατατάξεων για τον έλεγχο της Μέσης Ανατολής, της Βόρειας Αφρικής.</w:t>
      </w:r>
    </w:p>
    <w:p w14:paraId="5F818DD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Χρήσιμο εργαλείο για την ανάπτυξη τέτοιων δυνάμεων αποτελεί διαχρονικά η εκ</w:t>
      </w:r>
      <w:r>
        <w:rPr>
          <w:rFonts w:eastAsia="Times New Roman" w:cs="Times New Roman"/>
          <w:szCs w:val="24"/>
        </w:rPr>
        <w:t xml:space="preserve">μετάλλευση της θρησκευτικής πίστης και η αξιοποίηση διαφόρων υπαρκτών ή και σκοπίμως καλλιεργούμενων </w:t>
      </w:r>
      <w:proofErr w:type="spellStart"/>
      <w:r>
        <w:rPr>
          <w:rFonts w:eastAsia="Times New Roman" w:cs="Times New Roman"/>
          <w:szCs w:val="24"/>
        </w:rPr>
        <w:t>εθνοτικών</w:t>
      </w:r>
      <w:proofErr w:type="spellEnd"/>
      <w:r>
        <w:rPr>
          <w:rFonts w:eastAsia="Times New Roman" w:cs="Times New Roman"/>
          <w:szCs w:val="24"/>
        </w:rPr>
        <w:t xml:space="preserve"> διενέξεων. Για παράδειγμα, είναι ενδεικτική η αξιοποίηση από τις ΗΠΑ, από το ΝΑΤΟ, από την Ευρωπαϊκή Ένωση των διαφόρων παραλλαγών του </w:t>
      </w:r>
      <w:proofErr w:type="spellStart"/>
      <w:r>
        <w:rPr>
          <w:rFonts w:eastAsia="Times New Roman" w:cs="Times New Roman"/>
          <w:szCs w:val="24"/>
        </w:rPr>
        <w:t>σουνίτικου</w:t>
      </w:r>
      <w:proofErr w:type="spellEnd"/>
      <w:r>
        <w:rPr>
          <w:rFonts w:eastAsia="Times New Roman" w:cs="Times New Roman"/>
          <w:szCs w:val="24"/>
        </w:rPr>
        <w:t xml:space="preserve"> ισλαμισμού και των σχέσεων Σουνιτών- </w:t>
      </w:r>
      <w:proofErr w:type="spellStart"/>
      <w:r>
        <w:rPr>
          <w:rFonts w:eastAsia="Times New Roman" w:cs="Times New Roman"/>
          <w:szCs w:val="24"/>
        </w:rPr>
        <w:t>Σιιτών</w:t>
      </w:r>
      <w:proofErr w:type="spellEnd"/>
      <w:r>
        <w:rPr>
          <w:rFonts w:eastAsia="Times New Roman" w:cs="Times New Roman"/>
          <w:szCs w:val="24"/>
        </w:rPr>
        <w:t xml:space="preserve"> για την προώθηση της πολιτικής του «διαίρει και βασίλευε» στη Μέση Ανατολή και τη Βόρεια Αφρική.</w:t>
      </w:r>
    </w:p>
    <w:p w14:paraId="5F818DD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Η ιστορία όλων των εκμεταλλευτικών κοινωνιών έχει αμέτρητες φορές αποδείξει ότι οι θρησκευτικές, όπως άλλωστε και </w:t>
      </w:r>
      <w:r>
        <w:rPr>
          <w:rFonts w:eastAsia="Times New Roman" w:cs="Times New Roman"/>
          <w:szCs w:val="24"/>
        </w:rPr>
        <w:t xml:space="preserve">οι </w:t>
      </w:r>
      <w:proofErr w:type="spellStart"/>
      <w:r>
        <w:rPr>
          <w:rFonts w:eastAsia="Times New Roman" w:cs="Times New Roman"/>
          <w:szCs w:val="24"/>
        </w:rPr>
        <w:t>εθνοτικές</w:t>
      </w:r>
      <w:proofErr w:type="spellEnd"/>
      <w:r>
        <w:rPr>
          <w:rFonts w:eastAsia="Times New Roman" w:cs="Times New Roman"/>
          <w:szCs w:val="24"/>
        </w:rPr>
        <w:t xml:space="preserve"> διαφορές, υπαρκτές και </w:t>
      </w:r>
      <w:proofErr w:type="spellStart"/>
      <w:r>
        <w:rPr>
          <w:rFonts w:eastAsia="Times New Roman" w:cs="Times New Roman"/>
          <w:szCs w:val="24"/>
        </w:rPr>
        <w:t>υποδαυλιζόμενες</w:t>
      </w:r>
      <w:proofErr w:type="spellEnd"/>
      <w:r>
        <w:rPr>
          <w:rFonts w:eastAsia="Times New Roman" w:cs="Times New Roman"/>
          <w:szCs w:val="24"/>
        </w:rPr>
        <w:t>, αξιοποιούνταν και αξιοποιούνται για να προωθηθούν τα συμφέροντα πάντα των κυρίαρχων τάξεων. Τέτοιες αντιθέσεις, όμως, πάντα και ιδιαίτερα τη σημερινή εποχή είναι μόνο το περίβλημα με το οποίο εκδηλώνοντα</w:t>
      </w:r>
      <w:r>
        <w:rPr>
          <w:rFonts w:eastAsia="Times New Roman" w:cs="Times New Roman"/>
          <w:szCs w:val="24"/>
        </w:rPr>
        <w:t xml:space="preserve">ι στην ουσία τους μεγάλες κοινωνικές, ταξικές αντιθέσεις. </w:t>
      </w:r>
    </w:p>
    <w:p w14:paraId="5F818DD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Υπάρχει πλέον σημαντική πείρα και διεθνώς που καταδεικνύει, παραδείγματος χάρη, ότι τόσο τα χτυπήματα παλαιότερα στους Δίδυμους Πύργους στη Νέα Υόρκη, όσο και στο Παρίσι τώρα τελευταία, χρησιμοποιή</w:t>
      </w:r>
      <w:r>
        <w:rPr>
          <w:rFonts w:eastAsia="Times New Roman" w:cs="Times New Roman"/>
          <w:szCs w:val="24"/>
        </w:rPr>
        <w:t>θηκαν</w:t>
      </w:r>
      <w:r>
        <w:rPr>
          <w:rFonts w:eastAsia="Times New Roman" w:cs="Times New Roman"/>
          <w:szCs w:val="24"/>
        </w:rPr>
        <w:t>,</w:t>
      </w:r>
      <w:r>
        <w:rPr>
          <w:rFonts w:eastAsia="Times New Roman" w:cs="Times New Roman"/>
          <w:szCs w:val="24"/>
        </w:rPr>
        <w:t xml:space="preserve"> αμέσως</w:t>
      </w:r>
      <w:r>
        <w:rPr>
          <w:rFonts w:eastAsia="Times New Roman" w:cs="Times New Roman"/>
          <w:szCs w:val="24"/>
        </w:rPr>
        <w:t>,</w:t>
      </w:r>
      <w:r>
        <w:rPr>
          <w:rFonts w:eastAsia="Times New Roman" w:cs="Times New Roman"/>
          <w:szCs w:val="24"/>
        </w:rPr>
        <w:t xml:space="preserve"> για την επιτάχυνση επεμβάσεων και συγκρούσεων. Ταυτόχρονα, αξιοποιήθηκαν, βέβαια, και για την ενίσχυση μέτρων καταστολής και στην Αμερική και στο </w:t>
      </w:r>
      <w:proofErr w:type="spellStart"/>
      <w:r>
        <w:rPr>
          <w:rFonts w:eastAsia="Times New Roman" w:cs="Times New Roman"/>
          <w:szCs w:val="24"/>
        </w:rPr>
        <w:t>ευρωενωσιακό</w:t>
      </w:r>
      <w:proofErr w:type="spellEnd"/>
      <w:r>
        <w:rPr>
          <w:rFonts w:eastAsia="Times New Roman" w:cs="Times New Roman"/>
          <w:szCs w:val="24"/>
        </w:rPr>
        <w:t xml:space="preserve"> εδώ επίπεδο και σε κάθε κράτος μέλος της Ευρωπαϊκής Ένωσης, ανάμεσα, βέβαια, σε αυ</w:t>
      </w:r>
      <w:r>
        <w:rPr>
          <w:rFonts w:eastAsia="Times New Roman" w:cs="Times New Roman"/>
          <w:szCs w:val="24"/>
        </w:rPr>
        <w:t>τά και η Ελλάδα. Πάντα αυτό γίνεται με πρόσχημα τα λεγόμενα «κενά ασφαλείας» που με κάθε αφορμή ανακαλύπτουν, για να τα χρησιμοποιούν στην ουσία για την ενίσχυση κατασταλτικών μέτρων τρομοκράτησης των λαών.</w:t>
      </w:r>
    </w:p>
    <w:p w14:paraId="5F818DD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Στο όνομα μάλιστα της καταπολέμησης της ριζοσπαστ</w:t>
      </w:r>
      <w:r>
        <w:rPr>
          <w:rFonts w:eastAsia="Times New Roman" w:cs="Times New Roman"/>
          <w:szCs w:val="24"/>
        </w:rPr>
        <w:t xml:space="preserve">ικοποίησης, όπως τη λέει και όπως την εννοεί η Ευρωπαϊκή Ένωση, σκόπιμα ενοχοποιείται η πάλη των εργαζομένων, των φτωχών λαϊκών στρωμάτων ενάντια στους εκμεταλλευτές τους. </w:t>
      </w:r>
    </w:p>
    <w:p w14:paraId="5F818DD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Μάλιστα, εδώ σήμερα ο κ. Μητσοτάκης έμπλεξε από τους πρόσφυγες και τις επιθέσεις στ</w:t>
      </w:r>
      <w:r>
        <w:rPr>
          <w:rFonts w:eastAsia="Times New Roman" w:cs="Times New Roman"/>
          <w:szCs w:val="24"/>
        </w:rPr>
        <w:t>ο Παρίσι και αλλού, μέχρι τις διαδηλώσεις, τις μικρές, όπως είπε, των λίγων ατόμων, αλλά μέχρι και τα μπλόκα των αγροτών που πάλευαν για το δίκιο τους, με δίκαιους αγώνες, με δίκαια αιτήματα και βρίσκονταν στους δρόμους του αγώνα. Αυτά τα έμπλεξε, τα έκανε</w:t>
      </w:r>
      <w:r>
        <w:rPr>
          <w:rFonts w:eastAsia="Times New Roman" w:cs="Times New Roman"/>
          <w:szCs w:val="24"/>
        </w:rPr>
        <w:t xml:space="preserve"> αχταρμά με τις δολοφονικές και εγκληματικές επιθέσεις.</w:t>
      </w:r>
    </w:p>
    <w:p w14:paraId="5F818DD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Καθόλου τυχαίο δεν είναι ότι με αφορμή τις πρόσφατες επιθέσεις </w:t>
      </w:r>
      <w:proofErr w:type="spellStart"/>
      <w:r>
        <w:rPr>
          <w:rFonts w:eastAsia="Times New Roman" w:cs="Times New Roman"/>
          <w:szCs w:val="24"/>
        </w:rPr>
        <w:t>στοχοποιούνται</w:t>
      </w:r>
      <w:proofErr w:type="spellEnd"/>
      <w:r>
        <w:rPr>
          <w:rFonts w:eastAsia="Times New Roman" w:cs="Times New Roman"/>
          <w:szCs w:val="24"/>
        </w:rPr>
        <w:t>, για παράδειγμα, στην Ευρώπη, όπως θα έχετε δει, κυρίως φτωχογειτονιές -στο Παρίσι, στο Βέλγιο, σε άλλες χώρες- για να φορ</w:t>
      </w:r>
      <w:r>
        <w:rPr>
          <w:rFonts w:eastAsia="Times New Roman" w:cs="Times New Roman"/>
          <w:szCs w:val="24"/>
        </w:rPr>
        <w:t xml:space="preserve">έσουν πρόσθετες, όμως, αλυσίδες σε λαϊκές οικογένειες, ταυτίζοντας τη φτώχεια που γεννάει ο καπιταλισμός, αυτό το σύστημα, ως δήθεν αιτία της γέννησης της αποκρουστικής αυτής δράσης τέτοιων </w:t>
      </w:r>
      <w:r>
        <w:rPr>
          <w:rFonts w:eastAsia="Times New Roman" w:cs="Times New Roman"/>
          <w:szCs w:val="24"/>
        </w:rPr>
        <w:lastRenderedPageBreak/>
        <w:t xml:space="preserve">δολοφονικών μηχανισμών, μόνο και μόνο για να αποκρύψουν ότι είναι </w:t>
      </w:r>
      <w:r>
        <w:rPr>
          <w:rFonts w:eastAsia="Times New Roman" w:cs="Times New Roman"/>
          <w:szCs w:val="24"/>
        </w:rPr>
        <w:t>δημιουργήματα αστικών κρατικών μηχανισμών, μυστικών υπηρεσιών που παίζουν τον εντεταλμένο ρόλο τους στον πόλεμο συμφερόντων και ανταγωνισμών.</w:t>
      </w:r>
    </w:p>
    <w:p w14:paraId="5F818DD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Αλήθεια, κάποιες πολιτικές δυνάμεις και εδώ στη χώρα μας δεν έχουν διδαχθεί τίποτα από το παρελθόν, από την ιστορι</w:t>
      </w:r>
      <w:r>
        <w:rPr>
          <w:rFonts w:eastAsia="Times New Roman" w:cs="Times New Roman"/>
          <w:szCs w:val="24"/>
        </w:rPr>
        <w:t xml:space="preserve">κή εμπειρία; Αλήθεια, κύριοι, έχετε συνειδητοποιήσει πόσα και πόσα μέτρα καταστολής, αλλεπάλληλοι νόμοι έχουν περάσει τα τελευταία χρόνια εν </w:t>
      </w:r>
      <w:proofErr w:type="spellStart"/>
      <w:r>
        <w:rPr>
          <w:rFonts w:eastAsia="Times New Roman" w:cs="Times New Roman"/>
          <w:szCs w:val="24"/>
        </w:rPr>
        <w:t>ονόματι</w:t>
      </w:r>
      <w:proofErr w:type="spellEnd"/>
      <w:r>
        <w:rPr>
          <w:rFonts w:eastAsia="Times New Roman" w:cs="Times New Roman"/>
          <w:szCs w:val="24"/>
        </w:rPr>
        <w:t xml:space="preserve"> της αντιμετώπισης αυτής της δήθεν τρομοκρατίας; Και μετά από κάθε τέτοιο νομοθέτημα να παρουσιάζεται πάλι κ</w:t>
      </w:r>
      <w:r>
        <w:rPr>
          <w:rFonts w:eastAsia="Times New Roman" w:cs="Times New Roman"/>
          <w:szCs w:val="24"/>
        </w:rPr>
        <w:t xml:space="preserve">άποιο δήθεν κενό ασφαλείας και να έρχεται νέος νόμος για να αντικατασταθεί από άλλον χειρότερο. </w:t>
      </w:r>
    </w:p>
    <w:p w14:paraId="5F818DD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Τι άλλο πρέπει να γίνει για να ομολογήσετε θαρρετά ότι αυτά τα δήθεν μέτρα ασφαλείας είναι σουρωτήρι όσο ισχύουν όλες οι εγγενείς αίτιες, οι λόγοι που δημιουργ</w:t>
      </w:r>
      <w:r>
        <w:rPr>
          <w:rFonts w:eastAsia="Times New Roman" w:cs="Times New Roman"/>
          <w:szCs w:val="24"/>
        </w:rPr>
        <w:t>ούν αυτούς τους μηχανισμούς, τα διάφορα ενεργούμενα, για να περνάνε τα σχέδιά τους πάλι σε βάρος των συμφερόντων των λαών.</w:t>
      </w:r>
    </w:p>
    <w:p w14:paraId="5F818DE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Τι να </w:t>
      </w:r>
      <w:proofErr w:type="spellStart"/>
      <w:r>
        <w:rPr>
          <w:rFonts w:eastAsia="Times New Roman" w:cs="Times New Roman"/>
          <w:szCs w:val="24"/>
        </w:rPr>
        <w:t>πρωτοθυμηθούμε</w:t>
      </w:r>
      <w:proofErr w:type="spellEnd"/>
      <w:r>
        <w:rPr>
          <w:rFonts w:eastAsia="Times New Roman" w:cs="Times New Roman"/>
          <w:szCs w:val="24"/>
        </w:rPr>
        <w:t xml:space="preserve">; Στη χώρα μας, αλλά και σε άλλες χώρες της Ευρωπαϊκής Ένωσης έχουν ψηφιστεί δεκάδες </w:t>
      </w:r>
      <w:proofErr w:type="spellStart"/>
      <w:r>
        <w:rPr>
          <w:rFonts w:eastAsia="Times New Roman" w:cs="Times New Roman"/>
          <w:szCs w:val="24"/>
        </w:rPr>
        <w:t>τρομονόμοι</w:t>
      </w:r>
      <w:proofErr w:type="spellEnd"/>
      <w:r>
        <w:rPr>
          <w:rFonts w:eastAsia="Times New Roman" w:cs="Times New Roman"/>
          <w:szCs w:val="24"/>
        </w:rPr>
        <w:t xml:space="preserve"> με βάση και τις κ</w:t>
      </w:r>
      <w:r>
        <w:rPr>
          <w:rFonts w:eastAsia="Times New Roman" w:cs="Times New Roman"/>
          <w:szCs w:val="24"/>
        </w:rPr>
        <w:t xml:space="preserve">ατευθύνσεις της βέβαια. Τέτοιοι είναι το ευρωπαϊκό ένταλμα σύλληψης και έκδοσης υπόπτων που ενσωματώθηκε εφαρμοζόμενο στη χώρα μας με τον δεύτερο </w:t>
      </w:r>
      <w:proofErr w:type="spellStart"/>
      <w:r>
        <w:rPr>
          <w:rFonts w:eastAsia="Times New Roman" w:cs="Times New Roman"/>
          <w:szCs w:val="24"/>
        </w:rPr>
        <w:t>τρομονόμο</w:t>
      </w:r>
      <w:proofErr w:type="spellEnd"/>
      <w:r>
        <w:rPr>
          <w:rFonts w:eastAsia="Times New Roman" w:cs="Times New Roman"/>
          <w:szCs w:val="24"/>
        </w:rPr>
        <w:t xml:space="preserve">. Η </w:t>
      </w:r>
      <w:proofErr w:type="spellStart"/>
      <w:r>
        <w:rPr>
          <w:rFonts w:eastAsia="Times New Roman" w:cs="Times New Roman"/>
          <w:szCs w:val="24"/>
        </w:rPr>
        <w:t>τρομοσυμφωνία</w:t>
      </w:r>
      <w:proofErr w:type="spellEnd"/>
      <w:r>
        <w:rPr>
          <w:rFonts w:eastAsia="Times New Roman" w:cs="Times New Roman"/>
          <w:szCs w:val="24"/>
        </w:rPr>
        <w:t xml:space="preserve"> Ευρωπαϊκής Ένωσης-Ηνωμένων Πολιτειών Αμερικής για σύλληψη, έκδοση ή και απαγωγή ακό</w:t>
      </w:r>
      <w:r>
        <w:rPr>
          <w:rFonts w:eastAsia="Times New Roman" w:cs="Times New Roman"/>
          <w:szCs w:val="24"/>
        </w:rPr>
        <w:t>μα υπόπτων πολιτών των χωρών-μελών τους. Το ηλεκτρονικό φακέλωμα κάθε προσωπικού δεδομένου σε ευρωπαϊκό και διεθνές επίπεδο. Η ανταλλαγή στοιχείων, η καταγραφή και ανεξέλεγκτη χρήση βιομετρικών δεδομένων μεταξύ αστυνομικών και δικαστικών αρχών. Η ευρωπαϊκή</w:t>
      </w:r>
      <w:r>
        <w:rPr>
          <w:rFonts w:eastAsia="Times New Roman" w:cs="Times New Roman"/>
          <w:szCs w:val="24"/>
        </w:rPr>
        <w:t xml:space="preserve"> οδηγία για την παρακολούθηση, καταγραφή και αρχειοθέτηση των επικοινωνιών. Η σύμβαση του Συμβουλίου της Ευρώπης και η απόφαση της Ευρωπαϊκής Ένωσης για την πρόληψη της τρομοκρατίας. Η Συνθήκη της Λισαβόνας με την οποία αναβαθμίζεται το κατασταλτικό πλαίσι</w:t>
      </w:r>
      <w:r>
        <w:rPr>
          <w:rFonts w:eastAsia="Times New Roman" w:cs="Times New Roman"/>
          <w:szCs w:val="24"/>
        </w:rPr>
        <w:t>ο της Ένωσης. Η νομοθέτηση για δημόσιους-ιδιωτικούς χώρους των καμερών παρακολούθησης και η γενίκευση χρήσης του ηλεκτρονικού φακελώματος. Το πολυνομοσχέδιο με το οποίο θεσπίστηκε ο «</w:t>
      </w:r>
      <w:proofErr w:type="spellStart"/>
      <w:r>
        <w:rPr>
          <w:rFonts w:eastAsia="Times New Roman" w:cs="Times New Roman"/>
          <w:szCs w:val="24"/>
        </w:rPr>
        <w:t>κουκουλονόμος</w:t>
      </w:r>
      <w:proofErr w:type="spellEnd"/>
      <w:r>
        <w:rPr>
          <w:rFonts w:eastAsia="Times New Roman" w:cs="Times New Roman"/>
          <w:szCs w:val="24"/>
        </w:rPr>
        <w:t xml:space="preserve">», η αυτεπάγγελτη </w:t>
      </w:r>
      <w:r>
        <w:rPr>
          <w:rFonts w:eastAsia="Times New Roman" w:cs="Times New Roman"/>
          <w:szCs w:val="24"/>
        </w:rPr>
        <w:lastRenderedPageBreak/>
        <w:t>δίωξη περί περιύβρισης αρχής, η επέκταση τ</w:t>
      </w:r>
      <w:r>
        <w:rPr>
          <w:rFonts w:eastAsia="Times New Roman" w:cs="Times New Roman"/>
          <w:szCs w:val="24"/>
        </w:rPr>
        <w:t xml:space="preserve">ης άρσης του απορρήτου, η τράπεζα </w:t>
      </w:r>
      <w:r>
        <w:rPr>
          <w:rFonts w:eastAsia="Times New Roman" w:cs="Times New Roman"/>
          <w:szCs w:val="24"/>
          <w:lang w:val="en-US"/>
        </w:rPr>
        <w:t>DNA</w:t>
      </w:r>
      <w:r>
        <w:rPr>
          <w:rFonts w:eastAsia="Times New Roman" w:cs="Times New Roman"/>
          <w:szCs w:val="24"/>
        </w:rPr>
        <w:t xml:space="preserve">, η ενδυνάμωση με νόμους και μέτρα όλων των θεσμών και μηχανισμών καταστολής, όπως ο </w:t>
      </w:r>
      <w:proofErr w:type="spellStart"/>
      <w:r>
        <w:rPr>
          <w:rFonts w:eastAsia="Times New Roman" w:cs="Times New Roman"/>
          <w:szCs w:val="24"/>
        </w:rPr>
        <w:t>Ευρωστρατός</w:t>
      </w:r>
      <w:proofErr w:type="spellEnd"/>
      <w:r>
        <w:rPr>
          <w:rFonts w:eastAsia="Times New Roman" w:cs="Times New Roman"/>
          <w:szCs w:val="24"/>
        </w:rPr>
        <w:t xml:space="preserve">, η </w:t>
      </w:r>
      <w:r>
        <w:rPr>
          <w:rFonts w:eastAsia="Times New Roman" w:cs="Times New Roman"/>
          <w:szCs w:val="24"/>
          <w:lang w:val="en-US"/>
        </w:rPr>
        <w:t>Europol</w:t>
      </w:r>
      <w:r>
        <w:rPr>
          <w:rFonts w:eastAsia="Times New Roman" w:cs="Times New Roman"/>
          <w:szCs w:val="24"/>
        </w:rPr>
        <w:t xml:space="preserve">, η </w:t>
      </w:r>
      <w:proofErr w:type="spellStart"/>
      <w:r>
        <w:rPr>
          <w:rFonts w:eastAsia="Times New Roman" w:cs="Times New Roman"/>
          <w:szCs w:val="24"/>
          <w:lang w:val="en-US"/>
        </w:rPr>
        <w:t>Eurojust</w:t>
      </w:r>
      <w:proofErr w:type="spellEnd"/>
      <w:r>
        <w:rPr>
          <w:rFonts w:eastAsia="Times New Roman" w:cs="Times New Roman"/>
          <w:szCs w:val="24"/>
        </w:rPr>
        <w:t xml:space="preserve">, οι ομάδες ταχείας επέμβασης, το σύστημα </w:t>
      </w:r>
      <w:proofErr w:type="spellStart"/>
      <w:r>
        <w:rPr>
          <w:rFonts w:eastAsia="Times New Roman" w:cs="Times New Roman"/>
          <w:szCs w:val="24"/>
          <w:lang w:val="en-US"/>
        </w:rPr>
        <w:t>Frontex</w:t>
      </w:r>
      <w:proofErr w:type="spellEnd"/>
      <w:r>
        <w:rPr>
          <w:rFonts w:eastAsia="Times New Roman" w:cs="Times New Roman"/>
          <w:szCs w:val="24"/>
        </w:rPr>
        <w:t xml:space="preserve">, η </w:t>
      </w:r>
      <w:proofErr w:type="spellStart"/>
      <w:r>
        <w:rPr>
          <w:rFonts w:eastAsia="Times New Roman" w:cs="Times New Roman"/>
          <w:szCs w:val="24"/>
        </w:rPr>
        <w:t>Σένγκεν</w:t>
      </w:r>
      <w:proofErr w:type="spellEnd"/>
      <w:r>
        <w:rPr>
          <w:rFonts w:eastAsia="Times New Roman" w:cs="Times New Roman"/>
          <w:szCs w:val="24"/>
        </w:rPr>
        <w:t>, η Ευρωπαϊκή Εισαγγελία και πολλά άλλα,</w:t>
      </w:r>
      <w:r>
        <w:rPr>
          <w:rFonts w:eastAsia="Times New Roman" w:cs="Times New Roman"/>
          <w:szCs w:val="24"/>
        </w:rPr>
        <w:t xml:space="preserve"> τα οποία δεν έχω χρόνο βέβαια να τα πω αναλυτικά. Όλα αυτά είναι πασίγνωστα. Και βέβαια, έχουν γίνει μόνο</w:t>
      </w:r>
      <w:r>
        <w:rPr>
          <w:rFonts w:eastAsia="Times New Roman" w:cs="Times New Roman"/>
          <w:szCs w:val="24"/>
        </w:rPr>
        <w:t>,</w:t>
      </w:r>
      <w:r>
        <w:rPr>
          <w:rFonts w:eastAsia="Times New Roman" w:cs="Times New Roman"/>
          <w:szCs w:val="24"/>
        </w:rPr>
        <w:t xml:space="preserve"> το πολύ</w:t>
      </w:r>
      <w:r>
        <w:rPr>
          <w:rFonts w:eastAsia="Times New Roman" w:cs="Times New Roman"/>
          <w:szCs w:val="24"/>
        </w:rPr>
        <w:t>,</w:t>
      </w:r>
      <w:r>
        <w:rPr>
          <w:rFonts w:eastAsia="Times New Roman" w:cs="Times New Roman"/>
          <w:szCs w:val="24"/>
        </w:rPr>
        <w:t xml:space="preserve"> τα τελευταία δεκαπέντε χρόνια. </w:t>
      </w:r>
    </w:p>
    <w:p w14:paraId="5F818DE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Έχει προωθηθεί ένα τεράστιο έργο έντασης της καταστολής, της ενίσχυσης των πολυποίκιλων και πολύμορφων κατα</w:t>
      </w:r>
      <w:r>
        <w:rPr>
          <w:rFonts w:eastAsia="Times New Roman" w:cs="Times New Roman"/>
          <w:szCs w:val="24"/>
        </w:rPr>
        <w:t xml:space="preserve">σταλτικών μηχανισμών σε βάρος του λαού. Αποτέλεσμα πρακτικό, όμως; Ελάχιστο! Μηδέν, θα έλεγα καλύτερα. Τη μια μέρα πανηγύριζαν ότι κατατρόπωναν τους </w:t>
      </w:r>
      <w:proofErr w:type="spellStart"/>
      <w:r>
        <w:rPr>
          <w:rFonts w:eastAsia="Times New Roman" w:cs="Times New Roman"/>
          <w:szCs w:val="24"/>
        </w:rPr>
        <w:t>Ταλιμπάν</w:t>
      </w:r>
      <w:proofErr w:type="spellEnd"/>
      <w:r>
        <w:rPr>
          <w:rFonts w:eastAsia="Times New Roman" w:cs="Times New Roman"/>
          <w:szCs w:val="24"/>
        </w:rPr>
        <w:t xml:space="preserve"> και την άλλη εμφανίζονταν ο Μπιν Λάντεν και η Αλ </w:t>
      </w:r>
      <w:proofErr w:type="spellStart"/>
      <w:r>
        <w:rPr>
          <w:rFonts w:eastAsia="Times New Roman" w:cs="Times New Roman"/>
          <w:szCs w:val="24"/>
        </w:rPr>
        <w:t>Κάιντα</w:t>
      </w:r>
      <w:proofErr w:type="spellEnd"/>
      <w:r>
        <w:rPr>
          <w:rFonts w:eastAsia="Times New Roman" w:cs="Times New Roman"/>
          <w:szCs w:val="24"/>
        </w:rPr>
        <w:t>. Ύστερα, κατατρόπωναν και αυτούς και εμφαν</w:t>
      </w:r>
      <w:r>
        <w:rPr>
          <w:rFonts w:eastAsia="Times New Roman" w:cs="Times New Roman"/>
          <w:szCs w:val="24"/>
        </w:rPr>
        <w:t xml:space="preserve">ίζονταν οι </w:t>
      </w:r>
      <w:proofErr w:type="spellStart"/>
      <w:r>
        <w:rPr>
          <w:rFonts w:eastAsia="Times New Roman" w:cs="Times New Roman"/>
          <w:szCs w:val="24"/>
        </w:rPr>
        <w:t>Μπόκο</w:t>
      </w:r>
      <w:proofErr w:type="spellEnd"/>
      <w:r>
        <w:rPr>
          <w:rFonts w:eastAsia="Times New Roman" w:cs="Times New Roman"/>
          <w:szCs w:val="24"/>
        </w:rPr>
        <w:t xml:space="preserve"> </w:t>
      </w:r>
      <w:proofErr w:type="spellStart"/>
      <w:r>
        <w:rPr>
          <w:rFonts w:eastAsia="Times New Roman" w:cs="Times New Roman"/>
          <w:szCs w:val="24"/>
        </w:rPr>
        <w:t>Χαράμ</w:t>
      </w:r>
      <w:proofErr w:type="spellEnd"/>
      <w:r>
        <w:rPr>
          <w:rFonts w:eastAsia="Times New Roman" w:cs="Times New Roman"/>
          <w:szCs w:val="24"/>
        </w:rPr>
        <w:t xml:space="preserve">, η Αλ </w:t>
      </w:r>
      <w:proofErr w:type="spellStart"/>
      <w:r>
        <w:rPr>
          <w:rFonts w:eastAsia="Times New Roman" w:cs="Times New Roman"/>
          <w:szCs w:val="24"/>
        </w:rPr>
        <w:t>Νούσρα</w:t>
      </w:r>
      <w:proofErr w:type="spellEnd"/>
      <w:r>
        <w:rPr>
          <w:rFonts w:eastAsia="Times New Roman" w:cs="Times New Roman"/>
          <w:szCs w:val="24"/>
        </w:rPr>
        <w:t xml:space="preserve">, το </w:t>
      </w:r>
      <w:r>
        <w:rPr>
          <w:rFonts w:eastAsia="Times New Roman" w:cs="Times New Roman"/>
          <w:szCs w:val="24"/>
          <w:lang w:val="en-US"/>
        </w:rPr>
        <w:t>ISIS</w:t>
      </w:r>
      <w:r>
        <w:rPr>
          <w:rFonts w:eastAsia="Times New Roman" w:cs="Times New Roman"/>
          <w:szCs w:val="24"/>
        </w:rPr>
        <w:t xml:space="preserve"> και πάει λέγοντας. Και όταν κατατροπώνουμε και αυτούς, θα εμφανίζονται άλλα παρακλάδια σαν τη Λερναία Ύδρα, αφού η διεφθαρμένη εξουσία και ασυδοσία είναι παρούσες, αφού με τους ανταγωνισμούς και τους πολέμους οι</w:t>
      </w:r>
      <w:r>
        <w:rPr>
          <w:rFonts w:eastAsia="Times New Roman" w:cs="Times New Roman"/>
          <w:szCs w:val="24"/>
        </w:rPr>
        <w:t xml:space="preserve"> καπιταλιστές για τα κέρδη του κεφαλαίου και </w:t>
      </w:r>
      <w:r>
        <w:rPr>
          <w:rFonts w:eastAsia="Times New Roman" w:cs="Times New Roman"/>
          <w:szCs w:val="24"/>
        </w:rPr>
        <w:lastRenderedPageBreak/>
        <w:t xml:space="preserve">τη μοιρασιά της λείας από τα μονοπώλια δεν υπάρχει έγκλημα που να μη φτάνουν να κάνουν, ακόμα και το πιο αποτρόπαιο, σαν αυτό στο οποίο γινόμαστε μάρτυρες όλοι τελευταία και από τα μέσα μαζικής ενημέρωσης. </w:t>
      </w:r>
    </w:p>
    <w:p w14:paraId="5F818DE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 xml:space="preserve">ες και κύριοι, δεν πρέπει να διαφεύγει της προσοχής μας ότι στο πλαίσιο της αντιπαράθεσης με τη Ρωσία τόσο η Ευρωπαϊκή Ένωση όσο και το ΝΑΤΟ, με την αρμάδα του τώρα στο Αιγαίο, έχουν αναβαθμίσει αυτήν την περίοδο τις σχέσεις τους με την Τουρκία. Εκτός της </w:t>
      </w:r>
      <w:r>
        <w:rPr>
          <w:rFonts w:eastAsia="Times New Roman" w:cs="Times New Roman"/>
          <w:szCs w:val="24"/>
        </w:rPr>
        <w:t>πολύμορφης στήριξης που της παρέχουν, συνεχίζουν ακόμα πιο προκλητικά να κάνουν τα στραβά μάτια στην επιθετικότητά της στο Αιγαίο και στα ανοιχτά της Κύπρου. Ωστόσο, είναι εμφανές ότι και η στήριξη των Ηνωμένων Πολιτειών στην Τουρκία έχει και όρια, μέχρι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εκεί που με μοχλό τους Κούρδους υπηρετούνται τα συμφέροντά τους στην ευρύτερη περιοχή και τη Συρία. </w:t>
      </w:r>
    </w:p>
    <w:p w14:paraId="5F818DE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αρχή σάς είχαμε προειδοποιήσει </w:t>
      </w:r>
      <w:r>
        <w:rPr>
          <w:rFonts w:eastAsia="Times New Roman" w:cs="Times New Roman"/>
          <w:szCs w:val="24"/>
        </w:rPr>
        <w:t xml:space="preserve">ότι </w:t>
      </w:r>
      <w:r>
        <w:rPr>
          <w:rFonts w:eastAsia="Times New Roman" w:cs="Times New Roman"/>
          <w:szCs w:val="24"/>
        </w:rPr>
        <w:t xml:space="preserve">και το κάλεσμα για να κατέβει το ΝΑΤΟ στο Αιγαίο και η υπογραφή συμφωνίας Ευρωπαϊκής Ένωσης-Τουρκίας με </w:t>
      </w:r>
      <w:r>
        <w:rPr>
          <w:rFonts w:eastAsia="Times New Roman" w:cs="Times New Roman"/>
          <w:szCs w:val="24"/>
        </w:rPr>
        <w:t>τη σύμφωνη γνώμη της Ελλάδας θα δώσουν πανιά στην τούρκικη επιθετικότητα και προκλητικότητα.</w:t>
      </w:r>
    </w:p>
    <w:p w14:paraId="5F818DE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επιβράβευση της αντιδραστικής πολιτικής της Τουρκίας από την Ευρωπαϊκή Ένωση δίνει αέρα στα πανιά του τούρκικου επεκτατισμού, της διεκδίκησης συγκυριαρχίας στο Α</w:t>
      </w:r>
      <w:r>
        <w:rPr>
          <w:rFonts w:eastAsia="Times New Roman" w:cs="Times New Roman"/>
          <w:szCs w:val="24"/>
        </w:rPr>
        <w:t xml:space="preserve">ιγαίο, του γκριζαρίσματος ζωνών, των συνεχών παραβιάσεων κυριαρχικών δικαιωμάτων μας. Τα ξέρετε όλα αυτά. Σας τα λένε οι στρατιωτικοί, οι εργαζόμενοι στις Ένοπλες Δυνάμεις της χώρας. Δεν είναι η ανικανότητα που σας φταίει. </w:t>
      </w:r>
    </w:p>
    <w:p w14:paraId="5F818DE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σωστή πρόβλεψη όμως έχει σχέση</w:t>
      </w:r>
      <w:r>
        <w:rPr>
          <w:rFonts w:eastAsia="Times New Roman" w:cs="Times New Roman"/>
          <w:szCs w:val="24"/>
        </w:rPr>
        <w:t xml:space="preserve"> και με το αν είσαι διατεθειμένος να πάρεις ανάλογες πολιτικές αποφάσεις, ακόμα και να συγκρουστείς με την ιμπεριαλιστική πολιτική, με τις </w:t>
      </w:r>
      <w:proofErr w:type="spellStart"/>
      <w:r>
        <w:rPr>
          <w:rFonts w:eastAsia="Times New Roman" w:cs="Times New Roman"/>
          <w:szCs w:val="24"/>
        </w:rPr>
        <w:t>λυκοσυμμαχίες</w:t>
      </w:r>
      <w:proofErr w:type="spellEnd"/>
      <w:r>
        <w:rPr>
          <w:rFonts w:eastAsia="Times New Roman" w:cs="Times New Roman"/>
          <w:szCs w:val="24"/>
        </w:rPr>
        <w:t xml:space="preserve"> και τους σχεδιασμούς τους. Να πεις κατηγορηματικά όχι σε χρησιμοποίηση ελληνικού εδάφους για επιθετικές</w:t>
      </w:r>
      <w:r>
        <w:rPr>
          <w:rFonts w:eastAsia="Times New Roman" w:cs="Times New Roman"/>
          <w:szCs w:val="24"/>
        </w:rPr>
        <w:t xml:space="preserve"> ενέργειες σε βάρος άλλων χωρών από τις ΗΠΑ, από το ΝΑΤΟ, από τους Ευρωπαίους κ.λπ</w:t>
      </w:r>
      <w:r>
        <w:rPr>
          <w:rFonts w:eastAsia="Times New Roman" w:cs="Times New Roman"/>
          <w:szCs w:val="24"/>
        </w:rPr>
        <w:t>.</w:t>
      </w:r>
      <w:r>
        <w:rPr>
          <w:rFonts w:eastAsia="Times New Roman" w:cs="Times New Roman"/>
          <w:szCs w:val="24"/>
        </w:rPr>
        <w:t xml:space="preserve">. Να έχεις </w:t>
      </w:r>
      <w:r>
        <w:rPr>
          <w:rFonts w:eastAsia="Times New Roman" w:cs="Times New Roman"/>
          <w:szCs w:val="24"/>
        </w:rPr>
        <w:lastRenderedPageBreak/>
        <w:t>εναλλακτική πολιτική, αλλά και να είσαι βέβαια αποφασισμένος να την υλοποιήσεις. Η υποκρισία, όμως, σε όλα αυτά από εσάς περισσεύει. Καπιταλιστικά κράτη, πολιτικέ</w:t>
      </w:r>
      <w:r>
        <w:rPr>
          <w:rFonts w:eastAsia="Times New Roman" w:cs="Times New Roman"/>
          <w:szCs w:val="24"/>
        </w:rPr>
        <w:t>ς δυνάμεις που είναι παρέα τους σηκώνουν τους τόνους, μετά από κάθε βομβιστική ενέργεια και προσπαθούν να ξεπλύνουν τις αμαρτίες τους, να παρουσιαστούν και σαν αθώες περιστερές. Όμως, ο επικίνδυνος ρόλος τους αποδεικνύεται από τις ίδιες τις πράξεις τους, α</w:t>
      </w:r>
      <w:r>
        <w:rPr>
          <w:rFonts w:eastAsia="Times New Roman" w:cs="Times New Roman"/>
          <w:szCs w:val="24"/>
        </w:rPr>
        <w:t>πό την εμπλοκή τους σε ιμπεριαλιστικούς ανταγωνισμούς, πολέμους και αυτό αφορά βεβαίως και τις προηγούμενες κυβερνήσεις και τη σημερινή.</w:t>
      </w:r>
    </w:p>
    <w:p w14:paraId="5F818DE6"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έτσι και αλλιώς, στη σημερινή εποχή περισσότερο, ο πόλεμός τους δεν περιορίζεται μόνο στα πεδία των </w:t>
      </w:r>
      <w:r>
        <w:rPr>
          <w:rFonts w:eastAsia="Times New Roman" w:cs="Times New Roman"/>
          <w:szCs w:val="24"/>
        </w:rPr>
        <w:t>μαχών. Σκάγια από αυτό</w:t>
      </w:r>
      <w:r>
        <w:rPr>
          <w:rFonts w:eastAsia="Times New Roman" w:cs="Times New Roman"/>
          <w:szCs w:val="24"/>
        </w:rPr>
        <w:t>ν</w:t>
      </w:r>
      <w:r>
        <w:rPr>
          <w:rFonts w:eastAsia="Times New Roman" w:cs="Times New Roman"/>
          <w:szCs w:val="24"/>
        </w:rPr>
        <w:t xml:space="preserve"> τον πόλεμό τους είναι και τα πολύνεκρα χτυπήματα των εγκληματικών μηχανισμών που σκοτώνουν αμάχους στο κέντρο της Ευρώπης, αλλά και στην Ασία, στην Αφρική, στην Αμερική. Και ας μην παριστάνουν μερικοί ότι πέφτουν από τα σύννεφα θεωρ</w:t>
      </w:r>
      <w:r>
        <w:rPr>
          <w:rFonts w:eastAsia="Times New Roman" w:cs="Times New Roman"/>
          <w:szCs w:val="24"/>
        </w:rPr>
        <w:t xml:space="preserve">ώντας ότι αυτοί οι βομβιστές αυτοκτονίας και οι καμικάζι είναι πρωτοφανές φαινόμενο. Να τους θυμίσουμε απλά ότι σε όλους τους ιμπεριαλιστικούς πολέμους και στον </w:t>
      </w:r>
      <w:r>
        <w:rPr>
          <w:rFonts w:eastAsia="Times New Roman" w:cs="Times New Roman"/>
          <w:szCs w:val="24"/>
        </w:rPr>
        <w:t xml:space="preserve">Α΄ </w:t>
      </w:r>
      <w:r>
        <w:rPr>
          <w:rFonts w:eastAsia="Times New Roman" w:cs="Times New Roman"/>
          <w:szCs w:val="24"/>
        </w:rPr>
        <w:t xml:space="preserve">Παγκόσμιο και στον </w:t>
      </w:r>
      <w:r>
        <w:rPr>
          <w:rFonts w:eastAsia="Times New Roman" w:cs="Times New Roman"/>
          <w:szCs w:val="24"/>
        </w:rPr>
        <w:t xml:space="preserve">Β΄ </w:t>
      </w:r>
      <w:r>
        <w:rPr>
          <w:rFonts w:eastAsia="Times New Roman" w:cs="Times New Roman"/>
          <w:szCs w:val="24"/>
        </w:rPr>
        <w:t xml:space="preserve">Παγκόσμιο και σε άλλους </w:t>
      </w:r>
      <w:r>
        <w:rPr>
          <w:rFonts w:eastAsia="Times New Roman" w:cs="Times New Roman"/>
          <w:szCs w:val="24"/>
        </w:rPr>
        <w:lastRenderedPageBreak/>
        <w:t>τοπικούς ή περιφερειακούς είχαμε αυτό το φαινό</w:t>
      </w:r>
      <w:r>
        <w:rPr>
          <w:rFonts w:eastAsia="Times New Roman" w:cs="Times New Roman"/>
          <w:szCs w:val="24"/>
        </w:rPr>
        <w:t xml:space="preserve">μενο. Άλλωστε, δεν είναι και καινούρια ισλαμική εφεύρεση. Οι Γιαπωνέζοι –εξ ου και </w:t>
      </w:r>
      <w:r>
        <w:rPr>
          <w:rFonts w:eastAsia="Times New Roman" w:cs="Times New Roman"/>
          <w:szCs w:val="24"/>
        </w:rPr>
        <w:t xml:space="preserve">η </w:t>
      </w:r>
      <w:r>
        <w:rPr>
          <w:rFonts w:eastAsia="Times New Roman" w:cs="Times New Roman"/>
          <w:szCs w:val="24"/>
        </w:rPr>
        <w:t>λέξη- είναι οι πρώτοι που τους χρησιμοποίησαν σε επιθέσεις αυτοκτονίας είτε με αεροπλάνα στρατιωτικά, είτε άλλοι αλλού,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Το ότι αυτές οι σημερινές ονομαζόμενες ασύμμ</w:t>
      </w:r>
      <w:r>
        <w:rPr>
          <w:rFonts w:eastAsia="Times New Roman" w:cs="Times New Roman"/>
          <w:szCs w:val="24"/>
        </w:rPr>
        <w:t>ετρες απειλές σπέρνουν το</w:t>
      </w:r>
      <w:r>
        <w:rPr>
          <w:rFonts w:eastAsia="Times New Roman" w:cs="Times New Roman"/>
          <w:szCs w:val="24"/>
        </w:rPr>
        <w:t>ν</w:t>
      </w:r>
      <w:r>
        <w:rPr>
          <w:rFonts w:eastAsia="Times New Roman" w:cs="Times New Roman"/>
          <w:szCs w:val="24"/>
        </w:rPr>
        <w:t xml:space="preserve"> θάνατο ξαφνικά σε αμάχους δεν αλλάζει την ουσία. Μήπως, οι βομβαρδισμοί του ΝΑΤΟ πριν μερικά χρόνια στην Γιουγκοσλαβία, στη γειτονιά μας, σε άλλες χώρες, στη Συρία τώρα δεν έχουν πάντα θύματα αμάχους, γυναικόπαιδα, τα σπίτια τους</w:t>
      </w:r>
      <w:r>
        <w:rPr>
          <w:rFonts w:eastAsia="Times New Roman" w:cs="Times New Roman"/>
          <w:szCs w:val="24"/>
        </w:rPr>
        <w:t xml:space="preserve">, τα νοσοκομεία που πάνε για να γιατρευτούν, τα σχολεία που πηγαίνουν τα παιδιά τους για να μορφωθούν;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σημασία τελικά για την ίδια τη ζωή και το θάνατο, εάν οι μεν τις ονομάζουν «παράπλευρες απώλειες», όπως έλεγε εκείνη η αμίμητη η </w:t>
      </w:r>
      <w:proofErr w:type="spellStart"/>
      <w:r>
        <w:rPr>
          <w:rFonts w:eastAsia="Times New Roman" w:cs="Times New Roman"/>
          <w:szCs w:val="24"/>
        </w:rPr>
        <w:t>Ολ</w:t>
      </w:r>
      <w:proofErr w:type="spellEnd"/>
      <w:r>
        <w:rPr>
          <w:rFonts w:eastAsia="Times New Roman" w:cs="Times New Roman"/>
          <w:szCs w:val="24"/>
        </w:rPr>
        <w:t xml:space="preserve"> </w:t>
      </w:r>
      <w:proofErr w:type="spellStart"/>
      <w:r>
        <w:rPr>
          <w:rFonts w:eastAsia="Times New Roman" w:cs="Times New Roman"/>
          <w:szCs w:val="24"/>
        </w:rPr>
        <w:t>Μπράϊτ</w:t>
      </w:r>
      <w:proofErr w:type="spellEnd"/>
      <w:r>
        <w:rPr>
          <w:rFonts w:eastAsia="Times New Roman" w:cs="Times New Roman"/>
          <w:szCs w:val="24"/>
        </w:rPr>
        <w:t>, ή</w:t>
      </w:r>
      <w:r>
        <w:rPr>
          <w:rFonts w:eastAsia="Times New Roman" w:cs="Times New Roman"/>
          <w:szCs w:val="24"/>
        </w:rPr>
        <w:t xml:space="preserve"> κάποιοι άλλοι τις ονομάζουν αλλιώς; </w:t>
      </w:r>
    </w:p>
    <w:p w14:paraId="5F818DE7"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Άμεσες συνέπειες του πολέμου τους συναντά κανείς στα ατέλειωτα κύματα και των απελπισμένων προσφύγων που συνθλίβονται στα συρματοπλέγματα των κλειστών συνόρων, των κέντρων κράτησης </w:t>
      </w:r>
      <w:r>
        <w:rPr>
          <w:rFonts w:eastAsia="Times New Roman" w:cs="Times New Roman"/>
          <w:szCs w:val="24"/>
        </w:rPr>
        <w:lastRenderedPageBreak/>
        <w:t>και απέλασης, στα οποία τους καταδίκα</w:t>
      </w:r>
      <w:r>
        <w:rPr>
          <w:rFonts w:eastAsia="Times New Roman" w:cs="Times New Roman"/>
          <w:szCs w:val="24"/>
        </w:rPr>
        <w:t xml:space="preserve">σαν οι ίδιες οι αποφάσεις της Ευρωπαϊκής Ένωσης τις οποίες συνυπογράψατε και εσείς. </w:t>
      </w:r>
    </w:p>
    <w:p w14:paraId="5F818DE8"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Δημιουργούνται επιπλέον, προβλήματα και από την ασύδοτη και ύποπτη δράση των δεκάδων ΜΚΟ που φυτρώνουν σαν τα μανιτάρια έξω και μέσα στα κέντρα προσωρινής φιλοξενίας, αλλά</w:t>
      </w:r>
      <w:r>
        <w:rPr>
          <w:rFonts w:eastAsia="Times New Roman" w:cs="Times New Roman"/>
          <w:szCs w:val="24"/>
        </w:rPr>
        <w:t xml:space="preserve"> και εκεί που κατασκηνώνουν χωρίς άλλες δομές οι πρόσφυγες, όπως είναι στην </w:t>
      </w:r>
      <w:proofErr w:type="spellStart"/>
      <w:r>
        <w:rPr>
          <w:rFonts w:eastAsia="Times New Roman" w:cs="Times New Roman"/>
          <w:szCs w:val="24"/>
        </w:rPr>
        <w:t>Ειδομένη</w:t>
      </w:r>
      <w:proofErr w:type="spellEnd"/>
      <w:r>
        <w:rPr>
          <w:rFonts w:eastAsia="Times New Roman" w:cs="Times New Roman"/>
          <w:szCs w:val="24"/>
        </w:rPr>
        <w:t xml:space="preserve">, στον Πειραιά και αλλού. Από την πρώτη στιγμή έχουμε θέσει το ζήτημα. Αυτό όντως δημιουργεί σειρά ζητημάτων. Είναι και αυτό μέγιστο θέμα και ασφάλειας. Παίζουν επικίνδυνο </w:t>
      </w:r>
      <w:r>
        <w:rPr>
          <w:rFonts w:eastAsia="Times New Roman" w:cs="Times New Roman"/>
          <w:szCs w:val="24"/>
        </w:rPr>
        <w:t>ρόλο. Μπορεί να βρεθεί ανάμεσά τους κάθε καρυδιάς καρύδι από καλοστημένες επιχειρήσεις, από πράκτορες μυστικών υπηρεσιών όλων των ηπείρων, μέχρι λαθρέμπορους, διακινητές ναρκωτικών, όπλων, εμπορίας οργάνων, εμπορίας λευκής σαρκός, ό,τι θες και δεν συμμαζεύ</w:t>
      </w:r>
      <w:r>
        <w:rPr>
          <w:rFonts w:eastAsia="Times New Roman" w:cs="Times New Roman"/>
          <w:szCs w:val="24"/>
        </w:rPr>
        <w:t xml:space="preserve">εται. Φοράνε τη μάσκα πότε του αναρχοαυτόνομου αλληλέγγυου </w:t>
      </w:r>
      <w:r>
        <w:rPr>
          <w:rFonts w:eastAsia="Times New Roman" w:cs="Times New Roman"/>
          <w:szCs w:val="24"/>
        </w:rPr>
        <w:t xml:space="preserve">και </w:t>
      </w:r>
      <w:r>
        <w:rPr>
          <w:rFonts w:eastAsia="Times New Roman" w:cs="Times New Roman"/>
          <w:szCs w:val="24"/>
        </w:rPr>
        <w:t xml:space="preserve">πότε του καλυμμένου φασίστα ναζιστή. Και τέτοιοι βρίσκονται ανάμεσά τους από τις </w:t>
      </w:r>
      <w:r>
        <w:rPr>
          <w:rFonts w:eastAsia="Times New Roman" w:cs="Times New Roman"/>
          <w:szCs w:val="24"/>
        </w:rPr>
        <w:t xml:space="preserve">βόρειες </w:t>
      </w:r>
      <w:r>
        <w:rPr>
          <w:rFonts w:eastAsia="Times New Roman" w:cs="Times New Roman"/>
          <w:szCs w:val="24"/>
        </w:rPr>
        <w:t>χώρες ή από όλο</w:t>
      </w:r>
      <w:r>
        <w:rPr>
          <w:rFonts w:eastAsia="Times New Roman" w:cs="Times New Roman"/>
          <w:szCs w:val="24"/>
        </w:rPr>
        <w:t>ν</w:t>
      </w:r>
      <w:r>
        <w:rPr>
          <w:rFonts w:eastAsia="Times New Roman" w:cs="Times New Roman"/>
          <w:szCs w:val="24"/>
        </w:rPr>
        <w:t xml:space="preserve"> τον κόσμο. Εκμεταλλεύονται τους πρόσφυγες, κυρίως τους σπρώχνουν και σε τυχοδιωκτικές ε</w:t>
      </w:r>
      <w:r>
        <w:rPr>
          <w:rFonts w:eastAsia="Times New Roman" w:cs="Times New Roman"/>
          <w:szCs w:val="24"/>
        </w:rPr>
        <w:t xml:space="preserve">νέργειες που </w:t>
      </w:r>
      <w:r>
        <w:rPr>
          <w:rFonts w:eastAsia="Times New Roman" w:cs="Times New Roman"/>
          <w:szCs w:val="24"/>
        </w:rPr>
        <w:lastRenderedPageBreak/>
        <w:t xml:space="preserve">είναι και σε βάρος των ίδιων των προσφύγων και σε βάρος του ελληνικού λαού και των κατοίκων των περιοχών που φιλοξενούν. </w:t>
      </w:r>
    </w:p>
    <w:p w14:paraId="5F818DE9" w14:textId="77777777" w:rsidR="00EB6AC3" w:rsidRDefault="00674472">
      <w:pPr>
        <w:spacing w:line="600" w:lineRule="auto"/>
        <w:jc w:val="both"/>
        <w:rPr>
          <w:rFonts w:eastAsia="Times New Roman" w:cs="Times New Roman"/>
          <w:szCs w:val="24"/>
        </w:rPr>
      </w:pPr>
      <w:r>
        <w:rPr>
          <w:rFonts w:eastAsia="Times New Roman" w:cs="Times New Roman"/>
          <w:szCs w:val="24"/>
        </w:rPr>
        <w:t>Να αποσυρθούν όλοι λέμε εμείς. Δεν μπορεί η Κυβέρνηση να τους ανέχεται, να τους πριμοδοτεί. Από την αρχή το κάνει αυτό, γ</w:t>
      </w:r>
      <w:r>
        <w:rPr>
          <w:rFonts w:eastAsia="Times New Roman" w:cs="Times New Roman"/>
          <w:szCs w:val="24"/>
        </w:rPr>
        <w:t>ιατί –πιστεύουμε- μυωπικά σκεπτόμενη τότε έβλεπε ότι προσωρινά μπορούσαν να την εξυπηρετήσουν. Γιατί δεν εξασφάλιζε προσωπικό επαρκές ακόμα και με νέες προσλήψεις που χρειαζόταν έτσι ώστε να βρίσκεται όλο αυτό το ζήτημα μόνο υπό τον έλεγχο και την ευθύνη τ</w:t>
      </w:r>
      <w:r>
        <w:rPr>
          <w:rFonts w:eastAsia="Times New Roman" w:cs="Times New Roman"/>
          <w:szCs w:val="24"/>
        </w:rPr>
        <w:t xml:space="preserve">ου Υπουργείου Μεταναστευτικής Πολιτικής, του κράτους, των δήμων, των περιφερειών, έτσι έστω της Ύπατης Αρμοστείας του ΟΗΕ; </w:t>
      </w:r>
      <w:r>
        <w:rPr>
          <w:rFonts w:eastAsia="Times New Roman" w:cs="Times New Roman"/>
          <w:szCs w:val="24"/>
        </w:rPr>
        <w:t>Και να αξιοποιήσει, βεβαίως, την έκφραση αλληλεγγύης, αλλά και οποιασδήποτε άλλης πρακτικής βοήθειας είχε ανάγκη από το οργανωμένο, ό</w:t>
      </w:r>
      <w:r>
        <w:rPr>
          <w:rFonts w:eastAsia="Times New Roman" w:cs="Times New Roman"/>
          <w:szCs w:val="24"/>
        </w:rPr>
        <w:t xml:space="preserve">μως, εργατικό συνδικαλιστικό κίνημα, από το λαϊκό κίνημα που έχει ονοματεπώνυμο, έχει και διεύθυνση, έχει πείρα διαχείρισης προβλημάτων, έκφραση γνήσιας ταξικής λαϊκής αλληλεγγύης και όχι της αλληλεγγύης-μαϊμού των δήθεν αλληλέγγυων </w:t>
      </w:r>
      <w:proofErr w:type="spellStart"/>
      <w:r>
        <w:rPr>
          <w:rFonts w:eastAsia="Times New Roman" w:cs="Times New Roman"/>
          <w:szCs w:val="24"/>
        </w:rPr>
        <w:t>ΜΚΟάδων</w:t>
      </w:r>
      <w:proofErr w:type="spellEnd"/>
      <w:r>
        <w:rPr>
          <w:rFonts w:eastAsia="Times New Roman" w:cs="Times New Roman"/>
          <w:szCs w:val="24"/>
        </w:rPr>
        <w:t>, εν τέλει ανεύθ</w:t>
      </w:r>
      <w:r>
        <w:rPr>
          <w:rFonts w:eastAsia="Times New Roman" w:cs="Times New Roman"/>
          <w:szCs w:val="24"/>
        </w:rPr>
        <w:t xml:space="preserve">υνων στην πλειοψηφία τους όλων αυτών. </w:t>
      </w:r>
    </w:p>
    <w:p w14:paraId="5F818DE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το ΚΚΕ απευθύνεται με τις προτάσεις του και με τις θέσεις του, με τους προβληματισμούς του και έξω από αυτή την Αίθουσα. Κυρίως απευθυνόμαστε στον ελληνικό λαό και στη νεολαία. Στη βάση όλης αυτής τ</w:t>
      </w:r>
      <w:r>
        <w:rPr>
          <w:rFonts w:eastAsia="Times New Roman" w:cs="Times New Roman"/>
          <w:szCs w:val="24"/>
        </w:rPr>
        <w:t>ης πείρας λέμε ότι μπορεί να συνειδητοποιηθεί καλύτερα αυτή</w:t>
      </w:r>
      <w:r>
        <w:rPr>
          <w:rFonts w:eastAsia="Times New Roman" w:cs="Times New Roman"/>
          <w:szCs w:val="24"/>
        </w:rPr>
        <w:t>ν</w:t>
      </w:r>
      <w:r>
        <w:rPr>
          <w:rFonts w:eastAsia="Times New Roman" w:cs="Times New Roman"/>
          <w:szCs w:val="24"/>
        </w:rPr>
        <w:t xml:space="preserve"> την περίοδο από τον λαό μας ότι ο ιμπεριαλιστικός πόλεμος, οι πολύμορφες συνέπειές του, αυτό δηλαδή για το οποίο προειδοποιούσε το ΚΚΕ μέσα από τις θέσεις και τις εκτιμήσεις του, δεν αποτελούν απ</w:t>
      </w:r>
      <w:r>
        <w:rPr>
          <w:rFonts w:eastAsia="Times New Roman" w:cs="Times New Roman"/>
          <w:szCs w:val="24"/>
        </w:rPr>
        <w:t xml:space="preserve">όμακρη πραγματικότητα. </w:t>
      </w:r>
    </w:p>
    <w:p w14:paraId="5F818DE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Περίσσεψαν, βέβαια, εδώ σήμερα τα λόγια συμπάθειας προς τους εργαζόμενους και στα Σώματα Ασφαλείας, προς τους πυροσβέστες, τους λιμενικούς,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Όμως, οι εργαζόμενοι σε όλους αυτούς τους χώρους δεν περιμένουν λόγια. Περιμένουν έργ</w:t>
      </w:r>
      <w:r>
        <w:rPr>
          <w:rFonts w:eastAsia="Times New Roman" w:cs="Times New Roman"/>
          <w:szCs w:val="24"/>
        </w:rPr>
        <w:t>α. Και βέβαια, τώρα είναι η ώρα. Την ώρα που μειώνονται οι συντάξεις, που μειώνονται οι μισθοί, που υπάρχουν πολλά προβλήματα ελλείψεων προσωπικού -ιδιαίτερα για τους πυροσβέστες, που βρίσκονται και σε κινητοποίηση σήμερα και μπαίνουμε και στη δύσκολη αντι</w:t>
      </w:r>
      <w:r>
        <w:rPr>
          <w:rFonts w:eastAsia="Times New Roman" w:cs="Times New Roman"/>
          <w:szCs w:val="24"/>
        </w:rPr>
        <w:t xml:space="preserve">πυρική περίοδο- χρειάζονται τέτοια μέτρα συγκεκριμένα και όχι λόγια. </w:t>
      </w:r>
    </w:p>
    <w:p w14:paraId="5F818DE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Η μοναδική ταξική, πατριωτική, εθνική και ταυτόχρονα διεθνιστική στάση λέμε εμείς ότι είναι η απόρριψη από τους εργαζόμενους από όλα τα λαϊκά στρώματα τέτοιων προσκλητηρίων, δηλαδή να μπ</w:t>
      </w:r>
      <w:r>
        <w:rPr>
          <w:rFonts w:eastAsia="Times New Roman" w:cs="Times New Roman"/>
          <w:szCs w:val="24"/>
        </w:rPr>
        <w:t>αίνουν κάτω από ξένη σημαία. Να αντιπαραθέσουν σ’ αυτό -και αναφέρομαι στο κύριο θέμα της συζήτησης που έχουμε σήμερα- μόνο την οργάνωση της αυτοτελούς εργατικής λαϊκής πάλης ενάντια και στον ιμπεριαλιστικό πόλεμο, ενάντια στη δήθεν ειρήνη που γίνεται με τ</w:t>
      </w:r>
      <w:r>
        <w:rPr>
          <w:rFonts w:eastAsia="Times New Roman" w:cs="Times New Roman"/>
          <w:szCs w:val="24"/>
        </w:rPr>
        <w:t xml:space="preserve">ο πιστόλι στον κρόταφο από τους πολεμοκάπηλους, τους ίδιους δηλαδή που φτιάχνουν τους πολέμους, μέχρι την οριστική εξάλειψη των αιτιών που τα γεννούν όλα αυτά. </w:t>
      </w:r>
    </w:p>
    <w:p w14:paraId="5F818DE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Αυτή η πάλη είναι αναπόσπαστα δεμένη με την πάλη για να λυθεί το καθοριστικό ζήτημα της εξουσία</w:t>
      </w:r>
      <w:r>
        <w:rPr>
          <w:rFonts w:eastAsia="Times New Roman" w:cs="Times New Roman"/>
          <w:szCs w:val="24"/>
        </w:rPr>
        <w:t>ς -της πραγματικής, όμως, εξουσίας- για τον λαό. Για να βγουν ο λαός μας, αλλά και οι άλλοι λαοί νικητές από τον πόλεμο με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σάπιο εκμεταλλευτικό σύστημα, τον καπιταλισμό που γεννάει κρίσεις, ανταγωνισμούς, φτώχια, πολέμους, προσφυγιά, δολοφονικές </w:t>
      </w:r>
      <w:r>
        <w:rPr>
          <w:rFonts w:eastAsia="Times New Roman" w:cs="Times New Roman"/>
          <w:szCs w:val="24"/>
        </w:rPr>
        <w:t xml:space="preserve">βομβιστικές επιθέσεις, αθώα θύματα: άνδρες, γυναίκες και παιδιά. Αυτόν τον στόχο πρέπει να αποφασίσει ο ίδιος ο λαός μας μαζί με άλλους </w:t>
      </w:r>
      <w:r>
        <w:rPr>
          <w:rFonts w:eastAsia="Times New Roman" w:cs="Times New Roman"/>
          <w:szCs w:val="24"/>
        </w:rPr>
        <w:lastRenderedPageBreak/>
        <w:t>λαούς να βάλει. Και τότε θα έχει οριστικά και τελεσίδικα εξασφαλισμένη την ασφάλειά του, την υγεία, τη μόρφωση, την ευημ</w:t>
      </w:r>
      <w:r>
        <w:rPr>
          <w:rFonts w:eastAsia="Times New Roman" w:cs="Times New Roman"/>
          <w:szCs w:val="24"/>
        </w:rPr>
        <w:t xml:space="preserve">ερία, μόνιμη και διαρκή ειρήνη. Και αν αυτό φαντάζει σε αρκετούς ανέφικτο σήμερα, κάτι σαν όνειρο, σαν ουτοπία, στο χέρι τους και μόνο βρίσκεται, ισχυριζόμαστε εμείς, να το κάνουν και πραγματικότητα, να γίνει και πράξη και νόημα ζωής. </w:t>
      </w:r>
    </w:p>
    <w:p w14:paraId="5F818DE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F818DEF"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πολύ τον Πρόεδρο της Κοινοβουλευτικής Ομάδας του Κομμουνιστικού Κόμματος Ελλάδας. </w:t>
      </w:r>
    </w:p>
    <w:p w14:paraId="5F818DF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Παναγιώτης Καμμένος, Πρόεδρος της Κοινοβουλευτικής Ομάδας των Ανεξαρτήτων Ελλήνων και Υπουργός Εξωτερικών. Με </w:t>
      </w:r>
      <w:proofErr w:type="spellStart"/>
      <w:r>
        <w:rPr>
          <w:rFonts w:eastAsia="Times New Roman" w:cs="Times New Roman"/>
          <w:szCs w:val="24"/>
        </w:rPr>
        <w:t>συγχωρείτε</w:t>
      </w:r>
      <w:proofErr w:type="spellEnd"/>
      <w:r>
        <w:rPr>
          <w:rFonts w:eastAsia="Times New Roman" w:cs="Times New Roman"/>
          <w:szCs w:val="24"/>
        </w:rPr>
        <w:t xml:space="preserve">, Υπουργός Εθνικής Αμύνης. Μέχρι να έρθετε σας άλλαξα Υπουργείο. </w:t>
      </w:r>
    </w:p>
    <w:p w14:paraId="5F818DF1"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 Πρόεδρος </w:t>
      </w:r>
      <w:r>
        <w:rPr>
          <w:rFonts w:eastAsia="Times New Roman" w:cs="Times New Roman"/>
          <w:b/>
          <w:szCs w:val="24"/>
        </w:rPr>
        <w:t xml:space="preserve">των Ανεξαρτήτων Ελλήνων): </w:t>
      </w:r>
      <w:r>
        <w:rPr>
          <w:rFonts w:eastAsia="Times New Roman" w:cs="Times New Roman"/>
          <w:szCs w:val="24"/>
        </w:rPr>
        <w:t xml:space="preserve">Κάτι ξέρετε εσείς. </w:t>
      </w:r>
    </w:p>
    <w:p w14:paraId="5F818DF2"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Ποταμιού)</w:t>
      </w:r>
    </w:p>
    <w:p w14:paraId="5F818DF3"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Δεν τα λένε αυτά. </w:t>
      </w:r>
    </w:p>
    <w:p w14:paraId="5F818DF4"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Κύριε Πρόεδρε, κυρίες και κύριοι συνάδελφοι, ό</w:t>
      </w:r>
      <w:r>
        <w:rPr>
          <w:rFonts w:eastAsia="Times New Roman" w:cs="Times New Roman"/>
          <w:szCs w:val="24"/>
        </w:rPr>
        <w:t xml:space="preserve">ταν ξεκίνησε η συζήτηση άκουσα με προσοχή τον Αρχηγό της Αξιωματικής Αντιπολίτευσης που είπε ότι οι Βουλευτές της Κυβέρνησης δεν ενδιαφέρονται για τη συζήτηση. Τους μέτρησα. Ήμασταν </w:t>
      </w:r>
      <w:proofErr w:type="spellStart"/>
      <w:r>
        <w:rPr>
          <w:rFonts w:eastAsia="Times New Roman" w:cs="Times New Roman"/>
          <w:szCs w:val="24"/>
        </w:rPr>
        <w:t>εκατόν</w:t>
      </w:r>
      <w:proofErr w:type="spellEnd"/>
      <w:r>
        <w:rPr>
          <w:rFonts w:eastAsia="Times New Roman" w:cs="Times New Roman"/>
          <w:szCs w:val="24"/>
        </w:rPr>
        <w:t xml:space="preserve"> είκοσι εννιά. Τώρα είναι πέντε Βουλευτές και ο Πρόεδρος της Αξιωματ</w:t>
      </w:r>
      <w:r>
        <w:rPr>
          <w:rFonts w:eastAsia="Times New Roman" w:cs="Times New Roman"/>
          <w:szCs w:val="24"/>
        </w:rPr>
        <w:t xml:space="preserve">ικής Αντιπολίτευσης. Χαίρομαι, κύριε Πρόεδρε. Καλώς ήρθατε. </w:t>
      </w:r>
    </w:p>
    <w:p w14:paraId="5F818DF5" w14:textId="77777777" w:rsidR="00EB6AC3" w:rsidRDefault="00674472">
      <w:pPr>
        <w:spacing w:line="600" w:lineRule="auto"/>
        <w:ind w:firstLine="720"/>
        <w:jc w:val="both"/>
        <w:rPr>
          <w:rFonts w:eastAsia="Times New Roman" w:cs="Times New Roman"/>
          <w:szCs w:val="24"/>
        </w:rPr>
      </w:pPr>
      <w:r>
        <w:rPr>
          <w:rFonts w:eastAsia="Times New Roman"/>
          <w:szCs w:val="24"/>
        </w:rPr>
        <w:t xml:space="preserve">Θεωρώ ότι αυτή η συζήτηση, </w:t>
      </w:r>
      <w:r>
        <w:rPr>
          <w:rFonts w:eastAsia="Times New Roman" w:cs="Times New Roman"/>
          <w:szCs w:val="24"/>
        </w:rPr>
        <w:t xml:space="preserve">κυρίες και κύριοι συνάδελφοι, είναι μια συζήτηση που γίνεται στον πιο ακατάλληλο χρόνο που θα μπορούσε να γίνει. Βρισκόμαστε πριν από μια τουριστική περίοδο. Η Ελλάδα </w:t>
      </w:r>
      <w:r>
        <w:rPr>
          <w:rFonts w:eastAsia="Times New Roman" w:cs="Times New Roman"/>
          <w:szCs w:val="24"/>
        </w:rPr>
        <w:lastRenderedPageBreak/>
        <w:t>–</w:t>
      </w:r>
      <w:r>
        <w:rPr>
          <w:rFonts w:eastAsia="Times New Roman" w:cs="Times New Roman"/>
          <w:szCs w:val="24"/>
        </w:rPr>
        <w:t>δόξα σοι ο Θεός- λόγω των μεγάλων προσπαθειών που κάνουν οι αρχές ασφαλείας, η Ελληνική Αστυνομία, είναι μια χώρα η οποία θεωρείται από τις πιο ασφαλείς στην Ευρωπαϊκή Ένωση και στο ΝΑΤΟ. Είναι μια χώρα η οποία έχει καταφέρει να συμβάλει σε διεθνείς έρευνε</w:t>
      </w:r>
      <w:r>
        <w:rPr>
          <w:rFonts w:eastAsia="Times New Roman" w:cs="Times New Roman"/>
          <w:szCs w:val="24"/>
        </w:rPr>
        <w:t xml:space="preserve">ς και σε συλλήψεις, όταν χρειάστηκε, εξαρθρώνοντας διεθνή κυκλώματα. </w:t>
      </w:r>
    </w:p>
    <w:p w14:paraId="5F818DF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Οι πολίτες που θα έρθουν σαν τουρίστες στην Ελλάδα το καλοκαίρι αισθάνονται ασφαλείς. Και θεωρώ ότι δεν θα έπρεπε να γίνει η συζήτηση αυτή σε αυτήν τη χρονική περίοδο, διότι το μόνο που </w:t>
      </w:r>
      <w:r>
        <w:rPr>
          <w:rFonts w:eastAsia="Times New Roman" w:cs="Times New Roman"/>
          <w:szCs w:val="24"/>
        </w:rPr>
        <w:t>καταφέρνουμε να κάνουμε, είναι να δώσουμε σε εκείνους που θέλουν να επιτεθούν στην Ελλάδα τα εργαλεία να χρησιμοποιήσουν ή να παραφράσουν, αν θέλετε -εγώ θα πω, να παραφράσουν- κουβέντες που γίνονται εδώ πέρα μέσα και που με κάποιες ακρότητες αναφέρθηκαν μ</w:t>
      </w:r>
      <w:r>
        <w:rPr>
          <w:rFonts w:eastAsia="Times New Roman" w:cs="Times New Roman"/>
          <w:szCs w:val="24"/>
        </w:rPr>
        <w:t xml:space="preserve">έχρι τα όρια της Καμπούλ. </w:t>
      </w:r>
    </w:p>
    <w:p w14:paraId="5F818DF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Για να δούμε τι συμβαίνει, όμως και να δούμε ακριβώς τι συμβαίνει με το θέμα της ασφάλειας</w:t>
      </w:r>
      <w:r>
        <w:rPr>
          <w:rFonts w:eastAsia="Times New Roman" w:cs="Times New Roman"/>
          <w:szCs w:val="24"/>
        </w:rPr>
        <w:t>,</w:t>
      </w:r>
      <w:r>
        <w:rPr>
          <w:rFonts w:eastAsia="Times New Roman" w:cs="Times New Roman"/>
          <w:szCs w:val="24"/>
        </w:rPr>
        <w:t xml:space="preserve"> σε σχέση με τους μετανάστες και τους πρόσφυγες. Ζήτησα να δω τα στατιστικά στοιχεία, τα οποία έχουμε </w:t>
      </w:r>
      <w:r>
        <w:rPr>
          <w:rFonts w:eastAsia="Times New Roman" w:cs="Times New Roman"/>
          <w:szCs w:val="24"/>
        </w:rPr>
        <w:lastRenderedPageBreak/>
        <w:t>από την ΕΛΣΤΑΤ, για να καταλάβουμε α</w:t>
      </w:r>
      <w:r>
        <w:rPr>
          <w:rFonts w:eastAsia="Times New Roman" w:cs="Times New Roman"/>
          <w:szCs w:val="24"/>
        </w:rPr>
        <w:t xml:space="preserve">κριβώς τι συμβαίνει στη χώρα μας. Είναι αλήθεια ότι τα </w:t>
      </w:r>
      <w:r>
        <w:rPr>
          <w:rFonts w:eastAsia="Times New Roman" w:cs="Times New Roman"/>
          <w:szCs w:val="24"/>
        </w:rPr>
        <w:t>μέσα μαζικής ενημερώσεως</w:t>
      </w:r>
      <w:r>
        <w:rPr>
          <w:rFonts w:eastAsia="Times New Roman" w:cs="Times New Roman"/>
          <w:szCs w:val="24"/>
        </w:rPr>
        <w:t xml:space="preserve"> δείχνουν μια εικόνα από την </w:t>
      </w:r>
      <w:proofErr w:type="spellStart"/>
      <w:r>
        <w:rPr>
          <w:rFonts w:eastAsia="Times New Roman" w:cs="Times New Roman"/>
          <w:szCs w:val="24"/>
        </w:rPr>
        <w:t>Ειδομένη</w:t>
      </w:r>
      <w:proofErr w:type="spellEnd"/>
      <w:r>
        <w:rPr>
          <w:rFonts w:eastAsia="Times New Roman" w:cs="Times New Roman"/>
          <w:szCs w:val="24"/>
        </w:rPr>
        <w:t>, από τον Πειραιά -όπως και πολλά ευρωπαϊκά κανάλια, ξένα κανάλια- δείχνοντας ότι η Ελλάδα είναι μια χώρα πλημμυρισμένη από πρόσφυγες και με</w:t>
      </w:r>
      <w:r>
        <w:rPr>
          <w:rFonts w:eastAsia="Times New Roman" w:cs="Times New Roman"/>
          <w:szCs w:val="24"/>
        </w:rPr>
        <w:t xml:space="preserve">τανάστες, από αλλοδαπούς δήθεν ανεξέλεγκτους. Δεν είναι, όμως, αυτή η αλήθεια. </w:t>
      </w:r>
    </w:p>
    <w:p w14:paraId="5F818DF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αλήθεια είναι ότι αυτήν τη στιγμή στη χώρα μας βρίσκονται καταγεγραμμένοι -άπαντες καταγεγραμμένοι, όπως λέει η ίδια η Ευρωπαϊκή Ένωση- γύρω στους πενήντα χιλιάδες μετανάστες</w:t>
      </w:r>
      <w:r>
        <w:rPr>
          <w:rFonts w:eastAsia="Times New Roman" w:cs="Times New Roman"/>
          <w:szCs w:val="24"/>
        </w:rPr>
        <w:t xml:space="preserve"> και πρόσφυγες. Ξέρετε πόσοι ήταν το 2001; Σύμφωνα με την απογραφή του 2001 -πηγή: ΕΛΣΤΑΤ- ήταν </w:t>
      </w:r>
      <w:r>
        <w:rPr>
          <w:rFonts w:eastAsia="Times New Roman" w:cs="Times New Roman"/>
          <w:szCs w:val="24"/>
        </w:rPr>
        <w:t>επτακόσιες ενενήντα επτά χιλιάδες ενενήντα τρεις</w:t>
      </w:r>
      <w:r>
        <w:rPr>
          <w:rFonts w:eastAsia="Times New Roman" w:cs="Times New Roman"/>
          <w:szCs w:val="24"/>
        </w:rPr>
        <w:t xml:space="preserve">, το 6,97% του πληθυσμού και μάλιστα οι μη καταγεγραμμένοι –αυτοί που δεν έχουν καταγραφεί- μεταξύ </w:t>
      </w:r>
      <w:r>
        <w:rPr>
          <w:rFonts w:eastAsia="Times New Roman" w:cs="Times New Roman"/>
          <w:szCs w:val="24"/>
        </w:rPr>
        <w:t>οκτακόσιες εβ</w:t>
      </w:r>
      <w:r>
        <w:rPr>
          <w:rFonts w:eastAsia="Times New Roman" w:cs="Times New Roman"/>
          <w:szCs w:val="24"/>
        </w:rPr>
        <w:t>δομήντα χιλιάδες</w:t>
      </w:r>
      <w:r>
        <w:rPr>
          <w:rFonts w:eastAsia="Times New Roman" w:cs="Times New Roman"/>
          <w:szCs w:val="24"/>
        </w:rPr>
        <w:t xml:space="preserve"> και </w:t>
      </w:r>
      <w:r>
        <w:rPr>
          <w:rFonts w:eastAsia="Times New Roman" w:cs="Times New Roman"/>
          <w:szCs w:val="24"/>
        </w:rPr>
        <w:t xml:space="preserve">ένα </w:t>
      </w:r>
      <w:proofErr w:type="spellStart"/>
      <w:r>
        <w:rPr>
          <w:rFonts w:eastAsia="Times New Roman" w:cs="Times New Roman"/>
          <w:szCs w:val="24"/>
        </w:rPr>
        <w:t>εκατομμμύριο</w:t>
      </w:r>
      <w:proofErr w:type="spellEnd"/>
      <w:r>
        <w:rPr>
          <w:rFonts w:eastAsia="Times New Roman" w:cs="Times New Roman"/>
          <w:szCs w:val="24"/>
        </w:rPr>
        <w:t>, ήτοι το 8% με 9% του συνολικού πληθυσμού της χώρας.</w:t>
      </w:r>
    </w:p>
    <w:p w14:paraId="5F818DF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Το καταθέτω στη Βουλή.</w:t>
      </w:r>
    </w:p>
    <w:p w14:paraId="5F818DF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Εθνικής Άμυνας και Πρόεδρος των Ανεξαρτήτων Ελλήνων κ. Πάνος Καμμένος καταθέτει για τα Πρακτικά το προαναφερθέν έγ</w:t>
      </w:r>
      <w:r>
        <w:rPr>
          <w:rFonts w:eastAsia="Times New Roman" w:cs="Times New Roman"/>
          <w:szCs w:val="24"/>
        </w:rPr>
        <w:t xml:space="preserve">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F818DF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Το 2011 –πηγή ΕΛΣΤΑΤ- η απογραφή καταγράφει </w:t>
      </w:r>
      <w:r>
        <w:rPr>
          <w:rFonts w:eastAsia="Times New Roman" w:cs="Times New Roman"/>
          <w:szCs w:val="24"/>
        </w:rPr>
        <w:t>εννιακόσιους έντεκα χιλιάδες εννιακόσιους είκοσι εννέα</w:t>
      </w:r>
      <w:r>
        <w:rPr>
          <w:rFonts w:eastAsia="Times New Roman" w:cs="Times New Roman"/>
          <w:szCs w:val="24"/>
        </w:rPr>
        <w:t xml:space="preserve"> αλλοδαπούς, ενώ για τους μη καταγεγραμμέν</w:t>
      </w:r>
      <w:r>
        <w:rPr>
          <w:rFonts w:eastAsia="Times New Roman" w:cs="Times New Roman"/>
          <w:szCs w:val="24"/>
        </w:rPr>
        <w:t>ους, ο κάθε μελετητής μπορεί να καταφύγει σε μαντικές ικανότητες για να προσδιορίσει το νούμερο.</w:t>
      </w:r>
    </w:p>
    <w:p w14:paraId="5F818DF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Το καταθέτω στη Βουλή.</w:t>
      </w:r>
    </w:p>
    <w:p w14:paraId="5F818DF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Ανεξαρτήτων Ελλήνων κ. Πάνος Καμμένος καταθέτει για τα Πρακτικά το προαναφερ</w:t>
      </w:r>
      <w:r>
        <w:rPr>
          <w:rFonts w:eastAsia="Times New Roman" w:cs="Times New Roman"/>
          <w:szCs w:val="24"/>
        </w:rPr>
        <w:t xml:space="preserve">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F818DF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Το 2014, πάλι, στοιχεία απογραφής του </w:t>
      </w:r>
      <w:r>
        <w:rPr>
          <w:rFonts w:eastAsia="Times New Roman" w:cs="Times New Roman"/>
          <w:szCs w:val="24"/>
        </w:rPr>
        <w:t>20</w:t>
      </w:r>
      <w:r>
        <w:rPr>
          <w:rFonts w:eastAsia="Times New Roman" w:cs="Times New Roman"/>
          <w:szCs w:val="24"/>
        </w:rPr>
        <w:t>11 και της Ελληνικής Αστυνομίας, όπου προσδιορίζεται ο εκτιμώμενος αριθμός των καταγεγραμμένων</w:t>
      </w:r>
      <w:r>
        <w:rPr>
          <w:rFonts w:eastAsia="Times New Roman" w:cs="Times New Roman"/>
          <w:szCs w:val="24"/>
        </w:rPr>
        <w:t xml:space="preserve"> αλλοδαπών στο </w:t>
      </w:r>
      <w:r>
        <w:rPr>
          <w:rFonts w:eastAsia="Times New Roman" w:cs="Times New Roman"/>
          <w:szCs w:val="24"/>
        </w:rPr>
        <w:t>ένα εκατομμύριο διακόσιες οκτώ χιλιάδες τριακόσιους σαράντα</w:t>
      </w:r>
      <w:r>
        <w:rPr>
          <w:rFonts w:eastAsia="Times New Roman" w:cs="Times New Roman"/>
          <w:szCs w:val="24"/>
        </w:rPr>
        <w:t xml:space="preserve"> και ο μη καταγεγραμμένος, πάλι, στη διάθεση του κάθε μελετητή. </w:t>
      </w:r>
    </w:p>
    <w:p w14:paraId="5F818DF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Το καταθέτω και αυτό.</w:t>
      </w:r>
    </w:p>
    <w:p w14:paraId="5F818E0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Ανεξαρτήτων Ελλήνων κ. Πάνος Καμμέν</w:t>
      </w:r>
      <w:r>
        <w:rPr>
          <w:rFonts w:eastAsia="Times New Roman" w:cs="Times New Roman"/>
          <w:szCs w:val="24"/>
        </w:rPr>
        <w:t xml:space="preserve">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F818E01"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Το 2015;</w:t>
      </w:r>
    </w:p>
    <w:p w14:paraId="5F818E02"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w:t>
      </w:r>
      <w:r>
        <w:rPr>
          <w:rFonts w:eastAsia="Times New Roman" w:cs="Times New Roman"/>
          <w:b/>
          <w:szCs w:val="24"/>
        </w:rPr>
        <w:t>ήτων Ελλήνων):</w:t>
      </w:r>
      <w:r>
        <w:rPr>
          <w:rFonts w:eastAsia="Times New Roman" w:cs="Times New Roman"/>
          <w:szCs w:val="24"/>
        </w:rPr>
        <w:t xml:space="preserve"> Το 2015 δεν υπάρχει αυτήν τη στιγμή καταγραφή πέραν των 52.483…</w:t>
      </w:r>
    </w:p>
    <w:p w14:paraId="5F818E03"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Ένα εκατομμύριο πέρασε. </w:t>
      </w:r>
    </w:p>
    <w:p w14:paraId="5F818E04"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Πού τους βλέπετε; Ξέρετε εσείς από την αστυνομία κάτι</w:t>
      </w:r>
      <w:r>
        <w:rPr>
          <w:rFonts w:eastAsia="Times New Roman" w:cs="Times New Roman"/>
          <w:szCs w:val="24"/>
        </w:rPr>
        <w:t xml:space="preserve"> τέτοιο;</w:t>
      </w:r>
    </w:p>
    <w:p w14:paraId="5F818E05"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Ένα εκατομμύριο δεν πέρασε από τη χώρα;</w:t>
      </w:r>
    </w:p>
    <w:p w14:paraId="5F818E06"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w:t>
      </w:r>
    </w:p>
    <w:p w14:paraId="5F818E0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Πέρασε από τη χώρα. Χαίρομαι που το λέτε. Το </w:t>
      </w:r>
      <w:r>
        <w:rPr>
          <w:rFonts w:eastAsia="Times New Roman" w:cs="Times New Roman"/>
          <w:szCs w:val="24"/>
        </w:rPr>
        <w:t xml:space="preserve">ένα εκατομμύριο </w:t>
      </w:r>
      <w:r>
        <w:rPr>
          <w:rFonts w:eastAsia="Times New Roman" w:cs="Times New Roman"/>
          <w:szCs w:val="24"/>
        </w:rPr>
        <w:t>τριακόσιες χιλιάδες</w:t>
      </w:r>
      <w:r>
        <w:rPr>
          <w:rFonts w:eastAsia="Times New Roman" w:cs="Times New Roman"/>
          <w:szCs w:val="24"/>
        </w:rPr>
        <w:t xml:space="preserve"> που πέρασε από τη χώρα, έφυγε από τη χώρα. Αυτό θέλω να σας πω.</w:t>
      </w:r>
    </w:p>
    <w:p w14:paraId="5F818E08"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Πόσους καταγράψατε; </w:t>
      </w:r>
    </w:p>
    <w:p w14:paraId="5F818E09"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Το ένα εκατομμύριο που πέρασε από τη χώρα, είναι στη χώρα; Έχετε δει αυτήν τη στιγμή η εικόνα στην Αθήνα να είναι αντίστοιχη; </w:t>
      </w:r>
    </w:p>
    <w:p w14:paraId="5F818E0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Τον Άγιο Παντελεήμονα, τον θυμάστε, κύριε Κυριαζίδη; Ο Άγιος Παντελεήμονας ήταν επί κυβερνήσεως Σαμαρά-Βενιζέλου. Θυμάστε τι γιν</w:t>
      </w:r>
      <w:r>
        <w:rPr>
          <w:rFonts w:eastAsia="Times New Roman" w:cs="Times New Roman"/>
          <w:szCs w:val="24"/>
        </w:rPr>
        <w:t xml:space="preserve">όταν με τις τετρακόσιες σκηνές των </w:t>
      </w:r>
      <w:proofErr w:type="spellStart"/>
      <w:r>
        <w:rPr>
          <w:rFonts w:eastAsia="Times New Roman" w:cs="Times New Roman"/>
          <w:szCs w:val="24"/>
        </w:rPr>
        <w:t>Συρίων</w:t>
      </w:r>
      <w:proofErr w:type="spellEnd"/>
      <w:r>
        <w:rPr>
          <w:rFonts w:eastAsia="Times New Roman" w:cs="Times New Roman"/>
          <w:szCs w:val="24"/>
        </w:rPr>
        <w:t xml:space="preserve"> που βρισκόντουσαν στο Σύνταγμα; </w:t>
      </w:r>
    </w:p>
    <w:p w14:paraId="5F818E0B"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Δεν ήταν έτσι.</w:t>
      </w:r>
    </w:p>
    <w:p w14:paraId="5F818E0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Εντάξει, μην αντιδικείτε τώρα επ’ αυτού. Σας παρακαλώ!</w:t>
      </w:r>
    </w:p>
    <w:p w14:paraId="5F818E0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Κύριε Πρόεδρε, συνεχίστε.</w:t>
      </w:r>
    </w:p>
    <w:p w14:paraId="5F818E0E" w14:textId="77777777" w:rsidR="00EB6AC3" w:rsidRDefault="00674472">
      <w:pPr>
        <w:spacing w:line="600" w:lineRule="auto"/>
        <w:ind w:firstLine="720"/>
        <w:jc w:val="both"/>
        <w:rPr>
          <w:rFonts w:eastAsia="Times New Roman" w:cs="Times New Roman"/>
        </w:rPr>
      </w:pPr>
      <w:r>
        <w:rPr>
          <w:rFonts w:eastAsia="Times New Roman" w:cs="Times New Roman"/>
          <w:b/>
          <w:szCs w:val="24"/>
        </w:rPr>
        <w:t>ΠΑΝΟΣ ΚΑΜΜΕΝΟΣ (Υπουργός Εθνικής Ά</w:t>
      </w:r>
      <w:r>
        <w:rPr>
          <w:rFonts w:eastAsia="Times New Roman" w:cs="Times New Roman"/>
          <w:b/>
          <w:szCs w:val="24"/>
        </w:rPr>
        <w:t>μυνας – Πρόεδρος των Ανεξαρτήτων Ελλήνων):</w:t>
      </w:r>
      <w:r>
        <w:rPr>
          <w:rFonts w:eastAsia="Times New Roman" w:cs="Times New Roman"/>
          <w:szCs w:val="24"/>
        </w:rPr>
        <w:t xml:space="preserve"> Να σας πω κάτι; Να μιλήσουμε ειλικρινά τώρα εδώ πέρα. Η αλήθεια είναι διαφορετική: Τότε, δεν καταγραφόταν κανένας, δεν υπήρχε </w:t>
      </w:r>
      <w:proofErr w:type="spellStart"/>
      <w:r>
        <w:rPr>
          <w:rFonts w:eastAsia="Times New Roman" w:cs="Times New Roman"/>
          <w:szCs w:val="24"/>
        </w:rPr>
        <w:t>καμμία</w:t>
      </w:r>
      <w:proofErr w:type="spellEnd"/>
      <w:r>
        <w:rPr>
          <w:rFonts w:eastAsia="Times New Roman" w:cs="Times New Roman"/>
          <w:szCs w:val="24"/>
        </w:rPr>
        <w:t xml:space="preserve"> καταγραφή. Τώρα είναι όλοι καταγεγραμμένοι, έχουν περάσει όλοι από το σύστημα τη</w:t>
      </w:r>
      <w:r>
        <w:rPr>
          <w:rFonts w:eastAsia="Times New Roman" w:cs="Times New Roman"/>
          <w:szCs w:val="24"/>
        </w:rPr>
        <w:t xml:space="preserve">ς </w:t>
      </w:r>
      <w:proofErr w:type="spellStart"/>
      <w:r>
        <w:rPr>
          <w:rFonts w:eastAsia="Times New Roman" w:cs="Times New Roman"/>
          <w:szCs w:val="24"/>
          <w:lang w:val="en-US"/>
        </w:rPr>
        <w:t>Eurodac</w:t>
      </w:r>
      <w:proofErr w:type="spellEnd"/>
      <w:r>
        <w:rPr>
          <w:rFonts w:eastAsia="Times New Roman" w:cs="Times New Roman"/>
          <w:szCs w:val="24"/>
        </w:rPr>
        <w:t xml:space="preserve">, όπου έχουν δώσει δακτυλικά αποτυπώματα, τα στοιχεία τους είναι καταχωρημένα στη </w:t>
      </w:r>
      <w:r>
        <w:rPr>
          <w:rFonts w:eastAsia="Times New Roman" w:cs="Times New Roman"/>
          <w:szCs w:val="24"/>
          <w:lang w:val="en-US"/>
        </w:rPr>
        <w:t>Europol</w:t>
      </w:r>
      <w:r>
        <w:rPr>
          <w:rFonts w:eastAsia="Times New Roman" w:cs="Times New Roman"/>
          <w:szCs w:val="24"/>
        </w:rPr>
        <w:t xml:space="preserve"> και στην </w:t>
      </w:r>
      <w:proofErr w:type="spellStart"/>
      <w:r>
        <w:rPr>
          <w:rFonts w:eastAsia="Times New Roman" w:cs="Times New Roman"/>
          <w:szCs w:val="24"/>
        </w:rPr>
        <w:t>Ιντερπόλ</w:t>
      </w:r>
      <w:proofErr w:type="spellEnd"/>
      <w:r>
        <w:rPr>
          <w:rFonts w:eastAsia="Times New Roman" w:cs="Times New Roman"/>
          <w:szCs w:val="24"/>
        </w:rPr>
        <w:t xml:space="preserve">, εκείνοι οι οποίοι έχουν χαρακτηριστεί ως ύποπτοι έχουν παραδοθεί </w:t>
      </w:r>
      <w:r>
        <w:rPr>
          <w:rFonts w:eastAsia="Times New Roman" w:cs="Times New Roman"/>
          <w:szCs w:val="24"/>
        </w:rPr>
        <w:lastRenderedPageBreak/>
        <w:t>στις Αρχές και εκδοθεί και δεν υπάρχει κανένας που να μην είναι καταγεγρα</w:t>
      </w:r>
      <w:r>
        <w:rPr>
          <w:rFonts w:eastAsia="Times New Roman" w:cs="Times New Roman"/>
          <w:szCs w:val="24"/>
        </w:rPr>
        <w:t>μμένος, για έναν απλό λόγο: Διότι αν δεν έχουν καταγραφεί, δεν έχουν κα</w:t>
      </w:r>
      <w:r>
        <w:rPr>
          <w:rFonts w:eastAsia="Times New Roman" w:cs="Times New Roman"/>
          <w:szCs w:val="24"/>
        </w:rPr>
        <w:t>μ</w:t>
      </w:r>
      <w:r>
        <w:rPr>
          <w:rFonts w:eastAsia="Times New Roman" w:cs="Times New Roman"/>
          <w:szCs w:val="24"/>
        </w:rPr>
        <w:t xml:space="preserve">μιά ελπίδα να συμμετέχουν στους πρόσφυγες εκείνους που θα μεταφερθούν, όταν θα γίνει η κατανομή, στις ευρωπαϊκές χώρες. </w:t>
      </w:r>
      <w:r>
        <w:rPr>
          <w:rFonts w:eastAsia="Times New Roman" w:cs="Times New Roman"/>
        </w:rPr>
        <w:t>Ε</w:t>
      </w:r>
      <w:r>
        <w:rPr>
          <w:rFonts w:eastAsia="Times New Roman" w:cs="Times New Roman"/>
        </w:rPr>
        <w:t xml:space="preserve">δώ θέλω να πω ότι αντιλαμβάνομαι πως </w:t>
      </w:r>
      <w:r>
        <w:rPr>
          <w:rFonts w:eastAsia="Times New Roman"/>
          <w:bCs/>
        </w:rPr>
        <w:t>είναι</w:t>
      </w:r>
      <w:r>
        <w:rPr>
          <w:rFonts w:eastAsia="Times New Roman" w:cs="Times New Roman"/>
        </w:rPr>
        <w:t xml:space="preserve"> μια πολιτική επιλογή</w:t>
      </w:r>
      <w:r>
        <w:rPr>
          <w:rFonts w:eastAsia="Times New Roman" w:cs="Times New Roman"/>
        </w:rPr>
        <w:t xml:space="preserve">. Τη σέβομαι, αλλά την τονίζω. </w:t>
      </w:r>
    </w:p>
    <w:p w14:paraId="5F818E0F" w14:textId="77777777" w:rsidR="00EB6AC3" w:rsidRDefault="00674472">
      <w:pPr>
        <w:spacing w:line="600" w:lineRule="auto"/>
        <w:ind w:firstLine="720"/>
        <w:jc w:val="both"/>
        <w:rPr>
          <w:rFonts w:eastAsia="Times New Roman" w:cs="Times New Roman"/>
        </w:rPr>
      </w:pPr>
      <w:r>
        <w:rPr>
          <w:rFonts w:eastAsia="Times New Roman" w:cs="Times New Roman"/>
        </w:rPr>
        <w:t xml:space="preserve">Είδα το </w:t>
      </w:r>
      <w:r>
        <w:rPr>
          <w:rFonts w:eastAsia="Times New Roman" w:cs="Times New Roman"/>
          <w:lang w:val="en-US"/>
        </w:rPr>
        <w:t>tweet</w:t>
      </w:r>
      <w:r>
        <w:rPr>
          <w:rFonts w:eastAsia="Times New Roman" w:cs="Times New Roman"/>
        </w:rPr>
        <w:t xml:space="preserve"> του Αρχηγού της Αξιωματικής Αντιπολιτεύσεως, αυτό που κάνατε, κύριε Μητσοτάκη: «Σπάμε σήμερα ένα μεταπολιτευτικό ταμπού, μια αγκύλωση που είχε επιβάλλει στον δημόσιο διάλογο μια ιδεοληπτική, περιθωριακή </w:t>
      </w:r>
      <w:proofErr w:type="spellStart"/>
      <w:r>
        <w:rPr>
          <w:rFonts w:eastAsia="Times New Roman" w:cs="Times New Roman"/>
        </w:rPr>
        <w:t>αριστερ</w:t>
      </w:r>
      <w:r>
        <w:rPr>
          <w:rFonts w:eastAsia="Times New Roman" w:cs="Times New Roman"/>
        </w:rPr>
        <w:t>ιστική</w:t>
      </w:r>
      <w:proofErr w:type="spellEnd"/>
      <w:r>
        <w:rPr>
          <w:rFonts w:eastAsia="Times New Roman" w:cs="Times New Roman"/>
        </w:rPr>
        <w:t xml:space="preserve"> λογική». Εγώ δεν είμαι αριστεριστής και ξέρετε ότι δεν έχω </w:t>
      </w:r>
      <w:proofErr w:type="spellStart"/>
      <w:r>
        <w:rPr>
          <w:rFonts w:eastAsia="Times New Roman" w:cs="Times New Roman"/>
        </w:rPr>
        <w:t>καμμία</w:t>
      </w:r>
      <w:proofErr w:type="spellEnd"/>
      <w:r>
        <w:rPr>
          <w:rFonts w:eastAsia="Times New Roman" w:cs="Times New Roman"/>
        </w:rPr>
        <w:t xml:space="preserve"> σχέση. </w:t>
      </w:r>
    </w:p>
    <w:p w14:paraId="5F818E10" w14:textId="77777777" w:rsidR="00EB6AC3" w:rsidRDefault="00674472">
      <w:pPr>
        <w:spacing w:line="600" w:lineRule="auto"/>
        <w:ind w:firstLine="720"/>
        <w:jc w:val="both"/>
        <w:rPr>
          <w:rFonts w:eastAsia="Times New Roman" w:cs="Times New Roman"/>
        </w:rPr>
      </w:pPr>
      <w:r>
        <w:rPr>
          <w:rFonts w:eastAsia="Times New Roman" w:cs="Times New Roman"/>
          <w:b/>
        </w:rPr>
        <w:t>ΚΥΡΙΑΚΟΣ ΜΗΤΣΟΤΑΚΗΣ (Πρόεδρος της Νέας Δημοκρατίας):</w:t>
      </w:r>
      <w:r>
        <w:rPr>
          <w:rFonts w:eastAsia="Times New Roman" w:cs="Times New Roman"/>
        </w:rPr>
        <w:t xml:space="preserve"> Έχετε σχέση. Μαζί είστε.</w:t>
      </w:r>
    </w:p>
    <w:p w14:paraId="5F818E11" w14:textId="77777777" w:rsidR="00EB6AC3" w:rsidRDefault="00674472">
      <w:pPr>
        <w:spacing w:line="600" w:lineRule="auto"/>
        <w:ind w:firstLine="720"/>
        <w:jc w:val="both"/>
        <w:rPr>
          <w:rFonts w:eastAsia="Times New Roman" w:cs="Times New Roman"/>
        </w:rPr>
      </w:pPr>
      <w:r>
        <w:rPr>
          <w:rFonts w:eastAsia="Times New Roman" w:cs="Times New Roman"/>
          <w:b/>
        </w:rPr>
        <w:lastRenderedPageBreak/>
        <w:t>ΠΑΝΟΣ ΚΑΜΜΕΝΟΣ (Υπουργός Εθνικής Άμυνας–Πρόεδρος των Ανεξαρτήτων Ελλήνων):</w:t>
      </w:r>
      <w:r>
        <w:rPr>
          <w:rFonts w:eastAsia="Times New Roman" w:cs="Times New Roman"/>
        </w:rPr>
        <w:t xml:space="preserve"> Έχω; Τώρα είμαι κομμου</w:t>
      </w:r>
      <w:r>
        <w:rPr>
          <w:rFonts w:eastAsia="Times New Roman" w:cs="Times New Roman"/>
        </w:rPr>
        <w:t>νιστής. Ή ακροδεξιός είμαι ή κομμουνιστής. Πρέπει να αποφασίσ</w:t>
      </w:r>
      <w:r>
        <w:rPr>
          <w:rFonts w:eastAsia="Times New Roman" w:cs="Times New Roman"/>
        </w:rPr>
        <w:t>ε</w:t>
      </w:r>
      <w:r>
        <w:rPr>
          <w:rFonts w:eastAsia="Times New Roman" w:cs="Times New Roman"/>
        </w:rPr>
        <w:t xml:space="preserve">τε. Δεν γίνεται και τα δύο. Τη </w:t>
      </w:r>
      <w:r>
        <w:rPr>
          <w:rFonts w:eastAsia="Times New Roman"/>
          <w:bCs/>
        </w:rPr>
        <w:t>μία</w:t>
      </w:r>
      <w:r>
        <w:rPr>
          <w:rFonts w:eastAsia="Times New Roman" w:cs="Times New Roman"/>
        </w:rPr>
        <w:t xml:space="preserve"> με λέτε ακροδεξιό και τώρα με λέτε αριστεριστή. </w:t>
      </w:r>
    </w:p>
    <w:p w14:paraId="5F818E12" w14:textId="77777777" w:rsidR="00EB6AC3" w:rsidRDefault="00674472">
      <w:pPr>
        <w:spacing w:line="600" w:lineRule="auto"/>
        <w:ind w:firstLine="720"/>
        <w:jc w:val="both"/>
        <w:rPr>
          <w:rFonts w:eastAsia="Times New Roman" w:cs="Times New Roman"/>
        </w:rPr>
      </w:pPr>
      <w:r>
        <w:rPr>
          <w:rFonts w:eastAsia="Times New Roman" w:cs="Times New Roman"/>
          <w:b/>
        </w:rPr>
        <w:t>ΚΩΝΣΤΑΝΤΙΝΟΣ ΤΣΙΑΡΑΣ:</w:t>
      </w:r>
      <w:r>
        <w:rPr>
          <w:rFonts w:eastAsia="Times New Roman" w:cs="Times New Roman"/>
        </w:rPr>
        <w:t xml:space="preserve"> Κοντά </w:t>
      </w:r>
      <w:r>
        <w:rPr>
          <w:rFonts w:eastAsia="Times New Roman"/>
          <w:bCs/>
        </w:rPr>
        <w:t>είναι</w:t>
      </w:r>
      <w:r>
        <w:rPr>
          <w:rFonts w:eastAsia="Times New Roman" w:cs="Times New Roman"/>
        </w:rPr>
        <w:t xml:space="preserve"> αυτά τα δύο. </w:t>
      </w:r>
    </w:p>
    <w:p w14:paraId="5F818E13" w14:textId="77777777" w:rsidR="00EB6AC3" w:rsidRDefault="00674472">
      <w:pPr>
        <w:spacing w:line="600" w:lineRule="auto"/>
        <w:ind w:firstLine="720"/>
        <w:jc w:val="both"/>
        <w:rPr>
          <w:rFonts w:eastAsia="Times New Roman" w:cs="Times New Roman"/>
        </w:rPr>
      </w:pPr>
      <w:r>
        <w:rPr>
          <w:rFonts w:eastAsia="Times New Roman" w:cs="Times New Roman"/>
          <w:b/>
        </w:rPr>
        <w:t>ΓΡΗΓΟΡΙΟΣ ΨΑΡΙΑΝΟΣ:</w:t>
      </w:r>
      <w:r>
        <w:rPr>
          <w:rFonts w:eastAsia="Times New Roman" w:cs="Times New Roman"/>
        </w:rPr>
        <w:t xml:space="preserve"> Είστε </w:t>
      </w:r>
      <w:r>
        <w:rPr>
          <w:rFonts w:eastAsia="Times New Roman" w:cs="Times New Roman"/>
          <w:lang w:val="en-US"/>
        </w:rPr>
        <w:t>double</w:t>
      </w:r>
      <w:r>
        <w:rPr>
          <w:rFonts w:eastAsia="Times New Roman" w:cs="Times New Roman"/>
        </w:rPr>
        <w:t xml:space="preserve"> </w:t>
      </w:r>
      <w:r>
        <w:rPr>
          <w:rFonts w:eastAsia="Times New Roman" w:cs="Times New Roman"/>
          <w:lang w:val="en-US"/>
        </w:rPr>
        <w:t>face</w:t>
      </w:r>
      <w:r>
        <w:rPr>
          <w:rFonts w:eastAsia="Times New Roman" w:cs="Times New Roman"/>
        </w:rPr>
        <w:t>.</w:t>
      </w:r>
    </w:p>
    <w:p w14:paraId="5F818E14" w14:textId="77777777" w:rsidR="00EB6AC3" w:rsidRDefault="00674472">
      <w:pPr>
        <w:spacing w:line="600" w:lineRule="auto"/>
        <w:ind w:firstLine="720"/>
        <w:jc w:val="both"/>
        <w:rPr>
          <w:rFonts w:eastAsia="Times New Roman" w:cs="Times New Roman"/>
        </w:rPr>
      </w:pPr>
      <w:r>
        <w:rPr>
          <w:rFonts w:eastAsia="Times New Roman" w:cs="Times New Roman"/>
          <w:b/>
        </w:rPr>
        <w:t>ΠΑΝΟΣ ΚΑΜΜΕΝΟΣ (Υπουργό</w:t>
      </w:r>
      <w:r>
        <w:rPr>
          <w:rFonts w:eastAsia="Times New Roman" w:cs="Times New Roman"/>
          <w:b/>
        </w:rPr>
        <w:t>ς Εθνικής Άμυνας–Πρόεδρος των Ανεξαρτήτων Ελλήνων):</w:t>
      </w:r>
      <w:r>
        <w:rPr>
          <w:rFonts w:eastAsia="Times New Roman" w:cs="Times New Roman"/>
        </w:rPr>
        <w:t xml:space="preserve"> Ανεξάρτητος Έλληνας είμαι. Τέλος πάντων. </w:t>
      </w:r>
    </w:p>
    <w:p w14:paraId="5F818E15" w14:textId="77777777" w:rsidR="00EB6AC3" w:rsidRDefault="00674472">
      <w:pPr>
        <w:spacing w:line="600" w:lineRule="auto"/>
        <w:ind w:firstLine="720"/>
        <w:jc w:val="both"/>
        <w:rPr>
          <w:rFonts w:eastAsia="Times New Roman" w:cs="Times New Roman"/>
        </w:rPr>
      </w:pPr>
      <w:r>
        <w:rPr>
          <w:rFonts w:eastAsia="Times New Roman" w:cs="Times New Roman"/>
        </w:rPr>
        <w:t>Αυτό ακριβώς που λέτε -θα σας θυμίσω- ήταν αυτό που έλεγε ο κ. Βορίδης ως Βουλευτής του ΛΑΟΣ, όταν ο Κώστας Καραμανλής είπε «Εγώ δεν συνεργάζομαι με τα άκρα». Αυτ</w:t>
      </w:r>
      <w:r>
        <w:rPr>
          <w:rFonts w:eastAsia="Times New Roman" w:cs="Times New Roman"/>
        </w:rPr>
        <w:t xml:space="preserve">ή ήταν ακριβώς η φράση που </w:t>
      </w:r>
      <w:r>
        <w:rPr>
          <w:rFonts w:eastAsia="Times New Roman" w:cs="Times New Roman"/>
        </w:rPr>
        <w:lastRenderedPageBreak/>
        <w:t>είπε ο Βορίδης: «Φύγετε από την αριστερίστικη λογική, το μεταπολιτευτικό ταμπού κ</w:t>
      </w:r>
      <w:r>
        <w:rPr>
          <w:rFonts w:eastAsia="Times New Roman" w:cs="Times New Roman"/>
        </w:rPr>
        <w:t>αι λοιπά</w:t>
      </w:r>
      <w:r>
        <w:rPr>
          <w:rFonts w:eastAsia="Times New Roman" w:cs="Times New Roman"/>
        </w:rPr>
        <w:t xml:space="preserve"> και τις αγκυλώσεις», λέγοντας ότι τους πρόσφυγες, τους μετανάστες, τους αλλοδαπούς πρέπει να τους συλλαμβάνουμε, να τους εξορίζουμε, να του</w:t>
      </w:r>
      <w:r>
        <w:rPr>
          <w:rFonts w:eastAsia="Times New Roman" w:cs="Times New Roman"/>
        </w:rPr>
        <w:t xml:space="preserve">ς κάνουμε ό,τι είχαν τότε στο μυαλό τους. </w:t>
      </w:r>
    </w:p>
    <w:p w14:paraId="5F818E16" w14:textId="77777777" w:rsidR="00EB6AC3" w:rsidRDefault="00674472">
      <w:pPr>
        <w:spacing w:line="600" w:lineRule="auto"/>
        <w:ind w:firstLine="720"/>
        <w:jc w:val="both"/>
        <w:rPr>
          <w:rFonts w:eastAsia="Times New Roman" w:cs="Times New Roman"/>
        </w:rPr>
      </w:pPr>
      <w:r>
        <w:rPr>
          <w:rFonts w:eastAsia="Times New Roman" w:cs="Times New Roman"/>
        </w:rPr>
        <w:t xml:space="preserve">Αυτή τη λογική, </w:t>
      </w:r>
      <w:r>
        <w:rPr>
          <w:rFonts w:eastAsia="Times New Roman" w:cs="Times New Roman"/>
          <w:bCs/>
          <w:shd w:val="clear" w:color="auto" w:fill="FFFFFF"/>
        </w:rPr>
        <w:t>όμως -κ</w:t>
      </w:r>
      <w:r>
        <w:rPr>
          <w:rFonts w:eastAsia="Times New Roman" w:cs="Times New Roman"/>
        </w:rPr>
        <w:t xml:space="preserve">αι αυτό </w:t>
      </w:r>
      <w:r>
        <w:rPr>
          <w:rFonts w:eastAsia="Times New Roman"/>
          <w:bCs/>
        </w:rPr>
        <w:t>είναι</w:t>
      </w:r>
      <w:r>
        <w:rPr>
          <w:rFonts w:eastAsia="Times New Roman" w:cs="Times New Roman"/>
        </w:rPr>
        <w:t xml:space="preserve"> κατά την πολιτική μου άποψη το θλιβερό, πέραν του ότι διατηρείτε τον κ. Βορίδη στους </w:t>
      </w:r>
      <w:r>
        <w:rPr>
          <w:rFonts w:eastAsia="Times New Roman" w:cs="Times New Roman"/>
        </w:rPr>
        <w:t xml:space="preserve">κόλπους της Νέας Δημοκρατίας, «τα άκρα», που έλεγε ο Καραμανλής- τη δέχεστε. Αυτή η λογική, </w:t>
      </w:r>
      <w:r>
        <w:rPr>
          <w:rFonts w:eastAsia="Times New Roman" w:cs="Times New Roman"/>
          <w:bCs/>
          <w:shd w:val="clear" w:color="auto" w:fill="FFFFFF"/>
        </w:rPr>
        <w:t>όμως,</w:t>
      </w:r>
      <w:r>
        <w:rPr>
          <w:rFonts w:eastAsia="Times New Roman" w:cs="Times New Roman"/>
        </w:rPr>
        <w:t xml:space="preserve"> </w:t>
      </w:r>
      <w:r>
        <w:rPr>
          <w:rFonts w:eastAsia="Times New Roman"/>
          <w:bCs/>
        </w:rPr>
        <w:t>είναι</w:t>
      </w:r>
      <w:r>
        <w:rPr>
          <w:rFonts w:eastAsia="Times New Roman" w:cs="Times New Roman"/>
        </w:rPr>
        <w:t xml:space="preserve"> εκείνη η  λογική που βάζει τα άκρα να κάνουν το κουμάντο στον πολιτικό στίβο της χώρας. </w:t>
      </w:r>
    </w:p>
    <w:p w14:paraId="5F818E17" w14:textId="77777777" w:rsidR="00EB6AC3" w:rsidRDefault="00674472">
      <w:pPr>
        <w:spacing w:line="600" w:lineRule="auto"/>
        <w:ind w:firstLine="720"/>
        <w:jc w:val="both"/>
        <w:rPr>
          <w:rFonts w:eastAsia="Times New Roman" w:cs="Times New Roman"/>
        </w:rPr>
      </w:pPr>
      <w:r>
        <w:rPr>
          <w:rFonts w:eastAsia="Times New Roman" w:cs="Times New Roman"/>
        </w:rPr>
        <w:t>Αναφερθήκατε -και σωστά- στις μολότοφ. Εγώ συμφωνώ μαζί σας. Αν</w:t>
      </w:r>
      <w:r>
        <w:rPr>
          <w:rFonts w:eastAsia="Times New Roman" w:cs="Times New Roman"/>
        </w:rPr>
        <w:t xml:space="preserve">αφερθήκατε σωστά στα </w:t>
      </w:r>
      <w:proofErr w:type="spellStart"/>
      <w:r>
        <w:rPr>
          <w:rFonts w:eastAsia="Times New Roman" w:cs="Times New Roman"/>
        </w:rPr>
        <w:t>λοστάρια</w:t>
      </w:r>
      <w:proofErr w:type="spellEnd"/>
      <w:r>
        <w:rPr>
          <w:rFonts w:eastAsia="Times New Roman" w:cs="Times New Roman"/>
        </w:rPr>
        <w:t xml:space="preserve"> αυτών που κυκλοφορούν. Των Ανεξαρτήτων Ελλήνων, μάλιστα, κατέλαβαν και τα γραφεία. Να σας θυμίσω, </w:t>
      </w:r>
      <w:r>
        <w:rPr>
          <w:rFonts w:eastAsia="Times New Roman" w:cs="Times New Roman"/>
          <w:bCs/>
          <w:shd w:val="clear" w:color="auto" w:fill="FFFFFF"/>
        </w:rPr>
        <w:t>όμως,</w:t>
      </w:r>
      <w:r>
        <w:rPr>
          <w:rFonts w:eastAsia="Times New Roman" w:cs="Times New Roman"/>
        </w:rPr>
        <w:t xml:space="preserve"> ότι τα </w:t>
      </w:r>
      <w:proofErr w:type="spellStart"/>
      <w:r>
        <w:rPr>
          <w:rFonts w:eastAsia="Times New Roman" w:cs="Times New Roman"/>
        </w:rPr>
        <w:t>λοστάρια</w:t>
      </w:r>
      <w:proofErr w:type="spellEnd"/>
      <w:r>
        <w:rPr>
          <w:rFonts w:eastAsia="Times New Roman" w:cs="Times New Roman"/>
        </w:rPr>
        <w:t xml:space="preserve"> και οι μολότοφ έχουν την ίδια ακριβώς σημασία στην πολιτική με τα τσεκούρια που κράταγε οι Βορίδης, που εν</w:t>
      </w:r>
      <w:r>
        <w:rPr>
          <w:rFonts w:eastAsia="Times New Roman" w:cs="Times New Roman"/>
        </w:rPr>
        <w:t xml:space="preserve">θυλακώσατε στη Νέα Δημοκρατία. </w:t>
      </w:r>
    </w:p>
    <w:p w14:paraId="5F818E18" w14:textId="77777777" w:rsidR="00EB6AC3" w:rsidRDefault="00674472">
      <w:pPr>
        <w:spacing w:line="600" w:lineRule="auto"/>
        <w:ind w:firstLine="720"/>
        <w:jc w:val="both"/>
        <w:rPr>
          <w:rFonts w:eastAsia="Times New Roman" w:cs="Times New Roman"/>
        </w:rPr>
      </w:pPr>
      <w:r>
        <w:rPr>
          <w:rFonts w:eastAsia="Times New Roman" w:cs="Times New Roman"/>
        </w:rPr>
        <w:lastRenderedPageBreak/>
        <w:t xml:space="preserve">Εγώ είμαι κατά και των τσεκουριών και των μολότοφ και των </w:t>
      </w:r>
      <w:proofErr w:type="spellStart"/>
      <w:r>
        <w:rPr>
          <w:rFonts w:eastAsia="Times New Roman" w:cs="Times New Roman"/>
        </w:rPr>
        <w:t>στυλιαριών</w:t>
      </w:r>
      <w:proofErr w:type="spellEnd"/>
      <w:r>
        <w:rPr>
          <w:rFonts w:eastAsia="Times New Roman" w:cs="Times New Roman"/>
        </w:rPr>
        <w:t xml:space="preserve">. Γιατί εάν στη χώρα της Δημοκρατίας μιλάμε με τη λογική των </w:t>
      </w:r>
      <w:proofErr w:type="spellStart"/>
      <w:r>
        <w:rPr>
          <w:rFonts w:eastAsia="Times New Roman" w:cs="Times New Roman"/>
        </w:rPr>
        <w:t>στυλιαριών</w:t>
      </w:r>
      <w:proofErr w:type="spellEnd"/>
      <w:r>
        <w:rPr>
          <w:rFonts w:eastAsia="Times New Roman" w:cs="Times New Roman"/>
        </w:rPr>
        <w:t xml:space="preserve">, τότε θα εμφανιστούν και τσεκούρια. Αν μιλάμε, </w:t>
      </w:r>
      <w:r>
        <w:rPr>
          <w:rFonts w:eastAsia="Times New Roman" w:cs="Times New Roman"/>
          <w:bCs/>
          <w:shd w:val="clear" w:color="auto" w:fill="FFFFFF"/>
        </w:rPr>
        <w:t>όμως,</w:t>
      </w:r>
      <w:r>
        <w:rPr>
          <w:rFonts w:eastAsia="Times New Roman" w:cs="Times New Roman"/>
        </w:rPr>
        <w:t xml:space="preserve"> και με τη λογική των τσεκουριών</w:t>
      </w:r>
      <w:r>
        <w:rPr>
          <w:rFonts w:eastAsia="Times New Roman" w:cs="Times New Roman"/>
        </w:rPr>
        <w:t xml:space="preserve">, θα εμφανιστούν και μολότοφ. </w:t>
      </w:r>
    </w:p>
    <w:p w14:paraId="5F818E19" w14:textId="77777777" w:rsidR="00EB6AC3" w:rsidRDefault="00674472">
      <w:pPr>
        <w:spacing w:line="600" w:lineRule="auto"/>
        <w:ind w:firstLine="720"/>
        <w:jc w:val="both"/>
        <w:rPr>
          <w:rFonts w:eastAsia="Times New Roman" w:cs="Times New Roman"/>
        </w:rPr>
      </w:pPr>
      <w:r>
        <w:rPr>
          <w:rFonts w:eastAsia="Times New Roman" w:cs="Times New Roman"/>
        </w:rPr>
        <w:t xml:space="preserve">Τι </w:t>
      </w:r>
      <w:r>
        <w:rPr>
          <w:rFonts w:eastAsia="Times New Roman"/>
          <w:bCs/>
        </w:rPr>
        <w:t>έ</w:t>
      </w:r>
      <w:r>
        <w:rPr>
          <w:rFonts w:eastAsia="Times New Roman" w:cs="Times New Roman"/>
        </w:rPr>
        <w:t>χουμε καταφέρει αυτή τη στιγμή; Αυτή</w:t>
      </w:r>
      <w:r>
        <w:rPr>
          <w:rFonts w:eastAsia="Times New Roman" w:cs="Times New Roman"/>
        </w:rPr>
        <w:t>ν</w:t>
      </w:r>
      <w:r>
        <w:rPr>
          <w:rFonts w:eastAsia="Times New Roman" w:cs="Times New Roman"/>
        </w:rPr>
        <w:t xml:space="preserve"> τη στιγμή έχουμε καταφέρει -και με την εμπλοκή των Ενόπλων Δυνάμεων- να έχουμε καταγεγραμμένους όλους τους πρόσφυγες και τους μετανάστες. </w:t>
      </w:r>
    </w:p>
    <w:p w14:paraId="5F818E1A" w14:textId="77777777" w:rsidR="00EB6AC3" w:rsidRDefault="00674472">
      <w:pPr>
        <w:spacing w:line="600" w:lineRule="auto"/>
        <w:ind w:firstLine="720"/>
        <w:jc w:val="both"/>
        <w:rPr>
          <w:rFonts w:eastAsia="Times New Roman" w:cs="Times New Roman"/>
        </w:rPr>
      </w:pPr>
      <w:r>
        <w:rPr>
          <w:rFonts w:eastAsia="Times New Roman" w:cs="Times New Roman"/>
        </w:rPr>
        <w:t>Μάλιστα, αυτό το μήνυμα που στέλνουμε καθημε</w:t>
      </w:r>
      <w:r>
        <w:rPr>
          <w:rFonts w:eastAsia="Times New Roman" w:cs="Times New Roman"/>
        </w:rPr>
        <w:t>ρινώς προς εκείνους</w:t>
      </w:r>
      <w:r>
        <w:rPr>
          <w:rFonts w:eastAsia="Times New Roman" w:cs="Times New Roman"/>
        </w:rPr>
        <w:t>,</w:t>
      </w:r>
      <w:r>
        <w:rPr>
          <w:rFonts w:eastAsia="Times New Roman" w:cs="Times New Roman"/>
        </w:rPr>
        <w:t xml:space="preserve"> οι οποίοι δεν έχουν μπει στις δομές που μπορούν να φιλοξενήσουν αυτή</w:t>
      </w:r>
      <w:r>
        <w:rPr>
          <w:rFonts w:eastAsia="Times New Roman" w:cs="Times New Roman"/>
        </w:rPr>
        <w:t>ν</w:t>
      </w:r>
      <w:r>
        <w:rPr>
          <w:rFonts w:eastAsia="Times New Roman" w:cs="Times New Roman"/>
        </w:rPr>
        <w:t xml:space="preserve"> τη στιγμή το σύνολο των μεταναστών και των προσφύγων, </w:t>
      </w:r>
      <w:r>
        <w:rPr>
          <w:rFonts w:eastAsia="Times New Roman"/>
          <w:bCs/>
        </w:rPr>
        <w:t>είναι</w:t>
      </w:r>
      <w:r>
        <w:rPr>
          <w:rFonts w:eastAsia="Times New Roman" w:cs="Times New Roman"/>
        </w:rPr>
        <w:t xml:space="preserve"> ότι παραμένοντας στην </w:t>
      </w:r>
      <w:proofErr w:type="spellStart"/>
      <w:r>
        <w:rPr>
          <w:rFonts w:eastAsia="Times New Roman" w:cs="Times New Roman"/>
        </w:rPr>
        <w:t>Ειδομένη</w:t>
      </w:r>
      <w:proofErr w:type="spellEnd"/>
      <w:r>
        <w:rPr>
          <w:rFonts w:eastAsia="Times New Roman" w:cs="Times New Roman"/>
        </w:rPr>
        <w:t xml:space="preserve"> ή παραμένοντας στο </w:t>
      </w:r>
      <w:r>
        <w:rPr>
          <w:rFonts w:eastAsia="Times New Roman" w:cs="Times New Roman"/>
        </w:rPr>
        <w:t>λ</w:t>
      </w:r>
      <w:r>
        <w:rPr>
          <w:rFonts w:eastAsia="Times New Roman" w:cs="Times New Roman"/>
        </w:rPr>
        <w:t xml:space="preserve">ιμάνι του Πειραιά, δεν έχουν </w:t>
      </w:r>
      <w:proofErr w:type="spellStart"/>
      <w:r>
        <w:rPr>
          <w:rFonts w:eastAsia="Times New Roman" w:cs="Times New Roman"/>
        </w:rPr>
        <w:t>καμμία</w:t>
      </w:r>
      <w:proofErr w:type="spellEnd"/>
      <w:r>
        <w:rPr>
          <w:rFonts w:eastAsia="Times New Roman" w:cs="Times New Roman"/>
        </w:rPr>
        <w:t xml:space="preserve"> ελπίδα να προωθηθο</w:t>
      </w:r>
      <w:r>
        <w:rPr>
          <w:rFonts w:eastAsia="Times New Roman" w:cs="Times New Roman"/>
        </w:rPr>
        <w:t xml:space="preserve">ύν, αν δεν καταγραφούν απόλυτα, για τη μετεγκατάστασή τους μέσα από τα κέντρα τα οποία έχει ετοιμάσει η </w:t>
      </w:r>
      <w:r>
        <w:rPr>
          <w:rFonts w:eastAsia="Times New Roman" w:cs="Times New Roman"/>
        </w:rPr>
        <w:t>ε</w:t>
      </w:r>
      <w:r>
        <w:rPr>
          <w:rFonts w:eastAsia="Times New Roman" w:cs="Times New Roman"/>
        </w:rPr>
        <w:t xml:space="preserve">λληνική </w:t>
      </w:r>
      <w:r>
        <w:rPr>
          <w:rFonts w:eastAsia="Times New Roman" w:cs="Times New Roman"/>
        </w:rPr>
        <w:t>π</w:t>
      </w:r>
      <w:r>
        <w:rPr>
          <w:rFonts w:eastAsia="Times New Roman" w:cs="Times New Roman"/>
        </w:rPr>
        <w:t xml:space="preserve">ολιτεία, με τη βοήθεια και της Ευρωπαϊκής </w:t>
      </w:r>
      <w:r>
        <w:rPr>
          <w:rFonts w:eastAsia="Times New Roman"/>
          <w:bCs/>
        </w:rPr>
        <w:t>Έ</w:t>
      </w:r>
      <w:r>
        <w:rPr>
          <w:rFonts w:eastAsia="Times New Roman" w:cs="Times New Roman"/>
        </w:rPr>
        <w:t xml:space="preserve">νωσης. Και σε αυτό, τουλάχιστον, έχουμε πάρει και τα συγχαρητήρια. </w:t>
      </w:r>
    </w:p>
    <w:p w14:paraId="5F818E1B"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rPr>
        <w:lastRenderedPageBreak/>
        <w:t>Σας είπα για την εμπλοκή των Εν</w:t>
      </w:r>
      <w:r>
        <w:rPr>
          <w:rFonts w:eastAsia="Times New Roman" w:cs="Times New Roman"/>
        </w:rPr>
        <w:t>όπλων Δυνάμεων, γιατί άκουσα μια φράση σας, κύριε Πρόεδρε, που θεωρώ ότι ως Υπουργός Άμυνας πρέπει να απαντήσω.  Είπατε ότι θα πρέπει να εμπλακούν περισσότερο οι Ένοπλες Δυνάμεις στα θέματα της ασφάλειας. Θέλω να σας πω ότι είμαι απόλυτα αντίθετος σε αυτό.</w:t>
      </w:r>
      <w:r>
        <w:rPr>
          <w:rFonts w:eastAsia="Times New Roman" w:cs="Times New Roman"/>
        </w:rPr>
        <w:t xml:space="preserve"> Βάσει της </w:t>
      </w:r>
      <w:r>
        <w:rPr>
          <w:rFonts w:eastAsia="Times New Roman" w:cs="Times New Roman"/>
          <w:bCs/>
          <w:shd w:val="clear" w:color="auto" w:fill="FFFFFF"/>
        </w:rPr>
        <w:t xml:space="preserve">παραγράφου 1 </w:t>
      </w:r>
      <w:r>
        <w:rPr>
          <w:rFonts w:eastAsia="Times New Roman" w:cs="Times New Roman"/>
        </w:rPr>
        <w:t xml:space="preserve">του </w:t>
      </w:r>
      <w:r>
        <w:rPr>
          <w:rFonts w:eastAsia="Times New Roman"/>
        </w:rPr>
        <w:t>άρθρου</w:t>
      </w:r>
      <w:r>
        <w:rPr>
          <w:rFonts w:eastAsia="Times New Roman" w:cs="Times New Roman"/>
        </w:rPr>
        <w:t xml:space="preserve"> 48 του </w:t>
      </w:r>
      <w:r>
        <w:rPr>
          <w:rFonts w:eastAsia="Times New Roman" w:cs="Times New Roman"/>
          <w:bCs/>
          <w:shd w:val="clear" w:color="auto" w:fill="FFFFFF"/>
        </w:rPr>
        <w:t xml:space="preserve">Συντάγματος, για να μπορέσουν οι Ένοπλες Δυνάμεις να κάνουν ακόμα και αυτό που γίνεται στις Βρυξέλλες ή σε άλλες χώρες, να εμπλακούν, θα πρέπει η μεν χώρα να κηρυχθεί σε κατάσταση πολιορκίας και να πάρει απόφαση η </w:t>
      </w:r>
      <w:r>
        <w:rPr>
          <w:rFonts w:eastAsia="Times New Roman" w:cs="Times New Roman"/>
          <w:bCs/>
          <w:shd w:val="clear" w:color="auto" w:fill="FFFFFF"/>
        </w:rPr>
        <w:t xml:space="preserve">Βουλή των Ελλήνων. Μόνο τότε οι Ένοπλες Δυνάμεις μπορούν να εμπλακούν. </w:t>
      </w:r>
    </w:p>
    <w:p w14:paraId="5F818E1C"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Θέλω να διαβεβαιώσω τη Βουλή των Ελλήνων, ότι οι Ένοπλες Δυνάμεις δεν πρόκειται να εμπλακούν, εάν δεν έχουν τέτοια εντολή από τη Βουλή των Ελλήνων. Και ελπίζω ότι δεν θα χρειαστεί ποτέ</w:t>
      </w:r>
      <w:r>
        <w:rPr>
          <w:rFonts w:eastAsia="Times New Roman" w:cs="Times New Roman"/>
          <w:bCs/>
          <w:shd w:val="clear" w:color="auto" w:fill="FFFFFF"/>
        </w:rPr>
        <w:t xml:space="preserve"> να υπάρξει τέτοιου είδους εντολή. </w:t>
      </w:r>
    </w:p>
    <w:p w14:paraId="5F818E1D"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Το δεύτερο </w:t>
      </w:r>
      <w:r>
        <w:rPr>
          <w:rFonts w:eastAsia="Times New Roman"/>
          <w:bCs/>
          <w:shd w:val="clear" w:color="auto" w:fill="FFFFFF"/>
        </w:rPr>
        <w:t>είναι</w:t>
      </w:r>
      <w:r>
        <w:rPr>
          <w:rFonts w:eastAsia="Times New Roman" w:cs="Times New Roman"/>
          <w:bCs/>
          <w:shd w:val="clear" w:color="auto" w:fill="FFFFFF"/>
        </w:rPr>
        <w:t xml:space="preserve"> σε σχέση με τις πληροφορίες. Πράγματι, υπάρχει ένα τεράστιο έλλειμμα πληροφοριών στην Ευρώπη ολόκληρη, γιατί υπάρχει ένα κενό ιδιαίτερα όσον αφορά τα παιδιά. Και αυτό το επισημάναμε πρώτοι στο Υπουργείο </w:t>
      </w:r>
      <w:r>
        <w:rPr>
          <w:rFonts w:eastAsia="Times New Roman" w:cs="Times New Roman"/>
          <w:bCs/>
          <w:shd w:val="clear" w:color="auto" w:fill="FFFFFF"/>
        </w:rPr>
        <w:t xml:space="preserve">Εθνικής Άμυνας. Το σύστημα </w:t>
      </w:r>
      <w:proofErr w:type="spellStart"/>
      <w:r>
        <w:rPr>
          <w:rFonts w:eastAsia="Times New Roman" w:cs="Times New Roman"/>
          <w:bCs/>
          <w:shd w:val="clear" w:color="auto" w:fill="FFFFFF"/>
          <w:lang w:val="en-US"/>
        </w:rPr>
        <w:t>Eurodac</w:t>
      </w:r>
      <w:proofErr w:type="spellEnd"/>
      <w:r>
        <w:rPr>
          <w:rFonts w:eastAsia="Times New Roman" w:cs="Times New Roman"/>
          <w:bCs/>
          <w:shd w:val="clear" w:color="auto" w:fill="FFFFFF"/>
        </w:rPr>
        <w:t xml:space="preserve"> μπορεί να καταγράψει πολίτες από 12 ετών και πάνω. Όμως, υπάρχει ένα τεράστιο κενό. Τα παιδιά 0 έως 12 ετών δεν </w:t>
      </w:r>
      <w:r>
        <w:rPr>
          <w:rFonts w:eastAsia="Times New Roman"/>
          <w:bCs/>
          <w:shd w:val="clear" w:color="auto" w:fill="FFFFFF"/>
        </w:rPr>
        <w:t>είναι</w:t>
      </w:r>
      <w:r>
        <w:rPr>
          <w:rFonts w:eastAsia="Times New Roman" w:cs="Times New Roman"/>
          <w:bCs/>
          <w:shd w:val="clear" w:color="auto" w:fill="FFFFFF"/>
        </w:rPr>
        <w:t xml:space="preserve"> καταγεγραμμένα, το 40% των προσφύγων </w:t>
      </w:r>
      <w:r>
        <w:rPr>
          <w:rFonts w:eastAsia="Times New Roman"/>
          <w:bCs/>
          <w:shd w:val="clear" w:color="auto" w:fill="FFFFFF"/>
        </w:rPr>
        <w:t>είναι</w:t>
      </w:r>
      <w:r>
        <w:rPr>
          <w:rFonts w:eastAsia="Times New Roman" w:cs="Times New Roman"/>
          <w:bCs/>
          <w:shd w:val="clear" w:color="auto" w:fill="FFFFFF"/>
        </w:rPr>
        <w:t xml:space="preserve"> ασυνόδευτα παιδιά και εκατό χιλιάδες παιδιά έχουν χαθεί στην</w:t>
      </w:r>
      <w:r>
        <w:rPr>
          <w:rFonts w:eastAsia="Times New Roman" w:cs="Times New Roman"/>
          <w:bCs/>
          <w:shd w:val="clear" w:color="auto" w:fill="FFFFFF"/>
        </w:rPr>
        <w:t xml:space="preserve"> Ευρώπη. </w:t>
      </w:r>
    </w:p>
    <w:p w14:paraId="5F818E1E" w14:textId="77777777" w:rsidR="00EB6AC3" w:rsidRDefault="00674472">
      <w:pPr>
        <w:spacing w:line="600" w:lineRule="auto"/>
        <w:ind w:firstLine="720"/>
        <w:jc w:val="both"/>
        <w:rPr>
          <w:rFonts w:eastAsia="Times New Roman" w:cs="Times New Roman"/>
        </w:rPr>
      </w:pPr>
      <w:r>
        <w:rPr>
          <w:rFonts w:eastAsia="Times New Roman" w:cs="Times New Roman"/>
          <w:bCs/>
          <w:shd w:val="clear" w:color="auto" w:fill="FFFFFF"/>
        </w:rPr>
        <w:t xml:space="preserve">Τι προτείναμε, λοιπόν; Κι αυτό πιστεύω ότι </w:t>
      </w:r>
      <w:r>
        <w:rPr>
          <w:rFonts w:eastAsia="Times New Roman"/>
          <w:bCs/>
          <w:shd w:val="clear" w:color="auto" w:fill="FFFFFF"/>
        </w:rPr>
        <w:t>είναι</w:t>
      </w:r>
      <w:r>
        <w:rPr>
          <w:rFonts w:eastAsia="Times New Roman" w:cs="Times New Roman"/>
          <w:bCs/>
          <w:shd w:val="clear" w:color="auto" w:fill="FFFFFF"/>
        </w:rPr>
        <w:t xml:space="preserve"> ένα θέμα το οποίο θα πρέπει να απασχολήσει και τη </w:t>
      </w:r>
      <w:r>
        <w:rPr>
          <w:rFonts w:eastAsia="Times New Roman"/>
          <w:bCs/>
          <w:shd w:val="clear" w:color="auto" w:fill="FFFFFF"/>
        </w:rPr>
        <w:t>Βουλή</w:t>
      </w:r>
      <w:r>
        <w:rPr>
          <w:rFonts w:eastAsia="Times New Roman" w:cs="Times New Roman"/>
          <w:bCs/>
          <w:shd w:val="clear" w:color="auto" w:fill="FFFFFF"/>
        </w:rPr>
        <w:t xml:space="preserve"> των Ελλήνων. Το έθεσα ήδη και σε επίπεδο Ευρωπαϊκής </w:t>
      </w:r>
      <w:r>
        <w:rPr>
          <w:rFonts w:eastAsia="Times New Roman"/>
          <w:bCs/>
          <w:shd w:val="clear" w:color="auto" w:fill="FFFFFF"/>
        </w:rPr>
        <w:t>Έ</w:t>
      </w:r>
      <w:r>
        <w:rPr>
          <w:rFonts w:eastAsia="Times New Roman" w:cs="Times New Roman"/>
          <w:bCs/>
          <w:shd w:val="clear" w:color="auto" w:fill="FFFFFF"/>
        </w:rPr>
        <w:t xml:space="preserve">νωσης και σε επίπεδο ΝΑΤΟ. Θα πρέπει να αποφασίσουμε τη χρήση βιομετρικών στοιχείων και </w:t>
      </w:r>
      <w:r>
        <w:rPr>
          <w:rFonts w:eastAsia="Times New Roman" w:cs="Times New Roman"/>
          <w:bCs/>
          <w:shd w:val="clear" w:color="auto" w:fill="FFFFFF"/>
        </w:rPr>
        <w:t xml:space="preserve">βιομετρικής ταυτότητας τουλάχιστον όσον αφορά τα παιδιά. </w:t>
      </w:r>
    </w:p>
    <w:p w14:paraId="5F818E1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μπορεί να αφήσουμε μη καταγεγραμμένα τα ασυνόδευτα παιδιά, που μπορεί ανά πάσα στιγμή να χρησιμοποιηθούν από διακινητές ή ακόμα και από εμπόρους οργάνων. Τα </w:t>
      </w:r>
      <w:r>
        <w:rPr>
          <w:rFonts w:eastAsia="Times New Roman" w:cs="Times New Roman"/>
          <w:szCs w:val="24"/>
        </w:rPr>
        <w:t xml:space="preserve">παιδιά που χάνονται στην Ευρώπη, είναι παιδιά τα οποία μπορεί αυτή τη στιγμή να βρίσκονται σε τρίτες χώρες και να αποτελούν τράπεζα οργάνων για διακινητές. </w:t>
      </w:r>
    </w:p>
    <w:p w14:paraId="5F818E2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Θέματα πληροφοριών έχουν να κάνουν ακόμη και με τη συζήτηση που γίνεται σε επίπεδο Ευρωπαϊκής Ένωση</w:t>
      </w:r>
      <w:r>
        <w:rPr>
          <w:rFonts w:eastAsia="Times New Roman" w:cs="Times New Roman"/>
          <w:szCs w:val="24"/>
        </w:rPr>
        <w:t xml:space="preserve">ς και ΝΑΤΟ για τη δημιουργία ευρύτερων υπηρεσιών πληροφοριών. </w:t>
      </w:r>
    </w:p>
    <w:p w14:paraId="5F818E2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Θέλω σε αυτό το σημείο να σας πω ότι εδώ πια ο κόσμος αλλάζει. Αυτό το οποίο έχουμε πράξει μέχρι σήμερα με πάρα πολύ μεγάλη προσοχή, χωρίς να μπαίνουν ποτέ οι Ένοπλες Δυνάμεις στη δουλειά του Υ</w:t>
      </w:r>
      <w:r>
        <w:rPr>
          <w:rFonts w:eastAsia="Times New Roman" w:cs="Times New Roman"/>
          <w:szCs w:val="24"/>
        </w:rPr>
        <w:t>πουργείο</w:t>
      </w:r>
      <w:r>
        <w:rPr>
          <w:rFonts w:eastAsia="Times New Roman" w:cs="Times New Roman"/>
          <w:szCs w:val="24"/>
        </w:rPr>
        <w:t>υ</w:t>
      </w:r>
      <w:r>
        <w:rPr>
          <w:rFonts w:eastAsia="Times New Roman" w:cs="Times New Roman"/>
          <w:szCs w:val="24"/>
        </w:rPr>
        <w:t xml:space="preserve"> Εσωτερικών ή του Υπουργείου Προστασίας του Πολίτη, είναι το εξής: Έχουμε καταγράψει όλες τις πηγές που μπορεί να υπάρχουν από την Ύπατη Αρμοστεία του ΟΗΕ για τους πρόσφυγες -</w:t>
      </w:r>
      <w:r>
        <w:rPr>
          <w:rFonts w:eastAsia="Times New Roman" w:cs="Times New Roman"/>
          <w:szCs w:val="24"/>
        </w:rPr>
        <w:lastRenderedPageBreak/>
        <w:t xml:space="preserve">με ένα </w:t>
      </w:r>
      <w:r>
        <w:rPr>
          <w:rFonts w:eastAsia="Times New Roman" w:cs="Times New Roman"/>
          <w:szCs w:val="24"/>
          <w:lang w:val="en-US"/>
        </w:rPr>
        <w:t>data</w:t>
      </w:r>
      <w:r>
        <w:rPr>
          <w:rFonts w:eastAsia="Times New Roman" w:cs="Times New Roman"/>
          <w:szCs w:val="24"/>
        </w:rPr>
        <w:t xml:space="preserve"> </w:t>
      </w:r>
      <w:r>
        <w:rPr>
          <w:rFonts w:eastAsia="Times New Roman" w:cs="Times New Roman"/>
          <w:szCs w:val="24"/>
          <w:lang w:val="en-US"/>
        </w:rPr>
        <w:t>base</w:t>
      </w:r>
      <w:r>
        <w:rPr>
          <w:rFonts w:eastAsia="Times New Roman" w:cs="Times New Roman"/>
          <w:szCs w:val="24"/>
        </w:rPr>
        <w:t xml:space="preserve"> τριών εκατομμυρίων μεταναστών και προσφύγων- για να μπο</w:t>
      </w:r>
      <w:r>
        <w:rPr>
          <w:rFonts w:eastAsia="Times New Roman" w:cs="Times New Roman"/>
          <w:szCs w:val="24"/>
        </w:rPr>
        <w:t xml:space="preserve">ρέσουμε να διευκολύνουμε την πιστοποίηση στο ποιοι είναι πρόσφυγες και ποιοι μετανάστες. </w:t>
      </w:r>
    </w:p>
    <w:p w14:paraId="5F818E2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Σε αυτό το σημείο, η συζήτηση η οποία γίνεται περί ασφαλείας ή μη της χώρας, έχει να κάνει ακριβώς και με τον προσδιορισμό του πρόσφυγα και του μετανάστη. Διότι το επ</w:t>
      </w:r>
      <w:r>
        <w:rPr>
          <w:rFonts w:eastAsia="Times New Roman" w:cs="Times New Roman"/>
          <w:szCs w:val="24"/>
        </w:rPr>
        <w:t>όμενο ερώτημα είναι το εξής: Τι συμβαίνει αυτή</w:t>
      </w:r>
      <w:r>
        <w:rPr>
          <w:rFonts w:eastAsia="Times New Roman" w:cs="Times New Roman"/>
          <w:szCs w:val="24"/>
        </w:rPr>
        <w:t>ν</w:t>
      </w:r>
      <w:r>
        <w:rPr>
          <w:rFonts w:eastAsia="Times New Roman" w:cs="Times New Roman"/>
          <w:szCs w:val="24"/>
        </w:rPr>
        <w:t xml:space="preserve"> τη στιγμή με τη </w:t>
      </w:r>
      <w:r>
        <w:rPr>
          <w:rFonts w:eastAsia="Times New Roman" w:cs="Times New Roman"/>
          <w:szCs w:val="24"/>
        </w:rPr>
        <w:t>σ</w:t>
      </w:r>
      <w:r>
        <w:rPr>
          <w:rFonts w:eastAsia="Times New Roman" w:cs="Times New Roman"/>
          <w:szCs w:val="24"/>
        </w:rPr>
        <w:t xml:space="preserve">υμφωνία του ΝΑΤΟ; Εγώ χάρηκα πάρα πολύ όταν συναντηθήκαμε και είπατε ότι πράγματι είστε υπέρ της </w:t>
      </w:r>
      <w:r>
        <w:rPr>
          <w:rFonts w:eastAsia="Times New Roman" w:cs="Times New Roman"/>
          <w:szCs w:val="24"/>
        </w:rPr>
        <w:t>σ</w:t>
      </w:r>
      <w:r>
        <w:rPr>
          <w:rFonts w:eastAsia="Times New Roman" w:cs="Times New Roman"/>
          <w:szCs w:val="24"/>
        </w:rPr>
        <w:t xml:space="preserve">υμφωνίας αυτής. </w:t>
      </w:r>
    </w:p>
    <w:p w14:paraId="5F818E2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βλέπω συνεντεύξεις του κ. </w:t>
      </w:r>
      <w:proofErr w:type="spellStart"/>
      <w:r>
        <w:rPr>
          <w:rFonts w:eastAsia="Times New Roman" w:cs="Times New Roman"/>
          <w:szCs w:val="24"/>
        </w:rPr>
        <w:t>Πλακιωτάκη</w:t>
      </w:r>
      <w:proofErr w:type="spellEnd"/>
      <w:r>
        <w:rPr>
          <w:rFonts w:eastAsia="Times New Roman" w:cs="Times New Roman"/>
          <w:szCs w:val="24"/>
        </w:rPr>
        <w:t xml:space="preserve">, του κ. </w:t>
      </w:r>
      <w:proofErr w:type="spellStart"/>
      <w:r>
        <w:rPr>
          <w:rFonts w:eastAsia="Times New Roman" w:cs="Times New Roman"/>
          <w:szCs w:val="24"/>
        </w:rPr>
        <w:t>Δένδια</w:t>
      </w:r>
      <w:proofErr w:type="spellEnd"/>
      <w:r>
        <w:rPr>
          <w:rFonts w:eastAsia="Times New Roman" w:cs="Times New Roman"/>
          <w:szCs w:val="24"/>
        </w:rPr>
        <w:t xml:space="preserve">, </w:t>
      </w:r>
      <w:r>
        <w:rPr>
          <w:rFonts w:eastAsia="Times New Roman" w:cs="Times New Roman"/>
          <w:szCs w:val="24"/>
        </w:rPr>
        <w:t xml:space="preserve">οι οποίοι βγήκαν δημόσια την προηγούμενη Κυριακή και μίλησαν κατά της </w:t>
      </w:r>
      <w:r>
        <w:rPr>
          <w:rFonts w:eastAsia="Times New Roman" w:cs="Times New Roman"/>
          <w:szCs w:val="24"/>
        </w:rPr>
        <w:t>σ</w:t>
      </w:r>
      <w:r>
        <w:rPr>
          <w:rFonts w:eastAsia="Times New Roman" w:cs="Times New Roman"/>
          <w:szCs w:val="24"/>
        </w:rPr>
        <w:t xml:space="preserve">υμφωνίας του ΝΑΤΟ. Δεν σας λέω ότι η </w:t>
      </w:r>
      <w:r>
        <w:rPr>
          <w:rFonts w:eastAsia="Times New Roman" w:cs="Times New Roman"/>
          <w:szCs w:val="24"/>
        </w:rPr>
        <w:t>σ</w:t>
      </w:r>
      <w:r>
        <w:rPr>
          <w:rFonts w:eastAsia="Times New Roman" w:cs="Times New Roman"/>
          <w:szCs w:val="24"/>
        </w:rPr>
        <w:t xml:space="preserve">υμφωνία του ΝΑΤΟ εφαρμόστηκε 100%. </w:t>
      </w:r>
    </w:p>
    <w:p w14:paraId="5F818E24"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Αυτό είναι το θέμα. </w:t>
      </w:r>
    </w:p>
    <w:p w14:paraId="5F818E25"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Κύριε Τσιάρα, όμως, υπάρχει μία διαφορά</w:t>
      </w:r>
      <w:r>
        <w:rPr>
          <w:rFonts w:eastAsia="Times New Roman" w:cs="Times New Roman"/>
          <w:szCs w:val="24"/>
        </w:rPr>
        <w:t>.</w:t>
      </w:r>
      <w:r>
        <w:rPr>
          <w:rFonts w:eastAsia="Times New Roman" w:cs="Times New Roman"/>
          <w:szCs w:val="24"/>
        </w:rPr>
        <w:t xml:space="preserve"> Με τη </w:t>
      </w:r>
      <w:r>
        <w:rPr>
          <w:rFonts w:eastAsia="Times New Roman" w:cs="Times New Roman"/>
          <w:szCs w:val="24"/>
        </w:rPr>
        <w:t>σ</w:t>
      </w:r>
      <w:r>
        <w:rPr>
          <w:rFonts w:eastAsia="Times New Roman" w:cs="Times New Roman"/>
          <w:szCs w:val="24"/>
        </w:rPr>
        <w:t>υμφωνία του ΝΑΤΟ από πέντε έως εννέα χιλιάδες πρόσφυγες και μετανάστες που είχαμε την ημέρα, σήμερα έχουμε από δέκα, δεκαοχτώ, μέχρι ογδόντα. Έχει μειωθεί, λοιπόν, κάτω από το 10% η είσοδος προσ</w:t>
      </w:r>
      <w:r>
        <w:rPr>
          <w:rFonts w:eastAsia="Times New Roman" w:cs="Times New Roman"/>
          <w:szCs w:val="24"/>
        </w:rPr>
        <w:t xml:space="preserve">φύγων και μεταναστών. Το αποτέλεσμα της Συμφωνίας αυτής έχει αποτέλεσμα τη μείωση της εισόδου των προσφύγων και των μεταναστών. </w:t>
      </w:r>
    </w:p>
    <w:p w14:paraId="5F818E2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αυτή, με τη </w:t>
      </w:r>
      <w:r>
        <w:rPr>
          <w:rFonts w:eastAsia="Times New Roman" w:cs="Times New Roman"/>
          <w:szCs w:val="24"/>
        </w:rPr>
        <w:t>σ</w:t>
      </w:r>
      <w:r>
        <w:rPr>
          <w:rFonts w:eastAsia="Times New Roman" w:cs="Times New Roman"/>
          <w:szCs w:val="24"/>
        </w:rPr>
        <w:t>υμφωνία την οποία υπέγραψε, σε συνεργασία με την Ευρωπαϊκή Ένωση, σε συνεργασία με το ΝΑΤΟ, κ</w:t>
      </w:r>
      <w:r>
        <w:rPr>
          <w:rFonts w:eastAsia="Times New Roman" w:cs="Times New Roman"/>
          <w:szCs w:val="24"/>
        </w:rPr>
        <w:t>ατάφερε να μειώσει τις εισόδους για πρώτη φορά στα τελευταία δέκα χρόνια. Πρώτη φορά μειώθηκε ο αριθμός προσφύγων και μεταναστών, εξασφαλίζοντας, μάλιστα, και κάτι άλλο πολύ σημαντικό. Εξασφαλίζοντας ότι όταν θα γίνουν οι χώροι φιλοξενίας στην Τουρκία, δεν</w:t>
      </w:r>
      <w:r>
        <w:rPr>
          <w:rFonts w:eastAsia="Times New Roman" w:cs="Times New Roman"/>
          <w:szCs w:val="24"/>
        </w:rPr>
        <w:t xml:space="preserve"> θα είναι κάτω από τις τουρκικές αρχές, αλλά κάτω από την Ύπατη Αρμοστεία για τους πρόσφυγες και κάτω από τον έλεγχο της Ευρωπαϊκής Ένωσης. </w:t>
      </w:r>
    </w:p>
    <w:p w14:paraId="5F818E2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Τι σημαίνει αυτό; Αυτό σημαίνει ότι τουλάχιστον όσοι φιλοξενούνται στα σημεία φιλοξενίας, μετατρέπονται σε πρόσφυγε</w:t>
      </w:r>
      <w:r>
        <w:rPr>
          <w:rFonts w:eastAsia="Times New Roman" w:cs="Times New Roman"/>
          <w:szCs w:val="24"/>
        </w:rPr>
        <w:t xml:space="preserve">ς που λαμβάνουν την ασφάλεια την οποία επιβάλλει η </w:t>
      </w:r>
      <w:r>
        <w:rPr>
          <w:rFonts w:eastAsia="Times New Roman" w:cs="Times New Roman"/>
          <w:szCs w:val="24"/>
        </w:rPr>
        <w:t>σ</w:t>
      </w:r>
      <w:r>
        <w:rPr>
          <w:rFonts w:eastAsia="Times New Roman" w:cs="Times New Roman"/>
          <w:szCs w:val="24"/>
        </w:rPr>
        <w:t>υμφωνία της Γενεύης. Άρα, έχουν απωλέσει, με την εγγύηση της Ευρωπαϊκής Ένωσης, τον όρο πρόσφυγας. Και αν θέλουν να μεταφερθούν, από εκεί και πέρα, από ένα ασφαλές μέρος σε ένα άλλο ασφαλές μέρος, παίρνου</w:t>
      </w:r>
      <w:r>
        <w:rPr>
          <w:rFonts w:eastAsia="Times New Roman" w:cs="Times New Roman"/>
          <w:szCs w:val="24"/>
        </w:rPr>
        <w:t xml:space="preserve">ν τον τίτλο του μετανάστη. Αυτοί, όμως, είναι το πρόβλημα; </w:t>
      </w:r>
    </w:p>
    <w:p w14:paraId="5F818E2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Για να δούμε λιγάκι το εγκληματολογικό δελτίο της Αστυνομίας όχι μόνο στην Ελλάδα, αλλά και στον κόσμο. Διότι με αυτήν τη συζήτηση που έχει γίνει εδώ, είναι σαν να ταιριάζουμε τους πρόσφυγες με τρ</w:t>
      </w:r>
      <w:r>
        <w:rPr>
          <w:rFonts w:eastAsia="Times New Roman" w:cs="Times New Roman"/>
          <w:szCs w:val="24"/>
        </w:rPr>
        <w:t xml:space="preserve">ομοκράτες. Οι πρόσφυγες είναι θύματα της τρομοκρατίας. Εκείνοι που έφυγαν από τη Συρία, έφυγαν γιατί οι τρομοκράτες της ΝΤΑΕΣ μπήκαν στα σπίτια τους. Αναγκάστηκαν να εγκαταλείψουν τις χώρες τους, τα χωριά τους, τις οικογένειές τους, γιατί είναι θύματα της </w:t>
      </w:r>
      <w:r>
        <w:rPr>
          <w:rFonts w:eastAsia="Times New Roman" w:cs="Times New Roman"/>
          <w:szCs w:val="24"/>
        </w:rPr>
        <w:t xml:space="preserve">τρομοκρατίας. Εμείς λοιπόν, αυτά τα θύματα τη τρομοκρατίας τα μετατρέπουμε σε τρομοκράτες; </w:t>
      </w:r>
    </w:p>
    <w:p w14:paraId="5F818E2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Έχει γίνει ένα έγκλημα τρομοκρατικό στην Ευρώπη και ύποπτος να έχει προέλθει από τους πρόσφυγες ή τους μετανάστες των τελευταίων τριών ετών; Η απάντηση είναι «όχι».</w:t>
      </w:r>
      <w:r>
        <w:rPr>
          <w:rFonts w:eastAsia="Times New Roman" w:cs="Times New Roman"/>
          <w:szCs w:val="24"/>
        </w:rPr>
        <w:t xml:space="preserve"> Όσοι έχουν μέχρι τώρα συλληφθεί ή εκείνοι που καταζητούνται, είναι πολίτες δεύτερης και τρίτης γενιάς, με ταυτότητες, μάλιστα, ευρωπαϊκών χωρών. </w:t>
      </w:r>
    </w:p>
    <w:p w14:paraId="5F818E2A" w14:textId="77777777" w:rsidR="00EB6AC3" w:rsidRDefault="00674472">
      <w:pPr>
        <w:spacing w:line="600" w:lineRule="auto"/>
        <w:ind w:firstLine="709"/>
        <w:jc w:val="both"/>
        <w:rPr>
          <w:rFonts w:eastAsia="Times New Roman" w:cs="Times New Roman"/>
          <w:bCs/>
          <w:szCs w:val="24"/>
        </w:rPr>
      </w:pPr>
      <w:r>
        <w:rPr>
          <w:rFonts w:eastAsia="Times New Roman" w:cs="Times New Roman"/>
          <w:szCs w:val="24"/>
        </w:rPr>
        <w:t>Πώς, λοιπόν, εμείς συνδέουμε το θέμα το προσφυγικό με την τρομοκρατία και μάλιστα σε μία περίοδο που η Ελλάδα</w:t>
      </w:r>
      <w:r>
        <w:rPr>
          <w:rFonts w:eastAsia="Times New Roman" w:cs="Times New Roman"/>
          <w:szCs w:val="24"/>
        </w:rPr>
        <w:t xml:space="preserve"> αποτελεί τον ασφαλέστερο προορισμό όλης της Μεσογείου; Διότι Η αλήθεια είναι ότι στην Αίγυπτο υπάρχουν τρομοκρατικά χτυπήματα. Έχουν καταρρεύσει ολόκληρες περιοχές της Αιγύπτου. Άσε που δεν υπάρχει αυτή τη στιγμή τουρίστας μετά το χτύπημα που έγινε στο αε</w:t>
      </w:r>
      <w:r>
        <w:rPr>
          <w:rFonts w:eastAsia="Times New Roman" w:cs="Times New Roman"/>
          <w:szCs w:val="24"/>
        </w:rPr>
        <w:t xml:space="preserve">ροσκάφος το ρωσικό. </w:t>
      </w:r>
      <w:r>
        <w:rPr>
          <w:rFonts w:eastAsia="Times New Roman" w:cs="Times New Roman"/>
          <w:bCs/>
          <w:szCs w:val="24"/>
        </w:rPr>
        <w:t xml:space="preserve">Στο </w:t>
      </w:r>
      <w:proofErr w:type="spellStart"/>
      <w:r>
        <w:rPr>
          <w:rFonts w:eastAsia="Times New Roman" w:cs="Times New Roman"/>
          <w:bCs/>
          <w:szCs w:val="24"/>
        </w:rPr>
        <w:t>Κάιρο</w:t>
      </w:r>
      <w:proofErr w:type="spellEnd"/>
      <w:r>
        <w:rPr>
          <w:rFonts w:eastAsia="Times New Roman" w:cs="Times New Roman"/>
          <w:bCs/>
          <w:szCs w:val="24"/>
        </w:rPr>
        <w:t>, στην Αλεξάνδρεια, στην Τυνησία, στην Αλγερία, στο Μαρόκο, στη Συρία, στο Ισραήλ, στα παράλια της Τουρκίας. Τα παράλια της Τουρκίας αυτήν τη στιγμή τουριστικά καταρρέουν.</w:t>
      </w:r>
    </w:p>
    <w:p w14:paraId="5F818E2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Ζ΄ Α</w:t>
      </w:r>
      <w:r>
        <w:rPr>
          <w:rFonts w:eastAsia="Times New Roman" w:cs="Times New Roman"/>
          <w:szCs w:val="24"/>
        </w:rPr>
        <w:t xml:space="preserve">ντιπρόεδρος της Βουλής κ. </w:t>
      </w:r>
      <w:r w:rsidRPr="0045689A">
        <w:rPr>
          <w:rFonts w:eastAsia="Times New Roman" w:cs="Times New Roman"/>
          <w:b/>
          <w:szCs w:val="24"/>
        </w:rPr>
        <w:t>ΓΕΩΡΓΙΟΣ ΛΑΜΠΡΟΥΛΗΣ</w:t>
      </w:r>
      <w:r>
        <w:rPr>
          <w:rFonts w:eastAsia="Times New Roman" w:cs="Times New Roman"/>
          <w:szCs w:val="24"/>
        </w:rPr>
        <w:t>)</w:t>
      </w:r>
    </w:p>
    <w:p w14:paraId="5F818E2C"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Ποιος είναι ο ασφαλής προορισμός; Ο ασφαλής προορισμός είναι η Ελλάδα. Και πιστεύω ότι αποτελεί καθήκον όλων μας αυτό να το διαδώσουμε με μια κοινή φωνή. Δεν έχουμε να μοιράσουμε τίποτα σε αυτό, ούτε μπορεί να</w:t>
      </w:r>
      <w:r>
        <w:rPr>
          <w:rFonts w:eastAsia="Times New Roman" w:cs="Times New Roman"/>
          <w:bCs/>
          <w:szCs w:val="24"/>
        </w:rPr>
        <w:t xml:space="preserve"> γίνει αντικείμενο πολιτικής αντιπαράθεσης. Είναι δεδομένο ότι η Ελλάδα είναι ασφαλής προορισμός. </w:t>
      </w:r>
    </w:p>
    <w:p w14:paraId="5F818E2D"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Να βελτιώσουμε, λοιπόν, την ασφάλεια μας, ναι. Όχι, όμως, να παρουσιάζουμε τη χώρα σαν Καμπούλ.</w:t>
      </w:r>
    </w:p>
    <w:p w14:paraId="5F818E2E"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Άκουσα με πολύ μεγάλη προσοχή τις προτάσεις της Νέας Δημοκρατίας και του ΠΑΣΟΚ για τη δημιουργία ενός Συμβουλίου Εθνικής Ασφαλείας. Χαίρομαι πάρα πολύ. Θέλετε να σας θυμίσω όταν εμείς, σαν Ανεξάρτητοι Έλληνες, το 2012 βγάλαμε την πρόταση για δημιουργία Συμ</w:t>
      </w:r>
      <w:r>
        <w:rPr>
          <w:rFonts w:eastAsia="Times New Roman" w:cs="Times New Roman"/>
          <w:bCs/>
          <w:szCs w:val="24"/>
        </w:rPr>
        <w:t xml:space="preserve">βουλίου Εθνικής Ασφαλείας, </w:t>
      </w:r>
      <w:r>
        <w:rPr>
          <w:rFonts w:eastAsia="Times New Roman" w:cs="Times New Roman"/>
          <w:bCs/>
          <w:szCs w:val="24"/>
        </w:rPr>
        <w:lastRenderedPageBreak/>
        <w:t>τι ανακοινώσεις έκαναν η Νέα Δημοκρατία και το ΠΑΣΟΚ; Το μεν ΠΑΣΟΚ μας είπε ότι θέλαμε -τότε- να παραδώσουμε την εθνική ασφάλεια στις Ηνωμένες Πολιτείας της Αμερικής. Η Νέα Δημοκρατία είπε ότι καταργούμε το Υπουργείο Εθνικής Άμυν</w:t>
      </w:r>
      <w:r>
        <w:rPr>
          <w:rFonts w:eastAsia="Times New Roman" w:cs="Times New Roman"/>
          <w:bCs/>
          <w:szCs w:val="24"/>
        </w:rPr>
        <w:t>ας, καταργούμε τους Υπουργούς, οι οποίοι -όπως έλεγε- καταργούνται για να μην έρχονται να μιλούν στη Βουλή. Καλώς ήλθατε στις απόψεις μας και ευχαρίστως να το συζητήσουμε.</w:t>
      </w:r>
    </w:p>
    <w:p w14:paraId="5F818E2F"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Κύριε Τσιάρα, Συμβούλιο Εθνικής Ασφαλείας, όμως, δεν γίνεται -για να ξέρετε- δημιουρ</w:t>
      </w:r>
      <w:r>
        <w:rPr>
          <w:rFonts w:eastAsia="Times New Roman" w:cs="Times New Roman"/>
          <w:bCs/>
          <w:szCs w:val="24"/>
        </w:rPr>
        <w:t xml:space="preserve">γώντας μια κατάσταση ανασφάλειας στη χώρα. </w:t>
      </w:r>
    </w:p>
    <w:p w14:paraId="5F818E30"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ΚΩΝΣΤΑΝΤΙΝΟΣ ΤΣΙΑΡΑΣ:</w:t>
      </w:r>
      <w:r>
        <w:rPr>
          <w:rFonts w:eastAsia="Times New Roman" w:cs="Times New Roman"/>
          <w:bCs/>
          <w:szCs w:val="24"/>
        </w:rPr>
        <w:t xml:space="preserve"> Δεν τη δημιουργήσαμε εμείς, κύριε Πρόεδρε. Τη δημιούργησε η πραγματικότητα.</w:t>
      </w:r>
    </w:p>
    <w:p w14:paraId="5F818E31"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ΠΑΝΟΣ ΚΑΜΜΕΝΟΣ (Υπουργός Εθνικής Άμυνας - Πρόεδρος των Ανεξαρτήτων Ελλήνων):</w:t>
      </w:r>
      <w:r>
        <w:rPr>
          <w:rFonts w:eastAsia="Times New Roman" w:cs="Times New Roman"/>
          <w:bCs/>
          <w:szCs w:val="24"/>
        </w:rPr>
        <w:t xml:space="preserve"> Είναι ανασφαλής η χώρα, λέτε. Είναι α</w:t>
      </w:r>
      <w:r>
        <w:rPr>
          <w:rFonts w:eastAsia="Times New Roman" w:cs="Times New Roman"/>
          <w:bCs/>
          <w:szCs w:val="24"/>
        </w:rPr>
        <w:t>νασφαλής η χώρα;</w:t>
      </w:r>
    </w:p>
    <w:p w14:paraId="5F818E32"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lastRenderedPageBreak/>
        <w:t>ΚΩΝΣΤΑΝΤΙΝΟΣ ΤΣΙΑΡΑΣ:</w:t>
      </w:r>
      <w:r>
        <w:rPr>
          <w:rFonts w:eastAsia="Times New Roman" w:cs="Times New Roman"/>
          <w:bCs/>
          <w:szCs w:val="24"/>
        </w:rPr>
        <w:t xml:space="preserve"> Αυτό το απαντούν οι πολίτες.</w:t>
      </w:r>
    </w:p>
    <w:p w14:paraId="5F818E33"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ΠΑΝΟΣ ΚΑΜΜΕΝΟΣ (Υπουργός Εθνικής Άμυνας-Πρόεδρος των Ανεξαρτήτων Ελλήνων):</w:t>
      </w:r>
      <w:r>
        <w:rPr>
          <w:rFonts w:eastAsia="Times New Roman" w:cs="Times New Roman"/>
          <w:bCs/>
          <w:szCs w:val="24"/>
        </w:rPr>
        <w:t xml:space="preserve"> Όχι, σας παρακαλώ, θέλω να μάθω. Δίνω τον χρόνο μου. Είναι ανασφαλής η Ελλάδα;</w:t>
      </w:r>
    </w:p>
    <w:p w14:paraId="5F818E34"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ΣΩΚΡΑΤΗΣ ΦΑΜΕΛΛΟΣ:</w:t>
      </w:r>
      <w:r>
        <w:rPr>
          <w:rFonts w:eastAsia="Times New Roman" w:cs="Times New Roman"/>
          <w:bCs/>
          <w:szCs w:val="24"/>
        </w:rPr>
        <w:t xml:space="preserve"> Εσείς τι νομίζε</w:t>
      </w:r>
      <w:r>
        <w:rPr>
          <w:rFonts w:eastAsia="Times New Roman" w:cs="Times New Roman"/>
          <w:bCs/>
          <w:szCs w:val="24"/>
        </w:rPr>
        <w:t>τε, κύριε Τσιάρα; Πείτε μας.</w:t>
      </w:r>
    </w:p>
    <w:p w14:paraId="5F818E35"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ΠΑΝΑΓΙΩΤΗΣ ΚΟΥΡΟΥΜΠΛΗΣ (Υπουργός Εσωτερικών και Διοικητικής Ανασυγκρότησης):</w:t>
      </w:r>
      <w:r>
        <w:rPr>
          <w:rFonts w:eastAsia="Times New Roman" w:cs="Times New Roman"/>
          <w:bCs/>
          <w:szCs w:val="24"/>
        </w:rPr>
        <w:t xml:space="preserve"> Απαντήστε.</w:t>
      </w:r>
    </w:p>
    <w:p w14:paraId="5F818E36"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ΝΙΚΟΛΑΟΣ ΔΕΝΔΙΑΣ:</w:t>
      </w:r>
      <w:r>
        <w:rPr>
          <w:rFonts w:eastAsia="Times New Roman" w:cs="Times New Roman"/>
          <w:bCs/>
          <w:szCs w:val="24"/>
        </w:rPr>
        <w:t xml:space="preserve"> Ο κ. Τσιάρας μιλάει τώρα;</w:t>
      </w:r>
    </w:p>
    <w:p w14:paraId="5F818E37"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Κύριε Πρόεδρε, συνεχίστε.</w:t>
      </w:r>
    </w:p>
    <w:p w14:paraId="5F818E38"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ΠΑΝΟΣ ΚΑΜΜΕΝΟΣ (Υπουργός Εθνικής Άμ</w:t>
      </w:r>
      <w:r>
        <w:rPr>
          <w:rFonts w:eastAsia="Times New Roman" w:cs="Times New Roman"/>
          <w:b/>
          <w:bCs/>
          <w:szCs w:val="24"/>
        </w:rPr>
        <w:t>υνας-Πρόεδρος των Ανεξαρτήτων Ελλήνων):</w:t>
      </w:r>
      <w:r>
        <w:rPr>
          <w:rFonts w:eastAsia="Times New Roman" w:cs="Times New Roman"/>
          <w:bCs/>
          <w:szCs w:val="24"/>
        </w:rPr>
        <w:t xml:space="preserve"> Όχι, κύριε Τσιάρα μου είπατε…</w:t>
      </w:r>
    </w:p>
    <w:p w14:paraId="5F818E39"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lastRenderedPageBreak/>
        <w:t>ΣΩΚΡΑΤΗΣ ΦΑΜΕΛΛΟΣ:</w:t>
      </w:r>
      <w:r>
        <w:rPr>
          <w:rFonts w:eastAsia="Times New Roman" w:cs="Times New Roman"/>
          <w:bCs/>
          <w:szCs w:val="24"/>
        </w:rPr>
        <w:t xml:space="preserve"> Η Νέα Δημοκρατία τι πιστεύει; Έχετε την τόλμη να πάρετε θέση;</w:t>
      </w:r>
    </w:p>
    <w:p w14:paraId="5F818E3A"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 xml:space="preserve">ΤΕΡΕΝΣ-ΣΠΕΝΣΕΡ-ΝΙΚΟΛΑΟΣ ΚΟΥΙΚ (Υφυπουργός </w:t>
      </w:r>
      <w:r>
        <w:rPr>
          <w:rFonts w:eastAsia="Times New Roman" w:cs="Times New Roman"/>
          <w:b/>
          <w:bCs/>
          <w:szCs w:val="24"/>
        </w:rPr>
        <w:t xml:space="preserve">στον </w:t>
      </w:r>
      <w:r>
        <w:rPr>
          <w:rFonts w:eastAsia="Times New Roman" w:cs="Times New Roman"/>
          <w:b/>
          <w:bCs/>
          <w:szCs w:val="24"/>
        </w:rPr>
        <w:t>Πρωθυπουργό):</w:t>
      </w:r>
      <w:r>
        <w:rPr>
          <w:rFonts w:eastAsia="Times New Roman" w:cs="Times New Roman"/>
          <w:bCs/>
          <w:szCs w:val="24"/>
        </w:rPr>
        <w:t xml:space="preserve"> Απαντήστε. Είναι ανασφαλής χώρα;</w:t>
      </w:r>
    </w:p>
    <w:p w14:paraId="5F818E3B"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 xml:space="preserve">ΠΑΝΑΓΙΩΤΗΣ </w:t>
      </w:r>
      <w:r>
        <w:rPr>
          <w:rFonts w:eastAsia="Times New Roman" w:cs="Times New Roman"/>
          <w:b/>
          <w:bCs/>
          <w:szCs w:val="24"/>
        </w:rPr>
        <w:t>ΚΟΥΡΟΥΜΠΛΗΣ (Υπουργός Εσωτερικών και Διοικητικής Ανασυγκρότησης):</w:t>
      </w:r>
      <w:r>
        <w:rPr>
          <w:rFonts w:eastAsia="Times New Roman" w:cs="Times New Roman"/>
          <w:bCs/>
          <w:szCs w:val="24"/>
        </w:rPr>
        <w:t xml:space="preserve"> Απαντήστε στο ερώτημα.</w:t>
      </w:r>
    </w:p>
    <w:p w14:paraId="5F818E3C"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ΠΑΝΟΣ ΚΑΜΜΕΝΟΣ (Υπουργός Εθνικής Άμυνας-Πρόεδρος των Ανεξαρτήτων Ελλήνων):</w:t>
      </w:r>
      <w:r>
        <w:rPr>
          <w:rFonts w:eastAsia="Times New Roman" w:cs="Times New Roman"/>
          <w:bCs/>
          <w:szCs w:val="24"/>
        </w:rPr>
        <w:t xml:space="preserve"> Δύο λεπτά, παρακαλώ.</w:t>
      </w:r>
    </w:p>
    <w:p w14:paraId="5F818E3D"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Παρακαλώ, κύριοι Βουλευτές.</w:t>
      </w:r>
    </w:p>
    <w:p w14:paraId="5F818E3E"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ΠΑΝΟΣ ΚΑΜ</w:t>
      </w:r>
      <w:r>
        <w:rPr>
          <w:rFonts w:eastAsia="Times New Roman" w:cs="Times New Roman"/>
          <w:b/>
          <w:bCs/>
          <w:szCs w:val="24"/>
        </w:rPr>
        <w:t>ΜΕΝΟΣ (Υπουργός Εθνικής Άμυνας-Πρόεδρος των Ανεξαρτήτων Ελλήνων):</w:t>
      </w:r>
      <w:r>
        <w:rPr>
          <w:rFonts w:eastAsia="Times New Roman" w:cs="Times New Roman"/>
          <w:bCs/>
          <w:szCs w:val="24"/>
        </w:rPr>
        <w:t xml:space="preserve"> Εδώ, λοιπόν, είναι ένα κομβικό σημείο. Εγώ σταματάω την ομιλία μου. Ερωτώ τον κ. Τσιάρα…</w:t>
      </w:r>
    </w:p>
    <w:p w14:paraId="5F818E3F"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ΝΙΚΟΛΑΟΣ ΔΕΝΔΙΑΣ: </w:t>
      </w:r>
      <w:r>
        <w:rPr>
          <w:rFonts w:eastAsia="Times New Roman" w:cs="Times New Roman"/>
          <w:bCs/>
          <w:szCs w:val="24"/>
        </w:rPr>
        <w:t>Διακρίνει μια γραφικότητα…</w:t>
      </w:r>
    </w:p>
    <w:p w14:paraId="5F818E40"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 xml:space="preserve">ΠΑΝΟΣ ΚΑΜΜΕΝΟΣ (Υπουργός Εθνικής Άμυνας-Πρόεδρος των </w:t>
      </w:r>
      <w:r>
        <w:rPr>
          <w:rFonts w:eastAsia="Times New Roman" w:cs="Times New Roman"/>
          <w:b/>
          <w:bCs/>
          <w:szCs w:val="24"/>
        </w:rPr>
        <w:t>Ανεξαρτήτων Ελλήνων):</w:t>
      </w:r>
      <w:r>
        <w:rPr>
          <w:rFonts w:eastAsia="Times New Roman" w:cs="Times New Roman"/>
          <w:bCs/>
          <w:szCs w:val="24"/>
        </w:rPr>
        <w:t xml:space="preserve"> Εγώ, κύριε </w:t>
      </w:r>
      <w:proofErr w:type="spellStart"/>
      <w:r>
        <w:rPr>
          <w:rFonts w:eastAsia="Times New Roman" w:cs="Times New Roman"/>
          <w:bCs/>
          <w:szCs w:val="24"/>
        </w:rPr>
        <w:t>Δένδια</w:t>
      </w:r>
      <w:proofErr w:type="spellEnd"/>
      <w:r>
        <w:rPr>
          <w:rFonts w:eastAsia="Times New Roman" w:cs="Times New Roman"/>
          <w:bCs/>
          <w:szCs w:val="24"/>
        </w:rPr>
        <w:t>, ο γραφικός</w:t>
      </w:r>
      <w:r>
        <w:rPr>
          <w:rFonts w:eastAsia="Times New Roman" w:cs="Times New Roman"/>
          <w:bCs/>
          <w:szCs w:val="24"/>
        </w:rPr>
        <w:t>,</w:t>
      </w:r>
      <w:r>
        <w:rPr>
          <w:rFonts w:eastAsia="Times New Roman" w:cs="Times New Roman"/>
          <w:bCs/>
          <w:szCs w:val="24"/>
        </w:rPr>
        <w:t xml:space="preserve"> σας ερωτώ. Είμαι γραφικός και σας ερωτώ: Θεωρεί η Νέα Δημοκρατία ότι δεν είναι ασφαλής χώρα η Ελλάδα; </w:t>
      </w:r>
    </w:p>
    <w:p w14:paraId="5F818E41"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 xml:space="preserve">ΝΙΚΟΛΑΟΣ ΔΕΝΔΙΑΣ: </w:t>
      </w:r>
      <w:r>
        <w:rPr>
          <w:rFonts w:eastAsia="Times New Roman" w:cs="Times New Roman"/>
          <w:bCs/>
          <w:szCs w:val="24"/>
        </w:rPr>
        <w:t>Κύριε Πρόεδρε, η Νέα Δημοκρατία θα απαντήσει δια του Αρχηγού της στη δευτερολογία.</w:t>
      </w:r>
    </w:p>
    <w:p w14:paraId="5F818E42"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 xml:space="preserve">ΚΩΝΣΤΑΝΤΙΝΟΣ ΤΣΙΑΡΑΣ: </w:t>
      </w:r>
      <w:r>
        <w:rPr>
          <w:rFonts w:eastAsia="Times New Roman" w:cs="Times New Roman"/>
          <w:bCs/>
          <w:szCs w:val="24"/>
        </w:rPr>
        <w:t>Ρωτήστε τους Έλληνες πολίτες τι πιστεύουν.</w:t>
      </w:r>
    </w:p>
    <w:p w14:paraId="5F818E43"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ΠΑΝΟΣ ΚΑΜΜΕΝΟΣ (Υπουργός Εθνικής Άμυνας-Πρόεδρος των Ανεξαρτήτων Ελλήνων):</w:t>
      </w:r>
      <w:r>
        <w:rPr>
          <w:rFonts w:eastAsia="Times New Roman" w:cs="Times New Roman"/>
          <w:bCs/>
          <w:szCs w:val="24"/>
        </w:rPr>
        <w:t xml:space="preserve"> Όταν καταλήξει η Νέα Δημοκρατία, γιατί είναι σαν το ΝΑΤΟ. Οι μισοί τη λένε ασφαλή, οι άλλοι τη λένε μη ασφαλή. Εμεί</w:t>
      </w:r>
      <w:r>
        <w:rPr>
          <w:rFonts w:eastAsia="Times New Roman" w:cs="Times New Roman"/>
          <w:bCs/>
          <w:szCs w:val="24"/>
        </w:rPr>
        <w:t>ς βεβαιώνουμε τον ελληνικό λαό ότι η Ελλάδα είναι μια ασφαλής χώρα, έχουμε την ευθύνη της ασφάλειας της χώρας. Και σας καλούμε</w:t>
      </w:r>
      <w:r>
        <w:rPr>
          <w:rFonts w:eastAsia="Times New Roman" w:cs="Times New Roman"/>
          <w:bCs/>
          <w:szCs w:val="24"/>
        </w:rPr>
        <w:t>,</w:t>
      </w:r>
      <w:r>
        <w:rPr>
          <w:rFonts w:eastAsia="Times New Roman" w:cs="Times New Roman"/>
          <w:bCs/>
          <w:szCs w:val="24"/>
        </w:rPr>
        <w:t xml:space="preserve"> τουλάχιστον σε αυτό το σημείο</w:t>
      </w:r>
      <w:r>
        <w:rPr>
          <w:rFonts w:eastAsia="Times New Roman" w:cs="Times New Roman"/>
          <w:bCs/>
          <w:szCs w:val="24"/>
        </w:rPr>
        <w:t>,</w:t>
      </w:r>
      <w:r>
        <w:rPr>
          <w:rFonts w:eastAsia="Times New Roman" w:cs="Times New Roman"/>
          <w:bCs/>
          <w:szCs w:val="24"/>
        </w:rPr>
        <w:t xml:space="preserve"> να πάρετε εθνική θέση.</w:t>
      </w:r>
    </w:p>
    <w:p w14:paraId="5F818E44"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lastRenderedPageBreak/>
        <w:t>Τελείωσα την ομιλία μου. Ευχαριστώ.</w:t>
      </w:r>
    </w:p>
    <w:p w14:paraId="5F818E45" w14:textId="77777777" w:rsidR="00EB6AC3" w:rsidRDefault="00674472">
      <w:pPr>
        <w:spacing w:line="600" w:lineRule="auto"/>
        <w:ind w:firstLine="720"/>
        <w:jc w:val="center"/>
        <w:rPr>
          <w:rFonts w:eastAsia="Times New Roman" w:cs="Times New Roman"/>
          <w:bCs/>
          <w:szCs w:val="24"/>
        </w:rPr>
      </w:pPr>
      <w:r>
        <w:rPr>
          <w:rFonts w:eastAsia="Times New Roman" w:cs="Times New Roman"/>
          <w:bCs/>
          <w:szCs w:val="24"/>
        </w:rPr>
        <w:t>(Χειροκροτήματα από τις πτέρυγες του Σ</w:t>
      </w:r>
      <w:r>
        <w:rPr>
          <w:rFonts w:eastAsia="Times New Roman" w:cs="Times New Roman"/>
          <w:bCs/>
          <w:szCs w:val="24"/>
        </w:rPr>
        <w:t xml:space="preserve">ΥΡΙΖΑ και των </w:t>
      </w:r>
      <w:r>
        <w:rPr>
          <w:rFonts w:eastAsia="Times New Roman" w:cs="Times New Roman"/>
          <w:bCs/>
          <w:szCs w:val="24"/>
        </w:rPr>
        <w:t>ΑΝΕΛ</w:t>
      </w:r>
      <w:r>
        <w:rPr>
          <w:rFonts w:eastAsia="Times New Roman" w:cs="Times New Roman"/>
          <w:bCs/>
          <w:szCs w:val="24"/>
        </w:rPr>
        <w:t>)</w:t>
      </w:r>
    </w:p>
    <w:p w14:paraId="5F818E46"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ΚΩΝΣΤΑΝΤΙΝΟΣ ΤΣΙΑΡΑΣ:</w:t>
      </w:r>
      <w:r>
        <w:rPr>
          <w:rFonts w:eastAsia="Times New Roman" w:cs="Times New Roman"/>
          <w:bCs/>
          <w:szCs w:val="24"/>
        </w:rPr>
        <w:t xml:space="preserve"> Να ρωτήσετε τους Έλληνες πολίτες τι πιστεύουν.</w:t>
      </w:r>
    </w:p>
    <w:p w14:paraId="5F818E47"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Ευχαριστούμε τον κ. Καμμένο. </w:t>
      </w:r>
    </w:p>
    <w:p w14:paraId="5F818E48"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 xml:space="preserve">Τον λόγο έχει ο Πρόεδρος της Κοινοβουλευτικής Ομάδας του Ποταμιού, κ. Σταύρος Θεοδωράκης. </w:t>
      </w:r>
    </w:p>
    <w:p w14:paraId="5F818E49"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ΚΩΝΣΤΑΝΤΙΝΟΣ</w:t>
      </w:r>
      <w:r>
        <w:rPr>
          <w:rFonts w:eastAsia="Times New Roman" w:cs="Times New Roman"/>
          <w:b/>
          <w:bCs/>
          <w:szCs w:val="24"/>
        </w:rPr>
        <w:t xml:space="preserve"> ΤΣΙΑΡΑΣ:</w:t>
      </w:r>
      <w:r>
        <w:rPr>
          <w:rFonts w:eastAsia="Times New Roman" w:cs="Times New Roman"/>
          <w:bCs/>
          <w:szCs w:val="24"/>
        </w:rPr>
        <w:t xml:space="preserve"> Ρωτήστε τους Έλληνες πολίτες τι πιστεύουν.</w:t>
      </w:r>
    </w:p>
    <w:p w14:paraId="5F818E4A"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 xml:space="preserve">ΤΕΡΕΝΣ-ΣΠΕΝΣΕΡ-ΝΙΚΟΛΑΟΣ ΚΟΥΙΚ (Υφυπουργός </w:t>
      </w:r>
      <w:r>
        <w:rPr>
          <w:rFonts w:eastAsia="Times New Roman" w:cs="Times New Roman"/>
          <w:b/>
          <w:bCs/>
          <w:szCs w:val="24"/>
        </w:rPr>
        <w:t xml:space="preserve">στον </w:t>
      </w:r>
      <w:r>
        <w:rPr>
          <w:rFonts w:eastAsia="Times New Roman" w:cs="Times New Roman"/>
          <w:b/>
          <w:bCs/>
          <w:szCs w:val="24"/>
        </w:rPr>
        <w:t>Πρωθυπουργό):</w:t>
      </w:r>
      <w:r>
        <w:rPr>
          <w:rFonts w:eastAsia="Times New Roman" w:cs="Times New Roman"/>
          <w:bCs/>
          <w:szCs w:val="24"/>
        </w:rPr>
        <w:t xml:space="preserve"> Έκανες φάουλ. Τον Αβραμόπουλο να ρωτήσουμε αν είναι ασφαλής η χώρα, κύριε Τσιάρα.</w:t>
      </w:r>
    </w:p>
    <w:p w14:paraId="5F818E4B" w14:textId="77777777" w:rsidR="00EB6AC3" w:rsidRDefault="00674472">
      <w:pPr>
        <w:spacing w:line="600" w:lineRule="auto"/>
        <w:ind w:firstLine="720"/>
        <w:jc w:val="both"/>
        <w:rPr>
          <w:rFonts w:eastAsia="Times New Roman" w:cs="Times New Roman"/>
          <w:szCs w:val="24"/>
        </w:rPr>
      </w:pPr>
      <w:r>
        <w:rPr>
          <w:rFonts w:eastAsia="Times New Roman" w:cs="Times New Roman"/>
          <w:b/>
          <w:bCs/>
          <w:szCs w:val="24"/>
        </w:rPr>
        <w:t>ΣΤΑΥΡΟΣ ΘΕΟΔΩΡΑΚΗΣ (Πρόεδρος του κόμματος Το Ποτάμι):</w:t>
      </w:r>
      <w:r>
        <w:rPr>
          <w:rFonts w:eastAsia="Times New Roman" w:cs="Times New Roman"/>
          <w:bCs/>
          <w:szCs w:val="24"/>
        </w:rPr>
        <w:t xml:space="preserve"> </w:t>
      </w:r>
      <w:r>
        <w:rPr>
          <w:rFonts w:eastAsia="Times New Roman" w:cs="Times New Roman"/>
          <w:szCs w:val="24"/>
        </w:rPr>
        <w:t>Κυρίες</w:t>
      </w:r>
      <w:r>
        <w:rPr>
          <w:rFonts w:eastAsia="Times New Roman" w:cs="Times New Roman"/>
          <w:szCs w:val="24"/>
        </w:rPr>
        <w:t xml:space="preserve"> και κύριοι, νομίζω ότι αν χρησιμοποιείς σήμερα τις λέξεις ασφάλεια και ανασφάλεια στην ελληνική κοινωνία, ο νους σου θα πάει </w:t>
      </w:r>
      <w:r>
        <w:rPr>
          <w:rFonts w:eastAsia="Times New Roman" w:cs="Times New Roman"/>
          <w:szCs w:val="24"/>
        </w:rPr>
        <w:lastRenderedPageBreak/>
        <w:t>σε κάτι άλλο πέρα από την Αστυνομία και το Στρατό. Θα πάει σε αυτό που ζούμε. Θα πάει στην ανασφάλεια του καρκινοπαθούς. Τα είδατε</w:t>
      </w:r>
      <w:r>
        <w:rPr>
          <w:rFonts w:eastAsia="Times New Roman" w:cs="Times New Roman"/>
          <w:szCs w:val="24"/>
        </w:rPr>
        <w:t xml:space="preserve"> τα θέματα. Έξι μήνες είναι η αναμονή για ακτινοθεραπεία στον «Άγιο Σάββα» και δύο μήνες στο νοσοκομείο «Μεταξά» του Πειραιά. Είναι η ανασφάλεια για τη δουλειά. Στο 7,3 στην κλίμακα του 10 κατατάσσουν οι Έλληνες τον φόβο τους για τη διατήρηση της δουλειάς </w:t>
      </w:r>
      <w:r>
        <w:rPr>
          <w:rFonts w:eastAsia="Times New Roman" w:cs="Times New Roman"/>
          <w:szCs w:val="24"/>
        </w:rPr>
        <w:t>τους. Είναι η ανασφάλεια του πτυχιούχου που φεύγει από την Ελλάδα. Φεύγουν τα καλύτερα μυαλά. Ξέρετε πως οι έρευνες δείχνουν ότι το 75% αυτών που φεύγουν είναι οι πτυχιούχοι μας</w:t>
      </w:r>
      <w:r>
        <w:rPr>
          <w:rFonts w:eastAsia="Times New Roman" w:cs="Times New Roman"/>
          <w:szCs w:val="24"/>
        </w:rPr>
        <w:t>;</w:t>
      </w:r>
      <w:r>
        <w:rPr>
          <w:rFonts w:eastAsia="Times New Roman" w:cs="Times New Roman"/>
          <w:szCs w:val="24"/>
        </w:rPr>
        <w:t xml:space="preserve"> Επίσης, είναι η ανασφάλεια μπροστά στο ασφαλιστικό. </w:t>
      </w:r>
    </w:p>
    <w:p w14:paraId="5F818E4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Είδα τη νέα πρόταση της </w:t>
      </w:r>
      <w:r>
        <w:rPr>
          <w:rFonts w:eastAsia="Times New Roman" w:cs="Times New Roman"/>
          <w:szCs w:val="24"/>
        </w:rPr>
        <w:t>Κυβέρνησης. Θα έχουμε την ευκαιρία να τα πούμε αυτά</w:t>
      </w:r>
      <w:r>
        <w:rPr>
          <w:rFonts w:eastAsia="Times New Roman" w:cs="Times New Roman"/>
          <w:szCs w:val="24"/>
        </w:rPr>
        <w:t>.</w:t>
      </w:r>
      <w:r>
        <w:rPr>
          <w:rFonts w:eastAsia="Times New Roman" w:cs="Times New Roman"/>
          <w:szCs w:val="24"/>
        </w:rPr>
        <w:t xml:space="preserve"> Όμως είναι σαφές</w:t>
      </w:r>
      <w:r>
        <w:rPr>
          <w:rFonts w:eastAsia="Times New Roman" w:cs="Times New Roman"/>
          <w:szCs w:val="24"/>
        </w:rPr>
        <w:t>,</w:t>
      </w:r>
      <w:r>
        <w:rPr>
          <w:rFonts w:eastAsia="Times New Roman" w:cs="Times New Roman"/>
          <w:szCs w:val="24"/>
        </w:rPr>
        <w:t xml:space="preserve"> ότι οι νέοι εργαζόμενοι θα συνεχίσουν να πληρώνουν υψηλές εισφορές, για να καλύψουν τις τρύπες ενός συστήματος που είναι υπέρ των συνταξιούχων και όχι υπέρ του κόσμου της δουλειάς. </w:t>
      </w:r>
    </w:p>
    <w:p w14:paraId="5F818E4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Βέβ</w:t>
      </w:r>
      <w:r>
        <w:rPr>
          <w:rFonts w:eastAsia="Times New Roman" w:cs="Times New Roman"/>
          <w:szCs w:val="24"/>
        </w:rPr>
        <w:t>αια, είναι ενδιαφέρον -και θα μου επιτρέψετε να ανοίξω μια μικρή παρένθεση- ότι με την πρόταση της Κυβέρνησης στο νέο ασφαλιστικό, προστατεύονται οι πρώην Βουλευτές, οι πρώην δήμαρχοι, οι πρώην περιφερειάρχες. Φαίνεται ότι και στη δική σας δημοκρατία, κύρι</w:t>
      </w:r>
      <w:r>
        <w:rPr>
          <w:rFonts w:eastAsia="Times New Roman" w:cs="Times New Roman"/>
          <w:szCs w:val="24"/>
        </w:rPr>
        <w:t xml:space="preserve">οι του ΣΥΡΙΖΑ, υπάρχουν κάποιοι που είναι πιο ίσοι από τους ίσους. </w:t>
      </w:r>
    </w:p>
    <w:p w14:paraId="5F818E4E" w14:textId="77777777" w:rsidR="00EB6AC3" w:rsidRDefault="00674472">
      <w:pPr>
        <w:spacing w:line="600" w:lineRule="auto"/>
        <w:ind w:firstLine="709"/>
        <w:jc w:val="both"/>
        <w:rPr>
          <w:rFonts w:eastAsia="UB-Helvetica" w:cs="Times New Roman"/>
          <w:szCs w:val="24"/>
        </w:rPr>
      </w:pPr>
      <w:r>
        <w:rPr>
          <w:rFonts w:eastAsia="Times New Roman" w:cs="Times New Roman"/>
          <w:szCs w:val="24"/>
        </w:rPr>
        <w:t>Η ανασφάλεια, λοιπόν, είναι αυτό που κυριαρχεί παντού, η ανασφάλεια μπροστά στους νέους φόρους. Θα αναγκαστώ πάλι να κάνω μια παρένθεση, γιατί είναι πολύ πρόσφατα αυτά που έχετε δημοσιοποι</w:t>
      </w:r>
      <w:r>
        <w:rPr>
          <w:rFonts w:eastAsia="Times New Roman" w:cs="Times New Roman"/>
          <w:szCs w:val="24"/>
        </w:rPr>
        <w:t>ήσει</w:t>
      </w:r>
      <w:r>
        <w:rPr>
          <w:rFonts w:eastAsia="Times New Roman" w:cs="Times New Roman"/>
          <w:szCs w:val="24"/>
        </w:rPr>
        <w:t>.</w:t>
      </w:r>
      <w:r>
        <w:rPr>
          <w:rFonts w:eastAsia="Times New Roman" w:cs="Times New Roman"/>
          <w:szCs w:val="24"/>
        </w:rPr>
        <w:t xml:space="preserve"> Φόρο, σύμφωνα με την πρότασή σας, θα πληρώνουν πλέον και αυτοί που έχουν μηνιαίο εισόδημα 680 ευρώ.</w:t>
      </w:r>
      <w:r>
        <w:rPr>
          <w:rFonts w:eastAsia="Times New Roman" w:cs="Times New Roman"/>
          <w:szCs w:val="24"/>
        </w:rPr>
        <w:t xml:space="preserve"> </w:t>
      </w:r>
      <w:r>
        <w:rPr>
          <w:rFonts w:eastAsia="UB-Helvetica" w:cs="Times New Roman"/>
          <w:szCs w:val="24"/>
        </w:rPr>
        <w:t>Και, βέβαια, μετά το 2020 οι ελεύθεροι επαγγελματίες, οι αυτοαπασχολούμενοι, θα πληρώνουν εισφορές και φόρους από 46% μέχρι 55%. Θα είναι μισιακά με τ</w:t>
      </w:r>
      <w:r>
        <w:rPr>
          <w:rFonts w:eastAsia="UB-Helvetica" w:cs="Times New Roman"/>
          <w:szCs w:val="24"/>
        </w:rPr>
        <w:t>ην εφορία, δηλαδή, τα πορτοφόλια των Ελλήνων.</w:t>
      </w:r>
    </w:p>
    <w:p w14:paraId="5F818E4F"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Υπάρχει η ανασφάλεια του κόσμου -για να συνεχίσω την αρίθμηση- μπροστά στους τηλεοπτικούς σας σχεδιασμούς.  Δεν ξέρω αν είδατε ότι δεν έχει πειστεί ο κόσμος και ότι το 65% του κόσμου θεωρεί ότι το φαινόμενο της</w:t>
      </w:r>
      <w:r>
        <w:rPr>
          <w:rFonts w:eastAsia="UB-Helvetica" w:cs="Times New Roman"/>
          <w:szCs w:val="24"/>
        </w:rPr>
        <w:t xml:space="preserve"> διαπλοκής θα αυξηθεί μετά από τις τελευταίες αποφάσεις σας. Και, βέβαια, υπάρχει ανασφάλεια για την κατάργηση των </w:t>
      </w:r>
      <w:r>
        <w:rPr>
          <w:rFonts w:eastAsia="UB-Helvetica" w:cs="Times New Roman"/>
          <w:szCs w:val="24"/>
        </w:rPr>
        <w:t>α</w:t>
      </w:r>
      <w:r>
        <w:rPr>
          <w:rFonts w:eastAsia="UB-Helvetica" w:cs="Times New Roman"/>
          <w:szCs w:val="24"/>
        </w:rPr>
        <w:t xml:space="preserve">νεξάρτητων </w:t>
      </w:r>
      <w:r>
        <w:rPr>
          <w:rFonts w:eastAsia="UB-Helvetica" w:cs="Times New Roman"/>
          <w:szCs w:val="24"/>
        </w:rPr>
        <w:t>α</w:t>
      </w:r>
      <w:r>
        <w:rPr>
          <w:rFonts w:eastAsia="UB-Helvetica" w:cs="Times New Roman"/>
          <w:szCs w:val="24"/>
        </w:rPr>
        <w:t xml:space="preserve">ρχών με το 76% του κόσμου να επιμένει ότι θέλει ΕΣΡ και όχι Υπουργό </w:t>
      </w:r>
      <w:proofErr w:type="spellStart"/>
      <w:r>
        <w:rPr>
          <w:rFonts w:eastAsia="UB-Helvetica" w:cs="Times New Roman"/>
          <w:szCs w:val="24"/>
        </w:rPr>
        <w:t>καναλάρχη</w:t>
      </w:r>
      <w:proofErr w:type="spellEnd"/>
      <w:r>
        <w:rPr>
          <w:rFonts w:eastAsia="UB-Helvetica" w:cs="Times New Roman"/>
          <w:szCs w:val="24"/>
        </w:rPr>
        <w:t>.</w:t>
      </w:r>
    </w:p>
    <w:p w14:paraId="5F818E50"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Υπάρχει η ανασφάλεια, βέβαια, του μαθητή που ζει </w:t>
      </w:r>
      <w:r>
        <w:rPr>
          <w:rFonts w:eastAsia="UB-Helvetica" w:cs="Times New Roman"/>
          <w:szCs w:val="24"/>
        </w:rPr>
        <w:t>σε σχολεία άδεια κελύφη. Οι τάξεις της Γ</w:t>
      </w:r>
      <w:r>
        <w:rPr>
          <w:rFonts w:eastAsia="UB-Helvetica" w:cs="Times New Roman"/>
          <w:szCs w:val="24"/>
        </w:rPr>
        <w:t>΄</w:t>
      </w:r>
      <w:r>
        <w:rPr>
          <w:rFonts w:eastAsia="UB-Helvetica" w:cs="Times New Roman"/>
          <w:szCs w:val="24"/>
        </w:rPr>
        <w:t xml:space="preserve"> Λυκείου έχουν αδειάσει, όπως και κάθε άλλη χρονιά, γιατί οι μαθητές είναι στα φροντιστήρια. Το ελάχιστο εισιτήριο για τα πανεπιστήμια στην Ελλάδα κοστολογείται και υπολογίζεται γύρω στα 10.000 ευρώ.</w:t>
      </w:r>
    </w:p>
    <w:p w14:paraId="5F818E51" w14:textId="77777777" w:rsidR="00EB6AC3" w:rsidRDefault="00674472">
      <w:pPr>
        <w:spacing w:line="600" w:lineRule="auto"/>
        <w:ind w:firstLine="720"/>
        <w:jc w:val="both"/>
        <w:rPr>
          <w:rFonts w:eastAsia="UB-Helvetica" w:cs="Times New Roman"/>
          <w:szCs w:val="24"/>
        </w:rPr>
      </w:pPr>
      <w:r>
        <w:rPr>
          <w:rFonts w:eastAsia="UB-Helvetica" w:cs="Times New Roman"/>
          <w:szCs w:val="24"/>
        </w:rPr>
        <w:t>Υπάρχει η ανασφ</w:t>
      </w:r>
      <w:r>
        <w:rPr>
          <w:rFonts w:eastAsia="UB-Helvetica" w:cs="Times New Roman"/>
          <w:szCs w:val="24"/>
        </w:rPr>
        <w:t xml:space="preserve">άλεια του πτυχιούχου που κάνει </w:t>
      </w:r>
      <w:r>
        <w:rPr>
          <w:rFonts w:eastAsia="UB-Helvetica" w:cs="Times New Roman"/>
          <w:szCs w:val="24"/>
          <w:lang w:val="en-US"/>
        </w:rPr>
        <w:t>delivery</w:t>
      </w:r>
      <w:r>
        <w:rPr>
          <w:rFonts w:eastAsia="UB-Helvetica" w:cs="Times New Roman"/>
          <w:szCs w:val="24"/>
        </w:rPr>
        <w:t xml:space="preserve"> ή σερβίρει καφέδες για 350 ευρώ τον μήνα, ανασφάλιστα, βέβαια.</w:t>
      </w:r>
    </w:p>
    <w:p w14:paraId="5F818E52"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Υπάρχει η ανασφάλεια του μακροχρόνια άνεργου -η θλιβερή μας πρωτιά, δηλαδή, στην Ευρωπαϊκή Ένωση- με πεντακόσιους σαράντα χιλιάδες ανθρώπους καταγεγραμμέ</w:t>
      </w:r>
      <w:r>
        <w:rPr>
          <w:rFonts w:eastAsia="UB-Helvetica" w:cs="Times New Roman"/>
          <w:szCs w:val="24"/>
        </w:rPr>
        <w:t>νους στον ΟΑΕΔ ως μακροχρόνια άνεργοι.</w:t>
      </w:r>
    </w:p>
    <w:p w14:paraId="5F818E53" w14:textId="77777777" w:rsidR="00EB6AC3" w:rsidRDefault="00674472">
      <w:pPr>
        <w:spacing w:line="600" w:lineRule="auto"/>
        <w:ind w:firstLine="720"/>
        <w:jc w:val="both"/>
        <w:rPr>
          <w:rFonts w:eastAsia="UB-Helvetica" w:cs="Times New Roman"/>
          <w:szCs w:val="24"/>
        </w:rPr>
      </w:pPr>
      <w:r>
        <w:rPr>
          <w:rFonts w:eastAsia="UB-Helvetica" w:cs="Times New Roman"/>
          <w:szCs w:val="24"/>
        </w:rPr>
        <w:t>Υπάρχει η ανασφάλεια του μικρού επιχειρηματία, που βλέπει όλους στη γειτονιά του σιγά-σιγά να κλείνουν.</w:t>
      </w:r>
    </w:p>
    <w:p w14:paraId="5F818E54" w14:textId="77777777" w:rsidR="00EB6AC3" w:rsidRDefault="00674472">
      <w:pPr>
        <w:spacing w:line="600" w:lineRule="auto"/>
        <w:ind w:firstLine="720"/>
        <w:jc w:val="both"/>
        <w:rPr>
          <w:rFonts w:eastAsia="UB-Helvetica" w:cs="Times New Roman"/>
          <w:szCs w:val="24"/>
        </w:rPr>
      </w:pPr>
      <w:r>
        <w:rPr>
          <w:rFonts w:eastAsia="UB-Helvetica" w:cs="Times New Roman"/>
          <w:szCs w:val="24"/>
        </w:rPr>
        <w:t>Υπάρχει η ανασφάλεια των τετρακοσίων πενήντα νέων ανέργων της «</w:t>
      </w:r>
      <w:r>
        <w:rPr>
          <w:rFonts w:eastAsia="UB-Helvetica" w:cs="Times New Roman"/>
          <w:szCs w:val="24"/>
        </w:rPr>
        <w:t>ΗΛΕΚΤΡΟΝΙΚΗΣ</w:t>
      </w:r>
      <w:r>
        <w:rPr>
          <w:rFonts w:eastAsia="UB-Helvetica" w:cs="Times New Roman"/>
          <w:szCs w:val="24"/>
        </w:rPr>
        <w:t xml:space="preserve">» και η ανασφάλεια των δέκα χιλιάδων </w:t>
      </w:r>
      <w:r>
        <w:rPr>
          <w:rFonts w:eastAsia="UB-Helvetica" w:cs="Times New Roman"/>
          <w:szCs w:val="24"/>
        </w:rPr>
        <w:t>νέων επιχειρήσεων που έκλεισαν φέτος.</w:t>
      </w:r>
    </w:p>
    <w:p w14:paraId="5F818E55" w14:textId="77777777" w:rsidR="00EB6AC3" w:rsidRDefault="00674472">
      <w:pPr>
        <w:spacing w:line="600" w:lineRule="auto"/>
        <w:ind w:firstLine="720"/>
        <w:jc w:val="both"/>
        <w:rPr>
          <w:rFonts w:eastAsia="UB-Helvetica" w:cs="Times New Roman"/>
          <w:szCs w:val="24"/>
        </w:rPr>
      </w:pPr>
      <w:r>
        <w:rPr>
          <w:rFonts w:eastAsia="UB-Helvetica" w:cs="Times New Roman"/>
          <w:szCs w:val="24"/>
        </w:rPr>
        <w:t>Τελικά, δηλαδή, υπάρχει η ανασφάλεια ότι τίποτα δεν αλλάζει στον κόσμο της Ελλάδας και ότι τα χειρότερα είναι μπροστά.</w:t>
      </w:r>
    </w:p>
    <w:p w14:paraId="5F818E56" w14:textId="77777777" w:rsidR="00EB6AC3" w:rsidRDefault="00674472">
      <w:pPr>
        <w:spacing w:line="600" w:lineRule="auto"/>
        <w:ind w:firstLine="720"/>
        <w:jc w:val="both"/>
        <w:rPr>
          <w:rFonts w:eastAsia="UB-Helvetica" w:cs="Times New Roman"/>
          <w:szCs w:val="24"/>
        </w:rPr>
      </w:pPr>
      <w:r>
        <w:rPr>
          <w:rFonts w:eastAsia="UB-Helvetica" w:cs="Times New Roman"/>
          <w:szCs w:val="24"/>
        </w:rPr>
        <w:t>Δεν ξέρω αν το προσέξατε -και αυτό μας προβληματίζει ή, τέλος πάντων, πρέπει να μας προβληματίσει ό</w:t>
      </w:r>
      <w:r>
        <w:rPr>
          <w:rFonts w:eastAsia="UB-Helvetica" w:cs="Times New Roman"/>
          <w:szCs w:val="24"/>
        </w:rPr>
        <w:t xml:space="preserve">λους, ανεξαρτήτως του τι ψηφίζει ο καθένας- το 75% των πολιτών -τρεις στους τέσσερις πολίτες, </w:t>
      </w:r>
      <w:r>
        <w:rPr>
          <w:rFonts w:eastAsia="UB-Helvetica" w:cs="Times New Roman"/>
          <w:szCs w:val="24"/>
        </w:rPr>
        <w:lastRenderedPageBreak/>
        <w:t>δηλαδή- λέει ότι αυτό το πολιτικό σύστημα είναι χρεοκοπημένο και επιβραβεύει τους ανάξιους και τους ανεπαρκείς.</w:t>
      </w:r>
    </w:p>
    <w:p w14:paraId="5F818E57" w14:textId="77777777" w:rsidR="00EB6AC3" w:rsidRDefault="00674472">
      <w:pPr>
        <w:spacing w:line="600" w:lineRule="auto"/>
        <w:ind w:firstLine="720"/>
        <w:jc w:val="both"/>
        <w:rPr>
          <w:rFonts w:eastAsia="UB-Helvetica" w:cs="Times New Roman"/>
          <w:szCs w:val="24"/>
        </w:rPr>
      </w:pPr>
      <w:r>
        <w:rPr>
          <w:rFonts w:eastAsia="UB-Helvetica" w:cs="Times New Roman"/>
          <w:szCs w:val="24"/>
        </w:rPr>
        <w:t>Πάμε, όμως, στην ασφάλεια, όπως τέθηκε και από τον</w:t>
      </w:r>
      <w:r>
        <w:rPr>
          <w:rFonts w:eastAsia="UB-Helvetica" w:cs="Times New Roman"/>
          <w:szCs w:val="24"/>
        </w:rPr>
        <w:t xml:space="preserve"> Πρωθυπουργό και από τον Αρχηγό της Αξιωματικής Αντιπολίτευσης. Ας ξεκινήσω με το δικό μας αξίωμα. </w:t>
      </w:r>
    </w:p>
    <w:p w14:paraId="5F818E58" w14:textId="77777777" w:rsidR="00EB6AC3" w:rsidRDefault="00674472">
      <w:pPr>
        <w:spacing w:line="600" w:lineRule="auto"/>
        <w:ind w:firstLine="720"/>
        <w:jc w:val="both"/>
        <w:rPr>
          <w:rFonts w:eastAsia="UB-Helvetica" w:cs="Times New Roman"/>
          <w:szCs w:val="24"/>
        </w:rPr>
      </w:pPr>
      <w:r>
        <w:rPr>
          <w:rFonts w:eastAsia="UB-Helvetica" w:cs="Times New Roman"/>
          <w:szCs w:val="24"/>
        </w:rPr>
        <w:t>Ασφαλής είναι μια χώρα, όταν εσείς, κύριε Πρωθυπουργέ, οι Υπουργοί σας, οι κυβερνητικοί αξιωματούχοι, οι Βουλευτές, όλοι εμείς</w:t>
      </w:r>
      <w:r>
        <w:rPr>
          <w:rFonts w:eastAsia="UB-Helvetica" w:cs="Times New Roman"/>
          <w:szCs w:val="24"/>
        </w:rPr>
        <w:t>,</w:t>
      </w:r>
      <w:r>
        <w:rPr>
          <w:rFonts w:eastAsia="UB-Helvetica" w:cs="Times New Roman"/>
          <w:szCs w:val="24"/>
        </w:rPr>
        <w:t xml:space="preserve"> κυκλοφορούμε χωρίς ασφάλεια στους δρόμους. Όταν όλοι θέλουν φρουρές και νέες φρουρές και νέες φρουρές, αυτό σημαίνει ότι εσείς –να το πω- κι εμείς μπορεί να αισθανόμαστε ασφαλείς, αλλά η χώρα κι ο απλός πολίτης ζει σε μια παρατεταμένη ανασφάλεια.</w:t>
      </w:r>
    </w:p>
    <w:p w14:paraId="5F818E59"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Το λέω, </w:t>
      </w:r>
      <w:r>
        <w:rPr>
          <w:rFonts w:eastAsia="UB-Helvetica" w:cs="Times New Roman"/>
          <w:szCs w:val="24"/>
        </w:rPr>
        <w:t xml:space="preserve">γιατί υπάρχουν εικόνες πολύ μπερδεμένες στην Αθήνα. Και εδώ στο Σύνταγμα. Βγάλατε τα κιγκλιδώματα από τη Βουλή, τα μπροστινά, στους Εύζωνες, και διπλασιάσατε, ταυτόχρονα, τη φρουρά </w:t>
      </w:r>
      <w:r>
        <w:rPr>
          <w:rFonts w:eastAsia="UB-Helvetica" w:cs="Times New Roman"/>
          <w:szCs w:val="24"/>
        </w:rPr>
        <w:lastRenderedPageBreak/>
        <w:t xml:space="preserve">στην </w:t>
      </w:r>
      <w:proofErr w:type="spellStart"/>
      <w:r>
        <w:rPr>
          <w:rFonts w:eastAsia="UB-Helvetica" w:cs="Times New Roman"/>
          <w:szCs w:val="24"/>
        </w:rPr>
        <w:t>Ηρώδου</w:t>
      </w:r>
      <w:proofErr w:type="spellEnd"/>
      <w:r>
        <w:rPr>
          <w:rFonts w:eastAsia="UB-Helvetica" w:cs="Times New Roman"/>
          <w:szCs w:val="24"/>
        </w:rPr>
        <w:t xml:space="preserve"> του Αττικού. Οι κλούβες από δύο έχουν γίνει τέσσερις και πλέον </w:t>
      </w:r>
      <w:r>
        <w:rPr>
          <w:rFonts w:eastAsia="UB-Helvetica" w:cs="Times New Roman"/>
          <w:szCs w:val="24"/>
        </w:rPr>
        <w:t xml:space="preserve">δεν περνάει πολλές ώρες της ημέρας άνθρωπος από την </w:t>
      </w:r>
      <w:proofErr w:type="spellStart"/>
      <w:r>
        <w:rPr>
          <w:rFonts w:eastAsia="UB-Helvetica" w:cs="Times New Roman"/>
          <w:szCs w:val="24"/>
        </w:rPr>
        <w:t>Ηρώδου</w:t>
      </w:r>
      <w:proofErr w:type="spellEnd"/>
      <w:r>
        <w:rPr>
          <w:rFonts w:eastAsia="UB-Helvetica" w:cs="Times New Roman"/>
          <w:szCs w:val="24"/>
        </w:rPr>
        <w:t xml:space="preserve"> του Αττικού. Και τις μισές ώρες κλείνει και ο Εθνικός Κήπος. </w:t>
      </w:r>
    </w:p>
    <w:p w14:paraId="5F818E5A" w14:textId="77777777" w:rsidR="00EB6AC3" w:rsidRDefault="00674472">
      <w:pPr>
        <w:spacing w:line="600" w:lineRule="auto"/>
        <w:ind w:firstLine="720"/>
        <w:jc w:val="both"/>
        <w:rPr>
          <w:rFonts w:eastAsia="UB-Helvetica" w:cs="Times New Roman"/>
          <w:szCs w:val="24"/>
        </w:rPr>
      </w:pPr>
      <w:r>
        <w:rPr>
          <w:rFonts w:eastAsia="UB-Helvetica" w:cs="Times New Roman"/>
          <w:szCs w:val="24"/>
        </w:rPr>
        <w:t>Στα χρόνια των άλλων μνημονίων, στα χρόνια των μνημονίων των άλλων -και τα δύο μπορούμε να τα πούμε- χτίσατε πάνω στην ανασφάλεια και σ</w:t>
      </w:r>
      <w:r>
        <w:rPr>
          <w:rFonts w:eastAsia="UB-Helvetica" w:cs="Times New Roman"/>
          <w:szCs w:val="24"/>
        </w:rPr>
        <w:t xml:space="preserve">τον φόβο. Ήταν τα πολιτικά σας όπλα. Μιλούσατε για επιδημία αυτοκτονιών, τροφοδοτούσατε με ανασφάλεια την ανασφάλεια και δημιουργούσατε συνθήκες συλλογικού πένθους. Και τώρα συνεχίζετε από την άλλη πλευρά να αποστρέφετε τα μάτια σας από την πραγματικότητα </w:t>
      </w:r>
      <w:r>
        <w:rPr>
          <w:rFonts w:eastAsia="UB-Helvetica" w:cs="Times New Roman"/>
          <w:szCs w:val="24"/>
        </w:rPr>
        <w:t xml:space="preserve">και να τα παρουσιάζετε όλα ιδανικά. </w:t>
      </w:r>
    </w:p>
    <w:p w14:paraId="5F818E5B"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Θα μου επιτρέψετε, κύριε Τσίπρα, να σας θυμίσω τι λέγατε πριν τρία χρόνια. Λέγατε ότι ο αστυνομικός με όπλο είναι δημόσιος κίνδυνος στον δρόμο. Αυτή ήταν η φράση σας. </w:t>
      </w:r>
    </w:p>
    <w:p w14:paraId="5F818E5C" w14:textId="77777777" w:rsidR="00EB6AC3" w:rsidRDefault="00674472">
      <w:pPr>
        <w:spacing w:line="600" w:lineRule="auto"/>
        <w:ind w:firstLine="720"/>
        <w:jc w:val="both"/>
        <w:rPr>
          <w:rFonts w:eastAsia="UB-Helvetica" w:cs="Times New Roman"/>
          <w:szCs w:val="24"/>
        </w:rPr>
      </w:pPr>
      <w:r>
        <w:rPr>
          <w:rFonts w:eastAsia="UB-Helvetica" w:cs="Times New Roman"/>
          <w:b/>
          <w:szCs w:val="24"/>
        </w:rPr>
        <w:t>ΑΛΕΞΗΣ ΤΣΙΠΡΑΣ (Πρόεδρος της Κυβέρνησης):</w:t>
      </w:r>
      <w:r>
        <w:rPr>
          <w:rFonts w:eastAsia="UB-Helvetica" w:cs="Times New Roman"/>
          <w:szCs w:val="24"/>
        </w:rPr>
        <w:t xml:space="preserve"> Στις διαδ</w:t>
      </w:r>
      <w:r>
        <w:rPr>
          <w:rFonts w:eastAsia="UB-Helvetica" w:cs="Times New Roman"/>
          <w:szCs w:val="24"/>
        </w:rPr>
        <w:t>ηλώσεις.</w:t>
      </w:r>
    </w:p>
    <w:p w14:paraId="5F818E5D" w14:textId="77777777" w:rsidR="00EB6AC3" w:rsidRDefault="00674472">
      <w:pPr>
        <w:spacing w:line="600" w:lineRule="auto"/>
        <w:ind w:firstLine="720"/>
        <w:jc w:val="both"/>
        <w:rPr>
          <w:rFonts w:eastAsia="UB-Helvetica" w:cs="Times New Roman"/>
          <w:szCs w:val="24"/>
        </w:rPr>
      </w:pPr>
      <w:r>
        <w:rPr>
          <w:rFonts w:eastAsia="UB-Helvetica" w:cs="Times New Roman"/>
          <w:b/>
          <w:szCs w:val="24"/>
        </w:rPr>
        <w:t>ΣΤΑΥΡΟΣ ΘΕΟΔΩΡΑΚΗΣ (Πρόεδρος του κόμματος το Ποτάμι):</w:t>
      </w:r>
      <w:r>
        <w:rPr>
          <w:rFonts w:eastAsia="UB-Helvetica" w:cs="Times New Roman"/>
          <w:szCs w:val="24"/>
        </w:rPr>
        <w:t xml:space="preserve"> Θα το πω. </w:t>
      </w:r>
    </w:p>
    <w:p w14:paraId="5F818E5E"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 xml:space="preserve">Ζητούσατε τον αφοπλισμό των αστυνομικών δυνάμεων όταν έρχονταν σε επαφή με τον πολίτη στη διάρκεια κινητοποιήσεων συνδικαλιστών και πολιτικών εκδηλώσεων. Ζητούσατε την κατάργηση των </w:t>
      </w:r>
      <w:r>
        <w:rPr>
          <w:rFonts w:eastAsia="UB-Helvetica" w:cs="Times New Roman"/>
          <w:szCs w:val="24"/>
        </w:rPr>
        <w:t>ΜΑΤ και την απαγόρευση χρήσης χημικών στις διαδηλώσεις.</w:t>
      </w:r>
    </w:p>
    <w:p w14:paraId="5F818E5F" w14:textId="77777777" w:rsidR="00EB6AC3" w:rsidRDefault="00674472">
      <w:pPr>
        <w:spacing w:line="600" w:lineRule="auto"/>
        <w:ind w:firstLine="720"/>
        <w:jc w:val="both"/>
        <w:rPr>
          <w:rFonts w:eastAsia="UB-Helvetica" w:cs="Times New Roman"/>
          <w:szCs w:val="24"/>
        </w:rPr>
      </w:pPr>
      <w:r>
        <w:rPr>
          <w:rFonts w:eastAsia="UB-Helvetica" w:cs="Times New Roman"/>
          <w:szCs w:val="24"/>
        </w:rPr>
        <w:t>Δεν θα πω τι βλέπουμε, γιατί το βλέπουμε καθημερινά. Λέω ότι αυτά έχουν τη δική σας υπογραφή όχι από τα πολύ παλιά χρόνια, τότε που ήσασταν μαθητής και λέγαμε όλοι μας τότε κάποιες υπερβολές στα δεκαπ</w:t>
      </w:r>
      <w:r>
        <w:rPr>
          <w:rFonts w:eastAsia="UB-Helvetica" w:cs="Times New Roman"/>
          <w:szCs w:val="24"/>
        </w:rPr>
        <w:t>ενταμελή. Τα λέγατε ως Αρχηγός της Αξιωματικής Αντιπολίτευσης.</w:t>
      </w:r>
    </w:p>
    <w:p w14:paraId="5F818E6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Νομίζω ότι γενικά υπάρχει ένας διχασμός στη συμπεριφορά σας, κύριε Τσίπρα. </w:t>
      </w:r>
      <w:r>
        <w:rPr>
          <w:rFonts w:eastAsia="Times New Roman" w:cs="Times New Roman"/>
          <w:szCs w:val="24"/>
        </w:rPr>
        <w:t>Από τη μία ε</w:t>
      </w:r>
      <w:r>
        <w:rPr>
          <w:rFonts w:eastAsia="Times New Roman" w:cs="Times New Roman"/>
          <w:szCs w:val="24"/>
        </w:rPr>
        <w:t xml:space="preserve">υχαριστείτε </w:t>
      </w:r>
      <w:r>
        <w:rPr>
          <w:rFonts w:eastAsia="Times New Roman" w:cs="Times New Roman"/>
          <w:szCs w:val="24"/>
        </w:rPr>
        <w:t>τους Λιμενικούς</w:t>
      </w:r>
      <w:r>
        <w:rPr>
          <w:rFonts w:eastAsia="Times New Roman" w:cs="Times New Roman"/>
          <w:szCs w:val="24"/>
        </w:rPr>
        <w:t xml:space="preserve"> και χειροκροτούν </w:t>
      </w:r>
      <w:r>
        <w:rPr>
          <w:rFonts w:eastAsia="Times New Roman" w:cs="Times New Roman"/>
          <w:szCs w:val="24"/>
        </w:rPr>
        <w:t>-</w:t>
      </w:r>
      <w:r>
        <w:rPr>
          <w:rFonts w:eastAsia="Times New Roman" w:cs="Times New Roman"/>
          <w:szCs w:val="24"/>
        </w:rPr>
        <w:t>και καλά κάνουν</w:t>
      </w:r>
      <w:r>
        <w:rPr>
          <w:rFonts w:eastAsia="Times New Roman" w:cs="Times New Roman"/>
          <w:szCs w:val="24"/>
        </w:rPr>
        <w:t>-</w:t>
      </w:r>
      <w:r>
        <w:rPr>
          <w:rFonts w:eastAsia="Times New Roman" w:cs="Times New Roman"/>
          <w:szCs w:val="24"/>
        </w:rPr>
        <w:t xml:space="preserve"> οι Βουλευτές του ΣΥΡΙΖΑ στην αναφορά σας στ</w:t>
      </w:r>
      <w:r>
        <w:rPr>
          <w:rFonts w:eastAsia="Times New Roman" w:cs="Times New Roman"/>
          <w:szCs w:val="24"/>
        </w:rPr>
        <w:t xml:space="preserve">ο Λιμενικό και την Αστυνομία. Όμως συνεχίζετε παράλληλα να πετάτε λάσπη στους λιμενικούς και τους αστυνομικούς. </w:t>
      </w:r>
    </w:p>
    <w:p w14:paraId="5F818E6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Μιλήσατε για άλλη μια φορά επιπόλαια για το Φαρμακονήσι. Τι ξέρετε για το Φαρμακονήσι; Έχετε πάει ποτέ; Έχετε μιλήσει με τους </w:t>
      </w:r>
      <w:r>
        <w:rPr>
          <w:rFonts w:eastAsia="Times New Roman" w:cs="Times New Roman"/>
          <w:szCs w:val="24"/>
        </w:rPr>
        <w:t>α</w:t>
      </w:r>
      <w:r>
        <w:rPr>
          <w:rFonts w:eastAsia="Times New Roman" w:cs="Times New Roman"/>
          <w:szCs w:val="24"/>
        </w:rPr>
        <w:t>κρίτες; Έχετε μι</w:t>
      </w:r>
      <w:r>
        <w:rPr>
          <w:rFonts w:eastAsia="Times New Roman" w:cs="Times New Roman"/>
          <w:szCs w:val="24"/>
        </w:rPr>
        <w:t xml:space="preserve">λήσει με τους πρωταγωνιστές εκείνων των ημερών; Γυρνάτε, δηλαδή, σε ένα σενάριο, το οποίο είχε πει και ο σημερινός Υπουργός Ναυτιλίας, ο κ. </w:t>
      </w:r>
      <w:proofErr w:type="spellStart"/>
      <w:r>
        <w:rPr>
          <w:rFonts w:eastAsia="Times New Roman" w:cs="Times New Roman"/>
          <w:szCs w:val="24"/>
        </w:rPr>
        <w:t>Δρίτσας</w:t>
      </w:r>
      <w:proofErr w:type="spellEnd"/>
      <w:r>
        <w:rPr>
          <w:rFonts w:eastAsia="Times New Roman" w:cs="Times New Roman"/>
          <w:szCs w:val="24"/>
        </w:rPr>
        <w:t>. Είχε πει ότι οι λιμενικοί πνίγουν επίτηδες τις γυναίκες και τα παιδιά. Συνυπέγραψαν τότε Βουλευτές του ΣΥΡΙ</w:t>
      </w:r>
      <w:r>
        <w:rPr>
          <w:rFonts w:eastAsia="Times New Roman" w:cs="Times New Roman"/>
          <w:szCs w:val="24"/>
        </w:rPr>
        <w:t xml:space="preserve">ΖΑ την καταγγελία ότι οι λιμενικοί πάνω από το σκάφος κλωτσούσαν τα παιδιά και τα πετούσαν στη θάλασσα. Τα συνυπέγραψαν Βουλευτές του ΣΥΡΙΖΑ! </w:t>
      </w:r>
    </w:p>
    <w:p w14:paraId="5F818E6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Τα αποδέχεστε όλα αυτά και επαναφέρετε συνέχεια το σενάριο με το Φαρμακονήσι; Αν τα αποδέχεστε, είναι μια πολύ με</w:t>
      </w:r>
      <w:r>
        <w:rPr>
          <w:rFonts w:eastAsia="Times New Roman" w:cs="Times New Roman"/>
          <w:szCs w:val="24"/>
        </w:rPr>
        <w:t xml:space="preserve">γάλη ανευθυνότητα. Και μπορείτε να ρωτήσετε και τη σημερινή ηγεσία του Λιμενικού αν όλα αυτά έχουν συμβεί στο Φαρμακονήσι. </w:t>
      </w:r>
    </w:p>
    <w:p w14:paraId="5F818E6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Δεν σας λέω για τις αθωωτικές αποφάσεις. Ρωτήστε τους ανθρώπους στο Φαρμακονήσι, στα γειτονικά νησιά, αυτούς που περιέθαλψαν εκείνες</w:t>
      </w:r>
      <w:r>
        <w:rPr>
          <w:rFonts w:eastAsia="Times New Roman" w:cs="Times New Roman"/>
          <w:szCs w:val="24"/>
        </w:rPr>
        <w:t xml:space="preserve"> τις μέρες τους </w:t>
      </w:r>
      <w:proofErr w:type="spellStart"/>
      <w:r>
        <w:rPr>
          <w:rFonts w:eastAsia="Times New Roman" w:cs="Times New Roman"/>
          <w:szCs w:val="24"/>
        </w:rPr>
        <w:t>επιζήσαντες</w:t>
      </w:r>
      <w:proofErr w:type="spellEnd"/>
      <w:r>
        <w:rPr>
          <w:rFonts w:eastAsia="Times New Roman" w:cs="Times New Roman"/>
          <w:szCs w:val="24"/>
        </w:rPr>
        <w:t xml:space="preserve"> πρόσφυγες. </w:t>
      </w:r>
    </w:p>
    <w:p w14:paraId="5F818E6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Υπάρχει, λοιπόν, ένας διχασμός. Μιλάτε για αλληλεγγύη…</w:t>
      </w:r>
    </w:p>
    <w:p w14:paraId="5F818E65"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Το Φαρμακονήσι δεν έχει κατοίκους. </w:t>
      </w:r>
    </w:p>
    <w:p w14:paraId="5F818E66"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Το Φαρμακονήσι έχει φρουρά το</w:t>
      </w:r>
      <w:r>
        <w:rPr>
          <w:rFonts w:eastAsia="Times New Roman" w:cs="Times New Roman"/>
          <w:szCs w:val="24"/>
        </w:rPr>
        <w:t xml:space="preserve">υ Στρατού. </w:t>
      </w:r>
    </w:p>
    <w:p w14:paraId="5F818E6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Φρουρά.</w:t>
      </w:r>
    </w:p>
    <w:p w14:paraId="5F818E68"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Και δίπλα υπάρχουν κατοικημένα νησιά, οι Λειψοί…</w:t>
      </w:r>
    </w:p>
    <w:p w14:paraId="5F818E69"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Εντάξει, διότι είπατε, τους κατοίκους στο Φαρμακο</w:t>
      </w:r>
      <w:r>
        <w:rPr>
          <w:rFonts w:eastAsia="Times New Roman" w:cs="Times New Roman"/>
          <w:szCs w:val="24"/>
        </w:rPr>
        <w:t>νήσι.</w:t>
      </w:r>
    </w:p>
    <w:p w14:paraId="5F818E6A"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ΣΤΑΥΡΟΣ ΘΕΟΔΩΡΑΚΗΣ (Πρόεδρος του κόμματος το Ποτάμι):</w:t>
      </w:r>
      <w:r>
        <w:rPr>
          <w:rFonts w:eastAsia="Times New Roman" w:cs="Times New Roman"/>
          <w:szCs w:val="24"/>
        </w:rPr>
        <w:t xml:space="preserve"> Όχι, είπα των γειτονικών νησιών που ήρθαν εκείνο το βράδυ και οι λιμενικοί και οι άνθρωποι που διασώθηκαν. </w:t>
      </w:r>
    </w:p>
    <w:p w14:paraId="5F818E6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Λέω, λοιπόν, ότι μιλάτε για αλληλεγγύη στους πρόσφυγες και τους μετανάστες. Βεβαίως. Ποιος να διαφωνήσει στην Ευρώπη; Αφήνετε, όμως, τους καταυλισμούς στο έλεος της μαφίας, της συριακής μαφίας, της αφγανικής μαφίας, γιατί ο κόσμος δεν είναι αγγελικά πλασμέ</w:t>
      </w:r>
      <w:r>
        <w:rPr>
          <w:rFonts w:eastAsia="Times New Roman" w:cs="Times New Roman"/>
          <w:szCs w:val="24"/>
        </w:rPr>
        <w:t xml:space="preserve">νος. </w:t>
      </w:r>
    </w:p>
    <w:p w14:paraId="5F818E6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Ρωτήστε, λοιπόν, τους λιμενικούς να σας πουν τι βλέπουν στο Λιμάνι του Πειραιά. Οι φαντάροι τι βλέπουν στο Σχιστό; Μαύρα τζιπ, σκηνές που δεν φιλοξενούν πάντα πρόσφυγες, αλλά προσφέρουν άλλου είδους υπηρεσίες. Αφήσατε σε πολλές περιπτώσεις να κυβερνο</w:t>
      </w:r>
      <w:r>
        <w:rPr>
          <w:rFonts w:eastAsia="Times New Roman" w:cs="Times New Roman"/>
          <w:szCs w:val="24"/>
        </w:rPr>
        <w:t xml:space="preserve">ύν στις μικρές κοινωνίες των προσφύγων και των μεταναστών οι μικρές τοπικές, εθνικές μαφίες και κάποιοι </w:t>
      </w:r>
      <w:proofErr w:type="spellStart"/>
      <w:r>
        <w:rPr>
          <w:rFonts w:eastAsia="Times New Roman" w:cs="Times New Roman"/>
          <w:szCs w:val="24"/>
        </w:rPr>
        <w:t>προσκωλυόμενοι</w:t>
      </w:r>
      <w:proofErr w:type="spellEnd"/>
      <w:r>
        <w:rPr>
          <w:rFonts w:eastAsia="Times New Roman" w:cs="Times New Roman"/>
          <w:szCs w:val="24"/>
        </w:rPr>
        <w:t xml:space="preserve"> αλληλέγγυοι, κόντρα στη δράση των σοβαρών ΜΚΟ, που σε πολλές περιπτώσεις αναγκάστηκαν να φύγουν -και το είπαν δημόσια- να αποχωρήσουν από</w:t>
      </w:r>
      <w:r>
        <w:rPr>
          <w:rFonts w:eastAsia="Times New Roman" w:cs="Times New Roman"/>
          <w:szCs w:val="24"/>
        </w:rPr>
        <w:t xml:space="preserve"> τους καταυλισμούς, γιατί δεν μπορούσαν να τα βγάλουν πέρα με </w:t>
      </w:r>
      <w:r>
        <w:rPr>
          <w:rFonts w:eastAsia="Times New Roman" w:cs="Times New Roman"/>
          <w:szCs w:val="24"/>
        </w:rPr>
        <w:lastRenderedPageBreak/>
        <w:t>το χάος. Και μετατρέψατε τους τοπικούς πληθυσμούς -σε πολλές περιπτώσεις- από συμμάχους και αγωνιστές που προσφέρουν βοήθεια στους μετανάστες και τους πρόσφυγες, σε ομάδες απεγνωσμένων ανθρώπων.</w:t>
      </w:r>
      <w:r>
        <w:rPr>
          <w:rFonts w:eastAsia="Times New Roman" w:cs="Times New Roman"/>
          <w:szCs w:val="24"/>
        </w:rPr>
        <w:t xml:space="preserve"> Από πρεσβευτές καλοσύνης που ήταν</w:t>
      </w:r>
      <w:r>
        <w:rPr>
          <w:rFonts w:eastAsia="Times New Roman" w:cs="Times New Roman"/>
          <w:szCs w:val="24"/>
        </w:rPr>
        <w:t>,</w:t>
      </w:r>
      <w:r>
        <w:rPr>
          <w:rFonts w:eastAsia="Times New Roman" w:cs="Times New Roman"/>
          <w:szCs w:val="24"/>
        </w:rPr>
        <w:t xml:space="preserve"> τους μετατρέψατε σε ανασφαλείς οικογενειάρχες. </w:t>
      </w:r>
    </w:p>
    <w:p w14:paraId="5F818E6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Θα έλεγα ότι δεν είναι σοβαρό να προσμετράμε την αλληλεγγύη που δείχνουν οι ξένοι ηγέτες, οι ξένοι καλλιτέχνες στις κυβερνητικές δάφνες. Η αλληλεγγύη όλων αυτών των ανθρώπω</w:t>
      </w:r>
      <w:r>
        <w:rPr>
          <w:rFonts w:eastAsia="Times New Roman" w:cs="Times New Roman"/>
          <w:szCs w:val="24"/>
        </w:rPr>
        <w:t xml:space="preserve">ν είναι αλληλεγγύη στους νησιώτες, αλληλεγγύη στους Έλληνες. Και δεν επιβραβεύουν με κανένα τρόπο το χάος, χάος που παραδέχθηκε σε μια κρίση ειλικρίνειας -χθες ή προχθές νομίζω- ο κ. </w:t>
      </w:r>
      <w:proofErr w:type="spellStart"/>
      <w:r>
        <w:rPr>
          <w:rFonts w:eastAsia="Times New Roman" w:cs="Times New Roman"/>
          <w:szCs w:val="24"/>
        </w:rPr>
        <w:t>Μουζάλας</w:t>
      </w:r>
      <w:proofErr w:type="spellEnd"/>
      <w:r>
        <w:rPr>
          <w:rFonts w:eastAsia="Times New Roman" w:cs="Times New Roman"/>
          <w:szCs w:val="24"/>
        </w:rPr>
        <w:t xml:space="preserve"> εδώ στη Βουλή. </w:t>
      </w:r>
    </w:p>
    <w:p w14:paraId="5F818E6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Ήμουν στην </w:t>
      </w:r>
      <w:proofErr w:type="spellStart"/>
      <w:r>
        <w:rPr>
          <w:rFonts w:eastAsia="Times New Roman" w:cs="Times New Roman"/>
          <w:szCs w:val="24"/>
        </w:rPr>
        <w:t>Ειδομένη</w:t>
      </w:r>
      <w:proofErr w:type="spellEnd"/>
      <w:r>
        <w:rPr>
          <w:rFonts w:eastAsia="Times New Roman" w:cs="Times New Roman"/>
          <w:szCs w:val="24"/>
        </w:rPr>
        <w:t xml:space="preserve"> τη Δευτέρα το πρωί. Έκατσα μ</w:t>
      </w:r>
      <w:r>
        <w:rPr>
          <w:rFonts w:eastAsia="Times New Roman" w:cs="Times New Roman"/>
          <w:szCs w:val="24"/>
        </w:rPr>
        <w:t xml:space="preserve">έχρι το απόγευμα. Τα είδα όλα. Και δεν θα πω λεπτομέρειες, γιατί δεν νομίζω ότι θα πρέπει συνεχώς να πυροβολούμε τη χώρα μας. Όμως, υπάρχει μια δραματική κατάσταση στην </w:t>
      </w:r>
      <w:proofErr w:type="spellStart"/>
      <w:r>
        <w:rPr>
          <w:rFonts w:eastAsia="Times New Roman" w:cs="Times New Roman"/>
          <w:szCs w:val="24"/>
        </w:rPr>
        <w:t>Ειδομένη</w:t>
      </w:r>
      <w:proofErr w:type="spellEnd"/>
      <w:r>
        <w:rPr>
          <w:rFonts w:eastAsia="Times New Roman" w:cs="Times New Roman"/>
          <w:szCs w:val="24"/>
        </w:rPr>
        <w:t xml:space="preserve">. Και δεν εννοώ μόνο το ότι επί τριάντα δύο ημέρες η γραμμή παραμένει κλειστή. </w:t>
      </w:r>
      <w:r>
        <w:rPr>
          <w:rFonts w:eastAsia="Times New Roman" w:cs="Times New Roman"/>
          <w:szCs w:val="24"/>
        </w:rPr>
        <w:t xml:space="preserve">Εννοώ ότι σε όλα τα επίπεδα το κράτος απουσιάζει. </w:t>
      </w:r>
    </w:p>
    <w:p w14:paraId="5F818E6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ο </w:t>
      </w:r>
      <w:r>
        <w:rPr>
          <w:rFonts w:eastAsia="Times New Roman" w:cs="Times New Roman"/>
          <w:szCs w:val="24"/>
        </w:rPr>
        <w:t>δ</w:t>
      </w:r>
      <w:r>
        <w:rPr>
          <w:rFonts w:eastAsia="Times New Roman" w:cs="Times New Roman"/>
          <w:szCs w:val="24"/>
        </w:rPr>
        <w:t>ήμος που προσπαθεί να τακτοποιήσει το θέμα της ύδρευσης, τα σκουπίδια χωρίς καμία οικονομική βοήθεια. Δεν θα μπορέσει, όμως, να συνεχίσει να το κάνει, γιατί είναι τεράστιο το ποσό. Υπάρχουν κάπο</w:t>
      </w:r>
      <w:r>
        <w:rPr>
          <w:rFonts w:eastAsia="Times New Roman" w:cs="Times New Roman"/>
          <w:szCs w:val="24"/>
        </w:rPr>
        <w:t xml:space="preserve">ιες ΜΚΟ που προσπαθούν. Υπάρχουν κάποιοι αστυνομικοί που παραφυλάνε κάποια περάσματα, αλλά όλο το σύστημα είναι αδιοίκητο. </w:t>
      </w:r>
    </w:p>
    <w:p w14:paraId="5F818E7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Μιλήσατε, κύριε Πρόεδρε της Κυβέρνησης, για ένα μικρό θαύμα στη φιλοξενία των προσφύγων και των μεταναστών. Υπάρχει ένα μικρό θαύμα </w:t>
      </w:r>
      <w:r>
        <w:rPr>
          <w:rFonts w:eastAsia="Times New Roman" w:cs="Times New Roman"/>
          <w:szCs w:val="24"/>
        </w:rPr>
        <w:t xml:space="preserve">σε σχέση με τη συμπεριφορά των Ελλήνων. Όμως, σε σχέση με την Κυβέρνησή σας, αυτό εμφανίζεται να είναι ένα ακριβό θαύμα. </w:t>
      </w:r>
    </w:p>
    <w:p w14:paraId="5F818E71"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κάνω μία αναφορά σε μία καινούργια υπόθεση που ανακαλύψαμε σχετικά με το Λιτόχωρο. Σας έχουμε πει για τη Χίο και </w:t>
      </w:r>
      <w:r>
        <w:rPr>
          <w:rFonts w:eastAsia="Times New Roman" w:cs="Times New Roman"/>
          <w:szCs w:val="24"/>
        </w:rPr>
        <w:t xml:space="preserve">το πόσο στοίχισε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Δεν δώσατε </w:t>
      </w:r>
      <w:proofErr w:type="spellStart"/>
      <w:r>
        <w:rPr>
          <w:rFonts w:eastAsia="Times New Roman" w:cs="Times New Roman"/>
          <w:szCs w:val="24"/>
        </w:rPr>
        <w:t>καμμία</w:t>
      </w:r>
      <w:proofErr w:type="spellEnd"/>
      <w:r>
        <w:rPr>
          <w:rFonts w:eastAsia="Times New Roman" w:cs="Times New Roman"/>
          <w:szCs w:val="24"/>
        </w:rPr>
        <w:t xml:space="preserve"> απάντηση. Είναι ένα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που έφτιαξαν οι στρατιώτες, ο </w:t>
      </w:r>
      <w:r>
        <w:rPr>
          <w:rFonts w:eastAsia="Times New Roman" w:cs="Times New Roman"/>
          <w:szCs w:val="24"/>
        </w:rPr>
        <w:t>δ</w:t>
      </w:r>
      <w:r>
        <w:rPr>
          <w:rFonts w:eastAsia="Times New Roman" w:cs="Times New Roman"/>
          <w:szCs w:val="24"/>
        </w:rPr>
        <w:t xml:space="preserve">ήμος και τα Ελληνικά Πετρέλαια, για το οποίο πληρώθηκε 1,5 εκατομμύριο ευρώ στους εργολάβους. Δεν έχουμε πάρει </w:t>
      </w:r>
      <w:proofErr w:type="spellStart"/>
      <w:r>
        <w:rPr>
          <w:rFonts w:eastAsia="Times New Roman" w:cs="Times New Roman"/>
          <w:szCs w:val="24"/>
        </w:rPr>
        <w:t>καμμία</w:t>
      </w:r>
      <w:proofErr w:type="spellEnd"/>
      <w:r>
        <w:rPr>
          <w:rFonts w:eastAsia="Times New Roman" w:cs="Times New Roman"/>
          <w:szCs w:val="24"/>
        </w:rPr>
        <w:t xml:space="preserve"> απάντηση από την Κυβέρνηση. </w:t>
      </w:r>
      <w:r>
        <w:rPr>
          <w:rFonts w:eastAsia="Times New Roman" w:cs="Times New Roman"/>
          <w:szCs w:val="24"/>
        </w:rPr>
        <w:lastRenderedPageBreak/>
        <w:t>Κα</w:t>
      </w:r>
      <w:r>
        <w:rPr>
          <w:rFonts w:eastAsia="Times New Roman" w:cs="Times New Roman"/>
          <w:szCs w:val="24"/>
        </w:rPr>
        <w:t xml:space="preserve">ι πάμε σε μία άλλη υπόθεση την οποία δίνουμε στη δημοσιότητα και υπάρχουν εδώ όλα τα έγγραφα για τα Πρακτικά. </w:t>
      </w:r>
    </w:p>
    <w:p w14:paraId="5F818E72"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Λιτόχωρο, λοιπόν –προσέξτε!- κλείνει ο Ελληνικός Στρατός –εσείς, έτσι δεν είναι, κύριε Υπουργέ;- έναν χώρο, ένα κάμπινγκ με τις βεβιασμένες ενέργειες, χωρίς κανέναν έλεγχο, κανέναν διαγωνισμό, για μία ημερήσια φιλοξενία προσφύγων –μόνο φιλοξενία, χωρίς</w:t>
      </w:r>
      <w:r>
        <w:rPr>
          <w:rFonts w:eastAsia="Times New Roman" w:cs="Times New Roman"/>
          <w:szCs w:val="24"/>
        </w:rPr>
        <w:t xml:space="preserve"> φαγητό- 9,5 ευρώ τη βραδιά. Και βρίσκουμε στον τιμοκατάλογο που έχει αναρτήσει αυτό το κάμπινγκ ότι η φιλοξενία σε αυτό το κάμπινγκ -αν δεν πήγαινες με την Κυβέρνηση και πήγαινες μόνος σου- είναι 4 ευρώ τη βραδιά. </w:t>
      </w:r>
    </w:p>
    <w:p w14:paraId="5F818E73"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Μπορείτε να κάνετε τους πολλαπλασιασμούς</w:t>
      </w:r>
      <w:r>
        <w:rPr>
          <w:rFonts w:eastAsia="Times New Roman" w:cs="Times New Roman"/>
          <w:szCs w:val="24"/>
        </w:rPr>
        <w:t xml:space="preserve">; Διότι εμάς μας βγαίνουν κάποιες εκατοντάδες χιλιάδες ευρώ τον μήνα. </w:t>
      </w:r>
    </w:p>
    <w:p w14:paraId="5F818E74" w14:textId="77777777" w:rsidR="00EB6AC3" w:rsidRDefault="00674472">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Θα απαντήσω. </w:t>
      </w:r>
    </w:p>
    <w:p w14:paraId="5F818E75" w14:textId="77777777" w:rsidR="00EB6AC3" w:rsidRDefault="00674472">
      <w:pPr>
        <w:spacing w:line="600" w:lineRule="auto"/>
        <w:ind w:firstLine="720"/>
        <w:jc w:val="both"/>
        <w:rPr>
          <w:rFonts w:eastAsia="Times New Roman"/>
          <w:szCs w:val="24"/>
        </w:rPr>
      </w:pPr>
      <w:r>
        <w:rPr>
          <w:rFonts w:eastAsia="Times New Roman"/>
          <w:b/>
          <w:szCs w:val="24"/>
        </w:rPr>
        <w:t xml:space="preserve">ΣΤΑΥΡΟΣ ΘΕΟΔΩΡΑΚΗΣ (Πρόεδρος του κόμματος Το Ποτάμι): </w:t>
      </w:r>
      <w:r>
        <w:rPr>
          <w:rFonts w:eastAsia="Times New Roman"/>
          <w:szCs w:val="24"/>
        </w:rPr>
        <w:t xml:space="preserve">Θα απαντήσετε, κύριε Υπουργέ. </w:t>
      </w:r>
    </w:p>
    <w:p w14:paraId="5F818E76" w14:textId="77777777" w:rsidR="00EB6AC3" w:rsidRDefault="00674472">
      <w:pPr>
        <w:spacing w:line="600" w:lineRule="auto"/>
        <w:ind w:firstLine="720"/>
        <w:jc w:val="both"/>
        <w:rPr>
          <w:rFonts w:eastAsia="Times New Roman"/>
          <w:szCs w:val="24"/>
        </w:rPr>
      </w:pPr>
      <w:r>
        <w:rPr>
          <w:rFonts w:eastAsia="Times New Roman"/>
          <w:szCs w:val="24"/>
        </w:rPr>
        <w:lastRenderedPageBreak/>
        <w:t>Ζητάμε, λοιπόν, μία απάντηση κ</w:t>
      </w:r>
      <w:r>
        <w:rPr>
          <w:rFonts w:eastAsia="Times New Roman"/>
          <w:szCs w:val="24"/>
        </w:rPr>
        <w:t xml:space="preserve">αι για αυτό και επιτέλους -σας είπα- και για αυτά που έχουμε αποκαλύψει για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w:t>
      </w:r>
    </w:p>
    <w:p w14:paraId="5F818E77" w14:textId="77777777" w:rsidR="00EB6AC3" w:rsidRDefault="00674472">
      <w:pPr>
        <w:spacing w:line="600" w:lineRule="auto"/>
        <w:ind w:firstLine="720"/>
        <w:jc w:val="both"/>
        <w:rPr>
          <w:rFonts w:eastAsia="Times New Roman"/>
          <w:szCs w:val="24"/>
        </w:rPr>
      </w:pPr>
      <w:r>
        <w:rPr>
          <w:rFonts w:eastAsia="Times New Roman"/>
          <w:szCs w:val="24"/>
        </w:rPr>
        <w:t xml:space="preserve">Νομίζω ότι η Κυβέρνηση συνεχίζει την πεπατημένη των προηγούμενων παλιών κακών κυβερνήσεων. Και τι σημαίνει αυτό; Αδιαφάνεια, τσαπατσουλιά και πράξη χωρίς σχέδιο! </w:t>
      </w:r>
    </w:p>
    <w:p w14:paraId="5F818E78" w14:textId="77777777" w:rsidR="00EB6AC3" w:rsidRDefault="00674472">
      <w:pPr>
        <w:spacing w:line="600" w:lineRule="auto"/>
        <w:ind w:firstLine="720"/>
        <w:jc w:val="both"/>
        <w:rPr>
          <w:rFonts w:eastAsia="Times New Roman"/>
          <w:szCs w:val="24"/>
        </w:rPr>
      </w:pPr>
      <w:r>
        <w:rPr>
          <w:rFonts w:eastAsia="Times New Roman"/>
          <w:szCs w:val="24"/>
        </w:rPr>
        <w:t>Κα</w:t>
      </w:r>
      <w:r>
        <w:rPr>
          <w:rFonts w:eastAsia="Times New Roman"/>
          <w:szCs w:val="24"/>
        </w:rPr>
        <w:t xml:space="preserve">ι έχετε προσθέσει σε όλα αυτά -που είναι δείγματα της ελληνικής πολιτικής σκηνής και θα έπρεπε να τα αντιμετωπίσουμε από κοινού- έναν αριστερό λαϊκισμό –τουλάχιστον στα λόγια- λίγη στολή παραλλαγής, μπόλικη εξουσιομανία. Και το αποτέλεσμα για τους Έλληνες </w:t>
      </w:r>
      <w:r>
        <w:rPr>
          <w:rFonts w:eastAsia="Times New Roman"/>
          <w:szCs w:val="24"/>
        </w:rPr>
        <w:t xml:space="preserve">πολίτες είναι μία παρατεταμένη ανασφάλεια σε προσωπικό επίπεδο και σε εθνικό επίπεδο. </w:t>
      </w:r>
    </w:p>
    <w:p w14:paraId="5F818E79" w14:textId="77777777" w:rsidR="00EB6AC3" w:rsidRDefault="00674472">
      <w:pPr>
        <w:spacing w:line="600" w:lineRule="auto"/>
        <w:ind w:firstLine="720"/>
        <w:jc w:val="both"/>
        <w:rPr>
          <w:rFonts w:eastAsia="Times New Roman"/>
          <w:szCs w:val="24"/>
        </w:rPr>
      </w:pPr>
      <w:r>
        <w:rPr>
          <w:rFonts w:eastAsia="Times New Roman"/>
          <w:szCs w:val="24"/>
        </w:rPr>
        <w:t xml:space="preserve">Σας ευχαριστώ. </w:t>
      </w:r>
    </w:p>
    <w:p w14:paraId="5F818E7A" w14:textId="77777777" w:rsidR="00EB6AC3" w:rsidRDefault="00674472">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5F818E7B" w14:textId="77777777" w:rsidR="00EB6AC3" w:rsidRDefault="00674472">
      <w:pPr>
        <w:spacing w:line="600" w:lineRule="auto"/>
        <w:ind w:left="340" w:firstLine="720"/>
        <w:jc w:val="both"/>
        <w:rPr>
          <w:rFonts w:eastAsia="Times New Roman" w:cs="Times New Roman"/>
          <w:szCs w:val="24"/>
        </w:rPr>
      </w:pPr>
      <w:r>
        <w:rPr>
          <w:rFonts w:eastAsia="Times New Roman" w:cs="Times New Roman"/>
          <w:szCs w:val="24"/>
        </w:rPr>
        <w:lastRenderedPageBreak/>
        <w:t>(Στο σημείο αυτό ο Πρόεδρος του κόμματος Το Ποτάμι κ. Σταύρος Θεοδωράκης καταθέτει για τα Πρακτικά τα προαν</w:t>
      </w:r>
      <w:r>
        <w:rPr>
          <w:rFonts w:eastAsia="Times New Roman" w:cs="Times New Roman"/>
          <w:szCs w:val="24"/>
        </w:rPr>
        <w:t xml:space="preserve">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F818E7C" w14:textId="77777777" w:rsidR="00EB6AC3" w:rsidRDefault="0067447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Θεοδωράκη. </w:t>
      </w:r>
    </w:p>
    <w:p w14:paraId="5F818E7D" w14:textId="77777777" w:rsidR="00EB6AC3" w:rsidRDefault="00674472">
      <w:pPr>
        <w:spacing w:line="600" w:lineRule="auto"/>
        <w:ind w:firstLine="720"/>
        <w:jc w:val="both"/>
        <w:rPr>
          <w:rFonts w:eastAsia="Times New Roman"/>
          <w:szCs w:val="24"/>
        </w:rPr>
      </w:pPr>
      <w:r>
        <w:rPr>
          <w:rFonts w:eastAsia="Times New Roman"/>
          <w:szCs w:val="24"/>
        </w:rPr>
        <w:t>Κυρίες και κύριοι συνάδελφοι, πριν δώσω τον λόγο στον Πρόεδρο</w:t>
      </w:r>
      <w:r>
        <w:rPr>
          <w:rFonts w:eastAsia="Times New Roman"/>
          <w:szCs w:val="24"/>
        </w:rPr>
        <w:t xml:space="preserve"> της Κοινοβουλευτικής Ομάδας της Ένωσης Κεντρώων,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w:t>
      </w:r>
      <w:r>
        <w:rPr>
          <w:rFonts w:eastAsia="Times New Roman"/>
          <w:szCs w:val="24"/>
        </w:rPr>
        <w:t>ΕΛΕΥΘΕΡΙΟΣ ΒΕΝΙΖΕΛΟΣ</w:t>
      </w:r>
      <w:r>
        <w:rPr>
          <w:rFonts w:eastAsia="Times New Roman"/>
          <w:szCs w:val="24"/>
        </w:rPr>
        <w:t>» και ενημερώθηκαν γ</w:t>
      </w:r>
      <w:r>
        <w:rPr>
          <w:rFonts w:eastAsia="Times New Roman"/>
          <w:szCs w:val="24"/>
        </w:rPr>
        <w:t xml:space="preserve">ια την ιστορία του κτηρίου και τον τρόπο οργάνωσης και λειτουργίας της Βουλής, σαράντα φοιτητές από την Ολλανδία. </w:t>
      </w:r>
    </w:p>
    <w:p w14:paraId="5F818E7E" w14:textId="77777777" w:rsidR="00EB6AC3" w:rsidRDefault="00674472">
      <w:pPr>
        <w:spacing w:line="600" w:lineRule="auto"/>
        <w:ind w:firstLine="720"/>
        <w:jc w:val="both"/>
        <w:rPr>
          <w:rFonts w:eastAsia="Times New Roman"/>
          <w:szCs w:val="24"/>
        </w:rPr>
      </w:pPr>
      <w:r>
        <w:rPr>
          <w:rFonts w:eastAsia="Times New Roman"/>
          <w:szCs w:val="24"/>
        </w:rPr>
        <w:t xml:space="preserve">Η Βουλή </w:t>
      </w:r>
      <w:r>
        <w:rPr>
          <w:rFonts w:eastAsia="Times New Roman"/>
          <w:szCs w:val="24"/>
        </w:rPr>
        <w:t>τού</w:t>
      </w:r>
      <w:r>
        <w:rPr>
          <w:rFonts w:eastAsia="Times New Roman"/>
          <w:szCs w:val="24"/>
        </w:rPr>
        <w:t xml:space="preserve">ς καλωσορίζει. </w:t>
      </w:r>
    </w:p>
    <w:p w14:paraId="5F818E7F" w14:textId="77777777" w:rsidR="00EB6AC3" w:rsidRDefault="00674472">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5F818E80" w14:textId="77777777" w:rsidR="00EB6AC3" w:rsidRDefault="00674472">
      <w:pPr>
        <w:spacing w:line="600" w:lineRule="auto"/>
        <w:ind w:firstLine="720"/>
        <w:jc w:val="both"/>
        <w:rPr>
          <w:rFonts w:eastAsia="Times New Roman"/>
          <w:szCs w:val="24"/>
        </w:rPr>
      </w:pPr>
      <w:r>
        <w:rPr>
          <w:rFonts w:eastAsia="Times New Roman"/>
          <w:b/>
          <w:szCs w:val="24"/>
        </w:rPr>
        <w:lastRenderedPageBreak/>
        <w:t xml:space="preserve">ΔΗΜΗΤΡΙΟΣ ΒΙΤΣΑΣ (Αναπληρωτής Υπουργός Εθνικής Άμυνας): </w:t>
      </w:r>
      <w:r>
        <w:rPr>
          <w:rFonts w:eastAsia="Times New Roman"/>
          <w:szCs w:val="24"/>
        </w:rPr>
        <w:t xml:space="preserve">Κύριε Πρόεδρε, μπορώ να έχω τον λόγο; </w:t>
      </w:r>
    </w:p>
    <w:p w14:paraId="5F818E81" w14:textId="77777777" w:rsidR="00EB6AC3" w:rsidRDefault="0067447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Μισό λεπτό, κύριε Υπουργέ.</w:t>
      </w:r>
    </w:p>
    <w:p w14:paraId="5F818E82" w14:textId="77777777" w:rsidR="00EB6AC3" w:rsidRDefault="00674472">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Κύριε Πρόεδρε, φέρει την υπογραφή μου. </w:t>
      </w:r>
    </w:p>
    <w:p w14:paraId="5F818E83" w14:textId="77777777" w:rsidR="00EB6AC3" w:rsidRDefault="0067447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Ναι, δεν θα σας στερήσω το</w:t>
      </w:r>
      <w:r>
        <w:rPr>
          <w:rFonts w:eastAsia="Times New Roman"/>
          <w:szCs w:val="24"/>
        </w:rPr>
        <w:t xml:space="preserve">ν λόγο. Να μιλήσει ο κ. Λεβέντης και αμέσως μετά θα πάρετε τον λόγο. Μπορεί στην πορεία να προκύψει και κάτι ακόμα να προσθέσετε. </w:t>
      </w:r>
    </w:p>
    <w:p w14:paraId="5F818E84" w14:textId="77777777" w:rsidR="00EB6AC3" w:rsidRDefault="00674472">
      <w:pPr>
        <w:spacing w:line="600" w:lineRule="auto"/>
        <w:ind w:firstLine="720"/>
        <w:jc w:val="both"/>
        <w:rPr>
          <w:rFonts w:eastAsia="Times New Roman"/>
          <w:szCs w:val="24"/>
        </w:rPr>
      </w:pPr>
      <w:r>
        <w:rPr>
          <w:rFonts w:eastAsia="Times New Roman"/>
          <w:szCs w:val="24"/>
        </w:rPr>
        <w:t xml:space="preserve">Ο Πρόεδρος της Κοινοβουλευτικής Ομάδας της Ένωσης Κεντρώων έχει τον λόγο. </w:t>
      </w:r>
    </w:p>
    <w:p w14:paraId="5F818E85" w14:textId="77777777" w:rsidR="00EB6AC3" w:rsidRDefault="00674472">
      <w:pPr>
        <w:spacing w:line="600" w:lineRule="auto"/>
        <w:ind w:firstLine="720"/>
        <w:jc w:val="both"/>
        <w:rPr>
          <w:rFonts w:eastAsia="Times New Roman"/>
          <w:szCs w:val="24"/>
        </w:rPr>
      </w:pPr>
      <w:r>
        <w:rPr>
          <w:rFonts w:eastAsia="Times New Roman"/>
          <w:szCs w:val="24"/>
        </w:rPr>
        <w:t xml:space="preserve">Ορίστε, κύριε Λεβέντη, έχετε τον λόγο. </w:t>
      </w:r>
    </w:p>
    <w:p w14:paraId="5F818E86" w14:textId="77777777" w:rsidR="00EB6AC3" w:rsidRDefault="00674472">
      <w:pPr>
        <w:spacing w:line="600" w:lineRule="auto"/>
        <w:ind w:firstLine="720"/>
        <w:jc w:val="both"/>
        <w:rPr>
          <w:rFonts w:eastAsia="Times New Roman"/>
          <w:szCs w:val="24"/>
        </w:rPr>
      </w:pPr>
      <w:r>
        <w:rPr>
          <w:rFonts w:eastAsia="Times New Roman"/>
          <w:b/>
          <w:szCs w:val="24"/>
        </w:rPr>
        <w:lastRenderedPageBreak/>
        <w:t>ΒΑΣΙΛΗΣ ΛΕ</w:t>
      </w:r>
      <w:r>
        <w:rPr>
          <w:rFonts w:eastAsia="Times New Roman"/>
          <w:b/>
          <w:szCs w:val="24"/>
        </w:rPr>
        <w:t xml:space="preserve">ΒΕΝΤΗΣ (Πρόεδρος της Ένωσης Κεντρώων): </w:t>
      </w:r>
      <w:r>
        <w:rPr>
          <w:rFonts w:eastAsia="Times New Roman"/>
          <w:szCs w:val="24"/>
        </w:rPr>
        <w:t>Κύριε Πρόεδρε, κυρίες και κύριοι συνάδελφοι, όσοι ευρίσκεσθε εις την Αίθουσα, δεν αντιλήφθηκα το πνεύμα της ερώτησης του κ. Μητσοτάκη περί ασφαλείας. Εγώ νόμιζα ότι μέσα στο πνεύμα αυτής της ερώτησης περιλαμβάνεται κα</w:t>
      </w:r>
      <w:r>
        <w:rPr>
          <w:rFonts w:eastAsia="Times New Roman"/>
          <w:szCs w:val="24"/>
        </w:rPr>
        <w:t>ι η περίφημη υποκλοπή, διότι την υποκλοπή των συνομιλιών ξένων αντιπροσωπειών εγώ δεν την ξεπέρασα, τη θεωρώ πολύ σοβαρό θέμα.</w:t>
      </w:r>
    </w:p>
    <w:p w14:paraId="5F818E87" w14:textId="77777777" w:rsidR="00EB6AC3" w:rsidRDefault="00674472">
      <w:pPr>
        <w:spacing w:line="600" w:lineRule="auto"/>
        <w:ind w:firstLine="720"/>
        <w:jc w:val="both"/>
        <w:rPr>
          <w:rFonts w:eastAsia="Times New Roman"/>
          <w:szCs w:val="24"/>
        </w:rPr>
      </w:pPr>
      <w:r>
        <w:rPr>
          <w:rFonts w:eastAsia="Times New Roman"/>
          <w:szCs w:val="24"/>
        </w:rPr>
        <w:t xml:space="preserve">Εμείς, βεβαίως, συζητάμε εδώ τώρα για το κατά πόσο πρέπει να χρησιμοποιηθεί ο Στρατός, κατά πόσο πρέπει να γίνει ένα </w:t>
      </w:r>
      <w:proofErr w:type="spellStart"/>
      <w:r>
        <w:rPr>
          <w:rFonts w:eastAsia="Times New Roman"/>
          <w:szCs w:val="24"/>
        </w:rPr>
        <w:t>υπερυπουργεί</w:t>
      </w:r>
      <w:r>
        <w:rPr>
          <w:rFonts w:eastAsia="Times New Roman"/>
          <w:szCs w:val="24"/>
        </w:rPr>
        <w:t>ο</w:t>
      </w:r>
      <w:proofErr w:type="spellEnd"/>
      <w:r>
        <w:rPr>
          <w:rFonts w:eastAsia="Times New Roman"/>
          <w:szCs w:val="24"/>
        </w:rPr>
        <w:t>, κατά πόσο υπάρχει ασφάλεια στους πολίτες, κατά πόσο οι πολίτες των νησιών</w:t>
      </w:r>
      <w:r>
        <w:rPr>
          <w:rFonts w:eastAsia="Times New Roman"/>
          <w:szCs w:val="24"/>
        </w:rPr>
        <w:t>,</w:t>
      </w:r>
      <w:r>
        <w:rPr>
          <w:rFonts w:eastAsia="Times New Roman"/>
          <w:szCs w:val="24"/>
        </w:rPr>
        <w:t xml:space="preserve"> οι οποίοι βιώνουν το πρόβλημα περισσότερο</w:t>
      </w:r>
      <w:r>
        <w:rPr>
          <w:rFonts w:eastAsia="Times New Roman"/>
          <w:szCs w:val="24"/>
        </w:rPr>
        <w:t>,</w:t>
      </w:r>
      <w:r>
        <w:rPr>
          <w:rFonts w:eastAsia="Times New Roman"/>
          <w:szCs w:val="24"/>
        </w:rPr>
        <w:t xml:space="preserve"> αισθάνονται ασφαλείς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5F818E88" w14:textId="77777777" w:rsidR="00EB6AC3" w:rsidRDefault="00674472">
      <w:pPr>
        <w:spacing w:line="600" w:lineRule="auto"/>
        <w:ind w:firstLine="720"/>
        <w:jc w:val="both"/>
        <w:rPr>
          <w:rFonts w:eastAsia="Times New Roman"/>
          <w:szCs w:val="24"/>
        </w:rPr>
      </w:pPr>
      <w:r>
        <w:rPr>
          <w:rFonts w:eastAsia="Times New Roman"/>
          <w:szCs w:val="24"/>
        </w:rPr>
        <w:t>Το να συζητούμε για ασφάλεια σε τέτοιο χρονικό στάδιο είναι λίγο αστείο, γιατί υπάρχει μία γενικευμένη</w:t>
      </w:r>
      <w:r>
        <w:rPr>
          <w:rFonts w:eastAsia="Times New Roman"/>
          <w:szCs w:val="24"/>
        </w:rPr>
        <w:t xml:space="preserve"> ανασφάλεια στους πολίτες. Δηλαδή, ποιος πολίτης είναι ασφαλής; Όπου γυρίζω, μου λένε «τι θα </w:t>
      </w:r>
      <w:r>
        <w:rPr>
          <w:rFonts w:eastAsia="Times New Roman"/>
          <w:szCs w:val="24"/>
        </w:rPr>
        <w:lastRenderedPageBreak/>
        <w:t>γίνει με τα ασφαλιστικά, τι θα γίνει με τα φορολογικά, τι θα γίνει με το ένα, με το άλλο;». Οι πολίτες είναι έντρομοι και -δεν θα ήταν και κακή η λέξη- πανικόβλητο</w:t>
      </w:r>
      <w:r>
        <w:rPr>
          <w:rFonts w:eastAsia="Times New Roman"/>
          <w:szCs w:val="24"/>
        </w:rPr>
        <w:t xml:space="preserve">ι. </w:t>
      </w:r>
    </w:p>
    <w:p w14:paraId="5F818E8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Άκουσα τον κ. Καμμένο να λέει ότι δεν θα αναμειχθεί ο Στρατός, γιατί, για να αναμειχθεί ο Στρατός, απαιτείται άδεια της Βουλής. Αυτό αφορά άλλα ζητήματα. Εάν γίνει ένας σεισμός, για να αποσταλεί ένα άγημα για να βοηθήσει στον απεγκλωβισμό ανθρώπων, δεν</w:t>
      </w:r>
      <w:r>
        <w:rPr>
          <w:rFonts w:eastAsia="Times New Roman" w:cs="Times New Roman"/>
          <w:szCs w:val="24"/>
        </w:rPr>
        <w:t xml:space="preserve"> νομίζω ότι χρειάζεται άδεια της Βουλής. Είναι αυτονόητη η συμμετοχή των στρατιωτών μας για να σωθούν ζωές. Άρα τι είναι αυτό που είπε ο κ. Καμμένος;</w:t>
      </w:r>
    </w:p>
    <w:p w14:paraId="5F818E8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 Άδεια χρειάζεται εάν η αποστολή είναι συγκεκριμένη και εάν κινδυνεύει να θεωρηθεί κατάλυση δημοκρατικών ε</w:t>
      </w:r>
      <w:r>
        <w:rPr>
          <w:rFonts w:eastAsia="Times New Roman" w:cs="Times New Roman"/>
          <w:szCs w:val="24"/>
        </w:rPr>
        <w:t>λευθεριών. Όταν χρειάζεται η άμεση παρουσία στρατιωτών για τη διάσωση ζωών, για όνομα του Θεού, αν πρέπει πρώτα να συνεδριάσει η Βουλή, να δώσει άδεια για τέτοιο θέμα! Επομένως αυτό που είπε ο κ. Καμμένος είναι υπερβολή.</w:t>
      </w:r>
    </w:p>
    <w:p w14:paraId="5F818E8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Και εγώ συμφωνώ να μην εμπλέκεται ο</w:t>
      </w:r>
      <w:r>
        <w:rPr>
          <w:rFonts w:eastAsia="Times New Roman" w:cs="Times New Roman"/>
          <w:szCs w:val="24"/>
        </w:rPr>
        <w:t xml:space="preserve"> Στρατός, αλλά όταν εκ των πραγμάτων το υπόλοιπο κράτος αδυνατεί να δώσει λύσεις, δεν έχει τις υποδομές, αυτομάτως εμπλέκεται ο Στρατός, για να περιφρουρήσει πάνω απ’ όλα την κοινωνική γαλήνη. </w:t>
      </w:r>
    </w:p>
    <w:p w14:paraId="5F818E8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Επομένως για τα ζητήματα ασφαλείας, για τα οποία ρώτησε ο κ. Μ</w:t>
      </w:r>
      <w:r>
        <w:rPr>
          <w:rFonts w:eastAsia="Times New Roman" w:cs="Times New Roman"/>
          <w:szCs w:val="24"/>
        </w:rPr>
        <w:t>ητσοτάκης, δεν ξέρω εάν έλαβε απάντηση από τη σημερινή συζήτηση. Έχουμε συνηθίσει στη Βουλή να γίνονται άκαρπες και ανούσιες συζητήσεις. Δεν έχουμε ακούσει σοβαρά πράγματα εδώ μέσα, όσο είμαι εγώ εδώ. Αν τώρα αισθάνεται πιο ασφαλής ο κ. Μητσοτάκης μετά από</w:t>
      </w:r>
      <w:r>
        <w:rPr>
          <w:rFonts w:eastAsia="Times New Roman" w:cs="Times New Roman"/>
          <w:szCs w:val="24"/>
        </w:rPr>
        <w:t xml:space="preserve"> τη σημερινή συζήτηση, δεν ξέρω. </w:t>
      </w:r>
    </w:p>
    <w:p w14:paraId="5F818E8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χρησιμοποιήσω τον χρόνο της σημερινής μου ομιλίας για λίγο σοβαρότερα ζητήματα. </w:t>
      </w:r>
    </w:p>
    <w:p w14:paraId="5F818E8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Είπε χθες ο κ. Δραγασάκης ότι δεν ξέρει εάν μπορεί η Κυβέρνηση να σηκώσει πολιτικά το βάρος μιας συμφωνίας, εάν περιέχει</w:t>
      </w:r>
      <w:r>
        <w:rPr>
          <w:rFonts w:eastAsia="Times New Roman" w:cs="Times New Roman"/>
          <w:szCs w:val="24"/>
        </w:rPr>
        <w:t xml:space="preserve"> και άλλα πράγματα. </w:t>
      </w:r>
    </w:p>
    <w:p w14:paraId="5F818E8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Η συμφωνία που έγινε τον Ιούλιο, ήταν μια συμφωνία που βασίστηκε σε κάποιους υπολογισμούς. Αν οι «μαύρες τρύπες» μεγαλώσουν, η Κυβέρνηση θα παραιτηθεί; Δεν μπορεί να σηκώσει άλλα βάρη; Δεν το καταλαβαίνω. Το βάρος που σηκώνει μια Κυβέρ</w:t>
      </w:r>
      <w:r>
        <w:rPr>
          <w:rFonts w:eastAsia="Times New Roman" w:cs="Times New Roman"/>
          <w:szCs w:val="24"/>
        </w:rPr>
        <w:t xml:space="preserve">νηση είναι το βάρος που έχει η χώρα. Η συμφωνία του Ιουλίου που υπέγραψε ο κ. Τσίπρας, ο κ. </w:t>
      </w:r>
      <w:proofErr w:type="spellStart"/>
      <w:r>
        <w:rPr>
          <w:rFonts w:eastAsia="Times New Roman" w:cs="Times New Roman"/>
          <w:szCs w:val="24"/>
        </w:rPr>
        <w:t>Τσακαλώτος</w:t>
      </w:r>
      <w:proofErr w:type="spellEnd"/>
      <w:r>
        <w:rPr>
          <w:rFonts w:eastAsia="Times New Roman" w:cs="Times New Roman"/>
          <w:szCs w:val="24"/>
        </w:rPr>
        <w:t xml:space="preserve"> και όλοι αυτοί, αναφέρεται σε εκτιμήσεις της εποχής εκείνης. Αν διαφοροποιηθούν οι εκτιμήσεις και οι «μαύρες τρύπες» μεγαλώσουν ο κ. </w:t>
      </w:r>
      <w:proofErr w:type="spellStart"/>
      <w:r>
        <w:rPr>
          <w:rFonts w:eastAsia="Times New Roman" w:cs="Times New Roman"/>
          <w:szCs w:val="24"/>
        </w:rPr>
        <w:t>Τσακαλώτος</w:t>
      </w:r>
      <w:proofErr w:type="spellEnd"/>
      <w:r>
        <w:rPr>
          <w:rFonts w:eastAsia="Times New Roman" w:cs="Times New Roman"/>
          <w:szCs w:val="24"/>
        </w:rPr>
        <w:t>, ο κ. Δρα</w:t>
      </w:r>
      <w:r>
        <w:rPr>
          <w:rFonts w:eastAsia="Times New Roman" w:cs="Times New Roman"/>
          <w:szCs w:val="24"/>
        </w:rPr>
        <w:t xml:space="preserve">γασάκης, ο κ. Τσίπρας δεν μπορούν να </w:t>
      </w:r>
      <w:proofErr w:type="spellStart"/>
      <w:r>
        <w:rPr>
          <w:rFonts w:eastAsia="Times New Roman" w:cs="Times New Roman"/>
          <w:szCs w:val="24"/>
        </w:rPr>
        <w:t>αντεπεξέλθουν</w:t>
      </w:r>
      <w:proofErr w:type="spellEnd"/>
      <w:r>
        <w:rPr>
          <w:rFonts w:eastAsia="Times New Roman" w:cs="Times New Roman"/>
          <w:szCs w:val="24"/>
        </w:rPr>
        <w:t>; Θα έρθουν εδώ να δηλώσουν αδυναμία; Δεν το καταλαβαίνω αυτό. Μάλλον ήταν μία προκαταβολή, μια προαναγγελία για μία παραίτηση που έρχεται;</w:t>
      </w:r>
    </w:p>
    <w:p w14:paraId="5F818E9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Το να δηλώνει μία κυβέρνηση ότι δεν μπορεί να σηκώσει το βάρος δεν</w:t>
      </w:r>
      <w:r>
        <w:rPr>
          <w:rFonts w:eastAsia="Times New Roman" w:cs="Times New Roman"/>
          <w:szCs w:val="24"/>
        </w:rPr>
        <w:t xml:space="preserve"> είναι νοητό. Η Βουλή και η Κυβέρνηση σηκώνει το όποιο βάρος έχει η χώρα. Δεν λέμε «μέχρι τρία κιλά αντέχω, στα τρία κιλά και είκοσι γραμμάρια παραιτούμαι». Έτσι είναι. Τι θα γίνει εάν προκύψει μια άλλη «μαύρη τρύπα»; Γιατί εδώ στον τόπο αυτόν έχει παγιωθε</w:t>
      </w:r>
      <w:r>
        <w:rPr>
          <w:rFonts w:eastAsia="Times New Roman" w:cs="Times New Roman"/>
          <w:szCs w:val="24"/>
        </w:rPr>
        <w:t xml:space="preserve">ί και ένα 20% που δεν πληρώνει καθόλου φόρους, άρα επί των όποιων </w:t>
      </w:r>
      <w:r>
        <w:rPr>
          <w:rFonts w:eastAsia="Times New Roman" w:cs="Times New Roman"/>
          <w:szCs w:val="24"/>
        </w:rPr>
        <w:lastRenderedPageBreak/>
        <w:t xml:space="preserve">προϋπολογισμών πρέπει να γνωρίζουμε ότι θα έχουμε μια μόνιμη αστοχία και θα καλείται το υπόλοιπο που πληρώνει, να πληρώνει και τα χρέη αυτών που δεν πληρώνουν. </w:t>
      </w:r>
    </w:p>
    <w:p w14:paraId="5F818E9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Θα έχουμε μια μόνιμη αστοχία,</w:t>
      </w:r>
      <w:r>
        <w:rPr>
          <w:rFonts w:eastAsia="Times New Roman" w:cs="Times New Roman"/>
          <w:szCs w:val="24"/>
        </w:rPr>
        <w:t xml:space="preserve"> λοιπόν. Οι διάφοροι «Δραγασάκηδες» θα παραιτούνται στο μεταξύ; Τι θα γίνεται; Θα προπονούνται για μεγαλύτερα, επιπλέον βάρη; Τι είναι εδώ; Άρση βαρών είναι εδώ; Εδώ υποτίθεται ότι γίνεται ένα σοβαρό έργο, αν είναι σοβαρό και αν γίνεται και έργο, γιατί και</w:t>
      </w:r>
      <w:r>
        <w:rPr>
          <w:rFonts w:eastAsia="Times New Roman" w:cs="Times New Roman"/>
          <w:szCs w:val="24"/>
        </w:rPr>
        <w:t xml:space="preserve"> τα δύο μπορεί να αμφισβητούνται, και η σοβαρότητα του έργου και το έργο καθαυτό. </w:t>
      </w:r>
    </w:p>
    <w:p w14:paraId="5F818E9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Τις δηλώσεις αυτές εγώ δεν τις αντιλαμβάνομαι. Είπαν κάποιοι ότι πήγε και απείλησε τον Ολάντ ο κ. Τσίπρας, ότι θα παραιτηθεί. Το διέψευσε βέβαια ο κ. Τσίπρας. Τι είδους απει</w:t>
      </w:r>
      <w:r>
        <w:rPr>
          <w:rFonts w:eastAsia="Times New Roman" w:cs="Times New Roman"/>
          <w:szCs w:val="24"/>
        </w:rPr>
        <w:t>λή είναι αυτή; Απειλούμε τον Γάλλο ότι θα παραιτηθούμε εδώ στην Ελλάδα; Δηλαδή, και μικρή δόση αλήθειας να έχει αυτό το πράγμα, πήγαμε στη Γαλλία να απειλήσουμε τον Ολάντ ότι εμείς εδώ στην Ελλάδα θα έχουμε πτώση της Κυβέρνησης; Τι είναι αυτό; Ανεξάρτητη π</w:t>
      </w:r>
      <w:r>
        <w:rPr>
          <w:rFonts w:eastAsia="Times New Roman" w:cs="Times New Roman"/>
          <w:szCs w:val="24"/>
        </w:rPr>
        <w:t xml:space="preserve">ολιτική είναι αυτό; </w:t>
      </w:r>
    </w:p>
    <w:p w14:paraId="5F818E9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Και χαίρομαι, κύριε Τσίπρα, που είστε παρών, γιατί μας έχετε συνηθίσει να είστε απών στις ομιλίες σε επίπεδο Αρχηγών, για να λέμε και την αλήθεια. </w:t>
      </w:r>
    </w:p>
    <w:p w14:paraId="5F818E94"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Σε εσάς ποτέ.</w:t>
      </w:r>
    </w:p>
    <w:p w14:paraId="5F818E95"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w:t>
      </w:r>
      <w:r>
        <w:rPr>
          <w:rFonts w:eastAsia="Times New Roman" w:cs="Times New Roman"/>
          <w:b/>
          <w:szCs w:val="24"/>
        </w:rPr>
        <w:t>Ένωσης Κεντρώων):</w:t>
      </w:r>
      <w:r>
        <w:rPr>
          <w:rFonts w:eastAsia="Times New Roman" w:cs="Times New Roman"/>
          <w:szCs w:val="24"/>
        </w:rPr>
        <w:t xml:space="preserve"> Δηλαδή, αν έχω μιλήσει σε αυτή</w:t>
      </w:r>
      <w:r>
        <w:rPr>
          <w:rFonts w:eastAsia="Times New Roman" w:cs="Times New Roman"/>
          <w:szCs w:val="24"/>
        </w:rPr>
        <w:t>ν</w:t>
      </w:r>
      <w:r>
        <w:rPr>
          <w:rFonts w:eastAsia="Times New Roman" w:cs="Times New Roman"/>
          <w:szCs w:val="24"/>
        </w:rPr>
        <w:t xml:space="preserve"> την Αίθουσα δέκα φορές, τις εννέα ήσασταν απών ή μάλλον τις οκτώ. Νομίζω ότι μετράω σωστά.</w:t>
      </w:r>
    </w:p>
    <w:p w14:paraId="5F818E9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Στα ταξίδια που πήγατε τι είπατε στον Ολάντ; Του είπατε να βοηθήσει; Η θέση των ξένων είναι δεδομένη. Ζητούν μεταρρ</w:t>
      </w:r>
      <w:r>
        <w:rPr>
          <w:rFonts w:eastAsia="Times New Roman" w:cs="Times New Roman"/>
          <w:szCs w:val="24"/>
        </w:rPr>
        <w:t>υθμίσεις. Δεν ζητούν τίποτε άλλο. Και οι Έλληνες, είτε της Νέας Δημοκρατίας είτε του ΣΥΡΙΖΑ, κοροϊδεύουν.</w:t>
      </w:r>
    </w:p>
    <w:p w14:paraId="5F818E9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Τι μεταρρυθμίσεις έχετε κάνει, κύριε Τσίπρα, στους δεκαέξι μήνες της διακυβέρνησής σας; Πείτε μου μια μεταρρύθμιση που έστω έχετε ξεκινήσει να κάνετε.</w:t>
      </w:r>
    </w:p>
    <w:p w14:paraId="5F818E9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Η αναξιοπιστία της Ελλάδος στο εξωτερικό οφείλεται στο ότι όταν είναι να πάρουμε τη δόση, περνάμε από τη Βουλή κάνα νομοσχέδιο να βουλώσουμε στόματα και στη συνέχεια δεν εφαρμόζουμε </w:t>
      </w:r>
      <w:proofErr w:type="spellStart"/>
      <w:r>
        <w:rPr>
          <w:rFonts w:eastAsia="Times New Roman" w:cs="Times New Roman"/>
          <w:szCs w:val="24"/>
        </w:rPr>
        <w:t>καμμία</w:t>
      </w:r>
      <w:proofErr w:type="spellEnd"/>
      <w:r>
        <w:rPr>
          <w:rFonts w:eastAsia="Times New Roman" w:cs="Times New Roman"/>
          <w:szCs w:val="24"/>
        </w:rPr>
        <w:t xml:space="preserve"> μεταρρύθμιση. </w:t>
      </w:r>
    </w:p>
    <w:p w14:paraId="5F818E9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Και όπου μιλάω εγώ με ξένους, δεν ζητούν ούτε φόρου</w:t>
      </w:r>
      <w:r>
        <w:rPr>
          <w:rFonts w:eastAsia="Times New Roman" w:cs="Times New Roman"/>
          <w:szCs w:val="24"/>
        </w:rPr>
        <w:t xml:space="preserve">ς ούτε τίποτα. Μεταρρυθμίσεις ζητούν. Αν ήμασταν σωστοί, έγκαιροι και πειστικοί στις μεταρρυθμίσεις, δεν θα χρειαζόταν ούτε ένας φόρος. Δεν θα χρειαζόταν τίποτα. Το ξέρετε αυτό; Δεν το ξέρετε. </w:t>
      </w:r>
    </w:p>
    <w:p w14:paraId="5F818E9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Οι φόροι και τα μέτρα, για τα οποία βρίζετε τους Ευρωπαίους</w:t>
      </w:r>
      <w:r>
        <w:rPr>
          <w:rFonts w:eastAsia="Times New Roman" w:cs="Times New Roman"/>
          <w:szCs w:val="24"/>
        </w:rPr>
        <w:t>,</w:t>
      </w:r>
      <w:r>
        <w:rPr>
          <w:rFonts w:eastAsia="Times New Roman" w:cs="Times New Roman"/>
          <w:szCs w:val="24"/>
        </w:rPr>
        <w:t xml:space="preserve"> οι περισσότεροι του ΣΥΡΙΖΑ όταν είστε στα κανάλια, επιβάλλονται γιατί δεν κάνετε </w:t>
      </w:r>
      <w:proofErr w:type="spellStart"/>
      <w:r>
        <w:rPr>
          <w:rFonts w:eastAsia="Times New Roman" w:cs="Times New Roman"/>
          <w:szCs w:val="24"/>
        </w:rPr>
        <w:t>καμμία</w:t>
      </w:r>
      <w:proofErr w:type="spellEnd"/>
      <w:r>
        <w:rPr>
          <w:rFonts w:eastAsia="Times New Roman" w:cs="Times New Roman"/>
          <w:szCs w:val="24"/>
        </w:rPr>
        <w:t xml:space="preserve"> απολύτως μεταρρύθμιση. Είναι η εικόνα του αναξιόπιστου κράτους που όταν θέλει να πάρει τη δόση τα υπογράφει όλα και μετά τα αφήνει στα σκονισμένα χρονοντούλαπα της Βου</w:t>
      </w:r>
      <w:r>
        <w:rPr>
          <w:rFonts w:eastAsia="Times New Roman" w:cs="Times New Roman"/>
          <w:szCs w:val="24"/>
        </w:rPr>
        <w:t xml:space="preserve">λής. Γιατί πολλά εκ των νομοσχεδίων δεν έχουν καν βρει την οδό της υλοποίησης. </w:t>
      </w:r>
    </w:p>
    <w:p w14:paraId="5F818E9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είναι σαν να κοροϊδεύουμε και τους ξένους ότι περνάμε νομοσχέδια στη Βουλή και τους Έλληνες. Έτσι αυξάνει ο </w:t>
      </w:r>
      <w:proofErr w:type="spellStart"/>
      <w:r>
        <w:rPr>
          <w:rFonts w:eastAsia="Times New Roman" w:cs="Times New Roman"/>
          <w:szCs w:val="24"/>
        </w:rPr>
        <w:t>ευρωσκεπτικισμός</w:t>
      </w:r>
      <w:proofErr w:type="spellEnd"/>
      <w:r>
        <w:rPr>
          <w:rFonts w:eastAsia="Times New Roman" w:cs="Times New Roman"/>
          <w:szCs w:val="24"/>
        </w:rPr>
        <w:t xml:space="preserve"> στην Ελλάδα, βέβαια, και είναι κάποιοι υπε</w:t>
      </w:r>
      <w:r>
        <w:rPr>
          <w:rFonts w:eastAsia="Times New Roman" w:cs="Times New Roman"/>
          <w:szCs w:val="24"/>
        </w:rPr>
        <w:t xml:space="preserve">ύθυνοι γι’ αυτό. Είναι η Νέα Δημοκρατία, η οποία ήταν για δύο χρόνια </w:t>
      </w:r>
      <w:proofErr w:type="spellStart"/>
      <w:r>
        <w:rPr>
          <w:rFonts w:eastAsia="Times New Roman" w:cs="Times New Roman"/>
          <w:szCs w:val="24"/>
        </w:rPr>
        <w:t>αντιμνημονιακή</w:t>
      </w:r>
      <w:proofErr w:type="spellEnd"/>
      <w:r>
        <w:rPr>
          <w:rFonts w:eastAsia="Times New Roman" w:cs="Times New Roman"/>
          <w:szCs w:val="24"/>
        </w:rPr>
        <w:t xml:space="preserve">, μετά </w:t>
      </w:r>
      <w:proofErr w:type="spellStart"/>
      <w:r>
        <w:rPr>
          <w:rFonts w:eastAsia="Times New Roman" w:cs="Times New Roman"/>
          <w:szCs w:val="24"/>
        </w:rPr>
        <w:t>μνημονιακή</w:t>
      </w:r>
      <w:proofErr w:type="spellEnd"/>
      <w:r>
        <w:rPr>
          <w:rFonts w:eastAsia="Times New Roman" w:cs="Times New Roman"/>
          <w:szCs w:val="24"/>
        </w:rPr>
        <w:t xml:space="preserve"> και τώρα ξανά περίπου </w:t>
      </w:r>
      <w:proofErr w:type="spellStart"/>
      <w:r>
        <w:rPr>
          <w:rFonts w:eastAsia="Times New Roman" w:cs="Times New Roman"/>
          <w:szCs w:val="24"/>
        </w:rPr>
        <w:t>αντιμνημονιακή</w:t>
      </w:r>
      <w:proofErr w:type="spellEnd"/>
      <w:r>
        <w:rPr>
          <w:rFonts w:eastAsia="Times New Roman" w:cs="Times New Roman"/>
          <w:szCs w:val="24"/>
        </w:rPr>
        <w:t xml:space="preserve">, ένα υποτίθεται μεγάλο και σοβαρό κόμμα που είχε τέτοια καμπύλη προς τα πάνω, προς τα κάτω και μετά προς τα πάνω </w:t>
      </w:r>
      <w:proofErr w:type="spellStart"/>
      <w:r>
        <w:rPr>
          <w:rFonts w:eastAsia="Times New Roman" w:cs="Times New Roman"/>
          <w:szCs w:val="24"/>
        </w:rPr>
        <w:t>πειστ</w:t>
      </w:r>
      <w:r>
        <w:rPr>
          <w:rFonts w:eastAsia="Times New Roman" w:cs="Times New Roman"/>
          <w:szCs w:val="24"/>
        </w:rPr>
        <w:t>ικότητος</w:t>
      </w:r>
      <w:proofErr w:type="spellEnd"/>
      <w:r>
        <w:rPr>
          <w:rFonts w:eastAsia="Times New Roman" w:cs="Times New Roman"/>
          <w:szCs w:val="24"/>
        </w:rPr>
        <w:t xml:space="preserve"> και </w:t>
      </w:r>
      <w:proofErr w:type="spellStart"/>
      <w:r>
        <w:rPr>
          <w:rFonts w:eastAsia="Times New Roman" w:cs="Times New Roman"/>
          <w:szCs w:val="24"/>
        </w:rPr>
        <w:t>σοβαρότητος</w:t>
      </w:r>
      <w:proofErr w:type="spellEnd"/>
      <w:r>
        <w:rPr>
          <w:rFonts w:eastAsia="Times New Roman" w:cs="Times New Roman"/>
          <w:szCs w:val="24"/>
        </w:rPr>
        <w:t>, και ένας ΣΥΡΙΖΑ ο οποίος επί έξι χρόνια έβριζε τους πάντες και τα πάντα και σε μια νύχτα του Ιουλίου τα υπέγραψε όλα. Και τώρα οι Υπουργοί έχουν πρόβλημα. Έχουν στεναχώρια, όταν εφαρμόζουν αυτά που υπογράψατε, κύριε Τσίπρα. Δεν μπ</w:t>
      </w:r>
      <w:r>
        <w:rPr>
          <w:rFonts w:eastAsia="Times New Roman" w:cs="Times New Roman"/>
          <w:szCs w:val="24"/>
        </w:rPr>
        <w:t xml:space="preserve">ορούν, γιατί το </w:t>
      </w:r>
      <w:r>
        <w:rPr>
          <w:rFonts w:eastAsia="Times New Roman" w:cs="Times New Roman"/>
          <w:szCs w:val="24"/>
          <w:lang w:val="en-US"/>
        </w:rPr>
        <w:t>DNA</w:t>
      </w:r>
      <w:r>
        <w:rPr>
          <w:rFonts w:eastAsia="Times New Roman" w:cs="Times New Roman"/>
          <w:szCs w:val="24"/>
        </w:rPr>
        <w:t xml:space="preserve"> τους είναι αριστερό! Πώς θα πουλήσουν το ένα; Πώς θα ιδιωτικοποιήσουν το άλλο; </w:t>
      </w:r>
    </w:p>
    <w:p w14:paraId="5F818E9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Νομίζω, λοιπόν, ότι στον τόπο αυτό τα προβλήματα είναι άλλα. Είναι βαθύτερα. Είναι το αν θα αποφασίσουμε να κάνουμε τις μεταρρυθμίσεις και να γίνουμε σοβαρο</w:t>
      </w:r>
      <w:r>
        <w:rPr>
          <w:rFonts w:eastAsia="Times New Roman" w:cs="Times New Roman"/>
          <w:szCs w:val="24"/>
        </w:rPr>
        <w:t xml:space="preserve">ί ή αν θα κάνουμε τους εξυπνάκηδες, </w:t>
      </w:r>
      <w:r>
        <w:rPr>
          <w:rFonts w:eastAsia="Times New Roman" w:cs="Times New Roman"/>
          <w:szCs w:val="24"/>
        </w:rPr>
        <w:lastRenderedPageBreak/>
        <w:t xml:space="preserve">με κατάληξη να πτωχεύσουμε και να γελοιοποιηθούμε. Διότι θα πάνε στράφι οι έξι ετών θυσίες του ελληνικού λαού. </w:t>
      </w:r>
    </w:p>
    <w:p w14:paraId="5F818E9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Έχω πει ότι μια από τις μεταρρυθμίσεις που θεωρώ ουσιώδη είναι το να εξεύρουμε στο </w:t>
      </w:r>
      <w:r>
        <w:rPr>
          <w:rFonts w:eastAsia="Times New Roman" w:cs="Times New Roman"/>
          <w:szCs w:val="24"/>
        </w:rPr>
        <w:t>δ</w:t>
      </w:r>
      <w:r>
        <w:rPr>
          <w:rFonts w:eastAsia="Times New Roman" w:cs="Times New Roman"/>
          <w:szCs w:val="24"/>
        </w:rPr>
        <w:t>ημόσιο, στους δήμους και</w:t>
      </w:r>
      <w:r>
        <w:rPr>
          <w:rFonts w:eastAsia="Times New Roman" w:cs="Times New Roman"/>
          <w:szCs w:val="24"/>
        </w:rPr>
        <w:t xml:space="preserve"> στις ΔΕΚΟ τους αργόμισθους. Γιατί έχω πληροφορίες από δημάρχους, από διευθυντές κρατικών επιχειρήσεων και από άλλους ότι υπάρχει μεγάλο ποσοστό αργόμισθων στο Δημόσιο. </w:t>
      </w:r>
      <w:proofErr w:type="spellStart"/>
      <w:r>
        <w:rPr>
          <w:rFonts w:eastAsia="Times New Roman" w:cs="Times New Roman"/>
          <w:szCs w:val="24"/>
        </w:rPr>
        <w:t>Καμμία</w:t>
      </w:r>
      <w:proofErr w:type="spellEnd"/>
      <w:r>
        <w:rPr>
          <w:rFonts w:eastAsia="Times New Roman" w:cs="Times New Roman"/>
          <w:szCs w:val="24"/>
        </w:rPr>
        <w:t xml:space="preserve"> προσπάθεια δεν έχουμε κάνει να τους εξεύρουμε. Έχουμε βρει όσους έχουν πλαστά πτ</w:t>
      </w:r>
      <w:r>
        <w:rPr>
          <w:rFonts w:eastAsia="Times New Roman" w:cs="Times New Roman"/>
          <w:szCs w:val="24"/>
        </w:rPr>
        <w:t>υχία και μακάρι να τους έχουμε βρει όλους. Εγώ νομίζω ότι πολλοί θα κρύβονται. Έχουμε κάποια άλλα πράγματα «</w:t>
      </w:r>
      <w:proofErr w:type="spellStart"/>
      <w:r>
        <w:rPr>
          <w:rFonts w:eastAsia="Times New Roman" w:cs="Times New Roman"/>
          <w:szCs w:val="24"/>
        </w:rPr>
        <w:t>πυροτεχνουργικά</w:t>
      </w:r>
      <w:proofErr w:type="spellEnd"/>
      <w:r>
        <w:rPr>
          <w:rFonts w:eastAsia="Times New Roman" w:cs="Times New Roman"/>
          <w:szCs w:val="24"/>
        </w:rPr>
        <w:t xml:space="preserve">» ψάξει, που δημιουργούν εντύπωση στον κόσμο, αλλά όχι επί της ουσίας. Πρέπει να κρύβονται μέσα στο σώμα των δημοσίων υπαλλήλων πάρα </w:t>
      </w:r>
      <w:r>
        <w:rPr>
          <w:rFonts w:eastAsia="Times New Roman" w:cs="Times New Roman"/>
          <w:szCs w:val="24"/>
        </w:rPr>
        <w:t>πολλοί αργόμισθοι τους οποίους δεν έχουμε προσπαθήσει να βρούμε.</w:t>
      </w:r>
    </w:p>
    <w:p w14:paraId="5F818E9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Κι έχω στη διάθεση του κ. Τσίπρα μια μελέτη, αν έχει όντως διάθεση να προχωρήσει σε αυτό, γιατί του έχω στείλει τα «9 σημεία» και από τα εννέα δεν εφάρμοσε κανένα. Βγήκαν κάποιοι Υπουργοί και</w:t>
      </w:r>
      <w:r>
        <w:rPr>
          <w:rFonts w:eastAsia="Times New Roman" w:cs="Times New Roman"/>
          <w:szCs w:val="24"/>
        </w:rPr>
        <w:t xml:space="preserve"> έλεγαν ότι συμφωνούν με τέσσερα-πέντε σημεία. Μα, η κάθαρση δεν έχει ποσοστά. Την κάθαρση ή την κάνεις ή δεν την κάνεις και κοροϊδεύεις. </w:t>
      </w:r>
    </w:p>
    <w:p w14:paraId="5F818E9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Έχω, λοιπόν,  στη διάθεση του κ. Τσίπρα μια μελέτη του Πανεπιστημίου του Λονδίνου, με τη μέθοδο 360 </w:t>
      </w:r>
      <w:r>
        <w:rPr>
          <w:rFonts w:eastAsia="Times New Roman" w:cs="Times New Roman"/>
          <w:szCs w:val="24"/>
          <w:lang w:val="en-US"/>
        </w:rPr>
        <w:t>degree</w:t>
      </w:r>
      <w:r>
        <w:rPr>
          <w:rFonts w:eastAsia="Times New Roman" w:cs="Times New Roman"/>
          <w:szCs w:val="24"/>
        </w:rPr>
        <w:t>, για το πώ</w:t>
      </w:r>
      <w:r>
        <w:rPr>
          <w:rFonts w:eastAsia="Times New Roman" w:cs="Times New Roman"/>
          <w:szCs w:val="24"/>
        </w:rPr>
        <w:t xml:space="preserve">ς μπορείτε να βρείτε τους αργόμισθους, αν θέλετε να τους βρείτε. Αν θέλετε να τους κουκουλώσετε, συνεχίστε την τακτική με την οποία έχετε ήδη πορευθεί. Σε αυτό, λοιπόν, το θέμα της εξεύρεσης των αργόμισθων δεν έχουμε </w:t>
      </w:r>
      <w:proofErr w:type="spellStart"/>
      <w:r>
        <w:rPr>
          <w:rFonts w:eastAsia="Times New Roman" w:cs="Times New Roman"/>
          <w:szCs w:val="24"/>
        </w:rPr>
        <w:t>καμμία</w:t>
      </w:r>
      <w:proofErr w:type="spellEnd"/>
      <w:r>
        <w:rPr>
          <w:rFonts w:eastAsia="Times New Roman" w:cs="Times New Roman"/>
          <w:szCs w:val="24"/>
        </w:rPr>
        <w:t xml:space="preserve"> πρόοδο. </w:t>
      </w:r>
    </w:p>
    <w:p w14:paraId="5F818EA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Στο ζήτημα τού οι τρεις</w:t>
      </w:r>
      <w:r>
        <w:rPr>
          <w:rFonts w:eastAsia="Times New Roman" w:cs="Times New Roman"/>
          <w:szCs w:val="24"/>
        </w:rPr>
        <w:t xml:space="preserve"> συντάξεις να γίνουν μία, να συγχωνευθούν, πληροφορούμαι πάλι -έγραφε «Η </w:t>
      </w:r>
      <w:r>
        <w:rPr>
          <w:rFonts w:eastAsia="Times New Roman" w:cs="Times New Roman"/>
          <w:szCs w:val="24"/>
        </w:rPr>
        <w:t>ΑΥΓΗ</w:t>
      </w:r>
      <w:r>
        <w:rPr>
          <w:rFonts w:eastAsia="Times New Roman" w:cs="Times New Roman"/>
          <w:szCs w:val="24"/>
        </w:rPr>
        <w:t xml:space="preserve">» την Κυριακή που μας πέρασε- ότι 3.000 ευρώ είναι το πλαφόν των ανωτέρων συντάξεων. Η </w:t>
      </w:r>
      <w:r>
        <w:rPr>
          <w:rFonts w:eastAsia="Times New Roman" w:cs="Times New Roman"/>
          <w:szCs w:val="24"/>
        </w:rPr>
        <w:lastRenderedPageBreak/>
        <w:t>ανώτερη σύνταξη ακόμη διατηρείται στις 3.000 ευρώ. Όμως συγχώνευση δεν έχει γίνει ακόμα μηχα</w:t>
      </w:r>
      <w:r>
        <w:rPr>
          <w:rFonts w:eastAsia="Times New Roman" w:cs="Times New Roman"/>
          <w:szCs w:val="24"/>
        </w:rPr>
        <w:t xml:space="preserve">νογραφικά και έχουμε τριακόσιες τριάντα χιλιάδες κύριες τριπλές συντάξεις και πάνω από ένα εκατομμύριο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διπλές συντάξεις.</w:t>
      </w:r>
    </w:p>
    <w:p w14:paraId="5F818EA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Άποψή μου είναι ότι αυτές τις συντάξεις, αν δεν τις κάνουμε με μέγιστο τα 1.500 ευρώ, το ασφαλιστικό θα είναι ά</w:t>
      </w:r>
      <w:r>
        <w:rPr>
          <w:rFonts w:eastAsia="Times New Roman" w:cs="Times New Roman"/>
          <w:szCs w:val="24"/>
        </w:rPr>
        <w:t xml:space="preserve">λυτο. Σήμερα, στον </w:t>
      </w:r>
      <w:r>
        <w:rPr>
          <w:rFonts w:eastAsia="Times New Roman" w:cs="Times New Roman"/>
          <w:szCs w:val="24"/>
        </w:rPr>
        <w:t>«</w:t>
      </w:r>
      <w:r>
        <w:rPr>
          <w:rFonts w:eastAsia="Times New Roman" w:cs="Times New Roman"/>
          <w:szCs w:val="24"/>
          <w:lang w:val="en-US"/>
        </w:rPr>
        <w:t>ANTENNA</w:t>
      </w:r>
      <w:r>
        <w:rPr>
          <w:rFonts w:eastAsia="Times New Roman" w:cs="Times New Roman"/>
          <w:szCs w:val="24"/>
        </w:rPr>
        <w:t>»</w:t>
      </w:r>
      <w:r>
        <w:rPr>
          <w:rFonts w:eastAsia="Times New Roman" w:cs="Times New Roman"/>
          <w:szCs w:val="24"/>
        </w:rPr>
        <w:t xml:space="preserve">, είπε ο κ. </w:t>
      </w:r>
      <w:proofErr w:type="spellStart"/>
      <w:r>
        <w:rPr>
          <w:rFonts w:eastAsia="Times New Roman" w:cs="Times New Roman"/>
          <w:szCs w:val="24"/>
        </w:rPr>
        <w:t>Κατρούγκαλος</w:t>
      </w:r>
      <w:proofErr w:type="spellEnd"/>
      <w:r>
        <w:rPr>
          <w:rFonts w:eastAsia="Times New Roman" w:cs="Times New Roman"/>
          <w:szCs w:val="24"/>
        </w:rPr>
        <w:t xml:space="preserve"> ότι θα ηρεμήσουμε με το ασφαλιστικό που πάει να περάσει μέχρι το 2060. Προφανώς γιατί δεν θα ζει και ο ίδιος! Έδωσε τέτοια ημερομηνία, το 2060, ότι θα ηρεμήσουμε, που</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δεν θα υπάρχει </w:t>
      </w:r>
      <w:proofErr w:type="spellStart"/>
      <w:r>
        <w:rPr>
          <w:rFonts w:eastAsia="Times New Roman" w:cs="Times New Roman"/>
          <w:szCs w:val="24"/>
        </w:rPr>
        <w:t>Κατρούγκαλ</w:t>
      </w:r>
      <w:r>
        <w:rPr>
          <w:rFonts w:eastAsia="Times New Roman" w:cs="Times New Roman"/>
          <w:szCs w:val="24"/>
        </w:rPr>
        <w:t>ος</w:t>
      </w:r>
      <w:proofErr w:type="spellEnd"/>
      <w:r>
        <w:rPr>
          <w:rFonts w:eastAsia="Times New Roman" w:cs="Times New Roman"/>
          <w:szCs w:val="24"/>
        </w:rPr>
        <w:t xml:space="preserve"> για να τον τιμωρήσουμε. Αυτά, λοιπόν, δεν είναι σοβαρά πράγματα.</w:t>
      </w:r>
    </w:p>
    <w:p w14:paraId="5F818EA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Μετά φωνάζω για τις συντάξεις των πλουσίων. Είναι ογδόντα χιλιάδες πλούσιοι με άνω των 3.000 ευρώ μηνιαίο εισόδημα που θα μπορούσαμε να τους κόψουμε τη σύνταξη για να δημιουργήσουμε ένα </w:t>
      </w:r>
      <w:r>
        <w:rPr>
          <w:rFonts w:eastAsia="Times New Roman" w:cs="Times New Roman"/>
          <w:szCs w:val="24"/>
          <w:lang w:val="en-US"/>
        </w:rPr>
        <w:lastRenderedPageBreak/>
        <w:t>bu</w:t>
      </w:r>
      <w:r>
        <w:rPr>
          <w:rFonts w:eastAsia="Times New Roman" w:cs="Times New Roman"/>
          <w:szCs w:val="24"/>
          <w:lang w:val="en-US"/>
        </w:rPr>
        <w:t>dget</w:t>
      </w:r>
      <w:r>
        <w:rPr>
          <w:rFonts w:eastAsia="Times New Roman" w:cs="Times New Roman"/>
          <w:szCs w:val="24"/>
        </w:rPr>
        <w:t xml:space="preserve"> να σώσουμε αναπήρους, να σώσουμε μονογονεϊκές οικογένειες, να σώσουμε πολυτέκνους, κατηγορίες που τρώνε στους μητροπολίτες. Αυτή η Βουλή αφήνει απαθέστατη έναν που έχει ενοίκια 10.000 ευρώ τον μήνα να παίρνει και τα 1.800 ευρώ της σύνταξης, γιατί έχει</w:t>
      </w:r>
      <w:r>
        <w:rPr>
          <w:rFonts w:eastAsia="Times New Roman" w:cs="Times New Roman"/>
          <w:szCs w:val="24"/>
        </w:rPr>
        <w:t xml:space="preserve"> πληρώσει εισφορές.</w:t>
      </w:r>
    </w:p>
    <w:p w14:paraId="5F818EA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Στην Αυστραλία δεν έχουν πληρώσει εισφορές; Μόνο εδώ έχουν πληρώσει εισφορές; Εγώ που προτείνω το κόψιμο των συντάξεων των πλουσίων -κατ’ αρχάς, δεν με συμφέρει, χάνω ψήφους, γιατί και οι πλούσιοι ψηφίζουν- γιατί λέτε ότι το κάνω; Μισώ </w:t>
      </w:r>
      <w:r>
        <w:rPr>
          <w:rFonts w:eastAsia="Times New Roman" w:cs="Times New Roman"/>
          <w:szCs w:val="24"/>
        </w:rPr>
        <w:t>τους πλουσίους;</w:t>
      </w:r>
    </w:p>
    <w:p w14:paraId="5F818EA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Εγώ στον Σύνδεσμο Βιομηχάνων τι τους είπα; Δεν είμαι εναντίον σας, αλλά θα μου επιτρέψετε να είμαι με τους φτωχούς. Ως κόμμα, ως Λεβέντης, ως Ένωση Κεντρώων δεν είμαι και εχθρός σας, γιατί χωρίς εργοδότες δεν μπορεί να υπάρξει κράτος, αλλά </w:t>
      </w:r>
      <w:r>
        <w:rPr>
          <w:rFonts w:eastAsia="Times New Roman" w:cs="Times New Roman"/>
          <w:szCs w:val="24"/>
        </w:rPr>
        <w:t xml:space="preserve">ψυχικά εγώ, η οικογένειά μου, το </w:t>
      </w:r>
      <w:r>
        <w:rPr>
          <w:rFonts w:eastAsia="Times New Roman" w:cs="Times New Roman"/>
          <w:szCs w:val="24"/>
          <w:lang w:val="en-US"/>
        </w:rPr>
        <w:t>DNA</w:t>
      </w:r>
      <w:r>
        <w:rPr>
          <w:rFonts w:eastAsia="Times New Roman" w:cs="Times New Roman"/>
          <w:szCs w:val="24"/>
        </w:rPr>
        <w:t xml:space="preserve"> μου είναι με τους φτωχούς. Όμως, αυτό δεν σημαίνει ότι θα κυνηγήσω εσάς τους πλουσίους. Όμως, οι συντάξεις των πλουσίων θα μπορούσαν να αποτελέσουν ένα πολύ σοβαρό </w:t>
      </w:r>
      <w:r>
        <w:rPr>
          <w:rFonts w:eastAsia="Times New Roman" w:cs="Times New Roman"/>
          <w:szCs w:val="24"/>
          <w:lang w:val="en-US"/>
        </w:rPr>
        <w:t>budget</w:t>
      </w:r>
      <w:r>
        <w:rPr>
          <w:rFonts w:eastAsia="Times New Roman" w:cs="Times New Roman"/>
          <w:szCs w:val="24"/>
        </w:rPr>
        <w:t xml:space="preserve"> για την κοινωνική μέριμνα και για τη </w:t>
      </w:r>
      <w:r>
        <w:rPr>
          <w:rFonts w:eastAsia="Times New Roman" w:cs="Times New Roman"/>
          <w:szCs w:val="24"/>
        </w:rPr>
        <w:lastRenderedPageBreak/>
        <w:t>λύση των πρ</w:t>
      </w:r>
      <w:r>
        <w:rPr>
          <w:rFonts w:eastAsia="Times New Roman" w:cs="Times New Roman"/>
          <w:szCs w:val="24"/>
        </w:rPr>
        <w:t xml:space="preserve">οβλημάτων κόσμου που βρίσκεται στα όρια της δυστυχίας και της φτώχειας. Ο κ. </w:t>
      </w:r>
      <w:proofErr w:type="spellStart"/>
      <w:r>
        <w:rPr>
          <w:rFonts w:eastAsia="Times New Roman" w:cs="Times New Roman"/>
          <w:szCs w:val="24"/>
        </w:rPr>
        <w:t>Κατρούγκαλος</w:t>
      </w:r>
      <w:proofErr w:type="spellEnd"/>
      <w:r>
        <w:rPr>
          <w:rFonts w:eastAsia="Times New Roman" w:cs="Times New Roman"/>
          <w:szCs w:val="24"/>
        </w:rPr>
        <w:t xml:space="preserve"> λέει όχι.</w:t>
      </w:r>
    </w:p>
    <w:p w14:paraId="5F818EA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E86769">
        <w:rPr>
          <w:rFonts w:eastAsia="Times New Roman" w:cs="Times New Roman"/>
          <w:b/>
          <w:szCs w:val="24"/>
        </w:rPr>
        <w:t>ΝΙΚΟΛΑΟΣ ΒΟΥΤΣΗΣ</w:t>
      </w:r>
      <w:r>
        <w:rPr>
          <w:rFonts w:eastAsia="Times New Roman" w:cs="Times New Roman"/>
          <w:szCs w:val="24"/>
        </w:rPr>
        <w:t>)</w:t>
      </w:r>
    </w:p>
    <w:p w14:paraId="5F818EA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Του λέω μετά «κόψε τις συντάξεις των τέως Βουλευτών». Γιατί να παίρνουν σύνταξη οι τέως Βουλευτές; Μου λέει ότι οι μέχρι το 2012 Βουλευτές παίρνουν σύνταξη, αλλά από το 2012 και μετά θα παίρνουν από το ταμείο τους. Γιατί; Οι μέχρι το 2012 τι είναι; Σαββατο</w:t>
      </w:r>
      <w:r>
        <w:rPr>
          <w:rFonts w:eastAsia="Times New Roman" w:cs="Times New Roman"/>
          <w:szCs w:val="24"/>
        </w:rPr>
        <w:t>γεννημένοι; Ή μήπως δεν πρέπει να πειράξουμε ιερά τέρατα; Δεν το καταλαβαίνω. Είναι αυτοί που μας πτώχευσαν κιόλας. Υπάρχουν άνθρωποι που παίρνουν σύνταξη και παίρνουν και σύνταξη δικηγόρου -όπως ο Αχιλλέας Καραμανλής, που παίρνει και από την Αγροτική Τράπ</w:t>
      </w:r>
      <w:r>
        <w:rPr>
          <w:rFonts w:eastAsia="Times New Roman" w:cs="Times New Roman"/>
          <w:szCs w:val="24"/>
        </w:rPr>
        <w:t>εζα- και παίρνουν και από αλλού. Νομίζω ότι παίρνει και ο Μητσοτάκης πατήρ και από αλλού σαν δημοσιογράφος, σαν δικηγόρος.</w:t>
      </w:r>
    </w:p>
    <w:p w14:paraId="5F818EA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Φαντάζομαι ότι θα μπορούσε να ζήσει, αν χάσει τις υπόλοιπες συντάξεις, κύριε Κυριάκο μου, ή θα είχε πρόβλημα πενίας; Θα μου απαντήσετ</w:t>
      </w:r>
      <w:r>
        <w:rPr>
          <w:rFonts w:eastAsia="Times New Roman" w:cs="Times New Roman"/>
          <w:szCs w:val="24"/>
        </w:rPr>
        <w:t>ε.</w:t>
      </w:r>
    </w:p>
    <w:p w14:paraId="5F818EA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Ζητώ να κοπούν…</w:t>
      </w:r>
    </w:p>
    <w:p w14:paraId="5F818EA9" w14:textId="77777777" w:rsidR="00EB6AC3" w:rsidRDefault="00674472">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Παρακαλώ, μην προσωποποιείτε, κύριε Πρόεδρε. Θέσατε το γενικό θέμα.</w:t>
      </w:r>
    </w:p>
    <w:p w14:paraId="5F818EAA"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Όχι, μια παρατήρηση στο γενικότερο, αλλά μιλάω…</w:t>
      </w:r>
    </w:p>
    <w:p w14:paraId="5F818EAB"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Αλίμονο, αντιλ</w:t>
      </w:r>
      <w:r>
        <w:rPr>
          <w:rFonts w:eastAsia="Times New Roman" w:cs="Times New Roman"/>
          <w:szCs w:val="24"/>
        </w:rPr>
        <w:t>αμβάνεστε…</w:t>
      </w:r>
    </w:p>
    <w:p w14:paraId="5F818EA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Μιλάω περί των </w:t>
      </w:r>
      <w:proofErr w:type="spellStart"/>
      <w:r>
        <w:rPr>
          <w:rFonts w:eastAsia="Times New Roman" w:cs="Times New Roman"/>
          <w:szCs w:val="24"/>
        </w:rPr>
        <w:t>γενικοτέρων</w:t>
      </w:r>
      <w:proofErr w:type="spellEnd"/>
      <w:r>
        <w:rPr>
          <w:rFonts w:eastAsia="Times New Roman" w:cs="Times New Roman"/>
          <w:szCs w:val="24"/>
        </w:rPr>
        <w:t>, κύριε Πρόεδρε, αλλά επί επτά μήνες εδώ μέσα δεν έχω δει ευαισθησία από κάποια πτέρυγα.</w:t>
      </w:r>
    </w:p>
    <w:p w14:paraId="5F818EAD"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Για ποιο πράγμα;</w:t>
      </w:r>
    </w:p>
    <w:p w14:paraId="5F818EAE"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w:t>
      </w:r>
      <w:r>
        <w:rPr>
          <w:rFonts w:eastAsia="Times New Roman" w:cs="Times New Roman"/>
          <w:b/>
          <w:szCs w:val="24"/>
        </w:rPr>
        <w:t>ης Κεντρώων):</w:t>
      </w:r>
      <w:r>
        <w:rPr>
          <w:rFonts w:eastAsia="Times New Roman" w:cs="Times New Roman"/>
          <w:szCs w:val="24"/>
        </w:rPr>
        <w:t xml:space="preserve"> Μιλώ για τον μισθό των Βουλευτών να πάει στη μέση…</w:t>
      </w:r>
    </w:p>
    <w:p w14:paraId="5F818EAF"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Ωραία. Στη μέση έχει πάει.</w:t>
      </w:r>
    </w:p>
    <w:p w14:paraId="5F818EB0"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Έχει κανένας μιλήσει; Πού είναι όλοι; Επιχειρηματολογούν οι πτέρυγες. Ηρεμήστε, παρακαλώ!</w:t>
      </w:r>
    </w:p>
    <w:p w14:paraId="5F818EB1"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Πρόεδρε, η σύνταξη πάντως των Βουλευτών για τους οποίους μιλάτε είναι κάτω από 50%.</w:t>
      </w:r>
    </w:p>
    <w:p w14:paraId="5F818EB2"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b/>
          <w:szCs w:val="24"/>
        </w:rPr>
        <w:t>):</w:t>
      </w:r>
      <w:r>
        <w:rPr>
          <w:rFonts w:eastAsia="Times New Roman" w:cs="Times New Roman"/>
          <w:szCs w:val="24"/>
        </w:rPr>
        <w:t xml:space="preserve"> Μη με διακόπτετε.</w:t>
      </w:r>
    </w:p>
    <w:p w14:paraId="5F818EB3"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δίνω πληροφορίες.</w:t>
      </w:r>
    </w:p>
    <w:p w14:paraId="5F818EB4"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Υπάρχει το επιχείρημα ότι, αν κόψουμε τον μισθό του Βουλευτή στη μέση, μετά «θα τα παίρνουν» οι Βουλευτές από εδώ και από εκεί. Αν ένας</w:t>
      </w:r>
      <w:r>
        <w:rPr>
          <w:rFonts w:eastAsia="Times New Roman" w:cs="Times New Roman"/>
          <w:szCs w:val="24"/>
        </w:rPr>
        <w:t xml:space="preserve"> είναι φτιαγμένος να «τα παίρνει» και εκατό χιλιάδες τον μήνα να του δίνουμε, «θα τα παίρνει». Αυτό λέει η δική μου πείρα και δεν δέχομαι τέτοια επιχειρήματα ως απάντηση. Την ώρα που άνθρωποι τρώνε στους μητροπολίτες και ανοίγουν σκουπιδοτενεκέδες, έπρεπε </w:t>
      </w:r>
      <w:r>
        <w:rPr>
          <w:rFonts w:eastAsia="Times New Roman" w:cs="Times New Roman"/>
          <w:szCs w:val="24"/>
        </w:rPr>
        <w:t>πρώτη αυτή η Αίθουσα να κάνει τις θυσίες. Έτσι αισθάνομαι εγώ, σαν Βασίλης Λεβέντης.</w:t>
      </w:r>
    </w:p>
    <w:p w14:paraId="5F818EB5" w14:textId="77777777" w:rsidR="00EB6AC3" w:rsidRDefault="00674472">
      <w:pPr>
        <w:spacing w:line="600" w:lineRule="auto"/>
        <w:jc w:val="center"/>
        <w:rPr>
          <w:rFonts w:eastAsia="Times New Roman"/>
          <w:bCs/>
        </w:rPr>
      </w:pPr>
      <w:r>
        <w:rPr>
          <w:rFonts w:eastAsia="Times New Roman"/>
          <w:bCs/>
        </w:rPr>
        <w:t>(Χειροκροτήματα από την πτέρυγα της Ένωσης Κεντρώων)</w:t>
      </w:r>
    </w:p>
    <w:p w14:paraId="5F818EB6" w14:textId="77777777" w:rsidR="00EB6AC3" w:rsidRDefault="00674472">
      <w:pPr>
        <w:spacing w:line="600" w:lineRule="auto"/>
        <w:ind w:firstLine="720"/>
        <w:jc w:val="center"/>
        <w:rPr>
          <w:rFonts w:eastAsia="Times New Roman"/>
          <w:szCs w:val="24"/>
        </w:rPr>
      </w:pPr>
      <w:r w:rsidRPr="00444094">
        <w:rPr>
          <w:rFonts w:eastAsia="Times New Roman"/>
          <w:szCs w:val="24"/>
        </w:rPr>
        <w:t>(</w:t>
      </w:r>
      <w:r>
        <w:rPr>
          <w:rFonts w:eastAsia="Times New Roman"/>
          <w:szCs w:val="24"/>
        </w:rPr>
        <w:t>Γέλωτες στην Αίθουσα)</w:t>
      </w:r>
    </w:p>
    <w:p w14:paraId="5F818EB7" w14:textId="77777777" w:rsidR="00EB6AC3" w:rsidRDefault="00674472">
      <w:pPr>
        <w:spacing w:line="600" w:lineRule="auto"/>
        <w:ind w:firstLine="720"/>
        <w:jc w:val="both"/>
        <w:rPr>
          <w:rFonts w:eastAsia="Times New Roman"/>
          <w:szCs w:val="24"/>
        </w:rPr>
      </w:pPr>
      <w:r>
        <w:rPr>
          <w:rFonts w:eastAsia="Times New Roman"/>
          <w:szCs w:val="24"/>
        </w:rPr>
        <w:t xml:space="preserve">Γελάτε. Γελάτε κάποιοι, βεβαίως, το γέλιο είναι χρήσιμο. </w:t>
      </w:r>
    </w:p>
    <w:p w14:paraId="5F818EB8" w14:textId="77777777" w:rsidR="00EB6AC3" w:rsidRDefault="00674472">
      <w:pPr>
        <w:spacing w:line="600" w:lineRule="auto"/>
        <w:ind w:firstLine="720"/>
        <w:jc w:val="both"/>
        <w:rPr>
          <w:rFonts w:eastAsia="Times New Roman"/>
          <w:szCs w:val="24"/>
        </w:rPr>
      </w:pPr>
      <w:r>
        <w:rPr>
          <w:rFonts w:eastAsia="Times New Roman"/>
          <w:szCs w:val="24"/>
        </w:rPr>
        <w:t xml:space="preserve">Για την ασφάλεια να σας πω, εντάξει. </w:t>
      </w:r>
      <w:r>
        <w:rPr>
          <w:rFonts w:eastAsia="Times New Roman"/>
          <w:szCs w:val="24"/>
        </w:rPr>
        <w:t xml:space="preserve">Είστε ανασφαλείς; Έχουμε εδώ τον Καμμένο, έχουμε εδώ τέτοιον Υπουργό που φοράει και στολή και τρομάζουν οι Τούρκοι! Όταν είδαν τον Καμμένο οι Τούρκοι </w:t>
      </w:r>
      <w:r>
        <w:rPr>
          <w:rFonts w:eastAsia="Times New Roman"/>
          <w:szCs w:val="24"/>
        </w:rPr>
        <w:lastRenderedPageBreak/>
        <w:t>είπαν «</w:t>
      </w:r>
      <w:proofErr w:type="spellStart"/>
      <w:r>
        <w:rPr>
          <w:rFonts w:eastAsia="Times New Roman"/>
          <w:szCs w:val="24"/>
        </w:rPr>
        <w:t>Πα</w:t>
      </w:r>
      <w:proofErr w:type="spellEnd"/>
      <w:r>
        <w:rPr>
          <w:rFonts w:eastAsia="Times New Roman"/>
          <w:szCs w:val="24"/>
        </w:rPr>
        <w:t xml:space="preserve">, </w:t>
      </w:r>
      <w:proofErr w:type="spellStart"/>
      <w:r>
        <w:rPr>
          <w:rFonts w:eastAsia="Times New Roman"/>
          <w:szCs w:val="24"/>
        </w:rPr>
        <w:t>πα</w:t>
      </w:r>
      <w:proofErr w:type="spellEnd"/>
      <w:r>
        <w:rPr>
          <w:rFonts w:eastAsia="Times New Roman"/>
          <w:szCs w:val="24"/>
        </w:rPr>
        <w:t xml:space="preserve">, </w:t>
      </w:r>
      <w:proofErr w:type="spellStart"/>
      <w:r>
        <w:rPr>
          <w:rFonts w:eastAsia="Times New Roman"/>
          <w:szCs w:val="24"/>
        </w:rPr>
        <w:t>πα</w:t>
      </w:r>
      <w:proofErr w:type="spellEnd"/>
      <w:r>
        <w:rPr>
          <w:rFonts w:eastAsia="Times New Roman"/>
          <w:szCs w:val="24"/>
        </w:rPr>
        <w:t>, μην πάμε με αεροπλάνα εδώ, θα μας τα καταρρίψουν». Σας παρακαλώ, κυρίες και κύριοι. Σας</w:t>
      </w:r>
      <w:r>
        <w:rPr>
          <w:rFonts w:eastAsia="Times New Roman"/>
          <w:szCs w:val="24"/>
        </w:rPr>
        <w:t xml:space="preserve"> παρακαλώ, λίγη ψυχραιμία.</w:t>
      </w:r>
    </w:p>
    <w:p w14:paraId="5F818EB9" w14:textId="77777777" w:rsidR="00EB6AC3" w:rsidRDefault="00674472">
      <w:pPr>
        <w:spacing w:line="600" w:lineRule="auto"/>
        <w:ind w:firstLine="720"/>
        <w:jc w:val="both"/>
        <w:rPr>
          <w:rFonts w:eastAsia="Times New Roman"/>
          <w:szCs w:val="24"/>
        </w:rPr>
      </w:pPr>
      <w:r>
        <w:rPr>
          <w:rFonts w:eastAsia="Times New Roman"/>
          <w:szCs w:val="24"/>
        </w:rPr>
        <w:t xml:space="preserve">Ούτε στις συντάξεις έκανε τίποτα ο κ. </w:t>
      </w:r>
      <w:proofErr w:type="spellStart"/>
      <w:r>
        <w:rPr>
          <w:rFonts w:eastAsia="Times New Roman"/>
          <w:szCs w:val="24"/>
        </w:rPr>
        <w:t>Κατρούγκαλος</w:t>
      </w:r>
      <w:proofErr w:type="spellEnd"/>
      <w:r>
        <w:rPr>
          <w:rFonts w:eastAsia="Times New Roman"/>
          <w:szCs w:val="24"/>
        </w:rPr>
        <w:t>. Οι συντάξεις πλουσίων διατηρούνται, οι συντάξεις τέως Βουλευτών διατηρούνται. Διατηρούνται, επίσης, οι τρεις συντάξεις, οι δύο. Σήμερα μου είπε ο κ. Παπαδάκης στον Antenna ότι έ</w:t>
      </w:r>
      <w:r>
        <w:rPr>
          <w:rFonts w:eastAsia="Times New Roman"/>
          <w:szCs w:val="24"/>
        </w:rPr>
        <w:t>χουν πληρώσει εισφορές. Έχουν πληρώσει εισφορές. Τι να κάνουμε, κυρίες και κύριοι; Η χώρα δεν πτώχευσε; Εάν υπήρχε χώρα με γεμάτα ταμεία, θα έκανα κι εγώ αυτήν την πρόταση; Δεν θα την έκανα. Όμως μπορεί η Αίθουσα αυτή να είναι αναίσθητη στην όψη μιας Ελλάδ</w:t>
      </w:r>
      <w:r>
        <w:rPr>
          <w:rFonts w:eastAsia="Times New Roman"/>
          <w:szCs w:val="24"/>
        </w:rPr>
        <w:t>ος που έχει ενάμισι εκατομμύριο ανέργους, που έχει φτωχούς ανθρώπους; Μπορώ, λοιπόν, να μην  κάνω αυτή την πρόταση; Δεν μπορώ. Λυπούμαι, αλλά δεν μπορώ.</w:t>
      </w:r>
    </w:p>
    <w:p w14:paraId="5F818EBA" w14:textId="77777777" w:rsidR="00EB6AC3" w:rsidRDefault="00674472">
      <w:pPr>
        <w:spacing w:line="600" w:lineRule="auto"/>
        <w:ind w:firstLine="720"/>
        <w:jc w:val="both"/>
        <w:rPr>
          <w:rFonts w:eastAsia="Times New Roman"/>
          <w:szCs w:val="24"/>
        </w:rPr>
      </w:pPr>
      <w:r>
        <w:rPr>
          <w:rFonts w:eastAsia="Times New Roman"/>
          <w:szCs w:val="24"/>
        </w:rPr>
        <w:t>Θα φέρει ο κ. Τσίπρας, και μάλιστα βιαστικά, φορολογικό και ασφαλιστικό, άρον άρον. Δεν έχουμε ενημερωθ</w:t>
      </w:r>
      <w:r>
        <w:rPr>
          <w:rFonts w:eastAsia="Times New Roman"/>
          <w:szCs w:val="24"/>
        </w:rPr>
        <w:t xml:space="preserve">εί. Εμείς από τους δημοσιογράφους </w:t>
      </w:r>
      <w:proofErr w:type="spellStart"/>
      <w:r>
        <w:rPr>
          <w:rFonts w:eastAsia="Times New Roman"/>
          <w:szCs w:val="24"/>
        </w:rPr>
        <w:t>ενημερωνόμεθα</w:t>
      </w:r>
      <w:proofErr w:type="spellEnd"/>
      <w:r>
        <w:rPr>
          <w:rFonts w:eastAsia="Times New Roman"/>
          <w:szCs w:val="24"/>
        </w:rPr>
        <w:t xml:space="preserve">. Ζήτησα να γίνει συνεδρίαση Αρχηγών </w:t>
      </w:r>
      <w:r>
        <w:rPr>
          <w:rFonts w:eastAsia="Times New Roman"/>
          <w:szCs w:val="24"/>
        </w:rPr>
        <w:lastRenderedPageBreak/>
        <w:t xml:space="preserve">υπό τον κύριο Πρόεδρο της Δημοκρατίας, ο μεν κύριος Πρόεδρος της Δημοκρατίας μού είπε ότι δεν έχει το δικαίωμα, την αρμοδιότητα και με παρέπεμψε να κάνω την αίτηση στον κ. </w:t>
      </w:r>
      <w:r>
        <w:rPr>
          <w:rFonts w:eastAsia="Times New Roman"/>
          <w:szCs w:val="24"/>
        </w:rPr>
        <w:t>Τσίπρα.</w:t>
      </w:r>
    </w:p>
    <w:p w14:paraId="5F818EBB" w14:textId="77777777" w:rsidR="00EB6AC3" w:rsidRDefault="00674472">
      <w:pPr>
        <w:spacing w:line="600" w:lineRule="auto"/>
        <w:ind w:firstLine="720"/>
        <w:jc w:val="both"/>
        <w:rPr>
          <w:rFonts w:eastAsia="Times New Roman"/>
          <w:szCs w:val="24"/>
        </w:rPr>
      </w:pPr>
      <w:r>
        <w:rPr>
          <w:rFonts w:eastAsia="Times New Roman"/>
          <w:szCs w:val="24"/>
        </w:rPr>
        <w:t>Οι νομικοί, όμως, του κόμματός μου, που δεν είναι ευκαταφρόνητοι, μου είπαν ότι είχε ο κύριος Πρόεδρος της Δημοκρατίας, αφού συνεννοείτο με τους Αρχηγούς, το δικαίωμα να συγκαλέσει συμβούλιο Αρχηγών. Διότι</w:t>
      </w:r>
      <w:r>
        <w:rPr>
          <w:rFonts w:eastAsia="Times New Roman"/>
          <w:szCs w:val="24"/>
        </w:rPr>
        <w:t>,</w:t>
      </w:r>
      <w:r>
        <w:rPr>
          <w:rFonts w:eastAsia="Times New Roman"/>
          <w:szCs w:val="24"/>
        </w:rPr>
        <w:t xml:space="preserve"> άμα συμβεί κάτι κακό εις τη χώρα και ένας</w:t>
      </w:r>
      <w:r>
        <w:rPr>
          <w:rFonts w:eastAsia="Times New Roman"/>
          <w:szCs w:val="24"/>
        </w:rPr>
        <w:t xml:space="preserve"> Πρωθυπουργός δεν θέλει Σύνοδο Αρχηγών, δεν θα ενημερωθούν οι ηγεσίες των κομμάτων επί του τι θα συμβεί; Δηλαδή, έχουμε αφήσει τέτοιο κενό στο Σύνταγμα; Όπως έκαψε ο </w:t>
      </w:r>
      <w:proofErr w:type="spellStart"/>
      <w:r>
        <w:rPr>
          <w:rFonts w:eastAsia="Times New Roman"/>
          <w:szCs w:val="24"/>
        </w:rPr>
        <w:t>Νέρων</w:t>
      </w:r>
      <w:proofErr w:type="spellEnd"/>
      <w:r>
        <w:rPr>
          <w:rFonts w:eastAsia="Times New Roman"/>
          <w:szCs w:val="24"/>
        </w:rPr>
        <w:t xml:space="preserve"> τη Ρώμη, μπορεί να συμβεί κάτι στη χώρα και ο Πρωθυπουργός «αγρόν να αγοράζει». Ο κύ</w:t>
      </w:r>
      <w:r>
        <w:rPr>
          <w:rFonts w:eastAsia="Times New Roman"/>
          <w:szCs w:val="24"/>
        </w:rPr>
        <w:t xml:space="preserve">ριος Πρόεδρος της Δημοκρατίας θα περιμένει από τον κύριο Πρωθυπουργό; Δεν είναι δυνατόν να έχουμε κάνει τέτοιο πράγμα. </w:t>
      </w:r>
    </w:p>
    <w:p w14:paraId="5F818EBC" w14:textId="77777777" w:rsidR="00EB6AC3" w:rsidRDefault="00674472">
      <w:pPr>
        <w:spacing w:line="600" w:lineRule="auto"/>
        <w:ind w:firstLine="720"/>
        <w:jc w:val="both"/>
        <w:rPr>
          <w:rFonts w:eastAsia="Times New Roman"/>
          <w:szCs w:val="24"/>
        </w:rPr>
      </w:pPr>
      <w:r>
        <w:rPr>
          <w:rFonts w:eastAsia="Times New Roman"/>
          <w:szCs w:val="24"/>
        </w:rPr>
        <w:t xml:space="preserve">Οι νομικοί, λοιπόν, της Ένωσης Κεντρώων </w:t>
      </w:r>
      <w:proofErr w:type="spellStart"/>
      <w:r>
        <w:rPr>
          <w:rFonts w:eastAsia="Times New Roman"/>
          <w:szCs w:val="24"/>
        </w:rPr>
        <w:t>διετύπωσαν</w:t>
      </w:r>
      <w:proofErr w:type="spellEnd"/>
      <w:r>
        <w:rPr>
          <w:rFonts w:eastAsia="Times New Roman"/>
          <w:szCs w:val="24"/>
        </w:rPr>
        <w:t xml:space="preserve"> την άποψη, την οποία έστειλα δικαιολογημένη στον κύριο Πρόεδρο της Δημοκρατίας και το</w:t>
      </w:r>
      <w:r>
        <w:rPr>
          <w:rFonts w:eastAsia="Times New Roman"/>
          <w:szCs w:val="24"/>
        </w:rPr>
        <w:t xml:space="preserve">υ είπα «έχετε το δικαίωμα να κάνετε πρωτοβουλία, για </w:t>
      </w:r>
      <w:r>
        <w:rPr>
          <w:rFonts w:eastAsia="Times New Roman"/>
          <w:szCs w:val="24"/>
        </w:rPr>
        <w:lastRenderedPageBreak/>
        <w:t>σοβαρό λόγο». Δεν είναι σοβαρός λόγος η αξιολόγηση, πρώτα-πρώτα για εσάς τους Βουλευτές του ΣΥΡΙΖΑ</w:t>
      </w:r>
      <w:r>
        <w:rPr>
          <w:rFonts w:eastAsia="Times New Roman"/>
          <w:szCs w:val="24"/>
        </w:rPr>
        <w:t>,</w:t>
      </w:r>
      <w:r>
        <w:rPr>
          <w:rFonts w:eastAsia="Times New Roman"/>
          <w:szCs w:val="24"/>
        </w:rPr>
        <w:t xml:space="preserve"> που θα ψηφίσετε; Εγώ έχω δηλώσει ότι δεν θα ψηφίσω τίποτα. Εσείς που θα ψηφίσετε, δεν πρέπει να ξέρετε </w:t>
      </w:r>
      <w:r>
        <w:rPr>
          <w:rFonts w:eastAsia="Times New Roman"/>
          <w:szCs w:val="24"/>
        </w:rPr>
        <w:t xml:space="preserve">τι θα ψηφίσετε και πρέπει να βγαίνει ένας-ένας σας στις τηλεοράσεις και να λέει «αν είναι κι αυτό δεν ψηφίζω», «αν είναι και το άλλο δεν ψηφίζω»; </w:t>
      </w:r>
    </w:p>
    <w:p w14:paraId="5F818EBD" w14:textId="77777777" w:rsidR="00EB6AC3" w:rsidRDefault="00674472">
      <w:pPr>
        <w:spacing w:line="600" w:lineRule="auto"/>
        <w:ind w:firstLine="720"/>
        <w:jc w:val="both"/>
        <w:rPr>
          <w:rFonts w:eastAsia="Times New Roman"/>
          <w:szCs w:val="24"/>
        </w:rPr>
      </w:pPr>
      <w:r>
        <w:rPr>
          <w:rFonts w:eastAsia="Times New Roman"/>
          <w:szCs w:val="24"/>
        </w:rPr>
        <w:t>Ζήτησα διαφάνεια, ενημέρωση της πολιτικής ηγεσίας. Τόσο μεγάλο έγκλημα έκανα; Δηλαδή, θέλουμε έναν Πρωθυπουργ</w:t>
      </w:r>
      <w:r>
        <w:rPr>
          <w:rFonts w:eastAsia="Times New Roman"/>
          <w:szCs w:val="24"/>
        </w:rPr>
        <w:t>ό κλειστοφοβικό, να έχει πάνω του όλες τις εξουσίας, να μην μιλάει σε κανέναν και να φέρνει μόνο νομοσχέδια, να θέτει τη Βουλή προ αιφνιδιασμού; Αυτό θέλουμε; Αυτό το Σύνταγμα έχουμε;</w:t>
      </w:r>
    </w:p>
    <w:p w14:paraId="5F818EBE" w14:textId="77777777" w:rsidR="00EB6AC3" w:rsidRDefault="00674472">
      <w:pPr>
        <w:spacing w:line="600" w:lineRule="auto"/>
        <w:ind w:firstLine="720"/>
        <w:jc w:val="both"/>
        <w:rPr>
          <w:rFonts w:eastAsia="Times New Roman" w:cs="Times New Roman"/>
          <w:szCs w:val="24"/>
        </w:rPr>
      </w:pPr>
      <w:r>
        <w:rPr>
          <w:rFonts w:eastAsia="Times New Roman"/>
          <w:szCs w:val="24"/>
        </w:rPr>
        <w:t xml:space="preserve">Θα φέρετε λοιπόν, κύριε Τσίπρα, τα νομοσχέδια προς ψήφιση. Θα μπορούσαν </w:t>
      </w:r>
      <w:r>
        <w:rPr>
          <w:rFonts w:eastAsia="Times New Roman"/>
          <w:szCs w:val="24"/>
        </w:rPr>
        <w:t>να τα ψηφίσουν και άλλες πτέρυγες, αλλά έτσι που θα τα φέρετε, θα έχετε την ψήφο μόνο</w:t>
      </w:r>
      <w:r>
        <w:rPr>
          <w:rFonts w:eastAsia="Times New Roman"/>
          <w:szCs w:val="24"/>
        </w:rPr>
        <w:t>,</w:t>
      </w:r>
      <w:r>
        <w:rPr>
          <w:rFonts w:eastAsia="Times New Roman"/>
          <w:szCs w:val="24"/>
        </w:rPr>
        <w:t xml:space="preserve"> υποτίθεται</w:t>
      </w:r>
      <w:r>
        <w:rPr>
          <w:rFonts w:eastAsia="Times New Roman"/>
          <w:szCs w:val="24"/>
        </w:rPr>
        <w:t>,</w:t>
      </w:r>
      <w:r>
        <w:rPr>
          <w:rFonts w:eastAsia="Times New Roman"/>
          <w:szCs w:val="24"/>
        </w:rPr>
        <w:t xml:space="preserve"> των Βουλευτών των ΑΝΕΛ και του ΣΥΡΙΖΑ. Και θα μπορεί να γίνουν τέτοιες μεγάλες αλλαγές στη χώρα με πλειοψηφία </w:t>
      </w:r>
      <w:proofErr w:type="spellStart"/>
      <w:r>
        <w:rPr>
          <w:rFonts w:eastAsia="Times New Roman"/>
          <w:szCs w:val="24"/>
        </w:rPr>
        <w:t>εκατόν</w:t>
      </w:r>
      <w:proofErr w:type="spellEnd"/>
      <w:r>
        <w:rPr>
          <w:rFonts w:eastAsia="Times New Roman"/>
          <w:szCs w:val="24"/>
        </w:rPr>
        <w:t xml:space="preserve"> πενήντα τριών εδρών και με κόμματα όπως </w:t>
      </w:r>
      <w:r>
        <w:rPr>
          <w:rFonts w:eastAsia="Times New Roman"/>
          <w:szCs w:val="24"/>
        </w:rPr>
        <w:t xml:space="preserve">το δικό σας, κύριε Τσίπρα, που ούτε 20%-22% δεν έχει και </w:t>
      </w:r>
      <w:r>
        <w:rPr>
          <w:rFonts w:eastAsia="Times New Roman"/>
          <w:szCs w:val="24"/>
        </w:rPr>
        <w:lastRenderedPageBreak/>
        <w:t>με ένα κόμμα, τους ΑΝΕΛ, που δεν μπαίνει στη Βουλή; Με αυτήν την μέτρηση δηλαδή μπορεί ένα 23% να σηκώσει το βάρος μιας χώρας, ερήμην της Βουλής, ερήμην των πολιτικών ηγεσιών, κύριε Τσίπρα; Αυτό νομί</w:t>
      </w:r>
      <w:r>
        <w:rPr>
          <w:rFonts w:eastAsia="Times New Roman"/>
          <w:szCs w:val="24"/>
        </w:rPr>
        <w:t xml:space="preserve">ζετε ότι μπορείτε; Νομιμοποιείστε; </w:t>
      </w:r>
      <w:r>
        <w:rPr>
          <w:rFonts w:eastAsia="Times New Roman" w:cs="Times New Roman"/>
          <w:szCs w:val="24"/>
        </w:rPr>
        <w:t>Δηλαδή μία δεδηλωμένη πιστεύετε ότι είναι αρκετή</w:t>
      </w:r>
      <w:r>
        <w:rPr>
          <w:rFonts w:eastAsia="Times New Roman" w:cs="Times New Roman"/>
          <w:szCs w:val="24"/>
        </w:rPr>
        <w:t>,</w:t>
      </w:r>
      <w:r>
        <w:rPr>
          <w:rFonts w:eastAsia="Times New Roman" w:cs="Times New Roman"/>
          <w:szCs w:val="24"/>
        </w:rPr>
        <w:t xml:space="preserve"> για να αυθαιρετείτε εις τέτοιο σημείο; </w:t>
      </w:r>
    </w:p>
    <w:p w14:paraId="5F818EB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Ευτυχώς που ο κ. Μητσοτάκης έφυγε. Και ξέρετε γιατί έφυγε; Γιατί έκανε αυτή την ερώτηση</w:t>
      </w:r>
      <w:r>
        <w:rPr>
          <w:rFonts w:eastAsia="Times New Roman" w:cs="Times New Roman"/>
          <w:szCs w:val="24"/>
        </w:rPr>
        <w:t>,</w:t>
      </w:r>
      <w:r>
        <w:rPr>
          <w:rFonts w:eastAsia="Times New Roman" w:cs="Times New Roman"/>
          <w:szCs w:val="24"/>
        </w:rPr>
        <w:t xml:space="preserve"> που δεν έχει κανένα νόημα. </w:t>
      </w:r>
    </w:p>
    <w:p w14:paraId="5F818EC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Τι θέλετε; Να βαρέσει η Αστυνομία; Όταν εσείς της Νέας Δημοκρατίας λέτε ότι δεν υπάρχει κράτος, εξομοιώνεστε με τη Χρυσή Αυγή έτσι. Τι θέλετε, δηλαδή; Να δοθεί εντολή στην Αστυνομία να πάει στην </w:t>
      </w:r>
      <w:proofErr w:type="spellStart"/>
      <w:r>
        <w:rPr>
          <w:rFonts w:eastAsia="Times New Roman" w:cs="Times New Roman"/>
          <w:szCs w:val="24"/>
        </w:rPr>
        <w:t>Ειδομένη</w:t>
      </w:r>
      <w:proofErr w:type="spellEnd"/>
      <w:r>
        <w:rPr>
          <w:rFonts w:eastAsia="Times New Roman" w:cs="Times New Roman"/>
          <w:szCs w:val="24"/>
        </w:rPr>
        <w:t xml:space="preserve"> να «καθαρίσει» δώδεκα χιλιάδες ανθρώπους; Ποιος θα ε</w:t>
      </w:r>
      <w:r>
        <w:rPr>
          <w:rFonts w:eastAsia="Times New Roman" w:cs="Times New Roman"/>
          <w:szCs w:val="24"/>
        </w:rPr>
        <w:t xml:space="preserve">ίναι υπεύθυνος για τα όποια θύματα; </w:t>
      </w:r>
    </w:p>
    <w:p w14:paraId="5F818EC1"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 xml:space="preserve">Επί τριάντα </w:t>
      </w:r>
      <w:r>
        <w:rPr>
          <w:rFonts w:eastAsia="Times New Roman" w:cs="Times New Roman"/>
          <w:szCs w:val="24"/>
        </w:rPr>
        <w:t>τρεις μέρες η σιδηροδρομική γραμμή είναι κλειστή.</w:t>
      </w:r>
    </w:p>
    <w:p w14:paraId="5F818EC2"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Δεν κάνω συζήτηση μαζί σας. Δεν το λέω για να μου απαντήσετε. Να απαντήσει μετά ο Αρχηγό</w:t>
      </w:r>
      <w:r>
        <w:rPr>
          <w:rFonts w:eastAsia="Times New Roman" w:cs="Times New Roman"/>
          <w:szCs w:val="24"/>
        </w:rPr>
        <w:t>ς σας.</w:t>
      </w:r>
    </w:p>
    <w:p w14:paraId="5F818EC3"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w:t>
      </w:r>
    </w:p>
    <w:p w14:paraId="5F818EC4"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Δεν συνομιλώ μαζί σας, όχι γιατί απαξιώ, αλλά δεν το προβλέπει ο Κανονισμός. Εκτός αν δεν σέβεστε τίποτα!</w:t>
      </w:r>
    </w:p>
    <w:p w14:paraId="5F818EC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Ξεκάθαρα σας το λέω. Τι θέλετε; Να βαρέσει η Αστυνομία στον Πειραιά, να πάει εκεί να κάνει ντου</w:t>
      </w:r>
      <w:r>
        <w:rPr>
          <w:rFonts w:eastAsia="Times New Roman" w:cs="Times New Roman"/>
          <w:szCs w:val="24"/>
        </w:rPr>
        <w:t>; Κ</w:t>
      </w:r>
      <w:r>
        <w:rPr>
          <w:rFonts w:eastAsia="Times New Roman" w:cs="Times New Roman"/>
          <w:szCs w:val="24"/>
        </w:rPr>
        <w:t xml:space="preserve">αι τότε, κατ’ εσάς, θα υπάρχει κράτος; Όχι, κύριοι, δεν είναι κράτος ένα κράτος βίας. </w:t>
      </w:r>
    </w:p>
    <w:p w14:paraId="5F818EC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Εμείς μιλούμε για κράτος δημοκρατίας</w:t>
      </w:r>
      <w:r>
        <w:rPr>
          <w:rFonts w:eastAsia="Times New Roman" w:cs="Times New Roman"/>
          <w:szCs w:val="24"/>
        </w:rPr>
        <w:t>,</w:t>
      </w:r>
      <w:r>
        <w:rPr>
          <w:rFonts w:eastAsia="Times New Roman" w:cs="Times New Roman"/>
          <w:szCs w:val="24"/>
        </w:rPr>
        <w:t xml:space="preserve"> που ο Αστυνομικός δεν θα βαράει, </w:t>
      </w:r>
      <w:r>
        <w:rPr>
          <w:rFonts w:eastAsia="Times New Roman" w:cs="Times New Roman"/>
          <w:szCs w:val="24"/>
        </w:rPr>
        <w:t xml:space="preserve">θα είναι προστάτης του πολίτη. </w:t>
      </w:r>
    </w:p>
    <w:p w14:paraId="5F818EC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Έτσι, έτσι.</w:t>
      </w:r>
    </w:p>
    <w:p w14:paraId="5F818EC8"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 xml:space="preserve">Εγώ μια τέτοια Αστυνομία αναζητώ και προσδοκώ. </w:t>
      </w:r>
    </w:p>
    <w:p w14:paraId="5F818EC9"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που διαλύ</w:t>
      </w:r>
      <w:r>
        <w:rPr>
          <w:rFonts w:eastAsia="Times New Roman" w:cs="Times New Roman"/>
          <w:szCs w:val="24"/>
        </w:rPr>
        <w:t>σατε και τα ΜΑΤ.</w:t>
      </w:r>
    </w:p>
    <w:p w14:paraId="5F818ECA"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Αν εσείς θέλετε σερίφηδες, βάλτε και άλογα, όταν έρθετε στην εξουσία. Βάλτε και άλογα να κυνηγάτε σαν σερίφηδες. Το αναμένω και αυτό από εσάς, γιατί είστε μια </w:t>
      </w:r>
      <w:proofErr w:type="spellStart"/>
      <w:r>
        <w:rPr>
          <w:rFonts w:eastAsia="Times New Roman" w:cs="Times New Roman"/>
          <w:szCs w:val="24"/>
        </w:rPr>
        <w:t>νεοδεξιά</w:t>
      </w:r>
      <w:proofErr w:type="spellEnd"/>
      <w:r>
        <w:rPr>
          <w:rFonts w:eastAsia="Times New Roman" w:cs="Times New Roman"/>
          <w:szCs w:val="24"/>
        </w:rPr>
        <w:t xml:space="preserve">. Και από την </w:t>
      </w:r>
      <w:proofErr w:type="spellStart"/>
      <w:r>
        <w:rPr>
          <w:rFonts w:eastAsia="Times New Roman" w:cs="Times New Roman"/>
          <w:szCs w:val="24"/>
        </w:rPr>
        <w:t>νεοδεξιά</w:t>
      </w:r>
      <w:proofErr w:type="spellEnd"/>
      <w:r>
        <w:rPr>
          <w:rFonts w:eastAsia="Times New Roman" w:cs="Times New Roman"/>
          <w:szCs w:val="24"/>
        </w:rPr>
        <w:t xml:space="preserve"> </w:t>
      </w:r>
      <w:r>
        <w:rPr>
          <w:rFonts w:eastAsia="Times New Roman" w:cs="Times New Roman"/>
          <w:szCs w:val="24"/>
        </w:rPr>
        <w:t>όλα τα αναμένουμε.</w:t>
      </w:r>
    </w:p>
    <w:p w14:paraId="5F818ECB"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Ήρεμα!</w:t>
      </w:r>
    </w:p>
    <w:p w14:paraId="5F818EC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w:t>
      </w:r>
    </w:p>
    <w:p w14:paraId="5F818ECD"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Θα πάρω λίγο χρόνο ακόμα, γιατί δεν θα κάνω δευτερολογία, κύριε Πρόεδρε. Επιτρέψτε μου να φτάσω μέχρι τα τριάντα λεπτά,</w:t>
      </w:r>
      <w:r>
        <w:rPr>
          <w:rFonts w:eastAsia="Times New Roman" w:cs="Times New Roman"/>
          <w:szCs w:val="24"/>
        </w:rPr>
        <w:t xml:space="preserve"> γιατί δεν θα κάνω δευτερολογία. Επιτρέψτε μου, γιατί αναχωρώ για την επαρχία.</w:t>
      </w:r>
    </w:p>
    <w:p w14:paraId="5F818ECE"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Ναι, κύριε Πρόεδρε. Ευχαριστώ. Θα το συνυπολογίσουμε, βεβαίως. Συνεχίστε.</w:t>
      </w:r>
    </w:p>
    <w:p w14:paraId="5F818ECF"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Νομίζω ότι η Αίθουσα αυτή</w:t>
      </w:r>
      <w:r>
        <w:rPr>
          <w:rFonts w:eastAsia="Times New Roman" w:cs="Times New Roman"/>
          <w:szCs w:val="24"/>
        </w:rPr>
        <w:t xml:space="preserve"> έχει πάρει στραβό δρόμο. Οι της Κυβέρνησης νομίζουν ότι η έννοια της δεδηλωμένης είναι η έννοια του «εξουσιάζω τα πάντα και δεν δίνω λογαριασμό σε κανέναν». Οι της Αντιπολίτευσης, αντί να ζητούν αλλαγή σκεπτικού, αλλαγή συμπεριφορών και νοοτροπιών στη χώρ</w:t>
      </w:r>
      <w:r>
        <w:rPr>
          <w:rFonts w:eastAsia="Times New Roman" w:cs="Times New Roman"/>
          <w:szCs w:val="24"/>
        </w:rPr>
        <w:t xml:space="preserve">α, θέλουν να έρθουν αυτοί. </w:t>
      </w:r>
    </w:p>
    <w:p w14:paraId="5F818ED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Γι’ αυτό είπα και προχθές σε μία μου ομιλία ότι η Νέα Δημοκρατία δεν θέλει εκλογές. Τις εκφέρει διά </w:t>
      </w:r>
      <w:proofErr w:type="spellStart"/>
      <w:r>
        <w:rPr>
          <w:rFonts w:eastAsia="Times New Roman" w:cs="Times New Roman"/>
          <w:szCs w:val="24"/>
        </w:rPr>
        <w:t>χειλέων</w:t>
      </w:r>
      <w:proofErr w:type="spellEnd"/>
      <w:r>
        <w:rPr>
          <w:rFonts w:eastAsia="Times New Roman" w:cs="Times New Roman"/>
          <w:szCs w:val="24"/>
        </w:rPr>
        <w:t xml:space="preserve"> της, για να τέρπονται και να ενθουσιάζονται τα κομματικά πλήθη, αλλά στην ουσία έχει προσχωρήσει εις άλλη άποψη –απ’ ό,τ</w:t>
      </w:r>
      <w:r>
        <w:rPr>
          <w:rFonts w:eastAsia="Times New Roman" w:cs="Times New Roman"/>
          <w:szCs w:val="24"/>
        </w:rPr>
        <w:t xml:space="preserve">ι μου έχουν εκμυστηρευθεί κάποιοι- εις την άποψη να καταρρεύσει εντελώς ο Τσίπρας, για να παγιωθεί η </w:t>
      </w:r>
      <w:proofErr w:type="spellStart"/>
      <w:r>
        <w:rPr>
          <w:rFonts w:eastAsia="Times New Roman" w:cs="Times New Roman"/>
          <w:szCs w:val="24"/>
        </w:rPr>
        <w:t>δημοσκοπική</w:t>
      </w:r>
      <w:proofErr w:type="spellEnd"/>
      <w:r>
        <w:rPr>
          <w:rFonts w:eastAsia="Times New Roman" w:cs="Times New Roman"/>
          <w:szCs w:val="24"/>
        </w:rPr>
        <w:t xml:space="preserve"> υπεροχή, και τότε να ζητήσει στα αλήθεια εκλογές. </w:t>
      </w:r>
    </w:p>
    <w:p w14:paraId="5F818ED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Καταλάβατε; Θέλει να καταρρεύσετε εντελώς, να χάσετε εντελώς κάθε έννοια ελέγχου και τότε θα</w:t>
      </w:r>
      <w:r>
        <w:rPr>
          <w:rFonts w:eastAsia="Times New Roman" w:cs="Times New Roman"/>
          <w:szCs w:val="24"/>
        </w:rPr>
        <w:t xml:space="preserve"> ζητήσει στα αλήθεια εκλογές.</w:t>
      </w:r>
    </w:p>
    <w:p w14:paraId="5F818ED2"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Μην τα λέτε όλα!</w:t>
      </w:r>
    </w:p>
    <w:p w14:paraId="5F818ED3"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Με τις </w:t>
      </w:r>
      <w:r>
        <w:rPr>
          <w:rFonts w:eastAsia="Times New Roman" w:cs="Times New Roman"/>
          <w:szCs w:val="24"/>
        </w:rPr>
        <w:t>εκλογές πιστεύω ότι ο Τσίπρας απειλεί και τις χρησιμοποιεί ως χαρτί έναντι υμών, των Βουλευτών του ΣΥΡΙΖΑ.</w:t>
      </w:r>
    </w:p>
    <w:p w14:paraId="5F818ED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Ξέρετε τι σας λέει ο Τσί</w:t>
      </w:r>
      <w:r>
        <w:rPr>
          <w:rFonts w:eastAsia="Times New Roman" w:cs="Times New Roman"/>
          <w:szCs w:val="24"/>
        </w:rPr>
        <w:t>πρας</w:t>
      </w:r>
      <w:r>
        <w:rPr>
          <w:rFonts w:eastAsia="Times New Roman" w:cs="Times New Roman"/>
          <w:szCs w:val="24"/>
        </w:rPr>
        <w:t>,</w:t>
      </w:r>
      <w:r>
        <w:rPr>
          <w:rFonts w:eastAsia="Times New Roman" w:cs="Times New Roman"/>
          <w:szCs w:val="24"/>
        </w:rPr>
        <w:t xml:space="preserve"> δείχνοντας </w:t>
      </w:r>
      <w:r>
        <w:rPr>
          <w:rFonts w:eastAsia="Times New Roman" w:cs="Times New Roman"/>
          <w:szCs w:val="24"/>
        </w:rPr>
        <w:t xml:space="preserve">με </w:t>
      </w:r>
      <w:r>
        <w:rPr>
          <w:rFonts w:eastAsia="Times New Roman" w:cs="Times New Roman"/>
          <w:szCs w:val="24"/>
        </w:rPr>
        <w:t>το δάχτυλό του; Σας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δεν ψηφίσετε ασφαλιστικό και φορολογικό, θα κάνω εκλογές. Οπότε, αντί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σαράντα που είστε, θα μπείτε στην Αίθουσα εβδομήντα. Αυτήν είναι πολύ σοβαρότερη απειλή από το αίτημα Μητσοτάκη περί εκλογών. Είνα</w:t>
      </w:r>
      <w:r>
        <w:rPr>
          <w:rFonts w:eastAsia="Times New Roman" w:cs="Times New Roman"/>
          <w:szCs w:val="24"/>
        </w:rPr>
        <w:t>ι πολύ σοβαρότερη απειλή, κυρίες και κύριοι, ότι σε αυτή την Αίθουσα</w:t>
      </w:r>
      <w:r>
        <w:rPr>
          <w:rFonts w:eastAsia="Times New Roman" w:cs="Times New Roman"/>
          <w:szCs w:val="24"/>
        </w:rPr>
        <w:t>,</w:t>
      </w:r>
      <w:r>
        <w:rPr>
          <w:rFonts w:eastAsia="Times New Roman" w:cs="Times New Roman"/>
          <w:szCs w:val="24"/>
        </w:rPr>
        <w:t xml:space="preserve"> μετά από εκλογές</w:t>
      </w:r>
      <w:r>
        <w:rPr>
          <w:rFonts w:eastAsia="Times New Roman" w:cs="Times New Roman"/>
          <w:szCs w:val="24"/>
        </w:rPr>
        <w:t>,</w:t>
      </w:r>
      <w:r>
        <w:rPr>
          <w:rFonts w:eastAsia="Times New Roman" w:cs="Times New Roman"/>
          <w:szCs w:val="24"/>
        </w:rPr>
        <w:t xml:space="preserve"> θα είστε οι μισοί.</w:t>
      </w:r>
    </w:p>
    <w:p w14:paraId="5F818ED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Και τα όνειρα του κ. </w:t>
      </w:r>
      <w:proofErr w:type="spellStart"/>
      <w:r>
        <w:rPr>
          <w:rFonts w:eastAsia="Times New Roman" w:cs="Times New Roman"/>
          <w:szCs w:val="24"/>
        </w:rPr>
        <w:t>Κουρουμπλή</w:t>
      </w:r>
      <w:proofErr w:type="spellEnd"/>
      <w:r>
        <w:rPr>
          <w:rFonts w:eastAsia="Times New Roman" w:cs="Times New Roman"/>
          <w:szCs w:val="24"/>
        </w:rPr>
        <w:t xml:space="preserve">, ότι θα αλλάξει τον εκλογικό νόμο κ.λπ., να μην τα κάνει. </w:t>
      </w:r>
    </w:p>
    <w:p w14:paraId="5F818ED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Είναι στην Αίθουσα ο κ. </w:t>
      </w:r>
      <w:proofErr w:type="spellStart"/>
      <w:r>
        <w:rPr>
          <w:rFonts w:eastAsia="Times New Roman" w:cs="Times New Roman"/>
          <w:szCs w:val="24"/>
        </w:rPr>
        <w:t>Κουρουμπλής</w:t>
      </w:r>
      <w:proofErr w:type="spellEnd"/>
      <w:r>
        <w:rPr>
          <w:rFonts w:eastAsia="Times New Roman" w:cs="Times New Roman"/>
          <w:szCs w:val="24"/>
        </w:rPr>
        <w:t>; Τον είδα προηγουμένως</w:t>
      </w:r>
      <w:r>
        <w:rPr>
          <w:rFonts w:eastAsia="Times New Roman" w:cs="Times New Roman"/>
          <w:szCs w:val="24"/>
        </w:rPr>
        <w:t xml:space="preserve">. </w:t>
      </w:r>
    </w:p>
    <w:p w14:paraId="5F818ED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ΚΟΥΡΟΥΜΠΛΗΣ (Υπουργός Εσωτερικών και Διοικητικής Ανασυγκρότησης): </w:t>
      </w:r>
      <w:r>
        <w:rPr>
          <w:rFonts w:eastAsia="Times New Roman" w:cs="Times New Roman"/>
          <w:szCs w:val="24"/>
        </w:rPr>
        <w:t>Πάντα είμαι.</w:t>
      </w:r>
    </w:p>
    <w:p w14:paraId="5F818ED8"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Εδώ είστε. Με </w:t>
      </w:r>
      <w:proofErr w:type="spellStart"/>
      <w:r>
        <w:rPr>
          <w:rFonts w:eastAsia="Times New Roman" w:cs="Times New Roman"/>
          <w:szCs w:val="24"/>
        </w:rPr>
        <w:t>συγχωρείτε</w:t>
      </w:r>
      <w:proofErr w:type="spellEnd"/>
      <w:r>
        <w:rPr>
          <w:rFonts w:eastAsia="Times New Roman" w:cs="Times New Roman"/>
          <w:szCs w:val="24"/>
        </w:rPr>
        <w:t>.</w:t>
      </w:r>
    </w:p>
    <w:p w14:paraId="5F818ED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Από την Ένωση Κεντρώων</w:t>
      </w:r>
      <w:r>
        <w:rPr>
          <w:rFonts w:eastAsia="Times New Roman" w:cs="Times New Roman"/>
          <w:szCs w:val="24"/>
        </w:rPr>
        <w:t>,</w:t>
      </w:r>
      <w:r>
        <w:rPr>
          <w:rFonts w:eastAsia="Times New Roman" w:cs="Times New Roman"/>
          <w:szCs w:val="24"/>
        </w:rPr>
        <w:t xml:space="preserve"> ψήφο δεν θα λάβετε, κύριε </w:t>
      </w:r>
      <w:proofErr w:type="spellStart"/>
      <w:r>
        <w:rPr>
          <w:rFonts w:eastAsia="Times New Roman" w:cs="Times New Roman"/>
          <w:szCs w:val="24"/>
        </w:rPr>
        <w:t>Κουρουμπλή</w:t>
      </w:r>
      <w:proofErr w:type="spellEnd"/>
      <w:r>
        <w:rPr>
          <w:rFonts w:eastAsia="Times New Roman" w:cs="Times New Roman"/>
          <w:szCs w:val="24"/>
        </w:rPr>
        <w:t>, εκτός αν κάνετε την απλή αναλογική. Κοροϊδίες ότι θα μειώσετε το μπόνους!</w:t>
      </w:r>
    </w:p>
    <w:p w14:paraId="5F818EDA"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Εγώ πιστεύω ότι θα ψηφίσετε στο τέλος.</w:t>
      </w:r>
    </w:p>
    <w:p w14:paraId="5F818EDB"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μόνο αν δεν σχηματίζεται Κυβέρνηση με 50% συν μία ψήφο, που σημαίνει απλή αναλογική, μόνο τότε θα ψηφίσουμε. </w:t>
      </w:r>
      <w:proofErr w:type="spellStart"/>
      <w:r>
        <w:rPr>
          <w:rFonts w:eastAsia="Times New Roman" w:cs="Times New Roman"/>
          <w:szCs w:val="24"/>
        </w:rPr>
        <w:t>Καμμία</w:t>
      </w:r>
      <w:proofErr w:type="spellEnd"/>
      <w:r>
        <w:rPr>
          <w:rFonts w:eastAsia="Times New Roman" w:cs="Times New Roman"/>
          <w:szCs w:val="24"/>
        </w:rPr>
        <w:t xml:space="preserve"> διαπραγμάτευση μαζί μας. </w:t>
      </w:r>
    </w:p>
    <w:p w14:paraId="5F818ED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Και μια που μιλάμε για διαπραγμάτευση, να πω ότι μέχρι πρό</w:t>
      </w:r>
      <w:r>
        <w:rPr>
          <w:rFonts w:eastAsia="Times New Roman" w:cs="Times New Roman"/>
          <w:szCs w:val="24"/>
        </w:rPr>
        <w:t>τινος</w:t>
      </w:r>
      <w:r>
        <w:rPr>
          <w:rFonts w:eastAsia="Times New Roman" w:cs="Times New Roman"/>
          <w:szCs w:val="24"/>
        </w:rPr>
        <w:t>,</w:t>
      </w:r>
      <w:r>
        <w:rPr>
          <w:rFonts w:eastAsia="Times New Roman" w:cs="Times New Roman"/>
          <w:szCs w:val="24"/>
        </w:rPr>
        <w:t xml:space="preserve"> που οι δημοσιογράφοι έλεγαν ότι μπορεί να δώσω ψήφο στον κ. Τσίπρα, ήμουν καλός. Ήμουν πολύ καλός. Ήμουν καλό παιδί</w:t>
      </w:r>
      <w:r>
        <w:rPr>
          <w:rFonts w:eastAsia="Times New Roman" w:cs="Times New Roman"/>
          <w:szCs w:val="24"/>
        </w:rPr>
        <w:t>,</w:t>
      </w:r>
      <w:r>
        <w:rPr>
          <w:rFonts w:eastAsia="Times New Roman" w:cs="Times New Roman"/>
          <w:szCs w:val="24"/>
        </w:rPr>
        <w:t xml:space="preserve"> που αγωνίστηκα επί χρόνια κ.λπ.. Και αυτά διά δηλώσεων Υπουργών. </w:t>
      </w:r>
    </w:p>
    <w:p w14:paraId="5F818ED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Και όταν είδαν ότι δεν δίνω ψήφο -γιατί εγώ ζητώ μία κυβέρνηση δια</w:t>
      </w:r>
      <w:r>
        <w:rPr>
          <w:rFonts w:eastAsia="Times New Roman" w:cs="Times New Roman"/>
          <w:szCs w:val="24"/>
        </w:rPr>
        <w:t xml:space="preserve">κοσίων πενήντα εδρών και τσόντα δεν θέλω να γίνω κανενός- και όταν είδαν ότι δεν συμμετέχω ούτε στις διεργασίες </w:t>
      </w:r>
      <w:r>
        <w:rPr>
          <w:rFonts w:eastAsia="Times New Roman"/>
          <w:szCs w:val="24"/>
        </w:rPr>
        <w:t>ΠΑΣΟΚ</w:t>
      </w:r>
      <w:r>
        <w:rPr>
          <w:rFonts w:eastAsia="Times New Roman" w:cs="Times New Roman"/>
          <w:szCs w:val="24"/>
        </w:rPr>
        <w:t xml:space="preserve">-Ποταμιού –και θα σας πω γιατί δεν συμμετέχω-, τότε κατάλαβαν ότι έχουν να κάνουν με έναν σκληρό Λεβέντη. Οπότε, «γκρεμίστε τον </w:t>
      </w:r>
      <w:proofErr w:type="spellStart"/>
      <w:r>
        <w:rPr>
          <w:rFonts w:eastAsia="Times New Roman" w:cs="Times New Roman"/>
          <w:szCs w:val="24"/>
        </w:rPr>
        <w:t>δημοσκοπικά</w:t>
      </w:r>
      <w:proofErr w:type="spellEnd"/>
      <w:r>
        <w:rPr>
          <w:rFonts w:eastAsia="Times New Roman" w:cs="Times New Roman"/>
          <w:szCs w:val="24"/>
        </w:rPr>
        <w:t>, γκρεμίστε τον με κάθε τρόπο</w:t>
      </w:r>
      <w:r>
        <w:rPr>
          <w:rFonts w:eastAsia="Times New Roman" w:cs="Times New Roman"/>
          <w:szCs w:val="24"/>
        </w:rPr>
        <w:t>»</w:t>
      </w:r>
      <w:r>
        <w:rPr>
          <w:rFonts w:eastAsia="Times New Roman" w:cs="Times New Roman"/>
          <w:szCs w:val="24"/>
        </w:rPr>
        <w:t xml:space="preserve">. Τα κανάλια να μην τον καλούν. </w:t>
      </w:r>
      <w:proofErr w:type="spellStart"/>
      <w:r>
        <w:rPr>
          <w:rFonts w:eastAsia="Times New Roman" w:cs="Times New Roman"/>
          <w:szCs w:val="24"/>
        </w:rPr>
        <w:t>Εδόθη</w:t>
      </w:r>
      <w:proofErr w:type="spellEnd"/>
      <w:r>
        <w:rPr>
          <w:rFonts w:eastAsia="Times New Roman" w:cs="Times New Roman"/>
          <w:szCs w:val="24"/>
        </w:rPr>
        <w:t xml:space="preserve"> σινιάλο σε όλους! Και ξέρετε, είναι εποχή που τα κανάλια φοβούνται, γιατί υπάρχουν οι άδειες. Γι’ αυτό βλέπω κανάλια που συμμορφώνονται χωρίς λόγο και στηρίζουν Τσίπρα</w:t>
      </w:r>
      <w:r>
        <w:rPr>
          <w:rFonts w:eastAsia="Times New Roman" w:cs="Times New Roman"/>
          <w:szCs w:val="24"/>
        </w:rPr>
        <w:t>,</w:t>
      </w:r>
      <w:r>
        <w:rPr>
          <w:rFonts w:eastAsia="Times New Roman" w:cs="Times New Roman"/>
          <w:szCs w:val="24"/>
        </w:rPr>
        <w:t xml:space="preserve"> χωρίς λόγο, προφανώ</w:t>
      </w:r>
      <w:r>
        <w:rPr>
          <w:rFonts w:eastAsia="Times New Roman" w:cs="Times New Roman"/>
          <w:szCs w:val="24"/>
        </w:rPr>
        <w:t>ς φοβούμενοι το στάδιο των αδειών. Προφανώς</w:t>
      </w:r>
      <w:r>
        <w:rPr>
          <w:rFonts w:eastAsia="Times New Roman" w:cs="Times New Roman"/>
          <w:szCs w:val="24"/>
        </w:rPr>
        <w:t>,</w:t>
      </w:r>
      <w:r>
        <w:rPr>
          <w:rFonts w:eastAsia="Times New Roman" w:cs="Times New Roman"/>
          <w:szCs w:val="24"/>
        </w:rPr>
        <w:t xml:space="preserve"> έτσι αισθάνομαι! Όταν βλέπω κανάλια που ήταν δεξιά και το παίζουν ΣΥΡΙΖΑ, τι να πω; </w:t>
      </w:r>
    </w:p>
    <w:p w14:paraId="5F818ED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θα απαντήσω στο γιατί η Ένωση Κεντρώων δεν θα μετάσχει στις διαδικασίες </w:t>
      </w:r>
      <w:r>
        <w:rPr>
          <w:rFonts w:eastAsia="Times New Roman"/>
          <w:szCs w:val="24"/>
        </w:rPr>
        <w:t>ΠΑΣΟΚ</w:t>
      </w:r>
      <w:r>
        <w:rPr>
          <w:rFonts w:eastAsia="Times New Roman" w:cs="Times New Roman"/>
          <w:szCs w:val="24"/>
        </w:rPr>
        <w:t xml:space="preserve">-Ποταμιού για τη λεγόμενη «Κεντροαριστερά». </w:t>
      </w:r>
    </w:p>
    <w:p w14:paraId="5F818ED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επί τριάντα, τριάντα πέντε χρόνια ο Βασίλης Λεβέντης σήκωσε το βάρος ενός αγώνα εναντίον του διπολισμού και του δικομματισμού. Και τότε δικομματισμός ήταν η Νέα Δημοκρατία και το </w:t>
      </w:r>
      <w:r>
        <w:rPr>
          <w:rFonts w:eastAsia="Times New Roman"/>
          <w:szCs w:val="24"/>
        </w:rPr>
        <w:t>ΠΑΣΟΚ</w:t>
      </w:r>
      <w:r>
        <w:rPr>
          <w:rFonts w:eastAsia="Times New Roman" w:cs="Times New Roman"/>
          <w:szCs w:val="24"/>
        </w:rPr>
        <w:t xml:space="preserve">. Κατήγγειλα ότι το </w:t>
      </w:r>
      <w:r>
        <w:rPr>
          <w:rFonts w:eastAsia="Times New Roman"/>
          <w:szCs w:val="24"/>
        </w:rPr>
        <w:t>ΠΑΣΟΚ</w:t>
      </w:r>
      <w:r>
        <w:rPr>
          <w:rFonts w:eastAsia="Times New Roman" w:cs="Times New Roman"/>
          <w:szCs w:val="24"/>
        </w:rPr>
        <w:t xml:space="preserve"> πρόδωσε την απλή αναλογική</w:t>
      </w:r>
      <w:r>
        <w:rPr>
          <w:rFonts w:eastAsia="Times New Roman" w:cs="Times New Roman"/>
          <w:szCs w:val="24"/>
        </w:rPr>
        <w:t>, την οποία είχε ως κύριο άρθρο στην 3</w:t>
      </w:r>
      <w:r>
        <w:rPr>
          <w:rFonts w:eastAsia="Times New Roman" w:cs="Times New Roman"/>
          <w:szCs w:val="24"/>
          <w:vertAlign w:val="superscript"/>
        </w:rPr>
        <w:t>η</w:t>
      </w:r>
      <w:r>
        <w:rPr>
          <w:rFonts w:eastAsia="Times New Roman" w:cs="Times New Roman"/>
          <w:szCs w:val="24"/>
        </w:rPr>
        <w:t xml:space="preserve"> Σεπτέμβρη, κατήγγειλα τα ρουσφέτια και τους αθρόους διορισμούς. Τουλάχιστον η Νέα Δημοκρατία είναι ηθικά εντάξει. Πολιτικά βέβαια</w:t>
      </w:r>
      <w:r>
        <w:rPr>
          <w:rFonts w:eastAsia="Times New Roman" w:cs="Times New Roman"/>
          <w:szCs w:val="24"/>
        </w:rPr>
        <w:t>,</w:t>
      </w:r>
      <w:r>
        <w:rPr>
          <w:rFonts w:eastAsia="Times New Roman" w:cs="Times New Roman"/>
          <w:szCs w:val="24"/>
        </w:rPr>
        <w:t xml:space="preserve"> είναι αρνητική, αλλά ηθικά είναι εντάξει, γιατί σου λέει «είμαι με την ενισχυμένη», «</w:t>
      </w:r>
      <w:r>
        <w:rPr>
          <w:rFonts w:eastAsia="Times New Roman" w:cs="Times New Roman"/>
          <w:szCs w:val="24"/>
        </w:rPr>
        <w:t xml:space="preserve">είμαι με πλειοψηφικό σύστημα», «με ισχυρές κυβερνήσεις». Η Νέα Δημοκρατία το δηλώνει. Οπότε, έχει αυτήν την άποψη. Όμως, η Αριστερά που υποτίθεται ότι </w:t>
      </w:r>
      <w:proofErr w:type="spellStart"/>
      <w:r>
        <w:rPr>
          <w:rFonts w:eastAsia="Times New Roman" w:cs="Times New Roman"/>
          <w:szCs w:val="24"/>
        </w:rPr>
        <w:t>εμάχετο</w:t>
      </w:r>
      <w:proofErr w:type="spellEnd"/>
      <w:r>
        <w:rPr>
          <w:rFonts w:eastAsia="Times New Roman" w:cs="Times New Roman"/>
          <w:szCs w:val="24"/>
        </w:rPr>
        <w:t xml:space="preserve"> για την απλή αναλογική, πού είναι; Πού είναι η Αριστερά; </w:t>
      </w:r>
    </w:p>
    <w:p w14:paraId="5F818EE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Και λέει ο κ. </w:t>
      </w:r>
      <w:proofErr w:type="spellStart"/>
      <w:r>
        <w:rPr>
          <w:rFonts w:eastAsia="Times New Roman" w:cs="Times New Roman"/>
          <w:szCs w:val="24"/>
        </w:rPr>
        <w:t>Κουρουμπλής</w:t>
      </w:r>
      <w:proofErr w:type="spellEnd"/>
      <w:r>
        <w:rPr>
          <w:rFonts w:eastAsia="Times New Roman" w:cs="Times New Roman"/>
          <w:szCs w:val="24"/>
        </w:rPr>
        <w:t xml:space="preserve"> «και ισχυρές </w:t>
      </w:r>
      <w:r>
        <w:rPr>
          <w:rFonts w:eastAsia="Times New Roman" w:cs="Times New Roman"/>
          <w:szCs w:val="24"/>
        </w:rPr>
        <w:t>κυβερνήσεις και αναλογικότερο σύστημα». Δηλαδή</w:t>
      </w:r>
      <w:r>
        <w:rPr>
          <w:rFonts w:eastAsia="Times New Roman" w:cs="Times New Roman"/>
          <w:szCs w:val="24"/>
        </w:rPr>
        <w:t>,</w:t>
      </w:r>
      <w:r>
        <w:rPr>
          <w:rFonts w:eastAsia="Times New Roman" w:cs="Times New Roman"/>
          <w:szCs w:val="24"/>
        </w:rPr>
        <w:t xml:space="preserve"> βάζει στη μασχάλη του και παγάκια και ζεματιστό νερό, φρένο και γκάζι μαζί! Διότι ισχυρές κυβερνήσεις σημαίνει ενισχυμένη, ενώ αναλογικό σύστημα σημαίνει ότι ένα κόμμα δεν σχηματίζει αυτοδύναμη μονοκομματική </w:t>
      </w:r>
      <w:r>
        <w:rPr>
          <w:rFonts w:eastAsia="Times New Roman" w:cs="Times New Roman"/>
          <w:szCs w:val="24"/>
        </w:rPr>
        <w:t>κ</w:t>
      </w:r>
      <w:r>
        <w:rPr>
          <w:rFonts w:eastAsia="Times New Roman"/>
          <w:szCs w:val="24"/>
        </w:rPr>
        <w:t>υβέρνηση</w:t>
      </w:r>
      <w:r>
        <w:rPr>
          <w:rFonts w:eastAsia="Times New Roman" w:cs="Times New Roman"/>
          <w:szCs w:val="24"/>
        </w:rPr>
        <w:t xml:space="preserve"> χωρίς 50% συν μία ψήφο. Ποιον κοροϊδεύετε, κυρίες και κύριοι; Ποιον κοροϊδεύετε; </w:t>
      </w:r>
    </w:p>
    <w:p w14:paraId="5F818EE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Έρχομαι τώρα στο γιατί δεν συμμετέχω σ’ αυτήν την κοινοπραξία της Κεντροαριστεράς. Θα σας πω, κύριοι του </w:t>
      </w:r>
      <w:r>
        <w:rPr>
          <w:rFonts w:eastAsia="Times New Roman"/>
          <w:szCs w:val="24"/>
        </w:rPr>
        <w:t xml:space="preserve">ΠΑΣΟΚ, όπως </w:t>
      </w:r>
      <w:r>
        <w:rPr>
          <w:rFonts w:eastAsia="Times New Roman" w:cs="Times New Roman"/>
          <w:szCs w:val="24"/>
        </w:rPr>
        <w:t xml:space="preserve">και στον κ. </w:t>
      </w:r>
      <w:proofErr w:type="spellStart"/>
      <w:r>
        <w:rPr>
          <w:rFonts w:eastAsia="Times New Roman" w:cs="Times New Roman"/>
          <w:szCs w:val="24"/>
        </w:rPr>
        <w:t>Κρεμαστινό</w:t>
      </w:r>
      <w:proofErr w:type="spellEnd"/>
      <w:r>
        <w:rPr>
          <w:rFonts w:eastAsia="Times New Roman" w:cs="Times New Roman"/>
          <w:szCs w:val="24"/>
        </w:rPr>
        <w:t>,</w:t>
      </w:r>
      <w:r>
        <w:rPr>
          <w:rFonts w:eastAsia="Times New Roman" w:cs="Times New Roman"/>
          <w:szCs w:val="24"/>
        </w:rPr>
        <w:t xml:space="preserve"> που εκτιμώ. Επί τριάντα</w:t>
      </w:r>
      <w:r>
        <w:rPr>
          <w:rFonts w:eastAsia="Times New Roman" w:cs="Times New Roman"/>
          <w:szCs w:val="24"/>
        </w:rPr>
        <w:t xml:space="preserve"> χρόνια που έβρισκα και ηγέτες του </w:t>
      </w:r>
      <w:r>
        <w:rPr>
          <w:rFonts w:eastAsia="Times New Roman"/>
          <w:szCs w:val="24"/>
        </w:rPr>
        <w:t>ΠΑΣΟΚ</w:t>
      </w:r>
      <w:r>
        <w:rPr>
          <w:rFonts w:eastAsia="Times New Roman" w:cs="Times New Roman"/>
          <w:szCs w:val="24"/>
        </w:rPr>
        <w:t>, όπως τον Γιώργο Παπανδρέου, τον Σημίτη –ηγέτες, δεν λέω απλούς Βουλευτές- και τους συζητούσα το θέμα της απλής αναλογικής, το θέμα τού να γίνει μια προσπάθεια Κεντροαριστεράς, μου έλεγαν ότι δεν υπάρχει Κέντρο. Πέθ</w:t>
      </w:r>
      <w:r>
        <w:rPr>
          <w:rFonts w:eastAsia="Times New Roman" w:cs="Times New Roman"/>
          <w:szCs w:val="24"/>
        </w:rPr>
        <w:t xml:space="preserve">ανε το Κέντρο. Είναι ρετρό πια η ιδεολογία του Κέντρου. Τώρα υπάρχει Δεξιά, συντηρητισμός και σοσιαλισμός. </w:t>
      </w:r>
    </w:p>
    <w:p w14:paraId="5F818EE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Αφού, λοιπόν, δεν υπάρχει και επί τριάντα χρόνια είχατε την άποψη ότι δεν υπάρχει Κέντρο, πότε το θυμηθήκατε; Το θυμηθήκατε τώρα</w:t>
      </w:r>
      <w:r>
        <w:rPr>
          <w:rFonts w:eastAsia="Times New Roman" w:cs="Times New Roman"/>
          <w:szCs w:val="24"/>
        </w:rPr>
        <w:t>,</w:t>
      </w:r>
      <w:r>
        <w:rPr>
          <w:rFonts w:eastAsia="Times New Roman" w:cs="Times New Roman"/>
          <w:szCs w:val="24"/>
        </w:rPr>
        <w:t xml:space="preserve"> που το </w:t>
      </w:r>
      <w:r>
        <w:rPr>
          <w:rFonts w:eastAsia="Times New Roman"/>
          <w:szCs w:val="24"/>
        </w:rPr>
        <w:t>ΠΑΣΟΚ</w:t>
      </w:r>
      <w:r>
        <w:rPr>
          <w:rFonts w:eastAsia="Times New Roman" w:cs="Times New Roman"/>
          <w:szCs w:val="24"/>
        </w:rPr>
        <w:t xml:space="preserve"> κινδυ</w:t>
      </w:r>
      <w:r>
        <w:rPr>
          <w:rFonts w:eastAsia="Times New Roman" w:cs="Times New Roman"/>
          <w:szCs w:val="24"/>
        </w:rPr>
        <w:t xml:space="preserve">νεύει να μείνει έξω από τη Βουλή. Τώρα θυμήθηκε το Κέντρο! Επί τριάντα χρόνια ήμασταν ρετρό! Ήμασταν πεταμένοι, ξεχασμένοι και </w:t>
      </w:r>
      <w:proofErr w:type="spellStart"/>
      <w:r>
        <w:rPr>
          <w:rFonts w:eastAsia="Times New Roman" w:cs="Times New Roman"/>
          <w:szCs w:val="24"/>
        </w:rPr>
        <w:t>εκπροσωπούντες</w:t>
      </w:r>
      <w:proofErr w:type="spellEnd"/>
      <w:r>
        <w:rPr>
          <w:rFonts w:eastAsia="Times New Roman" w:cs="Times New Roman"/>
          <w:szCs w:val="24"/>
        </w:rPr>
        <w:t xml:space="preserve"> ιδεολογία πεθαμένη. Αυτό ήμασταν! Τώρα είμαστε χρήσιμοι. </w:t>
      </w:r>
    </w:p>
    <w:p w14:paraId="5F818EE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Εγώ που επί τριάντα πέντε χρόνια έδωσα αγώνα κατά του δι</w:t>
      </w:r>
      <w:r>
        <w:rPr>
          <w:rFonts w:eastAsia="Times New Roman" w:cs="Times New Roman"/>
          <w:szCs w:val="24"/>
        </w:rPr>
        <w:t xml:space="preserve">κομματισμού, άρα και κατά του συστήματος </w:t>
      </w:r>
      <w:r>
        <w:rPr>
          <w:rFonts w:eastAsia="Times New Roman"/>
          <w:szCs w:val="24"/>
        </w:rPr>
        <w:t>ΠΑΣΟΚ</w:t>
      </w:r>
      <w:r>
        <w:rPr>
          <w:rFonts w:eastAsia="Times New Roman" w:cs="Times New Roman"/>
          <w:szCs w:val="24"/>
        </w:rPr>
        <w:t xml:space="preserve"> που έκανε διορισμούς και προσπαθούσε να μας χλευάσει, δεν μπορώ να πάρω το ποσοστό της Ένωσης Κεντρώων και να το </w:t>
      </w:r>
      <w:proofErr w:type="spellStart"/>
      <w:r>
        <w:rPr>
          <w:rFonts w:eastAsia="Times New Roman" w:cs="Times New Roman"/>
          <w:szCs w:val="24"/>
        </w:rPr>
        <w:t>επανασυγκολλήσω</w:t>
      </w:r>
      <w:proofErr w:type="spellEnd"/>
      <w:r>
        <w:rPr>
          <w:rFonts w:eastAsia="Times New Roman" w:cs="Times New Roman"/>
          <w:szCs w:val="24"/>
        </w:rPr>
        <w:t xml:space="preserve"> μαζί σας, κύριοι του </w:t>
      </w:r>
      <w:r>
        <w:rPr>
          <w:rFonts w:eastAsia="Times New Roman"/>
          <w:szCs w:val="24"/>
        </w:rPr>
        <w:t>ΠΑΣΟΚ</w:t>
      </w:r>
      <w:r>
        <w:rPr>
          <w:rFonts w:eastAsia="Times New Roman" w:cs="Times New Roman"/>
          <w:szCs w:val="24"/>
        </w:rPr>
        <w:t>. Δεν μπορώ! Ηθικά δεν μπορώ! Προτιμώ να μείνω έξω από</w:t>
      </w:r>
      <w:r>
        <w:rPr>
          <w:rFonts w:eastAsia="Times New Roman" w:cs="Times New Roman"/>
          <w:szCs w:val="24"/>
        </w:rPr>
        <w:t xml:space="preserve"> τη Βουλή, αλλά δεν μπορώ. Επί τριάντα πέντε χρόνια έδωσα έναν αγώνα εναντίον ενός συστήματος διεφθαρμένου κατ’ εμέ και τώρα να πω στους οπαδούς μου «κύριοι, πάμε να </w:t>
      </w:r>
      <w:proofErr w:type="spellStart"/>
      <w:r>
        <w:rPr>
          <w:rFonts w:eastAsia="Times New Roman" w:cs="Times New Roman"/>
          <w:szCs w:val="24"/>
        </w:rPr>
        <w:t>επανασυγκολληθούμε</w:t>
      </w:r>
      <w:proofErr w:type="spellEnd"/>
      <w:r>
        <w:rPr>
          <w:rFonts w:eastAsia="Times New Roman" w:cs="Times New Roman"/>
          <w:szCs w:val="24"/>
        </w:rPr>
        <w:t xml:space="preserve"> με το </w:t>
      </w:r>
      <w:r>
        <w:rPr>
          <w:rFonts w:eastAsia="Times New Roman"/>
          <w:szCs w:val="24"/>
        </w:rPr>
        <w:t>ΠΑΣΟΚ</w:t>
      </w:r>
      <w:r>
        <w:rPr>
          <w:rFonts w:eastAsia="Times New Roman" w:cs="Times New Roman"/>
          <w:szCs w:val="24"/>
        </w:rPr>
        <w:t>», δ</w:t>
      </w:r>
      <w:r>
        <w:rPr>
          <w:rFonts w:eastAsia="Times New Roman" w:cs="Times New Roman"/>
          <w:szCs w:val="24"/>
        </w:rPr>
        <w:t xml:space="preserve">εν το μπορώ. Είναι θέμα ηθικής τάξεως. </w:t>
      </w:r>
    </w:p>
    <w:p w14:paraId="5F818EE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Για το λόγο αυτό</w:t>
      </w:r>
      <w:r>
        <w:rPr>
          <w:rFonts w:eastAsia="Times New Roman" w:cs="Times New Roman"/>
          <w:szCs w:val="24"/>
        </w:rPr>
        <w:t xml:space="preserve"> και στενοχώρησα την </w:t>
      </w:r>
      <w:r>
        <w:rPr>
          <w:rFonts w:eastAsia="Times New Roman" w:cs="Times New Roman"/>
          <w:szCs w:val="24"/>
        </w:rPr>
        <w:t>κ.</w:t>
      </w:r>
      <w:r>
        <w:rPr>
          <w:rFonts w:eastAsia="Times New Roman" w:cs="Times New Roman"/>
          <w:szCs w:val="24"/>
        </w:rPr>
        <w:t xml:space="preserve"> Γεννηματά, όταν μου είπε ο σύζυγός της σε κάποιο κεντρικό ξενοδοχείο να διατηρήσουμε τις σφραγίδες μας και τις χρηματοδοτήσεις μας και να κάνουμε απλά εκλογική συγκόλληση. Λέω ότι τέτοια πράγματα, όπως σφραγίδες και χρηματοδοτήσεις,</w:t>
      </w:r>
      <w:r>
        <w:rPr>
          <w:rFonts w:eastAsia="Times New Roman" w:cs="Times New Roman"/>
          <w:szCs w:val="24"/>
        </w:rPr>
        <w:t xml:space="preserve"> δεν με αφορούν. Ούτε συγκολλήσεις κάνω. Θα σηκώσω το βάρος μιας επανάστασης για την κάθαρση και την αλλαγή της Ελλάδος. Κι αν τα καταφέρω και μετρήσω στην Ελλάδα σαν Βασίλης Λεβέντης, έχει καλώς! Δεν τα καταφέρνω; Είμαι του σπιτιού μου. Εγώ δεν είμαι επαγ</w:t>
      </w:r>
      <w:r>
        <w:rPr>
          <w:rFonts w:eastAsia="Times New Roman" w:cs="Times New Roman"/>
          <w:szCs w:val="24"/>
        </w:rPr>
        <w:t xml:space="preserve">γελματίας, όπως πολλοί σ’ αυτήν την Αίθουσα. </w:t>
      </w:r>
    </w:p>
    <w:p w14:paraId="5F818EE5"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ήμουν στεναχωρημένος τριάντα πέντε χρόνια. Έκανα το καθήκον μου. Μιλούσα, έτρεχα στην Ελλάδα με το αυτοκίνητό μου με δικές μου βενζίνες. Είναι κάτι που μου λείπει: </w:t>
      </w:r>
      <w:r>
        <w:rPr>
          <w:rFonts w:eastAsia="Times New Roman" w:cs="Times New Roman"/>
          <w:szCs w:val="24"/>
        </w:rPr>
        <w:t xml:space="preserve">Ένας </w:t>
      </w:r>
      <w:r>
        <w:rPr>
          <w:rFonts w:eastAsia="Times New Roman" w:cs="Times New Roman"/>
          <w:szCs w:val="24"/>
        </w:rPr>
        <w:t xml:space="preserve">αγώνας για ιδεολογία! Αυτό μου λείπει. Και μπαίνω στην Αίθουσα αυτή και τι βλέπω; Πόσα χρήματα παίρνει ο ένας, πόσους συμβούλους, πόσο το ένα, πόσο το άλλο. Δεν μπορώ άλλο! </w:t>
      </w:r>
    </w:p>
    <w:p w14:paraId="5F818EE6"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Ανδριανόπουλος-ήταν σε ένα συνέδριο στο </w:t>
      </w:r>
      <w:r>
        <w:rPr>
          <w:rFonts w:eastAsia="Times New Roman" w:cs="Times New Roman"/>
          <w:szCs w:val="24"/>
          <w:lang w:val="en-US"/>
        </w:rPr>
        <w:t>Intercontinental</w:t>
      </w:r>
      <w:r>
        <w:rPr>
          <w:rFonts w:eastAsia="Times New Roman" w:cs="Times New Roman"/>
          <w:szCs w:val="24"/>
        </w:rPr>
        <w:t>- με ρώτησε: «Αφού διαφω</w:t>
      </w:r>
      <w:r>
        <w:rPr>
          <w:rFonts w:eastAsia="Times New Roman" w:cs="Times New Roman"/>
          <w:szCs w:val="24"/>
        </w:rPr>
        <w:t xml:space="preserve">νείτε με αυτό που συναντήσατε, γιατί κάνατε τριάντα πέντε ετών αγώνα, για να μπείτε εις την Βουλή;» «Εγώ», λέει, «έφυγα αηδιασμένος, γιατί ακριβώς, δεν μπορούσα να αλλάξω κάποια πράγματα.» </w:t>
      </w:r>
    </w:p>
    <w:p w14:paraId="5F818EE7"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Και τι του απάντησα; Κατ’ αρχάς, δεν έχω πειστεί ότι έχασα ακόμη. </w:t>
      </w:r>
      <w:r>
        <w:rPr>
          <w:rFonts w:eastAsia="Times New Roman" w:cs="Times New Roman"/>
          <w:szCs w:val="24"/>
        </w:rPr>
        <w:t>Εγώ πιστεύω ότι θα τα αλλάξω, γιατί η νεολαία θα με ενισχύσει. Ας λένε στις δημοσκοπήσεις ότι παίρνει 8% το ΠΑΣΟΚ και 3%, 3,5% ή 4% η Ένωση Κεντρώων. Τη νύχτα των εκλογών το ΠΑΣΟΚ μπορεί να είναι απ’ έξω, η Ένωση Κεντρώων, όμως, θα είναι τρίτο κόμμα. Είναι</w:t>
      </w:r>
      <w:r>
        <w:rPr>
          <w:rFonts w:eastAsia="Times New Roman" w:cs="Times New Roman"/>
          <w:szCs w:val="24"/>
        </w:rPr>
        <w:t xml:space="preserve"> απόλυτη πεποίθησή μου. Αφήστε με να το πιστεύω, γιατί εμπιστεύομαι τους νέους</w:t>
      </w:r>
      <w:r>
        <w:rPr>
          <w:rFonts w:eastAsia="Times New Roman" w:cs="Times New Roman"/>
          <w:szCs w:val="24"/>
        </w:rPr>
        <w:t>,</w:t>
      </w:r>
      <w:r>
        <w:rPr>
          <w:rFonts w:eastAsia="Times New Roman" w:cs="Times New Roman"/>
          <w:szCs w:val="24"/>
        </w:rPr>
        <w:t xml:space="preserve"> που είχαν και έχουν ένα όνειρο</w:t>
      </w:r>
      <w:r>
        <w:rPr>
          <w:rFonts w:eastAsia="Times New Roman" w:cs="Times New Roman"/>
          <w:szCs w:val="24"/>
        </w:rPr>
        <w:t>,</w:t>
      </w:r>
      <w:r>
        <w:rPr>
          <w:rFonts w:eastAsia="Times New Roman" w:cs="Times New Roman"/>
          <w:szCs w:val="24"/>
        </w:rPr>
        <w:t xml:space="preserve"> από το οποίο δεν παραιτούνται. </w:t>
      </w:r>
    </w:p>
    <w:p w14:paraId="5F818EE8"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Είπα, λοιπόν, στον Ανδριανόπουλο: «Εγώ θεωρώ ότι δεν έχει λήξει ο χρόνος για εμένα και επιμένω εις όποια προσπάθ</w:t>
      </w:r>
      <w:r>
        <w:rPr>
          <w:rFonts w:eastAsia="Times New Roman" w:cs="Times New Roman"/>
          <w:szCs w:val="24"/>
        </w:rPr>
        <w:t>εια ξεκίνησα. Εσείς, κύριε Ανδριανόπουλε, που λέτε ότι φύγατε</w:t>
      </w:r>
      <w:r>
        <w:rPr>
          <w:rFonts w:eastAsia="Times New Roman" w:cs="Times New Roman"/>
          <w:szCs w:val="24"/>
        </w:rPr>
        <w:t>,</w:t>
      </w:r>
      <w:r>
        <w:rPr>
          <w:rFonts w:eastAsia="Times New Roman" w:cs="Times New Roman"/>
          <w:szCs w:val="24"/>
        </w:rPr>
        <w:t xml:space="preserve"> γιατί δεν μπορούσατε να τα αλλάξετε, επί αρκετά χρόνια που ήσασταν Υπουργός, τι αλλάξατε; Επωφεληθήκατε, απολαύσατε των προνομίων του δικομματισμού.» Μια εποχή, τα έτη 1990-1993, ήταν και </w:t>
      </w:r>
      <w:proofErr w:type="spellStart"/>
      <w:r>
        <w:rPr>
          <w:rFonts w:eastAsia="Times New Roman" w:cs="Times New Roman"/>
          <w:szCs w:val="24"/>
        </w:rPr>
        <w:t>υπερυ</w:t>
      </w:r>
      <w:r>
        <w:rPr>
          <w:rFonts w:eastAsia="Times New Roman" w:cs="Times New Roman"/>
          <w:szCs w:val="24"/>
        </w:rPr>
        <w:t>πουργός</w:t>
      </w:r>
      <w:proofErr w:type="spellEnd"/>
      <w:r>
        <w:rPr>
          <w:rFonts w:eastAsia="Times New Roman" w:cs="Times New Roman"/>
          <w:szCs w:val="24"/>
        </w:rPr>
        <w:t xml:space="preserve">. Είχε τρία, </w:t>
      </w:r>
      <w:r>
        <w:rPr>
          <w:rFonts w:eastAsia="Times New Roman" w:cs="Times New Roman"/>
          <w:szCs w:val="24"/>
        </w:rPr>
        <w:lastRenderedPageBreak/>
        <w:t>τέσσερα Υπουργεία ο Ανδριανόπουλος. Δεν βάλλω εναντίον του. Δείγμα γραφής είναι αυτό που σας λέω. «Και τώρα έρχεστε και ζητάτε ρέστα από εμένα που επιμένω να έχω το όνειρο;»</w:t>
      </w:r>
    </w:p>
    <w:p w14:paraId="5F818EE9"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Λέω, λοιπόν, εις την Αίθουσα αυτή: Ούτε δημοσκοπήσεις υπολογίζ</w:t>
      </w:r>
      <w:r>
        <w:rPr>
          <w:rFonts w:eastAsia="Times New Roman" w:cs="Times New Roman"/>
          <w:szCs w:val="24"/>
        </w:rPr>
        <w:t>ω ούτε τίποτα. Το όνειρό μου κράτησε τριάντα πέντε χρόνια και δεν θα τελειώσει, εάν δεν φύγουν όλοι οι κλέφτες και οι ψεύτες από την πολιτική!</w:t>
      </w:r>
    </w:p>
    <w:p w14:paraId="5F818EEA"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F818EEB" w14:textId="77777777" w:rsidR="00EB6AC3" w:rsidRDefault="0067447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F818EEC"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κύ</w:t>
      </w:r>
      <w:r>
        <w:rPr>
          <w:rFonts w:eastAsia="Times New Roman" w:cs="Times New Roman"/>
          <w:szCs w:val="24"/>
        </w:rPr>
        <w:t xml:space="preserve">ριε Πρόεδρε. </w:t>
      </w:r>
    </w:p>
    <w:p w14:paraId="5F818EED" w14:textId="77777777" w:rsidR="00EB6AC3" w:rsidRDefault="00674472">
      <w:pPr>
        <w:spacing w:line="600" w:lineRule="auto"/>
        <w:ind w:firstLine="720"/>
        <w:contextualSpacing/>
        <w:jc w:val="both"/>
        <w:rPr>
          <w:rFonts w:eastAsia="Times New Roman" w:cs="Times New Roman"/>
          <w:szCs w:val="24"/>
        </w:rPr>
      </w:pPr>
      <w:proofErr w:type="spellStart"/>
      <w:r>
        <w:rPr>
          <w:rFonts w:eastAsia="Times New Roman" w:cs="Times New Roman"/>
          <w:szCs w:val="24"/>
        </w:rPr>
        <w:t>Προσμετρήθηκε</w:t>
      </w:r>
      <w:proofErr w:type="spellEnd"/>
      <w:r>
        <w:rPr>
          <w:rFonts w:eastAsia="Times New Roman" w:cs="Times New Roman"/>
          <w:szCs w:val="24"/>
        </w:rPr>
        <w:t xml:space="preserve"> και η δευτερολογία, όπως και εσείς ζητήσατε. </w:t>
      </w:r>
    </w:p>
    <w:p w14:paraId="5F818EEE"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Κοιτάξτε, για τη διαδικασία από εδώ και πέρα, προτού περάσουμε…</w:t>
      </w:r>
    </w:p>
    <w:p w14:paraId="5F818EEF" w14:textId="77777777" w:rsidR="00EB6AC3" w:rsidRDefault="0067447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818EF0"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Παρακαλώ ησυχία.</w:t>
      </w:r>
    </w:p>
    <w:p w14:paraId="5F818EF1"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μιλήσει τώρα για δυο, τρία λεπτά ο κ. Βίτσας και είναι καλό που είναι και ο</w:t>
      </w:r>
      <w:r>
        <w:rPr>
          <w:rFonts w:eastAsia="Times New Roman" w:cs="Times New Roman"/>
          <w:szCs w:val="24"/>
        </w:rPr>
        <w:t xml:space="preserve"> κ. Θεοδωράκης παρών, γιατί του είχε ζητήσει να δώσει κάποιες διευκρινίσεις. Ύστερα θα μιλήσει ο κ. Παρασκευόπουλος για μια μικρή παρέμβαση πέντε λεπτών για συγκεκριμένο θέμα και αναφορές που έγιναν. Έπειτα θα μιλήσουν οι δυο Υπουργοί, ο κ. </w:t>
      </w:r>
      <w:proofErr w:type="spellStart"/>
      <w:r>
        <w:rPr>
          <w:rFonts w:eastAsia="Times New Roman" w:cs="Times New Roman"/>
          <w:szCs w:val="24"/>
        </w:rPr>
        <w:t>Κουρουμπλής</w:t>
      </w:r>
      <w:proofErr w:type="spellEnd"/>
      <w:r>
        <w:rPr>
          <w:rFonts w:eastAsia="Times New Roman" w:cs="Times New Roman"/>
          <w:szCs w:val="24"/>
        </w:rPr>
        <w:t xml:space="preserve"> και</w:t>
      </w:r>
      <w:r>
        <w:rPr>
          <w:rFonts w:eastAsia="Times New Roman" w:cs="Times New Roman"/>
          <w:szCs w:val="24"/>
        </w:rPr>
        <w:t xml:space="preserve"> ο κ. </w:t>
      </w:r>
      <w:proofErr w:type="spellStart"/>
      <w:r>
        <w:rPr>
          <w:rFonts w:eastAsia="Times New Roman" w:cs="Times New Roman"/>
          <w:szCs w:val="24"/>
        </w:rPr>
        <w:t>Τόσκας</w:t>
      </w:r>
      <w:proofErr w:type="spellEnd"/>
      <w:r>
        <w:rPr>
          <w:rFonts w:eastAsia="Times New Roman" w:cs="Times New Roman"/>
          <w:szCs w:val="24"/>
        </w:rPr>
        <w:t xml:space="preserve">, από δέκα λεπτά και θα περάσουμε στον κύκλο των δευτερολογιών. </w:t>
      </w:r>
      <w:r>
        <w:rPr>
          <w:rFonts w:eastAsia="Times New Roman" w:cs="Times New Roman"/>
          <w:szCs w:val="24"/>
        </w:rPr>
        <w:t>Δύο</w:t>
      </w:r>
      <w:r>
        <w:rPr>
          <w:rFonts w:eastAsia="Times New Roman" w:cs="Times New Roman"/>
          <w:szCs w:val="24"/>
        </w:rPr>
        <w:t xml:space="preserve"> είναι οι ομιλητές από πλευράς της Κυβέρνησης</w:t>
      </w:r>
      <w:r>
        <w:rPr>
          <w:rFonts w:eastAsia="Times New Roman" w:cs="Times New Roman"/>
          <w:szCs w:val="24"/>
        </w:rPr>
        <w:t>. Ο</w:t>
      </w:r>
      <w:r>
        <w:rPr>
          <w:rFonts w:eastAsia="Times New Roman" w:cs="Times New Roman"/>
          <w:szCs w:val="24"/>
        </w:rPr>
        <w:t>ι άλλοι είναι για ειδικές παρεμβάσεις</w:t>
      </w:r>
      <w:r>
        <w:rPr>
          <w:rFonts w:eastAsia="Times New Roman" w:cs="Times New Roman"/>
          <w:szCs w:val="24"/>
        </w:rPr>
        <w:t>,</w:t>
      </w:r>
      <w:r>
        <w:rPr>
          <w:rFonts w:eastAsia="Times New Roman" w:cs="Times New Roman"/>
          <w:szCs w:val="24"/>
        </w:rPr>
        <w:t xml:space="preserve"> σχετικά με κάτι που ακούστηκε για τα Υπουργεία τους. Θα το καταλάβετε. Δεν έχουν άλλο σκοπ</w:t>
      </w:r>
      <w:r>
        <w:rPr>
          <w:rFonts w:eastAsia="Times New Roman" w:cs="Times New Roman"/>
          <w:szCs w:val="24"/>
        </w:rPr>
        <w:t>ό ούτε ήθελαν οι άνθρωποι να μιλήσουν.</w:t>
      </w:r>
    </w:p>
    <w:p w14:paraId="5F818EF2"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Σε αυτή την περίπτωση</w:t>
      </w:r>
      <w:r>
        <w:rPr>
          <w:rFonts w:eastAsia="Times New Roman" w:cs="Times New Roman"/>
          <w:szCs w:val="24"/>
        </w:rPr>
        <w:t>,</w:t>
      </w:r>
      <w:r>
        <w:rPr>
          <w:rFonts w:eastAsia="Times New Roman" w:cs="Times New Roman"/>
          <w:szCs w:val="24"/>
        </w:rPr>
        <w:t xml:space="preserve"> θα μου επιτρέψετε, κύριε Πρόεδρε, να πάρω τον λόγο για μισό λεπτό</w:t>
      </w:r>
      <w:r>
        <w:rPr>
          <w:rFonts w:eastAsia="Times New Roman" w:cs="Times New Roman"/>
          <w:szCs w:val="24"/>
        </w:rPr>
        <w:t>,</w:t>
      </w:r>
      <w:r>
        <w:rPr>
          <w:rFonts w:eastAsia="Times New Roman" w:cs="Times New Roman"/>
          <w:szCs w:val="24"/>
        </w:rPr>
        <w:t xml:space="preserve"> σχετικά με κάτι που είπε ο κύριος Υπουργός και με αφορά προσωπικά; </w:t>
      </w:r>
    </w:p>
    <w:p w14:paraId="5F818EF3"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Βεβαίως.</w:t>
      </w:r>
    </w:p>
    <w:p w14:paraId="5F818EF4"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μιλήσετε πριν γίνει η δευτερολογία, έτσι ώστε να ληφθεί υπ’ </w:t>
      </w:r>
      <w:proofErr w:type="spellStart"/>
      <w:r>
        <w:rPr>
          <w:rFonts w:eastAsia="Times New Roman" w:cs="Times New Roman"/>
          <w:szCs w:val="24"/>
        </w:rPr>
        <w:t>όψιν</w:t>
      </w:r>
      <w:proofErr w:type="spellEnd"/>
      <w:r>
        <w:rPr>
          <w:rFonts w:eastAsia="Times New Roman" w:cs="Times New Roman"/>
          <w:szCs w:val="24"/>
        </w:rPr>
        <w:t>.</w:t>
      </w:r>
    </w:p>
    <w:p w14:paraId="5F818EF5"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Κύριε Πρόεδρε και κύριε Θεοδωράκη, πρέπει να σας πω ότι πάντα εντυπωσιάζομαι από την μικροπρέπεια και πολύ περισσότερο, όταν αυτό συνδ</w:t>
      </w:r>
      <w:r>
        <w:rPr>
          <w:rFonts w:eastAsia="Times New Roman" w:cs="Times New Roman"/>
          <w:szCs w:val="24"/>
        </w:rPr>
        <w:t>υάζεται με λαθροχειρία. Θα σας εξηγήσω μετά.</w:t>
      </w:r>
    </w:p>
    <w:p w14:paraId="5F818EF6"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αυτή τη στιγμή κάνουμε μια πολύ μεγάλη προσπάθεια, ώστε να βρούμε καταφύγιο, σίτιση, </w:t>
      </w:r>
      <w:r>
        <w:rPr>
          <w:rFonts w:eastAsia="Times New Roman" w:cs="Times New Roman"/>
          <w:szCs w:val="24"/>
        </w:rPr>
        <w:t xml:space="preserve">συνθήκες </w:t>
      </w:r>
      <w:r>
        <w:rPr>
          <w:rFonts w:eastAsia="Times New Roman" w:cs="Times New Roman"/>
          <w:szCs w:val="24"/>
        </w:rPr>
        <w:t>υγιεινής</w:t>
      </w:r>
      <w:r>
        <w:rPr>
          <w:rFonts w:eastAsia="Times New Roman" w:cs="Times New Roman"/>
          <w:szCs w:val="24"/>
        </w:rPr>
        <w:t xml:space="preserve"> διαβίωσης</w:t>
      </w:r>
      <w:r>
        <w:rPr>
          <w:rFonts w:eastAsia="Times New Roman" w:cs="Times New Roman"/>
          <w:szCs w:val="24"/>
        </w:rPr>
        <w:t xml:space="preserve">, υγειονομική περίθαλψη, για τους πρόσφυγες και τους μετανάστες. </w:t>
      </w:r>
    </w:p>
    <w:p w14:paraId="5F818EF7"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αυτή </w:t>
      </w:r>
      <w:r>
        <w:rPr>
          <w:rFonts w:eastAsia="Times New Roman" w:cs="Times New Roman"/>
          <w:szCs w:val="24"/>
        </w:rPr>
        <w:t>την περίοδο</w:t>
      </w:r>
      <w:r>
        <w:rPr>
          <w:rFonts w:eastAsia="Times New Roman" w:cs="Times New Roman"/>
          <w:szCs w:val="24"/>
        </w:rPr>
        <w:t xml:space="preserve">, </w:t>
      </w:r>
      <w:r>
        <w:rPr>
          <w:rFonts w:eastAsia="Times New Roman" w:cs="Times New Roman"/>
          <w:szCs w:val="24"/>
        </w:rPr>
        <w:t xml:space="preserve">προσπαθούμε να εκκενώσουμε τον Πειραιά, να ξεκινήσει η εκκένωση της </w:t>
      </w:r>
      <w:proofErr w:type="spellStart"/>
      <w:r>
        <w:rPr>
          <w:rFonts w:eastAsia="Times New Roman" w:cs="Times New Roman"/>
          <w:szCs w:val="24"/>
        </w:rPr>
        <w:t>Ειδομένης</w:t>
      </w:r>
      <w:proofErr w:type="spellEnd"/>
      <w:r>
        <w:rPr>
          <w:rFonts w:eastAsia="Times New Roman" w:cs="Times New Roman"/>
          <w:szCs w:val="24"/>
        </w:rPr>
        <w:t xml:space="preserve"> και να αποσυμπιεστεί το Ελληνικό. Γι’ αυτό τον λόγο</w:t>
      </w:r>
      <w:r>
        <w:rPr>
          <w:rFonts w:eastAsia="Times New Roman" w:cs="Times New Roman"/>
          <w:szCs w:val="24"/>
        </w:rPr>
        <w:t>,</w:t>
      </w:r>
      <w:r>
        <w:rPr>
          <w:rFonts w:eastAsia="Times New Roman" w:cs="Times New Roman"/>
          <w:szCs w:val="24"/>
        </w:rPr>
        <w:t xml:space="preserve"> δουλεύουμε νυχθημερόν και ήδη έχουμε δημιουργήσει στην ηπειρωτική Ελλάδα σαράντα χιλιάδες θέσεις φιλοξενίας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τις κατώτερες προσπαθούμε και τις βελτιώνουμε. </w:t>
      </w:r>
    </w:p>
    <w:p w14:paraId="5F818EF8" w14:textId="77777777" w:rsidR="00EB6AC3" w:rsidRDefault="00674472">
      <w:pPr>
        <w:spacing w:line="600" w:lineRule="auto"/>
        <w:ind w:firstLine="709"/>
        <w:jc w:val="both"/>
        <w:rPr>
          <w:rFonts w:eastAsia="Times New Roman"/>
          <w:szCs w:val="24"/>
        </w:rPr>
      </w:pPr>
      <w:r>
        <w:rPr>
          <w:rFonts w:eastAsia="Times New Roman" w:cs="Times New Roman"/>
          <w:szCs w:val="24"/>
        </w:rPr>
        <w:t xml:space="preserve">Και όμως, εσείς προτιμάτε -και χθες το βράδυ και σήμερα- τον ρόλο ενός επιπόλαιου λογιστή. Και την προηγούμενη φορά άκουσα από άλλο Βουλευτή ότι κάνετε γρήγορους διαγωνισμούς σίτισης του ενός </w:t>
      </w:r>
      <w:r>
        <w:rPr>
          <w:rFonts w:eastAsia="Times New Roman" w:cs="Times New Roman"/>
          <w:szCs w:val="24"/>
        </w:rPr>
        <w:lastRenderedPageBreak/>
        <w:t>μήνα</w:t>
      </w:r>
      <w:r>
        <w:rPr>
          <w:rFonts w:eastAsia="Times New Roman" w:cs="Times New Roman"/>
          <w:szCs w:val="24"/>
        </w:rPr>
        <w:t>,</w:t>
      </w:r>
      <w:r>
        <w:rPr>
          <w:rFonts w:eastAsia="Times New Roman" w:cs="Times New Roman"/>
          <w:szCs w:val="24"/>
        </w:rPr>
        <w:t xml:space="preserve"> που δεν προλαβαίνουν ούτε τις εγγυητικές επιστολές.</w:t>
      </w:r>
      <w:r>
        <w:rPr>
          <w:rFonts w:eastAsia="Times New Roman" w:cs="Times New Roman"/>
          <w:szCs w:val="24"/>
        </w:rPr>
        <w:t xml:space="preserve"> </w:t>
      </w:r>
      <w:r>
        <w:rPr>
          <w:rFonts w:eastAsia="Times New Roman"/>
          <w:szCs w:val="24"/>
        </w:rPr>
        <w:t>Μιλάμε για διαγωνισμούς, οι οποίοι δεν χρειάζονταν εγγυητικές επιστολές. Και βεβαίως</w:t>
      </w:r>
      <w:r>
        <w:rPr>
          <w:rFonts w:eastAsia="Times New Roman"/>
          <w:szCs w:val="24"/>
        </w:rPr>
        <w:t>,</w:t>
      </w:r>
      <w:r>
        <w:rPr>
          <w:rFonts w:eastAsia="Times New Roman"/>
          <w:szCs w:val="24"/>
        </w:rPr>
        <w:t xml:space="preserve"> έχεις να επιλέξεις αν οι άνθρωποι θα μείνουν ή δεν θα μείνουν νηστικοί.</w:t>
      </w:r>
    </w:p>
    <w:p w14:paraId="5F818EF9" w14:textId="77777777" w:rsidR="00EB6AC3" w:rsidRDefault="00674472">
      <w:pPr>
        <w:spacing w:line="600" w:lineRule="auto"/>
        <w:ind w:firstLine="720"/>
        <w:jc w:val="both"/>
        <w:rPr>
          <w:rFonts w:eastAsia="Times New Roman"/>
          <w:szCs w:val="24"/>
        </w:rPr>
      </w:pPr>
      <w:r>
        <w:rPr>
          <w:rFonts w:eastAsia="Times New Roman"/>
          <w:szCs w:val="24"/>
        </w:rPr>
        <w:t>Άρα, κατά τη γνώμη μου, εμείς εργαζόμαστε για</w:t>
      </w:r>
      <w:r>
        <w:rPr>
          <w:rFonts w:eastAsia="Times New Roman"/>
          <w:szCs w:val="24"/>
        </w:rPr>
        <w:t xml:space="preserve"> τη διαχείριση του προσφυγικού προβλήματος και ζητάμε βοήθεια από όλη την κοινωνία κι εσείς ασχολείστε με τη λογιστική, αλλά συγχρόνως και τη φθηνή πολιτική των υπονοούμενων. </w:t>
      </w:r>
    </w:p>
    <w:p w14:paraId="5F818EFA" w14:textId="77777777" w:rsidR="00EB6AC3" w:rsidRDefault="00674472">
      <w:pPr>
        <w:spacing w:line="600" w:lineRule="auto"/>
        <w:ind w:firstLine="720"/>
        <w:jc w:val="both"/>
        <w:rPr>
          <w:rFonts w:eastAsia="Times New Roman"/>
          <w:szCs w:val="24"/>
        </w:rPr>
      </w:pPr>
      <w:r>
        <w:rPr>
          <w:rFonts w:eastAsia="Times New Roman"/>
          <w:szCs w:val="24"/>
        </w:rPr>
        <w:t>Διότι</w:t>
      </w:r>
      <w:r>
        <w:rPr>
          <w:rFonts w:eastAsia="Times New Roman"/>
          <w:szCs w:val="24"/>
        </w:rPr>
        <w:t>,</w:t>
      </w:r>
      <w:r>
        <w:rPr>
          <w:rFonts w:eastAsia="Times New Roman"/>
          <w:szCs w:val="24"/>
        </w:rPr>
        <w:t xml:space="preserve"> τι διαφορετικό είναι, όταν αυτή η </w:t>
      </w:r>
      <w:r>
        <w:rPr>
          <w:rFonts w:eastAsia="Times New Roman"/>
          <w:szCs w:val="24"/>
        </w:rPr>
        <w:t xml:space="preserve">σύμβαση </w:t>
      </w:r>
      <w:r>
        <w:rPr>
          <w:rFonts w:eastAsia="Times New Roman"/>
          <w:szCs w:val="24"/>
        </w:rPr>
        <w:t xml:space="preserve">με αυτό το κάμπινγκ -που είναι </w:t>
      </w:r>
      <w:r>
        <w:rPr>
          <w:rFonts w:eastAsia="Times New Roman"/>
          <w:szCs w:val="24"/>
        </w:rPr>
        <w:t>ένα εκ των δύο σε όλη την Ελλάδα- έχει μέγιστο κόστος 80.000 ευρώ, συμπεριλαμβανομένου του ΦΠΑ, ώστε να μεταφερθούν αυτοί οι άνθρωποι κι εσείς μιλάτε για διαφορές εκατοντάδων χιλιάδων ευρώ; Έτσι δεν είναι; Το άκουσα καλά</w:t>
      </w:r>
      <w:r>
        <w:rPr>
          <w:rFonts w:eastAsia="Times New Roman"/>
          <w:szCs w:val="24"/>
        </w:rPr>
        <w:t>,</w:t>
      </w:r>
      <w:r>
        <w:rPr>
          <w:rFonts w:eastAsia="Times New Roman"/>
          <w:szCs w:val="24"/>
        </w:rPr>
        <w:t xml:space="preserve"> με τα αυτιά μου.</w:t>
      </w:r>
    </w:p>
    <w:p w14:paraId="5F818EFB" w14:textId="77777777" w:rsidR="00EB6AC3" w:rsidRDefault="00674472">
      <w:pPr>
        <w:spacing w:line="600" w:lineRule="auto"/>
        <w:ind w:firstLine="720"/>
        <w:jc w:val="both"/>
        <w:rPr>
          <w:rFonts w:eastAsia="Times New Roman"/>
          <w:szCs w:val="24"/>
        </w:rPr>
      </w:pPr>
      <w:r>
        <w:rPr>
          <w:rFonts w:eastAsia="Times New Roman"/>
          <w:szCs w:val="24"/>
        </w:rPr>
        <w:lastRenderedPageBreak/>
        <w:t>Το δεύτερο, όμως,</w:t>
      </w:r>
      <w:r>
        <w:rPr>
          <w:rFonts w:eastAsia="Times New Roman"/>
          <w:szCs w:val="24"/>
        </w:rPr>
        <w:t xml:space="preserve"> που έχω να πω, είναι ότι και σαν λογιστής δεν αποδεικνύεστε ιδιαίτερα ικανός. Να σας εξηγήσω γιατί: Νοικιάσαμε αυτόν τον χώρο στη βάση της ανάγκης, με δύο παρατάσεις για είκοσι μία μέρες -αυτή είναι η όλη λογική- και βρήκαμε και τον τρόπο ενοικίασης. Νοικ</w:t>
      </w:r>
      <w:r>
        <w:rPr>
          <w:rFonts w:eastAsia="Times New Roman"/>
          <w:szCs w:val="24"/>
        </w:rPr>
        <w:t>ιάσαμε τον χώρο, δεν μπορεί να μπει κάποιος άλλος μέσα. Είναι ακριβά; Εγώ σας λέω -για να είμαι μαζί σας- ότι είναι ακριβά</w:t>
      </w:r>
      <w:r>
        <w:rPr>
          <w:rFonts w:eastAsia="Times New Roman"/>
          <w:szCs w:val="24"/>
        </w:rPr>
        <w:t xml:space="preserve">, </w:t>
      </w:r>
      <w:r>
        <w:rPr>
          <w:rFonts w:eastAsia="Times New Roman"/>
          <w:szCs w:val="24"/>
        </w:rPr>
        <w:t>διότι υπάρχει ένα τέτοιο ζήτημα, όχι με το συγκεκριμένο, ντε και καλά, που θα πω αμέσως μετά. Όμως, δεν ξέρετε ότι σε αυτήν την ανάγ</w:t>
      </w:r>
      <w:r>
        <w:rPr>
          <w:rFonts w:eastAsia="Times New Roman"/>
          <w:szCs w:val="24"/>
        </w:rPr>
        <w:t>κη υπάρχουν και συμφέροντα</w:t>
      </w:r>
      <w:r>
        <w:rPr>
          <w:rFonts w:eastAsia="Times New Roman"/>
          <w:szCs w:val="24"/>
        </w:rPr>
        <w:t>,</w:t>
      </w:r>
      <w:r>
        <w:rPr>
          <w:rFonts w:eastAsia="Times New Roman"/>
          <w:szCs w:val="24"/>
        </w:rPr>
        <w:t xml:space="preserve"> τα οποία πιέζουν προς ίδιον συμφέρον, ιδιαίτερα για το χρονικό διάστημα που δουλεύεις; Το ξέρετε αυτό το πράγμα. </w:t>
      </w:r>
    </w:p>
    <w:p w14:paraId="5F818EFC" w14:textId="77777777" w:rsidR="00EB6AC3" w:rsidRDefault="00674472">
      <w:pPr>
        <w:spacing w:line="600" w:lineRule="auto"/>
        <w:ind w:firstLine="720"/>
        <w:jc w:val="both"/>
        <w:rPr>
          <w:rFonts w:eastAsia="Times New Roman"/>
          <w:szCs w:val="24"/>
        </w:rPr>
      </w:pPr>
      <w:r>
        <w:rPr>
          <w:rFonts w:eastAsia="Times New Roman"/>
          <w:szCs w:val="24"/>
        </w:rPr>
        <w:t>Κι εγώ κι εσείς και όλοι να έρθουν να ελέγξουν και στη ΓΔΟΣΥ και στο γραφείο μου και στις αντίστοιχες υπηρεσίες –κ</w:t>
      </w:r>
      <w:r>
        <w:rPr>
          <w:rFonts w:eastAsia="Times New Roman"/>
          <w:szCs w:val="24"/>
        </w:rPr>
        <w:t xml:space="preserve">αι μην λέτε για τη Χίο, γιατί σας δόθηκε ολόκληρος φάκελος για τη Χίο και για το κόστος- πώς δαπανώνται τα λίγα λεφτά που έχουμε. </w:t>
      </w:r>
    </w:p>
    <w:p w14:paraId="5F818EFD" w14:textId="77777777" w:rsidR="00EB6AC3" w:rsidRDefault="00674472">
      <w:pPr>
        <w:spacing w:line="600" w:lineRule="auto"/>
        <w:ind w:firstLine="720"/>
        <w:jc w:val="both"/>
        <w:rPr>
          <w:rFonts w:eastAsia="Times New Roman"/>
          <w:szCs w:val="24"/>
        </w:rPr>
      </w:pPr>
      <w:r>
        <w:rPr>
          <w:rFonts w:eastAsia="Times New Roman"/>
          <w:szCs w:val="24"/>
        </w:rPr>
        <w:t xml:space="preserve">Όμως, εγώ θα ήθελα να σας πω και κάτι άλλο και εδώ είναι και η λαθροχειρία. </w:t>
      </w:r>
    </w:p>
    <w:p w14:paraId="5F818EFE"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Συντομεύετε, κύριε </w:t>
      </w:r>
      <w:r>
        <w:rPr>
          <w:rFonts w:eastAsia="Times New Roman" w:cs="Times New Roman"/>
          <w:szCs w:val="24"/>
        </w:rPr>
        <w:t>Υπουργέ.</w:t>
      </w:r>
    </w:p>
    <w:p w14:paraId="5F818EFF"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Ναι, κύριε Πρόεδρε, τελειώνω σε δευτερόλεπτα.</w:t>
      </w:r>
    </w:p>
    <w:p w14:paraId="5F818F0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Μας φέρατε εδώ ή αναγγείλατε μια τιμή από το κάμπινγκ, που αφορά την περσινή τιμή κατ’ άτομο. Δεν συμπεριλάβατε σε αυτό: Πρώτον, την ενοικίαση τη</w:t>
      </w:r>
      <w:r>
        <w:rPr>
          <w:rFonts w:eastAsia="Times New Roman" w:cs="Times New Roman"/>
          <w:szCs w:val="24"/>
        </w:rPr>
        <w:t>ς σκηνής, η οποία είναι φέτος 5 ευρώ, ενώ είναι 6 ευρώ το κατ’ άτομο. Δεύτερον, δεν συμπεριλάβατε σε αυτά τα τριάμισι ευρώ της παροχής ρεύματος και άλλες δυνατότητες</w:t>
      </w:r>
      <w:r>
        <w:rPr>
          <w:rFonts w:eastAsia="Times New Roman" w:cs="Times New Roman"/>
          <w:szCs w:val="24"/>
        </w:rPr>
        <w:t xml:space="preserve">, </w:t>
      </w:r>
      <w:r>
        <w:rPr>
          <w:rFonts w:eastAsia="Times New Roman" w:cs="Times New Roman"/>
          <w:szCs w:val="24"/>
        </w:rPr>
        <w:t xml:space="preserve">όχι βέβαια, το νερό, το ίντερνετ κ.λπ.. </w:t>
      </w:r>
    </w:p>
    <w:p w14:paraId="5F818F0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Αν αυτά τα διαιρέσετε, ακόμα και δια δύο</w:t>
      </w:r>
      <w:r>
        <w:rPr>
          <w:rFonts w:eastAsia="Times New Roman" w:cs="Times New Roman"/>
          <w:szCs w:val="24"/>
        </w:rPr>
        <w:t>,</w:t>
      </w:r>
      <w:r>
        <w:rPr>
          <w:rFonts w:eastAsia="Times New Roman" w:cs="Times New Roman"/>
          <w:szCs w:val="24"/>
        </w:rPr>
        <w:t xml:space="preserve"> που εί</w:t>
      </w:r>
      <w:r>
        <w:rPr>
          <w:rFonts w:eastAsia="Times New Roman" w:cs="Times New Roman"/>
          <w:szCs w:val="24"/>
        </w:rPr>
        <w:t xml:space="preserve">ναι η συνήθης πρακτική ή δια τρία, ξαναφτάνετε πάλι στα </w:t>
      </w:r>
      <w:proofErr w:type="spellStart"/>
      <w:r>
        <w:rPr>
          <w:rFonts w:eastAsia="Times New Roman" w:cs="Times New Roman"/>
          <w:szCs w:val="24"/>
        </w:rPr>
        <w:t>εννιάμισι</w:t>
      </w:r>
      <w:proofErr w:type="spellEnd"/>
      <w:r>
        <w:rPr>
          <w:rFonts w:eastAsia="Times New Roman" w:cs="Times New Roman"/>
          <w:szCs w:val="24"/>
        </w:rPr>
        <w:t xml:space="preserve"> ευρώ. Όμως, εγώ σας λέω –για να είμαστε και </w:t>
      </w:r>
      <w:proofErr w:type="spellStart"/>
      <w:r>
        <w:rPr>
          <w:rFonts w:eastAsia="Times New Roman" w:cs="Times New Roman"/>
          <w:szCs w:val="24"/>
        </w:rPr>
        <w:t>συνεννοημένοι</w:t>
      </w:r>
      <w:proofErr w:type="spellEnd"/>
      <w:r>
        <w:rPr>
          <w:rFonts w:eastAsia="Times New Roman" w:cs="Times New Roman"/>
          <w:szCs w:val="24"/>
        </w:rPr>
        <w:t xml:space="preserve"> μεταξύ μας- ότι αυτό το θεωρώ, στο πλαίσιο μιας προσφοράς που θα μπορούσε να κάνει κάποιος, ότι θα ήταν –είναι- και ακριβό. </w:t>
      </w:r>
    </w:p>
    <w:p w14:paraId="5F818F0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Άρα, αυ</w:t>
      </w:r>
      <w:r>
        <w:rPr>
          <w:rFonts w:eastAsia="Times New Roman" w:cs="Times New Roman"/>
          <w:szCs w:val="24"/>
        </w:rPr>
        <w:t xml:space="preserve">τό κάνετε, κύριε Θεοδωράκη. Εκτός αν αυτά εσείς δεν τα έχετε κάνει. Όμως, νομίζω ότι είστε άνθρωπος που έχει κάνει σε κάμπινγκ, εκτός αν έχετε πάρα πολύ καιρό να πάτε και τα ξεχάσατε. </w:t>
      </w:r>
    </w:p>
    <w:p w14:paraId="5F818F0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Εγώ σας λέω, βέβαια, ότι ο καθένας επιλέγει τον ρόλο του, επιλέγει τον </w:t>
      </w:r>
      <w:r>
        <w:rPr>
          <w:rFonts w:eastAsia="Times New Roman" w:cs="Times New Roman"/>
          <w:szCs w:val="24"/>
        </w:rPr>
        <w:t>δρόμο του. Εμείς θα συνεχίσουμε να κάνουμε τη δουλειά που κάνουμε</w:t>
      </w:r>
      <w:r>
        <w:rPr>
          <w:rFonts w:eastAsia="Times New Roman" w:cs="Times New Roman"/>
          <w:szCs w:val="24"/>
        </w:rPr>
        <w:t>,</w:t>
      </w:r>
      <w:r>
        <w:rPr>
          <w:rFonts w:eastAsia="Times New Roman" w:cs="Times New Roman"/>
          <w:szCs w:val="24"/>
        </w:rPr>
        <w:t xml:space="preserve"> με λίγους όρους, αλλά με πολλή προσπάθεια, με λίγη -αν θέλετε- βοήθεια, σε σχέση με τη βοήθεια που θα μπορούσαν να δώσουν διεθνείς φορείς, κράτη κ.λπ</w:t>
      </w:r>
      <w:r>
        <w:rPr>
          <w:rFonts w:eastAsia="Times New Roman" w:cs="Times New Roman"/>
          <w:szCs w:val="24"/>
        </w:rPr>
        <w:t>.</w:t>
      </w:r>
      <w:r>
        <w:rPr>
          <w:rFonts w:eastAsia="Times New Roman" w:cs="Times New Roman"/>
          <w:szCs w:val="24"/>
        </w:rPr>
        <w:t>, αλλά με πολύ μεράκι και με πολλή συνε</w:t>
      </w:r>
      <w:r>
        <w:rPr>
          <w:rFonts w:eastAsia="Times New Roman" w:cs="Times New Roman"/>
          <w:szCs w:val="24"/>
        </w:rPr>
        <w:t xml:space="preserve">ργασία με όλους. Εσείς, επιλέξτε το δικό σας. </w:t>
      </w:r>
    </w:p>
    <w:p w14:paraId="5F818F04"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Μάλιστα.</w:t>
      </w:r>
    </w:p>
    <w:p w14:paraId="5F818F0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Παρακαλώ, κύριε Θεοδωράκη, έχετε τον λόγο.</w:t>
      </w:r>
    </w:p>
    <w:p w14:paraId="5F818F06"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 xml:space="preserve">του </w:t>
      </w:r>
      <w:r>
        <w:rPr>
          <w:rFonts w:eastAsia="Times New Roman" w:cs="Times New Roman"/>
          <w:b/>
          <w:szCs w:val="24"/>
        </w:rPr>
        <w:t xml:space="preserve">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Δύο λέξεις θα πω. Δεν θα παρασυρθώ σε έναν διάλογο επί γενικών θεμάτων και τώρα -πραγματικά- το να μιλάτε για επιπόλαιους </w:t>
      </w:r>
      <w:r>
        <w:rPr>
          <w:rFonts w:eastAsia="Times New Roman" w:cs="Times New Roman"/>
          <w:szCs w:val="24"/>
        </w:rPr>
        <w:lastRenderedPageBreak/>
        <w:t xml:space="preserve">λογιστές -επειδή σας αποδεικνύουμε ότι το ελληνικό </w:t>
      </w:r>
      <w:r>
        <w:rPr>
          <w:rFonts w:eastAsia="Times New Roman" w:cs="Times New Roman"/>
          <w:szCs w:val="24"/>
        </w:rPr>
        <w:t xml:space="preserve">δημόσιο </w:t>
      </w:r>
      <w:r>
        <w:rPr>
          <w:rFonts w:eastAsia="Times New Roman" w:cs="Times New Roman"/>
          <w:szCs w:val="24"/>
        </w:rPr>
        <w:t xml:space="preserve">σπαταλά λεφτά σε </w:t>
      </w:r>
      <w:r>
        <w:rPr>
          <w:rFonts w:eastAsia="Times New Roman" w:cs="Times New Roman"/>
          <w:szCs w:val="24"/>
        </w:rPr>
        <w:t>«</w:t>
      </w:r>
      <w:r>
        <w:rPr>
          <w:rFonts w:eastAsia="Times New Roman" w:cs="Times New Roman"/>
          <w:szCs w:val="24"/>
        </w:rPr>
        <w:t>ημέτερους</w:t>
      </w:r>
      <w:r>
        <w:rPr>
          <w:rFonts w:eastAsia="Times New Roman" w:cs="Times New Roman"/>
          <w:szCs w:val="24"/>
        </w:rPr>
        <w:t>»</w:t>
      </w:r>
      <w:r>
        <w:rPr>
          <w:rFonts w:eastAsia="Times New Roman" w:cs="Times New Roman"/>
          <w:szCs w:val="24"/>
        </w:rPr>
        <w:t xml:space="preserve">- νομίζω ότι είναι προσβολή για τον κόσμο που </w:t>
      </w:r>
      <w:r>
        <w:rPr>
          <w:rFonts w:eastAsia="Times New Roman" w:cs="Times New Roman"/>
          <w:szCs w:val="24"/>
        </w:rPr>
        <w:t xml:space="preserve">μας ακούει, γιατί μπορεί πραγματικά... </w:t>
      </w:r>
    </w:p>
    <w:p w14:paraId="5F818F0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5F818F08"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 xml:space="preserve">του </w:t>
      </w:r>
      <w:r>
        <w:rPr>
          <w:rFonts w:eastAsia="Times New Roman" w:cs="Times New Roman"/>
          <w:b/>
          <w:szCs w:val="24"/>
        </w:rPr>
        <w:t xml:space="preserve">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w:t>
      </w:r>
      <w:r>
        <w:rPr>
          <w:rFonts w:eastAsia="Times New Roman" w:cs="Times New Roman"/>
          <w:szCs w:val="24"/>
        </w:rPr>
        <w:t>Περιμένετε</w:t>
      </w:r>
      <w:r>
        <w:rPr>
          <w:rFonts w:eastAsia="Times New Roman" w:cs="Times New Roman"/>
          <w:szCs w:val="24"/>
        </w:rPr>
        <w:t>, κύριε Υπουργέ. Δεν σας διέκοψα. Περιμένετε!</w:t>
      </w:r>
    </w:p>
    <w:p w14:paraId="5F818F0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 Δ</w:t>
      </w:r>
      <w:r>
        <w:rPr>
          <w:rFonts w:eastAsia="Times New Roman" w:cs="Times New Roman"/>
          <w:szCs w:val="24"/>
        </w:rPr>
        <w:t>ιότι μπορεί τώρα που γίνατε Υπ</w:t>
      </w:r>
      <w:r>
        <w:rPr>
          <w:rFonts w:eastAsia="Times New Roman" w:cs="Times New Roman"/>
          <w:szCs w:val="24"/>
        </w:rPr>
        <w:t xml:space="preserve">ουργός να νιώθετε ότι είναι </w:t>
      </w:r>
      <w:proofErr w:type="spellStart"/>
      <w:r>
        <w:rPr>
          <w:rFonts w:eastAsia="Times New Roman" w:cs="Times New Roman"/>
          <w:szCs w:val="24"/>
        </w:rPr>
        <w:t>ψιλοδεκάρες</w:t>
      </w:r>
      <w:proofErr w:type="spellEnd"/>
      <w:r>
        <w:rPr>
          <w:rFonts w:eastAsia="Times New Roman" w:cs="Times New Roman"/>
          <w:szCs w:val="24"/>
        </w:rPr>
        <w:t xml:space="preserve"> το τέσσερα που γίνεται </w:t>
      </w:r>
      <w:proofErr w:type="spellStart"/>
      <w:r>
        <w:rPr>
          <w:rFonts w:eastAsia="Times New Roman" w:cs="Times New Roman"/>
          <w:szCs w:val="24"/>
        </w:rPr>
        <w:t>εννιάμισι</w:t>
      </w:r>
      <w:proofErr w:type="spellEnd"/>
      <w:r>
        <w:rPr>
          <w:rFonts w:eastAsia="Times New Roman" w:cs="Times New Roman"/>
          <w:szCs w:val="24"/>
        </w:rPr>
        <w:t xml:space="preserve"> και ένα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να στοιχίζει ενάμισι εκατομμύριο, ενώ όλα τα κάνει ο στρατός, ο δήμος και τα </w:t>
      </w:r>
      <w:r>
        <w:rPr>
          <w:rFonts w:eastAsia="Times New Roman" w:cs="Times New Roman"/>
          <w:szCs w:val="24"/>
        </w:rPr>
        <w:t>«ΕΛΛΗΝΙΚΑ ΠΕΤΡΕΛΑΙΑ»</w:t>
      </w:r>
      <w:r>
        <w:rPr>
          <w:rFonts w:eastAsia="Times New Roman" w:cs="Times New Roman"/>
          <w:szCs w:val="24"/>
        </w:rPr>
        <w:t xml:space="preserve">, αλλά εμείς θα επιμείνουμε να μην τα θεωρούμε όλα αυτά </w:t>
      </w:r>
      <w:proofErr w:type="spellStart"/>
      <w:r>
        <w:rPr>
          <w:rFonts w:eastAsia="Times New Roman" w:cs="Times New Roman"/>
          <w:szCs w:val="24"/>
        </w:rPr>
        <w:t>πενταροδεκάρε</w:t>
      </w:r>
      <w:r>
        <w:rPr>
          <w:rFonts w:eastAsia="Times New Roman" w:cs="Times New Roman"/>
          <w:szCs w:val="24"/>
        </w:rPr>
        <w:t>ς</w:t>
      </w:r>
      <w:proofErr w:type="spellEnd"/>
      <w:r>
        <w:rPr>
          <w:rFonts w:eastAsia="Times New Roman" w:cs="Times New Roman"/>
          <w:szCs w:val="24"/>
        </w:rPr>
        <w:t xml:space="preserve"> και να λέμε ότι είναι επιπόλαια λογιστικά νούμερα. </w:t>
      </w:r>
    </w:p>
    <w:p w14:paraId="5F818F0A" w14:textId="77777777" w:rsidR="00EB6AC3" w:rsidRDefault="00674472">
      <w:pPr>
        <w:spacing w:line="600" w:lineRule="auto"/>
        <w:ind w:firstLine="720"/>
        <w:jc w:val="both"/>
        <w:rPr>
          <w:rFonts w:eastAsia="Times New Roman"/>
          <w:szCs w:val="24"/>
        </w:rPr>
      </w:pPr>
      <w:r>
        <w:rPr>
          <w:rFonts w:eastAsia="Times New Roman" w:cs="Times New Roman"/>
          <w:szCs w:val="24"/>
        </w:rPr>
        <w:t xml:space="preserve">Αυτό που σας λέμε, λοιπόν, πολύ απλά είναι ότι κάνετε μια σύμβαση εβδομάδας -που δεν είναι βδομάδα, μιλάτε τώρα για είκοσι μέρες, σε λίγο καιρό θα μας πείτε ότι δεν ήταν είκοσι μέρες, αλλά είναι </w:t>
      </w:r>
      <w:r>
        <w:rPr>
          <w:rFonts w:eastAsia="Times New Roman" w:cs="Times New Roman"/>
          <w:szCs w:val="24"/>
        </w:rPr>
        <w:lastRenderedPageBreak/>
        <w:t>και δύο</w:t>
      </w:r>
      <w:r>
        <w:rPr>
          <w:rFonts w:eastAsia="Times New Roman" w:cs="Times New Roman"/>
          <w:szCs w:val="24"/>
        </w:rPr>
        <w:t xml:space="preserve"> μήνες και πάει λέγοντας, γιατί αυτό είναι το κόλπο, παράταση στην παράταση- και για μια συμφωνία</w:t>
      </w:r>
      <w:r>
        <w:rPr>
          <w:rFonts w:eastAsia="Times New Roman" w:cs="Times New Roman"/>
          <w:szCs w:val="24"/>
        </w:rPr>
        <w:t>,</w:t>
      </w:r>
      <w:r>
        <w:rPr>
          <w:rFonts w:eastAsia="Times New Roman" w:cs="Times New Roman"/>
          <w:szCs w:val="24"/>
        </w:rPr>
        <w:t xml:space="preserve"> που είναι </w:t>
      </w:r>
      <w:proofErr w:type="spellStart"/>
      <w:r>
        <w:rPr>
          <w:rFonts w:eastAsia="Times New Roman" w:cs="Times New Roman"/>
          <w:szCs w:val="24"/>
        </w:rPr>
        <w:t>εννιάμισι</w:t>
      </w:r>
      <w:proofErr w:type="spellEnd"/>
      <w:r>
        <w:rPr>
          <w:rFonts w:eastAsia="Times New Roman" w:cs="Times New Roman"/>
          <w:szCs w:val="24"/>
        </w:rPr>
        <w:t xml:space="preserve"> ευρώ τη βραδιά, ενώ ο επίσημος τιμοκατάλογος δίνει τέσσερα ευρώ τη βραδιά. </w:t>
      </w:r>
    </w:p>
    <w:p w14:paraId="5F818F0B" w14:textId="77777777" w:rsidR="00EB6AC3" w:rsidRDefault="00674472">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απλά τα στοιχεία. </w:t>
      </w:r>
    </w:p>
    <w:p w14:paraId="5F818F0C"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ΔΗΜΗΤΡΙΟΣ ΒΙΤΣΑΣ (Αναπληρωτής </w:t>
      </w:r>
      <w:r>
        <w:rPr>
          <w:rFonts w:eastAsia="Times New Roman" w:cs="Times New Roman"/>
          <w:b/>
          <w:bCs/>
          <w:shd w:val="clear" w:color="auto" w:fill="FFFFFF"/>
        </w:rPr>
        <w:t>Υπουργός Εθνικής Άμυνας):</w:t>
      </w:r>
      <w:r>
        <w:rPr>
          <w:rFonts w:eastAsia="Times New Roman" w:cs="Times New Roman"/>
          <w:bCs/>
          <w:shd w:val="clear" w:color="auto" w:fill="FFFFFF"/>
        </w:rPr>
        <w:t xml:space="preserve"> … (</w:t>
      </w:r>
      <w:r>
        <w:rPr>
          <w:rFonts w:eastAsia="Times New Roman" w:cs="Times New Roman"/>
          <w:bCs/>
          <w:shd w:val="clear" w:color="auto" w:fill="FFFFFF"/>
        </w:rPr>
        <w:t>δ</w:t>
      </w:r>
      <w:r>
        <w:rPr>
          <w:rFonts w:eastAsia="Times New Roman" w:cs="Times New Roman"/>
          <w:bCs/>
          <w:shd w:val="clear" w:color="auto" w:fill="FFFFFF"/>
        </w:rPr>
        <w:t>εν ακούστηκε)</w:t>
      </w:r>
    </w:p>
    <w:p w14:paraId="5F818F0D"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ΣΤΑΥΡΟΣ ΘΕΟΔΩΡΑΚΗΣ (</w:t>
      </w:r>
      <w:r>
        <w:rPr>
          <w:rFonts w:eastAsia="Times New Roman" w:cs="Times New Roman"/>
          <w:b/>
          <w:bCs/>
          <w:shd w:val="clear" w:color="auto" w:fill="FFFFFF"/>
        </w:rPr>
        <w:t xml:space="preserve">Πρόεδρος </w:t>
      </w:r>
      <w:r>
        <w:rPr>
          <w:rFonts w:eastAsia="Times New Roman" w:cs="Times New Roman"/>
          <w:b/>
          <w:bCs/>
          <w:shd w:val="clear" w:color="auto" w:fill="FFFFFF"/>
        </w:rPr>
        <w:t xml:space="preserve">του κόμματος </w:t>
      </w:r>
      <w:r>
        <w:rPr>
          <w:rFonts w:eastAsia="Times New Roman" w:cs="Times New Roman"/>
          <w:b/>
          <w:bCs/>
          <w:shd w:val="clear" w:color="auto" w:fill="FFFFFF"/>
        </w:rPr>
        <w:t>Τ</w:t>
      </w:r>
      <w:r>
        <w:rPr>
          <w:rFonts w:eastAsia="Times New Roman" w:cs="Times New Roman"/>
          <w:b/>
          <w:bCs/>
          <w:shd w:val="clear" w:color="auto" w:fill="FFFFFF"/>
        </w:rPr>
        <w:t>ο Ποτάμι):</w:t>
      </w:r>
      <w:r>
        <w:rPr>
          <w:rFonts w:eastAsia="Times New Roman" w:cs="Times New Roman"/>
          <w:bCs/>
          <w:shd w:val="clear" w:color="auto" w:fill="FFFFFF"/>
        </w:rPr>
        <w:t xml:space="preserve"> Συγγνώμη, </w:t>
      </w:r>
      <w:r>
        <w:rPr>
          <w:rFonts w:eastAsia="Times New Roman"/>
          <w:bCs/>
          <w:shd w:val="clear" w:color="auto" w:fill="FFFFFF"/>
        </w:rPr>
        <w:t>είναι</w:t>
      </w:r>
      <w:r>
        <w:rPr>
          <w:rFonts w:eastAsia="Times New Roman" w:cs="Times New Roman"/>
          <w:bCs/>
          <w:shd w:val="clear" w:color="auto" w:fill="FFFFFF"/>
        </w:rPr>
        <w:t xml:space="preserve"> απλά τα στοιχεία, όπως </w:t>
      </w:r>
      <w:r>
        <w:rPr>
          <w:rFonts w:eastAsia="Times New Roman"/>
          <w:bCs/>
          <w:shd w:val="clear" w:color="auto" w:fill="FFFFFF"/>
        </w:rPr>
        <w:t>είναι</w:t>
      </w:r>
      <w:r>
        <w:rPr>
          <w:rFonts w:eastAsia="Times New Roman" w:cs="Times New Roman"/>
          <w:bCs/>
          <w:shd w:val="clear" w:color="auto" w:fill="FFFFFF"/>
        </w:rPr>
        <w:t xml:space="preserve"> τρανταχτά τα στοιχεία στη Χίο. Πήγα στη Χίο για να δω με τα μάτια μου αυτό, το οποίο έχετε κάνει. </w:t>
      </w:r>
      <w:r>
        <w:rPr>
          <w:rFonts w:eastAsia="Times New Roman"/>
          <w:bCs/>
          <w:shd w:val="clear" w:color="auto" w:fill="FFFFFF"/>
        </w:rPr>
        <w:t>Είναι</w:t>
      </w:r>
      <w:r>
        <w:rPr>
          <w:rFonts w:eastAsia="Times New Roman" w:cs="Times New Roman"/>
          <w:bCs/>
          <w:shd w:val="clear" w:color="auto" w:fill="FFFFFF"/>
        </w:rPr>
        <w:t xml:space="preserve"> ένα σκάνδαλο πρώτης γραμμής. Το λέει όλη η Χίος, το λένε οι νομικές </w:t>
      </w:r>
      <w:r>
        <w:rPr>
          <w:rFonts w:eastAsia="Times New Roman" w:cs="Times New Roman"/>
          <w:bCs/>
          <w:shd w:val="clear" w:color="auto" w:fill="FFFFFF"/>
        </w:rPr>
        <w:t xml:space="preserve">υπηρεσίες </w:t>
      </w:r>
      <w:r>
        <w:rPr>
          <w:rFonts w:eastAsia="Times New Roman" w:cs="Times New Roman"/>
          <w:bCs/>
          <w:shd w:val="clear" w:color="auto" w:fill="FFFFFF"/>
        </w:rPr>
        <w:t xml:space="preserve">του κράτους, το λέει το ΙΚΑ, το λέει ο </w:t>
      </w:r>
      <w:r>
        <w:rPr>
          <w:rFonts w:eastAsia="Times New Roman" w:cs="Times New Roman"/>
          <w:bCs/>
          <w:shd w:val="clear" w:color="auto" w:fill="FFFFFF"/>
        </w:rPr>
        <w:t>δήμος</w:t>
      </w:r>
      <w:r>
        <w:rPr>
          <w:rFonts w:eastAsia="Times New Roman" w:cs="Times New Roman"/>
          <w:bCs/>
          <w:shd w:val="clear" w:color="auto" w:fill="FFFFFF"/>
        </w:rPr>
        <w:t xml:space="preserve">, το λένε όλοι. Γιατί όλα τα έχει προσφέρει ο στρατός, όλα τα έχει προσφέρει ο </w:t>
      </w:r>
      <w:r>
        <w:rPr>
          <w:rFonts w:eastAsia="Times New Roman" w:cs="Times New Roman"/>
          <w:bCs/>
          <w:shd w:val="clear" w:color="auto" w:fill="FFFFFF"/>
        </w:rPr>
        <w:t>δήμος</w:t>
      </w:r>
      <w:r>
        <w:rPr>
          <w:rFonts w:eastAsia="Times New Roman" w:cs="Times New Roman"/>
          <w:bCs/>
          <w:shd w:val="clear" w:color="auto" w:fill="FFFFFF"/>
        </w:rPr>
        <w:t xml:space="preserve">, όλα τα έχουν προσφέρει τα </w:t>
      </w:r>
      <w:r>
        <w:rPr>
          <w:rFonts w:eastAsia="Times New Roman" w:cs="Times New Roman"/>
          <w:szCs w:val="24"/>
        </w:rPr>
        <w:t>«ΕΛΛΗΝΙΚΑ ΠΕΤΡΕΛΑΙΑ»</w:t>
      </w:r>
      <w:r>
        <w:rPr>
          <w:rFonts w:eastAsia="Times New Roman" w:cs="Times New Roman"/>
          <w:bCs/>
          <w:shd w:val="clear" w:color="auto" w:fill="FFFFFF"/>
        </w:rPr>
        <w:t>.</w:t>
      </w:r>
    </w:p>
    <w:p w14:paraId="5F818F0E"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Και εσείς δώσατε το έργο κάπου, σπάζοντας τις συμβάσεις. Γιατί αυτό </w:t>
      </w:r>
      <w:r>
        <w:rPr>
          <w:rFonts w:eastAsia="Times New Roman"/>
          <w:bCs/>
          <w:shd w:val="clear" w:color="auto" w:fill="FFFFFF"/>
        </w:rPr>
        <w:t>είναι</w:t>
      </w:r>
      <w:r>
        <w:rPr>
          <w:rFonts w:eastAsia="Times New Roman" w:cs="Times New Roman"/>
          <w:bCs/>
          <w:shd w:val="clear" w:color="auto" w:fill="FFFFFF"/>
        </w:rPr>
        <w:t xml:space="preserve"> το κόλπο, έτσι; Πήρατε μια μεγάλη έκπτωση, για να μπορέσετε να δώσετε τη σύμβαση κάπου. Τα ξέρετε τα νούμερα. Μην κουράζω την Αντιπροσωπεία. </w:t>
      </w:r>
    </w:p>
    <w:p w14:paraId="5F818F0F"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Μπορώ, όμως, να σας τα πω μόνο επιγραμμ</w:t>
      </w:r>
      <w:r>
        <w:rPr>
          <w:rFonts w:eastAsia="Times New Roman" w:cs="Times New Roman"/>
          <w:bCs/>
          <w:shd w:val="clear" w:color="auto" w:fill="FFFFFF"/>
        </w:rPr>
        <w:t xml:space="preserve">ατικά. Η </w:t>
      </w:r>
      <w:r>
        <w:rPr>
          <w:rFonts w:eastAsia="Times New Roman"/>
          <w:bCs/>
          <w:shd w:val="clear" w:color="auto" w:fill="FFFFFF"/>
        </w:rPr>
        <w:t>μία</w:t>
      </w:r>
      <w:r>
        <w:rPr>
          <w:rFonts w:eastAsia="Times New Roman" w:cs="Times New Roman"/>
          <w:bCs/>
          <w:shd w:val="clear" w:color="auto" w:fill="FFFFFF"/>
        </w:rPr>
        <w:t xml:space="preserve"> σύμβαση ήταν </w:t>
      </w:r>
      <w:r>
        <w:rPr>
          <w:rFonts w:eastAsia="Times New Roman" w:cs="Times New Roman"/>
          <w:bCs/>
          <w:shd w:val="clear" w:color="auto" w:fill="FFFFFF"/>
        </w:rPr>
        <w:t xml:space="preserve">ύψους </w:t>
      </w:r>
      <w:r>
        <w:rPr>
          <w:rFonts w:eastAsia="Times New Roman" w:cs="Times New Roman"/>
          <w:bCs/>
          <w:shd w:val="clear" w:color="auto" w:fill="FFFFFF"/>
        </w:rPr>
        <w:t>854.000 ευρώ. Ήταν 1,5 εκατομμύριο ευρώ το έργο. Κάνει μια μεγάλη έκπτωση και προτείνει να το κάνει με 854.000 ευρώ και το πήρε. Και μετά από λίγες μέρες προστέθηκαν άλλα 500.000 ευρώ, 423.000 για να είμαι ακριβής, στην ίδια</w:t>
      </w:r>
      <w:r>
        <w:rPr>
          <w:rFonts w:eastAsia="Times New Roman" w:cs="Times New Roman"/>
          <w:bCs/>
          <w:shd w:val="clear" w:color="auto" w:fill="FFFFFF"/>
        </w:rPr>
        <w:t xml:space="preserve"> εταιρία. </w:t>
      </w:r>
      <w:r>
        <w:rPr>
          <w:rFonts w:eastAsia="Times New Roman"/>
          <w:bCs/>
          <w:shd w:val="clear" w:color="auto" w:fill="FFFFFF"/>
        </w:rPr>
        <w:t>Είναι</w:t>
      </w:r>
      <w:r>
        <w:rPr>
          <w:rFonts w:eastAsia="Times New Roman" w:cs="Times New Roman"/>
          <w:bCs/>
          <w:shd w:val="clear" w:color="auto" w:fill="FFFFFF"/>
        </w:rPr>
        <w:t xml:space="preserve"> παλιό το κόλπο. Το έχουν κάνει όλοι οι προηγούμενοι και συνεχίζετε να το κάνετε κι εσείς.</w:t>
      </w:r>
    </w:p>
    <w:p w14:paraId="5F818F10"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αντί να απαντήσετε, μου μιλάτε με ιδεοληπτικές φράσεις, που δεν λένε τίποτα στον κόσμο, που υποφέρει και βλέπει ότι υπάρχει σπατάλη. </w:t>
      </w:r>
    </w:p>
    <w:p w14:paraId="5F818F11"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w:t>
      </w:r>
      <w:r>
        <w:rPr>
          <w:rFonts w:eastAsia="Times New Roman" w:cs="Times New Roman"/>
          <w:b/>
          <w:bCs/>
          <w:shd w:val="clear" w:color="auto" w:fill="FFFFFF"/>
        </w:rPr>
        <w:t xml:space="preserve">(Νικόλαος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Ευχαριστώ.</w:t>
      </w:r>
    </w:p>
    <w:p w14:paraId="5F818F12"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ΔΗΜΗΤΡΙΟΣ ΒΙΤΣΑΣ (Αναπληρωτής Υπουργός Εθνικής Άμυνας): </w:t>
      </w:r>
      <w:r>
        <w:rPr>
          <w:rFonts w:eastAsia="Times New Roman" w:cs="Times New Roman"/>
          <w:bCs/>
          <w:shd w:val="clear" w:color="auto" w:fill="FFFFFF"/>
        </w:rPr>
        <w:t xml:space="preserve">Κύριε Πρόεδρε, μπορώ να έχω τον λόγο; </w:t>
      </w:r>
    </w:p>
    <w:p w14:paraId="5F818F13"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Έχετε τον λόγο για ένα λεπτό, κύριε Υπουργέ. </w:t>
      </w:r>
    </w:p>
    <w:p w14:paraId="5F818F14"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ΔΗΜΗΤΡΙΟΣ ΒΙΤΣΑΣ (Αναπληρωτής Υπουργός Εθνικής Άμυνας):</w:t>
      </w:r>
      <w:r>
        <w:rPr>
          <w:rFonts w:eastAsia="Times New Roman" w:cs="Times New Roman"/>
          <w:bCs/>
          <w:shd w:val="clear" w:color="auto" w:fill="FFFFFF"/>
        </w:rPr>
        <w:t xml:space="preserve"> Κύριε Θεοδωράκη, αν δεν μπορείτε να ακούτε αριθμούς, εγώ σας ζήτησα απλά να διαβάσετε τον τιμοκατάλογο του 2015. Εκεί θα φανερωθεί ότι απλά λέτε ψέματα. Τόσο απλό </w:t>
      </w:r>
      <w:r>
        <w:rPr>
          <w:rFonts w:eastAsia="Times New Roman"/>
          <w:bCs/>
          <w:shd w:val="clear" w:color="auto" w:fill="FFFFFF"/>
        </w:rPr>
        <w:t>είναι</w:t>
      </w:r>
      <w:r>
        <w:rPr>
          <w:rFonts w:eastAsia="Times New Roman" w:cs="Times New Roman"/>
          <w:bCs/>
          <w:shd w:val="clear" w:color="auto" w:fill="FFFFFF"/>
        </w:rPr>
        <w:t xml:space="preserve"> αυτό το πράγμα. </w:t>
      </w:r>
    </w:p>
    <w:p w14:paraId="5F818F15"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Μιλάτε μόνο για το κατ’ </w:t>
      </w:r>
      <w:r>
        <w:rPr>
          <w:rFonts w:eastAsia="Times New Roman"/>
          <w:bCs/>
          <w:shd w:val="clear" w:color="auto" w:fill="FFFFFF"/>
        </w:rPr>
        <w:t>ά</w:t>
      </w:r>
      <w:r>
        <w:rPr>
          <w:rFonts w:eastAsia="Times New Roman" w:cs="Times New Roman"/>
          <w:bCs/>
          <w:shd w:val="clear" w:color="auto" w:fill="FFFFFF"/>
        </w:rPr>
        <w:t>τομο. Δεν βάζετε τη σκηνή, δεν βάζετε το ρεύ</w:t>
      </w:r>
      <w:r>
        <w:rPr>
          <w:rFonts w:eastAsia="Times New Roman" w:cs="Times New Roman"/>
          <w:bCs/>
          <w:shd w:val="clear" w:color="auto" w:fill="FFFFFF"/>
        </w:rPr>
        <w:t>μα, τα οποία τα έχει ο τιμοκατάλογος, γιατί εγώ τον τιμοκατάλογο τον έχω. Εσείς μάλλον μιλάτε χωρίς να ξέρετε. Ξέρετε, όμως, σε μεριά πράγματα η άγνοια…</w:t>
      </w:r>
    </w:p>
    <w:p w14:paraId="5F818F16"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ΣΤΑΥΡΟΣ ΘΕΟΔΩΡΑΚΗΣ (</w:t>
      </w:r>
      <w:r>
        <w:rPr>
          <w:rFonts w:eastAsia="Times New Roman" w:cs="Times New Roman"/>
          <w:b/>
          <w:bCs/>
          <w:shd w:val="clear" w:color="auto" w:fill="FFFFFF"/>
        </w:rPr>
        <w:t xml:space="preserve">Πρόεδρος </w:t>
      </w:r>
      <w:r>
        <w:rPr>
          <w:rFonts w:eastAsia="Times New Roman" w:cs="Times New Roman"/>
          <w:b/>
          <w:bCs/>
          <w:shd w:val="clear" w:color="auto" w:fill="FFFFFF"/>
        </w:rPr>
        <w:t xml:space="preserve">του κόμματος </w:t>
      </w:r>
      <w:r>
        <w:rPr>
          <w:rFonts w:eastAsia="Times New Roman" w:cs="Times New Roman"/>
          <w:b/>
          <w:bCs/>
          <w:shd w:val="clear" w:color="auto" w:fill="FFFFFF"/>
        </w:rPr>
        <w:t>Τ</w:t>
      </w:r>
      <w:r>
        <w:rPr>
          <w:rFonts w:eastAsia="Times New Roman" w:cs="Times New Roman"/>
          <w:b/>
          <w:bCs/>
          <w:shd w:val="clear" w:color="auto" w:fill="FFFFFF"/>
        </w:rPr>
        <w:t>ο Ποτάμι):</w:t>
      </w:r>
      <w:r>
        <w:rPr>
          <w:rFonts w:eastAsia="Times New Roman" w:cs="Times New Roman"/>
          <w:bCs/>
          <w:shd w:val="clear" w:color="auto" w:fill="FFFFFF"/>
        </w:rPr>
        <w:t xml:space="preserve"> Τις σκηνές τις έβαλε το κάμπινγκ; Γιατί ψεύδεστε;</w:t>
      </w:r>
      <w:r>
        <w:rPr>
          <w:rFonts w:eastAsia="Times New Roman" w:cs="Times New Roman"/>
          <w:bCs/>
          <w:shd w:val="clear" w:color="auto" w:fill="FFFFFF"/>
        </w:rPr>
        <w:t xml:space="preserve"> Έχω φωτογραφίες. Τις σκηνές τις έβαλε το κάμπινγκ;</w:t>
      </w:r>
    </w:p>
    <w:p w14:paraId="5F818F17"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ΔΗΜΗΤΡΙΟΣ ΒΙΤΣΑΣ (Αναπληρωτής Υπουργός Εθνικής Άμυνας):</w:t>
      </w:r>
      <w:r>
        <w:rPr>
          <w:rFonts w:eastAsia="Times New Roman" w:cs="Times New Roman"/>
          <w:bCs/>
          <w:shd w:val="clear" w:color="auto" w:fill="FFFFFF"/>
        </w:rPr>
        <w:t xml:space="preserve"> Μα</w:t>
      </w:r>
      <w:r>
        <w:rPr>
          <w:rFonts w:eastAsia="Times New Roman" w:cs="Times New Roman"/>
          <w:bCs/>
          <w:shd w:val="clear" w:color="auto" w:fill="FFFFFF"/>
        </w:rPr>
        <w:t>,</w:t>
      </w:r>
      <w:r>
        <w:rPr>
          <w:rFonts w:eastAsia="Times New Roman" w:cs="Times New Roman"/>
          <w:bCs/>
          <w:shd w:val="clear" w:color="auto" w:fill="FFFFFF"/>
        </w:rPr>
        <w:t xml:space="preserve"> τι λέτε; Όταν πηγαίνετε σε ένα κάμπινγκ, με του κάμπινγκ τη σκηνή μένετε; Μα</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φανερό ότι δεν ξέρετε. </w:t>
      </w:r>
      <w:r>
        <w:rPr>
          <w:rFonts w:eastAsia="Times New Roman"/>
          <w:bCs/>
          <w:shd w:val="clear" w:color="auto" w:fill="FFFFFF"/>
        </w:rPr>
        <w:t>Είναι</w:t>
      </w:r>
      <w:r>
        <w:rPr>
          <w:rFonts w:eastAsia="Times New Roman" w:cs="Times New Roman"/>
          <w:bCs/>
          <w:shd w:val="clear" w:color="auto" w:fill="FFFFFF"/>
        </w:rPr>
        <w:t xml:space="preserve"> φανερό. Όταν πηγαίνετε σε ένα κ</w:t>
      </w:r>
      <w:r>
        <w:rPr>
          <w:rFonts w:eastAsia="Times New Roman" w:cs="Times New Roman"/>
          <w:bCs/>
          <w:shd w:val="clear" w:color="auto" w:fill="FFFFFF"/>
        </w:rPr>
        <w:t>άμπινγκ, τη δική σας σκηνή βάζετε, κύριε Θεοδωράκη. Σας ακούει αυτή τη στιγμή ο κόσμος που κάνει κάμπινγκ και γελάει. Τι να κάνουμε;</w:t>
      </w:r>
    </w:p>
    <w:p w14:paraId="5F818F18"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Εντάξει, ας μη μιλήσουμε τώρα </w:t>
      </w:r>
      <w:r>
        <w:rPr>
          <w:rFonts w:eastAsia="Times New Roman" w:cs="Times New Roman"/>
          <w:bCs/>
          <w:shd w:val="clear" w:color="auto" w:fill="FFFFFF"/>
        </w:rPr>
        <w:t xml:space="preserve">γι’ </w:t>
      </w:r>
      <w:r>
        <w:rPr>
          <w:rFonts w:eastAsia="Times New Roman" w:cs="Times New Roman"/>
          <w:bCs/>
          <w:shd w:val="clear" w:color="auto" w:fill="FFFFFF"/>
        </w:rPr>
        <w:t xml:space="preserve">αυτό ενδελεχώς. </w:t>
      </w:r>
    </w:p>
    <w:p w14:paraId="5F818F19"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ΝΙΚΟΛΑΟΣ ΠΑΡΑΣΚΕΥΟΠΟΥΛΟΣ (Υπουργός Δικαιοσύ</w:t>
      </w:r>
      <w:r>
        <w:rPr>
          <w:rFonts w:eastAsia="Times New Roman" w:cs="Times New Roman"/>
          <w:b/>
          <w:bCs/>
          <w:shd w:val="clear" w:color="auto" w:fill="FFFFFF"/>
        </w:rPr>
        <w:t>νης, Διαφάνειας και Ανθρωπίνων Δικαιωμάτων):</w:t>
      </w:r>
      <w:r>
        <w:rPr>
          <w:rFonts w:eastAsia="Times New Roman" w:cs="Times New Roman"/>
          <w:bCs/>
          <w:shd w:val="clear" w:color="auto" w:fill="FFFFFF"/>
        </w:rPr>
        <w:t xml:space="preserve"> Κύριε Πρόεδρε, μπορώ να έχω τον λόγο παρακαλώ;</w:t>
      </w:r>
    </w:p>
    <w:p w14:paraId="5F818F1A"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Παρακαλώ, τον λόγο έχει ο Υπουργός Δικαιοσύνης</w:t>
      </w:r>
      <w:r>
        <w:rPr>
          <w:rFonts w:eastAsia="Times New Roman" w:cs="Times New Roman"/>
          <w:bCs/>
          <w:shd w:val="clear" w:color="auto" w:fill="FFFFFF"/>
        </w:rPr>
        <w:t xml:space="preserve"> κ. </w:t>
      </w:r>
      <w:r>
        <w:rPr>
          <w:rFonts w:eastAsia="Times New Roman" w:cs="Times New Roman"/>
          <w:bCs/>
          <w:shd w:val="clear" w:color="auto" w:fill="FFFFFF"/>
        </w:rPr>
        <w:t xml:space="preserve">Παρασκευόπουλος, </w:t>
      </w:r>
      <w:r>
        <w:rPr>
          <w:rFonts w:eastAsia="Times New Roman" w:cs="Times New Roman"/>
          <w:bCs/>
          <w:shd w:val="clear" w:color="auto" w:fill="FFFFFF"/>
        </w:rPr>
        <w:t xml:space="preserve">για </w:t>
      </w:r>
      <w:r>
        <w:rPr>
          <w:rFonts w:eastAsia="Times New Roman"/>
          <w:bCs/>
          <w:shd w:val="clear" w:color="auto" w:fill="FFFFFF"/>
        </w:rPr>
        <w:t>μία</w:t>
      </w:r>
      <w:r>
        <w:rPr>
          <w:rFonts w:eastAsia="Times New Roman" w:cs="Times New Roman"/>
          <w:bCs/>
          <w:shd w:val="clear" w:color="auto" w:fill="FFFFFF"/>
        </w:rPr>
        <w:t xml:space="preserve"> παρέμβαση. </w:t>
      </w:r>
    </w:p>
    <w:p w14:paraId="5F818F1B"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ΝΙΚΟΛΑΟΣ ΠΑΡΑΣΚΕΥΟΠΟΥΛΟΣ (Υπουργός Δικαιοσύνης, </w:t>
      </w:r>
      <w:r>
        <w:rPr>
          <w:rFonts w:eastAsia="Times New Roman" w:cs="Times New Roman"/>
          <w:b/>
          <w:bCs/>
          <w:shd w:val="clear" w:color="auto" w:fill="FFFFFF"/>
        </w:rPr>
        <w:t>Διαφάνειας και Ανθρωπίνων Δικαιωμάτων):</w:t>
      </w:r>
      <w:r>
        <w:rPr>
          <w:rFonts w:eastAsia="Times New Roman" w:cs="Times New Roman"/>
          <w:bCs/>
          <w:shd w:val="clear" w:color="auto" w:fill="FFFFFF"/>
        </w:rPr>
        <w:t xml:space="preserve"> Ευχαριστώ, κύριε Πρόεδρε.  </w:t>
      </w:r>
    </w:p>
    <w:p w14:paraId="5F818F1C"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Ακούστηκε για πολλοστή φορά σε αυτή την Αίθουσα, ότι από τις πρώτες ενέργειες του Υπουργείου Δικαιοσύνης αυτής της </w:t>
      </w:r>
      <w:r>
        <w:rPr>
          <w:rFonts w:eastAsia="Times New Roman"/>
          <w:bCs/>
          <w:shd w:val="clear" w:color="auto" w:fill="FFFFFF"/>
        </w:rPr>
        <w:t>Κυβέρνησης</w:t>
      </w:r>
      <w:r>
        <w:rPr>
          <w:rFonts w:eastAsia="Times New Roman" w:cs="Times New Roman"/>
          <w:bCs/>
          <w:shd w:val="clear" w:color="auto" w:fill="FFFFFF"/>
        </w:rPr>
        <w:t xml:space="preserve"> ήταν αυτές, οι οποίες επέφεραν πλήγματα στην ασφάλεια, όπως οι</w:t>
      </w:r>
      <w:r>
        <w:rPr>
          <w:rFonts w:eastAsia="Times New Roman" w:cs="Times New Roman"/>
          <w:bCs/>
          <w:shd w:val="clear" w:color="auto" w:fill="FFFFFF"/>
        </w:rPr>
        <w:t xml:space="preserve"> σχετικές με τις κινήσεις του κ. Λάμπρου στις φυλακές ή την αποφυλάκιση του Σάββα Ξηρού και άλλων τρομοκρατών. </w:t>
      </w:r>
    </w:p>
    <w:p w14:paraId="5F818F1D"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Απλώς</w:t>
      </w:r>
      <w:r>
        <w:rPr>
          <w:rFonts w:eastAsia="Times New Roman" w:cs="Times New Roman"/>
          <w:bCs/>
          <w:shd w:val="clear" w:color="auto" w:fill="FFFFFF"/>
        </w:rPr>
        <w:t>,</w:t>
      </w:r>
      <w:r>
        <w:rPr>
          <w:rFonts w:eastAsia="Times New Roman" w:cs="Times New Roman"/>
          <w:bCs/>
          <w:shd w:val="clear" w:color="auto" w:fill="FFFFFF"/>
        </w:rPr>
        <w:t xml:space="preserve"> για αποκατάσταση της αλήθειας, να εισφέρω κάποιες πληροφορίες. Όντως, τα καταστήματα τρίτου τύπου καταργήθηκαν και έκτοτε δεν είχαμε </w:t>
      </w:r>
      <w:proofErr w:type="spellStart"/>
      <w:r>
        <w:rPr>
          <w:rFonts w:eastAsia="Times New Roman" w:cs="Times New Roman"/>
          <w:bCs/>
          <w:shd w:val="clear" w:color="auto" w:fill="FFFFFF"/>
        </w:rPr>
        <w:t>καμμ</w:t>
      </w:r>
      <w:r>
        <w:rPr>
          <w:rFonts w:eastAsia="Times New Roman" w:cs="Times New Roman"/>
          <w:bCs/>
          <w:shd w:val="clear" w:color="auto" w:fill="FFFFFF"/>
        </w:rPr>
        <w:t>ία</w:t>
      </w:r>
      <w:proofErr w:type="spellEnd"/>
      <w:r>
        <w:rPr>
          <w:rFonts w:eastAsia="Times New Roman" w:cs="Times New Roman"/>
          <w:bCs/>
          <w:shd w:val="clear" w:color="auto" w:fill="FFFFFF"/>
        </w:rPr>
        <w:t xml:space="preserve"> απόδραση από κλειστό κατάστημα των ελληνικών φυλακών. Έχει περάσει ένα πολύ μεγάλο διάστημα στη χώρα χωρίς </w:t>
      </w:r>
      <w:proofErr w:type="spellStart"/>
      <w:r>
        <w:rPr>
          <w:rFonts w:eastAsia="Times New Roman" w:cs="Times New Roman"/>
          <w:bCs/>
          <w:shd w:val="clear" w:color="auto" w:fill="FFFFFF"/>
        </w:rPr>
        <w:t>καμμία</w:t>
      </w:r>
      <w:proofErr w:type="spellEnd"/>
      <w:r>
        <w:rPr>
          <w:rFonts w:eastAsia="Times New Roman" w:cs="Times New Roman"/>
          <w:bCs/>
          <w:shd w:val="clear" w:color="auto" w:fill="FFFFFF"/>
        </w:rPr>
        <w:t xml:space="preserve"> απόδραση. Άλλο θέμα </w:t>
      </w:r>
      <w:r>
        <w:rPr>
          <w:rFonts w:eastAsia="Times New Roman"/>
          <w:bCs/>
          <w:shd w:val="clear" w:color="auto" w:fill="FFFFFF"/>
        </w:rPr>
        <w:t>είναι</w:t>
      </w:r>
      <w:r>
        <w:rPr>
          <w:rFonts w:eastAsia="Times New Roman" w:cs="Times New Roman"/>
          <w:bCs/>
          <w:shd w:val="clear" w:color="auto" w:fill="FFFFFF"/>
        </w:rPr>
        <w:t xml:space="preserve"> οι αγροτικές φυλακές</w:t>
      </w:r>
      <w:r>
        <w:rPr>
          <w:rFonts w:eastAsia="Times New Roman" w:cs="Times New Roman"/>
          <w:bCs/>
          <w:shd w:val="clear" w:color="auto" w:fill="FFFFFF"/>
        </w:rPr>
        <w:t>,</w:t>
      </w:r>
      <w:r>
        <w:rPr>
          <w:rFonts w:eastAsia="Times New Roman" w:cs="Times New Roman"/>
          <w:bCs/>
          <w:shd w:val="clear" w:color="auto" w:fill="FFFFFF"/>
        </w:rPr>
        <w:t xml:space="preserve"> που </w:t>
      </w:r>
      <w:r>
        <w:rPr>
          <w:rFonts w:eastAsia="Times New Roman"/>
          <w:bCs/>
          <w:shd w:val="clear" w:color="auto" w:fill="FFFFFF"/>
        </w:rPr>
        <w:t>είναι</w:t>
      </w:r>
      <w:r>
        <w:rPr>
          <w:rFonts w:eastAsia="Times New Roman" w:cs="Times New Roman"/>
          <w:bCs/>
          <w:shd w:val="clear" w:color="auto" w:fill="FFFFFF"/>
        </w:rPr>
        <w:t xml:space="preserve"> </w:t>
      </w:r>
      <w:proofErr w:type="spellStart"/>
      <w:r>
        <w:rPr>
          <w:rFonts w:eastAsia="Times New Roman" w:cs="Times New Roman"/>
          <w:bCs/>
          <w:shd w:val="clear" w:color="auto" w:fill="FFFFFF"/>
        </w:rPr>
        <w:t>ημι</w:t>
      </w:r>
      <w:proofErr w:type="spellEnd"/>
      <w:r>
        <w:rPr>
          <w:rFonts w:eastAsia="Times New Roman" w:cs="Times New Roman"/>
          <w:bCs/>
          <w:shd w:val="clear" w:color="auto" w:fill="FFFFFF"/>
        </w:rPr>
        <w:t xml:space="preserve">-ελεύθερες. </w:t>
      </w:r>
    </w:p>
    <w:p w14:paraId="5F818F1E"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Δεύτερον, κανείς τρομοκράτης ή 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καταδικασμένος </w:t>
      </w:r>
      <w:r>
        <w:rPr>
          <w:rFonts w:eastAsia="Times New Roman" w:cs="Times New Roman"/>
          <w:bCs/>
          <w:shd w:val="clear" w:color="auto" w:fill="FFFFFF"/>
        </w:rPr>
        <w:t>για εγκλήματα τρομοκρατίας</w:t>
      </w:r>
      <w:r>
        <w:rPr>
          <w:rFonts w:eastAsia="Times New Roman" w:cs="Times New Roman"/>
          <w:bCs/>
          <w:shd w:val="clear" w:color="auto" w:fill="FFFFFF"/>
        </w:rPr>
        <w:t>,</w:t>
      </w:r>
      <w:r>
        <w:rPr>
          <w:rFonts w:eastAsia="Times New Roman" w:cs="Times New Roman"/>
          <w:bCs/>
          <w:shd w:val="clear" w:color="auto" w:fill="FFFFFF"/>
        </w:rPr>
        <w:t xml:space="preserve"> δεν απολύθηκε με την αποσυμφόρηση από τις ελληνικές φυλακές -απολύτως κανείς</w:t>
      </w:r>
      <w:r>
        <w:rPr>
          <w:rFonts w:eastAsia="Times New Roman" w:cs="Times New Roman"/>
          <w:bCs/>
          <w:shd w:val="clear" w:color="auto" w:fill="FFFFFF"/>
        </w:rPr>
        <w:t>-</w:t>
      </w:r>
      <w:r>
        <w:rPr>
          <w:rFonts w:eastAsia="Times New Roman" w:cs="Times New Roman"/>
          <w:bCs/>
          <w:shd w:val="clear" w:color="auto" w:fill="FFFFFF"/>
        </w:rPr>
        <w:t xml:space="preserve"> είτε καταδικασμένος </w:t>
      </w:r>
      <w:r>
        <w:rPr>
          <w:rFonts w:eastAsia="Times New Roman" w:cs="Times New Roman"/>
          <w:bCs/>
          <w:shd w:val="clear" w:color="auto" w:fill="FFFFFF"/>
        </w:rPr>
        <w:lastRenderedPageBreak/>
        <w:t>για υπόθεση τρομοκρατίας είτε καταδικασμένος για ανθρωποκτονία ή για άλλες πράξεις που εκ των υστέρων από τη νομοθεσία έχουν υπαχθ</w:t>
      </w:r>
      <w:r>
        <w:rPr>
          <w:rFonts w:eastAsia="Times New Roman" w:cs="Times New Roman"/>
          <w:bCs/>
          <w:shd w:val="clear" w:color="auto" w:fill="FFFFFF"/>
        </w:rPr>
        <w:t xml:space="preserve">εί στην έννοια της τρομοκρατίας. </w:t>
      </w:r>
    </w:p>
    <w:p w14:paraId="5F818F1F"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τρίτον, ως προς τον κ. Λάμπρου, είχα την ευκαιρία διεξοδικά να εξηγήσω στην Επιτροπή Θεσμών και Διαφάνειας ότι ο ρόλος του ήταν να συζητά για την αποκατάσταση της νομιμότητας. Νομίζω ότι δεν έμειναν απορίες στη </w:t>
      </w:r>
      <w:r>
        <w:rPr>
          <w:rFonts w:eastAsia="Times New Roman"/>
          <w:bCs/>
          <w:shd w:val="clear" w:color="auto" w:fill="FFFFFF"/>
        </w:rPr>
        <w:t>συζήτησ</w:t>
      </w:r>
      <w:r>
        <w:rPr>
          <w:rFonts w:eastAsia="Times New Roman"/>
          <w:bCs/>
          <w:shd w:val="clear" w:color="auto" w:fill="FFFFFF"/>
        </w:rPr>
        <w:t>η</w:t>
      </w:r>
      <w:r>
        <w:rPr>
          <w:rFonts w:eastAsia="Times New Roman" w:cs="Times New Roman"/>
          <w:bCs/>
          <w:shd w:val="clear" w:color="auto" w:fill="FFFFFF"/>
        </w:rPr>
        <w:t xml:space="preserve"> εκείνη, αλλά να πω ότι ήδη η προκαταρκτική εξέταση, η οποία διεξήχθη με βάση τις καταγγελίες του κ. Πανούση, έχει μπει στο αρχείο και </w:t>
      </w:r>
      <w:proofErr w:type="spellStart"/>
      <w:r>
        <w:rPr>
          <w:rFonts w:eastAsia="Times New Roman" w:cs="Times New Roman"/>
          <w:bCs/>
          <w:shd w:val="clear" w:color="auto" w:fill="FFFFFF"/>
        </w:rPr>
        <w:t>καμμία</w:t>
      </w:r>
      <w:proofErr w:type="spellEnd"/>
      <w:r>
        <w:rPr>
          <w:rFonts w:eastAsia="Times New Roman" w:cs="Times New Roman"/>
          <w:bCs/>
          <w:shd w:val="clear" w:color="auto" w:fill="FFFFFF"/>
        </w:rPr>
        <w:t xml:space="preserve"> καταγγελία δεν βαραίνει τον κ. Λάμπρου. </w:t>
      </w:r>
    </w:p>
    <w:p w14:paraId="5F818F20"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 πολύ.</w:t>
      </w:r>
    </w:p>
    <w:p w14:paraId="5F818F21"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Ευχαριστώ. </w:t>
      </w:r>
    </w:p>
    <w:p w14:paraId="5F818F22"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Τον λόγο έχει ο</w:t>
      </w:r>
      <w:r>
        <w:rPr>
          <w:rFonts w:eastAsia="Times New Roman" w:cs="Times New Roman"/>
          <w:bCs/>
          <w:shd w:val="clear" w:color="auto" w:fill="FFFFFF"/>
        </w:rPr>
        <w:t xml:space="preserve"> κ. </w:t>
      </w:r>
      <w:proofErr w:type="spellStart"/>
      <w:r>
        <w:rPr>
          <w:rFonts w:eastAsia="Times New Roman" w:cs="Times New Roman"/>
          <w:bCs/>
          <w:shd w:val="clear" w:color="auto" w:fill="FFFFFF"/>
        </w:rPr>
        <w:t>Κουρουμπλής</w:t>
      </w:r>
      <w:proofErr w:type="spellEnd"/>
      <w:r>
        <w:rPr>
          <w:rFonts w:eastAsia="Times New Roman" w:cs="Times New Roman"/>
          <w:bCs/>
          <w:shd w:val="clear" w:color="auto" w:fill="FFFFFF"/>
        </w:rPr>
        <w:t>, Υπουργός Εσωτερικών. Θα κλείσουμε τον κύκλο των παρεμβάσεων με τους δύο Υπουργούς, τον κ</w:t>
      </w:r>
      <w:r>
        <w:rPr>
          <w:rFonts w:eastAsia="Times New Roman" w:cs="Times New Roman"/>
          <w:bCs/>
          <w:shd w:val="clear" w:color="auto" w:fill="FFFFFF"/>
        </w:rPr>
        <w:t>ύριο</w:t>
      </w:r>
      <w:r>
        <w:rPr>
          <w:rFonts w:eastAsia="Times New Roman" w:cs="Times New Roman"/>
          <w:bCs/>
          <w:shd w:val="clear" w:color="auto" w:fill="FFFFFF"/>
        </w:rPr>
        <w:t xml:space="preserve"> Κοινοβουλευτικό </w:t>
      </w:r>
      <w:r>
        <w:rPr>
          <w:rFonts w:eastAsia="Times New Roman" w:cs="Times New Roman"/>
          <w:bCs/>
          <w:shd w:val="clear" w:color="auto" w:fill="FFFFFF"/>
        </w:rPr>
        <w:t xml:space="preserve">Εκπρόσωπο </w:t>
      </w:r>
      <w:r>
        <w:rPr>
          <w:rFonts w:eastAsia="Times New Roman" w:cs="Times New Roman"/>
          <w:bCs/>
          <w:shd w:val="clear" w:color="auto" w:fill="FFFFFF"/>
        </w:rPr>
        <w:t xml:space="preserve">για το θέμα που έχει τεθεί και θα περάσουμε μετά στους Αρχηγούς για τη </w:t>
      </w:r>
      <w:r>
        <w:rPr>
          <w:rFonts w:eastAsia="Times New Roman"/>
          <w:bCs/>
          <w:shd w:val="clear" w:color="auto" w:fill="FFFFFF"/>
        </w:rPr>
        <w:t>συζήτηση</w:t>
      </w:r>
      <w:r>
        <w:rPr>
          <w:rFonts w:eastAsia="Times New Roman" w:cs="Times New Roman"/>
          <w:bCs/>
          <w:shd w:val="clear" w:color="auto" w:fill="FFFFFF"/>
        </w:rPr>
        <w:t xml:space="preserve">. </w:t>
      </w:r>
    </w:p>
    <w:p w14:paraId="5F818F23"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Κύριε Υπουργέ, έχετε τον λόγο για δέκα</w:t>
      </w:r>
      <w:r>
        <w:rPr>
          <w:rFonts w:eastAsia="Times New Roman" w:cs="Times New Roman"/>
          <w:bCs/>
          <w:shd w:val="clear" w:color="auto" w:fill="FFFFFF"/>
        </w:rPr>
        <w:t xml:space="preserve"> λεπτά. Ευχαριστώ.</w:t>
      </w:r>
    </w:p>
    <w:p w14:paraId="5F818F24"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ΠΑΝΑΓΙΩΤΗΣ ΚΟΥΡΟΥΜΠΛΗΣ (Υπουργός Εσωτερικών και Διοικητικής Ανασυγκρότησης):</w:t>
      </w:r>
      <w:r>
        <w:rPr>
          <w:rFonts w:eastAsia="Times New Roman" w:cs="Times New Roman"/>
          <w:bCs/>
          <w:shd w:val="clear" w:color="auto" w:fill="FFFFFF"/>
        </w:rPr>
        <w:t xml:space="preserve"> Κύριε Πρόεδρε, η σημερινή </w:t>
      </w:r>
      <w:r>
        <w:rPr>
          <w:rFonts w:eastAsia="Times New Roman"/>
          <w:bCs/>
          <w:shd w:val="clear" w:color="auto" w:fill="FFFFFF"/>
        </w:rPr>
        <w:t>συζήτηση</w:t>
      </w:r>
      <w:r>
        <w:rPr>
          <w:rFonts w:eastAsia="Times New Roman" w:cs="Times New Roman"/>
          <w:bCs/>
          <w:shd w:val="clear" w:color="auto" w:fill="FFFFFF"/>
        </w:rPr>
        <w:t xml:space="preserve"> γίνεται σε μια δύσκολη συγκυρία, όχι μόνο για την Ελλάδα, αλλά για την ευρύτερη περιοχή. Η Ελλάδα βρίσκεται </w:t>
      </w:r>
      <w:proofErr w:type="spellStart"/>
      <w:r>
        <w:rPr>
          <w:rFonts w:eastAsia="Times New Roman" w:cs="Times New Roman"/>
          <w:bCs/>
          <w:shd w:val="clear" w:color="auto" w:fill="FFFFFF"/>
        </w:rPr>
        <w:t>γεωστρατηγικά</w:t>
      </w:r>
      <w:proofErr w:type="spellEnd"/>
      <w:r>
        <w:rPr>
          <w:rFonts w:eastAsia="Times New Roman" w:cs="Times New Roman"/>
          <w:bCs/>
          <w:shd w:val="clear" w:color="auto" w:fill="FFFFFF"/>
        </w:rPr>
        <w:t xml:space="preserve"> σε </w:t>
      </w:r>
      <w:r>
        <w:rPr>
          <w:rFonts w:eastAsia="Times New Roman" w:cs="Times New Roman"/>
          <w:bCs/>
          <w:shd w:val="clear" w:color="auto" w:fill="FFFFFF"/>
        </w:rPr>
        <w:t>ένα κρίσιμο σημείο.</w:t>
      </w:r>
    </w:p>
    <w:p w14:paraId="5F818F25"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Από τη </w:t>
      </w:r>
      <w:r>
        <w:rPr>
          <w:rFonts w:eastAsia="Times New Roman"/>
          <w:bCs/>
          <w:shd w:val="clear" w:color="auto" w:fill="FFFFFF"/>
        </w:rPr>
        <w:t>μία</w:t>
      </w:r>
      <w:r>
        <w:rPr>
          <w:rFonts w:eastAsia="Times New Roman" w:cs="Times New Roman"/>
          <w:bCs/>
          <w:shd w:val="clear" w:color="auto" w:fill="FFFFFF"/>
        </w:rPr>
        <w:t xml:space="preserve"> πλευρά, η αποσταθεροποίηση</w:t>
      </w:r>
      <w:r>
        <w:rPr>
          <w:rFonts w:eastAsia="Times New Roman" w:cs="Times New Roman"/>
          <w:bCs/>
          <w:shd w:val="clear" w:color="auto" w:fill="FFFFFF"/>
        </w:rPr>
        <w:t>,</w:t>
      </w:r>
      <w:r>
        <w:rPr>
          <w:rFonts w:eastAsia="Times New Roman" w:cs="Times New Roman"/>
          <w:bCs/>
          <w:shd w:val="clear" w:color="auto" w:fill="FFFFFF"/>
        </w:rPr>
        <w:t xml:space="preserve"> που επιχειρείται από τις μεγάλες δυνάμεις στην ευρύτερη περιοχή βρίσκεται, δυστυχώς, σε εξέλιξη και </w:t>
      </w:r>
      <w:r>
        <w:rPr>
          <w:rFonts w:eastAsia="Times New Roman"/>
          <w:bCs/>
          <w:shd w:val="clear" w:color="auto" w:fill="FFFFFF"/>
        </w:rPr>
        <w:t>είναι</w:t>
      </w:r>
      <w:r>
        <w:rPr>
          <w:rFonts w:eastAsia="Times New Roman" w:cs="Times New Roman"/>
          <w:bCs/>
          <w:shd w:val="clear" w:color="auto" w:fill="FFFFFF"/>
        </w:rPr>
        <w:t xml:space="preserve"> απρόβλεπτο πότε αυτή η κατάσταση μπορεί να ειρηνευτεί</w:t>
      </w:r>
      <w:r>
        <w:rPr>
          <w:rFonts w:eastAsia="Times New Roman" w:cs="Times New Roman"/>
          <w:bCs/>
          <w:shd w:val="clear" w:color="auto" w:fill="FFFFFF"/>
        </w:rPr>
        <w:t xml:space="preserve">, </w:t>
      </w:r>
      <w:r>
        <w:rPr>
          <w:rFonts w:eastAsia="Times New Roman" w:cs="Times New Roman"/>
          <w:bCs/>
          <w:shd w:val="clear" w:color="auto" w:fill="FFFFFF"/>
        </w:rPr>
        <w:t>εξέλιξη η οποία γεννά κύματα προσφύγ</w:t>
      </w:r>
      <w:r>
        <w:rPr>
          <w:rFonts w:eastAsia="Times New Roman" w:cs="Times New Roman"/>
          <w:bCs/>
          <w:shd w:val="clear" w:color="auto" w:fill="FFFFFF"/>
        </w:rPr>
        <w:t xml:space="preserve">ων. </w:t>
      </w:r>
    </w:p>
    <w:p w14:paraId="5F818F2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πρόκειται για μία Ευρώπη που πιστέψαμε </w:t>
      </w:r>
      <w:r>
        <w:rPr>
          <w:rFonts w:eastAsia="Times New Roman" w:cs="Times New Roman"/>
          <w:szCs w:val="24"/>
        </w:rPr>
        <w:t>-</w:t>
      </w:r>
      <w:r>
        <w:rPr>
          <w:rFonts w:eastAsia="Times New Roman" w:cs="Times New Roman"/>
          <w:szCs w:val="24"/>
        </w:rPr>
        <w:t>όσοι την πιστέψαμε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της κοινωνικής δημοκρατίας, της κοινωνικής δικαιοσύνης, της αλληλεγγύης, των ανοιχτών συνόρων, μία Ευρώπη, που δυστυχώς κλείνει τα σύνορά της, αναιρώντας την ταυτότητά της και υπονομεύοντας την ίδια της την ύπαρξη. Σε ένα τόσο ρευστό περιβάλλον </w:t>
      </w:r>
      <w:r>
        <w:rPr>
          <w:rFonts w:eastAsia="Times New Roman" w:cs="Times New Roman"/>
          <w:szCs w:val="24"/>
        </w:rPr>
        <w:t>λοιπόν,</w:t>
      </w:r>
      <w:r>
        <w:rPr>
          <w:rFonts w:eastAsia="Times New Roman" w:cs="Times New Roman"/>
          <w:szCs w:val="24"/>
        </w:rPr>
        <w:t xml:space="preserve"> βρί</w:t>
      </w:r>
      <w:r>
        <w:rPr>
          <w:rFonts w:eastAsia="Times New Roman" w:cs="Times New Roman"/>
          <w:szCs w:val="24"/>
        </w:rPr>
        <w:t xml:space="preserve">σκεται η χώρα. </w:t>
      </w:r>
    </w:p>
    <w:p w14:paraId="5F818F2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Παρά ταύτα, κυρίες και κύριοι συνάδελφοι, περίμενα σήμερα να βρούμε έναν κοινό τόπο, να απαλλαγούμε από το κράτος της μιζέριας</w:t>
      </w:r>
      <w:r>
        <w:rPr>
          <w:rFonts w:eastAsia="Times New Roman" w:cs="Times New Roman"/>
          <w:szCs w:val="24"/>
        </w:rPr>
        <w:t>,</w:t>
      </w:r>
      <w:r>
        <w:rPr>
          <w:rFonts w:eastAsia="Times New Roman" w:cs="Times New Roman"/>
          <w:szCs w:val="24"/>
        </w:rPr>
        <w:t xml:space="preserve"> που μας διακατέχει στον πολιτικό μας λόγο, να συνεννοηθούμε για τα ύψιστα που αφορούν τη χώρα και τα οποία θα έπ</w:t>
      </w:r>
      <w:r>
        <w:rPr>
          <w:rFonts w:eastAsia="Times New Roman" w:cs="Times New Roman"/>
          <w:szCs w:val="24"/>
        </w:rPr>
        <w:t>ρεπε να ήταν οι προτεραιότητες όλων.</w:t>
      </w:r>
    </w:p>
    <w:p w14:paraId="5F818F2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 Αντ’ αυτού, άκουσα επαναλαμβανόμενους λόγους. Ο κ. Μητσοτάκης </w:t>
      </w:r>
      <w:r>
        <w:rPr>
          <w:rFonts w:eastAsia="Times New Roman" w:cs="Times New Roman"/>
          <w:szCs w:val="24"/>
        </w:rPr>
        <w:t xml:space="preserve">μού </w:t>
      </w:r>
      <w:r>
        <w:rPr>
          <w:rFonts w:eastAsia="Times New Roman" w:cs="Times New Roman"/>
          <w:szCs w:val="24"/>
        </w:rPr>
        <w:t xml:space="preserve">θύμισε τον πατέρα του, όταν καθύβριζε τον Ανδρέα Παπανδρέου και τον ταύτιζε με την τρομοκρατία. Αυτό μου θύμισε σήμερα ο λόγος ενός νέου </w:t>
      </w:r>
      <w:r>
        <w:rPr>
          <w:rFonts w:eastAsia="Times New Roman" w:cs="Times New Roman"/>
          <w:szCs w:val="24"/>
        </w:rPr>
        <w:t>Αρχηγού</w:t>
      </w:r>
      <w:r>
        <w:rPr>
          <w:rFonts w:eastAsia="Times New Roman" w:cs="Times New Roman"/>
          <w:szCs w:val="24"/>
        </w:rPr>
        <w:t>, που πε</w:t>
      </w:r>
      <w:r>
        <w:rPr>
          <w:rFonts w:eastAsia="Times New Roman" w:cs="Times New Roman"/>
          <w:szCs w:val="24"/>
        </w:rPr>
        <w:t xml:space="preserve">ρίμενα να εκπέμψει ένα όραμα για αυτήν την πατρίδα, να κάνει μία </w:t>
      </w:r>
      <w:proofErr w:type="spellStart"/>
      <w:r>
        <w:rPr>
          <w:rFonts w:eastAsia="Times New Roman" w:cs="Times New Roman"/>
          <w:szCs w:val="24"/>
        </w:rPr>
        <w:t>αυθυπέρβαση</w:t>
      </w:r>
      <w:proofErr w:type="spellEnd"/>
      <w:r>
        <w:rPr>
          <w:rFonts w:eastAsia="Times New Roman" w:cs="Times New Roman"/>
          <w:szCs w:val="24"/>
        </w:rPr>
        <w:t xml:space="preserve"> όλων αυτών που ενδεχομένως από εδώ και από εκεί είναι τριβές ανάμεσά μας, στα πλαίσια </w:t>
      </w:r>
      <w:r>
        <w:rPr>
          <w:rFonts w:eastAsia="Times New Roman" w:cs="Times New Roman"/>
          <w:szCs w:val="24"/>
        </w:rPr>
        <w:lastRenderedPageBreak/>
        <w:t>του δημοκρατικού μας πολιτεύματος και να βρούμε έναν κοινό τόπο, να πούμε την αλήθεια πρωτίστ</w:t>
      </w:r>
      <w:r>
        <w:rPr>
          <w:rFonts w:eastAsia="Times New Roman" w:cs="Times New Roman"/>
          <w:szCs w:val="24"/>
        </w:rPr>
        <w:t xml:space="preserve">ως στον ελληνικό λαό και όχι να διστάζουμε να πούμε, αν υπάρχει ασφάλεια σε αυτήν τη χώρα. </w:t>
      </w:r>
    </w:p>
    <w:p w14:paraId="5F818F2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είκοσι οχτώ εκατομμύρια τουρίστες υπολογίζεται ότι θα έρθουν φέτος στη χώρα. Γιατί έρχονται, όταν γνωρίζετε και γνωρίζουμε ότι πρώτη προτεραιότητα ενός ανθρώπου που θέλει να κάνει τουρισμό σε μία χώρα είναι το αίσθημα της ασφά</w:t>
      </w:r>
      <w:r>
        <w:rPr>
          <w:rFonts w:eastAsia="Times New Roman" w:cs="Times New Roman"/>
          <w:szCs w:val="24"/>
        </w:rPr>
        <w:t>λειας που εμπεδώνεται μέσα του; Και αυτό  δεν είναι μία υπόθεση που την έκανε μόνο η σημερινή Κυβέρνηση. Εμείς δεν θέλουμε να έχουμε αυτή τη λογική. Είναι μία προσπάθεια που έγινε όλα αυτά τα χρόνια, από τον Κωνσταντίνο Καραμανλή και τον Ανδρέα Παπανδρέου</w:t>
      </w:r>
      <w:r>
        <w:rPr>
          <w:rFonts w:eastAsia="Times New Roman" w:cs="Times New Roman"/>
          <w:szCs w:val="24"/>
        </w:rPr>
        <w:t>,</w:t>
      </w:r>
      <w:r>
        <w:rPr>
          <w:rFonts w:eastAsia="Times New Roman" w:cs="Times New Roman"/>
          <w:szCs w:val="24"/>
        </w:rPr>
        <w:t xml:space="preserve"> με τις πολιτικές που άσκησαν στην ευρύτερη περιοχή, το κλίμα που καλλιέργησαν, αλλά και με τις προσπάθειες που κάνει η σημερινή Κυβέρνηση, ακριβώς γιατί θέλει να εμπεδώσει το αίσθημα στην ευρύτερη περιοχή ότι είναι μία Κυβέρνηση που νοιάζεται για την ειρή</w:t>
      </w:r>
      <w:r>
        <w:rPr>
          <w:rFonts w:eastAsia="Times New Roman" w:cs="Times New Roman"/>
          <w:szCs w:val="24"/>
        </w:rPr>
        <w:t xml:space="preserve">νη στη περιοχή, που νοιάζεται για την πρόοδο και την ανάπτυξη. </w:t>
      </w:r>
    </w:p>
    <w:p w14:paraId="5F818F2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δυνατόν εμμέσως να αφήνουμε αιχμές και να ταυτίζουμε το προσφυγικό με την τρομοκρατία; Οι τρομοκράτες που δημιούργησαν τα γεγονότα στο Παρίσι και στις Βρυξέ</w:t>
      </w:r>
      <w:r>
        <w:rPr>
          <w:rFonts w:eastAsia="Times New Roman" w:cs="Times New Roman"/>
          <w:szCs w:val="24"/>
        </w:rPr>
        <w:t>λες ήταν πρόσφυγες; Να συνεννοηθούμε δηλαδή. Δυστυχώς για εσάς που το υποστηρίζετε, δεν ήταν πρόσφυγες. Ήταν πολίτες δεύτερης και τρίτης γενιάς. Κι εδώ η Ευρώπη, αντί να συζητάει για κλειστά σύνορα, θα έπρεπε να κάτσει να συζητήσει κοινωνιολογικά από πού π</w:t>
      </w:r>
      <w:r>
        <w:rPr>
          <w:rFonts w:eastAsia="Times New Roman" w:cs="Times New Roman"/>
          <w:szCs w:val="24"/>
        </w:rPr>
        <w:t>αράγεται αυτό το φαινόμενο, νέοι άνθρωποι, αντί να διεκδικούν τη ζωή, να λατρεύουν το θάνατο. Αυτά είναι ζητήματα που πρέπει να απασχολήσουν την Ευρώπη. Και είναι σημαντικό ότι</w:t>
      </w:r>
      <w:r>
        <w:rPr>
          <w:rFonts w:eastAsia="Times New Roman" w:cs="Times New Roman"/>
          <w:szCs w:val="24"/>
        </w:rPr>
        <w:t>,</w:t>
      </w:r>
      <w:r>
        <w:rPr>
          <w:rFonts w:eastAsia="Times New Roman" w:cs="Times New Roman"/>
          <w:szCs w:val="24"/>
        </w:rPr>
        <w:t xml:space="preserve"> πολύ σημαντικές υπηρεσίες μέσα στην Ευρώπη, αλλά και σημαντικά πρόσωπα που υπη</w:t>
      </w:r>
      <w:r>
        <w:rPr>
          <w:rFonts w:eastAsia="Times New Roman" w:cs="Times New Roman"/>
          <w:szCs w:val="24"/>
        </w:rPr>
        <w:t>ρετούν αυτές τις υπηρεσίες</w:t>
      </w:r>
      <w:r>
        <w:rPr>
          <w:rFonts w:eastAsia="Times New Roman" w:cs="Times New Roman"/>
          <w:szCs w:val="24"/>
        </w:rPr>
        <w:t>,</w:t>
      </w:r>
      <w:r>
        <w:rPr>
          <w:rFonts w:eastAsia="Times New Roman" w:cs="Times New Roman"/>
          <w:szCs w:val="24"/>
        </w:rPr>
        <w:t xml:space="preserve"> έχουν εκφράσει την άποψη ότι δεν παράγεται το πρόβλημα της τρομοκρατίας από το προσφυγικό. Αντιθέτως, αναζητούν τρόπους –και είναι θετικό αυτό- ώστε να μπορέσουμε να ενοποιήσουμε τουλάχιστον τις δραστηριότητές μας στα ζητήματα α</w:t>
      </w:r>
      <w:r>
        <w:rPr>
          <w:rFonts w:eastAsia="Times New Roman" w:cs="Times New Roman"/>
          <w:szCs w:val="24"/>
        </w:rPr>
        <w:t xml:space="preserve">υτά και να οικοδομήσουμε όλοι μαζί ένα μέτωπο κατά του φόβου. Διότι με τις πολιτικές τοποθετήσεις που άκουσα σήμερα, το μόνο που συντηρούμε είναι ο φόβος. </w:t>
      </w:r>
    </w:p>
    <w:p w14:paraId="5F818F2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Και αυτό που ήθελαν οι τρομοκράτες το πέτυχαν, κυρίες και κύριοι συνάδελφοι, σε ένα μεγάλο βαθμό</w:t>
      </w:r>
      <w:r>
        <w:rPr>
          <w:rFonts w:eastAsia="Times New Roman" w:cs="Times New Roman"/>
          <w:szCs w:val="24"/>
        </w:rPr>
        <w:t>: Να</w:t>
      </w:r>
      <w:r>
        <w:rPr>
          <w:rFonts w:eastAsia="Times New Roman" w:cs="Times New Roman"/>
          <w:szCs w:val="24"/>
        </w:rPr>
        <w:t xml:space="preserve"> κάνουν τους πολίτες της Ευρώπης να φοβούνται, να περπατούν και να φοβούνται τον ίσκιο τους. Αυτό ήθελαν να πετύχουν. Κι αυτό προσπαθούμε να μεταφέρουμε κι εδώ, όταν γνωρίζουμε ότι με τις προσπάθειες και με τις προηγούμενες –εγώ δεν θέλω να είμαι μικρόψυχο</w:t>
      </w:r>
      <w:r>
        <w:rPr>
          <w:rFonts w:eastAsia="Times New Roman" w:cs="Times New Roman"/>
          <w:szCs w:val="24"/>
        </w:rPr>
        <w:t>ς- και τις σημερινές, όλοι αγωνιούμε και αγωνιζόμαστε για το ύψιστο δικαίωμα του πολίτη</w:t>
      </w:r>
      <w:r>
        <w:rPr>
          <w:rFonts w:eastAsia="Times New Roman" w:cs="Times New Roman"/>
          <w:szCs w:val="24"/>
        </w:rPr>
        <w:t>,</w:t>
      </w:r>
      <w:r>
        <w:rPr>
          <w:rFonts w:eastAsia="Times New Roman" w:cs="Times New Roman"/>
          <w:szCs w:val="24"/>
        </w:rPr>
        <w:t xml:space="preserve"> να νιώθει ασφαλής στη χώρα του. </w:t>
      </w:r>
    </w:p>
    <w:p w14:paraId="5F818F2C" w14:textId="77777777" w:rsidR="00EB6AC3" w:rsidRDefault="00674472">
      <w:pPr>
        <w:spacing w:line="600" w:lineRule="auto"/>
        <w:ind w:firstLine="720"/>
        <w:jc w:val="both"/>
        <w:rPr>
          <w:rFonts w:eastAsia="Times New Roman" w:cs="Times New Roman"/>
          <w:szCs w:val="24"/>
        </w:rPr>
      </w:pPr>
      <w:r>
        <w:rPr>
          <w:rFonts w:eastAsia="Times New Roman" w:cs="Times New Roman"/>
          <w:bCs/>
          <w:szCs w:val="24"/>
        </w:rPr>
        <w:t>Η Ελλάδα, κ</w:t>
      </w:r>
      <w:r>
        <w:rPr>
          <w:rFonts w:eastAsia="Times New Roman" w:cs="Times New Roman"/>
          <w:szCs w:val="24"/>
        </w:rPr>
        <w:t>υρίες και κύριοι συνάδελφοι, αντιμετωπίζει μεγάλα προβλήματα, το ζήτημα της ανασφάλειας που παράγεται από τις πολιτικές της</w:t>
      </w:r>
      <w:r>
        <w:rPr>
          <w:rFonts w:eastAsia="Times New Roman" w:cs="Times New Roman"/>
          <w:szCs w:val="24"/>
        </w:rPr>
        <w:t xml:space="preserve"> λιτότητας που μας επέβαλαν όλα αυτά τα χρόνια και που η σημερινή Κυβέρνηση δεν τις δέχθηκε ποτέ. Κάτω από το συγκεκριμένο καθεστώς</w:t>
      </w:r>
      <w:r>
        <w:rPr>
          <w:rFonts w:eastAsia="Times New Roman" w:cs="Times New Roman"/>
          <w:szCs w:val="24"/>
        </w:rPr>
        <w:t>,</w:t>
      </w:r>
      <w:r>
        <w:rPr>
          <w:rFonts w:eastAsia="Times New Roman" w:cs="Times New Roman"/>
          <w:szCs w:val="24"/>
        </w:rPr>
        <w:t xml:space="preserve"> πάμε σε αυτήν τη διαδικασία που γνωρίζετε, αλλά δεν πιστέψαμε ποτέ σε αυτές τις πολιτικές. Εσείς πιστέψατε ότι αυτές οι πολ</w:t>
      </w:r>
      <w:r>
        <w:rPr>
          <w:rFonts w:eastAsia="Times New Roman" w:cs="Times New Roman"/>
          <w:szCs w:val="24"/>
        </w:rPr>
        <w:t>ιτικές</w:t>
      </w:r>
      <w:r>
        <w:rPr>
          <w:rFonts w:eastAsia="Times New Roman" w:cs="Times New Roman"/>
          <w:szCs w:val="24"/>
        </w:rPr>
        <w:t>,</w:t>
      </w:r>
      <w:r>
        <w:rPr>
          <w:rFonts w:eastAsia="Times New Roman" w:cs="Times New Roman"/>
          <w:szCs w:val="24"/>
        </w:rPr>
        <w:t xml:space="preserve"> ήταν πολιτικές</w:t>
      </w:r>
      <w:r>
        <w:rPr>
          <w:rFonts w:eastAsia="Times New Roman" w:cs="Times New Roman"/>
          <w:szCs w:val="24"/>
        </w:rPr>
        <w:t>,</w:t>
      </w:r>
      <w:r>
        <w:rPr>
          <w:rFonts w:eastAsia="Times New Roman" w:cs="Times New Roman"/>
          <w:szCs w:val="24"/>
        </w:rPr>
        <w:t xml:space="preserve"> που μπορούσαν να βγάλουν τη χώρα από την κρίση. Να, όμως, που δεν την έβγαλαν.</w:t>
      </w:r>
    </w:p>
    <w:p w14:paraId="5F818F2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λοιπόν, κυρίες και κύριοι συνάδελφοι να ζητήσω επιτέλους να γίνει μια συζήτηση σε ένα επίπεδο ηρεμίας, ψυχραιμίας και νηφαλιότητας. Βρισκόμαστε σε </w:t>
      </w:r>
      <w:r>
        <w:rPr>
          <w:rFonts w:eastAsia="Times New Roman" w:cs="Times New Roman"/>
          <w:szCs w:val="24"/>
        </w:rPr>
        <w:t>μια περίοδο</w:t>
      </w:r>
      <w:r>
        <w:rPr>
          <w:rFonts w:eastAsia="Times New Roman" w:cs="Times New Roman"/>
          <w:szCs w:val="24"/>
        </w:rPr>
        <w:t>,</w:t>
      </w:r>
      <w:r>
        <w:rPr>
          <w:rFonts w:eastAsia="Times New Roman" w:cs="Times New Roman"/>
          <w:szCs w:val="24"/>
        </w:rPr>
        <w:t xml:space="preserve"> που συμβαίνει δυστυχώς αυτό που έλεγε πριν </w:t>
      </w:r>
      <w:r>
        <w:rPr>
          <w:rFonts w:eastAsia="Times New Roman" w:cs="Times New Roman"/>
          <w:szCs w:val="24"/>
        </w:rPr>
        <w:t xml:space="preserve">τριακόσια </w:t>
      </w:r>
      <w:r>
        <w:rPr>
          <w:rFonts w:eastAsia="Times New Roman" w:cs="Times New Roman"/>
          <w:szCs w:val="24"/>
        </w:rPr>
        <w:t xml:space="preserve">χρόνια </w:t>
      </w:r>
      <w:r>
        <w:rPr>
          <w:rFonts w:eastAsia="Times New Roman" w:cs="Times New Roman"/>
          <w:szCs w:val="24"/>
        </w:rPr>
        <w:t>ο</w:t>
      </w:r>
      <w:r>
        <w:rPr>
          <w:rFonts w:eastAsia="Times New Roman" w:cs="Times New Roman"/>
          <w:szCs w:val="24"/>
        </w:rPr>
        <w:t xml:space="preserve"> φιλόσοφος Τόμας Χομπς, δηλαδή «πόλεμος όλων εναντίον όλων». Αυτό συμβαίνει σήμερα στην ευρύτερη περιοχή. Αυτό πρέπει να μελετήσουμε και να αντιμετωπίσουμε</w:t>
      </w:r>
      <w:r>
        <w:rPr>
          <w:rFonts w:eastAsia="Times New Roman" w:cs="Times New Roman"/>
          <w:szCs w:val="24"/>
        </w:rPr>
        <w:t>,</w:t>
      </w:r>
      <w:r>
        <w:rPr>
          <w:rFonts w:eastAsia="Times New Roman" w:cs="Times New Roman"/>
          <w:szCs w:val="24"/>
        </w:rPr>
        <w:t xml:space="preserve"> για να μπορέσουμε πραγματ</w:t>
      </w:r>
      <w:r>
        <w:rPr>
          <w:rFonts w:eastAsia="Times New Roman" w:cs="Times New Roman"/>
          <w:szCs w:val="24"/>
        </w:rPr>
        <w:t>ικά να δημιουργήσουμε τις συνθήκες και τους όρους, να περιορίσουμε τα φαινόμενα της ανασφάλειας του πολίτη και όχι να ζητούμε Υπουργεία, τα οποία πραγματικά θυμίζουν άλλες εποχές. Αυτό είναι το ζήτημα; Η έλλειψη ενός τέτοιου Υπουργείου είναι το ζήτημα ή οι</w:t>
      </w:r>
      <w:r>
        <w:rPr>
          <w:rFonts w:eastAsia="Times New Roman" w:cs="Times New Roman"/>
          <w:szCs w:val="24"/>
        </w:rPr>
        <w:t xml:space="preserve"> πολιτικές που ασκούνται και εμπεδώνουν στην κοινωνία το αίσθημα αυτό, όταν λέτε ότι δεν υπάρχει κράτος στην </w:t>
      </w:r>
      <w:proofErr w:type="spellStart"/>
      <w:r>
        <w:rPr>
          <w:rFonts w:eastAsia="Times New Roman" w:cs="Times New Roman"/>
          <w:szCs w:val="24"/>
        </w:rPr>
        <w:t>Ειδομένη</w:t>
      </w:r>
      <w:proofErr w:type="spellEnd"/>
      <w:r>
        <w:rPr>
          <w:rFonts w:eastAsia="Times New Roman" w:cs="Times New Roman"/>
          <w:szCs w:val="24"/>
        </w:rPr>
        <w:t xml:space="preserve">; </w:t>
      </w:r>
    </w:p>
    <w:p w14:paraId="5F818F2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w:t>
      </w:r>
      <w:r>
        <w:rPr>
          <w:rFonts w:eastAsia="Times New Roman" w:cs="Times New Roman"/>
          <w:szCs w:val="24"/>
        </w:rPr>
        <w:t xml:space="preserve"> πέρυσι πέρασαν ένα εκατομμύριο άνθρωποι από την Ελλάδα. Δεν είναι προς έπαινο της Ελλάδος -και όχι της Κυβ</w:t>
      </w:r>
      <w:r>
        <w:rPr>
          <w:rFonts w:eastAsia="Times New Roman" w:cs="Times New Roman"/>
          <w:szCs w:val="24"/>
        </w:rPr>
        <w:t xml:space="preserve">έρνησης, εγώ σας λέω, της Ελλάδος- και του ελληνικού λαού ότι δεν άνοιξε μύτη; Αυτοί οι δώδεκα χιλιάδες άνθρωποι, ζουν εκεί και δεν υπήρξε κανένα πρόβλημα </w:t>
      </w:r>
      <w:r>
        <w:rPr>
          <w:rFonts w:eastAsia="Times New Roman" w:cs="Times New Roman"/>
          <w:szCs w:val="24"/>
        </w:rPr>
        <w:lastRenderedPageBreak/>
        <w:t>στην ουσία. Δώδεκα χιλιάδες άνθρωποι, κυρίες και κύριοι συνάδελφοι. Δεν είναι άδικο να λέτε ότι δεν υ</w:t>
      </w:r>
      <w:r>
        <w:rPr>
          <w:rFonts w:eastAsia="Times New Roman" w:cs="Times New Roman"/>
          <w:szCs w:val="24"/>
        </w:rPr>
        <w:t>πάρχει κράτος, με την παρουσία της αστυνομίας εκεί; Δεν έλαβαν ιατρική φροντίδα από τις δημόσιες υπηρεσίες όλοι αυτοί οι άνθρωποι, τα ασυνόδευτα παιδιά; Και έρχεστε εδώ και λέτε άρρητα ρήματα, απλώς για να κάνετε φθηνή πολιτική; Έτσι υπερασπίζεστε την πατρ</w:t>
      </w:r>
      <w:r>
        <w:rPr>
          <w:rFonts w:eastAsia="Times New Roman" w:cs="Times New Roman"/>
          <w:szCs w:val="24"/>
        </w:rPr>
        <w:t>ίδα; Αυτός είναι ο πατριωτισμός που πρέπει να μας διακατέχει όλους αυτήν τη στιγμή και να μας δίνει τη δύναμη να κάνουμε αυτήν την προσωπική και κομματική υπέρβαση, για να βρούμε κοινούς τόπους, τουλάχιστον σε αυτά τα κρίσιμα ζητήματα</w:t>
      </w:r>
      <w:r>
        <w:rPr>
          <w:rFonts w:eastAsia="Times New Roman" w:cs="Times New Roman"/>
          <w:szCs w:val="24"/>
        </w:rPr>
        <w:t>,</w:t>
      </w:r>
      <w:r>
        <w:rPr>
          <w:rFonts w:eastAsia="Times New Roman" w:cs="Times New Roman"/>
          <w:szCs w:val="24"/>
        </w:rPr>
        <w:t xml:space="preserve"> που δίνουν στη χώρα </w:t>
      </w:r>
      <w:r>
        <w:rPr>
          <w:rFonts w:eastAsia="Times New Roman" w:cs="Times New Roman"/>
          <w:szCs w:val="24"/>
        </w:rPr>
        <w:t xml:space="preserve">μια ιδιαίτερη αναφορά; </w:t>
      </w:r>
    </w:p>
    <w:p w14:paraId="5F818F2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Ήρθε προχθές η θρησκευτική ηγεσία του Χριστιανισμού και είπε κάτι πολύ σημαντικό</w:t>
      </w:r>
      <w:r>
        <w:rPr>
          <w:rFonts w:eastAsia="Times New Roman" w:cs="Times New Roman"/>
          <w:szCs w:val="24"/>
        </w:rPr>
        <w:t>,</w:t>
      </w:r>
      <w:r>
        <w:rPr>
          <w:rFonts w:eastAsia="Times New Roman" w:cs="Times New Roman"/>
          <w:szCs w:val="24"/>
        </w:rPr>
        <w:t xml:space="preserve"> που είναι όπλο για την Ελλάδα. Είπε ότι «εμείς εδώ,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είμαστε άλλης θρησκείας, φροντίζουμε και νοιαζόμαστε για ανθρώπους που έχουν άλλη θρησκεία</w:t>
      </w:r>
      <w:r>
        <w:rPr>
          <w:rFonts w:eastAsia="Times New Roman" w:cs="Times New Roman"/>
          <w:szCs w:val="24"/>
        </w:rPr>
        <w:t xml:space="preserve">». Και αυτό είναι πολιτισμός. Αυτός είναι ο πολιτισμός που θα έπρεπε να υπερασπιστεί η Ευρώπη και δεν τον υπερασπίστηκε. Τον υπερασπίστηκε ο ελληνικός λαός, </w:t>
      </w:r>
      <w:r>
        <w:rPr>
          <w:rFonts w:eastAsia="Times New Roman" w:cs="Times New Roman"/>
          <w:szCs w:val="24"/>
        </w:rPr>
        <w:lastRenderedPageBreak/>
        <w:t>τον υπερασπίζεται και η Κυβέρνηση και τα κόμματα της Αντιπολίτευσης, γιατί οφείλει κανείς να αναγνω</w:t>
      </w:r>
      <w:r>
        <w:rPr>
          <w:rFonts w:eastAsia="Times New Roman" w:cs="Times New Roman"/>
          <w:szCs w:val="24"/>
        </w:rPr>
        <w:t>ρίσει ότι όλοι δείχνουμε τον ίδιο ανθρωπισμό. Δεν είναι κανένας πιο ευαίσθητος από τον άλλον. Αλλά επιτέλους, ας βρούμε τα σημεία επαφής, τουλάχιστον σε αυτά τα ζητήματα</w:t>
      </w:r>
      <w:r>
        <w:rPr>
          <w:rFonts w:eastAsia="Times New Roman" w:cs="Times New Roman"/>
          <w:szCs w:val="24"/>
        </w:rPr>
        <w:t>,</w:t>
      </w:r>
      <w:r>
        <w:rPr>
          <w:rFonts w:eastAsia="Times New Roman" w:cs="Times New Roman"/>
          <w:szCs w:val="24"/>
        </w:rPr>
        <w:t xml:space="preserve"> που είναι μια παρακαταθήκη για τον ελληνικό λαό. Αυτό που έκανε και κάνει ο ελληνικός</w:t>
      </w:r>
      <w:r>
        <w:rPr>
          <w:rFonts w:eastAsia="Times New Roman" w:cs="Times New Roman"/>
          <w:szCs w:val="24"/>
        </w:rPr>
        <w:t xml:space="preserve"> λαός είναι μια παρακαταθήκη για το μέλλον, για όλους και για τους σημερινούς κυβερνήτες και για τους αυριανούς.</w:t>
      </w:r>
    </w:p>
    <w:p w14:paraId="5F818F30" w14:textId="77777777" w:rsidR="00EB6AC3" w:rsidRDefault="00674472">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επιτέλους, ας προχωρήσουμε λίγο μπροστά, ας κάνουμε ένα βηματισμό, ας αφήσουμε ζητήματα</w:t>
      </w:r>
      <w:r>
        <w:rPr>
          <w:rFonts w:eastAsia="Times New Roman" w:cs="Times New Roman"/>
          <w:szCs w:val="24"/>
        </w:rPr>
        <w:t>,</w:t>
      </w:r>
      <w:r>
        <w:rPr>
          <w:rFonts w:eastAsia="Times New Roman" w:cs="Times New Roman"/>
          <w:szCs w:val="24"/>
        </w:rPr>
        <w:t xml:space="preserve"> που πραγματικά δημιουργο</w:t>
      </w:r>
      <w:r>
        <w:rPr>
          <w:rFonts w:eastAsia="Times New Roman" w:cs="Times New Roman"/>
          <w:szCs w:val="24"/>
        </w:rPr>
        <w:t>ύν μια μελαγχολία ανάμεσά μας και ας αποδείξουμε στην ελληνική κοινωνία ότι είμαστε προμηθείς και όχι επιμηθείς.</w:t>
      </w:r>
    </w:p>
    <w:p w14:paraId="5F818F3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Σας ευχαριστώ.</w:t>
      </w:r>
    </w:p>
    <w:p w14:paraId="5F818F32" w14:textId="77777777" w:rsidR="00EB6AC3" w:rsidRDefault="00674472">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F818F33" w14:textId="77777777" w:rsidR="00EB6AC3" w:rsidRDefault="00674472">
      <w:pPr>
        <w:spacing w:line="600" w:lineRule="auto"/>
        <w:ind w:firstLine="709"/>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 κύριε Υπουργέ.</w:t>
      </w:r>
    </w:p>
    <w:p w14:paraId="5F818F34" w14:textId="77777777" w:rsidR="00EB6AC3" w:rsidRDefault="00674472">
      <w:pPr>
        <w:spacing w:line="600" w:lineRule="auto"/>
        <w:ind w:firstLine="709"/>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 xml:space="preserve">Αναπληρωτής Υπουργός Προστασίας του Πολίτη, ο συνάδελφος κ. </w:t>
      </w:r>
      <w:proofErr w:type="spellStart"/>
      <w:r>
        <w:rPr>
          <w:rFonts w:eastAsia="Times New Roman" w:cs="Times New Roman"/>
          <w:szCs w:val="24"/>
        </w:rPr>
        <w:t>Τόσκας</w:t>
      </w:r>
      <w:proofErr w:type="spellEnd"/>
      <w:r>
        <w:rPr>
          <w:rFonts w:eastAsia="Times New Roman" w:cs="Times New Roman"/>
          <w:szCs w:val="24"/>
        </w:rPr>
        <w:t>.</w:t>
      </w:r>
    </w:p>
    <w:p w14:paraId="5F818F35" w14:textId="77777777" w:rsidR="00EB6AC3" w:rsidRDefault="00674472">
      <w:pPr>
        <w:spacing w:line="600" w:lineRule="auto"/>
        <w:ind w:firstLine="709"/>
        <w:jc w:val="both"/>
        <w:rPr>
          <w:rFonts w:eastAsia="Times New Roman" w:cs="Times New Roman"/>
          <w:bCs/>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Κυρίες και κύριοι Βουλευτές, ζούμε σε μια περίοδο ραγδαίων και απρόβλεπτων εξελίξεων και ανακατατάξεων, τό</w:t>
      </w:r>
      <w:r>
        <w:rPr>
          <w:rFonts w:eastAsia="Times New Roman" w:cs="Times New Roman"/>
          <w:szCs w:val="24"/>
        </w:rPr>
        <w:t>σο σε εθνικό όσο και σε ευρωπαϊκό και διεθνές επίπεδο. Τα τελευταία χρόνια</w:t>
      </w:r>
      <w:r>
        <w:rPr>
          <w:rFonts w:eastAsia="Times New Roman" w:cs="Times New Roman"/>
          <w:szCs w:val="24"/>
        </w:rPr>
        <w:t>,</w:t>
      </w:r>
      <w:r>
        <w:rPr>
          <w:rFonts w:eastAsia="Times New Roman" w:cs="Times New Roman"/>
          <w:szCs w:val="24"/>
        </w:rPr>
        <w:t xml:space="preserve"> η ρητορική του μίσους και της μισαλλοδοξίας βρίσκει έδαφος και τα ακροδεξιά φασιστικά στοιχεία επενδύουν στο δήθεν έλλειμμα ασφάλειας. Ευτυχώς, στη χώρα μας προσκρούουν αυτά τα στο</w:t>
      </w:r>
      <w:r>
        <w:rPr>
          <w:rFonts w:eastAsia="Times New Roman" w:cs="Times New Roman"/>
          <w:szCs w:val="24"/>
        </w:rPr>
        <w:t>ιχεία στην ανθρωπιά και στην αλληλεγγύη</w:t>
      </w:r>
      <w:r>
        <w:rPr>
          <w:rFonts w:eastAsia="Times New Roman" w:cs="Times New Roman"/>
          <w:szCs w:val="24"/>
        </w:rPr>
        <w:t>,</w:t>
      </w:r>
      <w:r>
        <w:rPr>
          <w:rFonts w:eastAsia="Times New Roman" w:cs="Times New Roman"/>
          <w:szCs w:val="24"/>
        </w:rPr>
        <w:t xml:space="preserve"> που επιδεικνύει η συντριπτική πλειοψηφία του λαού μας. Το αίσθημα ασφάλειας έχει εδραιωθεί</w:t>
      </w:r>
      <w:r>
        <w:rPr>
          <w:rFonts w:eastAsia="Times New Roman" w:cs="Times New Roman"/>
          <w:szCs w:val="24"/>
        </w:rPr>
        <w:t>,</w:t>
      </w:r>
      <w:r>
        <w:rPr>
          <w:rFonts w:eastAsia="Times New Roman" w:cs="Times New Roman"/>
          <w:szCs w:val="24"/>
        </w:rPr>
        <w:t xml:space="preserve"> τόσο στη συνείδηση της ελληνικής κοινωνίας</w:t>
      </w:r>
      <w:r>
        <w:rPr>
          <w:rFonts w:eastAsia="Times New Roman" w:cs="Times New Roman"/>
          <w:szCs w:val="24"/>
        </w:rPr>
        <w:t>,</w:t>
      </w:r>
      <w:r>
        <w:rPr>
          <w:rFonts w:eastAsia="Times New Roman" w:cs="Times New Roman"/>
          <w:szCs w:val="24"/>
        </w:rPr>
        <w:t xml:space="preserve"> όσο και στη συνείδηση των επισκεπτών της χώρας μας.</w:t>
      </w:r>
    </w:p>
    <w:p w14:paraId="5F818F36" w14:textId="77777777" w:rsidR="00EB6AC3" w:rsidRDefault="00674472">
      <w:pPr>
        <w:spacing w:line="600" w:lineRule="auto"/>
        <w:ind w:firstLine="720"/>
        <w:jc w:val="both"/>
        <w:rPr>
          <w:rFonts w:eastAsia="UB-Helvetica" w:cs="Times New Roman"/>
          <w:szCs w:val="24"/>
        </w:rPr>
      </w:pPr>
      <w:r>
        <w:rPr>
          <w:rFonts w:eastAsia="UB-Helvetica" w:cs="Times New Roman"/>
          <w:szCs w:val="24"/>
        </w:rPr>
        <w:t>Η Ελλάδα είναι ασφαλής χώρα</w:t>
      </w:r>
      <w:r>
        <w:rPr>
          <w:rFonts w:eastAsia="UB-Helvetica" w:cs="Times New Roman"/>
          <w:szCs w:val="24"/>
        </w:rPr>
        <w:t>. Το δημόσιο αγαθό είναι διασφαλισμένο</w:t>
      </w:r>
      <w:r>
        <w:rPr>
          <w:rFonts w:eastAsia="UB-Helvetica" w:cs="Times New Roman"/>
          <w:szCs w:val="24"/>
        </w:rPr>
        <w:t>,</w:t>
      </w:r>
      <w:r>
        <w:rPr>
          <w:rFonts w:eastAsia="UB-Helvetica" w:cs="Times New Roman"/>
          <w:szCs w:val="24"/>
        </w:rPr>
        <w:t xml:space="preserve"> παρά τις αντίξοες συνθήκες και παρά τις απέλπιδες προσπάθειες να καλλιεργηθεί ένα κλίμα. Έχει επιτευχθεί σε πολλά σημεία, έχουν </w:t>
      </w:r>
      <w:r>
        <w:rPr>
          <w:rFonts w:eastAsia="UB-Helvetica" w:cs="Times New Roman"/>
          <w:szCs w:val="24"/>
        </w:rPr>
        <w:lastRenderedPageBreak/>
        <w:t xml:space="preserve">γίνει βήματα, έχει εδραιωθεί η ασφάλεια και νομίζω ότι, παρά τις όποιες αντιπαραθέσεις, </w:t>
      </w:r>
      <w:r>
        <w:rPr>
          <w:rFonts w:eastAsia="UB-Helvetica" w:cs="Times New Roman"/>
          <w:szCs w:val="24"/>
        </w:rPr>
        <w:t>διαφοροποιήσεις, που υπάρχουν σ’ αυτόν τον χώρο, αυτό έχει αναγνωριστεί από τον ελληνικό λαό.</w:t>
      </w:r>
    </w:p>
    <w:p w14:paraId="5F818F37" w14:textId="77777777" w:rsidR="00EB6AC3" w:rsidRDefault="00674472">
      <w:pPr>
        <w:spacing w:line="600" w:lineRule="auto"/>
        <w:ind w:firstLine="720"/>
        <w:jc w:val="both"/>
        <w:rPr>
          <w:rFonts w:eastAsia="UB-Helvetica" w:cs="Times New Roman"/>
          <w:szCs w:val="24"/>
        </w:rPr>
      </w:pPr>
      <w:r>
        <w:rPr>
          <w:rFonts w:eastAsia="UB-Helvetica" w:cs="Times New Roman"/>
          <w:szCs w:val="24"/>
        </w:rPr>
        <w:t>Όμως, ας μιλήσουμε λίγο για τις πολιτικές μας και την πολιτική της Νέας Δημοκρατίας. Περίμενα, για να είμαι ειλικρινής, σήμερα να γίνει μια σοβαρή αντιπαράθεση πά</w:t>
      </w:r>
      <w:r>
        <w:rPr>
          <w:rFonts w:eastAsia="UB-Helvetica" w:cs="Times New Roman"/>
          <w:szCs w:val="24"/>
        </w:rPr>
        <w:t>νω στις ιδεολογικές θέσεις γύρω από τα θέματα ασφάλειας, που υπάρχουν και υπάρχουν και στον διεθνή περίγυρο. Όμως, δυστυχώς, βλέπω μια αντίληψη που θέλει τον κίνδυνο να υπάρχει παντού. Άρα, αφού ο κίνδυνος υπάρχει παντού, τότε κηρύσσουμε ολοκληρωτικό πόλεμ</w:t>
      </w:r>
      <w:r>
        <w:rPr>
          <w:rFonts w:eastAsia="UB-Helvetica" w:cs="Times New Roman"/>
          <w:szCs w:val="24"/>
        </w:rPr>
        <w:t>ο, τότε όλα τα μέσα, άμυνα και ασφάλεια -έτσι ειπώθηκε από τον Πρόεδρο της Νέας Δημοκρατίας- θα πρέπει να ενεργοποιηθούν για την αντιμετώπιση αυτών των απειλών.</w:t>
      </w:r>
    </w:p>
    <w:p w14:paraId="5F818F38"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Ξέρετε πόσο προσεκτικοί είναι έξω στους διεθνείς οργανισμούς και ακόμη στους </w:t>
      </w:r>
      <w:proofErr w:type="spellStart"/>
      <w:r>
        <w:rPr>
          <w:rFonts w:eastAsia="UB-Helvetica" w:cs="Times New Roman"/>
          <w:szCs w:val="24"/>
        </w:rPr>
        <w:t>στρατικοποιημένους</w:t>
      </w:r>
      <w:proofErr w:type="spellEnd"/>
      <w:r>
        <w:rPr>
          <w:rFonts w:eastAsia="UB-Helvetica" w:cs="Times New Roman"/>
          <w:szCs w:val="24"/>
        </w:rPr>
        <w:t xml:space="preserve"> διεθνείς οργανισμούς, όπως το ΝΑΤΟ ή στους λιγότερο </w:t>
      </w:r>
      <w:proofErr w:type="spellStart"/>
      <w:r>
        <w:rPr>
          <w:rFonts w:eastAsia="UB-Helvetica" w:cs="Times New Roman"/>
          <w:szCs w:val="24"/>
        </w:rPr>
        <w:t>στρατικοποιημένους</w:t>
      </w:r>
      <w:proofErr w:type="spellEnd"/>
      <w:r>
        <w:rPr>
          <w:rFonts w:eastAsia="UB-Helvetica" w:cs="Times New Roman"/>
          <w:szCs w:val="24"/>
        </w:rPr>
        <w:t>, όπως η Ευρωπαϊκή Ένωση, σ’ αυτούς τους όρους;</w:t>
      </w:r>
    </w:p>
    <w:p w14:paraId="5F818F39"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Οι όροι που αναφέρθηκαν εδώ, όπως «ασύμμετρες απειλές», όπως «συνδυασμός της ασφάλειας και της άμυνας», όπως «</w:t>
      </w:r>
      <w:r>
        <w:rPr>
          <w:rFonts w:eastAsia="UB-Helvetica" w:cs="Times New Roman"/>
          <w:szCs w:val="24"/>
          <w:lang w:val="en-US"/>
        </w:rPr>
        <w:t>police</w:t>
      </w:r>
      <w:r>
        <w:rPr>
          <w:rFonts w:eastAsia="UB-Helvetica" w:cs="Times New Roman"/>
          <w:szCs w:val="24"/>
        </w:rPr>
        <w:t xml:space="preserve"> </w:t>
      </w:r>
      <w:r>
        <w:rPr>
          <w:rFonts w:eastAsia="UB-Helvetica" w:cs="Times New Roman"/>
          <w:szCs w:val="24"/>
          <w:lang w:val="en-US"/>
        </w:rPr>
        <w:t>state</w:t>
      </w:r>
      <w:r>
        <w:rPr>
          <w:rFonts w:eastAsia="UB-Helvetica" w:cs="Times New Roman"/>
          <w:szCs w:val="24"/>
        </w:rPr>
        <w:t xml:space="preserve">», «αστυνομικό </w:t>
      </w:r>
      <w:r>
        <w:rPr>
          <w:rFonts w:eastAsia="UB-Helvetica" w:cs="Times New Roman"/>
          <w:szCs w:val="24"/>
        </w:rPr>
        <w:t>κράτος», όπως ο συνδυασμός τρομοκρατίας και προσφυγικού, είναι κατά κάποιο τρόπο ανάθεμα αν χρησιμοποιηθούν σε συνδυασμό</w:t>
      </w:r>
      <w:r>
        <w:rPr>
          <w:rFonts w:eastAsia="UB-Helvetica" w:cs="Times New Roman"/>
          <w:szCs w:val="24"/>
        </w:rPr>
        <w:t>,</w:t>
      </w:r>
      <w:r>
        <w:rPr>
          <w:rFonts w:eastAsia="UB-Helvetica" w:cs="Times New Roman"/>
          <w:szCs w:val="24"/>
        </w:rPr>
        <w:t xml:space="preserve"> σε περιβάλλον διεθνές. </w:t>
      </w:r>
    </w:p>
    <w:p w14:paraId="5F818F3A" w14:textId="77777777" w:rsidR="00EB6AC3" w:rsidRDefault="00674472">
      <w:pPr>
        <w:spacing w:line="600" w:lineRule="auto"/>
        <w:ind w:firstLine="720"/>
        <w:jc w:val="both"/>
        <w:rPr>
          <w:rFonts w:eastAsia="UB-Helvetica" w:cs="Times New Roman"/>
          <w:szCs w:val="24"/>
        </w:rPr>
      </w:pPr>
      <w:r>
        <w:rPr>
          <w:rFonts w:eastAsia="UB-Helvetica" w:cs="Times New Roman"/>
          <w:szCs w:val="24"/>
        </w:rPr>
        <w:t>Η τρομοκρατία και το προσφυγικό απαγορεύεται σχεδόν να συνδυαστούν σε επίπεδο Ευρωπαϊκής Ένωσης. Έχει γίνει απ</w:t>
      </w:r>
      <w:r>
        <w:rPr>
          <w:rFonts w:eastAsia="UB-Helvetica" w:cs="Times New Roman"/>
          <w:szCs w:val="24"/>
        </w:rPr>
        <w:t>οδεκτό απ’ όλες τις χώρες και απ’ όλους τους αρμόδιους Υπουργούς ότι αυτά τα δύο θέματα δεν πρέπει να συνδέονται και δεν συνδέονται. Ο κάθε πρόσφυγας δεν είναι τρομοκράτης και η τρομοκρατία δεν προέρχεται από το προσφυγικό. Έχουν γίνει ευρύτατες συζητήσεις</w:t>
      </w:r>
      <w:r>
        <w:rPr>
          <w:rFonts w:eastAsia="UB-Helvetica" w:cs="Times New Roman"/>
          <w:szCs w:val="24"/>
        </w:rPr>
        <w:t xml:space="preserve"> σε επίπεδο Ευρωπαϊκής Ένωσης, όπου παραβρέθηκα, όπου έχει γίνει αποδεκτό ότι η έλλειψη ένταξης αυτών των ανθρώπων και η </w:t>
      </w:r>
      <w:proofErr w:type="spellStart"/>
      <w:r>
        <w:rPr>
          <w:rFonts w:eastAsia="UB-Helvetica" w:cs="Times New Roman"/>
          <w:szCs w:val="24"/>
        </w:rPr>
        <w:t>γκετοποίηση</w:t>
      </w:r>
      <w:proofErr w:type="spellEnd"/>
      <w:r>
        <w:rPr>
          <w:rFonts w:eastAsia="UB-Helvetica" w:cs="Times New Roman"/>
          <w:szCs w:val="24"/>
        </w:rPr>
        <w:t xml:space="preserve"> δημιούργησε προβλήματα και στο Βέλγιο και στη Γαλλία και όχι άλλοι λόγοι, τους οποίους υπαινίσσεστε εσείς.</w:t>
      </w:r>
    </w:p>
    <w:p w14:paraId="5F818F3B"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Άρα, τι βλέπουμε</w:t>
      </w:r>
      <w:r>
        <w:rPr>
          <w:rFonts w:eastAsia="UB-Helvetica" w:cs="Times New Roman"/>
          <w:szCs w:val="24"/>
        </w:rPr>
        <w:t xml:space="preserve"> εδώ πέρα; Βλέπουμε έναν επηρεασμό της ιδεολογικής τοποθέτησης της Νέας Δημοκρατίας από παλιομοδίτικες αντιλήψεις, από αντιλήψεις περί ασφάλειας που υπήρχαν τη δεκαετία του 1950, του 1960. Τότε υπήρχαν</w:t>
      </w:r>
      <w:r>
        <w:rPr>
          <w:rFonts w:eastAsia="UB-Helvetica" w:cs="Times New Roman"/>
          <w:szCs w:val="24"/>
        </w:rPr>
        <w:t>,</w:t>
      </w:r>
      <w:r>
        <w:rPr>
          <w:rFonts w:eastAsia="UB-Helvetica" w:cs="Times New Roman"/>
          <w:szCs w:val="24"/>
        </w:rPr>
        <w:t xml:space="preserve"> πράγματι. Όμως, είτε παλιομοδίτικες αντιλήψεις έχουν </w:t>
      </w:r>
      <w:r>
        <w:rPr>
          <w:rFonts w:eastAsia="UB-Helvetica" w:cs="Times New Roman"/>
          <w:szCs w:val="24"/>
        </w:rPr>
        <w:t>οι σύμβουλοί σας είτε δεν θέλετε να αλλάξετε πολιτική και αρέσκεστε στις αντιλήψεις περί ασφάλειας εκείνης της εποχής, της δεκαετίας του 1950 και του</w:t>
      </w:r>
      <w:r>
        <w:rPr>
          <w:rFonts w:eastAsia="UB-Helvetica" w:cs="Times New Roman"/>
          <w:szCs w:val="24"/>
        </w:rPr>
        <w:t xml:space="preserve"> </w:t>
      </w:r>
      <w:r>
        <w:rPr>
          <w:rFonts w:eastAsia="UB-Helvetica" w:cs="Times New Roman"/>
          <w:szCs w:val="24"/>
        </w:rPr>
        <w:t>1960, δηλαδή καταστολή, επίδειξη δύναμης, που δημιουργεί πόλωση, που δημιουργεί κοινωνική αναταραχή, η εξο</w:t>
      </w:r>
      <w:r>
        <w:rPr>
          <w:rFonts w:eastAsia="UB-Helvetica" w:cs="Times New Roman"/>
          <w:szCs w:val="24"/>
        </w:rPr>
        <w:t>υσία πάνω από τον πολίτη και, φυσικά, αναποτελεσματικότητα.</w:t>
      </w:r>
    </w:p>
    <w:p w14:paraId="5F818F3C" w14:textId="77777777" w:rsidR="00EB6AC3" w:rsidRDefault="00674472">
      <w:pPr>
        <w:spacing w:line="600" w:lineRule="auto"/>
        <w:ind w:firstLine="720"/>
        <w:jc w:val="both"/>
        <w:rPr>
          <w:rFonts w:eastAsia="UB-Helvetica" w:cs="Times New Roman"/>
          <w:szCs w:val="24"/>
        </w:rPr>
      </w:pPr>
      <w:r>
        <w:rPr>
          <w:rFonts w:eastAsia="UB-Helvetica" w:cs="Times New Roman"/>
          <w:szCs w:val="24"/>
        </w:rPr>
        <w:t>Θέλετε να μιλήσουμε και στη βάση του πολιτικού ρεαλισμού; Ας αφήσουμε τον ανθρωπισμό. Ας αφήσουμε όλα τα ευγενή αισθήματα στην άκρη.</w:t>
      </w:r>
    </w:p>
    <w:p w14:paraId="5F818F3D" w14:textId="77777777" w:rsidR="00EB6AC3" w:rsidRDefault="00674472">
      <w:pPr>
        <w:spacing w:line="600" w:lineRule="auto"/>
        <w:ind w:firstLine="720"/>
        <w:jc w:val="both"/>
        <w:rPr>
          <w:rFonts w:eastAsia="UB-Helvetica" w:cs="Times New Roman"/>
          <w:szCs w:val="24"/>
        </w:rPr>
      </w:pPr>
      <w:r>
        <w:rPr>
          <w:rFonts w:eastAsia="UB-Helvetica" w:cs="Times New Roman"/>
          <w:szCs w:val="24"/>
        </w:rPr>
        <w:t>Στην Ηγουμενίτσα</w:t>
      </w:r>
      <w:r>
        <w:rPr>
          <w:rFonts w:eastAsia="UB-Helvetica" w:cs="Times New Roman"/>
          <w:szCs w:val="24"/>
        </w:rPr>
        <w:t>,</w:t>
      </w:r>
      <w:r>
        <w:rPr>
          <w:rFonts w:eastAsia="UB-Helvetica" w:cs="Times New Roman"/>
          <w:szCs w:val="24"/>
        </w:rPr>
        <w:t xml:space="preserve"> πώς διαχειριστήκατε το θέμα; Μήπως θέλετε να </w:t>
      </w:r>
      <w:r>
        <w:rPr>
          <w:rFonts w:eastAsia="UB-Helvetica" w:cs="Times New Roman"/>
          <w:szCs w:val="24"/>
        </w:rPr>
        <w:t>βγάλω τα στοιχεία επί επτά χρόνια, που εκεί υπήρχαν από τέσσερις μέχρι έξι χιλιάδες μετανάστες…</w:t>
      </w:r>
    </w:p>
    <w:p w14:paraId="5F818F3E" w14:textId="77777777" w:rsidR="00EB6AC3" w:rsidRDefault="00674472">
      <w:pPr>
        <w:spacing w:line="600" w:lineRule="auto"/>
        <w:ind w:firstLine="720"/>
        <w:jc w:val="both"/>
        <w:rPr>
          <w:rFonts w:eastAsia="UB-Helvetica" w:cs="Times New Roman"/>
          <w:szCs w:val="24"/>
        </w:rPr>
      </w:pPr>
      <w:r>
        <w:rPr>
          <w:rFonts w:eastAsia="UB-Helvetica" w:cs="Times New Roman"/>
          <w:b/>
          <w:szCs w:val="24"/>
        </w:rPr>
        <w:lastRenderedPageBreak/>
        <w:t>ΒΑΣΙΛΕΙΟΣ ΓΙΟΓΙΑΚΑΣ:</w:t>
      </w:r>
      <w:r>
        <w:rPr>
          <w:rFonts w:eastAsia="UB-Helvetica" w:cs="Times New Roman"/>
          <w:szCs w:val="24"/>
        </w:rPr>
        <w:t xml:space="preserve"> Δύο χιλιάδες.</w:t>
      </w:r>
    </w:p>
    <w:p w14:paraId="5F818F3F" w14:textId="77777777" w:rsidR="00EB6AC3" w:rsidRDefault="00674472">
      <w:pPr>
        <w:spacing w:line="600" w:lineRule="auto"/>
        <w:ind w:firstLine="720"/>
        <w:jc w:val="both"/>
        <w:rPr>
          <w:rFonts w:eastAsia="UB-Helvetica" w:cs="Times New Roman"/>
          <w:szCs w:val="24"/>
        </w:rPr>
      </w:pPr>
      <w:r>
        <w:rPr>
          <w:rFonts w:eastAsia="UB-Helvetica" w:cs="Times New Roman"/>
          <w:b/>
          <w:szCs w:val="24"/>
        </w:rPr>
        <w:t>ΝΙΚΟΛΑΟΣ ΤΟΣΚΑΣ (Αναπληρωτής Υπουργός Εσωτερικών και Διοικητικής Ανασυγκρότησης):</w:t>
      </w:r>
      <w:r>
        <w:rPr>
          <w:rFonts w:eastAsia="UB-Helvetica" w:cs="Times New Roman"/>
          <w:szCs w:val="24"/>
        </w:rPr>
        <w:t xml:space="preserve"> …και στην Πάτρα γύρω στις δυόμισι χιλιάδες,</w:t>
      </w:r>
      <w:r>
        <w:rPr>
          <w:rFonts w:eastAsia="UB-Helvetica" w:cs="Times New Roman"/>
          <w:szCs w:val="24"/>
        </w:rPr>
        <w:t xml:space="preserve"> οι οποίοι τι αντιμετώπιση είχαν;</w:t>
      </w:r>
    </w:p>
    <w:p w14:paraId="5F818F40" w14:textId="77777777" w:rsidR="00EB6AC3" w:rsidRDefault="00674472">
      <w:pPr>
        <w:spacing w:line="600" w:lineRule="auto"/>
        <w:ind w:firstLine="720"/>
        <w:jc w:val="both"/>
        <w:rPr>
          <w:rFonts w:eastAsia="UB-Helvetica" w:cs="Times New Roman"/>
          <w:szCs w:val="24"/>
        </w:rPr>
      </w:pPr>
      <w:r>
        <w:rPr>
          <w:rFonts w:eastAsia="UB-Helvetica" w:cs="Times New Roman"/>
          <w:szCs w:val="24"/>
        </w:rPr>
        <w:t>Πήγαινε η Αστυνομία</w:t>
      </w:r>
      <w:r>
        <w:rPr>
          <w:rFonts w:eastAsia="UB-Helvetica" w:cs="Times New Roman"/>
          <w:szCs w:val="24"/>
        </w:rPr>
        <w:t>,</w:t>
      </w:r>
      <w:r>
        <w:rPr>
          <w:rFonts w:eastAsia="UB-Helvetica" w:cs="Times New Roman"/>
          <w:szCs w:val="24"/>
        </w:rPr>
        <w:t xml:space="preserve"> τους έδερνε, δημιουργείτο η εντύπωση ότι κάτι κάνει η Αστυνομία, έφευγαν και μετά από μια ώρα πάλι τα ίδια. Το ίδιο συνέβαινε και σε άλλους χώρους μεγάλων πόλεων.</w:t>
      </w:r>
    </w:p>
    <w:p w14:paraId="5F818F41"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Παλιά εργαλεία για νέα προβλήματα δεν </w:t>
      </w:r>
      <w:r>
        <w:rPr>
          <w:rFonts w:eastAsia="UB-Helvetica" w:cs="Times New Roman"/>
          <w:szCs w:val="24"/>
        </w:rPr>
        <w:t>αποδίδουν. Τελικά</w:t>
      </w:r>
      <w:r>
        <w:rPr>
          <w:rFonts w:eastAsia="UB-Helvetica" w:cs="Times New Roman"/>
          <w:szCs w:val="24"/>
        </w:rPr>
        <w:t>,</w:t>
      </w:r>
      <w:r>
        <w:rPr>
          <w:rFonts w:eastAsia="UB-Helvetica" w:cs="Times New Roman"/>
          <w:szCs w:val="24"/>
        </w:rPr>
        <w:t xml:space="preserve"> το να είμαστε η οπισθοφυλακή αντιλήψεων των πιο συντηρητικών, των πιο αντιδραστικών -αν θέλετε- σε όλη την Ευρώπη, δεν δίνει λύσεις. Βάλτε κάτω τις καινούριες αντιλήψεις</w:t>
      </w:r>
      <w:r>
        <w:rPr>
          <w:rFonts w:eastAsia="UB-Helvetica" w:cs="Times New Roman"/>
          <w:szCs w:val="24"/>
        </w:rPr>
        <w:t>,</w:t>
      </w:r>
      <w:r>
        <w:rPr>
          <w:rFonts w:eastAsia="UB-Helvetica" w:cs="Times New Roman"/>
          <w:szCs w:val="24"/>
        </w:rPr>
        <w:t xml:space="preserve"> που υπάρχουν σε επίπεδο προηγμένων χωρών, σε επίπεδο Ευρωπαϊκής Έν</w:t>
      </w:r>
      <w:r>
        <w:rPr>
          <w:rFonts w:eastAsia="UB-Helvetica" w:cs="Times New Roman"/>
          <w:szCs w:val="24"/>
        </w:rPr>
        <w:t>ωσης και ελάτε να μιλήσουμε.</w:t>
      </w:r>
    </w:p>
    <w:p w14:paraId="5F818F42" w14:textId="77777777" w:rsidR="00EB6AC3" w:rsidRDefault="00674472">
      <w:pPr>
        <w:spacing w:line="600" w:lineRule="auto"/>
        <w:ind w:firstLine="720"/>
        <w:jc w:val="both"/>
        <w:rPr>
          <w:rFonts w:eastAsia="UB-Helvetica" w:cs="Times New Roman"/>
          <w:szCs w:val="24"/>
        </w:rPr>
      </w:pPr>
      <w:r>
        <w:rPr>
          <w:rFonts w:eastAsia="UB-Helvetica" w:cs="Times New Roman"/>
          <w:szCs w:val="24"/>
        </w:rPr>
        <w:t>Από εκεί και πέρα, θα αναφερθώ σε κάποια θέματα</w:t>
      </w:r>
      <w:r>
        <w:rPr>
          <w:rFonts w:eastAsia="UB-Helvetica" w:cs="Times New Roman"/>
          <w:szCs w:val="24"/>
        </w:rPr>
        <w:t>,</w:t>
      </w:r>
      <w:r>
        <w:rPr>
          <w:rFonts w:eastAsia="UB-Helvetica" w:cs="Times New Roman"/>
          <w:szCs w:val="24"/>
        </w:rPr>
        <w:t xml:space="preserve"> που έχουν σχέση και με το προσφυγικό. Υπήρχε και η αντίληψη σε κάποιους από εσάς ότι δεν χρειάζονται τα </w:t>
      </w:r>
      <w:r>
        <w:rPr>
          <w:rFonts w:eastAsia="UB-Helvetica" w:cs="Times New Roman"/>
          <w:szCs w:val="24"/>
          <w:lang w:val="en-US"/>
        </w:rPr>
        <w:t>hot</w:t>
      </w:r>
      <w:r>
        <w:rPr>
          <w:rFonts w:eastAsia="UB-Helvetica" w:cs="Times New Roman"/>
          <w:szCs w:val="24"/>
        </w:rPr>
        <w:t xml:space="preserve"> </w:t>
      </w:r>
      <w:r>
        <w:rPr>
          <w:rFonts w:eastAsia="UB-Helvetica" w:cs="Times New Roman"/>
          <w:szCs w:val="24"/>
          <w:lang w:val="en-US"/>
        </w:rPr>
        <w:t>spots</w:t>
      </w:r>
      <w:r>
        <w:rPr>
          <w:rFonts w:eastAsia="UB-Helvetica" w:cs="Times New Roman"/>
          <w:szCs w:val="24"/>
        </w:rPr>
        <w:t xml:space="preserve">, δεν χρειάζονται οι καταυλισμοί, </w:t>
      </w:r>
      <w:r>
        <w:rPr>
          <w:rFonts w:eastAsia="UB-Helvetica" w:cs="Times New Roman"/>
          <w:szCs w:val="24"/>
        </w:rPr>
        <w:lastRenderedPageBreak/>
        <w:t>ας γυρίζει ο κόσμος στους δημόσ</w:t>
      </w:r>
      <w:r>
        <w:rPr>
          <w:rFonts w:eastAsia="UB-Helvetica" w:cs="Times New Roman"/>
          <w:szCs w:val="24"/>
        </w:rPr>
        <w:t>ιους χώρους, στην πλατεία Βικτωρίας, στο Πεδίον του Άρεως ή οπουδήποτε αλλού.</w:t>
      </w:r>
      <w:r>
        <w:rPr>
          <w:rFonts w:eastAsia="UB-Helvetica" w:cs="Times New Roman"/>
          <w:szCs w:val="24"/>
        </w:rPr>
        <w:t xml:space="preserve"> </w:t>
      </w:r>
      <w:r>
        <w:rPr>
          <w:rFonts w:eastAsia="UB-Helvetica" w:cs="Times New Roman"/>
          <w:szCs w:val="24"/>
        </w:rPr>
        <w:t>Αυτή η σύγχυση και αυτή η κατάσταση βόλευε μήπως, για να δημιουργούμε ένα συντηρητικό κλίμα;</w:t>
      </w:r>
    </w:p>
    <w:p w14:paraId="5F818F4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Πηγαίνετε τώρα να πιείτε καφέ στην Πλατεία Βικτωρίας και θα δείτε ότι το κλίμα είναι </w:t>
      </w:r>
      <w:r>
        <w:rPr>
          <w:rFonts w:eastAsia="Times New Roman" w:cs="Times New Roman"/>
          <w:szCs w:val="24"/>
        </w:rPr>
        <w:t>πάρα πολύ καλό, το ίδιο και στο Πεδίο</w:t>
      </w:r>
      <w:r>
        <w:rPr>
          <w:rFonts w:eastAsia="Times New Roman" w:cs="Times New Roman"/>
          <w:szCs w:val="24"/>
        </w:rPr>
        <w:t>ν</w:t>
      </w:r>
      <w:r>
        <w:rPr>
          <w:rFonts w:eastAsia="Times New Roman" w:cs="Times New Roman"/>
          <w:szCs w:val="24"/>
        </w:rPr>
        <w:t xml:space="preserve"> του Άρεως. Δεν ωραιοποιούμε καταστάσεις, δεν έχουμε λύσει τα προβλήματα. Όμως προσπαθούμε και προσπαθούμε με μέθοδο. </w:t>
      </w:r>
    </w:p>
    <w:p w14:paraId="5F818F4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Δεν αφήνουμε τα πράγματα στην τύχη, τύπου Ηγουμενίτσα – Πάτρα, δεν αφήνουμε τις πλατείες αφύλακτες </w:t>
      </w:r>
      <w:r>
        <w:rPr>
          <w:rFonts w:eastAsia="Times New Roman" w:cs="Times New Roman"/>
          <w:szCs w:val="24"/>
        </w:rPr>
        <w:t>και χωρίς έλεγχο και δεν κινούμαστε στη λογική της δεκαετίας του ’50 και του ’60. Αντιμετωπίσαμε πρωτόγνωρα προβλήματα και γραφειοκρατικά προβλήματα. Αντιμετωπίσαμε καταστάσεις, όπου έπρεπε να χτίσουμε σε χρόνο ρεκόρ καταυλισμούς. Και αυτό το κάναμε. Υπάρχ</w:t>
      </w:r>
      <w:r>
        <w:rPr>
          <w:rFonts w:eastAsia="Times New Roman" w:cs="Times New Roman"/>
          <w:szCs w:val="24"/>
        </w:rPr>
        <w:t xml:space="preserve">ει και η κριτική του κ. Θεοδωράκη. Περιμένω τώρα το φάκελο για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Ήρθε; Εντάξει. Ο Γενικός Γραμματέας με ειδοποιεί </w:t>
      </w:r>
      <w:r>
        <w:rPr>
          <w:rFonts w:eastAsia="Times New Roman" w:cs="Times New Roman"/>
          <w:szCs w:val="24"/>
        </w:rPr>
        <w:lastRenderedPageBreak/>
        <w:t>ότι έχει έρθει ο φάκελος, είναι στη διάθεση του Προεδρείου της Βουλής και φυσικά</w:t>
      </w:r>
      <w:r>
        <w:rPr>
          <w:rFonts w:eastAsia="Times New Roman" w:cs="Times New Roman"/>
          <w:szCs w:val="24"/>
        </w:rPr>
        <w:t>,</w:t>
      </w:r>
      <w:r>
        <w:rPr>
          <w:rFonts w:eastAsia="Times New Roman" w:cs="Times New Roman"/>
          <w:szCs w:val="24"/>
        </w:rPr>
        <w:t xml:space="preserve"> κάθε κόμματος</w:t>
      </w:r>
      <w:r>
        <w:rPr>
          <w:rFonts w:eastAsia="Times New Roman" w:cs="Times New Roman"/>
          <w:szCs w:val="24"/>
        </w:rPr>
        <w:t>,</w:t>
      </w:r>
      <w:r>
        <w:rPr>
          <w:rFonts w:eastAsia="Times New Roman" w:cs="Times New Roman"/>
          <w:szCs w:val="24"/>
        </w:rPr>
        <w:t xml:space="preserve"> αν και δεν ζητήθηκε,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 είχε</w:t>
      </w:r>
      <w:r>
        <w:rPr>
          <w:rFonts w:eastAsia="Times New Roman" w:cs="Times New Roman"/>
          <w:szCs w:val="24"/>
        </w:rPr>
        <w:t xml:space="preserve"> πει ο κ. Θεοδωράκης ότι θα ζητηθεί. Το ίδιο σε ό,τι αφορά αλλά στοιχεία</w:t>
      </w:r>
      <w:r>
        <w:rPr>
          <w:rFonts w:eastAsia="Times New Roman" w:cs="Times New Roman"/>
          <w:szCs w:val="24"/>
        </w:rPr>
        <w:t>,</w:t>
      </w:r>
      <w:r>
        <w:rPr>
          <w:rFonts w:eastAsia="Times New Roman" w:cs="Times New Roman"/>
          <w:szCs w:val="24"/>
        </w:rPr>
        <w:t xml:space="preserve"> σχετικά με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τα οποία έδωσε και ο κ. Βίτσας</w:t>
      </w:r>
      <w:r>
        <w:rPr>
          <w:rFonts w:eastAsia="Times New Roman" w:cs="Times New Roman"/>
          <w:szCs w:val="24"/>
        </w:rPr>
        <w:t>.</w:t>
      </w:r>
    </w:p>
    <w:p w14:paraId="5F818F4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Τώρα, εμείς κινούμαστε σε συνθήκες διαφάνειας. Ξέρετε τι καταστάσεις βρήκαμε; Δεν θέλω να μπω σε λεπτομέρειες, γιατί μακριά απ</w:t>
      </w:r>
      <w:r>
        <w:rPr>
          <w:rFonts w:eastAsia="Times New Roman" w:cs="Times New Roman"/>
          <w:szCs w:val="24"/>
        </w:rPr>
        <w:t>ό εμένα η αντίληψη της αντιπαράθεσης του τι έκανε ο ένας Υπουργός και τι έκανε ο άλλος. Εγώ δέχομαι ότι ο κάθε Υπουργός δίνει όλες του τις δυνάμεις, προσφέρει έργο και από εκεί και πέρα</w:t>
      </w:r>
      <w:r>
        <w:rPr>
          <w:rFonts w:eastAsia="Times New Roman" w:cs="Times New Roman"/>
          <w:szCs w:val="24"/>
        </w:rPr>
        <w:t>,</w:t>
      </w:r>
      <w:r>
        <w:rPr>
          <w:rFonts w:eastAsia="Times New Roman" w:cs="Times New Roman"/>
          <w:szCs w:val="24"/>
        </w:rPr>
        <w:t xml:space="preserve"> υπάρχει κριτική για τα αρνητικά, αλλά δεν μπορεί να υπάρχει μικροψυχί</w:t>
      </w:r>
      <w:r>
        <w:rPr>
          <w:rFonts w:eastAsia="Times New Roman" w:cs="Times New Roman"/>
          <w:szCs w:val="24"/>
        </w:rPr>
        <w:t>α</w:t>
      </w:r>
      <w:r>
        <w:rPr>
          <w:rFonts w:eastAsia="Times New Roman" w:cs="Times New Roman"/>
          <w:szCs w:val="24"/>
        </w:rPr>
        <w:t>. Α</w:t>
      </w:r>
      <w:r>
        <w:rPr>
          <w:rFonts w:eastAsia="Times New Roman" w:cs="Times New Roman"/>
          <w:szCs w:val="24"/>
        </w:rPr>
        <w:t>λλιώς</w:t>
      </w:r>
      <w:r>
        <w:rPr>
          <w:rFonts w:eastAsia="Times New Roman" w:cs="Times New Roman"/>
          <w:szCs w:val="24"/>
        </w:rPr>
        <w:t>,</w:t>
      </w:r>
      <w:r>
        <w:rPr>
          <w:rFonts w:eastAsia="Times New Roman" w:cs="Times New Roman"/>
          <w:szCs w:val="24"/>
        </w:rPr>
        <w:t xml:space="preserve"> αυτή η μικροψυχία μπορεί να εκληφθεί και σαν έλλειψη πατριωτικής αντίληψης στα δύσκολα και πατριωτικής αντιμετώπισης των δύσκολων καταστάσεων. </w:t>
      </w:r>
    </w:p>
    <w:p w14:paraId="5F818F4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Να μιλήσω και για κάποια θέματα</w:t>
      </w:r>
      <w:r>
        <w:rPr>
          <w:rFonts w:eastAsia="Times New Roman" w:cs="Times New Roman"/>
          <w:szCs w:val="24"/>
        </w:rPr>
        <w:t>,</w:t>
      </w:r>
      <w:r>
        <w:rPr>
          <w:rFonts w:eastAsia="Times New Roman" w:cs="Times New Roman"/>
          <w:szCs w:val="24"/>
        </w:rPr>
        <w:t xml:space="preserve"> που δεν είναι της ημέρας, αλλά, τέλος πάντων θα μιλήσω</w:t>
      </w:r>
      <w:r>
        <w:rPr>
          <w:rFonts w:eastAsia="Times New Roman" w:cs="Times New Roman"/>
          <w:szCs w:val="24"/>
        </w:rPr>
        <w:t>,</w:t>
      </w:r>
      <w:r>
        <w:rPr>
          <w:rFonts w:eastAsia="Times New Roman" w:cs="Times New Roman"/>
          <w:szCs w:val="24"/>
        </w:rPr>
        <w:t xml:space="preserve"> επειδή προκληθήκαμε. Ξέρετε ότι υπήρχαν κρυφοί φάκελοι -φάκελοι από χαλεπούς καιρούς- στο Υπουργείο </w:t>
      </w:r>
      <w:r>
        <w:rPr>
          <w:rFonts w:eastAsia="Times New Roman" w:cs="Times New Roman"/>
          <w:szCs w:val="24"/>
        </w:rPr>
        <w:lastRenderedPageBreak/>
        <w:t xml:space="preserve">Προστασίας του Πολίτη, τους οποίους με μεγάλη δυσκολία ανακάλυψα και για τους οποίους είχε δοθεί παράταση μέχρι το 2027 να μείνουν κλειστοί; Ξέρετε ποιους </w:t>
      </w:r>
      <w:r>
        <w:rPr>
          <w:rFonts w:eastAsia="Times New Roman" w:cs="Times New Roman"/>
          <w:szCs w:val="24"/>
        </w:rPr>
        <w:t xml:space="preserve">αφορούσαν αυτοί οι φάκελοι; Δύο χιλιάδες διακόσιοι είναι περίπου. Ο κ. </w:t>
      </w:r>
      <w:proofErr w:type="spellStart"/>
      <w:r>
        <w:rPr>
          <w:rFonts w:eastAsia="Times New Roman" w:cs="Times New Roman"/>
          <w:szCs w:val="24"/>
        </w:rPr>
        <w:t>Δένδιας</w:t>
      </w:r>
      <w:proofErr w:type="spellEnd"/>
      <w:r>
        <w:rPr>
          <w:rFonts w:eastAsia="Times New Roman" w:cs="Times New Roman"/>
          <w:szCs w:val="24"/>
        </w:rPr>
        <w:t xml:space="preserve"> ξέρει και ο κ. </w:t>
      </w:r>
      <w:proofErr w:type="spellStart"/>
      <w:r>
        <w:rPr>
          <w:rFonts w:eastAsia="Times New Roman" w:cs="Times New Roman"/>
          <w:szCs w:val="24"/>
        </w:rPr>
        <w:t>Κικίλιας</w:t>
      </w:r>
      <w:proofErr w:type="spellEnd"/>
      <w:r>
        <w:rPr>
          <w:rFonts w:eastAsia="Times New Roman" w:cs="Times New Roman"/>
          <w:szCs w:val="24"/>
        </w:rPr>
        <w:t xml:space="preserve">. Από Ελευθέριο Βενιζέλο μέχρι Χαρίλαο Φλωράκη. Θα δοθούν αυτά τα στοιχεία και θα ενημερωθείτε. </w:t>
      </w:r>
    </w:p>
    <w:p w14:paraId="5F818F4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Αυτό που με προβληματίζει, όμως, είναι ότι αν δεν αντιμετ</w:t>
      </w:r>
      <w:r>
        <w:rPr>
          <w:rFonts w:eastAsia="Times New Roman" w:cs="Times New Roman"/>
          <w:szCs w:val="24"/>
        </w:rPr>
        <w:t xml:space="preserve">ωπίσουμε με πολιτικό ρεαλισμό αυτές τις πρωτόγνωρες καταστάσεις, τις οποίες βλέπουμε μπροστά μας, τότε θα έχουμε να αντιμετωπίσουμε προβλήματα, όπως ριζοσπαστικοποίηση περιθωριοποιημένων ομάδων και </w:t>
      </w:r>
      <w:proofErr w:type="spellStart"/>
      <w:r>
        <w:rPr>
          <w:rFonts w:eastAsia="Times New Roman" w:cs="Times New Roman"/>
          <w:szCs w:val="24"/>
        </w:rPr>
        <w:t>συντηρητικοποίηση</w:t>
      </w:r>
      <w:proofErr w:type="spellEnd"/>
      <w:r>
        <w:rPr>
          <w:rFonts w:eastAsia="Times New Roman" w:cs="Times New Roman"/>
          <w:szCs w:val="24"/>
        </w:rPr>
        <w:t xml:space="preserve"> άκρατη άλλων πολιτών, οι οποίοι θα οδηγη</w:t>
      </w:r>
      <w:r>
        <w:rPr>
          <w:rFonts w:eastAsia="Times New Roman" w:cs="Times New Roman"/>
          <w:szCs w:val="24"/>
        </w:rPr>
        <w:t>θούν σε ακραίες αντιλήψεις. Αυτό πρέπει να το καταλαβαίνουν κάποιοι</w:t>
      </w:r>
      <w:r>
        <w:rPr>
          <w:rFonts w:eastAsia="Times New Roman" w:cs="Times New Roman"/>
          <w:szCs w:val="24"/>
        </w:rPr>
        <w:t>,</w:t>
      </w:r>
      <w:r>
        <w:rPr>
          <w:rFonts w:eastAsia="Times New Roman" w:cs="Times New Roman"/>
          <w:szCs w:val="24"/>
        </w:rPr>
        <w:t xml:space="preserve"> που ζητούν ακραία μέτρα, παρόμοια με τα σκοπιανά, γιατί κύριο θέμα, αν θέλετε, στις συζητήσεις με την Ευρωπαϊκή Ένωση…</w:t>
      </w:r>
    </w:p>
    <w:p w14:paraId="5F818F4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υρίου Υπουργού)</w:t>
      </w:r>
    </w:p>
    <w:p w14:paraId="5F818F4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Υπουργέ, μπορείτε να ενσωματώσετε και τη δευτερολογία σας, αν θέλετε, ώστε να μιλήσετε με άνεση. </w:t>
      </w:r>
    </w:p>
    <w:p w14:paraId="5F818F4A"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Τελειώνω, κύριε Πρόεδρε.</w:t>
      </w:r>
      <w:r>
        <w:rPr>
          <w:rFonts w:eastAsia="Times New Roman" w:cs="Times New Roman"/>
          <w:szCs w:val="24"/>
        </w:rPr>
        <w:t xml:space="preserve"> Απλώς διαλέγω τα κυριότερα ζητήματα. </w:t>
      </w:r>
    </w:p>
    <w:p w14:paraId="5F818F4B"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Ναι, με την ησυχία σας. </w:t>
      </w:r>
    </w:p>
    <w:p w14:paraId="5F818F4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Το κύριο θέμα που συζητιέται σε επίπεδο Ευρωπαϊκής Ένωσης είναι η αποφυγή της ριζ</w:t>
      </w:r>
      <w:r>
        <w:rPr>
          <w:rFonts w:eastAsia="Times New Roman" w:cs="Times New Roman"/>
          <w:szCs w:val="24"/>
        </w:rPr>
        <w:t>οσπαστικοποίησης αυτήν τη στιγμή, να μην δημιουργηθούν συνθήκες τέτοιες που θα εκκολάψουν κινδύνους για το μέλλον</w:t>
      </w:r>
      <w:r>
        <w:rPr>
          <w:rFonts w:eastAsia="Times New Roman" w:cs="Times New Roman"/>
          <w:szCs w:val="24"/>
        </w:rPr>
        <w:t>,</w:t>
      </w:r>
      <w:r>
        <w:rPr>
          <w:rFonts w:eastAsia="Times New Roman" w:cs="Times New Roman"/>
          <w:szCs w:val="24"/>
        </w:rPr>
        <w:t xml:space="preserve"> που δεν θέλουμε ούτε καν να φανταστούμε. </w:t>
      </w:r>
    </w:p>
    <w:p w14:paraId="5F818F4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Όμως, για τα επιμέρους ζητήματα, κύριε Πρόεδρε επιφυλάσσομαι στη δευτερολογία μου.  </w:t>
      </w:r>
    </w:p>
    <w:p w14:paraId="5F818F4E"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w:t>
      </w:r>
      <w:r>
        <w:rPr>
          <w:rFonts w:eastAsia="Times New Roman" w:cs="Times New Roman"/>
          <w:b/>
          <w:szCs w:val="24"/>
        </w:rPr>
        <w:t xml:space="preserve">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Μπορείτε και τώρα</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να ενσωματώσετε τη δευτερολογία, δηλαδή να συνεχίσετε. Γι’ αυτό είπα </w:t>
      </w:r>
      <w:r>
        <w:rPr>
          <w:rFonts w:eastAsia="Times New Roman" w:cs="Times New Roman"/>
          <w:szCs w:val="24"/>
        </w:rPr>
        <w:t>«</w:t>
      </w:r>
      <w:r>
        <w:rPr>
          <w:rFonts w:eastAsia="Times New Roman" w:cs="Times New Roman"/>
          <w:szCs w:val="24"/>
        </w:rPr>
        <w:t>με άνεση</w:t>
      </w:r>
      <w:r>
        <w:rPr>
          <w:rFonts w:eastAsia="Times New Roman" w:cs="Times New Roman"/>
          <w:szCs w:val="24"/>
        </w:rPr>
        <w:t>»</w:t>
      </w:r>
      <w:r>
        <w:rPr>
          <w:rFonts w:eastAsia="Times New Roman" w:cs="Times New Roman"/>
          <w:szCs w:val="24"/>
        </w:rPr>
        <w:t xml:space="preserve">, για να κλείσουμε ύστερα με τις δευτερολογίες των πολιτικών Αρχηγών. </w:t>
      </w:r>
    </w:p>
    <w:p w14:paraId="5F818F4F"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w:t>
      </w:r>
      <w:r>
        <w:rPr>
          <w:rFonts w:eastAsia="Times New Roman" w:cs="Times New Roman"/>
          <w:b/>
          <w:szCs w:val="24"/>
        </w:rPr>
        <w:t>κής Ανασυγκρότησης):</w:t>
      </w:r>
      <w:r>
        <w:rPr>
          <w:rFonts w:eastAsia="Times New Roman" w:cs="Times New Roman"/>
          <w:szCs w:val="24"/>
        </w:rPr>
        <w:t xml:space="preserve"> Σε ό,τι αφορά τα στατιστικά στοιχεία που διαφοροποιήθηκαν, γιατί σας είπα ότι εδώ δεν ήρθα για να ωραιοποιήσω καταστάσεις: Υπάρχει διαφοροποίηση στο κοινό έγκλημα αυτή τη στιγμή στις μεγάλες πόλεις; Τι έγινε στη διάρκεια του 2015 στην </w:t>
      </w:r>
      <w:r>
        <w:rPr>
          <w:rFonts w:eastAsia="Times New Roman" w:cs="Times New Roman"/>
          <w:szCs w:val="24"/>
        </w:rPr>
        <w:t xml:space="preserve">Ελλάδα; </w:t>
      </w:r>
    </w:p>
    <w:p w14:paraId="5F818F5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Βλέπουμε, λοιπόν, μία μείωση του μεγάλου εγκλήματος ληστειών</w:t>
      </w:r>
      <w:r>
        <w:rPr>
          <w:rFonts w:eastAsia="Times New Roman" w:cs="Times New Roman"/>
          <w:szCs w:val="24"/>
        </w:rPr>
        <w:t>: Σ</w:t>
      </w:r>
      <w:r>
        <w:rPr>
          <w:rFonts w:eastAsia="Times New Roman" w:cs="Times New Roman"/>
          <w:szCs w:val="24"/>
        </w:rPr>
        <w:t xml:space="preserve">ε τράπεζες, σε </w:t>
      </w:r>
      <w:r>
        <w:rPr>
          <w:rFonts w:eastAsia="Times New Roman" w:cs="Times New Roman"/>
          <w:szCs w:val="24"/>
        </w:rPr>
        <w:t>σουπερ</w:t>
      </w:r>
      <w:r>
        <w:rPr>
          <w:rFonts w:eastAsia="Times New Roman" w:cs="Times New Roman"/>
          <w:szCs w:val="24"/>
        </w:rPr>
        <w:t>μάρκετ κ.λπ.. Βλέπουμε ποιοτικές διαφοροποιήσεις</w:t>
      </w:r>
      <w:r>
        <w:rPr>
          <w:rFonts w:eastAsia="Times New Roman" w:cs="Times New Roman"/>
          <w:szCs w:val="24"/>
        </w:rPr>
        <w:t>,</w:t>
      </w:r>
      <w:r>
        <w:rPr>
          <w:rFonts w:eastAsia="Times New Roman" w:cs="Times New Roman"/>
          <w:szCs w:val="24"/>
        </w:rPr>
        <w:t xml:space="preserve"> που έχουν εκθρέψει το έγκλημα σε εύκολους στόχους ή χαμηλού ρίσκου. </w:t>
      </w:r>
      <w:r>
        <w:rPr>
          <w:rFonts w:eastAsia="Times New Roman" w:cs="Times New Roman"/>
          <w:szCs w:val="24"/>
        </w:rPr>
        <w:t>Β</w:t>
      </w:r>
      <w:r>
        <w:rPr>
          <w:rFonts w:eastAsia="Times New Roman" w:cs="Times New Roman"/>
          <w:szCs w:val="24"/>
        </w:rPr>
        <w:t>λέπουμε και μια μείωση των παραβάσεων σε ειδ</w:t>
      </w:r>
      <w:r>
        <w:rPr>
          <w:rFonts w:eastAsia="Times New Roman" w:cs="Times New Roman"/>
          <w:szCs w:val="24"/>
        </w:rPr>
        <w:t>ικά εγκλήματα, όπως είναι υποθέσεις σεξουαλικής εκμετάλλευσης, ανθρωποκτονίες, λαθρεμπόριο κ.λπ..</w:t>
      </w:r>
    </w:p>
    <w:p w14:paraId="5F818F51"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βάζουμε στόχους και προτεραιότητες, γιατί καμμιά Αστυνομία δεν μπορεί να ελέγξει κάθε μορφή εγκλήματος και κανένα σύστημα δεν μπορεί να προστατεύει από </w:t>
      </w:r>
      <w:r>
        <w:rPr>
          <w:rFonts w:eastAsia="Times New Roman" w:cs="Times New Roman"/>
          <w:szCs w:val="24"/>
        </w:rPr>
        <w:t xml:space="preserve">τα πάντα. </w:t>
      </w:r>
    </w:p>
    <w:p w14:paraId="5F818F52"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ναρκωτικά</w:t>
      </w:r>
      <w:r>
        <w:rPr>
          <w:rFonts w:eastAsia="Times New Roman" w:cs="Times New Roman"/>
          <w:szCs w:val="24"/>
        </w:rPr>
        <w:t>,</w:t>
      </w:r>
      <w:r>
        <w:rPr>
          <w:rFonts w:eastAsia="Times New Roman" w:cs="Times New Roman"/>
          <w:szCs w:val="24"/>
        </w:rPr>
        <w:t xml:space="preserve"> που δημιουργούν κινδύνους για τα παιδιά μας στα σχολεία, ο τζόγος που δημιουργεί πρόβλημα στα έσοδα του κράτους</w:t>
      </w:r>
      <w:r>
        <w:rPr>
          <w:rFonts w:eastAsia="Times New Roman" w:cs="Times New Roman"/>
          <w:szCs w:val="24"/>
        </w:rPr>
        <w:t>,</w:t>
      </w:r>
      <w:r>
        <w:rPr>
          <w:rFonts w:eastAsia="Times New Roman" w:cs="Times New Roman"/>
          <w:szCs w:val="24"/>
        </w:rPr>
        <w:t xml:space="preserve"> είναι από τις προτεραιότητες που από την πρώτη στιγμή έχουμε θέσει στο Υπουργείο και ήδη έχουν αρχίσει και υπάρχουν κα</w:t>
      </w:r>
      <w:r>
        <w:rPr>
          <w:rFonts w:eastAsia="Times New Roman" w:cs="Times New Roman"/>
          <w:szCs w:val="24"/>
        </w:rPr>
        <w:t xml:space="preserve">ρποί αυτής της προσπάθειας. </w:t>
      </w:r>
    </w:p>
    <w:p w14:paraId="5F818F53"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εκεί και πέρα…</w:t>
      </w:r>
    </w:p>
    <w:p w14:paraId="5F818F54"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Τον αγχώσατε, κύριε Πρόεδρε. Αφήστε τον να δευτερολογήσει κανονικά</w:t>
      </w:r>
      <w:r>
        <w:rPr>
          <w:rFonts w:eastAsia="Times New Roman" w:cs="Times New Roman"/>
          <w:szCs w:val="24"/>
        </w:rPr>
        <w:t>,</w:t>
      </w:r>
      <w:r>
        <w:rPr>
          <w:rFonts w:eastAsia="Times New Roman" w:cs="Times New Roman"/>
          <w:szCs w:val="24"/>
        </w:rPr>
        <w:t xml:space="preserve"> σαν άνθρωπος! </w:t>
      </w:r>
    </w:p>
    <w:p w14:paraId="5F818F55" w14:textId="77777777" w:rsidR="00EB6AC3" w:rsidRDefault="0067447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Ευτυχώς, έχουμε εσάς, κύριε </w:t>
      </w:r>
      <w:proofErr w:type="spellStart"/>
      <w:r>
        <w:rPr>
          <w:rFonts w:eastAsia="Times New Roman"/>
          <w:szCs w:val="24"/>
        </w:rPr>
        <w:t>Κικίλια</w:t>
      </w:r>
      <w:proofErr w:type="spellEnd"/>
      <w:r>
        <w:rPr>
          <w:rFonts w:eastAsia="Times New Roman"/>
          <w:szCs w:val="24"/>
        </w:rPr>
        <w:t xml:space="preserve"> και τους χαλαρώνετε όλους! </w:t>
      </w:r>
    </w:p>
    <w:p w14:paraId="5F818F56" w14:textId="77777777" w:rsidR="00EB6AC3" w:rsidRDefault="00674472">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Τόσκα</w:t>
      </w:r>
      <w:proofErr w:type="spellEnd"/>
      <w:r>
        <w:rPr>
          <w:rFonts w:eastAsia="Times New Roman"/>
          <w:szCs w:val="24"/>
        </w:rPr>
        <w:t xml:space="preserve">, ο κ. </w:t>
      </w:r>
      <w:proofErr w:type="spellStart"/>
      <w:r>
        <w:rPr>
          <w:rFonts w:eastAsia="Times New Roman"/>
          <w:szCs w:val="24"/>
        </w:rPr>
        <w:t>Κικίλιας</w:t>
      </w:r>
      <w:proofErr w:type="spellEnd"/>
      <w:r>
        <w:rPr>
          <w:rFonts w:eastAsia="Times New Roman"/>
          <w:szCs w:val="24"/>
        </w:rPr>
        <w:t xml:space="preserve"> εκφράζει την αλληλεγγύη του. </w:t>
      </w:r>
    </w:p>
    <w:p w14:paraId="5F818F57" w14:textId="77777777" w:rsidR="00EB6AC3" w:rsidRDefault="00674472">
      <w:pPr>
        <w:spacing w:line="600" w:lineRule="auto"/>
        <w:ind w:firstLine="720"/>
        <w:jc w:val="both"/>
        <w:rPr>
          <w:rFonts w:eastAsia="Times New Roman"/>
          <w:szCs w:val="24"/>
        </w:rPr>
      </w:pPr>
      <w:r>
        <w:rPr>
          <w:rFonts w:eastAsia="Times New Roman"/>
          <w:szCs w:val="24"/>
        </w:rPr>
        <w:t>Να είστε καλά!</w:t>
      </w:r>
    </w:p>
    <w:p w14:paraId="5F818F58" w14:textId="77777777" w:rsidR="00EB6AC3" w:rsidRDefault="00674472">
      <w:pPr>
        <w:spacing w:line="600" w:lineRule="auto"/>
        <w:ind w:firstLine="720"/>
        <w:jc w:val="both"/>
        <w:rPr>
          <w:rFonts w:eastAsia="Times New Roman"/>
          <w:szCs w:val="24"/>
        </w:rPr>
      </w:pPr>
      <w:r>
        <w:rPr>
          <w:rFonts w:eastAsia="Times New Roman"/>
          <w:b/>
          <w:szCs w:val="24"/>
        </w:rPr>
        <w:lastRenderedPageBreak/>
        <w:t xml:space="preserve">ΝΙΚΟΛΑΟΣ ΤΟΣΚΑΣ (Αναπληρωτής Υπουργός Εσωτερικών και Διοικητικής Ανασυγκρότησης): </w:t>
      </w:r>
      <w:r>
        <w:rPr>
          <w:rFonts w:eastAsia="Times New Roman"/>
          <w:szCs w:val="24"/>
        </w:rPr>
        <w:t xml:space="preserve">Με άγχωσε ο κύριος Πρόεδρος και με αγχώσατε και εσείς! </w:t>
      </w:r>
    </w:p>
    <w:p w14:paraId="5F818F59" w14:textId="77777777" w:rsidR="00EB6AC3" w:rsidRDefault="00674472">
      <w:pPr>
        <w:spacing w:line="600" w:lineRule="auto"/>
        <w:ind w:firstLine="720"/>
        <w:jc w:val="both"/>
        <w:rPr>
          <w:rFonts w:eastAsia="Times New Roman"/>
          <w:szCs w:val="24"/>
        </w:rPr>
      </w:pPr>
      <w:r>
        <w:rPr>
          <w:rFonts w:eastAsia="Times New Roman"/>
          <w:szCs w:val="24"/>
        </w:rPr>
        <w:t>Μακάρι να υπάρχει παντού τέτοια αλληλεγγύη και</w:t>
      </w:r>
      <w:r>
        <w:rPr>
          <w:rFonts w:eastAsia="Times New Roman"/>
          <w:szCs w:val="24"/>
        </w:rPr>
        <w:t xml:space="preserve"> έχουμε μιλήσει εξαιρετικά με τον κ. </w:t>
      </w:r>
      <w:proofErr w:type="spellStart"/>
      <w:r>
        <w:rPr>
          <w:rFonts w:eastAsia="Times New Roman"/>
          <w:szCs w:val="24"/>
        </w:rPr>
        <w:t>Κικίλια</w:t>
      </w:r>
      <w:proofErr w:type="spellEnd"/>
      <w:r>
        <w:rPr>
          <w:rFonts w:eastAsia="Times New Roman"/>
          <w:szCs w:val="24"/>
        </w:rPr>
        <w:t>. Δεν είναι κακό να μιλούν οι πρώην με τους νυν Υπουργούς.</w:t>
      </w:r>
    </w:p>
    <w:p w14:paraId="5F818F5A" w14:textId="77777777" w:rsidR="00EB6AC3" w:rsidRDefault="00674472">
      <w:pPr>
        <w:spacing w:line="600" w:lineRule="auto"/>
        <w:ind w:firstLine="720"/>
        <w:jc w:val="center"/>
        <w:rPr>
          <w:rFonts w:eastAsia="Times New Roman"/>
          <w:szCs w:val="24"/>
        </w:rPr>
      </w:pPr>
      <w:r>
        <w:rPr>
          <w:rFonts w:eastAsia="Times New Roman"/>
          <w:szCs w:val="24"/>
        </w:rPr>
        <w:t>(Γέλωτες από την πτέρυγα της Νέας Δημοκρατίας)</w:t>
      </w:r>
    </w:p>
    <w:p w14:paraId="5F818F5B" w14:textId="77777777" w:rsidR="00EB6AC3" w:rsidRDefault="00674472">
      <w:pPr>
        <w:spacing w:line="600" w:lineRule="auto"/>
        <w:ind w:firstLine="720"/>
        <w:jc w:val="both"/>
        <w:rPr>
          <w:rFonts w:eastAsia="Times New Roman"/>
          <w:szCs w:val="24"/>
        </w:rPr>
      </w:pPr>
      <w:r>
        <w:rPr>
          <w:rFonts w:eastAsia="Times New Roman"/>
          <w:b/>
          <w:szCs w:val="24"/>
        </w:rPr>
        <w:t xml:space="preserve">ΚΥΡΙΑΚΟΣ ΜΗΤΣΟΤΑΚΗΣ (Προέδρος της Νέας Δημοκρατίας): </w:t>
      </w:r>
      <w:r>
        <w:rPr>
          <w:rFonts w:eastAsia="Times New Roman"/>
          <w:szCs w:val="24"/>
        </w:rPr>
        <w:t>Είδες τι μαθαίνουμε;</w:t>
      </w:r>
    </w:p>
    <w:p w14:paraId="5F818F5C" w14:textId="77777777" w:rsidR="00EB6AC3" w:rsidRDefault="00674472">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 xml:space="preserve">Ήταν κρυφή η συνάντηση, κύριε </w:t>
      </w:r>
      <w:proofErr w:type="spellStart"/>
      <w:r>
        <w:rPr>
          <w:rFonts w:eastAsia="Times New Roman"/>
          <w:szCs w:val="24"/>
        </w:rPr>
        <w:t>Κικίλια</w:t>
      </w:r>
      <w:proofErr w:type="spellEnd"/>
      <w:r>
        <w:rPr>
          <w:rFonts w:eastAsia="Times New Roman"/>
          <w:szCs w:val="24"/>
        </w:rPr>
        <w:t xml:space="preserve">; Όχι! </w:t>
      </w:r>
    </w:p>
    <w:p w14:paraId="5F818F5D" w14:textId="77777777" w:rsidR="00EB6AC3" w:rsidRDefault="00674472">
      <w:pPr>
        <w:spacing w:line="600" w:lineRule="auto"/>
        <w:ind w:firstLine="720"/>
        <w:jc w:val="both"/>
        <w:rPr>
          <w:rFonts w:eastAsia="Times New Roman"/>
          <w:szCs w:val="24"/>
        </w:rPr>
      </w:pPr>
      <w:r>
        <w:rPr>
          <w:rFonts w:eastAsia="Times New Roman"/>
          <w:szCs w:val="24"/>
        </w:rPr>
        <w:t>Για εμάς, για την πολιτική ηγεσία του Υπουργείου Προστασίας του Πολίτη, επιδίωξή μας είναι η συνεχής βελτίωση του επιπέδου προστα</w:t>
      </w:r>
      <w:r>
        <w:rPr>
          <w:rFonts w:eastAsia="Times New Roman"/>
          <w:szCs w:val="24"/>
        </w:rPr>
        <w:t xml:space="preserve">σίας των πολιτών, η αναβάθμιση της ποιότητας εξυπηρέτησής </w:t>
      </w:r>
      <w:r>
        <w:rPr>
          <w:rFonts w:eastAsia="Times New Roman"/>
          <w:szCs w:val="24"/>
        </w:rPr>
        <w:lastRenderedPageBreak/>
        <w:t xml:space="preserve">τους, η διατήρηση της συνοχής της κοινωνίας -και σε δύσκολους καιρούς είναι πολύ σημαντική η διατήρηση της συνοχής της κοινωνίας- και η διασφάλιση περιβάλλοντος ομαλότητας και ευνομίας. </w:t>
      </w:r>
    </w:p>
    <w:p w14:paraId="5F818F5E" w14:textId="77777777" w:rsidR="00EB6AC3" w:rsidRDefault="00674472">
      <w:pPr>
        <w:spacing w:line="600" w:lineRule="auto"/>
        <w:ind w:firstLine="720"/>
        <w:jc w:val="both"/>
        <w:rPr>
          <w:rFonts w:eastAsia="Times New Roman"/>
          <w:szCs w:val="24"/>
        </w:rPr>
      </w:pPr>
      <w:r>
        <w:rPr>
          <w:rFonts w:eastAsia="Times New Roman"/>
          <w:szCs w:val="24"/>
        </w:rPr>
        <w:t>Υπάρχουν πρ</w:t>
      </w:r>
      <w:r>
        <w:rPr>
          <w:rFonts w:eastAsia="Times New Roman"/>
          <w:szCs w:val="24"/>
        </w:rPr>
        <w:t xml:space="preserve">οβλήματα και αυτά που αναφέρατε στην </w:t>
      </w:r>
      <w:proofErr w:type="spellStart"/>
      <w:r>
        <w:rPr>
          <w:rFonts w:eastAsia="Times New Roman"/>
          <w:szCs w:val="24"/>
        </w:rPr>
        <w:t>Ειδομένη</w:t>
      </w:r>
      <w:proofErr w:type="spellEnd"/>
      <w:r>
        <w:rPr>
          <w:rFonts w:eastAsia="Times New Roman"/>
          <w:szCs w:val="24"/>
        </w:rPr>
        <w:t xml:space="preserve"> και αυτά που αναφέρατε στον Πειραιά και το </w:t>
      </w:r>
      <w:proofErr w:type="spellStart"/>
      <w:r>
        <w:rPr>
          <w:rFonts w:eastAsia="Times New Roman"/>
          <w:szCs w:val="24"/>
        </w:rPr>
        <w:t>μικροέγκλημα</w:t>
      </w:r>
      <w:proofErr w:type="spellEnd"/>
      <w:r>
        <w:rPr>
          <w:rFonts w:eastAsia="Times New Roman"/>
          <w:szCs w:val="24"/>
        </w:rPr>
        <w:t>,</w:t>
      </w:r>
      <w:r>
        <w:rPr>
          <w:rFonts w:eastAsia="Times New Roman"/>
          <w:szCs w:val="24"/>
        </w:rPr>
        <w:t xml:space="preserve"> που υπάρχει στους χώρους όπου υπάρχουν πάρα πολλοί πρόσφυγες συγκεντρωμένοι. </w:t>
      </w:r>
    </w:p>
    <w:p w14:paraId="5F818F5F" w14:textId="77777777" w:rsidR="00EB6AC3" w:rsidRDefault="00674472">
      <w:pPr>
        <w:spacing w:line="600" w:lineRule="auto"/>
        <w:ind w:firstLine="720"/>
        <w:jc w:val="both"/>
        <w:rPr>
          <w:rFonts w:eastAsia="Times New Roman"/>
          <w:szCs w:val="24"/>
        </w:rPr>
      </w:pPr>
      <w:r>
        <w:rPr>
          <w:rFonts w:eastAsia="Times New Roman"/>
          <w:szCs w:val="24"/>
        </w:rPr>
        <w:t>Όμως, εάν νομίζει κάποιος ότι έχουμε ή έχει το ραβδάκι του θαυματοποιού και</w:t>
      </w:r>
      <w:r>
        <w:rPr>
          <w:rFonts w:eastAsia="Times New Roman"/>
          <w:szCs w:val="24"/>
        </w:rPr>
        <w:t xml:space="preserve"> μπορεί να λύσει πολύ γρήγορα τα ζητήματα, να έρθει να μου το πει. </w:t>
      </w:r>
    </w:p>
    <w:p w14:paraId="5F818F60" w14:textId="77777777" w:rsidR="00EB6AC3" w:rsidRDefault="00674472">
      <w:pPr>
        <w:spacing w:line="600" w:lineRule="auto"/>
        <w:ind w:firstLine="720"/>
        <w:jc w:val="both"/>
        <w:rPr>
          <w:rFonts w:eastAsia="Times New Roman"/>
          <w:szCs w:val="24"/>
        </w:rPr>
      </w:pPr>
      <w:r>
        <w:rPr>
          <w:rFonts w:eastAsia="Times New Roman"/>
          <w:szCs w:val="24"/>
        </w:rPr>
        <w:t xml:space="preserve">Εμείς καταβάλλουμε τεράστιες προσπάθειες. Η Αστυνομία αυτή τη στιγμή είναι τεντωμένη ουσιαστικά στις διάφορες γεωγραφικές περιοχές, από το Καστελόριζο μέχρι την </w:t>
      </w:r>
      <w:proofErr w:type="spellStart"/>
      <w:r>
        <w:rPr>
          <w:rFonts w:eastAsia="Times New Roman"/>
          <w:szCs w:val="24"/>
        </w:rPr>
        <w:t>Ειδομένη</w:t>
      </w:r>
      <w:proofErr w:type="spellEnd"/>
      <w:r>
        <w:rPr>
          <w:rFonts w:eastAsia="Times New Roman"/>
          <w:szCs w:val="24"/>
        </w:rPr>
        <w:t>. Αγόγγυστα</w:t>
      </w:r>
      <w:r>
        <w:rPr>
          <w:rFonts w:eastAsia="Times New Roman"/>
          <w:szCs w:val="24"/>
        </w:rPr>
        <w:t>,</w:t>
      </w:r>
      <w:r>
        <w:rPr>
          <w:rFonts w:eastAsia="Times New Roman"/>
          <w:szCs w:val="24"/>
        </w:rPr>
        <w:t xml:space="preserve"> οι άνθ</w:t>
      </w:r>
      <w:r>
        <w:rPr>
          <w:rFonts w:eastAsia="Times New Roman"/>
          <w:szCs w:val="24"/>
        </w:rPr>
        <w:t xml:space="preserve">ρωποι προσφέρουν. Προσπαθούμε να σταθεροποιήσουμε την κατάσταση, να λυθεί το προσφυγικό. </w:t>
      </w:r>
      <w:r>
        <w:rPr>
          <w:rFonts w:eastAsia="Times New Roman"/>
          <w:szCs w:val="24"/>
        </w:rPr>
        <w:lastRenderedPageBreak/>
        <w:t xml:space="preserve">Αυτή τη στιγμή βλέπετε ότι αρχίζει και αποσυμπιέζεται και εκτονώνεται η κατάσταση σε αυτές τις περιοχές. Ίσως γι’ αυτό βιαστήκατε να φέρετε το θέμα για συζήτηση. </w:t>
      </w:r>
    </w:p>
    <w:p w14:paraId="5F818F61" w14:textId="77777777" w:rsidR="00EB6AC3" w:rsidRDefault="00674472">
      <w:pPr>
        <w:spacing w:line="600" w:lineRule="auto"/>
        <w:ind w:firstLine="720"/>
        <w:jc w:val="both"/>
        <w:rPr>
          <w:rFonts w:eastAsia="Times New Roman"/>
          <w:szCs w:val="24"/>
        </w:rPr>
      </w:pPr>
      <w:r>
        <w:rPr>
          <w:rFonts w:eastAsia="Times New Roman"/>
          <w:szCs w:val="24"/>
        </w:rPr>
        <w:t xml:space="preserve">Στη </w:t>
      </w:r>
      <w:r>
        <w:rPr>
          <w:rFonts w:eastAsia="Times New Roman"/>
          <w:szCs w:val="24"/>
        </w:rPr>
        <w:t>συνέχεια, ξέρουμε ότι στην προσπάθειά μας αυτή έχουν πάει πίσω κάποιες προσπάθειες</w:t>
      </w:r>
      <w:r>
        <w:rPr>
          <w:rFonts w:eastAsia="Times New Roman"/>
          <w:szCs w:val="24"/>
        </w:rPr>
        <w:t>,</w:t>
      </w:r>
      <w:r>
        <w:rPr>
          <w:rFonts w:eastAsia="Times New Roman"/>
          <w:szCs w:val="24"/>
        </w:rPr>
        <w:t xml:space="preserve"> που έχουν σχέση με το κυνήγι του κοινού, του μικρού εγκλήματος. Όμως, αυτή τη στιγμή γυρίζουν οι προσπάθειές μας και θα δείτε τα αποτελέσματα και στα κέντρα των μεγάλων πόλ</w:t>
      </w:r>
      <w:r>
        <w:rPr>
          <w:rFonts w:eastAsia="Times New Roman"/>
          <w:szCs w:val="24"/>
        </w:rPr>
        <w:t xml:space="preserve">εων. </w:t>
      </w:r>
    </w:p>
    <w:p w14:paraId="5F818F62" w14:textId="77777777" w:rsidR="00EB6AC3" w:rsidRDefault="00674472">
      <w:pPr>
        <w:spacing w:line="600" w:lineRule="auto"/>
        <w:ind w:firstLine="720"/>
        <w:jc w:val="both"/>
        <w:rPr>
          <w:rFonts w:eastAsia="Times New Roman"/>
          <w:szCs w:val="24"/>
        </w:rPr>
      </w:pPr>
      <w:r>
        <w:rPr>
          <w:rFonts w:eastAsia="Times New Roman"/>
          <w:szCs w:val="24"/>
        </w:rPr>
        <w:t>Τελικά</w:t>
      </w:r>
      <w:r>
        <w:rPr>
          <w:rFonts w:eastAsia="Times New Roman"/>
          <w:szCs w:val="24"/>
        </w:rPr>
        <w:t>,</w:t>
      </w:r>
      <w:r>
        <w:rPr>
          <w:rFonts w:eastAsia="Times New Roman"/>
          <w:szCs w:val="24"/>
        </w:rPr>
        <w:t xml:space="preserve"> καταφέραμε</w:t>
      </w:r>
      <w:r>
        <w:rPr>
          <w:rFonts w:eastAsia="Times New Roman"/>
          <w:szCs w:val="24"/>
        </w:rPr>
        <w:t>,</w:t>
      </w:r>
      <w:r>
        <w:rPr>
          <w:rFonts w:eastAsia="Times New Roman"/>
          <w:szCs w:val="24"/>
        </w:rPr>
        <w:t xml:space="preserve"> ο Έλληνας αστυνομικός να μην είναι απέναντι στον πολίτη. Έχει καταλάβει ότι είναι εργαζόμενος, ότι είναι δίπλα στον πολίτη και ότι τον συμφέρει και τον ίδιο να είναι δίπλα στον πολίτη και να συνεργάζεται. Αυτή είναι η καινούργια α</w:t>
      </w:r>
      <w:r>
        <w:rPr>
          <w:rFonts w:eastAsia="Times New Roman"/>
          <w:szCs w:val="24"/>
        </w:rPr>
        <w:t>ντίληψη</w:t>
      </w:r>
      <w:r>
        <w:rPr>
          <w:rFonts w:eastAsia="Times New Roman"/>
          <w:szCs w:val="24"/>
        </w:rPr>
        <w:t>,</w:t>
      </w:r>
      <w:r>
        <w:rPr>
          <w:rFonts w:eastAsia="Times New Roman"/>
          <w:szCs w:val="24"/>
        </w:rPr>
        <w:t xml:space="preserve"> την οποία επιδιώξαμε και μπορώ να ισχυριστώ -μέσα στο σύντομο χρονικό διάστημα που έχουμε στο Υπουργείο- ότι πετύχαμε ορισμένα πράγματα. Φαίνεται αυτό, γιατί είναι ασφαλείς οι μεγάλες πόλεις και θα τολμούσα να πω πολύ περισσότερο από πριν. Συνεχώς</w:t>
      </w:r>
      <w:r>
        <w:rPr>
          <w:rFonts w:eastAsia="Times New Roman"/>
          <w:szCs w:val="24"/>
        </w:rPr>
        <w:t>,</w:t>
      </w:r>
      <w:r>
        <w:rPr>
          <w:rFonts w:eastAsia="Times New Roman"/>
          <w:szCs w:val="24"/>
        </w:rPr>
        <w:t xml:space="preserve"> υπάρχει βελτίωση. </w:t>
      </w:r>
    </w:p>
    <w:p w14:paraId="5F818F63" w14:textId="77777777" w:rsidR="00EB6AC3" w:rsidRDefault="00674472">
      <w:pPr>
        <w:spacing w:line="600" w:lineRule="auto"/>
        <w:ind w:firstLine="720"/>
        <w:jc w:val="both"/>
        <w:rPr>
          <w:rFonts w:eastAsia="Times New Roman"/>
          <w:szCs w:val="24"/>
        </w:rPr>
      </w:pPr>
      <w:r>
        <w:rPr>
          <w:rFonts w:eastAsia="Times New Roman"/>
          <w:szCs w:val="24"/>
        </w:rPr>
        <w:lastRenderedPageBreak/>
        <w:t>Υπάρχουν προβληματικές περιοχές. Υπάρχουν προβλήματα. Όμως, όποιος ισχυρίζεται ότι είναι χειρότερα τα πράγματα από πριν, ότι δεν υπάρχει πολιτική κατεύθυνση και ότι δεν υπάρχει προσπάθεια των αστυνομικών</w:t>
      </w:r>
      <w:r>
        <w:rPr>
          <w:rFonts w:eastAsia="Times New Roman"/>
          <w:szCs w:val="24"/>
        </w:rPr>
        <w:t>,</w:t>
      </w:r>
      <w:r>
        <w:rPr>
          <w:rFonts w:eastAsia="Times New Roman"/>
          <w:szCs w:val="24"/>
        </w:rPr>
        <w:t xml:space="preserve"> νομίζω ότι θα είναι μικρόψυχος</w:t>
      </w:r>
      <w:r>
        <w:rPr>
          <w:rFonts w:eastAsia="Times New Roman"/>
          <w:szCs w:val="24"/>
        </w:rPr>
        <w:t xml:space="preserve"> ή δεν θα συμβάλλει στην πατριωτική προσπάθεια που είπαμε. </w:t>
      </w:r>
    </w:p>
    <w:p w14:paraId="5F818F64" w14:textId="77777777" w:rsidR="00EB6AC3" w:rsidRDefault="00674472">
      <w:pPr>
        <w:spacing w:line="600" w:lineRule="auto"/>
        <w:ind w:firstLine="720"/>
        <w:jc w:val="both"/>
        <w:rPr>
          <w:rFonts w:eastAsia="Times New Roman"/>
          <w:szCs w:val="24"/>
        </w:rPr>
      </w:pPr>
      <w:r>
        <w:rPr>
          <w:rFonts w:eastAsia="Times New Roman"/>
          <w:szCs w:val="24"/>
        </w:rPr>
        <w:t xml:space="preserve"> (Στο σημείο αυτό ο Αναπληρωτής Υπουργός Εσωτερικών και Διοικητικής Ανασυγκρότησης κ. Νικόλαος </w:t>
      </w:r>
      <w:proofErr w:type="spellStart"/>
      <w:r>
        <w:rPr>
          <w:rFonts w:eastAsia="Times New Roman"/>
          <w:szCs w:val="24"/>
        </w:rPr>
        <w:t>Τόσκας</w:t>
      </w:r>
      <w:proofErr w:type="spellEnd"/>
      <w:r>
        <w:rPr>
          <w:rFonts w:eastAsia="Times New Roman"/>
          <w:szCs w:val="24"/>
        </w:rPr>
        <w:t xml:space="preserve"> καταθέτει για τα Πρακτικά τον προαναφερθέντα φάκελο ο οποίος βρίσκεται στο αρχείο του Τμήματος</w:t>
      </w:r>
      <w:r>
        <w:rPr>
          <w:rFonts w:eastAsia="Times New Roman"/>
          <w:szCs w:val="24"/>
        </w:rPr>
        <w:t xml:space="preserve"> Γραμματείας της Διεύθυνσης Στενογραφίας και Πρακτικών της Βουλής)</w:t>
      </w:r>
    </w:p>
    <w:p w14:paraId="5F818F65" w14:textId="77777777" w:rsidR="00EB6AC3" w:rsidRDefault="00674472">
      <w:pPr>
        <w:spacing w:line="600" w:lineRule="auto"/>
        <w:ind w:firstLine="720"/>
        <w:jc w:val="both"/>
        <w:rPr>
          <w:rFonts w:eastAsia="Times New Roman"/>
          <w:szCs w:val="24"/>
        </w:rPr>
      </w:pPr>
      <w:r>
        <w:rPr>
          <w:rFonts w:eastAsia="Times New Roman"/>
          <w:szCs w:val="24"/>
        </w:rPr>
        <w:t xml:space="preserve">Σας ευχαριστώ πολύ. </w:t>
      </w:r>
    </w:p>
    <w:p w14:paraId="5F818F66" w14:textId="77777777" w:rsidR="00EB6AC3" w:rsidRDefault="0067447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F818F67" w14:textId="77777777" w:rsidR="00EB6AC3" w:rsidRDefault="0067447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Ευχαριστούμε πολύ, κύριε Υπουργέ. </w:t>
      </w:r>
    </w:p>
    <w:p w14:paraId="5F818F68" w14:textId="77777777" w:rsidR="00EB6AC3" w:rsidRDefault="00674472">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w:t>
      </w:r>
      <w:r>
        <w:rPr>
          <w:rFonts w:eastAsia="Times New Roman"/>
          <w:szCs w:val="24"/>
        </w:rPr>
        <w:t xml:space="preserve">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w:t>
      </w:r>
      <w:r>
        <w:rPr>
          <w:rFonts w:eastAsia="Times New Roman"/>
          <w:szCs w:val="24"/>
        </w:rPr>
        <w:t>ΕΛΕΥΘΕΡΙΟΣ ΒΕΝΙΖΕΛΟΣ</w:t>
      </w:r>
      <w:r>
        <w:rPr>
          <w:rFonts w:eastAsia="Times New Roman"/>
          <w:szCs w:val="24"/>
        </w:rPr>
        <w:t>» και ενημερώθηκαν για την ιστορία του κτηρίου και τον τρόπο οργάνωσης και λειτουργίας της Βουλής, σ</w:t>
      </w:r>
      <w:r>
        <w:rPr>
          <w:rFonts w:eastAsia="Times New Roman"/>
          <w:szCs w:val="24"/>
        </w:rPr>
        <w:t>αράντα τρεις μαθήτριες και μαθητές και επτά συνοδοί εκπαιδευτικοί από το 1</w:t>
      </w:r>
      <w:r>
        <w:rPr>
          <w:rFonts w:eastAsia="Times New Roman"/>
          <w:szCs w:val="24"/>
          <w:vertAlign w:val="superscript"/>
        </w:rPr>
        <w:t>ο</w:t>
      </w:r>
      <w:r>
        <w:rPr>
          <w:rFonts w:eastAsia="Times New Roman"/>
          <w:szCs w:val="24"/>
        </w:rPr>
        <w:t xml:space="preserve"> Δημοτικό Σχολείο Ηγουμενίτσας και από το Δημοτικό Σχολείο των </w:t>
      </w:r>
      <w:proofErr w:type="spellStart"/>
      <w:r>
        <w:rPr>
          <w:rFonts w:eastAsia="Times New Roman"/>
          <w:szCs w:val="24"/>
        </w:rPr>
        <w:t>Συβότων</w:t>
      </w:r>
      <w:proofErr w:type="spellEnd"/>
      <w:r>
        <w:rPr>
          <w:rFonts w:eastAsia="Times New Roman"/>
          <w:szCs w:val="24"/>
        </w:rPr>
        <w:t xml:space="preserve">. </w:t>
      </w:r>
    </w:p>
    <w:p w14:paraId="5F818F69" w14:textId="77777777" w:rsidR="00EB6AC3" w:rsidRDefault="00674472">
      <w:pPr>
        <w:spacing w:line="600" w:lineRule="auto"/>
        <w:ind w:firstLine="720"/>
        <w:jc w:val="both"/>
        <w:rPr>
          <w:rFonts w:eastAsia="Times New Roman"/>
          <w:szCs w:val="24"/>
        </w:rPr>
      </w:pPr>
      <w:r>
        <w:rPr>
          <w:rFonts w:eastAsia="Times New Roman"/>
          <w:szCs w:val="24"/>
        </w:rPr>
        <w:t xml:space="preserve">Η Βουλή σάς υποδέχεται. </w:t>
      </w:r>
    </w:p>
    <w:p w14:paraId="5F818F6A" w14:textId="77777777" w:rsidR="00EB6AC3" w:rsidRDefault="00674472">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5F818F6B" w14:textId="77777777" w:rsidR="00EB6AC3" w:rsidRDefault="00674472">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Πριν να εκκινήσουμε τον κύκλο τω</w:t>
      </w:r>
      <w:r>
        <w:rPr>
          <w:rFonts w:eastAsia="Times New Roman" w:cs="Times New Roman"/>
          <w:szCs w:val="24"/>
        </w:rPr>
        <w:t xml:space="preserve">ν δευτερολογιών όσων πολιτικών Αρχηγών έχουν ζητήσει κάτι τέτοιο, τον λόγο έχει ζητήσει ο κ. </w:t>
      </w:r>
      <w:proofErr w:type="spellStart"/>
      <w:r>
        <w:rPr>
          <w:rFonts w:eastAsia="Times New Roman" w:cs="Times New Roman"/>
          <w:szCs w:val="24"/>
        </w:rPr>
        <w:t>Δένδιας</w:t>
      </w:r>
      <w:proofErr w:type="spellEnd"/>
      <w:r>
        <w:rPr>
          <w:rFonts w:eastAsia="Times New Roman" w:cs="Times New Roman"/>
          <w:szCs w:val="24"/>
        </w:rPr>
        <w:t xml:space="preserve"> για μια μικρή παρέμβαση, επειδή υπήρξαν αναφορές. </w:t>
      </w:r>
    </w:p>
    <w:p w14:paraId="5F818F6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5F818F6D"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Ευχαριστώ, κύριε Πρόεδρε.</w:t>
      </w:r>
    </w:p>
    <w:p w14:paraId="5F818F6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της Κυβέρνησης, </w:t>
      </w:r>
      <w:r>
        <w:rPr>
          <w:rFonts w:eastAsia="Times New Roman" w:cs="Times New Roman"/>
          <w:szCs w:val="24"/>
        </w:rPr>
        <w:t xml:space="preserve">θα μου επιτρέψετε να διαβάσω από τα Πρακτικά τι είπατε προηγουμένως.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είπατε: «…θα ήταν η πολιτική των </w:t>
      </w:r>
      <w:proofErr w:type="spellStart"/>
      <w:r>
        <w:rPr>
          <w:rFonts w:eastAsia="Times New Roman" w:cs="Times New Roman"/>
          <w:szCs w:val="24"/>
        </w:rPr>
        <w:t>επαναπροωθήσεων</w:t>
      </w:r>
      <w:proofErr w:type="spellEnd"/>
      <w:r>
        <w:rPr>
          <w:rFonts w:eastAsia="Times New Roman" w:cs="Times New Roman"/>
          <w:szCs w:val="24"/>
        </w:rPr>
        <w:t xml:space="preserve"> στη θάλασσα με αποτελέσματα σαν αυτά της τραγωδίας στο Φαρμακονήσι επί υπουργίας του κ. </w:t>
      </w:r>
      <w:proofErr w:type="spellStart"/>
      <w:r>
        <w:rPr>
          <w:rFonts w:eastAsia="Times New Roman" w:cs="Times New Roman"/>
          <w:szCs w:val="24"/>
        </w:rPr>
        <w:t>Δένδια</w:t>
      </w:r>
      <w:proofErr w:type="spellEnd"/>
      <w:r>
        <w:rPr>
          <w:rFonts w:eastAsia="Times New Roman" w:cs="Times New Roman"/>
          <w:szCs w:val="24"/>
        </w:rPr>
        <w:t>».</w:t>
      </w:r>
    </w:p>
    <w:p w14:paraId="5F818F6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Κατ’ αρχάς, σας ευχαρ</w:t>
      </w:r>
      <w:r>
        <w:rPr>
          <w:rFonts w:eastAsia="Times New Roman" w:cs="Times New Roman"/>
          <w:szCs w:val="24"/>
        </w:rPr>
        <w:t xml:space="preserve">ιστώ. Με κολακεύετε, διότι ασχολείστε μαζί μου. Παρά ταύτα, κύριε Πρόεδρε της Κυβέρνησης, παρ’ ότι το Φαρμακονήσι είναι υπό δικαστική έρευνα, γνωρίζετε, φαντάζομαι, ότι αφορά το Λιμενικό Σώμα. Και φαντάζομαι ότι γνωρίζετε πως το Λιμενικό Σώμα δεν υπάγεται </w:t>
      </w:r>
      <w:r>
        <w:rPr>
          <w:rFonts w:eastAsia="Times New Roman" w:cs="Times New Roman"/>
          <w:szCs w:val="24"/>
        </w:rPr>
        <w:t xml:space="preserve">και δεν </w:t>
      </w:r>
      <w:proofErr w:type="spellStart"/>
      <w:r>
        <w:rPr>
          <w:rFonts w:eastAsia="Times New Roman" w:cs="Times New Roman"/>
          <w:szCs w:val="24"/>
        </w:rPr>
        <w:t>υπήγετο</w:t>
      </w:r>
      <w:proofErr w:type="spellEnd"/>
      <w:r>
        <w:rPr>
          <w:rFonts w:eastAsia="Times New Roman" w:cs="Times New Roman"/>
          <w:szCs w:val="24"/>
        </w:rPr>
        <w:t xml:space="preserve"> στο Υπουργείο Δημόσιας Τάξης όπου ήμουν εγώ τότε Υπουργός.</w:t>
      </w:r>
    </w:p>
    <w:p w14:paraId="5F818F7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Άρα, θα σας παρακαλέσω -είμαι σίγουρος ότι θα το κάνετε- στη δευτερολογία σας να διορθώσετε την αναφορά σε εμένα. Και θα παρακαλέσω, αν είναι δυνατόν, επίσης, για την προσοχή σας στ</w:t>
      </w:r>
      <w:r>
        <w:rPr>
          <w:rFonts w:eastAsia="Times New Roman" w:cs="Times New Roman"/>
          <w:szCs w:val="24"/>
        </w:rPr>
        <w:t>ο μέλλον.</w:t>
      </w:r>
    </w:p>
    <w:p w14:paraId="5F818F71"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w:t>
      </w:r>
    </w:p>
    <w:p w14:paraId="5F818F7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Πρωθυπουργός. </w:t>
      </w:r>
    </w:p>
    <w:p w14:paraId="5F818F7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έχετε δεκαπέντε λεπτά. Αν θέλετε, επειδή έχετε και το δικαίωμα της </w:t>
      </w:r>
      <w:proofErr w:type="spellStart"/>
      <w:r>
        <w:rPr>
          <w:rFonts w:eastAsia="Times New Roman" w:cs="Times New Roman"/>
          <w:szCs w:val="24"/>
        </w:rPr>
        <w:t>τριτολογίας</w:t>
      </w:r>
      <w:proofErr w:type="spellEnd"/>
      <w:r>
        <w:rPr>
          <w:rFonts w:eastAsia="Times New Roman" w:cs="Times New Roman"/>
          <w:szCs w:val="24"/>
        </w:rPr>
        <w:t xml:space="preserve"> ύστερα, μπορείτε να το ενσωματώσετε είτε σε ενιαία ομιλία τώρα είτε να </w:t>
      </w:r>
      <w:r>
        <w:rPr>
          <w:rFonts w:eastAsia="Times New Roman" w:cs="Times New Roman"/>
          <w:szCs w:val="24"/>
        </w:rPr>
        <w:t xml:space="preserve">μιλήσετε στο τέλος για πέντε λεπτά. </w:t>
      </w:r>
    </w:p>
    <w:p w14:paraId="5F818F7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Ευχαριστώ.</w:t>
      </w:r>
    </w:p>
    <w:p w14:paraId="5F818F75"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Βιάζεστε, κύριε Πρόεδρε, να κλείσετε τη συνεδρίαση!</w:t>
      </w:r>
    </w:p>
    <w:p w14:paraId="5F818F7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από την παρέμβαση του κ. </w:t>
      </w:r>
      <w:proofErr w:type="spellStart"/>
      <w:r>
        <w:rPr>
          <w:rFonts w:eastAsia="Times New Roman" w:cs="Times New Roman"/>
          <w:szCs w:val="24"/>
        </w:rPr>
        <w:t>Δένδια</w:t>
      </w:r>
      <w:proofErr w:type="spellEnd"/>
      <w:r>
        <w:rPr>
          <w:rFonts w:eastAsia="Times New Roman" w:cs="Times New Roman"/>
          <w:szCs w:val="24"/>
        </w:rPr>
        <w:t xml:space="preserve">. Ο κ. </w:t>
      </w:r>
      <w:proofErr w:type="spellStart"/>
      <w:r>
        <w:rPr>
          <w:rFonts w:eastAsia="Times New Roman" w:cs="Times New Roman"/>
          <w:szCs w:val="24"/>
        </w:rPr>
        <w:t>Δένδιας</w:t>
      </w:r>
      <w:proofErr w:type="spellEnd"/>
      <w:r>
        <w:rPr>
          <w:rFonts w:eastAsia="Times New Roman" w:cs="Times New Roman"/>
          <w:szCs w:val="24"/>
        </w:rPr>
        <w:t xml:space="preserve"> ήταν πράγματι εκείνη την περίοδο Υπουργός Προστασίας του Πολίτη, όχι Ασφαλείας όπως μας είπε ο κ. Μητσοτάκης. Προστασίας του Πολίτη. Και ο κ. Βαρβιτσιώτης ήταν, αν δεν </w:t>
      </w:r>
      <w:r>
        <w:rPr>
          <w:rFonts w:eastAsia="Times New Roman" w:cs="Times New Roman"/>
          <w:szCs w:val="24"/>
        </w:rPr>
        <w:t xml:space="preserve">κάνω λάθος, ο αρμόδιος Υπουργός για το Λιμενικό Σώμα. Εν τούτοις, κύριε </w:t>
      </w:r>
      <w:proofErr w:type="spellStart"/>
      <w:r>
        <w:rPr>
          <w:rFonts w:eastAsia="Times New Roman" w:cs="Times New Roman"/>
          <w:szCs w:val="24"/>
        </w:rPr>
        <w:t>Δένδια</w:t>
      </w:r>
      <w:proofErr w:type="spellEnd"/>
      <w:r>
        <w:rPr>
          <w:rFonts w:eastAsia="Times New Roman" w:cs="Times New Roman"/>
          <w:szCs w:val="24"/>
        </w:rPr>
        <w:t xml:space="preserve">, ίσως εξαιτίας και του γεγονότος ότι και τώρα ως Κοινοβουλευτικός Εκπρόσωπος πολλές φορές έχετε αναφερθεί στο δόγμα της εποχής σας, υπερασπιζόμενος </w:t>
      </w:r>
      <w:r>
        <w:rPr>
          <w:rFonts w:eastAsia="Times New Roman" w:cs="Times New Roman"/>
          <w:szCs w:val="24"/>
        </w:rPr>
        <w:lastRenderedPageBreak/>
        <w:t>αυτό το δόγμα, εν τη ρύμη του</w:t>
      </w:r>
      <w:r>
        <w:rPr>
          <w:rFonts w:eastAsia="Times New Roman" w:cs="Times New Roman"/>
          <w:szCs w:val="24"/>
        </w:rPr>
        <w:t xml:space="preserve"> λόγου μου αναφέρθηκα σε εσάς. Και φαντάζομαι ότι η διορθωτική παρέμβασή σας, την οποία αποδέχομαι, δεν έχει να κάνει με το ότι αρνείστε ότι είχατε ένα τέτοιο δόγμα, το οποίο είναι εντελώς διαφορετικό από την ημέρα που ανέλαβε ο ΣΥΡΙΖΑ και οι ΑΝΕΛ τη διακυ</w:t>
      </w:r>
      <w:r>
        <w:rPr>
          <w:rFonts w:eastAsia="Times New Roman" w:cs="Times New Roman"/>
          <w:szCs w:val="24"/>
        </w:rPr>
        <w:t>βέρνηση του τόπου.</w:t>
      </w:r>
    </w:p>
    <w:p w14:paraId="5F818F7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ευχαριστώ που μου το θυμίσατε, γιατί μου δίνετε την ευκαιρία να απαντήσω και στον κ. Θεοδωράκη, ο οποίος έκανε -ας μου επιτραπεί η έκφραση- την εξής λαθροχειρία: Εγώ δεν </w:t>
      </w:r>
      <w:proofErr w:type="spellStart"/>
      <w:r>
        <w:rPr>
          <w:rFonts w:eastAsia="Times New Roman" w:cs="Times New Roman"/>
          <w:szCs w:val="24"/>
        </w:rPr>
        <w:t>καταφέρθηκα</w:t>
      </w:r>
      <w:proofErr w:type="spellEnd"/>
      <w:r>
        <w:rPr>
          <w:rFonts w:eastAsia="Times New Roman" w:cs="Times New Roman"/>
          <w:szCs w:val="24"/>
        </w:rPr>
        <w:t xml:space="preserve"> ποτέ εναντίον των ανδρών και γυναικών του Λιμενικού</w:t>
      </w:r>
      <w:r>
        <w:rPr>
          <w:rFonts w:eastAsia="Times New Roman" w:cs="Times New Roman"/>
          <w:szCs w:val="24"/>
        </w:rPr>
        <w:t xml:space="preserve"> Σώματος. Ο ίδιος, άλλωστε, έχει κάνει και ρεπορτάζ -ίσως γι’ αυτό το γνωρίζει- έχει κάνει εκπομπή στους «Πρωταγωνιστές», γιατί πράγματι αυτοί οι άνθρωποι είναι πρωταγωνιστές.</w:t>
      </w:r>
    </w:p>
    <w:p w14:paraId="5F818F7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έχει μια πολύ μεγάλη σημασία ορισμένες φορές πως οι ίδιοι άνθρωποι -γιατί </w:t>
      </w:r>
      <w:r>
        <w:rPr>
          <w:rFonts w:eastAsia="Times New Roman" w:cs="Times New Roman"/>
          <w:szCs w:val="24"/>
        </w:rPr>
        <w:t xml:space="preserve">τώρα είναι οι ίδιοι οι άνθρωποι που σώζουν ζωές- όταν λειτουργούν κάτω από διαφορετικές εντολές και κάτω από διαφορετικό δόγμα, μπορούν να έχουν τα ακριβώς αντίθετα αποτελέσματα. </w:t>
      </w:r>
    </w:p>
    <w:p w14:paraId="5F818F7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Εγώ ουδέποτε είπα ότι άνδρες ή γυναίκες της Ελληνικής Ακτοφυλακής οδήγησαν α</w:t>
      </w:r>
      <w:r>
        <w:rPr>
          <w:rFonts w:eastAsia="Times New Roman" w:cs="Times New Roman"/>
          <w:szCs w:val="24"/>
        </w:rPr>
        <w:t xml:space="preserve">νθρώπους σε πνιγμό ή τραγωδία. Είπα, όμως, ότι η λογική των </w:t>
      </w:r>
      <w:proofErr w:type="spellStart"/>
      <w:r>
        <w:rPr>
          <w:rFonts w:eastAsia="Times New Roman" w:cs="Times New Roman"/>
          <w:szCs w:val="24"/>
        </w:rPr>
        <w:t>επαναπροωθήσεων</w:t>
      </w:r>
      <w:proofErr w:type="spellEnd"/>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το να σέρνεις σε συνθήκες τρικυμίας μια σάπια βάρκα από τα ελληνικά χωρικά ύδατα προς άλλα ύδατα αντί να τους περισυλλέξεις, είναι μια πολιτική ανεύθυνη, διότι μπορεί να ο</w:t>
      </w:r>
      <w:r>
        <w:rPr>
          <w:rFonts w:eastAsia="Times New Roman" w:cs="Times New Roman"/>
          <w:szCs w:val="24"/>
        </w:rPr>
        <w:t>δηγήσει σε ατυχήματα, όπως αυτό που συνέβη με την απώλεια ανθρώπινων ζωών τότε. Και τότε -σας θυμίζω- είχαμε καθημερινά κάποιες δεκάδες, ενδεχομένως, ανθρώπων που βρισκόντουσαν καθημερινά -ελάχιστα περιστατικά-, ενώ από την έναρξη αυτού του τεράστιου κύματ</w:t>
      </w:r>
      <w:r>
        <w:rPr>
          <w:rFonts w:eastAsia="Times New Roman" w:cs="Times New Roman"/>
          <w:szCs w:val="24"/>
        </w:rPr>
        <w:t xml:space="preserve">ος των προσφυγικών ροών -τον τελευταίο χρόνο δηλαδή- όχι δεκαπλασιάστηκαν αλλά καθημερινά είχαμε εξήντα, εβδομήντα, ογδόντα βάρκες να έρχονται στα ελληνικά χωρικά ύδατα φορτωμένες με δεκάδες πρόσφυγες. </w:t>
      </w:r>
    </w:p>
    <w:p w14:paraId="5F818F7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Φαντασθείτε, λοιπόν, τι θα γινόταν εάν το δόγμα αυτό </w:t>
      </w:r>
      <w:r>
        <w:rPr>
          <w:rFonts w:eastAsia="Times New Roman" w:cs="Times New Roman"/>
          <w:szCs w:val="24"/>
        </w:rPr>
        <w:t xml:space="preserve">και η πολιτική αυτή που ακολουθούσε η προηγούμενη κυβέρνηση, ακολουθείτο και από τη δική μας Κυβέρνηση στην αντιμετώπιση της προσφυγικής κρίσης. </w:t>
      </w:r>
    </w:p>
    <w:p w14:paraId="5F818F7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Έρχομαι, όμως, στη βασική ροή της ομιλίας μου. Ελπίζω να ικανοποίησα τον κ. </w:t>
      </w:r>
      <w:proofErr w:type="spellStart"/>
      <w:r>
        <w:rPr>
          <w:rFonts w:eastAsia="Times New Roman" w:cs="Times New Roman"/>
          <w:szCs w:val="24"/>
        </w:rPr>
        <w:t>Δένδια</w:t>
      </w:r>
      <w:proofErr w:type="spellEnd"/>
      <w:r>
        <w:rPr>
          <w:rFonts w:eastAsia="Times New Roman" w:cs="Times New Roman"/>
          <w:szCs w:val="24"/>
        </w:rPr>
        <w:t xml:space="preserve">, με τη διόρθωσή μου. </w:t>
      </w:r>
    </w:p>
    <w:p w14:paraId="5F818F7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Μητσοτάκη, θέλω να παρατηρήσω κάτι: Μιλήσατε εσείς για δική μας αμηχανία στη συζήτηση αυτή. Εσείς, όμως, όπως χρονομέτρησαν οι συνεργάτες μου, επί δωδεκάμισι λεπτά της ώρας επιχειρούσατε να δώσετε απάντηση, να απολογηθείτε, δηλαδή, για ποιον λόγο ζητήσατε</w:t>
      </w:r>
      <w:r>
        <w:rPr>
          <w:rFonts w:eastAsia="Times New Roman" w:cs="Times New Roman"/>
          <w:szCs w:val="24"/>
        </w:rPr>
        <w:t xml:space="preserve"> να διεξαχθεί σήμερα στη Βουλή, σε κορυφαίο επίπεδο, σε επίπεδο Αρχηγών, προ ημερησίας διάταξης συζήτηση για την ασφάλεια, για να καταλήξετε σε κάτι το οποίο θα ήθελα να χαιρετίσω.</w:t>
      </w:r>
      <w:r>
        <w:rPr>
          <w:rFonts w:eastAsia="Times New Roman" w:cs="Times New Roman"/>
          <w:szCs w:val="24"/>
        </w:rPr>
        <w:t xml:space="preserve"> </w:t>
      </w:r>
      <w:r>
        <w:rPr>
          <w:rFonts w:eastAsia="Times New Roman" w:cs="Times New Roman"/>
          <w:szCs w:val="24"/>
        </w:rPr>
        <w:t>Καταλήξατε στο συμπέρασμα ότι πράγματι η χώρα δεν αντιμετωπίζει ζήτημα ασφά</w:t>
      </w:r>
      <w:r>
        <w:rPr>
          <w:rFonts w:eastAsia="Times New Roman" w:cs="Times New Roman"/>
          <w:szCs w:val="24"/>
        </w:rPr>
        <w:t xml:space="preserve">λειας. Είπατε ότι η χώρα ήταν, είναι και θα είναι ασφαλής. </w:t>
      </w:r>
    </w:p>
    <w:p w14:paraId="5F818F7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Την χαιρετίζω αυτή σας τη φράση και δεν σας κρύβω την ικανοποίησή μου που τελικά αναγνωρίσατε ότι η χώρα είναι και θα παραμείνει ασφαλής. Και πιστεύω ότι αυτό πρέπει να είναι το μήνυμα που θα βγει</w:t>
      </w:r>
      <w:r>
        <w:rPr>
          <w:rFonts w:eastAsia="Times New Roman" w:cs="Times New Roman"/>
          <w:szCs w:val="24"/>
        </w:rPr>
        <w:t xml:space="preserve"> από τη σημερινή συνεδρίαση. </w:t>
      </w:r>
    </w:p>
    <w:p w14:paraId="5F818F7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Το μήνυμα είναι ότι η Ελλάδα, παρά το γεγονός ότι βρίσκεται σε μια ευρύτερα αποσταθεροποιημένη περιοχή, είναι μια ασφαλής και φιλόξενη χώρα που υπερασπίζεται αξίες. Και αυτό είναι το μήνυμα που πρέπει να λάβει ο τελευταίος πολ</w:t>
      </w:r>
      <w:r>
        <w:rPr>
          <w:rFonts w:eastAsia="Times New Roman" w:cs="Times New Roman"/>
          <w:szCs w:val="24"/>
        </w:rPr>
        <w:t xml:space="preserve">ίτης της Ευρώπης και του κόσμου που σκέφτεται φέτος να έρθει στην Ελλάδα για να κάνει τις διακοπές του. Αυτό είναι το μήνυμα που πρέπει να εκπέμψουμε. </w:t>
      </w:r>
    </w:p>
    <w:p w14:paraId="5F818F7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Και, βεβαίως, φοβάμαι -ίσως το καταλάβετε αργά - ότι η σπουδή σας να διεξαχθεί αυτή η συζήτηση, δεν συνά</w:t>
      </w:r>
      <w:r>
        <w:rPr>
          <w:rFonts w:eastAsia="Times New Roman" w:cs="Times New Roman"/>
          <w:szCs w:val="24"/>
        </w:rPr>
        <w:t xml:space="preserve">δει στο να εκπεμφθεί αυτό το μήνυμα που τόσο ανάγκη έχει η χώρα. Ωστόσο, καθ’ όλη την υπόλοιπη ομιλία σας επαληθεύσατε και δικαιώσατε σχεδόν όλα όσα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τα πραγματικά κίνητρα του αιτήματός σας. Είπα ότι ζητήσατε αυτή</w:t>
      </w:r>
      <w:r>
        <w:rPr>
          <w:rFonts w:eastAsia="Times New Roman" w:cs="Times New Roman"/>
          <w:szCs w:val="24"/>
        </w:rPr>
        <w:t>ν</w:t>
      </w:r>
      <w:r>
        <w:rPr>
          <w:rFonts w:eastAsia="Times New Roman" w:cs="Times New Roman"/>
          <w:szCs w:val="24"/>
        </w:rPr>
        <w:t xml:space="preserve"> τη συζήτηση γ</w:t>
      </w:r>
      <w:r>
        <w:rPr>
          <w:rFonts w:eastAsia="Times New Roman" w:cs="Times New Roman"/>
          <w:szCs w:val="24"/>
        </w:rPr>
        <w:t xml:space="preserve">ια να «ψαρέψετε» στα </w:t>
      </w:r>
      <w:r>
        <w:rPr>
          <w:rFonts w:eastAsia="Times New Roman" w:cs="Times New Roman"/>
          <w:szCs w:val="24"/>
        </w:rPr>
        <w:lastRenderedPageBreak/>
        <w:t>θολά νερά της ακροδεξιάς, να εκμεταλλευτείτε τα φοβικά αντανακλαστικά ενός τμήματος της κοινωνίας και ενδεχομένως, να προσπαθήσετε να συσπειρώσετε την ακραία δεξιά πτέρυγα του κόμματός σας.</w:t>
      </w:r>
    </w:p>
    <w:p w14:paraId="5F818F8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ομιλία σας ήταν, πράγματι, ένα μνημείο κινδ</w:t>
      </w:r>
      <w:r>
        <w:rPr>
          <w:rFonts w:eastAsia="Times New Roman" w:cs="Times New Roman"/>
          <w:szCs w:val="24"/>
        </w:rPr>
        <w:t>υνολογίας, καταστροφολογίας και διασποράς φόβου. Ήταν, όμως, και ένα σαφές ιδεολογικό μανιφέστο. Είπατε ότι η ασφάλεια είναι προϋπόθεση της ελευθερίας. Είπατε ότι ο δυτικός τρόπος ζωής απειλείται, ίσως αγοράζοντας τη σκεύη των θεωρητικών του πολέμου των πο</w:t>
      </w:r>
      <w:r>
        <w:rPr>
          <w:rFonts w:eastAsia="Times New Roman" w:cs="Times New Roman"/>
          <w:szCs w:val="24"/>
        </w:rPr>
        <w:t>λιτισμών, των εμπόρων του φόβου, των υπερασπιστών του αστυνομικού κράτους.</w:t>
      </w:r>
    </w:p>
    <w:p w14:paraId="5F818F8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Να σας πω, λοιπόν, ότι η ελευθερία και η ασφάλεια είναι διαλεκτικά συνδεόμενες. </w:t>
      </w:r>
      <w:proofErr w:type="spellStart"/>
      <w:r>
        <w:rPr>
          <w:rFonts w:eastAsia="Times New Roman" w:cs="Times New Roman"/>
          <w:szCs w:val="24"/>
        </w:rPr>
        <w:t>Καμμία</w:t>
      </w:r>
      <w:proofErr w:type="spellEnd"/>
      <w:r>
        <w:rPr>
          <w:rFonts w:eastAsia="Times New Roman" w:cs="Times New Roman"/>
          <w:szCs w:val="24"/>
        </w:rPr>
        <w:t xml:space="preserve"> δεν έχει προτεραιότητα έναντι της άλλης. Κατά την αντίληψή μας, η μια προϋποθέτει την άλλη. Γι</w:t>
      </w:r>
      <w:r>
        <w:rPr>
          <w:rFonts w:eastAsia="Times New Roman" w:cs="Times New Roman"/>
          <w:szCs w:val="24"/>
        </w:rPr>
        <w:t xml:space="preserve">ατί ελευθερία χωρίς ασφάλεια οδηγεί σε μια κοινωνία ζούγκλα και ασφάλεια χωρίς ελευθερία οδηγεί σε μια κοινωνία ολοκληρωτική. </w:t>
      </w:r>
    </w:p>
    <w:p w14:paraId="5F818F8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Ίσως, βέβαια, αυτά να είναι ψιλά γράμματα για τις δικές σας απόψεις και για το κόμμα σας. Όμως, θέλω να σας θυμίσω ότι η Αριστερά</w:t>
      </w:r>
      <w:r>
        <w:rPr>
          <w:rFonts w:eastAsia="Times New Roman" w:cs="Times New Roman"/>
          <w:szCs w:val="24"/>
        </w:rPr>
        <w:t xml:space="preserve"> έχει, μεταξύ άλλων, και αυτό</w:t>
      </w:r>
      <w:r>
        <w:rPr>
          <w:rFonts w:eastAsia="Times New Roman" w:cs="Times New Roman"/>
          <w:szCs w:val="24"/>
        </w:rPr>
        <w:t>ν</w:t>
      </w:r>
      <w:r>
        <w:rPr>
          <w:rFonts w:eastAsia="Times New Roman" w:cs="Times New Roman"/>
          <w:szCs w:val="24"/>
        </w:rPr>
        <w:t xml:space="preserve"> τον στόχο, όπως έχει πει ένας σύγχρονος φιλόσοφος: να διασώσει τον φιλελευθερισμό από τους φιλελεύθερους. </w:t>
      </w:r>
    </w:p>
    <w:p w14:paraId="5F818F8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Την ώρα, λοιπόν, κυρίες και κύριοι συνάδελφοι, που η χώρα γίνεται επίκεντρο αλληλεγγύης και ανθρωπιάς, ο Αρχηγός της Α</w:t>
      </w:r>
      <w:r>
        <w:rPr>
          <w:rFonts w:eastAsia="Times New Roman" w:cs="Times New Roman"/>
          <w:szCs w:val="24"/>
        </w:rPr>
        <w:t>ξιωματικής Αντιπολίτευσης μάς είπε ότι στην Ελλάδα βαφτίσαμε «ανθρωπισμό» την ανομία.</w:t>
      </w:r>
    </w:p>
    <w:p w14:paraId="5F818F8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Φαντάζομαι ότι η επίσκεψη και η συνάντηση των τριών ηγετών του Χριστιανισμού στη χώρα μας, στη Λέσβο, το προηγούμενο Σάββατο, δεν έγινε, κατά την άποψή σας, προκειμένου ν</w:t>
      </w:r>
      <w:r>
        <w:rPr>
          <w:rFonts w:eastAsia="Times New Roman" w:cs="Times New Roman"/>
          <w:szCs w:val="24"/>
        </w:rPr>
        <w:t xml:space="preserve">α υποστηριχθεί η ανομία! Και λυπάμαι πραγματικά γι’ αυτή τη θέση σας. </w:t>
      </w:r>
    </w:p>
    <w:p w14:paraId="5F818F8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Επαναλάβατε τη γνωστή αντίληψη, την οποία έχει εκφράσει </w:t>
      </w:r>
      <w:proofErr w:type="spellStart"/>
      <w:r>
        <w:rPr>
          <w:rFonts w:eastAsia="Times New Roman" w:cs="Times New Roman"/>
          <w:szCs w:val="24"/>
        </w:rPr>
        <w:t>πολλάκις</w:t>
      </w:r>
      <w:proofErr w:type="spellEnd"/>
      <w:r>
        <w:rPr>
          <w:rFonts w:eastAsia="Times New Roman" w:cs="Times New Roman"/>
          <w:szCs w:val="24"/>
        </w:rPr>
        <w:t xml:space="preserve"> σε όλες τις συνεντεύξεις του -είναι και πολλές- ο Αντιπρόεδρος του κόμματός σας, ο κ. Γεωργιάδης αλλά και ο κ. Βορίδης π</w:t>
      </w:r>
      <w:r>
        <w:rPr>
          <w:rFonts w:eastAsia="Times New Roman" w:cs="Times New Roman"/>
          <w:szCs w:val="24"/>
        </w:rPr>
        <w:t xml:space="preserve">ολλές </w:t>
      </w:r>
      <w:r>
        <w:rPr>
          <w:rFonts w:eastAsia="Times New Roman" w:cs="Times New Roman"/>
          <w:szCs w:val="24"/>
        </w:rPr>
        <w:lastRenderedPageBreak/>
        <w:t>φορές, ότι για όλα στον τόπο ευθύνεται όχι η διακυβέρνηση της Δεξιάς και η εναλλαγή της στην εξουσία με το ΠΑΣΟΚ, αλλά ότι όλα αυτά τα χρόνια κυβερνούσατε μεν εσείς αλλά υπό την ιδεολογική ηγεμονία της Αριστεράς και ότι δήθεν αυτή η ιδεολογική ηγεμον</w:t>
      </w:r>
      <w:r>
        <w:rPr>
          <w:rFonts w:eastAsia="Times New Roman" w:cs="Times New Roman"/>
          <w:szCs w:val="24"/>
        </w:rPr>
        <w:t xml:space="preserve">ία ευθύνεται για την κρίση. </w:t>
      </w:r>
    </w:p>
    <w:p w14:paraId="5F818F8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Ξέρετε, ωραίο είναι αυτό να το λέει </w:t>
      </w:r>
      <w:r>
        <w:rPr>
          <w:rFonts w:eastAsia="Times New Roman" w:cs="Times New Roman"/>
          <w:szCs w:val="24"/>
        </w:rPr>
        <w:t>κάποιος</w:t>
      </w:r>
      <w:r>
        <w:rPr>
          <w:rFonts w:eastAsia="Times New Roman" w:cs="Times New Roman"/>
          <w:szCs w:val="24"/>
        </w:rPr>
        <w:t xml:space="preserve"> αλλά νομίζω ότι ο ελληνικός λαός ξέρει πολύ καλά ποιος ευθύνεται για την κρίση. </w:t>
      </w:r>
    </w:p>
    <w:p w14:paraId="5F818F87" w14:textId="77777777" w:rsidR="00EB6AC3" w:rsidRDefault="00674472">
      <w:pPr>
        <w:spacing w:line="600" w:lineRule="auto"/>
        <w:ind w:firstLine="709"/>
        <w:jc w:val="both"/>
        <w:rPr>
          <w:rFonts w:eastAsia="Times New Roman" w:cs="Times New Roman"/>
          <w:szCs w:val="24"/>
        </w:rPr>
      </w:pPr>
      <w:r>
        <w:rPr>
          <w:rFonts w:eastAsia="Times New Roman" w:cs="Times New Roman"/>
          <w:szCs w:val="24"/>
        </w:rPr>
        <w:t xml:space="preserve">Ξέρει ποιος ευθύνεται για τα σαράντα χρόνια σπατάλης, διασπάθισης του δημοσίου χρήματος, διαπλοκής, </w:t>
      </w:r>
      <w:r>
        <w:rPr>
          <w:rFonts w:eastAsia="Times New Roman" w:cs="Times New Roman"/>
          <w:szCs w:val="24"/>
        </w:rPr>
        <w:t xml:space="preserve">διαφθοράς και ανομίας. Θα το πω, μιας και σας αρέσει τόσο πολύ η λέξη. Της δικής σας ανομίας, όμως, όχι της </w:t>
      </w:r>
      <w:proofErr w:type="spellStart"/>
      <w:r>
        <w:rPr>
          <w:rFonts w:eastAsia="Times New Roman" w:cs="Times New Roman"/>
          <w:szCs w:val="24"/>
        </w:rPr>
        <w:t>μικροπαραβατικότητας</w:t>
      </w:r>
      <w:proofErr w:type="spellEnd"/>
      <w:r>
        <w:rPr>
          <w:rFonts w:eastAsia="Times New Roman" w:cs="Times New Roman"/>
          <w:szCs w:val="24"/>
        </w:rPr>
        <w:t>. Της παραβατικότητας εκείνης που ήταν διαρκής και που γινόταν με νομότυπο τρόπο και μπροστά στα μάτια της πολιτείας.</w:t>
      </w:r>
    </w:p>
    <w:p w14:paraId="5F818F8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Παίξατε ξα</w:t>
      </w:r>
      <w:r>
        <w:rPr>
          <w:rFonts w:eastAsia="Times New Roman" w:cs="Times New Roman"/>
          <w:szCs w:val="24"/>
        </w:rPr>
        <w:t xml:space="preserve">νά σήμερα το </w:t>
      </w:r>
      <w:proofErr w:type="spellStart"/>
      <w:r>
        <w:rPr>
          <w:rFonts w:eastAsia="Times New Roman" w:cs="Times New Roman"/>
          <w:szCs w:val="24"/>
        </w:rPr>
        <w:t>χιλιοπαιγμένο</w:t>
      </w:r>
      <w:proofErr w:type="spellEnd"/>
      <w:r>
        <w:rPr>
          <w:rFonts w:eastAsia="Times New Roman" w:cs="Times New Roman"/>
          <w:szCs w:val="24"/>
        </w:rPr>
        <w:t xml:space="preserve"> ρεπερτόριο για τις δήθεν σχέσεις του ΣΥΡΙΖΑ με την τρομοκρατία και κάνατε κι ένα βήμα παραπέρα. Μιλήσατε για την τρομοκρατία και τη βία στην Ελλάδα, που έχει σαφές πολιτικό και ιδεολογικό πρόσημο, αριστερό πρόσημο.</w:t>
      </w:r>
    </w:p>
    <w:p w14:paraId="5F818F8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Λυπάμαι για αυ</w:t>
      </w:r>
      <w:r>
        <w:rPr>
          <w:rFonts w:eastAsia="Times New Roman" w:cs="Times New Roman"/>
          <w:szCs w:val="24"/>
        </w:rPr>
        <w:t>τή</w:t>
      </w:r>
      <w:r>
        <w:rPr>
          <w:rFonts w:eastAsia="Times New Roman" w:cs="Times New Roman"/>
          <w:szCs w:val="24"/>
        </w:rPr>
        <w:t>ν</w:t>
      </w:r>
      <w:r>
        <w:rPr>
          <w:rFonts w:eastAsia="Times New Roman" w:cs="Times New Roman"/>
          <w:szCs w:val="24"/>
        </w:rPr>
        <w:t xml:space="preserve"> τη στάση. Και λυπάμαι για αυτή</w:t>
      </w:r>
      <w:r>
        <w:rPr>
          <w:rFonts w:eastAsia="Times New Roman" w:cs="Times New Roman"/>
          <w:szCs w:val="24"/>
        </w:rPr>
        <w:t>ν</w:t>
      </w:r>
      <w:r>
        <w:rPr>
          <w:rFonts w:eastAsia="Times New Roman" w:cs="Times New Roman"/>
          <w:szCs w:val="24"/>
        </w:rPr>
        <w:t xml:space="preserve"> τη στάση, γιατί πιστεύω ότι ανήκουμε σε μια γενιά που θα έπρεπε να ξεπεράσουμε τις διχαστικές πρακτικές του παρελθόντος. Και έρχεστε σήμερα εσείς εδώ να πείτε ότι η τρομοκρατία και η βία έχει αριστερό πρόσημο.</w:t>
      </w:r>
    </w:p>
    <w:p w14:paraId="5F818F8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Δεν το συν</w:t>
      </w:r>
      <w:r>
        <w:rPr>
          <w:rFonts w:eastAsia="Times New Roman" w:cs="Times New Roman"/>
          <w:szCs w:val="24"/>
        </w:rPr>
        <w:t>ηθίζω -ακριβώς επειδή πιστεύω στην υπέρβαση αυτών των προκαταλήψεων- να υπεραμύνομαι της ιστορίας της Αριστεράς ή να διαχωρίζω τους αριστερούς και τους δεξιούς. Όμως, είμαι υποχρεωμένος μετά από αυτό που είπατε, να πω ορισμένα πράγματα από αυτό εδώ το Βήμα</w:t>
      </w:r>
      <w:r>
        <w:rPr>
          <w:rFonts w:eastAsia="Times New Roman" w:cs="Times New Roman"/>
          <w:szCs w:val="24"/>
        </w:rPr>
        <w:t>.</w:t>
      </w:r>
    </w:p>
    <w:p w14:paraId="5F818F8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Η Αριστερά, κύριε Μητσοτάκη -όπως και οι αριστεροί και οι αριστερές- σε αυτόν τον τόπο έχει μια ιστορία. Έχει μια ιστορία αγώνων, μια ιστορία διωγμών, έχει υπάρξει θύμα της βίας. Οι αριστεροί και οι </w:t>
      </w:r>
      <w:r>
        <w:rPr>
          <w:rFonts w:eastAsia="Times New Roman" w:cs="Times New Roman"/>
          <w:szCs w:val="24"/>
        </w:rPr>
        <w:lastRenderedPageBreak/>
        <w:t>αριστερές ήταν στους διωκόμενους και όχι στους διώκτες.</w:t>
      </w:r>
      <w:r>
        <w:rPr>
          <w:rFonts w:eastAsia="Times New Roman" w:cs="Times New Roman"/>
          <w:szCs w:val="24"/>
        </w:rPr>
        <w:t xml:space="preserve"> Ήταν θύματα μιας βίας που οργάνωνε ένα παρακράτος πολλές φορές, το παρακράτος των εθνικοφρόνων.</w:t>
      </w:r>
    </w:p>
    <w:p w14:paraId="5F818F8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Δεν ανήκει, λοιπόν, η Αριστερά στους θιασώτες της βίας. Οι αριστεροί και όχι μόνο οι αριστεροί αλλά και πολλοί δεξιοί δημοκράτες, πατριώτες, έδωσαν τη ζωή τους</w:t>
      </w:r>
      <w:r>
        <w:rPr>
          <w:rFonts w:eastAsia="Times New Roman" w:cs="Times New Roman"/>
          <w:szCs w:val="24"/>
        </w:rPr>
        <w:t xml:space="preserve"> σε αυτή τη χώρα για αξίες: την ελευθερία, τη δικαιοσύνη, τη δημοκρατία. Η ιστορία, η παράδοση και οι αξίες της Αριστεράς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-και δεν σας επιτρέπω διαρκώς να το επαναλαμβάνετε- με τους δήθεν </w:t>
      </w:r>
      <w:proofErr w:type="spellStart"/>
      <w:r>
        <w:rPr>
          <w:rFonts w:eastAsia="Times New Roman" w:cs="Times New Roman"/>
          <w:szCs w:val="24"/>
        </w:rPr>
        <w:t>αντιεξουσιαστές</w:t>
      </w:r>
      <w:proofErr w:type="spellEnd"/>
      <w:r>
        <w:rPr>
          <w:rFonts w:eastAsia="Times New Roman" w:cs="Times New Roman"/>
          <w:szCs w:val="24"/>
        </w:rPr>
        <w:t>, που έχουν στο τέλος-τέλος, ό</w:t>
      </w:r>
      <w:r>
        <w:rPr>
          <w:rFonts w:eastAsia="Times New Roman" w:cs="Times New Roman"/>
          <w:szCs w:val="24"/>
        </w:rPr>
        <w:t>μως, την πιο εξουσιαστική αντίληψη. Διότι η αντίληψη εκείνη που διεκδικεί το δικαίωμα της επιλογής να αφαιρέσει ανθρώπινη ζωή, δηλαδή να ασκήσει την υπέρτατη βία απέναντι στην πιο σημαντική αξία, που είναι η ανθρώπινη ζωή, στο όνομα δήθεν μιας επαναστατική</w:t>
      </w:r>
      <w:r>
        <w:rPr>
          <w:rFonts w:eastAsia="Times New Roman" w:cs="Times New Roman"/>
          <w:szCs w:val="24"/>
        </w:rPr>
        <w:t>ς υπόθεσης, αυτή είναι μια εξουσιαστική λογική.</w:t>
      </w:r>
    </w:p>
    <w:p w14:paraId="5F818F8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Αυτή</w:t>
      </w:r>
      <w:r>
        <w:rPr>
          <w:rFonts w:eastAsia="Times New Roman" w:cs="Times New Roman"/>
          <w:szCs w:val="24"/>
        </w:rPr>
        <w:t>ν</w:t>
      </w:r>
      <w:r>
        <w:rPr>
          <w:rFonts w:eastAsia="Times New Roman" w:cs="Times New Roman"/>
          <w:szCs w:val="24"/>
        </w:rPr>
        <w:t xml:space="preserve"> την αντίληψη, κύριε Μητσοτάκη, μοιράζονται οι δήθεν </w:t>
      </w:r>
      <w:proofErr w:type="spellStart"/>
      <w:r>
        <w:rPr>
          <w:rFonts w:eastAsia="Times New Roman" w:cs="Times New Roman"/>
          <w:szCs w:val="24"/>
        </w:rPr>
        <w:t>αντιεξουσιαστές</w:t>
      </w:r>
      <w:proofErr w:type="spellEnd"/>
      <w:r>
        <w:rPr>
          <w:rFonts w:eastAsia="Times New Roman" w:cs="Times New Roman"/>
          <w:szCs w:val="24"/>
        </w:rPr>
        <w:t xml:space="preserve"> με κάθε λογής τρομοκρατία. Είναι, ξέρετε, διχαστικό να μιλάτε για ιδεολογία αριστερή της τρομοκρατίας και να ταυτίζετε την Αριστερά, π</w:t>
      </w:r>
      <w:r>
        <w:rPr>
          <w:rFonts w:eastAsia="Times New Roman" w:cs="Times New Roman"/>
          <w:szCs w:val="24"/>
        </w:rPr>
        <w:t>ου γέννησε σε αυτόν τον τόπο την Εθνική Αντίσταση, τους Λαμπράκηδες, το κίνημα του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4», τους αγώνες για την υπεράσπιση της δημοκρατίας.</w:t>
      </w:r>
    </w:p>
    <w:p w14:paraId="5F818F8E" w14:textId="77777777" w:rsidR="00EB6AC3" w:rsidRDefault="00674472">
      <w:pPr>
        <w:spacing w:line="600" w:lineRule="auto"/>
        <w:jc w:val="center"/>
        <w:rPr>
          <w:rFonts w:eastAsia="Times New Roman"/>
          <w:bCs/>
        </w:rPr>
      </w:pPr>
      <w:r>
        <w:rPr>
          <w:rFonts w:eastAsia="Times New Roman"/>
          <w:bCs/>
        </w:rPr>
        <w:t>(Χειροκροτήματα από την πτέρυγα του ΣΥΡΙΖΑ)</w:t>
      </w:r>
    </w:p>
    <w:p w14:paraId="5F818F8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Έδωσε και δίνει, κύριε Μητσοτάκη, αγώνες μαζικούς και ειρηνικούς για </w:t>
      </w:r>
      <w:r>
        <w:rPr>
          <w:rFonts w:eastAsia="Times New Roman" w:cs="Times New Roman"/>
          <w:szCs w:val="24"/>
        </w:rPr>
        <w:t>ελευθερία, δημοκρατία και δικαιοσύνη, αγώνες πάντα χωρίς κουκούλες –πάντοτε!- χωρίς τσεκούρια και χωρίς βαριοπούλες. Βέβαια, τους οπαδούς της βαριοπούλας και των τσεκουριών η Αριστερά τούς έχει απέναντι. Όμως, κάποιες φορές η δική σας παράταξη, δυστυχώς, δ</w:t>
      </w:r>
      <w:r>
        <w:rPr>
          <w:rFonts w:eastAsia="Times New Roman" w:cs="Times New Roman"/>
          <w:szCs w:val="24"/>
        </w:rPr>
        <w:t>εν τους έχει απέναντι.</w:t>
      </w:r>
    </w:p>
    <w:p w14:paraId="5F818F90" w14:textId="77777777" w:rsidR="00EB6AC3" w:rsidRDefault="00674472">
      <w:pPr>
        <w:spacing w:line="600" w:lineRule="auto"/>
        <w:ind w:firstLine="720"/>
        <w:jc w:val="both"/>
        <w:rPr>
          <w:rFonts w:eastAsia="Times New Roman"/>
          <w:szCs w:val="24"/>
        </w:rPr>
      </w:pPr>
      <w:r>
        <w:rPr>
          <w:rFonts w:eastAsia="Times New Roman" w:cs="Times New Roman"/>
          <w:szCs w:val="24"/>
        </w:rPr>
        <w:lastRenderedPageBreak/>
        <w:t>Αναρωτηθήκατε, επίσης, κύριε Μητσοτάκη, σε ποια ευρωπαϊκή χώρα οι πολίτες έχουν δικαίωμα να διαδηλώνουν στους δρόμους της πρωτεύουσας, να κλείνουν δρόμους. Και είπατε ότι αυτό είναι πρωτάκουστο. Σας καλώ να δείτε τι συνέβη την περασμ</w:t>
      </w:r>
      <w:r>
        <w:rPr>
          <w:rFonts w:eastAsia="Times New Roman" w:cs="Times New Roman"/>
          <w:szCs w:val="24"/>
        </w:rPr>
        <w:t>ένη εβδομάδα στο Λονδίνο, στη μεγάλη διαδήλωση κατά της λιτότητας.</w:t>
      </w:r>
      <w:r>
        <w:rPr>
          <w:rFonts w:eastAsia="Times New Roman" w:cs="Times New Roman"/>
          <w:szCs w:val="24"/>
        </w:rPr>
        <w:t xml:space="preserve"> </w:t>
      </w:r>
      <w:r>
        <w:rPr>
          <w:rFonts w:eastAsia="Times New Roman"/>
          <w:szCs w:val="24"/>
        </w:rPr>
        <w:t xml:space="preserve">Σας καλώ να δείτε τι συνέβη τον προηγούμενο μήνα στο Παρίσι, στις μεγάλες διαδηλώσεις των αγροτών. Αυτά που έγιναν εδώ δεν ήταν τίποτα. </w:t>
      </w:r>
    </w:p>
    <w:p w14:paraId="5F818F91" w14:textId="77777777" w:rsidR="00EB6AC3" w:rsidRDefault="00674472">
      <w:pPr>
        <w:spacing w:line="600" w:lineRule="auto"/>
        <w:ind w:firstLine="720"/>
        <w:jc w:val="both"/>
        <w:rPr>
          <w:rFonts w:eastAsia="Times New Roman"/>
          <w:szCs w:val="24"/>
        </w:rPr>
      </w:pPr>
      <w:r>
        <w:rPr>
          <w:rFonts w:eastAsia="Times New Roman"/>
          <w:szCs w:val="24"/>
        </w:rPr>
        <w:t>Π</w:t>
      </w:r>
      <w:r>
        <w:rPr>
          <w:rFonts w:eastAsia="Times New Roman"/>
          <w:szCs w:val="24"/>
        </w:rPr>
        <w:t xml:space="preserve">ραγματικά, δεν καταλαβαίνω, τι ακριβώς προτείνετε; </w:t>
      </w:r>
      <w:r>
        <w:rPr>
          <w:rFonts w:eastAsia="Times New Roman"/>
          <w:szCs w:val="24"/>
        </w:rPr>
        <w:t>Να απαγορεύσουμε τις διαδηλώσεις; Σε κάθε δημοκρατική χώρα οι πολίτες, είτε συμφωνούμε είτε διαφωνούμε με τις απόψεις τους, έχουν το δικαίωμα να διαδηλώνουν. Και σας θυμίζω ότι το ελληνικό Σύνταγμα προστατεύει το δικαίωμα του «</w:t>
      </w:r>
      <w:proofErr w:type="spellStart"/>
      <w:r>
        <w:rPr>
          <w:rFonts w:eastAsia="Times New Roman"/>
          <w:szCs w:val="24"/>
        </w:rPr>
        <w:t>συναθροίζεσθαι</w:t>
      </w:r>
      <w:proofErr w:type="spellEnd"/>
      <w:r>
        <w:rPr>
          <w:rFonts w:eastAsia="Times New Roman"/>
          <w:szCs w:val="24"/>
        </w:rPr>
        <w:t>». Τι ακριβώς ζ</w:t>
      </w:r>
      <w:r>
        <w:rPr>
          <w:rFonts w:eastAsia="Times New Roman"/>
          <w:szCs w:val="24"/>
        </w:rPr>
        <w:t xml:space="preserve">ητάτε; Να το καταργήσουμε; Είναι και αυτό στην πρότασή σας, μήπως, για τη συνταγματική </w:t>
      </w:r>
      <w:r>
        <w:rPr>
          <w:rFonts w:eastAsia="Times New Roman"/>
          <w:szCs w:val="24"/>
        </w:rPr>
        <w:t>Αναθεώρηση</w:t>
      </w:r>
      <w:r>
        <w:rPr>
          <w:rFonts w:eastAsia="Times New Roman"/>
          <w:szCs w:val="24"/>
        </w:rPr>
        <w:t>;</w:t>
      </w:r>
    </w:p>
    <w:p w14:paraId="5F818F92" w14:textId="77777777" w:rsidR="00EB6AC3" w:rsidRDefault="00674472">
      <w:pPr>
        <w:spacing w:line="600" w:lineRule="auto"/>
        <w:ind w:firstLine="720"/>
        <w:jc w:val="both"/>
        <w:rPr>
          <w:rFonts w:eastAsia="Times New Roman"/>
          <w:szCs w:val="24"/>
        </w:rPr>
      </w:pPr>
      <w:r>
        <w:rPr>
          <w:rFonts w:eastAsia="Times New Roman"/>
          <w:szCs w:val="24"/>
        </w:rPr>
        <w:lastRenderedPageBreak/>
        <w:t>Σήμερα, κυρίες και κύριοι συνάδελφοι, το δόγμα της Ελληνικής Αστυνομίας, το δόγμα της ηπιότητας και της διακριτικότητας, με σαφείς, όμως, κόκκινες γραμμές, ε</w:t>
      </w:r>
      <w:r>
        <w:rPr>
          <w:rFonts w:eastAsia="Times New Roman"/>
          <w:szCs w:val="24"/>
        </w:rPr>
        <w:t>ίναι πολύ πιο αποτελεσματικό ως προς τη διατήρηση της ασφάλειας των πολιτών από το δόγμα της επίδειξης ωμής δύναμης και άνευ όρων καταστολής.</w:t>
      </w:r>
    </w:p>
    <w:p w14:paraId="5F818F93" w14:textId="77777777" w:rsidR="00EB6AC3" w:rsidRDefault="00674472">
      <w:pPr>
        <w:spacing w:line="600" w:lineRule="auto"/>
        <w:ind w:firstLine="720"/>
        <w:jc w:val="both"/>
        <w:rPr>
          <w:rFonts w:eastAsia="Times New Roman"/>
          <w:szCs w:val="24"/>
        </w:rPr>
      </w:pPr>
      <w:r>
        <w:rPr>
          <w:rFonts w:eastAsia="Times New Roman"/>
          <w:szCs w:val="24"/>
        </w:rPr>
        <w:t>Θ</w:t>
      </w:r>
      <w:r>
        <w:rPr>
          <w:rFonts w:eastAsia="Times New Roman"/>
          <w:szCs w:val="24"/>
        </w:rPr>
        <w:t xml:space="preserve">έλω να σας πω ότι τα προβλήματα στα οποία αναφερθήκατε και που προφανώς μας προβληματίζουν, δεν αφορούν σε </w:t>
      </w:r>
      <w:proofErr w:type="spellStart"/>
      <w:r>
        <w:rPr>
          <w:rFonts w:eastAsia="Times New Roman"/>
          <w:szCs w:val="24"/>
        </w:rPr>
        <w:t>καμμία</w:t>
      </w:r>
      <w:proofErr w:type="spellEnd"/>
      <w:r>
        <w:rPr>
          <w:rFonts w:eastAsia="Times New Roman"/>
          <w:szCs w:val="24"/>
        </w:rPr>
        <w:t xml:space="preserve"> περίπτωση τον τελευταίο χρόνο διακυβέρνησης. Αντιθέτως, τον τελευταίο χρόνο διακυβέρνησης, αν δείτε τα στοιχεία που έχει ο Υπουργός -είναι στη διάθεσή σας-, έχουν μειωθεί σημαντικά όλες αυτές οι επιθέσεις, οι σκηνές βίας και ανομίας στις οποίες αναφερθήκα</w:t>
      </w:r>
      <w:r>
        <w:rPr>
          <w:rFonts w:eastAsia="Times New Roman"/>
          <w:szCs w:val="24"/>
        </w:rPr>
        <w:t>τε και οι οποίες φυσικά μας προβληματίζουν.</w:t>
      </w:r>
    </w:p>
    <w:p w14:paraId="5F818F94" w14:textId="77777777" w:rsidR="00EB6AC3" w:rsidRDefault="0067447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Πρωθυπουργού)</w:t>
      </w:r>
    </w:p>
    <w:p w14:paraId="5F818F95" w14:textId="77777777" w:rsidR="00EB6AC3" w:rsidRDefault="00674472">
      <w:pPr>
        <w:spacing w:line="600" w:lineRule="auto"/>
        <w:ind w:firstLine="720"/>
        <w:jc w:val="both"/>
        <w:rPr>
          <w:rFonts w:eastAsia="Times New Roman"/>
          <w:szCs w:val="24"/>
        </w:rPr>
      </w:pPr>
      <w:r>
        <w:rPr>
          <w:rFonts w:eastAsia="Times New Roman"/>
          <w:szCs w:val="24"/>
        </w:rPr>
        <w:lastRenderedPageBreak/>
        <w:t>Επίσης, το κέντρο της πόλης είναι ένα θέμα το οποίο γνωρίζω από την περίοδο που ήμουν μαζί με τον κ. Κακλαμάνη ως Δήμαρχο στ</w:t>
      </w:r>
      <w:r>
        <w:rPr>
          <w:rFonts w:eastAsia="Times New Roman"/>
          <w:szCs w:val="24"/>
        </w:rPr>
        <w:t>ο Δημοτικό Συμβούλιο της Αθήνας. Ήταν κεντρικό θέμα. Όμως, η ανομία και η παραβατικότητα στο κέντρο της πόλης δεν αντιμετωπίστηκε ποτέ με τις επιχειρήσεις «σκούπα», που μάζευε κάποιους κακόμοιρους μετανάστες από την Ομόνοια, για λίγες, όμως, ώρες, τους πήγ</w:t>
      </w:r>
      <w:r>
        <w:rPr>
          <w:rFonts w:eastAsia="Times New Roman"/>
          <w:szCs w:val="24"/>
        </w:rPr>
        <w:t>αινε λίγο πιο κάτω, ερχόντουσαν οι κάμερες, έπαιρναν τρεις φωτογραφίες και μετά ξαναγυρνούσαν. Το ζήτημα είναι να μπορέσει κ</w:t>
      </w:r>
      <w:r>
        <w:rPr>
          <w:rFonts w:eastAsia="Times New Roman"/>
          <w:szCs w:val="24"/>
        </w:rPr>
        <w:t>άποιος</w:t>
      </w:r>
      <w:r>
        <w:rPr>
          <w:rFonts w:eastAsia="Times New Roman"/>
          <w:szCs w:val="24"/>
        </w:rPr>
        <w:t xml:space="preserve"> να αντιμετωπίσει τις αιτίες που δημιουργούν το φαινόμενο αυτό.</w:t>
      </w:r>
    </w:p>
    <w:p w14:paraId="5F818F96" w14:textId="77777777" w:rsidR="00EB6AC3" w:rsidRDefault="00674472">
      <w:pPr>
        <w:spacing w:line="600" w:lineRule="auto"/>
        <w:ind w:firstLine="720"/>
        <w:jc w:val="both"/>
        <w:rPr>
          <w:rFonts w:eastAsia="Times New Roman"/>
          <w:szCs w:val="24"/>
        </w:rPr>
      </w:pPr>
      <w:r>
        <w:rPr>
          <w:rFonts w:eastAsia="Times New Roman"/>
          <w:szCs w:val="24"/>
        </w:rPr>
        <w:t>Σε κάθε περίπτωση, εγώ θέλω να σας πω ότι αντιμετωπίσαμε -είνα</w:t>
      </w:r>
      <w:r>
        <w:rPr>
          <w:rFonts w:eastAsia="Times New Roman"/>
          <w:szCs w:val="24"/>
        </w:rPr>
        <w:t xml:space="preserve">ι προφανές αυτό- ένα πρωτοφανές προσφυγικό κύμα. Όμως, αν πάτε σήμερα μια βόλτα στο Πεδίο του Άρεως, δεν θα δείτε ούτε έναν μετανάστη και πρόσφυγα. Πηγαίντε στην </w:t>
      </w:r>
      <w:r>
        <w:rPr>
          <w:rFonts w:eastAsia="Times New Roman"/>
          <w:szCs w:val="24"/>
        </w:rPr>
        <w:t xml:space="preserve">πλατεία </w:t>
      </w:r>
      <w:r>
        <w:rPr>
          <w:rFonts w:eastAsia="Times New Roman"/>
          <w:szCs w:val="24"/>
        </w:rPr>
        <w:t xml:space="preserve">Βικτωρίας. Είναι ανοιχτή. Και η </w:t>
      </w:r>
      <w:r>
        <w:rPr>
          <w:rFonts w:eastAsia="Times New Roman"/>
          <w:szCs w:val="24"/>
        </w:rPr>
        <w:t>π</w:t>
      </w:r>
      <w:r>
        <w:rPr>
          <w:rFonts w:eastAsia="Times New Roman"/>
          <w:szCs w:val="24"/>
        </w:rPr>
        <w:t xml:space="preserve">λατεία Συντάγματος, επίσης. </w:t>
      </w:r>
    </w:p>
    <w:p w14:paraId="5F818F97" w14:textId="77777777" w:rsidR="00EB6AC3" w:rsidRDefault="00674472">
      <w:pPr>
        <w:spacing w:line="600" w:lineRule="auto"/>
        <w:ind w:firstLine="720"/>
        <w:jc w:val="both"/>
        <w:rPr>
          <w:rFonts w:eastAsia="Times New Roman"/>
          <w:szCs w:val="24"/>
        </w:rPr>
      </w:pPr>
      <w:r>
        <w:rPr>
          <w:rFonts w:eastAsia="Times New Roman"/>
          <w:szCs w:val="24"/>
        </w:rPr>
        <w:lastRenderedPageBreak/>
        <w:t>Θυμίζω ότι την εποχή της</w:t>
      </w:r>
      <w:r>
        <w:rPr>
          <w:rFonts w:eastAsia="Times New Roman"/>
          <w:szCs w:val="24"/>
        </w:rPr>
        <w:t xml:space="preserve"> καταστολής και του δόγματος της «σκούπας», τη δική σας εποχή, παρά το δόγμα της καταστολής και της «σκούπας», δεν υπήρχε αυτό. </w:t>
      </w:r>
    </w:p>
    <w:p w14:paraId="5F818F98" w14:textId="77777777" w:rsidR="00EB6AC3" w:rsidRDefault="00674472">
      <w:pPr>
        <w:spacing w:line="600" w:lineRule="auto"/>
        <w:ind w:firstLine="720"/>
        <w:jc w:val="both"/>
        <w:rPr>
          <w:rFonts w:eastAsia="Times New Roman"/>
          <w:szCs w:val="24"/>
        </w:rPr>
      </w:pPr>
      <w:r>
        <w:rPr>
          <w:rFonts w:eastAsia="Times New Roman"/>
          <w:szCs w:val="24"/>
        </w:rPr>
        <w:t xml:space="preserve">Να σας πω, επίσης, ότι μιλήσατε για την </w:t>
      </w:r>
      <w:proofErr w:type="spellStart"/>
      <w:r>
        <w:rPr>
          <w:rFonts w:eastAsia="Times New Roman"/>
          <w:szCs w:val="24"/>
        </w:rPr>
        <w:t>Ειδομένη</w:t>
      </w:r>
      <w:proofErr w:type="spellEnd"/>
      <w:r>
        <w:rPr>
          <w:rFonts w:eastAsia="Times New Roman"/>
          <w:szCs w:val="24"/>
        </w:rPr>
        <w:t xml:space="preserve">. Μιλήσατε για την </w:t>
      </w:r>
      <w:proofErr w:type="spellStart"/>
      <w:r>
        <w:rPr>
          <w:rFonts w:eastAsia="Times New Roman"/>
          <w:szCs w:val="24"/>
        </w:rPr>
        <w:t>Ειδομένη</w:t>
      </w:r>
      <w:proofErr w:type="spellEnd"/>
      <w:r>
        <w:rPr>
          <w:rFonts w:eastAsia="Times New Roman"/>
          <w:szCs w:val="24"/>
        </w:rPr>
        <w:t xml:space="preserve"> ξανά και ξανά και ξανά, όπου εκεί, βεβαίως, η ελλην</w:t>
      </w:r>
      <w:r>
        <w:rPr>
          <w:rFonts w:eastAsia="Times New Roman"/>
          <w:szCs w:val="24"/>
        </w:rPr>
        <w:t xml:space="preserve">ική Κυβέρνηση κάνει υπεράνθρωπες προσπάθειες για να ελέγξει μια εξαιρετικά δύσκολη κατάσταση. Κι όλοι γνωρίζετε γιατί δεν έχουμε επιλέξει να φτιάξουμε οργανωμένο κέντρο υποδοχής και φιλοξενίας εκεί. Διότι σε συνεννόηση και με τους εταίρους μας αλλά και με </w:t>
      </w:r>
      <w:r>
        <w:rPr>
          <w:rFonts w:eastAsia="Times New Roman"/>
          <w:szCs w:val="24"/>
        </w:rPr>
        <w:t>την Ύπατη Αρμοστεία, αν φτιάχναμε εκεί οργανωμένο κέντρο, θα ήταν πόλος έλξης, θα ήταν σαν να λέγαμε σε όλους τους πρόσφυγες που βρίσκονται στην ενδοχώρα, «πηγαίντε στα σύνορα».</w:t>
      </w:r>
    </w:p>
    <w:p w14:paraId="5F818F99" w14:textId="77777777" w:rsidR="00EB6AC3" w:rsidRDefault="00674472">
      <w:pPr>
        <w:spacing w:line="600" w:lineRule="auto"/>
        <w:ind w:firstLine="720"/>
        <w:jc w:val="both"/>
        <w:rPr>
          <w:rFonts w:eastAsia="Times New Roman"/>
          <w:szCs w:val="24"/>
        </w:rPr>
      </w:pPr>
      <w:r>
        <w:rPr>
          <w:rFonts w:eastAsia="Times New Roman"/>
          <w:szCs w:val="24"/>
        </w:rPr>
        <w:t>Όμως, θέλω να σας θυμίσω: Επί των ημερών της διακυβέρνησής σας υπήρχαν ή δεν υ</w:t>
      </w:r>
      <w:r>
        <w:rPr>
          <w:rFonts w:eastAsia="Times New Roman"/>
          <w:szCs w:val="24"/>
        </w:rPr>
        <w:t xml:space="preserve">πήρχαν </w:t>
      </w:r>
      <w:proofErr w:type="spellStart"/>
      <w:r>
        <w:rPr>
          <w:rFonts w:eastAsia="Times New Roman"/>
          <w:szCs w:val="24"/>
        </w:rPr>
        <w:t>Ειδομένες</w:t>
      </w:r>
      <w:proofErr w:type="spellEnd"/>
      <w:r>
        <w:rPr>
          <w:rFonts w:eastAsia="Times New Roman"/>
          <w:szCs w:val="24"/>
        </w:rPr>
        <w:t xml:space="preserve"> -κι όχι τόσο μικρές- στην Ηγουμενίτσα και στην Πάτρα; Δεν μίλησε κανένας σας τότε για αυτό. Καθόλου μικρές. Να μιλήσουμε με αριθμούς. </w:t>
      </w:r>
      <w:proofErr w:type="spellStart"/>
      <w:r>
        <w:rPr>
          <w:rFonts w:eastAsia="Times New Roman"/>
          <w:szCs w:val="24"/>
        </w:rPr>
        <w:t>Εξίμισι</w:t>
      </w:r>
      <w:proofErr w:type="spellEnd"/>
      <w:r>
        <w:rPr>
          <w:rFonts w:eastAsia="Times New Roman"/>
          <w:szCs w:val="24"/>
        </w:rPr>
        <w:t xml:space="preserve"> χιλιάδες άνθρωποι στην Ηγουμενίτσα, τρεισήμισι </w:t>
      </w:r>
      <w:r>
        <w:rPr>
          <w:rFonts w:eastAsia="Times New Roman"/>
          <w:szCs w:val="24"/>
        </w:rPr>
        <w:lastRenderedPageBreak/>
        <w:t>χιλιάδες άνθρωποι στην Πάτρα, σε καταυλισμούς, όπο</w:t>
      </w:r>
      <w:r>
        <w:rPr>
          <w:rFonts w:eastAsia="Times New Roman"/>
          <w:szCs w:val="24"/>
        </w:rPr>
        <w:t xml:space="preserve">υ δεν υπήρχε φυσικά κράτος, μόνο επιχειρήσεις της Αστυνομίας, όπου δεν υπήρχε η έντονη παρουσία </w:t>
      </w:r>
      <w:r>
        <w:rPr>
          <w:rFonts w:eastAsia="Times New Roman"/>
          <w:szCs w:val="24"/>
        </w:rPr>
        <w:t>μη κυβερνητικών οργανώσεων</w:t>
      </w:r>
      <w:r>
        <w:rPr>
          <w:rFonts w:eastAsia="Times New Roman"/>
          <w:szCs w:val="24"/>
        </w:rPr>
        <w:t xml:space="preserve">, του ΚΕΕΛΠΝΟ, η έγνοια των μέσων ενημέρωσης τότε, η έγνοια του κράτους και της πολιτείας. </w:t>
      </w:r>
    </w:p>
    <w:p w14:paraId="5F818F9A" w14:textId="77777777" w:rsidR="00EB6AC3" w:rsidRDefault="00674472">
      <w:pPr>
        <w:spacing w:line="600" w:lineRule="auto"/>
        <w:ind w:firstLine="720"/>
        <w:jc w:val="both"/>
        <w:rPr>
          <w:rFonts w:eastAsia="Times New Roman"/>
          <w:szCs w:val="24"/>
        </w:rPr>
      </w:pPr>
      <w:r>
        <w:rPr>
          <w:rFonts w:eastAsia="Times New Roman"/>
          <w:szCs w:val="24"/>
        </w:rPr>
        <w:t xml:space="preserve">Είναι υποκριτικό, λοιπόν, όταν σήμερα </w:t>
      </w:r>
      <w:r>
        <w:rPr>
          <w:rFonts w:eastAsia="Times New Roman"/>
          <w:szCs w:val="24"/>
        </w:rPr>
        <w:t xml:space="preserve">αντιμετωπίζουμε μια πρωτοφανή ροή προσφυγική, να έχετε κάνει σημαία σας την </w:t>
      </w:r>
      <w:proofErr w:type="spellStart"/>
      <w:r>
        <w:rPr>
          <w:rFonts w:eastAsia="Times New Roman"/>
          <w:szCs w:val="24"/>
        </w:rPr>
        <w:t>Ειδομένη</w:t>
      </w:r>
      <w:proofErr w:type="spellEnd"/>
      <w:r>
        <w:rPr>
          <w:rFonts w:eastAsia="Times New Roman"/>
          <w:szCs w:val="24"/>
        </w:rPr>
        <w:t xml:space="preserve">, όταν εσείς επί των ημερών σας είχατε δύο </w:t>
      </w:r>
      <w:proofErr w:type="spellStart"/>
      <w:r>
        <w:rPr>
          <w:rFonts w:eastAsia="Times New Roman"/>
          <w:szCs w:val="24"/>
        </w:rPr>
        <w:t>Ειδομένες</w:t>
      </w:r>
      <w:proofErr w:type="spellEnd"/>
      <w:r>
        <w:rPr>
          <w:rFonts w:eastAsia="Times New Roman"/>
          <w:szCs w:val="24"/>
        </w:rPr>
        <w:t xml:space="preserve"> στην Πάτρα και στην Ηγουμενίτσα. Και δεν άνοιγε κανένας το ζήτημα αυτό.</w:t>
      </w:r>
    </w:p>
    <w:p w14:paraId="5F818F9B" w14:textId="77777777" w:rsidR="00EB6AC3" w:rsidRDefault="00674472">
      <w:pPr>
        <w:spacing w:line="600" w:lineRule="auto"/>
        <w:ind w:firstLine="720"/>
        <w:jc w:val="both"/>
        <w:rPr>
          <w:rFonts w:eastAsia="Times New Roman"/>
          <w:szCs w:val="24"/>
        </w:rPr>
      </w:pPr>
      <w:r>
        <w:rPr>
          <w:rFonts w:eastAsia="Times New Roman"/>
          <w:szCs w:val="24"/>
        </w:rPr>
        <w:t>Κυρίες και κύριοι Βουλευτές, θέλω να μου επιτρα</w:t>
      </w:r>
      <w:r>
        <w:rPr>
          <w:rFonts w:eastAsia="Times New Roman"/>
          <w:szCs w:val="24"/>
        </w:rPr>
        <w:t xml:space="preserve">πεί να κλείσω -θα χρειαστώ μόνο πέντε λεπτά, κύριε Πρόεδρε- με δύο λόγια για την οικονομία και για τις τρέχουσες εξελίξεις. </w:t>
      </w:r>
    </w:p>
    <w:p w14:paraId="5F818F9C" w14:textId="77777777" w:rsidR="00EB6AC3" w:rsidRDefault="00674472">
      <w:pPr>
        <w:spacing w:line="600" w:lineRule="auto"/>
        <w:jc w:val="both"/>
        <w:rPr>
          <w:rFonts w:eastAsia="Times New Roman" w:cs="Times New Roman"/>
          <w:szCs w:val="24"/>
        </w:rPr>
      </w:pPr>
      <w:r>
        <w:rPr>
          <w:rFonts w:eastAsia="Times New Roman"/>
          <w:szCs w:val="24"/>
        </w:rPr>
        <w:tab/>
      </w:r>
      <w:r>
        <w:rPr>
          <w:rFonts w:eastAsia="Times New Roman" w:cs="Times New Roman"/>
          <w:szCs w:val="24"/>
        </w:rPr>
        <w:t xml:space="preserve">Για να κλείσω το θέμα της σημερινής μας συζήτησης -ίσως μου δοθεί και η </w:t>
      </w:r>
      <w:proofErr w:type="spellStart"/>
      <w:r>
        <w:rPr>
          <w:rFonts w:eastAsia="Times New Roman" w:cs="Times New Roman"/>
          <w:szCs w:val="24"/>
        </w:rPr>
        <w:t>τριτολογία</w:t>
      </w:r>
      <w:proofErr w:type="spellEnd"/>
      <w:r>
        <w:rPr>
          <w:rFonts w:eastAsia="Times New Roman" w:cs="Times New Roman"/>
          <w:szCs w:val="24"/>
        </w:rPr>
        <w:t>- θέλω να μείνω στο μήνυμα -που ελπίζω ότι είναι</w:t>
      </w:r>
      <w:r>
        <w:rPr>
          <w:rFonts w:eastAsia="Times New Roman" w:cs="Times New Roman"/>
          <w:szCs w:val="24"/>
        </w:rPr>
        <w:t xml:space="preserve"> κοινό μήνυμα- πως η Ελλάδα είναι και θα παραμείνει μία χώρα ασφαλής.</w:t>
      </w:r>
    </w:p>
    <w:p w14:paraId="5F818F9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Θα πω δυο λόγια για την οικονομία. Θα σας συνιστούσα, κύριοι της Αντιπολίτευσης, να μη βάλετε τα λεφτά σας όλα στην πιθανότητα αποτυχίας της Κυβέρνησης, διότι η αξιολόγηση θα κλείσει. Κα</w:t>
      </w:r>
      <w:r>
        <w:rPr>
          <w:rFonts w:eastAsia="Times New Roman" w:cs="Times New Roman"/>
          <w:szCs w:val="24"/>
        </w:rPr>
        <w:t xml:space="preserve">τανοώ, βεβαίως, γιατί κάποιοι σας πιέζουν διακαώς να το κάνετε αυτό. </w:t>
      </w:r>
    </w:p>
    <w:p w14:paraId="5F818F9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Ξεκινήσατε με την πρώτη σας συνέντευξη ως Αρχηγός της Αξιωματικής Αντιπολίτευσης λέγοντας, «Δεν βιάζομαι». Και τώρα σας βλέπω να βιάζεστε και να αγκομαχάτε. Γιατί; Κάποιοι σας πιέζουν. Α</w:t>
      </w:r>
      <w:r>
        <w:rPr>
          <w:rFonts w:eastAsia="Times New Roman" w:cs="Times New Roman"/>
          <w:szCs w:val="24"/>
        </w:rPr>
        <w:t>υτοί, βεβαίως, έχουν λόγους. Έχουν χρέη, πιθανώς έχουν διώξεις, θέλουν να κρατάνε μέσα ενημέρωσης χωρίς να πληρώνουν φόρους, κάποιοι άλλοι βλέπουν δικούς τους συνεργάτες σε διάφορες λίστες. Έχουν λόγους, λοιπόν, να θέλουν, αδιαφορώντας για την πορεία της χ</w:t>
      </w:r>
      <w:r>
        <w:rPr>
          <w:rFonts w:eastAsia="Times New Roman" w:cs="Times New Roman"/>
          <w:szCs w:val="24"/>
        </w:rPr>
        <w:t xml:space="preserve">ώρας, αυτή η Κυβέρνηση να φύγει, και χθες αν γινόταν. </w:t>
      </w:r>
    </w:p>
    <w:p w14:paraId="5F818F9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Εσείς, όμως, κάνετε λάθος. Κάνετε λάθος αν παίζετε σε μια ζαριά τα πάντα, για τον πολύ απλό λόγο ότι θα διαψευστείτε. Και αμέσως μετά τι θα κάνετε; Θα βάλετε τα λεφτά σας στη δεύτερη αξιολόγηση. Κι </w:t>
      </w:r>
      <w:r>
        <w:rPr>
          <w:rFonts w:eastAsia="Times New Roman" w:cs="Times New Roman"/>
          <w:szCs w:val="24"/>
        </w:rPr>
        <w:lastRenderedPageBreak/>
        <w:t xml:space="preserve">αν </w:t>
      </w:r>
      <w:r>
        <w:rPr>
          <w:rFonts w:eastAsia="Times New Roman" w:cs="Times New Roman"/>
          <w:szCs w:val="24"/>
        </w:rPr>
        <w:t xml:space="preserve">διαψευστείτε και εκεί; Το ξέρετε το παραμύθι με τον ψεύτη βοσκό; Στο τέλος δεν θα σας πιστεύει ούτε ο λύκος. </w:t>
      </w:r>
    </w:p>
    <w:p w14:paraId="5F818FA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Φτιάξατε έναν μύθο, τον μύθο της καταστροφής, από τη διαπραγμάτευση του ΣΥΡΙΖΑ. Φαντάζομαι ότι θα μου απαντήσετε αύριο μετά τα στοιχεία της </w:t>
      </w:r>
      <w:r>
        <w:rPr>
          <w:rFonts w:eastAsia="Times New Roman" w:cs="Times New Roman"/>
          <w:szCs w:val="24"/>
          <w:lang w:val="en-US"/>
        </w:rPr>
        <w:t>EUROST</w:t>
      </w:r>
      <w:r>
        <w:rPr>
          <w:rFonts w:eastAsia="Times New Roman" w:cs="Times New Roman"/>
          <w:szCs w:val="24"/>
          <w:lang w:val="en-US"/>
        </w:rPr>
        <w:t>AT</w:t>
      </w:r>
      <w:r>
        <w:rPr>
          <w:rFonts w:eastAsia="Times New Roman" w:cs="Times New Roman"/>
          <w:szCs w:val="24"/>
        </w:rPr>
        <w:t xml:space="preserve"> για αυτά. Δεν απαντήσατε πριν. Περιμένω εγώ να βγουν τα στοιχεία να απαντήσετε για την καταστροφή του ΣΥΡΙΖΑ. </w:t>
      </w:r>
    </w:p>
    <w:p w14:paraId="5F818FA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Εγώ θα ήθελα να σας ρωτήσω το εξής: Η χώρα είναι σε μία κρίσιμη καμπή. Δεν υπάρχει αμφιβολία. Είναι η πιο σύνθετη και κρίσιμη διαπραγμάτευση. </w:t>
      </w:r>
      <w:r>
        <w:rPr>
          <w:rFonts w:eastAsia="Times New Roman" w:cs="Times New Roman"/>
          <w:szCs w:val="24"/>
        </w:rPr>
        <w:t>Γιατί; Διότι είναι μια διαπραγμάτευση όχι ανάμεσα σε δύο με διαφορετικές απόψεις και συμφέροντα, ανάμεσα σε τρεις. Δεν είναι καινούργιο αυτό. Το γνωρίζετε.</w:t>
      </w:r>
    </w:p>
    <w:p w14:paraId="5F818FA2"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είναι καινούργιο.</w:t>
      </w:r>
    </w:p>
    <w:p w14:paraId="5F818FA3"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w:t>
      </w:r>
      <w:r>
        <w:rPr>
          <w:rFonts w:eastAsia="Times New Roman" w:cs="Times New Roman"/>
          <w:b/>
          <w:szCs w:val="24"/>
        </w:rPr>
        <w:t xml:space="preserve">της Κυβέρνησης): </w:t>
      </w:r>
      <w:r>
        <w:rPr>
          <w:rFonts w:eastAsia="Times New Roman" w:cs="Times New Roman"/>
          <w:szCs w:val="24"/>
        </w:rPr>
        <w:t>Όμως, γιατί είναι κρίσιμη τώρα; Διότι για πρώτη φορά είναι τόσο έντονες αυτές οι διαφορές και αφορούν τόσο την εκτίμηση για το μέλλον</w:t>
      </w:r>
      <w:r>
        <w:rPr>
          <w:rFonts w:eastAsia="Times New Roman" w:cs="Times New Roman"/>
          <w:szCs w:val="24"/>
        </w:rPr>
        <w:t xml:space="preserve"> </w:t>
      </w:r>
      <w:r>
        <w:rPr>
          <w:rFonts w:eastAsia="Times New Roman" w:cs="Times New Roman"/>
          <w:szCs w:val="24"/>
        </w:rPr>
        <w:t xml:space="preserve">αλλά και την </w:t>
      </w:r>
      <w:r>
        <w:rPr>
          <w:rFonts w:eastAsia="Times New Roman" w:cs="Times New Roman"/>
          <w:szCs w:val="24"/>
        </w:rPr>
        <w:lastRenderedPageBreak/>
        <w:t>εκτίμηση για τα δεδομένα, για τον απολογισμό του 2015, για το αν πρέπει ή όχι να διαγραφεί τ</w:t>
      </w:r>
      <w:r>
        <w:rPr>
          <w:rFonts w:eastAsia="Times New Roman" w:cs="Times New Roman"/>
          <w:szCs w:val="24"/>
        </w:rPr>
        <w:t xml:space="preserve">ο χρέος. Και ξέρετε πόσο κρίσιμο θέμα είναι αυτό για τη χώρα. </w:t>
      </w:r>
    </w:p>
    <w:p w14:paraId="5F818FA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της Αντιπολίτευσης, που σας ακούω να ασκείτε κριτική -δεκτή η κριτική- θα μας πείτε τι θέση παίρνετε; </w:t>
      </w:r>
    </w:p>
    <w:p w14:paraId="5F818FA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Διάβασα πριν από λίγο -μου έδωσαν οι συνεργάτες μου- μι</w:t>
      </w:r>
      <w:r>
        <w:rPr>
          <w:rFonts w:eastAsia="Times New Roman" w:cs="Times New Roman"/>
          <w:szCs w:val="24"/>
        </w:rPr>
        <w:t xml:space="preserve">α συνέντευξη του Προέδρου της Ευρωπαϊκής Επιτροπής του κ. </w:t>
      </w:r>
      <w:proofErr w:type="spellStart"/>
      <w:r>
        <w:rPr>
          <w:rFonts w:eastAsia="Times New Roman" w:cs="Times New Roman"/>
          <w:szCs w:val="24"/>
        </w:rPr>
        <w:t>Γιούνκερ</w:t>
      </w:r>
      <w:proofErr w:type="spellEnd"/>
      <w:r>
        <w:rPr>
          <w:rFonts w:eastAsia="Times New Roman" w:cs="Times New Roman"/>
          <w:szCs w:val="24"/>
        </w:rPr>
        <w:t xml:space="preserve"> -πολύ ενδιαφέρουσα συνέντευξη-, ο οποίος ουσιαστικά υποστήριξε τις θέσεις της Ελλάδας. Είπε: «Κατανοώ πλήρως τις θέσεις της ελληνικής Κυβέρνησης. Εμείς, ως Κομισιόν, είμαστε της άποψης ότι </w:t>
      </w:r>
      <w:r>
        <w:rPr>
          <w:rFonts w:eastAsia="Times New Roman" w:cs="Times New Roman"/>
          <w:szCs w:val="24"/>
        </w:rPr>
        <w:t xml:space="preserve">όλα τα στοιχεία μας είναι σωστά…» -προφανώς αναφέρεται σε αυτά που θα δημοσιευθούν αύριο, της Ευρωπαϊκής Υπηρεσίας, της </w:t>
      </w:r>
      <w:r>
        <w:rPr>
          <w:rFonts w:eastAsia="Times New Roman" w:cs="Times New Roman"/>
          <w:szCs w:val="24"/>
          <w:lang w:val="en-US"/>
        </w:rPr>
        <w:t>EUROSTAT</w:t>
      </w:r>
      <w:r>
        <w:rPr>
          <w:rFonts w:eastAsia="Times New Roman" w:cs="Times New Roman"/>
          <w:szCs w:val="24"/>
        </w:rPr>
        <w:t xml:space="preserve">- «…και δεν υπάρχει ανάγκη για έκτακτα μέτρα». Αυτό είπε ο κ. </w:t>
      </w:r>
      <w:proofErr w:type="spellStart"/>
      <w:r>
        <w:rPr>
          <w:rFonts w:eastAsia="Times New Roman" w:cs="Times New Roman"/>
          <w:szCs w:val="24"/>
        </w:rPr>
        <w:t>Γιούνκερ</w:t>
      </w:r>
      <w:proofErr w:type="spellEnd"/>
      <w:r>
        <w:rPr>
          <w:rFonts w:eastAsia="Times New Roman" w:cs="Times New Roman"/>
          <w:szCs w:val="24"/>
        </w:rPr>
        <w:t>. Και παρακάτω είπε: «Δεν είναι αυτοσκοπός μας να ικανοποι</w:t>
      </w:r>
      <w:r>
        <w:rPr>
          <w:rFonts w:eastAsia="Times New Roman" w:cs="Times New Roman"/>
          <w:szCs w:val="24"/>
        </w:rPr>
        <w:t xml:space="preserve">ήσουμε πάση θυσία το Διεθνές Νομισματικό Ταμείο». </w:t>
      </w:r>
    </w:p>
    <w:p w14:paraId="5F818FA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αν τα έλεγα εγώ αυτά, είναι βέβαιο ότι η συντριπτική πλειοψηφία των μέσων ενημέρωσης θα μιλούσε για μονομερείς ενέργειες και για «διαπραγμάτευση </w:t>
      </w:r>
      <w:proofErr w:type="spellStart"/>
      <w:r>
        <w:rPr>
          <w:rFonts w:eastAsia="Times New Roman" w:cs="Times New Roman"/>
          <w:szCs w:val="24"/>
        </w:rPr>
        <w:t>Βαρουφάκη</w:t>
      </w:r>
      <w:proofErr w:type="spellEnd"/>
      <w:r>
        <w:rPr>
          <w:rFonts w:eastAsia="Times New Roman" w:cs="Times New Roman"/>
          <w:szCs w:val="24"/>
        </w:rPr>
        <w:t xml:space="preserve">». Τα είπε ο </w:t>
      </w:r>
      <w:proofErr w:type="spellStart"/>
      <w:r>
        <w:rPr>
          <w:rFonts w:eastAsia="Times New Roman" w:cs="Times New Roman"/>
          <w:szCs w:val="24"/>
        </w:rPr>
        <w:t>Γιούνκερ</w:t>
      </w:r>
      <w:proofErr w:type="spellEnd"/>
      <w:r>
        <w:rPr>
          <w:rFonts w:eastAsia="Times New Roman" w:cs="Times New Roman"/>
          <w:szCs w:val="24"/>
        </w:rPr>
        <w:t>. Και ένα πράγμα σας ρ</w:t>
      </w:r>
      <w:r>
        <w:rPr>
          <w:rFonts w:eastAsia="Times New Roman" w:cs="Times New Roman"/>
          <w:szCs w:val="24"/>
        </w:rPr>
        <w:t xml:space="preserve">ωτώ: Συμφωνείτε ή διαφωνείτε; Πολύ απλά, συμφωνείτε ή διαφωνείτε με αυτές τις θέσεις; </w:t>
      </w:r>
    </w:p>
    <w:p w14:paraId="5F818FA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Θα πάρετε ή δεν θα πάρετε μέτρα;</w:t>
      </w:r>
    </w:p>
    <w:p w14:paraId="5F818FA8"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w:t>
      </w:r>
    </w:p>
    <w:p w14:paraId="5F818FA9"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Κύριε </w:t>
      </w:r>
      <w:proofErr w:type="spellStart"/>
      <w:r>
        <w:rPr>
          <w:rFonts w:eastAsia="Times New Roman" w:cs="Times New Roman"/>
          <w:szCs w:val="24"/>
        </w:rPr>
        <w:t>Τραγάκη</w:t>
      </w:r>
      <w:proofErr w:type="spellEnd"/>
      <w:r>
        <w:rPr>
          <w:rFonts w:eastAsia="Times New Roman" w:cs="Times New Roman"/>
          <w:szCs w:val="24"/>
        </w:rPr>
        <w:t>, σας εκτιμώ ιδια</w:t>
      </w:r>
      <w:r>
        <w:rPr>
          <w:rFonts w:eastAsia="Times New Roman" w:cs="Times New Roman"/>
          <w:szCs w:val="24"/>
        </w:rPr>
        <w:t xml:space="preserve">ίτερα γι’ αυτό θα σας απαντήσω. </w:t>
      </w:r>
    </w:p>
    <w:p w14:paraId="5F818FA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Πρέπει κάποια στιγμή αυτή η ιστορία με τα μέτρα να έρθει στα πραγματικά της επίπεδα. Κύριε </w:t>
      </w:r>
      <w:proofErr w:type="spellStart"/>
      <w:r>
        <w:rPr>
          <w:rFonts w:eastAsia="Times New Roman" w:cs="Times New Roman"/>
          <w:szCs w:val="24"/>
        </w:rPr>
        <w:t>Τραγάκη</w:t>
      </w:r>
      <w:proofErr w:type="spellEnd"/>
      <w:r>
        <w:rPr>
          <w:rFonts w:eastAsia="Times New Roman" w:cs="Times New Roman"/>
          <w:szCs w:val="24"/>
        </w:rPr>
        <w:t xml:space="preserve">, ήσασταν Βουλευτής το 2010, το 2011, το 2012, το 2013, το 2014. Ξέρετε πόσα μέτρα ψηφίσατε όλα αυτά τα χρόνια; Ξέρετε πόσα </w:t>
      </w:r>
      <w:r>
        <w:rPr>
          <w:rFonts w:eastAsia="Times New Roman" w:cs="Times New Roman"/>
          <w:szCs w:val="24"/>
        </w:rPr>
        <w:t xml:space="preserve">μέτρα; Θα σας πω εγώ. Ψηφίσατε 62,92 δισεκατομμύρια ευρώ μέτρα, </w:t>
      </w:r>
      <w:r>
        <w:rPr>
          <w:rFonts w:eastAsia="Times New Roman" w:cs="Times New Roman"/>
          <w:szCs w:val="24"/>
        </w:rPr>
        <w:lastRenderedPageBreak/>
        <w:t xml:space="preserve">κύριε </w:t>
      </w:r>
      <w:proofErr w:type="spellStart"/>
      <w:r>
        <w:rPr>
          <w:rFonts w:eastAsia="Times New Roman" w:cs="Times New Roman"/>
          <w:szCs w:val="24"/>
        </w:rPr>
        <w:t>Τραγάκη</w:t>
      </w:r>
      <w:proofErr w:type="spellEnd"/>
      <w:r>
        <w:rPr>
          <w:rFonts w:eastAsia="Times New Roman" w:cs="Times New Roman"/>
          <w:szCs w:val="24"/>
        </w:rPr>
        <w:t>. Και ξέρετε πόσο μειώθηκε το Ακαθάριστο Εγχώριο Προϊόν της χώρας; Μειώθηκε 25%. Πράγματι στα χρόνια της διακυβέρνησής μας μειώθηκε 0,3%. Όχι 25% όμως!</w:t>
      </w:r>
    </w:p>
    <w:p w14:paraId="5F818FAB" w14:textId="77777777" w:rsidR="00EB6AC3" w:rsidRDefault="00674472">
      <w:pPr>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 xml:space="preserve">Εμείς </w:t>
      </w:r>
      <w:r>
        <w:rPr>
          <w:rFonts w:eastAsia="Times New Roman" w:cs="Times New Roman"/>
          <w:szCs w:val="24"/>
        </w:rPr>
        <w:t>μετά από μια διαπραγ</w:t>
      </w:r>
      <w:r>
        <w:rPr>
          <w:rFonts w:eastAsia="Times New Roman" w:cs="Times New Roman"/>
          <w:szCs w:val="24"/>
        </w:rPr>
        <w:t>μάτευση –και είχαμε λαϊκή εντολή να πάμε σε διαπραγμάτευση-, δεν πετύχαμε τον στόχο μας και φέραμε μια ήπια προσαρμογή. Όχι 63 δισ</w:t>
      </w:r>
      <w:r>
        <w:rPr>
          <w:rFonts w:eastAsia="Times New Roman" w:cs="Times New Roman"/>
          <w:szCs w:val="24"/>
        </w:rPr>
        <w:t xml:space="preserve">εκατομμύρια, </w:t>
      </w:r>
      <w:r>
        <w:rPr>
          <w:rFonts w:eastAsia="Times New Roman" w:cs="Times New Roman"/>
          <w:szCs w:val="24"/>
        </w:rPr>
        <w:t>αλλά 5,4 δισ</w:t>
      </w:r>
      <w:r>
        <w:rPr>
          <w:rFonts w:eastAsia="Times New Roman" w:cs="Times New Roman"/>
          <w:szCs w:val="24"/>
        </w:rPr>
        <w:t>εκατομμύρια</w:t>
      </w:r>
      <w:r>
        <w:rPr>
          <w:rFonts w:eastAsia="Times New Roman" w:cs="Times New Roman"/>
          <w:szCs w:val="24"/>
        </w:rPr>
        <w:t xml:space="preserve">. Και τι κάναμε μετά; Πήγαμε στον ελληνικό λαό, κύριε </w:t>
      </w:r>
      <w:proofErr w:type="spellStart"/>
      <w:r>
        <w:rPr>
          <w:rFonts w:eastAsia="Times New Roman" w:cs="Times New Roman"/>
          <w:szCs w:val="24"/>
        </w:rPr>
        <w:t>Τραγάκη</w:t>
      </w:r>
      <w:proofErr w:type="spellEnd"/>
      <w:r>
        <w:rPr>
          <w:rFonts w:eastAsia="Times New Roman" w:cs="Times New Roman"/>
          <w:szCs w:val="24"/>
        </w:rPr>
        <w:t xml:space="preserve">! Δεν το κρύψαμε κάτω από το </w:t>
      </w:r>
      <w:r>
        <w:rPr>
          <w:rFonts w:eastAsia="Times New Roman" w:cs="Times New Roman"/>
          <w:szCs w:val="24"/>
        </w:rPr>
        <w:t xml:space="preserve">τραπέζι, όπως έκαναν όλες οι κυβερνήσεις πριν και με το «λεφτά υπάρχουν» και με τα </w:t>
      </w:r>
      <w:proofErr w:type="spellStart"/>
      <w:r>
        <w:rPr>
          <w:rFonts w:eastAsia="Times New Roman" w:cs="Times New Roman"/>
          <w:szCs w:val="24"/>
        </w:rPr>
        <w:t>Ζάππεια</w:t>
      </w:r>
      <w:proofErr w:type="spellEnd"/>
      <w:r>
        <w:rPr>
          <w:rFonts w:eastAsia="Times New Roman" w:cs="Times New Roman"/>
          <w:szCs w:val="24"/>
        </w:rPr>
        <w:t xml:space="preserve">, με τα οποία κοροϊδεύατε τον ελληνικό λαό και δεν τον καλούσατε να επικυρώσει την πολιτική σας. Αυτή είναι η διαφορά μας, κύριε Μητσοτάκη! </w:t>
      </w:r>
    </w:p>
    <w:p w14:paraId="5F818FAC"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του ΣΥΡΙΖΑ)</w:t>
      </w:r>
    </w:p>
    <w:p w14:paraId="5F818FA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βγήκατε και σε μια συνέντευξη χθες και παρακινούσατε προφανώς –φαντάζομαι ότι παρακινούσατε και αν κάνω λάθος, να το διαψεύσετε, γιατί εγώ έτσι το κατάλαβα- λέγοντας ότι σε λίγο καιρό οι Βουλευτές του ΣΥΡΙΖΑ δεν θα βγαίνουν από τα </w:t>
      </w:r>
      <w:r>
        <w:rPr>
          <w:rFonts w:eastAsia="Times New Roman" w:cs="Times New Roman"/>
          <w:szCs w:val="24"/>
        </w:rPr>
        <w:t xml:space="preserve">σπίτια τους. </w:t>
      </w:r>
    </w:p>
    <w:p w14:paraId="5F818FAE"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Απειλή ήταν!</w:t>
      </w:r>
    </w:p>
    <w:p w14:paraId="5F818FAF" w14:textId="77777777" w:rsidR="00EB6AC3" w:rsidRDefault="00674472">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Δεν ξέρω αν ήταν απειλή. Μπορεί να ήταν διαπίστωση. Εντάξει, εγώ δεν λέω ότι ήταν απειλή. </w:t>
      </w:r>
    </w:p>
    <w:p w14:paraId="5F818FB0"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Προτροπή! </w:t>
      </w:r>
    </w:p>
    <w:p w14:paraId="5F818FB1" w14:textId="77777777" w:rsidR="00EB6AC3" w:rsidRDefault="00674472">
      <w:pPr>
        <w:spacing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cs="Times New Roman"/>
          <w:b/>
          <w:szCs w:val="24"/>
        </w:rPr>
        <w:t xml:space="preserve"> </w:t>
      </w:r>
      <w:r>
        <w:rPr>
          <w:rFonts w:eastAsia="Times New Roman" w:cs="Times New Roman"/>
          <w:szCs w:val="24"/>
        </w:rPr>
        <w:t xml:space="preserve">Ήσυχα!  </w:t>
      </w:r>
    </w:p>
    <w:p w14:paraId="5F818FB2" w14:textId="77777777" w:rsidR="00EB6AC3" w:rsidRDefault="00674472">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Όμως, λέω ένα πράγμα: Η μεγάλη, η ειδοποιός διαφορά ανάμεσα σ’ αυτά που έγιναν όντως τότε –και κακώς έγιναν αλλά έγιναν, υπήρχε ένα κίνημα αγανάκτησης- και σήμερα είναι το γεγονός ότι δυο φορές πήγατε στην κάλπη λέ</w:t>
      </w:r>
      <w:r>
        <w:rPr>
          <w:rFonts w:eastAsia="Times New Roman"/>
          <w:szCs w:val="24"/>
        </w:rPr>
        <w:t xml:space="preserve">γοντας «λεφτά υπάρχουν» </w:t>
      </w:r>
      <w:r>
        <w:rPr>
          <w:rFonts w:eastAsia="Times New Roman"/>
          <w:szCs w:val="24"/>
        </w:rPr>
        <w:lastRenderedPageBreak/>
        <w:t xml:space="preserve">και μετά «επαναδιαπραγμάτευση», φέρατε δύσκολη συμφωνία και συνεχίσατε να την εφαρμόζετε σαν να μη συμβαίνει τίποτα. Ενώ εμείς πράγματι είπαμε στον ελληνικό λαό ότι θα διεκδικήσουμε να βγούμε άμεσα από την επιτροπεία. Το είπαμε! Το </w:t>
      </w:r>
      <w:r>
        <w:rPr>
          <w:rFonts w:eastAsia="Times New Roman"/>
          <w:szCs w:val="24"/>
        </w:rPr>
        <w:t>τιμήσαμε μέχρι τελευταία στιγμή, μέχρι τελευταίας ρανίδας αίματος! Δεν ήταν επιτυχής η προσπάθεια. Όμως, πήγαμε μετά στον ελληνικό λαό και δεν του κρύψαμε τίποτα. Του είπαμε την αλήθεια και ζητήσαμε εντολή για να εφαρμόσουμε αυτή</w:t>
      </w:r>
      <w:r>
        <w:rPr>
          <w:rFonts w:eastAsia="Times New Roman"/>
          <w:szCs w:val="24"/>
        </w:rPr>
        <w:t>ν</w:t>
      </w:r>
      <w:r>
        <w:rPr>
          <w:rFonts w:eastAsia="Times New Roman"/>
          <w:szCs w:val="24"/>
        </w:rPr>
        <w:t xml:space="preserve"> τη συμφωνία. </w:t>
      </w:r>
    </w:p>
    <w:p w14:paraId="5F818FB3" w14:textId="77777777" w:rsidR="00EB6AC3" w:rsidRDefault="00674472">
      <w:pPr>
        <w:spacing w:line="600" w:lineRule="auto"/>
        <w:ind w:firstLine="720"/>
        <w:jc w:val="both"/>
        <w:rPr>
          <w:rFonts w:eastAsia="Times New Roman"/>
          <w:szCs w:val="24"/>
        </w:rPr>
      </w:pPr>
      <w:r>
        <w:rPr>
          <w:rFonts w:eastAsia="Times New Roman"/>
          <w:szCs w:val="24"/>
        </w:rPr>
        <w:t>Όμως, για ν</w:t>
      </w:r>
      <w:r>
        <w:rPr>
          <w:rFonts w:eastAsia="Times New Roman"/>
          <w:szCs w:val="24"/>
        </w:rPr>
        <w:t>α σας πω κάτι τώρα! Για συγκρίνετε: Εσείς είχατε 25% μείωση του ΑΕΠ, ενώ εμείς 0,3%! Εσείς είχατε 63 δισεκατομμύρια μέτρα, ενώ εμείς 5,4 δισεκατομμύρια! Είναι θράσος να κάνετε συγκρίσεις!</w:t>
      </w:r>
    </w:p>
    <w:p w14:paraId="5F818FB4" w14:textId="77777777" w:rsidR="00EB6AC3" w:rsidRDefault="00674472">
      <w:pPr>
        <w:spacing w:line="600" w:lineRule="auto"/>
        <w:ind w:firstLine="720"/>
        <w:jc w:val="both"/>
        <w:rPr>
          <w:rFonts w:eastAsia="Times New Roman"/>
          <w:szCs w:val="24"/>
        </w:rPr>
      </w:pPr>
      <w:r>
        <w:rPr>
          <w:rFonts w:eastAsia="Times New Roman"/>
          <w:szCs w:val="24"/>
        </w:rPr>
        <w:t>Μ</w:t>
      </w:r>
      <w:r>
        <w:rPr>
          <w:rFonts w:eastAsia="Times New Roman"/>
          <w:szCs w:val="24"/>
        </w:rPr>
        <w:t>ας λέτε μάλιστα –και κλείνω μ’ αυτό, κύριε Πρόεδρε!- το εξής, ότι ε</w:t>
      </w:r>
      <w:r>
        <w:rPr>
          <w:rFonts w:eastAsia="Times New Roman"/>
          <w:szCs w:val="24"/>
        </w:rPr>
        <w:t xml:space="preserve">μείς εξαιτίας αυτής της διαπραγμάτευσης –το «καταστρέψαμε την οικονομία» το αφήνω, θα απαντάτε αύριο γι’ αυτά- φέραμε αχρείαστα μέτρα, τα οποία δεν θα χρειαζόταν να τα πάρουμε αν μένατε εσείς στην κυβέρνηση. Αυτό λέτε! </w:t>
      </w:r>
    </w:p>
    <w:p w14:paraId="5F818FB5" w14:textId="77777777" w:rsidR="00EB6AC3" w:rsidRDefault="00674472">
      <w:pPr>
        <w:spacing w:line="600" w:lineRule="auto"/>
        <w:ind w:firstLine="720"/>
        <w:jc w:val="both"/>
        <w:rPr>
          <w:rFonts w:eastAsia="Times New Roman"/>
          <w:szCs w:val="24"/>
        </w:rPr>
      </w:pPr>
      <w:r>
        <w:rPr>
          <w:rFonts w:eastAsia="Times New Roman"/>
          <w:szCs w:val="24"/>
        </w:rPr>
        <w:lastRenderedPageBreak/>
        <w:t>Σας θυμίζω λοιπόν -και θα το καταθέσ</w:t>
      </w:r>
      <w:r>
        <w:rPr>
          <w:rFonts w:eastAsia="Times New Roman"/>
          <w:szCs w:val="24"/>
        </w:rPr>
        <w:t xml:space="preserve">ω και στα Πρακτικά- τι έλεγε η </w:t>
      </w:r>
      <w:r>
        <w:rPr>
          <w:rFonts w:eastAsia="Times New Roman"/>
          <w:szCs w:val="24"/>
        </w:rPr>
        <w:t>έ</w:t>
      </w:r>
      <w:r>
        <w:rPr>
          <w:rFonts w:eastAsia="Times New Roman"/>
          <w:szCs w:val="24"/>
        </w:rPr>
        <w:t>κθεση του Διεθνούς Νομισματικού Ταμείου για την πέμπτη αξιολόγηση στη σελίδα «47»: «Απροσδιόριστα μέτρα 2 δισ</w:t>
      </w:r>
      <w:r>
        <w:rPr>
          <w:rFonts w:eastAsia="Times New Roman"/>
          <w:szCs w:val="24"/>
        </w:rPr>
        <w:t>εκατομμύρια</w:t>
      </w:r>
      <w:r>
        <w:rPr>
          <w:rFonts w:eastAsia="Times New Roman"/>
          <w:szCs w:val="24"/>
        </w:rPr>
        <w:t>. για το 2015, απροσδιόριστα μέτρα 3,7 δισεκατομμύρια για το 2016, σύνολο 5,7 συν η απόκλιση από τον στό</w:t>
      </w:r>
      <w:r>
        <w:rPr>
          <w:rFonts w:eastAsia="Times New Roman"/>
          <w:szCs w:val="24"/>
        </w:rPr>
        <w:t xml:space="preserve">χο για πρωτογενές πλεόνασμα που είχατε για το 2014, που μέχρι τώρα, μέχρι τα χθεσινά στοιχεία της </w:t>
      </w:r>
      <w:r>
        <w:rPr>
          <w:rFonts w:eastAsia="Times New Roman"/>
          <w:szCs w:val="24"/>
          <w:lang w:val="en-US"/>
        </w:rPr>
        <w:t>E</w:t>
      </w:r>
      <w:r>
        <w:rPr>
          <w:rFonts w:eastAsia="Times New Roman"/>
          <w:szCs w:val="24"/>
          <w:lang w:val="en-US"/>
        </w:rPr>
        <w:t>UROSTAT</w:t>
      </w:r>
      <w:r>
        <w:rPr>
          <w:rFonts w:eastAsia="Times New Roman"/>
          <w:szCs w:val="24"/>
        </w:rPr>
        <w:t xml:space="preserve"> </w:t>
      </w:r>
      <w:r>
        <w:rPr>
          <w:rFonts w:eastAsia="Times New Roman"/>
          <w:szCs w:val="24"/>
        </w:rPr>
        <w:t>είναι 2 δισ</w:t>
      </w:r>
      <w:r>
        <w:rPr>
          <w:rFonts w:eastAsia="Times New Roman"/>
          <w:szCs w:val="24"/>
        </w:rPr>
        <w:t>εκατομμύρια</w:t>
      </w:r>
      <w:r>
        <w:rPr>
          <w:rFonts w:eastAsia="Times New Roman"/>
          <w:szCs w:val="24"/>
        </w:rPr>
        <w:t>. Να δούμε μήπως μεγαλώσει αύριο! Το σύνολο είναι 7,7 δισ</w:t>
      </w:r>
      <w:r>
        <w:rPr>
          <w:rFonts w:eastAsia="Times New Roman"/>
          <w:szCs w:val="24"/>
        </w:rPr>
        <w:t>εκατομμύρια</w:t>
      </w:r>
      <w:r>
        <w:rPr>
          <w:rFonts w:eastAsia="Times New Roman"/>
          <w:szCs w:val="24"/>
        </w:rPr>
        <w:t>! Εσείς θα παίρνατε μέτρα 7,7 δισ</w:t>
      </w:r>
      <w:r>
        <w:rPr>
          <w:rFonts w:eastAsia="Times New Roman"/>
          <w:szCs w:val="24"/>
        </w:rPr>
        <w:t>εκατομμύρια</w:t>
      </w:r>
      <w:r>
        <w:rPr>
          <w:rFonts w:eastAsia="Times New Roman"/>
          <w:szCs w:val="24"/>
        </w:rPr>
        <w:t>. με το «καλημέ</w:t>
      </w:r>
      <w:r>
        <w:rPr>
          <w:rFonts w:eastAsia="Times New Roman"/>
          <w:szCs w:val="24"/>
        </w:rPr>
        <w:t>ρα» και λέτε σε εμάς ότι καταστρέψαμε τη χώρα, επειδή φέραμε μια προσαρμογή 5,4 δισ</w:t>
      </w:r>
      <w:r>
        <w:rPr>
          <w:rFonts w:eastAsia="Times New Roman"/>
          <w:szCs w:val="24"/>
        </w:rPr>
        <w:t>εκατομμύρια</w:t>
      </w:r>
      <w:r>
        <w:rPr>
          <w:rFonts w:eastAsia="Times New Roman"/>
          <w:szCs w:val="24"/>
        </w:rPr>
        <w:t xml:space="preserve">! </w:t>
      </w:r>
    </w:p>
    <w:p w14:paraId="5F818FB6" w14:textId="77777777" w:rsidR="00EB6AC3" w:rsidRDefault="00674472">
      <w:pPr>
        <w:spacing w:line="600" w:lineRule="auto"/>
        <w:ind w:firstLine="720"/>
        <w:jc w:val="both"/>
        <w:rPr>
          <w:rFonts w:eastAsia="Times New Roman"/>
          <w:szCs w:val="24"/>
        </w:rPr>
      </w:pPr>
      <w:r>
        <w:rPr>
          <w:rFonts w:eastAsia="Times New Roman"/>
          <w:szCs w:val="24"/>
        </w:rPr>
        <w:t xml:space="preserve">(Στο σημείο αυτό ο Πρόεδρος της Κυβέρνησης κ. Αλέξης Τσίπρας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w:t>
      </w:r>
      <w:r>
        <w:rPr>
          <w:rFonts w:eastAsia="Times New Roman"/>
          <w:szCs w:val="24"/>
        </w:rPr>
        <w:t>ματείας της Διεύθυνσης Στενογραφίας και Πρακτικών της Βουλής)</w:t>
      </w:r>
    </w:p>
    <w:p w14:paraId="5F818FB7"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Για να μην υπολογίσω βεβαίως και το γεγονός ότι η διαπραγμάτευση είχε ως αποτέλεσμα να μειωθούν οι στόχοι του πρωτογενούς πλεονάσματος κατά 20 δισεκατομμύρια ευρώ σε σχέση με τους προηγούμενους </w:t>
      </w:r>
      <w:r>
        <w:rPr>
          <w:rFonts w:eastAsia="Times New Roman"/>
          <w:szCs w:val="24"/>
        </w:rPr>
        <w:t xml:space="preserve">που είχε συμφωνήσει ο κ. Σαμαράς. Και αυτό βεβαίως θα έβγαινε από το εισόδημα των πολιτών. </w:t>
      </w:r>
    </w:p>
    <w:p w14:paraId="5F818FB8" w14:textId="77777777" w:rsidR="00EB6AC3" w:rsidRDefault="00674472">
      <w:pPr>
        <w:spacing w:line="600" w:lineRule="auto"/>
        <w:ind w:firstLine="720"/>
        <w:jc w:val="both"/>
        <w:rPr>
          <w:rFonts w:eastAsia="Times New Roman"/>
          <w:szCs w:val="24"/>
        </w:rPr>
      </w:pPr>
      <w:r>
        <w:rPr>
          <w:rFonts w:eastAsia="Times New Roman"/>
          <w:szCs w:val="24"/>
        </w:rPr>
        <w:t>Κάποια στιγμή σ’ αυτή</w:t>
      </w:r>
      <w:r>
        <w:rPr>
          <w:rFonts w:eastAsia="Times New Roman"/>
          <w:szCs w:val="24"/>
        </w:rPr>
        <w:t>ν</w:t>
      </w:r>
      <w:r>
        <w:rPr>
          <w:rFonts w:eastAsia="Times New Roman"/>
          <w:szCs w:val="24"/>
        </w:rPr>
        <w:t xml:space="preserve"> τη χώρα πρέπει να σταματήσει η υποκρισία. Βρισκόμαστε σε μια κρίσιμη καμπή. Θα την ξεπεράσουμε αυτή</w:t>
      </w:r>
      <w:r>
        <w:rPr>
          <w:rFonts w:eastAsia="Times New Roman"/>
          <w:szCs w:val="24"/>
        </w:rPr>
        <w:t>ν</w:t>
      </w:r>
      <w:r>
        <w:rPr>
          <w:rFonts w:eastAsia="Times New Roman"/>
          <w:szCs w:val="24"/>
        </w:rPr>
        <w:t xml:space="preserve"> την καμπή, παρά τις δυσκολίες και παρά τ</w:t>
      </w:r>
      <w:r>
        <w:rPr>
          <w:rFonts w:eastAsia="Times New Roman"/>
          <w:szCs w:val="24"/>
        </w:rPr>
        <w:t>ις αντιξοότητες. Θα ήταν ευχής έργον πάνω σ’ αυτήν την κρίσιμη καμπή η Αντιπολίτευση να αναλογιζόταν την ευθύνη της. Δεν την αναλογίζεται! Και όχι μόνο εσείς, κύριε Μητσοτάκη αλλά και οι άλλες πλευρές της Αντιπολίτευσης.</w:t>
      </w:r>
    </w:p>
    <w:p w14:paraId="5F818FB9" w14:textId="77777777" w:rsidR="00EB6AC3" w:rsidRDefault="00674472">
      <w:pPr>
        <w:spacing w:line="600" w:lineRule="auto"/>
        <w:ind w:firstLine="720"/>
        <w:jc w:val="both"/>
        <w:rPr>
          <w:rFonts w:eastAsia="Times New Roman"/>
          <w:szCs w:val="24"/>
        </w:rPr>
      </w:pPr>
      <w:r>
        <w:rPr>
          <w:rFonts w:eastAsia="Times New Roman"/>
          <w:szCs w:val="24"/>
        </w:rPr>
        <w:t xml:space="preserve">Ακούω την κ. </w:t>
      </w:r>
      <w:proofErr w:type="spellStart"/>
      <w:r>
        <w:rPr>
          <w:rFonts w:eastAsia="Times New Roman"/>
          <w:szCs w:val="24"/>
        </w:rPr>
        <w:t>Γενηματά</w:t>
      </w:r>
      <w:proofErr w:type="spellEnd"/>
      <w:r>
        <w:rPr>
          <w:rFonts w:eastAsia="Times New Roman"/>
          <w:szCs w:val="24"/>
        </w:rPr>
        <w:t>. Τι να πω; Λε</w:t>
      </w:r>
      <w:r>
        <w:rPr>
          <w:rFonts w:eastAsia="Times New Roman"/>
          <w:szCs w:val="24"/>
        </w:rPr>
        <w:t xml:space="preserve">ς και ο κόσμος έχει μνήμη χρυσόψαρου. Μας είπε τι έκανε το ΠΑΣΟΚ όλα τα προηγούμενα χρόνια και τι κάνουν οι σοσιαλιστές σήμερα στην Ευρώπη. </w:t>
      </w:r>
    </w:p>
    <w:p w14:paraId="5F818FBA" w14:textId="77777777" w:rsidR="00EB6AC3" w:rsidRDefault="00674472">
      <w:pPr>
        <w:spacing w:line="600" w:lineRule="auto"/>
        <w:ind w:firstLine="720"/>
        <w:jc w:val="both"/>
        <w:rPr>
          <w:rFonts w:eastAsia="Times New Roman"/>
          <w:szCs w:val="24"/>
        </w:rPr>
      </w:pPr>
      <w:r>
        <w:rPr>
          <w:rFonts w:eastAsia="Times New Roman"/>
          <w:szCs w:val="24"/>
        </w:rPr>
        <w:lastRenderedPageBreak/>
        <w:t>Ακούω βεβαίως και τον κ. Θεοδωράκη. Θα περίμενε κ</w:t>
      </w:r>
      <w:r>
        <w:rPr>
          <w:rFonts w:eastAsia="Times New Roman"/>
          <w:szCs w:val="24"/>
        </w:rPr>
        <w:t>άποιος</w:t>
      </w:r>
      <w:r>
        <w:rPr>
          <w:rFonts w:eastAsia="Times New Roman"/>
          <w:szCs w:val="24"/>
        </w:rPr>
        <w:t xml:space="preserve"> να πει, εντάξει, δεν συμφωνούμε με τον ΣΥΡΙΖΑ, έκανε λάθη σ</w:t>
      </w:r>
      <w:r>
        <w:rPr>
          <w:rFonts w:eastAsia="Times New Roman"/>
          <w:szCs w:val="24"/>
        </w:rPr>
        <w:t xml:space="preserve">τη διαπραγμάτευση αλλά τώρα στην κρίσιμη στιγμή θα βάλουμε πλάτη. Εσείς, όμως, είστε απέναντι! </w:t>
      </w:r>
    </w:p>
    <w:p w14:paraId="5F818FBB" w14:textId="77777777" w:rsidR="00EB6AC3" w:rsidRDefault="00674472">
      <w:pPr>
        <w:spacing w:line="600" w:lineRule="auto"/>
        <w:ind w:firstLine="720"/>
        <w:jc w:val="both"/>
        <w:rPr>
          <w:rFonts w:eastAsia="Times New Roman" w:cs="Times New Roman"/>
          <w:szCs w:val="24"/>
        </w:rPr>
      </w:pPr>
      <w:r>
        <w:rPr>
          <w:rFonts w:eastAsia="Times New Roman"/>
          <w:szCs w:val="24"/>
        </w:rPr>
        <w:t xml:space="preserve">Και αν θέλετε να μιλάτε για το μέλλον της </w:t>
      </w:r>
      <w:r>
        <w:rPr>
          <w:rFonts w:eastAsia="Times New Roman"/>
          <w:szCs w:val="24"/>
        </w:rPr>
        <w:t>κεντροαριστεράς</w:t>
      </w:r>
      <w:r>
        <w:rPr>
          <w:rFonts w:eastAsia="Times New Roman"/>
          <w:szCs w:val="24"/>
        </w:rPr>
        <w:t xml:space="preserve">, πρέπει να καταλάβετε ότι </w:t>
      </w:r>
      <w:r>
        <w:rPr>
          <w:rFonts w:eastAsia="Times New Roman"/>
          <w:szCs w:val="24"/>
        </w:rPr>
        <w:t xml:space="preserve">κεντροαριστερά </w:t>
      </w:r>
      <w:r>
        <w:rPr>
          <w:rFonts w:eastAsia="Times New Roman"/>
          <w:szCs w:val="24"/>
        </w:rPr>
        <w:t xml:space="preserve">χωρίς Αριστερά δεν υπάρχει. Αυτό είναι </w:t>
      </w:r>
      <w:r>
        <w:rPr>
          <w:rFonts w:eastAsia="Times New Roman"/>
          <w:szCs w:val="24"/>
        </w:rPr>
        <w:t>κεντροδεξιά</w:t>
      </w:r>
      <w:r>
        <w:rPr>
          <w:rFonts w:eastAsia="Times New Roman"/>
          <w:szCs w:val="24"/>
        </w:rPr>
        <w:t xml:space="preserve">! Ο τόπος χρειάζεται προοδευτική διακυβέρνηση! Χρειάζεται αλήθειες και τόλμη για να βγούμε από την κρίση. Και θα το καταφέρουμε! </w:t>
      </w:r>
    </w:p>
    <w:p w14:paraId="5F818FBC" w14:textId="77777777" w:rsidR="00EB6AC3" w:rsidRDefault="0067447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F818FBD" w14:textId="77777777" w:rsidR="00EB6AC3" w:rsidRDefault="0067447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Ευχαριστούμε, κύριε Πρωθυπουργέ. </w:t>
      </w:r>
    </w:p>
    <w:p w14:paraId="5F818FBE" w14:textId="77777777" w:rsidR="00EB6AC3" w:rsidRDefault="00674472">
      <w:pPr>
        <w:spacing w:line="600" w:lineRule="auto"/>
        <w:ind w:firstLine="720"/>
        <w:jc w:val="both"/>
        <w:rPr>
          <w:rFonts w:eastAsia="Times New Roman"/>
          <w:szCs w:val="24"/>
        </w:rPr>
      </w:pPr>
      <w:r>
        <w:rPr>
          <w:rFonts w:eastAsia="Times New Roman"/>
          <w:szCs w:val="24"/>
        </w:rPr>
        <w:t>Τον λόγο έχει ο Αρχ</w:t>
      </w:r>
      <w:r>
        <w:rPr>
          <w:rFonts w:eastAsia="Times New Roman"/>
          <w:szCs w:val="24"/>
        </w:rPr>
        <w:t xml:space="preserve">ηγός της Αξιωματικής Αντιπολίτευσης και Πρόεδρος της Κοινοβουλευτικής Ομάδας της Νέας Δημοκρατίας κ. Κυριάκος Μητσοτάκης. </w:t>
      </w:r>
    </w:p>
    <w:p w14:paraId="5F818FBF"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Σας ενημερώνω ότι επίσης θα δευτερολογήσουν οι </w:t>
      </w:r>
      <w:r>
        <w:rPr>
          <w:rFonts w:eastAsia="Times New Roman"/>
          <w:szCs w:val="24"/>
        </w:rPr>
        <w:t xml:space="preserve">κύριοι </w:t>
      </w:r>
      <w:proofErr w:type="spellStart"/>
      <w:r>
        <w:rPr>
          <w:rFonts w:eastAsia="Times New Roman"/>
          <w:szCs w:val="24"/>
        </w:rPr>
        <w:t>Μιχαλολιάκος</w:t>
      </w:r>
      <w:proofErr w:type="spellEnd"/>
      <w:r>
        <w:rPr>
          <w:rFonts w:eastAsia="Times New Roman"/>
          <w:szCs w:val="24"/>
        </w:rPr>
        <w:t xml:space="preserve"> και </w:t>
      </w:r>
      <w:proofErr w:type="spellStart"/>
      <w:r>
        <w:rPr>
          <w:rFonts w:eastAsia="Times New Roman"/>
          <w:szCs w:val="24"/>
        </w:rPr>
        <w:t>Κουτσούμπας</w:t>
      </w:r>
      <w:proofErr w:type="spellEnd"/>
      <w:r>
        <w:rPr>
          <w:rFonts w:eastAsia="Times New Roman"/>
          <w:szCs w:val="24"/>
        </w:rPr>
        <w:t>. Δεν θα υπάρξουν άλλες δευτερολογίες. Θα είμαστε μ</w:t>
      </w:r>
      <w:r>
        <w:rPr>
          <w:rFonts w:eastAsia="Times New Roman"/>
          <w:szCs w:val="24"/>
        </w:rPr>
        <w:t xml:space="preserve">έσα στην οικονομία της συζήτησης, έτσι όπως αυτή είχε προδιαγραφεί. </w:t>
      </w:r>
    </w:p>
    <w:p w14:paraId="5F818FC0" w14:textId="77777777" w:rsidR="00EB6AC3" w:rsidRDefault="00674472">
      <w:pPr>
        <w:spacing w:line="600" w:lineRule="auto"/>
        <w:ind w:firstLine="720"/>
        <w:jc w:val="both"/>
        <w:rPr>
          <w:rFonts w:eastAsia="Times New Roman"/>
          <w:szCs w:val="24"/>
        </w:rPr>
      </w:pPr>
      <w:r>
        <w:rPr>
          <w:rFonts w:eastAsia="Times New Roman"/>
          <w:szCs w:val="24"/>
        </w:rPr>
        <w:t xml:space="preserve">Ορίστε, κύριε Μητσοτάκη, έχετε τον λόγο. </w:t>
      </w:r>
    </w:p>
    <w:p w14:paraId="5F818FC1"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Σας άκουγα, κύριε Τσίπρα, και μου ήρθε στο μυαλό μια φράση που είχε πει ο </w:t>
      </w:r>
      <w:proofErr w:type="spellStart"/>
      <w:r>
        <w:rPr>
          <w:rFonts w:eastAsia="Times New Roman" w:cs="Times New Roman"/>
          <w:szCs w:val="24"/>
        </w:rPr>
        <w:t>Ταλεϋράνδος</w:t>
      </w:r>
      <w:proofErr w:type="spellEnd"/>
      <w:r>
        <w:rPr>
          <w:rFonts w:eastAsia="Times New Roman" w:cs="Times New Roman"/>
          <w:szCs w:val="24"/>
        </w:rPr>
        <w:t xml:space="preserve">  για τ</w:t>
      </w:r>
      <w:r>
        <w:rPr>
          <w:rFonts w:eastAsia="Times New Roman" w:cs="Times New Roman"/>
          <w:szCs w:val="24"/>
        </w:rPr>
        <w:t>ους Βουρβόνους: «Δεν μάθατε τίποτα και δεν ξεχάσατε τίποτα». Δυστυχώς, διότι και σήμερα ακόμα ζείτε στον δικό σας ψεύτικο κόσμο. Και νομίζω ότι το τελευταίο στάδιο κάποιου ο οποίος ψεύδεται είναι να πιστεύει πια ο ίδιος τα δικά του ψέματα και να θεωρεί ότι</w:t>
      </w:r>
      <w:r>
        <w:rPr>
          <w:rFonts w:eastAsia="Times New Roman" w:cs="Times New Roman"/>
          <w:szCs w:val="24"/>
        </w:rPr>
        <w:t xml:space="preserve"> αυτά είναι αλήθεια. Διότι είστε πραγματικά χαμένος σε έναν κόσμο φαντασίας, όπου η πραγματικότητα αντιμετωπίζεται ως ψέμα και το ψέμα βιώνεται ως πραγματικότητα. Είστε πράγματι παγιδευμένος σε έναν αλλόκοτο κόσμο.</w:t>
      </w:r>
    </w:p>
    <w:p w14:paraId="5F818FC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Μιλήσατε για τις σχέσεις της Αριστεράς με</w:t>
      </w:r>
      <w:r>
        <w:rPr>
          <w:rFonts w:eastAsia="Times New Roman" w:cs="Times New Roman"/>
          <w:szCs w:val="24"/>
        </w:rPr>
        <w:t xml:space="preserve"> την τρομοκρατία. Κύριε Τσίπρα, θέλω να είμαι απολύτως σαφής. Ούτε εννόησα ούτε θα μπορούσα ποτέ να φανταστώ ότι θα έλεγα ότι όλοι οι αριστεροί είναι τρομοκράτες. Αλλά όλοι οι τρομοκράτες, κύριε Τσίπρα, όλοι οι τρομοκράτες -προσέξτε με- προέρχονται από την</w:t>
      </w:r>
      <w:r>
        <w:rPr>
          <w:rFonts w:eastAsia="Times New Roman" w:cs="Times New Roman"/>
          <w:szCs w:val="24"/>
        </w:rPr>
        <w:t xml:space="preserve"> ιδεολογική μήτρα της άκρας Αριστεράς. Αυτή είναι μια πραγματικότητα.</w:t>
      </w:r>
    </w:p>
    <w:p w14:paraId="5F818FC3"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818FC4"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F818FC5"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Τι λες τώρα; Είσαι ανιστόρητος. </w:t>
      </w:r>
    </w:p>
    <w:p w14:paraId="5F818FC6"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F818FC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Και προσέξτε σε ποιον μιλάτε. Μιλάτε σε έναν άνθρωπο ο οποίος έχει βιώσει…</w:t>
      </w:r>
    </w:p>
    <w:p w14:paraId="5F818FC8"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F818FC9"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Ήσυχα, παρακαλώ! Παρακαλώ πολύ κάντε ησυχία. </w:t>
      </w:r>
    </w:p>
    <w:p w14:paraId="5F818FCA"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w:t>
      </w:r>
      <w:r>
        <w:rPr>
          <w:rFonts w:eastAsia="Times New Roman" w:cs="Times New Roman"/>
          <w:b/>
          <w:szCs w:val="24"/>
        </w:rPr>
        <w:t xml:space="preserve">της Νέας Δημοκρατίας): </w:t>
      </w:r>
      <w:r>
        <w:rPr>
          <w:rFonts w:eastAsia="Times New Roman" w:cs="Times New Roman"/>
          <w:szCs w:val="24"/>
        </w:rPr>
        <w:t xml:space="preserve">Παρακαλώ σιωπή. </w:t>
      </w:r>
    </w:p>
    <w:p w14:paraId="5F818FC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Μιλάτε σε έναν άνθρωπο, κύριε Τσίπρα, ο οποίος έχει βιώσει τον πόνο της απώλειας ενός δικού του ανθρώπου στη δική του οικογένεια.</w:t>
      </w:r>
    </w:p>
    <w:p w14:paraId="5F818FC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Από αριστερούς; </w:t>
      </w:r>
    </w:p>
    <w:p w14:paraId="5F818FCD"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Βεβαίως από αριστερούς! Από ακραίους αριστερούς τρομοκράτες. Να μην τα ξεχνάμε αυτά. </w:t>
      </w:r>
    </w:p>
    <w:p w14:paraId="5F818FCE"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818FC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λοιπόν, δεν εξισώνω αυτές τις συμπεριφορές με τους αγώνες της Αριστεράς.</w:t>
      </w:r>
    </w:p>
    <w:p w14:paraId="5F818FD0"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(Θόρυβος στην Αίθου</w:t>
      </w:r>
      <w:r>
        <w:rPr>
          <w:rFonts w:eastAsia="Times New Roman" w:cs="Times New Roman"/>
          <w:szCs w:val="24"/>
        </w:rPr>
        <w:t>σα)</w:t>
      </w:r>
    </w:p>
    <w:p w14:paraId="5F818FD1"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Κάντε ησυχία, παρακαλώ. </w:t>
      </w:r>
    </w:p>
    <w:p w14:paraId="5F818FD2"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Τιμώ τους αριστερούς αγωνιστές και τιμώ την ιδεολογική παρακαταθήκη αυτής της παράταξης. Και τιμώ ιδιαίτερα την πολιτική εντιμότητα του Κομμουνισ</w:t>
      </w:r>
      <w:r>
        <w:rPr>
          <w:rFonts w:eastAsia="Times New Roman" w:cs="Times New Roman"/>
          <w:szCs w:val="24"/>
        </w:rPr>
        <w:t>τικού Κόμματος.</w:t>
      </w:r>
    </w:p>
    <w:p w14:paraId="5F818FD3"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Ποιος είναι άκρα αριστερός; </w:t>
      </w:r>
    </w:p>
    <w:p w14:paraId="5F818FD4"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5F818FD5"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Παρακαλώ, κύριε Πρόεδρε, θα επιβάλετε την τάξη; </w:t>
      </w:r>
    </w:p>
    <w:p w14:paraId="5F818FD6"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Προσπαθώ!</w:t>
      </w:r>
    </w:p>
    <w:p w14:paraId="5F818FD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Να το κάνετε, παρακαλώ.</w:t>
      </w:r>
    </w:p>
    <w:p w14:paraId="5F818FD8"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κάντε ησυχία!</w:t>
      </w:r>
    </w:p>
    <w:p w14:paraId="5F818FD9"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Οι χουντικοί τι ήταν; Δεν ήταν τρομοκράτες; Τα βασανιστήρια…</w:t>
      </w:r>
    </w:p>
    <w:p w14:paraId="5F818FDA"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sidRPr="002D3A61">
        <w:rPr>
          <w:rFonts w:eastAsia="Times New Roman" w:cs="Times New Roman"/>
          <w:b/>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5F818FDB"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Μπαλαούρα</w:t>
      </w:r>
      <w:proofErr w:type="spellEnd"/>
      <w:r>
        <w:rPr>
          <w:rFonts w:eastAsia="Times New Roman" w:cs="Times New Roman"/>
          <w:szCs w:val="24"/>
        </w:rPr>
        <w:t xml:space="preserve">, μη διακόπτετε. Κάντε ησυχία. Κύριε </w:t>
      </w:r>
      <w:proofErr w:type="spellStart"/>
      <w:r>
        <w:rPr>
          <w:rFonts w:eastAsia="Times New Roman" w:cs="Times New Roman"/>
          <w:szCs w:val="24"/>
        </w:rPr>
        <w:t>Φάμελλε</w:t>
      </w:r>
      <w:proofErr w:type="spellEnd"/>
      <w:r>
        <w:rPr>
          <w:rFonts w:eastAsia="Times New Roman" w:cs="Times New Roman"/>
          <w:szCs w:val="24"/>
        </w:rPr>
        <w:t xml:space="preserve">, παρακαλώ! </w:t>
      </w:r>
    </w:p>
    <w:p w14:paraId="5F818FDC"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Λυπάμαι, κύριοι συνάδελφοι, που είστε τόσο ανιστόρητοι και αγνοείτε παντελώς την ιστορία της μεταπολιτευτική</w:t>
      </w:r>
      <w:r>
        <w:rPr>
          <w:rFonts w:eastAsia="Times New Roman" w:cs="Times New Roman"/>
          <w:szCs w:val="24"/>
        </w:rPr>
        <w:t>ς ελληνικής τρομοκρατίας. Λυπάμαι, πραγματικά λυπάμαι, που δεν αναγνωρίζετε αυτή</w:t>
      </w:r>
      <w:r>
        <w:rPr>
          <w:rFonts w:eastAsia="Times New Roman" w:cs="Times New Roman"/>
          <w:szCs w:val="24"/>
        </w:rPr>
        <w:t>ν</w:t>
      </w:r>
      <w:r>
        <w:rPr>
          <w:rFonts w:eastAsia="Times New Roman" w:cs="Times New Roman"/>
          <w:szCs w:val="24"/>
        </w:rPr>
        <w:t xml:space="preserve"> την πραγματικότητα. Ούτε για χουντικούς μίλησα ούτε για το τι συνέβαινε πριν τη χούντα. Είμαι απολύτως ξεκάθαρος και απολύτως σαφής σε αυτά τα οποία είπα, λοιπόν, και δεν δέχ</w:t>
      </w:r>
      <w:r>
        <w:rPr>
          <w:rFonts w:eastAsia="Times New Roman" w:cs="Times New Roman"/>
          <w:szCs w:val="24"/>
        </w:rPr>
        <w:t>ομαι παρερμηνείες των όσων είπα.</w:t>
      </w:r>
    </w:p>
    <w:p w14:paraId="5F818FD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Όμως από εκεί και πέρα, μιας και αναφερθήκατε στους αγωνιστές της Αριστεράς, αναρωτιέμαι πραγματικά εάν αυτοί οι οποίοι έδωσαν αγώνες για την Αριστερά θα αναγνώριζαν εσάς, κύριε Τσίπρα, ως τον υπερασπιστή των ιδεωδών της Αρ</w:t>
      </w:r>
      <w:r>
        <w:rPr>
          <w:rFonts w:eastAsia="Times New Roman" w:cs="Times New Roman"/>
          <w:szCs w:val="24"/>
        </w:rPr>
        <w:t xml:space="preserve">ιστεράς και των πιο αδυνάτων. Πραγματικά αναρωτιέμαι. </w:t>
      </w:r>
    </w:p>
    <w:p w14:paraId="5F818FDE"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818FD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Μας κατηγορήσατε ότι ψαρεύουμε στα θολά νερά της </w:t>
      </w:r>
      <w:r>
        <w:rPr>
          <w:rFonts w:eastAsia="Times New Roman" w:cs="Times New Roman"/>
          <w:szCs w:val="24"/>
        </w:rPr>
        <w:t>ακροδεξιάς</w:t>
      </w:r>
      <w:r>
        <w:rPr>
          <w:rFonts w:eastAsia="Times New Roman" w:cs="Times New Roman"/>
          <w:szCs w:val="24"/>
        </w:rPr>
        <w:t xml:space="preserve">. Δεν έχω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ανάγκη να το κάνω αυτό, κύριε Τσίπρα. Κατ’ αρχάς, δεν μου αρέσει το ψάρεμα. </w:t>
      </w:r>
    </w:p>
    <w:p w14:paraId="5F818FE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Δευτερευόντως, εγώ απευθύνομαι στα καθαρά νερά του μετριοπαθούς Κέντρου και όλων των σκεπτόμενων πολιτών οι οποίοι σήμερα αγανακτούν με τη δικιά σας πολιτική.</w:t>
      </w:r>
    </w:p>
    <w:p w14:paraId="5F818FE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Ο ιδεολογικός πρ</w:t>
      </w:r>
      <w:r>
        <w:rPr>
          <w:rFonts w:eastAsia="Times New Roman" w:cs="Times New Roman"/>
          <w:szCs w:val="24"/>
        </w:rPr>
        <w:t xml:space="preserve">οσανατολισμός της Νέας Δημοκρατίας είναι σαφής και δεν επιδέχεται </w:t>
      </w:r>
      <w:proofErr w:type="spellStart"/>
      <w:r>
        <w:rPr>
          <w:rFonts w:eastAsia="Times New Roman" w:cs="Times New Roman"/>
          <w:szCs w:val="24"/>
        </w:rPr>
        <w:t>καμμίας</w:t>
      </w:r>
      <w:proofErr w:type="spellEnd"/>
      <w:r>
        <w:rPr>
          <w:rFonts w:eastAsia="Times New Roman" w:cs="Times New Roman"/>
          <w:szCs w:val="24"/>
        </w:rPr>
        <w:t xml:space="preserve"> αμφισβήτησης. Είμαστε η μεγάλη φιλελεύθερη κεντροδεξιά παράταξη αυτού του τόπου και για αυτές τις </w:t>
      </w:r>
      <w:r>
        <w:rPr>
          <w:rFonts w:eastAsia="Times New Roman" w:cs="Times New Roman"/>
          <w:szCs w:val="24"/>
        </w:rPr>
        <w:lastRenderedPageBreak/>
        <w:t>αξίες θα εξακολουθούμε να αγωνιζόμαστε! Μακριά από εμάς οποιεσδήποτε νύξεις ή αναφορ</w:t>
      </w:r>
      <w:r>
        <w:rPr>
          <w:rFonts w:eastAsia="Times New Roman" w:cs="Times New Roman"/>
          <w:szCs w:val="24"/>
        </w:rPr>
        <w:t>ές για σχέσεις με ακραία κόμματα.</w:t>
      </w:r>
    </w:p>
    <w:p w14:paraId="5F818FE2"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818FE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Τώρα, μας εγκαλέσατε ότι κάνουμε ζημιά στην εικόνα της χώρας επειδή μιλήσαμε σε αυτήν εδώ την Αίθουσα για το χάος της </w:t>
      </w:r>
      <w:proofErr w:type="spellStart"/>
      <w:r>
        <w:rPr>
          <w:rFonts w:eastAsia="Times New Roman" w:cs="Times New Roman"/>
          <w:szCs w:val="24"/>
        </w:rPr>
        <w:t>Ειδομένης</w:t>
      </w:r>
      <w:proofErr w:type="spellEnd"/>
      <w:r>
        <w:rPr>
          <w:rFonts w:eastAsia="Times New Roman" w:cs="Times New Roman"/>
          <w:szCs w:val="24"/>
        </w:rPr>
        <w:t xml:space="preserve">. Εμείς κάνουμε ζημιά, κύριε Τσίπρα, που </w:t>
      </w:r>
      <w:r>
        <w:rPr>
          <w:rFonts w:eastAsia="Times New Roman" w:cs="Times New Roman"/>
          <w:szCs w:val="24"/>
        </w:rPr>
        <w:t xml:space="preserve">αναδεικνύουμε την πραγματικότητα ή η ίδια η πραγματικότητα, την οποία εσείς ανέχεστε, υπονομεύει την εικόνα της χώρας; Μην ψάχνετε αλλού υπευθύνους και σταματήστε επιτέλους να ζείτε σε άλλη πραγματικότητα. </w:t>
      </w:r>
    </w:p>
    <w:p w14:paraId="5F818FE4" w14:textId="77777777" w:rsidR="00EB6AC3" w:rsidRDefault="00674472">
      <w:pPr>
        <w:spacing w:line="600" w:lineRule="auto"/>
        <w:jc w:val="both"/>
        <w:rPr>
          <w:rFonts w:eastAsia="Times New Roman"/>
          <w:szCs w:val="24"/>
        </w:rPr>
      </w:pPr>
      <w:r>
        <w:rPr>
          <w:rFonts w:eastAsia="Times New Roman" w:cs="Times New Roman"/>
          <w:szCs w:val="24"/>
        </w:rPr>
        <w:tab/>
      </w:r>
      <w:r>
        <w:rPr>
          <w:rFonts w:eastAsia="Times New Roman"/>
          <w:szCs w:val="24"/>
        </w:rPr>
        <w:t xml:space="preserve">Δεν έχετε επισκεφθεί την </w:t>
      </w:r>
      <w:proofErr w:type="spellStart"/>
      <w:r>
        <w:rPr>
          <w:rFonts w:eastAsia="Times New Roman"/>
          <w:szCs w:val="24"/>
        </w:rPr>
        <w:t>Ειδομένη</w:t>
      </w:r>
      <w:proofErr w:type="spellEnd"/>
      <w:r>
        <w:rPr>
          <w:rFonts w:eastAsia="Times New Roman"/>
          <w:szCs w:val="24"/>
        </w:rPr>
        <w:t>, κύριε Τσίπρα,</w:t>
      </w:r>
      <w:r>
        <w:rPr>
          <w:rFonts w:eastAsia="Times New Roman"/>
          <w:szCs w:val="24"/>
        </w:rPr>
        <w:t xml:space="preserve"> εξ όσων γνωρίζω. Εάν πηγαίνατε στην </w:t>
      </w:r>
      <w:proofErr w:type="spellStart"/>
      <w:r>
        <w:rPr>
          <w:rFonts w:eastAsia="Times New Roman"/>
          <w:szCs w:val="24"/>
        </w:rPr>
        <w:t>Ειδομένη</w:t>
      </w:r>
      <w:proofErr w:type="spellEnd"/>
      <w:r>
        <w:rPr>
          <w:rFonts w:eastAsia="Times New Roman"/>
          <w:szCs w:val="24"/>
        </w:rPr>
        <w:t xml:space="preserve">, ενδεχομένως να βγάζατε διαφορετικά συμπεράσματα για την πλήρη απουσία του κράτους. </w:t>
      </w:r>
    </w:p>
    <w:p w14:paraId="5F818FE5" w14:textId="77777777" w:rsidR="00EB6AC3" w:rsidRDefault="00674472">
      <w:pPr>
        <w:spacing w:line="600" w:lineRule="auto"/>
        <w:ind w:firstLine="720"/>
        <w:jc w:val="both"/>
        <w:rPr>
          <w:rFonts w:eastAsia="Times New Roman"/>
          <w:szCs w:val="24"/>
        </w:rPr>
      </w:pPr>
      <w:r>
        <w:rPr>
          <w:rFonts w:eastAsia="Times New Roman"/>
          <w:szCs w:val="24"/>
        </w:rPr>
        <w:t xml:space="preserve">Άκουσα τον κ. </w:t>
      </w:r>
      <w:proofErr w:type="spellStart"/>
      <w:r>
        <w:rPr>
          <w:rFonts w:eastAsia="Times New Roman"/>
          <w:szCs w:val="24"/>
        </w:rPr>
        <w:t>Κουρουμπλή</w:t>
      </w:r>
      <w:proofErr w:type="spellEnd"/>
      <w:r>
        <w:rPr>
          <w:rFonts w:eastAsia="Times New Roman"/>
          <w:szCs w:val="24"/>
        </w:rPr>
        <w:t xml:space="preserve"> να λέει, εν τη ρύμη του λόγου του, ότι στην </w:t>
      </w:r>
      <w:proofErr w:type="spellStart"/>
      <w:r>
        <w:rPr>
          <w:rFonts w:eastAsia="Times New Roman"/>
          <w:szCs w:val="24"/>
        </w:rPr>
        <w:t>Ειδομένη</w:t>
      </w:r>
      <w:proofErr w:type="spellEnd"/>
      <w:r>
        <w:rPr>
          <w:rFonts w:eastAsia="Times New Roman"/>
          <w:szCs w:val="24"/>
        </w:rPr>
        <w:t xml:space="preserve"> καλύπτονται οι βασικές υγειονομικές ανάγκες των</w:t>
      </w:r>
      <w:r>
        <w:rPr>
          <w:rFonts w:eastAsia="Times New Roman"/>
          <w:szCs w:val="24"/>
        </w:rPr>
        <w:t xml:space="preserve"> προσφύγων και των μεταναστών από το ελληνικό κράτος. </w:t>
      </w:r>
    </w:p>
    <w:p w14:paraId="5F818FE6"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Είναι ψέμα αυτό, κύριε Τσίπρα. Είναι ψέμα. Πράγματι, αν κάποιο παιδί αρρωστήσει και βρεθεί σε κρίσιμη κατάσταση, μεταφέρεται στο Νοσοκομείο του Κιλκίς, το οποίο και αυτό το έχετε αφήσει </w:t>
      </w:r>
      <w:proofErr w:type="spellStart"/>
      <w:r>
        <w:rPr>
          <w:rFonts w:eastAsia="Times New Roman"/>
          <w:szCs w:val="24"/>
        </w:rPr>
        <w:t>υποστελεχωμένο</w:t>
      </w:r>
      <w:proofErr w:type="spellEnd"/>
      <w:r>
        <w:rPr>
          <w:rFonts w:eastAsia="Times New Roman"/>
          <w:szCs w:val="24"/>
        </w:rPr>
        <w:t>.</w:t>
      </w:r>
      <w:r>
        <w:rPr>
          <w:rFonts w:eastAsia="Times New Roman"/>
          <w:szCs w:val="24"/>
        </w:rPr>
        <w:t xml:space="preserve"> Η πραγματικότητα, όμως, κύριε Τσίπρα, είναι ότι το κράτος απέχει και απέχει συνειδητά από την </w:t>
      </w:r>
      <w:proofErr w:type="spellStart"/>
      <w:r>
        <w:rPr>
          <w:rFonts w:eastAsia="Times New Roman"/>
          <w:szCs w:val="24"/>
        </w:rPr>
        <w:t>Ειδομένη</w:t>
      </w:r>
      <w:proofErr w:type="spellEnd"/>
      <w:r>
        <w:rPr>
          <w:rFonts w:eastAsia="Times New Roman"/>
          <w:szCs w:val="24"/>
        </w:rPr>
        <w:t>. Όταν πήγα, βρήκα έναν γιατρό, έναν μόνο γιατρό του ΚΕΕΛΠΝΟ, και αυτοί οι οποίοι έβγαλαν τα κάστανα από τη φωτιά για την παροχή πρώτων βοηθειών και πρώτ</w:t>
      </w:r>
      <w:r>
        <w:rPr>
          <w:rFonts w:eastAsia="Times New Roman"/>
          <w:szCs w:val="24"/>
        </w:rPr>
        <w:t xml:space="preserve">ης φροντίδας για τους πρόσφυγες ήταν οι </w:t>
      </w:r>
      <w:r>
        <w:rPr>
          <w:rFonts w:eastAsia="Times New Roman"/>
          <w:szCs w:val="24"/>
        </w:rPr>
        <w:t xml:space="preserve">μη κυβερνητικές οργανώσεις </w:t>
      </w:r>
      <w:r>
        <w:rPr>
          <w:rFonts w:eastAsia="Times New Roman"/>
          <w:szCs w:val="24"/>
        </w:rPr>
        <w:t xml:space="preserve">και οι «Γιατροί Χωρίς Σύνορα». Το κράτος απείχε τελείως από αυτήν τη διαδικασία. </w:t>
      </w:r>
    </w:p>
    <w:p w14:paraId="5F818FE7" w14:textId="77777777" w:rsidR="00EB6AC3" w:rsidRDefault="00674472">
      <w:pPr>
        <w:spacing w:line="600" w:lineRule="auto"/>
        <w:ind w:firstLine="720"/>
        <w:jc w:val="both"/>
        <w:rPr>
          <w:rFonts w:eastAsia="Times New Roman"/>
          <w:szCs w:val="24"/>
        </w:rPr>
      </w:pPr>
      <w:r>
        <w:rPr>
          <w:rFonts w:eastAsia="Times New Roman"/>
          <w:szCs w:val="24"/>
        </w:rPr>
        <w:t>Μας είπατε ότι εμείς συνδέουμε τους πρόσφυγες, το προσφυγικό, με την τρομοκρατία. Δεν μου λέτε, κύριε Τσίπρ</w:t>
      </w:r>
      <w:r>
        <w:rPr>
          <w:rFonts w:eastAsia="Times New Roman"/>
          <w:szCs w:val="24"/>
        </w:rPr>
        <w:t xml:space="preserve">α, ποιος ήταν ο Υπουργός ο οποίος έκανε τη δήλωση για τους </w:t>
      </w:r>
      <w:proofErr w:type="spellStart"/>
      <w:r>
        <w:rPr>
          <w:rFonts w:eastAsia="Times New Roman"/>
          <w:szCs w:val="24"/>
        </w:rPr>
        <w:t>τζιχαντιστές</w:t>
      </w:r>
      <w:proofErr w:type="spellEnd"/>
      <w:r>
        <w:rPr>
          <w:rFonts w:eastAsia="Times New Roman"/>
          <w:szCs w:val="24"/>
        </w:rPr>
        <w:t>, τους οποίους θέλει να στείλει στο Βερολίνο; Εμείς τα είπαμε αυτά τα πράγματα; Ο κ. Καμμένος ήταν ο πρώτος ο οποίος εννόησε ότι θα ανοίξει τα σύνορα και θα περάσουν ύποπτοι για τρομοκρ</w:t>
      </w:r>
      <w:r>
        <w:rPr>
          <w:rFonts w:eastAsia="Times New Roman"/>
          <w:szCs w:val="24"/>
        </w:rPr>
        <w:t>ατία στην Ευρώπη!</w:t>
      </w:r>
    </w:p>
    <w:p w14:paraId="5F818FE8" w14:textId="77777777" w:rsidR="00EB6AC3" w:rsidRDefault="00674472">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5F818FE9" w14:textId="77777777" w:rsidR="00EB6AC3" w:rsidRDefault="00674472">
      <w:pPr>
        <w:spacing w:line="600" w:lineRule="auto"/>
        <w:ind w:firstLine="720"/>
        <w:jc w:val="both"/>
        <w:rPr>
          <w:rFonts w:eastAsia="Times New Roman"/>
          <w:szCs w:val="24"/>
        </w:rPr>
      </w:pPr>
      <w:r>
        <w:rPr>
          <w:rFonts w:eastAsia="Times New Roman"/>
          <w:szCs w:val="24"/>
        </w:rPr>
        <w:t xml:space="preserve">Είναι αλήθεια ότι τα τρομοκρατικά χτυπήματα στις Βρυξέλλες, πράγματι, έγιναν από ανθρώπους απομονωμένους, δεύτερης γενιάς μετανάστες, οι οποίοι δεν κατάφεραν να ενσωματωθούν στην </w:t>
      </w:r>
      <w:r>
        <w:rPr>
          <w:rFonts w:eastAsia="Times New Roman"/>
          <w:szCs w:val="24"/>
        </w:rPr>
        <w:t>ευρωπαϊκή πραγματικότητα. Όμως σήμερα μπορεί κ</w:t>
      </w:r>
      <w:r>
        <w:rPr>
          <w:rFonts w:eastAsia="Times New Roman"/>
          <w:szCs w:val="24"/>
        </w:rPr>
        <w:t>άποιος</w:t>
      </w:r>
      <w:r>
        <w:rPr>
          <w:rFonts w:eastAsia="Times New Roman"/>
          <w:szCs w:val="24"/>
        </w:rPr>
        <w:t xml:space="preserve"> να δώσει κα</w:t>
      </w:r>
      <w:r>
        <w:rPr>
          <w:rFonts w:eastAsia="Times New Roman"/>
          <w:szCs w:val="24"/>
        </w:rPr>
        <w:t>μ</w:t>
      </w:r>
      <w:r>
        <w:rPr>
          <w:rFonts w:eastAsia="Times New Roman"/>
          <w:szCs w:val="24"/>
        </w:rPr>
        <w:t>μιά σκληρή ρητή διαβεβαίωση ότι ανάμεσα στα κύματα των προσφύγων και των μεταναστών δεν υπάρχει περίπτωση κάποιοι να εκμεταλλευτούν αυτές τις ροές για να περάσουν κάποια ακραία στοιχεία; Προφ</w:t>
      </w:r>
      <w:r>
        <w:rPr>
          <w:rFonts w:eastAsia="Times New Roman"/>
          <w:szCs w:val="24"/>
        </w:rPr>
        <w:t xml:space="preserve">ανώς και δεν μπορεί κανείς να το πει με βεβαιότητα. Και γι’ αυτό και απαιτείται –είναι και κάτι στο οποίο θα συμφωνήσω με τον κ. Καμμένο, δεν τον βλέπω εδώ στην Αίθουσα τώρα- απόλυτη και βιομετρική καταγραφή όλων όσοι εισέρχονται στην ελληνική επικράτεια, </w:t>
      </w:r>
      <w:r>
        <w:rPr>
          <w:rFonts w:eastAsia="Times New Roman"/>
          <w:szCs w:val="24"/>
        </w:rPr>
        <w:t xml:space="preserve">κάτι το οποίο εσείς –να θυμίσω- αρνηθήκατε να κάνετε μέχρι τον Οκτώβριο. </w:t>
      </w:r>
    </w:p>
    <w:p w14:paraId="5F818FEA" w14:textId="77777777" w:rsidR="00EB6AC3" w:rsidRDefault="00674472">
      <w:pPr>
        <w:spacing w:line="600" w:lineRule="auto"/>
        <w:ind w:firstLine="720"/>
        <w:jc w:val="both"/>
        <w:rPr>
          <w:rFonts w:eastAsia="Times New Roman"/>
          <w:szCs w:val="24"/>
        </w:rPr>
      </w:pPr>
      <w:r>
        <w:rPr>
          <w:rFonts w:eastAsia="Times New Roman"/>
          <w:szCs w:val="24"/>
        </w:rPr>
        <w:t xml:space="preserve">Όταν ξεκίνησε η συζήτηση για τη </w:t>
      </w:r>
      <w:proofErr w:type="spellStart"/>
      <w:r>
        <w:rPr>
          <w:rFonts w:eastAsia="Times New Roman"/>
          <w:szCs w:val="24"/>
        </w:rPr>
        <w:t>Σένγκεν</w:t>
      </w:r>
      <w:proofErr w:type="spellEnd"/>
      <w:r>
        <w:rPr>
          <w:rFonts w:eastAsia="Times New Roman"/>
          <w:szCs w:val="24"/>
        </w:rPr>
        <w:t xml:space="preserve">, κύριε Τσίπρα, ξεκίνησε ακριβώς επειδή η Ελλάδα δεν μπορούσε να φυλάξει τα εξωτερικά της σύνορα και δεν μπορούσε να εξασφαλίσει ότι όλοι όσοι </w:t>
      </w:r>
      <w:r>
        <w:rPr>
          <w:rFonts w:eastAsia="Times New Roman"/>
          <w:szCs w:val="24"/>
        </w:rPr>
        <w:t xml:space="preserve">μπαίνουν </w:t>
      </w:r>
      <w:r>
        <w:rPr>
          <w:rFonts w:eastAsia="Times New Roman"/>
          <w:szCs w:val="24"/>
        </w:rPr>
        <w:lastRenderedPageBreak/>
        <w:t xml:space="preserve">στην Ελλάδα καταγράφονται. Από εκεί ξεκίνησε η συζήτηση. Η δικιά σας ανικανότητα προκάλεσε όλη αυτήν τη συζήτηση γύρω από την πιθανή έξοδο της χώρας από τη </w:t>
      </w:r>
      <w:proofErr w:type="spellStart"/>
      <w:r>
        <w:rPr>
          <w:rFonts w:eastAsia="Times New Roman"/>
          <w:szCs w:val="24"/>
        </w:rPr>
        <w:t>Σένγκεν</w:t>
      </w:r>
      <w:proofErr w:type="spellEnd"/>
      <w:r>
        <w:rPr>
          <w:rFonts w:eastAsia="Times New Roman"/>
          <w:szCs w:val="24"/>
        </w:rPr>
        <w:t xml:space="preserve">. </w:t>
      </w:r>
    </w:p>
    <w:p w14:paraId="5F818FEB" w14:textId="77777777" w:rsidR="00EB6AC3" w:rsidRDefault="00674472">
      <w:pPr>
        <w:spacing w:line="600" w:lineRule="auto"/>
        <w:ind w:firstLine="720"/>
        <w:jc w:val="both"/>
        <w:rPr>
          <w:rFonts w:eastAsia="Times New Roman"/>
          <w:szCs w:val="24"/>
        </w:rPr>
      </w:pPr>
      <w:r>
        <w:rPr>
          <w:rFonts w:eastAsia="Times New Roman"/>
          <w:szCs w:val="24"/>
        </w:rPr>
        <w:t xml:space="preserve">Και ποιοι μίλησαν πρώτοι για κλειστά σύνορα, για </w:t>
      </w:r>
      <w:proofErr w:type="spellStart"/>
      <w:r>
        <w:rPr>
          <w:rFonts w:eastAsia="Times New Roman"/>
          <w:szCs w:val="24"/>
        </w:rPr>
        <w:t>εκατόν</w:t>
      </w:r>
      <w:proofErr w:type="spellEnd"/>
      <w:r>
        <w:rPr>
          <w:rFonts w:eastAsia="Times New Roman"/>
          <w:szCs w:val="24"/>
        </w:rPr>
        <w:t xml:space="preserve"> πενήντα χιλιάδες πρόσφυγε</w:t>
      </w:r>
      <w:r>
        <w:rPr>
          <w:rFonts w:eastAsia="Times New Roman"/>
          <w:szCs w:val="24"/>
        </w:rPr>
        <w:t xml:space="preserve">ς οι οποίοι θα εγκλωβιστούν στην Ελλάδα; Δικά μας στελέχη ήταν; Δικά σας στελέχη τα είπαν αυτά, κύριε Τσίπρα. </w:t>
      </w:r>
    </w:p>
    <w:p w14:paraId="5F818FEC" w14:textId="77777777" w:rsidR="00EB6AC3" w:rsidRDefault="00674472">
      <w:pPr>
        <w:spacing w:line="600" w:lineRule="auto"/>
        <w:ind w:firstLine="720"/>
        <w:jc w:val="both"/>
        <w:rPr>
          <w:rFonts w:eastAsia="Times New Roman"/>
          <w:szCs w:val="24"/>
        </w:rPr>
      </w:pPr>
      <w:r>
        <w:rPr>
          <w:rFonts w:eastAsia="Times New Roman"/>
          <w:szCs w:val="24"/>
        </w:rPr>
        <w:t xml:space="preserve">Και κάτι ακόμα: Πριν από λίγες εβδομάδες, Υπουργός της Κυβέρνησής σας, ο κ. </w:t>
      </w:r>
      <w:proofErr w:type="spellStart"/>
      <w:r>
        <w:rPr>
          <w:rFonts w:eastAsia="Times New Roman"/>
          <w:szCs w:val="24"/>
        </w:rPr>
        <w:t>Μουζάλας</w:t>
      </w:r>
      <w:proofErr w:type="spellEnd"/>
      <w:r>
        <w:rPr>
          <w:rFonts w:eastAsia="Times New Roman"/>
          <w:szCs w:val="24"/>
        </w:rPr>
        <w:t>, απαντώντας σε ερώτηση την οποία έκαναν δικοί μας Βουλευτές,</w:t>
      </w:r>
      <w:r>
        <w:rPr>
          <w:rFonts w:eastAsia="Times New Roman"/>
          <w:szCs w:val="24"/>
        </w:rPr>
        <w:t xml:space="preserve"> της Νέας Δημοκρατίας, για την τραγική κατάσταση στην </w:t>
      </w:r>
      <w:proofErr w:type="spellStart"/>
      <w:r>
        <w:rPr>
          <w:rFonts w:eastAsia="Times New Roman"/>
          <w:szCs w:val="24"/>
        </w:rPr>
        <w:t>Ειδομένη</w:t>
      </w:r>
      <w:proofErr w:type="spellEnd"/>
      <w:r>
        <w:rPr>
          <w:rFonts w:eastAsia="Times New Roman"/>
          <w:szCs w:val="24"/>
        </w:rPr>
        <w:t xml:space="preserve">, τι μας είπε; «Η </w:t>
      </w:r>
      <w:proofErr w:type="spellStart"/>
      <w:r>
        <w:rPr>
          <w:rFonts w:eastAsia="Times New Roman"/>
          <w:szCs w:val="24"/>
        </w:rPr>
        <w:t>Ειδομένη</w:t>
      </w:r>
      <w:proofErr w:type="spellEnd"/>
      <w:r>
        <w:rPr>
          <w:rFonts w:eastAsia="Times New Roman"/>
          <w:szCs w:val="24"/>
        </w:rPr>
        <w:t xml:space="preserve"> θα αδειάσει μέχρι το Πάσχα όμορφα και ωραία». Αυτή η δήλωση έγινε ακριβώς πριν είκοσι εννέα μέρες. Αύριο συμπληρώνεται ένας μήνας από αυτήν τη δήλωση. Με τις προθεσμίε</w:t>
      </w:r>
      <w:r>
        <w:rPr>
          <w:rFonts w:eastAsia="Times New Roman"/>
          <w:szCs w:val="24"/>
        </w:rPr>
        <w:t xml:space="preserve">ς, γενικά, δεν τα πάτε πολύ καλά! </w:t>
      </w:r>
    </w:p>
    <w:p w14:paraId="5F818FED" w14:textId="77777777" w:rsidR="00EB6AC3" w:rsidRDefault="00674472">
      <w:pPr>
        <w:spacing w:line="600" w:lineRule="auto"/>
        <w:ind w:firstLine="720"/>
        <w:jc w:val="center"/>
        <w:rPr>
          <w:rFonts w:eastAsia="Times New Roman"/>
          <w:szCs w:val="24"/>
        </w:rPr>
      </w:pPr>
      <w:r>
        <w:rPr>
          <w:rFonts w:eastAsia="Times New Roman"/>
          <w:szCs w:val="24"/>
        </w:rPr>
        <w:t>(Γέλωτες - χειροκροτήματα από την πτέρυγα της Νέας Δημοκρατίας)</w:t>
      </w:r>
    </w:p>
    <w:p w14:paraId="5F818FEE" w14:textId="77777777" w:rsidR="00EB6AC3" w:rsidRDefault="00674472">
      <w:pPr>
        <w:spacing w:line="600" w:lineRule="auto"/>
        <w:ind w:firstLine="720"/>
        <w:jc w:val="both"/>
        <w:rPr>
          <w:rFonts w:eastAsia="Times New Roman"/>
          <w:szCs w:val="24"/>
        </w:rPr>
      </w:pPr>
      <w:r>
        <w:rPr>
          <w:rFonts w:eastAsia="Times New Roman"/>
          <w:szCs w:val="24"/>
        </w:rPr>
        <w:lastRenderedPageBreak/>
        <w:t xml:space="preserve">Δεν μας είπατε τίποτα στη δευτερολογία σας για τη σιδηροδρομική γραμμή. Προφανώς, θεωρείτε το θέμα ήσσονος σημασίας. Έχετε μια ευκαιρία ακόμα στην </w:t>
      </w:r>
      <w:proofErr w:type="spellStart"/>
      <w:r>
        <w:rPr>
          <w:rFonts w:eastAsia="Times New Roman"/>
          <w:szCs w:val="24"/>
        </w:rPr>
        <w:t>τριτολογία</w:t>
      </w:r>
      <w:proofErr w:type="spellEnd"/>
      <w:r>
        <w:rPr>
          <w:rFonts w:eastAsia="Times New Roman"/>
          <w:szCs w:val="24"/>
        </w:rPr>
        <w:t xml:space="preserve"> να απαντήσετε. Τι θα κάνετε για το θέμα αυτό; Είναι δυνατόν η κύρια αρτηρία επικοινωνίας της χώρας με μέσο σταθερής τροχιάς να είναι κλειστή για τριάντα τρεις μέρες; Πώς το ανέχεστε αυτό το πράγμα, κύριε Τσίπρα; Πώς το ανέχεστε; Δώστε μας μια απάντηση, επ</w:t>
      </w:r>
      <w:r>
        <w:rPr>
          <w:rFonts w:eastAsia="Times New Roman"/>
          <w:szCs w:val="24"/>
        </w:rPr>
        <w:t xml:space="preserve">ιτέλους! Είναι δυνατόν να δίνεται αυτή η εντύπωση στον έξω κόσμο ότι δεν υπάρχει κράτος στην Ελλάδα; Καταλαβαίνετε τις οικονομικές επιπτώσεις; </w:t>
      </w:r>
    </w:p>
    <w:p w14:paraId="5F818FEF" w14:textId="77777777" w:rsidR="00EB6AC3" w:rsidRDefault="00674472">
      <w:pPr>
        <w:spacing w:line="600" w:lineRule="auto"/>
        <w:ind w:firstLine="720"/>
        <w:jc w:val="both"/>
        <w:rPr>
          <w:rFonts w:eastAsia="Times New Roman"/>
          <w:szCs w:val="24"/>
        </w:rPr>
      </w:pPr>
      <w:r>
        <w:rPr>
          <w:rFonts w:eastAsia="Times New Roman"/>
          <w:szCs w:val="24"/>
        </w:rPr>
        <w:t>Δώσατε μεγάλη σημασία στην ιδιωτικοποίηση του λιμανιού του Πειραιά. Σας συγχαίρω γι’ αυτό. Έστω και με μεγάλη κα</w:t>
      </w:r>
      <w:r>
        <w:rPr>
          <w:rFonts w:eastAsia="Times New Roman"/>
          <w:szCs w:val="24"/>
        </w:rPr>
        <w:t xml:space="preserve">θυστέρηση, προσαρμοστήκατε. Έστω και αν οι Υπουργοί σας λένε άλλα αντί άλλων στο ζήτημα αυτό. Όμως, δεν καταλαβαίνετε ότι για να λειτουργήσει ο Πειραιάς ως διαμετακομιστικό κέντρο πρέπει να λειτουργεί η σιδηροδρομική γραμμή και ότι αλλιώς είναι </w:t>
      </w:r>
      <w:proofErr w:type="spellStart"/>
      <w:r>
        <w:rPr>
          <w:rFonts w:eastAsia="Times New Roman"/>
          <w:szCs w:val="24"/>
        </w:rPr>
        <w:t>δώρον</w:t>
      </w:r>
      <w:proofErr w:type="spellEnd"/>
      <w:r>
        <w:rPr>
          <w:rFonts w:eastAsia="Times New Roman"/>
          <w:szCs w:val="24"/>
        </w:rPr>
        <w:t xml:space="preserve"> άδωρο</w:t>
      </w:r>
      <w:r>
        <w:rPr>
          <w:rFonts w:eastAsia="Times New Roman"/>
          <w:szCs w:val="24"/>
        </w:rPr>
        <w:t>ν; Γιατί δεν τοποθετείστε επ’ αυτού του θέματος; Αυτά είναι πρωτοφανή πράγματα τα οποία συμβαίνουν στη χώρα.</w:t>
      </w:r>
    </w:p>
    <w:p w14:paraId="5F818FF0" w14:textId="77777777" w:rsidR="00EB6AC3" w:rsidRDefault="00674472">
      <w:pPr>
        <w:spacing w:line="600" w:lineRule="auto"/>
        <w:ind w:firstLine="720"/>
        <w:jc w:val="both"/>
        <w:rPr>
          <w:rFonts w:eastAsia="Times New Roman" w:cs="Times New Roman"/>
          <w:szCs w:val="24"/>
        </w:rPr>
      </w:pPr>
      <w:r>
        <w:rPr>
          <w:rFonts w:eastAsia="Times New Roman"/>
          <w:szCs w:val="24"/>
        </w:rPr>
        <w:lastRenderedPageBreak/>
        <w:t>Σ</w:t>
      </w:r>
      <w:r>
        <w:rPr>
          <w:rFonts w:eastAsia="Times New Roman"/>
          <w:szCs w:val="24"/>
        </w:rPr>
        <w:t xml:space="preserve">υνέβη κάτι ακόμα πιο πρωτοφανές, </w:t>
      </w:r>
      <w:r>
        <w:rPr>
          <w:rFonts w:eastAsia="Times New Roman" w:cs="Times New Roman"/>
          <w:szCs w:val="24"/>
        </w:rPr>
        <w:t xml:space="preserve">κυρίες και κύριοι συνάδελφοι, το οποίο θέλω να το αναδείξω στην Εθνική Αντιπροσωπεία. Το </w:t>
      </w:r>
      <w:r>
        <w:rPr>
          <w:rFonts w:eastAsia="Times New Roman" w:cs="Times New Roman"/>
          <w:szCs w:val="24"/>
        </w:rPr>
        <w:t>προεδρείο</w:t>
      </w:r>
      <w:r>
        <w:rPr>
          <w:rFonts w:eastAsia="Times New Roman" w:cs="Times New Roman"/>
          <w:szCs w:val="24"/>
        </w:rPr>
        <w:t xml:space="preserve"> της Ένωσης Αστ</w:t>
      </w:r>
      <w:r>
        <w:rPr>
          <w:rFonts w:eastAsia="Times New Roman" w:cs="Times New Roman"/>
          <w:szCs w:val="24"/>
        </w:rPr>
        <w:t>υνομικών Υπαλλήλων Θεσσαλονίκης κατέθεσε πριν λίγες μέρες στον Εισαγγελέα Πλημμελειοδικών Θεσσαλονίκης μηνυτήρια αναφορά κατά παντός υπευθύνου για τα ποινικά αδικήματα της επικίνδυνης σωματικής βλάβης τελούμενης διά παραλείψεως και της παράβασης καθήκοντος</w:t>
      </w:r>
      <w:r>
        <w:rPr>
          <w:rFonts w:eastAsia="Times New Roman" w:cs="Times New Roman"/>
          <w:szCs w:val="24"/>
        </w:rPr>
        <w:t>.</w:t>
      </w:r>
    </w:p>
    <w:p w14:paraId="5F818FF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Καταθέτω στα Πρακτικά τη σχετική ανακοίνωση.</w:t>
      </w:r>
    </w:p>
    <w:p w14:paraId="5F818FF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την προαναφερθείσα ανακοίνωση,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w:t>
      </w:r>
      <w:r>
        <w:rPr>
          <w:rFonts w:eastAsia="Times New Roman" w:cs="Times New Roman"/>
          <w:szCs w:val="24"/>
        </w:rPr>
        <w:t>ας και Πρακτικών της Βουλής)</w:t>
      </w:r>
    </w:p>
    <w:p w14:paraId="5F818FF3" w14:textId="77777777" w:rsidR="00EB6AC3" w:rsidRDefault="00674472">
      <w:pPr>
        <w:spacing w:line="600" w:lineRule="auto"/>
        <w:ind w:firstLine="720"/>
        <w:jc w:val="both"/>
        <w:rPr>
          <w:rFonts w:eastAsia="Times New Roman"/>
          <w:szCs w:val="24"/>
        </w:rPr>
      </w:pPr>
      <w:r>
        <w:rPr>
          <w:rFonts w:eastAsia="Times New Roman" w:cs="Times New Roman"/>
          <w:szCs w:val="24"/>
        </w:rPr>
        <w:t xml:space="preserve">Συνέβη, λοιπόν, και αυτό επί ημερών σας. Αστυνομικοί καταθέτουν μήνυση κατά του κράτους, του προϊσταμένου τους, διότι θεωρούν ότι κινδυνεύουν εξαιτίας της απουσίας του κράτους στην </w:t>
      </w:r>
      <w:proofErr w:type="spellStart"/>
      <w:r>
        <w:rPr>
          <w:rFonts w:eastAsia="Times New Roman" w:cs="Times New Roman"/>
          <w:szCs w:val="24"/>
        </w:rPr>
        <w:t>Ειδομένη</w:t>
      </w:r>
      <w:proofErr w:type="spellEnd"/>
      <w:r>
        <w:rPr>
          <w:rFonts w:eastAsia="Times New Roman" w:cs="Times New Roman"/>
          <w:szCs w:val="24"/>
        </w:rPr>
        <w:t>!</w:t>
      </w:r>
    </w:p>
    <w:p w14:paraId="5F818FF4" w14:textId="77777777" w:rsidR="00EB6AC3" w:rsidRDefault="00674472">
      <w:pPr>
        <w:spacing w:line="600" w:lineRule="auto"/>
        <w:jc w:val="both"/>
        <w:rPr>
          <w:rFonts w:eastAsia="Times New Roman" w:cs="Times New Roman"/>
          <w:bCs/>
          <w:shd w:val="clear" w:color="auto" w:fill="FFFFFF"/>
        </w:rPr>
      </w:pPr>
      <w:r>
        <w:rPr>
          <w:rFonts w:eastAsia="Times New Roman" w:cs="Times New Roman"/>
          <w:bCs/>
          <w:shd w:val="clear" w:color="auto" w:fill="FFFFFF"/>
        </w:rPr>
        <w:lastRenderedPageBreak/>
        <w:t xml:space="preserve">Αν αυτό δεν </w:t>
      </w:r>
      <w:r>
        <w:rPr>
          <w:rFonts w:eastAsia="Times New Roman"/>
          <w:bCs/>
          <w:shd w:val="clear" w:color="auto" w:fill="FFFFFF"/>
        </w:rPr>
        <w:t>είναι</w:t>
      </w:r>
      <w:r>
        <w:rPr>
          <w:rFonts w:eastAsia="Times New Roman" w:cs="Times New Roman"/>
          <w:bCs/>
          <w:shd w:val="clear" w:color="auto" w:fill="FFFFFF"/>
        </w:rPr>
        <w:t xml:space="preserve"> σύμπτωμα κατάρρευσ</w:t>
      </w:r>
      <w:r>
        <w:rPr>
          <w:rFonts w:eastAsia="Times New Roman" w:cs="Times New Roman"/>
          <w:bCs/>
          <w:shd w:val="clear" w:color="auto" w:fill="FFFFFF"/>
        </w:rPr>
        <w:t xml:space="preserve">ης του κράτους, αναρωτιέμαι πραγματικά τι </w:t>
      </w:r>
      <w:r>
        <w:rPr>
          <w:rFonts w:eastAsia="Times New Roman"/>
          <w:bCs/>
          <w:shd w:val="clear" w:color="auto" w:fill="FFFFFF"/>
        </w:rPr>
        <w:t>είναι.</w:t>
      </w:r>
    </w:p>
    <w:p w14:paraId="5F818FF5"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Αναφερθήκατε και πάλι στην επίσκεψη του Πατριάρχη Κωνσταντινουπόλεως, του Αρχιεπισκόπου Αθηνών και του Πάπα, φυσικά, στη Λέσβο. Δεν θα σχολιάσω το γεγονός ότι επιχειρείτε πολιτική εκμετάλλευση μιας αμιγώς θρ</w:t>
      </w:r>
      <w:r>
        <w:rPr>
          <w:rFonts w:eastAsia="Times New Roman" w:cs="Times New Roman"/>
          <w:bCs/>
          <w:shd w:val="clear" w:color="auto" w:fill="FFFFFF"/>
        </w:rPr>
        <w:t>ησκευτικής συνάντησης, σημαντικής μεν αλλά το γεγονός ότι έρχονται…</w:t>
      </w:r>
    </w:p>
    <w:p w14:paraId="5F818FF6"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ΑΝΤΩΝΙΟΥ:</w:t>
      </w:r>
      <w:r>
        <w:rPr>
          <w:rFonts w:eastAsia="Times New Roman" w:cs="Times New Roman"/>
          <w:bCs/>
          <w:shd w:val="clear" w:color="auto" w:fill="FFFFFF"/>
        </w:rPr>
        <w:t xml:space="preserve"> Για ιδεολογικά ζητήματα θα λέμε τώρα;</w:t>
      </w:r>
    </w:p>
    <w:p w14:paraId="5F818FF7" w14:textId="77777777" w:rsidR="00EB6AC3" w:rsidRDefault="00674472">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στην Αίθουσα)</w:t>
      </w:r>
    </w:p>
    <w:p w14:paraId="5F818FF8"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Ησυχία, παρακαλώ. </w:t>
      </w:r>
    </w:p>
    <w:p w14:paraId="5F818FF9"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 xml:space="preserve">Μισό λεπτό. Ξέρω πάρα πολύ καλά τι λέω και γνωρίζει και ο Πρωθυπουργός ακριβώς τι εννοώ. Δεν χρειάζεται να πω τίποτα περισσότερο επ’ αυτού. </w:t>
      </w:r>
    </w:p>
    <w:p w14:paraId="5F818FFA"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Προφανώς και όλους τους καλωσορίζουμε, αλλά αναρωτιέμαι: είστε πραγματικά υπερήφανος για αυτές τις επισκέψεις; Ή </w:t>
      </w:r>
      <w:r>
        <w:rPr>
          <w:rFonts w:eastAsia="Times New Roman" w:cs="Times New Roman"/>
          <w:bCs/>
          <w:shd w:val="clear" w:color="auto" w:fill="FFFFFF"/>
        </w:rPr>
        <w:t xml:space="preserve">μήπως η ίδια η επίσκεψη επιβεβαιώνει το τεράστιο πρόβλημα το οποίο δημιουργήθηκε λόγω της δικιάς σας </w:t>
      </w:r>
      <w:proofErr w:type="spellStart"/>
      <w:r>
        <w:rPr>
          <w:rFonts w:eastAsia="Times New Roman" w:cs="Times New Roman"/>
          <w:bCs/>
          <w:shd w:val="clear" w:color="auto" w:fill="FFFFFF"/>
        </w:rPr>
        <w:t>ανικανότητος</w:t>
      </w:r>
      <w:proofErr w:type="spellEnd"/>
      <w:r>
        <w:rPr>
          <w:rFonts w:eastAsia="Times New Roman" w:cs="Times New Roman"/>
          <w:bCs/>
          <w:shd w:val="clear" w:color="auto" w:fill="FFFFFF"/>
        </w:rPr>
        <w:t xml:space="preserve">; Καλοδεχούμενες αυτές οι επισκέψεις, αλλά δεν τις είχαμε δει άλλες φορές σε ευρωπαϊκές χώρες, </w:t>
      </w:r>
      <w:r>
        <w:rPr>
          <w:rFonts w:eastAsia="Times New Roman"/>
          <w:bCs/>
          <w:shd w:val="clear" w:color="auto" w:fill="FFFFFF"/>
        </w:rPr>
        <w:t>κύ</w:t>
      </w:r>
      <w:r>
        <w:rPr>
          <w:rFonts w:eastAsia="Times New Roman" w:cs="Times New Roman"/>
          <w:bCs/>
          <w:shd w:val="clear" w:color="auto" w:fill="FFFFFF"/>
        </w:rPr>
        <w:t xml:space="preserve">ριε Πρωθυπουργέ. Να τα ξεκαθαρίσουμε, λοιπόν, </w:t>
      </w:r>
      <w:r>
        <w:rPr>
          <w:rFonts w:eastAsia="Times New Roman" w:cs="Times New Roman"/>
          <w:bCs/>
          <w:shd w:val="clear" w:color="auto" w:fill="FFFFFF"/>
        </w:rPr>
        <w:t xml:space="preserve">αυτά τα πράγματα. </w:t>
      </w:r>
    </w:p>
    <w:p w14:paraId="5F818FFB"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Μας ρωτήσατε τι θα κάναμε εμείς στη θέση σας. Πιστεύω, πραγματικά, κύριε Πρωθυπουργέ, ότι αν εμείς ήμασταν στη θέση σας, δεν θα υπήρχαν «</w:t>
      </w:r>
      <w:proofErr w:type="spellStart"/>
      <w:r>
        <w:rPr>
          <w:rFonts w:eastAsia="Times New Roman" w:cs="Times New Roman"/>
          <w:bCs/>
          <w:shd w:val="clear" w:color="auto" w:fill="FFFFFF"/>
        </w:rPr>
        <w:t>Ειδομένες</w:t>
      </w:r>
      <w:proofErr w:type="spellEnd"/>
      <w:r>
        <w:rPr>
          <w:rFonts w:eastAsia="Times New Roman" w:cs="Times New Roman"/>
          <w:bCs/>
          <w:shd w:val="clear" w:color="auto" w:fill="FFFFFF"/>
        </w:rPr>
        <w:t>», δεν θα υπήρχαν χιλιάδες άνθρωποι σε αυτές τις άθλιες συνθήκες. Θα είχαμε φροντίσει…</w:t>
      </w:r>
    </w:p>
    <w:p w14:paraId="5F818FFC"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ΣΩΚΡ</w:t>
      </w:r>
      <w:r>
        <w:rPr>
          <w:rFonts w:eastAsia="Times New Roman" w:cs="Times New Roman"/>
          <w:b/>
          <w:bCs/>
          <w:shd w:val="clear" w:color="auto" w:fill="FFFFFF"/>
        </w:rPr>
        <w:t>ΑΤΗΣ ΒΑΡΔΑΚΗΣ:</w:t>
      </w:r>
      <w:r>
        <w:rPr>
          <w:rFonts w:eastAsia="Times New Roman" w:cs="Times New Roman"/>
          <w:bCs/>
          <w:shd w:val="clear" w:color="auto" w:fill="FFFFFF"/>
        </w:rPr>
        <w:t xml:space="preserve"> Ηγουμενίτσα και Πάτρα θα είχατε. </w:t>
      </w:r>
    </w:p>
    <w:p w14:paraId="5F818FFD" w14:textId="77777777" w:rsidR="00EB6AC3" w:rsidRDefault="00674472">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στην Αίθουσα)</w:t>
      </w:r>
    </w:p>
    <w:p w14:paraId="5F818FFE"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ΚΥΡΙΑΚΟΣ ΜΗΤΣΟΤΑΚΗΣ (Πρόεδρος της Νέας Δημοκρατίας): </w:t>
      </w:r>
      <w:r>
        <w:rPr>
          <w:rFonts w:eastAsia="Times New Roman" w:cs="Times New Roman"/>
          <w:bCs/>
          <w:shd w:val="clear" w:color="auto" w:fill="FFFFFF"/>
        </w:rPr>
        <w:t xml:space="preserve">Μην γελάτε, κύριοι συνάδελφοι. Μην γελάτε. Μαζί σας γελάει όλος ο κόσμος με αυτά τα οποία λέτε κάθε μέρα. </w:t>
      </w:r>
    </w:p>
    <w:p w14:paraId="5F818FFF" w14:textId="77777777" w:rsidR="00EB6AC3" w:rsidRDefault="00674472">
      <w:pPr>
        <w:spacing w:line="600" w:lineRule="auto"/>
        <w:jc w:val="center"/>
        <w:rPr>
          <w:rFonts w:eastAsia="Times New Roman" w:cs="Times New Roman"/>
        </w:rPr>
      </w:pPr>
      <w:r>
        <w:rPr>
          <w:rFonts w:eastAsia="Times New Roman" w:cs="Times New Roman"/>
        </w:rPr>
        <w:t xml:space="preserve"> (Χειροκροτήματα από την</w:t>
      </w:r>
      <w:r>
        <w:rPr>
          <w:rFonts w:eastAsia="Times New Roman" w:cs="Times New Roman"/>
        </w:rPr>
        <w:t xml:space="preserve"> πτέρυγα της Νέας Δημοκρατίας)</w:t>
      </w:r>
    </w:p>
    <w:p w14:paraId="5F819000" w14:textId="77777777" w:rsidR="00EB6AC3" w:rsidRDefault="00674472">
      <w:pPr>
        <w:spacing w:line="600" w:lineRule="auto"/>
        <w:jc w:val="center"/>
        <w:rPr>
          <w:rFonts w:eastAsia="Times New Roman" w:cs="Times New Roman"/>
        </w:rPr>
      </w:pPr>
      <w:r>
        <w:rPr>
          <w:rFonts w:eastAsia="Times New Roman" w:cs="Times New Roman"/>
        </w:rPr>
        <w:t>(Θόρυβος από την πτέρυγα του ΣΥΡΙΖΑ)</w:t>
      </w:r>
    </w:p>
    <w:p w14:paraId="5F819001"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w:t>
      </w: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Ησυχία, παρακαλώ. </w:t>
      </w:r>
    </w:p>
    <w:p w14:paraId="5F819002"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 xml:space="preserve">Αυτό, όμως, θα το κρίνει πια η ιστορία. Δεν </w:t>
      </w:r>
      <w:r>
        <w:rPr>
          <w:rFonts w:eastAsia="Times New Roman" w:cs="Times New Roman"/>
          <w:bCs/>
          <w:shd w:val="clear" w:color="auto" w:fill="FFFFFF"/>
        </w:rPr>
        <w:t xml:space="preserve">απαντάται </w:t>
      </w:r>
      <w:r>
        <w:rPr>
          <w:rFonts w:eastAsia="Times New Roman" w:cs="Times New Roman"/>
          <w:bCs/>
          <w:shd w:val="clear" w:color="auto" w:fill="FFFFFF"/>
        </w:rPr>
        <w:t>η ιστορία με υποθετικά ερωτήματ</w:t>
      </w:r>
      <w:r>
        <w:rPr>
          <w:rFonts w:eastAsia="Times New Roman" w:cs="Times New Roman"/>
          <w:bCs/>
          <w:shd w:val="clear" w:color="auto" w:fill="FFFFFF"/>
        </w:rPr>
        <w:t xml:space="preserve">α «τι θα είχαμε κάνει εμείς, “αν”». Θα δούμε στη συνέχεια τι θα μπορέσουμε να κάνουμε εμείς. </w:t>
      </w:r>
    </w:p>
    <w:p w14:paraId="5F819003"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κυρίες και κύριοι Βουλευτές, εάν η </w:t>
      </w:r>
      <w:r>
        <w:rPr>
          <w:rFonts w:eastAsia="Times New Roman"/>
          <w:bCs/>
          <w:shd w:val="clear" w:color="auto" w:fill="FFFFFF"/>
        </w:rPr>
        <w:t>συζήτηση</w:t>
      </w:r>
      <w:r>
        <w:rPr>
          <w:rFonts w:eastAsia="Times New Roman" w:cs="Times New Roman"/>
          <w:bCs/>
          <w:shd w:val="clear" w:color="auto" w:fill="FFFFFF"/>
        </w:rPr>
        <w:t xml:space="preserve"> αυτή επιβεβαιώνει ένα πράγμα, </w:t>
      </w:r>
      <w:r>
        <w:rPr>
          <w:rFonts w:eastAsia="Times New Roman"/>
          <w:bCs/>
          <w:shd w:val="clear" w:color="auto" w:fill="FFFFFF"/>
        </w:rPr>
        <w:t>είναι</w:t>
      </w:r>
      <w:r>
        <w:rPr>
          <w:rFonts w:eastAsia="Times New Roman" w:cs="Times New Roman"/>
          <w:bCs/>
          <w:shd w:val="clear" w:color="auto" w:fill="FFFFFF"/>
        </w:rPr>
        <w:t xml:space="preserve"> ότι η αντίληψη του ΣΥΡΙΖΑ εξακολουθεί να διακατέχεται από αριστερές ιδεοληψί</w:t>
      </w:r>
      <w:r>
        <w:rPr>
          <w:rFonts w:eastAsia="Times New Roman" w:cs="Times New Roman"/>
          <w:bCs/>
          <w:shd w:val="clear" w:color="auto" w:fill="FFFFFF"/>
        </w:rPr>
        <w:t xml:space="preserve">ες, όταν μιλάμε για τα ζητήματα της ασφάλειας. </w:t>
      </w:r>
    </w:p>
    <w:p w14:paraId="5F819004"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Η αλήθεια, κύριε Τσίπρα, </w:t>
      </w:r>
      <w:r>
        <w:rPr>
          <w:rFonts w:eastAsia="Times New Roman"/>
          <w:bCs/>
          <w:shd w:val="clear" w:color="auto" w:fill="FFFFFF"/>
        </w:rPr>
        <w:t>είναι</w:t>
      </w:r>
      <w:r>
        <w:rPr>
          <w:rFonts w:eastAsia="Times New Roman" w:cs="Times New Roman"/>
          <w:bCs/>
          <w:shd w:val="clear" w:color="auto" w:fill="FFFFFF"/>
        </w:rPr>
        <w:t xml:space="preserve"> πολύ απλή. Οι πολίτες σήμερα αισθάνονται ανασφαλείς. Και προφανώς δεν αισθάνονται ανασφαλείς μόνο γιατί η </w:t>
      </w:r>
      <w:r>
        <w:rPr>
          <w:rFonts w:eastAsia="Times New Roman"/>
          <w:bCs/>
          <w:shd w:val="clear" w:color="auto" w:fill="FFFFFF"/>
        </w:rPr>
        <w:t>Κυβέρνηση</w:t>
      </w:r>
      <w:r>
        <w:rPr>
          <w:rFonts w:eastAsia="Times New Roman" w:cs="Times New Roman"/>
          <w:bCs/>
          <w:shd w:val="clear" w:color="auto" w:fill="FFFFFF"/>
        </w:rPr>
        <w:t xml:space="preserve"> έχει αποτύχει οικτρά στον τομέα της δημόσιας τάξης. Επιτρέψτε</w:t>
      </w:r>
      <w:r>
        <w:rPr>
          <w:rFonts w:eastAsia="Times New Roman" w:cs="Times New Roman"/>
          <w:bCs/>
          <w:shd w:val="clear" w:color="auto" w:fill="FFFFFF"/>
        </w:rPr>
        <w:t xml:space="preserve"> μου να κάνω κι εγώ κάποιες αναφορές στα ζητήματα της οικονομικής </w:t>
      </w:r>
      <w:proofErr w:type="spellStart"/>
      <w:r>
        <w:rPr>
          <w:rFonts w:eastAsia="Times New Roman" w:cs="Times New Roman"/>
          <w:bCs/>
          <w:shd w:val="clear" w:color="auto" w:fill="FFFFFF"/>
        </w:rPr>
        <w:t>πραγματικότητος</w:t>
      </w:r>
      <w:proofErr w:type="spellEnd"/>
      <w:r>
        <w:rPr>
          <w:rFonts w:eastAsia="Times New Roman" w:cs="Times New Roman"/>
          <w:bCs/>
          <w:shd w:val="clear" w:color="auto" w:fill="FFFFFF"/>
        </w:rPr>
        <w:t xml:space="preserve">. Αισθάνονται ανασφαλείς οι πολίτες, διότι πιστεύουν ακράδαντα ότι η χώρα επιστρέφει </w:t>
      </w:r>
      <w:r>
        <w:rPr>
          <w:rFonts w:eastAsia="Times New Roman"/>
          <w:bCs/>
          <w:shd w:val="clear" w:color="auto" w:fill="FFFFFF"/>
        </w:rPr>
        <w:t>με</w:t>
      </w:r>
      <w:r>
        <w:rPr>
          <w:rFonts w:eastAsia="Times New Roman" w:cs="Times New Roman"/>
          <w:bCs/>
          <w:shd w:val="clear" w:color="auto" w:fill="FFFFFF"/>
        </w:rPr>
        <w:t xml:space="preserve"> γρήγορους ρυθμούς στην τραγική οικονομική αβεβαιότητα του πρώτου εξαμήνου του 2015. </w:t>
      </w:r>
    </w:p>
    <w:p w14:paraId="5F819005"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w:t>
      </w:r>
      <w:r>
        <w:rPr>
          <w:rFonts w:eastAsia="Times New Roman" w:cs="Times New Roman"/>
          <w:bCs/>
          <w:shd w:val="clear" w:color="auto" w:fill="FFFFFF"/>
        </w:rPr>
        <w:t xml:space="preserve">ς είπα πριν λίγα λεπτά ότι δεν τα πάτε καλά με τις προθεσμίες. Εάν θυμάμαι καλά, πριν δύο βδομάδες μάς είχατε πει ότι η αξιολόγηση θα έκλεινε στο </w:t>
      </w:r>
      <w:proofErr w:type="spellStart"/>
      <w:r>
        <w:rPr>
          <w:rFonts w:eastAsia="Times New Roman" w:cs="Times New Roman"/>
          <w:bCs/>
          <w:shd w:val="clear" w:color="auto" w:fill="FFFFFF"/>
          <w:lang w:val="en-US"/>
        </w:rPr>
        <w:t>Eurogroup</w:t>
      </w:r>
      <w:proofErr w:type="spellEnd"/>
      <w:r>
        <w:rPr>
          <w:rFonts w:eastAsia="Times New Roman" w:cs="Times New Roman"/>
          <w:bCs/>
          <w:shd w:val="clear" w:color="auto" w:fill="FFFFFF"/>
        </w:rPr>
        <w:t xml:space="preserve"> της 22ας Απριλίου. </w:t>
      </w:r>
      <w:r>
        <w:rPr>
          <w:rFonts w:eastAsia="Times New Roman"/>
          <w:bCs/>
          <w:shd w:val="clear" w:color="auto" w:fill="FFFFFF"/>
        </w:rPr>
        <w:t>Είναι</w:t>
      </w:r>
      <w:r>
        <w:rPr>
          <w:rFonts w:eastAsia="Times New Roman" w:cs="Times New Roman"/>
          <w:bCs/>
          <w:shd w:val="clear" w:color="auto" w:fill="FFFFFF"/>
        </w:rPr>
        <w:t xml:space="preserve"> 20 Απριλίου σήμερα και προφανώς η αξιολόγηση δεν θα κλείσει σε δύο μέρες. Θ</w:t>
      </w:r>
      <w:r>
        <w:rPr>
          <w:rFonts w:eastAsia="Times New Roman" w:cs="Times New Roman"/>
          <w:bCs/>
          <w:shd w:val="clear" w:color="auto" w:fill="FFFFFF"/>
        </w:rPr>
        <w:t xml:space="preserve">α κάναμε όλοι ήσυχοι Πάσχα και στη συνέχεια -πώς το είπατε;- η οικονομία «θα απογειωνόταν». </w:t>
      </w:r>
    </w:p>
    <w:p w14:paraId="5F819006"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Όπως φαίνεται, όμως, και αυτή η προθεσμία θα παρέλθει άπρακτη. Η ολοκλήρωση της αξιολόγησης μοιάζει με μια κινητή εορτή, μιας που πλησιάζουμε και στο Πάσχα. Αυτή </w:t>
      </w:r>
      <w:r>
        <w:rPr>
          <w:rFonts w:eastAsia="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η εντύπωση την οποία δίνετε.</w:t>
      </w:r>
    </w:p>
    <w:p w14:paraId="5F819007"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Μόνο που, ξέρετε, η υπομονή των πολιτών εξαντλείται πια. Και μαζί με την υπομονή των πολιτών εξαντλούνται και τα ταμειακά διαθέσιμα του κράτους. Κάποια στιγμή θα πρέπει να έρθετε εδώ και να μας πείτε, να μας ενημερώστε, γι</w:t>
      </w:r>
      <w:r>
        <w:rPr>
          <w:rFonts w:eastAsia="Times New Roman" w:cs="Times New Roman"/>
          <w:bCs/>
          <w:shd w:val="clear" w:color="auto" w:fill="FFFFFF"/>
        </w:rPr>
        <w:t xml:space="preserve">α την πραγματική κατάσταση του Ταμείου του κράτους. Ποιες </w:t>
      </w:r>
      <w:r>
        <w:rPr>
          <w:rFonts w:eastAsia="Times New Roman"/>
          <w:bCs/>
          <w:shd w:val="clear" w:color="auto" w:fill="FFFFFF"/>
        </w:rPr>
        <w:t>είναι</w:t>
      </w:r>
      <w:r>
        <w:rPr>
          <w:rFonts w:eastAsia="Times New Roman" w:cs="Times New Roman"/>
          <w:bCs/>
          <w:shd w:val="clear" w:color="auto" w:fill="FFFFFF"/>
        </w:rPr>
        <w:t xml:space="preserve"> ακόμα οι πραγματικές αντοχές του Γενικού Λογιστηρίου σήμερα; Διότι ένα </w:t>
      </w:r>
      <w:r>
        <w:rPr>
          <w:rFonts w:eastAsia="Times New Roman"/>
          <w:bCs/>
          <w:shd w:val="clear" w:color="auto" w:fill="FFFFFF"/>
        </w:rPr>
        <w:t>είναι</w:t>
      </w:r>
      <w:r>
        <w:rPr>
          <w:rFonts w:eastAsia="Times New Roman" w:cs="Times New Roman"/>
          <w:bCs/>
          <w:shd w:val="clear" w:color="auto" w:fill="FFFFFF"/>
        </w:rPr>
        <w:t xml:space="preserve"> βέβαιον, πληρώνετε μεν μισθούς και συντάξεις αλλά έχετε κηρύξει γενική στάση πληρωμών και οι ληξιπρόθεσμες υποχρεώσ</w:t>
      </w:r>
      <w:r>
        <w:rPr>
          <w:rFonts w:eastAsia="Times New Roman" w:cs="Times New Roman"/>
          <w:bCs/>
          <w:shd w:val="clear" w:color="auto" w:fill="FFFFFF"/>
        </w:rPr>
        <w:t>εις αυξάνονται με γεωμετρικούς ρυθμούς. Προφανώς, αυτό έχει ως αποτέλεσμα να στερείτε ρευστότητα από την πραγματική οικονομία.</w:t>
      </w:r>
    </w:p>
    <w:p w14:paraId="5F819008" w14:textId="77777777" w:rsidR="00EB6AC3" w:rsidRDefault="00674472">
      <w:pPr>
        <w:spacing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 xml:space="preserve">Πάντως, οι πολίτες σήμερα δεν γνωρίζουν πού πηγαίνει η χώρα. Κυριαρχεί ξανά ο φόβος και η αβεβαιότητα., το ίδιο παραμύθι, η ίδια «σκληρή </w:t>
      </w:r>
      <w:r>
        <w:rPr>
          <w:rFonts w:eastAsia="Times New Roman"/>
          <w:bCs/>
          <w:shd w:val="clear" w:color="auto" w:fill="FFFFFF"/>
        </w:rPr>
        <w:t>διαπραγμάτευση»</w:t>
      </w:r>
      <w:r>
        <w:rPr>
          <w:rFonts w:eastAsia="Times New Roman" w:cs="Times New Roman"/>
          <w:bCs/>
          <w:shd w:val="clear" w:color="auto" w:fill="FFFFFF"/>
        </w:rPr>
        <w:t xml:space="preserve">. Ένα πράγμα άλλαξε μόνο. Στη θέση του κ. </w:t>
      </w:r>
      <w:proofErr w:type="spellStart"/>
      <w:r>
        <w:rPr>
          <w:rFonts w:eastAsia="Times New Roman" w:cs="Times New Roman"/>
          <w:bCs/>
          <w:shd w:val="clear" w:color="auto" w:fill="FFFFFF"/>
        </w:rPr>
        <w:t>Βαρουφάκη</w:t>
      </w:r>
      <w:proofErr w:type="spellEnd"/>
      <w:r>
        <w:rPr>
          <w:rFonts w:eastAsia="Times New Roman" w:cs="Times New Roman"/>
          <w:bCs/>
          <w:shd w:val="clear" w:color="auto" w:fill="FFFFFF"/>
        </w:rPr>
        <w:t xml:space="preserve"> </w:t>
      </w:r>
      <w:r>
        <w:rPr>
          <w:rFonts w:eastAsia="Times New Roman"/>
          <w:bCs/>
          <w:shd w:val="clear" w:color="auto" w:fill="FFFFFF"/>
        </w:rPr>
        <w:t xml:space="preserve">βρίσκεται πια ο κ. </w:t>
      </w:r>
      <w:proofErr w:type="spellStart"/>
      <w:r>
        <w:rPr>
          <w:rFonts w:eastAsia="Times New Roman"/>
          <w:bCs/>
          <w:shd w:val="clear" w:color="auto" w:fill="FFFFFF"/>
        </w:rPr>
        <w:t>Τσακαλώτος</w:t>
      </w:r>
      <w:proofErr w:type="spellEnd"/>
      <w:r>
        <w:rPr>
          <w:rFonts w:eastAsia="Times New Roman"/>
          <w:bCs/>
          <w:shd w:val="clear" w:color="auto" w:fill="FFFFFF"/>
        </w:rPr>
        <w:t xml:space="preserve">. </w:t>
      </w:r>
    </w:p>
    <w:p w14:paraId="5F819009" w14:textId="77777777" w:rsidR="00EB6AC3" w:rsidRDefault="00674472">
      <w:pPr>
        <w:spacing w:line="600" w:lineRule="auto"/>
        <w:ind w:firstLine="720"/>
        <w:jc w:val="both"/>
        <w:rPr>
          <w:rFonts w:eastAsia="Times New Roman" w:cs="Times New Roman"/>
          <w:bCs/>
          <w:shd w:val="clear" w:color="auto" w:fill="FFFFFF"/>
        </w:rPr>
      </w:pPr>
      <w:r>
        <w:rPr>
          <w:rFonts w:eastAsia="Times New Roman"/>
          <w:bCs/>
          <w:shd w:val="clear" w:color="auto" w:fill="FFFFFF"/>
        </w:rPr>
        <w:t xml:space="preserve">Έχω ένα ερώτημα για </w:t>
      </w:r>
      <w:r>
        <w:rPr>
          <w:rFonts w:eastAsia="Times New Roman"/>
          <w:bCs/>
          <w:shd w:val="clear" w:color="auto" w:fill="FFFFFF"/>
        </w:rPr>
        <w:t xml:space="preserve">εσάς, κύριε Πρωθυπουργέ. Ο κ. </w:t>
      </w:r>
      <w:proofErr w:type="spellStart"/>
      <w:r>
        <w:rPr>
          <w:rFonts w:eastAsia="Times New Roman"/>
          <w:bCs/>
          <w:shd w:val="clear" w:color="auto" w:fill="FFFFFF"/>
        </w:rPr>
        <w:t>Τσακαλώτος</w:t>
      </w:r>
      <w:proofErr w:type="spellEnd"/>
      <w:r>
        <w:rPr>
          <w:rFonts w:eastAsia="Times New Roman"/>
          <w:bCs/>
          <w:shd w:val="clear" w:color="auto" w:fill="FFFFFF"/>
        </w:rPr>
        <w:t xml:space="preserve"> είναι απολύτως ευθυγραμμισμένος με εσάς; Διότι, ξέρετε, όταν ο Υπουργός Οικονομικών ο κύριος διαπραγματευτής της χώρας, εκφράζει απόψεις οι οποίες διαφοροποιούνται από τον Πρωθυπουργό, υπάρχει ένα ζήτημα. Φαντάζομαι</w:t>
      </w:r>
      <w:r>
        <w:rPr>
          <w:rFonts w:eastAsia="Times New Roman"/>
          <w:bCs/>
          <w:shd w:val="clear" w:color="auto" w:fill="FFFFFF"/>
        </w:rPr>
        <w:t xml:space="preserve"> ότι θα συμφωνήσετε σε αυτό. Διότι είδα πριν λίγες μέρες ότι δημοσιεύθηκε ένα ενδιαφέρον κείμενο της κίνησης των «</w:t>
      </w:r>
      <w:r>
        <w:rPr>
          <w:rFonts w:eastAsia="Times New Roman"/>
          <w:bCs/>
          <w:shd w:val="clear" w:color="auto" w:fill="FFFFFF"/>
        </w:rPr>
        <w:t>53</w:t>
      </w:r>
      <w:r>
        <w:rPr>
          <w:rFonts w:eastAsia="Times New Roman"/>
          <w:bCs/>
          <w:shd w:val="clear" w:color="auto" w:fill="FFFFFF"/>
        </w:rPr>
        <w:t xml:space="preserve">». Εξ όσων γνωρίζω, ο κ. </w:t>
      </w:r>
      <w:proofErr w:type="spellStart"/>
      <w:r>
        <w:rPr>
          <w:rFonts w:eastAsia="Times New Roman"/>
          <w:bCs/>
          <w:shd w:val="clear" w:color="auto" w:fill="FFFFFF"/>
        </w:rPr>
        <w:t>Τσακαλώτος</w:t>
      </w:r>
      <w:proofErr w:type="spellEnd"/>
      <w:r>
        <w:rPr>
          <w:rFonts w:eastAsia="Times New Roman"/>
          <w:bCs/>
          <w:shd w:val="clear" w:color="auto" w:fill="FFFFFF"/>
        </w:rPr>
        <w:t xml:space="preserve"> είναι αν όχι ο ηγέτης, σίγουρα εξέχον στέλεχος αυτής της κίνησης. </w:t>
      </w:r>
    </w:p>
    <w:p w14:paraId="5F81900A" w14:textId="77777777" w:rsidR="00EB6AC3" w:rsidRDefault="00674472">
      <w:pPr>
        <w:spacing w:line="600" w:lineRule="auto"/>
        <w:ind w:firstLine="720"/>
        <w:jc w:val="both"/>
        <w:rPr>
          <w:rFonts w:eastAsia="Times New Roman"/>
          <w:bCs/>
          <w:shd w:val="clear" w:color="auto" w:fill="FFFFFF"/>
        </w:rPr>
      </w:pPr>
      <w:r>
        <w:rPr>
          <w:rFonts w:eastAsia="Times New Roman" w:cs="Times New Roman"/>
          <w:b/>
          <w:bCs/>
          <w:shd w:val="clear" w:color="auto" w:fill="FFFFFF"/>
        </w:rPr>
        <w:t>ΓΕΡΑΣΙΜΟΣ ΜΠΑΛΑΟΥΡΑΣ:</w:t>
      </w:r>
      <w:r>
        <w:rPr>
          <w:rFonts w:eastAsia="Times New Roman" w:cs="Times New Roman"/>
          <w:bCs/>
          <w:shd w:val="clear" w:color="auto" w:fill="FFFFFF"/>
        </w:rPr>
        <w:t xml:space="preserve"> Ήταν μειοψηφία.</w:t>
      </w:r>
    </w:p>
    <w:p w14:paraId="5F81900B" w14:textId="77777777" w:rsidR="00EB6AC3" w:rsidRDefault="0067447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ΚΥΡΙΑΚΟΣ ΜΗΤΣΟΤΑΚΗΣ (Πρόεδρος της Νέας Δημοκρατίας): </w:t>
      </w:r>
      <w:r>
        <w:rPr>
          <w:rFonts w:eastAsia="Times New Roman"/>
          <w:bCs/>
          <w:shd w:val="clear" w:color="auto" w:fill="FFFFFF"/>
        </w:rPr>
        <w:t>Στο κείμενο αυτό, το οποίο διάβασα με πολύ μεγάλη προσοχή, γράφουν οι «</w:t>
      </w:r>
      <w:r>
        <w:rPr>
          <w:rFonts w:eastAsia="Times New Roman"/>
          <w:bCs/>
          <w:shd w:val="clear" w:color="auto" w:fill="FFFFFF"/>
        </w:rPr>
        <w:t>53</w:t>
      </w:r>
      <w:r>
        <w:rPr>
          <w:rFonts w:eastAsia="Times New Roman"/>
          <w:bCs/>
          <w:shd w:val="clear" w:color="auto" w:fill="FFFFFF"/>
        </w:rPr>
        <w:t xml:space="preserve">» το εξής. </w:t>
      </w:r>
    </w:p>
    <w:p w14:paraId="5F81900C" w14:textId="77777777" w:rsidR="00EB6AC3" w:rsidRDefault="00674472">
      <w:pPr>
        <w:spacing w:line="600" w:lineRule="auto"/>
        <w:jc w:val="both"/>
        <w:rPr>
          <w:rFonts w:eastAsia="Times New Roman" w:cs="Times New Roman"/>
          <w:szCs w:val="24"/>
        </w:rPr>
      </w:pPr>
      <w:r>
        <w:rPr>
          <w:rFonts w:eastAsia="Times New Roman" w:cs="Times New Roman"/>
          <w:szCs w:val="24"/>
        </w:rPr>
        <w:t>Προσέξτε το. Έχει ενδιαφέρον. Δεν ξέρω πόσοι από εσάς το έχετε διαβάσει. Γράφουν, λοιπόν: «Είναι σαφές, λοιπόν, ότι α</w:t>
      </w:r>
      <w:r>
        <w:rPr>
          <w:rFonts w:eastAsia="Times New Roman" w:cs="Times New Roman"/>
          <w:szCs w:val="24"/>
        </w:rPr>
        <w:t xml:space="preserve">ν συνεχιστούν οι εκβιασμοί και τα πραξικοπήματα από τους «δανειστές», προτιμάμε να πέσουμε </w:t>
      </w:r>
      <w:proofErr w:type="spellStart"/>
      <w:r>
        <w:rPr>
          <w:rFonts w:eastAsia="Times New Roman" w:cs="Times New Roman"/>
          <w:szCs w:val="24"/>
        </w:rPr>
        <w:t>αντιστεκόμενοι</w:t>
      </w:r>
      <w:proofErr w:type="spellEnd"/>
      <w:r>
        <w:rPr>
          <w:rFonts w:eastAsia="Times New Roman" w:cs="Times New Roman"/>
          <w:szCs w:val="24"/>
        </w:rPr>
        <w:t xml:space="preserve"> ηρωικά από εσωτερική ή εξωτερική τρόικα και όχι ταπεινωτικά από την ίδια την κοινωνία». </w:t>
      </w:r>
    </w:p>
    <w:p w14:paraId="5F81900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w:t>
      </w:r>
      <w:r>
        <w:rPr>
          <w:rFonts w:eastAsia="Times New Roman" w:cs="Times New Roman"/>
          <w:szCs w:val="24"/>
        </w:rPr>
        <w:t>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81900E"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Σωστό είναι. Δεν είναι;</w:t>
      </w:r>
    </w:p>
    <w:p w14:paraId="5F81900F"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F819010"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w:t>
      </w:r>
      <w:r>
        <w:rPr>
          <w:rFonts w:eastAsia="Times New Roman" w:cs="Times New Roman"/>
          <w:b/>
          <w:szCs w:val="24"/>
        </w:rPr>
        <w:t xml:space="preserve">ΑΚΗΣ (Πρόεδρος της Νέας Δημοκρατίας): </w:t>
      </w:r>
      <w:r>
        <w:rPr>
          <w:rFonts w:eastAsia="Times New Roman" w:cs="Times New Roman"/>
          <w:szCs w:val="24"/>
        </w:rPr>
        <w:t xml:space="preserve">Σωστό είναι. Δεν ρωτάω εσάς μόνο, κύριε </w:t>
      </w:r>
      <w:proofErr w:type="spellStart"/>
      <w:r>
        <w:rPr>
          <w:rFonts w:eastAsia="Times New Roman" w:cs="Times New Roman"/>
          <w:szCs w:val="24"/>
        </w:rPr>
        <w:t>Μπαλαούρα</w:t>
      </w:r>
      <w:proofErr w:type="spellEnd"/>
      <w:r>
        <w:rPr>
          <w:rFonts w:eastAsia="Times New Roman" w:cs="Times New Roman"/>
          <w:szCs w:val="24"/>
        </w:rPr>
        <w:t xml:space="preserve">. </w:t>
      </w:r>
    </w:p>
    <w:p w14:paraId="5F819011"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xml:space="preserve">, παρακαλώ, ήσυχα. </w:t>
      </w:r>
    </w:p>
    <w:p w14:paraId="5F81901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Δεν είμαστε σε πάνελ εδώ. Το λέω πολύ σοβαρά. </w:t>
      </w:r>
    </w:p>
    <w:p w14:paraId="5F819013"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F819014"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Δεν χρειάζεται λοιπόν να πω πολλά. Οι ίδιοι οι συνάδελφοι του ΣΥΡΙΖΑ επιβεβαίωσαν την αφόρητη διγλωσσία η οποία ταλανίζει δυστυχώς τη δικιά σας Κυβέρνηση και την κυβερνητική πλειοψηφία. </w:t>
      </w:r>
    </w:p>
    <w:p w14:paraId="5F81901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Εδώ όμως τα θέμα</w:t>
      </w:r>
      <w:r>
        <w:rPr>
          <w:rFonts w:eastAsia="Times New Roman" w:cs="Times New Roman"/>
          <w:szCs w:val="24"/>
        </w:rPr>
        <w:t xml:space="preserve">τα είναι λίγο πιο κρίσιμα. Διότι, όπως σας είπα, μιλάμε για τον Υπουργό Οικονομικών και οφείλετε να δώσετε μία σαφή απάντηση εάν απορρίπτετε αυτές τις θέσεις ή αν θα ξαναβρεθούμε </w:t>
      </w:r>
      <w:r>
        <w:rPr>
          <w:rFonts w:eastAsia="Times New Roman" w:cs="Times New Roman"/>
          <w:szCs w:val="24"/>
        </w:rPr>
        <w:lastRenderedPageBreak/>
        <w:t>στο ίδιο έργο θεατές της υποτιθέμενης σκληρής διαπραγμάτευσης, μέχρι που να φ</w:t>
      </w:r>
      <w:r>
        <w:rPr>
          <w:rFonts w:eastAsia="Times New Roman" w:cs="Times New Roman"/>
          <w:szCs w:val="24"/>
        </w:rPr>
        <w:t xml:space="preserve">τάσει η χώρα στα όρια και να αναγκαστούμε φυσικά να πάρουμε πιο σκληρά μέτρα. </w:t>
      </w:r>
    </w:p>
    <w:p w14:paraId="5F81901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Διότι εσείς εδώ πήγατε στην Ουάσιγκτον –όχι εσείς προσωπικά, οι Υπουργοί σας- για να ανοίξει η συζήτηση για το χρέος και γυρίσατε από την Ουάσιγκτον με το ενδεχόμενο να πρέπει ν</w:t>
      </w:r>
      <w:r>
        <w:rPr>
          <w:rFonts w:eastAsia="Times New Roman" w:cs="Times New Roman"/>
          <w:szCs w:val="24"/>
        </w:rPr>
        <w:t xml:space="preserve">α πάρετε 3 δισεκατομμύρια παραπάνω μέτρα. Αν είναι έτσι, οι Υπουργοί σας να μην βγάλουν εισιτήριο επιστροφής. Μόνο </w:t>
      </w:r>
      <w:proofErr w:type="spellStart"/>
      <w:r>
        <w:rPr>
          <w:rFonts w:eastAsia="Times New Roman" w:cs="Times New Roman"/>
          <w:szCs w:val="24"/>
        </w:rPr>
        <w:t>αλέ</w:t>
      </w:r>
      <w:proofErr w:type="spellEnd"/>
      <w:r>
        <w:rPr>
          <w:rFonts w:eastAsia="Times New Roman" w:cs="Times New Roman"/>
          <w:szCs w:val="24"/>
        </w:rPr>
        <w:t xml:space="preserve"> </w:t>
      </w:r>
      <w:r>
        <w:rPr>
          <w:rFonts w:eastAsia="Times New Roman" w:cs="Times New Roman"/>
          <w:szCs w:val="24"/>
        </w:rPr>
        <w:t xml:space="preserve">, όχι </w:t>
      </w:r>
      <w:proofErr w:type="spellStart"/>
      <w:r>
        <w:rPr>
          <w:rFonts w:eastAsia="Times New Roman" w:cs="Times New Roman"/>
          <w:szCs w:val="24"/>
        </w:rPr>
        <w:t>ρετούρ</w:t>
      </w:r>
      <w:proofErr w:type="spellEnd"/>
      <w:r>
        <w:rPr>
          <w:rFonts w:eastAsia="Times New Roman" w:cs="Times New Roman"/>
          <w:szCs w:val="24"/>
        </w:rPr>
        <w:t>. Παρακαλώ, κύριε Τσίπρα. Δηλαδή, αν είναι κάθε φορά να πηγαίνουν και να γυρίζουν με άλλα μέτρα, πού θα πάει αυτός ο λογαριασ</w:t>
      </w:r>
      <w:r>
        <w:rPr>
          <w:rFonts w:eastAsia="Times New Roman" w:cs="Times New Roman"/>
          <w:szCs w:val="24"/>
        </w:rPr>
        <w:t xml:space="preserve">μός; </w:t>
      </w:r>
    </w:p>
    <w:p w14:paraId="5F819017"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81901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Και για να ξεκαθαρίσουμε και ορισμένα πραγματικά δεδομένα, πόσος είναι επιτέλους ο λογαριασμός, να σας θυμίσω: Το 2015 έχετε ήδη εφαρμόσει μέτρα 1,4 δισεκατομμύρια κι άλλα ακόμη 2,2 δισεκατομμύ</w:t>
      </w:r>
      <w:r>
        <w:rPr>
          <w:rFonts w:eastAsia="Times New Roman" w:cs="Times New Roman"/>
          <w:szCs w:val="24"/>
        </w:rPr>
        <w:lastRenderedPageBreak/>
        <w:t xml:space="preserve">ρια, τα οποία εφαρμόζονται το 2016, και 5,4 δισεκατομμύρια και </w:t>
      </w:r>
      <w:r>
        <w:rPr>
          <w:rFonts w:eastAsia="Times New Roman" w:cs="Times New Roman"/>
          <w:szCs w:val="24"/>
        </w:rPr>
        <w:t xml:space="preserve">ενδεχομένως 3 δισεκατομμύρια προληπτικά μέτρα. Αυτά μας κάνουν 12 δισεκατομμύρια συνολικά, κύριε Τσίπρα. Δεν θέλω να επανέλθω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Γνωρίζετε πολύ καλά όμως ότι η προηγούμενη διαπραγμάτευση δεν έκλεισε για μία διαφορά ενός δισεκατομμυρίου.</w:t>
      </w:r>
      <w:r>
        <w:rPr>
          <w:rFonts w:eastAsia="Times New Roman" w:cs="Times New Roman"/>
          <w:szCs w:val="24"/>
        </w:rPr>
        <w:t xml:space="preserve"> Αυτά πρέπει να συγκρίνουμε, λοιπόν, για να μη συγκρίνουμε επιτέλους ανόμοια πράγματα. </w:t>
      </w:r>
    </w:p>
    <w:p w14:paraId="5F81901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Αναρωτιέμαι, κύριε Τσίπρα: Γιατί σας ζητούν αυτή</w:t>
      </w:r>
      <w:r>
        <w:rPr>
          <w:rFonts w:eastAsia="Times New Roman" w:cs="Times New Roman"/>
          <w:szCs w:val="24"/>
        </w:rPr>
        <w:t>ν</w:t>
      </w:r>
      <w:r>
        <w:rPr>
          <w:rFonts w:eastAsia="Times New Roman" w:cs="Times New Roman"/>
          <w:szCs w:val="24"/>
        </w:rPr>
        <w:t xml:space="preserve"> τη στιγμή να ψηφίσετε προληπτικά μέτρα; Γιατί το ζητούν αυτό οι πιστωτές; Ρωτήσατε ποια είναι η άποψή μας. Απορρίπτουμ</w:t>
      </w:r>
      <w:r>
        <w:rPr>
          <w:rFonts w:eastAsia="Times New Roman" w:cs="Times New Roman"/>
          <w:szCs w:val="24"/>
        </w:rPr>
        <w:t xml:space="preserve">ε, λοιπόν, αυτήν την προσέγγιση βεβαίως. Γιατί όμως σας ζητούν να ψηφίσετε προληπτικά μέτρα; Η απάντηση είναι απλή: Γιατί δεν σας εμπιστεύονται -είναι τόσο απλό, κύριε Τσίπρα- κι έχετε </w:t>
      </w:r>
      <w:r>
        <w:rPr>
          <w:rFonts w:eastAsia="Times New Roman" w:cs="Times New Roman"/>
          <w:szCs w:val="24"/>
        </w:rPr>
        <w:t xml:space="preserve">απωλέσει </w:t>
      </w:r>
      <w:r>
        <w:rPr>
          <w:rFonts w:eastAsia="Times New Roman" w:cs="Times New Roman"/>
          <w:szCs w:val="24"/>
        </w:rPr>
        <w:t xml:space="preserve">την εμπιστοσύνη συνολικά με τη διαδρομή σας την πολιτική. </w:t>
      </w:r>
    </w:p>
    <w:p w14:paraId="5F81901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Σήμ</w:t>
      </w:r>
      <w:r>
        <w:rPr>
          <w:rFonts w:eastAsia="Times New Roman" w:cs="Times New Roman"/>
          <w:szCs w:val="24"/>
        </w:rPr>
        <w:t>ερα ακόμη έρχεστε σε αυτήν την Αίθουσα και ισχυρίζεστε ότι αγωνίζεστε για τους πιο αδύνατους και ότι δίνετε μεγάλο αγώνα να διατηρηθεί το αφορολόγητο εκεί που είναι. Δεν λέτε όμως ότι με τις αυξήσεις των έμμεσων φόρων, πρωτίστως οι πιο αδύνατοι είναι αυτοί</w:t>
      </w:r>
      <w:r>
        <w:rPr>
          <w:rFonts w:eastAsia="Times New Roman" w:cs="Times New Roman"/>
          <w:szCs w:val="24"/>
        </w:rPr>
        <w:t xml:space="preserve"> οι οποίοι βάλλονται. Έτσι δεν είναι; Και ελπίζω να μην υπάρχει κι άλλο πακέτο, πέραν του νομοσχεδίου το οποίο ήδη καταθέσατε, έμμεσων φόρων, το οποίο θα έρθει συμπληρωματικά στο νομοσχέδιο το οποίο ήδη έχουμε δει. Αυτό λοιπόν καταλαβαίνουν σήμερα οι πολίτ</w:t>
      </w:r>
      <w:r>
        <w:rPr>
          <w:rFonts w:eastAsia="Times New Roman" w:cs="Times New Roman"/>
          <w:szCs w:val="24"/>
        </w:rPr>
        <w:t xml:space="preserve">ες. Καταλαβαίνουν μία σκληρή πραγματικότητα και βλέπουν ένα πολιτικό κι ένα οικονομικό αδιέξοδο. </w:t>
      </w:r>
    </w:p>
    <w:p w14:paraId="5F81901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Υπάρχει λύση σε αυτό το αδιέξοδο, κύριε Τσίπρα, απλώς εσείς δεν μπορείτε να την προσφέρετε. Και δεν μπορείτε να την προσφέρετε, διότι αυτή η Κυβέρνηση δεν έχε</w:t>
      </w:r>
      <w:r>
        <w:rPr>
          <w:rFonts w:eastAsia="Times New Roman" w:cs="Times New Roman"/>
          <w:szCs w:val="24"/>
        </w:rPr>
        <w:t xml:space="preserve">ι πραγματικό σχέδιο εξόδου της χώρας από την κρίση. Ένα σχέδιο υπήρχε, το περιβόητο «παράλληλο πρόγραμμα», που και αυτό εκφυλίστηκε στην πορεία. Και δεν έχετε σχέδιο, κύριε Τσίπρα, διότι με </w:t>
      </w:r>
      <w:proofErr w:type="spellStart"/>
      <w:r>
        <w:rPr>
          <w:rFonts w:eastAsia="Times New Roman" w:cs="Times New Roman"/>
          <w:szCs w:val="24"/>
        </w:rPr>
        <w:t>καμμία</w:t>
      </w:r>
      <w:proofErr w:type="spellEnd"/>
      <w:r>
        <w:rPr>
          <w:rFonts w:eastAsia="Times New Roman" w:cs="Times New Roman"/>
          <w:szCs w:val="24"/>
        </w:rPr>
        <w:t xml:space="preserve"> αυτοπεποίθηση και με μία αποφασιστικότητα δεν μπορείτε να υ</w:t>
      </w:r>
      <w:r>
        <w:rPr>
          <w:rFonts w:eastAsia="Times New Roman" w:cs="Times New Roman"/>
          <w:szCs w:val="24"/>
        </w:rPr>
        <w:t xml:space="preserve">λοποιήσετε τις μεταρρυθμίσεις που πραγματικά χρειάζεται η χώρα. Δεν </w:t>
      </w:r>
      <w:r>
        <w:rPr>
          <w:rFonts w:eastAsia="Times New Roman" w:cs="Times New Roman"/>
          <w:szCs w:val="24"/>
        </w:rPr>
        <w:lastRenderedPageBreak/>
        <w:t>τις πιστεύετε. Δεν τις θέλετε. Οι μεταρρυθμίσεις που θα απελευθερώσουν το παραγωγικό δυναμικό της χώρας, που θα προσελκύσουν επενδύσεις, που θα επιτρέψουν στη νέα επιχειρηματικότητα να ανθ</w:t>
      </w:r>
      <w:r>
        <w:rPr>
          <w:rFonts w:eastAsia="Times New Roman" w:cs="Times New Roman"/>
          <w:szCs w:val="24"/>
        </w:rPr>
        <w:t xml:space="preserve">ήσει είναι μεταρρυθμίσεις τις οποίες δεν πιστεύετε, γι’ αυτό και έχετε αποτύχει ήδη. </w:t>
      </w:r>
    </w:p>
    <w:p w14:paraId="5F81901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θέλω τώρα πάλι να συζητήσουμε για τα οικονομικά δεδομένα. Νομίζω ότι είναι λίγο πολύ γνωστά. Αναγκάζομαι, όμως, επειδή επαναφέρατε το ζήτημα. Εμείς, να σας θυμίσω, με</w:t>
      </w:r>
      <w:r>
        <w:rPr>
          <w:rFonts w:eastAsia="Times New Roman" w:cs="Times New Roman"/>
          <w:szCs w:val="24"/>
        </w:rPr>
        <w:t>ιώσαμε 30% την έκτακτη εισφορά, κύριε Τσίπρα. Εμείς μειώσαμε τον ΦΠΑ στην εστίαση κατά δέκα μονάδες. Εμείς μειώσαμε τον φόρο στο πετρέλαιο θέρμανσης. Μειώσαμε κατά 5% τις ασφαλιστικές εισφορές. Εμείς μπορέσαμε και διεκδικήσαμε βαθμούς δημοσιονομικής ελευθε</w:t>
      </w:r>
      <w:r>
        <w:rPr>
          <w:rFonts w:eastAsia="Times New Roman" w:cs="Times New Roman"/>
          <w:szCs w:val="24"/>
        </w:rPr>
        <w:t xml:space="preserve">ρίας, ακριβώς επειδή είμαστε αξιόπιστοι. Ξέρετε, όμως, αυτήν την ελευθερία δεν την σπαταλήσαμε σε προσλήψεις «ημετέρων» για μικροπολιτικούς λαϊκισμούς. Πιστεύουμε πραγματικά ότι σήμερα υπάρχει δυνατότητα για ένα διαφορετικό μείγμα δημοσιονομικής πολιτικής </w:t>
      </w:r>
      <w:r>
        <w:rPr>
          <w:rFonts w:eastAsia="Times New Roman" w:cs="Times New Roman"/>
          <w:szCs w:val="24"/>
        </w:rPr>
        <w:t xml:space="preserve">με λιγότερες δαπάνες και λιγότερους φόρους. </w:t>
      </w:r>
    </w:p>
    <w:p w14:paraId="5F81901D" w14:textId="77777777" w:rsidR="00EB6AC3" w:rsidRDefault="00674472">
      <w:pPr>
        <w:spacing w:line="600" w:lineRule="auto"/>
        <w:jc w:val="both"/>
        <w:rPr>
          <w:rFonts w:eastAsia="Times New Roman" w:cs="Times New Roman"/>
          <w:bCs/>
          <w:szCs w:val="24"/>
        </w:rPr>
      </w:pPr>
      <w:r>
        <w:rPr>
          <w:rFonts w:eastAsia="Times New Roman" w:cs="Times New Roman"/>
          <w:szCs w:val="24"/>
        </w:rPr>
        <w:lastRenderedPageBreak/>
        <w:tab/>
      </w:r>
      <w:r>
        <w:rPr>
          <w:rFonts w:eastAsia="Times New Roman" w:cs="Times New Roman"/>
          <w:bCs/>
          <w:szCs w:val="24"/>
        </w:rPr>
        <w:t xml:space="preserve">Δεν το πιστεύετε εσείς αυτό, γι’ αυτό και τα μέτρα τα οποία τελικά θα ψηφίσετε δεν θα έχουν το προσδοκώμενο αποτέλεσμα, κύριε Τσίπρα, διότι θα οδηγήσουν την οικονομία σε πιο βαθιά ύφεση. </w:t>
      </w:r>
    </w:p>
    <w:p w14:paraId="5F81901E"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Έχετε ήδη αφήσει διάφο</w:t>
      </w:r>
      <w:r>
        <w:rPr>
          <w:rFonts w:eastAsia="Times New Roman" w:cs="Times New Roman"/>
          <w:bCs/>
          <w:szCs w:val="24"/>
        </w:rPr>
        <w:t xml:space="preserve">ρα ενδιαφέροντα υπονοούμενα για το ενδεχόμενο η </w:t>
      </w:r>
      <w:r>
        <w:rPr>
          <w:rFonts w:eastAsia="Times New Roman" w:cs="Times New Roman"/>
          <w:bCs/>
          <w:szCs w:val="24"/>
          <w:lang w:val="en-US"/>
        </w:rPr>
        <w:t>EYROSTAT</w:t>
      </w:r>
      <w:r>
        <w:rPr>
          <w:rFonts w:eastAsia="Times New Roman" w:cs="Times New Roman"/>
          <w:bCs/>
          <w:szCs w:val="24"/>
        </w:rPr>
        <w:t xml:space="preserve"> </w:t>
      </w:r>
      <w:r>
        <w:rPr>
          <w:rFonts w:eastAsia="Times New Roman" w:cs="Times New Roman"/>
          <w:bCs/>
          <w:szCs w:val="24"/>
        </w:rPr>
        <w:t>να ανακοινώσει αύριο ένα πρωτογενές πλεόνασμα. Δύο παρατηρήσεις επ’ αυτού. Δεν ξέρουμε τα ακριβή νούμερα, αλλά εφόσον επιτευχθεί ένα πλεόνασμα, αυτό θα έχει επιτευχθεί λόγω πρόσθετων φόρων και λόγω σ</w:t>
      </w:r>
      <w:r>
        <w:rPr>
          <w:rFonts w:eastAsia="Times New Roman" w:cs="Times New Roman"/>
          <w:bCs/>
          <w:szCs w:val="24"/>
        </w:rPr>
        <w:t xml:space="preserve">τάσης πληρωμής του ελληνικού δημοσίου. Και δεύτερον, προσέξτε, το πρωτογενές πλεόνασμα από μόνο του δεν εξασφαλίζει συνθήκες ανάπτυξης, όταν επιτυγχάνεται με λάθος μείγμα πολιτικής. </w:t>
      </w:r>
    </w:p>
    <w:p w14:paraId="5F81901F" w14:textId="77777777" w:rsidR="00EB6AC3" w:rsidRDefault="00674472">
      <w:pPr>
        <w:spacing w:line="600" w:lineRule="auto"/>
        <w:ind w:firstLine="720"/>
        <w:jc w:val="both"/>
        <w:rPr>
          <w:rFonts w:eastAsia="Times New Roman" w:cs="Times New Roman"/>
          <w:bCs/>
          <w:szCs w:val="24"/>
        </w:rPr>
      </w:pPr>
      <w:r>
        <w:rPr>
          <w:rFonts w:eastAsia="Times New Roman" w:cs="Times New Roman"/>
          <w:bCs/>
          <w:szCs w:val="24"/>
        </w:rPr>
        <w:t xml:space="preserve">Έχω εδώ μια ενδιαφέρουσα τοποθέτηση του Υπουργού Οικονομικών, του κ. </w:t>
      </w:r>
      <w:proofErr w:type="spellStart"/>
      <w:r>
        <w:rPr>
          <w:rFonts w:eastAsia="Times New Roman" w:cs="Times New Roman"/>
          <w:bCs/>
          <w:szCs w:val="24"/>
        </w:rPr>
        <w:t>Τσακ</w:t>
      </w:r>
      <w:r>
        <w:rPr>
          <w:rFonts w:eastAsia="Times New Roman" w:cs="Times New Roman"/>
          <w:bCs/>
          <w:szCs w:val="24"/>
        </w:rPr>
        <w:t>αλώτου</w:t>
      </w:r>
      <w:proofErr w:type="spellEnd"/>
      <w:r>
        <w:rPr>
          <w:rFonts w:eastAsia="Times New Roman" w:cs="Times New Roman"/>
          <w:bCs/>
          <w:szCs w:val="24"/>
        </w:rPr>
        <w:t xml:space="preserve">. Και τι λέει ο κ. </w:t>
      </w:r>
      <w:proofErr w:type="spellStart"/>
      <w:r>
        <w:rPr>
          <w:rFonts w:eastAsia="Times New Roman" w:cs="Times New Roman"/>
          <w:bCs/>
          <w:szCs w:val="24"/>
        </w:rPr>
        <w:t>Τσακαλώτος</w:t>
      </w:r>
      <w:proofErr w:type="spellEnd"/>
      <w:r>
        <w:rPr>
          <w:rFonts w:eastAsia="Times New Roman" w:cs="Times New Roman"/>
          <w:bCs/>
          <w:szCs w:val="24"/>
        </w:rPr>
        <w:t xml:space="preserve"> για το πρωτογενές πλεόνασμα το 2013; Λέει «Και δεν είναι επαρκής ο όρος, γιατί ξέρουμε ιστορικά ότι είναι εντελώς συμβατό να έχεις πλεόνασμα και να έχεις μια στασιμότητα στην οικονομία, μεγάλη ανεργία και την παραγωγή στ</w:t>
      </w:r>
      <w:r>
        <w:rPr>
          <w:rFonts w:eastAsia="Times New Roman" w:cs="Times New Roman"/>
          <w:bCs/>
          <w:szCs w:val="24"/>
        </w:rPr>
        <w:t xml:space="preserve">ο πουθενά». Να, η αποτύπωση της σημερινής κατάστασης στα </w:t>
      </w:r>
      <w:r>
        <w:rPr>
          <w:rFonts w:eastAsia="Times New Roman" w:cs="Times New Roman"/>
          <w:bCs/>
          <w:szCs w:val="24"/>
        </w:rPr>
        <w:lastRenderedPageBreak/>
        <w:t>λόγια του ίδιου του Υπουργού Οικονομικών. Αυτή είναι η κατάσταση η οποία υπάρχει σήμερα στην Ελλάδα.</w:t>
      </w:r>
    </w:p>
    <w:p w14:paraId="5F819020" w14:textId="77777777" w:rsidR="00EB6AC3" w:rsidRDefault="00674472">
      <w:pPr>
        <w:spacing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14:paraId="5F81902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w:t>
      </w:r>
      <w:r>
        <w:rPr>
          <w:rFonts w:eastAsia="Times New Roman" w:cs="Times New Roman"/>
          <w:szCs w:val="24"/>
        </w:rPr>
        <w:t>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81902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Υπάρχει, λοιπόν, άλλο μείγμα πολιτικής και σας το έχουμε προτείνει: </w:t>
      </w:r>
      <w:r>
        <w:rPr>
          <w:rFonts w:eastAsia="Times New Roman" w:cs="Times New Roman"/>
          <w:szCs w:val="24"/>
        </w:rPr>
        <w:t xml:space="preserve">Μείωση των δαπανών, </w:t>
      </w:r>
      <w:proofErr w:type="spellStart"/>
      <w:r>
        <w:rPr>
          <w:rFonts w:eastAsia="Times New Roman" w:cs="Times New Roman"/>
          <w:szCs w:val="24"/>
        </w:rPr>
        <w:t>εξορθολογισμός</w:t>
      </w:r>
      <w:proofErr w:type="spellEnd"/>
      <w:r>
        <w:rPr>
          <w:rFonts w:eastAsia="Times New Roman" w:cs="Times New Roman"/>
          <w:szCs w:val="24"/>
        </w:rPr>
        <w:t xml:space="preserve"> των αμυντικών δαπανών, πραγματική τήρηση των προϋπολογισμών των επιχειρήσεων και των οργανισμών του ευρύτερου δημόσιου τομέα, εκεί που παρατηρείται το απόλυτο ξεχείλωμα των δαπανών, αναστολή των αυξήσεων στο ευρύτερο δημό</w:t>
      </w:r>
      <w:r>
        <w:rPr>
          <w:rFonts w:eastAsia="Times New Roman" w:cs="Times New Roman"/>
          <w:szCs w:val="24"/>
        </w:rPr>
        <w:t xml:space="preserve">σιο τομέα, αυστηρότερο σύστημα στις προμήθειες. </w:t>
      </w:r>
    </w:p>
    <w:p w14:paraId="5F81902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Τίποτα από όλα αυτά δεν έχετε κάνει, κύριε Τσίπρα, γιατί δεν σας ενδιαφέρει να τα κάνετε αυτά. Δεν σας ενδιαφέρει να πειράξετε τους πολιτικούς σας πελάτες και φορτώνετε τον λογαριασμό πάλι στην πλάτη των πολ</w:t>
      </w:r>
      <w:r>
        <w:rPr>
          <w:rFonts w:eastAsia="Times New Roman" w:cs="Times New Roman"/>
          <w:szCs w:val="24"/>
        </w:rPr>
        <w:t>λών, κατ</w:t>
      </w:r>
      <w:r w:rsidRPr="00FA6818">
        <w:rPr>
          <w:rFonts w:eastAsia="Times New Roman" w:cs="Times New Roman"/>
          <w:szCs w:val="24"/>
        </w:rPr>
        <w:t>’</w:t>
      </w:r>
      <w:r w:rsidRPr="00820125">
        <w:rPr>
          <w:rFonts w:eastAsia="Times New Roman" w:cs="Times New Roman"/>
          <w:szCs w:val="24"/>
        </w:rPr>
        <w:t xml:space="preserve"> </w:t>
      </w:r>
      <w:r>
        <w:rPr>
          <w:rFonts w:eastAsia="Times New Roman" w:cs="Times New Roman"/>
          <w:szCs w:val="24"/>
        </w:rPr>
        <w:t>εξοχήν τον πιο αδύναμων και, βέβαια, της μεσαίας τάξης, η οποία υποφέρει σήμερα από τη δική σας πολιτική.</w:t>
      </w:r>
    </w:p>
    <w:p w14:paraId="5F81902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Μας ρωτήσατε για το χρέος. Μα, μιλήσατε πάλι σήμερα για τη διαγραφή του χρέους. Φαντάζομαι ότι σας ξέφυγε. Εκτός αν έχετε επανέλθει. Φαντάζο</w:t>
      </w:r>
      <w:r>
        <w:rPr>
          <w:rFonts w:eastAsia="Times New Roman" w:cs="Times New Roman"/>
          <w:szCs w:val="24"/>
        </w:rPr>
        <w:t xml:space="preserve">μαι ότι το είπατε εν τη ρύμη του λόγου σας. Εκτός αν έχετε επανέλθει. Εξηγήστε τους ποια είναι η θέση της Κυβέρνησης για το χρέος. Ο κ. Σταθάκης, εξ όσων θυμάμαι, είναι ακόμα Υπουργός σας. Διότι είπε ο κ. Σταθάκης ότι το χρέος είναι απολύτως βιώσιμο μέχρι </w:t>
      </w:r>
      <w:r>
        <w:rPr>
          <w:rFonts w:eastAsia="Times New Roman" w:cs="Times New Roman"/>
          <w:szCs w:val="24"/>
        </w:rPr>
        <w:t xml:space="preserve">το 2022, αν θυμάμαι καλά. Το είπε πριν από μια εβδομάδα. Λοιπόν, θα μας πείτε, επιτέλους, ποια είναι η θέση η δική σας για το χρέος; </w:t>
      </w:r>
    </w:p>
    <w:p w14:paraId="5F81902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Η δική μας θέση για το χρέος είναι πάρα πολύ ξεκάθαρη. Να την επαναλάβω: Πράγματι, το χρέος σήμερα, έτσι όπως έχει διαμορφ</w:t>
      </w:r>
      <w:r>
        <w:rPr>
          <w:rFonts w:eastAsia="Times New Roman" w:cs="Times New Roman"/>
          <w:szCs w:val="24"/>
        </w:rPr>
        <w:t>ωθεί, δεν είναι βιώσιμο.</w:t>
      </w:r>
    </w:p>
    <w:p w14:paraId="5F819026"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5F819027"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Ήσυχα, παρακαλώ!</w:t>
      </w:r>
    </w:p>
    <w:p w14:paraId="5F819028" w14:textId="77777777" w:rsidR="00EB6AC3" w:rsidRDefault="00674472">
      <w:pPr>
        <w:spacing w:line="600" w:lineRule="auto"/>
        <w:ind w:firstLine="720"/>
        <w:jc w:val="both"/>
        <w:rPr>
          <w:rFonts w:eastAsia="Times New Roman" w:cs="Times New Roman"/>
          <w:bCs/>
          <w:szCs w:val="24"/>
        </w:rPr>
      </w:pPr>
      <w:r>
        <w:rPr>
          <w:rFonts w:eastAsia="Times New Roman" w:cs="Times New Roman"/>
          <w:b/>
          <w:bCs/>
          <w:szCs w:val="24"/>
        </w:rPr>
        <w:t xml:space="preserve">ΚΥΡΙΑΚΟΣ ΜΗΤΣΟΤΑΚΗΣ (Πρόεδρος της Νέας Δημοκρατίας): </w:t>
      </w:r>
      <w:r>
        <w:rPr>
          <w:rFonts w:eastAsia="Times New Roman" w:cs="Times New Roman"/>
          <w:bCs/>
          <w:szCs w:val="24"/>
        </w:rPr>
        <w:t>Τελειώσατε;</w:t>
      </w:r>
    </w:p>
    <w:p w14:paraId="5F819029" w14:textId="77777777" w:rsidR="00EB6AC3" w:rsidRDefault="0067447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Παπαδόπουλε, με αναγκάζετε και λέω ονόματα συναδέλφων και αγαπητών κιόλας. Παρακαλώ πολύ! Είπα ότι δεν είναι εκπομπή εδώ και το ξέρουμε όλοι μας.</w:t>
      </w:r>
    </w:p>
    <w:p w14:paraId="5F81902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Κύριε Πρόεδρε, ορίστε.</w:t>
      </w:r>
    </w:p>
    <w:p w14:paraId="5F81902B" w14:textId="77777777" w:rsidR="00EB6AC3" w:rsidRDefault="00674472">
      <w:pPr>
        <w:spacing w:line="600" w:lineRule="auto"/>
        <w:ind w:firstLine="720"/>
        <w:jc w:val="both"/>
        <w:rPr>
          <w:rFonts w:eastAsia="Times New Roman" w:cs="Times New Roman"/>
          <w:szCs w:val="24"/>
        </w:rPr>
      </w:pPr>
      <w:r>
        <w:rPr>
          <w:rFonts w:eastAsia="Times New Roman" w:cs="Times New Roman"/>
          <w:b/>
          <w:bCs/>
          <w:szCs w:val="24"/>
        </w:rPr>
        <w:lastRenderedPageBreak/>
        <w:t>ΚΥΡΙΑΚΟΣ ΜΗΤΣΟΤΑΚΗΣ (Πρόεδρος της Νέας Δημοκρατίας):</w:t>
      </w:r>
      <w:r>
        <w:rPr>
          <w:rFonts w:eastAsia="Times New Roman" w:cs="Times New Roman"/>
          <w:szCs w:val="24"/>
        </w:rPr>
        <w:t xml:space="preserve"> Πράγματι χρειάζονται παραμετρικές αλλαγές στο χρέος, αντίστοιχες με αυτές που είχαν συμφωνηθεί τον Νοέμβριο του 2012 και, πράγματι, κακώς οι Ευρωπαίοι δεν υλοποίησαν. Έχουν και οι Ευρωπαίοι μια ευθύνη για το γεγονός ότι μια απόφαση που πάρθηκε το 2012 δεν</w:t>
      </w:r>
      <w:r>
        <w:rPr>
          <w:rFonts w:eastAsia="Times New Roman" w:cs="Times New Roman"/>
          <w:szCs w:val="24"/>
        </w:rPr>
        <w:t xml:space="preserve"> υλοποιήθηκε. </w:t>
      </w:r>
    </w:p>
    <w:p w14:paraId="5F81902C" w14:textId="77777777" w:rsidR="00EB6AC3" w:rsidRDefault="00674472">
      <w:pPr>
        <w:spacing w:line="600" w:lineRule="auto"/>
        <w:ind w:firstLine="720"/>
        <w:jc w:val="both"/>
        <w:rPr>
          <w:rFonts w:eastAsia="Times New Roman" w:cs="Times New Roman"/>
          <w:szCs w:val="24"/>
        </w:rPr>
      </w:pPr>
      <w:r w:rsidRPr="00D373DB">
        <w:rPr>
          <w:rFonts w:eastAsia="Times New Roman" w:cs="Times New Roman"/>
          <w:szCs w:val="24"/>
        </w:rPr>
        <w:t xml:space="preserve">Αυτή, λοιπόν, πρέπει να είναι </w:t>
      </w:r>
      <w:r>
        <w:rPr>
          <w:rFonts w:eastAsia="Times New Roman" w:cs="Times New Roman"/>
          <w:szCs w:val="24"/>
        </w:rPr>
        <w:t xml:space="preserve">η εθνική γραμμή για το χρέος και μακάρι να μπορέσετε να την εξασφαλίσετε. Όμως ξέρετε ότι το πρόβλημα δεν είναι μόνο το χρέος. Διότι μονίμως βλέπουμε τον λόγο χρέους προς ΑΕΠ. </w:t>
      </w:r>
      <w:r>
        <w:rPr>
          <w:rFonts w:eastAsia="Times New Roman" w:cs="Times New Roman"/>
          <w:szCs w:val="24"/>
        </w:rPr>
        <w:t>Π</w:t>
      </w:r>
      <w:r>
        <w:rPr>
          <w:rFonts w:eastAsia="Times New Roman" w:cs="Times New Roman"/>
          <w:szCs w:val="24"/>
        </w:rPr>
        <w:t xml:space="preserve">ράγματι, αν δούμε τον λόγο χρέους </w:t>
      </w:r>
      <w:r>
        <w:rPr>
          <w:rFonts w:eastAsia="Times New Roman" w:cs="Times New Roman"/>
          <w:szCs w:val="24"/>
        </w:rPr>
        <w:t xml:space="preserve">προς ΑΕΠ, η εικόνα του χρέους μας είναι παντελώς απογοητευτική. Με το ΑΕΠ ποιος ασχολείται από τη δική σας Κυβέρνηση; </w:t>
      </w:r>
      <w:r>
        <w:rPr>
          <w:rFonts w:eastAsia="Times New Roman" w:cs="Times New Roman"/>
          <w:szCs w:val="24"/>
        </w:rPr>
        <w:t>Ό</w:t>
      </w:r>
      <w:r>
        <w:rPr>
          <w:rFonts w:eastAsia="Times New Roman" w:cs="Times New Roman"/>
          <w:szCs w:val="24"/>
        </w:rPr>
        <w:t>σες παρεμβάσεις και αν γίνουν στο χρέος, αν δεν αρχίσει να μεγεθύνεται η οικονομία, πάλι θα έχουμε δυσκολία να εξυπηρετήσουμε το χρέος μα</w:t>
      </w:r>
      <w:r>
        <w:rPr>
          <w:rFonts w:eastAsia="Times New Roman" w:cs="Times New Roman"/>
          <w:szCs w:val="24"/>
        </w:rPr>
        <w:t xml:space="preserve">ς. </w:t>
      </w:r>
    </w:p>
    <w:p w14:paraId="5F81902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Όμως πώς θα πάρει μπρος αυτή η οικονομία, όταν έχουμε μια Κυβέρνηση, η οποία έχει αλλεργία στις πραγματικές μεταρρυθμίσεις, η οποία παρά τις όποιες δικές σας διαθέσεις, φρενάρει τις πραγματικές ιδιωτικοποιήσεις; Πώς να αποκαταστήσετε την ρευστότητα στη</w:t>
      </w:r>
      <w:r>
        <w:rPr>
          <w:rFonts w:eastAsia="Times New Roman" w:cs="Times New Roman"/>
          <w:szCs w:val="24"/>
        </w:rPr>
        <w:t xml:space="preserve">ν αγορά, όταν εσείς οι ίδιοι, και σήμερα που μιλάμε, για να διαιωνίσετε τη διαπραγμάτευση, έχετε κηρύξει στάση πληρωμών; Δεν πάει, λοιπόν, μπροστά η οικονομία, κύριε Τσίπρα, με όλα αυτά τα οποία κάνετε. </w:t>
      </w:r>
    </w:p>
    <w:p w14:paraId="5F81902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Όλο αυτό το οποίο βιώνουμε πάλι, αυτό το θέατρο, αυτ</w:t>
      </w:r>
      <w:r>
        <w:rPr>
          <w:rFonts w:eastAsia="Times New Roman" w:cs="Times New Roman"/>
          <w:szCs w:val="24"/>
        </w:rPr>
        <w:t>ό το μαρτύριο της σταγόνας δεν είναι τίποτα άλλο από ένα παιχνίδι εσωτερικών διευθετήσεων, για να τα βρείτε με τους πενήντα τρεις και για να πείτε για άλλη μια φορά στον ελληνικό λαό πόσο υπερήφανα διαπραγματευτήκατε. Μόνο που ο λογαριασμός για άλλη μια φο</w:t>
      </w:r>
      <w:r>
        <w:rPr>
          <w:rFonts w:eastAsia="Times New Roman" w:cs="Times New Roman"/>
          <w:szCs w:val="24"/>
        </w:rPr>
        <w:t>ρά θα είναι πολύ υψηλότερος!</w:t>
      </w:r>
    </w:p>
    <w:p w14:paraId="5F81902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 αυτό και σας λέμε, κύριε Τσίπρα, ότι η παραμονή σας στην εξουσία βλάπτει και όσο πιο γρήγορα φύγετε τόσο καλύτερα θα είναι για τη χώρα!</w:t>
      </w:r>
    </w:p>
    <w:p w14:paraId="5F819030"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F819031" w14:textId="77777777" w:rsidR="00EB6AC3" w:rsidRDefault="00674472">
      <w:pPr>
        <w:spacing w:line="600" w:lineRule="auto"/>
        <w:ind w:firstLine="720"/>
        <w:jc w:val="both"/>
        <w:rPr>
          <w:rFonts w:eastAsia="Times New Roman" w:cs="Times New Roman"/>
          <w:bCs/>
          <w:szCs w:val="24"/>
        </w:rPr>
      </w:pPr>
      <w:r>
        <w:rPr>
          <w:rFonts w:eastAsia="Times New Roman" w:cs="Times New Roman"/>
          <w:szCs w:val="24"/>
        </w:rPr>
        <w:t xml:space="preserve">Κλείνω. Πραγματικά μερικές φορές </w:t>
      </w:r>
      <w:r>
        <w:rPr>
          <w:rFonts w:eastAsia="Times New Roman" w:cs="Times New Roman"/>
          <w:szCs w:val="24"/>
        </w:rPr>
        <w:t>αναρωτιέμαι, κύριε Τσίπρα, αν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θέλετε να ολοκληρώσετε αυτή τη διαπραγμάτευση και αν αντέχετε εσείς, αν αντέχει το κόμμα σας τα δύσκολα μέτρα, τα οποία η δική σας ανικανότητα κατέστησε αναπόφευκτα. </w:t>
      </w:r>
    </w:p>
    <w:p w14:paraId="5F819032" w14:textId="77777777" w:rsidR="00EB6AC3" w:rsidRDefault="00674472">
      <w:pPr>
        <w:spacing w:line="600" w:lineRule="auto"/>
        <w:ind w:firstLine="720"/>
        <w:jc w:val="both"/>
        <w:rPr>
          <w:rFonts w:eastAsia="UB-Helvetica" w:cs="Times New Roman"/>
          <w:szCs w:val="24"/>
        </w:rPr>
      </w:pPr>
      <w:r>
        <w:rPr>
          <w:rFonts w:eastAsia="UB-Helvetica" w:cs="Times New Roman"/>
          <w:szCs w:val="24"/>
        </w:rPr>
        <w:t>Μήπως, τελικά, ψάχνετε για κάποια ηρωική έξοδο</w:t>
      </w:r>
      <w:r>
        <w:rPr>
          <w:rFonts w:eastAsia="UB-Helvetica" w:cs="Times New Roman"/>
          <w:szCs w:val="24"/>
        </w:rPr>
        <w:t xml:space="preserve">, για να παραμείνετε ο γνήσιος εκφραστής του </w:t>
      </w:r>
      <w:proofErr w:type="spellStart"/>
      <w:r>
        <w:rPr>
          <w:rFonts w:eastAsia="UB-Helvetica" w:cs="Times New Roman"/>
          <w:szCs w:val="24"/>
        </w:rPr>
        <w:t>εθνικολαϊκιστικού</w:t>
      </w:r>
      <w:proofErr w:type="spellEnd"/>
      <w:r>
        <w:rPr>
          <w:rFonts w:eastAsia="UB-Helvetica" w:cs="Times New Roman"/>
          <w:szCs w:val="24"/>
        </w:rPr>
        <w:t xml:space="preserve"> τόξου και για να επαναφέρετε, ίσως, τον διχασμό μνημόνιο και </w:t>
      </w:r>
      <w:proofErr w:type="spellStart"/>
      <w:r>
        <w:rPr>
          <w:rFonts w:eastAsia="UB-Helvetica" w:cs="Times New Roman"/>
          <w:szCs w:val="24"/>
        </w:rPr>
        <w:t>αντιμνημόνιο</w:t>
      </w:r>
      <w:proofErr w:type="spellEnd"/>
      <w:r>
        <w:rPr>
          <w:rFonts w:eastAsia="UB-Helvetica" w:cs="Times New Roman"/>
          <w:szCs w:val="24"/>
        </w:rPr>
        <w:t xml:space="preserve">; </w:t>
      </w:r>
    </w:p>
    <w:p w14:paraId="5F819033"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Δεν τα λέω εγώ αυτά. Οι πενήντα τρεις τα λένε. Στελέχη σας είναι. Παρακαλώ να δώσετε μία απάντηση, διότι έχοντας </w:t>
      </w:r>
      <w:proofErr w:type="spellStart"/>
      <w:r>
        <w:rPr>
          <w:rFonts w:eastAsia="UB-Helvetica" w:cs="Times New Roman"/>
          <w:szCs w:val="24"/>
        </w:rPr>
        <w:t>φτωχ</w:t>
      </w:r>
      <w:r>
        <w:rPr>
          <w:rFonts w:eastAsia="UB-Helvetica" w:cs="Times New Roman"/>
          <w:szCs w:val="24"/>
        </w:rPr>
        <w:t>οποιήσει</w:t>
      </w:r>
      <w:proofErr w:type="spellEnd"/>
      <w:r>
        <w:rPr>
          <w:rFonts w:eastAsia="UB-Helvetica" w:cs="Times New Roman"/>
          <w:szCs w:val="24"/>
        </w:rPr>
        <w:t xml:space="preserve"> απόλυτα την ελληνική κοινωνία και φορτώνοντας πάντα όλα τα δεινά –το τονίζω- στις πλάτες των κακών ξένων,  θα υπάρχει πάντα ένας εκφραστής για την τελική ρήξη με τους πιστωτές. </w:t>
      </w:r>
      <w:r>
        <w:rPr>
          <w:rFonts w:eastAsia="UB-Helvetica" w:cs="Times New Roman"/>
          <w:szCs w:val="24"/>
        </w:rPr>
        <w:t>Α</w:t>
      </w:r>
      <w:r>
        <w:rPr>
          <w:rFonts w:eastAsia="UB-Helvetica" w:cs="Times New Roman"/>
          <w:szCs w:val="24"/>
        </w:rPr>
        <w:t>ναρωτιέμαι</w:t>
      </w:r>
      <w:r>
        <w:rPr>
          <w:rFonts w:eastAsia="UB-Helvetica" w:cs="Times New Roman"/>
          <w:szCs w:val="24"/>
        </w:rPr>
        <w:t>,</w:t>
      </w:r>
      <w:r>
        <w:rPr>
          <w:rFonts w:eastAsia="UB-Helvetica" w:cs="Times New Roman"/>
          <w:szCs w:val="24"/>
        </w:rPr>
        <w:t xml:space="preserve"> πραγματικά</w:t>
      </w:r>
      <w:r>
        <w:rPr>
          <w:rFonts w:eastAsia="UB-Helvetica" w:cs="Times New Roman"/>
          <w:szCs w:val="24"/>
        </w:rPr>
        <w:t>,</w:t>
      </w:r>
      <w:r>
        <w:rPr>
          <w:rFonts w:eastAsia="UB-Helvetica" w:cs="Times New Roman"/>
          <w:szCs w:val="24"/>
        </w:rPr>
        <w:t xml:space="preserve"> αν πίσω από το νεοαποκτηθέν φιλοευρωπαϊκό σας</w:t>
      </w:r>
      <w:r>
        <w:rPr>
          <w:rFonts w:eastAsia="UB-Helvetica" w:cs="Times New Roman"/>
          <w:szCs w:val="24"/>
        </w:rPr>
        <w:t xml:space="preserve"> πρόσωπο δεν κρύβεται κάτι πιο σκοτεινό. </w:t>
      </w:r>
    </w:p>
    <w:p w14:paraId="5F819034"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Ένα είναι βέβαιο, όμως, κύριε Τσίπρα</w:t>
      </w:r>
      <w:r>
        <w:rPr>
          <w:rFonts w:eastAsia="UB-Helvetica" w:cs="Times New Roman"/>
          <w:szCs w:val="24"/>
        </w:rPr>
        <w:t>.</w:t>
      </w:r>
      <w:r>
        <w:rPr>
          <w:rFonts w:eastAsia="UB-Helvetica" w:cs="Times New Roman"/>
          <w:szCs w:val="24"/>
        </w:rPr>
        <w:t xml:space="preserve"> Όποια και αν είναι τα σχέδιά σας, εμείς εδώ πέρα, ως Νέα Δημοκρατία, θα τα αποτρέψουμε και ο ελληνικός λαός δεν πρόκειται να ανεχθεί άλλα παιχνίδια στις πλάτες του και πολύ πιο</w:t>
      </w:r>
      <w:r>
        <w:rPr>
          <w:rFonts w:eastAsia="UB-Helvetica" w:cs="Times New Roman"/>
          <w:szCs w:val="24"/>
        </w:rPr>
        <w:t xml:space="preserve"> σύντομα απ’ ό,τι το πιστεύετε εσείς, η Νέα Δημοκρατία θα πάρει πάλι στις δικές της πλάτες την τύχη της πατρίδας, για να την οδηγήσει, επιτέλους, σε ένα ασφαλές λιμάνι, μακριά από τριτοκοσμικές αναζητήσεις και αριστερούς λαϊκισμούς.</w:t>
      </w:r>
    </w:p>
    <w:p w14:paraId="5F819035" w14:textId="77777777" w:rsidR="00EB6AC3" w:rsidRDefault="00674472">
      <w:pPr>
        <w:spacing w:line="600" w:lineRule="auto"/>
        <w:ind w:firstLine="720"/>
        <w:jc w:val="both"/>
        <w:rPr>
          <w:rFonts w:eastAsia="UB-Helvetica" w:cs="Times New Roman"/>
          <w:szCs w:val="24"/>
        </w:rPr>
      </w:pPr>
      <w:r>
        <w:rPr>
          <w:rFonts w:eastAsia="UB-Helvetica" w:cs="Times New Roman"/>
          <w:szCs w:val="24"/>
        </w:rPr>
        <w:t>Σας ευχαριστώ.</w:t>
      </w:r>
    </w:p>
    <w:p w14:paraId="5F819036" w14:textId="77777777" w:rsidR="00EB6AC3" w:rsidRDefault="00674472">
      <w:pPr>
        <w:spacing w:line="600" w:lineRule="auto"/>
        <w:ind w:left="-142" w:right="-142" w:firstLine="720"/>
        <w:jc w:val="both"/>
        <w:rPr>
          <w:rFonts w:eastAsia="UB-Helvetica" w:cs="Times New Roman"/>
          <w:szCs w:val="24"/>
        </w:rPr>
      </w:pPr>
      <w:r>
        <w:rPr>
          <w:rFonts w:eastAsia="UB-Helvetica" w:cs="Times New Roman"/>
          <w:szCs w:val="24"/>
        </w:rPr>
        <w:t xml:space="preserve">(Όρθιοι </w:t>
      </w:r>
      <w:r>
        <w:rPr>
          <w:rFonts w:eastAsia="UB-Helvetica" w:cs="Times New Roman"/>
          <w:szCs w:val="24"/>
        </w:rPr>
        <w:t>οι Βουλευτές της Νέας Δημοκρατίας χειροκροτούν ζωηρά και παρατεταμένα)</w:t>
      </w:r>
    </w:p>
    <w:p w14:paraId="5F819037" w14:textId="77777777" w:rsidR="00EB6AC3" w:rsidRDefault="00674472">
      <w:pPr>
        <w:spacing w:line="600" w:lineRule="auto"/>
        <w:ind w:firstLine="720"/>
        <w:jc w:val="both"/>
        <w:rPr>
          <w:rFonts w:eastAsia="UB-Helvetica" w:cs="Times New Roman"/>
          <w:szCs w:val="24"/>
        </w:rPr>
      </w:pPr>
      <w:r>
        <w:rPr>
          <w:rFonts w:eastAsia="UB-Helvetica" w:cs="Times New Roman"/>
          <w:b/>
          <w:szCs w:val="24"/>
        </w:rPr>
        <w:t xml:space="preserve">ΠΡΟΕΔΡΟΣ (Νικόλαος </w:t>
      </w:r>
      <w:proofErr w:type="spellStart"/>
      <w:r>
        <w:rPr>
          <w:rFonts w:eastAsia="UB-Helvetica" w:cs="Times New Roman"/>
          <w:b/>
          <w:szCs w:val="24"/>
        </w:rPr>
        <w:t>Βούτσης</w:t>
      </w:r>
      <w:proofErr w:type="spellEnd"/>
      <w:r>
        <w:rPr>
          <w:rFonts w:eastAsia="UB-Helvetica" w:cs="Times New Roman"/>
          <w:b/>
          <w:szCs w:val="24"/>
        </w:rPr>
        <w:t>):</w:t>
      </w:r>
      <w:r>
        <w:rPr>
          <w:rFonts w:eastAsia="UB-Helvetica" w:cs="Times New Roman"/>
          <w:szCs w:val="24"/>
        </w:rPr>
        <w:t xml:space="preserve"> Ευχαριστούμε.</w:t>
      </w:r>
    </w:p>
    <w:p w14:paraId="5F819038" w14:textId="77777777" w:rsidR="00EB6AC3" w:rsidRDefault="00674472">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w:t>
      </w:r>
      <w:r>
        <w:rPr>
          <w:rFonts w:eastAsia="Times New Roman" w:cs="Times New Roman"/>
          <w:szCs w:val="24"/>
        </w:rPr>
        <w:t xml:space="preserve">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szCs w:val="24"/>
        </w:rPr>
        <w:lastRenderedPageBreak/>
        <w:t>οργάνωσης και λειτουργίας της Βουλής, τριάντα δύο μαθητές και μαθήτριες και τέσσερις εκπαιδευτικοί συνοδοί από το 1ο Δημο</w:t>
      </w:r>
      <w:r>
        <w:rPr>
          <w:rFonts w:eastAsia="Times New Roman" w:cs="Times New Roman"/>
          <w:szCs w:val="24"/>
        </w:rPr>
        <w:t xml:space="preserve">τικό Σχολείο Τήνου και το Δημοτικό Σχολείο Πύργου Τήνου. </w:t>
      </w:r>
    </w:p>
    <w:p w14:paraId="5F81903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F81903A"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F81903B"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Έχουμε τις </w:t>
      </w:r>
      <w:proofErr w:type="spellStart"/>
      <w:r>
        <w:rPr>
          <w:rFonts w:eastAsia="UB-Helvetica" w:cs="Times New Roman"/>
          <w:szCs w:val="24"/>
        </w:rPr>
        <w:t>δευτερομιλίες</w:t>
      </w:r>
      <w:proofErr w:type="spellEnd"/>
      <w:r>
        <w:rPr>
          <w:rFonts w:eastAsia="UB-Helvetica" w:cs="Times New Roman"/>
          <w:szCs w:val="24"/>
        </w:rPr>
        <w:t xml:space="preserve"> του Προέδρου του κ. </w:t>
      </w:r>
      <w:proofErr w:type="spellStart"/>
      <w:r>
        <w:rPr>
          <w:rFonts w:eastAsia="UB-Helvetica" w:cs="Times New Roman"/>
          <w:szCs w:val="24"/>
        </w:rPr>
        <w:t>Μιχαλολιάκου</w:t>
      </w:r>
      <w:proofErr w:type="spellEnd"/>
      <w:r>
        <w:rPr>
          <w:rFonts w:eastAsia="UB-Helvetica" w:cs="Times New Roman"/>
          <w:szCs w:val="24"/>
        </w:rPr>
        <w:t xml:space="preserve"> και του Γενικού Γραμματέα του κ. </w:t>
      </w:r>
      <w:proofErr w:type="spellStart"/>
      <w:r>
        <w:rPr>
          <w:rFonts w:eastAsia="UB-Helvetica" w:cs="Times New Roman"/>
          <w:szCs w:val="24"/>
        </w:rPr>
        <w:t>Κουτσούμπα</w:t>
      </w:r>
      <w:proofErr w:type="spellEnd"/>
      <w:r>
        <w:rPr>
          <w:rFonts w:eastAsia="UB-Helvetica" w:cs="Times New Roman"/>
          <w:szCs w:val="24"/>
        </w:rPr>
        <w:t xml:space="preserve"> και στο τέλος θα κάν</w:t>
      </w:r>
      <w:r>
        <w:rPr>
          <w:rFonts w:eastAsia="UB-Helvetica" w:cs="Times New Roman"/>
          <w:szCs w:val="24"/>
        </w:rPr>
        <w:t>ει παρέμβαση ο Πρωθυπουργός, για να κλείσει η σημερινή συζήτηση.</w:t>
      </w:r>
    </w:p>
    <w:p w14:paraId="5F81903C" w14:textId="77777777" w:rsidR="00EB6AC3" w:rsidRDefault="00674472">
      <w:pPr>
        <w:spacing w:line="600" w:lineRule="auto"/>
        <w:ind w:firstLine="720"/>
        <w:jc w:val="both"/>
        <w:rPr>
          <w:rFonts w:eastAsia="UB-Helvetica" w:cs="Times New Roman"/>
          <w:szCs w:val="24"/>
        </w:rPr>
      </w:pPr>
      <w:r>
        <w:rPr>
          <w:rFonts w:eastAsia="UB-Helvetica" w:cs="Times New Roman"/>
          <w:szCs w:val="24"/>
        </w:rPr>
        <w:t>Παρακαλώ πολύ να μην απομακρυνθείτε, μη βγείτε από την Αίθουσα. Δεν έχω δικαίωμα να το πω αυτό αλλά μπορούμε εν Σώματι να τελειώσουμε τη συνεδρίαση.</w:t>
      </w:r>
    </w:p>
    <w:p w14:paraId="5F81903D"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Μιχαλολιάκο</w:t>
      </w:r>
      <w:proofErr w:type="spellEnd"/>
      <w:r>
        <w:rPr>
          <w:rFonts w:eastAsia="UB-Helvetica" w:cs="Times New Roman"/>
          <w:szCs w:val="24"/>
        </w:rPr>
        <w:t>, έχετε τον λόγο για δέκα</w:t>
      </w:r>
      <w:r>
        <w:rPr>
          <w:rFonts w:eastAsia="UB-Helvetica" w:cs="Times New Roman"/>
          <w:szCs w:val="24"/>
        </w:rPr>
        <w:t xml:space="preserve"> λεπτά.</w:t>
      </w:r>
    </w:p>
    <w:p w14:paraId="5F81903E" w14:textId="77777777" w:rsidR="00EB6AC3" w:rsidRDefault="00674472">
      <w:pPr>
        <w:spacing w:line="600" w:lineRule="auto"/>
        <w:ind w:firstLine="720"/>
        <w:jc w:val="both"/>
        <w:rPr>
          <w:rFonts w:eastAsia="UB-Helvetica" w:cs="Times New Roman"/>
          <w:szCs w:val="24"/>
        </w:rPr>
      </w:pPr>
      <w:r>
        <w:rPr>
          <w:rFonts w:eastAsia="UB-Helvetica" w:cs="Times New Roman"/>
          <w:b/>
          <w:szCs w:val="24"/>
        </w:rPr>
        <w:t>ΝΙΚΟΛΑΟΣ ΜΙΧΑΛΟΛΙΑΚΟΣ (Γενικός Γραμματέας του Λαϊκού Συνδέσμου-Χρυσή Αυγή):</w:t>
      </w:r>
      <w:r>
        <w:rPr>
          <w:rFonts w:eastAsia="UB-Helvetica" w:cs="Times New Roman"/>
          <w:szCs w:val="24"/>
        </w:rPr>
        <w:t xml:space="preserve"> Κύριε Πρόεδρε, κυρίες και κύριοι Βουλευτές, έφυγε εντελώς από το θέμα της σημερινής συνεδριάσεως τόσο η </w:t>
      </w:r>
      <w:r>
        <w:rPr>
          <w:rFonts w:eastAsia="UB-Helvetica" w:cs="Times New Roman"/>
          <w:szCs w:val="24"/>
        </w:rPr>
        <w:lastRenderedPageBreak/>
        <w:t>δευτερολογία του Πρωθυπουργού του κ. Τσίπρα όσο και του Προέδρου της</w:t>
      </w:r>
      <w:r>
        <w:rPr>
          <w:rFonts w:eastAsia="UB-Helvetica" w:cs="Times New Roman"/>
          <w:szCs w:val="24"/>
        </w:rPr>
        <w:t xml:space="preserve"> Νέας Δημοκρατίας, του κ. Μητσοτάκη. </w:t>
      </w:r>
    </w:p>
    <w:p w14:paraId="5F81903F" w14:textId="77777777" w:rsidR="00EB6AC3" w:rsidRDefault="00674472">
      <w:pPr>
        <w:spacing w:line="600" w:lineRule="auto"/>
        <w:ind w:firstLine="720"/>
        <w:jc w:val="both"/>
        <w:rPr>
          <w:rFonts w:eastAsia="UB-Helvetica" w:cs="Times New Roman"/>
          <w:szCs w:val="24"/>
        </w:rPr>
      </w:pPr>
      <w:r>
        <w:rPr>
          <w:rFonts w:eastAsia="UB-Helvetica" w:cs="Times New Roman"/>
          <w:szCs w:val="24"/>
        </w:rPr>
        <w:t xml:space="preserve">Ο μεν κ. Πρωθυπουργός είπε ότι η αξιολόγηση οπωσδήποτε θα κλείσει, που σημαίνει ότι ο ελληνικός λαός οπωσδήποτε θα υποφέρει με νέα αιματηρά μέτρα. </w:t>
      </w:r>
    </w:p>
    <w:p w14:paraId="5F819040" w14:textId="77777777" w:rsidR="00EB6AC3" w:rsidRDefault="00674472">
      <w:pPr>
        <w:spacing w:line="600" w:lineRule="auto"/>
        <w:ind w:firstLine="720"/>
        <w:jc w:val="both"/>
        <w:rPr>
          <w:rFonts w:eastAsia="UB-Helvetica" w:cs="Times New Roman"/>
          <w:szCs w:val="24"/>
        </w:rPr>
      </w:pPr>
      <w:r>
        <w:rPr>
          <w:rFonts w:eastAsia="UB-Helvetica" w:cs="Times New Roman"/>
          <w:szCs w:val="24"/>
        </w:rPr>
        <w:t>Αναρωτιέμαι</w:t>
      </w:r>
      <w:r>
        <w:rPr>
          <w:rFonts w:eastAsia="UB-Helvetica" w:cs="Times New Roman"/>
          <w:szCs w:val="24"/>
        </w:rPr>
        <w:t>,</w:t>
      </w:r>
      <w:r>
        <w:rPr>
          <w:rFonts w:eastAsia="UB-Helvetica" w:cs="Times New Roman"/>
          <w:szCs w:val="24"/>
        </w:rPr>
        <w:t xml:space="preserve"> εάν σκέφτηκε κανείς ότι σε λίγες μέρες συμπληρώνονται έξι</w:t>
      </w:r>
      <w:r>
        <w:rPr>
          <w:rFonts w:eastAsia="UB-Helvetica" w:cs="Times New Roman"/>
          <w:szCs w:val="24"/>
        </w:rPr>
        <w:t xml:space="preserve"> χρόνια</w:t>
      </w:r>
      <w:r>
        <w:rPr>
          <w:rFonts w:eastAsia="UB-Helvetica" w:cs="Times New Roman"/>
          <w:szCs w:val="24"/>
        </w:rPr>
        <w:t>,</w:t>
      </w:r>
      <w:r>
        <w:rPr>
          <w:rFonts w:eastAsia="UB-Helvetica" w:cs="Times New Roman"/>
          <w:szCs w:val="24"/>
        </w:rPr>
        <w:t xml:space="preserve"> από την ημέρα που ο τότε Πρωθυπουργός του ΠΑΣΟΚ Γεώργιος Παπανδρέου έβαλε τη χώρα στο εθνοκτόνο μνημόνιο, το οποίο εθνοκτόνο μνημόνιο υποτίθεται ότι ο ΣΥΡΙΖΑ και ο κ. Τσίπρας θα έσκιζε.</w:t>
      </w:r>
    </w:p>
    <w:p w14:paraId="5F819041" w14:textId="77777777" w:rsidR="00EB6AC3" w:rsidRDefault="00674472">
      <w:pPr>
        <w:spacing w:line="600" w:lineRule="auto"/>
        <w:ind w:firstLine="720"/>
        <w:jc w:val="both"/>
        <w:rPr>
          <w:rFonts w:eastAsia="UB-Helvetica" w:cs="Times New Roman"/>
          <w:szCs w:val="24"/>
        </w:rPr>
      </w:pPr>
      <w:r>
        <w:rPr>
          <w:rFonts w:eastAsia="UB-Helvetica" w:cs="Times New Roman"/>
          <w:szCs w:val="24"/>
        </w:rPr>
        <w:t>Ρωτάτε, λοιπόν, και ερώτησε ο κ. Πρωθυπουργός τι θέση παίρνετ</w:t>
      </w:r>
      <w:r>
        <w:rPr>
          <w:rFonts w:eastAsia="UB-Helvetica" w:cs="Times New Roman"/>
          <w:szCs w:val="24"/>
        </w:rPr>
        <w:t>ε. Εμείς απαντούμε και απαντούμε με τα δικά σας λόγια, με αυτά που λέγατε</w:t>
      </w:r>
      <w:r>
        <w:rPr>
          <w:rFonts w:eastAsia="UB-Helvetica" w:cs="Times New Roman"/>
          <w:szCs w:val="24"/>
        </w:rPr>
        <w:t>.</w:t>
      </w:r>
      <w:r>
        <w:rPr>
          <w:rFonts w:eastAsia="UB-Helvetica" w:cs="Times New Roman"/>
          <w:szCs w:val="24"/>
        </w:rPr>
        <w:t xml:space="preserve"> Σκίστε το μνημόνιο! Βλάπτει την πατρίδα. Μόνο έτσι θα σωθεί ο λαός!</w:t>
      </w:r>
    </w:p>
    <w:p w14:paraId="5F819042" w14:textId="77777777" w:rsidR="00EB6AC3" w:rsidRDefault="00674472">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Χρυσής Αυγής)</w:t>
      </w:r>
    </w:p>
    <w:p w14:paraId="5F819043" w14:textId="77777777" w:rsidR="00EB6AC3" w:rsidRDefault="00674472">
      <w:pPr>
        <w:spacing w:line="600" w:lineRule="auto"/>
        <w:ind w:firstLine="720"/>
        <w:jc w:val="both"/>
        <w:rPr>
          <w:rFonts w:eastAsia="UB-Helvetica" w:cs="Times New Roman"/>
          <w:szCs w:val="24"/>
        </w:rPr>
      </w:pPr>
      <w:r>
        <w:rPr>
          <w:rFonts w:eastAsia="UB-Helvetica" w:cs="Times New Roman"/>
          <w:szCs w:val="24"/>
        </w:rPr>
        <w:lastRenderedPageBreak/>
        <w:t>Βεβαίως</w:t>
      </w:r>
      <w:r>
        <w:rPr>
          <w:rFonts w:eastAsia="UB-Helvetica" w:cs="Times New Roman"/>
          <w:szCs w:val="24"/>
        </w:rPr>
        <w:t xml:space="preserve"> ο κ. Μητσοτάκης -για να αναφερθώ στα όσα είπε επί του συγκεκριμένου θέματος- είπε ότι αυτός έχει άλλη πολιτική. Μα είναι γνωστό ότι έχει την ίδια πολιτική. Μαζί ψήφισε ο ΣΥΡΙΖΑ και η Νέα Δημοκρατία στις 14 Αυγούστου του 2015 το μνημόνιο της Αριστεράς, το </w:t>
      </w:r>
      <w:r>
        <w:rPr>
          <w:rFonts w:eastAsia="UB-Helvetica" w:cs="Times New Roman"/>
          <w:szCs w:val="24"/>
        </w:rPr>
        <w:t>οποίο μοιραία οδηγεί σε αυτά τα νέα μέτρα.</w:t>
      </w:r>
    </w:p>
    <w:p w14:paraId="5F819044" w14:textId="77777777" w:rsidR="00EB6AC3" w:rsidRDefault="00674472">
      <w:pPr>
        <w:spacing w:line="600" w:lineRule="auto"/>
        <w:jc w:val="both"/>
        <w:rPr>
          <w:rFonts w:eastAsia="Times New Roman" w:cs="Times New Roman"/>
          <w:szCs w:val="24"/>
        </w:rPr>
      </w:pPr>
      <w:r>
        <w:rPr>
          <w:rFonts w:eastAsia="Times New Roman" w:cs="Times New Roman"/>
          <w:szCs w:val="24"/>
        </w:rPr>
        <w:tab/>
        <w:t xml:space="preserve">Μάλιστα, με έπαρση είπε ο κύριος Πρωθυπουργός «εμείς πήγαμε στον λαό». Ναι, πήγατε στον λαό σε ένα δημοψήφισμα που κι εμείς ψηφίσαμε «όχι». Και το «όχι», το κάνατε «ναι». Έτσι σεβαστήκατε τον λαό. </w:t>
      </w:r>
    </w:p>
    <w:p w14:paraId="5F81904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Επίσης έγινε α</w:t>
      </w:r>
      <w:r>
        <w:rPr>
          <w:rFonts w:eastAsia="Times New Roman" w:cs="Times New Roman"/>
          <w:szCs w:val="24"/>
        </w:rPr>
        <w:t xml:space="preserve">ναφορά και στο χρέος, το οποίο χρέος είναι δυσβάσταχτο και είναι αδύνατον να το αντιμετωπίσει ο ελληνικός λαός. </w:t>
      </w:r>
      <w:r>
        <w:rPr>
          <w:rFonts w:eastAsia="Times New Roman" w:cs="Times New Roman"/>
          <w:szCs w:val="24"/>
        </w:rPr>
        <w:t>Η</w:t>
      </w:r>
      <w:r>
        <w:rPr>
          <w:rFonts w:eastAsia="Times New Roman" w:cs="Times New Roman"/>
          <w:szCs w:val="24"/>
        </w:rPr>
        <w:t xml:space="preserve"> μόνη λύση για το χρέος είναι η πλήρης διαγραφή του και η καταγγελία στους διεθνείς οργανισμούς. </w:t>
      </w:r>
    </w:p>
    <w:p w14:paraId="5F81904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Υπάρχει μια παραφιλολογία ότι μαζί με την αξι</w:t>
      </w:r>
      <w:r>
        <w:rPr>
          <w:rFonts w:eastAsia="Times New Roman" w:cs="Times New Roman"/>
          <w:szCs w:val="24"/>
        </w:rPr>
        <w:t xml:space="preserve">ολόγηση ή σε χρόνο κατάλληλο, ώριμο, θα τεθεί το ζήτημα του χρέους. Μα η ίδια η Πρόεδρος του Διεθνούς Νομισματικού Ταμείου, </w:t>
      </w:r>
      <w:proofErr w:type="spellStart"/>
      <w:r>
        <w:rPr>
          <w:rFonts w:eastAsia="Times New Roman" w:cs="Times New Roman"/>
          <w:szCs w:val="24"/>
        </w:rPr>
        <w:t>Λαγκάρντ</w:t>
      </w:r>
      <w:proofErr w:type="spellEnd"/>
      <w:r>
        <w:rPr>
          <w:rFonts w:eastAsia="Times New Roman" w:cs="Times New Roman"/>
          <w:szCs w:val="24"/>
        </w:rPr>
        <w:t xml:space="preserve">, διευκρίνισε σε πρόσφατη δήλωσή της ότι δεν πρόκειται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γίνει κούρεμα του χρέους αλλά επιμήκυνση. Τι θ</w:t>
      </w:r>
      <w:r>
        <w:rPr>
          <w:rFonts w:eastAsia="Times New Roman" w:cs="Times New Roman"/>
          <w:szCs w:val="24"/>
        </w:rPr>
        <w:t>έλετε δηλαδή; Να χρεώσετε τον ελληνικό λαό για τα επόμενα χρόνια. Λάθος. Για τις επόμενες γενιές όχι μόνο για τα επόμενα χρόνια. Αυτή είναι η λύση που δίνετε, η οποία, βεβαίως, πόρρω απέχει απ’ αυτά τα οποία είχατε υποσχεθεί ως ΣΥΡΙΖΑ προς τον ελληνικό λαό</w:t>
      </w:r>
      <w:r>
        <w:rPr>
          <w:rFonts w:eastAsia="Times New Roman" w:cs="Times New Roman"/>
          <w:szCs w:val="24"/>
        </w:rPr>
        <w:t xml:space="preserve">. Λησμονείτε, βέβαια, ότι το 35% και το 36% που πήρατε, δεν αντιπροσωπεύει τον ΣΥΡΙΖΑ του 3% και 4% αλλά πολύ ευρύτερα στρώματα, τα οποία μοιραίο είναι να σας εγκαταλείψουν στις προσεχείς εκλογές. </w:t>
      </w:r>
    </w:p>
    <w:p w14:paraId="5F81904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Είπε</w:t>
      </w:r>
      <w:r>
        <w:rPr>
          <w:rFonts w:eastAsia="Times New Roman" w:cs="Times New Roman"/>
          <w:szCs w:val="24"/>
        </w:rPr>
        <w:t>,</w:t>
      </w:r>
      <w:r>
        <w:rPr>
          <w:rFonts w:eastAsia="Times New Roman" w:cs="Times New Roman"/>
          <w:szCs w:val="24"/>
        </w:rPr>
        <w:t xml:space="preserve"> επίσης, ο κ. Μητσοτάκης, απαντώντας στον Πρωθυπουργό</w:t>
      </w:r>
      <w:r>
        <w:rPr>
          <w:rFonts w:eastAsia="Times New Roman" w:cs="Times New Roman"/>
          <w:szCs w:val="24"/>
        </w:rPr>
        <w:t xml:space="preserve"> ότι δεν ψαρεύει προς τα ακροδεξιά, όπου ακροδεξιά η Χρυσή Αυγή. Ό,τι και να κάνετε, σε αυτήν τη χώρα γεννήθηκε ένα κίνημα, ένα κίνημα λαϊκό και </w:t>
      </w:r>
      <w:proofErr w:type="spellStart"/>
      <w:r>
        <w:rPr>
          <w:rFonts w:eastAsia="Times New Roman" w:cs="Times New Roman"/>
          <w:szCs w:val="24"/>
        </w:rPr>
        <w:t>εθνικιστικό.</w:t>
      </w:r>
      <w:r>
        <w:rPr>
          <w:rFonts w:eastAsia="Times New Roman" w:cs="Times New Roman"/>
          <w:szCs w:val="24"/>
        </w:rPr>
        <w:t>κ</w:t>
      </w:r>
      <w:r>
        <w:rPr>
          <w:rFonts w:eastAsia="Times New Roman" w:cs="Times New Roman"/>
          <w:szCs w:val="24"/>
        </w:rPr>
        <w:t>αι</w:t>
      </w:r>
      <w:proofErr w:type="spellEnd"/>
      <w:r>
        <w:rPr>
          <w:rFonts w:eastAsia="Times New Roman" w:cs="Times New Roman"/>
          <w:szCs w:val="24"/>
        </w:rPr>
        <w:t xml:space="preserve"> αυτό το κίνημα δεν μπορέσατε να το κλονίσετε ούτε με φυλακές ούτε με δολοφονίες. Η Χρυσή Αυγή ε</w:t>
      </w:r>
      <w:r>
        <w:rPr>
          <w:rFonts w:eastAsia="Times New Roman" w:cs="Times New Roman"/>
          <w:szCs w:val="24"/>
        </w:rPr>
        <w:t xml:space="preserve">ίναι εδώ και θα μείνει να υπερασπίζεται τα συμφέροντα του έθνους! </w:t>
      </w:r>
    </w:p>
    <w:p w14:paraId="5F819048"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5F81904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Ακόμα ο κ. Μητσοτάκης επετέθη, συσχετίζοντας το θέμα της Αριστεράς με την τρομοκρατία. Όμως</w:t>
      </w:r>
      <w:r>
        <w:rPr>
          <w:rFonts w:eastAsia="Times New Roman" w:cs="Times New Roman"/>
          <w:szCs w:val="24"/>
        </w:rPr>
        <w:t xml:space="preserve"> στην </w:t>
      </w:r>
      <w:proofErr w:type="spellStart"/>
      <w:r>
        <w:rPr>
          <w:rFonts w:eastAsia="Times New Roman" w:cs="Times New Roman"/>
          <w:szCs w:val="24"/>
        </w:rPr>
        <w:t>πρωτολογία</w:t>
      </w:r>
      <w:proofErr w:type="spellEnd"/>
      <w:r>
        <w:rPr>
          <w:rFonts w:eastAsia="Times New Roman" w:cs="Times New Roman"/>
          <w:szCs w:val="24"/>
        </w:rPr>
        <w:t xml:space="preserve"> του είχε πει ξεκάθαρα ότι κάθε συζήτηση πάνω σ’ αυτό το θέμα δεν είναι πρόσφορη, γιατί γίνεται πάντα μέσα σε ένα κλίμα ηγεμονίας της Αριστεράς. </w:t>
      </w:r>
    </w:p>
    <w:p w14:paraId="5F81904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ρωτώ</w:t>
      </w:r>
      <w:r>
        <w:rPr>
          <w:rFonts w:eastAsia="Times New Roman" w:cs="Times New Roman"/>
          <w:szCs w:val="24"/>
        </w:rPr>
        <w:t>.</w:t>
      </w:r>
      <w:r>
        <w:rPr>
          <w:rFonts w:eastAsia="Times New Roman" w:cs="Times New Roman"/>
          <w:szCs w:val="24"/>
        </w:rPr>
        <w:t xml:space="preserve"> Ποιος καλλιέργησε αυτήν την ιδεολογική και πολιτική ηγεμονία της Αριστεράς; Η κεντροδεξ</w:t>
      </w:r>
      <w:r>
        <w:rPr>
          <w:rFonts w:eastAsia="Times New Roman" w:cs="Times New Roman"/>
          <w:szCs w:val="24"/>
        </w:rPr>
        <w:t xml:space="preserve">ιά, η </w:t>
      </w:r>
      <w:proofErr w:type="spellStart"/>
      <w:r>
        <w:rPr>
          <w:rFonts w:eastAsia="Times New Roman" w:cs="Times New Roman"/>
          <w:szCs w:val="24"/>
        </w:rPr>
        <w:t>ψευτοδεξιά</w:t>
      </w:r>
      <w:proofErr w:type="spellEnd"/>
      <w:r>
        <w:rPr>
          <w:rFonts w:eastAsia="Times New Roman" w:cs="Times New Roman"/>
          <w:szCs w:val="24"/>
        </w:rPr>
        <w:t xml:space="preserve"> της Νέας Δημοκρατίας, που από το 1974 μέχρι σήμερα φοβάται να πει ότι είναι </w:t>
      </w:r>
      <w:r>
        <w:rPr>
          <w:rFonts w:eastAsia="Times New Roman" w:cs="Times New Roman"/>
          <w:szCs w:val="24"/>
        </w:rPr>
        <w:t>Δ</w:t>
      </w:r>
      <w:r>
        <w:rPr>
          <w:rFonts w:eastAsia="Times New Roman" w:cs="Times New Roman"/>
          <w:szCs w:val="24"/>
        </w:rPr>
        <w:t>εξιά, φοβάται να πει ότι έχει την οποιαδήποτε σχέση με τον εθνικισμό και τα παλαιότερα χρόνια κάθε παραμονή εκλογών έβγαζε μια ομάδα Βουλευτών τους και έλεγαν τότ</w:t>
      </w:r>
      <w:r>
        <w:rPr>
          <w:rFonts w:eastAsia="Times New Roman" w:cs="Times New Roman"/>
          <w:szCs w:val="24"/>
        </w:rPr>
        <w:t>ε ότι θα αποφυλακίσουν τους αξιωματικούς της 21</w:t>
      </w:r>
      <w:r>
        <w:rPr>
          <w:rFonts w:eastAsia="Times New Roman" w:cs="Times New Roman"/>
          <w:szCs w:val="24"/>
          <w:vertAlign w:val="superscript"/>
        </w:rPr>
        <w:t>ης</w:t>
      </w:r>
      <w:r>
        <w:rPr>
          <w:rFonts w:eastAsia="Times New Roman" w:cs="Times New Roman"/>
          <w:szCs w:val="24"/>
        </w:rPr>
        <w:t xml:space="preserve"> Απριλίου. </w:t>
      </w:r>
    </w:p>
    <w:p w14:paraId="5F81904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Όμως οι εποχές αυτές τέλειωσαν. Ο εθνικισμός έχει εκπροσώπηση, έχει τη Χρυσή Αυγή και δεν μπορεί να γυρίσει τίποτα άλλο. Όμως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κωμικό και σχιζοφρενικό</w:t>
      </w:r>
      <w:r>
        <w:rPr>
          <w:rFonts w:eastAsia="Times New Roman" w:cs="Times New Roman"/>
          <w:szCs w:val="24"/>
        </w:rPr>
        <w:t>,</w:t>
      </w:r>
      <w:r>
        <w:rPr>
          <w:rFonts w:eastAsia="Times New Roman" w:cs="Times New Roman"/>
          <w:szCs w:val="24"/>
        </w:rPr>
        <w:t xml:space="preserve"> από τη μία μεριά να </w:t>
      </w:r>
      <w:r>
        <w:rPr>
          <w:rFonts w:eastAsia="Times New Roman" w:cs="Times New Roman"/>
          <w:szCs w:val="24"/>
        </w:rPr>
        <w:lastRenderedPageBreak/>
        <w:t>κάνει</w:t>
      </w:r>
      <w:r>
        <w:rPr>
          <w:rFonts w:eastAsia="Times New Roman" w:cs="Times New Roman"/>
          <w:szCs w:val="24"/>
        </w:rPr>
        <w:t xml:space="preserve"> ανοίγματα ο κ. Μητσοτάκης προς το </w:t>
      </w:r>
      <w:r>
        <w:rPr>
          <w:rFonts w:eastAsia="Times New Roman" w:cs="Times New Roman"/>
          <w:szCs w:val="24"/>
        </w:rPr>
        <w:t>Κ</w:t>
      </w:r>
      <w:r>
        <w:rPr>
          <w:rFonts w:eastAsia="Times New Roman" w:cs="Times New Roman"/>
          <w:szCs w:val="24"/>
        </w:rPr>
        <w:t xml:space="preserve">έντρο και την κεντροαριστερά, μιλώντας ακόμα και για ψαρέματα σε θολά ποτάμια και από την άλλη να επιχειρεί να κάνει ψαρέματα προς τη Χρυσή Αυγή. </w:t>
      </w:r>
    </w:p>
    <w:p w14:paraId="5F81904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 Βο</w:t>
      </w:r>
      <w:r>
        <w:rPr>
          <w:rFonts w:eastAsia="Times New Roman" w:cs="Times New Roman"/>
          <w:szCs w:val="24"/>
        </w:rPr>
        <w:t xml:space="preserve">υλής κ. </w:t>
      </w:r>
      <w:r w:rsidRPr="00A60317">
        <w:rPr>
          <w:rFonts w:eastAsia="Times New Roman" w:cs="Times New Roman"/>
          <w:b/>
          <w:szCs w:val="24"/>
        </w:rPr>
        <w:t>ΑΝΑΣΤΑΣΙΟΣ ΚΟΥΡΑΚΗΣ</w:t>
      </w:r>
      <w:r>
        <w:rPr>
          <w:rFonts w:eastAsia="Times New Roman" w:cs="Times New Roman"/>
          <w:szCs w:val="24"/>
        </w:rPr>
        <w:t>)</w:t>
      </w:r>
    </w:p>
    <w:p w14:paraId="5F81904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Ο κ. Μητσοτάκης αναφέρθηκε στην </w:t>
      </w:r>
      <w:proofErr w:type="spellStart"/>
      <w:r>
        <w:rPr>
          <w:rFonts w:eastAsia="Times New Roman" w:cs="Times New Roman"/>
          <w:szCs w:val="24"/>
        </w:rPr>
        <w:t>Ειδομένη</w:t>
      </w:r>
      <w:proofErr w:type="spellEnd"/>
      <w:r>
        <w:rPr>
          <w:rFonts w:eastAsia="Times New Roman" w:cs="Times New Roman"/>
          <w:szCs w:val="24"/>
        </w:rPr>
        <w:t>. Θα αναφερθώ κι εγώ στη συνέχεια. Όμως στην καταγγελία την οποία έκανε εναντίον της Κυβερνήσεως</w:t>
      </w:r>
      <w:r>
        <w:rPr>
          <w:rFonts w:eastAsia="Times New Roman" w:cs="Times New Roman"/>
          <w:szCs w:val="24"/>
        </w:rPr>
        <w:t>,</w:t>
      </w:r>
      <w:r>
        <w:rPr>
          <w:rFonts w:eastAsia="Times New Roman" w:cs="Times New Roman"/>
          <w:szCs w:val="24"/>
        </w:rPr>
        <w:t xml:space="preserve"> δεν είπε τι θα έκανε η Νέα Δημοκρατία. Το μόνο που είπε είναι ότι υπάρχει μόνο ένας γιατρ</w:t>
      </w:r>
      <w:r>
        <w:rPr>
          <w:rFonts w:eastAsia="Times New Roman" w:cs="Times New Roman"/>
          <w:szCs w:val="24"/>
        </w:rPr>
        <w:t xml:space="preserve">ός. Τι θα έκανε; Θα έστελνε κι άλλους γιατρούς; Έτσι θα έλυνε το πρόβλημα; Έτσι θα υπομένουμε την κατάλυση, την κυριολεκτική κατάλυση του κράτους στα σύνορά μας; </w:t>
      </w:r>
    </w:p>
    <w:p w14:paraId="5F81904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Επιπλέον θέλω να πω για το ζήτημα της επισκέψεως στη Λέσβο του Πατριάρχη Κωνσταντινουπόλεως, </w:t>
      </w:r>
      <w:r>
        <w:rPr>
          <w:rFonts w:eastAsia="Times New Roman" w:cs="Times New Roman"/>
          <w:szCs w:val="24"/>
        </w:rPr>
        <w:t xml:space="preserve">του Αρχιεπισκόπου Αθηνών και Πάσης Ελλάδος και του Πάπα της Ρώμης ότι αποτελεί θλιβερό </w:t>
      </w:r>
      <w:r>
        <w:rPr>
          <w:rFonts w:eastAsia="Times New Roman" w:cs="Times New Roman"/>
          <w:szCs w:val="24"/>
        </w:rPr>
        <w:lastRenderedPageBreak/>
        <w:t>γεγονός για μένα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κανείς από τους τρεις δεν είπε ούτε μία λέξη για τον μεγάλο ένοχο αυτής της τραγωδίας, την Τουρκία, που κάνει επίσημα παρακρατικό δουλεμπόριο και</w:t>
      </w:r>
      <w:r>
        <w:rPr>
          <w:rFonts w:eastAsia="Times New Roman" w:cs="Times New Roman"/>
          <w:szCs w:val="24"/>
        </w:rPr>
        <w:t xml:space="preserve"> αυτούς οι οποίοι προκάλεσαν τον πόλεμο στη Συρία και χρηματοδότησαν τους </w:t>
      </w:r>
      <w:proofErr w:type="spellStart"/>
      <w:r>
        <w:rPr>
          <w:rFonts w:eastAsia="Times New Roman" w:cs="Times New Roman"/>
          <w:szCs w:val="24"/>
        </w:rPr>
        <w:t>τζιχαντιστές</w:t>
      </w:r>
      <w:proofErr w:type="spellEnd"/>
      <w:r>
        <w:rPr>
          <w:rFonts w:eastAsia="Times New Roman" w:cs="Times New Roman"/>
          <w:szCs w:val="24"/>
        </w:rPr>
        <w:t xml:space="preserve">. Απλώς είπαν ευχές και τίποτα άλλο. </w:t>
      </w:r>
    </w:p>
    <w:p w14:paraId="5F81904F"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Μητσοτάκης στη δευτερολογία του αναφέρθηκε και σε δήλωση του κ. </w:t>
      </w:r>
      <w:proofErr w:type="spellStart"/>
      <w:r>
        <w:rPr>
          <w:rFonts w:eastAsia="Times New Roman" w:cs="Times New Roman"/>
          <w:szCs w:val="24"/>
        </w:rPr>
        <w:t>Τσακαλώτου</w:t>
      </w:r>
      <w:proofErr w:type="spellEnd"/>
      <w:r>
        <w:rPr>
          <w:rFonts w:eastAsia="Times New Roman" w:cs="Times New Roman"/>
          <w:szCs w:val="24"/>
        </w:rPr>
        <w:t xml:space="preserve"> και είπε ότι δεν δίνει λύση στο πρόβλημα της οικονομ</w:t>
      </w:r>
      <w:r>
        <w:rPr>
          <w:rFonts w:eastAsia="Times New Roman" w:cs="Times New Roman"/>
          <w:szCs w:val="24"/>
        </w:rPr>
        <w:t xml:space="preserve">ίας το πρωτογενές πλεόνασμα. Σοβαρά; Επί κυβερνήσεως Σαμαρά-Βενιζέλου άλλα ακούγαμε και άλλα διαφημίζονταν ότι το πρωτογενές πλεόνασμα δίνει τη λύση και είμαστε έτοιμοι να βγούμε στις αγορές. </w:t>
      </w:r>
      <w:r>
        <w:rPr>
          <w:rFonts w:eastAsia="Times New Roman" w:cs="Times New Roman"/>
          <w:szCs w:val="24"/>
        </w:rPr>
        <w:t>Μ</w:t>
      </w:r>
      <w:r>
        <w:rPr>
          <w:rFonts w:eastAsia="Times New Roman" w:cs="Times New Roman"/>
          <w:szCs w:val="24"/>
        </w:rPr>
        <w:t>άλιστα βγήκαν μία φορά στις αγορές, πληρώνοντας αρκετές εκατοντ</w:t>
      </w:r>
      <w:r>
        <w:rPr>
          <w:rFonts w:eastAsia="Times New Roman" w:cs="Times New Roman"/>
          <w:szCs w:val="24"/>
        </w:rPr>
        <w:t xml:space="preserve">άδες εκατομμύρια προκειμένου να βγουν και αμέσως μετά, βέβαια, τα πράγματα </w:t>
      </w:r>
      <w:proofErr w:type="spellStart"/>
      <w:r>
        <w:rPr>
          <w:rFonts w:eastAsia="Times New Roman" w:cs="Times New Roman"/>
          <w:szCs w:val="24"/>
        </w:rPr>
        <w:t>αντεστράφησαν</w:t>
      </w:r>
      <w:proofErr w:type="spellEnd"/>
      <w:r>
        <w:rPr>
          <w:rFonts w:eastAsia="Times New Roman" w:cs="Times New Roman"/>
          <w:szCs w:val="24"/>
        </w:rPr>
        <w:t xml:space="preserve"> πλήρως. Με τη δήλωσή του αυτή ο κ. Μητσοτάκης αρνείται κατ’ </w:t>
      </w:r>
      <w:proofErr w:type="spellStart"/>
      <w:r>
        <w:rPr>
          <w:rFonts w:eastAsia="Times New Roman" w:cs="Times New Roman"/>
          <w:szCs w:val="24"/>
        </w:rPr>
        <w:t>ουσίαν</w:t>
      </w:r>
      <w:proofErr w:type="spellEnd"/>
      <w:r>
        <w:rPr>
          <w:rFonts w:eastAsia="Times New Roman" w:cs="Times New Roman"/>
          <w:szCs w:val="24"/>
        </w:rPr>
        <w:t xml:space="preserve"> την πολιτική Σαμαρά-Βενιζέλου, λέγοντας αυτό το πράγμα.</w:t>
      </w:r>
    </w:p>
    <w:p w14:paraId="5F819050"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Ενώ, όμως, τολμά να αρνηθεί την πολιτική Σαμ</w:t>
      </w:r>
      <w:r>
        <w:rPr>
          <w:rFonts w:eastAsia="Times New Roman" w:cs="Times New Roman"/>
          <w:szCs w:val="24"/>
        </w:rPr>
        <w:t xml:space="preserve">αρά-Βενιζέλου, δεν αρνείται τον κ. Παπασταύρου. Ο κ. Παπασταύρου είναι για αυτόν –φαίνεται- κάτι πολύ πιο πάνω από τη Νέα Δημοκρατία, κάτι πολύ πιο πάνω από την προηγούμενη κυβέρνηση, στην οποία ήταν και μέλος. </w:t>
      </w:r>
    </w:p>
    <w:p w14:paraId="5F819051"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Είπε, ακόμη, απευθυνόμενος στον Πρωθυπουργό </w:t>
      </w:r>
      <w:r>
        <w:rPr>
          <w:rFonts w:eastAsia="Times New Roman" w:cs="Times New Roman"/>
          <w:szCs w:val="24"/>
        </w:rPr>
        <w:t xml:space="preserve">ότι όσο πιο γρήγορα φύγουν τόσο το καλύτερο. Σύμφωνοι! Όμως, ποιο θα είναι το καλύτερο; Η Νέα Δημοκρατία; Αφού την ίδια πολιτική πρόκειται να ακολουθήσει! </w:t>
      </w:r>
      <w:r>
        <w:rPr>
          <w:rFonts w:eastAsia="Times New Roman" w:cs="Times New Roman"/>
          <w:szCs w:val="24"/>
        </w:rPr>
        <w:t>Τ</w:t>
      </w:r>
      <w:r>
        <w:rPr>
          <w:rFonts w:eastAsia="Times New Roman" w:cs="Times New Roman"/>
          <w:szCs w:val="24"/>
        </w:rPr>
        <w:t xml:space="preserve">ι θα κάνει στην περίπτωση της </w:t>
      </w:r>
      <w:proofErr w:type="spellStart"/>
      <w:r>
        <w:rPr>
          <w:rFonts w:eastAsia="Times New Roman" w:cs="Times New Roman"/>
          <w:szCs w:val="24"/>
        </w:rPr>
        <w:t>Ειδομένης</w:t>
      </w:r>
      <w:proofErr w:type="spellEnd"/>
      <w:r>
        <w:rPr>
          <w:rFonts w:eastAsia="Times New Roman" w:cs="Times New Roman"/>
          <w:szCs w:val="24"/>
        </w:rPr>
        <w:t xml:space="preserve">; Ό,τι έκανε και με τους καταυλισμούς που υπήρχαν στην Πάτρα </w:t>
      </w:r>
      <w:r>
        <w:rPr>
          <w:rFonts w:eastAsia="Times New Roman" w:cs="Times New Roman"/>
          <w:szCs w:val="24"/>
        </w:rPr>
        <w:t xml:space="preserve">-όπου </w:t>
      </w:r>
      <w:proofErr w:type="spellStart"/>
      <w:r>
        <w:rPr>
          <w:rFonts w:eastAsia="Times New Roman" w:cs="Times New Roman"/>
          <w:szCs w:val="24"/>
        </w:rPr>
        <w:t>συνέβαιναν</w:t>
      </w:r>
      <w:proofErr w:type="spellEnd"/>
      <w:r>
        <w:rPr>
          <w:rFonts w:eastAsia="Times New Roman" w:cs="Times New Roman"/>
          <w:szCs w:val="24"/>
        </w:rPr>
        <w:t xml:space="preserve"> σημεία και τέρατα, είχαμε ακόμη και νεκρούς, οι οποίοι έμπαιναν παράνομα στα φορτηγά- ό,τι συνέβαινε στην Ηγουμενίτσα. </w:t>
      </w:r>
    </w:p>
    <w:p w14:paraId="5F819052"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Υπουργός, επίσης, της Κυβερνήσεώς σας είπε ότι δεν χρειάζεται να ασχοληθεί ο Στρατός με την </w:t>
      </w:r>
      <w:proofErr w:type="spellStart"/>
      <w:r>
        <w:rPr>
          <w:rFonts w:eastAsia="Times New Roman" w:cs="Times New Roman"/>
          <w:szCs w:val="24"/>
        </w:rPr>
        <w:t>Ειδομένη</w:t>
      </w:r>
      <w:proofErr w:type="spellEnd"/>
      <w:r>
        <w:rPr>
          <w:rFonts w:eastAsia="Times New Roman" w:cs="Times New Roman"/>
          <w:szCs w:val="24"/>
        </w:rPr>
        <w:t xml:space="preserve"> και με τα όσα συμβ</w:t>
      </w:r>
      <w:r>
        <w:rPr>
          <w:rFonts w:eastAsia="Times New Roman" w:cs="Times New Roman"/>
          <w:szCs w:val="24"/>
        </w:rPr>
        <w:t xml:space="preserve">αίνουν σε αυτή. Πραγματικά είναι να απορεί κανείς. Δεν υπάρχει κράτος στον κόσμο, στο οποίο μπήκαν παράνομα εκατοντάδες χιλιάδες αλλοδαποί –εσείς τους λέτε παράτυπους </w:t>
      </w:r>
      <w:r>
        <w:rPr>
          <w:rFonts w:eastAsia="Times New Roman" w:cs="Times New Roman"/>
          <w:szCs w:val="24"/>
        </w:rPr>
        <w:lastRenderedPageBreak/>
        <w:t xml:space="preserve">μετανάστες, ναι είχαν στραβά τη σφραγίδα, εμείς τους λέμε λαθρομετανάστες και πρόσφυγες, </w:t>
      </w:r>
      <w:r>
        <w:rPr>
          <w:rFonts w:eastAsia="Times New Roman" w:cs="Times New Roman"/>
          <w:szCs w:val="24"/>
        </w:rPr>
        <w:t>όσοι από αυτούς είναι πρόσφυγες, που είναι η μειοψηφία- οι οποίοι λιθοβολούν αστυνομικούς, κλείνουν εθνικές οδούς και συμβαίνουν όλα αυτά. Δεν χρειάζεται, λοιπόν, να ασχοληθεί ο Στρατός με το τι συμβαίνει στα σύνορα; Γιατί νομίζει ότι χρειάζεται ο Στρατός;</w:t>
      </w:r>
      <w:r>
        <w:rPr>
          <w:rFonts w:eastAsia="Times New Roman" w:cs="Times New Roman"/>
          <w:szCs w:val="24"/>
        </w:rPr>
        <w:t xml:space="preserve"> Για να μαγειρεύει μόνο; Για να σφουγγαρίζει και να σκουπίζει; Γι’ αυτό είναι ο Στρατός; </w:t>
      </w:r>
    </w:p>
    <w:p w14:paraId="5F819053"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υτή τη στιγμή όπως είναι διαμορφωμένη η κατάσταση στην </w:t>
      </w:r>
      <w:proofErr w:type="spellStart"/>
      <w:r>
        <w:rPr>
          <w:rFonts w:eastAsia="Times New Roman" w:cs="Times New Roman"/>
          <w:szCs w:val="24"/>
        </w:rPr>
        <w:t>Ειδομένη</w:t>
      </w:r>
      <w:proofErr w:type="spellEnd"/>
      <w:r>
        <w:rPr>
          <w:rFonts w:eastAsia="Times New Roman" w:cs="Times New Roman"/>
          <w:szCs w:val="24"/>
        </w:rPr>
        <w:t xml:space="preserve">, φθάνει η Αστυνομία για να αποκαταστήσει την τάξη; Όχι! Οι ίδιοι οι </w:t>
      </w:r>
      <w:proofErr w:type="spellStart"/>
      <w:r>
        <w:rPr>
          <w:rFonts w:eastAsia="Times New Roman" w:cs="Times New Roman"/>
          <w:szCs w:val="24"/>
        </w:rPr>
        <w:t>συνοριοφύλακες</w:t>
      </w:r>
      <w:proofErr w:type="spellEnd"/>
      <w:r>
        <w:rPr>
          <w:rFonts w:eastAsia="Times New Roman" w:cs="Times New Roman"/>
          <w:szCs w:val="24"/>
        </w:rPr>
        <w:t xml:space="preserve"> ακόμη καταγγέλλουν</w:t>
      </w:r>
      <w:r>
        <w:rPr>
          <w:rFonts w:eastAsia="Times New Roman" w:cs="Times New Roman"/>
          <w:szCs w:val="24"/>
        </w:rPr>
        <w:t xml:space="preserve"> ότι έχουν διοριστεί τέσσερις χιλιάδες επτακόσιοι και τους έχετε στην Αθήνα για να φυλάνε τα γήπεδα, αντί να φυλάνε τα σύνορα. Η </w:t>
      </w:r>
      <w:proofErr w:type="spellStart"/>
      <w:r>
        <w:rPr>
          <w:rFonts w:eastAsia="Times New Roman" w:cs="Times New Roman"/>
          <w:szCs w:val="24"/>
        </w:rPr>
        <w:t>Ειδομένη</w:t>
      </w:r>
      <w:proofErr w:type="spellEnd"/>
      <w:r>
        <w:rPr>
          <w:rFonts w:eastAsia="Times New Roman" w:cs="Times New Roman"/>
          <w:szCs w:val="24"/>
        </w:rPr>
        <w:t xml:space="preserve"> αυτή τη στιγμή είναι μία ανοιχτή πληγή για την Ελλάδα. Έχουν κλείσει τα σύνορα της χώρας. Έχουν καταλάβει τη μοναδική </w:t>
      </w:r>
      <w:r>
        <w:rPr>
          <w:rFonts w:eastAsia="Times New Roman" w:cs="Times New Roman"/>
          <w:szCs w:val="24"/>
        </w:rPr>
        <w:t xml:space="preserve">σιδηροδρομική γραμμή που ενώνει την Ελλάδα με την Ευρώπη. </w:t>
      </w:r>
    </w:p>
    <w:p w14:paraId="5F819054"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εμάς η μόνη περίπτωση για να αποκατασταθεί η τάξη –ναι!- είναι ο Στρατός και μόνο ο Στρατός! </w:t>
      </w:r>
    </w:p>
    <w:p w14:paraId="5F819055" w14:textId="77777777" w:rsidR="00EB6AC3" w:rsidRDefault="00674472">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5F819056"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Μίλησε η Νέα Δημοκρατία για την προηγούμενη πολιτ</w:t>
      </w:r>
      <w:r>
        <w:rPr>
          <w:rFonts w:eastAsia="Times New Roman" w:cs="Times New Roman"/>
          <w:szCs w:val="24"/>
        </w:rPr>
        <w:t>ική της και βεβαίως έλαβε και τα συγχαρητήρια από τον κύριο Πρωθυπουργό</w:t>
      </w:r>
      <w:r>
        <w:rPr>
          <w:rFonts w:eastAsia="Times New Roman" w:cs="Times New Roman"/>
          <w:szCs w:val="24"/>
        </w:rPr>
        <w:t>,</w:t>
      </w:r>
      <w:r>
        <w:rPr>
          <w:rFonts w:eastAsia="Times New Roman" w:cs="Times New Roman"/>
          <w:szCs w:val="24"/>
        </w:rPr>
        <w:t xml:space="preserve"> για το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η Ελλάδα είναι μία ασφαλής χώρα. Εμείς δεν το πιστεύουμε και κατηγορήστε μας για έλλειψη πατριωτισμού. </w:t>
      </w:r>
    </w:p>
    <w:p w14:paraId="5F819057"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Συμμεριζόμαστε την άποψη της συντριπτικής πλειοψηφίας του ελληνικού λαού, ειδικά των νομών στους οποίους υπάρχει το πρόβλημα, αλλά –εάν θέλετε- και μέσα στην Αθήνα. </w:t>
      </w:r>
    </w:p>
    <w:p w14:paraId="5F819058" w14:textId="77777777" w:rsidR="00EB6AC3" w:rsidRDefault="0067447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Εδώ έχω μία καταγγελία η οποία εγράφη στο </w:t>
      </w:r>
      <w:r>
        <w:rPr>
          <w:rFonts w:eastAsia="Times New Roman" w:cs="Times New Roman"/>
          <w:szCs w:val="24"/>
        </w:rPr>
        <w:t>β</w:t>
      </w:r>
      <w:r>
        <w:rPr>
          <w:rFonts w:eastAsia="Times New Roman" w:cs="Times New Roman"/>
          <w:szCs w:val="24"/>
        </w:rPr>
        <w:t xml:space="preserve">ιβλίο </w:t>
      </w:r>
      <w:r>
        <w:rPr>
          <w:rFonts w:eastAsia="Times New Roman" w:cs="Times New Roman"/>
          <w:szCs w:val="24"/>
        </w:rPr>
        <w:t>σ</w:t>
      </w:r>
      <w:r>
        <w:rPr>
          <w:rFonts w:eastAsia="Times New Roman" w:cs="Times New Roman"/>
          <w:szCs w:val="24"/>
        </w:rPr>
        <w:t xml:space="preserve">υμβάντων της εξωτερικής </w:t>
      </w:r>
      <w:r>
        <w:rPr>
          <w:rFonts w:eastAsia="Times New Roman" w:cs="Times New Roman"/>
          <w:szCs w:val="24"/>
        </w:rPr>
        <w:t>δ</w:t>
      </w:r>
      <w:r>
        <w:rPr>
          <w:rFonts w:eastAsia="Times New Roman" w:cs="Times New Roman"/>
          <w:szCs w:val="24"/>
        </w:rPr>
        <w:t xml:space="preserve">ομής του </w:t>
      </w:r>
      <w:r>
        <w:rPr>
          <w:rFonts w:eastAsia="Times New Roman" w:cs="Times New Roman"/>
          <w:szCs w:val="24"/>
        </w:rPr>
        <w:t>«</w:t>
      </w:r>
      <w:r>
        <w:rPr>
          <w:rFonts w:eastAsia="Times New Roman" w:cs="Times New Roman"/>
          <w:szCs w:val="24"/>
        </w:rPr>
        <w:t>Δρομο</w:t>
      </w:r>
      <w:r>
        <w:rPr>
          <w:rFonts w:eastAsia="Times New Roman" w:cs="Times New Roman"/>
          <w:szCs w:val="24"/>
        </w:rPr>
        <w:t>καΐτειου</w:t>
      </w:r>
      <w:r>
        <w:rPr>
          <w:rFonts w:eastAsia="Times New Roman" w:cs="Times New Roman"/>
          <w:szCs w:val="24"/>
        </w:rPr>
        <w:t>»</w:t>
      </w:r>
      <w:r>
        <w:rPr>
          <w:rFonts w:eastAsia="Times New Roman" w:cs="Times New Roman"/>
          <w:szCs w:val="24"/>
        </w:rPr>
        <w:t xml:space="preserve"> Ψυχιατρικού Νοσοκομείου, που ευρίσκεται στα Εξάρχεια, στην Κωλέττη 17. Το συμβάν έγινε την Κυριακή το βράδυ στις 17 του μηνός. Πήγε ξαφνικά στη </w:t>
      </w:r>
      <w:r>
        <w:rPr>
          <w:rFonts w:eastAsia="Times New Roman" w:cs="Times New Roman"/>
          <w:szCs w:val="24"/>
        </w:rPr>
        <w:t>δ</w:t>
      </w:r>
      <w:r>
        <w:rPr>
          <w:rFonts w:eastAsia="Times New Roman" w:cs="Times New Roman"/>
          <w:szCs w:val="24"/>
        </w:rPr>
        <w:t xml:space="preserve">ομή αυτή του </w:t>
      </w:r>
      <w:r>
        <w:rPr>
          <w:rFonts w:eastAsia="Times New Roman" w:cs="Times New Roman"/>
          <w:szCs w:val="24"/>
        </w:rPr>
        <w:t>ψ</w:t>
      </w:r>
      <w:r>
        <w:rPr>
          <w:rFonts w:eastAsia="Times New Roman" w:cs="Times New Roman"/>
          <w:szCs w:val="24"/>
        </w:rPr>
        <w:t>υχιατρείου μία ομάδα αλληλέγγυων και τους δήλωσε να αδειάσουν το κτήριο για να βάλουν π</w:t>
      </w:r>
      <w:r>
        <w:rPr>
          <w:rFonts w:eastAsia="Times New Roman" w:cs="Times New Roman"/>
          <w:szCs w:val="24"/>
        </w:rPr>
        <w:t xml:space="preserve">ρόσφυγες και η υπηρεσία εκεί κάλεσε την Αστυνομία. </w:t>
      </w:r>
      <w:r>
        <w:rPr>
          <w:rFonts w:eastAsia="Times New Roman" w:cs="Times New Roman"/>
          <w:szCs w:val="24"/>
        </w:rPr>
        <w:t>Ξ</w:t>
      </w:r>
      <w:r>
        <w:rPr>
          <w:rFonts w:eastAsia="Times New Roman" w:cs="Times New Roman"/>
          <w:szCs w:val="24"/>
        </w:rPr>
        <w:t xml:space="preserve">έρετε ποια ήταν η απάντηση της Αστυνομίας; Ότι δεν βρίσκει το κτήριο. Γιατί; Διότι το </w:t>
      </w:r>
      <w:r>
        <w:rPr>
          <w:rFonts w:eastAsia="Times New Roman" w:cs="Times New Roman"/>
          <w:szCs w:val="24"/>
        </w:rPr>
        <w:lastRenderedPageBreak/>
        <w:t>κτήριο είναι στα Εξάρχεια, διότι τα Εξάρχεια παραμένουν άβατο, διότι είναι «χαϊδεμένα σας παιδιά», όσο και αν θέλετε ν</w:t>
      </w:r>
      <w:r>
        <w:rPr>
          <w:rFonts w:eastAsia="Times New Roman" w:cs="Times New Roman"/>
          <w:szCs w:val="24"/>
        </w:rPr>
        <w:t xml:space="preserve">α το αρνηθείτε. </w:t>
      </w:r>
      <w:r>
        <w:rPr>
          <w:rFonts w:eastAsia="Times New Roman" w:cs="Times New Roman"/>
          <w:szCs w:val="24"/>
        </w:rPr>
        <w:t>Α</w:t>
      </w:r>
      <w:r>
        <w:rPr>
          <w:rFonts w:eastAsia="Times New Roman" w:cs="Times New Roman"/>
          <w:szCs w:val="24"/>
        </w:rPr>
        <w:t>ν υπάρχουν κάποιοι παρακρατικοί σήμερα, αυτοί είναι!</w:t>
      </w:r>
    </w:p>
    <w:p w14:paraId="5F819059" w14:textId="77777777" w:rsidR="00EB6AC3" w:rsidRDefault="00674472">
      <w:pPr>
        <w:spacing w:line="600" w:lineRule="auto"/>
        <w:jc w:val="both"/>
        <w:rPr>
          <w:rFonts w:eastAsia="Times New Roman" w:cs="Times New Roman"/>
          <w:szCs w:val="24"/>
        </w:rPr>
      </w:pPr>
      <w:r>
        <w:rPr>
          <w:rFonts w:eastAsia="Times New Roman" w:cs="Times New Roman"/>
          <w:szCs w:val="24"/>
        </w:rPr>
        <w:tab/>
        <w:t>Δ</w:t>
      </w:r>
      <w:r>
        <w:rPr>
          <w:rFonts w:eastAsia="Times New Roman" w:cs="Times New Roman"/>
          <w:szCs w:val="24"/>
        </w:rPr>
        <w:t>εν είναι τυχαίο ότι δεν έχουν θίξει ποτέ έναν στόχο ο οποίος αφορά τον ΣΥΡΙΖΑ. Αντιθέτως</w:t>
      </w:r>
      <w:r>
        <w:rPr>
          <w:rFonts w:eastAsia="Times New Roman" w:cs="Times New Roman"/>
          <w:szCs w:val="24"/>
        </w:rPr>
        <w:t xml:space="preserve"> κατέλαβαν και τα γραφεία του ΣΥΡΙΖΑ, ήπιαν καφέ και άφησαν και χρήματα στο κυλικείο για τον λογαριασμό. </w:t>
      </w:r>
    </w:p>
    <w:p w14:paraId="5F81905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είπε ότι έκανε διαφορετικά πράγματα. </w:t>
      </w:r>
    </w:p>
    <w:p w14:paraId="5F81905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έχω εδώ τα στοιχεία από τις περίφημες απελάσεις –που δεν ήταν απελάσεις- και αφορούν το 20</w:t>
      </w:r>
      <w:r>
        <w:rPr>
          <w:rFonts w:eastAsia="Times New Roman" w:cs="Times New Roman"/>
          <w:szCs w:val="24"/>
        </w:rPr>
        <w:t xml:space="preserve">14. Εμφανίζεται να απέλασε </w:t>
      </w:r>
      <w:r>
        <w:rPr>
          <w:rFonts w:eastAsia="Times New Roman" w:cs="Times New Roman"/>
          <w:szCs w:val="24"/>
        </w:rPr>
        <w:t>είκοσι χιλιάδες τριακόσια δεκατέσσερα</w:t>
      </w:r>
      <w:r>
        <w:rPr>
          <w:rFonts w:eastAsia="Times New Roman" w:cs="Times New Roman"/>
          <w:szCs w:val="24"/>
        </w:rPr>
        <w:t xml:space="preserve"> άτομα το 2014. Είχαν εισέλθει τότε </w:t>
      </w:r>
      <w:r>
        <w:rPr>
          <w:rFonts w:eastAsia="Times New Roman" w:cs="Times New Roman"/>
          <w:szCs w:val="24"/>
        </w:rPr>
        <w:t>εβδομήντα</w:t>
      </w:r>
      <w:r>
        <w:rPr>
          <w:rFonts w:eastAsia="Times New Roman" w:cs="Times New Roman"/>
          <w:szCs w:val="24"/>
        </w:rPr>
        <w:t xml:space="preserve"> </w:t>
      </w:r>
      <w:r>
        <w:rPr>
          <w:rFonts w:eastAsia="Times New Roman" w:cs="Times New Roman"/>
          <w:szCs w:val="24"/>
        </w:rPr>
        <w:t xml:space="preserve">επτά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τρία </w:t>
      </w:r>
      <w:r>
        <w:rPr>
          <w:rFonts w:eastAsia="Times New Roman" w:cs="Times New Roman"/>
          <w:szCs w:val="24"/>
        </w:rPr>
        <w:t xml:space="preserve">άτομα. Ποιοι ήταν αυτοί οι </w:t>
      </w:r>
      <w:proofErr w:type="spellStart"/>
      <w:r>
        <w:rPr>
          <w:rFonts w:eastAsia="Times New Roman" w:cs="Times New Roman"/>
          <w:szCs w:val="24"/>
        </w:rPr>
        <w:t>απελαθέντες</w:t>
      </w:r>
      <w:proofErr w:type="spellEnd"/>
      <w:r>
        <w:rPr>
          <w:rFonts w:eastAsia="Times New Roman" w:cs="Times New Roman"/>
          <w:szCs w:val="24"/>
        </w:rPr>
        <w:t xml:space="preserve">; Ήταν </w:t>
      </w:r>
      <w:r>
        <w:rPr>
          <w:rFonts w:eastAsia="Times New Roman" w:cs="Times New Roman"/>
          <w:szCs w:val="24"/>
        </w:rPr>
        <w:t>εννέα χιλιάδες εξακόσιοι εβδομήντα πέντε</w:t>
      </w:r>
      <w:r>
        <w:rPr>
          <w:rFonts w:eastAsia="Times New Roman" w:cs="Times New Roman"/>
          <w:szCs w:val="24"/>
        </w:rPr>
        <w:t xml:space="preserve"> Αλβανοί, οι οποίοι επέστρεψ</w:t>
      </w:r>
      <w:r>
        <w:rPr>
          <w:rFonts w:eastAsia="Times New Roman" w:cs="Times New Roman"/>
          <w:szCs w:val="24"/>
        </w:rPr>
        <w:t xml:space="preserve">αν τις επόμενες ημέρες, ως συνήθως γίνεται, και οι υπόλοιποι έφυγαν με το πρόγραμμα </w:t>
      </w:r>
      <w:proofErr w:type="spellStart"/>
      <w:r>
        <w:rPr>
          <w:rFonts w:eastAsia="Times New Roman" w:cs="Times New Roman"/>
          <w:szCs w:val="24"/>
        </w:rPr>
        <w:t>επαναπροώθησης</w:t>
      </w:r>
      <w:proofErr w:type="spellEnd"/>
      <w:r>
        <w:rPr>
          <w:rFonts w:eastAsia="Times New Roman" w:cs="Times New Roman"/>
          <w:szCs w:val="24"/>
        </w:rPr>
        <w:t xml:space="preserve">. </w:t>
      </w:r>
    </w:p>
    <w:p w14:paraId="5F81905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ι συνέβαινε; Όποιους παράνομους έπιαναν -είχαν φτιάξει κάποια κλειστά κέντρα κράτησης, στα οποία υπήρχαν μόνο πέντε χιλιάδες άτομα, σταγόνα στον ωκεανό σε</w:t>
      </w:r>
      <w:r>
        <w:rPr>
          <w:rFonts w:eastAsia="Times New Roman" w:cs="Times New Roman"/>
          <w:szCs w:val="24"/>
        </w:rPr>
        <w:t xml:space="preserve"> σχέση με τους παράνομους ξένους- τους κρατούσαν στα αστυνομικά τμήματα για δύο, τρεις εβδομάδες, μετά δήλωναν μια ψεύτικη διεύθυνση και τους έλεγαν ότι σε τρεις μήνες θα φύγουν</w:t>
      </w:r>
      <w:r>
        <w:rPr>
          <w:rFonts w:eastAsia="Times New Roman" w:cs="Times New Roman"/>
          <w:szCs w:val="24"/>
        </w:rPr>
        <w:t xml:space="preserve"> κ</w:t>
      </w:r>
      <w:r>
        <w:rPr>
          <w:rFonts w:eastAsia="Times New Roman" w:cs="Times New Roman"/>
          <w:szCs w:val="24"/>
        </w:rPr>
        <w:t>αι δεν έφυγαν ποτέ.</w:t>
      </w:r>
    </w:p>
    <w:p w14:paraId="5F81905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Αγωνιά ο κύριος Πρωθυπουργός, γιατί το όλο κλίμα μπορεί ν</w:t>
      </w:r>
      <w:r>
        <w:rPr>
          <w:rFonts w:eastAsia="Times New Roman" w:cs="Times New Roman"/>
          <w:szCs w:val="24"/>
        </w:rPr>
        <w:t>α φέρει την άνοδο των, κατ’ αυτόν, ακροδεξιών δυνάμεων. Για μας η άνοδος αυτών των δυνάμεων σε ολόκληρη την Ευρώπη, στην Αγγλία, στην Ιταλία, παντού, είναι η τελευταία ελπίδα της Ευρώπης για επιβίωση, μια δύναμη εθνικιστική και λαϊκή που θα κρατήσει την Ευ</w:t>
      </w:r>
      <w:r>
        <w:rPr>
          <w:rFonts w:eastAsia="Times New Roman" w:cs="Times New Roman"/>
          <w:szCs w:val="24"/>
        </w:rPr>
        <w:t>ρώπη ελληνική και χριστιανική!</w:t>
      </w:r>
    </w:p>
    <w:p w14:paraId="5F81905E"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szCs w:val="24"/>
        </w:rPr>
        <w:t>Ακόμη θα ήθελα να τελειώσω</w:t>
      </w:r>
      <w:r>
        <w:rPr>
          <w:rFonts w:eastAsia="Times New Roman" w:cs="Times New Roman"/>
          <w:szCs w:val="24"/>
        </w:rPr>
        <w:t>,</w:t>
      </w:r>
      <w:r>
        <w:rPr>
          <w:rFonts w:eastAsia="Times New Roman" w:cs="Times New Roman"/>
          <w:szCs w:val="24"/>
        </w:rPr>
        <w:t xml:space="preserve"> λέγοντας ότι η θέση της Χρυσής Αυγής είναι ξεκάθαρη, σύμφωνα με την πρόταση που κατέθεσε και σε σχετικό νομοσχέδιο. Ο Στρατός, οι Ένοπλες Δυνάμεις να φυλάξουν τα σύνορα. Η παράνομη είσοδος στην πατ</w:t>
      </w:r>
      <w:r>
        <w:rPr>
          <w:rFonts w:eastAsia="Times New Roman" w:cs="Times New Roman"/>
          <w:szCs w:val="24"/>
        </w:rPr>
        <w:t xml:space="preserve">ρίδα μας να θεωρείται ποινικό αδίκημα. Η Ελλάδα πρέπει να </w:t>
      </w:r>
      <w:r>
        <w:rPr>
          <w:rFonts w:eastAsia="Times New Roman" w:cs="Times New Roman"/>
          <w:szCs w:val="24"/>
        </w:rPr>
        <w:lastRenderedPageBreak/>
        <w:t>ανήκει στους Έλληνες! Μόνο τότε θα υπάρχει ελπίδα σε αυτόν τον τόπο και μόνο τότε η Ελλάδα θα είναι ασφαλής χώρα.</w:t>
      </w:r>
    </w:p>
    <w:p w14:paraId="5F81905F"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szCs w:val="24"/>
        </w:rPr>
        <w:t>Σας ευχαριστώ.</w:t>
      </w:r>
    </w:p>
    <w:p w14:paraId="5F819060" w14:textId="77777777" w:rsidR="00EB6AC3" w:rsidRDefault="00674472">
      <w:pPr>
        <w:tabs>
          <w:tab w:val="left" w:pos="711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F819061"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b/>
          <w:szCs w:val="24"/>
        </w:rPr>
        <w:t>ΠΡΟΕΔΡΕΥΩΝ (Αναστάσ</w:t>
      </w:r>
      <w:r>
        <w:rPr>
          <w:rFonts w:eastAsia="Times New Roman" w:cs="Times New Roman"/>
          <w:b/>
          <w:szCs w:val="24"/>
        </w:rPr>
        <w:t xml:space="preserve">ιος Κουράκης): </w:t>
      </w:r>
      <w:r>
        <w:rPr>
          <w:rFonts w:eastAsia="Times New Roman" w:cs="Times New Roman"/>
          <w:szCs w:val="24"/>
        </w:rPr>
        <w:t xml:space="preserve">Ευχαριστούμε τον κ. </w:t>
      </w:r>
      <w:proofErr w:type="spellStart"/>
      <w:r>
        <w:rPr>
          <w:rFonts w:eastAsia="Times New Roman" w:cs="Times New Roman"/>
          <w:szCs w:val="24"/>
        </w:rPr>
        <w:t>Μιχαλολιάκο</w:t>
      </w:r>
      <w:proofErr w:type="spellEnd"/>
      <w:r>
        <w:rPr>
          <w:rFonts w:eastAsia="Times New Roman" w:cs="Times New Roman"/>
          <w:szCs w:val="24"/>
        </w:rPr>
        <w:t>, Πρόεδρο της Κοινοβουλευτικής Ομάδας του Λαϊκού Συνδέσμου-Χρυσή Αυγή.</w:t>
      </w:r>
    </w:p>
    <w:p w14:paraId="5F819062"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του Κομμουνιστικού Κόμματος Ελλάδας, κ. Δημήτριος </w:t>
      </w:r>
      <w:proofErr w:type="spellStart"/>
      <w:r>
        <w:rPr>
          <w:rFonts w:eastAsia="Times New Roman" w:cs="Times New Roman"/>
          <w:szCs w:val="24"/>
        </w:rPr>
        <w:t>Κουτσούμπας</w:t>
      </w:r>
      <w:proofErr w:type="spellEnd"/>
      <w:r>
        <w:rPr>
          <w:rFonts w:eastAsia="Times New Roman" w:cs="Times New Roman"/>
          <w:szCs w:val="24"/>
        </w:rPr>
        <w:t>.</w:t>
      </w:r>
    </w:p>
    <w:p w14:paraId="5F819063"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szCs w:val="24"/>
        </w:rPr>
        <w:t xml:space="preserve">Κύριε Πρόεδρε, έχετε </w:t>
      </w:r>
      <w:r>
        <w:rPr>
          <w:rFonts w:eastAsia="Times New Roman" w:cs="Times New Roman"/>
          <w:szCs w:val="24"/>
        </w:rPr>
        <w:t>τον λόγο.</w:t>
      </w:r>
    </w:p>
    <w:p w14:paraId="5F819064"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Κυρίες και κύριοι, άλλα ουσιαστικά προβλήματα απασχολούν τον ελληνικό </w:t>
      </w:r>
      <w:r>
        <w:rPr>
          <w:rFonts w:eastAsia="Times New Roman" w:cs="Times New Roman"/>
          <w:szCs w:val="24"/>
        </w:rPr>
        <w:lastRenderedPageBreak/>
        <w:t>λαό. Οι διαπραγματεύσεις της Κυβέρνησης με τους «θεσμούς» και τα νομοσχέ</w:t>
      </w:r>
      <w:r>
        <w:rPr>
          <w:rFonts w:eastAsia="Times New Roman" w:cs="Times New Roman"/>
          <w:szCs w:val="24"/>
        </w:rPr>
        <w:t>δια που καταθέτετε αλλά και το νέο «φρούτο» η «κάβα» των προληπτικών μέτρων δημιουργεί νέα μεγάλη ανασφάλεια στα λαϊκά στρώματα.</w:t>
      </w:r>
    </w:p>
    <w:p w14:paraId="5F819065"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szCs w:val="24"/>
        </w:rPr>
        <w:t xml:space="preserve"> Όλα αυτά αποτελούν</w:t>
      </w:r>
      <w:r>
        <w:rPr>
          <w:rFonts w:eastAsia="Times New Roman" w:cs="Times New Roman"/>
          <w:szCs w:val="24"/>
        </w:rPr>
        <w:t>,</w:t>
      </w:r>
      <w:r>
        <w:rPr>
          <w:rFonts w:eastAsia="Times New Roman" w:cs="Times New Roman"/>
          <w:szCs w:val="24"/>
        </w:rPr>
        <w:t xml:space="preserve"> μια ακόμη απόδειξη ότι οι θυσίες για τον λαό μας θα είναι χωρίς τέλος, χωρίς ημερομηνία λήξης. Αντίθετα θα</w:t>
      </w:r>
      <w:r>
        <w:rPr>
          <w:rFonts w:eastAsia="Times New Roman" w:cs="Times New Roman"/>
          <w:szCs w:val="24"/>
        </w:rPr>
        <w:t xml:space="preserve"> ενισχύονται στον βωμό της ανάκαμψης της ανταγωνιστικότητας του κεφαλαίου, του αδυσώπητου, έτσι κι αλλιώς, νόμου για το κυνήγι του μεγαλύτερου καπιταλιστικού κέρδους. </w:t>
      </w:r>
    </w:p>
    <w:p w14:paraId="5F819066"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szCs w:val="24"/>
        </w:rPr>
        <w:t>Όσο για την κυβερνητική προπαγάνδα ότι διασφαλίστηκε η απόλυτη προστασία των συντάξεων κ</w:t>
      </w:r>
      <w:r>
        <w:rPr>
          <w:rFonts w:eastAsia="Times New Roman" w:cs="Times New Roman"/>
          <w:szCs w:val="24"/>
        </w:rPr>
        <w:t>αι ότι θα προστατευθούν οι χαμηλοσυνταξιούχοι, η Κυβέρνηση παραδίδει για άλλη μια φορά απλά μαθήματα εξαπάτησης.</w:t>
      </w:r>
    </w:p>
    <w:p w14:paraId="5F819067"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η Κυβέρνηση έχει μονιμοποιήσει πλέον τις έντεκα κατά σειράν μειώσεις, ενώ έχει προσθέσει μία ακόμα, επιβάλλοντας πρόσθετη εισφορά </w:t>
      </w:r>
      <w:r>
        <w:rPr>
          <w:rFonts w:eastAsia="Times New Roman" w:cs="Times New Roman"/>
          <w:szCs w:val="24"/>
        </w:rPr>
        <w:t>στον κλάδο υγείας από το 4% στο 6%. Με το νομοσχέδιο φέρνει δηλαδή μια ακόμα, που ισούται με τις υπόλοιπες έντεκα.</w:t>
      </w:r>
    </w:p>
    <w:p w14:paraId="5F819068"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szCs w:val="24"/>
        </w:rPr>
        <w:t xml:space="preserve"> Με τον νέο τρόπο υπολογισμού οι συντάξεις όσων συνταξιοδοτήθηκαν μέσα στο 2016, παρά τα όσα ακούγονται και λέγονται και λέχθηκαν και σήμερα,</w:t>
      </w:r>
      <w:r>
        <w:rPr>
          <w:rFonts w:eastAsia="Times New Roman" w:cs="Times New Roman"/>
          <w:szCs w:val="24"/>
        </w:rPr>
        <w:t xml:space="preserve"> θα είναι κατά πολύ μειωμένες σε σχέση με τις σημερινές, γιατί τα μικρότερα ποσοστά αναπλήρωσης θα υπολογίζονται σε πολύ μικρότερες συντάξιμες αποδοχές.</w:t>
      </w:r>
    </w:p>
    <w:p w14:paraId="5F819069" w14:textId="77777777" w:rsidR="00EB6AC3" w:rsidRDefault="00674472">
      <w:pPr>
        <w:tabs>
          <w:tab w:val="left" w:pos="7110"/>
        </w:tabs>
        <w:spacing w:line="600" w:lineRule="auto"/>
        <w:ind w:firstLine="720"/>
        <w:jc w:val="both"/>
        <w:rPr>
          <w:rFonts w:eastAsia="Times New Roman" w:cs="Times New Roman"/>
          <w:szCs w:val="24"/>
        </w:rPr>
      </w:pPr>
      <w:r>
        <w:rPr>
          <w:rFonts w:eastAsia="Times New Roman" w:cs="Times New Roman"/>
          <w:szCs w:val="24"/>
        </w:rPr>
        <w:t xml:space="preserve">Επίσης η προσωπική διαφορά </w:t>
      </w:r>
      <w:r>
        <w:rPr>
          <w:rFonts w:eastAsia="Times New Roman" w:cs="Times New Roman"/>
          <w:szCs w:val="24"/>
        </w:rPr>
        <w:t>-</w:t>
      </w:r>
      <w:r>
        <w:rPr>
          <w:rFonts w:eastAsia="Times New Roman" w:cs="Times New Roman"/>
          <w:szCs w:val="24"/>
        </w:rPr>
        <w:t>δηλαδή η διαφορά ανάμεσα στις σημερινές συντάξεις και τον νέο τρόπο υπολογι</w:t>
      </w:r>
      <w:r>
        <w:rPr>
          <w:rFonts w:eastAsia="Times New Roman" w:cs="Times New Roman"/>
          <w:szCs w:val="24"/>
        </w:rPr>
        <w:t xml:space="preserve">σμού </w:t>
      </w:r>
      <w:r>
        <w:rPr>
          <w:rFonts w:eastAsia="Times New Roman" w:cs="Times New Roman"/>
          <w:szCs w:val="24"/>
        </w:rPr>
        <w:t>τους-</w:t>
      </w:r>
      <w:r>
        <w:rPr>
          <w:rFonts w:eastAsia="Times New Roman" w:cs="Times New Roman"/>
          <w:szCs w:val="24"/>
        </w:rPr>
        <w:t xml:space="preserve"> ανοίγει τον δρόμο για μειώσεις και στους σημερινούς συνταξιούχους.</w:t>
      </w:r>
    </w:p>
    <w:p w14:paraId="5F81906A"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Χτυπιούνται οι επικουρικές συντάξεις, οι αναπηρικές συντάξεις και το ΕΚΑΣ. Οι συνταξιούχοι δεν πάνε στον φούρνο ή στο σούπερ </w:t>
      </w:r>
      <w:proofErr w:type="spellStart"/>
      <w:r>
        <w:rPr>
          <w:rFonts w:eastAsia="Times New Roman" w:cs="Times New Roman"/>
          <w:szCs w:val="24"/>
        </w:rPr>
        <w:t>μάρκετ</w:t>
      </w:r>
      <w:proofErr w:type="spellEnd"/>
      <w:r>
        <w:rPr>
          <w:rFonts w:eastAsia="Times New Roman" w:cs="Times New Roman"/>
          <w:szCs w:val="24"/>
        </w:rPr>
        <w:t xml:space="preserve"> με δύο πορτοφόλια, το ένα στη μια τσέπη με την</w:t>
      </w:r>
      <w:r>
        <w:rPr>
          <w:rFonts w:eastAsia="Times New Roman" w:cs="Times New Roman"/>
          <w:szCs w:val="24"/>
        </w:rPr>
        <w:t xml:space="preserve"> κύρια σύνταξη </w:t>
      </w:r>
      <w:r>
        <w:rPr>
          <w:rFonts w:eastAsia="Times New Roman" w:cs="Times New Roman"/>
          <w:szCs w:val="24"/>
        </w:rPr>
        <w:lastRenderedPageBreak/>
        <w:t>και το άλλο στην άλλη τσέπη με την επικουρική. Συνεπώς τους είναι παντελώς αδιάφορο</w:t>
      </w:r>
      <w:r>
        <w:rPr>
          <w:rFonts w:eastAsia="Times New Roman" w:cs="Times New Roman"/>
          <w:szCs w:val="24"/>
        </w:rPr>
        <w:t>,</w:t>
      </w:r>
      <w:r>
        <w:rPr>
          <w:rFonts w:eastAsia="Times New Roman" w:cs="Times New Roman"/>
          <w:szCs w:val="24"/>
        </w:rPr>
        <w:t xml:space="preserve"> αν η μείωση θα γίνει στο κύριο ή στο επικουρικό κομμάτι της σύνταξης. Το αποτέλεσμα είναι το ίδιο. </w:t>
      </w:r>
    </w:p>
    <w:p w14:paraId="5F81906B"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Ο συνταξιούχος θα έχει λιγότερα χρήματα στην τσέπη του, </w:t>
      </w:r>
      <w:r>
        <w:rPr>
          <w:rFonts w:eastAsia="Times New Roman" w:cs="Times New Roman"/>
          <w:szCs w:val="24"/>
        </w:rPr>
        <w:t xml:space="preserve">που σε συνδυασμό με τη </w:t>
      </w:r>
      <w:proofErr w:type="spellStart"/>
      <w:r>
        <w:rPr>
          <w:rFonts w:eastAsia="Times New Roman" w:cs="Times New Roman"/>
          <w:szCs w:val="24"/>
        </w:rPr>
        <w:t>φοροεπιδρομή</w:t>
      </w:r>
      <w:proofErr w:type="spellEnd"/>
      <w:r>
        <w:rPr>
          <w:rFonts w:eastAsia="Times New Roman" w:cs="Times New Roman"/>
          <w:szCs w:val="24"/>
        </w:rPr>
        <w:t xml:space="preserve"> και το νέο φορολογικό νομοσχέδιο που έρχεται μαζί με το ασφαλιστικό, θα εξανεμίσει και τα τελευταία ψίχουλα του λαϊκού εισοδήματος και θα επιταχύνει κι άλλο τη φτώχεια. </w:t>
      </w:r>
      <w:r>
        <w:rPr>
          <w:rFonts w:eastAsia="Times New Roman" w:cs="Times New Roman"/>
          <w:szCs w:val="24"/>
        </w:rPr>
        <w:t>Α</w:t>
      </w:r>
      <w:r>
        <w:rPr>
          <w:rFonts w:eastAsia="Times New Roman" w:cs="Times New Roman"/>
          <w:szCs w:val="24"/>
        </w:rPr>
        <w:t>υτά είναι τα πραγματικά και τα μεγάλα προβλήματα α</w:t>
      </w:r>
      <w:r>
        <w:rPr>
          <w:rFonts w:eastAsia="Times New Roman" w:cs="Times New Roman"/>
          <w:szCs w:val="24"/>
        </w:rPr>
        <w:t>νασφάλειας και έλλειψης ασφάλειας για τη χώρα μας και τον λαό μας.</w:t>
      </w:r>
    </w:p>
    <w:p w14:paraId="5F81906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Επιπλέον ποια ασφάλεια υπάρχει σε χώρους δουλειάς, σε βιομηχανίες γκέτο –σε αυτούς αναφερόμαστε- όπου δεν τηρούνται στοιχειωδώς τα μέτρα υγιεινής και ασφάλειας; Αυτά, λοιπόν, είναι τα πραγμ</w:t>
      </w:r>
      <w:r>
        <w:rPr>
          <w:rFonts w:eastAsia="Times New Roman" w:cs="Times New Roman"/>
          <w:szCs w:val="24"/>
        </w:rPr>
        <w:t xml:space="preserve">ατικά προβλήματα ανασφάλειας των πολιτών. </w:t>
      </w:r>
      <w:proofErr w:type="spellStart"/>
      <w:r>
        <w:rPr>
          <w:rFonts w:eastAsia="Times New Roman" w:cs="Times New Roman"/>
          <w:szCs w:val="24"/>
        </w:rPr>
        <w:t>Π</w:t>
      </w:r>
      <w:r>
        <w:rPr>
          <w:rFonts w:eastAsia="Times New Roman" w:cs="Times New Roman"/>
          <w:szCs w:val="24"/>
        </w:rPr>
        <w:t>αρ</w:t>
      </w:r>
      <w:r>
        <w:rPr>
          <w:rFonts w:eastAsia="Times New Roman" w:cs="Times New Roman"/>
          <w:szCs w:val="24"/>
        </w:rPr>
        <w:t>’</w:t>
      </w:r>
      <w:r>
        <w:rPr>
          <w:rFonts w:eastAsia="Times New Roman" w:cs="Times New Roman"/>
          <w:szCs w:val="24"/>
        </w:rPr>
        <w:t>όλα</w:t>
      </w:r>
      <w:proofErr w:type="spellEnd"/>
      <w:r>
        <w:rPr>
          <w:rFonts w:eastAsia="Times New Roman" w:cs="Times New Roman"/>
          <w:szCs w:val="24"/>
        </w:rPr>
        <w:t xml:space="preserve"> αυτά, σήμερα διάβασα στον </w:t>
      </w:r>
      <w:r>
        <w:rPr>
          <w:rFonts w:eastAsia="Times New Roman" w:cs="Times New Roman"/>
          <w:szCs w:val="24"/>
        </w:rPr>
        <w:t>«</w:t>
      </w:r>
      <w:r>
        <w:rPr>
          <w:rFonts w:eastAsia="Times New Roman" w:cs="Times New Roman"/>
          <w:szCs w:val="24"/>
        </w:rPr>
        <w:t>ΡΙΖΟΣΠΑΣΤΗ</w:t>
      </w:r>
      <w:r>
        <w:rPr>
          <w:rFonts w:eastAsia="Times New Roman" w:cs="Times New Roman"/>
          <w:szCs w:val="24"/>
        </w:rPr>
        <w:t>»</w:t>
      </w:r>
      <w:r>
        <w:rPr>
          <w:rFonts w:eastAsia="Times New Roman" w:cs="Times New Roman"/>
          <w:szCs w:val="24"/>
        </w:rPr>
        <w:t xml:space="preserve"> –προφανώς, θα το έχουν κι άλλες εφημερίδες- ότι 83 ζεστά εκατομμύρια ευρώ δίνονται σε οκτώ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για το θεάρεστο έργο τους στο προσφυγικό. Έλεος μ</w:t>
      </w:r>
      <w:r>
        <w:rPr>
          <w:rFonts w:eastAsia="Times New Roman" w:cs="Times New Roman"/>
          <w:szCs w:val="24"/>
        </w:rPr>
        <w:t xml:space="preserve">ε όλα αυτά τα ζητήματα! </w:t>
      </w:r>
    </w:p>
    <w:p w14:paraId="5F81906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Κύριε Μητσοτάκη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λείπει αυτή τη στιγμή από τη Αίθουσα, φαντάζομαι να ακούει και είναι και Βουλευτές του κόμματός του εδώ- επαναφέρατε την επικίνδυνη θεωρία των δύο άκρων για μια ακόμη φορά, μάλιστα μιλώντας μόνο για το ένα </w:t>
      </w:r>
      <w:r>
        <w:rPr>
          <w:rFonts w:eastAsia="Times New Roman" w:cs="Times New Roman"/>
          <w:szCs w:val="24"/>
        </w:rPr>
        <w:t>άκρο που το προσδιορίσατε ως αριστερό, ακροαριστερό και με διάφορες εκφράσεις κ.λπ.</w:t>
      </w:r>
      <w:r>
        <w:rPr>
          <w:rFonts w:eastAsia="Times New Roman" w:cs="Times New Roman"/>
          <w:szCs w:val="24"/>
        </w:rPr>
        <w:t>.</w:t>
      </w:r>
      <w:r>
        <w:rPr>
          <w:rFonts w:eastAsia="Times New Roman" w:cs="Times New Roman"/>
          <w:szCs w:val="24"/>
        </w:rPr>
        <w:t xml:space="preserve"> </w:t>
      </w:r>
    </w:p>
    <w:p w14:paraId="5F81906E"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Ουσιαστικά η πολιτική αυτή είναι επικίνδυνη. Ξαναγυρνάτε σε άλλες εποχές</w:t>
      </w:r>
      <w:r>
        <w:rPr>
          <w:rFonts w:eastAsia="Times New Roman" w:cs="Times New Roman"/>
          <w:szCs w:val="24"/>
        </w:rPr>
        <w:t>,</w:t>
      </w:r>
      <w:r>
        <w:rPr>
          <w:rFonts w:eastAsia="Times New Roman" w:cs="Times New Roman"/>
          <w:szCs w:val="24"/>
        </w:rPr>
        <w:t xml:space="preserve"> που είναι καταδικασμένες στη συνείδηση της συντριπτικής πλειοψηφίας του ελληνικού λαού, των μελώ</w:t>
      </w:r>
      <w:r>
        <w:rPr>
          <w:rFonts w:eastAsia="Times New Roman" w:cs="Times New Roman"/>
          <w:szCs w:val="24"/>
        </w:rPr>
        <w:t xml:space="preserve">ν σας και των οπαδών σας. </w:t>
      </w:r>
    </w:p>
    <w:p w14:paraId="5F81906F"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Είναι βούτυρο στο ψωμί της ατομικής τρομοκρατίας, των εγκλημάτων είτε των δολοφόνων του συγγενή σας κ. Μπακογιάννη τότε είτε των δολοφόνων πρόσφατα της εγκληματικής ναζιστικής οργάνωσης της Χρυσής Αυγής</w:t>
      </w:r>
      <w:r>
        <w:rPr>
          <w:rFonts w:eastAsia="Times New Roman" w:cs="Times New Roman"/>
          <w:szCs w:val="24"/>
        </w:rPr>
        <w:t>-</w:t>
      </w:r>
      <w:r>
        <w:rPr>
          <w:rFonts w:eastAsia="Times New Roman" w:cs="Times New Roman"/>
          <w:szCs w:val="24"/>
        </w:rPr>
        <w:t xml:space="preserve"> του Παύλου Φύσσα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γίνεται ακόμη η δίκη τους και δεν ξέρουμε πότε θα τελειώσει. </w:t>
      </w:r>
    </w:p>
    <w:p w14:paraId="5F819070"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Είναι βούτυρο στο ψωμί</w:t>
      </w:r>
      <w:r>
        <w:rPr>
          <w:rFonts w:eastAsia="Times New Roman" w:cs="Times New Roman"/>
          <w:szCs w:val="24"/>
        </w:rPr>
        <w:t>,</w:t>
      </w:r>
      <w:r>
        <w:rPr>
          <w:rFonts w:eastAsia="Times New Roman" w:cs="Times New Roman"/>
          <w:szCs w:val="24"/>
        </w:rPr>
        <w:t xml:space="preserve"> όσων θέλουν μόνο μέτρα καταστολής του εργατικού λαϊκού κινήματος, γιατί κάτω από την ατομική τρομοκρατία ή τις τυχοδιωκτικές, υπονομευτικές, προβοκατόρικες -όπως θέλετε, πείτε τις- ενέργειες ενεργούμενων μηχανισμών εγκληματικών και μυστικών υπηρεσιών, όπω</w:t>
      </w:r>
      <w:r>
        <w:rPr>
          <w:rFonts w:eastAsia="Times New Roman" w:cs="Times New Roman"/>
          <w:szCs w:val="24"/>
        </w:rPr>
        <w:t>ς ήταν όλες αυτές, βάζετε το λαϊκό κίνημα και ονοματίζετε τρομοκρατία τους λαϊκούς αγώνες και τα λαϊκά δικαιώματα.</w:t>
      </w:r>
    </w:p>
    <w:p w14:paraId="5F81907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Είναι, βέβαια, και βούτυρο στο ψωμί της Κυβέρνησης και του ΣΥΡΙΖΑ</w:t>
      </w:r>
      <w:r>
        <w:rPr>
          <w:rFonts w:eastAsia="Times New Roman" w:cs="Times New Roman"/>
          <w:szCs w:val="24"/>
        </w:rPr>
        <w:t>,</w:t>
      </w:r>
      <w:r>
        <w:rPr>
          <w:rFonts w:eastAsia="Times New Roman" w:cs="Times New Roman"/>
          <w:szCs w:val="24"/>
        </w:rPr>
        <w:t xml:space="preserve"> ο οποίος βρίσκει την ευκαιρία, όπως ακούσαμε από τον κύριο Πρωθυπουργό, να</w:t>
      </w:r>
      <w:r>
        <w:rPr>
          <w:rFonts w:eastAsia="Times New Roman" w:cs="Times New Roman"/>
          <w:szCs w:val="24"/>
        </w:rPr>
        <w:t xml:space="preserve"> μιλά για το αριστερό παρελθόν και παρόν του και να μιλά ως αντιστασιακός ή ως αντιστασιακή η παράταξή του και μάλιστα σε ένα διάστημα που προσπαθεί δικαιολογημένα -εμείς το εξηγούμε- να απογαλακτιστεί από όλα αυτά. Προσπαθεί να προσαρμοστεί στα </w:t>
      </w:r>
      <w:proofErr w:type="spellStart"/>
      <w:r>
        <w:rPr>
          <w:rFonts w:eastAsia="Times New Roman" w:cs="Times New Roman"/>
          <w:szCs w:val="24"/>
        </w:rPr>
        <w:t>ευρωενωσια</w:t>
      </w:r>
      <w:r>
        <w:rPr>
          <w:rFonts w:eastAsia="Times New Roman" w:cs="Times New Roman"/>
          <w:szCs w:val="24"/>
        </w:rPr>
        <w:t>κά</w:t>
      </w:r>
      <w:proofErr w:type="spellEnd"/>
      <w:r>
        <w:rPr>
          <w:rFonts w:eastAsia="Times New Roman" w:cs="Times New Roman"/>
          <w:szCs w:val="24"/>
        </w:rPr>
        <w:t xml:space="preserve"> δεδομένα και στο </w:t>
      </w:r>
      <w:proofErr w:type="spellStart"/>
      <w:r>
        <w:rPr>
          <w:rFonts w:eastAsia="Times New Roman" w:cs="Times New Roman"/>
          <w:szCs w:val="24"/>
        </w:rPr>
        <w:t>μνημονιακό</w:t>
      </w:r>
      <w:proofErr w:type="spellEnd"/>
      <w:r>
        <w:rPr>
          <w:rFonts w:eastAsia="Times New Roman" w:cs="Times New Roman"/>
          <w:szCs w:val="24"/>
        </w:rPr>
        <w:t xml:space="preserve"> πλέον παρόν του. Και μαζί σε μια σειρά από ζητήματα  που έχετε ψηφίσει, πάτε </w:t>
      </w:r>
      <w:proofErr w:type="spellStart"/>
      <w:r>
        <w:rPr>
          <w:rFonts w:eastAsia="Times New Roman" w:cs="Times New Roman"/>
          <w:szCs w:val="24"/>
        </w:rPr>
        <w:t>παρεούλα</w:t>
      </w:r>
      <w:proofErr w:type="spellEnd"/>
      <w:r>
        <w:rPr>
          <w:rFonts w:eastAsia="Times New Roman" w:cs="Times New Roman"/>
          <w:szCs w:val="24"/>
        </w:rPr>
        <w:t xml:space="preserve"> στην ίδια γραμμή πλεύσης. Αυτή είναι η ουσία. </w:t>
      </w:r>
    </w:p>
    <w:p w14:paraId="5F81907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ρίσκονται διάφορα τεχνάσματα –να το πω έτσι- εδώ μέσα για να αποπροσανατολίζεται ο ελληνικό</w:t>
      </w:r>
      <w:r>
        <w:rPr>
          <w:rFonts w:eastAsia="Times New Roman" w:cs="Times New Roman"/>
          <w:szCs w:val="24"/>
        </w:rPr>
        <w:t>ς λαός και για να παίζετε, για μια ακόμη φορά, το γνωστό από τα παλιά δικομματικό παιχνίδι, με αυτό το κάλπικο δίπολο που γίνεται προσπάθεια να στηθεί. Αλλά δεν θα σας κάνουμε το χατίρι.</w:t>
      </w:r>
    </w:p>
    <w:p w14:paraId="5F81907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σημερινή συζήτηση, κυρίες και κύριοι, επιβεβαιώνει αυτό που είπαμε </w:t>
      </w:r>
      <w:r>
        <w:rPr>
          <w:rFonts w:eastAsia="Times New Roman" w:cs="Times New Roman"/>
          <w:szCs w:val="24"/>
        </w:rPr>
        <w:t xml:space="preserve">και στην </w:t>
      </w:r>
      <w:proofErr w:type="spellStart"/>
      <w:r>
        <w:rPr>
          <w:rFonts w:eastAsia="Times New Roman" w:cs="Times New Roman"/>
          <w:szCs w:val="24"/>
        </w:rPr>
        <w:t>πρωτολογία</w:t>
      </w:r>
      <w:proofErr w:type="spellEnd"/>
      <w:r>
        <w:rPr>
          <w:rFonts w:eastAsia="Times New Roman" w:cs="Times New Roman"/>
          <w:szCs w:val="24"/>
        </w:rPr>
        <w:t>. Κάθε φορά που γινόταν μια μαζική τρομοκρατική δολοφονική ενέργεια, κυβερνήσεις σε όλη την Ευρωπαϊκή Ένωση ήθελαν, σαν έτοιμες από καιρό, όλο και νέα μέτρα για τη δημόσια, υποτίθεται, ασφάλεια.</w:t>
      </w:r>
    </w:p>
    <w:p w14:paraId="5F81907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Ξαναλέμε δεν υποτιμάμε το πρόβλημα. Δεν υπ</w:t>
      </w:r>
      <w:r>
        <w:rPr>
          <w:rFonts w:eastAsia="Times New Roman" w:cs="Times New Roman"/>
          <w:szCs w:val="24"/>
        </w:rPr>
        <w:t xml:space="preserve">οτιμάμε κανένα τέτοιου είδους πρόβλημα. Όμως τι να κάνουμε; Να το κρύψουμε; Είναι προφάσεις εν αμαρτίαις όλα αυτά σε τελευταία ανάλυση. </w:t>
      </w:r>
    </w:p>
    <w:p w14:paraId="5F819075"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Διότι εκ του αποτελέσματος αποδεικνύεται ότι σε όλες τις χώρες όπου πάρθηκαν αυτά τα μέτρα και η ενίσχυση των κρατικών </w:t>
      </w:r>
      <w:r>
        <w:rPr>
          <w:rFonts w:eastAsia="Times New Roman" w:cs="Times New Roman"/>
          <w:szCs w:val="24"/>
        </w:rPr>
        <w:t xml:space="preserve">και παρακρατικών μηχανισμών καταστολής όχι μόνο δεν έχουν ούτε καν τη στοιχειώδη αποτρεπτική ικανότητα αλλά αντίθετα λειτουργούν και ως φορείς στρατολόγησης -θα το πω </w:t>
      </w:r>
      <w:r>
        <w:rPr>
          <w:rFonts w:eastAsia="Times New Roman" w:cs="Times New Roman"/>
          <w:szCs w:val="24"/>
        </w:rPr>
        <w:lastRenderedPageBreak/>
        <w:t>έτσι- πληροφοριοδοτών, ενεργών μελών από υπηρεσίες, μηχανισμούς, εγκληματικές οργανώσεις,</w:t>
      </w:r>
      <w:r>
        <w:rPr>
          <w:rFonts w:eastAsia="Times New Roman" w:cs="Times New Roman"/>
          <w:szCs w:val="24"/>
        </w:rPr>
        <w:t xml:space="preserve"> όπως σήμερα είναι το ισλαμικό κράτος, οι </w:t>
      </w:r>
      <w:proofErr w:type="spellStart"/>
      <w:r>
        <w:rPr>
          <w:rFonts w:eastAsia="Times New Roman" w:cs="Times New Roman"/>
          <w:szCs w:val="24"/>
        </w:rPr>
        <w:t>τζιχαντιστές</w:t>
      </w:r>
      <w:proofErr w:type="spellEnd"/>
      <w:r>
        <w:rPr>
          <w:rFonts w:eastAsia="Times New Roman" w:cs="Times New Roman"/>
          <w:szCs w:val="24"/>
        </w:rPr>
        <w:t>, παλαιότερα άλλοι και πάει λέγοντας.</w:t>
      </w:r>
    </w:p>
    <w:p w14:paraId="5F819076"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όλη αυτή την πορεία των τελευταίων δεκαετιών αποδεικνύεται η σχέση των δολοφονικών οργανώσεων και η δράση τους με ιμπεριαλιστικούς οργανισμούς και πολέμους </w:t>
      </w:r>
      <w:r>
        <w:rPr>
          <w:rFonts w:eastAsia="Times New Roman" w:cs="Times New Roman"/>
          <w:szCs w:val="24"/>
        </w:rPr>
        <w:t>που γεννιούνται πάνω στο έδαφος της σύγκρουσης των διαφορετικών οικονομικών συμφερόντων που διαπερνούν ολόκληρο το σύστημα. Τροφοδοτούνται οι ανταγωνισμοί από την προσπάθεια ελέγχου της ενέργειας, με τα γνωστά πεδία ανταγωνισμού, όπως η Συρία, η Λιβύη ή άλ</w:t>
      </w:r>
      <w:r>
        <w:rPr>
          <w:rFonts w:eastAsia="Times New Roman" w:cs="Times New Roman"/>
          <w:szCs w:val="24"/>
        </w:rPr>
        <w:t>λες χώρες να αποτελούν πηγές και συνάμα καθοριστικά περάσματα για την ενεργειακή τροφοδοσία και κρατών</w:t>
      </w:r>
      <w:r>
        <w:rPr>
          <w:rFonts w:eastAsia="Times New Roman" w:cs="Times New Roman"/>
          <w:szCs w:val="24"/>
        </w:rPr>
        <w:t xml:space="preserve"> </w:t>
      </w:r>
      <w:r>
        <w:rPr>
          <w:rFonts w:eastAsia="Times New Roman" w:cs="Times New Roman"/>
          <w:szCs w:val="24"/>
        </w:rPr>
        <w:t>μελών της Ευρωπαϊκής Ένωσης.</w:t>
      </w:r>
    </w:p>
    <w:p w14:paraId="5F819077"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Επίσης πρόκειται για ανταγωνισμούς που σηματοδοτούν σφοδρή σύγκρουση κεφαλαίων για τον έλεγχο όλο και πιο κρίσιμων τομέων-κλ</w:t>
      </w:r>
      <w:r>
        <w:rPr>
          <w:rFonts w:eastAsia="Times New Roman" w:cs="Times New Roman"/>
          <w:szCs w:val="24"/>
        </w:rPr>
        <w:t>άδων της οικονομίας, όπως είναι η αντιπαράθεση στη χαλυβουργία, την αυτοκινητοβιομηχανία κ.λπ.</w:t>
      </w:r>
      <w:r>
        <w:rPr>
          <w:rFonts w:eastAsia="Times New Roman" w:cs="Times New Roman"/>
          <w:szCs w:val="24"/>
        </w:rPr>
        <w:t>.</w:t>
      </w:r>
      <w:r>
        <w:rPr>
          <w:rFonts w:eastAsia="Times New Roman" w:cs="Times New Roman"/>
          <w:szCs w:val="24"/>
        </w:rPr>
        <w:t xml:space="preserve"> Στην όξυνση αυτών των ανταγωνισμών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ότι επιδρούν μεταξύ άλλων η επιβράδυνση χωρών των </w:t>
      </w:r>
      <w:r>
        <w:rPr>
          <w:rFonts w:eastAsia="Times New Roman" w:cs="Times New Roman"/>
          <w:szCs w:val="24"/>
          <w:lang w:val="en-US"/>
        </w:rPr>
        <w:t>BRICS</w:t>
      </w:r>
      <w:r>
        <w:rPr>
          <w:rFonts w:eastAsia="Times New Roman" w:cs="Times New Roman"/>
          <w:szCs w:val="24"/>
        </w:rPr>
        <w:t xml:space="preserve">, για παράδειγμα η επιβράδυνση της Κίνας, </w:t>
      </w:r>
      <w:r>
        <w:rPr>
          <w:rFonts w:eastAsia="Times New Roman" w:cs="Times New Roman"/>
          <w:szCs w:val="24"/>
        </w:rPr>
        <w:lastRenderedPageBreak/>
        <w:t>η</w:t>
      </w:r>
      <w:r>
        <w:rPr>
          <w:rFonts w:eastAsia="Times New Roman" w:cs="Times New Roman"/>
          <w:szCs w:val="24"/>
        </w:rPr>
        <w:t xml:space="preserve"> ύφεση στη Ρωσία ή τη Βραζιλία αυτή την περίοδο, η πτώση της τιμής του πετρελαίου, η διακλαδική και άλλες διεθνείς συμφωνίες εμπορίου κ.λπ.</w:t>
      </w:r>
      <w:r>
        <w:rPr>
          <w:rFonts w:eastAsia="Times New Roman" w:cs="Times New Roman"/>
          <w:szCs w:val="24"/>
        </w:rPr>
        <w:t>.</w:t>
      </w:r>
    </w:p>
    <w:p w14:paraId="5F819078"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Δεν πρέπει να μας διαφεύγει, επίσης, της προσοχής ότι αρκετά ζητήματα από τις εξελίξεις και τη σφοδρότητα των αντιθ</w:t>
      </w:r>
      <w:r>
        <w:rPr>
          <w:rFonts w:eastAsia="Times New Roman" w:cs="Times New Roman"/>
          <w:szCs w:val="24"/>
        </w:rPr>
        <w:t>έσεων αυτών</w:t>
      </w:r>
      <w:r>
        <w:rPr>
          <w:rFonts w:eastAsia="Times New Roman" w:cs="Times New Roman"/>
          <w:szCs w:val="24"/>
        </w:rPr>
        <w:t>,</w:t>
      </w:r>
      <w:r>
        <w:rPr>
          <w:rFonts w:eastAsia="Times New Roman" w:cs="Times New Roman"/>
          <w:szCs w:val="24"/>
        </w:rPr>
        <w:t xml:space="preserve"> έχουν να κάνουν και με το ίδιο το μέλλον της Ευρώπης -της Ευρωζώνης ιδιαίτερα- και το ποιος θα έχει το πάνω χέρι στην Ευρώπη, καθώς και τη συζήτηση για το γνωστό </w:t>
      </w:r>
      <w:r>
        <w:rPr>
          <w:rFonts w:eastAsia="Times New Roman" w:cs="Times New Roman"/>
          <w:szCs w:val="24"/>
          <w:lang w:val="en-US"/>
        </w:rPr>
        <w:t>Brexit</w:t>
      </w:r>
      <w:r>
        <w:rPr>
          <w:rFonts w:eastAsia="Times New Roman" w:cs="Times New Roman"/>
          <w:szCs w:val="24"/>
        </w:rPr>
        <w:t xml:space="preserve"> και το δημοψήφισμα στη Βρετανία, διεργασίες δηλαδή που τροφοδοτούνται από </w:t>
      </w:r>
      <w:r>
        <w:rPr>
          <w:rFonts w:eastAsia="Times New Roman" w:cs="Times New Roman"/>
          <w:szCs w:val="24"/>
        </w:rPr>
        <w:t>την αναιμική ανάκαμψη της παγκόσμιας καπιταλιστικής οικονομίας υπό την απειλή και νέων συγχρονισμένων κλυδωνισμών.</w:t>
      </w:r>
    </w:p>
    <w:p w14:paraId="5F819079"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όπως συμβαίνει και με την επίθεση ενάντια στα εργατικά λαϊκά δικαιώματα, ο τελικός λογαριασμός των συνεπειών των πολέμων, </w:t>
      </w:r>
      <w:r>
        <w:rPr>
          <w:rFonts w:eastAsia="Times New Roman" w:cs="Times New Roman"/>
          <w:szCs w:val="24"/>
        </w:rPr>
        <w:t>των συγκρούσεων φτάνει στον ίδιο πάντα αποδέκτη, στην εργατική τάξη, στον λαό, χτυπά τη δική του πόρτα.</w:t>
      </w:r>
    </w:p>
    <w:p w14:paraId="5F81907A"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lastRenderedPageBreak/>
        <w:t>Οι εκπρόσωποι των άλλων κομμάτων σηκώνουν τους τόνους και φωνάζουν ότι έχουμε πόλεμο</w:t>
      </w:r>
      <w:r>
        <w:rPr>
          <w:rFonts w:eastAsia="Times New Roman" w:cs="Times New Roman"/>
          <w:szCs w:val="24"/>
        </w:rPr>
        <w:t>,</w:t>
      </w:r>
      <w:r>
        <w:rPr>
          <w:rFonts w:eastAsia="Times New Roman" w:cs="Times New Roman"/>
          <w:szCs w:val="24"/>
        </w:rPr>
        <w:t xml:space="preserve"> καλώντας τους εργαζόμενους, τους λαούς να στρατευτούν ιδεολογικά, </w:t>
      </w:r>
      <w:r>
        <w:rPr>
          <w:rFonts w:eastAsia="Times New Roman" w:cs="Times New Roman"/>
          <w:szCs w:val="24"/>
        </w:rPr>
        <w:t>πολιτικά με τα δικά τους συμφέροντα για τα κέρδη των λίγων και βεβαίως, για αυτά τα συμφέροντα στην πορεία να χύσουν και το αίμα τους στα νέα αιματοκυλίσματα που μεθοδεύουν για τη λεία, για το μοίρασμα των αγορών, των εδαφών, των πηγών και δρόμων μεταφοράς</w:t>
      </w:r>
      <w:r>
        <w:rPr>
          <w:rFonts w:eastAsia="Times New Roman" w:cs="Times New Roman"/>
          <w:szCs w:val="24"/>
        </w:rPr>
        <w:t>.</w:t>
      </w:r>
    </w:p>
    <w:p w14:paraId="5F81907B"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Καλούμε τον λαό και τη νεολαία να μην τους κάνει αυτή τη χάρη, να χαράξουμε τον περήφανο δρόμο της μαζικής λαϊκής πάλης και αντίστασης. Είναι ο μόνος που μπορεί να μας βγάλει στο ξέφωτο.</w:t>
      </w:r>
    </w:p>
    <w:p w14:paraId="5F81907C"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Σας ευχαριστώ. Ήμουν μέσα και στον χρόνο μου! Μόνο κάτι δευτερόλεπτ</w:t>
      </w:r>
      <w:r>
        <w:rPr>
          <w:rFonts w:eastAsia="Times New Roman" w:cs="Times New Roman"/>
          <w:szCs w:val="24"/>
        </w:rPr>
        <w:t>α έχασα!</w:t>
      </w:r>
    </w:p>
    <w:p w14:paraId="5F81907D" w14:textId="77777777" w:rsidR="00EB6AC3" w:rsidRDefault="00674472">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 xml:space="preserve">Ευχαριστούμε τον Πρόεδρο της Κοινοβουλευτικής Ομάδας του Κομμουνιστικού Κόμματος Ελλάδας κ. Δημήτριο </w:t>
      </w:r>
      <w:proofErr w:type="spellStart"/>
      <w:r>
        <w:rPr>
          <w:rFonts w:eastAsia="Times New Roman" w:cs="Times New Roman"/>
          <w:szCs w:val="24"/>
        </w:rPr>
        <w:t>Κουτσούμπα</w:t>
      </w:r>
      <w:proofErr w:type="spellEnd"/>
      <w:r>
        <w:rPr>
          <w:rFonts w:eastAsia="Times New Roman" w:cs="Times New Roman"/>
          <w:szCs w:val="24"/>
        </w:rPr>
        <w:t>.</w:t>
      </w:r>
    </w:p>
    <w:p w14:paraId="5F81907E" w14:textId="77777777" w:rsidR="00EB6AC3" w:rsidRDefault="00674472">
      <w:pPr>
        <w:spacing w:line="600" w:lineRule="auto"/>
        <w:ind w:firstLine="720"/>
        <w:jc w:val="both"/>
        <w:rPr>
          <w:rFonts w:eastAsia="Times New Roman" w:cs="Times New Roman"/>
        </w:rPr>
      </w:pPr>
      <w:r>
        <w:rPr>
          <w:rFonts w:eastAsia="Times New Roman" w:cs="Times New Roman"/>
          <w:szCs w:val="24"/>
        </w:rPr>
        <w:t>Πριν προχωρήσουμε στον κύριο Πρωθυπουργό, κυ</w:t>
      </w:r>
      <w:r>
        <w:rPr>
          <w:rFonts w:eastAsia="Times New Roman" w:cs="Times New Roman"/>
        </w:rPr>
        <w:t>ρίες και κύριοι συνάδελφοι, έχω την τιμή να ανακοινώσω σ</w:t>
      </w:r>
      <w:r>
        <w:rPr>
          <w:rFonts w:eastAsia="Times New Roman" w:cs="Times New Roman"/>
        </w:rPr>
        <w:t>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w:t>
      </w:r>
      <w:r>
        <w:rPr>
          <w:rFonts w:eastAsia="Times New Roman" w:cs="Times New Roman"/>
        </w:rPr>
        <w:lastRenderedPageBreak/>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xml:space="preserve"> δεκαπέντε μαθητές και μαθήτριες και ένας εκπαιδευτικός συνοδός τους από το ΙΕΚ Αγίου Δημητρίου.</w:t>
      </w:r>
    </w:p>
    <w:p w14:paraId="5F81907F" w14:textId="77777777" w:rsidR="00EB6AC3" w:rsidRDefault="00674472">
      <w:pPr>
        <w:spacing w:line="600" w:lineRule="auto"/>
        <w:ind w:firstLine="720"/>
        <w:jc w:val="both"/>
        <w:rPr>
          <w:rFonts w:eastAsia="Times New Roman" w:cs="Times New Roman"/>
        </w:rPr>
      </w:pPr>
      <w:r>
        <w:rPr>
          <w:rFonts w:eastAsia="Times New Roman" w:cs="Times New Roman"/>
        </w:rPr>
        <w:t>Η Βουλή σάς καλωσορίζει.</w:t>
      </w:r>
    </w:p>
    <w:p w14:paraId="5F819080" w14:textId="77777777" w:rsidR="00EB6AC3" w:rsidRDefault="00674472">
      <w:pPr>
        <w:spacing w:line="600" w:lineRule="auto"/>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5F819081" w14:textId="77777777" w:rsidR="00EB6AC3" w:rsidRDefault="00674472">
      <w:pPr>
        <w:spacing w:line="600" w:lineRule="auto"/>
        <w:ind w:firstLine="720"/>
        <w:contextualSpacing/>
        <w:jc w:val="both"/>
        <w:rPr>
          <w:rFonts w:eastAsia="Times New Roman" w:cs="Times New Roman"/>
          <w:szCs w:val="24"/>
        </w:rPr>
      </w:pPr>
      <w:r>
        <w:rPr>
          <w:rFonts w:eastAsia="Times New Roman" w:cs="Times New Roman"/>
          <w:szCs w:val="24"/>
        </w:rPr>
        <w:t xml:space="preserve">Δίνουμε τώρα τον λόγο για την </w:t>
      </w:r>
      <w:proofErr w:type="spellStart"/>
      <w:r>
        <w:rPr>
          <w:rFonts w:eastAsia="Times New Roman" w:cs="Times New Roman"/>
          <w:szCs w:val="24"/>
        </w:rPr>
        <w:t>τριτολογία</w:t>
      </w:r>
      <w:proofErr w:type="spellEnd"/>
      <w:r>
        <w:rPr>
          <w:rFonts w:eastAsia="Times New Roman" w:cs="Times New Roman"/>
          <w:szCs w:val="24"/>
        </w:rPr>
        <w:t xml:space="preserve"> του στον Πρωθυπουργό και Πρόεδρο της </w:t>
      </w:r>
      <w:r>
        <w:rPr>
          <w:rFonts w:eastAsia="Times New Roman" w:cs="Times New Roman"/>
          <w:szCs w:val="24"/>
        </w:rPr>
        <w:t>Κοινοβουλευτικής Ομάδας του ΣΥΡΙΖΑ, τον κ. Αλέξη Τσίπρα.</w:t>
      </w:r>
    </w:p>
    <w:p w14:paraId="5F819082" w14:textId="77777777" w:rsidR="00EB6AC3" w:rsidRDefault="00674472">
      <w:pPr>
        <w:spacing w:line="600" w:lineRule="auto"/>
        <w:ind w:firstLine="720"/>
        <w:contextualSpacing/>
        <w:jc w:val="both"/>
        <w:rPr>
          <w:rFonts w:eastAsia="Times New Roman" w:cs="Times New Roman"/>
          <w:szCs w:val="24"/>
        </w:rPr>
      </w:pPr>
      <w:r>
        <w:rPr>
          <w:rFonts w:eastAsia="Times New Roman"/>
          <w:b/>
          <w:bCs/>
          <w:szCs w:val="24"/>
        </w:rPr>
        <w:t>ΑΛΕΞΗΣ ΤΣΙΠΡΑΣ (Πρόεδρος της Κυβέρνησης):</w:t>
      </w:r>
      <w:r>
        <w:rPr>
          <w:rFonts w:eastAsia="Times New Roman"/>
          <w:bCs/>
          <w:szCs w:val="24"/>
        </w:rPr>
        <w:t xml:space="preserve"> </w:t>
      </w:r>
      <w:r>
        <w:rPr>
          <w:rFonts w:eastAsia="Times New Roman" w:cs="Times New Roman"/>
          <w:szCs w:val="24"/>
        </w:rPr>
        <w:t>Πολύ σύντομα, κύριε Πρόεδρε, θα ήθελα να πω ότι η σημερινή συνεδρίαση είχε ενδιαφέρον, διότι από τις τοποθετήσεις όλων νομίζω ότι όσοι παρακολούθησαν</w:t>
      </w:r>
      <w:r>
        <w:rPr>
          <w:rFonts w:eastAsia="Times New Roman" w:cs="Times New Roman"/>
          <w:szCs w:val="24"/>
        </w:rPr>
        <w:t>,</w:t>
      </w:r>
      <w:r>
        <w:rPr>
          <w:rFonts w:eastAsia="Times New Roman" w:cs="Times New Roman"/>
          <w:szCs w:val="24"/>
        </w:rPr>
        <w:t xml:space="preserve"> θα δια</w:t>
      </w:r>
      <w:r>
        <w:rPr>
          <w:rFonts w:eastAsia="Times New Roman" w:cs="Times New Roman"/>
          <w:szCs w:val="24"/>
        </w:rPr>
        <w:t xml:space="preserve">πίστωσαν ποιες είναι οι πραγματικές ιδεολογικές και βαθιές πολιτικές διαφορές αλλά κυρίως </w:t>
      </w:r>
      <w:r>
        <w:rPr>
          <w:rFonts w:eastAsia="Times New Roman" w:cs="Times New Roman"/>
          <w:szCs w:val="24"/>
        </w:rPr>
        <w:lastRenderedPageBreak/>
        <w:t>πως έχει μεγάλη σημασία</w:t>
      </w:r>
      <w:r>
        <w:rPr>
          <w:rFonts w:eastAsia="Times New Roman" w:cs="Times New Roman"/>
          <w:szCs w:val="24"/>
        </w:rPr>
        <w:t>,</w:t>
      </w:r>
      <w:r>
        <w:rPr>
          <w:rFonts w:eastAsia="Times New Roman" w:cs="Times New Roman"/>
          <w:szCs w:val="24"/>
        </w:rPr>
        <w:t xml:space="preserve">  όταν</w:t>
      </w:r>
      <w:r w:rsidRPr="00085FDC">
        <w:rPr>
          <w:rFonts w:eastAsia="Times New Roman" w:cs="Times New Roman"/>
          <w:szCs w:val="24"/>
        </w:rPr>
        <w:t xml:space="preserve"> </w:t>
      </w:r>
      <w:r>
        <w:rPr>
          <w:rFonts w:eastAsia="Times New Roman" w:cs="Times New Roman"/>
          <w:szCs w:val="24"/>
        </w:rPr>
        <w:t>κανείς</w:t>
      </w:r>
      <w:r>
        <w:rPr>
          <w:rFonts w:eastAsia="Times New Roman" w:cs="Times New Roman"/>
          <w:szCs w:val="24"/>
        </w:rPr>
        <w:t xml:space="preserve"> αντιπαρατίθεται σε ιδέες αλλά και σε απόψεις, να μην έχει εχθρό του την πραγματικότητα και κυρίως να λογαριάζει τους αριθμούς, τ</w:t>
      </w:r>
      <w:r>
        <w:rPr>
          <w:rFonts w:eastAsia="Times New Roman" w:cs="Times New Roman"/>
          <w:szCs w:val="24"/>
        </w:rPr>
        <w:t>α στοιχεία και τα δεδομένα.</w:t>
      </w:r>
    </w:p>
    <w:p w14:paraId="5F819083" w14:textId="77777777" w:rsidR="00EB6AC3" w:rsidRDefault="00674472">
      <w:pPr>
        <w:spacing w:line="600" w:lineRule="auto"/>
        <w:ind w:firstLine="720"/>
        <w:jc w:val="both"/>
        <w:rPr>
          <w:rFonts w:eastAsia="Times New Roman"/>
          <w:szCs w:val="24"/>
        </w:rPr>
      </w:pPr>
      <w:r>
        <w:rPr>
          <w:rFonts w:eastAsia="Times New Roman"/>
          <w:szCs w:val="24"/>
        </w:rPr>
        <w:t xml:space="preserve">Η χώρα, πράγματι, βρίσκεται απέναντι σε δύο σημαντικές κρίσεις, στις δύο απ’ τις τρεις που παραλλήλως πλήττουν σήμερα την Ευρώπη. </w:t>
      </w:r>
      <w:r>
        <w:rPr>
          <w:rFonts w:eastAsia="Times New Roman"/>
          <w:szCs w:val="24"/>
        </w:rPr>
        <w:t>Ε</w:t>
      </w:r>
      <w:r>
        <w:rPr>
          <w:rFonts w:eastAsia="Times New Roman"/>
          <w:szCs w:val="24"/>
        </w:rPr>
        <w:t>ίναι ίσως εξαιρετικά ασυνήθιστο το γεγονός</w:t>
      </w:r>
      <w:r>
        <w:rPr>
          <w:rFonts w:eastAsia="Times New Roman"/>
          <w:szCs w:val="24"/>
        </w:rPr>
        <w:t>,</w:t>
      </w:r>
      <w:r>
        <w:rPr>
          <w:rFonts w:eastAsia="Times New Roman"/>
          <w:szCs w:val="24"/>
        </w:rPr>
        <w:t xml:space="preserve"> μια χώρα να βρίσκεται στο επίκεντρο δύο παράλληλων κρ</w:t>
      </w:r>
      <w:r>
        <w:rPr>
          <w:rFonts w:eastAsia="Times New Roman"/>
          <w:szCs w:val="24"/>
        </w:rPr>
        <w:t>ίσεων, της οικονομικής και της προσφυγικής. Όλη η προσπάθεια η οποία γίνεται μέσα σε αντίξοες συνθήκες, γίνεται προκειμένου η χώρα να μετατραπεί από μέρος της κρίσης σε μέρος της λύσης.</w:t>
      </w:r>
    </w:p>
    <w:p w14:paraId="5F819084" w14:textId="77777777" w:rsidR="00EB6AC3" w:rsidRDefault="00674472">
      <w:pPr>
        <w:spacing w:line="600" w:lineRule="auto"/>
        <w:ind w:firstLine="720"/>
        <w:jc w:val="both"/>
        <w:rPr>
          <w:rFonts w:eastAsia="Times New Roman"/>
          <w:szCs w:val="24"/>
        </w:rPr>
      </w:pPr>
      <w:r>
        <w:rPr>
          <w:rFonts w:eastAsia="Times New Roman"/>
          <w:szCs w:val="24"/>
        </w:rPr>
        <w:t>Θέλω, λοιπόν, να πιστεύω ότι το μήνυμα που τελικά θα μείνει από τη σημ</w:t>
      </w:r>
      <w:r>
        <w:rPr>
          <w:rFonts w:eastAsia="Times New Roman"/>
          <w:szCs w:val="24"/>
        </w:rPr>
        <w:t>ερινή συνεδρίαση</w:t>
      </w:r>
      <w:r>
        <w:rPr>
          <w:rFonts w:eastAsia="Times New Roman"/>
          <w:szCs w:val="24"/>
        </w:rPr>
        <w:t>,</w:t>
      </w:r>
      <w:r>
        <w:rPr>
          <w:rFonts w:eastAsia="Times New Roman"/>
          <w:szCs w:val="24"/>
        </w:rPr>
        <w:t xml:space="preserve"> είναι ότι η χώρα βρίσκεται στην κατεύθυνση της εξόδου από την οικονομική κρίση, στην κατεύθυνση της αντιμετώπισης, παρά τις μεγάλες δυσκολίες που αντιμετωπίζει, της πρωτοφανούς προσφυγικής κρίσης και ταυτόχρονα ότι η χώρα δεν έχει σχέση μ</w:t>
      </w:r>
      <w:r>
        <w:rPr>
          <w:rFonts w:eastAsia="Times New Roman"/>
          <w:szCs w:val="24"/>
        </w:rPr>
        <w:t>ε την κρίση ασφάλειας</w:t>
      </w:r>
      <w:r>
        <w:rPr>
          <w:rFonts w:eastAsia="Times New Roman"/>
          <w:szCs w:val="24"/>
        </w:rPr>
        <w:t>,</w:t>
      </w:r>
      <w:r>
        <w:rPr>
          <w:rFonts w:eastAsia="Times New Roman"/>
          <w:szCs w:val="24"/>
        </w:rPr>
        <w:t xml:space="preserve"> που κυρίως μαστίζει το κέντρο της Ευ</w:t>
      </w:r>
      <w:r>
        <w:rPr>
          <w:rFonts w:eastAsia="Times New Roman"/>
          <w:szCs w:val="24"/>
        </w:rPr>
        <w:lastRenderedPageBreak/>
        <w:t>ρώπης, εξαιτίας του γεγονότος ότι βρισκόμαστε σε μια συνολικά αποσταθεροποιημένη περιοχή και εξαιτίας του γεγονότος ότι η τρομοκρατία παίρνει τη μορφή ενός νέου ολοκληρωτισμού, ιδίως όταν αυτή παίρ</w:t>
      </w:r>
      <w:r>
        <w:rPr>
          <w:rFonts w:eastAsia="Times New Roman"/>
          <w:szCs w:val="24"/>
        </w:rPr>
        <w:t xml:space="preserve">νει τον μανδύα του θρησκευτικού φονταμενταλισμού. </w:t>
      </w:r>
    </w:p>
    <w:p w14:paraId="5F819085" w14:textId="77777777" w:rsidR="00EB6AC3" w:rsidRDefault="00674472">
      <w:pPr>
        <w:spacing w:line="600" w:lineRule="auto"/>
        <w:ind w:firstLine="720"/>
        <w:jc w:val="both"/>
        <w:rPr>
          <w:rFonts w:eastAsia="Times New Roman"/>
          <w:szCs w:val="24"/>
        </w:rPr>
      </w:pPr>
      <w:r>
        <w:rPr>
          <w:rFonts w:eastAsia="Times New Roman"/>
          <w:szCs w:val="24"/>
        </w:rPr>
        <w:t>Έγινε, όμως, σήμερα και μία προσπάθεια από την πλευρά της Αξιωματικής Αντιπολίτευσης. Πέρα από την άγρα ψήφων και την ασχολία, την υποστήριξη της ακραίας δεξιάς ατζέντας, έγινε και μια προσπάθεια ο Αρχηγός</w:t>
      </w:r>
      <w:r>
        <w:rPr>
          <w:rFonts w:eastAsia="Times New Roman"/>
          <w:szCs w:val="24"/>
        </w:rPr>
        <w:t xml:space="preserve"> της Αξιωματικής Αντιπολίτευσης να ασχοληθεί, για άλλη μια φορά και με την υποστήριξη κάποιων άλλων ακραίων, των ακραίων στη διαπραγμάτευση.</w:t>
      </w:r>
    </w:p>
    <w:p w14:paraId="5F819086" w14:textId="77777777" w:rsidR="00EB6AC3" w:rsidRDefault="00674472">
      <w:pPr>
        <w:spacing w:line="600" w:lineRule="auto"/>
        <w:ind w:firstLine="720"/>
        <w:jc w:val="both"/>
        <w:rPr>
          <w:rFonts w:eastAsia="Times New Roman"/>
          <w:szCs w:val="24"/>
        </w:rPr>
      </w:pPr>
      <w:r>
        <w:rPr>
          <w:rFonts w:eastAsia="Times New Roman"/>
          <w:szCs w:val="24"/>
        </w:rPr>
        <w:t>Μας είπε ότι δεν έχει και τόσο μεγάλη σημασία τελικά το πρωτογενές πλεόνασμα. Ο κ. Σαμαράς</w:t>
      </w:r>
      <w:r>
        <w:rPr>
          <w:rFonts w:eastAsia="Times New Roman"/>
          <w:szCs w:val="24"/>
        </w:rPr>
        <w:t>,</w:t>
      </w:r>
      <w:r>
        <w:rPr>
          <w:rFonts w:eastAsia="Times New Roman"/>
          <w:szCs w:val="24"/>
        </w:rPr>
        <w:t xml:space="preserve"> όλο το προηγούμενο διάσ</w:t>
      </w:r>
      <w:r>
        <w:rPr>
          <w:rFonts w:eastAsia="Times New Roman"/>
          <w:szCs w:val="24"/>
        </w:rPr>
        <w:t xml:space="preserve">τημα μιλούσε αποκλειστικά και μόνο για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των πρωτογενών πλεονασμάτων, που δεν ήρθαν τελικά, που δεν τα είδαμε. Είδαμε μονάχα τα μέτρα ύψους 63 δισεκατομμυρίων ευρώ, τη λεηλασία του ΑΕΠ, αλλά δεν είδαμε αυτά τα πλεονάσματα. Σήμερα, λοιπόν, κα</w:t>
      </w:r>
      <w:r>
        <w:rPr>
          <w:rFonts w:eastAsia="Times New Roman"/>
          <w:szCs w:val="24"/>
        </w:rPr>
        <w:t xml:space="preserve">τέρριψε </w:t>
      </w:r>
      <w:r>
        <w:rPr>
          <w:rFonts w:eastAsia="Times New Roman"/>
          <w:szCs w:val="24"/>
        </w:rPr>
        <w:lastRenderedPageBreak/>
        <w:t>αυτήν την αντίληψη ο κ. Μητσοτάκης. Ίσως είναι το μόνο πράγμα στο οποίο έχει διαφοροποιηθεί από τον κ. Σαμαρά όλα αυτά τα χρόνια, όλο αυτό το διάστημα.</w:t>
      </w:r>
    </w:p>
    <w:p w14:paraId="5F819087" w14:textId="77777777" w:rsidR="00EB6AC3" w:rsidRDefault="00674472">
      <w:pPr>
        <w:spacing w:line="600" w:lineRule="auto"/>
        <w:ind w:firstLine="720"/>
        <w:jc w:val="both"/>
        <w:rPr>
          <w:rFonts w:eastAsia="Times New Roman"/>
          <w:szCs w:val="24"/>
        </w:rPr>
      </w:pPr>
      <w:r>
        <w:rPr>
          <w:rFonts w:eastAsia="Times New Roman"/>
          <w:szCs w:val="24"/>
        </w:rPr>
        <w:t xml:space="preserve">Όμως εγώ θα ήθελα στην </w:t>
      </w:r>
      <w:proofErr w:type="spellStart"/>
      <w:r>
        <w:rPr>
          <w:rFonts w:eastAsia="Times New Roman"/>
          <w:szCs w:val="24"/>
        </w:rPr>
        <w:t>τριτολογία</w:t>
      </w:r>
      <w:proofErr w:type="spellEnd"/>
      <w:r>
        <w:rPr>
          <w:rFonts w:eastAsia="Times New Roman"/>
          <w:szCs w:val="24"/>
        </w:rPr>
        <w:t xml:space="preserve"> μου</w:t>
      </w:r>
      <w:r>
        <w:rPr>
          <w:rFonts w:eastAsia="Times New Roman"/>
          <w:szCs w:val="24"/>
        </w:rPr>
        <w:t>,</w:t>
      </w:r>
      <w:r>
        <w:rPr>
          <w:rFonts w:eastAsia="Times New Roman"/>
          <w:szCs w:val="24"/>
        </w:rPr>
        <w:t xml:space="preserve"> όχι τόσο να απαντήσω στον κ. Μητσοτάκη ούτε και να μπω σε</w:t>
      </w:r>
      <w:r>
        <w:rPr>
          <w:rFonts w:eastAsia="Times New Roman"/>
          <w:szCs w:val="24"/>
        </w:rPr>
        <w:t xml:space="preserve"> μια διαδικασία που πιστεύω ότι δεν βοηθάει το επίπεδο της αντιπαράθεσης. Δηλαδή ήρθε εδώ και αφιέρωσε δέκα λεπτά από τη </w:t>
      </w:r>
      <w:proofErr w:type="spellStart"/>
      <w:r>
        <w:rPr>
          <w:rFonts w:eastAsia="Times New Roman"/>
          <w:szCs w:val="24"/>
        </w:rPr>
        <w:t>δευτερομιλία</w:t>
      </w:r>
      <w:proofErr w:type="spellEnd"/>
      <w:r>
        <w:rPr>
          <w:rFonts w:eastAsia="Times New Roman"/>
          <w:szCs w:val="24"/>
        </w:rPr>
        <w:t xml:space="preserve"> του</w:t>
      </w:r>
      <w:r>
        <w:rPr>
          <w:rFonts w:eastAsia="Times New Roman"/>
          <w:szCs w:val="24"/>
        </w:rPr>
        <w:t>,</w:t>
      </w:r>
      <w:r>
        <w:rPr>
          <w:rFonts w:eastAsia="Times New Roman"/>
          <w:szCs w:val="24"/>
        </w:rPr>
        <w:t xml:space="preserve"> για να ασχοληθεί με την εσωτερική δημοκρατία στον ΣΥΡΙΖΑ και με τη δυνατότητα μέσα στα κόμματα να υπάρχουν απόψεις κα</w:t>
      </w:r>
      <w:r>
        <w:rPr>
          <w:rFonts w:eastAsia="Times New Roman"/>
          <w:szCs w:val="24"/>
        </w:rPr>
        <w:t xml:space="preserve">ι αυτές τις απόψεις να τις καταγράφουμε. </w:t>
      </w:r>
    </w:p>
    <w:p w14:paraId="5F819088" w14:textId="77777777" w:rsidR="00EB6AC3" w:rsidRDefault="00674472">
      <w:pPr>
        <w:spacing w:line="600" w:lineRule="auto"/>
        <w:ind w:firstLine="720"/>
        <w:jc w:val="both"/>
        <w:rPr>
          <w:rFonts w:eastAsia="Times New Roman"/>
          <w:szCs w:val="24"/>
        </w:rPr>
      </w:pPr>
      <w:r>
        <w:rPr>
          <w:rFonts w:eastAsia="Times New Roman"/>
          <w:szCs w:val="24"/>
        </w:rPr>
        <w:t xml:space="preserve">Ίσως, κύριε Μητσοτάκη, αυτή να είναι και η διαφορά μας. Εμείς πιστεύουμε και στη δημοκρατία και στην εσωτερική δημοκρατία. Εσείς, χθες μόλις, διαγράψατε τον </w:t>
      </w:r>
      <w:r>
        <w:rPr>
          <w:rFonts w:eastAsia="Times New Roman"/>
          <w:szCs w:val="24"/>
        </w:rPr>
        <w:t>γ</w:t>
      </w:r>
      <w:r>
        <w:rPr>
          <w:rFonts w:eastAsia="Times New Roman"/>
          <w:szCs w:val="24"/>
        </w:rPr>
        <w:t xml:space="preserve">ραμματέα της </w:t>
      </w:r>
      <w:r>
        <w:rPr>
          <w:rFonts w:eastAsia="Times New Roman"/>
          <w:szCs w:val="24"/>
        </w:rPr>
        <w:t>γ</w:t>
      </w:r>
      <w:r>
        <w:rPr>
          <w:rFonts w:eastAsia="Times New Roman"/>
          <w:szCs w:val="24"/>
        </w:rPr>
        <w:t xml:space="preserve">ενικής </w:t>
      </w:r>
      <w:r>
        <w:rPr>
          <w:rFonts w:eastAsia="Times New Roman"/>
          <w:szCs w:val="24"/>
        </w:rPr>
        <w:t>ε</w:t>
      </w:r>
      <w:r>
        <w:rPr>
          <w:rFonts w:eastAsia="Times New Roman"/>
          <w:szCs w:val="24"/>
        </w:rPr>
        <w:t xml:space="preserve">πιτροπής του κόμματός σας και όλη </w:t>
      </w:r>
      <w:r>
        <w:rPr>
          <w:rFonts w:eastAsia="Times New Roman"/>
          <w:szCs w:val="24"/>
        </w:rPr>
        <w:t>την οργάνωση νεολαίας του κόμματός σας, επειδή τα αποτελέσματα στο συνέδριο ήταν διαφορετικά από αυτά τα οποία επιθυμούσατε!</w:t>
      </w:r>
    </w:p>
    <w:p w14:paraId="5F819089" w14:textId="77777777" w:rsidR="00EB6AC3" w:rsidRDefault="00674472">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5F81908A" w14:textId="77777777" w:rsidR="00EB6AC3" w:rsidRDefault="00674472">
      <w:pPr>
        <w:spacing w:line="600" w:lineRule="auto"/>
        <w:ind w:firstLine="720"/>
        <w:jc w:val="center"/>
        <w:rPr>
          <w:rFonts w:eastAsia="Times New Roman"/>
          <w:szCs w:val="24"/>
        </w:rPr>
      </w:pPr>
      <w:r>
        <w:rPr>
          <w:rFonts w:eastAsia="Times New Roman"/>
          <w:szCs w:val="24"/>
        </w:rPr>
        <w:t>(Θόρυβος-διαμαρτυρίες από την πτέρυγα της Νέας Δημοκρατίας)</w:t>
      </w:r>
    </w:p>
    <w:p w14:paraId="5F81908B" w14:textId="77777777" w:rsidR="00EB6AC3" w:rsidRDefault="00674472">
      <w:pPr>
        <w:spacing w:line="600" w:lineRule="auto"/>
        <w:ind w:firstLine="720"/>
        <w:jc w:val="both"/>
        <w:rPr>
          <w:rFonts w:eastAsia="Times New Roman"/>
          <w:szCs w:val="24"/>
        </w:rPr>
      </w:pPr>
      <w:r>
        <w:rPr>
          <w:rFonts w:eastAsia="Times New Roman"/>
          <w:szCs w:val="24"/>
        </w:rPr>
        <w:t xml:space="preserve">Ας κρίνει ο ελληνικός λαός. </w:t>
      </w:r>
    </w:p>
    <w:p w14:paraId="5F81908C" w14:textId="77777777" w:rsidR="00EB6AC3" w:rsidRDefault="0067447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F81908D" w14:textId="77777777" w:rsidR="00EB6AC3" w:rsidRDefault="00674472">
      <w:pPr>
        <w:spacing w:line="600" w:lineRule="auto"/>
        <w:ind w:firstLine="720"/>
        <w:jc w:val="both"/>
        <w:rPr>
          <w:rFonts w:eastAsia="Times New Roman"/>
          <w:szCs w:val="24"/>
        </w:rPr>
      </w:pPr>
      <w:r>
        <w:rPr>
          <w:rFonts w:eastAsia="Times New Roman"/>
          <w:szCs w:val="24"/>
        </w:rPr>
        <w:t xml:space="preserve">Εμείς, πάντως, θα επιμείνουμε στην ανάγκη για την ενίσχυση και της εσωκομματικής δημοκρατίας αλλά και της δημοκρατίας στην ουσία της. </w:t>
      </w:r>
      <w:r>
        <w:rPr>
          <w:rFonts w:eastAsia="Times New Roman"/>
          <w:szCs w:val="24"/>
        </w:rPr>
        <w:t>Π</w:t>
      </w:r>
      <w:r>
        <w:rPr>
          <w:rFonts w:eastAsia="Times New Roman"/>
          <w:szCs w:val="24"/>
        </w:rPr>
        <w:t xml:space="preserve">ιστεύω ότι η ουσία της δημοκρατίας, πεμπτουσία </w:t>
      </w:r>
      <w:r>
        <w:rPr>
          <w:rFonts w:eastAsia="Times New Roman"/>
          <w:szCs w:val="24"/>
        </w:rPr>
        <w:t>της δημοκρατίας</w:t>
      </w:r>
      <w:r>
        <w:rPr>
          <w:rFonts w:eastAsia="Times New Roman"/>
          <w:szCs w:val="24"/>
        </w:rPr>
        <w:t>,</w:t>
      </w:r>
      <w:r>
        <w:rPr>
          <w:rFonts w:eastAsia="Times New Roman"/>
          <w:szCs w:val="24"/>
        </w:rPr>
        <w:t xml:space="preserve"> βεβαίως, είναι και η υπεράσπιση των δικαιωμάτων και βεβαίως του δικαιώματος των πολιτών, μεταξύ άλλων, στην ασφάλεια.</w:t>
      </w:r>
    </w:p>
    <w:p w14:paraId="5F81908E" w14:textId="77777777" w:rsidR="00EB6AC3" w:rsidRDefault="00674472">
      <w:pPr>
        <w:spacing w:line="600" w:lineRule="auto"/>
        <w:ind w:firstLine="720"/>
        <w:jc w:val="both"/>
        <w:rPr>
          <w:rFonts w:eastAsia="Times New Roman"/>
          <w:szCs w:val="24"/>
        </w:rPr>
      </w:pPr>
      <w:r>
        <w:rPr>
          <w:rFonts w:eastAsia="Times New Roman"/>
          <w:szCs w:val="24"/>
        </w:rPr>
        <w:t>Θέλω να πω μονάχα ότι τα θετικά αποτελέσματα, παρά τις δυσκολίες της διαπραγμάτευσης πέρυσι, σε σχέση με το πρωτογενές πλ</w:t>
      </w:r>
      <w:r>
        <w:rPr>
          <w:rFonts w:eastAsia="Times New Roman"/>
          <w:szCs w:val="24"/>
        </w:rPr>
        <w:t xml:space="preserve">εόνασμα, δεν είναι τυχαία. Οφείλονται κυρίως σε τρεις παράγοντες. Ο πρώτος παράγοντας είναι βεβαίως η αύξηση του τουρισμού. </w:t>
      </w:r>
    </w:p>
    <w:p w14:paraId="5F81908F" w14:textId="77777777" w:rsidR="00EB6AC3" w:rsidRDefault="00674472">
      <w:pPr>
        <w:spacing w:line="600" w:lineRule="auto"/>
        <w:ind w:firstLine="720"/>
        <w:jc w:val="both"/>
        <w:rPr>
          <w:rFonts w:eastAsia="Times New Roman"/>
          <w:szCs w:val="24"/>
        </w:rPr>
      </w:pPr>
      <w:r>
        <w:rPr>
          <w:rFonts w:eastAsia="Times New Roman"/>
          <w:szCs w:val="24"/>
        </w:rPr>
        <w:lastRenderedPageBreak/>
        <w:t>Ο δεύτερος είναι, όμως, το γεγονός ότι τότε πήραμε μια απόφαση, όπως και τώρα που καταθέσαμε νομοσχέδια με τη δική μας σφραγίδα στο</w:t>
      </w:r>
      <w:r>
        <w:rPr>
          <w:rFonts w:eastAsia="Times New Roman"/>
          <w:szCs w:val="24"/>
        </w:rPr>
        <w:t xml:space="preserve"> Κοινοβούλιο</w:t>
      </w:r>
      <w:r>
        <w:rPr>
          <w:rFonts w:eastAsia="Times New Roman"/>
          <w:szCs w:val="24"/>
        </w:rPr>
        <w:t>-</w:t>
      </w:r>
      <w:r>
        <w:rPr>
          <w:rFonts w:eastAsia="Times New Roman"/>
          <w:szCs w:val="24"/>
        </w:rPr>
        <w:t xml:space="preserve"> σπεύσατε να πείτε «μονομερής ενέργεια»</w:t>
      </w:r>
      <w:r>
        <w:rPr>
          <w:rFonts w:eastAsia="Times New Roman"/>
          <w:szCs w:val="24"/>
        </w:rPr>
        <w:t>-</w:t>
      </w:r>
      <w:r>
        <w:rPr>
          <w:rFonts w:eastAsia="Times New Roman"/>
          <w:szCs w:val="24"/>
        </w:rPr>
        <w:t xml:space="preserve">και ψηφίσαμε τις εκατό δόσεις. Είχατε πει και τότε «μονομερής ενέργεια». </w:t>
      </w:r>
      <w:r>
        <w:rPr>
          <w:rFonts w:eastAsia="Times New Roman"/>
          <w:szCs w:val="24"/>
        </w:rPr>
        <w:t>Α</w:t>
      </w:r>
      <w:r>
        <w:rPr>
          <w:rFonts w:eastAsia="Times New Roman"/>
          <w:szCs w:val="24"/>
        </w:rPr>
        <w:t>υτές οι εκατό δόσεις όχι μόνο έδωσαν μια ανάσα στη χειμαζόμενη αγορά και στους μικρομεσαίους επαγγελματίες, σε όλους τους συμπολί</w:t>
      </w:r>
      <w:r>
        <w:rPr>
          <w:rFonts w:eastAsia="Times New Roman"/>
          <w:szCs w:val="24"/>
        </w:rPr>
        <w:t xml:space="preserve">τες μας αλλά έδωσαν και έσοδα στα ταμεία. </w:t>
      </w:r>
    </w:p>
    <w:p w14:paraId="5F819090" w14:textId="77777777" w:rsidR="00EB6AC3" w:rsidRDefault="00674472">
      <w:pPr>
        <w:spacing w:line="600" w:lineRule="auto"/>
        <w:ind w:firstLine="720"/>
        <w:jc w:val="both"/>
        <w:rPr>
          <w:rFonts w:eastAsia="Times New Roman"/>
          <w:szCs w:val="24"/>
        </w:rPr>
      </w:pPr>
      <w:r>
        <w:rPr>
          <w:rFonts w:eastAsia="Times New Roman"/>
          <w:szCs w:val="24"/>
        </w:rPr>
        <w:t>Ο τρίτος παράγοντας</w:t>
      </w:r>
      <w:r>
        <w:rPr>
          <w:rFonts w:eastAsia="Times New Roman"/>
          <w:szCs w:val="24"/>
        </w:rPr>
        <w:t>,</w:t>
      </w:r>
      <w:r>
        <w:rPr>
          <w:rFonts w:eastAsia="Times New Roman"/>
          <w:szCs w:val="24"/>
        </w:rPr>
        <w:t xml:space="preserve"> είναι το γεγονός ότι καταφέραμε και απορροφήσαμε το 98% για πρώτη φορά από τα διαρθρωτικά ταμεία, τα ΕΣΠΑ, ρίχνοντας πάνω από 5 δισεκατομμύρια στην αγορά.</w:t>
      </w:r>
    </w:p>
    <w:p w14:paraId="5F819091"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Δεν είναι τυχαίο, λοιπόν. Οι εκτιμήσε</w:t>
      </w:r>
      <w:r>
        <w:rPr>
          <w:rFonts w:eastAsia="Times New Roman" w:cs="Times New Roman"/>
          <w:szCs w:val="24"/>
        </w:rPr>
        <w:t xml:space="preserve">ις που έλεγαν ότι θα έχουμε έλλειμμα πολύ μεγάλο -ακόμα και πρόσφατα το Διεθνές Νομισματικό Ταμείο έλεγε για μείον 6%- διαψεύστηκαν παταγωδώς. Ούτε βεβαίως είναι τυχαίο το γεγονός ότι δεν είχαμε ύφεση, 2,3% εκτιμούσε το Διεθνές Νομισματικό Ταμείο για τον </w:t>
      </w:r>
      <w:r>
        <w:rPr>
          <w:rFonts w:eastAsia="Times New Roman" w:cs="Times New Roman"/>
          <w:szCs w:val="24"/>
        </w:rPr>
        <w:lastRenderedPageBreak/>
        <w:t>Ο</w:t>
      </w:r>
      <w:r>
        <w:rPr>
          <w:rFonts w:eastAsia="Times New Roman" w:cs="Times New Roman"/>
          <w:szCs w:val="24"/>
        </w:rPr>
        <w:t>κτώβρη που μας πέρασε. Δεν είχαμε ύφεση. Είχαμε σχεδόν στασιμότητα. Άρα δεν μπορείτε να συγκαταλέγετε και τη δική μας Κυβέρνηση</w:t>
      </w:r>
      <w:r>
        <w:rPr>
          <w:rFonts w:eastAsia="Times New Roman" w:cs="Times New Roman"/>
          <w:szCs w:val="24"/>
        </w:rPr>
        <w:t>,</w:t>
      </w:r>
      <w:r>
        <w:rPr>
          <w:rFonts w:eastAsia="Times New Roman" w:cs="Times New Roman"/>
          <w:szCs w:val="24"/>
        </w:rPr>
        <w:t xml:space="preserve"> σε αυτές τις </w:t>
      </w:r>
      <w:r>
        <w:rPr>
          <w:rFonts w:eastAsia="Times New Roman" w:cs="Times New Roman"/>
          <w:szCs w:val="24"/>
        </w:rPr>
        <w:t>κ</w:t>
      </w:r>
      <w:r>
        <w:rPr>
          <w:rFonts w:eastAsia="Times New Roman" w:cs="Times New Roman"/>
          <w:szCs w:val="24"/>
        </w:rPr>
        <w:t xml:space="preserve">υβερνήσεις που ουσιαστικά συρρίκνωσαν τον εθνικό πλούτο. </w:t>
      </w:r>
    </w:p>
    <w:p w14:paraId="5F819092"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Όμως σημασία έχει να δούμε από εδώ και πέρα. Πράγματι β</w:t>
      </w:r>
      <w:r>
        <w:rPr>
          <w:rFonts w:eastAsia="Times New Roman" w:cs="Times New Roman"/>
          <w:szCs w:val="24"/>
        </w:rPr>
        <w:t>ρισκόμαστε σε μια κρίσιμη καμπή, σε μια κρίσιμη διαπραγμάτευση. Αυτό που έχει αξία</w:t>
      </w:r>
      <w:r>
        <w:rPr>
          <w:rFonts w:eastAsia="Times New Roman" w:cs="Times New Roman"/>
          <w:szCs w:val="24"/>
        </w:rPr>
        <w:t>,</w:t>
      </w:r>
      <w:r>
        <w:rPr>
          <w:rFonts w:eastAsia="Times New Roman" w:cs="Times New Roman"/>
          <w:szCs w:val="24"/>
        </w:rPr>
        <w:t xml:space="preserve"> είναι ότι η χώρα έχει συμμαχίες στην Ευρώπη, όπως διαπιστώσατε και από τις δηλώσεις </w:t>
      </w:r>
      <w:proofErr w:type="spellStart"/>
      <w:r>
        <w:rPr>
          <w:rFonts w:eastAsia="Times New Roman" w:cs="Times New Roman"/>
          <w:szCs w:val="24"/>
        </w:rPr>
        <w:t>Γιούνκερ</w:t>
      </w:r>
      <w:proofErr w:type="spellEnd"/>
      <w:r>
        <w:rPr>
          <w:rFonts w:eastAsia="Times New Roman" w:cs="Times New Roman"/>
          <w:szCs w:val="24"/>
        </w:rPr>
        <w:t xml:space="preserve">, όχι μόνο από τα </w:t>
      </w:r>
      <w:r>
        <w:rPr>
          <w:rFonts w:eastAsia="Times New Roman" w:cs="Times New Roman"/>
          <w:szCs w:val="24"/>
        </w:rPr>
        <w:t>α</w:t>
      </w:r>
      <w:r>
        <w:rPr>
          <w:rFonts w:eastAsia="Times New Roman" w:cs="Times New Roman"/>
          <w:szCs w:val="24"/>
        </w:rPr>
        <w:t xml:space="preserve">ριστερά αλλά και από τα </w:t>
      </w:r>
      <w:r>
        <w:rPr>
          <w:rFonts w:eastAsia="Times New Roman" w:cs="Times New Roman"/>
          <w:szCs w:val="24"/>
        </w:rPr>
        <w:t>δ</w:t>
      </w:r>
      <w:r>
        <w:rPr>
          <w:rFonts w:eastAsia="Times New Roman" w:cs="Times New Roman"/>
          <w:szCs w:val="24"/>
        </w:rPr>
        <w:t>εξιά</w:t>
      </w:r>
      <w:r>
        <w:rPr>
          <w:rFonts w:eastAsia="Times New Roman" w:cs="Times New Roman"/>
          <w:szCs w:val="24"/>
        </w:rPr>
        <w:t>. Κ</w:t>
      </w:r>
      <w:r>
        <w:rPr>
          <w:rFonts w:eastAsia="Times New Roman" w:cs="Times New Roman"/>
          <w:szCs w:val="24"/>
        </w:rPr>
        <w:t xml:space="preserve">αι καλό θα ήταν τουλάχιστον, </w:t>
      </w:r>
      <w:r>
        <w:rPr>
          <w:rFonts w:eastAsia="Times New Roman" w:cs="Times New Roman"/>
          <w:szCs w:val="24"/>
        </w:rPr>
        <w:t xml:space="preserve">εφόσον αυτές οι συμμαχίες βρίσκονται στην ευρύτερη πολιτική οικογένεια της ευρωπαϊκής Δεξιάς, να ταυτιστείτε με αυτούς στην ευρωπαϊκή οικογένεια του Λαϊκού Κόμματος και όχι με κάποιους άλλους ακραίους. </w:t>
      </w:r>
    </w:p>
    <w:p w14:paraId="5F819093"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λοιπόν, να κλείσω, λέγοντας ότι θα διαψευστούν </w:t>
      </w:r>
      <w:r>
        <w:rPr>
          <w:rFonts w:eastAsia="Times New Roman" w:cs="Times New Roman"/>
          <w:szCs w:val="24"/>
        </w:rPr>
        <w:t xml:space="preserve">οι </w:t>
      </w:r>
      <w:proofErr w:type="spellStart"/>
      <w:r>
        <w:rPr>
          <w:rFonts w:eastAsia="Times New Roman" w:cs="Times New Roman"/>
          <w:szCs w:val="24"/>
        </w:rPr>
        <w:t>Κασσάνδρες</w:t>
      </w:r>
      <w:proofErr w:type="spellEnd"/>
      <w:r>
        <w:rPr>
          <w:rFonts w:eastAsia="Times New Roman" w:cs="Times New Roman"/>
          <w:szCs w:val="24"/>
        </w:rPr>
        <w:t xml:space="preserve">. Θα κλείσει η αξιολόγηση. Θα περάσουμε έναν κρίσιμο κάβο και θα ανοίξει η πολύ κρίσιμη συζήτηση για 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 </w:t>
      </w:r>
      <w:r>
        <w:rPr>
          <w:rFonts w:eastAsia="Times New Roman" w:cs="Times New Roman"/>
          <w:szCs w:val="24"/>
        </w:rPr>
        <w:t>Σ</w:t>
      </w:r>
      <w:r>
        <w:rPr>
          <w:rFonts w:eastAsia="Times New Roman" w:cs="Times New Roman"/>
          <w:szCs w:val="24"/>
        </w:rPr>
        <w:t xml:space="preserve">ας καλώ σε αυτή τη συζήτηση να έρθετε να ανταλλάξουμε απόψεις. </w:t>
      </w:r>
    </w:p>
    <w:p w14:paraId="5F819094"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Πιστεύω όταν κλείσει η αξιολόγηση, να έχετε συνειδη</w:t>
      </w:r>
      <w:r>
        <w:rPr>
          <w:rFonts w:eastAsia="Times New Roman" w:cs="Times New Roman"/>
          <w:szCs w:val="24"/>
        </w:rPr>
        <w:t>τοποιήσει ότι δεν θα έχει πια νόημα να συνεχίζετε μια λογική</w:t>
      </w:r>
      <w:r>
        <w:rPr>
          <w:rFonts w:eastAsia="Times New Roman" w:cs="Times New Roman"/>
          <w:szCs w:val="24"/>
        </w:rPr>
        <w:t>,</w:t>
      </w:r>
      <w:r>
        <w:rPr>
          <w:rFonts w:eastAsia="Times New Roman" w:cs="Times New Roman"/>
          <w:szCs w:val="24"/>
        </w:rPr>
        <w:t xml:space="preserve"> την οποία πρώτος έφερε ο προκάτοχός σας, ο κ. Σαμαράς, όλο το προηγούμενο διάστημα, να καρτερά δηλαδή μήπως αποτύχουμε, αλλά να συζητήσουμε για τον τρόπο με τον οποίο –και η κριτική δεκτή, οι πρ</w:t>
      </w:r>
      <w:r>
        <w:rPr>
          <w:rFonts w:eastAsia="Times New Roman" w:cs="Times New Roman"/>
          <w:szCs w:val="24"/>
        </w:rPr>
        <w:t>οτάσεις δεκτές- θα μπορέσει η χώρα να έχει τα μεγαλύτερα δυνατά οφέλη</w:t>
      </w:r>
      <w:r>
        <w:rPr>
          <w:rFonts w:eastAsia="Times New Roman" w:cs="Times New Roman"/>
          <w:szCs w:val="24"/>
        </w:rPr>
        <w:t>,</w:t>
      </w:r>
      <w:r>
        <w:rPr>
          <w:rFonts w:eastAsia="Times New Roman" w:cs="Times New Roman"/>
          <w:szCs w:val="24"/>
        </w:rPr>
        <w:t xml:space="preserve"> για να επιστέψει στην ανάπτυξη. </w:t>
      </w:r>
    </w:p>
    <w:p w14:paraId="5F819095"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ας μείνει από τη σημερινή συζήτηση, βεβαίως </w:t>
      </w:r>
      <w:r>
        <w:rPr>
          <w:rFonts w:eastAsia="Times New Roman" w:cs="Times New Roman"/>
          <w:szCs w:val="24"/>
        </w:rPr>
        <w:t xml:space="preserve">παραμένουν </w:t>
      </w:r>
      <w:r>
        <w:rPr>
          <w:rFonts w:eastAsia="Times New Roman" w:cs="Times New Roman"/>
          <w:szCs w:val="24"/>
        </w:rPr>
        <w:t>οι βαθιές ιδεολογικές και πολιτικές διαφορές, αλλά ας μείνει</w:t>
      </w:r>
      <w:r>
        <w:rPr>
          <w:rFonts w:eastAsia="Times New Roman" w:cs="Times New Roman"/>
          <w:szCs w:val="24"/>
        </w:rPr>
        <w:t xml:space="preserve"> ότι η Ελλάδα είναι και θα παραμείνει μια χώρα ασφαλής, ότι η Ελλάδα είναι και θα παραμείνει μια χώρα που έχει μια βαθιά κουλτούρα υπεράσπισης </w:t>
      </w:r>
      <w:r>
        <w:rPr>
          <w:rFonts w:eastAsia="Times New Roman" w:cs="Times New Roman"/>
          <w:szCs w:val="24"/>
        </w:rPr>
        <w:lastRenderedPageBreak/>
        <w:t>αξιών, πανανθρώπινων αξιών, οικουμενικών αξιών. Αυτό ανέδειξε με τη στάση του ο ελληνικός λαός στην πρωτοφανή προ</w:t>
      </w:r>
      <w:r>
        <w:rPr>
          <w:rFonts w:eastAsia="Times New Roman" w:cs="Times New Roman"/>
          <w:szCs w:val="24"/>
        </w:rPr>
        <w:t>σφυγική κρίση.</w:t>
      </w:r>
    </w:p>
    <w:p w14:paraId="5F819096"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 xml:space="preserve"> Η Ελλάδα μέσα σε ένα πεδίο αστάθειας είναι η χώρα εκείνη που ανοίγει την αγκαλιά της στο διαφορετικό, κυρίως όμως, που πρωτοστατεί για να υπερασπιστεί αξίες, όπως η αξία της δημοκρατίας, όπως η αξία της αλληλεγγύης, η αξία της ανθρωπιάς. </w:t>
      </w:r>
      <w:r>
        <w:rPr>
          <w:rFonts w:eastAsia="Times New Roman" w:cs="Times New Roman"/>
          <w:szCs w:val="24"/>
        </w:rPr>
        <w:t>Έχοντας</w:t>
      </w:r>
      <w:r>
        <w:rPr>
          <w:rFonts w:eastAsia="Times New Roman" w:cs="Times New Roman"/>
          <w:szCs w:val="24"/>
        </w:rPr>
        <w:t xml:space="preserve"> αυτό το πλεόνασμα αξιών -που ίσως κάποιες φορές είναι σημαντικότερο και από το δημοσιονομικό πλεόνασμα, το οποίο πριν θεωρήσατε ασήμαντο- ως πυξίδα, πιστεύω ότι θα τα καταφέρουμε. </w:t>
      </w:r>
    </w:p>
    <w:p w14:paraId="5F819097"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Φέτος η Ελλάδα θα σπάσει κάθε ρεκόρ προσέλευσης ξένων επισκεπτών. Φ</w:t>
      </w:r>
      <w:r>
        <w:rPr>
          <w:rFonts w:eastAsia="Times New Roman" w:cs="Times New Roman"/>
          <w:szCs w:val="24"/>
        </w:rPr>
        <w:t xml:space="preserve">έτος η Ελλάδα θα ξεκινήσει τη μεγάλη προσπάθεια, μετά από έξι χρόνια, για την έξοδο από τη κρίση, για την αντιστροφή αυτής της πορείας, της πορείας προς την ύφεση, της πορείας προς την απελπισία και την απογοήτευση. Θα </w:t>
      </w:r>
      <w:r>
        <w:rPr>
          <w:rFonts w:eastAsia="Times New Roman" w:cs="Times New Roman"/>
          <w:szCs w:val="24"/>
        </w:rPr>
        <w:lastRenderedPageBreak/>
        <w:t>έχουμε τη δυνατότητα</w:t>
      </w:r>
      <w:r>
        <w:rPr>
          <w:rFonts w:eastAsia="Times New Roman" w:cs="Times New Roman"/>
          <w:szCs w:val="24"/>
        </w:rPr>
        <w:t>,</w:t>
      </w:r>
      <w:r>
        <w:rPr>
          <w:rFonts w:eastAsia="Times New Roman" w:cs="Times New Roman"/>
          <w:szCs w:val="24"/>
        </w:rPr>
        <w:t xml:space="preserve"> το δεύτερο εξάμ</w:t>
      </w:r>
      <w:r>
        <w:rPr>
          <w:rFonts w:eastAsia="Times New Roman" w:cs="Times New Roman"/>
          <w:szCs w:val="24"/>
        </w:rPr>
        <w:t>ηνο να έχουμε ανάπτυξη. Θα έχουμε τη δυνατότητα</w:t>
      </w:r>
      <w:r>
        <w:rPr>
          <w:rFonts w:eastAsia="Times New Roman" w:cs="Times New Roman"/>
          <w:szCs w:val="24"/>
        </w:rPr>
        <w:t>,</w:t>
      </w:r>
      <w:r>
        <w:rPr>
          <w:rFonts w:eastAsia="Times New Roman" w:cs="Times New Roman"/>
          <w:szCs w:val="24"/>
        </w:rPr>
        <w:t xml:space="preserve"> να σχεδιάσουμε ένα καλύτερο μέλλον για τον τόπο και για τον ελληνικό λαό. </w:t>
      </w:r>
    </w:p>
    <w:p w14:paraId="5F819098"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Η Ελλάδα είναι μια χώρα ασφαλής, μια χώρα η οποία έχει διδαχθεί από την κρίση και θα μπορέσει να οικοδομήσει ένα καλύτερο μέλλον, δι</w:t>
      </w:r>
      <w:r>
        <w:rPr>
          <w:rFonts w:eastAsia="Times New Roman" w:cs="Times New Roman"/>
          <w:szCs w:val="24"/>
        </w:rPr>
        <w:t>ορθώνοντας και τις μεγάλες αστοχίες που μας οδήγησαν στην κρίση.</w:t>
      </w:r>
    </w:p>
    <w:p w14:paraId="5F819099"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F81909A" w14:textId="77777777" w:rsidR="00EB6AC3" w:rsidRDefault="00674472">
      <w:pPr>
        <w:spacing w:line="600" w:lineRule="auto"/>
        <w:ind w:firstLine="720"/>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5F81909B" w14:textId="77777777" w:rsidR="00EB6AC3" w:rsidRDefault="00674472">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Ευχαριστούμε τον κύριο Πρωθυπουργό.</w:t>
      </w:r>
    </w:p>
    <w:p w14:paraId="5F81909C"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w:t>
      </w:r>
      <w:r>
        <w:rPr>
          <w:rFonts w:eastAsia="Times New Roman" w:cs="Times New Roman"/>
          <w:szCs w:val="24"/>
        </w:rPr>
        <w:t>π</w:t>
      </w:r>
      <w:r>
        <w:rPr>
          <w:rFonts w:eastAsia="Times New Roman" w:cs="Times New Roman"/>
          <w:szCs w:val="24"/>
        </w:rPr>
        <w:t xml:space="preserve">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ια</w:t>
      </w:r>
      <w:r>
        <w:rPr>
          <w:rFonts w:eastAsia="Times New Roman" w:cs="Times New Roman"/>
          <w:szCs w:val="24"/>
        </w:rPr>
        <w:t xml:space="preserve">τάξεως συζήτηση που διεξήχθη με πρωτοβουλία του Αρχηγού της Αξιωματικής Αντιπολίτευσης και Προέδρου της Κοινοβουλευτικής Ομάδας της Νέας Δημοκρατίας κ. Κυριάκου Μητσοτάκη. </w:t>
      </w:r>
    </w:p>
    <w:p w14:paraId="5F81909D" w14:textId="77777777" w:rsidR="00EB6AC3" w:rsidRDefault="00674472">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F81909E" w14:textId="77777777" w:rsidR="00EB6AC3" w:rsidRDefault="00674472">
      <w:pPr>
        <w:spacing w:line="600" w:lineRule="auto"/>
        <w:ind w:firstLine="720"/>
        <w:jc w:val="both"/>
        <w:rPr>
          <w:rFonts w:eastAsia="Times New Roman" w:cs="Times New Roman"/>
          <w:szCs w:val="24"/>
        </w:rPr>
      </w:pPr>
      <w:r>
        <w:rPr>
          <w:rFonts w:eastAsia="Times New Roman" w:cs="Times New Roman"/>
          <w:b/>
          <w:bCs/>
          <w:szCs w:val="24"/>
        </w:rPr>
        <w:t>ΟΛΟ</w:t>
      </w:r>
      <w:r>
        <w:rPr>
          <w:rFonts w:eastAsia="Times New Roman" w:cs="Times New Roman"/>
          <w:b/>
          <w:bCs/>
          <w:szCs w:val="24"/>
        </w:rPr>
        <w:t xml:space="preserve">Ι ΟΙ ΒΟΥΛΕΥΤΕΣ: </w:t>
      </w:r>
      <w:r>
        <w:rPr>
          <w:rFonts w:eastAsia="Times New Roman" w:cs="Times New Roman"/>
          <w:szCs w:val="24"/>
        </w:rPr>
        <w:t>Μάλιστα, μάλιστα.</w:t>
      </w:r>
    </w:p>
    <w:p w14:paraId="5F81909F" w14:textId="77777777" w:rsidR="00EB6AC3" w:rsidRDefault="00674472">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Με τη συναίνεση του Σώματος και ώρα 16.45΄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ημέρα Τετάρτη 20 Απριλίου 2016 και ώρα 18.00΄ με αντικείμενο εργασιών του Σώματος νομοθετική εργασία, σύμφωνα με </w:t>
      </w:r>
      <w:r>
        <w:rPr>
          <w:rFonts w:eastAsia="Times New Roman" w:cs="Times New Roman"/>
          <w:szCs w:val="24"/>
        </w:rPr>
        <w:t>την ημερήσια διάταξη που σας έχει διανεμηθεί.</w:t>
      </w:r>
    </w:p>
    <w:p w14:paraId="5F8190A0" w14:textId="77777777" w:rsidR="00EB6AC3" w:rsidRDefault="00674472">
      <w:pPr>
        <w:spacing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b/>
          <w:bCs/>
          <w:szCs w:val="24"/>
        </w:rPr>
        <w:t xml:space="preserve">   </w:t>
      </w: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EB6A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InucTouUdhEY5lgXjBsyXalPAmc=" w:salt="tPDni5Zes5X35Dv2cf80p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C3"/>
    <w:rsid w:val="003211DF"/>
    <w:rsid w:val="00674472"/>
    <w:rsid w:val="00EB6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8C2C"/>
  <w15:docId w15:val="{73FCED7F-E63D-4593-BDF2-647CCD3D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F04E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F04E9"/>
    <w:rPr>
      <w:rFonts w:ascii="Segoe UI" w:hAnsi="Segoe UI" w:cs="Segoe UI"/>
      <w:sz w:val="18"/>
      <w:szCs w:val="18"/>
    </w:rPr>
  </w:style>
  <w:style w:type="paragraph" w:styleId="a4">
    <w:name w:val="Revision"/>
    <w:hidden/>
    <w:uiPriority w:val="99"/>
    <w:semiHidden/>
    <w:rsid w:val="00FD0E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222</MetadataID>
    <Session xmlns="641f345b-441b-4b81-9152-adc2e73ba5e1">Α´</Session>
    <Date xmlns="641f345b-441b-4b81-9152-adc2e73ba5e1">2016-04-19T21:00:00+00:00</Date>
    <Status xmlns="641f345b-441b-4b81-9152-adc2e73ba5e1">
      <Url>http://srv-sp1/praktika/Lists/Incoming_Metadata/EditForm.aspx?ID=222&amp;Source=/praktika/Recordings_Library/Forms/AllItems.aspx</Url>
      <Description>Δημοσιεύτηκε</Description>
    </Status>
    <Meeting xmlns="641f345b-441b-4b81-9152-adc2e73ba5e1">ΡΙΒ´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D4080-A9C5-4669-AF55-0C39F7DC600F}">
  <ds:schemaRefs>
    <ds:schemaRef ds:uri="http://www.w3.org/XML/1998/namespace"/>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641f345b-441b-4b81-9152-adc2e73ba5e1"/>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C792855E-17BA-4EF8-9F2F-A81775445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B4049-EE11-43DF-BF84-1AD710DDA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261</Pages>
  <Words>48308</Words>
  <Characters>260864</Characters>
  <Application>Microsoft Office Word</Application>
  <DocSecurity>0</DocSecurity>
  <Lines>2173</Lines>
  <Paragraphs>617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308555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2016-04-26T09:45:00Z</dcterms:created>
  <dcterms:modified xsi:type="dcterms:W3CDTF">2016-04-26T09:45:00Z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