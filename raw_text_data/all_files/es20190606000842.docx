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63989" w14:textId="77777777" w:rsidR="002F7F27" w:rsidRPr="002F7F27" w:rsidRDefault="002F7F27" w:rsidP="002F7F27">
      <w:pPr>
        <w:spacing w:after="0" w:line="360" w:lineRule="auto"/>
        <w:rPr>
          <w:ins w:id="0" w:author="Φλούδα Χριστίνα" w:date="2019-06-18T13:06:00Z"/>
          <w:rFonts w:eastAsia="Times New Roman"/>
          <w:szCs w:val="24"/>
          <w:lang w:eastAsia="en-US"/>
        </w:rPr>
      </w:pPr>
      <w:ins w:id="1" w:author="Φλούδα Χριστίνα" w:date="2019-06-18T13:06:00Z">
        <w:r w:rsidRPr="002F7F2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BCA1CAE" w14:textId="77777777" w:rsidR="002F7F27" w:rsidRPr="002F7F27" w:rsidRDefault="002F7F27" w:rsidP="002F7F27">
      <w:pPr>
        <w:spacing w:after="0" w:line="360" w:lineRule="auto"/>
        <w:rPr>
          <w:ins w:id="2" w:author="Φλούδα Χριστίνα" w:date="2019-06-18T13:06:00Z"/>
          <w:rFonts w:eastAsia="Times New Roman"/>
          <w:szCs w:val="24"/>
          <w:lang w:eastAsia="en-US"/>
        </w:rPr>
      </w:pPr>
    </w:p>
    <w:p w14:paraId="33BB05DF" w14:textId="77777777" w:rsidR="002F7F27" w:rsidRPr="002F7F27" w:rsidRDefault="002F7F27" w:rsidP="002F7F27">
      <w:pPr>
        <w:spacing w:after="0" w:line="360" w:lineRule="auto"/>
        <w:rPr>
          <w:ins w:id="3" w:author="Φλούδα Χριστίνα" w:date="2019-06-18T13:06:00Z"/>
          <w:rFonts w:eastAsia="Times New Roman"/>
          <w:szCs w:val="24"/>
          <w:lang w:eastAsia="en-US"/>
        </w:rPr>
      </w:pPr>
      <w:ins w:id="4" w:author="Φλούδα Χριστίνα" w:date="2019-06-18T13:06:00Z">
        <w:r w:rsidRPr="002F7F27">
          <w:rPr>
            <w:rFonts w:eastAsia="Times New Roman"/>
            <w:szCs w:val="24"/>
            <w:lang w:eastAsia="en-US"/>
          </w:rPr>
          <w:t>ΠΙΝΑΚΑΣ ΠΕΡΙΕΧΟΜΕΝΩΝ</w:t>
        </w:r>
      </w:ins>
    </w:p>
    <w:p w14:paraId="28DCFA81" w14:textId="3C620095" w:rsidR="002F7F27" w:rsidRPr="002F7F27" w:rsidRDefault="002F7F27" w:rsidP="002F7F27">
      <w:pPr>
        <w:spacing w:after="0" w:line="360" w:lineRule="auto"/>
        <w:rPr>
          <w:ins w:id="5" w:author="Φλούδα Χριστίνα" w:date="2019-06-18T13:06:00Z"/>
          <w:rFonts w:eastAsia="Times New Roman"/>
          <w:szCs w:val="24"/>
          <w:lang w:eastAsia="en-US"/>
        </w:rPr>
      </w:pPr>
      <w:ins w:id="6" w:author="Φλούδα Χριστίνα" w:date="2019-06-18T13:06:00Z">
        <w:r w:rsidRPr="002F7F27">
          <w:rPr>
            <w:rFonts w:eastAsia="Times New Roman"/>
            <w:szCs w:val="24"/>
            <w:lang w:eastAsia="en-US"/>
          </w:rPr>
          <w:t>ΙΖ΄</w:t>
        </w:r>
        <w:bookmarkStart w:id="7" w:name="_GoBack"/>
        <w:bookmarkEnd w:id="7"/>
        <w:r w:rsidRPr="002F7F27">
          <w:rPr>
            <w:rFonts w:eastAsia="Times New Roman"/>
            <w:szCs w:val="24"/>
            <w:lang w:eastAsia="en-US"/>
          </w:rPr>
          <w:t xml:space="preserve"> ΠΕΡΙΟΔΟΣ </w:t>
        </w:r>
      </w:ins>
    </w:p>
    <w:p w14:paraId="4082ED12" w14:textId="77777777" w:rsidR="002F7F27" w:rsidRPr="002F7F27" w:rsidRDefault="002F7F27" w:rsidP="002F7F27">
      <w:pPr>
        <w:spacing w:after="0" w:line="360" w:lineRule="auto"/>
        <w:rPr>
          <w:ins w:id="8" w:author="Φλούδα Χριστίνα" w:date="2019-06-18T13:06:00Z"/>
          <w:rFonts w:eastAsia="Times New Roman"/>
          <w:szCs w:val="24"/>
          <w:lang w:eastAsia="en-US"/>
        </w:rPr>
      </w:pPr>
      <w:ins w:id="9" w:author="Φλούδα Χριστίνα" w:date="2019-06-18T13:06:00Z">
        <w:r w:rsidRPr="002F7F27">
          <w:rPr>
            <w:rFonts w:eastAsia="Times New Roman"/>
            <w:szCs w:val="24"/>
            <w:lang w:eastAsia="en-US"/>
          </w:rPr>
          <w:t>ΠΡΟΕΔΡΕΥΟΜΕΝΗΣ ΚΟΙΝΟΒΟΥΛΕΥΤΙΚΗΣ ΔΗΜΟΚΡΑΤΙΑΣ</w:t>
        </w:r>
      </w:ins>
    </w:p>
    <w:p w14:paraId="79CDACF1" w14:textId="77777777" w:rsidR="002F7F27" w:rsidRPr="002F7F27" w:rsidRDefault="002F7F27" w:rsidP="002F7F27">
      <w:pPr>
        <w:spacing w:after="0" w:line="360" w:lineRule="auto"/>
        <w:rPr>
          <w:ins w:id="10" w:author="Φλούδα Χριστίνα" w:date="2019-06-18T13:06:00Z"/>
          <w:rFonts w:eastAsia="Times New Roman"/>
          <w:szCs w:val="24"/>
          <w:lang w:eastAsia="en-US"/>
        </w:rPr>
      </w:pPr>
      <w:ins w:id="11" w:author="Φλούδα Χριστίνα" w:date="2019-06-18T13:06:00Z">
        <w:r w:rsidRPr="002F7F27">
          <w:rPr>
            <w:rFonts w:eastAsia="Times New Roman"/>
            <w:szCs w:val="24"/>
            <w:lang w:eastAsia="en-US"/>
          </w:rPr>
          <w:t>ΣΥΝΟΔΟΣ Δ΄</w:t>
        </w:r>
      </w:ins>
    </w:p>
    <w:p w14:paraId="62709ED9" w14:textId="77777777" w:rsidR="002F7F27" w:rsidRPr="002F7F27" w:rsidRDefault="002F7F27" w:rsidP="002F7F27">
      <w:pPr>
        <w:spacing w:after="0" w:line="360" w:lineRule="auto"/>
        <w:rPr>
          <w:ins w:id="12" w:author="Φλούδα Χριστίνα" w:date="2019-06-18T13:06:00Z"/>
          <w:rFonts w:eastAsia="Times New Roman"/>
          <w:szCs w:val="24"/>
          <w:lang w:eastAsia="en-US"/>
        </w:rPr>
      </w:pPr>
    </w:p>
    <w:p w14:paraId="158ACA12" w14:textId="77777777" w:rsidR="002F7F27" w:rsidRPr="002F7F27" w:rsidRDefault="002F7F27" w:rsidP="002F7F27">
      <w:pPr>
        <w:spacing w:after="0" w:line="360" w:lineRule="auto"/>
        <w:rPr>
          <w:ins w:id="13" w:author="Φλούδα Χριστίνα" w:date="2019-06-18T13:06:00Z"/>
          <w:rFonts w:eastAsia="Times New Roman"/>
          <w:szCs w:val="24"/>
          <w:lang w:eastAsia="en-US"/>
        </w:rPr>
      </w:pPr>
      <w:ins w:id="14" w:author="Φλούδα Χριστίνα" w:date="2019-06-18T13:06:00Z">
        <w:r w:rsidRPr="002F7F27">
          <w:rPr>
            <w:rFonts w:eastAsia="Times New Roman"/>
            <w:szCs w:val="24"/>
            <w:lang w:eastAsia="en-US"/>
          </w:rPr>
          <w:t>ΣΥΝΕΔΡΙΑΣΗ ΡΛΑ΄</w:t>
        </w:r>
      </w:ins>
    </w:p>
    <w:p w14:paraId="0876C2D9" w14:textId="77777777" w:rsidR="002F7F27" w:rsidRPr="002F7F27" w:rsidRDefault="002F7F27" w:rsidP="002F7F27">
      <w:pPr>
        <w:spacing w:after="0" w:line="360" w:lineRule="auto"/>
        <w:rPr>
          <w:ins w:id="15" w:author="Φλούδα Χριστίνα" w:date="2019-06-18T13:06:00Z"/>
          <w:rFonts w:eastAsia="Times New Roman"/>
          <w:szCs w:val="24"/>
          <w:lang w:eastAsia="en-US"/>
        </w:rPr>
      </w:pPr>
      <w:ins w:id="16" w:author="Φλούδα Χριστίνα" w:date="2019-06-18T13:06:00Z">
        <w:r w:rsidRPr="002F7F27">
          <w:rPr>
            <w:rFonts w:eastAsia="Times New Roman"/>
            <w:szCs w:val="24"/>
            <w:lang w:eastAsia="en-US"/>
          </w:rPr>
          <w:t>Πέμπτη  6 Ιουνίου 2019</w:t>
        </w:r>
      </w:ins>
    </w:p>
    <w:p w14:paraId="4F1DBC0C" w14:textId="77777777" w:rsidR="002F7F27" w:rsidRPr="002F7F27" w:rsidRDefault="002F7F27" w:rsidP="002F7F27">
      <w:pPr>
        <w:spacing w:after="0" w:line="360" w:lineRule="auto"/>
        <w:rPr>
          <w:ins w:id="17" w:author="Φλούδα Χριστίνα" w:date="2019-06-18T13:06:00Z"/>
          <w:rFonts w:eastAsia="Times New Roman"/>
          <w:szCs w:val="24"/>
          <w:lang w:eastAsia="en-US"/>
        </w:rPr>
      </w:pPr>
    </w:p>
    <w:p w14:paraId="42C4018F" w14:textId="77777777" w:rsidR="002F7F27" w:rsidRPr="002F7F27" w:rsidRDefault="002F7F27" w:rsidP="002F7F27">
      <w:pPr>
        <w:spacing w:after="0" w:line="360" w:lineRule="auto"/>
        <w:rPr>
          <w:ins w:id="18" w:author="Φλούδα Χριστίνα" w:date="2019-06-18T13:06:00Z"/>
          <w:rFonts w:eastAsia="Times New Roman"/>
          <w:szCs w:val="24"/>
          <w:lang w:eastAsia="en-US"/>
        </w:rPr>
      </w:pPr>
      <w:ins w:id="19" w:author="Φλούδα Χριστίνα" w:date="2019-06-18T13:06:00Z">
        <w:r w:rsidRPr="002F7F27">
          <w:rPr>
            <w:rFonts w:eastAsia="Times New Roman"/>
            <w:szCs w:val="24"/>
            <w:lang w:eastAsia="en-US"/>
          </w:rPr>
          <w:t>ΘΕΜΑΤΑ</w:t>
        </w:r>
      </w:ins>
    </w:p>
    <w:p w14:paraId="747CA5AF" w14:textId="77777777" w:rsidR="002F7F27" w:rsidRPr="002F7F27" w:rsidRDefault="002F7F27" w:rsidP="002F7F27">
      <w:pPr>
        <w:spacing w:after="0" w:line="360" w:lineRule="auto"/>
        <w:rPr>
          <w:ins w:id="20" w:author="Φλούδα Χριστίνα" w:date="2019-06-18T13:06:00Z"/>
          <w:rFonts w:eastAsia="Times New Roman"/>
          <w:szCs w:val="24"/>
          <w:lang w:eastAsia="en-US"/>
        </w:rPr>
      </w:pPr>
      <w:ins w:id="21" w:author="Φλούδα Χριστίνα" w:date="2019-06-18T13:06:00Z">
        <w:r w:rsidRPr="002F7F27">
          <w:rPr>
            <w:rFonts w:eastAsia="Times New Roman"/>
            <w:szCs w:val="24"/>
            <w:lang w:eastAsia="en-US"/>
          </w:rPr>
          <w:t xml:space="preserve"> </w:t>
        </w:r>
        <w:r w:rsidRPr="002F7F27">
          <w:rPr>
            <w:rFonts w:eastAsia="Times New Roman"/>
            <w:szCs w:val="24"/>
            <w:lang w:eastAsia="en-US"/>
          </w:rPr>
          <w:br/>
          <w:t xml:space="preserve">Α. ΕΙΔΙΚΑ ΘΕΜΑΤΑ </w:t>
        </w:r>
        <w:r w:rsidRPr="002F7F27">
          <w:rPr>
            <w:rFonts w:eastAsia="Times New Roman"/>
            <w:szCs w:val="24"/>
            <w:lang w:eastAsia="en-US"/>
          </w:rPr>
          <w:br/>
          <w:t xml:space="preserve">1. Επικύρωση Πρακτικών, σελ. </w:t>
        </w:r>
        <w:r w:rsidRPr="002F7F27">
          <w:rPr>
            <w:rFonts w:eastAsia="Times New Roman"/>
            <w:szCs w:val="24"/>
            <w:lang w:eastAsia="en-US"/>
          </w:rPr>
          <w:br/>
          <w:t xml:space="preserve">2. Ανακοινώνεται ότι τη συνεδρίαση παρακολουθούν μέλη της Επιτροπής του Σχεδίου του Ποινικού Κώδικα, τα μέλη της Επιτροπής Σχεδίου του Κώδικα Ποινικής Δικονομίας, μαθητές από το 4ο Δημοτικό Σχολείο Δάφνης, το 2ο Δημοτικό Σχολείο Χαλανδρίου, το 9ο Δημοτικό Σχολείο Χαλκίδας «ΓΙΑΝΝΗΣ ΣΚΑΡΙΜΠΑΣ», το 1ο Δημοτικό Σχολείο Χίου, το 13ο Δημοτικό Σχολείο Χανίων και το 6ο Δημοτικό Σχολείο Καρδίτσας, σελ. </w:t>
        </w:r>
        <w:r w:rsidRPr="002F7F27">
          <w:rPr>
            <w:rFonts w:eastAsia="Times New Roman"/>
            <w:szCs w:val="24"/>
            <w:lang w:eastAsia="en-US"/>
          </w:rPr>
          <w:br/>
          <w:t xml:space="preserve">3. Αποχώρηση των Βουλευτών της Δημοκρατικής Συμπαράταξης, του Λαϊκού Συνδέσμου - Χρυσή Αυγή και του Κομμουνιστικού Κόμματος Ελλάδος, σελ. </w:t>
        </w:r>
        <w:r w:rsidRPr="002F7F27">
          <w:rPr>
            <w:rFonts w:eastAsia="Times New Roman"/>
            <w:szCs w:val="24"/>
            <w:lang w:eastAsia="en-US"/>
          </w:rPr>
          <w:br/>
          <w:t xml:space="preserve">4. Επί διαδικαστικού θέματος, σελ. </w:t>
        </w:r>
        <w:r w:rsidRPr="002F7F27">
          <w:rPr>
            <w:rFonts w:eastAsia="Times New Roman"/>
            <w:szCs w:val="24"/>
            <w:lang w:eastAsia="en-US"/>
          </w:rPr>
          <w:br/>
          <w:t xml:space="preserve"> </w:t>
        </w:r>
        <w:r w:rsidRPr="002F7F27">
          <w:rPr>
            <w:rFonts w:eastAsia="Times New Roman"/>
            <w:szCs w:val="24"/>
            <w:lang w:eastAsia="en-US"/>
          </w:rPr>
          <w:br/>
          <w:t xml:space="preserve">Β. ΝΟΜΟΘΕΤΙΚΗ ΕΡΓΑΣΙΑ </w:t>
        </w:r>
        <w:r w:rsidRPr="002F7F27">
          <w:rPr>
            <w:rFonts w:eastAsia="Times New Roman"/>
            <w:szCs w:val="24"/>
            <w:lang w:eastAsia="en-US"/>
          </w:rPr>
          <w:br/>
          <w:t>Συζήτηση και ψήφιση επί της αρχής, των άρθρων και του συνόλου του σχεδίου νόμου του Υπουργείου Δικαιοσύνης Διαφάνειας και Ανθρωπίνων Δικαιωμάτων:</w:t>
        </w:r>
        <w:r w:rsidRPr="002F7F27">
          <w:rPr>
            <w:rFonts w:eastAsia="Times New Roman"/>
            <w:szCs w:val="24"/>
            <w:lang w:eastAsia="en-US"/>
          </w:rPr>
          <w:br/>
          <w:t xml:space="preserve">   α) Κύρωση του Ποινικού Κώδικα, σελ. </w:t>
        </w:r>
        <w:r w:rsidRPr="002F7F27">
          <w:rPr>
            <w:rFonts w:eastAsia="Times New Roman"/>
            <w:szCs w:val="24"/>
            <w:lang w:eastAsia="en-US"/>
          </w:rPr>
          <w:br/>
          <w:t xml:space="preserve">   β) Κύρωση του Κώδικα Ποινικής Δικονομίας, σελ. </w:t>
        </w:r>
        <w:r w:rsidRPr="002F7F27">
          <w:rPr>
            <w:rFonts w:eastAsia="Times New Roman"/>
            <w:szCs w:val="24"/>
            <w:lang w:eastAsia="en-US"/>
          </w:rPr>
          <w:br/>
          <w:t xml:space="preserve"> </w:t>
        </w:r>
        <w:r w:rsidRPr="002F7F27">
          <w:rPr>
            <w:rFonts w:eastAsia="Times New Roman"/>
            <w:szCs w:val="24"/>
            <w:lang w:eastAsia="en-US"/>
          </w:rPr>
          <w:br/>
          <w:t>ΠΡΟΕΔΡΕΥΟΝΤΕΣ</w:t>
        </w:r>
      </w:ins>
    </w:p>
    <w:p w14:paraId="6CED2980" w14:textId="77777777" w:rsidR="002F7F27" w:rsidRPr="002F7F27" w:rsidRDefault="002F7F27" w:rsidP="002F7F27">
      <w:pPr>
        <w:spacing w:after="0" w:line="360" w:lineRule="auto"/>
        <w:rPr>
          <w:ins w:id="22" w:author="Φλούδα Χριστίνα" w:date="2019-06-18T13:06:00Z"/>
          <w:rFonts w:eastAsia="Times New Roman"/>
          <w:szCs w:val="24"/>
          <w:lang w:eastAsia="en-US"/>
        </w:rPr>
      </w:pPr>
      <w:ins w:id="23" w:author="Φλούδα Χριστίνα" w:date="2019-06-18T13:06:00Z">
        <w:r w:rsidRPr="002F7F27">
          <w:rPr>
            <w:rFonts w:eastAsia="Times New Roman"/>
            <w:szCs w:val="24"/>
            <w:lang w:eastAsia="en-US"/>
          </w:rPr>
          <w:t xml:space="preserve">ΒΑΡΕΜΕΝΟΣ Γ. , σελ. </w:t>
        </w:r>
      </w:ins>
    </w:p>
    <w:p w14:paraId="615E0850" w14:textId="77777777" w:rsidR="002F7F27" w:rsidRPr="002F7F27" w:rsidRDefault="002F7F27" w:rsidP="002F7F27">
      <w:pPr>
        <w:spacing w:after="0" w:line="360" w:lineRule="auto"/>
        <w:rPr>
          <w:ins w:id="24" w:author="Φλούδα Χριστίνα" w:date="2019-06-18T13:06:00Z"/>
          <w:rFonts w:eastAsia="Times New Roman"/>
          <w:szCs w:val="24"/>
          <w:lang w:eastAsia="en-US"/>
        </w:rPr>
      </w:pPr>
      <w:ins w:id="25" w:author="Φλούδα Χριστίνα" w:date="2019-06-18T13:06:00Z">
        <w:r w:rsidRPr="002F7F27">
          <w:rPr>
            <w:rFonts w:eastAsia="Times New Roman"/>
            <w:szCs w:val="24"/>
            <w:lang w:eastAsia="en-US"/>
          </w:rPr>
          <w:t>ΚΟΥΡΑΚΗΣ Α. , σελ.</w:t>
        </w:r>
      </w:ins>
    </w:p>
    <w:p w14:paraId="6F71C5CB" w14:textId="77777777" w:rsidR="002F7F27" w:rsidRPr="002F7F27" w:rsidRDefault="002F7F27" w:rsidP="002F7F27">
      <w:pPr>
        <w:spacing w:after="0" w:line="360" w:lineRule="auto"/>
        <w:rPr>
          <w:ins w:id="26" w:author="Φλούδα Χριστίνα" w:date="2019-06-18T13:06:00Z"/>
          <w:rFonts w:eastAsia="Times New Roman"/>
          <w:szCs w:val="24"/>
          <w:lang w:eastAsia="en-US"/>
        </w:rPr>
      </w:pPr>
      <w:ins w:id="27" w:author="Φλούδα Χριστίνα" w:date="2019-06-18T13:06:00Z">
        <w:r w:rsidRPr="002F7F27">
          <w:rPr>
            <w:rFonts w:eastAsia="Times New Roman"/>
            <w:szCs w:val="24"/>
            <w:lang w:eastAsia="en-US"/>
          </w:rPr>
          <w:t xml:space="preserve">ΜΑΥΡΩΤΑΣ Γ. , σελ. </w:t>
        </w:r>
        <w:r w:rsidRPr="002F7F27">
          <w:rPr>
            <w:rFonts w:eastAsia="Times New Roman"/>
            <w:szCs w:val="24"/>
            <w:lang w:eastAsia="en-US"/>
          </w:rPr>
          <w:br/>
        </w:r>
      </w:ins>
    </w:p>
    <w:p w14:paraId="7ABDE9B0" w14:textId="77777777" w:rsidR="002F7F27" w:rsidRPr="002F7F27" w:rsidRDefault="002F7F27" w:rsidP="002F7F27">
      <w:pPr>
        <w:spacing w:after="0" w:line="360" w:lineRule="auto"/>
        <w:rPr>
          <w:ins w:id="28" w:author="Φλούδα Χριστίνα" w:date="2019-06-18T13:06:00Z"/>
          <w:rFonts w:eastAsia="Times New Roman"/>
          <w:szCs w:val="24"/>
          <w:lang w:eastAsia="en-US"/>
        </w:rPr>
      </w:pPr>
      <w:ins w:id="29" w:author="Φλούδα Χριστίνα" w:date="2019-06-18T13:06:00Z">
        <w:r w:rsidRPr="002F7F27">
          <w:rPr>
            <w:rFonts w:eastAsia="Times New Roman"/>
            <w:szCs w:val="24"/>
            <w:lang w:eastAsia="en-US"/>
          </w:rPr>
          <w:t>ΟΜΙΛΗΤΕΣ</w:t>
        </w:r>
      </w:ins>
    </w:p>
    <w:p w14:paraId="0F4810B9" w14:textId="62BB0956" w:rsidR="002F7F27" w:rsidRDefault="002F7F27" w:rsidP="002F7F27">
      <w:pPr>
        <w:spacing w:line="600" w:lineRule="auto"/>
        <w:ind w:firstLine="720"/>
        <w:jc w:val="center"/>
        <w:rPr>
          <w:ins w:id="30" w:author="Φλούδα Χριστίνα" w:date="2019-06-18T13:06:00Z"/>
          <w:rFonts w:eastAsia="Times New Roman"/>
          <w:szCs w:val="24"/>
        </w:rPr>
      </w:pPr>
      <w:ins w:id="31" w:author="Φλούδα Χριστίνα" w:date="2019-06-18T13:06:00Z">
        <w:r w:rsidRPr="002F7F27">
          <w:rPr>
            <w:rFonts w:eastAsia="Times New Roman"/>
            <w:szCs w:val="24"/>
            <w:lang w:eastAsia="en-US"/>
          </w:rPr>
          <w:br/>
          <w:t>Α. Επί διαδικαστικού θέματος:</w:t>
        </w:r>
        <w:r w:rsidRPr="002F7F27">
          <w:rPr>
            <w:rFonts w:eastAsia="Times New Roman"/>
            <w:szCs w:val="24"/>
            <w:lang w:eastAsia="en-US"/>
          </w:rPr>
          <w:br/>
          <w:t>ΒΕΝΙΖΕΛΟΣ Ε. , σελ.</w:t>
        </w:r>
        <w:r w:rsidRPr="002F7F27">
          <w:rPr>
            <w:rFonts w:eastAsia="Times New Roman"/>
            <w:szCs w:val="24"/>
            <w:lang w:eastAsia="en-US"/>
          </w:rPr>
          <w:br/>
          <w:t>ΒΟΥΤΣΗΣ Ν. , σελ.</w:t>
        </w:r>
        <w:r w:rsidRPr="002F7F27">
          <w:rPr>
            <w:rFonts w:eastAsia="Times New Roman"/>
            <w:szCs w:val="24"/>
            <w:lang w:eastAsia="en-US"/>
          </w:rPr>
          <w:br/>
          <w:t>ΚΑΛΟΓΗΡΟΥ Μ. , σελ.</w:t>
        </w:r>
        <w:r w:rsidRPr="002F7F27">
          <w:rPr>
            <w:rFonts w:eastAsia="Times New Roman"/>
            <w:szCs w:val="24"/>
            <w:lang w:eastAsia="en-US"/>
          </w:rPr>
          <w:br/>
          <w:t>ΚΑΜΜΕΝΟΣ Δ. , σελ.</w:t>
        </w:r>
        <w:r w:rsidRPr="002F7F27">
          <w:rPr>
            <w:rFonts w:eastAsia="Times New Roman"/>
            <w:szCs w:val="24"/>
            <w:lang w:eastAsia="en-US"/>
          </w:rPr>
          <w:br/>
          <w:t>ΚΟΝΤΟΝΗΣ Χ. , σελ.</w:t>
        </w:r>
        <w:r w:rsidRPr="002F7F27">
          <w:rPr>
            <w:rFonts w:eastAsia="Times New Roman"/>
            <w:szCs w:val="24"/>
            <w:lang w:eastAsia="en-US"/>
          </w:rPr>
          <w:br/>
          <w:t>ΚΟΥΡΑΚΗΣ Α. , σελ.</w:t>
        </w:r>
        <w:r w:rsidRPr="002F7F27">
          <w:rPr>
            <w:rFonts w:eastAsia="Times New Roman"/>
            <w:szCs w:val="24"/>
            <w:lang w:eastAsia="en-US"/>
          </w:rPr>
          <w:br/>
          <w:t>ΛΟΒΕΡΔΟΣ Α. , σελ.</w:t>
        </w:r>
        <w:r w:rsidRPr="002F7F27">
          <w:rPr>
            <w:rFonts w:eastAsia="Times New Roman"/>
            <w:szCs w:val="24"/>
            <w:lang w:eastAsia="en-US"/>
          </w:rPr>
          <w:br/>
          <w:t>ΜΑΥΡΩΤΑΣ Γ. , σελ.</w:t>
        </w:r>
        <w:r w:rsidRPr="002F7F27">
          <w:rPr>
            <w:rFonts w:eastAsia="Times New Roman"/>
            <w:szCs w:val="24"/>
            <w:lang w:eastAsia="en-US"/>
          </w:rPr>
          <w:br/>
          <w:t>ΠΑΝΑΓΙΩΤΑΡΟΣ Η. , σελ.</w:t>
        </w:r>
        <w:r w:rsidRPr="002F7F27">
          <w:rPr>
            <w:rFonts w:eastAsia="Times New Roman"/>
            <w:szCs w:val="24"/>
            <w:lang w:eastAsia="en-US"/>
          </w:rPr>
          <w:br/>
          <w:t>ΣΥΝΤΥΧΑΚΗΣ Ε. , σελ.</w:t>
        </w:r>
        <w:r w:rsidRPr="002F7F27">
          <w:rPr>
            <w:rFonts w:eastAsia="Times New Roman"/>
            <w:szCs w:val="24"/>
            <w:lang w:eastAsia="en-US"/>
          </w:rPr>
          <w:br/>
          <w:t>ΤΣΙΡΚΑΣ Β. , σελ.</w:t>
        </w:r>
        <w:r w:rsidRPr="002F7F27">
          <w:rPr>
            <w:rFonts w:eastAsia="Times New Roman"/>
            <w:szCs w:val="24"/>
            <w:lang w:eastAsia="en-US"/>
          </w:rPr>
          <w:br/>
        </w:r>
        <w:r w:rsidRPr="002F7F27">
          <w:rPr>
            <w:rFonts w:eastAsia="Times New Roman"/>
            <w:szCs w:val="24"/>
            <w:lang w:eastAsia="en-US"/>
          </w:rPr>
          <w:br/>
          <w:t>Β. Επί του σχεδίου νόμου του Υπουργείου Δικαιοσύνης Διαφάνειας και Ανθρωπίνων Δικαιωμάτων:</w:t>
        </w:r>
        <w:r w:rsidRPr="002F7F27">
          <w:rPr>
            <w:rFonts w:eastAsia="Times New Roman"/>
            <w:szCs w:val="24"/>
            <w:lang w:eastAsia="en-US"/>
          </w:rPr>
          <w:br/>
          <w:t>ΔΟΥΖΙΝΑΣ Κ. , σελ.</w:t>
        </w:r>
        <w:r w:rsidRPr="002F7F27">
          <w:rPr>
            <w:rFonts w:eastAsia="Times New Roman"/>
            <w:szCs w:val="24"/>
            <w:lang w:eastAsia="en-US"/>
          </w:rPr>
          <w:br/>
          <w:t>ΚΑΛΟΓΗΡΟΥ Μ. , σελ.</w:t>
        </w:r>
        <w:r w:rsidRPr="002F7F27">
          <w:rPr>
            <w:rFonts w:eastAsia="Times New Roman"/>
            <w:szCs w:val="24"/>
            <w:lang w:eastAsia="en-US"/>
          </w:rPr>
          <w:br/>
          <w:t>ΚΑΤΣΙΚΗΣ Κ. , σελ.</w:t>
        </w:r>
        <w:r w:rsidRPr="002F7F27">
          <w:rPr>
            <w:rFonts w:eastAsia="Times New Roman"/>
            <w:szCs w:val="24"/>
            <w:lang w:eastAsia="en-US"/>
          </w:rPr>
          <w:br/>
          <w:t>ΚΟΖΟΜΠΟΛΗ - ΑΜΑΝΑΤΙΔΗ Π. , σελ.</w:t>
        </w:r>
        <w:r w:rsidRPr="002F7F27">
          <w:rPr>
            <w:rFonts w:eastAsia="Times New Roman"/>
            <w:szCs w:val="24"/>
            <w:lang w:eastAsia="en-US"/>
          </w:rPr>
          <w:br/>
          <w:t>ΚΟΝΤΟΝΗΣ Χ. , σελ.</w:t>
        </w:r>
        <w:r w:rsidRPr="002F7F27">
          <w:rPr>
            <w:rFonts w:eastAsia="Times New Roman"/>
            <w:szCs w:val="24"/>
            <w:lang w:eastAsia="en-US"/>
          </w:rPr>
          <w:br/>
          <w:t>ΛΑΠΠΑΣ Σ. , σελ.</w:t>
        </w:r>
        <w:r w:rsidRPr="002F7F27">
          <w:rPr>
            <w:rFonts w:eastAsia="Times New Roman"/>
            <w:szCs w:val="24"/>
            <w:lang w:eastAsia="en-US"/>
          </w:rPr>
          <w:br/>
          <w:t>ΛΥΜΠΕΡΑΚΗ Α. , σελ.</w:t>
        </w:r>
        <w:r w:rsidRPr="002F7F27">
          <w:rPr>
            <w:rFonts w:eastAsia="Times New Roman"/>
            <w:szCs w:val="24"/>
            <w:lang w:eastAsia="en-US"/>
          </w:rPr>
          <w:br/>
          <w:t>ΠΑΡΑΣΚΕΥΟΠΟΥΛΟΣ Ν. , σελ.</w:t>
        </w:r>
        <w:r w:rsidRPr="002F7F27">
          <w:rPr>
            <w:rFonts w:eastAsia="Times New Roman"/>
            <w:szCs w:val="24"/>
            <w:lang w:eastAsia="en-US"/>
          </w:rPr>
          <w:br/>
          <w:t>ΤΣΙΡΩΝΗΣ Ι. , σελ.</w:t>
        </w:r>
        <w:r w:rsidRPr="002F7F27">
          <w:rPr>
            <w:rFonts w:eastAsia="Times New Roman"/>
            <w:szCs w:val="24"/>
            <w:lang w:eastAsia="en-US"/>
          </w:rPr>
          <w:br/>
          <w:t>ΨΥΧΟΓΙΟΣ Γ. , σελ.</w:t>
        </w:r>
        <w:r w:rsidRPr="002F7F27">
          <w:rPr>
            <w:rFonts w:eastAsia="Times New Roman"/>
            <w:szCs w:val="24"/>
            <w:lang w:eastAsia="en-US"/>
          </w:rPr>
          <w:br/>
        </w:r>
        <w:r w:rsidRPr="002F7F27">
          <w:rPr>
            <w:rFonts w:eastAsia="Times New Roman"/>
            <w:szCs w:val="24"/>
            <w:lang w:eastAsia="en-US"/>
          </w:rPr>
          <w:br/>
          <w:t>ΠΑΡΕΜΒΑΣΕΙΣ:</w:t>
        </w:r>
        <w:r w:rsidRPr="002F7F27">
          <w:rPr>
            <w:rFonts w:eastAsia="Times New Roman"/>
            <w:szCs w:val="24"/>
            <w:lang w:eastAsia="en-US"/>
          </w:rPr>
          <w:br/>
          <w:t>ΠΑΠΑΦΙΛΙΠΠΟΥ Γ. , σελ.</w:t>
        </w:r>
        <w:r w:rsidRPr="002F7F27">
          <w:rPr>
            <w:rFonts w:eastAsia="Times New Roman"/>
            <w:szCs w:val="24"/>
            <w:lang w:eastAsia="en-US"/>
          </w:rPr>
          <w:br/>
        </w:r>
      </w:ins>
    </w:p>
    <w:p w14:paraId="38B9DB5B" w14:textId="3DC6D0E1" w:rsidR="00200609" w:rsidRDefault="002F7F27">
      <w:pPr>
        <w:spacing w:line="600" w:lineRule="auto"/>
        <w:ind w:firstLine="720"/>
        <w:jc w:val="center"/>
        <w:rPr>
          <w:rFonts w:eastAsia="Times New Roman"/>
          <w:szCs w:val="24"/>
        </w:rPr>
      </w:pPr>
      <w:r>
        <w:rPr>
          <w:rFonts w:eastAsia="Times New Roman"/>
          <w:szCs w:val="24"/>
        </w:rPr>
        <w:t>ΠΡΑΚΤΙΚΑ ΒΟΥΛΗΣ</w:t>
      </w:r>
    </w:p>
    <w:p w14:paraId="38B9DB5C" w14:textId="77777777" w:rsidR="00200609" w:rsidRDefault="002F7F27">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38B9DB5D" w14:textId="77777777" w:rsidR="00200609" w:rsidRDefault="002F7F2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8B9DB5E" w14:textId="77777777" w:rsidR="00200609" w:rsidRDefault="002F7F27">
      <w:pPr>
        <w:spacing w:line="600" w:lineRule="auto"/>
        <w:ind w:firstLine="720"/>
        <w:jc w:val="center"/>
        <w:rPr>
          <w:rFonts w:eastAsia="Times New Roman"/>
          <w:szCs w:val="24"/>
        </w:rPr>
      </w:pPr>
      <w:r>
        <w:rPr>
          <w:rFonts w:eastAsia="Times New Roman"/>
          <w:szCs w:val="24"/>
        </w:rPr>
        <w:t>ΣΥΝΟΔΟΣ Δ΄</w:t>
      </w:r>
    </w:p>
    <w:p w14:paraId="38B9DB5F" w14:textId="77777777" w:rsidR="00200609" w:rsidRDefault="002F7F27">
      <w:pPr>
        <w:spacing w:line="600" w:lineRule="auto"/>
        <w:ind w:firstLine="720"/>
        <w:jc w:val="center"/>
        <w:rPr>
          <w:rFonts w:eastAsia="Times New Roman"/>
          <w:szCs w:val="24"/>
        </w:rPr>
      </w:pPr>
      <w:r>
        <w:rPr>
          <w:rFonts w:eastAsia="Times New Roman"/>
          <w:szCs w:val="24"/>
        </w:rPr>
        <w:t>ΣΥΝΕΔΡΙΑΣΗ ΡΛΑ΄</w:t>
      </w:r>
    </w:p>
    <w:p w14:paraId="38B9DB60" w14:textId="77777777" w:rsidR="00200609" w:rsidRDefault="002F7F27">
      <w:pPr>
        <w:spacing w:line="600" w:lineRule="auto"/>
        <w:ind w:firstLine="720"/>
        <w:jc w:val="center"/>
        <w:rPr>
          <w:rFonts w:eastAsia="Times New Roman"/>
          <w:szCs w:val="24"/>
        </w:rPr>
      </w:pPr>
      <w:r>
        <w:rPr>
          <w:rFonts w:eastAsia="Times New Roman"/>
          <w:szCs w:val="24"/>
        </w:rPr>
        <w:t>Πέμπτη 6 Ιουνίου 2019</w:t>
      </w:r>
    </w:p>
    <w:p w14:paraId="38B9DB61" w14:textId="77777777" w:rsidR="00200609" w:rsidRDefault="002F7F27">
      <w:pPr>
        <w:spacing w:line="600" w:lineRule="auto"/>
        <w:ind w:firstLine="720"/>
        <w:jc w:val="both"/>
        <w:rPr>
          <w:rFonts w:eastAsia="Times New Roman"/>
          <w:szCs w:val="24"/>
        </w:rPr>
      </w:pPr>
      <w:r>
        <w:rPr>
          <w:rFonts w:eastAsia="Times New Roman"/>
          <w:szCs w:val="24"/>
        </w:rPr>
        <w:t xml:space="preserve">Αθήνα, σήμερα στις 6 Ιουνίου 2019, ημέρα Πέμπτη και ώρα 10.23΄, συνήλθε στην Αίθουσα των συνεδριάσεων του Βουλευτηρίου η Βουλή σε </w:t>
      </w:r>
      <w:r>
        <w:rPr>
          <w:rFonts w:eastAsia="Times New Roman"/>
          <w:szCs w:val="24"/>
        </w:rPr>
        <w:t>ολομέλεια για να συνεδριάσει υπό την προεδρία του Α΄ Αντιπροέδρου αυτής κ</w:t>
      </w:r>
      <w:r w:rsidRPr="009E53B0">
        <w:rPr>
          <w:rFonts w:eastAsia="Times New Roman"/>
          <w:szCs w:val="24"/>
        </w:rPr>
        <w:t>.</w:t>
      </w:r>
      <w:r>
        <w:rPr>
          <w:rFonts w:eastAsia="Times New Roman"/>
          <w:szCs w:val="24"/>
        </w:rPr>
        <w:t xml:space="preserve"> </w:t>
      </w:r>
      <w:r w:rsidRPr="009E53B0">
        <w:rPr>
          <w:rFonts w:eastAsia="Times New Roman"/>
          <w:b/>
          <w:szCs w:val="24"/>
        </w:rPr>
        <w:t>ΑΝΑΣΤΑΣΙΟΥ ΚΟΥΡΑΚΗ</w:t>
      </w:r>
      <w:r>
        <w:rPr>
          <w:rFonts w:eastAsia="Times New Roman"/>
          <w:szCs w:val="24"/>
        </w:rPr>
        <w:t xml:space="preserve">. </w:t>
      </w:r>
    </w:p>
    <w:p w14:paraId="38B9DB62" w14:textId="77777777" w:rsidR="00200609" w:rsidRDefault="002F7F2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αρχίζει η συνεδρίαση.</w:t>
      </w:r>
    </w:p>
    <w:p w14:paraId="38B9DB63" w14:textId="77777777" w:rsidR="00200609" w:rsidRDefault="002F7F27">
      <w:pPr>
        <w:spacing w:line="600" w:lineRule="auto"/>
        <w:ind w:firstLine="720"/>
        <w:jc w:val="both"/>
        <w:rPr>
          <w:rFonts w:eastAsia="Times New Roman"/>
          <w:szCs w:val="24"/>
        </w:rPr>
      </w:pPr>
      <w:r>
        <w:rPr>
          <w:rFonts w:eastAsia="Times New Roman"/>
          <w:szCs w:val="24"/>
        </w:rPr>
        <w:t>(ΕΠΙΚΥΡΩΣΗ ΠΡΑΚΤΙΚΩΝ: Σύμφωνα με την από 5</w:t>
      </w:r>
      <w:r w:rsidRPr="009E53B0">
        <w:rPr>
          <w:rFonts w:eastAsia="Times New Roman"/>
          <w:szCs w:val="24"/>
        </w:rPr>
        <w:t>-</w:t>
      </w:r>
      <w:r>
        <w:rPr>
          <w:rFonts w:eastAsia="Times New Roman"/>
          <w:szCs w:val="24"/>
        </w:rPr>
        <w:t>6</w:t>
      </w:r>
      <w:r w:rsidRPr="009E53B0">
        <w:rPr>
          <w:rFonts w:eastAsia="Times New Roman"/>
          <w:szCs w:val="24"/>
        </w:rPr>
        <w:t>-</w:t>
      </w:r>
      <w:r>
        <w:rPr>
          <w:rFonts w:eastAsia="Times New Roman"/>
          <w:szCs w:val="24"/>
        </w:rPr>
        <w:t>2019 εξουσιοδότηση του Σώματο</w:t>
      </w:r>
      <w:r>
        <w:rPr>
          <w:rFonts w:eastAsia="Times New Roman"/>
          <w:szCs w:val="24"/>
        </w:rPr>
        <w:t xml:space="preserve">ς επικυρώθηκαν με ευθύνη του </w:t>
      </w:r>
      <w:r>
        <w:rPr>
          <w:rFonts w:eastAsia="Times New Roman"/>
          <w:szCs w:val="24"/>
        </w:rPr>
        <w:lastRenderedPageBreak/>
        <w:t>Προεδρείου τα Πρακτικά της ΡΛ΄ συνεδριάσεώς του, της Τετάρτης 5 Ιουνίου 2019, σε ό,τι αφορά:</w:t>
      </w:r>
    </w:p>
    <w:p w14:paraId="38B9DB64" w14:textId="77777777" w:rsidR="00200609" w:rsidRDefault="002F7F27">
      <w:pPr>
        <w:spacing w:line="600" w:lineRule="auto"/>
        <w:ind w:firstLine="720"/>
        <w:jc w:val="both"/>
        <w:rPr>
          <w:rFonts w:eastAsia="Times New Roman"/>
          <w:szCs w:val="24"/>
        </w:rPr>
      </w:pPr>
      <w:r>
        <w:rPr>
          <w:rFonts w:eastAsia="Times New Roman"/>
          <w:szCs w:val="24"/>
        </w:rPr>
        <w:t>1</w:t>
      </w:r>
      <w:r>
        <w:rPr>
          <w:rFonts w:eastAsia="Times New Roman"/>
          <w:szCs w:val="24"/>
        </w:rPr>
        <w:t>) την λήψη απόφασης επί της από 4 Ιουνίου 2019 ομόφωνης πρότασης της Διάσκεψης των Προέδρων</w:t>
      </w:r>
    </w:p>
    <w:p w14:paraId="38B9DB65" w14:textId="77777777" w:rsidR="00200609" w:rsidRDefault="002F7F27">
      <w:pPr>
        <w:spacing w:line="600" w:lineRule="auto"/>
        <w:ind w:firstLine="720"/>
        <w:jc w:val="both"/>
        <w:rPr>
          <w:rFonts w:eastAsia="Times New Roman"/>
          <w:szCs w:val="24"/>
        </w:rPr>
      </w:pPr>
      <w:r>
        <w:rPr>
          <w:rFonts w:eastAsia="Times New Roman"/>
          <w:szCs w:val="24"/>
        </w:rPr>
        <w:t>2</w:t>
      </w:r>
      <w:r>
        <w:rPr>
          <w:rFonts w:eastAsia="Times New Roman"/>
          <w:szCs w:val="24"/>
        </w:rPr>
        <w:t>) την ψήφιση στο σύνολο των σχεδίων νόμω</w:t>
      </w:r>
      <w:r>
        <w:rPr>
          <w:rFonts w:eastAsia="Times New Roman"/>
          <w:szCs w:val="24"/>
        </w:rPr>
        <w:t>ν του Υπουργείου Περιβάλλοντος και Ενέργειας:</w:t>
      </w:r>
    </w:p>
    <w:p w14:paraId="38B9DB66" w14:textId="77777777" w:rsidR="00200609" w:rsidRDefault="002F7F27">
      <w:pPr>
        <w:spacing w:line="600" w:lineRule="auto"/>
        <w:ind w:firstLine="720"/>
        <w:jc w:val="both"/>
        <w:rPr>
          <w:rFonts w:eastAsia="Times New Roman"/>
          <w:szCs w:val="24"/>
        </w:rPr>
      </w:pPr>
      <w:r>
        <w:rPr>
          <w:rFonts w:eastAsia="Times New Roman"/>
          <w:szCs w:val="24"/>
        </w:rPr>
        <w:t>α)</w:t>
      </w:r>
      <w:r>
        <w:rPr>
          <w:rFonts w:eastAsia="Times New Roman"/>
          <w:szCs w:val="24"/>
        </w:rPr>
        <w:t xml:space="preserve"> «Κύρωση της Συμφωνίας μεταξύ της Κυβέρνησης της Ελληνικής Δημοκρατίας και της Κυβέρνησης του Αζερμπαϊτζάν για την προστασία του περιβάλλοντος και άλλες διατάξεις».</w:t>
      </w:r>
    </w:p>
    <w:p w14:paraId="38B9DB67" w14:textId="77777777" w:rsidR="00200609" w:rsidRDefault="002F7F27">
      <w:pPr>
        <w:spacing w:line="600" w:lineRule="auto"/>
        <w:ind w:firstLine="720"/>
        <w:jc w:val="both"/>
        <w:rPr>
          <w:rFonts w:eastAsia="Times New Roman"/>
          <w:szCs w:val="24"/>
        </w:rPr>
      </w:pPr>
      <w:r>
        <w:rPr>
          <w:rFonts w:eastAsia="Times New Roman"/>
          <w:szCs w:val="24"/>
        </w:rPr>
        <w:t>β)</w:t>
      </w:r>
      <w:r>
        <w:rPr>
          <w:rFonts w:eastAsia="Times New Roman"/>
          <w:szCs w:val="24"/>
        </w:rPr>
        <w:t xml:space="preserve"> «Κύρωση του Πρωτοκόλλου της </w:t>
      </w:r>
      <w:proofErr w:type="spellStart"/>
      <w:r>
        <w:rPr>
          <w:rFonts w:eastAsia="Times New Roman"/>
          <w:szCs w:val="24"/>
        </w:rPr>
        <w:t>Ναγκόγια</w:t>
      </w:r>
      <w:proofErr w:type="spellEnd"/>
      <w:r>
        <w:rPr>
          <w:rFonts w:eastAsia="Times New Roman"/>
          <w:szCs w:val="24"/>
        </w:rPr>
        <w:t xml:space="preserve"> σχε</w:t>
      </w:r>
      <w:r>
        <w:rPr>
          <w:rFonts w:eastAsia="Times New Roman"/>
          <w:szCs w:val="24"/>
        </w:rPr>
        <w:t>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και άλλες διατάξεις»).</w:t>
      </w:r>
    </w:p>
    <w:p w14:paraId="38B9DB6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συμπληρωματική ημερήσια δ</w:t>
      </w:r>
      <w:r w:rsidRPr="0031581C">
        <w:rPr>
          <w:rFonts w:eastAsia="Times New Roman" w:cs="Times New Roman"/>
          <w:szCs w:val="24"/>
        </w:rPr>
        <w:t>ιά</w:t>
      </w:r>
      <w:r w:rsidRPr="0031581C">
        <w:rPr>
          <w:rFonts w:eastAsia="Times New Roman" w:cs="Times New Roman"/>
          <w:szCs w:val="24"/>
        </w:rPr>
        <w:t xml:space="preserve">ταξη </w:t>
      </w:r>
      <w:r>
        <w:rPr>
          <w:rFonts w:eastAsia="Times New Roman" w:cs="Times New Roman"/>
          <w:szCs w:val="24"/>
        </w:rPr>
        <w:t>της</w:t>
      </w:r>
    </w:p>
    <w:p w14:paraId="38B9DB69" w14:textId="77777777" w:rsidR="00200609" w:rsidRDefault="002F7F27">
      <w:pPr>
        <w:spacing w:line="600" w:lineRule="auto"/>
        <w:ind w:firstLine="720"/>
        <w:jc w:val="center"/>
        <w:rPr>
          <w:rFonts w:eastAsia="Times New Roman" w:cs="Times New Roman"/>
          <w:b/>
          <w:szCs w:val="24"/>
        </w:rPr>
      </w:pPr>
      <w:r w:rsidRPr="00690897">
        <w:rPr>
          <w:rFonts w:eastAsia="Times New Roman" w:cs="Times New Roman"/>
          <w:b/>
          <w:szCs w:val="24"/>
        </w:rPr>
        <w:t>ΝΟΜΟΘΕΤΙΚΗΣ ΕΡΓΑΣΙΑΣ</w:t>
      </w:r>
    </w:p>
    <w:p w14:paraId="38B9DB6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Μ</w:t>
      </w:r>
      <w:r w:rsidRPr="0031581C">
        <w:rPr>
          <w:rFonts w:eastAsia="Times New Roman" w:cs="Times New Roman"/>
          <w:szCs w:val="24"/>
        </w:rPr>
        <w:t>όνη συζήτηση και ψήφιση επί της αρχής</w:t>
      </w:r>
      <w:r>
        <w:rPr>
          <w:rFonts w:eastAsia="Times New Roman" w:cs="Times New Roman"/>
          <w:szCs w:val="24"/>
        </w:rPr>
        <w:t>,</w:t>
      </w:r>
      <w:r w:rsidRPr="0031581C">
        <w:rPr>
          <w:rFonts w:eastAsia="Times New Roman" w:cs="Times New Roman"/>
          <w:szCs w:val="24"/>
        </w:rPr>
        <w:t xml:space="preserve"> των άρθρων και του συνόλου τ</w:t>
      </w:r>
      <w:r>
        <w:rPr>
          <w:rFonts w:eastAsia="Times New Roman" w:cs="Times New Roman"/>
          <w:szCs w:val="24"/>
        </w:rPr>
        <w:t>ων</w:t>
      </w:r>
      <w:r w:rsidRPr="0031581C">
        <w:rPr>
          <w:rFonts w:eastAsia="Times New Roman" w:cs="Times New Roman"/>
          <w:szCs w:val="24"/>
        </w:rPr>
        <w:t xml:space="preserve"> σχ</w:t>
      </w:r>
      <w:r>
        <w:rPr>
          <w:rFonts w:eastAsia="Times New Roman" w:cs="Times New Roman"/>
          <w:szCs w:val="24"/>
        </w:rPr>
        <w:t>ε</w:t>
      </w:r>
      <w:r w:rsidRPr="0031581C">
        <w:rPr>
          <w:rFonts w:eastAsia="Times New Roman" w:cs="Times New Roman"/>
          <w:szCs w:val="24"/>
        </w:rPr>
        <w:t>δ</w:t>
      </w:r>
      <w:r>
        <w:rPr>
          <w:rFonts w:eastAsia="Times New Roman" w:cs="Times New Roman"/>
          <w:szCs w:val="24"/>
        </w:rPr>
        <w:t>ίων νόμων</w:t>
      </w:r>
      <w:r w:rsidRPr="0031581C">
        <w:rPr>
          <w:rFonts w:eastAsia="Times New Roman" w:cs="Times New Roman"/>
          <w:szCs w:val="24"/>
        </w:rPr>
        <w:t xml:space="preserve"> του Υπουργείου Δικαιοσύνης </w:t>
      </w:r>
      <w:r>
        <w:rPr>
          <w:rFonts w:eastAsia="Times New Roman" w:cs="Times New Roman"/>
          <w:szCs w:val="24"/>
        </w:rPr>
        <w:t>Δ</w:t>
      </w:r>
      <w:r w:rsidRPr="0031581C">
        <w:rPr>
          <w:rFonts w:eastAsia="Times New Roman" w:cs="Times New Roman"/>
          <w:szCs w:val="24"/>
        </w:rPr>
        <w:t>ιαφάνειας και Ανθρωπίνων Δικαιωμάτων</w:t>
      </w:r>
      <w:r>
        <w:rPr>
          <w:rFonts w:eastAsia="Times New Roman" w:cs="Times New Roman"/>
          <w:szCs w:val="24"/>
        </w:rPr>
        <w:t>:</w:t>
      </w:r>
      <w:r w:rsidRPr="0031581C">
        <w:rPr>
          <w:rFonts w:eastAsia="Times New Roman" w:cs="Times New Roman"/>
          <w:szCs w:val="24"/>
        </w:rPr>
        <w:t xml:space="preserve"> 1</w:t>
      </w:r>
      <w:r>
        <w:rPr>
          <w:rFonts w:eastAsia="Times New Roman" w:cs="Times New Roman"/>
          <w:szCs w:val="24"/>
        </w:rPr>
        <w:t>)</w:t>
      </w:r>
      <w:r w:rsidRPr="0031581C">
        <w:rPr>
          <w:rFonts w:eastAsia="Times New Roman" w:cs="Times New Roman"/>
          <w:szCs w:val="24"/>
        </w:rPr>
        <w:t xml:space="preserve"> </w:t>
      </w:r>
      <w:r>
        <w:rPr>
          <w:rFonts w:eastAsia="Times New Roman" w:cs="Times New Roman"/>
          <w:szCs w:val="24"/>
        </w:rPr>
        <w:t>«</w:t>
      </w:r>
      <w:r>
        <w:rPr>
          <w:rFonts w:eastAsia="Times New Roman" w:cs="Times New Roman"/>
          <w:szCs w:val="24"/>
        </w:rPr>
        <w:t>Κ</w:t>
      </w:r>
      <w:r w:rsidRPr="0031581C">
        <w:rPr>
          <w:rFonts w:eastAsia="Times New Roman" w:cs="Times New Roman"/>
          <w:szCs w:val="24"/>
        </w:rPr>
        <w:t>ύρωση του Ποινικού Κώδικα</w:t>
      </w:r>
      <w:r>
        <w:rPr>
          <w:rFonts w:eastAsia="Times New Roman" w:cs="Times New Roman"/>
          <w:szCs w:val="24"/>
        </w:rPr>
        <w:t xml:space="preserve">» και </w:t>
      </w:r>
      <w:r w:rsidRPr="0031581C">
        <w:rPr>
          <w:rFonts w:eastAsia="Times New Roman" w:cs="Times New Roman"/>
          <w:szCs w:val="24"/>
        </w:rPr>
        <w:t xml:space="preserve"> 2</w:t>
      </w:r>
      <w:r>
        <w:rPr>
          <w:rFonts w:eastAsia="Times New Roman" w:cs="Times New Roman"/>
          <w:szCs w:val="24"/>
        </w:rPr>
        <w:t>)</w:t>
      </w:r>
      <w:r w:rsidRPr="0031581C">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Κύρωση του Κώδικα </w:t>
      </w:r>
      <w:r w:rsidRPr="0031581C">
        <w:rPr>
          <w:rFonts w:eastAsia="Times New Roman" w:cs="Times New Roman"/>
          <w:szCs w:val="24"/>
        </w:rPr>
        <w:t xml:space="preserve">Ποινικής </w:t>
      </w:r>
      <w:r w:rsidRPr="0031581C">
        <w:rPr>
          <w:rFonts w:eastAsia="Times New Roman" w:cs="Times New Roman"/>
          <w:szCs w:val="24"/>
        </w:rPr>
        <w:t>Δικονομίας</w:t>
      </w:r>
      <w:r>
        <w:rPr>
          <w:rFonts w:eastAsia="Times New Roman" w:cs="Times New Roman"/>
          <w:szCs w:val="24"/>
        </w:rPr>
        <w:t>»</w:t>
      </w:r>
      <w:r>
        <w:rPr>
          <w:rFonts w:eastAsia="Times New Roman" w:cs="Times New Roman"/>
          <w:szCs w:val="24"/>
        </w:rPr>
        <w:t xml:space="preserve">. </w:t>
      </w:r>
    </w:p>
    <w:p w14:paraId="38B9DB6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w:t>
      </w:r>
      <w:r w:rsidRPr="0031581C">
        <w:rPr>
          <w:rFonts w:eastAsia="Times New Roman" w:cs="Times New Roman"/>
          <w:szCs w:val="24"/>
        </w:rPr>
        <w:t xml:space="preserve"> </w:t>
      </w:r>
      <w:r>
        <w:rPr>
          <w:rFonts w:eastAsia="Times New Roman" w:cs="Times New Roman"/>
          <w:szCs w:val="24"/>
        </w:rPr>
        <w:t>Δ</w:t>
      </w:r>
      <w:r w:rsidRPr="0031581C">
        <w:rPr>
          <w:rFonts w:eastAsia="Times New Roman" w:cs="Times New Roman"/>
          <w:szCs w:val="24"/>
        </w:rPr>
        <w:t xml:space="preserve">ιάσκεψη των </w:t>
      </w:r>
      <w:r>
        <w:rPr>
          <w:rFonts w:eastAsia="Times New Roman" w:cs="Times New Roman"/>
          <w:szCs w:val="24"/>
        </w:rPr>
        <w:t>Π</w:t>
      </w:r>
      <w:r w:rsidRPr="0031581C">
        <w:rPr>
          <w:rFonts w:eastAsia="Times New Roman" w:cs="Times New Roman"/>
          <w:szCs w:val="24"/>
        </w:rPr>
        <w:t>ροέδρων αποφάσισε στη συνεδρίασ</w:t>
      </w:r>
      <w:r>
        <w:rPr>
          <w:rFonts w:eastAsia="Times New Roman" w:cs="Times New Roman"/>
          <w:szCs w:val="24"/>
        </w:rPr>
        <w:t xml:space="preserve">ή της στις </w:t>
      </w:r>
      <w:r w:rsidRPr="0031581C">
        <w:rPr>
          <w:rFonts w:eastAsia="Times New Roman" w:cs="Times New Roman"/>
          <w:szCs w:val="24"/>
        </w:rPr>
        <w:t>4</w:t>
      </w:r>
      <w:r>
        <w:rPr>
          <w:rFonts w:eastAsia="Times New Roman" w:cs="Times New Roman"/>
          <w:szCs w:val="24"/>
        </w:rPr>
        <w:t xml:space="preserve"> </w:t>
      </w:r>
      <w:r w:rsidRPr="0031581C">
        <w:rPr>
          <w:rFonts w:eastAsia="Times New Roman" w:cs="Times New Roman"/>
          <w:szCs w:val="24"/>
        </w:rPr>
        <w:t xml:space="preserve">Ιουνίου 2019 τη συζήτηση και ψήφιση </w:t>
      </w:r>
      <w:r>
        <w:rPr>
          <w:rFonts w:eastAsia="Times New Roman" w:cs="Times New Roman"/>
          <w:szCs w:val="24"/>
        </w:rPr>
        <w:t xml:space="preserve">των </w:t>
      </w:r>
      <w:r w:rsidRPr="0031581C">
        <w:rPr>
          <w:rFonts w:eastAsia="Times New Roman" w:cs="Times New Roman"/>
          <w:szCs w:val="24"/>
        </w:rPr>
        <w:t xml:space="preserve">νομοσχεδίων σε μία συνεδρίαση ενιαία επί της </w:t>
      </w:r>
      <w:r>
        <w:rPr>
          <w:rFonts w:eastAsia="Times New Roman" w:cs="Times New Roman"/>
          <w:szCs w:val="24"/>
        </w:rPr>
        <w:t>α</w:t>
      </w:r>
      <w:r w:rsidRPr="0031581C">
        <w:rPr>
          <w:rFonts w:eastAsia="Times New Roman" w:cs="Times New Roman"/>
          <w:szCs w:val="24"/>
        </w:rPr>
        <w:t>ρχής και επί του συνόλου</w:t>
      </w:r>
      <w:r>
        <w:rPr>
          <w:rFonts w:eastAsia="Times New Roman" w:cs="Times New Roman"/>
          <w:szCs w:val="24"/>
        </w:rPr>
        <w:t>.</w:t>
      </w:r>
    </w:p>
    <w:p w14:paraId="38B9DB6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w:t>
      </w:r>
      <w:r w:rsidRPr="0031581C">
        <w:rPr>
          <w:rFonts w:eastAsia="Times New Roman" w:cs="Times New Roman"/>
          <w:szCs w:val="24"/>
        </w:rPr>
        <w:t xml:space="preserve">ριν δώσω το λόγο στον κύριο Υπουργό </w:t>
      </w:r>
      <w:r>
        <w:rPr>
          <w:rFonts w:eastAsia="Times New Roman" w:cs="Times New Roman"/>
          <w:szCs w:val="24"/>
        </w:rPr>
        <w:t>Δ</w:t>
      </w:r>
      <w:r w:rsidRPr="0031581C">
        <w:rPr>
          <w:rFonts w:eastAsia="Times New Roman" w:cs="Times New Roman"/>
          <w:szCs w:val="24"/>
        </w:rPr>
        <w:t>ικαιοσύνης</w:t>
      </w:r>
      <w:r>
        <w:rPr>
          <w:rFonts w:eastAsia="Times New Roman" w:cs="Times New Roman"/>
          <w:szCs w:val="24"/>
        </w:rPr>
        <w:t>,</w:t>
      </w:r>
      <w:r w:rsidRPr="0031581C">
        <w:rPr>
          <w:rFonts w:eastAsia="Times New Roman" w:cs="Times New Roman"/>
          <w:szCs w:val="24"/>
        </w:rPr>
        <w:t xml:space="preserve"> να ενημερώσω ότι παρ</w:t>
      </w:r>
      <w:r w:rsidRPr="0031581C">
        <w:rPr>
          <w:rFonts w:eastAsia="Times New Roman" w:cs="Times New Roman"/>
          <w:szCs w:val="24"/>
        </w:rPr>
        <w:t xml:space="preserve">αβρίσκονται εξ αριστερών μου </w:t>
      </w:r>
      <w:r>
        <w:rPr>
          <w:rFonts w:eastAsia="Times New Roman" w:cs="Times New Roman"/>
          <w:szCs w:val="24"/>
        </w:rPr>
        <w:t>τα μέλη της Επιτροπής του νέου σχεδίου</w:t>
      </w:r>
      <w:r w:rsidRPr="0031581C">
        <w:rPr>
          <w:rFonts w:eastAsia="Times New Roman" w:cs="Times New Roman"/>
          <w:szCs w:val="24"/>
        </w:rPr>
        <w:t xml:space="preserve"> </w:t>
      </w:r>
      <w:r>
        <w:rPr>
          <w:rFonts w:eastAsia="Times New Roman" w:cs="Times New Roman"/>
          <w:szCs w:val="24"/>
        </w:rPr>
        <w:t>Ποινικού Κώδικα</w:t>
      </w:r>
      <w:r>
        <w:rPr>
          <w:rFonts w:eastAsia="Times New Roman" w:cs="Times New Roman"/>
          <w:szCs w:val="24"/>
        </w:rPr>
        <w:t xml:space="preserve">, </w:t>
      </w:r>
      <w:r w:rsidRPr="0031581C">
        <w:rPr>
          <w:rFonts w:eastAsia="Times New Roman" w:cs="Times New Roman"/>
          <w:szCs w:val="24"/>
        </w:rPr>
        <w:t>τ</w:t>
      </w:r>
      <w:r>
        <w:rPr>
          <w:rFonts w:eastAsia="Times New Roman" w:cs="Times New Roman"/>
          <w:szCs w:val="24"/>
        </w:rPr>
        <w:t xml:space="preserve">α οποία είναι τα εξής: Πρόεδρος ο </w:t>
      </w:r>
      <w:r>
        <w:rPr>
          <w:rFonts w:eastAsia="Times New Roman" w:cs="Times New Roman"/>
          <w:szCs w:val="24"/>
        </w:rPr>
        <w:t xml:space="preserve">κ. </w:t>
      </w:r>
      <w:r w:rsidRPr="0031581C">
        <w:rPr>
          <w:rFonts w:eastAsia="Times New Roman" w:cs="Times New Roman"/>
          <w:szCs w:val="24"/>
        </w:rPr>
        <w:t>Χριστόφορος Αργυρόπουλος</w:t>
      </w:r>
      <w:r>
        <w:rPr>
          <w:rFonts w:eastAsia="Times New Roman" w:cs="Times New Roman"/>
          <w:szCs w:val="24"/>
        </w:rPr>
        <w:t>, δικηγόρος, πρώην επίτιμος Π</w:t>
      </w:r>
      <w:r w:rsidRPr="0031581C">
        <w:rPr>
          <w:rFonts w:eastAsia="Times New Roman" w:cs="Times New Roman"/>
          <w:szCs w:val="24"/>
        </w:rPr>
        <w:t xml:space="preserve">ρόεδρος Ένωσης Ελλήνων </w:t>
      </w:r>
      <w:r>
        <w:rPr>
          <w:rFonts w:eastAsia="Times New Roman" w:cs="Times New Roman"/>
          <w:szCs w:val="24"/>
        </w:rPr>
        <w:t>Π</w:t>
      </w:r>
      <w:r w:rsidRPr="0031581C">
        <w:rPr>
          <w:rFonts w:eastAsia="Times New Roman" w:cs="Times New Roman"/>
          <w:szCs w:val="24"/>
        </w:rPr>
        <w:t>οινικολόγων</w:t>
      </w:r>
      <w:r>
        <w:rPr>
          <w:rFonts w:eastAsia="Times New Roman" w:cs="Times New Roman"/>
          <w:szCs w:val="24"/>
        </w:rPr>
        <w:t>. Η</w:t>
      </w:r>
      <w:r w:rsidRPr="0031581C">
        <w:rPr>
          <w:rFonts w:eastAsia="Times New Roman" w:cs="Times New Roman"/>
          <w:szCs w:val="24"/>
        </w:rPr>
        <w:t xml:space="preserve"> κ</w:t>
      </w:r>
      <w:r>
        <w:rPr>
          <w:rFonts w:eastAsia="Times New Roman" w:cs="Times New Roman"/>
          <w:szCs w:val="24"/>
        </w:rPr>
        <w:t>.</w:t>
      </w:r>
      <w:r w:rsidRPr="0031581C">
        <w:rPr>
          <w:rFonts w:eastAsia="Times New Roman" w:cs="Times New Roman"/>
          <w:szCs w:val="24"/>
        </w:rPr>
        <w:t xml:space="preserve"> Έλλη </w:t>
      </w:r>
      <w:r>
        <w:rPr>
          <w:rFonts w:eastAsia="Times New Roman" w:cs="Times New Roman"/>
          <w:szCs w:val="24"/>
        </w:rPr>
        <w:t>Σ</w:t>
      </w:r>
      <w:r w:rsidRPr="0031581C">
        <w:rPr>
          <w:rFonts w:eastAsia="Times New Roman" w:cs="Times New Roman"/>
          <w:szCs w:val="24"/>
        </w:rPr>
        <w:t>υμεωνίδου-</w:t>
      </w:r>
      <w:r>
        <w:rPr>
          <w:rFonts w:eastAsia="Times New Roman" w:cs="Times New Roman"/>
          <w:szCs w:val="24"/>
        </w:rPr>
        <w:t>Κ</w:t>
      </w:r>
      <w:r w:rsidRPr="0031581C">
        <w:rPr>
          <w:rFonts w:eastAsia="Times New Roman" w:cs="Times New Roman"/>
          <w:szCs w:val="24"/>
        </w:rPr>
        <w:t>αστανίδου</w:t>
      </w:r>
      <w:r>
        <w:rPr>
          <w:rFonts w:eastAsia="Times New Roman" w:cs="Times New Roman"/>
          <w:szCs w:val="24"/>
        </w:rPr>
        <w:t>,</w:t>
      </w:r>
      <w:r w:rsidRPr="0031581C">
        <w:rPr>
          <w:rFonts w:eastAsia="Times New Roman" w:cs="Times New Roman"/>
          <w:szCs w:val="24"/>
        </w:rPr>
        <w:t xml:space="preserve"> </w:t>
      </w:r>
      <w:r>
        <w:rPr>
          <w:rFonts w:eastAsia="Times New Roman" w:cs="Times New Roman"/>
          <w:szCs w:val="24"/>
        </w:rPr>
        <w:t>Κοσμήτορας</w:t>
      </w:r>
      <w:r>
        <w:rPr>
          <w:rFonts w:eastAsia="Times New Roman" w:cs="Times New Roman"/>
          <w:szCs w:val="24"/>
        </w:rPr>
        <w:t xml:space="preserve"> της </w:t>
      </w:r>
      <w:r w:rsidRPr="0031581C">
        <w:rPr>
          <w:rFonts w:eastAsia="Times New Roman" w:cs="Times New Roman"/>
          <w:szCs w:val="24"/>
        </w:rPr>
        <w:t xml:space="preserve">Νομικής Σχολής </w:t>
      </w:r>
      <w:r>
        <w:rPr>
          <w:rFonts w:eastAsia="Times New Roman" w:cs="Times New Roman"/>
          <w:szCs w:val="24"/>
        </w:rPr>
        <w:t xml:space="preserve">του </w:t>
      </w:r>
      <w:r w:rsidRPr="0031581C">
        <w:rPr>
          <w:rFonts w:eastAsia="Times New Roman" w:cs="Times New Roman"/>
          <w:szCs w:val="24"/>
        </w:rPr>
        <w:t>Αριστοτελείου Πανεπιστημίου Θεσσαλονίκης</w:t>
      </w:r>
      <w:r>
        <w:rPr>
          <w:rFonts w:eastAsia="Times New Roman" w:cs="Times New Roman"/>
          <w:szCs w:val="24"/>
        </w:rPr>
        <w:t>. Ο</w:t>
      </w:r>
      <w:r w:rsidRPr="0031581C">
        <w:rPr>
          <w:rFonts w:eastAsia="Times New Roman" w:cs="Times New Roman"/>
          <w:szCs w:val="24"/>
        </w:rPr>
        <w:t xml:space="preserve"> </w:t>
      </w:r>
      <w:r>
        <w:rPr>
          <w:rFonts w:eastAsia="Times New Roman" w:cs="Times New Roman"/>
          <w:szCs w:val="24"/>
        </w:rPr>
        <w:t xml:space="preserve">κ. </w:t>
      </w:r>
      <w:r w:rsidRPr="0031581C">
        <w:rPr>
          <w:rFonts w:eastAsia="Times New Roman" w:cs="Times New Roman"/>
          <w:szCs w:val="24"/>
        </w:rPr>
        <w:t>Στέφανος Παύλου</w:t>
      </w:r>
      <w:r>
        <w:rPr>
          <w:rFonts w:eastAsia="Times New Roman" w:cs="Times New Roman"/>
          <w:szCs w:val="24"/>
        </w:rPr>
        <w:t>,</w:t>
      </w:r>
      <w:r w:rsidRPr="0031581C">
        <w:rPr>
          <w:rFonts w:eastAsia="Times New Roman" w:cs="Times New Roman"/>
          <w:szCs w:val="24"/>
        </w:rPr>
        <w:t xml:space="preserve"> καθηγητής Νομικής </w:t>
      </w:r>
      <w:r>
        <w:rPr>
          <w:rFonts w:eastAsia="Times New Roman" w:cs="Times New Roman"/>
          <w:szCs w:val="24"/>
        </w:rPr>
        <w:t>Δ</w:t>
      </w:r>
      <w:r w:rsidRPr="0031581C">
        <w:rPr>
          <w:rFonts w:eastAsia="Times New Roman" w:cs="Times New Roman"/>
          <w:szCs w:val="24"/>
        </w:rPr>
        <w:t>ημοκρίτειου Πανεπιστημίου</w:t>
      </w:r>
      <w:r>
        <w:rPr>
          <w:rFonts w:eastAsia="Times New Roman" w:cs="Times New Roman"/>
          <w:szCs w:val="24"/>
        </w:rPr>
        <w:t>. Ο</w:t>
      </w:r>
      <w:r w:rsidRPr="00BF1DC5">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Γεώργιος </w:t>
      </w:r>
      <w:proofErr w:type="spellStart"/>
      <w:r>
        <w:rPr>
          <w:rFonts w:eastAsia="Times New Roman" w:cs="Times New Roman"/>
          <w:szCs w:val="24"/>
        </w:rPr>
        <w:t>Δημήτραινας</w:t>
      </w:r>
      <w:proofErr w:type="spellEnd"/>
      <w:r>
        <w:rPr>
          <w:rFonts w:eastAsia="Times New Roman" w:cs="Times New Roman"/>
          <w:szCs w:val="24"/>
        </w:rPr>
        <w:t xml:space="preserve">, καθηγητής </w:t>
      </w:r>
      <w:r w:rsidRPr="0031581C">
        <w:rPr>
          <w:rFonts w:eastAsia="Times New Roman" w:cs="Times New Roman"/>
          <w:szCs w:val="24"/>
        </w:rPr>
        <w:t>της Νομικής Σχο</w:t>
      </w:r>
      <w:r w:rsidRPr="0031581C">
        <w:rPr>
          <w:rFonts w:eastAsia="Times New Roman" w:cs="Times New Roman"/>
          <w:szCs w:val="24"/>
        </w:rPr>
        <w:lastRenderedPageBreak/>
        <w:t>λής Αριστοτελείου Πανεπιστημίου Θεσσαλονίκης</w:t>
      </w:r>
      <w:r>
        <w:rPr>
          <w:rFonts w:eastAsia="Times New Roman" w:cs="Times New Roman"/>
          <w:szCs w:val="24"/>
        </w:rPr>
        <w:t>. Ο</w:t>
      </w:r>
      <w:r w:rsidRPr="0031581C">
        <w:rPr>
          <w:rFonts w:eastAsia="Times New Roman" w:cs="Times New Roman"/>
          <w:szCs w:val="24"/>
        </w:rPr>
        <w:t xml:space="preserve"> </w:t>
      </w:r>
      <w:r>
        <w:rPr>
          <w:rFonts w:eastAsia="Times New Roman" w:cs="Times New Roman"/>
          <w:szCs w:val="24"/>
        </w:rPr>
        <w:t xml:space="preserve">κ. </w:t>
      </w:r>
      <w:r w:rsidRPr="0031581C">
        <w:rPr>
          <w:rFonts w:eastAsia="Times New Roman" w:cs="Times New Roman"/>
          <w:szCs w:val="24"/>
        </w:rPr>
        <w:t xml:space="preserve">Ηλίας </w:t>
      </w:r>
      <w:r w:rsidRPr="0031581C">
        <w:rPr>
          <w:rFonts w:eastAsia="Times New Roman" w:cs="Times New Roman"/>
          <w:szCs w:val="24"/>
        </w:rPr>
        <w:t>Αναγνωστόπουλος</w:t>
      </w:r>
      <w:r>
        <w:rPr>
          <w:rFonts w:eastAsia="Times New Roman" w:cs="Times New Roman"/>
          <w:szCs w:val="24"/>
        </w:rPr>
        <w:t>,</w:t>
      </w:r>
      <w:r w:rsidRPr="0031581C">
        <w:rPr>
          <w:rFonts w:eastAsia="Times New Roman" w:cs="Times New Roman"/>
          <w:szCs w:val="24"/>
        </w:rPr>
        <w:t xml:space="preserve"> καθηγητής Νομικής Αθηνών</w:t>
      </w:r>
      <w:r>
        <w:rPr>
          <w:rFonts w:eastAsia="Times New Roman" w:cs="Times New Roman"/>
          <w:szCs w:val="24"/>
        </w:rPr>
        <w:t>. Ο</w:t>
      </w:r>
      <w:r w:rsidRPr="0031581C">
        <w:rPr>
          <w:rFonts w:eastAsia="Times New Roman" w:cs="Times New Roman"/>
          <w:szCs w:val="24"/>
        </w:rPr>
        <w:t xml:space="preserve"> </w:t>
      </w:r>
      <w:r>
        <w:rPr>
          <w:rFonts w:eastAsia="Times New Roman" w:cs="Times New Roman"/>
          <w:szCs w:val="24"/>
        </w:rPr>
        <w:t xml:space="preserve">κ. </w:t>
      </w:r>
      <w:r w:rsidRPr="0031581C">
        <w:rPr>
          <w:rFonts w:eastAsia="Times New Roman" w:cs="Times New Roman"/>
          <w:szCs w:val="24"/>
        </w:rPr>
        <w:t xml:space="preserve">Δημοσθένης </w:t>
      </w:r>
      <w:proofErr w:type="spellStart"/>
      <w:r>
        <w:rPr>
          <w:rFonts w:eastAsia="Times New Roman" w:cs="Times New Roman"/>
          <w:szCs w:val="24"/>
        </w:rPr>
        <w:t>Σ</w:t>
      </w:r>
      <w:r w:rsidRPr="0031581C">
        <w:rPr>
          <w:rFonts w:eastAsia="Times New Roman" w:cs="Times New Roman"/>
          <w:szCs w:val="24"/>
        </w:rPr>
        <w:t>τίγγας</w:t>
      </w:r>
      <w:proofErr w:type="spellEnd"/>
      <w:r>
        <w:rPr>
          <w:rFonts w:eastAsia="Times New Roman" w:cs="Times New Roman"/>
          <w:szCs w:val="24"/>
        </w:rPr>
        <w:t>,</w:t>
      </w:r>
      <w:r w:rsidRPr="0031581C">
        <w:rPr>
          <w:rFonts w:eastAsia="Times New Roman" w:cs="Times New Roman"/>
          <w:szCs w:val="24"/>
        </w:rPr>
        <w:t xml:space="preserve"> Πρόεδρος Πρωτοδικών</w:t>
      </w:r>
      <w:r>
        <w:rPr>
          <w:rFonts w:eastAsia="Times New Roman" w:cs="Times New Roman"/>
          <w:szCs w:val="24"/>
        </w:rPr>
        <w:t>,</w:t>
      </w:r>
      <w:r w:rsidRPr="0031581C">
        <w:rPr>
          <w:rFonts w:eastAsia="Times New Roman" w:cs="Times New Roman"/>
          <w:szCs w:val="24"/>
        </w:rPr>
        <w:t xml:space="preserve"> </w:t>
      </w:r>
      <w:r>
        <w:rPr>
          <w:rFonts w:eastAsia="Times New Roman" w:cs="Times New Roman"/>
          <w:szCs w:val="24"/>
        </w:rPr>
        <w:t>Μ</w:t>
      </w:r>
      <w:r w:rsidRPr="0031581C">
        <w:rPr>
          <w:rFonts w:eastAsia="Times New Roman" w:cs="Times New Roman"/>
          <w:szCs w:val="24"/>
        </w:rPr>
        <w:t xml:space="preserve">όνιμη Ελληνική </w:t>
      </w:r>
      <w:r>
        <w:rPr>
          <w:rFonts w:eastAsia="Times New Roman" w:cs="Times New Roman"/>
          <w:szCs w:val="24"/>
        </w:rPr>
        <w:t>Α</w:t>
      </w:r>
      <w:r w:rsidRPr="0031581C">
        <w:rPr>
          <w:rFonts w:eastAsia="Times New Roman" w:cs="Times New Roman"/>
          <w:szCs w:val="24"/>
        </w:rPr>
        <w:t>ντιπροσωπεία στις Βρυξέλλες</w:t>
      </w:r>
      <w:r>
        <w:rPr>
          <w:rFonts w:eastAsia="Times New Roman" w:cs="Times New Roman"/>
          <w:szCs w:val="24"/>
        </w:rPr>
        <w:t xml:space="preserve">. Ο </w:t>
      </w:r>
      <w:r>
        <w:rPr>
          <w:rFonts w:eastAsia="Times New Roman" w:cs="Times New Roman"/>
          <w:szCs w:val="24"/>
        </w:rPr>
        <w:t xml:space="preserve">κ. </w:t>
      </w:r>
      <w:r>
        <w:rPr>
          <w:rFonts w:eastAsia="Times New Roman" w:cs="Times New Roman"/>
          <w:szCs w:val="24"/>
        </w:rPr>
        <w:t xml:space="preserve">Σ. </w:t>
      </w:r>
      <w:proofErr w:type="spellStart"/>
      <w:r>
        <w:rPr>
          <w:rFonts w:eastAsia="Times New Roman" w:cs="Times New Roman"/>
          <w:szCs w:val="24"/>
        </w:rPr>
        <w:t>Μανταγκιοζίδης</w:t>
      </w:r>
      <w:proofErr w:type="spellEnd"/>
      <w:r>
        <w:rPr>
          <w:rFonts w:eastAsia="Times New Roman" w:cs="Times New Roman"/>
          <w:szCs w:val="24"/>
        </w:rPr>
        <w:t>,</w:t>
      </w:r>
      <w:r w:rsidRPr="0031581C">
        <w:rPr>
          <w:rFonts w:eastAsia="Times New Roman" w:cs="Times New Roman"/>
          <w:szCs w:val="24"/>
        </w:rPr>
        <w:t xml:space="preserve"> </w:t>
      </w:r>
      <w:r>
        <w:rPr>
          <w:rFonts w:eastAsia="Times New Roman" w:cs="Times New Roman"/>
          <w:szCs w:val="24"/>
        </w:rPr>
        <w:t>Ε</w:t>
      </w:r>
      <w:r w:rsidRPr="0031581C">
        <w:rPr>
          <w:rFonts w:eastAsia="Times New Roman" w:cs="Times New Roman"/>
          <w:szCs w:val="24"/>
        </w:rPr>
        <w:t>ισαγγελέας Αρείου Πάγου</w:t>
      </w:r>
      <w:r>
        <w:rPr>
          <w:rFonts w:eastAsia="Times New Roman" w:cs="Times New Roman"/>
          <w:szCs w:val="24"/>
        </w:rPr>
        <w:t>. Ο</w:t>
      </w:r>
      <w:r w:rsidRPr="00BF1DC5">
        <w:rPr>
          <w:rFonts w:eastAsia="Times New Roman" w:cs="Times New Roman"/>
          <w:szCs w:val="24"/>
        </w:rPr>
        <w:t xml:space="preserve"> </w:t>
      </w:r>
      <w:r>
        <w:rPr>
          <w:rFonts w:eastAsia="Times New Roman" w:cs="Times New Roman"/>
          <w:szCs w:val="24"/>
        </w:rPr>
        <w:t xml:space="preserve">Π. </w:t>
      </w:r>
      <w:proofErr w:type="spellStart"/>
      <w:r>
        <w:rPr>
          <w:rFonts w:eastAsia="Times New Roman" w:cs="Times New Roman"/>
          <w:szCs w:val="24"/>
        </w:rPr>
        <w:t>Καζής</w:t>
      </w:r>
      <w:proofErr w:type="spellEnd"/>
      <w:r>
        <w:rPr>
          <w:rFonts w:eastAsia="Times New Roman" w:cs="Times New Roman"/>
          <w:szCs w:val="24"/>
        </w:rPr>
        <w:t xml:space="preserve">, δικηγόρος. Ο Η. </w:t>
      </w:r>
      <w:proofErr w:type="spellStart"/>
      <w:r>
        <w:rPr>
          <w:rFonts w:eastAsia="Times New Roman" w:cs="Times New Roman"/>
          <w:szCs w:val="24"/>
        </w:rPr>
        <w:t>Τζανακάκης</w:t>
      </w:r>
      <w:proofErr w:type="spellEnd"/>
      <w:r>
        <w:rPr>
          <w:rFonts w:eastAsia="Times New Roman" w:cs="Times New Roman"/>
          <w:szCs w:val="24"/>
        </w:rPr>
        <w:t xml:space="preserve">, </w:t>
      </w:r>
      <w:r w:rsidRPr="0031581C">
        <w:rPr>
          <w:rFonts w:eastAsia="Times New Roman" w:cs="Times New Roman"/>
          <w:szCs w:val="24"/>
        </w:rPr>
        <w:t>δικαστικός λειτουργός του Αρείο</w:t>
      </w:r>
      <w:r w:rsidRPr="0031581C">
        <w:rPr>
          <w:rFonts w:eastAsia="Times New Roman" w:cs="Times New Roman"/>
          <w:szCs w:val="24"/>
        </w:rPr>
        <w:t>υ Πάγου</w:t>
      </w:r>
      <w:r>
        <w:rPr>
          <w:rFonts w:eastAsia="Times New Roman" w:cs="Times New Roman"/>
          <w:szCs w:val="24"/>
        </w:rPr>
        <w:t>.</w:t>
      </w:r>
    </w:p>
    <w:p w14:paraId="38B9DB6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Ομοίως, στην Επιτροπή Σχεδίου και τον Κώδικα Ποινικής Δικονομίας τα μέλη της Επιτροπής </w:t>
      </w:r>
      <w:r>
        <w:rPr>
          <w:rFonts w:eastAsia="Times New Roman" w:cs="Times New Roman"/>
          <w:szCs w:val="24"/>
        </w:rPr>
        <w:t>-</w:t>
      </w:r>
      <w:r>
        <w:rPr>
          <w:rFonts w:eastAsia="Times New Roman" w:cs="Times New Roman"/>
          <w:szCs w:val="24"/>
        </w:rPr>
        <w:t xml:space="preserve">παρίστανται φαντάζομαι- είναι: Ο Πρόεδρος, κ. Θεοχάρης Δαλακούρας. Ο κ. Παναγιώτης </w:t>
      </w:r>
      <w:proofErr w:type="spellStart"/>
      <w:r>
        <w:rPr>
          <w:rFonts w:eastAsia="Times New Roman" w:cs="Times New Roman"/>
          <w:szCs w:val="24"/>
        </w:rPr>
        <w:t>Μπρακουμάτσος</w:t>
      </w:r>
      <w:proofErr w:type="spellEnd"/>
      <w:r>
        <w:rPr>
          <w:rFonts w:eastAsia="Times New Roman" w:cs="Times New Roman"/>
          <w:szCs w:val="24"/>
        </w:rPr>
        <w:t xml:space="preserve">, Αντιεισαγγελέας του Αρείου Πάγου. Ο κ. Αθανάσιος Ζαχαριάδης, </w:t>
      </w:r>
      <w:r>
        <w:rPr>
          <w:rFonts w:eastAsia="Times New Roman" w:cs="Times New Roman"/>
          <w:szCs w:val="24"/>
        </w:rPr>
        <w:t>Επίκουρος Καθηγητής Νομικής Α</w:t>
      </w:r>
      <w:r>
        <w:rPr>
          <w:rFonts w:eastAsia="Times New Roman" w:cs="Times New Roman"/>
          <w:szCs w:val="24"/>
        </w:rPr>
        <w:t xml:space="preserve">ριστοτέλειου </w:t>
      </w:r>
      <w:r>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t>Θ</w:t>
      </w:r>
      <w:r>
        <w:rPr>
          <w:rFonts w:eastAsia="Times New Roman" w:cs="Times New Roman"/>
          <w:szCs w:val="24"/>
        </w:rPr>
        <w:t>εσσαλονίκης</w:t>
      </w:r>
      <w:r>
        <w:rPr>
          <w:rFonts w:eastAsia="Times New Roman" w:cs="Times New Roman"/>
          <w:szCs w:val="24"/>
        </w:rPr>
        <w:t xml:space="preserve">. Ο κ. Ιωάννης </w:t>
      </w:r>
      <w:proofErr w:type="spellStart"/>
      <w:r>
        <w:rPr>
          <w:rFonts w:eastAsia="Times New Roman" w:cs="Times New Roman"/>
          <w:szCs w:val="24"/>
        </w:rPr>
        <w:t>Γενίδης</w:t>
      </w:r>
      <w:proofErr w:type="spellEnd"/>
      <w:r>
        <w:rPr>
          <w:rFonts w:eastAsia="Times New Roman" w:cs="Times New Roman"/>
          <w:szCs w:val="24"/>
        </w:rPr>
        <w:t>, Καθηγητής Νομικής Ε</w:t>
      </w:r>
      <w:r>
        <w:rPr>
          <w:rFonts w:eastAsia="Times New Roman" w:cs="Times New Roman"/>
          <w:szCs w:val="24"/>
        </w:rPr>
        <w:t xml:space="preserve">θνικού και </w:t>
      </w:r>
      <w:r>
        <w:rPr>
          <w:rFonts w:eastAsia="Times New Roman" w:cs="Times New Roman"/>
          <w:szCs w:val="24"/>
        </w:rPr>
        <w:t>Κ</w:t>
      </w:r>
      <w:r>
        <w:rPr>
          <w:rFonts w:eastAsia="Times New Roman" w:cs="Times New Roman"/>
          <w:szCs w:val="24"/>
        </w:rPr>
        <w:t xml:space="preserve">αποδιστριακού </w:t>
      </w:r>
      <w:r>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t>Α</w:t>
      </w:r>
      <w:r>
        <w:rPr>
          <w:rFonts w:eastAsia="Times New Roman" w:cs="Times New Roman"/>
          <w:szCs w:val="24"/>
        </w:rPr>
        <w:t>θηνών</w:t>
      </w:r>
      <w:r>
        <w:rPr>
          <w:rFonts w:eastAsia="Times New Roman" w:cs="Times New Roman"/>
          <w:szCs w:val="24"/>
        </w:rPr>
        <w:t xml:space="preserve">, Ελληνική Εταιρεία Ποινικού Δικαίου. Ο κ. Ευάγγελος </w:t>
      </w:r>
      <w:proofErr w:type="spellStart"/>
      <w:r>
        <w:rPr>
          <w:rFonts w:eastAsia="Times New Roman" w:cs="Times New Roman"/>
          <w:szCs w:val="24"/>
        </w:rPr>
        <w:t>Χασαλιάς</w:t>
      </w:r>
      <w:proofErr w:type="spellEnd"/>
      <w:r>
        <w:rPr>
          <w:rFonts w:eastAsia="Times New Roman" w:cs="Times New Roman"/>
          <w:szCs w:val="24"/>
        </w:rPr>
        <w:t xml:space="preserve">, Εισαγγελέας Εφετών. Ο κ. Χαράλαμπος </w:t>
      </w:r>
      <w:proofErr w:type="spellStart"/>
      <w:r>
        <w:rPr>
          <w:rFonts w:eastAsia="Times New Roman" w:cs="Times New Roman"/>
          <w:szCs w:val="24"/>
        </w:rPr>
        <w:t>Σεβαστίδης</w:t>
      </w:r>
      <w:proofErr w:type="spellEnd"/>
      <w:r>
        <w:rPr>
          <w:rFonts w:eastAsia="Times New Roman" w:cs="Times New Roman"/>
          <w:szCs w:val="24"/>
        </w:rPr>
        <w:t xml:space="preserve">, Πρόεδρος Πρωτοδικών. Ο κ. Αριστομένης </w:t>
      </w:r>
      <w:proofErr w:type="spellStart"/>
      <w:r>
        <w:rPr>
          <w:rFonts w:eastAsia="Times New Roman" w:cs="Times New Roman"/>
          <w:szCs w:val="24"/>
        </w:rPr>
        <w:t>Ζανετής</w:t>
      </w:r>
      <w:proofErr w:type="spellEnd"/>
      <w:r>
        <w:rPr>
          <w:rFonts w:eastAsia="Times New Roman" w:cs="Times New Roman"/>
          <w:szCs w:val="24"/>
        </w:rPr>
        <w:t xml:space="preserve">, Επίκουρος Καθηγητής </w:t>
      </w:r>
      <w:r>
        <w:rPr>
          <w:rFonts w:eastAsia="Times New Roman" w:cs="Times New Roman"/>
          <w:szCs w:val="24"/>
        </w:rPr>
        <w:t>Εθνικού και Καποδιστριακού Πανεπιστημίου Αθηνών</w:t>
      </w:r>
      <w:r>
        <w:rPr>
          <w:rFonts w:eastAsia="Times New Roman" w:cs="Times New Roman"/>
          <w:szCs w:val="24"/>
        </w:rPr>
        <w:t xml:space="preserve">, Ένωση Ελλήνων Ποινικολόγων. Ο κ. Βασίλειος </w:t>
      </w:r>
      <w:proofErr w:type="spellStart"/>
      <w:r>
        <w:rPr>
          <w:rFonts w:eastAsia="Times New Roman" w:cs="Times New Roman"/>
          <w:szCs w:val="24"/>
        </w:rPr>
        <w:t>Δημακό</w:t>
      </w:r>
      <w:r>
        <w:rPr>
          <w:rFonts w:eastAsia="Times New Roman" w:cs="Times New Roman"/>
          <w:szCs w:val="24"/>
        </w:rPr>
        <w:lastRenderedPageBreak/>
        <w:t>πουλος</w:t>
      </w:r>
      <w:proofErr w:type="spellEnd"/>
      <w:r>
        <w:rPr>
          <w:rFonts w:eastAsia="Times New Roman" w:cs="Times New Roman"/>
          <w:szCs w:val="24"/>
        </w:rPr>
        <w:t>, Δικηγόρος, εκπρόσωπος Δικηγορικού Συλλόγου Αθήνας. Ο κ. Νικόλαος Νικολά</w:t>
      </w:r>
      <w:r>
        <w:rPr>
          <w:rFonts w:eastAsia="Times New Roman" w:cs="Times New Roman"/>
          <w:szCs w:val="24"/>
        </w:rPr>
        <w:t>ου, Αντιεισαγγελέας Εφετών και ο κ. Δημήτριος Συμεωνίδης, Επίκουρος Καθηγητής Δημοκριτείου Πανεπιστημίου Θεσσαλονίκης.</w:t>
      </w:r>
    </w:p>
    <w:p w14:paraId="38B9DB6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Τους ευχαριστούμε για την παρουσία τους εδώ.</w:t>
      </w:r>
    </w:p>
    <w:p w14:paraId="38B9DB6F"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38B9DB70" w14:textId="77777777" w:rsidR="00200609" w:rsidRDefault="002F7F27">
      <w:pPr>
        <w:spacing w:line="600" w:lineRule="auto"/>
        <w:ind w:firstLine="720"/>
        <w:jc w:val="both"/>
        <w:rPr>
          <w:rFonts w:eastAsia="Times New Roman" w:cs="Times New Roman"/>
          <w:szCs w:val="24"/>
        </w:rPr>
      </w:pPr>
      <w:r w:rsidRPr="001A61C8">
        <w:rPr>
          <w:rFonts w:eastAsia="Times New Roman" w:cs="Times New Roman"/>
          <w:b/>
          <w:szCs w:val="24"/>
        </w:rPr>
        <w:t>ΠΡΟΕΔΡΕΥΩΝ (Αναστάσιος Κουράκης):</w:t>
      </w:r>
      <w:r>
        <w:rPr>
          <w:rFonts w:eastAsia="Times New Roman" w:cs="Times New Roman"/>
          <w:szCs w:val="24"/>
        </w:rPr>
        <w:t xml:space="preserve"> Μισό λ</w:t>
      </w:r>
      <w:r>
        <w:rPr>
          <w:rFonts w:eastAsia="Times New Roman" w:cs="Times New Roman"/>
          <w:szCs w:val="24"/>
        </w:rPr>
        <w:t>επτό. Θα σας δώσω τον λόγο, κύριε Λοβέρδο.</w:t>
      </w:r>
    </w:p>
    <w:p w14:paraId="38B9DB71"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Κι εγώ θα ήθελα τον λόγο, κύριε Πρόεδρε.</w:t>
      </w:r>
    </w:p>
    <w:p w14:paraId="38B9DB72" w14:textId="77777777" w:rsidR="00200609" w:rsidRDefault="002F7F27">
      <w:pPr>
        <w:spacing w:line="600" w:lineRule="auto"/>
        <w:ind w:firstLine="720"/>
        <w:jc w:val="both"/>
        <w:rPr>
          <w:rFonts w:eastAsia="Times New Roman" w:cs="Times New Roman"/>
          <w:szCs w:val="24"/>
        </w:rPr>
      </w:pPr>
      <w:r w:rsidRPr="001A61C8">
        <w:rPr>
          <w:rFonts w:eastAsia="Times New Roman" w:cs="Times New Roman"/>
          <w:b/>
          <w:szCs w:val="24"/>
        </w:rPr>
        <w:t>ΠΡΟΕΔΡΕΥΩΝ (Αναστάσιος Κουράκης):</w:t>
      </w:r>
      <w:r>
        <w:rPr>
          <w:rFonts w:eastAsia="Times New Roman" w:cs="Times New Roman"/>
          <w:szCs w:val="24"/>
        </w:rPr>
        <w:t xml:space="preserve"> Κι </w:t>
      </w:r>
      <w:r>
        <w:rPr>
          <w:rFonts w:eastAsia="Times New Roman" w:cs="Times New Roman"/>
          <w:szCs w:val="24"/>
        </w:rPr>
        <w:t>σε σας,</w:t>
      </w:r>
      <w:r>
        <w:rPr>
          <w:rFonts w:eastAsia="Times New Roman" w:cs="Times New Roman"/>
          <w:szCs w:val="24"/>
        </w:rPr>
        <w:t xml:space="preserve"> βεβαίως. </w:t>
      </w:r>
    </w:p>
    <w:p w14:paraId="38B9DB7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Υπουργός Δικαιοσύνης</w:t>
      </w:r>
      <w:r>
        <w:rPr>
          <w:rFonts w:eastAsia="Times New Roman" w:cs="Times New Roman"/>
          <w:szCs w:val="24"/>
        </w:rPr>
        <w:t xml:space="preserve"> </w:t>
      </w:r>
      <w:r>
        <w:rPr>
          <w:rFonts w:eastAsia="Times New Roman" w:cs="Times New Roman"/>
          <w:szCs w:val="24"/>
        </w:rPr>
        <w:t xml:space="preserve">κ. Καλογήρου, ζήτησε να προηγηθεί. </w:t>
      </w:r>
    </w:p>
    <w:p w14:paraId="38B9DB7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Σας ακούμε, κύριε Καλογήρου.</w:t>
      </w:r>
    </w:p>
    <w:p w14:paraId="38B9DB75"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w:t>
      </w:r>
      <w:r>
        <w:rPr>
          <w:rFonts w:eastAsia="Times New Roman" w:cs="Times New Roman"/>
          <w:b/>
          <w:szCs w:val="24"/>
        </w:rPr>
        <w:t>ΚΑΛΟΓΗΡΟΥ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38B9DB7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Αντιλαμβάνομαι και τα διαδικαστικά…</w:t>
      </w:r>
    </w:p>
    <w:p w14:paraId="38B9DB77"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Επί της διαδικασίας θέλω.</w:t>
      </w:r>
    </w:p>
    <w:p w14:paraId="38B9DB78"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Επί της διαδικασίας θέλετε. </w:t>
      </w:r>
    </w:p>
    <w:p w14:paraId="38B9DB7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στην κρίση σας, εάν </w:t>
      </w:r>
      <w:r>
        <w:rPr>
          <w:rFonts w:eastAsia="Times New Roman" w:cs="Times New Roman"/>
          <w:szCs w:val="24"/>
        </w:rPr>
        <w:t>θ</w:t>
      </w:r>
      <w:r>
        <w:rPr>
          <w:rFonts w:eastAsia="Times New Roman" w:cs="Times New Roman"/>
          <w:szCs w:val="24"/>
        </w:rPr>
        <w:t>α προηγηθούν επί των διαδικαστικών ζητημάτων. Αυτό που ήθελα να θέσω στην έναρξη της συζήτησης είναι ένα ζήτημα, το οποίο απασχολεί αυτή τη στιγμή έντονα και την κοινή γνώμη και τα π</w:t>
      </w:r>
      <w:r>
        <w:rPr>
          <w:rFonts w:eastAsia="Times New Roman" w:cs="Times New Roman"/>
          <w:szCs w:val="24"/>
        </w:rPr>
        <w:t>ολιτικά κόμματα. Συνεπώς, θεωρώ ότι, εφόσον πρόκειται να τεθούν διαδικαστικά ζητήματα</w:t>
      </w:r>
      <w:r>
        <w:rPr>
          <w:rFonts w:eastAsia="Times New Roman" w:cs="Times New Roman"/>
          <w:szCs w:val="24"/>
        </w:rPr>
        <w:t>,</w:t>
      </w:r>
      <w:r>
        <w:rPr>
          <w:rFonts w:eastAsia="Times New Roman" w:cs="Times New Roman"/>
          <w:szCs w:val="24"/>
        </w:rPr>
        <w:t xml:space="preserve"> πριν διευκρινίσω ζήτημα ουσίας, νομίζω ότι έπομαι πράγματι, επειδή είναι θέμα ουσίας. Οπότε, θα επανέλθουμε μετά το διαδικαστικό ζήτημα</w:t>
      </w:r>
      <w:r>
        <w:rPr>
          <w:rFonts w:eastAsia="Times New Roman" w:cs="Times New Roman"/>
          <w:szCs w:val="24"/>
        </w:rPr>
        <w:t>,</w:t>
      </w:r>
      <w:r>
        <w:rPr>
          <w:rFonts w:eastAsia="Times New Roman" w:cs="Times New Roman"/>
          <w:szCs w:val="24"/>
        </w:rPr>
        <w:t xml:space="preserve"> πράγματι. Απλά</w:t>
      </w:r>
      <w:r>
        <w:rPr>
          <w:rFonts w:eastAsia="Times New Roman" w:cs="Times New Roman"/>
          <w:szCs w:val="24"/>
        </w:rPr>
        <w:t>,</w:t>
      </w:r>
      <w:r>
        <w:rPr>
          <w:rFonts w:eastAsia="Times New Roman" w:cs="Times New Roman"/>
          <w:szCs w:val="24"/>
        </w:rPr>
        <w:t xml:space="preserve"> θα μου ε</w:t>
      </w:r>
      <w:r>
        <w:rPr>
          <w:rFonts w:eastAsia="Times New Roman" w:cs="Times New Roman"/>
          <w:szCs w:val="24"/>
        </w:rPr>
        <w:lastRenderedPageBreak/>
        <w:t>πιτρέψετ</w:t>
      </w:r>
      <w:r>
        <w:rPr>
          <w:rFonts w:eastAsia="Times New Roman" w:cs="Times New Roman"/>
          <w:szCs w:val="24"/>
        </w:rPr>
        <w:t>ε και εμένα να σχολιάσω επί του διαδικαστικού ζητήματος</w:t>
      </w:r>
      <w:r>
        <w:rPr>
          <w:rFonts w:eastAsia="Times New Roman" w:cs="Times New Roman"/>
          <w:szCs w:val="24"/>
        </w:rPr>
        <w:t>,</w:t>
      </w:r>
      <w:r>
        <w:rPr>
          <w:rFonts w:eastAsia="Times New Roman" w:cs="Times New Roman"/>
          <w:szCs w:val="24"/>
        </w:rPr>
        <w:t xml:space="preserve"> που φαντάζομαι ότι θα τεθεί, γιατί έχει ήδη τεθεί από χθες στη συζήτηση στις </w:t>
      </w:r>
      <w:r>
        <w:rPr>
          <w:rFonts w:eastAsia="Times New Roman" w:cs="Times New Roman"/>
          <w:szCs w:val="24"/>
        </w:rPr>
        <w:t>ε</w:t>
      </w:r>
      <w:r>
        <w:rPr>
          <w:rFonts w:eastAsia="Times New Roman" w:cs="Times New Roman"/>
          <w:szCs w:val="24"/>
        </w:rPr>
        <w:t>πιτροπές.</w:t>
      </w:r>
    </w:p>
    <w:p w14:paraId="38B9DB7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Ευχαριστώ.</w:t>
      </w:r>
    </w:p>
    <w:p w14:paraId="38B9DB7B" w14:textId="77777777" w:rsidR="00200609" w:rsidRDefault="002F7F27">
      <w:pPr>
        <w:spacing w:line="600" w:lineRule="auto"/>
        <w:ind w:firstLine="720"/>
        <w:jc w:val="both"/>
        <w:rPr>
          <w:rFonts w:eastAsia="Times New Roman" w:cs="Times New Roman"/>
          <w:szCs w:val="24"/>
        </w:rPr>
      </w:pPr>
      <w:r w:rsidRPr="001A61C8">
        <w:rPr>
          <w:rFonts w:eastAsia="Times New Roman" w:cs="Times New Roman"/>
          <w:b/>
          <w:szCs w:val="24"/>
        </w:rPr>
        <w:t>ΠΡΟΕΔΡΕΥΩΝ (Αναστάσιος Κουράκης):</w:t>
      </w:r>
      <w:r>
        <w:rPr>
          <w:rFonts w:eastAsia="Times New Roman" w:cs="Times New Roman"/>
          <w:szCs w:val="24"/>
        </w:rPr>
        <w:t xml:space="preserve"> Κύριε Λοβέρδο, έχετε τον λόγο.</w:t>
      </w:r>
    </w:p>
    <w:p w14:paraId="38B9DB7C"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σα</w:t>
      </w:r>
      <w:r>
        <w:rPr>
          <w:rFonts w:eastAsia="Times New Roman" w:cs="Times New Roman"/>
          <w:szCs w:val="24"/>
        </w:rPr>
        <w:t>ς ευχαριστώ ιδιαιτέρως</w:t>
      </w:r>
      <w:r>
        <w:rPr>
          <w:rFonts w:eastAsia="Times New Roman" w:cs="Times New Roman"/>
          <w:szCs w:val="24"/>
        </w:rPr>
        <w:t>,</w:t>
      </w:r>
      <w:r>
        <w:rPr>
          <w:rFonts w:eastAsia="Times New Roman" w:cs="Times New Roman"/>
          <w:szCs w:val="24"/>
        </w:rPr>
        <w:t xml:space="preserve"> που μου δίνετε τον λόγο στο θεμελιώδες θέμα της διαδικασίας</w:t>
      </w:r>
      <w:r>
        <w:rPr>
          <w:rFonts w:eastAsia="Times New Roman" w:cs="Times New Roman"/>
          <w:szCs w:val="24"/>
        </w:rPr>
        <w:t>,</w:t>
      </w:r>
      <w:r>
        <w:rPr>
          <w:rFonts w:eastAsia="Times New Roman" w:cs="Times New Roman"/>
          <w:szCs w:val="24"/>
        </w:rPr>
        <w:t xml:space="preserve"> που μας απασχολεί. </w:t>
      </w:r>
      <w:r>
        <w:rPr>
          <w:rFonts w:eastAsia="Times New Roman" w:cs="Times New Roman"/>
          <w:szCs w:val="24"/>
        </w:rPr>
        <w:t>Σ</w:t>
      </w:r>
      <w:r>
        <w:rPr>
          <w:rFonts w:eastAsia="Times New Roman" w:cs="Times New Roman"/>
          <w:szCs w:val="24"/>
        </w:rPr>
        <w:t xml:space="preserve">ας ευχαριστώ και για τη στάση σας χθες στην αντίστοιχη συζήτηση. </w:t>
      </w:r>
    </w:p>
    <w:p w14:paraId="38B9DB7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μπροστά σε αυτή την </w:t>
      </w:r>
      <w:r>
        <w:rPr>
          <w:rFonts w:eastAsia="Times New Roman" w:cs="Times New Roman"/>
          <w:szCs w:val="24"/>
        </w:rPr>
        <w:t>ε</w:t>
      </w:r>
      <w:r>
        <w:rPr>
          <w:rFonts w:eastAsia="Times New Roman" w:cs="Times New Roman"/>
          <w:szCs w:val="24"/>
        </w:rPr>
        <w:t>πιτροπή, που με τόση επιμέλεια και</w:t>
      </w:r>
      <w:r>
        <w:rPr>
          <w:rFonts w:eastAsia="Times New Roman" w:cs="Times New Roman"/>
          <w:szCs w:val="24"/>
        </w:rPr>
        <w:t xml:space="preserve"> επί τόσο πολύ καιρό βασάνισ</w:t>
      </w:r>
      <w:r>
        <w:rPr>
          <w:rFonts w:eastAsia="Times New Roman" w:cs="Times New Roman"/>
          <w:szCs w:val="24"/>
        </w:rPr>
        <w:t>αν</w:t>
      </w:r>
      <w:r>
        <w:rPr>
          <w:rFonts w:eastAsia="Times New Roman" w:cs="Times New Roman"/>
          <w:szCs w:val="24"/>
        </w:rPr>
        <w:t xml:space="preserve"> πραγματικά δύο πολύ σημαντικά για τη ζωή των ανθρώπων κείμενα</w:t>
      </w:r>
      <w:r>
        <w:rPr>
          <w:rFonts w:eastAsia="Times New Roman" w:cs="Times New Roman"/>
          <w:szCs w:val="24"/>
        </w:rPr>
        <w:t>,</w:t>
      </w:r>
      <w:r>
        <w:rPr>
          <w:rFonts w:eastAsia="Times New Roman" w:cs="Times New Roman"/>
          <w:szCs w:val="24"/>
        </w:rPr>
        <w:t xml:space="preserve"> το κείμενο που οργανώνει την προστασία των εννόμων αγαθών, τον βαθμό της προστασίας της, και </w:t>
      </w:r>
      <w:r>
        <w:rPr>
          <w:rFonts w:eastAsia="Times New Roman" w:cs="Times New Roman"/>
          <w:szCs w:val="24"/>
        </w:rPr>
        <w:t xml:space="preserve">το κείμενο </w:t>
      </w:r>
      <w:r>
        <w:rPr>
          <w:rFonts w:eastAsia="Times New Roman" w:cs="Times New Roman"/>
          <w:szCs w:val="24"/>
        </w:rPr>
        <w:t xml:space="preserve">που οργανώνει την ποινική δικαιοσύνη, τα </w:t>
      </w:r>
      <w:proofErr w:type="spellStart"/>
      <w:r>
        <w:rPr>
          <w:rFonts w:eastAsia="Times New Roman" w:cs="Times New Roman"/>
          <w:szCs w:val="24"/>
        </w:rPr>
        <w:t>θεμελιωδέστερα</w:t>
      </w:r>
      <w:proofErr w:type="spellEnd"/>
      <w:r>
        <w:rPr>
          <w:rFonts w:eastAsia="Times New Roman" w:cs="Times New Roman"/>
          <w:szCs w:val="24"/>
        </w:rPr>
        <w:t>, δ</w:t>
      </w:r>
      <w:r>
        <w:rPr>
          <w:rFonts w:eastAsia="Times New Roman" w:cs="Times New Roman"/>
          <w:szCs w:val="24"/>
        </w:rPr>
        <w:t xml:space="preserve">ηλαδή, κείμενα για τη ζωή των ανθρώπων στις οργανωμένες σύγχρονες κοινωνίες, λυπάμαι πάρα πολύ που είναι σχεδόν περισσότεροι </w:t>
      </w:r>
      <w:r>
        <w:rPr>
          <w:rFonts w:eastAsia="Times New Roman" w:cs="Times New Roman"/>
          <w:szCs w:val="24"/>
        </w:rPr>
        <w:lastRenderedPageBreak/>
        <w:t>από εμάς τους Βουλευτές, γιατί η Κυβέρνηση διάλεξε αυτή την απαράδεκτη αντισυνταγματική διαδικασία να είμαστε σήμερα εδώ.</w:t>
      </w:r>
    </w:p>
    <w:p w14:paraId="38B9DB7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w:t>
      </w:r>
      <w:r>
        <w:rPr>
          <w:rFonts w:eastAsia="Times New Roman" w:cs="Times New Roman"/>
          <w:szCs w:val="24"/>
        </w:rPr>
        <w:t xml:space="preserve">εδρε, παραβιάζεται το άρθρο 1, παράγραφος 2 περί λαϊκής κυριαρχίας του Συντάγματος, και το άρθρο 1, παράγραφος 3, που ορίζει ότι όλες οι εξουσίες πηγάζουν από τον ελληνικό λαό, καθώς και όσα άρθρα ακόμα </w:t>
      </w:r>
      <w:proofErr w:type="spellStart"/>
      <w:r>
        <w:rPr>
          <w:rFonts w:eastAsia="Times New Roman" w:cs="Times New Roman"/>
          <w:szCs w:val="24"/>
        </w:rPr>
        <w:t>συναρμολογούνται</w:t>
      </w:r>
      <w:proofErr w:type="spellEnd"/>
      <w:r>
        <w:rPr>
          <w:rFonts w:eastAsia="Times New Roman" w:cs="Times New Roman"/>
          <w:szCs w:val="24"/>
        </w:rPr>
        <w:t xml:space="preserve"> σε αυτές τις κεφαλαιώδεις δύο πρώτες</w:t>
      </w:r>
      <w:r>
        <w:rPr>
          <w:rFonts w:eastAsia="Times New Roman" w:cs="Times New Roman"/>
          <w:szCs w:val="24"/>
        </w:rPr>
        <w:t xml:space="preserve"> διατάξεις. </w:t>
      </w:r>
      <w:r>
        <w:rPr>
          <w:rFonts w:eastAsia="Times New Roman" w:cs="Times New Roman"/>
          <w:szCs w:val="24"/>
        </w:rPr>
        <w:t>Τ</w:t>
      </w:r>
      <w:r>
        <w:rPr>
          <w:rFonts w:eastAsia="Times New Roman" w:cs="Times New Roman"/>
          <w:szCs w:val="24"/>
        </w:rPr>
        <w:t xml:space="preserve">ο παραβιάζει αυτό </w:t>
      </w:r>
      <w:r>
        <w:rPr>
          <w:rFonts w:eastAsia="Times New Roman" w:cs="Times New Roman"/>
          <w:szCs w:val="24"/>
        </w:rPr>
        <w:t xml:space="preserve">και </w:t>
      </w: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με την άδεια του Προέδρου της Βουλής και της πλειοψηφίας, διότι από τη στιγμή που οδεύουμε προς εκλογές</w:t>
      </w:r>
      <w:r>
        <w:rPr>
          <w:rFonts w:eastAsia="Times New Roman" w:cs="Times New Roman"/>
          <w:szCs w:val="24"/>
        </w:rPr>
        <w:t>,</w:t>
      </w:r>
      <w:r>
        <w:rPr>
          <w:rFonts w:eastAsia="Times New Roman" w:cs="Times New Roman"/>
          <w:szCs w:val="24"/>
        </w:rPr>
        <w:t xml:space="preserve"> είναι πραγματικά λυπηρό να έρχεται εδώ μια τόσο σημαντική προσπάθεια με αντισυνταγματική διαδικασία. Ό,</w:t>
      </w:r>
      <w:r>
        <w:rPr>
          <w:rFonts w:eastAsia="Times New Roman" w:cs="Times New Roman"/>
          <w:szCs w:val="24"/>
        </w:rPr>
        <w:t xml:space="preserve"> τι και να έχει ει</w:t>
      </w:r>
      <w:r>
        <w:rPr>
          <w:rFonts w:eastAsia="Times New Roman" w:cs="Times New Roman"/>
          <w:szCs w:val="24"/>
        </w:rPr>
        <w:t>πωθεί</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η Διάσκεψη των Προέδρων κατά πλειοψηφία, δεν μπορεί να στηρίξει αντίθετη άποψη.</w:t>
      </w:r>
    </w:p>
    <w:p w14:paraId="38B9DB7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εραιτέρω, κύριε Πρόεδρε, τα πράγματα γίνονται λίγο χειρότερα</w:t>
      </w:r>
      <w:r>
        <w:rPr>
          <w:rFonts w:eastAsia="Times New Roman" w:cs="Times New Roman"/>
          <w:szCs w:val="24"/>
        </w:rPr>
        <w:t>,</w:t>
      </w:r>
      <w:r>
        <w:rPr>
          <w:rFonts w:eastAsia="Times New Roman" w:cs="Times New Roman"/>
          <w:szCs w:val="24"/>
        </w:rPr>
        <w:t xml:space="preserve"> όσο πηγαίνουμε παρακάτω. Προ δύο μηνών, μετά από μια τυχαία συζήτηση που είχα με ανώτατ</w:t>
      </w:r>
      <w:r>
        <w:rPr>
          <w:rFonts w:eastAsia="Times New Roman" w:cs="Times New Roman"/>
          <w:szCs w:val="24"/>
        </w:rPr>
        <w:t xml:space="preserve">ο δικαστικό εισαγγελικό λειτουργό, από αυτούς που τίμησε προσφάτως η Διάσκεψη των Προέδρων με την άποψή της, κέρδισα την πρόταση για κάποιες </w:t>
      </w:r>
      <w:r>
        <w:rPr>
          <w:rFonts w:eastAsia="Times New Roman" w:cs="Times New Roman"/>
          <w:szCs w:val="24"/>
        </w:rPr>
        <w:lastRenderedPageBreak/>
        <w:t>θεμελιώδεις και σημαντικές αλλαγές που γίνονται, να μην αργήσουν. Λόγου χάρ</w:t>
      </w:r>
      <w:r>
        <w:rPr>
          <w:rFonts w:eastAsia="Times New Roman" w:cs="Times New Roman"/>
          <w:szCs w:val="24"/>
        </w:rPr>
        <w:t>ιν</w:t>
      </w:r>
      <w:r>
        <w:rPr>
          <w:rFonts w:eastAsia="Times New Roman" w:cs="Times New Roman"/>
          <w:szCs w:val="24"/>
        </w:rPr>
        <w:t>, εγώ δεν ντρέπομαι να πω</w:t>
      </w:r>
      <w:r>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t>ντρέπεται η πλειοψηφία</w:t>
      </w:r>
      <w:r>
        <w:rPr>
          <w:rFonts w:eastAsia="Times New Roman" w:cs="Times New Roman"/>
          <w:szCs w:val="24"/>
        </w:rPr>
        <w:t>-</w:t>
      </w:r>
      <w:r>
        <w:rPr>
          <w:rFonts w:eastAsia="Times New Roman" w:cs="Times New Roman"/>
          <w:szCs w:val="24"/>
        </w:rPr>
        <w:t xml:space="preserve"> ότι ο νόμος 1608 έπρεπε εδώ και δεκαετίες να αλλάξει. Και σας έστειλα διά του παρόντος εκείνη την ημέρα Υπουργού, του κ. </w:t>
      </w:r>
      <w:proofErr w:type="spellStart"/>
      <w:r>
        <w:rPr>
          <w:rFonts w:eastAsia="Times New Roman" w:cs="Times New Roman"/>
          <w:szCs w:val="24"/>
        </w:rPr>
        <w:t>Τζανακόπουλου</w:t>
      </w:r>
      <w:proofErr w:type="spellEnd"/>
      <w:r>
        <w:rPr>
          <w:rFonts w:eastAsia="Times New Roman" w:cs="Times New Roman"/>
          <w:szCs w:val="24"/>
        </w:rPr>
        <w:t>, συγχαρητήρια και σε εσάς</w:t>
      </w:r>
      <w:r>
        <w:rPr>
          <w:rFonts w:eastAsia="Times New Roman" w:cs="Times New Roman"/>
          <w:szCs w:val="24"/>
        </w:rPr>
        <w:t xml:space="preserve">, </w:t>
      </w:r>
      <w:r>
        <w:rPr>
          <w:rFonts w:eastAsia="Times New Roman" w:cs="Times New Roman"/>
          <w:szCs w:val="24"/>
        </w:rPr>
        <w:t>στον κ. Κοντονή και στον κ. Παρασκευόπουλο</w:t>
      </w:r>
      <w:r>
        <w:rPr>
          <w:rFonts w:eastAsia="Times New Roman" w:cs="Times New Roman"/>
          <w:szCs w:val="24"/>
        </w:rPr>
        <w:t>,</w:t>
      </w:r>
      <w:r>
        <w:rPr>
          <w:rFonts w:eastAsia="Times New Roman" w:cs="Times New Roman"/>
          <w:szCs w:val="24"/>
        </w:rPr>
        <w:t xml:space="preserve"> ίσως.</w:t>
      </w:r>
    </w:p>
    <w:p w14:paraId="38B9DB80"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Κρίσιμες, όμως, αλλα</w:t>
      </w:r>
      <w:r>
        <w:rPr>
          <w:rFonts w:eastAsia="Times New Roman" w:cs="Times New Roman"/>
          <w:szCs w:val="24"/>
        </w:rPr>
        <w:t>γές, απαραίτητες, έπρεπε να φύγουν από αυτή τη συλλογική προσπάθεια και να έρθουν εδώ με ένα μικρό σχέδιο νόμου να τις ψηφίσουμε όλοι μαζί</w:t>
      </w:r>
      <w:r>
        <w:rPr>
          <w:rFonts w:eastAsia="Times New Roman" w:cs="Times New Roman"/>
          <w:szCs w:val="24"/>
        </w:rPr>
        <w:t xml:space="preserve"> κ</w:t>
      </w:r>
      <w:r>
        <w:rPr>
          <w:rFonts w:eastAsia="Times New Roman" w:cs="Times New Roman"/>
          <w:szCs w:val="24"/>
        </w:rPr>
        <w:t>αι θα το κάνουμε. Υπάρχουν διατάξεις που λύνουν θέματα δεκαετιών και είμαστε υπέρ, χωρίς να ντρεπόμαστε, κύριε Πρόεδ</w:t>
      </w:r>
      <w:r>
        <w:rPr>
          <w:rFonts w:eastAsia="Times New Roman" w:cs="Times New Roman"/>
          <w:szCs w:val="24"/>
        </w:rPr>
        <w:t xml:space="preserve">ρε, τι θα μας πει ο άλφα και ο βήτα. </w:t>
      </w:r>
    </w:p>
    <w:p w14:paraId="38B9DB81"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Αλλά η Κυβέρνηση ντρέπεται! Ντρέπεται η Κυβέρνηση να πει τι εμπεριέχει αυτό το κείμενο. Δεν έχει το θάρρος των διατάξεων</w:t>
      </w:r>
      <w:r>
        <w:rPr>
          <w:rFonts w:eastAsia="Times New Roman" w:cs="Times New Roman"/>
          <w:szCs w:val="24"/>
        </w:rPr>
        <w:t>,</w:t>
      </w:r>
      <w:r>
        <w:rPr>
          <w:rFonts w:eastAsia="Times New Roman" w:cs="Times New Roman"/>
          <w:szCs w:val="24"/>
        </w:rPr>
        <w:t xml:space="preserve"> των οποίων φέρει την ευθύνη να κατατεθούν εδώ, μετά από αυτή την υπέροχη δουλειά που έγινε, για </w:t>
      </w:r>
      <w:r>
        <w:rPr>
          <w:rFonts w:eastAsia="Times New Roman" w:cs="Times New Roman"/>
          <w:szCs w:val="24"/>
        </w:rPr>
        <w:t xml:space="preserve">να επιψηφιστούν, όπως το Σύνταγμα ορίζει. </w:t>
      </w:r>
    </w:p>
    <w:p w14:paraId="38B9DB82"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Έρχονται εκατοντάδες διατάξεις</w:t>
      </w:r>
      <w:r>
        <w:rPr>
          <w:rFonts w:eastAsia="Times New Roman" w:cs="Times New Roman"/>
          <w:szCs w:val="24"/>
        </w:rPr>
        <w:t>,</w:t>
      </w:r>
      <w:r>
        <w:rPr>
          <w:rFonts w:eastAsia="Times New Roman" w:cs="Times New Roman"/>
          <w:szCs w:val="24"/>
        </w:rPr>
        <w:t xml:space="preserve"> μέσα στις οποίες -η φράση είναι πολύ αιχμηρή, την υιοθετώ όπως θα την πω- εμπεριέχονται «σκορπιοί και φίδια». Υπάρχουν διατάξεις, που αν τις ακούσει ο ελληνικός λαός</w:t>
      </w:r>
      <w:r>
        <w:rPr>
          <w:rFonts w:eastAsia="Times New Roman" w:cs="Times New Roman"/>
          <w:szCs w:val="24"/>
        </w:rPr>
        <w:t>,</w:t>
      </w:r>
      <w:r>
        <w:rPr>
          <w:rFonts w:eastAsia="Times New Roman" w:cs="Times New Roman"/>
          <w:szCs w:val="24"/>
        </w:rPr>
        <w:t xml:space="preserve"> θα πάρει θέση </w:t>
      </w:r>
      <w:r>
        <w:rPr>
          <w:rFonts w:eastAsia="Times New Roman" w:cs="Times New Roman"/>
          <w:szCs w:val="24"/>
        </w:rPr>
        <w:t xml:space="preserve">ενάντια σε </w:t>
      </w:r>
      <w:r>
        <w:rPr>
          <w:rFonts w:eastAsia="Times New Roman" w:cs="Times New Roman"/>
          <w:szCs w:val="24"/>
        </w:rPr>
        <w:t>αυτούς,</w:t>
      </w:r>
      <w:r>
        <w:rPr>
          <w:rFonts w:eastAsia="Times New Roman" w:cs="Times New Roman"/>
          <w:szCs w:val="24"/>
        </w:rPr>
        <w:t xml:space="preserve"> που πήραν την πρωτοβουλία να ψηφίσουν. Εμείς</w:t>
      </w:r>
      <w:r>
        <w:rPr>
          <w:rFonts w:eastAsia="Times New Roman" w:cs="Times New Roman"/>
          <w:szCs w:val="24"/>
        </w:rPr>
        <w:t>,</w:t>
      </w:r>
      <w:r>
        <w:rPr>
          <w:rFonts w:eastAsia="Times New Roman" w:cs="Times New Roman"/>
          <w:szCs w:val="24"/>
        </w:rPr>
        <w:t xml:space="preserve"> δεν θα ανήκουμε σε αυτούς ούτε καν θα νομιμοποιήσουμε την αντισυνταγματική διαδικασία με την παρουσία μας. Τι θα σας πείραζε να έχει συζητηθεί αυτή η προσπάθεια, που εδώ όταν καταλήγει σε μία</w:t>
      </w:r>
      <w:r>
        <w:rPr>
          <w:rFonts w:eastAsia="Times New Roman" w:cs="Times New Roman"/>
          <w:szCs w:val="24"/>
        </w:rPr>
        <w:t xml:space="preserve"> συνεδρίαση, όπως σωστά είπε ο Πρόεδρος, ψηφίζουμε επί της αρχής και στο σύνολο; Δεν έχουμε κατ’ </w:t>
      </w:r>
      <w:proofErr w:type="spellStart"/>
      <w:r>
        <w:rPr>
          <w:rFonts w:eastAsia="Times New Roman" w:cs="Times New Roman"/>
          <w:szCs w:val="24"/>
        </w:rPr>
        <w:t>άρθρον</w:t>
      </w:r>
      <w:proofErr w:type="spellEnd"/>
      <w:r>
        <w:rPr>
          <w:rFonts w:eastAsia="Times New Roman" w:cs="Times New Roman"/>
          <w:szCs w:val="24"/>
        </w:rPr>
        <w:t xml:space="preserve"> συζήτηση εδώ, στην Ολομέλεια, εφαρμόζουμε Σύνταγμα και Κανονισμό της Βουλής, </w:t>
      </w:r>
      <w:r>
        <w:rPr>
          <w:rFonts w:eastAsia="Times New Roman" w:cs="Times New Roman"/>
          <w:szCs w:val="24"/>
        </w:rPr>
        <w:t xml:space="preserve">άρθρο </w:t>
      </w:r>
      <w:r>
        <w:rPr>
          <w:rFonts w:eastAsia="Times New Roman" w:cs="Times New Roman"/>
          <w:szCs w:val="24"/>
        </w:rPr>
        <w:t xml:space="preserve">76 παράγραφος 6 και </w:t>
      </w:r>
      <w:r>
        <w:rPr>
          <w:rFonts w:eastAsia="Times New Roman" w:cs="Times New Roman"/>
          <w:szCs w:val="24"/>
        </w:rPr>
        <w:t>άρθρ</w:t>
      </w:r>
      <w:r>
        <w:rPr>
          <w:rFonts w:eastAsia="Times New Roman" w:cs="Times New Roman"/>
          <w:szCs w:val="24"/>
        </w:rPr>
        <w:t xml:space="preserve">ο 111 παράγραφος 3 του Κανονισμού. Προφανώς. </w:t>
      </w:r>
      <w:r>
        <w:rPr>
          <w:rFonts w:eastAsia="Times New Roman" w:cs="Times New Roman"/>
          <w:szCs w:val="24"/>
        </w:rPr>
        <w:t xml:space="preserve">Αλλά δεν έπρεπε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να γνωρίζει τι ψηφίζει; Στη βάσανο της κριτικής μετά, για διατάξεις που η πλειοψηφία δεν έχει πάρει χαμπάρι ότι υπάρχουν μέσα</w:t>
      </w:r>
      <w:r>
        <w:rPr>
          <w:rFonts w:eastAsia="Times New Roman" w:cs="Times New Roman"/>
          <w:szCs w:val="24"/>
        </w:rPr>
        <w:t>,</w:t>
      </w:r>
      <w:r>
        <w:rPr>
          <w:rFonts w:eastAsia="Times New Roman" w:cs="Times New Roman"/>
          <w:szCs w:val="24"/>
        </w:rPr>
        <w:t xml:space="preserve"> τι θα  λέτε εσείς; Τι θα λέτε στον αιφνιδιασμένο</w:t>
      </w:r>
      <w:r>
        <w:rPr>
          <w:rFonts w:eastAsia="Times New Roman" w:cs="Times New Roman"/>
          <w:szCs w:val="24"/>
        </w:rPr>
        <w:t>,</w:t>
      </w:r>
      <w:r>
        <w:rPr>
          <w:rFonts w:eastAsia="Times New Roman" w:cs="Times New Roman"/>
          <w:szCs w:val="24"/>
        </w:rPr>
        <w:t xml:space="preserve"> που ακούει ότι γίνεται διαδήλωση στην Αθ</w:t>
      </w:r>
      <w:r>
        <w:rPr>
          <w:rFonts w:eastAsia="Times New Roman" w:cs="Times New Roman"/>
          <w:szCs w:val="24"/>
        </w:rPr>
        <w:t xml:space="preserve">ήνα για διάταξη περί βιασμού; </w:t>
      </w:r>
      <w:r>
        <w:rPr>
          <w:rFonts w:eastAsia="Times New Roman" w:cs="Times New Roman"/>
          <w:szCs w:val="24"/>
        </w:rPr>
        <w:t>εσείς,</w:t>
      </w:r>
      <w:r>
        <w:rPr>
          <w:rFonts w:eastAsia="Times New Roman" w:cs="Times New Roman"/>
          <w:szCs w:val="24"/>
        </w:rPr>
        <w:t xml:space="preserve"> είστε η Κυβέρνηση</w:t>
      </w:r>
      <w:r>
        <w:rPr>
          <w:rFonts w:eastAsia="Times New Roman" w:cs="Times New Roman"/>
          <w:szCs w:val="24"/>
        </w:rPr>
        <w:t xml:space="preserve">, </w:t>
      </w:r>
      <w:r>
        <w:rPr>
          <w:rFonts w:eastAsia="Times New Roman" w:cs="Times New Roman"/>
          <w:szCs w:val="24"/>
        </w:rPr>
        <w:t xml:space="preserve">που πριν από δύο μήνες οδηγήσατε τον πρόεδρο της Επιτροπής για την Προστασία των </w:t>
      </w:r>
      <w:r>
        <w:rPr>
          <w:rFonts w:eastAsia="Times New Roman" w:cs="Times New Roman"/>
          <w:szCs w:val="24"/>
        </w:rPr>
        <w:lastRenderedPageBreak/>
        <w:t>Θεμελιωδών Δικαιωμάτων κ. Σταυρόπουλο σε παραίτηση, που συνοδεύτηκε και από την επίπληξη της προέδρου του Ευρωπαϊκού Δι</w:t>
      </w:r>
      <w:r>
        <w:rPr>
          <w:rFonts w:eastAsia="Times New Roman" w:cs="Times New Roman"/>
          <w:szCs w:val="24"/>
        </w:rPr>
        <w:t xml:space="preserve">κτύου των Θεμελιωδών Δικαιωμάτων προς τον Πρωθυπουργό τον ίδιο, στον οποίον υπάγεται η συγκεκριμένη αρχή. Εσείς είστε οι άνθρωποι που λειτουργείτε υπέρ των δικαιωμάτων στα λόγια. Αλλά δεν είμαστε τα λόγια μας, είμαστε οι πράξεις μας. </w:t>
      </w:r>
    </w:p>
    <w:p w14:paraId="38B9DB83"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Γι’ αυτό, κύριε Πρόεδ</w:t>
      </w:r>
      <w:r>
        <w:rPr>
          <w:rFonts w:eastAsia="Times New Roman" w:cs="Times New Roman"/>
          <w:szCs w:val="24"/>
        </w:rPr>
        <w:t xml:space="preserve">ρε, επειδή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δεν ξέρει τι θα ψηφίσει, η επιψήφιση</w:t>
      </w:r>
      <w:r>
        <w:rPr>
          <w:rFonts w:eastAsia="Times New Roman" w:cs="Times New Roman"/>
          <w:szCs w:val="24"/>
        </w:rPr>
        <w:t>,</w:t>
      </w:r>
      <w:r>
        <w:rPr>
          <w:rFonts w:eastAsia="Times New Roman" w:cs="Times New Roman"/>
          <w:szCs w:val="24"/>
        </w:rPr>
        <w:t xml:space="preserve"> που προϋποθέτει μία συζήτηση επί της αρχής και στο σύνολο</w:t>
      </w:r>
      <w:r>
        <w:rPr>
          <w:rFonts w:eastAsia="Times New Roman" w:cs="Times New Roman"/>
          <w:szCs w:val="24"/>
        </w:rPr>
        <w:t>,</w:t>
      </w:r>
      <w:r>
        <w:rPr>
          <w:rFonts w:eastAsia="Times New Roman" w:cs="Times New Roman"/>
          <w:szCs w:val="24"/>
        </w:rPr>
        <w:t xml:space="preserve"> δεν σημαίνει ότι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θα έχει άγνοια διατάξεων</w:t>
      </w:r>
      <w:r>
        <w:rPr>
          <w:rFonts w:eastAsia="Times New Roman" w:cs="Times New Roman"/>
          <w:szCs w:val="24"/>
        </w:rPr>
        <w:t>,</w:t>
      </w:r>
      <w:r>
        <w:rPr>
          <w:rFonts w:eastAsia="Times New Roman" w:cs="Times New Roman"/>
          <w:szCs w:val="24"/>
        </w:rPr>
        <w:t xml:space="preserve"> που θεμελιώνουν προστασία εννόμων αγαθών και τον βαθμό της </w:t>
      </w:r>
      <w:r>
        <w:rPr>
          <w:rFonts w:eastAsia="Times New Roman" w:cs="Times New Roman"/>
          <w:szCs w:val="24"/>
        </w:rPr>
        <w:t xml:space="preserve">προστασίας τους. Δεν μπορεί οι </w:t>
      </w:r>
      <w:r>
        <w:rPr>
          <w:rFonts w:eastAsia="Times New Roman" w:cs="Times New Roman"/>
          <w:szCs w:val="24"/>
        </w:rPr>
        <w:t xml:space="preserve">δικηγόροι </w:t>
      </w:r>
      <w:r>
        <w:rPr>
          <w:rFonts w:eastAsia="Times New Roman" w:cs="Times New Roman"/>
          <w:szCs w:val="24"/>
        </w:rPr>
        <w:t>συνάδελφοι της Πλειοψηφίας,  να μην ξέρουν τι έχουν ψηφίσει. Γιατί δεν ξέρουν!</w:t>
      </w:r>
    </w:p>
    <w:p w14:paraId="38B9DB84" w14:textId="77777777" w:rsidR="00200609" w:rsidRDefault="002F7F27">
      <w:pPr>
        <w:tabs>
          <w:tab w:val="left" w:pos="1905"/>
        </w:tabs>
        <w:spacing w:line="600" w:lineRule="auto"/>
        <w:ind w:firstLine="720"/>
        <w:jc w:val="both"/>
        <w:rPr>
          <w:rFonts w:eastAsia="Times New Roman" w:cs="Times New Roman"/>
          <w:szCs w:val="24"/>
        </w:rPr>
      </w:pPr>
      <w:r w:rsidRPr="005A1A49">
        <w:rPr>
          <w:rFonts w:eastAsia="Times New Roman" w:cs="Times New Roman"/>
          <w:b/>
          <w:szCs w:val="24"/>
        </w:rPr>
        <w:t>ΠΑΝΑΓΙΩΤΑ</w:t>
      </w:r>
      <w:r>
        <w:rPr>
          <w:rFonts w:eastAsia="Times New Roman" w:cs="Times New Roman"/>
          <w:b/>
          <w:szCs w:val="24"/>
        </w:rPr>
        <w:t xml:space="preserve"> </w:t>
      </w:r>
      <w:r w:rsidRPr="005A1A49">
        <w:rPr>
          <w:rFonts w:eastAsia="Times New Roman" w:cs="Times New Roman"/>
          <w:b/>
          <w:szCs w:val="24"/>
        </w:rPr>
        <w:t>ΚΟΖΟΜΠΟΛΗ</w:t>
      </w:r>
      <w:r>
        <w:rPr>
          <w:rFonts w:eastAsia="Times New Roman" w:cs="Times New Roman"/>
          <w:b/>
          <w:szCs w:val="24"/>
        </w:rPr>
        <w:t xml:space="preserve"> - ΑΜΑΝΑΤΙΔΗ</w:t>
      </w:r>
      <w:r w:rsidRPr="005A1A49">
        <w:rPr>
          <w:rFonts w:eastAsia="Times New Roman" w:cs="Times New Roman"/>
          <w:b/>
          <w:szCs w:val="24"/>
        </w:rPr>
        <w:t xml:space="preserve">: </w:t>
      </w:r>
      <w:r>
        <w:rPr>
          <w:rFonts w:eastAsia="Times New Roman" w:cs="Times New Roman"/>
          <w:szCs w:val="24"/>
        </w:rPr>
        <w:t>Μη μας προσβάλλετε, κύριε!</w:t>
      </w:r>
    </w:p>
    <w:p w14:paraId="38B9DB85" w14:textId="77777777" w:rsidR="00200609" w:rsidRDefault="002F7F27">
      <w:pPr>
        <w:tabs>
          <w:tab w:val="left" w:pos="1905"/>
        </w:tabs>
        <w:spacing w:line="600" w:lineRule="auto"/>
        <w:ind w:firstLine="720"/>
        <w:jc w:val="both"/>
        <w:rPr>
          <w:rFonts w:eastAsia="Times New Roman" w:cs="Times New Roman"/>
          <w:szCs w:val="24"/>
        </w:rPr>
      </w:pPr>
      <w:r w:rsidRPr="005A1A49">
        <w:rPr>
          <w:rFonts w:eastAsia="Times New Roman" w:cs="Times New Roman"/>
          <w:b/>
          <w:szCs w:val="24"/>
        </w:rPr>
        <w:lastRenderedPageBreak/>
        <w:t>ΑΝΔΡΕΑΣ ΛΟΒΕΡΔΟΣ:</w:t>
      </w:r>
      <w:r>
        <w:rPr>
          <w:rFonts w:eastAsia="Times New Roman" w:cs="Times New Roman"/>
          <w:szCs w:val="24"/>
        </w:rPr>
        <w:t xml:space="preserve"> Προσβάλλετε εσείς τον ελληνικό λαό και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Είστε ……</w:t>
      </w:r>
      <w:r w:rsidRPr="009E2DEB">
        <w:rPr>
          <w:rFonts w:eastAsia="Times New Roman" w:cs="Times New Roman"/>
          <w:szCs w:val="24"/>
        </w:rPr>
        <w:t xml:space="preserve"> </w:t>
      </w:r>
      <w:r>
        <w:rPr>
          <w:rFonts w:eastAsia="Times New Roman" w:cs="Times New Roman"/>
          <w:szCs w:val="24"/>
        </w:rPr>
        <w:t>με αυτήν την προσπάθεια</w:t>
      </w:r>
      <w:r w:rsidRPr="009E2DEB">
        <w:rPr>
          <w:rFonts w:eastAsia="Times New Roman" w:cs="Times New Roman"/>
          <w:szCs w:val="24"/>
        </w:rPr>
        <w:t xml:space="preserve"> </w:t>
      </w:r>
      <w:r>
        <w:rPr>
          <w:rFonts w:eastAsia="Times New Roman" w:cs="Times New Roman"/>
          <w:szCs w:val="24"/>
        </w:rPr>
        <w:t>που κάνετε σήμερα!</w:t>
      </w:r>
    </w:p>
    <w:p w14:paraId="38B9DB86" w14:textId="77777777" w:rsidR="00200609" w:rsidRDefault="002F7F27">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w:t>
      </w:r>
    </w:p>
    <w:p w14:paraId="38B9DB8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Τα λόγια είναι αιχμηρά, αλλά τα αξίζουν αυτοί</w:t>
      </w:r>
      <w:r>
        <w:rPr>
          <w:rFonts w:eastAsia="Times New Roman" w:cs="Times New Roman"/>
          <w:szCs w:val="24"/>
        </w:rPr>
        <w:t>,</w:t>
      </w:r>
      <w:r>
        <w:rPr>
          <w:rFonts w:eastAsia="Times New Roman" w:cs="Times New Roman"/>
          <w:szCs w:val="24"/>
        </w:rPr>
        <w:t xml:space="preserve"> στους οποίους απευθύνονται. </w:t>
      </w:r>
    </w:p>
    <w:p w14:paraId="38B9DB8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 κλείνω. Εμείς ζητήσαμε να σεβαστεί η Κυβέρνηση και ο Πρόεδρος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Σύνταγμα. Δεν έγινε. Τι ζητάμε τώρα; Επειδή στην προσπάθεια που έγινε επί τόσα χρόνια είμαστε αρωγοί, αλλά δεν ντρεπόμαστε για τις επιλογές μας, τις λέμε δημόσια…</w:t>
      </w:r>
    </w:p>
    <w:p w14:paraId="38B9DB89" w14:textId="77777777" w:rsidR="00200609" w:rsidRDefault="002F7F27">
      <w:pPr>
        <w:spacing w:line="600" w:lineRule="auto"/>
        <w:ind w:firstLine="720"/>
        <w:jc w:val="both"/>
        <w:rPr>
          <w:rFonts w:eastAsia="Times New Roman" w:cs="Times New Roman"/>
          <w:szCs w:val="24"/>
        </w:rPr>
      </w:pPr>
      <w:r w:rsidRPr="009E2DEB">
        <w:rPr>
          <w:rFonts w:eastAsia="Times New Roman" w:cs="Times New Roman"/>
          <w:b/>
          <w:szCs w:val="24"/>
        </w:rPr>
        <w:t xml:space="preserve">ΓΕΩΡΓΙΟΣ ΠΑΠΑΦΙΛΙΠΠΟΥ: </w:t>
      </w:r>
      <w:r>
        <w:rPr>
          <w:rFonts w:eastAsia="Times New Roman" w:cs="Times New Roman"/>
          <w:szCs w:val="24"/>
        </w:rPr>
        <w:t>Πώς σας προκύπτει ότι ντρεπόμαστε;</w:t>
      </w:r>
    </w:p>
    <w:p w14:paraId="38B9DB8A" w14:textId="77777777" w:rsidR="00200609" w:rsidRDefault="002F7F27">
      <w:pPr>
        <w:spacing w:line="600" w:lineRule="auto"/>
        <w:ind w:firstLine="720"/>
        <w:jc w:val="both"/>
        <w:rPr>
          <w:rFonts w:eastAsia="Times New Roman" w:cs="Times New Roman"/>
          <w:b/>
          <w:szCs w:val="24"/>
        </w:rPr>
      </w:pPr>
      <w:r w:rsidRPr="009E2DEB">
        <w:rPr>
          <w:rFonts w:eastAsia="Times New Roman" w:cs="Times New Roman"/>
          <w:b/>
          <w:szCs w:val="24"/>
        </w:rPr>
        <w:t>ΑΝΔΡΕΑΣ ΛΟΒΕΡΔΟΣ:</w:t>
      </w:r>
      <w:r>
        <w:rPr>
          <w:rFonts w:eastAsia="Times New Roman" w:cs="Times New Roman"/>
          <w:szCs w:val="24"/>
        </w:rPr>
        <w:t xml:space="preserve"> Γιατί δεν κάνα</w:t>
      </w:r>
      <w:r>
        <w:rPr>
          <w:rFonts w:eastAsia="Times New Roman" w:cs="Times New Roman"/>
          <w:szCs w:val="24"/>
        </w:rPr>
        <w:t>τε συζήτηση, συνάδελφε! Γιατί στη Διαρκή Επιτροπή περάσαν όλα με αέρα. Γι’ αυτό ντρέπεστε!</w:t>
      </w:r>
      <w:r w:rsidRPr="009E2DEB">
        <w:rPr>
          <w:rFonts w:eastAsia="Times New Roman" w:cs="Times New Roman"/>
          <w:b/>
          <w:szCs w:val="24"/>
        </w:rPr>
        <w:t xml:space="preserve"> </w:t>
      </w:r>
    </w:p>
    <w:p w14:paraId="38B9DB8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Θα πρέπει, κύριε Πρόεδρε, να συνειδητοποιηθεί και ο ελληνικός λαός να καταλάβει ότι με αυτές τις διαδικασίες προστασία εννόμων αγαθών, δικονομική οργάνωση αυτής της</w:t>
      </w:r>
      <w:r>
        <w:rPr>
          <w:rFonts w:eastAsia="Times New Roman" w:cs="Times New Roman"/>
          <w:szCs w:val="24"/>
        </w:rPr>
        <w:t xml:space="preserve"> προστασίας δεν χωρεί. Είμαστε ενάντια, καταγγέλλουμε, καταδικάζουμε και αποχωρούμε. </w:t>
      </w:r>
    </w:p>
    <w:p w14:paraId="38B9DB8C" w14:textId="77777777" w:rsidR="00200609" w:rsidRDefault="002F7F27">
      <w:pPr>
        <w:spacing w:line="600" w:lineRule="auto"/>
        <w:ind w:firstLine="720"/>
        <w:jc w:val="both"/>
        <w:rPr>
          <w:rFonts w:eastAsia="Times New Roman" w:cs="Times New Roman"/>
          <w:szCs w:val="24"/>
        </w:rPr>
      </w:pPr>
      <w:r w:rsidRPr="00CF00A6">
        <w:rPr>
          <w:rFonts w:eastAsia="Times New Roman" w:cs="Times New Roman"/>
          <w:b/>
          <w:szCs w:val="24"/>
        </w:rPr>
        <w:t xml:space="preserve">ΠΡΟΕΔΡΕΥΩΝ (Αναστάσιος Κουράκης): </w:t>
      </w:r>
      <w:r>
        <w:rPr>
          <w:rFonts w:eastAsia="Times New Roman" w:cs="Times New Roman"/>
          <w:szCs w:val="24"/>
        </w:rPr>
        <w:t>Φαντάζομαι, κύριε Λοβέρδο, ότι τα περί «…..» δεν έχουν θέση σε αυτήν την Αίθουσα. Έχουμε άλλες εκφράσεις να αντιπαρατεθούμε και θα παρακ</w:t>
      </w:r>
      <w:r>
        <w:rPr>
          <w:rFonts w:eastAsia="Times New Roman" w:cs="Times New Roman"/>
          <w:szCs w:val="24"/>
        </w:rPr>
        <w:t xml:space="preserve">αλούσα να συναινέσετε, για να διαγραφούν από τα Πρακτικά. </w:t>
      </w:r>
    </w:p>
    <w:p w14:paraId="38B9DB8D"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w:t>
      </w:r>
    </w:p>
    <w:p w14:paraId="38B9DB8E" w14:textId="77777777" w:rsidR="00200609" w:rsidRDefault="002F7F2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αποχωρεί από την Αίθουσα η Κοινοβουλευτική Ομάδα της Δημοκρατικής Συμπαράταξης)</w:t>
      </w:r>
    </w:p>
    <w:p w14:paraId="38B9DB8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 </w:t>
      </w:r>
      <w:r w:rsidRPr="00DF1D29">
        <w:rPr>
          <w:rFonts w:eastAsia="Times New Roman" w:cs="Times New Roman"/>
          <w:b/>
          <w:szCs w:val="24"/>
        </w:rPr>
        <w:t>ΠΡΟΕΔΡΕΥΩΝ (Αναστάσιος Κουράκης):</w:t>
      </w:r>
      <w:r w:rsidRPr="00DF1D29">
        <w:rPr>
          <w:rFonts w:eastAsia="Times New Roman" w:cs="Times New Roman"/>
          <w:szCs w:val="24"/>
        </w:rPr>
        <w:t xml:space="preserve"> </w:t>
      </w:r>
      <w:r>
        <w:rPr>
          <w:rFonts w:eastAsia="Times New Roman" w:cs="Times New Roman"/>
          <w:szCs w:val="24"/>
        </w:rPr>
        <w:t>Ευχαριστώ.</w:t>
      </w:r>
    </w:p>
    <w:p w14:paraId="38B9DB9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 </w:t>
      </w:r>
    </w:p>
    <w:p w14:paraId="38B9DB91" w14:textId="77777777" w:rsidR="00200609" w:rsidRDefault="002F7F27">
      <w:pPr>
        <w:spacing w:line="600" w:lineRule="auto"/>
        <w:ind w:firstLine="720"/>
        <w:jc w:val="both"/>
        <w:rPr>
          <w:rFonts w:eastAsia="Times New Roman" w:cs="Times New Roman"/>
          <w:szCs w:val="24"/>
        </w:rPr>
      </w:pPr>
      <w:r w:rsidRPr="001F1385">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38B9DB9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Αν δεν είχαν μεσολαβήσει οι Ευρωεκλογές</w:t>
      </w:r>
      <w:r>
        <w:rPr>
          <w:rFonts w:eastAsia="Times New Roman" w:cs="Times New Roman"/>
          <w:szCs w:val="24"/>
        </w:rPr>
        <w:t>,</w:t>
      </w:r>
      <w:r>
        <w:rPr>
          <w:rFonts w:eastAsia="Times New Roman" w:cs="Times New Roman"/>
          <w:szCs w:val="24"/>
        </w:rPr>
        <w:t xml:space="preserve"> που έγιναν πριν από δώδεκα ημέρες, όπου η λαϊκή ετυμηγορία καταβαράθρωσε τον ΣΥΡΙΖΑ και την πλειοψηφική «τσόντα» του, τότε θα είχατε μια δικαιολογία να φέρετε το εν λόγω νομοσχέδιο, αφού ακόμα θα λειτουργούσε το ελληνικό Κοινοβούλιο και η Βουλή. </w:t>
      </w:r>
    </w:p>
    <w:p w14:paraId="38B9DB93"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τα απ</w:t>
      </w:r>
      <w:r>
        <w:rPr>
          <w:rFonts w:eastAsia="Times New Roman"/>
          <w:color w:val="222222"/>
          <w:szCs w:val="24"/>
          <w:shd w:val="clear" w:color="auto" w:fill="FFFFFF"/>
        </w:rPr>
        <w:t>οτελέσματα, όμως, τα οποία ήταν πολύ άσχημα για την Κυβέρνησή σας και με το γεγονός ότι μόλις σε τρεις εβδομάδες περίπου θα γίνουν εθνικές εκλογές</w:t>
      </w:r>
      <w:r>
        <w:rPr>
          <w:rFonts w:eastAsia="Times New Roman"/>
          <w:color w:val="222222"/>
          <w:szCs w:val="24"/>
          <w:shd w:val="clear" w:color="auto" w:fill="FFFFFF"/>
        </w:rPr>
        <w:t>,</w:t>
      </w:r>
      <w:r>
        <w:rPr>
          <w:rFonts w:eastAsia="Times New Roman"/>
          <w:color w:val="222222"/>
          <w:szCs w:val="24"/>
          <w:shd w:val="clear" w:color="auto" w:fill="FFFFFF"/>
        </w:rPr>
        <w:t xml:space="preserve"> θεωρούμε ότι όλες αυτές οι ενέργειες</w:t>
      </w:r>
      <w:r>
        <w:rPr>
          <w:rFonts w:eastAsia="Times New Roman"/>
          <w:color w:val="222222"/>
          <w:szCs w:val="24"/>
          <w:shd w:val="clear" w:color="auto" w:fill="FFFFFF"/>
        </w:rPr>
        <w:t>,</w:t>
      </w:r>
      <w:r>
        <w:rPr>
          <w:rFonts w:eastAsia="Times New Roman"/>
          <w:color w:val="222222"/>
          <w:szCs w:val="24"/>
          <w:shd w:val="clear" w:color="auto" w:fill="FFFFFF"/>
        </w:rPr>
        <w:t xml:space="preserve"> που γίνονται από μέρους </w:t>
      </w:r>
      <w:r>
        <w:rPr>
          <w:rFonts w:eastAsia="Times New Roman"/>
          <w:color w:val="222222"/>
          <w:szCs w:val="24"/>
          <w:shd w:val="clear" w:color="auto" w:fill="FFFFFF"/>
        </w:rPr>
        <w:t>σας,</w:t>
      </w:r>
      <w:r>
        <w:rPr>
          <w:rFonts w:eastAsia="Times New Roman"/>
          <w:color w:val="222222"/>
          <w:szCs w:val="24"/>
          <w:shd w:val="clear" w:color="auto" w:fill="FFFFFF"/>
        </w:rPr>
        <w:t xml:space="preserve"> δεν έχουν απολύτως κανένα νόημα, στερούντ</w:t>
      </w:r>
      <w:r>
        <w:rPr>
          <w:rFonts w:eastAsia="Times New Roman"/>
          <w:color w:val="222222"/>
          <w:szCs w:val="24"/>
          <w:shd w:val="clear" w:color="auto" w:fill="FFFFFF"/>
        </w:rPr>
        <w:t xml:space="preserve">αι </w:t>
      </w:r>
      <w:proofErr w:type="spellStart"/>
      <w:r>
        <w:rPr>
          <w:rFonts w:eastAsia="Times New Roman"/>
          <w:color w:val="222222"/>
          <w:szCs w:val="24"/>
          <w:shd w:val="clear" w:color="auto" w:fill="FFFFFF"/>
        </w:rPr>
        <w:t>σοβαρότητος</w:t>
      </w:r>
      <w:proofErr w:type="spellEnd"/>
      <w:r>
        <w:rPr>
          <w:rFonts w:eastAsia="Times New Roman"/>
          <w:color w:val="222222"/>
          <w:szCs w:val="24"/>
          <w:shd w:val="clear" w:color="auto" w:fill="FFFFFF"/>
        </w:rPr>
        <w:t xml:space="preserve"> και δικαιολογούν όλους </w:t>
      </w:r>
      <w:r>
        <w:rPr>
          <w:rFonts w:eastAsia="Times New Roman"/>
          <w:color w:val="222222"/>
          <w:szCs w:val="24"/>
          <w:shd w:val="clear" w:color="auto" w:fill="FFFFFF"/>
        </w:rPr>
        <w:t>αυτούς,</w:t>
      </w:r>
      <w:r>
        <w:rPr>
          <w:rFonts w:eastAsia="Times New Roman"/>
          <w:color w:val="222222"/>
          <w:szCs w:val="24"/>
          <w:shd w:val="clear" w:color="auto" w:fill="FFFFFF"/>
        </w:rPr>
        <w:t xml:space="preserve"> οι οποίοι λένε ότι εξυπηρετείτε απολύτως συγκεκριμένα συμφέροντα, στόχους ή οτιδήποτε άλλο.</w:t>
      </w:r>
    </w:p>
    <w:p w14:paraId="38B9DB94"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εμείς με τη σειρά </w:t>
      </w:r>
      <w:r>
        <w:rPr>
          <w:rFonts w:eastAsia="Times New Roman"/>
          <w:color w:val="222222"/>
          <w:szCs w:val="24"/>
          <w:shd w:val="clear" w:color="auto" w:fill="FFFFFF"/>
        </w:rPr>
        <w:t>μας,</w:t>
      </w:r>
      <w:r>
        <w:rPr>
          <w:rFonts w:eastAsia="Times New Roman"/>
          <w:color w:val="222222"/>
          <w:szCs w:val="24"/>
          <w:shd w:val="clear" w:color="auto" w:fill="FFFFFF"/>
        </w:rPr>
        <w:t xml:space="preserve"> καταγγέλλουμε την εν λόγω διαδικασία. Αποχωρούμε και σας αφήνουμε μόνους σας να κάνετε ό,τι </w:t>
      </w:r>
      <w:r>
        <w:rPr>
          <w:rFonts w:eastAsia="Times New Roman"/>
          <w:color w:val="222222"/>
          <w:szCs w:val="24"/>
          <w:shd w:val="clear" w:color="auto" w:fill="FFFFFF"/>
        </w:rPr>
        <w:t>θέλετε.</w:t>
      </w:r>
    </w:p>
    <w:p w14:paraId="38B9DB95"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Ευχαριστούμε πολύ.</w:t>
      </w:r>
    </w:p>
    <w:p w14:paraId="38B9DB96" w14:textId="77777777" w:rsidR="00200609" w:rsidRDefault="002F7F2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w:t>
      </w:r>
      <w:r>
        <w:rPr>
          <w:rFonts w:eastAsia="Times New Roman" w:cs="Times New Roman"/>
          <w:szCs w:val="24"/>
        </w:rPr>
        <w:t xml:space="preserve">Στο σημείο αυτό αποχωρεί από την Αίθουσα η Κοινοβουλευτική Ομάδα του Λαϊκού Συνδέσμου - </w:t>
      </w:r>
      <w:r>
        <w:rPr>
          <w:rFonts w:eastAsia="Times New Roman"/>
          <w:color w:val="222222"/>
          <w:szCs w:val="24"/>
          <w:shd w:val="clear" w:color="auto" w:fill="FFFFFF"/>
        </w:rPr>
        <w:t>Χρυσή Αυγή)</w:t>
      </w:r>
    </w:p>
    <w:p w14:paraId="38B9DB97" w14:textId="77777777" w:rsidR="00200609" w:rsidRDefault="002F7F27">
      <w:pPr>
        <w:spacing w:line="600" w:lineRule="auto"/>
        <w:ind w:firstLine="720"/>
        <w:jc w:val="both"/>
        <w:rPr>
          <w:rFonts w:eastAsia="Times New Roman"/>
          <w:color w:val="222222"/>
          <w:szCs w:val="24"/>
          <w:shd w:val="clear" w:color="auto" w:fill="FFFFFF"/>
        </w:rPr>
      </w:pPr>
      <w:r w:rsidRPr="00926252">
        <w:rPr>
          <w:rFonts w:eastAsia="Times New Roman"/>
          <w:b/>
          <w:color w:val="222222"/>
          <w:szCs w:val="24"/>
          <w:shd w:val="clear" w:color="auto" w:fill="FFFFFF"/>
        </w:rPr>
        <w:lastRenderedPageBreak/>
        <w:t>ΠΡΟΕΔΡΕΥΩΝ (Αναστάσιος Κουράκης):</w:t>
      </w:r>
      <w:r>
        <w:rPr>
          <w:rFonts w:eastAsia="Times New Roman"/>
          <w:color w:val="222222"/>
          <w:szCs w:val="24"/>
          <w:shd w:val="clear" w:color="auto" w:fill="FFFFFF"/>
        </w:rPr>
        <w:t xml:space="preserve"> Τον λόγο έχει ο κ. Εμμανουήλ Συντυχάκης από το Κομμουνιστικό Κόμμα.</w:t>
      </w:r>
    </w:p>
    <w:p w14:paraId="38B9DB98" w14:textId="77777777" w:rsidR="00200609" w:rsidRDefault="002F7F27">
      <w:pPr>
        <w:spacing w:line="600" w:lineRule="auto"/>
        <w:ind w:firstLine="720"/>
        <w:jc w:val="both"/>
        <w:rPr>
          <w:rFonts w:eastAsia="Times New Roman"/>
          <w:color w:val="222222"/>
          <w:szCs w:val="24"/>
          <w:shd w:val="clear" w:color="auto" w:fill="FFFFFF"/>
        </w:rPr>
      </w:pPr>
      <w:r w:rsidRPr="006D3E4E">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Κύρι</w:t>
      </w:r>
      <w:r>
        <w:rPr>
          <w:rFonts w:eastAsia="Times New Roman"/>
          <w:color w:val="222222"/>
          <w:szCs w:val="24"/>
          <w:shd w:val="clear" w:color="auto" w:fill="FFFFFF"/>
        </w:rPr>
        <w:t>ε Πρόεδρε, δεν θα κάνω κάποια ιδιαίτερη αγόρευση. Τοποθετηθήκαμε και χθες επί της διαδικασίας στην επιτροπή και θεωρούμε σκόπιμο και στην Ολομέλεια να πάρουμε θέση γι</w:t>
      </w:r>
      <w:r>
        <w:rPr>
          <w:rFonts w:eastAsia="Times New Roman"/>
          <w:color w:val="222222"/>
          <w:szCs w:val="24"/>
          <w:shd w:val="clear" w:color="auto" w:fill="FFFFFF"/>
        </w:rPr>
        <w:t>’</w:t>
      </w:r>
      <w:r>
        <w:rPr>
          <w:rFonts w:eastAsia="Times New Roman"/>
          <w:color w:val="222222"/>
          <w:szCs w:val="24"/>
          <w:shd w:val="clear" w:color="auto" w:fill="FFFFFF"/>
        </w:rPr>
        <w:t xml:space="preserve"> αυτό το ζήτημα, θεωρώντας ότι ο χρόνος που επελέγη</w:t>
      </w:r>
      <w:r>
        <w:rPr>
          <w:rFonts w:eastAsia="Times New Roman"/>
          <w:color w:val="222222"/>
          <w:szCs w:val="24"/>
          <w:shd w:val="clear" w:color="auto" w:fill="FFFFFF"/>
        </w:rPr>
        <w:t>,</w:t>
      </w:r>
      <w:r>
        <w:rPr>
          <w:rFonts w:eastAsia="Times New Roman"/>
          <w:color w:val="222222"/>
          <w:szCs w:val="24"/>
          <w:shd w:val="clear" w:color="auto" w:fill="FFFFFF"/>
        </w:rPr>
        <w:t xml:space="preserve"> για να έρθουν για συζήτηση και ψήφισ</w:t>
      </w:r>
      <w:r>
        <w:rPr>
          <w:rFonts w:eastAsia="Times New Roman"/>
          <w:color w:val="222222"/>
          <w:szCs w:val="24"/>
          <w:shd w:val="clear" w:color="auto" w:fill="FFFFFF"/>
        </w:rPr>
        <w:t>η στη Βουλή</w:t>
      </w:r>
      <w:r>
        <w:rPr>
          <w:rFonts w:eastAsia="Times New Roman"/>
          <w:color w:val="222222"/>
          <w:szCs w:val="24"/>
          <w:shd w:val="clear" w:color="auto" w:fill="FFFFFF"/>
        </w:rPr>
        <w:t xml:space="preserve"> -</w:t>
      </w:r>
      <w:r>
        <w:rPr>
          <w:rFonts w:eastAsia="Times New Roman"/>
          <w:color w:val="222222"/>
          <w:szCs w:val="24"/>
          <w:shd w:val="clear" w:color="auto" w:fill="FFFFFF"/>
        </w:rPr>
        <w:t>εν μέσω προεκλογικής περιόδου</w:t>
      </w:r>
      <w:r>
        <w:rPr>
          <w:rFonts w:eastAsia="Times New Roman"/>
          <w:color w:val="222222"/>
          <w:szCs w:val="24"/>
          <w:shd w:val="clear" w:color="auto" w:fill="FFFFFF"/>
        </w:rPr>
        <w:t>-</w:t>
      </w:r>
      <w:r>
        <w:rPr>
          <w:rFonts w:eastAsia="Times New Roman"/>
          <w:color w:val="222222"/>
          <w:szCs w:val="24"/>
          <w:shd w:val="clear" w:color="auto" w:fill="FFFFFF"/>
        </w:rPr>
        <w:t xml:space="preserve"> τα σχέδια του νέου Ποινικού Κώδικα και του νέου Κώδικα Ποινικής Δικονομίας, ο τρόπος που το εισάγει η Κυβέρνηση, όπως-όπως δηλαδή με διαδικασίες κατεπείγοντος, σε συνδυασμό με το γεγονός ότι αφορούν, όπως είναι π</w:t>
      </w:r>
      <w:r>
        <w:rPr>
          <w:rFonts w:eastAsia="Times New Roman"/>
          <w:color w:val="222222"/>
          <w:szCs w:val="24"/>
          <w:shd w:val="clear" w:color="auto" w:fill="FFFFFF"/>
        </w:rPr>
        <w:t>ροφανές, πολύ σοβαρά νομοθετήματα, που αλλάζουν, κατά την άποψή μας, εκ βάθρων και το σύστημα των ποινών και αυτό της απονομής της ποινικής δικαιοσύνης στη χώρα μας, δεν μας βρίσκει σύμφωνους.</w:t>
      </w:r>
    </w:p>
    <w:p w14:paraId="38B9DB99"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είχε όλη την ευχέρεια να το φέρει νωρίτερα στη Βουλ</w:t>
      </w:r>
      <w:r>
        <w:rPr>
          <w:rFonts w:eastAsia="Times New Roman"/>
          <w:color w:val="222222"/>
          <w:szCs w:val="24"/>
          <w:shd w:val="clear" w:color="auto" w:fill="FFFFFF"/>
        </w:rPr>
        <w:t xml:space="preserve">ή. Δεν το έπραξε και αυτό εγείρει σοβαρά ερωτηματικά για εμάς. Κατά την άποψή </w:t>
      </w:r>
      <w:r>
        <w:rPr>
          <w:rFonts w:eastAsia="Times New Roman"/>
          <w:color w:val="222222"/>
          <w:szCs w:val="24"/>
          <w:shd w:val="clear" w:color="auto" w:fill="FFFFFF"/>
        </w:rPr>
        <w:t>μας,</w:t>
      </w:r>
      <w:r>
        <w:rPr>
          <w:rFonts w:eastAsia="Times New Roman"/>
          <w:color w:val="222222"/>
          <w:szCs w:val="24"/>
          <w:shd w:val="clear" w:color="auto" w:fill="FFFFFF"/>
        </w:rPr>
        <w:t xml:space="preserve"> αποτελεί μια μεθόδευση από την </w:t>
      </w:r>
      <w:r>
        <w:rPr>
          <w:rFonts w:eastAsia="Times New Roman"/>
          <w:color w:val="222222"/>
          <w:szCs w:val="24"/>
          <w:shd w:val="clear" w:color="auto" w:fill="FFFFFF"/>
        </w:rPr>
        <w:lastRenderedPageBreak/>
        <w:t xml:space="preserve">πλευρά της Κυβέρνησης να περάσουν όπως-όπως τόσο σοβαρά νομοθετήματα, για να μην πάρει χαμπάρι ο λαός για τις σοβαρές και επικίνδυνες αλλαγές </w:t>
      </w:r>
      <w:r>
        <w:rPr>
          <w:rFonts w:eastAsia="Times New Roman"/>
          <w:color w:val="222222"/>
          <w:szCs w:val="24"/>
          <w:shd w:val="clear" w:color="auto" w:fill="FFFFFF"/>
        </w:rPr>
        <w:t xml:space="preserve">σε αυτούς τους δύο νέους Κώδικες. </w:t>
      </w:r>
    </w:p>
    <w:p w14:paraId="38B9DB9A"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το ΚΚΕ οδηγείται στην απόφαση να αποχωρήσει από τη συζήτηση και ψήφιση των νέων </w:t>
      </w:r>
      <w:r>
        <w:rPr>
          <w:rFonts w:eastAsia="Times New Roman"/>
          <w:color w:val="222222"/>
          <w:szCs w:val="24"/>
          <w:shd w:val="clear" w:color="auto" w:fill="FFFFFF"/>
        </w:rPr>
        <w:t>κ</w:t>
      </w:r>
      <w:r>
        <w:rPr>
          <w:rFonts w:eastAsia="Times New Roman"/>
          <w:color w:val="222222"/>
          <w:szCs w:val="24"/>
          <w:shd w:val="clear" w:color="auto" w:fill="FFFFFF"/>
        </w:rPr>
        <w:t>ωδ</w:t>
      </w:r>
      <w:r>
        <w:rPr>
          <w:rFonts w:eastAsia="Times New Roman"/>
          <w:color w:val="222222"/>
          <w:szCs w:val="24"/>
          <w:shd w:val="clear" w:color="auto" w:fill="FFFFFF"/>
        </w:rPr>
        <w:t>ί</w:t>
      </w:r>
      <w:r>
        <w:rPr>
          <w:rFonts w:eastAsia="Times New Roman"/>
          <w:color w:val="222222"/>
          <w:szCs w:val="24"/>
          <w:shd w:val="clear" w:color="auto" w:fill="FFFFFF"/>
        </w:rPr>
        <w:t>κ</w:t>
      </w:r>
      <w:r>
        <w:rPr>
          <w:rFonts w:eastAsia="Times New Roman"/>
          <w:color w:val="222222"/>
          <w:szCs w:val="24"/>
          <w:shd w:val="clear" w:color="auto" w:fill="FFFFFF"/>
        </w:rPr>
        <w:t>ω</w:t>
      </w:r>
      <w:r>
        <w:rPr>
          <w:rFonts w:eastAsia="Times New Roman"/>
          <w:color w:val="222222"/>
          <w:szCs w:val="24"/>
          <w:shd w:val="clear" w:color="auto" w:fill="FFFFFF"/>
        </w:rPr>
        <w:t>ν. Δεν πρόκειται να συμπράξουμε σε τέτοιου είδους σκοπιμότητες ούτε να νομιμοποιήσουμε τέτοιες διαδικασίες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 ούτε φυσικά κ</w:t>
      </w:r>
      <w:r>
        <w:rPr>
          <w:rFonts w:eastAsia="Times New Roman"/>
          <w:color w:val="222222"/>
          <w:szCs w:val="24"/>
          <w:shd w:val="clear" w:color="auto" w:fill="FFFFFF"/>
        </w:rPr>
        <w:t xml:space="preserve">αι την ουσία των </w:t>
      </w:r>
      <w:r>
        <w:rPr>
          <w:rFonts w:eastAsia="Times New Roman"/>
          <w:color w:val="222222"/>
          <w:szCs w:val="24"/>
          <w:shd w:val="clear" w:color="auto" w:fill="FFFFFF"/>
        </w:rPr>
        <w:t>κ</w:t>
      </w:r>
      <w:r>
        <w:rPr>
          <w:rFonts w:eastAsia="Times New Roman"/>
          <w:color w:val="222222"/>
          <w:szCs w:val="24"/>
          <w:shd w:val="clear" w:color="auto" w:fill="FFFFFF"/>
        </w:rPr>
        <w:t>ωδίκων</w:t>
      </w:r>
      <w:r>
        <w:rPr>
          <w:rFonts w:eastAsia="Times New Roman"/>
          <w:color w:val="222222"/>
          <w:szCs w:val="24"/>
          <w:shd w:val="clear" w:color="auto" w:fill="FFFFFF"/>
        </w:rPr>
        <w:t>,</w:t>
      </w:r>
      <w:r>
        <w:rPr>
          <w:rFonts w:eastAsia="Times New Roman"/>
          <w:color w:val="222222"/>
          <w:szCs w:val="24"/>
          <w:shd w:val="clear" w:color="auto" w:fill="FFFFFF"/>
        </w:rPr>
        <w:t xml:space="preserve"> που ενισχύουν το ποινικό οπλοστάσιο της αστικής τάξης της χώρας μας και της εκάστοτε κυβέρνησης, συρρικνώνοντας ακόμα περισσότερο δημοκρατικά δικαιώματα και λαϊκές ελευθερίες. </w:t>
      </w:r>
    </w:p>
    <w:p w14:paraId="38B9DB9B"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ας ψάξει αλλού για </w:t>
      </w:r>
      <w:proofErr w:type="spellStart"/>
      <w:r>
        <w:rPr>
          <w:rFonts w:eastAsia="Times New Roman"/>
          <w:color w:val="222222"/>
          <w:szCs w:val="24"/>
          <w:shd w:val="clear" w:color="auto" w:fill="FFFFFF"/>
        </w:rPr>
        <w:t>τακτικισμούς</w:t>
      </w:r>
      <w:proofErr w:type="spellEnd"/>
      <w:r>
        <w:rPr>
          <w:rFonts w:eastAsia="Times New Roman"/>
          <w:color w:val="222222"/>
          <w:szCs w:val="24"/>
          <w:shd w:val="clear" w:color="auto" w:fill="FFFFFF"/>
        </w:rPr>
        <w:t xml:space="preserve"> και αφηγήματα, όπως είπε χθες ο κύριος Υπουργός, που επιδιώκουν να μπλοκάρουν τη συζήτηση και ψήφιση του νομοσχεδίου. Πρώτα από όλα</w:t>
      </w:r>
      <w:r>
        <w:rPr>
          <w:rFonts w:eastAsia="Times New Roman"/>
          <w:color w:val="222222"/>
          <w:szCs w:val="24"/>
          <w:shd w:val="clear" w:color="auto" w:fill="FFFFFF"/>
        </w:rPr>
        <w:t>,</w:t>
      </w:r>
      <w:r>
        <w:rPr>
          <w:rFonts w:eastAsia="Times New Roman"/>
          <w:color w:val="222222"/>
          <w:szCs w:val="24"/>
          <w:shd w:val="clear" w:color="auto" w:fill="FFFFFF"/>
        </w:rPr>
        <w:t xml:space="preserve"> στην ίδια, έτσι όπως το μεθόδευσε και στα κόμματα της Νέας Δημοκρατίας και του ΚΙΝΑΛ, που, όπως φαίνεται, τους βόλεψε μια </w:t>
      </w:r>
      <w:r>
        <w:rPr>
          <w:rFonts w:eastAsia="Times New Roman"/>
          <w:color w:val="222222"/>
          <w:szCs w:val="24"/>
          <w:shd w:val="clear" w:color="auto" w:fill="FFFFFF"/>
        </w:rPr>
        <w:t>χαρά έτσι όπως εξελίχθηκε η διαδικασία</w:t>
      </w:r>
      <w:r>
        <w:rPr>
          <w:rFonts w:eastAsia="Times New Roman"/>
          <w:color w:val="222222"/>
          <w:szCs w:val="24"/>
          <w:shd w:val="clear" w:color="auto" w:fill="FFFFFF"/>
        </w:rPr>
        <w:t>,</w:t>
      </w:r>
      <w:r>
        <w:rPr>
          <w:rFonts w:eastAsia="Times New Roman"/>
          <w:color w:val="222222"/>
          <w:szCs w:val="24"/>
          <w:shd w:val="clear" w:color="auto" w:fill="FFFFFF"/>
        </w:rPr>
        <w:t xml:space="preserve"> για να μετατρέψουν τη χρονική αυτή στιγμή το ζήτημα αυτό σε αρένα μιας </w:t>
      </w:r>
      <w:r>
        <w:rPr>
          <w:rFonts w:eastAsia="Times New Roman"/>
          <w:color w:val="222222"/>
          <w:szCs w:val="24"/>
          <w:shd w:val="clear" w:color="auto" w:fill="FFFFFF"/>
        </w:rPr>
        <w:lastRenderedPageBreak/>
        <w:t>φλύαρης και ανούσιας αντιπαράθεσης για να αποπροσανατολιστεί ο λαός. Και αυτό γιατί, επί της ουσίας, δεν εκφράζουν ουσιαστικές διαφωνίες με το πε</w:t>
      </w:r>
      <w:r>
        <w:rPr>
          <w:rFonts w:eastAsia="Times New Roman"/>
          <w:color w:val="222222"/>
          <w:szCs w:val="24"/>
          <w:shd w:val="clear" w:color="auto" w:fill="FFFFFF"/>
        </w:rPr>
        <w:t xml:space="preserve">ριεχόμενο των νέων Κωδίκων, κάτι που </w:t>
      </w:r>
      <w:proofErr w:type="spellStart"/>
      <w:r>
        <w:rPr>
          <w:rFonts w:eastAsia="Times New Roman"/>
          <w:color w:val="222222"/>
          <w:szCs w:val="24"/>
          <w:shd w:val="clear" w:color="auto" w:fill="FFFFFF"/>
        </w:rPr>
        <w:t>συνομολογήθηκε</w:t>
      </w:r>
      <w:proofErr w:type="spellEnd"/>
      <w:r>
        <w:rPr>
          <w:rFonts w:eastAsia="Times New Roman"/>
          <w:color w:val="222222"/>
          <w:szCs w:val="24"/>
          <w:shd w:val="clear" w:color="auto" w:fill="FFFFFF"/>
        </w:rPr>
        <w:t xml:space="preserve"> άλλωστε και από στελέχη και της Νέας Δημοκρατίας και του Κινήματος Αλλαγής.</w:t>
      </w:r>
    </w:p>
    <w:p w14:paraId="38B9DB9C"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38B9DB9D" w14:textId="77777777" w:rsidR="00200609" w:rsidRDefault="002F7F27">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w:t>
      </w:r>
      <w:r>
        <w:rPr>
          <w:rFonts w:eastAsia="Times New Roman" w:cs="Times New Roman"/>
          <w:szCs w:val="24"/>
        </w:rPr>
        <w:t>Στο σημείο αυτό αποχωρεί από την Αίθουσα η Κοινοβουλευτική Ομάδα του ΚΚΕ)</w:t>
      </w:r>
    </w:p>
    <w:p w14:paraId="38B9DB9E" w14:textId="77777777" w:rsidR="00200609" w:rsidRDefault="002F7F27">
      <w:pPr>
        <w:spacing w:line="600" w:lineRule="auto"/>
        <w:ind w:firstLine="720"/>
        <w:jc w:val="both"/>
        <w:rPr>
          <w:rFonts w:eastAsia="Times New Roman"/>
          <w:color w:val="222222"/>
          <w:szCs w:val="24"/>
          <w:shd w:val="clear" w:color="auto" w:fill="FFFFFF"/>
        </w:rPr>
      </w:pPr>
      <w:r w:rsidRPr="00926252">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w:t>
      </w:r>
      <w:r>
        <w:rPr>
          <w:rFonts w:eastAsia="Times New Roman"/>
          <w:color w:val="222222"/>
          <w:szCs w:val="24"/>
          <w:shd w:val="clear" w:color="auto" w:fill="FFFFFF"/>
        </w:rPr>
        <w:t>ούμε.</w:t>
      </w:r>
    </w:p>
    <w:p w14:paraId="38B9DB9F"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Pr>
          <w:rFonts w:eastAsia="Times New Roman"/>
          <w:color w:val="222222"/>
          <w:szCs w:val="24"/>
          <w:shd w:val="clear" w:color="auto" w:fill="FFFFFF"/>
        </w:rPr>
        <w:t>υρίες και κ</w:t>
      </w:r>
      <w:r>
        <w:rPr>
          <w:rFonts w:eastAsia="Times New Roman"/>
          <w:color w:val="222222"/>
          <w:szCs w:val="24"/>
          <w:shd w:val="clear" w:color="auto" w:fill="FFFFFF"/>
        </w:rPr>
        <w:t>ύριοι συνάδελφοι, θα μπούμε μετά στ</w:t>
      </w:r>
      <w:r>
        <w:rPr>
          <w:rFonts w:eastAsia="Times New Roman"/>
          <w:color w:val="222222"/>
          <w:szCs w:val="24"/>
          <w:shd w:val="clear" w:color="auto" w:fill="FFFFFF"/>
        </w:rPr>
        <w:t xml:space="preserve">η λίστα των </w:t>
      </w:r>
      <w:r>
        <w:rPr>
          <w:rFonts w:eastAsia="Times New Roman"/>
          <w:color w:val="222222"/>
          <w:szCs w:val="24"/>
          <w:shd w:val="clear" w:color="auto" w:fill="FFFFFF"/>
        </w:rPr>
        <w:t xml:space="preserve"> Κοινοβουλευτικ</w:t>
      </w:r>
      <w:r>
        <w:rPr>
          <w:rFonts w:eastAsia="Times New Roman"/>
          <w:color w:val="222222"/>
          <w:szCs w:val="24"/>
          <w:shd w:val="clear" w:color="auto" w:fill="FFFFFF"/>
        </w:rPr>
        <w:t>ών</w:t>
      </w:r>
      <w:r>
        <w:rPr>
          <w:rFonts w:eastAsia="Times New Roman"/>
          <w:color w:val="222222"/>
          <w:szCs w:val="24"/>
          <w:shd w:val="clear" w:color="auto" w:fill="FFFFFF"/>
        </w:rPr>
        <w:t xml:space="preserve"> Εκπροσώπ</w:t>
      </w:r>
      <w:r>
        <w:rPr>
          <w:rFonts w:eastAsia="Times New Roman"/>
          <w:color w:val="222222"/>
          <w:szCs w:val="24"/>
          <w:shd w:val="clear" w:color="auto" w:fill="FFFFFF"/>
        </w:rPr>
        <w:t>ων</w:t>
      </w:r>
      <w:r>
        <w:rPr>
          <w:rFonts w:eastAsia="Times New Roman"/>
          <w:color w:val="222222"/>
          <w:szCs w:val="24"/>
          <w:shd w:val="clear" w:color="auto" w:fill="FFFFFF"/>
        </w:rPr>
        <w:t>. Νομίζω ότι πρέπει να προηγηθούν ο κύριος Υπουργός και ο κύριος Πρόεδρος της Βουλής και μετά να μπούμε κανονικά στη διαδικασία.</w:t>
      </w:r>
    </w:p>
    <w:p w14:paraId="38B9DBA0"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14:paraId="38B9DBA1" w14:textId="77777777" w:rsidR="00200609" w:rsidRDefault="002F7F27">
      <w:pPr>
        <w:spacing w:line="600" w:lineRule="auto"/>
        <w:ind w:firstLine="720"/>
        <w:jc w:val="both"/>
        <w:rPr>
          <w:rFonts w:eastAsia="Times New Roman"/>
          <w:color w:val="222222"/>
          <w:szCs w:val="24"/>
          <w:shd w:val="clear" w:color="auto" w:fill="FFFFFF"/>
        </w:rPr>
      </w:pPr>
      <w:r w:rsidRPr="002476B8">
        <w:rPr>
          <w:rFonts w:eastAsia="Times New Roman"/>
          <w:b/>
          <w:color w:val="222222"/>
          <w:szCs w:val="24"/>
          <w:shd w:val="clear" w:color="auto" w:fill="FFFFFF"/>
        </w:rPr>
        <w:t>ΜΙΧ</w:t>
      </w:r>
      <w:r w:rsidRPr="002476B8">
        <w:rPr>
          <w:rFonts w:eastAsia="Times New Roman"/>
          <w:b/>
          <w:color w:val="222222"/>
          <w:szCs w:val="24"/>
          <w:shd w:val="clear" w:color="auto" w:fill="FFFFFF"/>
        </w:rPr>
        <w:t>ΑΗ</w:t>
      </w:r>
      <w:r>
        <w:rPr>
          <w:rFonts w:eastAsia="Times New Roman"/>
          <w:b/>
          <w:color w:val="222222"/>
          <w:szCs w:val="24"/>
          <w:shd w:val="clear" w:color="auto" w:fill="FFFFFF"/>
        </w:rPr>
        <w:t>Λ</w:t>
      </w:r>
      <w:r w:rsidRPr="002476B8">
        <w:rPr>
          <w:rFonts w:eastAsia="Times New Roman"/>
          <w:b/>
          <w:color w:val="222222"/>
          <w:szCs w:val="24"/>
          <w:shd w:val="clear" w:color="auto" w:fill="FFFFFF"/>
        </w:rPr>
        <w:t xml:space="preserve"> ΚΑΛΟΓΗΡΟΥ (Υπουργός Δικαιοσύνης, Διαφάνειας και Ανθρωπίνων Δικαιωμάτων):</w:t>
      </w:r>
      <w:r>
        <w:rPr>
          <w:rFonts w:eastAsia="Times New Roman"/>
          <w:color w:val="222222"/>
          <w:szCs w:val="24"/>
          <w:shd w:val="clear" w:color="auto" w:fill="FFFFFF"/>
        </w:rPr>
        <w:t xml:space="preserve"> Δεν με εκπλήσσει η συμπεριφορά και οι δηλώσεις του κ. Λοβέρδου. </w:t>
      </w:r>
      <w:r>
        <w:rPr>
          <w:rFonts w:eastAsia="Times New Roman"/>
          <w:color w:val="222222"/>
          <w:szCs w:val="24"/>
          <w:shd w:val="clear" w:color="auto" w:fill="FFFFFF"/>
        </w:rPr>
        <w:t xml:space="preserve">Αυτά που λέει </w:t>
      </w:r>
      <w:proofErr w:type="spellStart"/>
      <w:r>
        <w:rPr>
          <w:rFonts w:eastAsia="Times New Roman"/>
          <w:color w:val="222222"/>
          <w:szCs w:val="24"/>
          <w:shd w:val="clear" w:color="auto" w:fill="FFFFFF"/>
        </w:rPr>
        <w:lastRenderedPageBreak/>
        <w:t>οΟ</w:t>
      </w:r>
      <w:proofErr w:type="spellEnd"/>
      <w:r>
        <w:rPr>
          <w:rFonts w:eastAsia="Times New Roman"/>
          <w:color w:val="222222"/>
          <w:szCs w:val="24"/>
          <w:shd w:val="clear" w:color="auto" w:fill="FFFFFF"/>
        </w:rPr>
        <w:t xml:space="preserve"> καθένας από εμάς και κυρίως αυτά που οι Βουλευτές σε αυτή την Αίθουσα λένε, οι τοποθετήσεις τους, </w:t>
      </w:r>
      <w:r>
        <w:rPr>
          <w:rFonts w:eastAsia="Times New Roman"/>
          <w:color w:val="222222"/>
          <w:szCs w:val="24"/>
          <w:shd w:val="clear" w:color="auto" w:fill="FFFFFF"/>
        </w:rPr>
        <w:t>χαρακτηρίζουν τους ίδιους, χαρακτηρίζουν το δημοκρατικό τους ήθος, την ποιότητά τους, την εντιμότητά τους, την αξιοπρέπειά τους.</w:t>
      </w:r>
    </w:p>
    <w:p w14:paraId="38B9DBA2" w14:textId="77777777" w:rsidR="00200609" w:rsidRDefault="002F7F27">
      <w:pPr>
        <w:spacing w:line="600" w:lineRule="auto"/>
        <w:ind w:firstLine="720"/>
        <w:jc w:val="both"/>
        <w:rPr>
          <w:rFonts w:eastAsia="Times New Roman" w:cs="Times New Roman"/>
          <w:szCs w:val="24"/>
        </w:rPr>
      </w:pPr>
      <w:r>
        <w:rPr>
          <w:rFonts w:eastAsia="Times New Roman"/>
          <w:color w:val="222222"/>
          <w:szCs w:val="24"/>
          <w:shd w:val="clear" w:color="auto" w:fill="FFFFFF"/>
        </w:rPr>
        <w:t>Όλα όσα είπε, επικαλούμενος μάλιστα</w:t>
      </w:r>
      <w:r>
        <w:rPr>
          <w:rFonts w:eastAsia="Times New Roman"/>
          <w:color w:val="222222"/>
          <w:szCs w:val="24"/>
          <w:shd w:val="clear" w:color="auto" w:fill="FFFFFF"/>
        </w:rPr>
        <w:t>,</w:t>
      </w:r>
      <w:r>
        <w:rPr>
          <w:rFonts w:eastAsia="Times New Roman"/>
          <w:color w:val="222222"/>
          <w:szCs w:val="24"/>
          <w:shd w:val="clear" w:color="auto" w:fill="FFFFFF"/>
        </w:rPr>
        <w:t xml:space="preserve"> τη σοβαρότητα και την επιστημοσύνη των μελών της νομοπαρασκευαστικής επιτροπής, αποτελούν </w:t>
      </w:r>
      <w:r>
        <w:rPr>
          <w:rFonts w:eastAsia="Times New Roman"/>
          <w:color w:val="222222"/>
          <w:szCs w:val="24"/>
          <w:shd w:val="clear" w:color="auto" w:fill="FFFFFF"/>
        </w:rPr>
        <w:t>μια ευθεία προσβολή στα πρόσωπα και των μελών των δύο νομοπαρασκευαστικών, οι οποίοι με κόπο εργάστηκαν εδώ και τέσσερα χρόνια τουλάχιστον, προκειμένου να ολοκληρωθούν τα δύο αυτά σχέδια, αλλά και μια ολόκληρη προσπάθεια σε βάθος δεκαετίας προκειμένου να α</w:t>
      </w:r>
      <w:r>
        <w:rPr>
          <w:rFonts w:eastAsia="Times New Roman"/>
          <w:color w:val="222222"/>
          <w:szCs w:val="24"/>
          <w:shd w:val="clear" w:color="auto" w:fill="FFFFFF"/>
        </w:rPr>
        <w:t>ναμορφωθεί και να τροποποιηθεί η ποινική δίκη στη χώρα.</w:t>
      </w:r>
    </w:p>
    <w:p w14:paraId="38B9DBA3" w14:textId="77777777" w:rsidR="00200609" w:rsidRDefault="002F7F27">
      <w:pPr>
        <w:spacing w:line="600" w:lineRule="auto"/>
        <w:ind w:firstLine="720"/>
        <w:jc w:val="both"/>
        <w:rPr>
          <w:rFonts w:eastAsia="Times New Roman"/>
          <w:szCs w:val="24"/>
        </w:rPr>
      </w:pPr>
      <w:r>
        <w:rPr>
          <w:rFonts w:eastAsia="Times New Roman"/>
          <w:szCs w:val="24"/>
        </w:rPr>
        <w:t>Απέναντι σε μια έντιμη πράξη πολιτικής δεοντολογίας του Πρωθυπουργού της Κυβέρνησης και της Κοινοβουλευτικής Ομάδας του ΣΥΡΙΖΑ, δηλαδή αμέσως μετά το αποτέλεσμα των ευρωπαϊκών εκλογών να προαναγγελθεί</w:t>
      </w:r>
      <w:r>
        <w:rPr>
          <w:rFonts w:eastAsia="Times New Roman"/>
          <w:szCs w:val="24"/>
        </w:rPr>
        <w:t xml:space="preserve"> μια πολιτική δέσμευση</w:t>
      </w:r>
      <w:r>
        <w:rPr>
          <w:rFonts w:eastAsia="Times New Roman"/>
          <w:szCs w:val="24"/>
        </w:rPr>
        <w:t>,</w:t>
      </w:r>
      <w:r>
        <w:rPr>
          <w:rFonts w:eastAsia="Times New Roman"/>
          <w:szCs w:val="24"/>
        </w:rPr>
        <w:t xml:space="preserve"> σε σχέση με την προκήρυξη των εθνικών εκλογών, τόσο η Νέα Δημοκρατία όσο και το ΚΙΝΑΛ με την </w:t>
      </w:r>
      <w:proofErr w:type="spellStart"/>
      <w:r>
        <w:rPr>
          <w:rFonts w:eastAsia="Times New Roman"/>
          <w:szCs w:val="24"/>
        </w:rPr>
        <w:t>παρακολουθηματική</w:t>
      </w:r>
      <w:proofErr w:type="spellEnd"/>
      <w:r>
        <w:rPr>
          <w:rFonts w:eastAsia="Times New Roman"/>
          <w:szCs w:val="24"/>
        </w:rPr>
        <w:t xml:space="preserve"> συμπεριφορά του, ενδεικτική για τη σχέση και την ταύτιση των δύο </w:t>
      </w:r>
      <w:r>
        <w:rPr>
          <w:rFonts w:eastAsia="Times New Roman"/>
          <w:szCs w:val="24"/>
        </w:rPr>
        <w:lastRenderedPageBreak/>
        <w:t>αυτών κομμάτων, αποφάσισαν να επινοήσουν ένα δήθεν συντα</w:t>
      </w:r>
      <w:r>
        <w:rPr>
          <w:rFonts w:eastAsia="Times New Roman"/>
          <w:szCs w:val="24"/>
        </w:rPr>
        <w:t xml:space="preserve">γματικό επιχείρημα </w:t>
      </w:r>
      <w:proofErr w:type="spellStart"/>
      <w:r w:rsidRPr="001E674E">
        <w:rPr>
          <w:rFonts w:eastAsia="Times New Roman"/>
          <w:szCs w:val="24"/>
        </w:rPr>
        <w:t>απονομιμοποίησης</w:t>
      </w:r>
      <w:proofErr w:type="spellEnd"/>
      <w:r>
        <w:rPr>
          <w:rFonts w:eastAsia="Times New Roman"/>
          <w:szCs w:val="24"/>
        </w:rPr>
        <w:t>,</w:t>
      </w:r>
      <w:r w:rsidRPr="001E674E">
        <w:rPr>
          <w:rFonts w:eastAsia="Times New Roman"/>
          <w:szCs w:val="24"/>
        </w:rPr>
        <w:t xml:space="preserve"> τόσο της Κυβέρνησης που σύμφωνα και με το Σύνταγμα ασκεί κανονικά τα καθήκοντά </w:t>
      </w:r>
      <w:r>
        <w:rPr>
          <w:rFonts w:eastAsia="Times New Roman"/>
          <w:szCs w:val="24"/>
        </w:rPr>
        <w:t>της,</w:t>
      </w:r>
      <w:r w:rsidRPr="001E674E">
        <w:rPr>
          <w:rFonts w:eastAsia="Times New Roman"/>
          <w:szCs w:val="24"/>
        </w:rPr>
        <w:t xml:space="preserve"> όσο και της Βουλής</w:t>
      </w:r>
      <w:r>
        <w:rPr>
          <w:rFonts w:eastAsia="Times New Roman"/>
          <w:szCs w:val="24"/>
        </w:rPr>
        <w:t>,</w:t>
      </w:r>
      <w:r w:rsidRPr="001E674E">
        <w:rPr>
          <w:rFonts w:eastAsia="Times New Roman"/>
          <w:szCs w:val="24"/>
        </w:rPr>
        <w:t xml:space="preserve"> η οποία δεν έχει διαλυθεί</w:t>
      </w:r>
      <w:r>
        <w:rPr>
          <w:rFonts w:eastAsia="Times New Roman"/>
          <w:szCs w:val="24"/>
        </w:rPr>
        <w:t>.</w:t>
      </w:r>
      <w:r w:rsidRPr="001E674E">
        <w:rPr>
          <w:rFonts w:eastAsia="Times New Roman"/>
          <w:szCs w:val="24"/>
        </w:rPr>
        <w:t xml:space="preserve"> Εμφανίζουν </w:t>
      </w:r>
      <w:r>
        <w:rPr>
          <w:rFonts w:eastAsia="Times New Roman"/>
          <w:szCs w:val="24"/>
        </w:rPr>
        <w:t>διαλυμένη τη Βουλή</w:t>
      </w:r>
      <w:r>
        <w:rPr>
          <w:rFonts w:eastAsia="Times New Roman"/>
          <w:szCs w:val="24"/>
        </w:rPr>
        <w:t>,</w:t>
      </w:r>
      <w:r>
        <w:rPr>
          <w:rFonts w:eastAsia="Times New Roman"/>
          <w:szCs w:val="24"/>
        </w:rPr>
        <w:t xml:space="preserve"> </w:t>
      </w:r>
      <w:proofErr w:type="spellStart"/>
      <w:r>
        <w:rPr>
          <w:rFonts w:eastAsia="Times New Roman"/>
          <w:szCs w:val="24"/>
        </w:rPr>
        <w:t>απο</w:t>
      </w:r>
      <w:r w:rsidRPr="001E674E">
        <w:rPr>
          <w:rFonts w:eastAsia="Times New Roman"/>
          <w:szCs w:val="24"/>
        </w:rPr>
        <w:t>νομιμοποιημένη</w:t>
      </w:r>
      <w:proofErr w:type="spellEnd"/>
      <w:r w:rsidRPr="001E674E">
        <w:rPr>
          <w:rFonts w:eastAsia="Times New Roman"/>
          <w:szCs w:val="24"/>
        </w:rPr>
        <w:t xml:space="preserve"> την Κυβέρνηση</w:t>
      </w:r>
      <w:r>
        <w:rPr>
          <w:rFonts w:eastAsia="Times New Roman"/>
          <w:szCs w:val="24"/>
        </w:rPr>
        <w:t>.</w:t>
      </w:r>
      <w:r w:rsidRPr="001E674E">
        <w:rPr>
          <w:rFonts w:eastAsia="Times New Roman"/>
          <w:szCs w:val="24"/>
        </w:rPr>
        <w:t xml:space="preserve"> Αυτή είναι η στόχευσή </w:t>
      </w:r>
      <w:r>
        <w:rPr>
          <w:rFonts w:eastAsia="Times New Roman"/>
          <w:szCs w:val="24"/>
        </w:rPr>
        <w:t>το</w:t>
      </w:r>
      <w:r>
        <w:rPr>
          <w:rFonts w:eastAsia="Times New Roman"/>
          <w:szCs w:val="24"/>
        </w:rPr>
        <w:t>υς.</w:t>
      </w:r>
      <w:r w:rsidRPr="001E674E">
        <w:rPr>
          <w:rFonts w:eastAsia="Times New Roman"/>
          <w:szCs w:val="24"/>
        </w:rPr>
        <w:t xml:space="preserve"> Χρησιμοποιούν</w:t>
      </w:r>
      <w:r>
        <w:rPr>
          <w:rFonts w:eastAsia="Times New Roman"/>
          <w:szCs w:val="24"/>
        </w:rPr>
        <w:t>,</w:t>
      </w:r>
      <w:r w:rsidRPr="001E674E">
        <w:rPr>
          <w:rFonts w:eastAsia="Times New Roman"/>
          <w:szCs w:val="24"/>
        </w:rPr>
        <w:t xml:space="preserve"> όπως μπορούν</w:t>
      </w:r>
      <w:r>
        <w:rPr>
          <w:rFonts w:eastAsia="Times New Roman"/>
          <w:szCs w:val="24"/>
        </w:rPr>
        <w:t>,</w:t>
      </w:r>
      <w:r w:rsidRPr="001E674E">
        <w:rPr>
          <w:rFonts w:eastAsia="Times New Roman"/>
          <w:szCs w:val="24"/>
        </w:rPr>
        <w:t xml:space="preserve"> κάθε μέσο</w:t>
      </w:r>
      <w:r>
        <w:rPr>
          <w:rFonts w:eastAsia="Times New Roman"/>
          <w:szCs w:val="24"/>
        </w:rPr>
        <w:t>,</w:t>
      </w:r>
      <w:r w:rsidRPr="001E674E">
        <w:rPr>
          <w:rFonts w:eastAsia="Times New Roman"/>
          <w:szCs w:val="24"/>
        </w:rPr>
        <w:t xml:space="preserve"> προκειμένου να πείσουν σε σχέση με αυτό</w:t>
      </w:r>
      <w:r>
        <w:rPr>
          <w:rFonts w:eastAsia="Times New Roman"/>
          <w:szCs w:val="24"/>
        </w:rPr>
        <w:t>.</w:t>
      </w:r>
    </w:p>
    <w:p w14:paraId="38B9DBA4" w14:textId="77777777" w:rsidR="00200609" w:rsidRDefault="002F7F27">
      <w:pPr>
        <w:spacing w:line="600" w:lineRule="auto"/>
        <w:ind w:firstLine="720"/>
        <w:jc w:val="both"/>
        <w:rPr>
          <w:rFonts w:eastAsia="Times New Roman"/>
          <w:szCs w:val="24"/>
        </w:rPr>
      </w:pPr>
      <w:r>
        <w:rPr>
          <w:rFonts w:eastAsia="Times New Roman"/>
          <w:szCs w:val="24"/>
        </w:rPr>
        <w:t>Τ</w:t>
      </w:r>
      <w:r w:rsidRPr="001E674E">
        <w:rPr>
          <w:rFonts w:eastAsia="Times New Roman"/>
          <w:szCs w:val="24"/>
        </w:rPr>
        <w:t>ο Κίνημα Αλλαγής</w:t>
      </w:r>
      <w:r>
        <w:rPr>
          <w:rFonts w:eastAsia="Times New Roman"/>
          <w:szCs w:val="24"/>
        </w:rPr>
        <w:t>,</w:t>
      </w:r>
      <w:r w:rsidRPr="001E674E">
        <w:rPr>
          <w:rFonts w:eastAsia="Times New Roman"/>
          <w:szCs w:val="24"/>
        </w:rPr>
        <w:t xml:space="preserve"> </w:t>
      </w:r>
      <w:r>
        <w:rPr>
          <w:rFonts w:eastAsia="Times New Roman"/>
          <w:szCs w:val="24"/>
        </w:rPr>
        <w:t xml:space="preserve">αμέσως </w:t>
      </w:r>
      <w:r w:rsidRPr="001E674E">
        <w:rPr>
          <w:rFonts w:eastAsia="Times New Roman"/>
          <w:szCs w:val="24"/>
        </w:rPr>
        <w:t xml:space="preserve">μετά το ζήτημα το οποίο προκλήθηκε από την </w:t>
      </w:r>
      <w:r>
        <w:rPr>
          <w:rFonts w:eastAsia="Times New Roman"/>
          <w:szCs w:val="24"/>
        </w:rPr>
        <w:t>ε</w:t>
      </w:r>
      <w:r w:rsidRPr="001E674E">
        <w:rPr>
          <w:rFonts w:eastAsia="Times New Roman"/>
          <w:szCs w:val="24"/>
        </w:rPr>
        <w:t>πίσης σύμφωνα με το νόμο και το Σύνταγμα</w:t>
      </w:r>
      <w:r>
        <w:rPr>
          <w:rFonts w:eastAsia="Times New Roman"/>
          <w:szCs w:val="24"/>
        </w:rPr>
        <w:t xml:space="preserve"> τήρηση</w:t>
      </w:r>
      <w:r w:rsidRPr="001E674E">
        <w:rPr>
          <w:rFonts w:eastAsia="Times New Roman"/>
          <w:szCs w:val="24"/>
        </w:rPr>
        <w:t xml:space="preserve"> της διαδικασίας προεπιλογής στην ηγεσία των ανωτάτων </w:t>
      </w:r>
      <w:r w:rsidRPr="001E674E">
        <w:rPr>
          <w:rFonts w:eastAsia="Times New Roman"/>
          <w:szCs w:val="24"/>
        </w:rPr>
        <w:t xml:space="preserve">δικαστηρίων </w:t>
      </w:r>
      <w:r>
        <w:rPr>
          <w:rFonts w:eastAsia="Times New Roman"/>
          <w:szCs w:val="24"/>
        </w:rPr>
        <w:t>-</w:t>
      </w:r>
      <w:r w:rsidRPr="001E674E">
        <w:rPr>
          <w:rFonts w:eastAsia="Times New Roman"/>
          <w:szCs w:val="24"/>
        </w:rPr>
        <w:t>εκπρόσωπος του Κινήματος Αλλαγής</w:t>
      </w:r>
      <w:r>
        <w:rPr>
          <w:rFonts w:eastAsia="Times New Roman"/>
          <w:szCs w:val="24"/>
        </w:rPr>
        <w:t>,</w:t>
      </w:r>
      <w:r w:rsidRPr="001E674E">
        <w:rPr>
          <w:rFonts w:eastAsia="Times New Roman"/>
          <w:szCs w:val="24"/>
        </w:rPr>
        <w:t xml:space="preserve"> ο </w:t>
      </w:r>
      <w:r>
        <w:rPr>
          <w:rFonts w:eastAsia="Times New Roman"/>
          <w:szCs w:val="24"/>
        </w:rPr>
        <w:t>κ.</w:t>
      </w:r>
      <w:r w:rsidRPr="001E674E">
        <w:rPr>
          <w:rFonts w:eastAsia="Times New Roman"/>
          <w:szCs w:val="24"/>
        </w:rPr>
        <w:t xml:space="preserve"> Βενιζέλος</w:t>
      </w:r>
      <w:r>
        <w:rPr>
          <w:rFonts w:eastAsia="Times New Roman"/>
          <w:szCs w:val="24"/>
        </w:rPr>
        <w:t>-</w:t>
      </w:r>
      <w:r w:rsidRPr="001E674E">
        <w:rPr>
          <w:rFonts w:eastAsia="Times New Roman"/>
          <w:szCs w:val="24"/>
        </w:rPr>
        <w:t xml:space="preserve"> </w:t>
      </w:r>
      <w:r>
        <w:rPr>
          <w:rFonts w:eastAsia="Times New Roman"/>
          <w:szCs w:val="24"/>
        </w:rPr>
        <w:t>κ</w:t>
      </w:r>
      <w:r w:rsidRPr="001E674E">
        <w:rPr>
          <w:rFonts w:eastAsia="Times New Roman"/>
          <w:szCs w:val="24"/>
        </w:rPr>
        <w:t>άλεσε την Κυβέρνηση τουλάχιστον να επιδείξει συμπεριφορά συναίνεσης και να νομοθετηθούν οι κώδικες</w:t>
      </w:r>
      <w:r>
        <w:rPr>
          <w:rFonts w:eastAsia="Times New Roman"/>
          <w:szCs w:val="24"/>
        </w:rPr>
        <w:t>.</w:t>
      </w:r>
    </w:p>
    <w:p w14:paraId="38B9DBA5" w14:textId="77777777" w:rsidR="00200609" w:rsidRDefault="002F7F27">
      <w:pPr>
        <w:spacing w:line="600" w:lineRule="auto"/>
        <w:ind w:firstLine="720"/>
        <w:jc w:val="both"/>
        <w:rPr>
          <w:rFonts w:eastAsia="Times New Roman"/>
          <w:szCs w:val="24"/>
        </w:rPr>
      </w:pPr>
      <w:r>
        <w:rPr>
          <w:rFonts w:eastAsia="Times New Roman"/>
          <w:szCs w:val="24"/>
        </w:rPr>
        <w:t>Ο</w:t>
      </w:r>
      <w:r w:rsidRPr="001E674E">
        <w:rPr>
          <w:rFonts w:eastAsia="Times New Roman"/>
          <w:szCs w:val="24"/>
        </w:rPr>
        <w:t xml:space="preserve"> </w:t>
      </w:r>
      <w:r>
        <w:rPr>
          <w:rFonts w:eastAsia="Times New Roman"/>
          <w:szCs w:val="24"/>
        </w:rPr>
        <w:t>κ.</w:t>
      </w:r>
      <w:r w:rsidRPr="001E674E">
        <w:rPr>
          <w:rFonts w:eastAsia="Times New Roman"/>
          <w:szCs w:val="24"/>
        </w:rPr>
        <w:t xml:space="preserve"> Λοβέρδος στο παρελθόν</w:t>
      </w:r>
      <w:r>
        <w:rPr>
          <w:rFonts w:eastAsia="Times New Roman"/>
          <w:szCs w:val="24"/>
        </w:rPr>
        <w:t>, ό</w:t>
      </w:r>
      <w:r w:rsidRPr="001E674E">
        <w:rPr>
          <w:rFonts w:eastAsia="Times New Roman"/>
          <w:szCs w:val="24"/>
        </w:rPr>
        <w:t>πως και σήμερα</w:t>
      </w:r>
      <w:r>
        <w:rPr>
          <w:rFonts w:eastAsia="Times New Roman"/>
          <w:szCs w:val="24"/>
        </w:rPr>
        <w:t>,</w:t>
      </w:r>
      <w:r w:rsidRPr="001E674E">
        <w:rPr>
          <w:rFonts w:eastAsia="Times New Roman"/>
          <w:szCs w:val="24"/>
        </w:rPr>
        <w:t xml:space="preserve"> τ</w:t>
      </w:r>
      <w:r>
        <w:rPr>
          <w:rFonts w:eastAsia="Times New Roman"/>
          <w:szCs w:val="24"/>
        </w:rPr>
        <w:t xml:space="preserve">ι μας κάλεσε </w:t>
      </w:r>
      <w:r w:rsidRPr="001E674E">
        <w:rPr>
          <w:rFonts w:eastAsia="Times New Roman"/>
          <w:szCs w:val="24"/>
        </w:rPr>
        <w:t>να κάνουμε</w:t>
      </w:r>
      <w:r>
        <w:rPr>
          <w:rFonts w:eastAsia="Times New Roman"/>
          <w:szCs w:val="24"/>
        </w:rPr>
        <w:t>;</w:t>
      </w:r>
      <w:r w:rsidRPr="001E674E">
        <w:rPr>
          <w:rFonts w:eastAsia="Times New Roman"/>
          <w:szCs w:val="24"/>
        </w:rPr>
        <w:t xml:space="preserve"> Να καταργήσουμε τον ν</w:t>
      </w:r>
      <w:r w:rsidRPr="001E674E">
        <w:rPr>
          <w:rFonts w:eastAsia="Times New Roman"/>
          <w:szCs w:val="24"/>
        </w:rPr>
        <w:t>όμο περί καταχραστών του δημοσίου</w:t>
      </w:r>
      <w:r>
        <w:rPr>
          <w:rFonts w:eastAsia="Times New Roman"/>
          <w:szCs w:val="24"/>
        </w:rPr>
        <w:t>.</w:t>
      </w:r>
      <w:r w:rsidRPr="001E674E">
        <w:rPr>
          <w:rFonts w:eastAsia="Times New Roman"/>
          <w:szCs w:val="24"/>
        </w:rPr>
        <w:t xml:space="preserve"> Τι να κάνουμε δηλαδή</w:t>
      </w:r>
      <w:r>
        <w:rPr>
          <w:rFonts w:eastAsia="Times New Roman"/>
          <w:szCs w:val="24"/>
        </w:rPr>
        <w:t>;</w:t>
      </w:r>
      <w:r w:rsidRPr="001E674E">
        <w:rPr>
          <w:rFonts w:eastAsia="Times New Roman"/>
          <w:szCs w:val="24"/>
        </w:rPr>
        <w:t xml:space="preserve"> Να κάνου</w:t>
      </w:r>
      <w:r>
        <w:rPr>
          <w:rFonts w:eastAsia="Times New Roman"/>
          <w:szCs w:val="24"/>
        </w:rPr>
        <w:t>με</w:t>
      </w:r>
      <w:r w:rsidRPr="001E674E">
        <w:rPr>
          <w:rFonts w:eastAsia="Times New Roman"/>
          <w:szCs w:val="24"/>
        </w:rPr>
        <w:t xml:space="preserve"> αυτό που αυτές οι πολιτικές δυνάμεις είχαν κάνει όλα αυτά τα χρόνια στους </w:t>
      </w:r>
      <w:r>
        <w:rPr>
          <w:rFonts w:eastAsia="Times New Roman"/>
          <w:szCs w:val="24"/>
        </w:rPr>
        <w:t>Π</w:t>
      </w:r>
      <w:r w:rsidRPr="001E674E">
        <w:rPr>
          <w:rFonts w:eastAsia="Times New Roman"/>
          <w:szCs w:val="24"/>
        </w:rPr>
        <w:t xml:space="preserve">οινικούς </w:t>
      </w:r>
      <w:r>
        <w:rPr>
          <w:rFonts w:eastAsia="Times New Roman"/>
          <w:szCs w:val="24"/>
        </w:rPr>
        <w:t>Κ</w:t>
      </w:r>
      <w:r w:rsidRPr="001E674E">
        <w:rPr>
          <w:rFonts w:eastAsia="Times New Roman"/>
          <w:szCs w:val="24"/>
        </w:rPr>
        <w:t>ώδικες</w:t>
      </w:r>
      <w:r>
        <w:rPr>
          <w:rFonts w:eastAsia="Times New Roman"/>
          <w:szCs w:val="24"/>
        </w:rPr>
        <w:t>:</w:t>
      </w:r>
      <w:r w:rsidRPr="001E674E">
        <w:rPr>
          <w:rFonts w:eastAsia="Times New Roman"/>
          <w:szCs w:val="24"/>
        </w:rPr>
        <w:t xml:space="preserve"> αποσπασματικές τροποποιήσεις</w:t>
      </w:r>
      <w:r>
        <w:rPr>
          <w:rFonts w:eastAsia="Times New Roman"/>
          <w:szCs w:val="24"/>
        </w:rPr>
        <w:t xml:space="preserve">, </w:t>
      </w:r>
      <w:r>
        <w:rPr>
          <w:rFonts w:eastAsia="Times New Roman"/>
          <w:szCs w:val="24"/>
        </w:rPr>
        <w:lastRenderedPageBreak/>
        <w:t>προκειμένου</w:t>
      </w:r>
      <w:r w:rsidRPr="001E674E">
        <w:rPr>
          <w:rFonts w:eastAsia="Times New Roman"/>
          <w:szCs w:val="24"/>
        </w:rPr>
        <w:t xml:space="preserve"> να πετύχουν συγκεκριμένα </w:t>
      </w:r>
      <w:r>
        <w:rPr>
          <w:rFonts w:eastAsia="Times New Roman"/>
          <w:szCs w:val="24"/>
        </w:rPr>
        <w:t>πολιτικά ή</w:t>
      </w:r>
      <w:r w:rsidRPr="001E674E">
        <w:rPr>
          <w:rFonts w:eastAsia="Times New Roman"/>
          <w:szCs w:val="24"/>
        </w:rPr>
        <w:t xml:space="preserve"> δήθεν ποινικά επι</w:t>
      </w:r>
      <w:r w:rsidRPr="001E674E">
        <w:rPr>
          <w:rFonts w:eastAsia="Times New Roman"/>
          <w:szCs w:val="24"/>
        </w:rPr>
        <w:t>χειρήματα</w:t>
      </w:r>
      <w:r>
        <w:rPr>
          <w:rFonts w:eastAsia="Times New Roman"/>
          <w:szCs w:val="24"/>
        </w:rPr>
        <w:t>,</w:t>
      </w:r>
      <w:r w:rsidRPr="001E674E">
        <w:rPr>
          <w:rFonts w:eastAsia="Times New Roman"/>
          <w:szCs w:val="24"/>
        </w:rPr>
        <w:t xml:space="preserve"> αποσπασματικές </w:t>
      </w:r>
      <w:r>
        <w:rPr>
          <w:rFonts w:eastAsia="Times New Roman"/>
          <w:szCs w:val="24"/>
        </w:rPr>
        <w:t>νομοθετήσεις</w:t>
      </w:r>
      <w:r>
        <w:rPr>
          <w:rFonts w:eastAsia="Times New Roman"/>
          <w:szCs w:val="24"/>
        </w:rPr>
        <w:t>,</w:t>
      </w:r>
      <w:r w:rsidRPr="001E674E">
        <w:rPr>
          <w:rFonts w:eastAsia="Times New Roman"/>
          <w:szCs w:val="24"/>
        </w:rPr>
        <w:t xml:space="preserve"> που οδήγησαν στην κατάσταση</w:t>
      </w:r>
      <w:r>
        <w:rPr>
          <w:rFonts w:eastAsia="Times New Roman"/>
          <w:szCs w:val="24"/>
        </w:rPr>
        <w:t>,</w:t>
      </w:r>
      <w:r w:rsidRPr="001E674E">
        <w:rPr>
          <w:rFonts w:eastAsia="Times New Roman"/>
          <w:szCs w:val="24"/>
        </w:rPr>
        <w:t xml:space="preserve"> την οποία βιώνει σήμερα ο </w:t>
      </w:r>
      <w:r>
        <w:rPr>
          <w:rFonts w:eastAsia="Times New Roman"/>
          <w:szCs w:val="24"/>
        </w:rPr>
        <w:t>ν</w:t>
      </w:r>
      <w:r w:rsidRPr="001E674E">
        <w:rPr>
          <w:rFonts w:eastAsia="Times New Roman"/>
          <w:szCs w:val="24"/>
        </w:rPr>
        <w:t>ομικός κόσμος</w:t>
      </w:r>
      <w:r>
        <w:rPr>
          <w:rFonts w:eastAsia="Times New Roman"/>
          <w:szCs w:val="24"/>
        </w:rPr>
        <w:t>,</w:t>
      </w:r>
      <w:r w:rsidRPr="001E674E">
        <w:rPr>
          <w:rFonts w:eastAsia="Times New Roman"/>
          <w:szCs w:val="24"/>
        </w:rPr>
        <w:t xml:space="preserve"> ο δικαστής</w:t>
      </w:r>
      <w:r>
        <w:rPr>
          <w:rFonts w:eastAsia="Times New Roman"/>
          <w:szCs w:val="24"/>
        </w:rPr>
        <w:t>,</w:t>
      </w:r>
      <w:r w:rsidRPr="001E674E">
        <w:rPr>
          <w:rFonts w:eastAsia="Times New Roman"/>
          <w:szCs w:val="24"/>
        </w:rPr>
        <w:t xml:space="preserve"> ο δικηγόρος και κυρίως οι πολίτες με αυτή</w:t>
      </w:r>
      <w:r>
        <w:rPr>
          <w:rFonts w:eastAsia="Times New Roman"/>
          <w:szCs w:val="24"/>
        </w:rPr>
        <w:t>ν</w:t>
      </w:r>
      <w:r w:rsidRPr="001E674E">
        <w:rPr>
          <w:rFonts w:eastAsia="Times New Roman"/>
          <w:szCs w:val="24"/>
        </w:rPr>
        <w:t xml:space="preserve"> την ποινική φούσκα</w:t>
      </w:r>
      <w:r>
        <w:rPr>
          <w:rFonts w:eastAsia="Times New Roman"/>
          <w:szCs w:val="24"/>
        </w:rPr>
        <w:t>,</w:t>
      </w:r>
      <w:r w:rsidRPr="001E674E">
        <w:rPr>
          <w:rFonts w:eastAsia="Times New Roman"/>
          <w:szCs w:val="24"/>
        </w:rPr>
        <w:t xml:space="preserve"> η οποία δημιουργήθηκε όλα αυτά τα χρόνια με αυτές τις αποσπασματικές τροποποιήσεις των </w:t>
      </w:r>
      <w:r>
        <w:rPr>
          <w:rFonts w:eastAsia="Times New Roman"/>
          <w:szCs w:val="24"/>
        </w:rPr>
        <w:t>Π</w:t>
      </w:r>
      <w:r w:rsidRPr="001E674E">
        <w:rPr>
          <w:rFonts w:eastAsia="Times New Roman"/>
          <w:szCs w:val="24"/>
        </w:rPr>
        <w:t xml:space="preserve">οινικών </w:t>
      </w:r>
      <w:r>
        <w:rPr>
          <w:rFonts w:eastAsia="Times New Roman"/>
          <w:szCs w:val="24"/>
        </w:rPr>
        <w:t>Κ</w:t>
      </w:r>
      <w:r w:rsidRPr="001E674E">
        <w:rPr>
          <w:rFonts w:eastAsia="Times New Roman"/>
          <w:szCs w:val="24"/>
        </w:rPr>
        <w:t>ωδικών</w:t>
      </w:r>
      <w:r>
        <w:rPr>
          <w:rFonts w:eastAsia="Times New Roman"/>
          <w:szCs w:val="24"/>
        </w:rPr>
        <w:t>.</w:t>
      </w:r>
    </w:p>
    <w:p w14:paraId="38B9DBA6" w14:textId="77777777" w:rsidR="00200609" w:rsidRDefault="002F7F27">
      <w:pPr>
        <w:spacing w:line="600" w:lineRule="auto"/>
        <w:ind w:firstLine="720"/>
        <w:jc w:val="both"/>
        <w:rPr>
          <w:rFonts w:eastAsia="Times New Roman"/>
          <w:szCs w:val="24"/>
        </w:rPr>
      </w:pPr>
      <w:r>
        <w:rPr>
          <w:rFonts w:eastAsia="Times New Roman"/>
          <w:szCs w:val="24"/>
        </w:rPr>
        <w:t>Ντ</w:t>
      </w:r>
      <w:r w:rsidRPr="001E674E">
        <w:rPr>
          <w:rFonts w:eastAsia="Times New Roman"/>
          <w:szCs w:val="24"/>
        </w:rPr>
        <w:t>ρέπομαι ειλικρινά</w:t>
      </w:r>
      <w:r>
        <w:rPr>
          <w:rFonts w:eastAsia="Times New Roman"/>
          <w:szCs w:val="24"/>
        </w:rPr>
        <w:t>,</w:t>
      </w:r>
      <w:r w:rsidRPr="001E674E">
        <w:rPr>
          <w:rFonts w:eastAsia="Times New Roman"/>
          <w:szCs w:val="24"/>
        </w:rPr>
        <w:t xml:space="preserve"> γιατί επιβεβαιώνεται αυτό που λέγαμε και χθες σ</w:t>
      </w:r>
      <w:r>
        <w:rPr>
          <w:rFonts w:eastAsia="Times New Roman"/>
          <w:szCs w:val="24"/>
        </w:rPr>
        <w:t>τις</w:t>
      </w:r>
      <w:r w:rsidRPr="001E674E">
        <w:rPr>
          <w:rFonts w:eastAsia="Times New Roman"/>
          <w:szCs w:val="24"/>
        </w:rPr>
        <w:t xml:space="preserve"> </w:t>
      </w:r>
      <w:r>
        <w:rPr>
          <w:rFonts w:eastAsia="Times New Roman"/>
          <w:szCs w:val="24"/>
        </w:rPr>
        <w:t>ε</w:t>
      </w:r>
      <w:r w:rsidRPr="001E674E">
        <w:rPr>
          <w:rFonts w:eastAsia="Times New Roman"/>
          <w:szCs w:val="24"/>
        </w:rPr>
        <w:t xml:space="preserve">πιτροπές. </w:t>
      </w:r>
      <w:r>
        <w:rPr>
          <w:rFonts w:eastAsia="Times New Roman"/>
          <w:szCs w:val="24"/>
        </w:rPr>
        <w:t>Τόσο το Κίνημα Αλλαγής</w:t>
      </w:r>
      <w:r w:rsidRPr="001E674E">
        <w:rPr>
          <w:rFonts w:eastAsia="Times New Roman"/>
          <w:szCs w:val="24"/>
        </w:rPr>
        <w:t xml:space="preserve"> όσο και η Νέα Δημοκρατία επιχειρούν να δημιο</w:t>
      </w:r>
      <w:r w:rsidRPr="001E674E">
        <w:rPr>
          <w:rFonts w:eastAsia="Times New Roman"/>
          <w:szCs w:val="24"/>
        </w:rPr>
        <w:t>υργήσουν και ένα άλλο επιχείρημα</w:t>
      </w:r>
      <w:r>
        <w:rPr>
          <w:rFonts w:eastAsia="Times New Roman"/>
          <w:szCs w:val="24"/>
        </w:rPr>
        <w:t>, να μην πάρουν</w:t>
      </w:r>
      <w:r w:rsidRPr="001E674E">
        <w:rPr>
          <w:rFonts w:eastAsia="Times New Roman"/>
          <w:szCs w:val="24"/>
        </w:rPr>
        <w:t xml:space="preserve"> θέση απέναντι σε αυτά τα κορυφαία δύο νομοθετήματα</w:t>
      </w:r>
      <w:r>
        <w:rPr>
          <w:rFonts w:eastAsia="Times New Roman"/>
          <w:szCs w:val="24"/>
        </w:rPr>
        <w:t>,</w:t>
      </w:r>
      <w:r w:rsidRPr="001E674E">
        <w:rPr>
          <w:rFonts w:eastAsia="Times New Roman"/>
          <w:szCs w:val="24"/>
        </w:rPr>
        <w:t xml:space="preserve"> προκειμένου την επόμενη μέρα να μπορούν να δημιουργήσουν οποιοδήποτε </w:t>
      </w:r>
      <w:r>
        <w:rPr>
          <w:rFonts w:eastAsia="Times New Roman"/>
          <w:szCs w:val="24"/>
        </w:rPr>
        <w:t xml:space="preserve">έωλο </w:t>
      </w:r>
      <w:r w:rsidRPr="001E674E">
        <w:rPr>
          <w:rFonts w:eastAsia="Times New Roman"/>
          <w:szCs w:val="24"/>
        </w:rPr>
        <w:t>επιχείρημα</w:t>
      </w:r>
      <w:r>
        <w:rPr>
          <w:rFonts w:eastAsia="Times New Roman"/>
          <w:szCs w:val="24"/>
        </w:rPr>
        <w:t>,</w:t>
      </w:r>
      <w:r w:rsidRPr="001E674E">
        <w:rPr>
          <w:rFonts w:eastAsia="Times New Roman"/>
          <w:szCs w:val="24"/>
        </w:rPr>
        <w:t xml:space="preserve"> οποιαδήποτε διαστρέβλωση ποινικών διατάξεων</w:t>
      </w:r>
      <w:r>
        <w:rPr>
          <w:rFonts w:eastAsia="Times New Roman"/>
          <w:szCs w:val="24"/>
        </w:rPr>
        <w:t>,</w:t>
      </w:r>
      <w:r w:rsidRPr="001E674E">
        <w:rPr>
          <w:rFonts w:eastAsia="Times New Roman"/>
          <w:szCs w:val="24"/>
        </w:rPr>
        <w:t xml:space="preserve"> γιατί έτσι έχουν μάθει κα</w:t>
      </w:r>
      <w:r w:rsidRPr="001E674E">
        <w:rPr>
          <w:rFonts w:eastAsia="Times New Roman"/>
          <w:szCs w:val="24"/>
        </w:rPr>
        <w:t>ι αυτοί είναι</w:t>
      </w:r>
      <w:r>
        <w:rPr>
          <w:rFonts w:eastAsia="Times New Roman"/>
          <w:szCs w:val="24"/>
        </w:rPr>
        <w:t xml:space="preserve">. </w:t>
      </w:r>
    </w:p>
    <w:p w14:paraId="38B9DBA7" w14:textId="77777777" w:rsidR="00200609" w:rsidRDefault="002F7F27">
      <w:pPr>
        <w:spacing w:line="600" w:lineRule="auto"/>
        <w:ind w:firstLine="720"/>
        <w:jc w:val="both"/>
        <w:rPr>
          <w:rFonts w:eastAsia="Times New Roman"/>
          <w:szCs w:val="24"/>
        </w:rPr>
      </w:pPr>
      <w:r>
        <w:rPr>
          <w:rFonts w:eastAsia="Times New Roman"/>
          <w:szCs w:val="24"/>
        </w:rPr>
        <w:t>Η</w:t>
      </w:r>
      <w:r w:rsidRPr="001E674E">
        <w:rPr>
          <w:rFonts w:eastAsia="Times New Roman"/>
          <w:szCs w:val="24"/>
        </w:rPr>
        <w:t xml:space="preserve"> διαδικασία αυτή έρχεται και ήρθε σήμερα</w:t>
      </w:r>
      <w:r>
        <w:rPr>
          <w:rFonts w:eastAsia="Times New Roman"/>
          <w:szCs w:val="24"/>
        </w:rPr>
        <w:t>. Γιατί</w:t>
      </w:r>
      <w:r w:rsidRPr="001E674E">
        <w:rPr>
          <w:rFonts w:eastAsia="Times New Roman"/>
          <w:szCs w:val="24"/>
        </w:rPr>
        <w:t xml:space="preserve"> ένας από τους λόγους </w:t>
      </w:r>
      <w:r>
        <w:rPr>
          <w:rFonts w:eastAsia="Times New Roman"/>
          <w:szCs w:val="24"/>
        </w:rPr>
        <w:t xml:space="preserve">σε </w:t>
      </w:r>
      <w:r w:rsidRPr="001E674E">
        <w:rPr>
          <w:rFonts w:eastAsia="Times New Roman"/>
          <w:szCs w:val="24"/>
        </w:rPr>
        <w:t>σχέση με τον χρόνο νομοθέτησης</w:t>
      </w:r>
      <w:r>
        <w:rPr>
          <w:rFonts w:eastAsia="Times New Roman"/>
          <w:szCs w:val="24"/>
        </w:rPr>
        <w:t>,</w:t>
      </w:r>
      <w:r w:rsidRPr="001E674E">
        <w:rPr>
          <w:rFonts w:eastAsia="Times New Roman"/>
          <w:szCs w:val="24"/>
        </w:rPr>
        <w:t xml:space="preserve"> είναι η δημόσια διαβούλευση</w:t>
      </w:r>
      <w:r>
        <w:rPr>
          <w:rFonts w:eastAsia="Times New Roman"/>
          <w:szCs w:val="24"/>
        </w:rPr>
        <w:t>,</w:t>
      </w:r>
      <w:r w:rsidRPr="001E674E">
        <w:rPr>
          <w:rFonts w:eastAsia="Times New Roman"/>
          <w:szCs w:val="24"/>
        </w:rPr>
        <w:t xml:space="preserve"> η οποία προηγήθηκε και η οποία παρα</w:t>
      </w:r>
      <w:r w:rsidRPr="001E674E">
        <w:rPr>
          <w:rFonts w:eastAsia="Times New Roman"/>
          <w:szCs w:val="24"/>
        </w:rPr>
        <w:lastRenderedPageBreak/>
        <w:t xml:space="preserve">τάθηκε με αίτημα </w:t>
      </w:r>
      <w:r>
        <w:rPr>
          <w:rFonts w:eastAsia="Times New Roman"/>
          <w:szCs w:val="24"/>
        </w:rPr>
        <w:t>τίνος; Τ</w:t>
      </w:r>
      <w:r w:rsidRPr="001E674E">
        <w:rPr>
          <w:rFonts w:eastAsia="Times New Roman"/>
          <w:szCs w:val="24"/>
        </w:rPr>
        <w:t>ου Κινήματος Αλλαγής</w:t>
      </w:r>
      <w:r>
        <w:rPr>
          <w:rFonts w:eastAsia="Times New Roman"/>
          <w:szCs w:val="24"/>
        </w:rPr>
        <w:t>.</w:t>
      </w:r>
      <w:r w:rsidRPr="001E674E">
        <w:rPr>
          <w:rFonts w:eastAsia="Times New Roman"/>
          <w:szCs w:val="24"/>
        </w:rPr>
        <w:t xml:space="preserve"> Κατά τη διάρκεια της δημόσιας διαβούλευσης επισκέφθηκαν εκπρόσωποι όλων των Κοινοβουλευτικών Ομάδων το Υπουργείο</w:t>
      </w:r>
      <w:r>
        <w:rPr>
          <w:rFonts w:eastAsia="Times New Roman"/>
          <w:szCs w:val="24"/>
        </w:rPr>
        <w:t>,</w:t>
      </w:r>
      <w:r w:rsidRPr="001E674E">
        <w:rPr>
          <w:rFonts w:eastAsia="Times New Roman"/>
          <w:szCs w:val="24"/>
        </w:rPr>
        <w:t xml:space="preserve"> παρόντων των μελών των </w:t>
      </w:r>
      <w:r>
        <w:rPr>
          <w:rFonts w:eastAsia="Times New Roman"/>
          <w:szCs w:val="24"/>
        </w:rPr>
        <w:t>ν</w:t>
      </w:r>
      <w:r w:rsidRPr="001E674E">
        <w:rPr>
          <w:rFonts w:eastAsia="Times New Roman"/>
          <w:szCs w:val="24"/>
        </w:rPr>
        <w:t xml:space="preserve">ομοπαρασκευαστικών </w:t>
      </w:r>
      <w:r>
        <w:rPr>
          <w:rFonts w:eastAsia="Times New Roman"/>
          <w:szCs w:val="24"/>
        </w:rPr>
        <w:t>ε</w:t>
      </w:r>
      <w:r w:rsidRPr="001E674E">
        <w:rPr>
          <w:rFonts w:eastAsia="Times New Roman"/>
          <w:szCs w:val="24"/>
        </w:rPr>
        <w:t>πιτροπών</w:t>
      </w:r>
      <w:r>
        <w:rPr>
          <w:rFonts w:eastAsia="Times New Roman"/>
          <w:szCs w:val="24"/>
        </w:rPr>
        <w:t>,</w:t>
      </w:r>
      <w:r w:rsidRPr="001E674E">
        <w:rPr>
          <w:rFonts w:eastAsia="Times New Roman"/>
          <w:szCs w:val="24"/>
        </w:rPr>
        <w:t xml:space="preserve"> προκειμένου να γίνουν παρατηρήσεις</w:t>
      </w:r>
      <w:r>
        <w:rPr>
          <w:rFonts w:eastAsia="Times New Roman"/>
          <w:szCs w:val="24"/>
        </w:rPr>
        <w:t>.</w:t>
      </w:r>
      <w:r w:rsidRPr="001E674E">
        <w:rPr>
          <w:rFonts w:eastAsia="Times New Roman"/>
          <w:szCs w:val="24"/>
        </w:rPr>
        <w:t xml:space="preserve"> </w:t>
      </w:r>
    </w:p>
    <w:p w14:paraId="38B9DBA8" w14:textId="77777777" w:rsidR="00200609" w:rsidRDefault="002F7F27">
      <w:pPr>
        <w:spacing w:line="600" w:lineRule="auto"/>
        <w:ind w:firstLine="720"/>
        <w:jc w:val="both"/>
        <w:rPr>
          <w:rFonts w:eastAsia="Times New Roman"/>
          <w:szCs w:val="24"/>
        </w:rPr>
      </w:pPr>
      <w:r w:rsidRPr="001E674E">
        <w:rPr>
          <w:rFonts w:eastAsia="Times New Roman"/>
          <w:szCs w:val="24"/>
        </w:rPr>
        <w:t>Οι παρατηρήσεις έγιναν</w:t>
      </w:r>
      <w:r>
        <w:rPr>
          <w:rFonts w:eastAsia="Times New Roman"/>
          <w:szCs w:val="24"/>
        </w:rPr>
        <w:t>.</w:t>
      </w:r>
      <w:r w:rsidRPr="001E674E">
        <w:rPr>
          <w:rFonts w:eastAsia="Times New Roman"/>
          <w:szCs w:val="24"/>
        </w:rPr>
        <w:t xml:space="preserve"> Πολλές από τις παρατηρήσει</w:t>
      </w:r>
      <w:r w:rsidRPr="001E674E">
        <w:rPr>
          <w:rFonts w:eastAsia="Times New Roman"/>
          <w:szCs w:val="24"/>
        </w:rPr>
        <w:t>ς και τις τροποποιήσεις ενσωματώθηκαν</w:t>
      </w:r>
      <w:r>
        <w:rPr>
          <w:rFonts w:eastAsia="Times New Roman"/>
          <w:szCs w:val="24"/>
        </w:rPr>
        <w:t>,</w:t>
      </w:r>
      <w:r w:rsidRPr="001E674E">
        <w:rPr>
          <w:rFonts w:eastAsia="Times New Roman"/>
          <w:szCs w:val="24"/>
        </w:rPr>
        <w:t xml:space="preserve"> προκειμένου να επιτευχθεί αυτό που μέχρι προχθές υπήρχε</w:t>
      </w:r>
      <w:r>
        <w:rPr>
          <w:rFonts w:eastAsia="Times New Roman"/>
          <w:szCs w:val="24"/>
        </w:rPr>
        <w:t>,</w:t>
      </w:r>
      <w:r w:rsidRPr="001E674E">
        <w:rPr>
          <w:rFonts w:eastAsia="Times New Roman"/>
          <w:szCs w:val="24"/>
        </w:rPr>
        <w:t xml:space="preserve"> </w:t>
      </w:r>
      <w:r>
        <w:rPr>
          <w:rFonts w:eastAsia="Times New Roman"/>
          <w:szCs w:val="24"/>
        </w:rPr>
        <w:t>δ</w:t>
      </w:r>
      <w:r w:rsidRPr="001E674E">
        <w:rPr>
          <w:rFonts w:eastAsia="Times New Roman"/>
          <w:szCs w:val="24"/>
        </w:rPr>
        <w:t>ηλαδή μία ευρεία συναίνεση</w:t>
      </w:r>
      <w:r>
        <w:rPr>
          <w:rFonts w:eastAsia="Times New Roman"/>
          <w:szCs w:val="24"/>
        </w:rPr>
        <w:t>,</w:t>
      </w:r>
      <w:r w:rsidRPr="001E674E">
        <w:rPr>
          <w:rFonts w:eastAsia="Times New Roman"/>
          <w:szCs w:val="24"/>
        </w:rPr>
        <w:t xml:space="preserve"> σε σ</w:t>
      </w:r>
      <w:r>
        <w:rPr>
          <w:rFonts w:eastAsia="Times New Roman"/>
          <w:szCs w:val="24"/>
        </w:rPr>
        <w:t xml:space="preserve">χέση με τους δύο αυτούς κώδικες, οι </w:t>
      </w:r>
      <w:r w:rsidRPr="001E674E">
        <w:rPr>
          <w:rFonts w:eastAsia="Times New Roman"/>
          <w:szCs w:val="24"/>
        </w:rPr>
        <w:t>οποίοι τεχνηέντως</w:t>
      </w:r>
      <w:r>
        <w:rPr>
          <w:rFonts w:eastAsia="Times New Roman"/>
          <w:szCs w:val="24"/>
        </w:rPr>
        <w:t>,</w:t>
      </w:r>
      <w:r w:rsidRPr="001E674E">
        <w:rPr>
          <w:rFonts w:eastAsia="Times New Roman"/>
          <w:szCs w:val="24"/>
        </w:rPr>
        <w:t xml:space="preserve"> την επόμενη μέρα και για μικροπολιτικούς λόγους και με απόλυτη υποκρισία</w:t>
      </w:r>
      <w:r>
        <w:rPr>
          <w:rFonts w:eastAsia="Times New Roman"/>
          <w:szCs w:val="24"/>
        </w:rPr>
        <w:t>,</w:t>
      </w:r>
      <w:r w:rsidRPr="001E674E">
        <w:rPr>
          <w:rFonts w:eastAsia="Times New Roman"/>
          <w:szCs w:val="24"/>
        </w:rPr>
        <w:t xml:space="preserve"> εμφανίζονται σήμερα</w:t>
      </w:r>
      <w:r>
        <w:rPr>
          <w:rFonts w:eastAsia="Times New Roman"/>
          <w:szCs w:val="24"/>
        </w:rPr>
        <w:t>,</w:t>
      </w:r>
      <w:r w:rsidRPr="001E674E">
        <w:rPr>
          <w:rFonts w:eastAsia="Times New Roman"/>
          <w:szCs w:val="24"/>
        </w:rPr>
        <w:t xml:space="preserve"> δήθεν να παραπονιούνται για μία </w:t>
      </w:r>
      <w:proofErr w:type="spellStart"/>
      <w:r w:rsidRPr="001E674E">
        <w:rPr>
          <w:rFonts w:eastAsia="Times New Roman"/>
          <w:szCs w:val="24"/>
        </w:rPr>
        <w:t>fast</w:t>
      </w:r>
      <w:proofErr w:type="spellEnd"/>
      <w:r w:rsidRPr="001E674E">
        <w:rPr>
          <w:rFonts w:eastAsia="Times New Roman"/>
          <w:szCs w:val="24"/>
        </w:rPr>
        <w:t xml:space="preserve"> </w:t>
      </w:r>
      <w:proofErr w:type="spellStart"/>
      <w:r w:rsidRPr="001E674E">
        <w:rPr>
          <w:rFonts w:eastAsia="Times New Roman"/>
          <w:szCs w:val="24"/>
        </w:rPr>
        <w:t>track</w:t>
      </w:r>
      <w:proofErr w:type="spellEnd"/>
      <w:r w:rsidRPr="001E674E">
        <w:rPr>
          <w:rFonts w:eastAsia="Times New Roman"/>
          <w:szCs w:val="24"/>
        </w:rPr>
        <w:t xml:space="preserve"> διαδικασία</w:t>
      </w:r>
      <w:r>
        <w:rPr>
          <w:rFonts w:eastAsia="Times New Roman"/>
          <w:szCs w:val="24"/>
        </w:rPr>
        <w:t>,</w:t>
      </w:r>
      <w:r w:rsidRPr="001E674E">
        <w:rPr>
          <w:rFonts w:eastAsia="Times New Roman"/>
          <w:szCs w:val="24"/>
        </w:rPr>
        <w:t xml:space="preserve"> η ο</w:t>
      </w:r>
      <w:r>
        <w:rPr>
          <w:rFonts w:eastAsia="Times New Roman"/>
          <w:szCs w:val="24"/>
        </w:rPr>
        <w:t>ποία κρύβει «σκορπιούς και φίδια».</w:t>
      </w:r>
    </w:p>
    <w:p w14:paraId="38B9DBA9" w14:textId="77777777" w:rsidR="00200609" w:rsidRDefault="002F7F27">
      <w:pPr>
        <w:spacing w:line="600" w:lineRule="auto"/>
        <w:ind w:firstLine="720"/>
        <w:jc w:val="both"/>
        <w:rPr>
          <w:rFonts w:eastAsia="Times New Roman"/>
          <w:szCs w:val="24"/>
        </w:rPr>
      </w:pPr>
      <w:r>
        <w:rPr>
          <w:rFonts w:eastAsia="Times New Roman"/>
          <w:szCs w:val="24"/>
        </w:rPr>
        <w:t>Ε</w:t>
      </w:r>
      <w:r w:rsidRPr="001E674E">
        <w:rPr>
          <w:rFonts w:eastAsia="Times New Roman"/>
          <w:szCs w:val="24"/>
        </w:rPr>
        <w:t xml:space="preserve">ίναι αποκαλυπτική των προθέσεών τους η δήλωση </w:t>
      </w:r>
      <w:r>
        <w:rPr>
          <w:rFonts w:eastAsia="Times New Roman"/>
          <w:szCs w:val="24"/>
        </w:rPr>
        <w:t>α</w:t>
      </w:r>
      <w:r w:rsidRPr="001E674E">
        <w:rPr>
          <w:rFonts w:eastAsia="Times New Roman"/>
          <w:szCs w:val="24"/>
        </w:rPr>
        <w:t xml:space="preserve">πό πλευράς </w:t>
      </w:r>
      <w:r>
        <w:rPr>
          <w:rFonts w:eastAsia="Times New Roman"/>
          <w:szCs w:val="24"/>
        </w:rPr>
        <w:t>του κ.</w:t>
      </w:r>
      <w:r w:rsidRPr="001E674E">
        <w:rPr>
          <w:rFonts w:eastAsia="Times New Roman"/>
          <w:szCs w:val="24"/>
        </w:rPr>
        <w:t xml:space="preserve"> Λοβέρδου και </w:t>
      </w:r>
      <w:r>
        <w:rPr>
          <w:rFonts w:eastAsia="Times New Roman"/>
          <w:szCs w:val="24"/>
        </w:rPr>
        <w:t xml:space="preserve">Κινήματος Αλλαγής, γιατί εμείς σεβαστήκαμε </w:t>
      </w:r>
      <w:r w:rsidRPr="001E674E">
        <w:rPr>
          <w:rFonts w:eastAsia="Times New Roman"/>
          <w:szCs w:val="24"/>
        </w:rPr>
        <w:t>πρά</w:t>
      </w:r>
      <w:r>
        <w:rPr>
          <w:rFonts w:eastAsia="Times New Roman"/>
          <w:szCs w:val="24"/>
        </w:rPr>
        <w:t xml:space="preserve">γματι, παρατείναμε </w:t>
      </w:r>
      <w:r w:rsidRPr="001E674E">
        <w:rPr>
          <w:rFonts w:eastAsia="Times New Roman"/>
          <w:szCs w:val="24"/>
        </w:rPr>
        <w:t>τη δημόσια διαβούλευση</w:t>
      </w:r>
      <w:r>
        <w:rPr>
          <w:rFonts w:eastAsia="Times New Roman"/>
          <w:szCs w:val="24"/>
        </w:rPr>
        <w:t>.</w:t>
      </w:r>
      <w:r w:rsidRPr="001E674E">
        <w:rPr>
          <w:rFonts w:eastAsia="Times New Roman"/>
          <w:szCs w:val="24"/>
        </w:rPr>
        <w:t xml:space="preserve"> Ήταν όμως </w:t>
      </w:r>
      <w:r>
        <w:rPr>
          <w:rFonts w:eastAsia="Times New Roman"/>
          <w:szCs w:val="24"/>
        </w:rPr>
        <w:t>κ</w:t>
      </w:r>
      <w:r w:rsidRPr="001E674E">
        <w:rPr>
          <w:rFonts w:eastAsia="Times New Roman"/>
          <w:szCs w:val="24"/>
        </w:rPr>
        <w:t xml:space="preserve">ρίμα </w:t>
      </w:r>
      <w:r>
        <w:rPr>
          <w:rFonts w:eastAsia="Times New Roman"/>
          <w:szCs w:val="24"/>
        </w:rPr>
        <w:t>-</w:t>
      </w:r>
      <w:r w:rsidRPr="001E674E">
        <w:rPr>
          <w:rFonts w:eastAsia="Times New Roman"/>
          <w:szCs w:val="24"/>
        </w:rPr>
        <w:t>και είναι κρίμα</w:t>
      </w:r>
      <w:r>
        <w:rPr>
          <w:rFonts w:eastAsia="Times New Roman"/>
          <w:szCs w:val="24"/>
        </w:rPr>
        <w:t>-</w:t>
      </w:r>
      <w:r w:rsidRPr="001E674E">
        <w:rPr>
          <w:rFonts w:eastAsia="Times New Roman"/>
          <w:szCs w:val="24"/>
        </w:rPr>
        <w:t xml:space="preserve"> </w:t>
      </w:r>
      <w:r>
        <w:rPr>
          <w:rFonts w:eastAsia="Times New Roman"/>
          <w:szCs w:val="24"/>
        </w:rPr>
        <w:t xml:space="preserve">δύο τέτοια σπουδαία </w:t>
      </w:r>
      <w:r w:rsidRPr="001E674E">
        <w:rPr>
          <w:rFonts w:eastAsia="Times New Roman"/>
          <w:szCs w:val="24"/>
        </w:rPr>
        <w:t>νομοθετήματα μετά από όλη αυτή την πορεία</w:t>
      </w:r>
      <w:r>
        <w:rPr>
          <w:rFonts w:eastAsia="Times New Roman"/>
          <w:szCs w:val="24"/>
        </w:rPr>
        <w:t>,</w:t>
      </w:r>
      <w:r w:rsidRPr="001E674E">
        <w:rPr>
          <w:rFonts w:eastAsia="Times New Roman"/>
          <w:szCs w:val="24"/>
        </w:rPr>
        <w:t xml:space="preserve"> όλη αυτή την διάρκεια να καταλήξουν εκεί που κατέληξαν και όλα τα προηγούμενα σχέδια </w:t>
      </w:r>
      <w:r w:rsidRPr="001E674E">
        <w:rPr>
          <w:rFonts w:eastAsia="Times New Roman"/>
          <w:szCs w:val="24"/>
        </w:rPr>
        <w:lastRenderedPageBreak/>
        <w:t>ποινικών κωδικών στο συρτάρι το</w:t>
      </w:r>
      <w:r w:rsidRPr="001E674E">
        <w:rPr>
          <w:rFonts w:eastAsia="Times New Roman"/>
          <w:szCs w:val="24"/>
        </w:rPr>
        <w:t>υ Υπουργού</w:t>
      </w:r>
      <w:r>
        <w:rPr>
          <w:rFonts w:eastAsia="Times New Roman"/>
          <w:szCs w:val="24"/>
        </w:rPr>
        <w:t>,</w:t>
      </w:r>
      <w:r w:rsidRPr="001E674E">
        <w:rPr>
          <w:rFonts w:eastAsia="Times New Roman"/>
          <w:szCs w:val="24"/>
        </w:rPr>
        <w:t xml:space="preserve"> γιατί κανένας δεν είχε την πολιτική δύναμη και ευθύνη</w:t>
      </w:r>
      <w:r>
        <w:rPr>
          <w:rFonts w:eastAsia="Times New Roman"/>
          <w:szCs w:val="24"/>
        </w:rPr>
        <w:t>,</w:t>
      </w:r>
      <w:r w:rsidRPr="001E674E">
        <w:rPr>
          <w:rFonts w:eastAsia="Times New Roman"/>
          <w:szCs w:val="24"/>
        </w:rPr>
        <w:t xml:space="preserve"> όπως είχε αυτή η Κυβέρνηση και αυτή η Κοινοβουλευτική Ομάδα να προβαίνει σε μεταρρυθμίσεις</w:t>
      </w:r>
      <w:r>
        <w:rPr>
          <w:rFonts w:eastAsia="Times New Roman"/>
          <w:szCs w:val="24"/>
        </w:rPr>
        <w:t>,</w:t>
      </w:r>
      <w:r w:rsidRPr="001E674E">
        <w:rPr>
          <w:rFonts w:eastAsia="Times New Roman"/>
          <w:szCs w:val="24"/>
        </w:rPr>
        <w:t xml:space="preserve"> </w:t>
      </w:r>
      <w:r>
        <w:rPr>
          <w:rFonts w:eastAsia="Times New Roman"/>
          <w:szCs w:val="24"/>
        </w:rPr>
        <w:t>τ</w:t>
      </w:r>
      <w:r w:rsidRPr="001E674E">
        <w:rPr>
          <w:rFonts w:eastAsia="Times New Roman"/>
          <w:szCs w:val="24"/>
        </w:rPr>
        <w:t>ι</w:t>
      </w:r>
      <w:r>
        <w:rPr>
          <w:rFonts w:eastAsia="Times New Roman"/>
          <w:szCs w:val="24"/>
        </w:rPr>
        <w:t>ς</w:t>
      </w:r>
      <w:r w:rsidRPr="001E674E">
        <w:rPr>
          <w:rFonts w:eastAsia="Times New Roman"/>
          <w:szCs w:val="24"/>
        </w:rPr>
        <w:t xml:space="preserve"> οποίες κανένας άλλος δεν τόλμησε όλα αυτά τα χρόνια για λόγους </w:t>
      </w:r>
      <w:r>
        <w:rPr>
          <w:rFonts w:eastAsia="Times New Roman"/>
          <w:szCs w:val="24"/>
        </w:rPr>
        <w:t>ενοχής,</w:t>
      </w:r>
      <w:r w:rsidRPr="001E674E">
        <w:rPr>
          <w:rFonts w:eastAsia="Times New Roman"/>
          <w:szCs w:val="24"/>
        </w:rPr>
        <w:t xml:space="preserve"> πολιτικής ενοχής</w:t>
      </w:r>
      <w:r>
        <w:rPr>
          <w:rFonts w:eastAsia="Times New Roman"/>
          <w:szCs w:val="24"/>
        </w:rPr>
        <w:t>.</w:t>
      </w:r>
    </w:p>
    <w:p w14:paraId="38B9DBAA" w14:textId="77777777" w:rsidR="00200609" w:rsidRDefault="002F7F27">
      <w:pPr>
        <w:spacing w:line="600" w:lineRule="auto"/>
        <w:ind w:firstLine="720"/>
        <w:jc w:val="center"/>
        <w:rPr>
          <w:rFonts w:eastAsia="Times New Roman"/>
          <w:szCs w:val="24"/>
        </w:rPr>
      </w:pPr>
      <w:r>
        <w:rPr>
          <w:rFonts w:eastAsia="Times New Roman" w:cs="Times New Roman"/>
          <w:szCs w:val="24"/>
        </w:rPr>
        <w:t>(Χει</w:t>
      </w:r>
      <w:r>
        <w:rPr>
          <w:rFonts w:eastAsia="Times New Roman" w:cs="Times New Roman"/>
          <w:szCs w:val="24"/>
        </w:rPr>
        <w:t>ροκροτήματα από την πτέρυγα του</w:t>
      </w:r>
      <w:r w:rsidRPr="00432B38">
        <w:rPr>
          <w:rFonts w:eastAsia="Times New Roman" w:cs="Times New Roman"/>
          <w:szCs w:val="24"/>
        </w:rPr>
        <w:t xml:space="preserve"> </w:t>
      </w:r>
      <w:r>
        <w:rPr>
          <w:rFonts w:eastAsia="Times New Roman" w:cs="Times New Roman"/>
          <w:szCs w:val="24"/>
        </w:rPr>
        <w:t>ΣΥΡΙΖΑ)</w:t>
      </w:r>
    </w:p>
    <w:p w14:paraId="38B9DBAB" w14:textId="77777777" w:rsidR="00200609" w:rsidRDefault="002F7F27">
      <w:pPr>
        <w:spacing w:line="600" w:lineRule="auto"/>
        <w:ind w:firstLine="720"/>
        <w:jc w:val="both"/>
        <w:rPr>
          <w:rFonts w:eastAsia="Times New Roman"/>
          <w:szCs w:val="24"/>
        </w:rPr>
      </w:pPr>
      <w:r>
        <w:rPr>
          <w:rFonts w:eastAsia="Times New Roman"/>
          <w:szCs w:val="24"/>
        </w:rPr>
        <w:t>Έ</w:t>
      </w:r>
      <w:r w:rsidRPr="009D2018">
        <w:rPr>
          <w:rFonts w:eastAsia="Times New Roman"/>
          <w:szCs w:val="24"/>
        </w:rPr>
        <w:t>χει δημιουργηθεί ένα ζήτημα</w:t>
      </w:r>
      <w:r>
        <w:rPr>
          <w:rFonts w:eastAsia="Times New Roman"/>
          <w:szCs w:val="24"/>
        </w:rPr>
        <w:t>,</w:t>
      </w:r>
      <w:r w:rsidRPr="009D2018">
        <w:rPr>
          <w:rFonts w:eastAsia="Times New Roman"/>
          <w:szCs w:val="24"/>
        </w:rPr>
        <w:t xml:space="preserve"> το οποίο έχουμε αντιληφθεί και έχουν αντιληφθεί και τα μέλη της </w:t>
      </w:r>
      <w:r>
        <w:rPr>
          <w:rFonts w:eastAsia="Times New Roman"/>
          <w:szCs w:val="24"/>
        </w:rPr>
        <w:t>ν</w:t>
      </w:r>
      <w:r w:rsidRPr="009D2018">
        <w:rPr>
          <w:rFonts w:eastAsia="Times New Roman"/>
          <w:szCs w:val="24"/>
        </w:rPr>
        <w:t xml:space="preserve">ομοπαρασκευαστικής </w:t>
      </w:r>
      <w:r>
        <w:rPr>
          <w:rFonts w:eastAsia="Times New Roman"/>
          <w:szCs w:val="24"/>
        </w:rPr>
        <w:t>ε</w:t>
      </w:r>
      <w:r w:rsidRPr="009D2018">
        <w:rPr>
          <w:rFonts w:eastAsia="Times New Roman"/>
          <w:szCs w:val="24"/>
        </w:rPr>
        <w:t>πιτροπής</w:t>
      </w:r>
      <w:r>
        <w:rPr>
          <w:rFonts w:eastAsia="Times New Roman"/>
          <w:szCs w:val="24"/>
        </w:rPr>
        <w:t>.</w:t>
      </w:r>
      <w:r w:rsidRPr="009D2018">
        <w:rPr>
          <w:rFonts w:eastAsia="Times New Roman"/>
          <w:szCs w:val="24"/>
        </w:rPr>
        <w:t xml:space="preserve"> </w:t>
      </w:r>
      <w:r>
        <w:rPr>
          <w:rFonts w:eastAsia="Times New Roman"/>
          <w:szCs w:val="24"/>
        </w:rPr>
        <w:t>Ο</w:t>
      </w:r>
      <w:r w:rsidRPr="009D2018">
        <w:rPr>
          <w:rFonts w:eastAsia="Times New Roman"/>
          <w:szCs w:val="24"/>
        </w:rPr>
        <w:t xml:space="preserve">δήγησε </w:t>
      </w:r>
      <w:r>
        <w:rPr>
          <w:rFonts w:eastAsia="Times New Roman"/>
          <w:szCs w:val="24"/>
        </w:rPr>
        <w:t>μ</w:t>
      </w:r>
      <w:r w:rsidRPr="009D2018">
        <w:rPr>
          <w:rFonts w:eastAsia="Times New Roman"/>
          <w:szCs w:val="24"/>
        </w:rPr>
        <w:t>άλιστα</w:t>
      </w:r>
      <w:r>
        <w:rPr>
          <w:rFonts w:eastAsia="Times New Roman"/>
          <w:szCs w:val="24"/>
        </w:rPr>
        <w:t>,</w:t>
      </w:r>
      <w:r w:rsidRPr="009D2018">
        <w:rPr>
          <w:rFonts w:eastAsia="Times New Roman"/>
          <w:szCs w:val="24"/>
        </w:rPr>
        <w:t xml:space="preserve"> αν έχω ενημερωθεί σωστά</w:t>
      </w:r>
      <w:r>
        <w:rPr>
          <w:rFonts w:eastAsia="Times New Roman"/>
          <w:szCs w:val="24"/>
        </w:rPr>
        <w:t>,</w:t>
      </w:r>
      <w:r w:rsidRPr="009D2018">
        <w:rPr>
          <w:rFonts w:eastAsia="Times New Roman"/>
          <w:szCs w:val="24"/>
        </w:rPr>
        <w:t xml:space="preserve"> και την </w:t>
      </w:r>
      <w:r>
        <w:rPr>
          <w:rFonts w:eastAsia="Times New Roman"/>
          <w:szCs w:val="24"/>
        </w:rPr>
        <w:t>Π</w:t>
      </w:r>
      <w:r w:rsidRPr="009D2018">
        <w:rPr>
          <w:rFonts w:eastAsia="Times New Roman"/>
          <w:szCs w:val="24"/>
        </w:rPr>
        <w:t>ρόεδρο του Κινήματος Αλλαγής σε δηλώσεις</w:t>
      </w:r>
      <w:r w:rsidRPr="009D2018">
        <w:rPr>
          <w:rFonts w:eastAsia="Times New Roman"/>
          <w:szCs w:val="24"/>
        </w:rPr>
        <w:t xml:space="preserve"> σήμερα</w:t>
      </w:r>
      <w:r>
        <w:rPr>
          <w:rFonts w:eastAsia="Times New Roman"/>
          <w:szCs w:val="24"/>
        </w:rPr>
        <w:t>.</w:t>
      </w:r>
      <w:r w:rsidRPr="009D2018">
        <w:rPr>
          <w:rFonts w:eastAsia="Times New Roman"/>
          <w:szCs w:val="24"/>
        </w:rPr>
        <w:t xml:space="preserve"> </w:t>
      </w:r>
      <w:r>
        <w:rPr>
          <w:rFonts w:eastAsia="Times New Roman"/>
          <w:szCs w:val="24"/>
        </w:rPr>
        <w:t>Θ</w:t>
      </w:r>
      <w:r w:rsidRPr="009D2018">
        <w:rPr>
          <w:rFonts w:eastAsia="Times New Roman"/>
          <w:szCs w:val="24"/>
        </w:rPr>
        <w:t>α ξεκινήσει αυτό</w:t>
      </w:r>
      <w:r>
        <w:rPr>
          <w:rFonts w:eastAsia="Times New Roman"/>
          <w:szCs w:val="24"/>
        </w:rPr>
        <w:t>,</w:t>
      </w:r>
      <w:r w:rsidRPr="009D2018">
        <w:rPr>
          <w:rFonts w:eastAsia="Times New Roman"/>
          <w:szCs w:val="24"/>
        </w:rPr>
        <w:t xml:space="preserve"> εμείς θα νομοθετούμε στη </w:t>
      </w:r>
      <w:r>
        <w:rPr>
          <w:rFonts w:eastAsia="Times New Roman"/>
          <w:szCs w:val="24"/>
        </w:rPr>
        <w:t>Β</w:t>
      </w:r>
      <w:r w:rsidRPr="009D2018">
        <w:rPr>
          <w:rFonts w:eastAsia="Times New Roman"/>
          <w:szCs w:val="24"/>
        </w:rPr>
        <w:t>ουλή και τα πολιτικά στελέχη των δύο κομμάτων θα τοποθετούνται εκτός Βουλής</w:t>
      </w:r>
      <w:r>
        <w:rPr>
          <w:rFonts w:eastAsia="Times New Roman"/>
          <w:szCs w:val="24"/>
        </w:rPr>
        <w:t>.</w:t>
      </w:r>
      <w:r w:rsidRPr="009D2018">
        <w:rPr>
          <w:rFonts w:eastAsia="Times New Roman"/>
          <w:szCs w:val="24"/>
        </w:rPr>
        <w:t xml:space="preserve"> Αυτό είναι το μέτρο της δικής τους πολιτικής ευθύνης</w:t>
      </w:r>
      <w:r>
        <w:rPr>
          <w:rFonts w:eastAsia="Times New Roman"/>
          <w:szCs w:val="24"/>
        </w:rPr>
        <w:t>, οι</w:t>
      </w:r>
      <w:r w:rsidRPr="009D2018">
        <w:rPr>
          <w:rFonts w:eastAsia="Times New Roman"/>
          <w:szCs w:val="24"/>
        </w:rPr>
        <w:t xml:space="preserve"> τοποθετήσεις τους να γίνονται έξω από </w:t>
      </w:r>
      <w:r>
        <w:rPr>
          <w:rFonts w:eastAsia="Times New Roman"/>
          <w:szCs w:val="24"/>
        </w:rPr>
        <w:t>εδώ,</w:t>
      </w:r>
      <w:r w:rsidRPr="009D2018">
        <w:rPr>
          <w:rFonts w:eastAsia="Times New Roman"/>
          <w:szCs w:val="24"/>
        </w:rPr>
        <w:t xml:space="preserve"> </w:t>
      </w:r>
      <w:r>
        <w:rPr>
          <w:rFonts w:eastAsia="Times New Roman"/>
          <w:szCs w:val="24"/>
        </w:rPr>
        <w:t>ό</w:t>
      </w:r>
      <w:r w:rsidRPr="009D2018">
        <w:rPr>
          <w:rFonts w:eastAsia="Times New Roman"/>
          <w:szCs w:val="24"/>
        </w:rPr>
        <w:t>χι εδώ</w:t>
      </w:r>
      <w:r>
        <w:rPr>
          <w:rFonts w:eastAsia="Times New Roman"/>
          <w:szCs w:val="24"/>
        </w:rPr>
        <w:t>.</w:t>
      </w:r>
    </w:p>
    <w:p w14:paraId="38B9DBAC" w14:textId="77777777" w:rsidR="00200609" w:rsidRDefault="002F7F27">
      <w:pPr>
        <w:spacing w:line="600" w:lineRule="auto"/>
        <w:ind w:firstLine="720"/>
        <w:jc w:val="both"/>
        <w:rPr>
          <w:rFonts w:eastAsia="Times New Roman"/>
          <w:szCs w:val="24"/>
        </w:rPr>
      </w:pPr>
      <w:r>
        <w:rPr>
          <w:rFonts w:eastAsia="Times New Roman"/>
          <w:szCs w:val="24"/>
        </w:rPr>
        <w:t>Υ</w:t>
      </w:r>
      <w:r w:rsidRPr="009D2018">
        <w:rPr>
          <w:rFonts w:eastAsia="Times New Roman"/>
          <w:szCs w:val="24"/>
        </w:rPr>
        <w:t>πάρχει</w:t>
      </w:r>
      <w:r>
        <w:rPr>
          <w:rFonts w:eastAsia="Times New Roman"/>
          <w:szCs w:val="24"/>
        </w:rPr>
        <w:t>,</w:t>
      </w:r>
      <w:r w:rsidRPr="009D2018">
        <w:rPr>
          <w:rFonts w:eastAsia="Times New Roman"/>
          <w:szCs w:val="24"/>
        </w:rPr>
        <w:t xml:space="preserve"> λοιπόν</w:t>
      </w:r>
      <w:r>
        <w:rPr>
          <w:rFonts w:eastAsia="Times New Roman"/>
          <w:szCs w:val="24"/>
        </w:rPr>
        <w:t xml:space="preserve">, μια συζήτηση που αφορά </w:t>
      </w:r>
      <w:r w:rsidRPr="009D2018">
        <w:rPr>
          <w:rFonts w:eastAsia="Times New Roman"/>
          <w:szCs w:val="24"/>
        </w:rPr>
        <w:t>το θέμα του ορισμού του βιασμού</w:t>
      </w:r>
      <w:r>
        <w:rPr>
          <w:rFonts w:eastAsia="Times New Roman"/>
          <w:szCs w:val="24"/>
        </w:rPr>
        <w:t>,</w:t>
      </w:r>
      <w:r w:rsidRPr="009D2018">
        <w:rPr>
          <w:rFonts w:eastAsia="Times New Roman"/>
          <w:szCs w:val="24"/>
        </w:rPr>
        <w:t xml:space="preserve"> του άρθρου 336</w:t>
      </w:r>
      <w:r>
        <w:rPr>
          <w:rFonts w:eastAsia="Times New Roman"/>
          <w:szCs w:val="24"/>
        </w:rPr>
        <w:t>.</w:t>
      </w:r>
      <w:r w:rsidRPr="009D2018">
        <w:rPr>
          <w:rFonts w:eastAsia="Times New Roman"/>
          <w:szCs w:val="24"/>
        </w:rPr>
        <w:t xml:space="preserve"> </w:t>
      </w:r>
      <w:r>
        <w:rPr>
          <w:rFonts w:eastAsia="Times New Roman"/>
          <w:szCs w:val="24"/>
        </w:rPr>
        <w:t>Υπήρξε μία, ν</w:t>
      </w:r>
      <w:r w:rsidRPr="009D2018">
        <w:rPr>
          <w:rFonts w:eastAsia="Times New Roman"/>
          <w:szCs w:val="24"/>
        </w:rPr>
        <w:t>ομίζω ορθή</w:t>
      </w:r>
      <w:r>
        <w:rPr>
          <w:rFonts w:eastAsia="Times New Roman"/>
          <w:szCs w:val="24"/>
        </w:rPr>
        <w:t>,</w:t>
      </w:r>
      <w:r w:rsidRPr="009D2018">
        <w:rPr>
          <w:rFonts w:eastAsia="Times New Roman"/>
          <w:szCs w:val="24"/>
        </w:rPr>
        <w:t xml:space="preserve"> σε σωστή κατεύθυνση</w:t>
      </w:r>
      <w:r>
        <w:rPr>
          <w:rFonts w:eastAsia="Times New Roman"/>
          <w:szCs w:val="24"/>
        </w:rPr>
        <w:t>,</w:t>
      </w:r>
      <w:r w:rsidRPr="009D2018">
        <w:rPr>
          <w:rFonts w:eastAsia="Times New Roman"/>
          <w:szCs w:val="24"/>
        </w:rPr>
        <w:t xml:space="preserve"> νομοθετική πρωτοβουλία και διόρ</w:t>
      </w:r>
      <w:r w:rsidRPr="009D2018">
        <w:rPr>
          <w:rFonts w:eastAsia="Times New Roman"/>
          <w:szCs w:val="24"/>
        </w:rPr>
        <w:lastRenderedPageBreak/>
        <w:t xml:space="preserve">θωση μετά τη δημόσια διαβούλευση </w:t>
      </w:r>
      <w:r>
        <w:rPr>
          <w:rFonts w:eastAsia="Times New Roman"/>
          <w:szCs w:val="24"/>
        </w:rPr>
        <w:t>α</w:t>
      </w:r>
      <w:r w:rsidRPr="009D2018">
        <w:rPr>
          <w:rFonts w:eastAsia="Times New Roman"/>
          <w:szCs w:val="24"/>
        </w:rPr>
        <w:t xml:space="preserve">πό πλευράς της </w:t>
      </w:r>
      <w:r>
        <w:rPr>
          <w:rFonts w:eastAsia="Times New Roman"/>
          <w:szCs w:val="24"/>
        </w:rPr>
        <w:t>ν</w:t>
      </w:r>
      <w:r w:rsidRPr="009D2018">
        <w:rPr>
          <w:rFonts w:eastAsia="Times New Roman"/>
          <w:szCs w:val="24"/>
        </w:rPr>
        <w:t xml:space="preserve">ομοπαρασκευαστικής </w:t>
      </w:r>
      <w:r>
        <w:rPr>
          <w:rFonts w:eastAsia="Times New Roman"/>
          <w:szCs w:val="24"/>
        </w:rPr>
        <w:t>ε</w:t>
      </w:r>
      <w:r w:rsidRPr="009D2018">
        <w:rPr>
          <w:rFonts w:eastAsia="Times New Roman"/>
          <w:szCs w:val="24"/>
        </w:rPr>
        <w:t>πιτροπής</w:t>
      </w:r>
      <w:r>
        <w:rPr>
          <w:rFonts w:eastAsia="Times New Roman"/>
          <w:szCs w:val="24"/>
        </w:rPr>
        <w:t>.</w:t>
      </w:r>
      <w:r w:rsidRPr="009D2018">
        <w:rPr>
          <w:rFonts w:eastAsia="Times New Roman"/>
          <w:szCs w:val="24"/>
        </w:rPr>
        <w:t xml:space="preserve"> </w:t>
      </w:r>
      <w:r>
        <w:rPr>
          <w:rFonts w:eastAsia="Times New Roman"/>
          <w:szCs w:val="24"/>
        </w:rPr>
        <w:t>Θ</w:t>
      </w:r>
      <w:r w:rsidRPr="009D2018">
        <w:rPr>
          <w:rFonts w:eastAsia="Times New Roman"/>
          <w:szCs w:val="24"/>
        </w:rPr>
        <w:t>α είμαι σύντομος</w:t>
      </w:r>
      <w:r>
        <w:rPr>
          <w:rFonts w:eastAsia="Times New Roman"/>
          <w:szCs w:val="24"/>
        </w:rPr>
        <w:t>.</w:t>
      </w:r>
      <w:r w:rsidRPr="009D2018">
        <w:rPr>
          <w:rFonts w:eastAsia="Times New Roman"/>
          <w:szCs w:val="24"/>
        </w:rPr>
        <w:t xml:space="preserve"> </w:t>
      </w:r>
      <w:r>
        <w:rPr>
          <w:rFonts w:eastAsia="Times New Roman"/>
          <w:szCs w:val="24"/>
        </w:rPr>
        <w:t>Σ</w:t>
      </w:r>
      <w:r w:rsidRPr="009D2018">
        <w:rPr>
          <w:rFonts w:eastAsia="Times New Roman"/>
          <w:szCs w:val="24"/>
        </w:rPr>
        <w:t>ήμερα</w:t>
      </w:r>
      <w:r w:rsidRPr="009D2018">
        <w:rPr>
          <w:rFonts w:eastAsia="Times New Roman"/>
          <w:szCs w:val="24"/>
        </w:rPr>
        <w:t xml:space="preserve"> διαβάζουμε ότι ο βιασμός γίνεται πλημμέλημα</w:t>
      </w:r>
      <w:r>
        <w:rPr>
          <w:rFonts w:eastAsia="Times New Roman"/>
          <w:szCs w:val="24"/>
        </w:rPr>
        <w:t>.</w:t>
      </w:r>
      <w:r w:rsidRPr="009D2018">
        <w:rPr>
          <w:rFonts w:eastAsia="Times New Roman"/>
          <w:szCs w:val="24"/>
        </w:rPr>
        <w:t xml:space="preserve"> </w:t>
      </w:r>
      <w:r>
        <w:rPr>
          <w:rFonts w:eastAsia="Times New Roman"/>
          <w:szCs w:val="24"/>
        </w:rPr>
        <w:t>Δ</w:t>
      </w:r>
      <w:r w:rsidRPr="009D2018">
        <w:rPr>
          <w:rFonts w:eastAsia="Times New Roman"/>
          <w:szCs w:val="24"/>
        </w:rPr>
        <w:t>εν ισχύ</w:t>
      </w:r>
      <w:r>
        <w:rPr>
          <w:rFonts w:eastAsia="Times New Roman"/>
          <w:szCs w:val="24"/>
        </w:rPr>
        <w:t>ουν.</w:t>
      </w:r>
      <w:r w:rsidRPr="009D2018">
        <w:rPr>
          <w:rFonts w:eastAsia="Times New Roman"/>
          <w:szCs w:val="24"/>
        </w:rPr>
        <w:t xml:space="preserve"> </w:t>
      </w:r>
      <w:r>
        <w:rPr>
          <w:rFonts w:eastAsia="Times New Roman"/>
          <w:szCs w:val="24"/>
        </w:rPr>
        <w:t>Ε</w:t>
      </w:r>
      <w:r w:rsidRPr="009D2018">
        <w:rPr>
          <w:rFonts w:eastAsia="Times New Roman"/>
          <w:szCs w:val="24"/>
        </w:rPr>
        <w:t>ίναι αδιανόητ</w:t>
      </w:r>
      <w:r>
        <w:rPr>
          <w:rFonts w:eastAsia="Times New Roman"/>
          <w:szCs w:val="24"/>
        </w:rPr>
        <w:t>α</w:t>
      </w:r>
      <w:r w:rsidRPr="009D2018">
        <w:rPr>
          <w:rFonts w:eastAsia="Times New Roman"/>
          <w:szCs w:val="24"/>
        </w:rPr>
        <w:t xml:space="preserve"> αυτά τα πράγματα να γράφονται με τέτοια ευκολία</w:t>
      </w:r>
      <w:r>
        <w:rPr>
          <w:rFonts w:eastAsia="Times New Roman"/>
          <w:szCs w:val="24"/>
        </w:rPr>
        <w:t xml:space="preserve">. </w:t>
      </w:r>
    </w:p>
    <w:p w14:paraId="38B9DBAD" w14:textId="77777777" w:rsidR="00200609" w:rsidRDefault="002F7F27">
      <w:pPr>
        <w:spacing w:line="600" w:lineRule="auto"/>
        <w:ind w:firstLine="720"/>
        <w:jc w:val="both"/>
        <w:rPr>
          <w:rFonts w:eastAsia="Times New Roman"/>
          <w:szCs w:val="24"/>
        </w:rPr>
      </w:pPr>
      <w:r>
        <w:rPr>
          <w:rFonts w:eastAsia="Times New Roman"/>
          <w:szCs w:val="24"/>
        </w:rPr>
        <w:t xml:space="preserve">Διατηρείται </w:t>
      </w:r>
      <w:r w:rsidRPr="009D2018">
        <w:rPr>
          <w:rFonts w:eastAsia="Times New Roman"/>
          <w:szCs w:val="24"/>
        </w:rPr>
        <w:t>κακούργημα που τιμωρείται με κάθειρξη ως δ</w:t>
      </w:r>
      <w:r>
        <w:rPr>
          <w:rFonts w:eastAsia="Times New Roman"/>
          <w:szCs w:val="24"/>
        </w:rPr>
        <w:t>ε</w:t>
      </w:r>
      <w:r w:rsidRPr="009D2018">
        <w:rPr>
          <w:rFonts w:eastAsia="Times New Roman"/>
          <w:szCs w:val="24"/>
        </w:rPr>
        <w:t>κα</w:t>
      </w:r>
      <w:r>
        <w:rPr>
          <w:rFonts w:eastAsia="Times New Roman"/>
          <w:szCs w:val="24"/>
        </w:rPr>
        <w:t>πέντε έτη. Είναι ψέμα</w:t>
      </w:r>
      <w:r w:rsidRPr="009D2018">
        <w:rPr>
          <w:rFonts w:eastAsia="Times New Roman"/>
          <w:szCs w:val="24"/>
        </w:rPr>
        <w:t xml:space="preserve"> ότι είναι πλημμέλημα</w:t>
      </w:r>
      <w:r>
        <w:rPr>
          <w:rFonts w:eastAsia="Times New Roman"/>
          <w:szCs w:val="24"/>
        </w:rPr>
        <w:t>.</w:t>
      </w:r>
      <w:r w:rsidRPr="009D2018">
        <w:rPr>
          <w:rFonts w:eastAsia="Times New Roman"/>
          <w:szCs w:val="24"/>
        </w:rPr>
        <w:t xml:space="preserve"> </w:t>
      </w:r>
      <w:r>
        <w:rPr>
          <w:rFonts w:eastAsia="Times New Roman"/>
          <w:szCs w:val="24"/>
        </w:rPr>
        <w:t>Τ</w:t>
      </w:r>
      <w:r w:rsidRPr="009D2018">
        <w:rPr>
          <w:rFonts w:eastAsia="Times New Roman"/>
          <w:szCs w:val="24"/>
        </w:rPr>
        <w:t>ιμωρείται ως κακούργημα</w:t>
      </w:r>
      <w:r>
        <w:rPr>
          <w:rFonts w:eastAsia="Times New Roman"/>
          <w:szCs w:val="24"/>
        </w:rPr>
        <w:t>,</w:t>
      </w:r>
      <w:r w:rsidRPr="009D2018">
        <w:rPr>
          <w:rFonts w:eastAsia="Times New Roman"/>
          <w:szCs w:val="24"/>
        </w:rPr>
        <w:t xml:space="preserve"> όταν</w:t>
      </w:r>
      <w:r w:rsidRPr="009D2018">
        <w:rPr>
          <w:rFonts w:eastAsia="Times New Roman"/>
          <w:szCs w:val="24"/>
        </w:rPr>
        <w:t xml:space="preserve"> τελείται με βία </w:t>
      </w:r>
      <w:r>
        <w:rPr>
          <w:rFonts w:eastAsia="Times New Roman"/>
          <w:szCs w:val="24"/>
        </w:rPr>
        <w:t>ή με</w:t>
      </w:r>
      <w:r w:rsidRPr="009D2018">
        <w:rPr>
          <w:rFonts w:eastAsia="Times New Roman"/>
          <w:szCs w:val="24"/>
        </w:rPr>
        <w:t xml:space="preserve"> απειλή σοβαρού και </w:t>
      </w:r>
      <w:r>
        <w:rPr>
          <w:rFonts w:eastAsia="Times New Roman"/>
          <w:szCs w:val="24"/>
        </w:rPr>
        <w:t xml:space="preserve">σπουδαίου </w:t>
      </w:r>
      <w:r w:rsidRPr="009D2018">
        <w:rPr>
          <w:rFonts w:eastAsia="Times New Roman"/>
          <w:szCs w:val="24"/>
        </w:rPr>
        <w:t>κ</w:t>
      </w:r>
      <w:r>
        <w:rPr>
          <w:rFonts w:eastAsia="Times New Roman"/>
          <w:szCs w:val="24"/>
        </w:rPr>
        <w:t>ινδύνου</w:t>
      </w:r>
      <w:r w:rsidRPr="009D2018">
        <w:rPr>
          <w:rFonts w:eastAsia="Times New Roman"/>
          <w:szCs w:val="24"/>
        </w:rPr>
        <w:t xml:space="preserve"> που συνδέεται με τη ζωή </w:t>
      </w:r>
      <w:r>
        <w:rPr>
          <w:rFonts w:eastAsia="Times New Roman"/>
          <w:szCs w:val="24"/>
        </w:rPr>
        <w:t>ή τη</w:t>
      </w:r>
      <w:r w:rsidRPr="009D2018">
        <w:rPr>
          <w:rFonts w:eastAsia="Times New Roman"/>
          <w:szCs w:val="24"/>
        </w:rPr>
        <w:t xml:space="preserve"> σωματική ακεραιότητα του θύματος</w:t>
      </w:r>
      <w:r>
        <w:rPr>
          <w:rFonts w:eastAsia="Times New Roman"/>
          <w:szCs w:val="24"/>
        </w:rPr>
        <w:t>.</w:t>
      </w:r>
      <w:r w:rsidRPr="009D2018">
        <w:rPr>
          <w:rFonts w:eastAsia="Times New Roman"/>
          <w:szCs w:val="24"/>
        </w:rPr>
        <w:t xml:space="preserve"> Μάλιστα</w:t>
      </w:r>
      <w:r>
        <w:rPr>
          <w:rFonts w:eastAsia="Times New Roman"/>
          <w:szCs w:val="24"/>
        </w:rPr>
        <w:t>,</w:t>
      </w:r>
      <w:r w:rsidRPr="009D2018">
        <w:rPr>
          <w:rFonts w:eastAsia="Times New Roman"/>
          <w:szCs w:val="24"/>
        </w:rPr>
        <w:t xml:space="preserve"> πια δεν τιμωρείται μόνο η τέλεση συνουσίας ή άλλη</w:t>
      </w:r>
      <w:r>
        <w:rPr>
          <w:rFonts w:eastAsia="Times New Roman"/>
          <w:szCs w:val="24"/>
        </w:rPr>
        <w:t>ς</w:t>
      </w:r>
      <w:r w:rsidRPr="009D2018">
        <w:rPr>
          <w:rFonts w:eastAsia="Times New Roman"/>
          <w:szCs w:val="24"/>
        </w:rPr>
        <w:t xml:space="preserve"> ασελγού</w:t>
      </w:r>
      <w:r>
        <w:rPr>
          <w:rFonts w:eastAsia="Times New Roman"/>
          <w:szCs w:val="24"/>
        </w:rPr>
        <w:t>ς</w:t>
      </w:r>
      <w:r w:rsidRPr="009D2018">
        <w:rPr>
          <w:rFonts w:eastAsia="Times New Roman"/>
          <w:szCs w:val="24"/>
        </w:rPr>
        <w:t xml:space="preserve"> πράξ</w:t>
      </w:r>
      <w:r>
        <w:rPr>
          <w:rFonts w:eastAsia="Times New Roman"/>
          <w:szCs w:val="24"/>
        </w:rPr>
        <w:t>η</w:t>
      </w:r>
      <w:r w:rsidRPr="009D2018">
        <w:rPr>
          <w:rFonts w:eastAsia="Times New Roman"/>
          <w:szCs w:val="24"/>
        </w:rPr>
        <w:t>ς</w:t>
      </w:r>
      <w:r>
        <w:rPr>
          <w:rFonts w:eastAsia="Times New Roman"/>
          <w:szCs w:val="24"/>
        </w:rPr>
        <w:t>,</w:t>
      </w:r>
      <w:r w:rsidRPr="009D2018">
        <w:rPr>
          <w:rFonts w:eastAsia="Times New Roman"/>
          <w:szCs w:val="24"/>
        </w:rPr>
        <w:t xml:space="preserve"> αλλά κάθε γενετήσια πράξη </w:t>
      </w:r>
      <w:r>
        <w:rPr>
          <w:rFonts w:eastAsia="Times New Roman"/>
          <w:szCs w:val="24"/>
        </w:rPr>
        <w:t>κ</w:t>
      </w:r>
      <w:r w:rsidRPr="009D2018">
        <w:rPr>
          <w:rFonts w:eastAsia="Times New Roman"/>
          <w:szCs w:val="24"/>
        </w:rPr>
        <w:t xml:space="preserve">αι </w:t>
      </w:r>
      <w:r>
        <w:rPr>
          <w:rFonts w:eastAsia="Times New Roman"/>
          <w:szCs w:val="24"/>
        </w:rPr>
        <w:t xml:space="preserve">οι </w:t>
      </w:r>
      <w:r w:rsidRPr="009D2018">
        <w:rPr>
          <w:rFonts w:eastAsia="Times New Roman"/>
          <w:szCs w:val="24"/>
        </w:rPr>
        <w:t>ίσης βαρύτητας με αυτές</w:t>
      </w:r>
      <w:r w:rsidRPr="009D2018">
        <w:rPr>
          <w:rFonts w:eastAsia="Times New Roman"/>
          <w:szCs w:val="24"/>
        </w:rPr>
        <w:t xml:space="preserve"> συμπεριφορές</w:t>
      </w:r>
      <w:r>
        <w:rPr>
          <w:rFonts w:eastAsia="Times New Roman"/>
          <w:szCs w:val="24"/>
        </w:rPr>
        <w:t>.</w:t>
      </w:r>
    </w:p>
    <w:p w14:paraId="38B9DBAE" w14:textId="77777777" w:rsidR="00200609" w:rsidRDefault="002F7F27">
      <w:pPr>
        <w:spacing w:line="600" w:lineRule="auto"/>
        <w:ind w:firstLine="720"/>
        <w:jc w:val="both"/>
        <w:rPr>
          <w:rFonts w:eastAsia="Times New Roman"/>
          <w:szCs w:val="24"/>
        </w:rPr>
      </w:pPr>
      <w:r>
        <w:rPr>
          <w:rFonts w:eastAsia="Times New Roman"/>
          <w:szCs w:val="24"/>
        </w:rPr>
        <w:t>Επίσης,</w:t>
      </w:r>
      <w:r w:rsidRPr="009D2018">
        <w:rPr>
          <w:rFonts w:eastAsia="Times New Roman"/>
          <w:szCs w:val="24"/>
        </w:rPr>
        <w:t xml:space="preserve"> κακούργημα είναι ο θανατηφόρος βιασμός</w:t>
      </w:r>
      <w:r>
        <w:rPr>
          <w:rFonts w:eastAsia="Times New Roman"/>
          <w:szCs w:val="24"/>
        </w:rPr>
        <w:t>.</w:t>
      </w:r>
      <w:r w:rsidRPr="009D2018">
        <w:rPr>
          <w:rFonts w:eastAsia="Times New Roman"/>
          <w:szCs w:val="24"/>
        </w:rPr>
        <w:t xml:space="preserve"> </w:t>
      </w:r>
      <w:r>
        <w:rPr>
          <w:rFonts w:eastAsia="Times New Roman"/>
          <w:szCs w:val="24"/>
        </w:rPr>
        <w:t>Επίσης,</w:t>
      </w:r>
      <w:r w:rsidRPr="009D2018">
        <w:rPr>
          <w:rFonts w:eastAsia="Times New Roman"/>
          <w:szCs w:val="24"/>
        </w:rPr>
        <w:t xml:space="preserve"> κακούργημα είναι όταν τελείται από περισσότερους δράστες</w:t>
      </w:r>
      <w:r>
        <w:rPr>
          <w:rFonts w:eastAsia="Times New Roman"/>
          <w:szCs w:val="24"/>
        </w:rPr>
        <w:t>.</w:t>
      </w:r>
      <w:r w:rsidRPr="009D2018">
        <w:rPr>
          <w:rFonts w:eastAsia="Times New Roman"/>
          <w:szCs w:val="24"/>
        </w:rPr>
        <w:t xml:space="preserve"> </w:t>
      </w:r>
      <w:r>
        <w:rPr>
          <w:rFonts w:eastAsia="Times New Roman"/>
          <w:szCs w:val="24"/>
        </w:rPr>
        <w:t>Επίσης,</w:t>
      </w:r>
      <w:r w:rsidRPr="009D2018">
        <w:rPr>
          <w:rFonts w:eastAsia="Times New Roman"/>
          <w:szCs w:val="24"/>
        </w:rPr>
        <w:t xml:space="preserve"> </w:t>
      </w:r>
      <w:r>
        <w:rPr>
          <w:rFonts w:eastAsia="Times New Roman"/>
          <w:szCs w:val="24"/>
        </w:rPr>
        <w:t>-</w:t>
      </w:r>
      <w:r w:rsidRPr="009D2018">
        <w:rPr>
          <w:rFonts w:eastAsia="Times New Roman"/>
          <w:szCs w:val="24"/>
        </w:rPr>
        <w:t xml:space="preserve">και το επισημάναμε και χθες </w:t>
      </w:r>
      <w:r>
        <w:rPr>
          <w:rFonts w:eastAsia="Times New Roman"/>
          <w:szCs w:val="24"/>
        </w:rPr>
        <w:t>στη</w:t>
      </w:r>
      <w:r w:rsidRPr="009D2018">
        <w:rPr>
          <w:rFonts w:eastAsia="Times New Roman"/>
          <w:szCs w:val="24"/>
        </w:rPr>
        <w:t xml:space="preserve"> συζήτηση στην </w:t>
      </w:r>
      <w:r>
        <w:rPr>
          <w:rFonts w:eastAsia="Times New Roman"/>
          <w:szCs w:val="24"/>
        </w:rPr>
        <w:t>ε</w:t>
      </w:r>
      <w:r w:rsidRPr="009D2018">
        <w:rPr>
          <w:rFonts w:eastAsia="Times New Roman"/>
          <w:szCs w:val="24"/>
        </w:rPr>
        <w:t>πιτροπή</w:t>
      </w:r>
      <w:r>
        <w:rPr>
          <w:rFonts w:eastAsia="Times New Roman"/>
          <w:szCs w:val="24"/>
        </w:rPr>
        <w:t>-</w:t>
      </w:r>
      <w:r w:rsidRPr="009D2018">
        <w:rPr>
          <w:rFonts w:eastAsia="Times New Roman"/>
          <w:szCs w:val="24"/>
        </w:rPr>
        <w:t xml:space="preserve"> στο άρθρο </w:t>
      </w:r>
      <w:r>
        <w:rPr>
          <w:rFonts w:eastAsia="Times New Roman"/>
          <w:szCs w:val="24"/>
        </w:rPr>
        <w:t>3</w:t>
      </w:r>
      <w:r w:rsidRPr="009D2018">
        <w:rPr>
          <w:rFonts w:eastAsia="Times New Roman"/>
          <w:szCs w:val="24"/>
        </w:rPr>
        <w:t>38 προβλέπεται ως κακούργημα η τέλεση γενετήσ</w:t>
      </w:r>
      <w:r>
        <w:rPr>
          <w:rFonts w:eastAsia="Times New Roman"/>
          <w:szCs w:val="24"/>
        </w:rPr>
        <w:t>ια</w:t>
      </w:r>
      <w:r w:rsidRPr="009D2018">
        <w:rPr>
          <w:rFonts w:eastAsia="Times New Roman"/>
          <w:szCs w:val="24"/>
        </w:rPr>
        <w:t xml:space="preserve">ς </w:t>
      </w:r>
      <w:r w:rsidRPr="009D2018">
        <w:rPr>
          <w:rFonts w:eastAsia="Times New Roman"/>
          <w:szCs w:val="24"/>
        </w:rPr>
        <w:t>πράξ</w:t>
      </w:r>
      <w:r>
        <w:rPr>
          <w:rFonts w:eastAsia="Times New Roman"/>
          <w:szCs w:val="24"/>
        </w:rPr>
        <w:t>η</w:t>
      </w:r>
      <w:r w:rsidRPr="009D2018">
        <w:rPr>
          <w:rFonts w:eastAsia="Times New Roman"/>
          <w:szCs w:val="24"/>
        </w:rPr>
        <w:t xml:space="preserve">ς απέναντι σε θύμα που δεν μπορεί για οποιονδήποτε λόγο </w:t>
      </w:r>
      <w:r>
        <w:rPr>
          <w:rFonts w:eastAsia="Times New Roman"/>
          <w:szCs w:val="24"/>
        </w:rPr>
        <w:t>–</w:t>
      </w:r>
      <w:r w:rsidRPr="009D2018">
        <w:rPr>
          <w:rFonts w:eastAsia="Times New Roman"/>
          <w:szCs w:val="24"/>
        </w:rPr>
        <w:t>επαναλαμβάν</w:t>
      </w:r>
      <w:r>
        <w:rPr>
          <w:rFonts w:eastAsia="Times New Roman"/>
          <w:szCs w:val="24"/>
        </w:rPr>
        <w:t>ω,</w:t>
      </w:r>
      <w:r w:rsidRPr="009D2018">
        <w:rPr>
          <w:rFonts w:eastAsia="Times New Roman"/>
          <w:szCs w:val="24"/>
        </w:rPr>
        <w:t xml:space="preserve"> για οποιονδήποτε λόγο</w:t>
      </w:r>
      <w:r>
        <w:rPr>
          <w:rFonts w:eastAsia="Times New Roman"/>
          <w:szCs w:val="24"/>
        </w:rPr>
        <w:t>-</w:t>
      </w:r>
      <w:r w:rsidRPr="009D2018">
        <w:rPr>
          <w:rFonts w:eastAsia="Times New Roman"/>
          <w:szCs w:val="24"/>
        </w:rPr>
        <w:t xml:space="preserve"> να αντισταθεί</w:t>
      </w:r>
      <w:r>
        <w:rPr>
          <w:rFonts w:eastAsia="Times New Roman"/>
          <w:szCs w:val="24"/>
        </w:rPr>
        <w:t>.</w:t>
      </w:r>
      <w:r w:rsidRPr="009D2018">
        <w:rPr>
          <w:rFonts w:eastAsia="Times New Roman"/>
          <w:szCs w:val="24"/>
        </w:rPr>
        <w:t xml:space="preserve"> </w:t>
      </w:r>
      <w:r>
        <w:rPr>
          <w:rFonts w:eastAsia="Times New Roman"/>
          <w:szCs w:val="24"/>
        </w:rPr>
        <w:t>Δ</w:t>
      </w:r>
      <w:r w:rsidRPr="009D2018">
        <w:rPr>
          <w:rFonts w:eastAsia="Times New Roman"/>
          <w:szCs w:val="24"/>
        </w:rPr>
        <w:t>ηλαδή</w:t>
      </w:r>
      <w:r>
        <w:rPr>
          <w:rFonts w:eastAsia="Times New Roman"/>
          <w:szCs w:val="24"/>
        </w:rPr>
        <w:t>,</w:t>
      </w:r>
      <w:r w:rsidRPr="009D2018">
        <w:rPr>
          <w:rFonts w:eastAsia="Times New Roman"/>
          <w:szCs w:val="24"/>
        </w:rPr>
        <w:t xml:space="preserve"> αυτό που συζητούσαμε με την κ</w:t>
      </w:r>
      <w:r>
        <w:rPr>
          <w:rFonts w:eastAsia="Times New Roman"/>
          <w:szCs w:val="24"/>
        </w:rPr>
        <w:t>.</w:t>
      </w:r>
      <w:r w:rsidRPr="009D2018">
        <w:rPr>
          <w:rFonts w:eastAsia="Times New Roman"/>
          <w:szCs w:val="24"/>
        </w:rPr>
        <w:t xml:space="preserve"> Καββαδία</w:t>
      </w:r>
      <w:r>
        <w:rPr>
          <w:rFonts w:eastAsia="Times New Roman"/>
          <w:szCs w:val="24"/>
        </w:rPr>
        <w:t>,</w:t>
      </w:r>
      <w:r w:rsidRPr="009D2018">
        <w:rPr>
          <w:rFonts w:eastAsia="Times New Roman"/>
          <w:szCs w:val="24"/>
        </w:rPr>
        <w:t xml:space="preserve"> </w:t>
      </w:r>
      <w:r>
        <w:rPr>
          <w:rFonts w:eastAsia="Times New Roman"/>
          <w:szCs w:val="24"/>
        </w:rPr>
        <w:t>τ</w:t>
      </w:r>
      <w:r w:rsidRPr="009D2018">
        <w:rPr>
          <w:rFonts w:eastAsia="Times New Roman"/>
          <w:szCs w:val="24"/>
        </w:rPr>
        <w:t xml:space="preserve">ο θύμα που </w:t>
      </w:r>
      <w:r>
        <w:rPr>
          <w:rFonts w:eastAsia="Times New Roman"/>
          <w:szCs w:val="24"/>
        </w:rPr>
        <w:t>«</w:t>
      </w:r>
      <w:r w:rsidRPr="009D2018">
        <w:rPr>
          <w:rFonts w:eastAsia="Times New Roman"/>
          <w:szCs w:val="24"/>
        </w:rPr>
        <w:t>παγών</w:t>
      </w:r>
      <w:r>
        <w:rPr>
          <w:rFonts w:eastAsia="Times New Roman"/>
          <w:szCs w:val="24"/>
        </w:rPr>
        <w:t>ει».</w:t>
      </w:r>
    </w:p>
    <w:p w14:paraId="38B9DBAF" w14:textId="77777777" w:rsidR="00200609" w:rsidRDefault="002F7F27">
      <w:pPr>
        <w:spacing w:line="600" w:lineRule="auto"/>
        <w:ind w:firstLine="720"/>
        <w:jc w:val="both"/>
        <w:rPr>
          <w:rFonts w:eastAsia="Times New Roman"/>
          <w:szCs w:val="24"/>
        </w:rPr>
      </w:pPr>
      <w:r>
        <w:rPr>
          <w:rFonts w:eastAsia="Times New Roman"/>
          <w:szCs w:val="24"/>
        </w:rPr>
        <w:lastRenderedPageBreak/>
        <w:t>Επίσης, υπήρξε μι</w:t>
      </w:r>
      <w:r w:rsidRPr="009D2018">
        <w:rPr>
          <w:rFonts w:eastAsia="Times New Roman"/>
          <w:szCs w:val="24"/>
        </w:rPr>
        <w:t>α πρόβλεψη</w:t>
      </w:r>
      <w:r>
        <w:rPr>
          <w:rFonts w:eastAsia="Times New Roman"/>
          <w:szCs w:val="24"/>
        </w:rPr>
        <w:t>,</w:t>
      </w:r>
      <w:r w:rsidRPr="009D2018">
        <w:rPr>
          <w:rFonts w:eastAsia="Times New Roman"/>
          <w:szCs w:val="24"/>
        </w:rPr>
        <w:t xml:space="preserve"> η παράγραφος 5 του άρθρου 336</w:t>
      </w:r>
      <w:r>
        <w:rPr>
          <w:rFonts w:eastAsia="Times New Roman"/>
          <w:szCs w:val="24"/>
        </w:rPr>
        <w:t>, η</w:t>
      </w:r>
      <w:r w:rsidRPr="009D2018">
        <w:rPr>
          <w:rFonts w:eastAsia="Times New Roman"/>
          <w:szCs w:val="24"/>
        </w:rPr>
        <w:t xml:space="preserve"> οποία πρ</w:t>
      </w:r>
      <w:r w:rsidRPr="009D2018">
        <w:rPr>
          <w:rFonts w:eastAsia="Times New Roman"/>
          <w:szCs w:val="24"/>
        </w:rPr>
        <w:t>οκάλεσε και τη συγκεκριμένη συζήτηση</w:t>
      </w:r>
      <w:r>
        <w:rPr>
          <w:rFonts w:eastAsia="Times New Roman"/>
          <w:szCs w:val="24"/>
        </w:rPr>
        <w:t>,</w:t>
      </w:r>
      <w:r w:rsidRPr="009D2018">
        <w:rPr>
          <w:rFonts w:eastAsia="Times New Roman"/>
          <w:szCs w:val="24"/>
        </w:rPr>
        <w:t xml:space="preserve"> όπου προσπάθησε να κλιμακώσει </w:t>
      </w:r>
      <w:proofErr w:type="spellStart"/>
      <w:r>
        <w:rPr>
          <w:rFonts w:eastAsia="Times New Roman"/>
          <w:szCs w:val="24"/>
        </w:rPr>
        <w:t>π</w:t>
      </w:r>
      <w:r w:rsidRPr="009D2018">
        <w:rPr>
          <w:rFonts w:eastAsia="Times New Roman"/>
          <w:szCs w:val="24"/>
        </w:rPr>
        <w:t>οινολογικά</w:t>
      </w:r>
      <w:proofErr w:type="spellEnd"/>
      <w:r w:rsidRPr="009D2018">
        <w:rPr>
          <w:rFonts w:eastAsia="Times New Roman"/>
          <w:szCs w:val="24"/>
        </w:rPr>
        <w:t xml:space="preserve"> την οποιαδήποτε άλλη συμπεριφορά με ένα πλημμέλημα</w:t>
      </w:r>
      <w:r>
        <w:rPr>
          <w:rFonts w:eastAsia="Times New Roman"/>
          <w:szCs w:val="24"/>
        </w:rPr>
        <w:t xml:space="preserve">, με την </w:t>
      </w:r>
      <w:r w:rsidRPr="009D2018">
        <w:rPr>
          <w:rFonts w:eastAsia="Times New Roman"/>
          <w:szCs w:val="24"/>
        </w:rPr>
        <w:t>προβλεπόμενη ποινή τρία ως πέντε έτη</w:t>
      </w:r>
      <w:r>
        <w:rPr>
          <w:rFonts w:eastAsia="Times New Roman"/>
          <w:szCs w:val="24"/>
        </w:rPr>
        <w:t>,</w:t>
      </w:r>
      <w:r w:rsidRPr="009D2018">
        <w:rPr>
          <w:rFonts w:eastAsia="Times New Roman"/>
          <w:szCs w:val="24"/>
        </w:rPr>
        <w:t xml:space="preserve"> η οποία σύμφωνα με το νέο σχέδιο του Ποινικού Κώδικα θα είναι </w:t>
      </w:r>
      <w:proofErr w:type="spellStart"/>
      <w:r w:rsidRPr="009D2018">
        <w:rPr>
          <w:rFonts w:eastAsia="Times New Roman"/>
          <w:szCs w:val="24"/>
        </w:rPr>
        <w:t>εκτιτέα</w:t>
      </w:r>
      <w:proofErr w:type="spellEnd"/>
      <w:r>
        <w:rPr>
          <w:rFonts w:eastAsia="Times New Roman"/>
          <w:szCs w:val="24"/>
        </w:rPr>
        <w:t xml:space="preserve">. Αυτό το </w:t>
      </w:r>
      <w:r>
        <w:rPr>
          <w:rFonts w:eastAsia="Times New Roman"/>
          <w:szCs w:val="24"/>
        </w:rPr>
        <w:t>άρθρο, επαν</w:t>
      </w:r>
      <w:r w:rsidRPr="009D2018">
        <w:rPr>
          <w:rFonts w:eastAsia="Times New Roman"/>
          <w:szCs w:val="24"/>
        </w:rPr>
        <w:t>αλαμβάνω</w:t>
      </w:r>
      <w:r>
        <w:rPr>
          <w:rFonts w:eastAsia="Times New Roman"/>
          <w:szCs w:val="24"/>
        </w:rPr>
        <w:t>,</w:t>
      </w:r>
      <w:r w:rsidRPr="009D2018">
        <w:rPr>
          <w:rFonts w:eastAsia="Times New Roman"/>
          <w:szCs w:val="24"/>
        </w:rPr>
        <w:t xml:space="preserve"> προσ</w:t>
      </w:r>
      <w:r>
        <w:rPr>
          <w:rFonts w:eastAsia="Times New Roman"/>
          <w:szCs w:val="24"/>
        </w:rPr>
        <w:t>τέθηκε</w:t>
      </w:r>
      <w:r w:rsidRPr="009D2018">
        <w:rPr>
          <w:rFonts w:eastAsia="Times New Roman"/>
          <w:szCs w:val="24"/>
        </w:rPr>
        <w:t xml:space="preserve"> μετά από την δημόσια διαβούλευση</w:t>
      </w:r>
      <w:r>
        <w:rPr>
          <w:rFonts w:eastAsia="Times New Roman"/>
          <w:szCs w:val="24"/>
        </w:rPr>
        <w:t>.</w:t>
      </w:r>
      <w:r w:rsidRPr="009D2018">
        <w:rPr>
          <w:rFonts w:eastAsia="Times New Roman"/>
          <w:szCs w:val="24"/>
        </w:rPr>
        <w:t xml:space="preserve"> </w:t>
      </w:r>
      <w:r>
        <w:rPr>
          <w:rFonts w:eastAsia="Times New Roman"/>
          <w:szCs w:val="24"/>
        </w:rPr>
        <w:t>Σύμφωνα</w:t>
      </w:r>
      <w:r w:rsidRPr="009D2018">
        <w:rPr>
          <w:rFonts w:eastAsia="Times New Roman"/>
          <w:szCs w:val="24"/>
        </w:rPr>
        <w:t xml:space="preserve"> με τη διάταξη αυτή</w:t>
      </w:r>
      <w:r>
        <w:rPr>
          <w:rFonts w:eastAsia="Times New Roman"/>
          <w:szCs w:val="24"/>
        </w:rPr>
        <w:t>,</w:t>
      </w:r>
      <w:r w:rsidRPr="009D2018">
        <w:rPr>
          <w:rFonts w:eastAsia="Times New Roman"/>
          <w:szCs w:val="24"/>
        </w:rPr>
        <w:t xml:space="preserve"> βιασμός</w:t>
      </w:r>
      <w:r>
        <w:rPr>
          <w:rFonts w:eastAsia="Times New Roman"/>
          <w:szCs w:val="24"/>
        </w:rPr>
        <w:t xml:space="preserve"> </w:t>
      </w:r>
      <w:r w:rsidRPr="009D2018">
        <w:rPr>
          <w:rFonts w:eastAsia="Times New Roman"/>
          <w:szCs w:val="24"/>
        </w:rPr>
        <w:t xml:space="preserve">θεωρείται οποιαδήποτε απειλή </w:t>
      </w:r>
      <w:r>
        <w:rPr>
          <w:rFonts w:eastAsia="Times New Roman"/>
          <w:szCs w:val="24"/>
        </w:rPr>
        <w:t>παράνομης πράξης.</w:t>
      </w:r>
    </w:p>
    <w:p w14:paraId="38B9DBB0" w14:textId="77777777" w:rsidR="00200609" w:rsidRDefault="002F7F27">
      <w:pPr>
        <w:spacing w:line="600" w:lineRule="auto"/>
        <w:ind w:firstLine="720"/>
        <w:jc w:val="both"/>
        <w:rPr>
          <w:rFonts w:eastAsia="Times New Roman"/>
          <w:szCs w:val="24"/>
        </w:rPr>
      </w:pPr>
      <w:r>
        <w:rPr>
          <w:rFonts w:eastAsia="Times New Roman"/>
          <w:szCs w:val="24"/>
        </w:rPr>
        <w:t>Τ</w:t>
      </w:r>
      <w:r w:rsidRPr="009D2018">
        <w:rPr>
          <w:rFonts w:eastAsia="Times New Roman"/>
          <w:szCs w:val="24"/>
        </w:rPr>
        <w:t>ώρα</w:t>
      </w:r>
      <w:r>
        <w:rPr>
          <w:rFonts w:eastAsia="Times New Roman"/>
          <w:szCs w:val="24"/>
        </w:rPr>
        <w:t>, το τελευταίο ζήτημα απαιτεί μι</w:t>
      </w:r>
      <w:r w:rsidRPr="009D2018">
        <w:rPr>
          <w:rFonts w:eastAsia="Times New Roman"/>
          <w:szCs w:val="24"/>
        </w:rPr>
        <w:t>α συνειδητοποίηση αυτής της αλλαγής</w:t>
      </w:r>
      <w:r>
        <w:rPr>
          <w:rFonts w:eastAsia="Times New Roman"/>
          <w:szCs w:val="24"/>
        </w:rPr>
        <w:t xml:space="preserve">, </w:t>
      </w:r>
      <w:r w:rsidRPr="009D2018">
        <w:rPr>
          <w:rFonts w:eastAsia="Times New Roman"/>
          <w:szCs w:val="24"/>
        </w:rPr>
        <w:t xml:space="preserve">της </w:t>
      </w:r>
      <w:proofErr w:type="spellStart"/>
      <w:r>
        <w:rPr>
          <w:rFonts w:eastAsia="Times New Roman"/>
          <w:szCs w:val="24"/>
        </w:rPr>
        <w:t>ποινολογικής</w:t>
      </w:r>
      <w:proofErr w:type="spellEnd"/>
      <w:r w:rsidRPr="009D2018">
        <w:rPr>
          <w:rFonts w:eastAsia="Times New Roman"/>
          <w:szCs w:val="24"/>
        </w:rPr>
        <w:t xml:space="preserve"> δηλαδή κλιμάκωσης</w:t>
      </w:r>
      <w:r>
        <w:rPr>
          <w:rFonts w:eastAsia="Times New Roman"/>
          <w:szCs w:val="24"/>
        </w:rPr>
        <w:t>.</w:t>
      </w:r>
      <w:r w:rsidRPr="009D2018">
        <w:rPr>
          <w:rFonts w:eastAsia="Times New Roman"/>
          <w:szCs w:val="24"/>
        </w:rPr>
        <w:t xml:space="preserve"> </w:t>
      </w:r>
      <w:r>
        <w:rPr>
          <w:rFonts w:eastAsia="Times New Roman"/>
          <w:szCs w:val="24"/>
        </w:rPr>
        <w:t>Τ</w:t>
      </w:r>
      <w:r w:rsidRPr="009D2018">
        <w:rPr>
          <w:rFonts w:eastAsia="Times New Roman"/>
          <w:szCs w:val="24"/>
        </w:rPr>
        <w:t>ο γεγονός ότι στην παράγραφο 5</w:t>
      </w:r>
      <w:r>
        <w:rPr>
          <w:rFonts w:eastAsia="Times New Roman"/>
          <w:szCs w:val="24"/>
        </w:rPr>
        <w:t>,</w:t>
      </w:r>
      <w:r w:rsidRPr="009D2018">
        <w:rPr>
          <w:rFonts w:eastAsia="Times New Roman"/>
          <w:szCs w:val="24"/>
        </w:rPr>
        <w:t xml:space="preserve"> λοιπόν</w:t>
      </w:r>
      <w:r>
        <w:rPr>
          <w:rFonts w:eastAsia="Times New Roman"/>
          <w:szCs w:val="24"/>
        </w:rPr>
        <w:t>,</w:t>
      </w:r>
      <w:r w:rsidRPr="009D2018">
        <w:rPr>
          <w:rFonts w:eastAsia="Times New Roman"/>
          <w:szCs w:val="24"/>
        </w:rPr>
        <w:t xml:space="preserve"> προβλέφθηκε αυτό το </w:t>
      </w:r>
      <w:r>
        <w:rPr>
          <w:rFonts w:eastAsia="Times New Roman"/>
          <w:szCs w:val="24"/>
        </w:rPr>
        <w:t>π</w:t>
      </w:r>
      <w:r w:rsidRPr="009D2018">
        <w:rPr>
          <w:rFonts w:eastAsia="Times New Roman"/>
          <w:szCs w:val="24"/>
        </w:rPr>
        <w:t>λαίσιο ποινής τρία έως πέντε έτη φυλάκισης</w:t>
      </w:r>
      <w:r>
        <w:rPr>
          <w:rFonts w:eastAsia="Times New Roman"/>
          <w:szCs w:val="24"/>
        </w:rPr>
        <w:t>,</w:t>
      </w:r>
      <w:r w:rsidRPr="009D2018">
        <w:rPr>
          <w:rFonts w:eastAsia="Times New Roman"/>
          <w:szCs w:val="24"/>
        </w:rPr>
        <w:t xml:space="preserve"> το οποίο θα εκτίεται</w:t>
      </w:r>
      <w:r>
        <w:rPr>
          <w:rFonts w:eastAsia="Times New Roman"/>
          <w:szCs w:val="24"/>
        </w:rPr>
        <w:t>,</w:t>
      </w:r>
      <w:r w:rsidRPr="009D2018">
        <w:rPr>
          <w:rFonts w:eastAsia="Times New Roman"/>
          <w:szCs w:val="24"/>
        </w:rPr>
        <w:t xml:space="preserve"> φαίνεται ότι δεν μπορεί να γίνει αποδεκτό από τους πολίτες</w:t>
      </w:r>
      <w:r>
        <w:rPr>
          <w:rFonts w:eastAsia="Times New Roman"/>
          <w:szCs w:val="24"/>
        </w:rPr>
        <w:t>,</w:t>
      </w:r>
      <w:r w:rsidRPr="009D2018">
        <w:rPr>
          <w:rFonts w:eastAsia="Times New Roman"/>
          <w:szCs w:val="24"/>
        </w:rPr>
        <w:t xml:space="preserve"> από την κοινή γνώμη</w:t>
      </w:r>
      <w:r>
        <w:rPr>
          <w:rFonts w:eastAsia="Times New Roman"/>
          <w:szCs w:val="24"/>
        </w:rPr>
        <w:t>,</w:t>
      </w:r>
      <w:r w:rsidRPr="009D2018">
        <w:rPr>
          <w:rFonts w:eastAsia="Times New Roman"/>
          <w:szCs w:val="24"/>
        </w:rPr>
        <w:t xml:space="preserve"> από τα κινήματα</w:t>
      </w:r>
      <w:r>
        <w:rPr>
          <w:rFonts w:eastAsia="Times New Roman"/>
          <w:szCs w:val="24"/>
        </w:rPr>
        <w:t>.</w:t>
      </w:r>
      <w:r w:rsidRPr="009D2018">
        <w:rPr>
          <w:rFonts w:eastAsia="Times New Roman"/>
          <w:szCs w:val="24"/>
        </w:rPr>
        <w:t xml:space="preserve"> </w:t>
      </w:r>
      <w:r>
        <w:rPr>
          <w:rFonts w:eastAsia="Times New Roman"/>
          <w:szCs w:val="24"/>
        </w:rPr>
        <w:t>Ε</w:t>
      </w:r>
      <w:r w:rsidRPr="009D2018">
        <w:rPr>
          <w:rFonts w:eastAsia="Times New Roman"/>
          <w:szCs w:val="24"/>
        </w:rPr>
        <w:t xml:space="preserve">μφανίζεται ξαφνικά άλλο σημερινό παράδοξο </w:t>
      </w:r>
      <w:r>
        <w:rPr>
          <w:rFonts w:eastAsia="Times New Roman"/>
          <w:szCs w:val="24"/>
        </w:rPr>
        <w:t>για μι</w:t>
      </w:r>
      <w:r w:rsidRPr="009D2018">
        <w:rPr>
          <w:rFonts w:eastAsia="Times New Roman"/>
          <w:szCs w:val="24"/>
        </w:rPr>
        <w:t xml:space="preserve">α </w:t>
      </w:r>
      <w:r>
        <w:rPr>
          <w:rFonts w:eastAsia="Times New Roman"/>
          <w:szCs w:val="24"/>
        </w:rPr>
        <w:t>Κυβέρνηση και μι</w:t>
      </w:r>
      <w:r w:rsidRPr="009D2018">
        <w:rPr>
          <w:rFonts w:eastAsia="Times New Roman"/>
          <w:szCs w:val="24"/>
        </w:rPr>
        <w:t xml:space="preserve">α </w:t>
      </w:r>
      <w:r>
        <w:rPr>
          <w:rFonts w:eastAsia="Times New Roman"/>
          <w:szCs w:val="24"/>
        </w:rPr>
        <w:t>Κοινοβουλευτική Ο</w:t>
      </w:r>
      <w:r w:rsidRPr="009D2018">
        <w:rPr>
          <w:rFonts w:eastAsia="Times New Roman"/>
          <w:szCs w:val="24"/>
        </w:rPr>
        <w:t>μάδα</w:t>
      </w:r>
      <w:r>
        <w:rPr>
          <w:rFonts w:eastAsia="Times New Roman"/>
          <w:szCs w:val="24"/>
        </w:rPr>
        <w:t>,</w:t>
      </w:r>
      <w:r w:rsidRPr="009D2018">
        <w:rPr>
          <w:rFonts w:eastAsia="Times New Roman"/>
          <w:szCs w:val="24"/>
        </w:rPr>
        <w:t xml:space="preserve"> η οποία τόσα έχει νομοθετήσει στο </w:t>
      </w:r>
      <w:r>
        <w:rPr>
          <w:rFonts w:eastAsia="Times New Roman"/>
          <w:szCs w:val="24"/>
        </w:rPr>
        <w:t>πεδίο των δικαιωμάτων. Τ</w:t>
      </w:r>
      <w:r w:rsidRPr="009D2018">
        <w:rPr>
          <w:rFonts w:eastAsia="Times New Roman"/>
          <w:szCs w:val="24"/>
        </w:rPr>
        <w:t>όσες πρωτοβουλίες έχουν παρθεί</w:t>
      </w:r>
      <w:r>
        <w:rPr>
          <w:rFonts w:eastAsia="Times New Roman"/>
          <w:szCs w:val="24"/>
        </w:rPr>
        <w:t>.</w:t>
      </w:r>
      <w:r w:rsidRPr="009D2018">
        <w:rPr>
          <w:rFonts w:eastAsia="Times New Roman"/>
          <w:szCs w:val="24"/>
        </w:rPr>
        <w:t xml:space="preserve"> </w:t>
      </w:r>
      <w:r>
        <w:rPr>
          <w:rFonts w:eastAsia="Times New Roman"/>
          <w:szCs w:val="24"/>
        </w:rPr>
        <w:t>Δ</w:t>
      </w:r>
      <w:r w:rsidRPr="009D2018">
        <w:rPr>
          <w:rFonts w:eastAsia="Times New Roman"/>
          <w:szCs w:val="24"/>
        </w:rPr>
        <w:t xml:space="preserve">εν μπορεί να </w:t>
      </w:r>
      <w:r w:rsidRPr="009D2018">
        <w:rPr>
          <w:rFonts w:eastAsia="Times New Roman"/>
          <w:szCs w:val="24"/>
        </w:rPr>
        <w:lastRenderedPageBreak/>
        <w:t>εμφανιζόμαστε εμείς ως η Κοινοβουλευτική Ομάδα</w:t>
      </w:r>
      <w:r>
        <w:rPr>
          <w:rFonts w:eastAsia="Times New Roman"/>
          <w:szCs w:val="24"/>
        </w:rPr>
        <w:t>,</w:t>
      </w:r>
      <w:r w:rsidRPr="009D2018">
        <w:rPr>
          <w:rFonts w:eastAsia="Times New Roman"/>
          <w:szCs w:val="24"/>
        </w:rPr>
        <w:t xml:space="preserve"> η </w:t>
      </w:r>
      <w:r>
        <w:rPr>
          <w:rFonts w:eastAsia="Times New Roman"/>
          <w:szCs w:val="24"/>
        </w:rPr>
        <w:t>Κ</w:t>
      </w:r>
      <w:r w:rsidRPr="009D2018">
        <w:rPr>
          <w:rFonts w:eastAsia="Times New Roman"/>
          <w:szCs w:val="24"/>
        </w:rPr>
        <w:t>υβέρνηση κ</w:t>
      </w:r>
      <w:r w:rsidRPr="009D2018">
        <w:rPr>
          <w:rFonts w:eastAsia="Times New Roman"/>
          <w:szCs w:val="24"/>
        </w:rPr>
        <w:t xml:space="preserve">αι το Υπουργείο Δικαιοσύνης που ξαφνικά </w:t>
      </w:r>
      <w:r>
        <w:rPr>
          <w:rFonts w:eastAsia="Times New Roman"/>
          <w:szCs w:val="24"/>
        </w:rPr>
        <w:t>α</w:t>
      </w:r>
      <w:r w:rsidRPr="009D2018">
        <w:rPr>
          <w:rFonts w:eastAsia="Times New Roman"/>
          <w:szCs w:val="24"/>
        </w:rPr>
        <w:t xml:space="preserve">ποφάσισε </w:t>
      </w:r>
      <w:r>
        <w:rPr>
          <w:rFonts w:eastAsia="Times New Roman"/>
          <w:szCs w:val="24"/>
        </w:rPr>
        <w:t>να προστατεύσει τους βιαστές και το βιασμό.</w:t>
      </w:r>
    </w:p>
    <w:p w14:paraId="38B9DBB1" w14:textId="77777777" w:rsidR="00200609" w:rsidRDefault="002F7F27">
      <w:pPr>
        <w:spacing w:line="600" w:lineRule="auto"/>
        <w:ind w:firstLine="720"/>
        <w:jc w:val="both"/>
        <w:rPr>
          <w:rFonts w:eastAsia="Times New Roman"/>
          <w:szCs w:val="24"/>
        </w:rPr>
      </w:pPr>
      <w:r>
        <w:rPr>
          <w:rFonts w:eastAsia="Times New Roman"/>
          <w:szCs w:val="24"/>
        </w:rPr>
        <w:t>Σε συνεννόηση –και αυτό είναι το θέμα που πρέπει να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πριν μπούμε στην ουσιαστική συζήτηση των Κωδίκων- με τα μέλη των </w:t>
      </w:r>
      <w:r>
        <w:rPr>
          <w:rFonts w:eastAsia="Times New Roman"/>
          <w:szCs w:val="24"/>
        </w:rPr>
        <w:t>ν</w:t>
      </w:r>
      <w:r>
        <w:rPr>
          <w:rFonts w:eastAsia="Times New Roman"/>
          <w:szCs w:val="24"/>
        </w:rPr>
        <w:t xml:space="preserve">ομοπαρασκευαστικών </w:t>
      </w:r>
      <w:r>
        <w:rPr>
          <w:rFonts w:eastAsia="Times New Roman"/>
          <w:szCs w:val="24"/>
        </w:rPr>
        <w:t>ε</w:t>
      </w:r>
      <w:r>
        <w:rPr>
          <w:rFonts w:eastAsia="Times New Roman"/>
          <w:szCs w:val="24"/>
        </w:rPr>
        <w:t>πιτροπώ</w:t>
      </w:r>
      <w:r>
        <w:rPr>
          <w:rFonts w:eastAsia="Times New Roman"/>
          <w:szCs w:val="24"/>
        </w:rPr>
        <w:t>ν κ</w:t>
      </w:r>
      <w:r>
        <w:rPr>
          <w:rFonts w:eastAsia="Times New Roman"/>
          <w:szCs w:val="24"/>
        </w:rPr>
        <w:t>α</w:t>
      </w:r>
      <w:r>
        <w:rPr>
          <w:rFonts w:eastAsia="Times New Roman"/>
          <w:szCs w:val="24"/>
        </w:rPr>
        <w:t>ι επειδή είναι παρόντες κ</w:t>
      </w:r>
      <w:r>
        <w:rPr>
          <w:rFonts w:eastAsia="Times New Roman"/>
          <w:szCs w:val="24"/>
        </w:rPr>
        <w:t>α</w:t>
      </w:r>
      <w:r>
        <w:rPr>
          <w:rFonts w:eastAsia="Times New Roman"/>
          <w:szCs w:val="24"/>
        </w:rPr>
        <w:t xml:space="preserve">ι επειδή μπορούμε να το κάνουμε, </w:t>
      </w:r>
      <w:r w:rsidRPr="009D2018">
        <w:rPr>
          <w:rFonts w:eastAsia="Times New Roman"/>
          <w:szCs w:val="24"/>
        </w:rPr>
        <w:t>με μία νομοτεχνική βελτίωση θα διορθωθεί η παράγραφος 5 στην κατε</w:t>
      </w:r>
      <w:r>
        <w:rPr>
          <w:rFonts w:eastAsia="Times New Roman"/>
          <w:szCs w:val="24"/>
        </w:rPr>
        <w:t>ύθυνση προκειμένου να υπάρξει μι</w:t>
      </w:r>
      <w:r w:rsidRPr="009D2018">
        <w:rPr>
          <w:rFonts w:eastAsia="Times New Roman"/>
          <w:szCs w:val="24"/>
        </w:rPr>
        <w:t xml:space="preserve">α σωστή εξισορρόπηση </w:t>
      </w:r>
      <w:proofErr w:type="spellStart"/>
      <w:r w:rsidRPr="009D2018">
        <w:rPr>
          <w:rFonts w:eastAsia="Times New Roman"/>
          <w:szCs w:val="24"/>
        </w:rPr>
        <w:t>π</w:t>
      </w:r>
      <w:r>
        <w:rPr>
          <w:rFonts w:eastAsia="Times New Roman"/>
          <w:szCs w:val="24"/>
        </w:rPr>
        <w:t>οινο</w:t>
      </w:r>
      <w:r w:rsidRPr="009D2018">
        <w:rPr>
          <w:rFonts w:eastAsia="Times New Roman"/>
          <w:szCs w:val="24"/>
        </w:rPr>
        <w:t>λογική</w:t>
      </w:r>
      <w:proofErr w:type="spellEnd"/>
      <w:r w:rsidRPr="009D2018">
        <w:rPr>
          <w:rFonts w:eastAsia="Times New Roman"/>
          <w:szCs w:val="24"/>
        </w:rPr>
        <w:t xml:space="preserve"> και για οποιαδήποτε άλλη συμπεριφορά σε σχέση με τις προβλέψεις</w:t>
      </w:r>
      <w:r w:rsidRPr="009D2018">
        <w:rPr>
          <w:rFonts w:eastAsia="Times New Roman"/>
          <w:szCs w:val="24"/>
        </w:rPr>
        <w:t xml:space="preserve"> του </w:t>
      </w:r>
      <w:r>
        <w:rPr>
          <w:rFonts w:eastAsia="Times New Roman"/>
          <w:szCs w:val="24"/>
        </w:rPr>
        <w:t xml:space="preserve">άρθρου </w:t>
      </w:r>
      <w:r w:rsidRPr="009D2018">
        <w:rPr>
          <w:rFonts w:eastAsia="Times New Roman"/>
          <w:szCs w:val="24"/>
        </w:rPr>
        <w:t>336</w:t>
      </w:r>
      <w:r>
        <w:rPr>
          <w:rFonts w:eastAsia="Times New Roman"/>
          <w:szCs w:val="24"/>
        </w:rPr>
        <w:t>.</w:t>
      </w:r>
      <w:r w:rsidRPr="009D2018">
        <w:rPr>
          <w:rFonts w:eastAsia="Times New Roman"/>
          <w:szCs w:val="24"/>
        </w:rPr>
        <w:t xml:space="preserve"> </w:t>
      </w:r>
      <w:r>
        <w:rPr>
          <w:rFonts w:eastAsia="Times New Roman"/>
          <w:szCs w:val="24"/>
        </w:rPr>
        <w:t>Θ</w:t>
      </w:r>
      <w:r w:rsidRPr="009D2018">
        <w:rPr>
          <w:rFonts w:eastAsia="Times New Roman"/>
          <w:szCs w:val="24"/>
        </w:rPr>
        <w:t xml:space="preserve">α επανέλθουμε με αυτήν και με άλλες νομοτεχνικές βελτιώσεις που έχουμε συζητήσει ήδη </w:t>
      </w:r>
      <w:r>
        <w:rPr>
          <w:rFonts w:eastAsia="Times New Roman"/>
          <w:szCs w:val="24"/>
        </w:rPr>
        <w:t>χ</w:t>
      </w:r>
      <w:r w:rsidRPr="009D2018">
        <w:rPr>
          <w:rFonts w:eastAsia="Times New Roman"/>
          <w:szCs w:val="24"/>
        </w:rPr>
        <w:t xml:space="preserve">θες από τις </w:t>
      </w:r>
      <w:r>
        <w:rPr>
          <w:rFonts w:eastAsia="Times New Roman"/>
          <w:szCs w:val="24"/>
        </w:rPr>
        <w:t>ε</w:t>
      </w:r>
      <w:r w:rsidRPr="009D2018">
        <w:rPr>
          <w:rFonts w:eastAsia="Times New Roman"/>
          <w:szCs w:val="24"/>
        </w:rPr>
        <w:t>πιτροπές</w:t>
      </w:r>
      <w:r>
        <w:rPr>
          <w:rFonts w:eastAsia="Times New Roman"/>
          <w:szCs w:val="24"/>
        </w:rPr>
        <w:t>,</w:t>
      </w:r>
      <w:r w:rsidRPr="009D2018">
        <w:rPr>
          <w:rFonts w:eastAsia="Times New Roman"/>
          <w:szCs w:val="24"/>
        </w:rPr>
        <w:t xml:space="preserve"> προκειμένου να σταματήσει αυτή η συζή</w:t>
      </w:r>
      <w:r>
        <w:rPr>
          <w:rFonts w:eastAsia="Times New Roman"/>
          <w:szCs w:val="24"/>
        </w:rPr>
        <w:t>τηση.</w:t>
      </w:r>
    </w:p>
    <w:p w14:paraId="38B9DBB2" w14:textId="77777777" w:rsidR="00200609" w:rsidRDefault="002F7F27">
      <w:pPr>
        <w:spacing w:line="600" w:lineRule="auto"/>
        <w:ind w:firstLine="720"/>
        <w:jc w:val="both"/>
        <w:rPr>
          <w:rFonts w:eastAsia="Times New Roman"/>
          <w:szCs w:val="24"/>
        </w:rPr>
      </w:pPr>
      <w:r>
        <w:rPr>
          <w:rFonts w:eastAsia="Times New Roman"/>
          <w:szCs w:val="24"/>
        </w:rPr>
        <w:t>Και</w:t>
      </w:r>
      <w:r w:rsidRPr="009D2018">
        <w:rPr>
          <w:rFonts w:eastAsia="Times New Roman"/>
          <w:szCs w:val="24"/>
        </w:rPr>
        <w:t xml:space="preserve"> το </w:t>
      </w:r>
      <w:r>
        <w:rPr>
          <w:rFonts w:eastAsia="Times New Roman"/>
          <w:szCs w:val="24"/>
        </w:rPr>
        <w:t>Π</w:t>
      </w:r>
      <w:r w:rsidRPr="009D2018">
        <w:rPr>
          <w:rFonts w:eastAsia="Times New Roman"/>
          <w:szCs w:val="24"/>
        </w:rPr>
        <w:t xml:space="preserve">οτάμι </w:t>
      </w:r>
      <w:r>
        <w:rPr>
          <w:rFonts w:eastAsia="Times New Roman"/>
          <w:szCs w:val="24"/>
        </w:rPr>
        <w:t>ε</w:t>
      </w:r>
      <w:r w:rsidRPr="009D2018">
        <w:rPr>
          <w:rFonts w:eastAsia="Times New Roman"/>
          <w:szCs w:val="24"/>
        </w:rPr>
        <w:t xml:space="preserve">πίσης στην κοινοβουλευτική του πορεία τα τελευταία χρόνια </w:t>
      </w:r>
      <w:r>
        <w:rPr>
          <w:rFonts w:eastAsia="Times New Roman"/>
          <w:szCs w:val="24"/>
        </w:rPr>
        <w:t>σ</w:t>
      </w:r>
      <w:r w:rsidRPr="009D2018">
        <w:rPr>
          <w:rFonts w:eastAsia="Times New Roman"/>
          <w:szCs w:val="24"/>
        </w:rPr>
        <w:t>το επίπεδο τ</w:t>
      </w:r>
      <w:r w:rsidRPr="009D2018">
        <w:rPr>
          <w:rFonts w:eastAsia="Times New Roman"/>
          <w:szCs w:val="24"/>
        </w:rPr>
        <w:t>ης προάσπισης των δικαιωμάτων και των ελευθεριών και σε όλα τα νομοσχέδια τα οποία αφορούσαν αυτόν τον ευαίσθητο τομέα έχει σταθεί με συγκεκριμένη συ</w:t>
      </w:r>
      <w:r w:rsidRPr="009D2018">
        <w:rPr>
          <w:rFonts w:eastAsia="Times New Roman"/>
          <w:szCs w:val="24"/>
        </w:rPr>
        <w:lastRenderedPageBreak/>
        <w:t>μπεριφορά</w:t>
      </w:r>
      <w:r>
        <w:rPr>
          <w:rFonts w:eastAsia="Times New Roman"/>
          <w:szCs w:val="24"/>
        </w:rPr>
        <w:t xml:space="preserve">. Γι’ αυτό ήθελα να είναι γνωστό και στους </w:t>
      </w:r>
      <w:r w:rsidRPr="009D2018">
        <w:rPr>
          <w:rFonts w:eastAsia="Times New Roman"/>
          <w:szCs w:val="24"/>
        </w:rPr>
        <w:t>κοινοβουλευτικούς το</w:t>
      </w:r>
      <w:r>
        <w:rPr>
          <w:rFonts w:eastAsia="Times New Roman"/>
          <w:szCs w:val="24"/>
        </w:rPr>
        <w:t>υ</w:t>
      </w:r>
      <w:r w:rsidRPr="009D2018">
        <w:rPr>
          <w:rFonts w:eastAsia="Times New Roman"/>
          <w:szCs w:val="24"/>
        </w:rPr>
        <w:t xml:space="preserve"> </w:t>
      </w:r>
      <w:r>
        <w:rPr>
          <w:rFonts w:eastAsia="Times New Roman"/>
          <w:szCs w:val="24"/>
        </w:rPr>
        <w:t>Π</w:t>
      </w:r>
      <w:r w:rsidRPr="009D2018">
        <w:rPr>
          <w:rFonts w:eastAsia="Times New Roman"/>
          <w:szCs w:val="24"/>
        </w:rPr>
        <w:t>οτ</w:t>
      </w:r>
      <w:r>
        <w:rPr>
          <w:rFonts w:eastAsia="Times New Roman"/>
          <w:szCs w:val="24"/>
        </w:rPr>
        <w:t>α</w:t>
      </w:r>
      <w:r w:rsidRPr="009D2018">
        <w:rPr>
          <w:rFonts w:eastAsia="Times New Roman"/>
          <w:szCs w:val="24"/>
        </w:rPr>
        <w:t>μι</w:t>
      </w:r>
      <w:r>
        <w:rPr>
          <w:rFonts w:eastAsia="Times New Roman"/>
          <w:szCs w:val="24"/>
        </w:rPr>
        <w:t>ού</w:t>
      </w:r>
      <w:r w:rsidRPr="009D2018">
        <w:rPr>
          <w:rFonts w:eastAsia="Times New Roman"/>
          <w:szCs w:val="24"/>
        </w:rPr>
        <w:t xml:space="preserve"> ότι αυτό που προβληματίζ</w:t>
      </w:r>
      <w:r w:rsidRPr="009D2018">
        <w:rPr>
          <w:rFonts w:eastAsia="Times New Roman"/>
          <w:szCs w:val="24"/>
        </w:rPr>
        <w:t>ει αυτή τη στιγμή και αυτό θα λ</w:t>
      </w:r>
      <w:r>
        <w:rPr>
          <w:rFonts w:eastAsia="Times New Roman"/>
          <w:szCs w:val="24"/>
        </w:rPr>
        <w:t xml:space="preserve">υθεί. </w:t>
      </w:r>
    </w:p>
    <w:p w14:paraId="38B9DBB3" w14:textId="77777777" w:rsidR="00200609" w:rsidRDefault="002F7F27">
      <w:pPr>
        <w:spacing w:line="600" w:lineRule="auto"/>
        <w:ind w:firstLine="720"/>
        <w:jc w:val="both"/>
        <w:rPr>
          <w:rFonts w:eastAsia="Times New Roman"/>
          <w:szCs w:val="24"/>
        </w:rPr>
      </w:pPr>
      <w:r>
        <w:rPr>
          <w:rFonts w:eastAsia="Times New Roman"/>
          <w:szCs w:val="24"/>
        </w:rPr>
        <w:t>Ε</w:t>
      </w:r>
      <w:r w:rsidRPr="009D2018">
        <w:rPr>
          <w:rFonts w:eastAsia="Times New Roman"/>
          <w:szCs w:val="24"/>
        </w:rPr>
        <w:t>υχαριστώ</w:t>
      </w:r>
      <w:r>
        <w:rPr>
          <w:rFonts w:eastAsia="Times New Roman"/>
          <w:szCs w:val="24"/>
        </w:rPr>
        <w:t>.</w:t>
      </w:r>
    </w:p>
    <w:p w14:paraId="38B9DBB4" w14:textId="77777777" w:rsidR="00200609" w:rsidRDefault="002F7F2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8B9DBB5" w14:textId="77777777" w:rsidR="00200609" w:rsidRDefault="002F7F27">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Τον λόγο έχει ο Πρόεδρος της Βουλής κ. Νίκος </w:t>
      </w:r>
      <w:proofErr w:type="spellStart"/>
      <w:r>
        <w:rPr>
          <w:rFonts w:eastAsia="Times New Roman"/>
          <w:szCs w:val="24"/>
        </w:rPr>
        <w:t>Βούτσης</w:t>
      </w:r>
      <w:proofErr w:type="spellEnd"/>
      <w:r>
        <w:rPr>
          <w:rFonts w:eastAsia="Times New Roman"/>
          <w:szCs w:val="24"/>
        </w:rPr>
        <w:t xml:space="preserve">. </w:t>
      </w:r>
    </w:p>
    <w:p w14:paraId="38B9DBB6" w14:textId="77777777" w:rsidR="00200609" w:rsidRDefault="002F7F27">
      <w:pPr>
        <w:tabs>
          <w:tab w:val="left" w:pos="5443"/>
        </w:tabs>
        <w:spacing w:after="0" w:line="600" w:lineRule="auto"/>
        <w:ind w:firstLine="680"/>
        <w:jc w:val="both"/>
        <w:rPr>
          <w:rFonts w:eastAsia="Times New Roman" w:cs="Times New Roman"/>
          <w:szCs w:val="24"/>
        </w:rPr>
      </w:pPr>
      <w:r w:rsidRPr="00A93A4B">
        <w:rPr>
          <w:rFonts w:eastAsia="Times New Roman"/>
          <w:b/>
          <w:szCs w:val="24"/>
        </w:rPr>
        <w:t>ΝΙΚΟΛΑΟΣ ΒΟΥΤΣΗΣ (Πρόεδρος της Βουλής):</w:t>
      </w:r>
      <w:r>
        <w:rPr>
          <w:rFonts w:eastAsia="Times New Roman"/>
          <w:b/>
          <w:szCs w:val="24"/>
        </w:rPr>
        <w:t xml:space="preserve"> </w:t>
      </w:r>
      <w:r>
        <w:rPr>
          <w:rFonts w:eastAsia="Times New Roman"/>
          <w:szCs w:val="24"/>
        </w:rPr>
        <w:t xml:space="preserve">Κύριε Πρόεδρε, κυρίες και κύριοι </w:t>
      </w:r>
      <w:r>
        <w:rPr>
          <w:rFonts w:eastAsia="Times New Roman"/>
          <w:szCs w:val="24"/>
        </w:rPr>
        <w:t>συνάδελφοι, δεν θα υπεισέλθω στην ουσία της σημερινής συζήτησης ούτε στην πολιτική αντιπαράθεση η οποία έχει εξελιχθεί. Προφανώς, αποκρούω το ότι η Βουλή λειτουργεί εδώ και δύο εβδομάδες αντισυνταγματικά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8B9DBB7" w14:textId="77777777" w:rsidR="00200609" w:rsidRDefault="002F7F27">
      <w:pPr>
        <w:spacing w:after="0" w:line="600" w:lineRule="auto"/>
        <w:ind w:firstLine="680"/>
        <w:jc w:val="both"/>
        <w:rPr>
          <w:rFonts w:eastAsia="Times New Roman" w:cs="Times New Roman"/>
          <w:szCs w:val="24"/>
        </w:rPr>
      </w:pPr>
      <w:r>
        <w:rPr>
          <w:rFonts w:eastAsia="Times New Roman" w:cs="Times New Roman"/>
          <w:szCs w:val="24"/>
        </w:rPr>
        <w:t>Γνωρίζουμε όλοι ότι, εφόσον ο Πρωθυπουργός κ</w:t>
      </w:r>
      <w:r>
        <w:rPr>
          <w:rFonts w:eastAsia="Times New Roman" w:cs="Times New Roman"/>
          <w:szCs w:val="24"/>
        </w:rPr>
        <w:t xml:space="preserve">ατά δήλωσή του τη Δευτέρα θα πάει στον Πρόεδρο της Δημοκρατίας και θα εισηγηθεί να κλείσει αυτή η </w:t>
      </w:r>
      <w:r>
        <w:rPr>
          <w:rFonts w:eastAsia="Times New Roman" w:cs="Times New Roman"/>
          <w:szCs w:val="24"/>
        </w:rPr>
        <w:t>π</w:t>
      </w:r>
      <w:r>
        <w:rPr>
          <w:rFonts w:eastAsia="Times New Roman" w:cs="Times New Roman"/>
          <w:szCs w:val="24"/>
        </w:rPr>
        <w:t xml:space="preserve">ερίοδος της Βουλής, σήμερα και αύριο είναι οι τελευταίες συνεδριάσεις εν </w:t>
      </w:r>
      <w:proofErr w:type="spellStart"/>
      <w:r>
        <w:rPr>
          <w:rFonts w:eastAsia="Times New Roman" w:cs="Times New Roman"/>
          <w:szCs w:val="24"/>
        </w:rPr>
        <w:t>ολομελεία</w:t>
      </w:r>
      <w:proofErr w:type="spellEnd"/>
      <w:r>
        <w:rPr>
          <w:rFonts w:eastAsia="Times New Roman" w:cs="Times New Roman"/>
          <w:szCs w:val="24"/>
        </w:rPr>
        <w:t>.</w:t>
      </w:r>
    </w:p>
    <w:p w14:paraId="38B9DBB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Και δράττομαι της ευκαιρίας που είναι οι εκλεκτοί λειτουργοί της </w:t>
      </w:r>
      <w:r>
        <w:rPr>
          <w:rFonts w:eastAsia="Times New Roman" w:cs="Times New Roman"/>
          <w:szCs w:val="24"/>
        </w:rPr>
        <w:t>δ</w:t>
      </w:r>
      <w:r>
        <w:rPr>
          <w:rFonts w:eastAsia="Times New Roman" w:cs="Times New Roman"/>
          <w:szCs w:val="24"/>
        </w:rPr>
        <w:t>ικαιοσύ</w:t>
      </w:r>
      <w:r>
        <w:rPr>
          <w:rFonts w:eastAsia="Times New Roman" w:cs="Times New Roman"/>
          <w:szCs w:val="24"/>
        </w:rPr>
        <w:t xml:space="preserve">νης παρόντες, να πω μερικά πράγματα και στο τέλος να αναφέρω και ένα άλλο ζήτημα. Επί τη λήξει, λοιπόν, αυτής της τετράχρονης περίπου </w:t>
      </w:r>
      <w:r>
        <w:rPr>
          <w:rFonts w:eastAsia="Times New Roman" w:cs="Times New Roman"/>
          <w:szCs w:val="24"/>
        </w:rPr>
        <w:t>π</w:t>
      </w:r>
      <w:r>
        <w:rPr>
          <w:rFonts w:eastAsia="Times New Roman" w:cs="Times New Roman"/>
          <w:szCs w:val="24"/>
        </w:rPr>
        <w:t>εριόδου και μέσα σε δύσκολες συνθήκες θέλω αποτιμώντας να σας πω από την πλευρά μου ότι προσπαθήσαμε να κινηθούμε με πλήρ</w:t>
      </w:r>
      <w:r>
        <w:rPr>
          <w:rFonts w:eastAsia="Times New Roman" w:cs="Times New Roman"/>
          <w:szCs w:val="24"/>
        </w:rPr>
        <w:t>η θεσμική προσήλωση σε ό,τι αφορά τα λεπτά σημεία όπου οι ανεξάρτητες κατά το Σύνταγμα εξουσίες έρχονται σε επαφή με ζητήματα τα οποία περιγράφονται και στο Σύνταγμα.</w:t>
      </w:r>
      <w:r w:rsidRPr="00520E4C">
        <w:rPr>
          <w:rFonts w:eastAsia="Times New Roman" w:cs="Times New Roman"/>
          <w:szCs w:val="24"/>
        </w:rPr>
        <w:t xml:space="preserve"> </w:t>
      </w:r>
      <w:r>
        <w:rPr>
          <w:rFonts w:eastAsia="Times New Roman" w:cs="Times New Roman"/>
          <w:szCs w:val="24"/>
        </w:rPr>
        <w:t>Και ήταν πολλές αυτές οι στιγμές μέσα σε αυτά τα χρόνια.</w:t>
      </w:r>
    </w:p>
    <w:p w14:paraId="38B9DBB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Ήταν πολλές αυτές οι στιγμές που</w:t>
      </w:r>
      <w:r>
        <w:rPr>
          <w:rFonts w:eastAsia="Times New Roman" w:cs="Times New Roman"/>
          <w:szCs w:val="24"/>
        </w:rPr>
        <w:t xml:space="preserve"> και λόγω του άρθρου 86 -το οποίο είναι σαφές ότι θα αλλάξει στην επόμενη Βουλή πλέον την αναθεωρητική- κάναμε ό,τι δουλειά μπορούσαμε να κάνουμε ως </w:t>
      </w:r>
      <w:proofErr w:type="spellStart"/>
      <w:r>
        <w:rPr>
          <w:rFonts w:eastAsia="Times New Roman" w:cs="Times New Roman"/>
          <w:szCs w:val="24"/>
        </w:rPr>
        <w:t>προτείνουσα</w:t>
      </w:r>
      <w:proofErr w:type="spellEnd"/>
      <w:r>
        <w:rPr>
          <w:rFonts w:eastAsia="Times New Roman" w:cs="Times New Roman"/>
          <w:szCs w:val="24"/>
        </w:rPr>
        <w:t xml:space="preserve"> Βουλή. Επανειλημμένα ασχοληθήκαμε και υπήρχε μια αλληλογραφία –επιτρέψτε μου την έκφραση- με το</w:t>
      </w:r>
      <w:r>
        <w:rPr>
          <w:rFonts w:eastAsia="Times New Roman" w:cs="Times New Roman"/>
          <w:szCs w:val="24"/>
        </w:rPr>
        <w:t xml:space="preserve">υς εισαγγελείς, με το Υπουργείο, με τους ανακριτές, για μια σειρά πάρα πολύ σοβαρών ζητημάτων. Λειτούργησαν εξεταστικές επιτροπές, προέκυψαν νομολογίες μέσα απ’ αυτήν την εμπειρία και υπήρξε απόλυτη προσήλωση και ενθάρρυνση </w:t>
      </w:r>
      <w:r>
        <w:rPr>
          <w:rFonts w:eastAsia="Times New Roman" w:cs="Times New Roman"/>
          <w:szCs w:val="24"/>
        </w:rPr>
        <w:lastRenderedPageBreak/>
        <w:t xml:space="preserve">και βοήθεια προς 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σ</w:t>
      </w:r>
      <w:r>
        <w:rPr>
          <w:rFonts w:eastAsia="Times New Roman" w:cs="Times New Roman"/>
          <w:szCs w:val="24"/>
        </w:rPr>
        <w:t>ώ</w:t>
      </w:r>
      <w:r>
        <w:rPr>
          <w:rFonts w:eastAsia="Times New Roman" w:cs="Times New Roman"/>
          <w:szCs w:val="24"/>
        </w:rPr>
        <w:t>μα όποτε και όπου ζητήθηκε, για να είναι σαφές ότι το πολιτικό σύστημα είναι αποφασισμένο πλέον πάνω στα πολύ κρίσιμα ζητήματα -που και στη συνείδηση του λαού μας υπάρχουν πολύ σοβαρά ερωτηματικά- του κατά πόσον έχει κάνει για τον εαυτό του ένα πέπλο ασυλί</w:t>
      </w:r>
      <w:r>
        <w:rPr>
          <w:rFonts w:eastAsia="Times New Roman" w:cs="Times New Roman"/>
          <w:szCs w:val="24"/>
        </w:rPr>
        <w:t>ας, να φύγουμε εντελώς απ’ αυτήν την εποχή.</w:t>
      </w:r>
    </w:p>
    <w:p w14:paraId="38B9DBB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Σεβόμαστε απολύτως τη </w:t>
      </w:r>
      <w:r>
        <w:rPr>
          <w:rFonts w:eastAsia="Times New Roman" w:cs="Times New Roman"/>
          <w:szCs w:val="24"/>
        </w:rPr>
        <w:t>δ</w:t>
      </w:r>
      <w:r>
        <w:rPr>
          <w:rFonts w:eastAsia="Times New Roman" w:cs="Times New Roman"/>
          <w:szCs w:val="24"/>
        </w:rPr>
        <w:t>ικαιοσύνη, τους λειτουργούς της και τις αποφάσεις της. Και είχαμε την ευκαιρία επί τέσσερα χρόνια σε αλλεπάλληλες ακροάσεις, τις οποίες κατά το Σύνταγμα η Διάσκεψη των Προέδρων είχε με το σ</w:t>
      </w:r>
      <w:r>
        <w:rPr>
          <w:rFonts w:eastAsia="Times New Roman" w:cs="Times New Roman"/>
          <w:szCs w:val="24"/>
        </w:rPr>
        <w:t>ύνολο των ανώτερων και ανώτατων δικαστικών, να ακροαστούμε και με ελεύθερη βούληση να κάνουμε τις προτάσεις μας, τις αξιολογήσεις μας, τις μικρές λίστες με βάση τις οποίες από εκεί και πέρα κατά το σημερινό σύστημα όπου γίνεται ο διορισμός των μελών των αν</w:t>
      </w:r>
      <w:r>
        <w:rPr>
          <w:rFonts w:eastAsia="Times New Roman" w:cs="Times New Roman"/>
          <w:szCs w:val="24"/>
        </w:rPr>
        <w:t>ωτάτων δικαστηρίων, να τις δίνουμε προς την Κυβέρνηση.</w:t>
      </w:r>
    </w:p>
    <w:p w14:paraId="38B9DBB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Και επίσης, υπήρξαν σε αυτή την Βουλή όποτε χρειάστηκε και με πλειοψηφία 4/5 εγκρίσεις συνθέσεων όλων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ρχών οι οποίες κατά το Σύνταγμα προβλέπονται, ακροάσεις και μια πολύ σημαντική δου</w:t>
      </w:r>
      <w:r>
        <w:rPr>
          <w:rFonts w:eastAsia="Times New Roman" w:cs="Times New Roman"/>
          <w:szCs w:val="24"/>
        </w:rPr>
        <w:t xml:space="preserve">λειά σε αυτόν τον τομέα, </w:t>
      </w:r>
      <w:r>
        <w:rPr>
          <w:rFonts w:eastAsia="Times New Roman" w:cs="Times New Roman"/>
          <w:szCs w:val="24"/>
        </w:rPr>
        <w:lastRenderedPageBreak/>
        <w:t xml:space="preserve">όπως και οι διαδοχικοί Υπουργοί της παρούσας Κυβέρνησης έφεραν νομοθετήματα τα οποία ψηφίστηκαν και τα οποία κατά κοινή ομολογία -εξ όσων και εγώ άκουσα στις ακροάσεις με τους ανώτατους δικαστές- βοήθησαν σε κρίσιμα ζητήματα, όπως </w:t>
      </w:r>
      <w:r>
        <w:rPr>
          <w:rFonts w:eastAsia="Times New Roman" w:cs="Times New Roman"/>
          <w:szCs w:val="24"/>
        </w:rPr>
        <w:t>παραδείγματος χάριν στην επιτάχυνση της απονομής της δικαιοσύνης όπως και σε άλλα ζητήματα.</w:t>
      </w:r>
    </w:p>
    <w:p w14:paraId="38B9DBB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Αυτά όλα νομίζω πως είναι σημαντικά. Ακόμα και σε αποφάσεις-νομοθετήματα οι οποίες </w:t>
      </w:r>
      <w:proofErr w:type="spellStart"/>
      <w:r>
        <w:rPr>
          <w:rFonts w:eastAsia="Times New Roman" w:cs="Times New Roman"/>
          <w:szCs w:val="24"/>
        </w:rPr>
        <w:t>εκρίθησαν</w:t>
      </w:r>
      <w:proofErr w:type="spellEnd"/>
      <w:r>
        <w:rPr>
          <w:rFonts w:eastAsia="Times New Roman" w:cs="Times New Roman"/>
          <w:szCs w:val="24"/>
        </w:rPr>
        <w:t xml:space="preserve"> –λίγες ήταν οι περιπτώσεις, αλλά θέλω απολογιστικά να αναφερθώ σε αυτές</w:t>
      </w:r>
      <w:r>
        <w:rPr>
          <w:rFonts w:eastAsia="Times New Roman" w:cs="Times New Roman"/>
          <w:szCs w:val="24"/>
        </w:rPr>
        <w:t xml:space="preserve">, δεν θέλω να το ξεχάσω- ότι βρίσκονταν στα όρια ή είχαν κάποιες αντισυνταγματικές διατάξεις, η Βουλή προσέτρεξε, προσαρμόστηκε. Οι Υπουργοί έφεραν καινούριες διατυπώσεις, έφεραν καινούρια άρθρα και υπήρξε στο τέλος μια εναρμόνιση και με τις αποφάσεις των </w:t>
      </w:r>
      <w:r>
        <w:rPr>
          <w:rFonts w:eastAsia="Times New Roman" w:cs="Times New Roman"/>
          <w:szCs w:val="24"/>
        </w:rPr>
        <w:t>αρμόδιων δικαστηρίων πάνω σε αυτά τα θέματα.</w:t>
      </w:r>
    </w:p>
    <w:p w14:paraId="38B9DBB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ισθάνθηκα την υποχρέωση να τα πω αυτά </w:t>
      </w:r>
      <w:proofErr w:type="spellStart"/>
      <w:r w:rsidRPr="004F6AD4">
        <w:rPr>
          <w:rFonts w:eastAsia="Times New Roman" w:cs="Times New Roman"/>
          <w:szCs w:val="24"/>
        </w:rPr>
        <w:t>ενώπιόν</w:t>
      </w:r>
      <w:proofErr w:type="spellEnd"/>
      <w:r w:rsidRPr="004F6AD4">
        <w:rPr>
          <w:rFonts w:eastAsia="Times New Roman" w:cs="Times New Roman"/>
          <w:szCs w:val="24"/>
        </w:rPr>
        <w:t xml:space="preserve"> σας και ενώπιον</w:t>
      </w:r>
      <w:r>
        <w:rPr>
          <w:rFonts w:eastAsia="Times New Roman" w:cs="Times New Roman"/>
          <w:szCs w:val="24"/>
        </w:rPr>
        <w:t xml:space="preserve"> της Εθνικής Αντιπροσωπείας, διότι πιστεύω πραγματικά ότι η καλή λειτουργία, η καλή συνεργασία και κυρίως, όμως, ο απόλυτος σεβασμός ανάμεσα στην ανε</w:t>
      </w:r>
      <w:r>
        <w:rPr>
          <w:rFonts w:eastAsia="Times New Roman" w:cs="Times New Roman"/>
          <w:szCs w:val="24"/>
        </w:rPr>
        <w:t xml:space="preserve">ξαρτησία της νομοθετικής εξουσίας και της δικαστικής εξουσίας θωρακίζει με </w:t>
      </w:r>
      <w:r>
        <w:rPr>
          <w:rFonts w:eastAsia="Times New Roman" w:cs="Times New Roman"/>
          <w:szCs w:val="24"/>
        </w:rPr>
        <w:lastRenderedPageBreak/>
        <w:t xml:space="preserve">αυτό που πιστεύω ότι υπηρετήσαμε, δηλαδή μια θεσμική προσήλωση στη λειτουργία της </w:t>
      </w:r>
      <w:r>
        <w:rPr>
          <w:rFonts w:eastAsia="Times New Roman" w:cs="Times New Roman"/>
          <w:szCs w:val="24"/>
        </w:rPr>
        <w:t>δ</w:t>
      </w:r>
      <w:r>
        <w:rPr>
          <w:rFonts w:eastAsia="Times New Roman" w:cs="Times New Roman"/>
          <w:szCs w:val="24"/>
        </w:rPr>
        <w:t xml:space="preserve">ημοκρατίας. </w:t>
      </w:r>
    </w:p>
    <w:p w14:paraId="38B9DBB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 κλείνοντας και πιστεύοντας ότι διερμηνεύω το σύνολο των Βουλευτών και των δυνάμεων, τουλάχιστον του δημοκρατικού τόξου, αισθάνομαι την υποχρέωση να πω ότι, με αφορμή την χθεσινή επίσημη απάντηση από πλευράς του γερμανικού Υπουργείου Εξωτερικ</w:t>
      </w:r>
      <w:r>
        <w:rPr>
          <w:rFonts w:eastAsia="Times New Roman" w:cs="Times New Roman"/>
          <w:szCs w:val="24"/>
        </w:rPr>
        <w:t xml:space="preserve">ών για το πολύ κρίσιμο ζήτημα που η παρούσα Βουλή άνοιξε και η Κυβέρνηση κατ’ εντολή της Βουλής με ρηματική διακοίνωση ξεκίνησε το θέμα της διεκδίκησης των αποζημιώσεων, θέλω να είμαι ευθύς από πλευράς της </w:t>
      </w:r>
      <w:r>
        <w:rPr>
          <w:rFonts w:eastAsia="Times New Roman" w:cs="Times New Roman"/>
          <w:szCs w:val="24"/>
        </w:rPr>
        <w:t>ε</w:t>
      </w:r>
      <w:r>
        <w:rPr>
          <w:rFonts w:eastAsia="Times New Roman" w:cs="Times New Roman"/>
          <w:szCs w:val="24"/>
        </w:rPr>
        <w:t>λληνικής Βουλής ότι το σύνολο των αξιώσεων οι οπο</w:t>
      </w:r>
      <w:r>
        <w:rPr>
          <w:rFonts w:eastAsia="Times New Roman" w:cs="Times New Roman"/>
          <w:szCs w:val="24"/>
        </w:rPr>
        <w:t>ίες περιγράφονται στη συγκεκριμένη ρηματική διακοίνωση παραμένουν ενεργές και απαράγραπτες και ότι θα πρέπει με πολύ πιο μεγάλη ευαισθησία όλοι μας, όλα τα κράτη, όλες οι χώρες, κυρίως οι χώρες που έχουν ιδιαίτερο ενδιαφέρον για αυτά τα ζητήματα, εν προκει</w:t>
      </w:r>
      <w:r>
        <w:rPr>
          <w:rFonts w:eastAsia="Times New Roman" w:cs="Times New Roman"/>
          <w:szCs w:val="24"/>
        </w:rPr>
        <w:t>μένω η Γερμανία, καθώς χθες υπήρξε από όλους τους ηγέτες των χωρών η απόδοση τιμής για τη λήξη του Παγκοσμίου Πολέμου και καθώς όλοι αντιλαμβανόμαστε ότι στον 21</w:t>
      </w:r>
      <w:r w:rsidRPr="007C0AEF">
        <w:rPr>
          <w:rFonts w:eastAsia="Times New Roman" w:cs="Times New Roman"/>
          <w:szCs w:val="24"/>
          <w:vertAlign w:val="superscript"/>
        </w:rPr>
        <w:t>ο</w:t>
      </w:r>
      <w:r>
        <w:rPr>
          <w:rFonts w:eastAsia="Times New Roman" w:cs="Times New Roman"/>
          <w:szCs w:val="24"/>
        </w:rPr>
        <w:t xml:space="preserve"> αιώνα δεν πρέπει να αφήσουμε να σπάσει το επωαζόμενο αυγό του </w:t>
      </w:r>
      <w:r>
        <w:rPr>
          <w:rFonts w:eastAsia="Times New Roman" w:cs="Times New Roman"/>
          <w:szCs w:val="24"/>
        </w:rPr>
        <w:lastRenderedPageBreak/>
        <w:t>φιδιού για μια ακόμη φορά, θα π</w:t>
      </w:r>
      <w:r>
        <w:rPr>
          <w:rFonts w:eastAsia="Times New Roman" w:cs="Times New Roman"/>
          <w:szCs w:val="24"/>
        </w:rPr>
        <w:t xml:space="preserve">ρέπει με πολύ μεγάλη ευαισθησία, ενάργεια, με ιστορική αντίληψη για τη διατήρηση της μνήμης και όχι με τυπικές και </w:t>
      </w:r>
      <w:proofErr w:type="spellStart"/>
      <w:r>
        <w:rPr>
          <w:rFonts w:eastAsia="Times New Roman" w:cs="Times New Roman"/>
          <w:szCs w:val="24"/>
        </w:rPr>
        <w:t>απαξιωτικές</w:t>
      </w:r>
      <w:proofErr w:type="spellEnd"/>
      <w:r>
        <w:rPr>
          <w:rFonts w:eastAsia="Times New Roman" w:cs="Times New Roman"/>
          <w:szCs w:val="24"/>
        </w:rPr>
        <w:t>, επιτρέψτε μου να πω, εκφράσεις να αποσυρόμαστε από έναν διάλογο, ο οποίος θα πρέπει να προηγηθεί για να ξεκινήσει και να βρει τέ</w:t>
      </w:r>
      <w:r>
        <w:rPr>
          <w:rFonts w:eastAsia="Times New Roman" w:cs="Times New Roman"/>
          <w:szCs w:val="24"/>
        </w:rPr>
        <w:t>λος αυτή η απαράγραπτη και απολύτως νόμιμη διεκδίκηση του ελληνικού λαού.</w:t>
      </w:r>
    </w:p>
    <w:p w14:paraId="38B9DBB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8B9DBC0" w14:textId="77777777" w:rsidR="00200609" w:rsidRDefault="002F7F27">
      <w:pPr>
        <w:spacing w:line="600" w:lineRule="auto"/>
        <w:ind w:firstLine="720"/>
        <w:jc w:val="center"/>
        <w:rPr>
          <w:rFonts w:eastAsia="Times New Roman" w:cs="Times New Roman"/>
          <w:szCs w:val="24"/>
        </w:rPr>
      </w:pPr>
      <w:r w:rsidRPr="00911D99">
        <w:rPr>
          <w:rFonts w:eastAsia="Times New Roman" w:cs="Times New Roman"/>
          <w:szCs w:val="24"/>
        </w:rPr>
        <w:t>(Χειροκροτήματα από την πτέρυγα του Σ</w:t>
      </w:r>
      <w:r>
        <w:rPr>
          <w:rFonts w:eastAsia="Times New Roman" w:cs="Times New Roman"/>
          <w:szCs w:val="24"/>
        </w:rPr>
        <w:t>ΥΡΙΖΑ)</w:t>
      </w:r>
    </w:p>
    <w:p w14:paraId="38B9DBC1" w14:textId="77777777" w:rsidR="00200609" w:rsidRDefault="002F7F27">
      <w:pPr>
        <w:spacing w:line="600" w:lineRule="auto"/>
        <w:ind w:firstLine="720"/>
        <w:jc w:val="both"/>
        <w:rPr>
          <w:rFonts w:eastAsia="Times New Roman" w:cs="Times New Roman"/>
          <w:szCs w:val="24"/>
        </w:rPr>
      </w:pPr>
      <w:r w:rsidRPr="00165611">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w:t>
      </w:r>
    </w:p>
    <w:p w14:paraId="38B9DBC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Τον λόγο έχει ζητήσει για λίγο για ορισμένες ερωτήσεις ο κ. Κοντονής, τέως</w:t>
      </w:r>
      <w:r>
        <w:rPr>
          <w:rFonts w:eastAsia="Times New Roman" w:cs="Times New Roman"/>
          <w:szCs w:val="24"/>
        </w:rPr>
        <w:t xml:space="preserve"> Υπουργός Δικαιοσύνης.</w:t>
      </w:r>
    </w:p>
    <w:p w14:paraId="38B9DBC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Κοντονή, έχετε τον λόγο.</w:t>
      </w:r>
    </w:p>
    <w:p w14:paraId="38B9DBC4"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szCs w:val="24"/>
        </w:rPr>
        <w:t>Ευχαριστώ, κύριε Πρόεδρε.</w:t>
      </w:r>
    </w:p>
    <w:p w14:paraId="38B9DBC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Κύριοι συνάδελφοι, πριν μπούμε στη συζήτηση, δύο σοβαρά κατά τη γνώμη μου -το ένα είναι κατά κύριο λόγο διαδικαστικό και το άλλο μπορεί να φαίνεται το ίδιο, α</w:t>
      </w:r>
      <w:r>
        <w:rPr>
          <w:rFonts w:eastAsia="Times New Roman" w:cs="Times New Roman"/>
          <w:szCs w:val="24"/>
        </w:rPr>
        <w:t xml:space="preserve">λλά, κατά τη γνώμη μου, είναι πιο </w:t>
      </w:r>
      <w:r>
        <w:rPr>
          <w:rFonts w:eastAsia="Times New Roman" w:cs="Times New Roman"/>
          <w:szCs w:val="24"/>
        </w:rPr>
        <w:t>ουσιαστικό</w:t>
      </w:r>
      <w:r>
        <w:rPr>
          <w:rFonts w:eastAsia="Times New Roman" w:cs="Times New Roman"/>
          <w:szCs w:val="24"/>
        </w:rPr>
        <w:t xml:space="preserve">- προς τον Υπουργό ερωτήματα. </w:t>
      </w:r>
    </w:p>
    <w:p w14:paraId="38B9DBC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προηγουμένως τον κύριο Υπουργό να λέει ότι ενσωματώθηκαν στο σχέδιο το οποίο έχουμε μπροστά μας οι παρατηρήσεις που διατυπώθηκαν στη διαβούλευση. Δηλαδή, έχουμε ένα </w:t>
      </w:r>
      <w:r>
        <w:rPr>
          <w:rFonts w:eastAsia="Times New Roman" w:cs="Times New Roman"/>
          <w:szCs w:val="24"/>
        </w:rPr>
        <w:t>διαφορετι</w:t>
      </w:r>
      <w:r>
        <w:rPr>
          <w:rFonts w:eastAsia="Times New Roman" w:cs="Times New Roman"/>
          <w:szCs w:val="24"/>
        </w:rPr>
        <w:t>κό</w:t>
      </w:r>
      <w:r>
        <w:rPr>
          <w:rFonts w:eastAsia="Times New Roman" w:cs="Times New Roman"/>
          <w:szCs w:val="24"/>
        </w:rPr>
        <w:t xml:space="preserve"> σχέδιο νόμου από αυτό που παρέδωσε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 xml:space="preserve">πιτροπή; Και αν συνέβη αυτό, </w:t>
      </w:r>
      <w:proofErr w:type="spellStart"/>
      <w:r>
        <w:rPr>
          <w:rFonts w:eastAsia="Times New Roman" w:cs="Times New Roman"/>
          <w:szCs w:val="24"/>
        </w:rPr>
        <w:t>επανασυστάθηκε</w:t>
      </w:r>
      <w:proofErr w:type="spellEnd"/>
      <w:r>
        <w:rPr>
          <w:rFonts w:eastAsia="Times New Roman" w:cs="Times New Roman"/>
          <w:szCs w:val="24"/>
        </w:rPr>
        <w:t xml:space="preserve"> με νόμο η</w:t>
      </w:r>
      <w:r>
        <w:rPr>
          <w:rFonts w:eastAsia="Times New Roman" w:cs="Times New Roman"/>
          <w:szCs w:val="24"/>
        </w:rPr>
        <w:t xml:space="preserve"> με άλλη διαδικασία η</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Δεν θέλω να επεκτείνω το σκεπτικό μου, κύριε Υπουργέ. Αντιλαμβάνεστε τι ερωτώ.</w:t>
      </w:r>
    </w:p>
    <w:p w14:paraId="38B9DBC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δεύτερο πο</w:t>
      </w:r>
      <w:r>
        <w:rPr>
          <w:rFonts w:eastAsia="Times New Roman" w:cs="Times New Roman"/>
          <w:szCs w:val="24"/>
        </w:rPr>
        <w:t>υ θέλω, κύριε Υπουργέ και κύριοι Βουλευτές: Κάνω έκκληση και προς τον Υπουργό Δικαιοσύνης και προς όλους τους Βουλευτές που είναι παρόντες σήμερα στην Αίθουσα, όχι για αυτούς που επέλεξαν να λείπουν, για το ζήτημα του χρόνου έναρξης ισχύος του Ποινικού Κώδ</w:t>
      </w:r>
      <w:r>
        <w:rPr>
          <w:rFonts w:eastAsia="Times New Roman" w:cs="Times New Roman"/>
          <w:szCs w:val="24"/>
        </w:rPr>
        <w:t>ικα.</w:t>
      </w:r>
    </w:p>
    <w:p w14:paraId="38B9DBC8" w14:textId="77777777" w:rsidR="00200609" w:rsidRDefault="002F7F27">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κύριε Υπουργέ, θεωρώ ότι είναι αδιανόητο, </w:t>
      </w:r>
      <w:proofErr w:type="spellStart"/>
      <w:r>
        <w:rPr>
          <w:rFonts w:eastAsia="Times New Roman" w:cs="Times New Roman"/>
          <w:szCs w:val="24"/>
        </w:rPr>
        <w:t>μεσούσης</w:t>
      </w:r>
      <w:proofErr w:type="spellEnd"/>
      <w:r>
        <w:rPr>
          <w:rFonts w:eastAsia="Times New Roman" w:cs="Times New Roman"/>
          <w:szCs w:val="24"/>
        </w:rPr>
        <w:t xml:space="preserve"> της δικαστικής περιόδου, σε είκοσι μέρες από την ψήφιση να ισχύσει ο νέος </w:t>
      </w:r>
      <w:r>
        <w:rPr>
          <w:rFonts w:eastAsia="Times New Roman" w:cs="Times New Roman"/>
          <w:szCs w:val="24"/>
        </w:rPr>
        <w:t>κ</w:t>
      </w:r>
      <w:r>
        <w:rPr>
          <w:rFonts w:eastAsia="Times New Roman" w:cs="Times New Roman"/>
          <w:szCs w:val="24"/>
        </w:rPr>
        <w:t>ώδικας. Ή θα πρέπει να ισχύσει από την αρχή του δικαστικού έτους ή από την 1</w:t>
      </w:r>
      <w:r w:rsidRPr="002A23F0">
        <w:rPr>
          <w:rFonts w:eastAsia="Times New Roman" w:cs="Times New Roman"/>
          <w:szCs w:val="24"/>
        </w:rPr>
        <w:t>η</w:t>
      </w:r>
      <w:r>
        <w:rPr>
          <w:rFonts w:eastAsia="Times New Roman" w:cs="Times New Roman"/>
          <w:szCs w:val="24"/>
        </w:rPr>
        <w:t xml:space="preserve"> Ιανουαρίου, όπως </w:t>
      </w:r>
      <w:r>
        <w:rPr>
          <w:rFonts w:eastAsia="Times New Roman" w:cs="Times New Roman"/>
          <w:szCs w:val="24"/>
        </w:rPr>
        <w:t xml:space="preserve">συμβαίνει τις περισσότερες φορές. </w:t>
      </w:r>
    </w:p>
    <w:p w14:paraId="38B9DBC9" w14:textId="77777777" w:rsidR="00200609" w:rsidRDefault="002F7F27">
      <w:pPr>
        <w:spacing w:line="600" w:lineRule="auto"/>
        <w:jc w:val="both"/>
        <w:rPr>
          <w:rFonts w:eastAsia="Times New Roman" w:cs="Times New Roman"/>
          <w:szCs w:val="24"/>
        </w:rPr>
      </w:pPr>
      <w:r>
        <w:rPr>
          <w:rFonts w:eastAsia="Times New Roman" w:cs="Times New Roman"/>
          <w:szCs w:val="24"/>
        </w:rPr>
        <w:lastRenderedPageBreak/>
        <w:t>Δεν θέλω και εδώ να επεκτείνω το σκεπτικό το οποίο διαπερνά την ερώτησή μου, αλλά σας παρακαλώ, κύριε Υπουργέ και κύριοι Βουλευτές, κάνω έκκληση να μην ισχύσει από την 1</w:t>
      </w:r>
      <w:r w:rsidRPr="006B63A5">
        <w:rPr>
          <w:rFonts w:eastAsia="Times New Roman" w:cs="Times New Roman"/>
          <w:szCs w:val="24"/>
          <w:vertAlign w:val="superscript"/>
        </w:rPr>
        <w:t>ης</w:t>
      </w:r>
      <w:r>
        <w:rPr>
          <w:rFonts w:eastAsia="Times New Roman" w:cs="Times New Roman"/>
          <w:szCs w:val="24"/>
        </w:rPr>
        <w:t xml:space="preserve"> Ιουλίου, όπως αναφέρεται στο νομοσχέδιο, ο νέος Π</w:t>
      </w:r>
      <w:r>
        <w:rPr>
          <w:rFonts w:eastAsia="Times New Roman" w:cs="Times New Roman"/>
          <w:szCs w:val="24"/>
        </w:rPr>
        <w:t>οινικός Κώδικας.</w:t>
      </w:r>
      <w:r>
        <w:rPr>
          <w:rFonts w:eastAsia="Times New Roman" w:cs="Times New Roman"/>
          <w:szCs w:val="24"/>
        </w:rPr>
        <w:t xml:space="preserve"> </w:t>
      </w:r>
      <w:r>
        <w:rPr>
          <w:rFonts w:eastAsia="Times New Roman" w:cs="Times New Roman"/>
          <w:szCs w:val="24"/>
        </w:rPr>
        <w:t xml:space="preserve">Και αντιλαμβάνεστε γιατί το λέω αυτό το πράγμα και γιατί κάνω αυτή την έκκληση προς όλους. </w:t>
      </w:r>
    </w:p>
    <w:p w14:paraId="38B9DBC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8B9DBCB" w14:textId="77777777" w:rsidR="00200609" w:rsidRDefault="002F7F27">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κύριε Κοντονή. </w:t>
      </w:r>
    </w:p>
    <w:p w14:paraId="38B9DBC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38B9DBCD" w14:textId="77777777" w:rsidR="00200609" w:rsidRDefault="002F7F27">
      <w:pPr>
        <w:spacing w:line="600" w:lineRule="auto"/>
        <w:ind w:firstLine="720"/>
        <w:jc w:val="both"/>
        <w:rPr>
          <w:rFonts w:eastAsia="Times New Roman" w:cs="Times New Roman"/>
          <w:szCs w:val="24"/>
        </w:rPr>
      </w:pPr>
      <w:r w:rsidRPr="007B5EFC">
        <w:rPr>
          <w:rFonts w:eastAsia="Times New Roman" w:cs="Times New Roman"/>
          <w:b/>
          <w:szCs w:val="24"/>
        </w:rPr>
        <w:t>ΜΙΧΑΗΛ ΚΑΛΟΓΗΡΟΥ (Υπουρ</w:t>
      </w:r>
      <w:r w:rsidRPr="007B5EFC">
        <w:rPr>
          <w:rFonts w:eastAsia="Times New Roman" w:cs="Times New Roman"/>
          <w:b/>
          <w:szCs w:val="24"/>
        </w:rPr>
        <w:t>γός Δικαιοσύνης, Διαφάνειας και Ανθρωπίνων Δικαιωμάτων):</w:t>
      </w:r>
      <w:r>
        <w:rPr>
          <w:rFonts w:eastAsia="Times New Roman" w:cs="Times New Roman"/>
          <w:szCs w:val="24"/>
        </w:rPr>
        <w:t xml:space="preserve"> Ως προς το πρώτο ζήτημα, σας ενημερώνω ότι και οι δυο </w:t>
      </w:r>
      <w:r>
        <w:rPr>
          <w:rFonts w:eastAsia="Times New Roman" w:cs="Times New Roman"/>
          <w:szCs w:val="24"/>
        </w:rPr>
        <w:t>ν</w:t>
      </w:r>
      <w:r>
        <w:rPr>
          <w:rFonts w:eastAsia="Times New Roman" w:cs="Times New Roman"/>
          <w:szCs w:val="24"/>
        </w:rPr>
        <w:t xml:space="preserve">ομοπαρασκευαστικές </w:t>
      </w:r>
      <w:r>
        <w:rPr>
          <w:rFonts w:eastAsia="Times New Roman" w:cs="Times New Roman"/>
          <w:szCs w:val="24"/>
        </w:rPr>
        <w:t>ε</w:t>
      </w:r>
      <w:r>
        <w:rPr>
          <w:rFonts w:eastAsia="Times New Roman" w:cs="Times New Roman"/>
          <w:szCs w:val="24"/>
        </w:rPr>
        <w:t xml:space="preserve">πιτροπές με υπουργικές αποφάσεις οι οποίες δημοσιεύτηκαν βάσει συγκεκριμένης εξουσιοδοτικής είναι εν ενεργεία, μέχρι 15 </w:t>
      </w:r>
      <w:r>
        <w:rPr>
          <w:rFonts w:eastAsia="Times New Roman" w:cs="Times New Roman"/>
          <w:szCs w:val="24"/>
        </w:rPr>
        <w:t xml:space="preserve">Ιουνίου μάλιστα για τον Κώδικα Ποινικής Δικονομίας. Συνεπώς κατά τη διάρκεια της περιόδου της δημόσιας διαβούλευσης λειτούργησαν κανονικά και ήταν σε ισχύ. Δεν ήρθε μια καταργημένη </w:t>
      </w:r>
      <w:r>
        <w:rPr>
          <w:rFonts w:eastAsia="Times New Roman" w:cs="Times New Roman"/>
          <w:szCs w:val="24"/>
        </w:rPr>
        <w:lastRenderedPageBreak/>
        <w:t>νομοπαρασκευαστική επιτροπή να λάβει υπόψη τα αποτελέσματα της δημόσιας δια</w:t>
      </w:r>
      <w:r>
        <w:rPr>
          <w:rFonts w:eastAsia="Times New Roman" w:cs="Times New Roman"/>
          <w:szCs w:val="24"/>
        </w:rPr>
        <w:t xml:space="preserve">βούλευσης. </w:t>
      </w:r>
    </w:p>
    <w:p w14:paraId="38B9DBC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Μετά τη δημόσια διαβούλευση, λοιπόν, συνέχισαν οι νομοπαρασκευαστικές να συνεδριάζουν, επεξεργάστηκαν τις παρατηρήσεις οι οποίες προέκυψαν από τους αρμόδιους φορείς, από τις δικαστικές ενώσεις, από τα πολιτικά κόμματα και από τους πολίτες και τ</w:t>
      </w:r>
      <w:r>
        <w:rPr>
          <w:rFonts w:eastAsia="Times New Roman" w:cs="Times New Roman"/>
          <w:szCs w:val="24"/>
        </w:rPr>
        <w:t>ο σχέδιο το οποίο κατατέθηκε την προηγούμενη Δευτέρα συνοδεύτηκε από ένα δελτίο Τύπου του Υπουργείου, στο οποίο κατατέθηκαν, προκειμένου να είναι εύκολο σε όλους μας και σε όλους σας και αναφέρθηκαν και οι αλλαγές οι οποίες έχουν γίνει πια στα κατατεθειμέν</w:t>
      </w:r>
      <w:r>
        <w:rPr>
          <w:rFonts w:eastAsia="Times New Roman" w:cs="Times New Roman"/>
          <w:szCs w:val="24"/>
        </w:rPr>
        <w:t>α δύο σχέδια, σε σχέση  με αυτά που είχαν τεθεί στη δημόσια διαβούλευση και τα οποία και χθες συζητήσαμε. Επισημάναμε ιδιαίτερα, δηλαδή, τις αλλαγές που υπήρξαν μεταξύ των κειμένων που υπήρχαν προ της δημόσιας διαβούλευσης και μετά και το ίδιο θα κάνουμε κ</w:t>
      </w:r>
      <w:r>
        <w:rPr>
          <w:rFonts w:eastAsia="Times New Roman" w:cs="Times New Roman"/>
          <w:szCs w:val="24"/>
        </w:rPr>
        <w:t xml:space="preserve">αι σήμερα. </w:t>
      </w:r>
    </w:p>
    <w:p w14:paraId="38B9DBC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χρόνου έναρξης ισχύος, επειδή και εμένα με έχει απασχολήσει –γενικώς έχει απασχολήσει και υπάρχει επιχειρηματολογία γενικότερη- θα τα συζητήσουμε στην πορεία της συζήτησης αυτής. </w:t>
      </w:r>
    </w:p>
    <w:p w14:paraId="38B9DBD0" w14:textId="77777777" w:rsidR="00200609" w:rsidRDefault="002F7F27">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Για το δεύτερο, κύριε </w:t>
      </w:r>
      <w:r>
        <w:rPr>
          <w:rFonts w:eastAsia="Times New Roman" w:cs="Times New Roman"/>
          <w:szCs w:val="24"/>
        </w:rPr>
        <w:t>Υπουργέ;</w:t>
      </w:r>
    </w:p>
    <w:p w14:paraId="38B9DBD1" w14:textId="77777777" w:rsidR="00200609" w:rsidRDefault="002F7F27">
      <w:pPr>
        <w:spacing w:line="600" w:lineRule="auto"/>
        <w:ind w:firstLine="720"/>
        <w:jc w:val="both"/>
        <w:rPr>
          <w:rFonts w:eastAsia="Times New Roman" w:cs="Times New Roman"/>
          <w:szCs w:val="24"/>
        </w:rPr>
      </w:pPr>
      <w:r w:rsidRPr="007B5EFC">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Θα το δούμε στην πορεία. Αυτή</w:t>
      </w:r>
      <w:r>
        <w:rPr>
          <w:rFonts w:eastAsia="Times New Roman" w:cs="Times New Roman"/>
          <w:szCs w:val="24"/>
        </w:rPr>
        <w:t>ν</w:t>
      </w:r>
      <w:r>
        <w:rPr>
          <w:rFonts w:eastAsia="Times New Roman" w:cs="Times New Roman"/>
          <w:szCs w:val="24"/>
        </w:rPr>
        <w:t xml:space="preserve"> τη στιγμή είναι 1</w:t>
      </w:r>
      <w:r w:rsidRPr="006E7556">
        <w:rPr>
          <w:rFonts w:eastAsia="Times New Roman" w:cs="Times New Roman"/>
          <w:szCs w:val="24"/>
          <w:vertAlign w:val="superscript"/>
        </w:rPr>
        <w:t>η</w:t>
      </w:r>
      <w:r>
        <w:rPr>
          <w:rFonts w:eastAsia="Times New Roman" w:cs="Times New Roman"/>
          <w:szCs w:val="24"/>
        </w:rPr>
        <w:t xml:space="preserve"> Ιουλίου. </w:t>
      </w:r>
    </w:p>
    <w:p w14:paraId="38B9DBD2" w14:textId="77777777" w:rsidR="00200609" w:rsidRDefault="002F7F27">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Στην πορεία, πολύ ωραία. </w:t>
      </w:r>
    </w:p>
    <w:p w14:paraId="38B9DBD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κ. Κοντονής έχει τον λόγο.</w:t>
      </w:r>
    </w:p>
    <w:p w14:paraId="38B9DBD4"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w:t>
      </w:r>
      <w:r>
        <w:rPr>
          <w:rFonts w:eastAsia="Times New Roman" w:cs="Times New Roman"/>
          <w:szCs w:val="24"/>
        </w:rPr>
        <w:t xml:space="preserve">Κύριε Πρόεδρε, θέλω να πω ότι χαίρομαι που είπε ο κύριος Υπουργός ότι θα εξετασθεί μέχρι πέρατος της συζητήσεως το θέμα της έναρξης ισχύος του </w:t>
      </w:r>
      <w:r>
        <w:rPr>
          <w:rFonts w:eastAsia="Times New Roman" w:cs="Times New Roman"/>
          <w:szCs w:val="24"/>
        </w:rPr>
        <w:t>κ</w:t>
      </w:r>
      <w:r>
        <w:rPr>
          <w:rFonts w:eastAsia="Times New Roman" w:cs="Times New Roman"/>
          <w:szCs w:val="24"/>
        </w:rPr>
        <w:t xml:space="preserve">ώδικα. Αυτό κατάλαβα, κύριε Υπουργέ, έτσι; </w:t>
      </w:r>
    </w:p>
    <w:p w14:paraId="38B9DBD5" w14:textId="77777777" w:rsidR="00200609" w:rsidRDefault="002F7F27">
      <w:pPr>
        <w:spacing w:line="600" w:lineRule="auto"/>
        <w:ind w:firstLine="720"/>
        <w:jc w:val="both"/>
        <w:rPr>
          <w:rFonts w:eastAsia="Times New Roman" w:cs="Times New Roman"/>
          <w:szCs w:val="24"/>
        </w:rPr>
      </w:pPr>
      <w:r w:rsidRPr="007B5EFC">
        <w:rPr>
          <w:rFonts w:eastAsia="Times New Roman" w:cs="Times New Roman"/>
          <w:b/>
          <w:szCs w:val="24"/>
        </w:rPr>
        <w:lastRenderedPageBreak/>
        <w:t>ΜΙΧΑΗΛ ΚΑΛΟΓΗΡΟΥ (Υπουργός Δικαιοσύνης, Διαφάνειας και Ανθρωπίνων Δι</w:t>
      </w:r>
      <w:r w:rsidRPr="007B5EFC">
        <w:rPr>
          <w:rFonts w:eastAsia="Times New Roman" w:cs="Times New Roman"/>
          <w:b/>
          <w:szCs w:val="24"/>
        </w:rPr>
        <w:t>καιωμάτων):</w:t>
      </w:r>
      <w:r>
        <w:rPr>
          <w:rFonts w:eastAsia="Times New Roman" w:cs="Times New Roman"/>
          <w:szCs w:val="24"/>
        </w:rPr>
        <w:t xml:space="preserve"> Ναι, με ρητή την επισήμανση ότι έχουμε 1</w:t>
      </w:r>
      <w:r w:rsidRPr="008275EC">
        <w:rPr>
          <w:rFonts w:eastAsia="Times New Roman" w:cs="Times New Roman"/>
          <w:szCs w:val="24"/>
          <w:vertAlign w:val="superscript"/>
        </w:rPr>
        <w:t>η</w:t>
      </w:r>
      <w:r>
        <w:rPr>
          <w:rFonts w:eastAsia="Times New Roman" w:cs="Times New Roman"/>
          <w:szCs w:val="24"/>
        </w:rPr>
        <w:t xml:space="preserve"> Ιουλίου και ότι υπάρχει ακριβώς αντίθετη επιχειρηματολογία απ’ αυτήν που επικαλείστε, σε περίπτωση που ο χρόνος έναρξης μετατεθεί είτε τον Σεπτέμβριο είτε 1</w:t>
      </w:r>
      <w:r w:rsidRPr="008C7FAC">
        <w:rPr>
          <w:rFonts w:eastAsia="Times New Roman" w:cs="Times New Roman"/>
          <w:szCs w:val="24"/>
          <w:vertAlign w:val="superscript"/>
        </w:rPr>
        <w:t>η</w:t>
      </w:r>
      <w:r>
        <w:rPr>
          <w:rFonts w:eastAsia="Times New Roman" w:cs="Times New Roman"/>
          <w:szCs w:val="24"/>
        </w:rPr>
        <w:t xml:space="preserve"> Ιανουαρίου. Αυτά, λοιπόν, θα τα συζητήσουμε </w:t>
      </w:r>
      <w:r>
        <w:rPr>
          <w:rFonts w:eastAsia="Times New Roman" w:cs="Times New Roman"/>
          <w:szCs w:val="24"/>
        </w:rPr>
        <w:t>σήμερα, θα τα συζητήσουμε και με τους Βουλευτές και θα καταλήξουμε. Η πρόθεση του Υπουργείου είναι η ημερομηνία χρόνος έναρξης αυτή που υπάρχει αυτή τη στιγμή στο κατατεθειμένο νομοσχέδιο.</w:t>
      </w:r>
    </w:p>
    <w:p w14:paraId="38B9DBD6"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ΣΤΑΥΡΟΣ</w:t>
      </w:r>
      <w:r w:rsidRPr="000A1526">
        <w:rPr>
          <w:rFonts w:eastAsia="Times New Roman" w:cs="Times New Roman"/>
          <w:b/>
          <w:szCs w:val="24"/>
        </w:rPr>
        <w:t xml:space="preserve"> ΚΟΝΤΟΝΗ</w:t>
      </w:r>
      <w:r>
        <w:rPr>
          <w:rFonts w:eastAsia="Times New Roman" w:cs="Times New Roman"/>
          <w:b/>
          <w:szCs w:val="24"/>
        </w:rPr>
        <w:t>Σ</w:t>
      </w:r>
      <w:r w:rsidRPr="000A1526">
        <w:rPr>
          <w:rFonts w:eastAsia="Times New Roman" w:cs="Times New Roman"/>
          <w:b/>
          <w:szCs w:val="24"/>
        </w:rPr>
        <w:t>:</w:t>
      </w:r>
      <w:r>
        <w:rPr>
          <w:rFonts w:eastAsia="Times New Roman" w:cs="Times New Roman"/>
          <w:szCs w:val="24"/>
        </w:rPr>
        <w:t xml:space="preserve"> Και ελπίζω μέχρι πέρας της συζήτησης να έχουμε μι</w:t>
      </w:r>
      <w:r>
        <w:rPr>
          <w:rFonts w:eastAsia="Times New Roman" w:cs="Times New Roman"/>
          <w:szCs w:val="24"/>
        </w:rPr>
        <w:t xml:space="preserve">α μεταστροφή της άποψης του Υπουργείου όσον αφορά τον χρόνο έναρξης ισχύος. </w:t>
      </w:r>
    </w:p>
    <w:p w14:paraId="38B9DBD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Όσον αφορά όμως το πρώτο ζήτημα που έθεσα, κύριε Υπουργέ, έχω την εντύπωση ότι οι </w:t>
      </w:r>
      <w:r>
        <w:rPr>
          <w:rFonts w:eastAsia="Times New Roman" w:cs="Times New Roman"/>
          <w:szCs w:val="24"/>
        </w:rPr>
        <w:t>ν</w:t>
      </w:r>
      <w:r>
        <w:rPr>
          <w:rFonts w:eastAsia="Times New Roman" w:cs="Times New Roman"/>
          <w:szCs w:val="24"/>
        </w:rPr>
        <w:t xml:space="preserve">ομοπαρασκευαστικές </w:t>
      </w:r>
      <w:r>
        <w:rPr>
          <w:rFonts w:eastAsia="Times New Roman" w:cs="Times New Roman"/>
          <w:szCs w:val="24"/>
        </w:rPr>
        <w:t>ε</w:t>
      </w:r>
      <w:r>
        <w:rPr>
          <w:rFonts w:eastAsia="Times New Roman" w:cs="Times New Roman"/>
          <w:szCs w:val="24"/>
        </w:rPr>
        <w:t xml:space="preserve">πιτροπές –μάλιστα στη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του Κώδικα Ποινικής Δικονο</w:t>
      </w:r>
      <w:r>
        <w:rPr>
          <w:rFonts w:eastAsia="Times New Roman" w:cs="Times New Roman"/>
          <w:szCs w:val="24"/>
        </w:rPr>
        <w:t xml:space="preserve">μίας δεν βλέπω ούτε καν τον Πρόεδρο της </w:t>
      </w:r>
      <w:r>
        <w:rPr>
          <w:rFonts w:eastAsia="Times New Roman" w:cs="Times New Roman"/>
          <w:szCs w:val="24"/>
        </w:rPr>
        <w:t>ν</w:t>
      </w:r>
      <w:r>
        <w:rPr>
          <w:rFonts w:eastAsia="Times New Roman" w:cs="Times New Roman"/>
          <w:szCs w:val="24"/>
        </w:rPr>
        <w:t xml:space="preserve">ομοπαρασκευαστικής, η οποία είχε συσταθεί με νόμο, τον κ. Παντελή- μετά την παράδοση του σχεδίου είχαν ολοκληρώσει το </w:t>
      </w:r>
      <w:r>
        <w:rPr>
          <w:rFonts w:eastAsia="Times New Roman" w:cs="Times New Roman"/>
          <w:szCs w:val="24"/>
        </w:rPr>
        <w:lastRenderedPageBreak/>
        <w:t xml:space="preserve">έργο τους και </w:t>
      </w:r>
      <w:r>
        <w:rPr>
          <w:rFonts w:eastAsia="Times New Roman" w:cs="Times New Roman"/>
          <w:szCs w:val="24"/>
        </w:rPr>
        <w:t>εφόσον</w:t>
      </w:r>
      <w:r>
        <w:rPr>
          <w:rFonts w:eastAsia="Times New Roman" w:cs="Times New Roman"/>
          <w:szCs w:val="24"/>
        </w:rPr>
        <w:t xml:space="preserve"> χρόνο δεν είχε δοθεί παράταση κατά τον χρόνο των εργασιών τους, δεν θα μπορο</w:t>
      </w:r>
      <w:r>
        <w:rPr>
          <w:rFonts w:eastAsia="Times New Roman" w:cs="Times New Roman"/>
          <w:szCs w:val="24"/>
        </w:rPr>
        <w:t>ύσε να δοθεί</w:t>
      </w:r>
      <w:r>
        <w:rPr>
          <w:rFonts w:eastAsia="Times New Roman" w:cs="Times New Roman"/>
          <w:szCs w:val="24"/>
        </w:rPr>
        <w:t xml:space="preserve"> μετά</w:t>
      </w:r>
      <w:r>
        <w:rPr>
          <w:rFonts w:eastAsia="Times New Roman" w:cs="Times New Roman"/>
          <w:szCs w:val="24"/>
        </w:rPr>
        <w:t xml:space="preserve">. </w:t>
      </w:r>
    </w:p>
    <w:p w14:paraId="38B9DBD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Αυτή η είναι η προσωπική μου προσέγγιση και ελπίζω στο σημείο αυτό κάτι να έχει γίνει, ούτως ώστε να τηρηθεί η νομιμότητα. Και το λέω αυτό, κύριε Υπουργέ, διότι εάν είχε </w:t>
      </w:r>
      <w:proofErr w:type="spellStart"/>
      <w:r>
        <w:rPr>
          <w:rFonts w:eastAsia="Times New Roman" w:cs="Times New Roman"/>
          <w:szCs w:val="24"/>
        </w:rPr>
        <w:t>επανασυσταθεί</w:t>
      </w:r>
      <w:proofErr w:type="spellEnd"/>
      <w:r>
        <w:rPr>
          <w:rFonts w:eastAsia="Times New Roman" w:cs="Times New Roman"/>
          <w:szCs w:val="24"/>
        </w:rPr>
        <w:t xml:space="preserve"> η νομοπαρασκευαστική ή οι νομοπαρασκευαστικές με νόμο, δεν θα υπήρχε κανένα πρόβλημα. Κανένα απολύτως! Αλλά με υπουργική απόφαση να δοθεί παράταση σε μια νομοπαρασκευαστική που είχε τελειώσει ο χρόνος ζωής της και μάλιστα, αν θυμάμαι καλά, από τον Σεπτέμβ</w:t>
      </w:r>
      <w:r>
        <w:rPr>
          <w:rFonts w:eastAsia="Times New Roman" w:cs="Times New Roman"/>
          <w:szCs w:val="24"/>
        </w:rPr>
        <w:t>ριο του 2017, αυτό νομίζω ότι μας δημιουργεί ένα διαδικαστικό, αλλά σοβαρό πρόβλημα στην όλη υπόθεση. Επαναλαμβάνω ότι το σοβαρό</w:t>
      </w:r>
      <w:r>
        <w:rPr>
          <w:rFonts w:eastAsia="Times New Roman" w:cs="Times New Roman"/>
          <w:szCs w:val="24"/>
        </w:rPr>
        <w:t xml:space="preserve"> όμως</w:t>
      </w:r>
      <w:r>
        <w:rPr>
          <w:rFonts w:eastAsia="Times New Roman" w:cs="Times New Roman"/>
          <w:szCs w:val="24"/>
        </w:rPr>
        <w:t xml:space="preserve"> δεν είναι αυτό, </w:t>
      </w:r>
      <w:r>
        <w:rPr>
          <w:rFonts w:eastAsia="Times New Roman" w:cs="Times New Roman"/>
          <w:szCs w:val="24"/>
        </w:rPr>
        <w:t>αλλά</w:t>
      </w:r>
      <w:r>
        <w:rPr>
          <w:rFonts w:eastAsia="Times New Roman" w:cs="Times New Roman"/>
          <w:szCs w:val="24"/>
        </w:rPr>
        <w:t xml:space="preserve"> ο χρόνος έναρξης ισχύος του Ποινικού Κώδικα.</w:t>
      </w:r>
    </w:p>
    <w:p w14:paraId="38B9DBD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Και σας παρακαλώ για άλλη μια φορά, κύριε Υπουργέ. Κάνω </w:t>
      </w:r>
      <w:r>
        <w:rPr>
          <w:rFonts w:eastAsia="Times New Roman" w:cs="Times New Roman"/>
          <w:szCs w:val="24"/>
        </w:rPr>
        <w:t xml:space="preserve">έκκληση να μη βιαστεί το Υπουργείο και να μη βιαστούμε και ως Βουλή να ψηφίσουμε </w:t>
      </w:r>
      <w:proofErr w:type="spellStart"/>
      <w:r>
        <w:rPr>
          <w:rFonts w:eastAsia="Times New Roman" w:cs="Times New Roman"/>
          <w:szCs w:val="24"/>
        </w:rPr>
        <w:t>μεσούσης</w:t>
      </w:r>
      <w:proofErr w:type="spellEnd"/>
      <w:r>
        <w:rPr>
          <w:rFonts w:eastAsia="Times New Roman" w:cs="Times New Roman"/>
          <w:szCs w:val="24"/>
        </w:rPr>
        <w:t xml:space="preserve"> της δικαστικής περιόδου την αλλαγή του </w:t>
      </w:r>
      <w:r>
        <w:rPr>
          <w:rFonts w:eastAsia="Times New Roman" w:cs="Times New Roman"/>
          <w:szCs w:val="24"/>
        </w:rPr>
        <w:t>κ</w:t>
      </w:r>
      <w:r>
        <w:rPr>
          <w:rFonts w:eastAsia="Times New Roman" w:cs="Times New Roman"/>
          <w:szCs w:val="24"/>
        </w:rPr>
        <w:t xml:space="preserve">ώδικα, διότι αντιλαμβάνεστε αυτά που είπε η Ένωση Εισαγγελέων, η οποία είναι μια μετριοπαθής Ένωση, δεν </w:t>
      </w:r>
      <w:r>
        <w:rPr>
          <w:rFonts w:eastAsia="Times New Roman" w:cs="Times New Roman"/>
          <w:szCs w:val="24"/>
        </w:rPr>
        <w:lastRenderedPageBreak/>
        <w:t>αρέσκεται σε πυροτεχνή</w:t>
      </w:r>
      <w:r>
        <w:rPr>
          <w:rFonts w:eastAsia="Times New Roman" w:cs="Times New Roman"/>
          <w:szCs w:val="24"/>
        </w:rPr>
        <w:t xml:space="preserve">ματα και σε αντιπολιτευτικό λόγο κατά της Κυβέρνησης, όπως η Ένωση Δικαστών και Εισαγγελέων, η οποία μας είχε πει ότι τείνουμε να γίνουμε Τουρκία και Πολωνία εδώ και δύο χρόνια. </w:t>
      </w:r>
    </w:p>
    <w:p w14:paraId="38B9DBD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 Για όλα αυτά τα θέματα, σας παρακαλώ πάρα πολύ, κάνω δραματική έκκληση, να ι</w:t>
      </w:r>
      <w:r>
        <w:rPr>
          <w:rFonts w:eastAsia="Times New Roman" w:cs="Times New Roman"/>
          <w:szCs w:val="24"/>
        </w:rPr>
        <w:t>σχύσει ο Κώδικας τουλάχιστον από 1</w:t>
      </w:r>
      <w:r w:rsidRPr="00B0599C">
        <w:rPr>
          <w:rFonts w:eastAsia="Times New Roman" w:cs="Times New Roman"/>
          <w:szCs w:val="24"/>
          <w:vertAlign w:val="superscript"/>
        </w:rPr>
        <w:t>ης</w:t>
      </w:r>
      <w:r>
        <w:rPr>
          <w:rFonts w:eastAsia="Times New Roman" w:cs="Times New Roman"/>
          <w:szCs w:val="24"/>
        </w:rPr>
        <w:t xml:space="preserve"> Σεπτεμβρίου, με την έναρξη του δικαστικού έτους.</w:t>
      </w:r>
    </w:p>
    <w:p w14:paraId="38B9DBDB" w14:textId="77777777" w:rsidR="00200609" w:rsidRDefault="002F7F27">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Καλώς.</w:t>
      </w:r>
    </w:p>
    <w:p w14:paraId="38B9DBDC" w14:textId="77777777" w:rsidR="00200609" w:rsidRDefault="002F7F27">
      <w:pPr>
        <w:spacing w:line="600" w:lineRule="auto"/>
        <w:ind w:firstLine="720"/>
        <w:jc w:val="both"/>
        <w:rPr>
          <w:rFonts w:eastAsia="Times New Roman" w:cs="Times New Roman"/>
          <w:szCs w:val="24"/>
        </w:rPr>
      </w:pPr>
      <w:r w:rsidRPr="00D0183E">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Κύριε Πρόεδρε, παρακαλώ τον λόγο.</w:t>
      </w:r>
    </w:p>
    <w:p w14:paraId="38B9DBDD" w14:textId="77777777" w:rsidR="00200609" w:rsidRDefault="002F7F27">
      <w:pPr>
        <w:spacing w:line="600" w:lineRule="auto"/>
        <w:ind w:firstLine="720"/>
        <w:jc w:val="both"/>
        <w:rPr>
          <w:rFonts w:eastAsia="Times New Roman" w:cs="Times New Roman"/>
          <w:szCs w:val="24"/>
        </w:rPr>
      </w:pPr>
      <w:r w:rsidRPr="00DD7C90">
        <w:rPr>
          <w:rFonts w:eastAsia="Times New Roman" w:cs="Times New Roman"/>
          <w:b/>
          <w:szCs w:val="24"/>
        </w:rPr>
        <w:t>ΠΡΟΕΔΡΕΥΩΝ (Ανα</w:t>
      </w:r>
      <w:r w:rsidRPr="00DD7C90">
        <w:rPr>
          <w:rFonts w:eastAsia="Times New Roman" w:cs="Times New Roman"/>
          <w:b/>
          <w:szCs w:val="24"/>
        </w:rPr>
        <w:t>στάσιος Κουράκης):</w:t>
      </w:r>
      <w:r>
        <w:rPr>
          <w:rFonts w:eastAsia="Times New Roman" w:cs="Times New Roman"/>
          <w:szCs w:val="24"/>
        </w:rPr>
        <w:t xml:space="preserve"> Ο Υπουργός Δικαιοσύνης κ. Καλογήρου έχει τον λόγο για ένα λεπτό.</w:t>
      </w:r>
    </w:p>
    <w:p w14:paraId="38B9DBDE" w14:textId="77777777" w:rsidR="00200609" w:rsidRDefault="002F7F27">
      <w:pPr>
        <w:spacing w:line="600" w:lineRule="auto"/>
        <w:ind w:firstLine="720"/>
        <w:jc w:val="both"/>
        <w:rPr>
          <w:rFonts w:eastAsia="Times New Roman" w:cs="Times New Roman"/>
          <w:szCs w:val="24"/>
        </w:rPr>
      </w:pPr>
      <w:r w:rsidRPr="00D0183E">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Αντιλαμβάνεσθε, κύριε Κοντονή, μιας και βρεθήκατε και στην ίδια θέση και αντιμετωπίσατε το ζ</w:t>
      </w:r>
      <w:r>
        <w:rPr>
          <w:rFonts w:eastAsia="Times New Roman" w:cs="Times New Roman"/>
          <w:szCs w:val="24"/>
        </w:rPr>
        <w:t xml:space="preserve">ήτημα των νομοπαρασκευαστικών, δεν υπήρχε καμία περίπτωση να είχαν έρθει στη Βουλή δύο σχέδια Ποινικών </w:t>
      </w:r>
      <w:r>
        <w:rPr>
          <w:rFonts w:eastAsia="Times New Roman" w:cs="Times New Roman"/>
          <w:szCs w:val="24"/>
        </w:rPr>
        <w:lastRenderedPageBreak/>
        <w:t>Κωδίκων, χωρίς να έχει τηρηθεί η προβλεπόμενη διαδικασία όσον αφορά τη νόμιμη σύσταση, συγκρότηση των νομοπαρασκευαστικών επιτροπών. Άρθρο 74 του ν. 4139</w:t>
      </w:r>
      <w:r>
        <w:rPr>
          <w:rFonts w:eastAsia="Times New Roman" w:cs="Times New Roman"/>
          <w:szCs w:val="24"/>
        </w:rPr>
        <w:t xml:space="preserve">/2013: Με απόφαση του Υπουργού Δικαιοσύνης, Διαφάνειας και Ανθρωπίνων Δικαιωμάτων συγκροτείται η </w:t>
      </w:r>
      <w:r>
        <w:rPr>
          <w:rFonts w:eastAsia="Times New Roman" w:cs="Times New Roman"/>
          <w:szCs w:val="24"/>
        </w:rPr>
        <w:t>ε</w:t>
      </w:r>
      <w:r>
        <w:rPr>
          <w:rFonts w:eastAsia="Times New Roman" w:cs="Times New Roman"/>
          <w:szCs w:val="24"/>
        </w:rPr>
        <w:t>πιτροπή. Με βάση αυτήν την εξουσιοδοτική εκδίδονται οι υπουργικές αποφάσεις, οι οποίες και θα κατατεθούν, προκειμένου να μην δημιουργείται καμία εσφαλμένη εντ</w:t>
      </w:r>
      <w:r>
        <w:rPr>
          <w:rFonts w:eastAsia="Times New Roman" w:cs="Times New Roman"/>
          <w:szCs w:val="24"/>
        </w:rPr>
        <w:t>ύπωση ως προς αυτό. Οι παρατάσεις γίνονταν, ήδη και από προηγούμενη θητεία και από εσάς, με πράξεις και συνεχίστηκαν.</w:t>
      </w:r>
    </w:p>
    <w:p w14:paraId="38B9DBDF" w14:textId="77777777" w:rsidR="00200609" w:rsidRDefault="002F7F27">
      <w:pPr>
        <w:spacing w:line="600" w:lineRule="auto"/>
        <w:ind w:firstLine="720"/>
        <w:jc w:val="both"/>
        <w:rPr>
          <w:rFonts w:eastAsia="Times New Roman" w:cs="Times New Roman"/>
          <w:szCs w:val="24"/>
        </w:rPr>
      </w:pPr>
      <w:r w:rsidRPr="00FF3119">
        <w:rPr>
          <w:rFonts w:eastAsia="Times New Roman" w:cs="Times New Roman"/>
          <w:b/>
          <w:szCs w:val="24"/>
        </w:rPr>
        <w:t>ΣΤΑΥΡΟΣ ΚΟΝΤΟΝΗΣ:</w:t>
      </w:r>
      <w:r>
        <w:rPr>
          <w:rFonts w:eastAsia="Times New Roman" w:cs="Times New Roman"/>
          <w:szCs w:val="24"/>
        </w:rPr>
        <w:t xml:space="preserve"> Κατά τον χρόνο λειτουργίας τους.</w:t>
      </w:r>
    </w:p>
    <w:p w14:paraId="38B9DBE0"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Τελείωσ</w:t>
      </w:r>
      <w:r>
        <w:rPr>
          <w:rFonts w:eastAsia="Times New Roman" w:cs="Times New Roman"/>
          <w:szCs w:val="24"/>
        </w:rPr>
        <w:t>ε, κατά τη γνώμη μου διευκρινίστηκε επαρκώς και θα κατατεθούν και τα συγκεκριμένα έγγραφα, για να μην δημιουργούμε εντυπώσεις που δεν χρειάζονται.</w:t>
      </w:r>
    </w:p>
    <w:p w14:paraId="38B9DBE1" w14:textId="77777777" w:rsidR="00200609" w:rsidRDefault="002F7F27">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Προχωρούμε. </w:t>
      </w:r>
    </w:p>
    <w:p w14:paraId="38B9DBE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Λάππας</w:t>
      </w:r>
      <w:proofErr w:type="spellEnd"/>
      <w:r>
        <w:rPr>
          <w:rFonts w:eastAsia="Times New Roman" w:cs="Times New Roman"/>
          <w:szCs w:val="24"/>
        </w:rPr>
        <w:t xml:space="preserve"> έχει τον λόγο.</w:t>
      </w:r>
    </w:p>
    <w:p w14:paraId="38B9DBE3" w14:textId="77777777" w:rsidR="00200609" w:rsidRDefault="002F7F27">
      <w:pPr>
        <w:spacing w:line="600" w:lineRule="auto"/>
        <w:ind w:firstLine="720"/>
        <w:jc w:val="both"/>
        <w:rPr>
          <w:rFonts w:eastAsia="Times New Roman" w:cs="Times New Roman"/>
          <w:szCs w:val="24"/>
        </w:rPr>
      </w:pPr>
      <w:r w:rsidRPr="00FF3119">
        <w:rPr>
          <w:rFonts w:eastAsia="Times New Roman" w:cs="Times New Roman"/>
          <w:b/>
          <w:szCs w:val="24"/>
        </w:rPr>
        <w:t>ΣΠΥΡΙΔΩΝ</w:t>
      </w:r>
      <w:r>
        <w:rPr>
          <w:rFonts w:eastAsia="Times New Roman" w:cs="Times New Roman"/>
          <w:b/>
          <w:szCs w:val="24"/>
        </w:rPr>
        <w:t>ΑΣ</w:t>
      </w:r>
      <w:r w:rsidRPr="00FF3119">
        <w:rPr>
          <w:rFonts w:eastAsia="Times New Roman" w:cs="Times New Roman"/>
          <w:b/>
          <w:szCs w:val="24"/>
        </w:rPr>
        <w:t xml:space="preserve"> ΛΑΠΠΑΣ:</w:t>
      </w:r>
      <w:r>
        <w:rPr>
          <w:rFonts w:eastAsia="Times New Roman" w:cs="Times New Roman"/>
          <w:szCs w:val="24"/>
        </w:rPr>
        <w:t xml:space="preserve"> Κύριε Πρόεδρε, α</w:t>
      </w:r>
      <w:r>
        <w:rPr>
          <w:rFonts w:eastAsia="Times New Roman" w:cs="Times New Roman"/>
          <w:szCs w:val="24"/>
        </w:rPr>
        <w:t xml:space="preserve">ισθάνομαι την κοινοβουλευτική και πολιτική υποχρέωση να μιλήσω μόνο για ένα λεπτό, εκ μέρους όλων των συναδέλφων της Πλειοψηφίας, για όσα καταφρονητικά, εξυβριστικά και ταπεινωτικά περιείχε η εισήγηση του κ. Λοβέρδου. </w:t>
      </w:r>
    </w:p>
    <w:p w14:paraId="38B9DBE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κ. Λοβέρδος, κύριε Πρόεδρε, πριν απ</w:t>
      </w:r>
      <w:r>
        <w:rPr>
          <w:rFonts w:eastAsia="Times New Roman" w:cs="Times New Roman"/>
          <w:szCs w:val="24"/>
        </w:rPr>
        <w:t xml:space="preserve">ό δυο μήνες μας κουνούσε το δάκτυλο εδώ στη Βουλή, λέγοντας: «Γιατί δεν φέρνετε τους </w:t>
      </w:r>
      <w:r>
        <w:rPr>
          <w:rFonts w:eastAsia="Times New Roman" w:cs="Times New Roman"/>
          <w:szCs w:val="24"/>
        </w:rPr>
        <w:t>κ</w:t>
      </w:r>
      <w:r>
        <w:rPr>
          <w:rFonts w:eastAsia="Times New Roman" w:cs="Times New Roman"/>
          <w:szCs w:val="24"/>
        </w:rPr>
        <w:t xml:space="preserve">ώδικες επιτέλους; Γιατί δεν τελειώνει τις εργασίες της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 xml:space="preserve">πιτροπή;». Επίμονα, καθημερινά, έθετε το θέμα στο </w:t>
      </w:r>
      <w:r>
        <w:rPr>
          <w:rFonts w:eastAsia="Times New Roman" w:cs="Times New Roman"/>
          <w:szCs w:val="24"/>
        </w:rPr>
        <w:t>ε</w:t>
      </w:r>
      <w:r>
        <w:rPr>
          <w:rFonts w:eastAsia="Times New Roman" w:cs="Times New Roman"/>
          <w:szCs w:val="24"/>
        </w:rPr>
        <w:t>λληνικό Κοινοβούλιο. Και ο κ. Λοβέρδος δεν</w:t>
      </w:r>
      <w:r>
        <w:rPr>
          <w:rFonts w:eastAsia="Times New Roman" w:cs="Times New Roman"/>
          <w:szCs w:val="24"/>
        </w:rPr>
        <w:t xml:space="preserve"> είναι μόνο Βουλευτής, δεν είναι μόνο συνάδελφος δικηγόρος, είναι και πανεπιστημιακός δάσκαλος. Όταν καταφρονεί, όταν εξυβρίζει, όταν διαβάλλει, όταν συκοφαντεί, συναδέλφους της Πλειοψηφίας καταλογίζοντάς μας -το κατάλαβε, το αντιλήφθηκε ο ίδιος!- ότι είμα</w:t>
      </w:r>
      <w:r>
        <w:rPr>
          <w:rFonts w:eastAsia="Times New Roman" w:cs="Times New Roman"/>
          <w:szCs w:val="24"/>
        </w:rPr>
        <w:t xml:space="preserve">στε άσχετοι, ότι δεν διαβάσαμε τους δύο </w:t>
      </w:r>
      <w:r>
        <w:rPr>
          <w:rFonts w:eastAsia="Times New Roman" w:cs="Times New Roman"/>
          <w:szCs w:val="24"/>
        </w:rPr>
        <w:t>κ</w:t>
      </w:r>
      <w:r>
        <w:rPr>
          <w:rFonts w:eastAsia="Times New Roman" w:cs="Times New Roman"/>
          <w:szCs w:val="24"/>
        </w:rPr>
        <w:t>ώδικες, ότι δεν έχουμε ιδέα για το τι περιλαμβάνουν και επίσης ότι δεν γνωρίζουμε τι προτείνουν, θα του πω ότι δεν υπάρχει μεγαλύτερη προ</w:t>
      </w:r>
      <w:r>
        <w:rPr>
          <w:rFonts w:eastAsia="Times New Roman" w:cs="Times New Roman"/>
          <w:szCs w:val="24"/>
        </w:rPr>
        <w:lastRenderedPageBreak/>
        <w:t xml:space="preserve">σβολή και καταφρόνηση σε συνάδελφο του </w:t>
      </w:r>
      <w:r>
        <w:rPr>
          <w:rFonts w:eastAsia="Times New Roman" w:cs="Times New Roman"/>
          <w:szCs w:val="24"/>
        </w:rPr>
        <w:t>ε</w:t>
      </w:r>
      <w:r>
        <w:rPr>
          <w:rFonts w:eastAsia="Times New Roman" w:cs="Times New Roman"/>
          <w:szCs w:val="24"/>
        </w:rPr>
        <w:t xml:space="preserve">λληνικού Κοινοβουλίου να του </w:t>
      </w:r>
      <w:r>
        <w:rPr>
          <w:rFonts w:eastAsia="Times New Roman" w:cs="Times New Roman"/>
          <w:szCs w:val="24"/>
        </w:rPr>
        <w:t>απευθύνεις την κατηγορία ότι αγνοεί τι περιέχει το υπό ψήφιση νομοσχέδιο. Αυτό είναι το πρώτο.</w:t>
      </w:r>
    </w:p>
    <w:p w14:paraId="38B9DBE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Δεύτερον, τι θα ήθελε ο κ. Λοβέρδος, κύριε Πρόεδρε, να τον χειροκροτήσουμε ως </w:t>
      </w:r>
      <w:proofErr w:type="spellStart"/>
      <w:r>
        <w:rPr>
          <w:rFonts w:eastAsia="Times New Roman" w:cs="Times New Roman"/>
          <w:szCs w:val="24"/>
          <w:lang w:val="en-US"/>
        </w:rPr>
        <w:t>habemus</w:t>
      </w:r>
      <w:proofErr w:type="spellEnd"/>
      <w:r w:rsidRPr="00FF3119">
        <w:rPr>
          <w:rFonts w:eastAsia="Times New Roman" w:cs="Times New Roman"/>
          <w:szCs w:val="24"/>
        </w:rPr>
        <w:t xml:space="preserve"> </w:t>
      </w:r>
      <w:proofErr w:type="spellStart"/>
      <w:r>
        <w:rPr>
          <w:rFonts w:eastAsia="Times New Roman" w:cs="Times New Roman"/>
          <w:szCs w:val="24"/>
          <w:lang w:val="en-US"/>
        </w:rPr>
        <w:t>papam</w:t>
      </w:r>
      <w:proofErr w:type="spellEnd"/>
      <w:r>
        <w:rPr>
          <w:rFonts w:eastAsia="Times New Roman" w:cs="Times New Roman"/>
          <w:szCs w:val="24"/>
        </w:rPr>
        <w:t xml:space="preserve">; </w:t>
      </w:r>
    </w:p>
    <w:p w14:paraId="38B9DBE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 εάν ήταν εδώ, θα του έλεγα το εξής: Εάν θέλει να μιλ</w:t>
      </w:r>
      <w:r>
        <w:rPr>
          <w:rFonts w:eastAsia="Times New Roman" w:cs="Times New Roman"/>
          <w:szCs w:val="24"/>
        </w:rPr>
        <w:t>ήσει για διάλογο, επειδή είμαστε όλοι νομικοί, θα του πω τώρα που ακούει από το γραφείο του ότι η νομική επιστήμη στηρίζεται πάνω σ</w:t>
      </w:r>
      <w:r>
        <w:rPr>
          <w:rFonts w:eastAsia="Times New Roman" w:cs="Times New Roman"/>
          <w:szCs w:val="24"/>
        </w:rPr>
        <w:t>ε</w:t>
      </w:r>
      <w:r>
        <w:rPr>
          <w:rFonts w:eastAsia="Times New Roman" w:cs="Times New Roman"/>
          <w:szCs w:val="24"/>
        </w:rPr>
        <w:t xml:space="preserve"> ένα αξίωμα, που είναι η βάση, ο πυρήνας, το στήριγμα της νομικής σκέψης. Είναι μια φράση του Αριστοτέλη που λέει «πάντα γάρ</w:t>
      </w:r>
      <w:r>
        <w:rPr>
          <w:rFonts w:eastAsia="Times New Roman" w:cs="Times New Roman"/>
          <w:szCs w:val="24"/>
        </w:rPr>
        <w:t xml:space="preserve"> ενδέχεται και άλλως έχειν». Δηλαδή, για όλα τα θέματα υπάρχει και δεύτερη εκδοχή, ίσως και τρίτη. Γι’ αυτό, άλλωστε, στη νομική επιστήμη ο διάλογος είναι το απαύγασμα, η ομορφιά, είναι ο πυρήνας του. </w:t>
      </w:r>
    </w:p>
    <w:p w14:paraId="38B9DBE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Εκ των διαφερόντων καλλίστην </w:t>
      </w:r>
      <w:proofErr w:type="spellStart"/>
      <w:r>
        <w:rPr>
          <w:rFonts w:eastAsia="Times New Roman" w:cs="Times New Roman"/>
          <w:szCs w:val="24"/>
        </w:rPr>
        <w:t>αρμονίαν</w:t>
      </w:r>
      <w:proofErr w:type="spellEnd"/>
      <w:r>
        <w:rPr>
          <w:rFonts w:eastAsia="Times New Roman" w:cs="Times New Roman"/>
          <w:szCs w:val="24"/>
        </w:rPr>
        <w:t>. Θα έπρεπε να το</w:t>
      </w:r>
      <w:r>
        <w:rPr>
          <w:rFonts w:eastAsia="Times New Roman" w:cs="Times New Roman"/>
          <w:szCs w:val="24"/>
        </w:rPr>
        <w:t xml:space="preserve"> αποδεικνύουν εδώ και ο ίδιος και το κόμμα του και η Νέα Δημοκρατία, που επιλέγουν με απίστευτη υποκρισία και καιροσκοπισμό ό,τι θέλουν να πουν, όπως επεσήμανε και ο Υπουργός, </w:t>
      </w:r>
      <w:r>
        <w:rPr>
          <w:rFonts w:eastAsia="Times New Roman" w:cs="Times New Roman"/>
          <w:szCs w:val="24"/>
        </w:rPr>
        <w:lastRenderedPageBreak/>
        <w:t>να τα λένε τώρα, αυτήν τη στιγμή που μιλάμε, στα κανάλια και να επιτρέπουν σε δη</w:t>
      </w:r>
      <w:r>
        <w:rPr>
          <w:rFonts w:eastAsia="Times New Roman" w:cs="Times New Roman"/>
          <w:szCs w:val="24"/>
        </w:rPr>
        <w:t>μοσιογράφους, με τους οποίους μιλούν, να λένε ότι ο βιασμός έχει γίνει πλημμέλημα και ότι την ποινή της ισόβιας κάθειρξης ο Ποινικός Κώδικας την καταργεί. Τέτοιο αίσχος, τέτοια ντροπή, κύριε Πρόεδρε!</w:t>
      </w:r>
    </w:p>
    <w:p w14:paraId="38B9DBE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Κλείνω, λέγοντάς του ότι στα δύσκολα χρόνια που ήταν Υπο</w:t>
      </w:r>
      <w:r>
        <w:rPr>
          <w:rFonts w:eastAsia="Times New Roman" w:cs="Times New Roman"/>
          <w:szCs w:val="24"/>
        </w:rPr>
        <w:t>υργός, το 2010-2014, ξέραμε τι σήμαινε επιτροπεία, μνημόνια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μεγάλο πρόβλημα που αναδείχτηκε εκείνα τα χρόνια ήταν τι είναι δημοκρατία και πώς κερδίζεται. Σήμερα, μπαίνοντας σε μια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το πολιτικό ερώτημα, το νομικό, αυτό που είν</w:t>
      </w:r>
      <w:r>
        <w:rPr>
          <w:rFonts w:eastAsia="Times New Roman" w:cs="Times New Roman"/>
          <w:szCs w:val="24"/>
        </w:rPr>
        <w:t xml:space="preserve">αι ευθύνη μας, που αναδύεται και είναι το κυρίαρχο είναι: Τι είναι δικαιοσύνη, κυρίως ποινική δικαιοσύνη και πώς απονέμεται. Εάν νομίζουν ο κ. Λοβέρδος και το κόμμα του και η Νέα Δημοκρατία ότι δεν μπορούν να έχουν θέση στο </w:t>
      </w:r>
      <w:r>
        <w:rPr>
          <w:rFonts w:eastAsia="Times New Roman" w:cs="Times New Roman"/>
          <w:szCs w:val="24"/>
        </w:rPr>
        <w:t>ε</w:t>
      </w:r>
      <w:r>
        <w:rPr>
          <w:rFonts w:eastAsia="Times New Roman" w:cs="Times New Roman"/>
          <w:szCs w:val="24"/>
        </w:rPr>
        <w:t>λληνικό Κοινοβούλιο για έναν τέ</w:t>
      </w:r>
      <w:r>
        <w:rPr>
          <w:rFonts w:eastAsia="Times New Roman" w:cs="Times New Roman"/>
          <w:szCs w:val="24"/>
        </w:rPr>
        <w:t>τοιο σοβαρό, επιστημονικό, νομικό διάλογο, λυπάμαι βαρύτατα και επιστρέφουμε στο σύνολό τους όλες τις καταφρονητικές και υβριστικές φράσεις που είπε.</w:t>
      </w:r>
    </w:p>
    <w:p w14:paraId="38B9DBE9" w14:textId="77777777" w:rsidR="00200609" w:rsidRDefault="002F7F27">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38B9DBEA" w14:textId="77777777" w:rsidR="00200609" w:rsidRDefault="002F7F27">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Λάππα</w:t>
      </w:r>
      <w:proofErr w:type="spellEnd"/>
      <w:r>
        <w:rPr>
          <w:rFonts w:eastAsia="Times New Roman" w:cs="Times New Roman"/>
          <w:szCs w:val="24"/>
        </w:rPr>
        <w:t>.</w:t>
      </w:r>
    </w:p>
    <w:p w14:paraId="38B9DBE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ριν προχωρήσουμε, κ</w:t>
      </w:r>
      <w:r w:rsidRPr="00B81DFF">
        <w:rPr>
          <w:rFonts w:eastAsia="Times New Roman" w:cs="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szCs w:val="24"/>
        </w:rPr>
        <w:t xml:space="preserve">συμμετείχαν στο εκπαιδευτικό πρόγραμμα «Εργαστήρι Δημοκρατίας» που οργανώνει το Ίδρυμα της </w:t>
      </w:r>
      <w:r>
        <w:rPr>
          <w:rFonts w:eastAsia="Times New Roman" w:cs="Times New Roman"/>
          <w:szCs w:val="24"/>
        </w:rPr>
        <w:t>Βουλής</w:t>
      </w:r>
      <w:r w:rsidRPr="00B81DFF">
        <w:rPr>
          <w:rFonts w:eastAsia="Times New Roman" w:cs="Times New Roman"/>
          <w:szCs w:val="24"/>
        </w:rPr>
        <w:t xml:space="preserve">, </w:t>
      </w:r>
      <w:r>
        <w:rPr>
          <w:rFonts w:eastAsia="Times New Roman" w:cs="Times New Roman"/>
          <w:szCs w:val="24"/>
        </w:rPr>
        <w:t xml:space="preserve">είκοσι μαθήτριες και μαθητές </w:t>
      </w:r>
      <w:r w:rsidRPr="00B81DFF">
        <w:rPr>
          <w:rFonts w:eastAsia="Times New Roman" w:cs="Times New Roman"/>
          <w:szCs w:val="24"/>
        </w:rPr>
        <w:t xml:space="preserve">και δύο συνοδοί </w:t>
      </w:r>
      <w:r>
        <w:rPr>
          <w:rFonts w:eastAsia="Times New Roman" w:cs="Times New Roman"/>
          <w:szCs w:val="24"/>
        </w:rPr>
        <w:t>εκπαιδευτικοί από το 4</w:t>
      </w:r>
      <w:r w:rsidRPr="00B0599C">
        <w:rPr>
          <w:rFonts w:eastAsia="Times New Roman" w:cs="Times New Roman"/>
          <w:szCs w:val="24"/>
          <w:vertAlign w:val="superscript"/>
        </w:rPr>
        <w:t>ο</w:t>
      </w:r>
      <w:r>
        <w:rPr>
          <w:rFonts w:eastAsia="Times New Roman" w:cs="Times New Roman"/>
          <w:szCs w:val="24"/>
        </w:rPr>
        <w:t xml:space="preserve"> Δημοτικό Σχολείο Δάφνης.</w:t>
      </w:r>
    </w:p>
    <w:p w14:paraId="38B9DBEC" w14:textId="77777777" w:rsidR="00200609" w:rsidRDefault="002F7F27">
      <w:pPr>
        <w:spacing w:line="600" w:lineRule="auto"/>
        <w:ind w:firstLine="720"/>
        <w:jc w:val="both"/>
        <w:rPr>
          <w:rFonts w:eastAsia="Times New Roman" w:cs="Times New Roman"/>
          <w:szCs w:val="24"/>
        </w:rPr>
      </w:pPr>
      <w:r w:rsidRPr="00B81DFF">
        <w:rPr>
          <w:rFonts w:eastAsia="Times New Roman" w:cs="Times New Roman"/>
          <w:szCs w:val="24"/>
        </w:rPr>
        <w:t xml:space="preserve">Η Βουλή τούς καλωσορίζει. </w:t>
      </w:r>
    </w:p>
    <w:p w14:paraId="38B9DBED" w14:textId="77777777" w:rsidR="00200609" w:rsidRDefault="002F7F27">
      <w:pPr>
        <w:spacing w:line="600" w:lineRule="auto"/>
        <w:ind w:firstLine="720"/>
        <w:jc w:val="center"/>
        <w:rPr>
          <w:rFonts w:eastAsia="Times New Roman" w:cs="Times New Roman"/>
          <w:szCs w:val="24"/>
        </w:rPr>
      </w:pPr>
      <w:r w:rsidRPr="00B81DFF">
        <w:rPr>
          <w:rFonts w:eastAsia="Times New Roman" w:cs="Times New Roman"/>
          <w:szCs w:val="24"/>
        </w:rPr>
        <w:t>(Χειροκροτήματα απ’ όλες τις πτέρυγες της Βουλής)</w:t>
      </w:r>
    </w:p>
    <w:p w14:paraId="38B9DBE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Επίσης, κ</w:t>
      </w:r>
      <w:r w:rsidRPr="00EA1796">
        <w:rPr>
          <w:rFonts w:eastAsia="Times New Roman" w:cs="Times New Roman"/>
          <w:szCs w:val="24"/>
        </w:rPr>
        <w:t>υρίες και κύριοι συνάδελφοι, έχω την τιμή να ανακοινώσω στο Σώμα ότι</w:t>
      </w:r>
      <w:r w:rsidRPr="00EA1796">
        <w:rPr>
          <w:rFonts w:eastAsia="Times New Roman" w:cs="Times New Roman"/>
          <w:szCs w:val="24"/>
        </w:rPr>
        <w:t xml:space="preserve">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είκοσι οκτώ μαθήτριες</w:t>
      </w:r>
      <w:r>
        <w:rPr>
          <w:rFonts w:eastAsia="Times New Roman" w:cs="Times New Roman"/>
          <w:szCs w:val="24"/>
        </w:rPr>
        <w:t xml:space="preserve"> και </w:t>
      </w:r>
      <w:r>
        <w:rPr>
          <w:rFonts w:eastAsia="Times New Roman" w:cs="Times New Roman"/>
          <w:szCs w:val="24"/>
        </w:rPr>
        <w:lastRenderedPageBreak/>
        <w:t xml:space="preserve">μαθητές </w:t>
      </w:r>
      <w:r w:rsidRPr="00EA1796">
        <w:rPr>
          <w:rFonts w:eastAsia="Times New Roman" w:cs="Times New Roman"/>
          <w:szCs w:val="24"/>
        </w:rPr>
        <w:t xml:space="preserve">και δύο συνοδοί </w:t>
      </w:r>
      <w:r>
        <w:rPr>
          <w:rFonts w:eastAsia="Times New Roman" w:cs="Times New Roman"/>
          <w:szCs w:val="24"/>
        </w:rPr>
        <w:t>εκπαιδευτικοί από το 2</w:t>
      </w:r>
      <w:r w:rsidRPr="00B0599C">
        <w:rPr>
          <w:rFonts w:eastAsia="Times New Roman" w:cs="Times New Roman"/>
          <w:szCs w:val="24"/>
          <w:vertAlign w:val="superscript"/>
        </w:rPr>
        <w:t>ο</w:t>
      </w:r>
      <w:r>
        <w:rPr>
          <w:rFonts w:eastAsia="Times New Roman" w:cs="Times New Roman"/>
          <w:szCs w:val="24"/>
        </w:rPr>
        <w:t xml:space="preserve"> Δημοτικό Σχολείο Χαλανδρίου.</w:t>
      </w:r>
    </w:p>
    <w:p w14:paraId="38B9DBEF" w14:textId="77777777" w:rsidR="00200609" w:rsidRDefault="002F7F27">
      <w:pPr>
        <w:spacing w:line="600" w:lineRule="auto"/>
        <w:ind w:firstLine="720"/>
        <w:jc w:val="both"/>
        <w:rPr>
          <w:rFonts w:eastAsia="Times New Roman" w:cs="Times New Roman"/>
          <w:szCs w:val="24"/>
        </w:rPr>
      </w:pPr>
      <w:r w:rsidRPr="00EA1796">
        <w:rPr>
          <w:rFonts w:eastAsia="Times New Roman" w:cs="Times New Roman"/>
          <w:szCs w:val="24"/>
        </w:rPr>
        <w:t xml:space="preserve">Η Βουλή τούς καλωσορίζει. </w:t>
      </w:r>
    </w:p>
    <w:p w14:paraId="38B9DBF0" w14:textId="77777777" w:rsidR="00200609" w:rsidRDefault="002F7F27">
      <w:pPr>
        <w:spacing w:line="600" w:lineRule="auto"/>
        <w:ind w:firstLine="720"/>
        <w:jc w:val="center"/>
        <w:rPr>
          <w:rFonts w:eastAsia="Times New Roman" w:cs="Times New Roman"/>
          <w:szCs w:val="24"/>
        </w:rPr>
      </w:pPr>
      <w:r w:rsidRPr="00EA1796">
        <w:rPr>
          <w:rFonts w:eastAsia="Times New Roman" w:cs="Times New Roman"/>
          <w:szCs w:val="24"/>
        </w:rPr>
        <w:t>(Χειροκροτήματα απ’ όλες τις πτέρυγες της Βουλής)</w:t>
      </w:r>
    </w:p>
    <w:p w14:paraId="38B9DBF1"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Συνεχίζουμε με τον εισηγητή του </w:t>
      </w:r>
      <w:r w:rsidRPr="002D5979">
        <w:rPr>
          <w:rFonts w:eastAsia="Times New Roman" w:cs="Times New Roman"/>
          <w:szCs w:val="24"/>
        </w:rPr>
        <w:t>ΣΥΡΙΖΑ</w:t>
      </w:r>
      <w:r>
        <w:rPr>
          <w:rFonts w:eastAsia="Times New Roman" w:cs="Times New Roman"/>
          <w:szCs w:val="24"/>
        </w:rPr>
        <w:t xml:space="preserve"> κ. Νικόλαο</w:t>
      </w:r>
      <w:r w:rsidRPr="002D5979">
        <w:rPr>
          <w:rFonts w:eastAsia="Times New Roman" w:cs="Times New Roman"/>
          <w:szCs w:val="24"/>
        </w:rPr>
        <w:t xml:space="preserve"> Παρασκευόπουλο</w:t>
      </w:r>
      <w:r>
        <w:rPr>
          <w:rFonts w:eastAsia="Times New Roman" w:cs="Times New Roman"/>
          <w:szCs w:val="24"/>
        </w:rPr>
        <w:t>.</w:t>
      </w:r>
      <w:r w:rsidRPr="002D5979">
        <w:rPr>
          <w:rFonts w:eastAsia="Times New Roman" w:cs="Times New Roman"/>
          <w:szCs w:val="24"/>
        </w:rPr>
        <w:t xml:space="preserve"> </w:t>
      </w:r>
    </w:p>
    <w:p w14:paraId="38B9DBF2"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ενημερώσω ότι στη συνέχεια θα μιλήσει ο κ. </w:t>
      </w:r>
      <w:r w:rsidRPr="002D5979">
        <w:rPr>
          <w:rFonts w:eastAsia="Times New Roman" w:cs="Times New Roman"/>
          <w:szCs w:val="24"/>
        </w:rPr>
        <w:t>Τσίρκας</w:t>
      </w:r>
      <w:r>
        <w:rPr>
          <w:rFonts w:eastAsia="Times New Roman" w:cs="Times New Roman"/>
          <w:szCs w:val="24"/>
        </w:rPr>
        <w:t>.</w:t>
      </w:r>
      <w:r w:rsidRPr="002D5979">
        <w:rPr>
          <w:rFonts w:eastAsia="Times New Roman" w:cs="Times New Roman"/>
          <w:szCs w:val="24"/>
        </w:rPr>
        <w:t xml:space="preserve"> Στο διάστημα </w:t>
      </w:r>
      <w:r>
        <w:rPr>
          <w:rFonts w:eastAsia="Times New Roman" w:cs="Times New Roman"/>
          <w:szCs w:val="24"/>
        </w:rPr>
        <w:t xml:space="preserve">της ομιλίας των δύο πρώτων εισηγητών </w:t>
      </w:r>
      <w:r w:rsidRPr="002D5979">
        <w:rPr>
          <w:rFonts w:eastAsia="Times New Roman" w:cs="Times New Roman"/>
          <w:szCs w:val="24"/>
        </w:rPr>
        <w:t xml:space="preserve">γίνονται εγγραφές </w:t>
      </w:r>
      <w:r>
        <w:rPr>
          <w:rFonts w:eastAsia="Times New Roman" w:cs="Times New Roman"/>
          <w:szCs w:val="24"/>
        </w:rPr>
        <w:t xml:space="preserve">ομιλητών. </w:t>
      </w:r>
      <w:r w:rsidRPr="002D5979">
        <w:rPr>
          <w:rFonts w:eastAsia="Times New Roman" w:cs="Times New Roman"/>
          <w:szCs w:val="24"/>
        </w:rPr>
        <w:t xml:space="preserve">Μετά το τέλος </w:t>
      </w:r>
      <w:r>
        <w:rPr>
          <w:rFonts w:eastAsia="Times New Roman" w:cs="Times New Roman"/>
          <w:szCs w:val="24"/>
        </w:rPr>
        <w:t xml:space="preserve">της ομιλίας του δεύτερου εισηγητή </w:t>
      </w:r>
      <w:r w:rsidRPr="002D5979">
        <w:rPr>
          <w:rFonts w:eastAsia="Times New Roman" w:cs="Times New Roman"/>
          <w:szCs w:val="24"/>
        </w:rPr>
        <w:t>θα κλείσει ο κατάλογος</w:t>
      </w:r>
      <w:r>
        <w:rPr>
          <w:rFonts w:eastAsia="Times New Roman" w:cs="Times New Roman"/>
          <w:szCs w:val="24"/>
        </w:rPr>
        <w:t>.</w:t>
      </w:r>
    </w:p>
    <w:p w14:paraId="38B9DBF3"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για δ</w:t>
      </w:r>
      <w:r>
        <w:rPr>
          <w:rFonts w:eastAsia="Times New Roman" w:cs="Times New Roman"/>
          <w:szCs w:val="24"/>
        </w:rPr>
        <w:t xml:space="preserve">εκαπέντε λεπτά. </w:t>
      </w:r>
    </w:p>
    <w:p w14:paraId="38B9DBF4"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κύριε Πρόεδρε. </w:t>
      </w:r>
    </w:p>
    <w:p w14:paraId="38B9DBF5"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t xml:space="preserve">Παρακαλώ για την ανοχή </w:t>
      </w:r>
      <w:r>
        <w:rPr>
          <w:rFonts w:eastAsia="Times New Roman" w:cs="Times New Roman"/>
          <w:szCs w:val="24"/>
        </w:rPr>
        <w:t>σας,</w:t>
      </w:r>
      <w:r w:rsidRPr="002D5979">
        <w:rPr>
          <w:rFonts w:eastAsia="Times New Roman" w:cs="Times New Roman"/>
          <w:szCs w:val="24"/>
        </w:rPr>
        <w:t xml:space="preserve"> σε ό</w:t>
      </w:r>
      <w:r>
        <w:rPr>
          <w:rFonts w:eastAsia="Times New Roman" w:cs="Times New Roman"/>
          <w:szCs w:val="24"/>
        </w:rPr>
        <w:t>,</w:t>
      </w:r>
      <w:r w:rsidRPr="002D5979">
        <w:rPr>
          <w:rFonts w:eastAsia="Times New Roman" w:cs="Times New Roman"/>
          <w:szCs w:val="24"/>
        </w:rPr>
        <w:t>τι αφορά το θέμα του χρόνου</w:t>
      </w:r>
      <w:r>
        <w:rPr>
          <w:rFonts w:eastAsia="Times New Roman" w:cs="Times New Roman"/>
          <w:szCs w:val="24"/>
        </w:rPr>
        <w:t>,</w:t>
      </w:r>
      <w:r w:rsidRPr="002D5979">
        <w:rPr>
          <w:rFonts w:eastAsia="Times New Roman" w:cs="Times New Roman"/>
          <w:szCs w:val="24"/>
        </w:rPr>
        <w:t xml:space="preserve"> γιατί το αντικείμενο έχει μεγάλη </w:t>
      </w:r>
      <w:r>
        <w:rPr>
          <w:rFonts w:eastAsia="Times New Roman" w:cs="Times New Roman"/>
          <w:szCs w:val="24"/>
        </w:rPr>
        <w:t xml:space="preserve">έκταση. </w:t>
      </w:r>
    </w:p>
    <w:p w14:paraId="38B9DBF6"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lastRenderedPageBreak/>
        <w:t>Κυρίες και κύριοι συνάδελφοι</w:t>
      </w:r>
      <w:r>
        <w:rPr>
          <w:rFonts w:eastAsia="Times New Roman" w:cs="Times New Roman"/>
          <w:szCs w:val="24"/>
        </w:rPr>
        <w:t>,</w:t>
      </w:r>
      <w:r w:rsidRPr="002D5979">
        <w:rPr>
          <w:rFonts w:eastAsia="Times New Roman" w:cs="Times New Roman"/>
          <w:szCs w:val="24"/>
        </w:rPr>
        <w:t xml:space="preserve"> έχοντας επιστρέψει στον κοινοβουλευτικό και στον </w:t>
      </w:r>
      <w:proofErr w:type="spellStart"/>
      <w:r>
        <w:rPr>
          <w:rFonts w:eastAsia="Times New Roman" w:cs="Times New Roman"/>
          <w:szCs w:val="24"/>
        </w:rPr>
        <w:t>δικ</w:t>
      </w:r>
      <w:r>
        <w:rPr>
          <w:rFonts w:eastAsia="Times New Roman" w:cs="Times New Roman"/>
          <w:szCs w:val="24"/>
        </w:rPr>
        <w:t>αιικό</w:t>
      </w:r>
      <w:proofErr w:type="spellEnd"/>
      <w:r>
        <w:rPr>
          <w:rFonts w:eastAsia="Times New Roman" w:cs="Times New Roman"/>
          <w:szCs w:val="24"/>
        </w:rPr>
        <w:t xml:space="preserve"> </w:t>
      </w:r>
      <w:r w:rsidRPr="002D5979">
        <w:rPr>
          <w:rFonts w:eastAsia="Times New Roman" w:cs="Times New Roman"/>
          <w:szCs w:val="24"/>
        </w:rPr>
        <w:t>πολιτισμό μετά τις δύο πρώτες τ</w:t>
      </w:r>
      <w:r>
        <w:rPr>
          <w:rFonts w:eastAsia="Times New Roman" w:cs="Times New Roman"/>
          <w:szCs w:val="24"/>
        </w:rPr>
        <w:t xml:space="preserve">οποθετήσεις και έχοντας ακούσει, </w:t>
      </w:r>
      <w:r w:rsidRPr="002D5979">
        <w:rPr>
          <w:rFonts w:eastAsia="Times New Roman" w:cs="Times New Roman"/>
          <w:szCs w:val="24"/>
        </w:rPr>
        <w:t>με το</w:t>
      </w:r>
      <w:r>
        <w:rPr>
          <w:rFonts w:eastAsia="Times New Roman" w:cs="Times New Roman"/>
          <w:szCs w:val="24"/>
        </w:rPr>
        <w:t xml:space="preserve">ν σεβασμό που του ανήκει, </w:t>
      </w:r>
      <w:r w:rsidRPr="002D5979">
        <w:rPr>
          <w:rFonts w:eastAsia="Times New Roman" w:cs="Times New Roman"/>
          <w:szCs w:val="24"/>
        </w:rPr>
        <w:t>τον Πρόεδρο της Βουλής</w:t>
      </w:r>
      <w:r>
        <w:rPr>
          <w:rFonts w:eastAsia="Times New Roman" w:cs="Times New Roman"/>
          <w:szCs w:val="24"/>
        </w:rPr>
        <w:t>, μπορούμε να περάσουμε σ</w:t>
      </w:r>
      <w:r w:rsidRPr="002D5979">
        <w:rPr>
          <w:rFonts w:eastAsia="Times New Roman" w:cs="Times New Roman"/>
          <w:szCs w:val="24"/>
        </w:rPr>
        <w:t xml:space="preserve">το θέμα </w:t>
      </w:r>
      <w:r>
        <w:rPr>
          <w:rFonts w:eastAsia="Times New Roman" w:cs="Times New Roman"/>
          <w:szCs w:val="24"/>
        </w:rPr>
        <w:t>μας.</w:t>
      </w:r>
      <w:r w:rsidRPr="002D5979">
        <w:rPr>
          <w:rFonts w:eastAsia="Times New Roman" w:cs="Times New Roman"/>
          <w:szCs w:val="24"/>
        </w:rPr>
        <w:t xml:space="preserve"> Είθισται</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β</w:t>
      </w:r>
      <w:r w:rsidRPr="002D5979">
        <w:rPr>
          <w:rFonts w:eastAsia="Times New Roman" w:cs="Times New Roman"/>
          <w:szCs w:val="24"/>
        </w:rPr>
        <w:t>έβαια και είναι και ορθολογικό να συζητούνται πρώτα τα διαδικαστικά θέματα και στη σ</w:t>
      </w:r>
      <w:r w:rsidRPr="002D5979">
        <w:rPr>
          <w:rFonts w:eastAsia="Times New Roman" w:cs="Times New Roman"/>
          <w:szCs w:val="24"/>
        </w:rPr>
        <w:t xml:space="preserve">υνέχεια να </w:t>
      </w:r>
      <w:r>
        <w:rPr>
          <w:rFonts w:eastAsia="Times New Roman" w:cs="Times New Roman"/>
          <w:szCs w:val="24"/>
        </w:rPr>
        <w:t xml:space="preserve">περνούμε </w:t>
      </w:r>
      <w:r w:rsidRPr="002D5979">
        <w:rPr>
          <w:rFonts w:eastAsia="Times New Roman" w:cs="Times New Roman"/>
          <w:szCs w:val="24"/>
        </w:rPr>
        <w:t>στη συζήτηση των ουσιαστικών θεμάτων</w:t>
      </w:r>
      <w:r>
        <w:rPr>
          <w:rFonts w:eastAsia="Times New Roman" w:cs="Times New Roman"/>
          <w:szCs w:val="24"/>
        </w:rPr>
        <w:t>.</w:t>
      </w:r>
      <w:r w:rsidRPr="002D5979">
        <w:rPr>
          <w:rFonts w:eastAsia="Times New Roman" w:cs="Times New Roman"/>
          <w:szCs w:val="24"/>
        </w:rPr>
        <w:t xml:space="preserve"> </w:t>
      </w:r>
    </w:p>
    <w:p w14:paraId="38B9DBF7"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t>Επιτρέψτε μου</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όμως,</w:t>
      </w:r>
      <w:r w:rsidRPr="002D5979">
        <w:rPr>
          <w:rFonts w:eastAsia="Times New Roman" w:cs="Times New Roman"/>
          <w:szCs w:val="24"/>
        </w:rPr>
        <w:t xml:space="preserve"> να προτάξω μία μικρή εισαγωγή που αφορά τη σημασία του σημερινού νομοθετήματος</w:t>
      </w:r>
      <w:r>
        <w:rPr>
          <w:rFonts w:eastAsia="Times New Roman" w:cs="Times New Roman"/>
          <w:szCs w:val="24"/>
        </w:rPr>
        <w:t>. Θα ήθελα</w:t>
      </w:r>
      <w:r w:rsidRPr="002D5979">
        <w:rPr>
          <w:rFonts w:eastAsia="Times New Roman" w:cs="Times New Roman"/>
          <w:szCs w:val="24"/>
        </w:rPr>
        <w:t xml:space="preserve"> να θυμίσω ότι αυτή τη στιγμή επιτελούμε</w:t>
      </w:r>
      <w:r>
        <w:rPr>
          <w:rFonts w:eastAsia="Times New Roman" w:cs="Times New Roman"/>
          <w:szCs w:val="24"/>
        </w:rPr>
        <w:t xml:space="preserve"> έργο </w:t>
      </w:r>
      <w:r w:rsidRPr="002D5979">
        <w:rPr>
          <w:rFonts w:eastAsia="Times New Roman" w:cs="Times New Roman"/>
          <w:szCs w:val="24"/>
        </w:rPr>
        <w:t>ιστορικής σημασίας</w:t>
      </w:r>
      <w:r>
        <w:rPr>
          <w:rFonts w:eastAsia="Times New Roman" w:cs="Times New Roman"/>
          <w:szCs w:val="24"/>
        </w:rPr>
        <w:t xml:space="preserve"> </w:t>
      </w:r>
      <w:r w:rsidRPr="002D5979">
        <w:rPr>
          <w:rFonts w:eastAsia="Times New Roman" w:cs="Times New Roman"/>
          <w:szCs w:val="24"/>
        </w:rPr>
        <w:t>ψηφίζοντας ένα</w:t>
      </w:r>
      <w:r>
        <w:rPr>
          <w:rFonts w:eastAsia="Times New Roman" w:cs="Times New Roman"/>
          <w:szCs w:val="24"/>
        </w:rPr>
        <w:t>ν</w:t>
      </w:r>
      <w:r w:rsidRPr="002D5979">
        <w:rPr>
          <w:rFonts w:eastAsia="Times New Roman" w:cs="Times New Roman"/>
          <w:szCs w:val="24"/>
        </w:rPr>
        <w:t xml:space="preserve"> νέο Ποι</w:t>
      </w:r>
      <w:r w:rsidRPr="002D5979">
        <w:rPr>
          <w:rFonts w:eastAsia="Times New Roman" w:cs="Times New Roman"/>
          <w:szCs w:val="24"/>
        </w:rPr>
        <w:t>νικό Κώδικα</w:t>
      </w:r>
      <w:r>
        <w:rPr>
          <w:rFonts w:eastAsia="Times New Roman" w:cs="Times New Roman"/>
          <w:szCs w:val="24"/>
        </w:rPr>
        <w:t>.</w:t>
      </w:r>
      <w:r w:rsidRPr="002D5979">
        <w:rPr>
          <w:rFonts w:eastAsia="Times New Roman" w:cs="Times New Roman"/>
          <w:szCs w:val="24"/>
        </w:rPr>
        <w:t xml:space="preserve"> </w:t>
      </w:r>
    </w:p>
    <w:p w14:paraId="38B9DBF8"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t xml:space="preserve">Από </w:t>
      </w:r>
      <w:r>
        <w:rPr>
          <w:rFonts w:eastAsia="Times New Roman" w:cs="Times New Roman"/>
          <w:szCs w:val="24"/>
        </w:rPr>
        <w:t>την ε</w:t>
      </w:r>
      <w:r w:rsidRPr="002D5979">
        <w:rPr>
          <w:rFonts w:eastAsia="Times New Roman" w:cs="Times New Roman"/>
          <w:szCs w:val="24"/>
        </w:rPr>
        <w:t>λληνική Επ</w:t>
      </w:r>
      <w:r>
        <w:rPr>
          <w:rFonts w:eastAsia="Times New Roman" w:cs="Times New Roman"/>
          <w:szCs w:val="24"/>
        </w:rPr>
        <w:t>ανάσταση του 1821 μέχρι σήμερα, έ</w:t>
      </w:r>
      <w:r w:rsidRPr="002D5979">
        <w:rPr>
          <w:rFonts w:eastAsia="Times New Roman" w:cs="Times New Roman"/>
          <w:szCs w:val="24"/>
        </w:rPr>
        <w:t xml:space="preserve">χουμε </w:t>
      </w:r>
      <w:r>
        <w:rPr>
          <w:rFonts w:eastAsia="Times New Roman" w:cs="Times New Roman"/>
          <w:szCs w:val="24"/>
        </w:rPr>
        <w:t xml:space="preserve">τέσσερις μόνο Ποινικούς </w:t>
      </w:r>
      <w:r w:rsidRPr="002D5979">
        <w:rPr>
          <w:rFonts w:eastAsia="Times New Roman" w:cs="Times New Roman"/>
          <w:szCs w:val="24"/>
        </w:rPr>
        <w:t>Κώδικες που ίσχυσαν</w:t>
      </w:r>
      <w:r>
        <w:rPr>
          <w:rFonts w:eastAsia="Times New Roman" w:cs="Times New Roman"/>
          <w:szCs w:val="24"/>
        </w:rPr>
        <w:t xml:space="preserve">. Ο πρώτος ήταν </w:t>
      </w:r>
      <w:r w:rsidRPr="002D5979">
        <w:rPr>
          <w:rFonts w:eastAsia="Times New Roman" w:cs="Times New Roman"/>
          <w:szCs w:val="24"/>
        </w:rPr>
        <w:t xml:space="preserve">το </w:t>
      </w:r>
      <w:r>
        <w:rPr>
          <w:rFonts w:eastAsia="Times New Roman" w:cs="Times New Roman"/>
          <w:szCs w:val="24"/>
        </w:rPr>
        <w:t>«</w:t>
      </w:r>
      <w:r w:rsidRPr="002D5979">
        <w:rPr>
          <w:rFonts w:eastAsia="Times New Roman" w:cs="Times New Roman"/>
          <w:szCs w:val="24"/>
        </w:rPr>
        <w:t xml:space="preserve">Απάνθισμα </w:t>
      </w:r>
      <w:r>
        <w:rPr>
          <w:rFonts w:eastAsia="Times New Roman" w:cs="Times New Roman"/>
          <w:szCs w:val="24"/>
        </w:rPr>
        <w:t>τ</w:t>
      </w:r>
      <w:r w:rsidRPr="002D5979">
        <w:rPr>
          <w:rFonts w:eastAsia="Times New Roman" w:cs="Times New Roman"/>
          <w:szCs w:val="24"/>
        </w:rPr>
        <w:t>ων Εγκληματικών</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 xml:space="preserve">το </w:t>
      </w:r>
      <w:r w:rsidRPr="002D5979">
        <w:rPr>
          <w:rFonts w:eastAsia="Times New Roman" w:cs="Times New Roman"/>
          <w:szCs w:val="24"/>
        </w:rPr>
        <w:t>1824</w:t>
      </w:r>
      <w:r>
        <w:rPr>
          <w:rFonts w:eastAsia="Times New Roman" w:cs="Times New Roman"/>
          <w:szCs w:val="24"/>
        </w:rPr>
        <w:t>.</w:t>
      </w:r>
      <w:r w:rsidRPr="002D5979">
        <w:rPr>
          <w:rFonts w:eastAsia="Times New Roman" w:cs="Times New Roman"/>
          <w:szCs w:val="24"/>
        </w:rPr>
        <w:t xml:space="preserve"> Ο δεύτερος ήταν ο βαυαρικής εμπνεύσεως </w:t>
      </w:r>
      <w:r>
        <w:rPr>
          <w:rFonts w:eastAsia="Times New Roman" w:cs="Times New Roman"/>
          <w:szCs w:val="24"/>
        </w:rPr>
        <w:t>π</w:t>
      </w:r>
      <w:r w:rsidRPr="002D5979">
        <w:rPr>
          <w:rFonts w:eastAsia="Times New Roman" w:cs="Times New Roman"/>
          <w:szCs w:val="24"/>
        </w:rPr>
        <w:t xml:space="preserve">οινικός </w:t>
      </w:r>
      <w:r>
        <w:rPr>
          <w:rFonts w:eastAsia="Times New Roman" w:cs="Times New Roman"/>
          <w:szCs w:val="24"/>
        </w:rPr>
        <w:t>ν</w:t>
      </w:r>
      <w:r w:rsidRPr="002D5979">
        <w:rPr>
          <w:rFonts w:eastAsia="Times New Roman" w:cs="Times New Roman"/>
          <w:szCs w:val="24"/>
        </w:rPr>
        <w:t xml:space="preserve">όμος </w:t>
      </w:r>
      <w:r w:rsidRPr="002D5979">
        <w:rPr>
          <w:rFonts w:eastAsia="Times New Roman" w:cs="Times New Roman"/>
          <w:szCs w:val="24"/>
        </w:rPr>
        <w:t>το 1835</w:t>
      </w:r>
      <w:r>
        <w:rPr>
          <w:rFonts w:eastAsia="Times New Roman" w:cs="Times New Roman"/>
          <w:szCs w:val="24"/>
        </w:rPr>
        <w:t>.</w:t>
      </w:r>
      <w:r w:rsidRPr="002D5979">
        <w:rPr>
          <w:rFonts w:eastAsia="Times New Roman" w:cs="Times New Roman"/>
          <w:szCs w:val="24"/>
        </w:rPr>
        <w:t xml:space="preserve"> Ακολούθησε ο Ποινικός Κώδικας που ισχύει ακόμη και σήμερα</w:t>
      </w:r>
      <w:r>
        <w:rPr>
          <w:rFonts w:eastAsia="Times New Roman" w:cs="Times New Roman"/>
          <w:szCs w:val="24"/>
        </w:rPr>
        <w:t>, ο οποίος</w:t>
      </w:r>
      <w:r w:rsidRPr="002D5979">
        <w:rPr>
          <w:rFonts w:eastAsia="Times New Roman" w:cs="Times New Roman"/>
          <w:szCs w:val="24"/>
        </w:rPr>
        <w:t xml:space="preserve"> ψηφίστηκε μετά από μακρόχρονη εργασία και τέθηκε σε εφαρμογή από την αρχή του 1951</w:t>
      </w:r>
      <w:r>
        <w:rPr>
          <w:rFonts w:eastAsia="Times New Roman" w:cs="Times New Roman"/>
          <w:szCs w:val="24"/>
        </w:rPr>
        <w:t>.</w:t>
      </w:r>
      <w:r w:rsidRPr="002D5979">
        <w:rPr>
          <w:rFonts w:eastAsia="Times New Roman" w:cs="Times New Roman"/>
          <w:szCs w:val="24"/>
        </w:rPr>
        <w:t xml:space="preserve"> Ο σημερινός θα είναι μόλις </w:t>
      </w:r>
      <w:r w:rsidRPr="002D5979">
        <w:rPr>
          <w:rFonts w:eastAsia="Times New Roman" w:cs="Times New Roman"/>
          <w:szCs w:val="24"/>
        </w:rPr>
        <w:lastRenderedPageBreak/>
        <w:t>τέταρτος στην νεοελληνική ιστορία Ποινικός Κώδικας</w:t>
      </w:r>
      <w:r>
        <w:rPr>
          <w:rFonts w:eastAsia="Times New Roman" w:cs="Times New Roman"/>
          <w:szCs w:val="24"/>
        </w:rPr>
        <w:t>, ο</w:t>
      </w:r>
      <w:r w:rsidRPr="002D5979">
        <w:rPr>
          <w:rFonts w:eastAsia="Times New Roman" w:cs="Times New Roman"/>
          <w:szCs w:val="24"/>
        </w:rPr>
        <w:t xml:space="preserve"> οποίος θα συζητηθεί</w:t>
      </w:r>
      <w:r>
        <w:rPr>
          <w:rFonts w:eastAsia="Times New Roman" w:cs="Times New Roman"/>
          <w:szCs w:val="24"/>
        </w:rPr>
        <w:t>.</w:t>
      </w:r>
      <w:r w:rsidRPr="002D5979">
        <w:rPr>
          <w:rFonts w:eastAsia="Times New Roman" w:cs="Times New Roman"/>
          <w:szCs w:val="24"/>
        </w:rPr>
        <w:t xml:space="preserve"> </w:t>
      </w:r>
    </w:p>
    <w:p w14:paraId="38B9DBF9"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Μένοντας </w:t>
      </w:r>
      <w:r w:rsidRPr="002D5979">
        <w:rPr>
          <w:rFonts w:eastAsia="Times New Roman" w:cs="Times New Roman"/>
          <w:szCs w:val="24"/>
        </w:rPr>
        <w:t>σε αυτό το εισαγωγικό μέρος</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επίσης,</w:t>
      </w:r>
      <w:r w:rsidRPr="002D5979">
        <w:rPr>
          <w:rFonts w:eastAsia="Times New Roman" w:cs="Times New Roman"/>
          <w:szCs w:val="24"/>
        </w:rPr>
        <w:t xml:space="preserve"> </w:t>
      </w:r>
      <w:r>
        <w:rPr>
          <w:rFonts w:eastAsia="Times New Roman" w:cs="Times New Roman"/>
          <w:szCs w:val="24"/>
        </w:rPr>
        <w:t>θα ήθελα να πω</w:t>
      </w:r>
      <w:r w:rsidRPr="002D5979">
        <w:rPr>
          <w:rFonts w:eastAsia="Times New Roman" w:cs="Times New Roman"/>
          <w:szCs w:val="24"/>
        </w:rPr>
        <w:t xml:space="preserve"> ότι η ποινική ύλη</w:t>
      </w:r>
      <w:r>
        <w:rPr>
          <w:rFonts w:eastAsia="Times New Roman" w:cs="Times New Roman"/>
          <w:szCs w:val="24"/>
        </w:rPr>
        <w:t>,</w:t>
      </w:r>
      <w:r w:rsidRPr="002D5979">
        <w:rPr>
          <w:rFonts w:eastAsia="Times New Roman" w:cs="Times New Roman"/>
          <w:szCs w:val="24"/>
        </w:rPr>
        <w:t xml:space="preserve"> στο πλαίσιο </w:t>
      </w:r>
      <w:r>
        <w:rPr>
          <w:rFonts w:eastAsia="Times New Roman" w:cs="Times New Roman"/>
          <w:szCs w:val="24"/>
        </w:rPr>
        <w:t xml:space="preserve">βεβαίως </w:t>
      </w:r>
      <w:r w:rsidRPr="002D5979">
        <w:rPr>
          <w:rFonts w:eastAsia="Times New Roman" w:cs="Times New Roman"/>
          <w:szCs w:val="24"/>
        </w:rPr>
        <w:t>του σύγχρονου δίκαιου</w:t>
      </w:r>
      <w:r>
        <w:rPr>
          <w:rFonts w:eastAsia="Times New Roman" w:cs="Times New Roman"/>
          <w:szCs w:val="24"/>
        </w:rPr>
        <w:t>,</w:t>
      </w:r>
      <w:r w:rsidRPr="002D5979">
        <w:rPr>
          <w:rFonts w:eastAsia="Times New Roman" w:cs="Times New Roman"/>
          <w:szCs w:val="24"/>
        </w:rPr>
        <w:t xml:space="preserve"> στο σύνολό του έχει μία διακεκριμένη θέση</w:t>
      </w:r>
      <w:r>
        <w:rPr>
          <w:rFonts w:eastAsia="Times New Roman" w:cs="Times New Roman"/>
          <w:szCs w:val="24"/>
        </w:rPr>
        <w:t>.</w:t>
      </w:r>
      <w:r w:rsidRPr="002D5979">
        <w:rPr>
          <w:rFonts w:eastAsia="Times New Roman" w:cs="Times New Roman"/>
          <w:szCs w:val="24"/>
        </w:rPr>
        <w:t xml:space="preserve"> Στην αρχαιότητα</w:t>
      </w:r>
      <w:r>
        <w:rPr>
          <w:rFonts w:eastAsia="Times New Roman" w:cs="Times New Roman"/>
          <w:szCs w:val="24"/>
        </w:rPr>
        <w:t>,</w:t>
      </w:r>
      <w:r w:rsidRPr="002D5979">
        <w:rPr>
          <w:rFonts w:eastAsia="Times New Roman" w:cs="Times New Roman"/>
          <w:szCs w:val="24"/>
        </w:rPr>
        <w:t xml:space="preserve"> στην ιστορία</w:t>
      </w:r>
      <w:r>
        <w:rPr>
          <w:rFonts w:eastAsia="Times New Roman" w:cs="Times New Roman"/>
          <w:szCs w:val="24"/>
        </w:rPr>
        <w:t>,</w:t>
      </w:r>
      <w:r w:rsidRPr="002D5979">
        <w:rPr>
          <w:rFonts w:eastAsia="Times New Roman" w:cs="Times New Roman"/>
          <w:szCs w:val="24"/>
        </w:rPr>
        <w:t xml:space="preserve"> στο παρελθόν αποτέλεσε ως ένα βαθμό και τη </w:t>
      </w:r>
      <w:r>
        <w:rPr>
          <w:rFonts w:eastAsia="Times New Roman" w:cs="Times New Roman"/>
          <w:szCs w:val="24"/>
        </w:rPr>
        <w:t xml:space="preserve">μήτρα </w:t>
      </w:r>
      <w:r w:rsidRPr="002D5979">
        <w:rPr>
          <w:rFonts w:eastAsia="Times New Roman" w:cs="Times New Roman"/>
          <w:szCs w:val="24"/>
        </w:rPr>
        <w:t>του δικαίο</w:t>
      </w:r>
      <w:r w:rsidRPr="002D5979">
        <w:rPr>
          <w:rFonts w:eastAsia="Times New Roman" w:cs="Times New Roman"/>
          <w:szCs w:val="24"/>
        </w:rPr>
        <w:t>υ γενικά</w:t>
      </w:r>
      <w:r>
        <w:rPr>
          <w:rFonts w:eastAsia="Times New Roman" w:cs="Times New Roman"/>
          <w:szCs w:val="24"/>
        </w:rPr>
        <w:t>.</w:t>
      </w:r>
      <w:r w:rsidRPr="002D5979">
        <w:rPr>
          <w:rFonts w:eastAsia="Times New Roman" w:cs="Times New Roman"/>
          <w:szCs w:val="24"/>
        </w:rPr>
        <w:t xml:space="preserve"> Εξιστορώντας</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δ</w:t>
      </w:r>
      <w:r w:rsidRPr="002D5979">
        <w:rPr>
          <w:rFonts w:eastAsia="Times New Roman" w:cs="Times New Roman"/>
          <w:szCs w:val="24"/>
        </w:rPr>
        <w:t>ηλαδή</w:t>
      </w:r>
      <w:r>
        <w:rPr>
          <w:rFonts w:eastAsia="Times New Roman" w:cs="Times New Roman"/>
          <w:szCs w:val="24"/>
        </w:rPr>
        <w:t>,</w:t>
      </w:r>
      <w:r w:rsidRPr="002D5979">
        <w:rPr>
          <w:rFonts w:eastAsia="Times New Roman" w:cs="Times New Roman"/>
          <w:szCs w:val="24"/>
        </w:rPr>
        <w:t xml:space="preserve"> το Ποινικό Δίκαιο </w:t>
      </w:r>
      <w:r>
        <w:rPr>
          <w:rFonts w:eastAsia="Times New Roman" w:cs="Times New Roman"/>
          <w:szCs w:val="24"/>
        </w:rPr>
        <w:t xml:space="preserve">ξεπερνάμε </w:t>
      </w:r>
      <w:r w:rsidRPr="002D5979">
        <w:rPr>
          <w:rFonts w:eastAsia="Times New Roman" w:cs="Times New Roman"/>
          <w:szCs w:val="24"/>
        </w:rPr>
        <w:t>την ιστορία και φτάνουμε στα εδάφη της κοινωνικής ανθρωπολογίας και της προϊστορίας</w:t>
      </w:r>
      <w:r>
        <w:rPr>
          <w:rFonts w:eastAsia="Times New Roman" w:cs="Times New Roman"/>
          <w:szCs w:val="24"/>
        </w:rPr>
        <w:t>.</w:t>
      </w:r>
    </w:p>
    <w:p w14:paraId="38B9DBFA"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t xml:space="preserve">Έχω την εντύπωση ότι </w:t>
      </w:r>
      <w:r>
        <w:rPr>
          <w:rFonts w:eastAsia="Times New Roman" w:cs="Times New Roman"/>
          <w:szCs w:val="24"/>
        </w:rPr>
        <w:t xml:space="preserve">η </w:t>
      </w:r>
      <w:proofErr w:type="spellStart"/>
      <w:r>
        <w:rPr>
          <w:rFonts w:eastAsia="Times New Roman" w:cs="Times New Roman"/>
          <w:szCs w:val="24"/>
        </w:rPr>
        <w:t>Ορέστεια</w:t>
      </w:r>
      <w:proofErr w:type="spellEnd"/>
      <w:r>
        <w:rPr>
          <w:rFonts w:eastAsia="Times New Roman" w:cs="Times New Roman"/>
          <w:szCs w:val="24"/>
        </w:rPr>
        <w:t xml:space="preserve"> </w:t>
      </w:r>
      <w:r w:rsidRPr="002D5979">
        <w:rPr>
          <w:rFonts w:eastAsia="Times New Roman" w:cs="Times New Roman"/>
          <w:szCs w:val="24"/>
        </w:rPr>
        <w:t xml:space="preserve">περιγράφει </w:t>
      </w:r>
      <w:r>
        <w:rPr>
          <w:rFonts w:eastAsia="Times New Roman" w:cs="Times New Roman"/>
          <w:szCs w:val="24"/>
        </w:rPr>
        <w:t xml:space="preserve">με </w:t>
      </w:r>
      <w:r w:rsidRPr="002D5979">
        <w:rPr>
          <w:rFonts w:eastAsia="Times New Roman" w:cs="Times New Roman"/>
          <w:szCs w:val="24"/>
        </w:rPr>
        <w:t xml:space="preserve">τον καλύτερο τρόπο </w:t>
      </w:r>
      <w:r>
        <w:rPr>
          <w:rFonts w:eastAsia="Times New Roman" w:cs="Times New Roman"/>
          <w:szCs w:val="24"/>
        </w:rPr>
        <w:t xml:space="preserve">τη μετάβαση </w:t>
      </w:r>
      <w:r w:rsidRPr="002D5979">
        <w:rPr>
          <w:rFonts w:eastAsia="Times New Roman" w:cs="Times New Roman"/>
          <w:szCs w:val="24"/>
        </w:rPr>
        <w:t xml:space="preserve">από την </w:t>
      </w:r>
      <w:r>
        <w:rPr>
          <w:rFonts w:eastAsia="Times New Roman" w:cs="Times New Roman"/>
          <w:szCs w:val="24"/>
        </w:rPr>
        <w:t xml:space="preserve">εκδίκηση </w:t>
      </w:r>
      <w:r w:rsidRPr="002D5979">
        <w:rPr>
          <w:rFonts w:eastAsia="Times New Roman" w:cs="Times New Roman"/>
          <w:szCs w:val="24"/>
        </w:rPr>
        <w:t>στο δίκαιο</w:t>
      </w:r>
      <w:r>
        <w:rPr>
          <w:rFonts w:eastAsia="Times New Roman" w:cs="Times New Roman"/>
          <w:szCs w:val="24"/>
        </w:rPr>
        <w:t>,</w:t>
      </w:r>
      <w:r w:rsidRPr="002D5979">
        <w:rPr>
          <w:rFonts w:eastAsia="Times New Roman" w:cs="Times New Roman"/>
          <w:szCs w:val="24"/>
        </w:rPr>
        <w:t xml:space="preserve"> έχοντ</w:t>
      </w:r>
      <w:r w:rsidRPr="002D5979">
        <w:rPr>
          <w:rFonts w:eastAsia="Times New Roman" w:cs="Times New Roman"/>
          <w:szCs w:val="24"/>
        </w:rPr>
        <w:t xml:space="preserve">ας αποτυπώσει ιστορικά </w:t>
      </w:r>
      <w:r>
        <w:rPr>
          <w:rFonts w:eastAsia="Times New Roman" w:cs="Times New Roman"/>
          <w:szCs w:val="24"/>
        </w:rPr>
        <w:t>μία ιδρυτική στιγμή για το δίκαιο</w:t>
      </w:r>
      <w:r w:rsidRPr="002D5979">
        <w:rPr>
          <w:rFonts w:eastAsia="Times New Roman" w:cs="Times New Roman"/>
          <w:szCs w:val="24"/>
        </w:rPr>
        <w:t xml:space="preserve"> στη χώρα </w:t>
      </w:r>
      <w:r>
        <w:rPr>
          <w:rFonts w:eastAsia="Times New Roman" w:cs="Times New Roman"/>
          <w:szCs w:val="24"/>
        </w:rPr>
        <w:t>μας.</w:t>
      </w:r>
      <w:r w:rsidRPr="002D5979">
        <w:rPr>
          <w:rFonts w:eastAsia="Times New Roman" w:cs="Times New Roman"/>
          <w:szCs w:val="24"/>
        </w:rPr>
        <w:t xml:space="preserve"> Με </w:t>
      </w:r>
      <w:r>
        <w:rPr>
          <w:rFonts w:eastAsia="Times New Roman" w:cs="Times New Roman"/>
          <w:szCs w:val="24"/>
        </w:rPr>
        <w:t>αυτήν</w:t>
      </w:r>
      <w:r>
        <w:rPr>
          <w:rFonts w:eastAsia="Times New Roman" w:cs="Times New Roman"/>
          <w:szCs w:val="24"/>
        </w:rPr>
        <w:t>,</w:t>
      </w:r>
      <w:r>
        <w:rPr>
          <w:rFonts w:eastAsia="Times New Roman" w:cs="Times New Roman"/>
          <w:szCs w:val="24"/>
        </w:rPr>
        <w:t xml:space="preserve"> α</w:t>
      </w:r>
      <w:r w:rsidRPr="002D5979">
        <w:rPr>
          <w:rFonts w:eastAsia="Times New Roman" w:cs="Times New Roman"/>
          <w:szCs w:val="24"/>
        </w:rPr>
        <w:t>υτή τη στιγμή</w:t>
      </w:r>
      <w:r>
        <w:rPr>
          <w:rFonts w:eastAsia="Times New Roman" w:cs="Times New Roman"/>
          <w:szCs w:val="24"/>
        </w:rPr>
        <w:t>,</w:t>
      </w:r>
      <w:r w:rsidRPr="002D5979">
        <w:rPr>
          <w:rFonts w:eastAsia="Times New Roman" w:cs="Times New Roman"/>
          <w:szCs w:val="24"/>
        </w:rPr>
        <w:t xml:space="preserve"> έχουμε να ασχοληθούμε</w:t>
      </w:r>
      <w:r>
        <w:rPr>
          <w:rFonts w:eastAsia="Times New Roman" w:cs="Times New Roman"/>
          <w:szCs w:val="24"/>
        </w:rPr>
        <w:t>.</w:t>
      </w:r>
    </w:p>
    <w:p w14:paraId="38B9DBFB"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Όμως, οι </w:t>
      </w:r>
      <w:r w:rsidRPr="002D5979">
        <w:rPr>
          <w:rFonts w:eastAsia="Times New Roman" w:cs="Times New Roman"/>
          <w:szCs w:val="24"/>
        </w:rPr>
        <w:t xml:space="preserve">λόγοι για τη σημασία του Ποινικού Κώδικα </w:t>
      </w:r>
      <w:r>
        <w:rPr>
          <w:rFonts w:eastAsia="Times New Roman" w:cs="Times New Roman"/>
          <w:szCs w:val="24"/>
        </w:rPr>
        <w:t>στο συζητούμενο σήμερα θέμα</w:t>
      </w:r>
      <w:r w:rsidRPr="002D5979">
        <w:rPr>
          <w:rFonts w:eastAsia="Times New Roman" w:cs="Times New Roman"/>
          <w:szCs w:val="24"/>
        </w:rPr>
        <w:t xml:space="preserve"> </w:t>
      </w:r>
      <w:proofErr w:type="spellStart"/>
      <w:r w:rsidRPr="002D5979">
        <w:rPr>
          <w:rFonts w:eastAsia="Times New Roman" w:cs="Times New Roman"/>
          <w:szCs w:val="24"/>
        </w:rPr>
        <w:t>ενώπι</w:t>
      </w:r>
      <w:r>
        <w:rPr>
          <w:rFonts w:eastAsia="Times New Roman" w:cs="Times New Roman"/>
          <w:szCs w:val="24"/>
        </w:rPr>
        <w:t>ό</w:t>
      </w:r>
      <w:r w:rsidRPr="002D5979">
        <w:rPr>
          <w:rFonts w:eastAsia="Times New Roman" w:cs="Times New Roman"/>
          <w:szCs w:val="24"/>
        </w:rPr>
        <w:t>ν</w:t>
      </w:r>
      <w:proofErr w:type="spellEnd"/>
      <w:r w:rsidRPr="002D5979">
        <w:rPr>
          <w:rFonts w:eastAsia="Times New Roman" w:cs="Times New Roman"/>
          <w:szCs w:val="24"/>
        </w:rPr>
        <w:t xml:space="preserve"> σας δεν είναι μόνο ιστορικ</w:t>
      </w:r>
      <w:r>
        <w:rPr>
          <w:rFonts w:eastAsia="Times New Roman" w:cs="Times New Roman"/>
          <w:szCs w:val="24"/>
        </w:rPr>
        <w:t>οί, αλλά είναι και ουσια</w:t>
      </w:r>
      <w:r>
        <w:rPr>
          <w:rFonts w:eastAsia="Times New Roman" w:cs="Times New Roman"/>
          <w:szCs w:val="24"/>
        </w:rPr>
        <w:t>στικοί και α</w:t>
      </w:r>
      <w:r w:rsidRPr="002D5979">
        <w:rPr>
          <w:rFonts w:eastAsia="Times New Roman" w:cs="Times New Roman"/>
          <w:szCs w:val="24"/>
        </w:rPr>
        <w:t xml:space="preserve">φορούν και τη </w:t>
      </w:r>
      <w:r>
        <w:rPr>
          <w:rFonts w:eastAsia="Times New Roman" w:cs="Times New Roman"/>
          <w:szCs w:val="24"/>
        </w:rPr>
        <w:t>δ</w:t>
      </w:r>
      <w:r w:rsidRPr="002D5979">
        <w:rPr>
          <w:rFonts w:eastAsia="Times New Roman" w:cs="Times New Roman"/>
          <w:szCs w:val="24"/>
        </w:rPr>
        <w:t xml:space="preserve">ημοκρατία </w:t>
      </w:r>
      <w:r w:rsidRPr="002D5979">
        <w:rPr>
          <w:rFonts w:eastAsia="Times New Roman" w:cs="Times New Roman"/>
          <w:szCs w:val="24"/>
        </w:rPr>
        <w:t>και την πολιτική τάξη</w:t>
      </w:r>
      <w:r>
        <w:rPr>
          <w:rFonts w:eastAsia="Times New Roman" w:cs="Times New Roman"/>
          <w:szCs w:val="24"/>
        </w:rPr>
        <w:t>, δ</w:t>
      </w:r>
      <w:r w:rsidRPr="002D5979">
        <w:rPr>
          <w:rFonts w:eastAsia="Times New Roman" w:cs="Times New Roman"/>
          <w:szCs w:val="24"/>
        </w:rPr>
        <w:t>ιότι ο Ποινικός Κώδικας αφορά την άσκηση ποι</w:t>
      </w:r>
      <w:r w:rsidRPr="002D5979">
        <w:rPr>
          <w:rFonts w:eastAsia="Times New Roman" w:cs="Times New Roman"/>
          <w:szCs w:val="24"/>
        </w:rPr>
        <w:lastRenderedPageBreak/>
        <w:t>νικής εξουσίας</w:t>
      </w:r>
      <w:r>
        <w:rPr>
          <w:rFonts w:eastAsia="Times New Roman" w:cs="Times New Roman"/>
          <w:szCs w:val="24"/>
        </w:rPr>
        <w:t>,</w:t>
      </w:r>
      <w:r w:rsidRPr="002D5979">
        <w:rPr>
          <w:rFonts w:eastAsia="Times New Roman" w:cs="Times New Roman"/>
          <w:szCs w:val="24"/>
        </w:rPr>
        <w:t xml:space="preserve"> δηλαδή αφορά την </w:t>
      </w:r>
      <w:r>
        <w:rPr>
          <w:rFonts w:eastAsia="Times New Roman" w:cs="Times New Roman"/>
          <w:szCs w:val="24"/>
        </w:rPr>
        <w:t xml:space="preserve">εθνική </w:t>
      </w:r>
      <w:r w:rsidRPr="002D5979">
        <w:rPr>
          <w:rFonts w:eastAsia="Times New Roman" w:cs="Times New Roman"/>
          <w:szCs w:val="24"/>
        </w:rPr>
        <w:t>κυριαρχία</w:t>
      </w:r>
      <w:r>
        <w:rPr>
          <w:rFonts w:eastAsia="Times New Roman" w:cs="Times New Roman"/>
          <w:szCs w:val="24"/>
        </w:rPr>
        <w:t>.</w:t>
      </w:r>
      <w:r w:rsidRPr="002D5979">
        <w:rPr>
          <w:rFonts w:eastAsia="Times New Roman" w:cs="Times New Roman"/>
          <w:szCs w:val="24"/>
        </w:rPr>
        <w:t xml:space="preserve"> Χωρίς δυνατότητα επιβολής των νόμων</w:t>
      </w:r>
      <w:r>
        <w:rPr>
          <w:rFonts w:eastAsia="Times New Roman" w:cs="Times New Roman"/>
          <w:szCs w:val="24"/>
        </w:rPr>
        <w:t>,</w:t>
      </w:r>
      <w:r w:rsidRPr="002D5979">
        <w:rPr>
          <w:rFonts w:eastAsia="Times New Roman" w:cs="Times New Roman"/>
          <w:szCs w:val="24"/>
        </w:rPr>
        <w:t xml:space="preserve"> ένα κράτος είναι ένα μη κράτος</w:t>
      </w:r>
      <w:r>
        <w:rPr>
          <w:rFonts w:eastAsia="Times New Roman" w:cs="Times New Roman"/>
          <w:szCs w:val="24"/>
        </w:rPr>
        <w:t xml:space="preserve">. Γι’ </w:t>
      </w:r>
      <w:r w:rsidRPr="002D5979">
        <w:rPr>
          <w:rFonts w:eastAsia="Times New Roman" w:cs="Times New Roman"/>
          <w:szCs w:val="24"/>
        </w:rPr>
        <w:t>αυτό</w:t>
      </w:r>
      <w:r>
        <w:rPr>
          <w:rFonts w:eastAsia="Times New Roman" w:cs="Times New Roman"/>
          <w:szCs w:val="24"/>
        </w:rPr>
        <w:t>ν</w:t>
      </w:r>
      <w:r w:rsidRPr="002D5979">
        <w:rPr>
          <w:rFonts w:eastAsia="Times New Roman" w:cs="Times New Roman"/>
          <w:szCs w:val="24"/>
        </w:rPr>
        <w:t xml:space="preserve"> το</w:t>
      </w:r>
      <w:r>
        <w:rPr>
          <w:rFonts w:eastAsia="Times New Roman" w:cs="Times New Roman"/>
          <w:szCs w:val="24"/>
        </w:rPr>
        <w:t>ν</w:t>
      </w:r>
      <w:r w:rsidRPr="002D5979">
        <w:rPr>
          <w:rFonts w:eastAsia="Times New Roman" w:cs="Times New Roman"/>
          <w:szCs w:val="24"/>
        </w:rPr>
        <w:t xml:space="preserve"> λόγο</w:t>
      </w:r>
      <w:r>
        <w:rPr>
          <w:rFonts w:eastAsia="Times New Roman" w:cs="Times New Roman"/>
          <w:szCs w:val="24"/>
        </w:rPr>
        <w:t>, επειδή</w:t>
      </w:r>
      <w:r w:rsidRPr="002D5979">
        <w:rPr>
          <w:rFonts w:eastAsia="Times New Roman" w:cs="Times New Roman"/>
          <w:szCs w:val="24"/>
        </w:rPr>
        <w:t xml:space="preserve"> ακριβώς το κράτος </w:t>
      </w:r>
      <w:r>
        <w:rPr>
          <w:rFonts w:eastAsia="Times New Roman" w:cs="Times New Roman"/>
          <w:szCs w:val="24"/>
        </w:rPr>
        <w:t>σ</w:t>
      </w:r>
      <w:r w:rsidRPr="002D5979">
        <w:rPr>
          <w:rFonts w:eastAsia="Times New Roman" w:cs="Times New Roman"/>
          <w:szCs w:val="24"/>
        </w:rPr>
        <w:t>το οποίο αναφερόμαστε</w:t>
      </w:r>
      <w:r>
        <w:rPr>
          <w:rFonts w:eastAsia="Times New Roman" w:cs="Times New Roman"/>
          <w:szCs w:val="24"/>
        </w:rPr>
        <w:t>,</w:t>
      </w:r>
      <w:r w:rsidRPr="002D5979">
        <w:rPr>
          <w:rFonts w:eastAsia="Times New Roman" w:cs="Times New Roman"/>
          <w:szCs w:val="24"/>
        </w:rPr>
        <w:t xml:space="preserve"> το δικό </w:t>
      </w:r>
      <w:r>
        <w:rPr>
          <w:rFonts w:eastAsia="Times New Roman" w:cs="Times New Roman"/>
          <w:szCs w:val="24"/>
        </w:rPr>
        <w:t xml:space="preserve">μας, είναι δημοκρατικό, </w:t>
      </w:r>
      <w:r w:rsidRPr="002D5979">
        <w:rPr>
          <w:rFonts w:eastAsia="Times New Roman" w:cs="Times New Roman"/>
          <w:szCs w:val="24"/>
        </w:rPr>
        <w:t>έχουμε να κάνουμε με ένα θέμα</w:t>
      </w:r>
      <w:r>
        <w:rPr>
          <w:rFonts w:eastAsia="Times New Roman" w:cs="Times New Roman"/>
          <w:szCs w:val="24"/>
        </w:rPr>
        <w:t>,</w:t>
      </w:r>
      <w:r w:rsidRPr="002D5979">
        <w:rPr>
          <w:rFonts w:eastAsia="Times New Roman" w:cs="Times New Roman"/>
          <w:szCs w:val="24"/>
        </w:rPr>
        <w:t xml:space="preserve"> το οποίο είναι πρώτιστης σημασίας</w:t>
      </w:r>
      <w:r>
        <w:rPr>
          <w:rFonts w:eastAsia="Times New Roman" w:cs="Times New Roman"/>
          <w:szCs w:val="24"/>
        </w:rPr>
        <w:t>.</w:t>
      </w:r>
    </w:p>
    <w:p w14:paraId="38B9DBFC" w14:textId="77777777" w:rsidR="00200609" w:rsidRDefault="002F7F27">
      <w:pPr>
        <w:tabs>
          <w:tab w:val="left" w:pos="6168"/>
        </w:tabs>
        <w:spacing w:line="600" w:lineRule="auto"/>
        <w:ind w:firstLine="720"/>
        <w:jc w:val="both"/>
        <w:rPr>
          <w:rFonts w:eastAsia="Times New Roman" w:cs="Times New Roman"/>
          <w:szCs w:val="24"/>
        </w:rPr>
      </w:pPr>
      <w:r w:rsidRPr="002D5979">
        <w:rPr>
          <w:rFonts w:eastAsia="Times New Roman" w:cs="Times New Roman"/>
          <w:szCs w:val="24"/>
        </w:rPr>
        <w:t xml:space="preserve">Επανερχόμενος </w:t>
      </w:r>
      <w:r>
        <w:rPr>
          <w:rFonts w:eastAsia="Times New Roman" w:cs="Times New Roman"/>
          <w:szCs w:val="24"/>
        </w:rPr>
        <w:t>σ</w:t>
      </w:r>
      <w:r w:rsidRPr="002D5979">
        <w:rPr>
          <w:rFonts w:eastAsia="Times New Roman" w:cs="Times New Roman"/>
          <w:szCs w:val="24"/>
        </w:rPr>
        <w:t>τα διαδικαστικά ζητήματα</w:t>
      </w:r>
      <w:r>
        <w:rPr>
          <w:rFonts w:eastAsia="Times New Roman" w:cs="Times New Roman"/>
          <w:szCs w:val="24"/>
        </w:rPr>
        <w:t>,</w:t>
      </w:r>
      <w:r w:rsidRPr="002D5979">
        <w:rPr>
          <w:rFonts w:eastAsia="Times New Roman" w:cs="Times New Roman"/>
          <w:szCs w:val="24"/>
        </w:rPr>
        <w:t xml:space="preserve"> τα οποία τέθηκαν</w:t>
      </w:r>
      <w:r>
        <w:rPr>
          <w:rFonts w:eastAsia="Times New Roman" w:cs="Times New Roman"/>
          <w:szCs w:val="24"/>
        </w:rPr>
        <w:t xml:space="preserve">, θα </w:t>
      </w:r>
      <w:r w:rsidRPr="002D5979">
        <w:rPr>
          <w:rFonts w:eastAsia="Times New Roman" w:cs="Times New Roman"/>
          <w:szCs w:val="24"/>
        </w:rPr>
        <w:t xml:space="preserve"> ήθελα να πω ότι σήμερα καταλαβαίνω ότι συγκρούονται </w:t>
      </w:r>
      <w:r w:rsidRPr="002D5979">
        <w:rPr>
          <w:rFonts w:eastAsia="Times New Roman" w:cs="Times New Roman"/>
          <w:szCs w:val="24"/>
        </w:rPr>
        <w:t>δύο αντιλήψεις</w:t>
      </w:r>
      <w:r>
        <w:rPr>
          <w:rFonts w:eastAsia="Times New Roman" w:cs="Times New Roman"/>
          <w:szCs w:val="24"/>
        </w:rPr>
        <w:t>.</w:t>
      </w:r>
      <w:r w:rsidRPr="002D5979">
        <w:rPr>
          <w:rFonts w:eastAsia="Times New Roman" w:cs="Times New Roman"/>
          <w:szCs w:val="24"/>
        </w:rPr>
        <w:t xml:space="preserve"> Η μία είναι </w:t>
      </w:r>
      <w:r>
        <w:rPr>
          <w:rFonts w:eastAsia="Times New Roman" w:cs="Times New Roman"/>
          <w:szCs w:val="24"/>
        </w:rPr>
        <w:t xml:space="preserve">συναινετική </w:t>
      </w:r>
      <w:r w:rsidRPr="002D5979">
        <w:rPr>
          <w:rFonts w:eastAsia="Times New Roman" w:cs="Times New Roman"/>
          <w:szCs w:val="24"/>
        </w:rPr>
        <w:t xml:space="preserve">που επιθυμεί </w:t>
      </w:r>
      <w:r>
        <w:rPr>
          <w:rFonts w:eastAsia="Times New Roman" w:cs="Times New Roman"/>
          <w:szCs w:val="24"/>
        </w:rPr>
        <w:t>-</w:t>
      </w:r>
      <w:r w:rsidRPr="002D5979">
        <w:rPr>
          <w:rFonts w:eastAsia="Times New Roman" w:cs="Times New Roman"/>
          <w:szCs w:val="24"/>
        </w:rPr>
        <w:t xml:space="preserve">και </w:t>
      </w:r>
      <w:r>
        <w:rPr>
          <w:rFonts w:eastAsia="Times New Roman" w:cs="Times New Roman"/>
          <w:szCs w:val="24"/>
        </w:rPr>
        <w:t>έμπρακτα επιβεβαιώνει αυτήν</w:t>
      </w:r>
      <w:r w:rsidRPr="002D5979">
        <w:rPr>
          <w:rFonts w:eastAsia="Times New Roman" w:cs="Times New Roman"/>
          <w:szCs w:val="24"/>
        </w:rPr>
        <w:t xml:space="preserve"> την επιθυμία</w:t>
      </w:r>
      <w:r>
        <w:rPr>
          <w:rFonts w:eastAsia="Times New Roman" w:cs="Times New Roman"/>
          <w:szCs w:val="24"/>
        </w:rPr>
        <w:t>-</w:t>
      </w:r>
      <w:r w:rsidRPr="002D5979">
        <w:rPr>
          <w:rFonts w:eastAsia="Times New Roman" w:cs="Times New Roman"/>
          <w:szCs w:val="24"/>
        </w:rPr>
        <w:t xml:space="preserve"> </w:t>
      </w:r>
      <w:r>
        <w:rPr>
          <w:rFonts w:eastAsia="Times New Roman" w:cs="Times New Roman"/>
          <w:szCs w:val="24"/>
        </w:rPr>
        <w:t xml:space="preserve">να </w:t>
      </w:r>
      <w:r w:rsidRPr="002D5979">
        <w:rPr>
          <w:rFonts w:eastAsia="Times New Roman" w:cs="Times New Roman"/>
          <w:szCs w:val="24"/>
        </w:rPr>
        <w:t>προχωρήσει η διαδικασία νομοθέτησης με έναν τρόπο συναινετικό</w:t>
      </w:r>
      <w:r>
        <w:rPr>
          <w:rFonts w:eastAsia="Times New Roman" w:cs="Times New Roman"/>
          <w:szCs w:val="24"/>
        </w:rPr>
        <w:t>,</w:t>
      </w:r>
      <w:r w:rsidRPr="002D5979">
        <w:rPr>
          <w:rFonts w:eastAsia="Times New Roman" w:cs="Times New Roman"/>
          <w:szCs w:val="24"/>
        </w:rPr>
        <w:t xml:space="preserve"> εν</w:t>
      </w:r>
      <w:r>
        <w:rPr>
          <w:rFonts w:eastAsia="Times New Roman" w:cs="Times New Roman"/>
          <w:szCs w:val="24"/>
        </w:rPr>
        <w:t xml:space="preserve"> </w:t>
      </w:r>
      <w:r w:rsidRPr="002D5979">
        <w:rPr>
          <w:rFonts w:eastAsia="Times New Roman" w:cs="Times New Roman"/>
          <w:szCs w:val="24"/>
        </w:rPr>
        <w:t>όψει της σημασίας του θέματος</w:t>
      </w:r>
      <w:r>
        <w:rPr>
          <w:rFonts w:eastAsia="Times New Roman" w:cs="Times New Roman"/>
          <w:szCs w:val="24"/>
        </w:rPr>
        <w:t>.</w:t>
      </w:r>
      <w:r w:rsidRPr="002D5979">
        <w:rPr>
          <w:rFonts w:eastAsia="Times New Roman" w:cs="Times New Roman"/>
          <w:szCs w:val="24"/>
        </w:rPr>
        <w:t xml:space="preserve"> Και μία άλλη είναι συγκρουσιακή</w:t>
      </w:r>
      <w:r>
        <w:rPr>
          <w:rFonts w:eastAsia="Times New Roman" w:cs="Times New Roman"/>
          <w:szCs w:val="24"/>
        </w:rPr>
        <w:t>, η οποία ακόμη και αν θε</w:t>
      </w:r>
      <w:r>
        <w:rPr>
          <w:rFonts w:eastAsia="Times New Roman" w:cs="Times New Roman"/>
          <w:szCs w:val="24"/>
        </w:rPr>
        <w:t>ωρητικά ή</w:t>
      </w:r>
      <w:r w:rsidRPr="002D5979">
        <w:rPr>
          <w:rFonts w:eastAsia="Times New Roman" w:cs="Times New Roman"/>
          <w:szCs w:val="24"/>
        </w:rPr>
        <w:t xml:space="preserve"> πλατωνικά θεοποιεί τη συναίνεση</w:t>
      </w:r>
      <w:r>
        <w:rPr>
          <w:rFonts w:eastAsia="Times New Roman" w:cs="Times New Roman"/>
          <w:szCs w:val="24"/>
        </w:rPr>
        <w:t>, στην πραγματικότητα ε</w:t>
      </w:r>
      <w:r w:rsidRPr="002D5979">
        <w:rPr>
          <w:rFonts w:eastAsia="Times New Roman" w:cs="Times New Roman"/>
          <w:szCs w:val="24"/>
        </w:rPr>
        <w:t>δώ</w:t>
      </w:r>
      <w:r>
        <w:rPr>
          <w:rFonts w:eastAsia="Times New Roman" w:cs="Times New Roman"/>
          <w:szCs w:val="24"/>
        </w:rPr>
        <w:t xml:space="preserve"> </w:t>
      </w:r>
      <w:r w:rsidRPr="002D5979">
        <w:rPr>
          <w:rFonts w:eastAsia="Times New Roman" w:cs="Times New Roman"/>
          <w:szCs w:val="24"/>
        </w:rPr>
        <w:t>έχει μία μη συναινετική στάση</w:t>
      </w:r>
      <w:r>
        <w:rPr>
          <w:rFonts w:eastAsia="Times New Roman" w:cs="Times New Roman"/>
          <w:szCs w:val="24"/>
        </w:rPr>
        <w:t>.</w:t>
      </w:r>
      <w:r w:rsidRPr="002D5979">
        <w:rPr>
          <w:rFonts w:eastAsia="Times New Roman" w:cs="Times New Roman"/>
          <w:szCs w:val="24"/>
        </w:rPr>
        <w:t xml:space="preserve"> </w:t>
      </w:r>
    </w:p>
    <w:p w14:paraId="38B9DBFD" w14:textId="77777777" w:rsidR="00200609" w:rsidRDefault="002F7F27">
      <w:pPr>
        <w:spacing w:line="600" w:lineRule="auto"/>
        <w:ind w:firstLine="720"/>
        <w:jc w:val="both"/>
        <w:rPr>
          <w:rFonts w:eastAsia="Times New Roman" w:cs="Times New Roman"/>
          <w:szCs w:val="24"/>
        </w:rPr>
      </w:pPr>
      <w:r w:rsidRPr="00C70B16">
        <w:rPr>
          <w:rFonts w:eastAsia="Times New Roman" w:cs="Times New Roman"/>
          <w:szCs w:val="24"/>
        </w:rPr>
        <w:t>Κατ</w:t>
      </w:r>
      <w:r>
        <w:rPr>
          <w:rFonts w:eastAsia="Times New Roman" w:cs="Times New Roman"/>
          <w:szCs w:val="24"/>
        </w:rPr>
        <w:t xml:space="preserve">’ </w:t>
      </w:r>
      <w:r w:rsidRPr="00C70B16">
        <w:rPr>
          <w:rFonts w:eastAsia="Times New Roman" w:cs="Times New Roman"/>
          <w:szCs w:val="24"/>
        </w:rPr>
        <w:t>αρχ</w:t>
      </w:r>
      <w:r>
        <w:rPr>
          <w:rFonts w:eastAsia="Times New Roman" w:cs="Times New Roman"/>
          <w:szCs w:val="24"/>
        </w:rPr>
        <w:t>άς</w:t>
      </w:r>
      <w:r w:rsidRPr="00C70B16">
        <w:rPr>
          <w:rFonts w:eastAsia="Times New Roman" w:cs="Times New Roman"/>
          <w:szCs w:val="24"/>
        </w:rPr>
        <w:t xml:space="preserve">, πρέπει να πω ότι </w:t>
      </w:r>
      <w:r>
        <w:rPr>
          <w:rFonts w:eastAsia="Times New Roman" w:cs="Times New Roman"/>
          <w:szCs w:val="24"/>
        </w:rPr>
        <w:t>β</w:t>
      </w:r>
      <w:r w:rsidRPr="00C70B16">
        <w:rPr>
          <w:rFonts w:eastAsia="Times New Roman" w:cs="Times New Roman"/>
          <w:szCs w:val="24"/>
        </w:rPr>
        <w:t>εβαίως από την τοποθέτησ</w:t>
      </w:r>
      <w:r>
        <w:rPr>
          <w:rFonts w:eastAsia="Times New Roman" w:cs="Times New Roman"/>
          <w:szCs w:val="24"/>
        </w:rPr>
        <w:t>η</w:t>
      </w:r>
      <w:r w:rsidRPr="00C70B16">
        <w:rPr>
          <w:rFonts w:eastAsia="Times New Roman" w:cs="Times New Roman"/>
          <w:szCs w:val="24"/>
        </w:rPr>
        <w:t xml:space="preserve"> του </w:t>
      </w:r>
      <w:r>
        <w:rPr>
          <w:rFonts w:eastAsia="Times New Roman" w:cs="Times New Roman"/>
          <w:szCs w:val="24"/>
        </w:rPr>
        <w:t xml:space="preserve">συναδέλφου </w:t>
      </w:r>
      <w:r w:rsidRPr="00C70B16">
        <w:rPr>
          <w:rFonts w:eastAsia="Times New Roman" w:cs="Times New Roman"/>
          <w:szCs w:val="24"/>
        </w:rPr>
        <w:t xml:space="preserve">του </w:t>
      </w:r>
      <w:r>
        <w:rPr>
          <w:rFonts w:eastAsia="Times New Roman" w:cs="Times New Roman"/>
          <w:szCs w:val="24"/>
        </w:rPr>
        <w:t>κ. Συντυχάκη</w:t>
      </w:r>
      <w:r w:rsidRPr="00C70B16">
        <w:rPr>
          <w:rFonts w:eastAsia="Times New Roman" w:cs="Times New Roman"/>
          <w:szCs w:val="24"/>
        </w:rPr>
        <w:t xml:space="preserve"> και μετά επανήλθαμε στον </w:t>
      </w:r>
      <w:r>
        <w:rPr>
          <w:rFonts w:eastAsia="Times New Roman" w:cs="Times New Roman"/>
          <w:szCs w:val="24"/>
        </w:rPr>
        <w:t>κοινοβουλευτικό</w:t>
      </w:r>
      <w:r w:rsidRPr="00C70B16">
        <w:rPr>
          <w:rFonts w:eastAsia="Times New Roman" w:cs="Times New Roman"/>
          <w:szCs w:val="24"/>
        </w:rPr>
        <w:t xml:space="preserve"> πολιτισμό</w:t>
      </w:r>
      <w:r>
        <w:rPr>
          <w:rFonts w:eastAsia="Times New Roman" w:cs="Times New Roman"/>
          <w:szCs w:val="24"/>
        </w:rPr>
        <w:t>,</w:t>
      </w:r>
      <w:r w:rsidRPr="00C70B16">
        <w:rPr>
          <w:rFonts w:eastAsia="Times New Roman" w:cs="Times New Roman"/>
          <w:szCs w:val="24"/>
        </w:rPr>
        <w:t xml:space="preserve"> αλλά πάντως </w:t>
      </w:r>
      <w:r>
        <w:rPr>
          <w:rFonts w:eastAsia="Times New Roman" w:cs="Times New Roman"/>
          <w:szCs w:val="24"/>
        </w:rPr>
        <w:t>έ</w:t>
      </w:r>
      <w:r w:rsidRPr="00C70B16">
        <w:rPr>
          <w:rFonts w:eastAsia="Times New Roman" w:cs="Times New Roman"/>
          <w:szCs w:val="24"/>
        </w:rPr>
        <w:t xml:space="preserve">στω και αν </w:t>
      </w:r>
      <w:r>
        <w:rPr>
          <w:rFonts w:eastAsia="Times New Roman" w:cs="Times New Roman"/>
          <w:szCs w:val="24"/>
        </w:rPr>
        <w:t>είναι διαδικαστικό-παρενθετικό</w:t>
      </w:r>
      <w:r w:rsidRPr="00C70B16">
        <w:rPr>
          <w:rFonts w:eastAsia="Times New Roman" w:cs="Times New Roman"/>
          <w:szCs w:val="24"/>
        </w:rPr>
        <w:t xml:space="preserve"> θέμα</w:t>
      </w:r>
      <w:r>
        <w:rPr>
          <w:rFonts w:eastAsia="Times New Roman" w:cs="Times New Roman"/>
          <w:szCs w:val="24"/>
        </w:rPr>
        <w:t xml:space="preserve"> </w:t>
      </w:r>
      <w:r w:rsidRPr="00C70B16">
        <w:rPr>
          <w:rFonts w:eastAsia="Times New Roman" w:cs="Times New Roman"/>
          <w:szCs w:val="24"/>
        </w:rPr>
        <w:t>θα ήθελα</w:t>
      </w:r>
      <w:r>
        <w:rPr>
          <w:rFonts w:eastAsia="Times New Roman" w:cs="Times New Roman"/>
          <w:szCs w:val="24"/>
        </w:rPr>
        <w:t xml:space="preserve"> να πω το πόσο δεν καταλαβαίνω</w:t>
      </w:r>
      <w:r w:rsidRPr="00C70B16">
        <w:rPr>
          <w:rFonts w:eastAsia="Times New Roman" w:cs="Times New Roman"/>
          <w:szCs w:val="24"/>
        </w:rPr>
        <w:t xml:space="preserve"> ενώπιον κρίσιμων </w:t>
      </w:r>
      <w:r>
        <w:rPr>
          <w:rFonts w:eastAsia="Times New Roman" w:cs="Times New Roman"/>
          <w:szCs w:val="24"/>
        </w:rPr>
        <w:t xml:space="preserve">νομοθετημάτων τη στάση της αποχής. Και μάλιστα πολύ λυπούμαι, </w:t>
      </w:r>
      <w:r w:rsidRPr="00C70B16">
        <w:rPr>
          <w:rFonts w:eastAsia="Times New Roman" w:cs="Times New Roman"/>
          <w:szCs w:val="24"/>
        </w:rPr>
        <w:t xml:space="preserve">αν και δεν είναι αυτό το θέμα </w:t>
      </w:r>
      <w:r w:rsidRPr="00C70B16">
        <w:rPr>
          <w:rFonts w:eastAsia="Times New Roman" w:cs="Times New Roman"/>
          <w:szCs w:val="24"/>
        </w:rPr>
        <w:lastRenderedPageBreak/>
        <w:t>το οποίο αποτελεί αντικείμενο της σημερινής συζήτησης και επί</w:t>
      </w:r>
      <w:r w:rsidRPr="00C70B16">
        <w:rPr>
          <w:rFonts w:eastAsia="Times New Roman" w:cs="Times New Roman"/>
          <w:szCs w:val="24"/>
        </w:rPr>
        <w:t xml:space="preserve"> της διαδικασίας</w:t>
      </w:r>
      <w:r>
        <w:rPr>
          <w:rFonts w:eastAsia="Times New Roman" w:cs="Times New Roman"/>
          <w:szCs w:val="24"/>
        </w:rPr>
        <w:t>, για το π</w:t>
      </w:r>
      <w:r w:rsidRPr="00C70B16">
        <w:rPr>
          <w:rFonts w:eastAsia="Times New Roman" w:cs="Times New Roman"/>
          <w:szCs w:val="24"/>
        </w:rPr>
        <w:t xml:space="preserve">όσο προβληματικό είναι να φτάσει να ανέχεται η έννομη τάξη και μάλιστα η </w:t>
      </w:r>
      <w:r>
        <w:rPr>
          <w:rFonts w:eastAsia="Times New Roman" w:cs="Times New Roman"/>
          <w:szCs w:val="24"/>
        </w:rPr>
        <w:t>συνταγματική τάξη στάσεις αποχής α</w:t>
      </w:r>
      <w:r w:rsidRPr="00C70B16">
        <w:rPr>
          <w:rFonts w:eastAsia="Times New Roman" w:cs="Times New Roman"/>
          <w:szCs w:val="24"/>
        </w:rPr>
        <w:t>κόμη και κατά τη συ</w:t>
      </w:r>
      <w:r>
        <w:rPr>
          <w:rFonts w:eastAsia="Times New Roman" w:cs="Times New Roman"/>
          <w:szCs w:val="24"/>
        </w:rPr>
        <w:t>ζήτηση θεμάτων που εμπίπτουν στο άρθρο</w:t>
      </w:r>
      <w:r w:rsidRPr="00C70B16">
        <w:rPr>
          <w:rFonts w:eastAsia="Times New Roman" w:cs="Times New Roman"/>
          <w:szCs w:val="24"/>
        </w:rPr>
        <w:t xml:space="preserve"> 86 του Συντάγματος</w:t>
      </w:r>
      <w:r>
        <w:rPr>
          <w:rFonts w:eastAsia="Times New Roman" w:cs="Times New Roman"/>
          <w:szCs w:val="24"/>
        </w:rPr>
        <w:t>,</w:t>
      </w:r>
      <w:r w:rsidRPr="00C70B16">
        <w:rPr>
          <w:rFonts w:eastAsia="Times New Roman" w:cs="Times New Roman"/>
          <w:szCs w:val="24"/>
        </w:rPr>
        <w:t xml:space="preserve"> το οποίο ιδρύει μία </w:t>
      </w:r>
      <w:proofErr w:type="spellStart"/>
      <w:r w:rsidRPr="00C70B16">
        <w:rPr>
          <w:rFonts w:eastAsia="Times New Roman" w:cs="Times New Roman"/>
          <w:szCs w:val="24"/>
        </w:rPr>
        <w:t>οιονεί</w:t>
      </w:r>
      <w:proofErr w:type="spellEnd"/>
      <w:r w:rsidRPr="00C70B16">
        <w:rPr>
          <w:rFonts w:eastAsia="Times New Roman" w:cs="Times New Roman"/>
          <w:szCs w:val="24"/>
        </w:rPr>
        <w:t xml:space="preserve"> δικαιοδοτική λειτο</w:t>
      </w:r>
      <w:r w:rsidRPr="00C70B16">
        <w:rPr>
          <w:rFonts w:eastAsia="Times New Roman" w:cs="Times New Roman"/>
          <w:szCs w:val="24"/>
        </w:rPr>
        <w:t>υργία</w:t>
      </w:r>
      <w:r>
        <w:rPr>
          <w:rFonts w:eastAsia="Times New Roman" w:cs="Times New Roman"/>
          <w:szCs w:val="24"/>
        </w:rPr>
        <w:t>,</w:t>
      </w:r>
      <w:r w:rsidRPr="00C70B16">
        <w:rPr>
          <w:rFonts w:eastAsia="Times New Roman" w:cs="Times New Roman"/>
          <w:szCs w:val="24"/>
        </w:rPr>
        <w:t xml:space="preserve"> όπου αρνησιδικία δεν επιτρέπεται βέβαια</w:t>
      </w:r>
      <w:r>
        <w:rPr>
          <w:rFonts w:eastAsia="Times New Roman" w:cs="Times New Roman"/>
          <w:szCs w:val="24"/>
        </w:rPr>
        <w:t>.</w:t>
      </w:r>
      <w:r w:rsidRPr="00C70B16">
        <w:rPr>
          <w:rFonts w:eastAsia="Times New Roman" w:cs="Times New Roman"/>
          <w:szCs w:val="24"/>
        </w:rPr>
        <w:t xml:space="preserve"> </w:t>
      </w:r>
    </w:p>
    <w:p w14:paraId="38B9DBF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Έχοντας, λ</w:t>
      </w:r>
      <w:r w:rsidRPr="00C70B16">
        <w:rPr>
          <w:rFonts w:eastAsia="Times New Roman" w:cs="Times New Roman"/>
          <w:szCs w:val="24"/>
        </w:rPr>
        <w:t>οιπόν</w:t>
      </w:r>
      <w:r>
        <w:rPr>
          <w:rFonts w:eastAsia="Times New Roman" w:cs="Times New Roman"/>
          <w:szCs w:val="24"/>
        </w:rPr>
        <w:t>,</w:t>
      </w:r>
      <w:r w:rsidRPr="00C70B16">
        <w:rPr>
          <w:rFonts w:eastAsia="Times New Roman" w:cs="Times New Roman"/>
          <w:szCs w:val="24"/>
        </w:rPr>
        <w:t xml:space="preserve"> μπροστά μας την ανάγκη να αποφανθούμε στα σχετικά ζητήματα</w:t>
      </w:r>
      <w:r>
        <w:rPr>
          <w:rFonts w:eastAsia="Times New Roman" w:cs="Times New Roman"/>
          <w:szCs w:val="24"/>
        </w:rPr>
        <w:t>,</w:t>
      </w:r>
      <w:r w:rsidRPr="00C70B16">
        <w:rPr>
          <w:rFonts w:eastAsia="Times New Roman" w:cs="Times New Roman"/>
          <w:szCs w:val="24"/>
        </w:rPr>
        <w:t xml:space="preserve"> πρώτα </w:t>
      </w:r>
      <w:r>
        <w:rPr>
          <w:rFonts w:eastAsia="Times New Roman" w:cs="Times New Roman"/>
          <w:szCs w:val="24"/>
        </w:rPr>
        <w:t xml:space="preserve">τεθήκαμε αντιμέτωποι </w:t>
      </w:r>
      <w:r w:rsidRPr="00C70B16">
        <w:rPr>
          <w:rFonts w:eastAsia="Times New Roman" w:cs="Times New Roman"/>
          <w:szCs w:val="24"/>
        </w:rPr>
        <w:t>μ</w:t>
      </w:r>
      <w:r>
        <w:rPr>
          <w:rFonts w:eastAsia="Times New Roman" w:cs="Times New Roman"/>
          <w:szCs w:val="24"/>
        </w:rPr>
        <w:t>ε ένα ερώτημα τ</w:t>
      </w:r>
      <w:r w:rsidRPr="00C70B16">
        <w:rPr>
          <w:rFonts w:eastAsia="Times New Roman" w:cs="Times New Roman"/>
          <w:szCs w:val="24"/>
        </w:rPr>
        <w:t xml:space="preserve">ο οποίο έθεσε </w:t>
      </w:r>
      <w:r>
        <w:rPr>
          <w:rFonts w:eastAsia="Times New Roman" w:cs="Times New Roman"/>
          <w:szCs w:val="24"/>
        </w:rPr>
        <w:t>η</w:t>
      </w:r>
      <w:r w:rsidRPr="00C70B16">
        <w:rPr>
          <w:rFonts w:eastAsia="Times New Roman" w:cs="Times New Roman"/>
          <w:szCs w:val="24"/>
        </w:rPr>
        <w:t xml:space="preserve"> Αντιπολίτευση</w:t>
      </w:r>
      <w:r>
        <w:rPr>
          <w:rFonts w:eastAsia="Times New Roman" w:cs="Times New Roman"/>
          <w:szCs w:val="24"/>
        </w:rPr>
        <w:t>.</w:t>
      </w:r>
      <w:r w:rsidRPr="00C70B16">
        <w:rPr>
          <w:rFonts w:eastAsia="Times New Roman" w:cs="Times New Roman"/>
          <w:szCs w:val="24"/>
        </w:rPr>
        <w:t xml:space="preserve"> Είναι σωστό τώρα λίγο πρι</w:t>
      </w:r>
      <w:r>
        <w:rPr>
          <w:rFonts w:eastAsia="Times New Roman" w:cs="Times New Roman"/>
          <w:szCs w:val="24"/>
        </w:rPr>
        <w:t xml:space="preserve">ν από τις αναμενόμενες εκλογές </w:t>
      </w:r>
      <w:r>
        <w:rPr>
          <w:rFonts w:eastAsia="Times New Roman" w:cs="Times New Roman"/>
          <w:szCs w:val="24"/>
        </w:rPr>
        <w:t>ν</w:t>
      </w:r>
      <w:r w:rsidRPr="00C70B16">
        <w:rPr>
          <w:rFonts w:eastAsia="Times New Roman" w:cs="Times New Roman"/>
          <w:szCs w:val="24"/>
        </w:rPr>
        <w:t>α συζητηθεί ένα τόσο σοβαρό νομοθέτημα</w:t>
      </w:r>
      <w:r>
        <w:rPr>
          <w:rFonts w:eastAsia="Times New Roman" w:cs="Times New Roman"/>
          <w:szCs w:val="24"/>
        </w:rPr>
        <w:t>;</w:t>
      </w:r>
      <w:r w:rsidRPr="00C70B16">
        <w:rPr>
          <w:rFonts w:eastAsia="Times New Roman" w:cs="Times New Roman"/>
          <w:szCs w:val="24"/>
        </w:rPr>
        <w:t xml:space="preserve"> </w:t>
      </w:r>
    </w:p>
    <w:p w14:paraId="38B9DBFF" w14:textId="77777777" w:rsidR="00200609" w:rsidRDefault="002F7F27">
      <w:pPr>
        <w:spacing w:line="600" w:lineRule="auto"/>
        <w:ind w:firstLine="720"/>
        <w:jc w:val="both"/>
        <w:rPr>
          <w:rFonts w:eastAsia="Times New Roman" w:cs="Times New Roman"/>
          <w:szCs w:val="24"/>
        </w:rPr>
      </w:pPr>
      <w:r w:rsidRPr="00C70B16">
        <w:rPr>
          <w:rFonts w:eastAsia="Times New Roman" w:cs="Times New Roman"/>
          <w:szCs w:val="24"/>
        </w:rPr>
        <w:t>Πρέπει να θυμίσω εδώ κάποια πράγματα</w:t>
      </w:r>
      <w:r>
        <w:rPr>
          <w:rFonts w:eastAsia="Times New Roman" w:cs="Times New Roman"/>
          <w:szCs w:val="24"/>
        </w:rPr>
        <w:t>.</w:t>
      </w:r>
      <w:r w:rsidRPr="00C70B16">
        <w:rPr>
          <w:rFonts w:eastAsia="Times New Roman" w:cs="Times New Roman"/>
          <w:szCs w:val="24"/>
        </w:rPr>
        <w:t xml:space="preserve"> Πρώτα απ</w:t>
      </w:r>
      <w:r>
        <w:rPr>
          <w:rFonts w:eastAsia="Times New Roman" w:cs="Times New Roman"/>
          <w:szCs w:val="24"/>
        </w:rPr>
        <w:t xml:space="preserve">’ όλα, </w:t>
      </w:r>
      <w:r w:rsidRPr="00C70B16">
        <w:rPr>
          <w:rFonts w:eastAsia="Times New Roman" w:cs="Times New Roman"/>
          <w:szCs w:val="24"/>
        </w:rPr>
        <w:t>η ψήφιση με ένα άρθρο του Ποινικού Κώδικα στο σύνολό του</w:t>
      </w:r>
      <w:r>
        <w:rPr>
          <w:rFonts w:eastAsia="Times New Roman" w:cs="Times New Roman"/>
          <w:szCs w:val="24"/>
        </w:rPr>
        <w:t>,</w:t>
      </w:r>
      <w:r w:rsidRPr="00C70B16">
        <w:rPr>
          <w:rFonts w:eastAsia="Times New Roman" w:cs="Times New Roman"/>
          <w:szCs w:val="24"/>
        </w:rPr>
        <w:t xml:space="preserve"> έτσι όπως αυτή τη στιγμή πρόκειται να επισυμβεί</w:t>
      </w:r>
      <w:r>
        <w:rPr>
          <w:rFonts w:eastAsia="Times New Roman" w:cs="Times New Roman"/>
          <w:szCs w:val="24"/>
        </w:rPr>
        <w:t>,</w:t>
      </w:r>
      <w:r w:rsidRPr="00C70B16">
        <w:rPr>
          <w:rFonts w:eastAsia="Times New Roman" w:cs="Times New Roman"/>
          <w:szCs w:val="24"/>
        </w:rPr>
        <w:t xml:space="preserve"> δεν έχει χαρακ</w:t>
      </w:r>
      <w:r>
        <w:rPr>
          <w:rFonts w:eastAsia="Times New Roman" w:cs="Times New Roman"/>
          <w:szCs w:val="24"/>
        </w:rPr>
        <w:t>τηριστικά επίσπευσης ή βιασύνης. Ένας πο</w:t>
      </w:r>
      <w:r>
        <w:rPr>
          <w:rFonts w:eastAsia="Times New Roman" w:cs="Times New Roman"/>
          <w:szCs w:val="24"/>
        </w:rPr>
        <w:t>ινικός κώδικας, κ</w:t>
      </w:r>
      <w:r w:rsidRPr="00C70B16">
        <w:rPr>
          <w:rFonts w:eastAsia="Times New Roman" w:cs="Times New Roman"/>
          <w:szCs w:val="24"/>
        </w:rPr>
        <w:t>ατ</w:t>
      </w:r>
      <w:r>
        <w:rPr>
          <w:rFonts w:eastAsia="Times New Roman" w:cs="Times New Roman"/>
          <w:szCs w:val="24"/>
        </w:rPr>
        <w:t xml:space="preserve">’ </w:t>
      </w:r>
      <w:r w:rsidRPr="00C70B16">
        <w:rPr>
          <w:rFonts w:eastAsia="Times New Roman" w:cs="Times New Roman"/>
          <w:szCs w:val="24"/>
        </w:rPr>
        <w:t>αρχ</w:t>
      </w:r>
      <w:r>
        <w:rPr>
          <w:rFonts w:eastAsia="Times New Roman" w:cs="Times New Roman"/>
          <w:szCs w:val="24"/>
        </w:rPr>
        <w:t>άς</w:t>
      </w:r>
      <w:r>
        <w:rPr>
          <w:rFonts w:eastAsia="Times New Roman" w:cs="Times New Roman"/>
          <w:szCs w:val="24"/>
        </w:rPr>
        <w:t>,</w:t>
      </w:r>
      <w:r w:rsidRPr="00C70B16">
        <w:rPr>
          <w:rFonts w:eastAsia="Times New Roman" w:cs="Times New Roman"/>
          <w:szCs w:val="24"/>
        </w:rPr>
        <w:t xml:space="preserve"> είναι ένα νομοθέτημα το οποίο ψηφίζεται με την διαδικασία </w:t>
      </w:r>
      <w:r>
        <w:rPr>
          <w:rFonts w:eastAsia="Times New Roman" w:cs="Times New Roman"/>
          <w:szCs w:val="24"/>
        </w:rPr>
        <w:t>των κωδίκω</w:t>
      </w:r>
      <w:r w:rsidRPr="00C70B16">
        <w:rPr>
          <w:rFonts w:eastAsia="Times New Roman" w:cs="Times New Roman"/>
          <w:szCs w:val="24"/>
        </w:rPr>
        <w:t>ν</w:t>
      </w:r>
      <w:r>
        <w:rPr>
          <w:rFonts w:eastAsia="Times New Roman" w:cs="Times New Roman"/>
          <w:szCs w:val="24"/>
        </w:rPr>
        <w:t>.</w:t>
      </w:r>
      <w:r w:rsidRPr="00C70B16">
        <w:rPr>
          <w:rFonts w:eastAsia="Times New Roman" w:cs="Times New Roman"/>
          <w:szCs w:val="24"/>
        </w:rPr>
        <w:t xml:space="preserve"> Επομένως</w:t>
      </w:r>
      <w:r>
        <w:rPr>
          <w:rFonts w:eastAsia="Times New Roman" w:cs="Times New Roman"/>
          <w:szCs w:val="24"/>
        </w:rPr>
        <w:t>, ο</w:t>
      </w:r>
      <w:r w:rsidRPr="00C70B16">
        <w:rPr>
          <w:rFonts w:eastAsia="Times New Roman" w:cs="Times New Roman"/>
          <w:szCs w:val="24"/>
        </w:rPr>
        <w:t xml:space="preserve"> χρόνος ο οποίος θα αφιερωθεί στη συζήτηση δεν μπορεί παρά να είναι αυτός ο οποίος αφιερώνεται τώρα</w:t>
      </w:r>
      <w:r>
        <w:rPr>
          <w:rFonts w:eastAsia="Times New Roman" w:cs="Times New Roman"/>
          <w:szCs w:val="24"/>
        </w:rPr>
        <w:t xml:space="preserve">. Κατ’ </w:t>
      </w:r>
      <w:proofErr w:type="spellStart"/>
      <w:r>
        <w:rPr>
          <w:rFonts w:eastAsia="Times New Roman" w:cs="Times New Roman"/>
          <w:szCs w:val="24"/>
        </w:rPr>
        <w:t>άρθρον</w:t>
      </w:r>
      <w:proofErr w:type="spellEnd"/>
      <w:r>
        <w:rPr>
          <w:rFonts w:eastAsia="Times New Roman" w:cs="Times New Roman"/>
          <w:szCs w:val="24"/>
        </w:rPr>
        <w:t xml:space="preserve"> </w:t>
      </w:r>
      <w:r w:rsidRPr="00C70B16">
        <w:rPr>
          <w:rFonts w:eastAsia="Times New Roman" w:cs="Times New Roman"/>
          <w:szCs w:val="24"/>
        </w:rPr>
        <w:t>δεν συζητούμε</w:t>
      </w:r>
      <w:r>
        <w:rPr>
          <w:rFonts w:eastAsia="Times New Roman" w:cs="Times New Roman"/>
          <w:szCs w:val="24"/>
        </w:rPr>
        <w:t>,</w:t>
      </w:r>
      <w:r w:rsidRPr="00C70B16">
        <w:rPr>
          <w:rFonts w:eastAsia="Times New Roman" w:cs="Times New Roman"/>
          <w:szCs w:val="24"/>
        </w:rPr>
        <w:t xml:space="preserve"> στο σύνολο </w:t>
      </w:r>
      <w:r w:rsidRPr="00C70B16">
        <w:rPr>
          <w:rFonts w:eastAsia="Times New Roman" w:cs="Times New Roman"/>
          <w:szCs w:val="24"/>
        </w:rPr>
        <w:lastRenderedPageBreak/>
        <w:t>μόνο</w:t>
      </w:r>
      <w:r>
        <w:rPr>
          <w:rFonts w:eastAsia="Times New Roman" w:cs="Times New Roman"/>
          <w:szCs w:val="24"/>
        </w:rPr>
        <w:t>.</w:t>
      </w:r>
      <w:r w:rsidRPr="00C70B16">
        <w:rPr>
          <w:rFonts w:eastAsia="Times New Roman" w:cs="Times New Roman"/>
          <w:szCs w:val="24"/>
        </w:rPr>
        <w:t xml:space="preserve"> Μία </w:t>
      </w:r>
      <w:r>
        <w:rPr>
          <w:rFonts w:eastAsia="Times New Roman" w:cs="Times New Roman"/>
          <w:szCs w:val="24"/>
        </w:rPr>
        <w:t>ημέρα α</w:t>
      </w:r>
      <w:r w:rsidRPr="00C70B16">
        <w:rPr>
          <w:rFonts w:eastAsia="Times New Roman" w:cs="Times New Roman"/>
          <w:szCs w:val="24"/>
        </w:rPr>
        <w:t>υτό συμβαίνει σ</w:t>
      </w:r>
      <w:r>
        <w:rPr>
          <w:rFonts w:eastAsia="Times New Roman" w:cs="Times New Roman"/>
          <w:szCs w:val="24"/>
        </w:rPr>
        <w:t>τις</w:t>
      </w:r>
      <w:r w:rsidRPr="00C70B16">
        <w:rPr>
          <w:rFonts w:eastAsia="Times New Roman" w:cs="Times New Roman"/>
          <w:szCs w:val="24"/>
        </w:rPr>
        <w:t xml:space="preserve"> </w:t>
      </w:r>
      <w:r>
        <w:rPr>
          <w:rFonts w:eastAsia="Times New Roman" w:cs="Times New Roman"/>
          <w:szCs w:val="24"/>
        </w:rPr>
        <w:t>ε</w:t>
      </w:r>
      <w:r w:rsidRPr="00C70B16">
        <w:rPr>
          <w:rFonts w:eastAsia="Times New Roman" w:cs="Times New Roman"/>
          <w:szCs w:val="24"/>
        </w:rPr>
        <w:t xml:space="preserve">πιτροπές </w:t>
      </w:r>
      <w:r w:rsidRPr="00C70B16">
        <w:rPr>
          <w:rFonts w:eastAsia="Times New Roman" w:cs="Times New Roman"/>
          <w:szCs w:val="24"/>
        </w:rPr>
        <w:t xml:space="preserve">και </w:t>
      </w:r>
      <w:r>
        <w:rPr>
          <w:rFonts w:eastAsia="Times New Roman" w:cs="Times New Roman"/>
          <w:szCs w:val="24"/>
        </w:rPr>
        <w:t>μία</w:t>
      </w:r>
      <w:r w:rsidRPr="00C70B16">
        <w:rPr>
          <w:rFonts w:eastAsia="Times New Roman" w:cs="Times New Roman"/>
          <w:szCs w:val="24"/>
        </w:rPr>
        <w:t xml:space="preserve"> στην Ολομέλεια</w:t>
      </w:r>
      <w:r>
        <w:rPr>
          <w:rFonts w:eastAsia="Times New Roman" w:cs="Times New Roman"/>
          <w:szCs w:val="24"/>
        </w:rPr>
        <w:t>.</w:t>
      </w:r>
      <w:r w:rsidRPr="00C70B16">
        <w:rPr>
          <w:rFonts w:eastAsia="Times New Roman" w:cs="Times New Roman"/>
          <w:szCs w:val="24"/>
        </w:rPr>
        <w:t xml:space="preserve"> Άρα δεν θυσιάζεται χρόνος</w:t>
      </w:r>
      <w:r>
        <w:rPr>
          <w:rFonts w:eastAsia="Times New Roman" w:cs="Times New Roman"/>
          <w:szCs w:val="24"/>
        </w:rPr>
        <w:t xml:space="preserve"> της αναγκαίας συζήτησης </w:t>
      </w:r>
      <w:r w:rsidRPr="00C70B16">
        <w:rPr>
          <w:rFonts w:eastAsia="Times New Roman" w:cs="Times New Roman"/>
          <w:szCs w:val="24"/>
        </w:rPr>
        <w:t>για τον Ποινικό Κώδικα</w:t>
      </w:r>
      <w:r>
        <w:rPr>
          <w:rFonts w:eastAsia="Times New Roman" w:cs="Times New Roman"/>
          <w:szCs w:val="24"/>
        </w:rPr>
        <w:t>.</w:t>
      </w:r>
      <w:r w:rsidRPr="00C70B16">
        <w:rPr>
          <w:rFonts w:eastAsia="Times New Roman" w:cs="Times New Roman"/>
          <w:szCs w:val="24"/>
        </w:rPr>
        <w:t xml:space="preserve"> </w:t>
      </w:r>
    </w:p>
    <w:p w14:paraId="38B9DC0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Όμως, </w:t>
      </w:r>
      <w:r w:rsidRPr="00C70B16">
        <w:rPr>
          <w:rFonts w:eastAsia="Times New Roman" w:cs="Times New Roman"/>
          <w:szCs w:val="24"/>
        </w:rPr>
        <w:t>δεν είναι μόνο αυτό</w:t>
      </w:r>
      <w:r>
        <w:rPr>
          <w:rFonts w:eastAsia="Times New Roman" w:cs="Times New Roman"/>
          <w:szCs w:val="24"/>
        </w:rPr>
        <w:t>.</w:t>
      </w:r>
      <w:r w:rsidRPr="00C70B16">
        <w:rPr>
          <w:rFonts w:eastAsia="Times New Roman" w:cs="Times New Roman"/>
          <w:szCs w:val="24"/>
        </w:rPr>
        <w:t xml:space="preserve"> Ο Ποινικός Κώδικας</w:t>
      </w:r>
      <w:r>
        <w:rPr>
          <w:rFonts w:eastAsia="Times New Roman" w:cs="Times New Roman"/>
          <w:szCs w:val="24"/>
        </w:rPr>
        <w:t>,</w:t>
      </w:r>
      <w:r w:rsidRPr="00C70B16">
        <w:rPr>
          <w:rFonts w:eastAsia="Times New Roman" w:cs="Times New Roman"/>
          <w:szCs w:val="24"/>
        </w:rPr>
        <w:t xml:space="preserve"> </w:t>
      </w:r>
      <w:r>
        <w:rPr>
          <w:rFonts w:eastAsia="Times New Roman" w:cs="Times New Roman"/>
          <w:szCs w:val="24"/>
        </w:rPr>
        <w:t>λόγω της σημασίας του, είναι ένα</w:t>
      </w:r>
      <w:r w:rsidRPr="00C70B16">
        <w:rPr>
          <w:rFonts w:eastAsia="Times New Roman" w:cs="Times New Roman"/>
          <w:szCs w:val="24"/>
        </w:rPr>
        <w:t xml:space="preserve"> νομοθέτημα </w:t>
      </w:r>
      <w:r>
        <w:rPr>
          <w:rFonts w:eastAsia="Times New Roman" w:cs="Times New Roman"/>
          <w:szCs w:val="24"/>
        </w:rPr>
        <w:t>στο</w:t>
      </w:r>
      <w:r w:rsidRPr="00C70B16">
        <w:rPr>
          <w:rFonts w:eastAsia="Times New Roman" w:cs="Times New Roman"/>
          <w:szCs w:val="24"/>
        </w:rPr>
        <w:t xml:space="preserve"> οποίο έχει γ</w:t>
      </w:r>
      <w:r>
        <w:rPr>
          <w:rFonts w:eastAsia="Times New Roman" w:cs="Times New Roman"/>
          <w:szCs w:val="24"/>
        </w:rPr>
        <w:t xml:space="preserve">ίνει μία </w:t>
      </w:r>
      <w:r>
        <w:rPr>
          <w:rFonts w:eastAsia="Times New Roman" w:cs="Times New Roman"/>
          <w:szCs w:val="24"/>
        </w:rPr>
        <w:t xml:space="preserve">μακρόχρονη επεξεργασία. </w:t>
      </w:r>
      <w:r w:rsidRPr="00C70B16">
        <w:rPr>
          <w:rFonts w:eastAsia="Times New Roman" w:cs="Times New Roman"/>
          <w:szCs w:val="24"/>
        </w:rPr>
        <w:t>Έτσι ήταν πάντα</w:t>
      </w:r>
      <w:r>
        <w:rPr>
          <w:rFonts w:eastAsia="Times New Roman" w:cs="Times New Roman"/>
          <w:szCs w:val="24"/>
        </w:rPr>
        <w:t xml:space="preserve">. Ακούστηκε και κατά </w:t>
      </w:r>
      <w:r w:rsidRPr="00C70B16">
        <w:rPr>
          <w:rFonts w:eastAsia="Times New Roman" w:cs="Times New Roman"/>
          <w:szCs w:val="24"/>
        </w:rPr>
        <w:t xml:space="preserve">τη διάρκεια της </w:t>
      </w:r>
      <w:r>
        <w:rPr>
          <w:rFonts w:eastAsia="Times New Roman" w:cs="Times New Roman"/>
          <w:szCs w:val="24"/>
        </w:rPr>
        <w:t>ε</w:t>
      </w:r>
      <w:r w:rsidRPr="00C70B16">
        <w:rPr>
          <w:rFonts w:eastAsia="Times New Roman" w:cs="Times New Roman"/>
          <w:szCs w:val="24"/>
        </w:rPr>
        <w:t xml:space="preserve">πιτροπής </w:t>
      </w:r>
      <w:r w:rsidRPr="00C70B16">
        <w:rPr>
          <w:rFonts w:eastAsia="Times New Roman" w:cs="Times New Roman"/>
          <w:szCs w:val="24"/>
        </w:rPr>
        <w:t xml:space="preserve">ότι ο Ποινικός Κώδικας που ισχύει σήμερα και τέθηκε σε εφαρμογή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sidRPr="00C70B16">
        <w:rPr>
          <w:rFonts w:eastAsia="Times New Roman" w:cs="Times New Roman"/>
          <w:szCs w:val="24"/>
        </w:rPr>
        <w:t>1951 άρχισε να ανασυντάσσεται και να αναθεωρείται από το 1911</w:t>
      </w:r>
      <w:r>
        <w:rPr>
          <w:rFonts w:eastAsia="Times New Roman" w:cs="Times New Roman"/>
          <w:szCs w:val="24"/>
        </w:rPr>
        <w:t>. Οι νομοπαρασκευα</w:t>
      </w:r>
      <w:r w:rsidRPr="00C70B16">
        <w:rPr>
          <w:rFonts w:eastAsia="Times New Roman" w:cs="Times New Roman"/>
          <w:szCs w:val="24"/>
        </w:rPr>
        <w:t>στ</w:t>
      </w:r>
      <w:r>
        <w:rPr>
          <w:rFonts w:eastAsia="Times New Roman" w:cs="Times New Roman"/>
          <w:szCs w:val="24"/>
        </w:rPr>
        <w:t>ικές εργασίες κρά</w:t>
      </w:r>
      <w:r>
        <w:rPr>
          <w:rFonts w:eastAsia="Times New Roman" w:cs="Times New Roman"/>
          <w:szCs w:val="24"/>
        </w:rPr>
        <w:t xml:space="preserve">τησαν σαράντα </w:t>
      </w:r>
      <w:r w:rsidRPr="00C70B16">
        <w:rPr>
          <w:rFonts w:eastAsia="Times New Roman" w:cs="Times New Roman"/>
          <w:szCs w:val="24"/>
        </w:rPr>
        <w:t>χρόνια</w:t>
      </w:r>
      <w:r>
        <w:rPr>
          <w:rFonts w:eastAsia="Times New Roman" w:cs="Times New Roman"/>
          <w:szCs w:val="24"/>
        </w:rPr>
        <w:t>.</w:t>
      </w:r>
      <w:r w:rsidRPr="00C70B16">
        <w:rPr>
          <w:rFonts w:eastAsia="Times New Roman" w:cs="Times New Roman"/>
          <w:szCs w:val="24"/>
        </w:rPr>
        <w:t xml:space="preserve"> </w:t>
      </w:r>
    </w:p>
    <w:p w14:paraId="38B9DC01" w14:textId="77777777" w:rsidR="00200609" w:rsidRDefault="002F7F27">
      <w:pPr>
        <w:spacing w:line="600" w:lineRule="auto"/>
        <w:ind w:firstLine="720"/>
        <w:jc w:val="both"/>
        <w:rPr>
          <w:rFonts w:eastAsia="Times New Roman" w:cs="Times New Roman"/>
          <w:szCs w:val="24"/>
        </w:rPr>
      </w:pPr>
      <w:r w:rsidRPr="00C70B16">
        <w:rPr>
          <w:rFonts w:eastAsia="Times New Roman" w:cs="Times New Roman"/>
          <w:szCs w:val="24"/>
        </w:rPr>
        <w:t xml:space="preserve">Και οι </w:t>
      </w:r>
      <w:r>
        <w:rPr>
          <w:rFonts w:eastAsia="Times New Roman" w:cs="Times New Roman"/>
          <w:szCs w:val="24"/>
        </w:rPr>
        <w:t>νομοπαρασκευαστικές</w:t>
      </w:r>
      <w:r w:rsidRPr="00C70B16">
        <w:rPr>
          <w:rFonts w:eastAsia="Times New Roman" w:cs="Times New Roman"/>
          <w:szCs w:val="24"/>
        </w:rPr>
        <w:t xml:space="preserve"> εργασίες αυτού του σχεδίου Ποινικού Κώδικα που εισάγεται τώρα ήταν μακρόχρον</w:t>
      </w:r>
      <w:r>
        <w:rPr>
          <w:rFonts w:eastAsia="Times New Roman" w:cs="Times New Roman"/>
          <w:szCs w:val="24"/>
        </w:rPr>
        <w:t>ε</w:t>
      </w:r>
      <w:r w:rsidRPr="00C70B16">
        <w:rPr>
          <w:rFonts w:eastAsia="Times New Roman" w:cs="Times New Roman"/>
          <w:szCs w:val="24"/>
        </w:rPr>
        <w:t>ς</w:t>
      </w:r>
      <w:r>
        <w:rPr>
          <w:rFonts w:eastAsia="Times New Roman" w:cs="Times New Roman"/>
          <w:szCs w:val="24"/>
        </w:rPr>
        <w:t>.</w:t>
      </w:r>
      <w:r w:rsidRPr="00C70B16">
        <w:rPr>
          <w:rFonts w:eastAsia="Times New Roman" w:cs="Times New Roman"/>
          <w:szCs w:val="24"/>
        </w:rPr>
        <w:t xml:space="preserve"> Έχουμε </w:t>
      </w:r>
      <w:r>
        <w:rPr>
          <w:rFonts w:eastAsia="Times New Roman" w:cs="Times New Roman"/>
          <w:szCs w:val="24"/>
        </w:rPr>
        <w:t>συμπληρώσει δεκαετία και ό</w:t>
      </w:r>
      <w:r w:rsidRPr="00C70B16">
        <w:rPr>
          <w:rFonts w:eastAsia="Times New Roman" w:cs="Times New Roman"/>
          <w:szCs w:val="24"/>
        </w:rPr>
        <w:t>πως είναι γνωστό σε πο</w:t>
      </w:r>
      <w:r>
        <w:rPr>
          <w:rFonts w:eastAsia="Times New Roman" w:cs="Times New Roman"/>
          <w:szCs w:val="24"/>
        </w:rPr>
        <w:t>λλούς έγιναν αναμορφώσεις,</w:t>
      </w:r>
      <w:r w:rsidRPr="00C70B16">
        <w:rPr>
          <w:rFonts w:eastAsia="Times New Roman" w:cs="Times New Roman"/>
          <w:szCs w:val="24"/>
        </w:rPr>
        <w:t xml:space="preserve"> έγιναν εναλλαγές προεδρίας στις αντίστοιχες </w:t>
      </w:r>
      <w:r>
        <w:rPr>
          <w:rFonts w:eastAsia="Times New Roman" w:cs="Times New Roman"/>
          <w:szCs w:val="24"/>
        </w:rPr>
        <w:t>ε</w:t>
      </w:r>
      <w:r w:rsidRPr="00C70B16">
        <w:rPr>
          <w:rFonts w:eastAsia="Times New Roman" w:cs="Times New Roman"/>
          <w:szCs w:val="24"/>
        </w:rPr>
        <w:t xml:space="preserve">πιτροπές </w:t>
      </w:r>
      <w:r w:rsidRPr="00C70B16">
        <w:rPr>
          <w:rFonts w:eastAsia="Times New Roman" w:cs="Times New Roman"/>
          <w:szCs w:val="24"/>
        </w:rPr>
        <w:t>και σταδιακά φτάσαμε στη διαμόρφωση του σχεδίου το οποίο συζητείται σήμερα</w:t>
      </w:r>
      <w:r>
        <w:rPr>
          <w:rFonts w:eastAsia="Times New Roman" w:cs="Times New Roman"/>
          <w:szCs w:val="24"/>
        </w:rPr>
        <w:t>.</w:t>
      </w:r>
      <w:r w:rsidRPr="00C70B16">
        <w:rPr>
          <w:rFonts w:eastAsia="Times New Roman" w:cs="Times New Roman"/>
          <w:szCs w:val="24"/>
        </w:rPr>
        <w:t xml:space="preserve"> </w:t>
      </w:r>
    </w:p>
    <w:p w14:paraId="38B9DC0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w:t>
      </w:r>
      <w:r w:rsidRPr="00C70B16">
        <w:rPr>
          <w:rFonts w:eastAsia="Times New Roman" w:cs="Times New Roman"/>
          <w:szCs w:val="24"/>
        </w:rPr>
        <w:t xml:space="preserve">τις </w:t>
      </w:r>
      <w:r>
        <w:rPr>
          <w:rFonts w:eastAsia="Times New Roman" w:cs="Times New Roman"/>
          <w:szCs w:val="24"/>
        </w:rPr>
        <w:t>ε</w:t>
      </w:r>
      <w:r w:rsidRPr="00C70B16">
        <w:rPr>
          <w:rFonts w:eastAsia="Times New Roman" w:cs="Times New Roman"/>
          <w:szCs w:val="24"/>
        </w:rPr>
        <w:t>πιτροπές</w:t>
      </w:r>
      <w:r w:rsidRPr="00C70B16">
        <w:rPr>
          <w:rFonts w:eastAsia="Times New Roman" w:cs="Times New Roman"/>
          <w:szCs w:val="24"/>
        </w:rPr>
        <w:t xml:space="preserve"> αυτές μετείχαν οι ειδικοί</w:t>
      </w:r>
      <w:r>
        <w:rPr>
          <w:rFonts w:eastAsia="Times New Roman" w:cs="Times New Roman"/>
          <w:szCs w:val="24"/>
        </w:rPr>
        <w:t>,</w:t>
      </w:r>
      <w:r w:rsidRPr="00C70B16">
        <w:rPr>
          <w:rFonts w:eastAsia="Times New Roman" w:cs="Times New Roman"/>
          <w:szCs w:val="24"/>
        </w:rPr>
        <w:t xml:space="preserve"> μετείχαν επιστήμονες που διακονούν το ποινικό δίκαιο και </w:t>
      </w:r>
      <w:r>
        <w:rPr>
          <w:rFonts w:eastAsia="Times New Roman" w:cs="Times New Roman"/>
          <w:szCs w:val="24"/>
        </w:rPr>
        <w:t xml:space="preserve">την ποινική δικονομία. </w:t>
      </w:r>
      <w:r w:rsidRPr="00C70B16">
        <w:rPr>
          <w:rFonts w:eastAsia="Times New Roman" w:cs="Times New Roman"/>
          <w:szCs w:val="24"/>
        </w:rPr>
        <w:lastRenderedPageBreak/>
        <w:t>Έχουμε να κάνουμε</w:t>
      </w:r>
      <w:r>
        <w:rPr>
          <w:rFonts w:eastAsia="Times New Roman" w:cs="Times New Roman"/>
          <w:szCs w:val="24"/>
        </w:rPr>
        <w:t>,</w:t>
      </w:r>
      <w:r w:rsidRPr="00C70B16">
        <w:rPr>
          <w:rFonts w:eastAsia="Times New Roman" w:cs="Times New Roman"/>
          <w:szCs w:val="24"/>
        </w:rPr>
        <w:t xml:space="preserve"> λοιπόν</w:t>
      </w:r>
      <w:r>
        <w:rPr>
          <w:rFonts w:eastAsia="Times New Roman" w:cs="Times New Roman"/>
          <w:szCs w:val="24"/>
        </w:rPr>
        <w:t>,</w:t>
      </w:r>
      <w:r w:rsidRPr="00C70B16">
        <w:rPr>
          <w:rFonts w:eastAsia="Times New Roman" w:cs="Times New Roman"/>
          <w:szCs w:val="24"/>
        </w:rPr>
        <w:t xml:space="preserve"> με ένα έργο το οποίο</w:t>
      </w:r>
      <w:r w:rsidRPr="00C70B16">
        <w:rPr>
          <w:rFonts w:eastAsia="Times New Roman" w:cs="Times New Roman"/>
          <w:szCs w:val="24"/>
        </w:rPr>
        <w:t xml:space="preserve"> έχει βαρύνοντα επιστημονικά χαρακτηριστικά</w:t>
      </w:r>
      <w:r>
        <w:rPr>
          <w:rFonts w:eastAsia="Times New Roman" w:cs="Times New Roman"/>
          <w:szCs w:val="24"/>
        </w:rPr>
        <w:t xml:space="preserve">. </w:t>
      </w:r>
      <w:r w:rsidRPr="00C70B16">
        <w:rPr>
          <w:rFonts w:eastAsia="Times New Roman" w:cs="Times New Roman"/>
          <w:szCs w:val="24"/>
        </w:rPr>
        <w:t>Εν</w:t>
      </w:r>
      <w:r>
        <w:rPr>
          <w:rFonts w:eastAsia="Times New Roman" w:cs="Times New Roman"/>
          <w:szCs w:val="24"/>
        </w:rPr>
        <w:t>νο</w:t>
      </w:r>
      <w:r w:rsidRPr="00C70B16">
        <w:rPr>
          <w:rFonts w:eastAsia="Times New Roman" w:cs="Times New Roman"/>
          <w:szCs w:val="24"/>
        </w:rPr>
        <w:t xml:space="preserve">ώ το σχέδιο το οποίο συζητείται σήμερα και το οποίο είναι προϊόν της συγκεκριμένης </w:t>
      </w:r>
      <w:r>
        <w:rPr>
          <w:rFonts w:eastAsia="Times New Roman" w:cs="Times New Roman"/>
          <w:szCs w:val="24"/>
        </w:rPr>
        <w:t>νομοπαρασκευαστικής</w:t>
      </w:r>
      <w:r w:rsidRPr="00C70B16">
        <w:rPr>
          <w:rFonts w:eastAsia="Times New Roman" w:cs="Times New Roman"/>
          <w:szCs w:val="24"/>
        </w:rPr>
        <w:t xml:space="preserve"> </w:t>
      </w:r>
      <w:r>
        <w:rPr>
          <w:rFonts w:eastAsia="Times New Roman" w:cs="Times New Roman"/>
          <w:szCs w:val="24"/>
        </w:rPr>
        <w:t>ε</w:t>
      </w:r>
      <w:r w:rsidRPr="00C70B16">
        <w:rPr>
          <w:rFonts w:eastAsia="Times New Roman" w:cs="Times New Roman"/>
          <w:szCs w:val="24"/>
        </w:rPr>
        <w:t>πιτροπής</w:t>
      </w:r>
      <w:r>
        <w:rPr>
          <w:rFonts w:eastAsia="Times New Roman" w:cs="Times New Roman"/>
          <w:szCs w:val="24"/>
        </w:rPr>
        <w:t>,</w:t>
      </w:r>
      <w:r w:rsidRPr="00C70B16">
        <w:rPr>
          <w:rFonts w:eastAsia="Times New Roman" w:cs="Times New Roman"/>
          <w:szCs w:val="24"/>
        </w:rPr>
        <w:t xml:space="preserve"> της</w:t>
      </w:r>
      <w:r>
        <w:rPr>
          <w:rFonts w:eastAsia="Times New Roman" w:cs="Times New Roman"/>
          <w:szCs w:val="24"/>
        </w:rPr>
        <w:t xml:space="preserve"> οποίας τα μέλη είναι και </w:t>
      </w:r>
      <w:proofErr w:type="spellStart"/>
      <w:r>
        <w:rPr>
          <w:rFonts w:eastAsia="Times New Roman" w:cs="Times New Roman"/>
          <w:szCs w:val="24"/>
        </w:rPr>
        <w:t>ενώπιό</w:t>
      </w:r>
      <w:r w:rsidRPr="00C70B16">
        <w:rPr>
          <w:rFonts w:eastAsia="Times New Roman" w:cs="Times New Roman"/>
          <w:szCs w:val="24"/>
        </w:rPr>
        <w:t>ν</w:t>
      </w:r>
      <w:proofErr w:type="spellEnd"/>
      <w:r w:rsidRPr="00C70B16">
        <w:rPr>
          <w:rFonts w:eastAsia="Times New Roman" w:cs="Times New Roman"/>
          <w:szCs w:val="24"/>
        </w:rPr>
        <w:t xml:space="preserve"> μας σήμερα</w:t>
      </w:r>
      <w:r>
        <w:rPr>
          <w:rFonts w:eastAsia="Times New Roman" w:cs="Times New Roman"/>
          <w:szCs w:val="24"/>
        </w:rPr>
        <w:t>.</w:t>
      </w:r>
      <w:r w:rsidRPr="00C70B16">
        <w:rPr>
          <w:rFonts w:eastAsia="Times New Roman" w:cs="Times New Roman"/>
          <w:szCs w:val="24"/>
        </w:rPr>
        <w:t xml:space="preserve"> </w:t>
      </w:r>
    </w:p>
    <w:p w14:paraId="38B9DC03" w14:textId="77777777" w:rsidR="00200609" w:rsidRDefault="002F7F27">
      <w:pPr>
        <w:spacing w:line="600" w:lineRule="auto"/>
        <w:ind w:firstLine="720"/>
        <w:jc w:val="both"/>
        <w:rPr>
          <w:rFonts w:eastAsia="Times New Roman" w:cs="Times New Roman"/>
          <w:szCs w:val="24"/>
        </w:rPr>
      </w:pPr>
      <w:r w:rsidRPr="00C70B16">
        <w:rPr>
          <w:rFonts w:eastAsia="Times New Roman" w:cs="Times New Roman"/>
          <w:szCs w:val="24"/>
        </w:rPr>
        <w:t xml:space="preserve">Ήθελα να πω </w:t>
      </w:r>
      <w:r>
        <w:rPr>
          <w:rFonts w:eastAsia="Times New Roman" w:cs="Times New Roman"/>
          <w:szCs w:val="24"/>
        </w:rPr>
        <w:t>ότι</w:t>
      </w:r>
      <w:r w:rsidRPr="00C70B16">
        <w:rPr>
          <w:rFonts w:eastAsia="Times New Roman" w:cs="Times New Roman"/>
          <w:szCs w:val="24"/>
        </w:rPr>
        <w:t xml:space="preserve"> οι </w:t>
      </w:r>
      <w:r>
        <w:rPr>
          <w:rFonts w:eastAsia="Times New Roman" w:cs="Times New Roman"/>
          <w:szCs w:val="24"/>
        </w:rPr>
        <w:t>ε</w:t>
      </w:r>
      <w:r w:rsidRPr="00C70B16">
        <w:rPr>
          <w:rFonts w:eastAsia="Times New Roman" w:cs="Times New Roman"/>
          <w:szCs w:val="24"/>
        </w:rPr>
        <w:t xml:space="preserve">πιτροπές </w:t>
      </w:r>
      <w:r>
        <w:rPr>
          <w:rFonts w:eastAsia="Times New Roman" w:cs="Times New Roman"/>
          <w:szCs w:val="24"/>
        </w:rPr>
        <w:t xml:space="preserve">οι οποίες </w:t>
      </w:r>
      <w:r>
        <w:rPr>
          <w:rFonts w:eastAsia="Times New Roman" w:cs="Times New Roman"/>
          <w:szCs w:val="24"/>
        </w:rPr>
        <w:t>δούλεψαν εδώ και δέκα</w:t>
      </w:r>
      <w:r w:rsidRPr="00C70B16">
        <w:rPr>
          <w:rFonts w:eastAsia="Times New Roman" w:cs="Times New Roman"/>
          <w:szCs w:val="24"/>
        </w:rPr>
        <w:t xml:space="preserve"> χρόνια δούλεψαν αρμονικά</w:t>
      </w:r>
      <w:r>
        <w:rPr>
          <w:rFonts w:eastAsia="Times New Roman" w:cs="Times New Roman"/>
          <w:szCs w:val="24"/>
        </w:rPr>
        <w:t>,</w:t>
      </w:r>
      <w:r w:rsidRPr="00C70B16">
        <w:rPr>
          <w:rFonts w:eastAsia="Times New Roman" w:cs="Times New Roman"/>
          <w:szCs w:val="24"/>
        </w:rPr>
        <w:t xml:space="preserve"> δούλεψαν οργανικά και συνεργαζόμεν</w:t>
      </w:r>
      <w:r>
        <w:rPr>
          <w:rFonts w:eastAsia="Times New Roman" w:cs="Times New Roman"/>
          <w:szCs w:val="24"/>
        </w:rPr>
        <w:t>ες.</w:t>
      </w:r>
      <w:r w:rsidRPr="00C70B16">
        <w:rPr>
          <w:rFonts w:eastAsia="Times New Roman" w:cs="Times New Roman"/>
          <w:szCs w:val="24"/>
        </w:rPr>
        <w:t xml:space="preserve"> Βεβαίως</w:t>
      </w:r>
      <w:r>
        <w:rPr>
          <w:rFonts w:eastAsia="Times New Roman" w:cs="Times New Roman"/>
          <w:szCs w:val="24"/>
        </w:rPr>
        <w:t>,</w:t>
      </w:r>
      <w:r w:rsidRPr="00C70B16">
        <w:rPr>
          <w:rFonts w:eastAsia="Times New Roman" w:cs="Times New Roman"/>
          <w:szCs w:val="24"/>
        </w:rPr>
        <w:t xml:space="preserve"> υπήρξαν εναλλαγές</w:t>
      </w:r>
      <w:r>
        <w:rPr>
          <w:rFonts w:eastAsia="Times New Roman" w:cs="Times New Roman"/>
          <w:szCs w:val="24"/>
        </w:rPr>
        <w:t>, αλλά σ</w:t>
      </w:r>
      <w:r w:rsidRPr="00C70B16">
        <w:rPr>
          <w:rFonts w:eastAsia="Times New Roman" w:cs="Times New Roman"/>
          <w:szCs w:val="24"/>
        </w:rPr>
        <w:t xml:space="preserve">τις εναλλαγές που υπήρξαν η κάθε μία </w:t>
      </w:r>
      <w:r>
        <w:rPr>
          <w:rFonts w:eastAsia="Times New Roman" w:cs="Times New Roman"/>
          <w:szCs w:val="24"/>
        </w:rPr>
        <w:t>ε</w:t>
      </w:r>
      <w:r w:rsidRPr="00C70B16">
        <w:rPr>
          <w:rFonts w:eastAsia="Times New Roman" w:cs="Times New Roman"/>
          <w:szCs w:val="24"/>
        </w:rPr>
        <w:t>πιτροπή</w:t>
      </w:r>
      <w:r>
        <w:rPr>
          <w:rFonts w:eastAsia="Times New Roman" w:cs="Times New Roman"/>
          <w:szCs w:val="24"/>
        </w:rPr>
        <w:t>,</w:t>
      </w:r>
      <w:r w:rsidRPr="00C70B16">
        <w:rPr>
          <w:rFonts w:eastAsia="Times New Roman" w:cs="Times New Roman"/>
          <w:szCs w:val="24"/>
        </w:rPr>
        <w:t xml:space="preserve"> η οποία ασχολήθηκε και παρά την όποια ανασύνθεση της δεν έβαζε στο ράφι το προηγούμενο σχ</w:t>
      </w:r>
      <w:r w:rsidRPr="00C70B16">
        <w:rPr>
          <w:rFonts w:eastAsia="Times New Roman" w:cs="Times New Roman"/>
          <w:szCs w:val="24"/>
        </w:rPr>
        <w:t>έδιο για να ξεκινήσει από την αρχή</w:t>
      </w:r>
      <w:r>
        <w:rPr>
          <w:rFonts w:eastAsia="Times New Roman" w:cs="Times New Roman"/>
          <w:szCs w:val="24"/>
        </w:rPr>
        <w:t>.</w:t>
      </w:r>
      <w:r w:rsidRPr="00C70B16">
        <w:rPr>
          <w:rFonts w:eastAsia="Times New Roman" w:cs="Times New Roman"/>
          <w:szCs w:val="24"/>
        </w:rPr>
        <w:t xml:space="preserve"> Όλοι </w:t>
      </w:r>
      <w:r>
        <w:rPr>
          <w:rFonts w:eastAsia="Times New Roman" w:cs="Times New Roman"/>
          <w:szCs w:val="24"/>
        </w:rPr>
        <w:t>δούλεψαν σταδιακά, «πατώντας»</w:t>
      </w:r>
      <w:r w:rsidRPr="00C70B16">
        <w:rPr>
          <w:rFonts w:eastAsia="Times New Roman" w:cs="Times New Roman"/>
          <w:szCs w:val="24"/>
        </w:rPr>
        <w:t xml:space="preserve"> στις επιστημονικές εργασίες που είχαν προηγηθεί και προωθώντας</w:t>
      </w:r>
      <w:r>
        <w:rPr>
          <w:rFonts w:eastAsia="Times New Roman" w:cs="Times New Roman"/>
          <w:szCs w:val="24"/>
        </w:rPr>
        <w:t>,</w:t>
      </w:r>
      <w:r w:rsidRPr="00C70B16">
        <w:rPr>
          <w:rFonts w:eastAsia="Times New Roman" w:cs="Times New Roman"/>
          <w:szCs w:val="24"/>
        </w:rPr>
        <w:t xml:space="preserve"> κατά το δυνατόν</w:t>
      </w:r>
      <w:r>
        <w:rPr>
          <w:rFonts w:eastAsia="Times New Roman" w:cs="Times New Roman"/>
          <w:szCs w:val="24"/>
        </w:rPr>
        <w:t>,</w:t>
      </w:r>
      <w:r w:rsidRPr="00C70B16">
        <w:rPr>
          <w:rFonts w:eastAsia="Times New Roman" w:cs="Times New Roman"/>
          <w:szCs w:val="24"/>
        </w:rPr>
        <w:t xml:space="preserve"> το έργο της απόκτησης ενός </w:t>
      </w:r>
      <w:r>
        <w:rPr>
          <w:rFonts w:eastAsia="Times New Roman" w:cs="Times New Roman"/>
          <w:szCs w:val="24"/>
        </w:rPr>
        <w:t xml:space="preserve">Ποινικού Κώδικα, </w:t>
      </w:r>
      <w:r w:rsidRPr="00C70B16">
        <w:rPr>
          <w:rFonts w:eastAsia="Times New Roman" w:cs="Times New Roman"/>
          <w:szCs w:val="24"/>
        </w:rPr>
        <w:t>ο οποίος θα είναι λειτουργικός</w:t>
      </w:r>
      <w:r>
        <w:rPr>
          <w:rFonts w:eastAsia="Times New Roman" w:cs="Times New Roman"/>
          <w:szCs w:val="24"/>
        </w:rPr>
        <w:t>.</w:t>
      </w:r>
      <w:r w:rsidRPr="00C70B16">
        <w:rPr>
          <w:rFonts w:eastAsia="Times New Roman" w:cs="Times New Roman"/>
          <w:szCs w:val="24"/>
        </w:rPr>
        <w:t xml:space="preserve"> </w:t>
      </w:r>
    </w:p>
    <w:p w14:paraId="38B9DC04" w14:textId="77777777" w:rsidR="00200609" w:rsidRDefault="002F7F27">
      <w:pPr>
        <w:spacing w:line="600" w:lineRule="auto"/>
        <w:ind w:firstLine="720"/>
        <w:jc w:val="both"/>
        <w:rPr>
          <w:rFonts w:eastAsia="Times New Roman" w:cs="Times New Roman"/>
          <w:szCs w:val="24"/>
        </w:rPr>
      </w:pPr>
      <w:r w:rsidRPr="00C70B16">
        <w:rPr>
          <w:rFonts w:eastAsia="Times New Roman" w:cs="Times New Roman"/>
          <w:szCs w:val="24"/>
        </w:rPr>
        <w:t>Αντιμετώπισα το ερώτημα</w:t>
      </w:r>
      <w:r>
        <w:rPr>
          <w:rFonts w:eastAsia="Times New Roman" w:cs="Times New Roman"/>
          <w:szCs w:val="24"/>
        </w:rPr>
        <w:t xml:space="preserve"> «γ</w:t>
      </w:r>
      <w:r w:rsidRPr="00C70B16">
        <w:rPr>
          <w:rFonts w:eastAsia="Times New Roman" w:cs="Times New Roman"/>
          <w:szCs w:val="24"/>
        </w:rPr>
        <w:t>ι</w:t>
      </w:r>
      <w:r w:rsidRPr="00C70B16">
        <w:rPr>
          <w:rFonts w:eastAsia="Times New Roman" w:cs="Times New Roman"/>
          <w:szCs w:val="24"/>
        </w:rPr>
        <w:t xml:space="preserve">ατί </w:t>
      </w:r>
      <w:r>
        <w:rPr>
          <w:rFonts w:eastAsia="Times New Roman" w:cs="Times New Roman"/>
          <w:szCs w:val="24"/>
        </w:rPr>
        <w:t>το 2015, για παράδει</w:t>
      </w:r>
      <w:r w:rsidRPr="00C70B16">
        <w:rPr>
          <w:rFonts w:eastAsia="Times New Roman" w:cs="Times New Roman"/>
          <w:szCs w:val="24"/>
        </w:rPr>
        <w:t>γμα</w:t>
      </w:r>
      <w:r>
        <w:rPr>
          <w:rFonts w:eastAsia="Times New Roman" w:cs="Times New Roman"/>
          <w:szCs w:val="24"/>
        </w:rPr>
        <w:t>,</w:t>
      </w:r>
      <w:r w:rsidRPr="00C70B16">
        <w:rPr>
          <w:rFonts w:eastAsia="Times New Roman" w:cs="Times New Roman"/>
          <w:szCs w:val="24"/>
        </w:rPr>
        <w:t xml:space="preserve"> είχαμε μία εναλλαγή των </w:t>
      </w:r>
      <w:r>
        <w:rPr>
          <w:rFonts w:eastAsia="Times New Roman" w:cs="Times New Roman"/>
          <w:szCs w:val="24"/>
        </w:rPr>
        <w:t>ε</w:t>
      </w:r>
      <w:r w:rsidRPr="00C70B16">
        <w:rPr>
          <w:rFonts w:eastAsia="Times New Roman" w:cs="Times New Roman"/>
          <w:szCs w:val="24"/>
        </w:rPr>
        <w:t>πιτροπών</w:t>
      </w:r>
      <w:r>
        <w:rPr>
          <w:rFonts w:eastAsia="Times New Roman" w:cs="Times New Roman"/>
          <w:szCs w:val="24"/>
        </w:rPr>
        <w:t>»</w:t>
      </w:r>
      <w:r w:rsidRPr="00C70B16">
        <w:rPr>
          <w:rFonts w:eastAsia="Times New Roman" w:cs="Times New Roman"/>
          <w:szCs w:val="24"/>
        </w:rPr>
        <w:t xml:space="preserve"> και προσπάθησα να εξηγήσω ότι η εναλλαγή αυτή δεν οφειλόταν καθόλου σε ουσιαστικές αντιρρήσεις επί του περιεχομένου του σχεδίου το οποίο υπήρχε τότε</w:t>
      </w:r>
      <w:r>
        <w:rPr>
          <w:rFonts w:eastAsia="Times New Roman" w:cs="Times New Roman"/>
          <w:szCs w:val="24"/>
        </w:rPr>
        <w:t>,</w:t>
      </w:r>
      <w:r w:rsidRPr="00C70B16">
        <w:rPr>
          <w:rFonts w:eastAsia="Times New Roman" w:cs="Times New Roman"/>
          <w:szCs w:val="24"/>
        </w:rPr>
        <w:t xml:space="preserve"> το 2015</w:t>
      </w:r>
      <w:r>
        <w:rPr>
          <w:rFonts w:eastAsia="Times New Roman" w:cs="Times New Roman"/>
          <w:szCs w:val="24"/>
        </w:rPr>
        <w:t>, α</w:t>
      </w:r>
      <w:r w:rsidRPr="00C70B16">
        <w:rPr>
          <w:rFonts w:eastAsia="Times New Roman" w:cs="Times New Roman"/>
          <w:szCs w:val="24"/>
        </w:rPr>
        <w:t>λλά μόνο σε ένα θέμα το οποίο εί</w:t>
      </w:r>
      <w:r w:rsidRPr="00C70B16">
        <w:rPr>
          <w:rFonts w:eastAsia="Times New Roman" w:cs="Times New Roman"/>
          <w:szCs w:val="24"/>
        </w:rPr>
        <w:t xml:space="preserve">ναι </w:t>
      </w:r>
      <w:r>
        <w:rPr>
          <w:rFonts w:eastAsia="Times New Roman" w:cs="Times New Roman"/>
          <w:szCs w:val="24"/>
        </w:rPr>
        <w:lastRenderedPageBreak/>
        <w:t>εν μέρει νομοτεχνικό και</w:t>
      </w:r>
      <w:r w:rsidRPr="00C70B16">
        <w:rPr>
          <w:rFonts w:eastAsia="Times New Roman" w:cs="Times New Roman"/>
          <w:szCs w:val="24"/>
        </w:rPr>
        <w:t xml:space="preserve"> εν μέρει διαδικαστικό</w:t>
      </w:r>
      <w:r>
        <w:rPr>
          <w:rFonts w:eastAsia="Times New Roman" w:cs="Times New Roman"/>
          <w:szCs w:val="24"/>
        </w:rPr>
        <w:t>,</w:t>
      </w:r>
      <w:r w:rsidRPr="00C70B16">
        <w:rPr>
          <w:rFonts w:eastAsia="Times New Roman" w:cs="Times New Roman"/>
          <w:szCs w:val="24"/>
        </w:rPr>
        <w:t xml:space="preserve"> το ότι κρίθηκε τότε ότι θα ήταν πολύ χρήσιμο για τους νομικούς στο σύνολο του</w:t>
      </w:r>
      <w:r>
        <w:rPr>
          <w:rFonts w:eastAsia="Times New Roman" w:cs="Times New Roman"/>
          <w:szCs w:val="24"/>
        </w:rPr>
        <w:t>ς,</w:t>
      </w:r>
      <w:r w:rsidRPr="00C70B16">
        <w:rPr>
          <w:rFonts w:eastAsia="Times New Roman" w:cs="Times New Roman"/>
          <w:szCs w:val="24"/>
        </w:rPr>
        <w:t xml:space="preserve"> δικαστές</w:t>
      </w:r>
      <w:r>
        <w:rPr>
          <w:rFonts w:eastAsia="Times New Roman" w:cs="Times New Roman"/>
          <w:szCs w:val="24"/>
        </w:rPr>
        <w:t xml:space="preserve"> και</w:t>
      </w:r>
      <w:r w:rsidRPr="00C70B16">
        <w:rPr>
          <w:rFonts w:eastAsia="Times New Roman" w:cs="Times New Roman"/>
          <w:szCs w:val="24"/>
        </w:rPr>
        <w:t xml:space="preserve"> δικηγόρους</w:t>
      </w:r>
      <w:r>
        <w:rPr>
          <w:rFonts w:eastAsia="Times New Roman" w:cs="Times New Roman"/>
          <w:szCs w:val="24"/>
        </w:rPr>
        <w:t>,</w:t>
      </w:r>
      <w:r w:rsidRPr="00C70B16">
        <w:rPr>
          <w:rFonts w:eastAsia="Times New Roman" w:cs="Times New Roman"/>
          <w:szCs w:val="24"/>
        </w:rPr>
        <w:t xml:space="preserve"> να τηρηθεί η αρίθμηση των άρθρων της ισχύουσας νομοθεσίας σήμερα</w:t>
      </w:r>
      <w:r>
        <w:rPr>
          <w:rFonts w:eastAsia="Times New Roman" w:cs="Times New Roman"/>
          <w:szCs w:val="24"/>
        </w:rPr>
        <w:t>,</w:t>
      </w:r>
      <w:r w:rsidRPr="00C70B16">
        <w:rPr>
          <w:rFonts w:eastAsia="Times New Roman" w:cs="Times New Roman"/>
          <w:szCs w:val="24"/>
        </w:rPr>
        <w:t xml:space="preserve"> του Ποινικού Κώδικα</w:t>
      </w:r>
      <w:r>
        <w:rPr>
          <w:rFonts w:eastAsia="Times New Roman" w:cs="Times New Roman"/>
          <w:szCs w:val="24"/>
        </w:rPr>
        <w:t>, κ</w:t>
      </w:r>
      <w:r w:rsidRPr="00C70B16">
        <w:rPr>
          <w:rFonts w:eastAsia="Times New Roman" w:cs="Times New Roman"/>
          <w:szCs w:val="24"/>
        </w:rPr>
        <w:t xml:space="preserve">αθώς </w:t>
      </w:r>
      <w:r>
        <w:rPr>
          <w:rFonts w:eastAsia="Times New Roman" w:cs="Times New Roman"/>
          <w:szCs w:val="24"/>
        </w:rPr>
        <w:t xml:space="preserve">να </w:t>
      </w:r>
      <w:r w:rsidRPr="00C70B16">
        <w:rPr>
          <w:rFonts w:eastAsia="Times New Roman" w:cs="Times New Roman"/>
          <w:szCs w:val="24"/>
        </w:rPr>
        <w:t>τηρ</w:t>
      </w:r>
      <w:r w:rsidRPr="00C70B16">
        <w:rPr>
          <w:rFonts w:eastAsia="Times New Roman" w:cs="Times New Roman"/>
          <w:szCs w:val="24"/>
        </w:rPr>
        <w:t>ηθούν</w:t>
      </w:r>
      <w:r>
        <w:rPr>
          <w:rFonts w:eastAsia="Times New Roman" w:cs="Times New Roman"/>
          <w:szCs w:val="24"/>
        </w:rPr>
        <w:t>,</w:t>
      </w:r>
      <w:r w:rsidRPr="00C70B16">
        <w:rPr>
          <w:rFonts w:eastAsia="Times New Roman" w:cs="Times New Roman"/>
          <w:szCs w:val="24"/>
        </w:rPr>
        <w:t xml:space="preserve"> </w:t>
      </w:r>
      <w:r>
        <w:rPr>
          <w:rFonts w:eastAsia="Times New Roman" w:cs="Times New Roman"/>
          <w:szCs w:val="24"/>
        </w:rPr>
        <w:t>επίσης,</w:t>
      </w:r>
      <w:r w:rsidRPr="00C70B16">
        <w:rPr>
          <w:rFonts w:eastAsia="Times New Roman" w:cs="Times New Roman"/>
          <w:szCs w:val="24"/>
        </w:rPr>
        <w:t xml:space="preserve"> και οι τίτλοι με την ορολογία </w:t>
      </w:r>
      <w:r>
        <w:rPr>
          <w:rFonts w:eastAsia="Times New Roman" w:cs="Times New Roman"/>
          <w:szCs w:val="24"/>
        </w:rPr>
        <w:t>τους,</w:t>
      </w:r>
      <w:r w:rsidRPr="00C70B16">
        <w:rPr>
          <w:rFonts w:eastAsia="Times New Roman" w:cs="Times New Roman"/>
          <w:szCs w:val="24"/>
        </w:rPr>
        <w:t xml:space="preserve"> όπου δεν ήταν κανονιστικά αναγκαία η αλλαγή</w:t>
      </w:r>
      <w:r>
        <w:rPr>
          <w:rFonts w:eastAsia="Times New Roman" w:cs="Times New Roman"/>
          <w:szCs w:val="24"/>
        </w:rPr>
        <w:t>,</w:t>
      </w:r>
      <w:r w:rsidRPr="00C70B16">
        <w:rPr>
          <w:rFonts w:eastAsia="Times New Roman" w:cs="Times New Roman"/>
          <w:szCs w:val="24"/>
        </w:rPr>
        <w:t xml:space="preserve"> προκειμένου να μπορεί να αξιοποιηθεί και από τους </w:t>
      </w:r>
      <w:r>
        <w:rPr>
          <w:rFonts w:eastAsia="Times New Roman" w:cs="Times New Roman"/>
          <w:szCs w:val="24"/>
        </w:rPr>
        <w:t>σύγχρονους</w:t>
      </w:r>
      <w:r w:rsidRPr="00C70B16">
        <w:rPr>
          <w:rFonts w:eastAsia="Times New Roman" w:cs="Times New Roman"/>
          <w:szCs w:val="24"/>
        </w:rPr>
        <w:t xml:space="preserve"> νομικούς </w:t>
      </w:r>
      <w:r>
        <w:rPr>
          <w:rFonts w:eastAsia="Times New Roman" w:cs="Times New Roman"/>
          <w:szCs w:val="24"/>
        </w:rPr>
        <w:t>ο θησαυρός νομολογίας και θεωρία</w:t>
      </w:r>
      <w:r w:rsidRPr="00C70B16">
        <w:rPr>
          <w:rFonts w:eastAsia="Times New Roman" w:cs="Times New Roman"/>
          <w:szCs w:val="24"/>
        </w:rPr>
        <w:t>ς</w:t>
      </w:r>
      <w:r>
        <w:rPr>
          <w:rFonts w:eastAsia="Times New Roman" w:cs="Times New Roman"/>
          <w:szCs w:val="24"/>
        </w:rPr>
        <w:t>,</w:t>
      </w:r>
      <w:r w:rsidRPr="00C70B16">
        <w:rPr>
          <w:rFonts w:eastAsia="Times New Roman" w:cs="Times New Roman"/>
          <w:szCs w:val="24"/>
        </w:rPr>
        <w:t xml:space="preserve"> δηλαδή σκέψ</w:t>
      </w:r>
      <w:r>
        <w:rPr>
          <w:rFonts w:eastAsia="Times New Roman" w:cs="Times New Roman"/>
          <w:szCs w:val="24"/>
        </w:rPr>
        <w:t>εων που κτίστηκαν πάνω στην π</w:t>
      </w:r>
      <w:r w:rsidRPr="00C70B16">
        <w:rPr>
          <w:rFonts w:eastAsia="Times New Roman" w:cs="Times New Roman"/>
          <w:szCs w:val="24"/>
        </w:rPr>
        <w:t>αλαιά ρύθμιση</w:t>
      </w:r>
      <w:r>
        <w:rPr>
          <w:rFonts w:eastAsia="Times New Roman" w:cs="Times New Roman"/>
          <w:szCs w:val="24"/>
        </w:rPr>
        <w:t>,</w:t>
      </w:r>
      <w:r w:rsidRPr="00C70B16">
        <w:rPr>
          <w:rFonts w:eastAsia="Times New Roman" w:cs="Times New Roman"/>
          <w:szCs w:val="24"/>
        </w:rPr>
        <w:t xml:space="preserve"> πάνω </w:t>
      </w:r>
      <w:r>
        <w:rPr>
          <w:rFonts w:eastAsia="Times New Roman" w:cs="Times New Roman"/>
          <w:szCs w:val="24"/>
        </w:rPr>
        <w:t>στον</w:t>
      </w:r>
      <w:r w:rsidRPr="00C70B16">
        <w:rPr>
          <w:rFonts w:eastAsia="Times New Roman" w:cs="Times New Roman"/>
          <w:szCs w:val="24"/>
        </w:rPr>
        <w:t xml:space="preserve"> </w:t>
      </w:r>
      <w:r>
        <w:rPr>
          <w:rFonts w:eastAsia="Times New Roman" w:cs="Times New Roman"/>
          <w:szCs w:val="24"/>
        </w:rPr>
        <w:t>κ</w:t>
      </w:r>
      <w:r w:rsidRPr="00C70B16">
        <w:rPr>
          <w:rFonts w:eastAsia="Times New Roman" w:cs="Times New Roman"/>
          <w:szCs w:val="24"/>
        </w:rPr>
        <w:t xml:space="preserve">ώδικα </w:t>
      </w:r>
      <w:r w:rsidRPr="00C70B16">
        <w:rPr>
          <w:rFonts w:eastAsia="Times New Roman" w:cs="Times New Roman"/>
          <w:szCs w:val="24"/>
        </w:rPr>
        <w:t xml:space="preserve">ο οποίος ισχύει σήμερα και όποιος είναι το αρχιτεκτόνημα του Νικολάου </w:t>
      </w:r>
      <w:proofErr w:type="spellStart"/>
      <w:r>
        <w:rPr>
          <w:rFonts w:eastAsia="Times New Roman" w:cs="Times New Roman"/>
          <w:szCs w:val="24"/>
        </w:rPr>
        <w:t>Χωραφά</w:t>
      </w:r>
      <w:proofErr w:type="spellEnd"/>
      <w:r>
        <w:rPr>
          <w:rFonts w:eastAsia="Times New Roman" w:cs="Times New Roman"/>
          <w:szCs w:val="24"/>
        </w:rPr>
        <w:t>.</w:t>
      </w:r>
    </w:p>
    <w:p w14:paraId="38B9DC05"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 xml:space="preserve">Όμως, ήταν μόνο τεχνικός ο λόγος της μεταβολής και, κατά τα λοιπά, όχι μόνο στηρίχτηκαν τα μέλη της νέας </w:t>
      </w:r>
      <w:r>
        <w:rPr>
          <w:rFonts w:eastAsia="Times New Roman"/>
          <w:color w:val="202124"/>
          <w:szCs w:val="24"/>
        </w:rPr>
        <w:t xml:space="preserve">επιτροπής </w:t>
      </w:r>
      <w:r>
        <w:rPr>
          <w:rFonts w:eastAsia="Times New Roman"/>
          <w:color w:val="202124"/>
          <w:szCs w:val="24"/>
        </w:rPr>
        <w:t>στα προηγούμενα, αλλά και οργανικά, έχοντας ω</w:t>
      </w:r>
      <w:r>
        <w:rPr>
          <w:rFonts w:eastAsia="Times New Roman"/>
          <w:color w:val="202124"/>
          <w:szCs w:val="24"/>
        </w:rPr>
        <w:t xml:space="preserve">ς μέλος την καθηγήτρια </w:t>
      </w:r>
      <w:r>
        <w:rPr>
          <w:rFonts w:eastAsia="Times New Roman"/>
          <w:color w:val="202124"/>
          <w:szCs w:val="24"/>
        </w:rPr>
        <w:t xml:space="preserve">κ. </w:t>
      </w:r>
      <w:r>
        <w:rPr>
          <w:rFonts w:eastAsia="Times New Roman"/>
          <w:color w:val="202124"/>
          <w:szCs w:val="24"/>
        </w:rPr>
        <w:t xml:space="preserve">Καστανίδου-Συμεωνίδου και με πρόσκληση της καθηγήτριας, της </w:t>
      </w:r>
      <w:r>
        <w:rPr>
          <w:rFonts w:eastAsia="Times New Roman"/>
          <w:color w:val="202124"/>
          <w:szCs w:val="24"/>
        </w:rPr>
        <w:t xml:space="preserve">κ. </w:t>
      </w:r>
      <w:proofErr w:type="spellStart"/>
      <w:r>
        <w:rPr>
          <w:rFonts w:eastAsia="Times New Roman"/>
          <w:color w:val="202124"/>
          <w:szCs w:val="24"/>
        </w:rPr>
        <w:t>Τζανετάκη</w:t>
      </w:r>
      <w:proofErr w:type="spellEnd"/>
      <w:r>
        <w:rPr>
          <w:rFonts w:eastAsia="Times New Roman"/>
          <w:color w:val="202124"/>
          <w:szCs w:val="24"/>
        </w:rPr>
        <w:t xml:space="preserve">, συνεργάστηκαν ακριβώς με μέλη της προηγούμενης </w:t>
      </w:r>
      <w:r>
        <w:rPr>
          <w:rFonts w:eastAsia="Times New Roman"/>
          <w:color w:val="202124"/>
          <w:szCs w:val="24"/>
        </w:rPr>
        <w:t>επιτροπής</w:t>
      </w:r>
      <w:r>
        <w:rPr>
          <w:rFonts w:eastAsia="Times New Roman"/>
          <w:color w:val="202124"/>
          <w:szCs w:val="24"/>
        </w:rPr>
        <w:t>, ώστε αυτή η οργανική συνέχεια να υπάρχει.</w:t>
      </w:r>
    </w:p>
    <w:p w14:paraId="38B9DC06"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lastRenderedPageBreak/>
        <w:t>Βεβαίως, άκουσα το θέμα, το οποίο έθεσε ο κ. Κοντονής ότ</w:t>
      </w:r>
      <w:r>
        <w:rPr>
          <w:rFonts w:eastAsia="Times New Roman"/>
          <w:color w:val="202124"/>
          <w:szCs w:val="24"/>
        </w:rPr>
        <w:t xml:space="preserve">ι αυτή η </w:t>
      </w:r>
      <w:r>
        <w:rPr>
          <w:rFonts w:eastAsia="Times New Roman"/>
          <w:color w:val="202124"/>
          <w:szCs w:val="24"/>
        </w:rPr>
        <w:t xml:space="preserve">επιτροπή </w:t>
      </w:r>
      <w:r>
        <w:rPr>
          <w:rFonts w:eastAsia="Times New Roman"/>
          <w:color w:val="202124"/>
          <w:szCs w:val="24"/>
        </w:rPr>
        <w:t>είχε εδώ και καιρό παραδώσει το έργο της και δεν θα μπορούσε να είχε γίνει στη συνέχεια μια παραπέρα επεξεργασία.</w:t>
      </w:r>
    </w:p>
    <w:p w14:paraId="38B9DC07"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 xml:space="preserve">Δεν συμφωνώ καθόλου, κύριε Κοντονή. Κατ’ </w:t>
      </w:r>
      <w:r>
        <w:rPr>
          <w:rFonts w:eastAsia="Times New Roman"/>
          <w:color w:val="202124"/>
          <w:szCs w:val="24"/>
        </w:rPr>
        <w:t>αρχάς</w:t>
      </w:r>
      <w:r>
        <w:rPr>
          <w:rFonts w:eastAsia="Times New Roman"/>
          <w:color w:val="202124"/>
          <w:szCs w:val="24"/>
        </w:rPr>
        <w:t xml:space="preserve">, πιστεύω ότι </w:t>
      </w:r>
      <w:r>
        <w:rPr>
          <w:rFonts w:eastAsia="Times New Roman"/>
          <w:color w:val="202124"/>
          <w:szCs w:val="24"/>
          <w:lang w:val="en-US"/>
        </w:rPr>
        <w:t>de</w:t>
      </w:r>
      <w:r w:rsidRPr="009D23DA">
        <w:rPr>
          <w:rFonts w:eastAsia="Times New Roman"/>
          <w:color w:val="202124"/>
          <w:szCs w:val="24"/>
        </w:rPr>
        <w:t xml:space="preserve"> </w:t>
      </w:r>
      <w:proofErr w:type="spellStart"/>
      <w:r>
        <w:rPr>
          <w:rFonts w:eastAsia="Times New Roman"/>
          <w:color w:val="202124"/>
          <w:szCs w:val="24"/>
          <w:lang w:val="en-US"/>
        </w:rPr>
        <w:t>lege</w:t>
      </w:r>
      <w:proofErr w:type="spellEnd"/>
      <w:r w:rsidRPr="009D23DA">
        <w:rPr>
          <w:rFonts w:eastAsia="Times New Roman"/>
          <w:color w:val="202124"/>
          <w:szCs w:val="24"/>
        </w:rPr>
        <w:t xml:space="preserve"> </w:t>
      </w:r>
      <w:proofErr w:type="spellStart"/>
      <w:r>
        <w:rPr>
          <w:rFonts w:eastAsia="Times New Roman"/>
          <w:color w:val="202124"/>
          <w:szCs w:val="24"/>
          <w:lang w:val="en-US"/>
        </w:rPr>
        <w:t>ferenda</w:t>
      </w:r>
      <w:proofErr w:type="spellEnd"/>
      <w:r w:rsidRPr="009D23DA">
        <w:rPr>
          <w:rFonts w:eastAsia="Times New Roman"/>
          <w:color w:val="202124"/>
          <w:szCs w:val="24"/>
        </w:rPr>
        <w:t xml:space="preserve"> </w:t>
      </w:r>
      <w:r>
        <w:rPr>
          <w:rFonts w:eastAsia="Times New Roman"/>
          <w:color w:val="202124"/>
          <w:szCs w:val="24"/>
        </w:rPr>
        <w:t xml:space="preserve">ή </w:t>
      </w:r>
      <w:r>
        <w:rPr>
          <w:rFonts w:eastAsia="Times New Roman"/>
          <w:color w:val="202124"/>
          <w:szCs w:val="24"/>
          <w:lang w:val="en-US"/>
        </w:rPr>
        <w:t>de</w:t>
      </w:r>
      <w:r w:rsidRPr="009D23DA">
        <w:rPr>
          <w:rFonts w:eastAsia="Times New Roman"/>
          <w:color w:val="202124"/>
          <w:szCs w:val="24"/>
        </w:rPr>
        <w:t xml:space="preserve"> </w:t>
      </w:r>
      <w:proofErr w:type="spellStart"/>
      <w:r>
        <w:rPr>
          <w:rFonts w:eastAsia="Times New Roman"/>
          <w:color w:val="202124"/>
          <w:szCs w:val="24"/>
          <w:lang w:val="en-US"/>
        </w:rPr>
        <w:t>constitutie</w:t>
      </w:r>
      <w:proofErr w:type="spellEnd"/>
      <w:r w:rsidRPr="009D23DA">
        <w:rPr>
          <w:rFonts w:eastAsia="Times New Roman"/>
          <w:color w:val="202124"/>
          <w:szCs w:val="24"/>
        </w:rPr>
        <w:t xml:space="preserve"> </w:t>
      </w:r>
      <w:proofErr w:type="spellStart"/>
      <w:r>
        <w:rPr>
          <w:rFonts w:eastAsia="Times New Roman"/>
          <w:color w:val="202124"/>
          <w:szCs w:val="24"/>
          <w:lang w:val="en-US"/>
        </w:rPr>
        <w:t>ferenda</w:t>
      </w:r>
      <w:proofErr w:type="spellEnd"/>
      <w:r w:rsidRPr="008378DA">
        <w:rPr>
          <w:rFonts w:eastAsia="Times New Roman"/>
          <w:color w:val="202124"/>
          <w:szCs w:val="24"/>
        </w:rPr>
        <w:t>,</w:t>
      </w:r>
      <w:r w:rsidRPr="009D23DA">
        <w:rPr>
          <w:rFonts w:eastAsia="Times New Roman"/>
          <w:color w:val="202124"/>
          <w:szCs w:val="24"/>
        </w:rPr>
        <w:t xml:space="preserve"> </w:t>
      </w:r>
      <w:r>
        <w:rPr>
          <w:rFonts w:eastAsia="Times New Roman"/>
          <w:color w:val="202124"/>
          <w:szCs w:val="24"/>
        </w:rPr>
        <w:t>αν θέλετε</w:t>
      </w:r>
      <w:r w:rsidRPr="008378DA">
        <w:rPr>
          <w:rFonts w:eastAsia="Times New Roman"/>
          <w:color w:val="202124"/>
          <w:szCs w:val="24"/>
        </w:rPr>
        <w:t>,</w:t>
      </w:r>
      <w:r>
        <w:rPr>
          <w:rFonts w:eastAsia="Times New Roman"/>
          <w:color w:val="202124"/>
          <w:szCs w:val="24"/>
        </w:rPr>
        <w:t xml:space="preserve"> το να ανατί</w:t>
      </w:r>
      <w:r>
        <w:rPr>
          <w:rFonts w:eastAsia="Times New Roman"/>
          <w:color w:val="202124"/>
          <w:szCs w:val="24"/>
        </w:rPr>
        <w:t>θεται νομοθετικό έργο χωρίς δυνατότητα άποψης ή έκφρασης άποψης και μάλιστα συγκεκριμένων νόμων στη Βουλή, με ανάγκη προσυπογραφής της γνώμης μιας επιτροπής ειδικών και αποδοχής εν συνόλω ή απόρριψής της, θέτει ένα ζήτημα δημοκρατίας, το οποίο στο μέλλον θ</w:t>
      </w:r>
      <w:r>
        <w:rPr>
          <w:rFonts w:eastAsia="Times New Roman"/>
          <w:color w:val="202124"/>
          <w:szCs w:val="24"/>
        </w:rPr>
        <w:t xml:space="preserve">α μπορούσαμε ίσως να το εξετάσουμε. </w:t>
      </w:r>
    </w:p>
    <w:p w14:paraId="38B9DC08"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 xml:space="preserve">Όμως, και ερήμην αυτής της μελλοντικής, εν πάση </w:t>
      </w:r>
      <w:proofErr w:type="spellStart"/>
      <w:r>
        <w:rPr>
          <w:rFonts w:eastAsia="Times New Roman"/>
          <w:color w:val="202124"/>
          <w:szCs w:val="24"/>
        </w:rPr>
        <w:t>περιπτώσει</w:t>
      </w:r>
      <w:proofErr w:type="spellEnd"/>
      <w:r>
        <w:rPr>
          <w:rFonts w:eastAsia="Times New Roman"/>
          <w:color w:val="202124"/>
          <w:szCs w:val="24"/>
        </w:rPr>
        <w:t xml:space="preserve">, συζητήσεως και αποφάσεως, αυτό το οποίο συνέβη ήταν ότι οι </w:t>
      </w:r>
      <w:r>
        <w:rPr>
          <w:rFonts w:eastAsia="Times New Roman"/>
          <w:color w:val="202124"/>
          <w:szCs w:val="24"/>
        </w:rPr>
        <w:t>επιτροπές</w:t>
      </w:r>
      <w:r>
        <w:rPr>
          <w:rFonts w:eastAsia="Times New Roman"/>
          <w:color w:val="202124"/>
          <w:szCs w:val="24"/>
        </w:rPr>
        <w:t>, οι οποίες ανέλαβαν, γνώριζαν ότι υπάρχει και μια διαδικασία διαβούλευσης ενώπιον ενός τόσ</w:t>
      </w:r>
      <w:r>
        <w:rPr>
          <w:rFonts w:eastAsia="Times New Roman"/>
          <w:color w:val="202124"/>
          <w:szCs w:val="24"/>
        </w:rPr>
        <w:t xml:space="preserve">ο σημαντικού νομοθετήματος. Δεν υπάρχει κανείς μεταξύ τους -το προεξοφλώ, είναι </w:t>
      </w:r>
      <w:proofErr w:type="spellStart"/>
      <w:r>
        <w:rPr>
          <w:rFonts w:eastAsia="Times New Roman"/>
          <w:color w:val="202124"/>
          <w:szCs w:val="24"/>
        </w:rPr>
        <w:t>ενώπιόν</w:t>
      </w:r>
      <w:proofErr w:type="spellEnd"/>
      <w:r>
        <w:rPr>
          <w:rFonts w:eastAsia="Times New Roman"/>
          <w:color w:val="202124"/>
          <w:szCs w:val="24"/>
        </w:rPr>
        <w:t xml:space="preserve"> μας κιόλας- ο οποίος θα διεκδικούσε την έλλειψη διαλόγου ενόψει του κειμένου, το οποίο προσπάθησαν και μας </w:t>
      </w:r>
      <w:r>
        <w:rPr>
          <w:rFonts w:eastAsia="Times New Roman"/>
          <w:color w:val="202124"/>
          <w:szCs w:val="24"/>
        </w:rPr>
        <w:lastRenderedPageBreak/>
        <w:t>παρέδωσαν. Επομένως, ήταν απολύτως φυσικό και δεδομένο το έργ</w:t>
      </w:r>
      <w:r>
        <w:rPr>
          <w:rFonts w:eastAsia="Times New Roman"/>
          <w:color w:val="202124"/>
          <w:szCs w:val="24"/>
        </w:rPr>
        <w:t xml:space="preserve">ο της </w:t>
      </w:r>
      <w:r>
        <w:rPr>
          <w:rFonts w:eastAsia="Times New Roman"/>
          <w:color w:val="202124"/>
          <w:szCs w:val="24"/>
        </w:rPr>
        <w:t xml:space="preserve">νομοπαρασκευαστικής επιτροπής </w:t>
      </w:r>
      <w:r>
        <w:rPr>
          <w:rFonts w:eastAsia="Times New Roman"/>
          <w:color w:val="202124"/>
          <w:szCs w:val="24"/>
        </w:rPr>
        <w:t>να τελειώνει μόνο μετά την εξάντληση του διαλόγου.</w:t>
      </w:r>
    </w:p>
    <w:p w14:paraId="38B9DC09"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 xml:space="preserve">Τι σημαίνει το γεγονός ότι το νομοθέτημα, το οποίο ψηφίζουμε, είναι ένα έργο της </w:t>
      </w:r>
      <w:r>
        <w:rPr>
          <w:rFonts w:eastAsia="Times New Roman"/>
          <w:color w:val="202124"/>
          <w:szCs w:val="24"/>
        </w:rPr>
        <w:t>νομοπαρασκευαστικής επιτροπής</w:t>
      </w:r>
      <w:r>
        <w:rPr>
          <w:rFonts w:eastAsia="Times New Roman"/>
          <w:color w:val="202124"/>
          <w:szCs w:val="24"/>
        </w:rPr>
        <w:t xml:space="preserve">; Σημαίνει ότι έχει τον τελικό λόγο. Δηλαδή, ακούει τον διάλογο, συζητά και με τον Υπουργό, ο οποίος είναι μέσα σε ένα Σύνταγμα, το οποίο υπηρετεί τη λαϊκή κυριαρχία, ένας εκφραστής της </w:t>
      </w:r>
      <w:r>
        <w:rPr>
          <w:rFonts w:eastAsia="Times New Roman"/>
          <w:color w:val="202124"/>
          <w:szCs w:val="24"/>
        </w:rPr>
        <w:t>δημοκρατίας</w:t>
      </w:r>
      <w:r>
        <w:rPr>
          <w:rFonts w:eastAsia="Times New Roman"/>
          <w:color w:val="202124"/>
          <w:szCs w:val="24"/>
        </w:rPr>
        <w:t xml:space="preserve">, ακούει τα κοινοβουλευτικά στελέχη, ακούει τους Βουλευτές </w:t>
      </w:r>
      <w:r>
        <w:rPr>
          <w:rFonts w:eastAsia="Times New Roman"/>
          <w:color w:val="202124"/>
          <w:szCs w:val="24"/>
        </w:rPr>
        <w:t>και τελικώς αποδίδει ένα κείμενο, το οποίο θα φτάσει στην οριστική του διαμόρφωση, ίσως και με κάποιες νομοτεχνικές λεπτομέρειες, στη σημερινή συζήτηση.</w:t>
      </w:r>
    </w:p>
    <w:p w14:paraId="38B9DC0A"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Έτσι, λοιπόν, θέλω να πω ότι έχουμε να κάνουμε με ένα έργο, το οποίο άκουσα ήδη και εχθές να αντιμετωπί</w:t>
      </w:r>
      <w:r>
        <w:rPr>
          <w:rFonts w:eastAsia="Times New Roman"/>
          <w:color w:val="202124"/>
          <w:szCs w:val="24"/>
        </w:rPr>
        <w:t>ζεται ως καρπός των πολιτικών θέσεων του ΣΥΡΙΖΑ. Ωστόσο, το έργο αυτό δεν μπορεί να φορτωθεί σε ένα συγκεκριμένο κόμμα. Η φυσιογνωμία του σχεδίου του Ποινικού Κώδικα που συζητείται αυτήν τη στιγμή ορίζεται από το κράτος δικαίου, από τις ανάγκες ασφά</w:t>
      </w:r>
      <w:r>
        <w:rPr>
          <w:rFonts w:eastAsia="Times New Roman"/>
          <w:color w:val="202124"/>
          <w:szCs w:val="24"/>
        </w:rPr>
        <w:lastRenderedPageBreak/>
        <w:t>λειας κ</w:t>
      </w:r>
      <w:r>
        <w:rPr>
          <w:rFonts w:eastAsia="Times New Roman"/>
          <w:color w:val="202124"/>
          <w:szCs w:val="24"/>
        </w:rPr>
        <w:t>αι από τις συνταγματικές διαδικασίες, οι οποίες αποβλέπουν στην ολοκλήρωση των νομοθετημάτων και όχι από οποιαδήποτε πολιτική σκοπιμότητα.</w:t>
      </w:r>
    </w:p>
    <w:p w14:paraId="38B9DC0B" w14:textId="77777777" w:rsidR="00200609" w:rsidRDefault="002F7F27">
      <w:pPr>
        <w:spacing w:line="600" w:lineRule="auto"/>
        <w:ind w:firstLine="720"/>
        <w:jc w:val="both"/>
        <w:rPr>
          <w:rFonts w:eastAsia="Times New Roman"/>
          <w:color w:val="202124"/>
          <w:szCs w:val="24"/>
        </w:rPr>
      </w:pPr>
      <w:r>
        <w:rPr>
          <w:rFonts w:eastAsia="Times New Roman"/>
          <w:color w:val="202124"/>
          <w:szCs w:val="24"/>
        </w:rPr>
        <w:t xml:space="preserve">Θέλω να μνημονεύσω αυτήν τη στιγμή, τουλάχιστον εν τάχει, και να ευχαριστήσω τα μέλη των </w:t>
      </w:r>
      <w:r>
        <w:rPr>
          <w:rFonts w:eastAsia="Times New Roman"/>
          <w:color w:val="202124"/>
          <w:szCs w:val="24"/>
        </w:rPr>
        <w:t xml:space="preserve">νομοπαρασκευαστικών </w:t>
      </w:r>
      <w:r>
        <w:rPr>
          <w:rFonts w:eastAsia="Times New Roman"/>
          <w:color w:val="202124"/>
          <w:szCs w:val="24"/>
        </w:rPr>
        <w:t xml:space="preserve">επιτροπών </w:t>
      </w:r>
      <w:r>
        <w:rPr>
          <w:rFonts w:eastAsia="Times New Roman"/>
          <w:color w:val="202124"/>
          <w:szCs w:val="24"/>
        </w:rPr>
        <w:t>για το έργο τους. Ίσως είναι πολύ χρονοβόρο εν</w:t>
      </w:r>
      <w:r>
        <w:rPr>
          <w:rFonts w:eastAsia="Times New Roman"/>
          <w:color w:val="202124"/>
          <w:szCs w:val="24"/>
        </w:rPr>
        <w:t xml:space="preserve"> </w:t>
      </w:r>
      <w:r>
        <w:rPr>
          <w:rFonts w:eastAsia="Times New Roman"/>
          <w:color w:val="202124"/>
          <w:szCs w:val="24"/>
        </w:rPr>
        <w:t xml:space="preserve">όψει του χρόνου που διαθέτω να μνημονεύσω ένα-ένα τα ονόματα. Όμως, η συμβολή τους στη διαμόρφωση αυτού του </w:t>
      </w:r>
      <w:r>
        <w:rPr>
          <w:rFonts w:eastAsia="Times New Roman"/>
          <w:color w:val="202124"/>
          <w:szCs w:val="24"/>
        </w:rPr>
        <w:t xml:space="preserve">κώδικα </w:t>
      </w:r>
      <w:r>
        <w:rPr>
          <w:rFonts w:eastAsia="Times New Roman"/>
          <w:color w:val="202124"/>
          <w:szCs w:val="24"/>
        </w:rPr>
        <w:t>πραγματικά του καθενός ήταν πολύτιμη.</w:t>
      </w:r>
    </w:p>
    <w:p w14:paraId="38B9DC0C" w14:textId="77777777" w:rsidR="00200609" w:rsidRDefault="002F7F27">
      <w:pPr>
        <w:spacing w:line="600" w:lineRule="auto"/>
        <w:ind w:firstLine="720"/>
        <w:jc w:val="both"/>
        <w:rPr>
          <w:rFonts w:eastAsia="Times New Roman" w:cs="Times New Roman"/>
          <w:szCs w:val="24"/>
        </w:rPr>
      </w:pPr>
      <w:r>
        <w:rPr>
          <w:rFonts w:eastAsia="Times New Roman"/>
          <w:color w:val="202124"/>
          <w:szCs w:val="24"/>
        </w:rPr>
        <w:t xml:space="preserve">Στις </w:t>
      </w:r>
      <w:r>
        <w:rPr>
          <w:rFonts w:eastAsia="Times New Roman"/>
          <w:color w:val="202124"/>
          <w:szCs w:val="24"/>
        </w:rPr>
        <w:t xml:space="preserve">επιτροπές </w:t>
      </w:r>
      <w:r>
        <w:rPr>
          <w:rFonts w:eastAsia="Times New Roman"/>
          <w:color w:val="202124"/>
          <w:szCs w:val="24"/>
        </w:rPr>
        <w:t xml:space="preserve">που εναλλάχθηκαν </w:t>
      </w:r>
      <w:proofErr w:type="spellStart"/>
      <w:r>
        <w:rPr>
          <w:rFonts w:eastAsia="Times New Roman"/>
          <w:color w:val="202124"/>
          <w:szCs w:val="24"/>
        </w:rPr>
        <w:t>προήδρευσαν</w:t>
      </w:r>
      <w:proofErr w:type="spellEnd"/>
      <w:r>
        <w:rPr>
          <w:rFonts w:eastAsia="Times New Roman"/>
          <w:color w:val="202124"/>
          <w:szCs w:val="24"/>
        </w:rPr>
        <w:t xml:space="preserve"> οι</w:t>
      </w:r>
      <w:r>
        <w:rPr>
          <w:rFonts w:eastAsia="Times New Roman"/>
          <w:color w:val="202124"/>
          <w:szCs w:val="24"/>
        </w:rPr>
        <w:t xml:space="preserve"> καθηγητές Ανδρουλάκης, </w:t>
      </w:r>
      <w:proofErr w:type="spellStart"/>
      <w:r>
        <w:rPr>
          <w:rFonts w:eastAsia="Times New Roman"/>
          <w:color w:val="202124"/>
          <w:szCs w:val="24"/>
        </w:rPr>
        <w:t>Μυλωνόπουλος</w:t>
      </w:r>
      <w:proofErr w:type="spellEnd"/>
      <w:r>
        <w:rPr>
          <w:rFonts w:eastAsia="Times New Roman"/>
          <w:color w:val="202124"/>
          <w:szCs w:val="24"/>
        </w:rPr>
        <w:t xml:space="preserve">, ο αείμνηστος Ιωάννης </w:t>
      </w:r>
      <w:proofErr w:type="spellStart"/>
      <w:r>
        <w:rPr>
          <w:rFonts w:eastAsia="Times New Roman"/>
          <w:color w:val="202124"/>
          <w:szCs w:val="24"/>
        </w:rPr>
        <w:t>Μανδραλουδάκης</w:t>
      </w:r>
      <w:proofErr w:type="spellEnd"/>
      <w:r>
        <w:rPr>
          <w:rFonts w:eastAsia="Times New Roman"/>
          <w:color w:val="202124"/>
          <w:szCs w:val="24"/>
        </w:rPr>
        <w:t xml:space="preserve">, τον οποίον αντικατέστησε η </w:t>
      </w:r>
      <w:r>
        <w:rPr>
          <w:rFonts w:eastAsia="Times New Roman"/>
          <w:color w:val="202124"/>
          <w:szCs w:val="24"/>
        </w:rPr>
        <w:t xml:space="preserve">κ. </w:t>
      </w:r>
      <w:r>
        <w:rPr>
          <w:rFonts w:eastAsia="Times New Roman"/>
          <w:color w:val="202124"/>
          <w:szCs w:val="24"/>
        </w:rPr>
        <w:t xml:space="preserve">Συμεωνίδου-Καστανίδου. Στις </w:t>
      </w:r>
      <w:r>
        <w:rPr>
          <w:rFonts w:eastAsia="Times New Roman"/>
          <w:color w:val="202124"/>
          <w:szCs w:val="24"/>
        </w:rPr>
        <w:t>επιτροπές επεξεργασίας</w:t>
      </w:r>
      <w:r>
        <w:rPr>
          <w:rFonts w:eastAsia="Times New Roman"/>
          <w:color w:val="202124"/>
          <w:szCs w:val="24"/>
        </w:rPr>
        <w:t xml:space="preserve">, οι οποίες επίσης λειτούργησαν υπό τη σκέπη των </w:t>
      </w:r>
      <w:r>
        <w:rPr>
          <w:rFonts w:eastAsia="Times New Roman"/>
          <w:color w:val="202124"/>
          <w:szCs w:val="24"/>
        </w:rPr>
        <w:t>νομοπαρασκευαστικών επιτροπών</w:t>
      </w:r>
      <w:r>
        <w:rPr>
          <w:rFonts w:eastAsia="Times New Roman"/>
          <w:color w:val="202124"/>
          <w:szCs w:val="24"/>
        </w:rPr>
        <w:t xml:space="preserve"> και σε συνεργασία με τ</w:t>
      </w:r>
      <w:r>
        <w:rPr>
          <w:rFonts w:eastAsia="Times New Roman"/>
          <w:color w:val="202124"/>
          <w:szCs w:val="24"/>
        </w:rPr>
        <w:t xml:space="preserve">ο Υπουργείο για τον χάρτη του διαλόγου </w:t>
      </w:r>
      <w:proofErr w:type="spellStart"/>
      <w:r>
        <w:rPr>
          <w:rFonts w:eastAsia="Times New Roman"/>
          <w:color w:val="202124"/>
          <w:szCs w:val="24"/>
        </w:rPr>
        <w:t>προήδρευσε</w:t>
      </w:r>
      <w:proofErr w:type="spellEnd"/>
      <w:r>
        <w:rPr>
          <w:rFonts w:eastAsia="Times New Roman"/>
          <w:color w:val="202124"/>
          <w:szCs w:val="24"/>
        </w:rPr>
        <w:t xml:space="preserve"> και ο επίσης παριστάμενος Αντιεισαγγελέας κ. Βασίλειος </w:t>
      </w:r>
      <w:proofErr w:type="spellStart"/>
      <w:r>
        <w:rPr>
          <w:rFonts w:eastAsia="Times New Roman"/>
          <w:color w:val="202124"/>
          <w:szCs w:val="24"/>
        </w:rPr>
        <w:t>Μαρκής</w:t>
      </w:r>
      <w:proofErr w:type="spellEnd"/>
      <w:r>
        <w:rPr>
          <w:rFonts w:eastAsia="Times New Roman"/>
          <w:color w:val="202124"/>
          <w:szCs w:val="24"/>
        </w:rPr>
        <w:t xml:space="preserve"> και εντέλει, στην τελευταία αυτή φάση, </w:t>
      </w:r>
      <w:proofErr w:type="spellStart"/>
      <w:r>
        <w:rPr>
          <w:rFonts w:eastAsia="Times New Roman"/>
          <w:color w:val="202124"/>
          <w:szCs w:val="24"/>
        </w:rPr>
        <w:t>προήδρευε</w:t>
      </w:r>
      <w:proofErr w:type="spellEnd"/>
      <w:r>
        <w:rPr>
          <w:rFonts w:eastAsia="Times New Roman"/>
          <w:color w:val="202124"/>
          <w:szCs w:val="24"/>
        </w:rPr>
        <w:t xml:space="preserve"> στις εργασίες, ο διατελέσας και Πρόεδρος της Ένωσης Ποινικολόγων κ. Χριστόφορος Αργυρόπουλος.</w:t>
      </w:r>
    </w:p>
    <w:p w14:paraId="38B9DC0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 xml:space="preserve">χουμε, επομένως, ένα επιστημονικό έργο το οποίο οφείλουμε  να σεβαστούμε. </w:t>
      </w:r>
    </w:p>
    <w:p w14:paraId="38B9DC0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Κατανάλωσα πολύ χρόνο με τα διαδικαστικά. </w:t>
      </w:r>
    </w:p>
    <w:p w14:paraId="38B9DC0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Πρέπει πάντως να πω από άποψη ουσίας ότι δεν είχα συνειδητοποιήσει πριν να έρθω εδώ πόσο δεν έχει γίνει αντιληπτό, ιδίως ευρύτερα, το ότι </w:t>
      </w:r>
      <w:r>
        <w:rPr>
          <w:rFonts w:eastAsia="Times New Roman" w:cs="Times New Roman"/>
          <w:szCs w:val="24"/>
        </w:rPr>
        <w:t xml:space="preserve">αυτό το οποίο εμείς ψηφίζουμε είναι ένα νομοθέτημα το οποίο ψηφίζεται στο σύνολό του, δηλαδή ψηφίζουμε για την ποινική μας νομοθεσία έναν νέο φέροντα σκελετό, μία νέα ραχοκοκαλιά. </w:t>
      </w:r>
    </w:p>
    <w:p w14:paraId="38B9DC1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γεγονός ότι ψηφίζουμε έναν νέο σκελετό πάνω στις ίδιες γενικότερες αρχές</w:t>
      </w:r>
      <w:r>
        <w:rPr>
          <w:rFonts w:eastAsia="Times New Roman" w:cs="Times New Roman"/>
          <w:szCs w:val="24"/>
        </w:rPr>
        <w:t xml:space="preserve">, αλλά ίσως με διαφορετικές ειδικότερες αρχές, καθόλου δεν σημαίνει ότι δεν μπορεί να γίνουν στο μέλλον μεταρρυθμίσεις κατ’ άρθρο. Αυτές προφανώς θα γίνουν. Δεν ψηφίζουμε Σύνταγμα, ώστε ό,τι ψηφιστεί σήμερα να είναι αναλλοίωτο στη συνέχεια. Αυτό το οποίο, </w:t>
      </w:r>
      <w:r>
        <w:rPr>
          <w:rFonts w:eastAsia="Times New Roman" w:cs="Times New Roman"/>
          <w:szCs w:val="24"/>
        </w:rPr>
        <w:t xml:space="preserve">όμως, είναι χαρακτηριστικό είναι ότι εισφέρεται αυτή τη στιγμή στην ελληνική κοινωνία ένα νέο σύστημα ικανό να υποδεχθεί το σύνολο της ποινικής νομοθεσίας με έναν διαφορετικό τρόπο. </w:t>
      </w:r>
    </w:p>
    <w:p w14:paraId="38B9DC1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Να μη μνημονεύσω τις αρχές που διέπουν το ποινικό δίκαιο. Αυτές είναι σε </w:t>
      </w:r>
      <w:r>
        <w:rPr>
          <w:rFonts w:eastAsia="Times New Roman" w:cs="Times New Roman"/>
          <w:szCs w:val="24"/>
        </w:rPr>
        <w:t xml:space="preserve">όλους γνωστές. </w:t>
      </w:r>
    </w:p>
    <w:p w14:paraId="38B9DC1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ποινικό δίκαιο, το οποίο αναπαράγεται με το σημερινό σχέδιο Ποινικού Κώδικα, υπηρετεί πάντοτε την αρχή της νομιμότητας, τον σεβασμό της αξιοπρέπειας, την αρχή της ενοχής, τη δημοκρατική αρχή που επίσης επικοινωνεί και αλληλοεπηρεάζεται μ</w:t>
      </w:r>
      <w:r>
        <w:rPr>
          <w:rFonts w:eastAsia="Times New Roman" w:cs="Times New Roman"/>
          <w:szCs w:val="24"/>
        </w:rPr>
        <w:t xml:space="preserve">ε τις ρυθμίσεις της ποινικής νομοθεσίας, με την αρχή της ισότητας, του κοινωνικού κράτους και της επιείκειας. </w:t>
      </w:r>
    </w:p>
    <w:p w14:paraId="38B9DC1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Παρένθεση εδώ: Έθεσα από χθες το θέμα του ότι οφείλουμε να μην χρησιμοποιήσουμε τον όρο «επιείκεια» για μία διάταξη η οποία για τους στοιχειώδεις</w:t>
      </w:r>
      <w:r>
        <w:rPr>
          <w:rFonts w:eastAsia="Times New Roman" w:cs="Times New Roman"/>
          <w:szCs w:val="24"/>
        </w:rPr>
        <w:t xml:space="preserve"> γνώστες της φιλοσοφίας του </w:t>
      </w:r>
      <w:r>
        <w:rPr>
          <w:rFonts w:eastAsia="Times New Roman" w:cs="Times New Roman"/>
          <w:szCs w:val="24"/>
        </w:rPr>
        <w:t xml:space="preserve">δικαίου </w:t>
      </w:r>
      <w:r>
        <w:rPr>
          <w:rFonts w:eastAsia="Times New Roman" w:cs="Times New Roman"/>
          <w:szCs w:val="24"/>
        </w:rPr>
        <w:t xml:space="preserve">και της ιστορίας του </w:t>
      </w:r>
      <w:r>
        <w:rPr>
          <w:rFonts w:eastAsia="Times New Roman" w:cs="Times New Roman"/>
          <w:szCs w:val="24"/>
        </w:rPr>
        <w:t xml:space="preserve">δικαίου </w:t>
      </w:r>
      <w:r>
        <w:rPr>
          <w:rFonts w:eastAsia="Times New Roman" w:cs="Times New Roman"/>
          <w:szCs w:val="24"/>
        </w:rPr>
        <w:t xml:space="preserve">δεν έχει σχετικό περιεχόμενο με την έννοια της επιείκειας. Και επειδή η αλλαγή είναι μόνο νομοτεχνική, χαίρομαι που άκουσα από τον Υπουργό ότι μπορεί να την υποδεχθεί. </w:t>
      </w:r>
    </w:p>
    <w:p w14:paraId="38B9DC1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έννοια της επιείκεια</w:t>
      </w:r>
      <w:r>
        <w:rPr>
          <w:rFonts w:eastAsia="Times New Roman" w:cs="Times New Roman"/>
          <w:szCs w:val="24"/>
        </w:rPr>
        <w:t xml:space="preserve">ς μάς είναι γνωστή από την αριστοτελική εποχή. Σημαίνει ότι το δίκαιο μπορεί να προσαρμόζεται, </w:t>
      </w:r>
      <w:r>
        <w:rPr>
          <w:rFonts w:eastAsia="Times New Roman" w:cs="Times New Roman"/>
          <w:szCs w:val="24"/>
        </w:rPr>
        <w:lastRenderedPageBreak/>
        <w:t xml:space="preserve">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ιδιομορφίες των συγκεκριμένων περιπτώσεων και η επιείκεια συνιστά μια μορφή απονομής του δικαίου, μια μορφή </w:t>
      </w:r>
      <w:r>
        <w:rPr>
          <w:rFonts w:eastAsia="Times New Roman" w:cs="Times New Roman"/>
          <w:szCs w:val="24"/>
        </w:rPr>
        <w:t xml:space="preserve">δικαιοσύνης </w:t>
      </w:r>
      <w:r>
        <w:rPr>
          <w:rFonts w:eastAsia="Times New Roman" w:cs="Times New Roman"/>
          <w:szCs w:val="24"/>
        </w:rPr>
        <w:t>και όχι μια παρά</w:t>
      </w:r>
      <w:r>
        <w:rPr>
          <w:rFonts w:eastAsia="Times New Roman" w:cs="Times New Roman"/>
          <w:szCs w:val="24"/>
        </w:rPr>
        <w:t xml:space="preserve">καμψή της. </w:t>
      </w:r>
    </w:p>
    <w:p w14:paraId="38B9DC1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Πρόκειται για διατάξεις που δεν οδηγούν σε απονομή </w:t>
      </w:r>
      <w:r>
        <w:rPr>
          <w:rFonts w:eastAsia="Times New Roman" w:cs="Times New Roman"/>
          <w:szCs w:val="24"/>
        </w:rPr>
        <w:t>δικαιοσύνης</w:t>
      </w:r>
      <w:r>
        <w:rPr>
          <w:rFonts w:eastAsia="Times New Roman" w:cs="Times New Roman"/>
          <w:szCs w:val="24"/>
        </w:rPr>
        <w:t xml:space="preserve">. Το δικαστήριο έχει απονείμει μια ποινή σε αυτές τις περιπτώσεις, με βάση την αναλογικότητα και τις αρχές της </w:t>
      </w:r>
      <w:r>
        <w:rPr>
          <w:rFonts w:eastAsia="Times New Roman" w:cs="Times New Roman"/>
          <w:szCs w:val="24"/>
        </w:rPr>
        <w:t xml:space="preserve">δικαιοσύνης </w:t>
      </w:r>
      <w:r>
        <w:rPr>
          <w:rFonts w:eastAsia="Times New Roman" w:cs="Times New Roman"/>
          <w:szCs w:val="24"/>
        </w:rPr>
        <w:t>και αυτή η ρύθμιση επιτρέπει να αποκλίνουμε με διάφορες ευε</w:t>
      </w:r>
      <w:r>
        <w:rPr>
          <w:rFonts w:eastAsia="Times New Roman" w:cs="Times New Roman"/>
          <w:szCs w:val="24"/>
        </w:rPr>
        <w:t xml:space="preserve">ργετικές ρυθμίσεις χάριν της εξάρθρωσης του εγκλήματος γενικά. Δηλαδή αυτές οι ρυθμίσεις προτείνουν μια παράκαμψη από τη </w:t>
      </w:r>
      <w:r>
        <w:rPr>
          <w:rFonts w:eastAsia="Times New Roman" w:cs="Times New Roman"/>
          <w:szCs w:val="24"/>
        </w:rPr>
        <w:t xml:space="preserve">δικαιοσύνη </w:t>
      </w:r>
      <w:r>
        <w:rPr>
          <w:rFonts w:eastAsia="Times New Roman" w:cs="Times New Roman"/>
          <w:szCs w:val="24"/>
        </w:rPr>
        <w:t xml:space="preserve">χάριν μιας σκοπιμότητας ορθής ίσως, αλλά διαφορετικής. </w:t>
      </w:r>
    </w:p>
    <w:p w14:paraId="38B9DC1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 αυτό πολύ ορθά μέχρι τώρα η νομοθεσία μας στην περίπτωση της ποι</w:t>
      </w:r>
      <w:r>
        <w:rPr>
          <w:rFonts w:eastAsia="Times New Roman" w:cs="Times New Roman"/>
          <w:szCs w:val="24"/>
        </w:rPr>
        <w:t xml:space="preserve">νικής νομοθεσίας των ναρκωτικών δεν κάνει λόγο για μέτρα επιείκειας, κάνει λόγο για ευνοϊκά μέτρα και αυτή η ορολογία πρέπει να διατηρηθεί και σήμερα.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δείξουμε ότι στην Ελλάδα γνωρίζουμε στοιχειωδώς την ελληνική γλώσσα, την ελληνική </w:t>
      </w:r>
      <w:r>
        <w:rPr>
          <w:rFonts w:eastAsia="Times New Roman" w:cs="Times New Roman"/>
          <w:szCs w:val="24"/>
        </w:rPr>
        <w:t>ιστορία και την ελληνική φιλοσοφία.</w:t>
      </w:r>
    </w:p>
    <w:p w14:paraId="38B9DC1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Γυρνώντας στο κείμενο να πω ότι ο νέος </w:t>
      </w:r>
      <w:r>
        <w:rPr>
          <w:rFonts w:eastAsia="Times New Roman" w:cs="Times New Roman"/>
          <w:szCs w:val="24"/>
        </w:rPr>
        <w:t>κώδικας</w:t>
      </w:r>
      <w:r>
        <w:rPr>
          <w:rFonts w:eastAsia="Times New Roman" w:cs="Times New Roman"/>
          <w:szCs w:val="24"/>
        </w:rPr>
        <w:t>, βεβαίως, έχει προσαρμοστεί στην πρόοδο, δηλαδή σε κατακτήσεις οι οποίες αφορούν και τον κοινωνικό χώρο, αλλά ιδιαίτερα και το κράτος δικαίου και τη μηχανική –για να το πω έ</w:t>
      </w:r>
      <w:r>
        <w:rPr>
          <w:rFonts w:eastAsia="Times New Roman" w:cs="Times New Roman"/>
          <w:szCs w:val="24"/>
        </w:rPr>
        <w:t>τσι- της ασφάλειας. Δεν παύει να επιδιώκει την ισορροπία μεταξύ ασφάλειας και κράτους δικαίου, δηλαδή σεβασμού των δικαιωμάτων του πολίτη που αντιμετωπίζει τον ποινικό έλεγχο. Όντως, στο άρθρο 13 του Ποινικού Κώδικα, στους ορισμούς βρίσκουμε ότι η έννοια τ</w:t>
      </w:r>
      <w:r>
        <w:rPr>
          <w:rFonts w:eastAsia="Times New Roman" w:cs="Times New Roman"/>
          <w:szCs w:val="24"/>
        </w:rPr>
        <w:t>ου οικείου πλέον δεν αφορά μόνο την οικογένεια, όπως τη γνωρίζαμε, αλλά και την οικογένεια, όπως έχει διευρυνθεί πλέον η έννοιά της θεσμικά.</w:t>
      </w:r>
    </w:p>
    <w:p w14:paraId="38B9DC1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Όμως, να πω ποιο είναι το κύριο σημείο αλλαγής, το οποίο επισημάνθηκε ήδη. Το κύριο σημείο είναι ότι μέχρι σήμερα ε</w:t>
      </w:r>
      <w:r>
        <w:rPr>
          <w:rFonts w:eastAsia="Times New Roman" w:cs="Times New Roman"/>
          <w:szCs w:val="24"/>
        </w:rPr>
        <w:t xml:space="preserve">ίχαμε ένα πρόβλημα με τις ποινές, το οποίο αφορούσε τόσο τις μεγάλες ποινές όσο και τις ελαφρές και τις πολύ μικρές. Ποιο ήταν αυτό; </w:t>
      </w:r>
    </w:p>
    <w:p w14:paraId="38B9DC1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σε ό,τι αφορά τις σοβαρές ποινές, το πρόβλημά μας ήταν ότι είχαμε πολύ υψηλές απειλούμενες ποινές και ένα ιδιαίτερα εύκαμπτο και ελαστικό σύστημα απολύσεων. Αυτό </w:t>
      </w:r>
      <w:r>
        <w:rPr>
          <w:rFonts w:eastAsia="Times New Roman" w:cs="Times New Roman"/>
          <w:szCs w:val="24"/>
        </w:rPr>
        <w:lastRenderedPageBreak/>
        <w:t>το σύστημα έπρεπε να εξισορροπηθεί έτσι, ώστε να φθάσουμε να έχουμε ένα ποινικό σύστημα το ο</w:t>
      </w:r>
      <w:r>
        <w:rPr>
          <w:rFonts w:eastAsia="Times New Roman" w:cs="Times New Roman"/>
          <w:szCs w:val="24"/>
        </w:rPr>
        <w:t xml:space="preserve">ποίο να ταιριάζει με αυτό της διεθνούς κοινότητας και να παρέχει εμπιστοσύνη, ασφάλεια και δικαιώματα στους Έλληνες πολίτες. </w:t>
      </w:r>
    </w:p>
    <w:p w14:paraId="38B9DC1A"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η εξισορρόπηση; Ελαφρώς χαμηλότερες οι απειλούμενες ποινές σε αρκετές περιπτώσεις και ένα πάγιο σύστημα πλέον απολύσεων</w:t>
      </w:r>
      <w:r>
        <w:rPr>
          <w:rFonts w:eastAsia="Times New Roman"/>
          <w:color w:val="222222"/>
          <w:szCs w:val="24"/>
          <w:shd w:val="clear" w:color="auto" w:fill="FFFFFF"/>
        </w:rPr>
        <w:t xml:space="preserve">. Τι σημαίνει ελαφρώς χαμηλότερες; Σημαίνει ότι μειώνονται οι περιπτώσεις όπου προβλέπονται ισόβια –κάποιες χώρες έχουν καταργήσει τα ισόβια, εμείς τα διατηρούμε- ώστε να μην φτάνουμε στο φαινόμενο να </w:t>
      </w:r>
      <w:r w:rsidRPr="00C0620B">
        <w:rPr>
          <w:rFonts w:eastAsia="Times New Roman"/>
          <w:color w:val="222222"/>
          <w:szCs w:val="24"/>
          <w:shd w:val="clear" w:color="auto" w:fill="FFFFFF"/>
        </w:rPr>
        <w:t>είναι</w:t>
      </w:r>
      <w:r>
        <w:rPr>
          <w:rFonts w:eastAsia="Times New Roman"/>
          <w:color w:val="222222"/>
          <w:szCs w:val="24"/>
          <w:shd w:val="clear" w:color="auto" w:fill="FFFFFF"/>
        </w:rPr>
        <w:t xml:space="preserve"> η χώρα μας η μοναδική που έχει το 10% των κρατουμ</w:t>
      </w:r>
      <w:r>
        <w:rPr>
          <w:rFonts w:eastAsia="Times New Roman"/>
          <w:color w:val="222222"/>
          <w:szCs w:val="24"/>
          <w:shd w:val="clear" w:color="auto" w:fill="FFFFFF"/>
        </w:rPr>
        <w:t xml:space="preserve">ένων στις φυλακές ισοβίτες και να γινόμαστε μάλιστα για τον λόγο αυτό δέκτες διαρκούς κριτικής για τον </w:t>
      </w:r>
      <w:proofErr w:type="spellStart"/>
      <w:r>
        <w:rPr>
          <w:rFonts w:eastAsia="Times New Roman"/>
          <w:color w:val="222222"/>
          <w:szCs w:val="24"/>
          <w:shd w:val="clear" w:color="auto" w:fill="FFFFFF"/>
        </w:rPr>
        <w:t>δικαιικό</w:t>
      </w:r>
      <w:proofErr w:type="spellEnd"/>
      <w:r>
        <w:rPr>
          <w:rFonts w:eastAsia="Times New Roman"/>
          <w:color w:val="222222"/>
          <w:szCs w:val="24"/>
          <w:shd w:val="clear" w:color="auto" w:fill="FFFFFF"/>
        </w:rPr>
        <w:t xml:space="preserve"> μας και ποινικό μας πολιτισμό. Μειώνεται, λοιπόν, ο αριθμός των ισοβίων, αλλά διατηρούνται για τα βαριά εγκλήματα. Κατεβαίνει αισθητά, όχι όμως </w:t>
      </w:r>
      <w:r>
        <w:rPr>
          <w:rFonts w:eastAsia="Times New Roman"/>
          <w:color w:val="222222"/>
          <w:szCs w:val="24"/>
          <w:shd w:val="clear" w:color="auto" w:fill="FFFFFF"/>
        </w:rPr>
        <w:t xml:space="preserve">και πολύ το ανώτατο όριο της πρόσκαιρης κάθειρξης από τα είκοσι στα δεκαπέντε χρόνια. </w:t>
      </w:r>
    </w:p>
    <w:p w14:paraId="38B9DC1B"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Κατά τα λοιπά, στο πεδίο της φυλάκισης και των πλημμελημάτων, δηλαδή των ποινών που αφορούν τις αξιόποινες πράξεις μεσαίας τάξης έχουμε σημαντικές αλλαγές, αφού πλέον έχ</w:t>
      </w:r>
      <w:r>
        <w:rPr>
          <w:rFonts w:eastAsia="Times New Roman"/>
          <w:color w:val="222222"/>
          <w:szCs w:val="24"/>
          <w:shd w:val="clear" w:color="auto" w:fill="FFFFFF"/>
        </w:rPr>
        <w:t>ουμε τρεις κύριες ποινές: τη φυλάκιση η οποία από τα τρία χρόνια και μετά πλέον θα εκτίεται, την παροχή κοινωφελούς εργασίας και τη χρηματική ποινή, ενώ καταργείται ο θεσμός της χρηματικής εξαγοράς της ποινής φυλάκισης, με καταβολή ποσού χρημάτων.</w:t>
      </w:r>
    </w:p>
    <w:p w14:paraId="38B9DC1C"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w:t>
      </w:r>
      <w:r>
        <w:rPr>
          <w:rFonts w:eastAsia="Times New Roman"/>
          <w:color w:val="222222"/>
          <w:szCs w:val="24"/>
          <w:shd w:val="clear" w:color="auto" w:fill="FFFFFF"/>
        </w:rPr>
        <w:t xml:space="preserve">ώρα που η </w:t>
      </w:r>
      <w:r>
        <w:rPr>
          <w:rFonts w:eastAsia="Times New Roman"/>
          <w:color w:val="222222"/>
          <w:szCs w:val="24"/>
          <w:shd w:val="clear" w:color="auto" w:fill="FFFFFF"/>
        </w:rPr>
        <w:t>πολιτεία</w:t>
      </w:r>
      <w:r>
        <w:rPr>
          <w:rFonts w:eastAsia="Times New Roman"/>
          <w:color w:val="222222"/>
          <w:szCs w:val="24"/>
          <w:shd w:val="clear" w:color="auto" w:fill="FFFFFF"/>
        </w:rPr>
        <w:t xml:space="preserve"> είχε κρίνει ότι πρέπει να επιβάλλει μία ποινή φυλάκισης, είναι σωστό αυτό να τηρείται. Η εναλλακτική επιλογή να είναι η κοινωφελής εργασία που και πάλι δεν μπορεί να θέσει τους πολίτες σε άνιση θέση μεταξύ τους, και να μην έχουμε αυτή τη</w:t>
      </w:r>
      <w:r>
        <w:rPr>
          <w:rFonts w:eastAsia="Times New Roman"/>
          <w:color w:val="222222"/>
          <w:szCs w:val="24"/>
          <w:shd w:val="clear" w:color="auto" w:fill="FFFFFF"/>
        </w:rPr>
        <w:t xml:space="preserve"> φθορά την οποία συνεπαγόταν το σύστημα με τη μετατροπή και που και πάλι έδινε στη χώρα μας εδώ μια ιδιαίτερη θέση. Δεν ήταν μια ρύθμιση η οποία να είναι ανεκτή, να γίνεται αποδεκτή από άλλες ευρωπαϊκές ρυθμίσεις.</w:t>
      </w:r>
    </w:p>
    <w:p w14:paraId="38B9DC1D"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θα αδικήσω τη δουλειά της </w:t>
      </w:r>
      <w:r>
        <w:rPr>
          <w:rFonts w:eastAsia="Times New Roman"/>
          <w:color w:val="222222"/>
          <w:szCs w:val="24"/>
          <w:shd w:val="clear" w:color="auto" w:fill="FFFFFF"/>
        </w:rPr>
        <w:t>νομοπαρ</w:t>
      </w:r>
      <w:r>
        <w:rPr>
          <w:rFonts w:eastAsia="Times New Roman"/>
          <w:color w:val="222222"/>
          <w:szCs w:val="24"/>
          <w:shd w:val="clear" w:color="auto" w:fill="FFFFFF"/>
        </w:rPr>
        <w:t xml:space="preserve">ασκευαστικής επιτροπής </w:t>
      </w:r>
      <w:r>
        <w:rPr>
          <w:rFonts w:eastAsia="Times New Roman"/>
          <w:color w:val="222222"/>
          <w:szCs w:val="24"/>
          <w:shd w:val="clear" w:color="auto" w:fill="FFFFFF"/>
        </w:rPr>
        <w:t xml:space="preserve">η οποία είναι τεράστια. Δόθηκε προσοχή και στα τετρακόσια πενήντα άρθρα του Ποινικού Κώδικα, σε ένα προς </w:t>
      </w:r>
      <w:r>
        <w:rPr>
          <w:rFonts w:eastAsia="Times New Roman"/>
          <w:color w:val="222222"/>
          <w:szCs w:val="24"/>
          <w:shd w:val="clear" w:color="auto" w:fill="FFFFFF"/>
        </w:rPr>
        <w:lastRenderedPageBreak/>
        <w:t xml:space="preserve">ένα, ψηφίζοντας εδώ με μία μόνο διάταξη. Αναγκαστικά αδικούμε το έργο, αλλά θυμίζω ότι βεβαίως ότι κατά </w:t>
      </w:r>
      <w:proofErr w:type="spellStart"/>
      <w:r>
        <w:rPr>
          <w:rFonts w:eastAsia="Times New Roman"/>
          <w:color w:val="222222"/>
          <w:szCs w:val="24"/>
          <w:shd w:val="clear" w:color="auto" w:fill="FFFFFF"/>
        </w:rPr>
        <w:t>άρθρον</w:t>
      </w:r>
      <w:proofErr w:type="spellEnd"/>
      <w:r>
        <w:rPr>
          <w:rFonts w:eastAsia="Times New Roman"/>
          <w:color w:val="222222"/>
          <w:szCs w:val="24"/>
          <w:shd w:val="clear" w:color="auto" w:fill="FFFFFF"/>
        </w:rPr>
        <w:t xml:space="preserve"> στο μέλλον θα δοκ</w:t>
      </w:r>
      <w:r>
        <w:rPr>
          <w:rFonts w:eastAsia="Times New Roman"/>
          <w:color w:val="222222"/>
          <w:szCs w:val="24"/>
          <w:shd w:val="clear" w:color="auto" w:fill="FFFFFF"/>
        </w:rPr>
        <w:t>ιμαστεί αυτή η ποινική νομοθεσία.</w:t>
      </w:r>
    </w:p>
    <w:p w14:paraId="38B9DC1E"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θα ήθελα να πω ότι αντιλαμβάνομαι τη σημασία του θέματος του βιασμού και ελπίζω η συζήτηση που θα γίνει εδώ να καταλήξει σε μια θέση, η οποία θα εκφράζει όλες τις ανάγκες και τις ασφάλειας και του κράτους δικαίου.</w:t>
      </w:r>
    </w:p>
    <w:p w14:paraId="38B9DC1F"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επίσης, πολύ θετικό το ότι ο Υπουργός ήδη χθες δήλωσε ότι αποδέχεται τη νομοτεχνική πρόταση το άρθρο που αφορά τα βασανιστήρια να μετακινηθεί από τη θέση στην οποία βρίσκεται στο σχέδιο, δηλαδή μεταξύ των εγκλημάτων περί την υπηρεσία στα εγκλήματα τ</w:t>
      </w:r>
      <w:r>
        <w:rPr>
          <w:rFonts w:eastAsia="Times New Roman"/>
          <w:color w:val="222222"/>
          <w:szCs w:val="24"/>
          <w:shd w:val="clear" w:color="auto" w:fill="FFFFFF"/>
        </w:rPr>
        <w:t xml:space="preserve">α οποία αφορούν το πολίτευμα και την εσχάτη προδοσία. </w:t>
      </w:r>
    </w:p>
    <w:p w14:paraId="38B9DC20"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 θα τελειώσω. Θέλω να πω το εξής. Ποινικολόγοι διαφωνούν εάν τα βασανιστήρια θίγουν την ανθρώπινη αξιοπρέπεια ή κάτι άλλο, εάν η αξιοπρέπεια είναι έννομο αγαθό ή όχι. Επιτρέψτε μου να πω ότι μπο</w:t>
      </w:r>
      <w:r>
        <w:rPr>
          <w:rFonts w:eastAsia="Times New Roman"/>
          <w:color w:val="222222"/>
          <w:szCs w:val="24"/>
          <w:shd w:val="clear" w:color="auto" w:fill="FFFFFF"/>
        </w:rPr>
        <w:t xml:space="preserve">ρούμε να αποδώσουμε θεωρητική </w:t>
      </w:r>
      <w:r>
        <w:rPr>
          <w:rFonts w:eastAsia="Times New Roman"/>
          <w:color w:val="222222"/>
          <w:szCs w:val="24"/>
          <w:shd w:val="clear" w:color="auto" w:fill="FFFFFF"/>
        </w:rPr>
        <w:lastRenderedPageBreak/>
        <w:t xml:space="preserve">ίσως και τεχνοκρατική σημασία σε αυτές τις διαφωνίες και να επιχειρήσουμε να δούμε την ουσία. Και η ουσία είναι ποια; Η ουσία είναι ότι ένας άνθρωπος ο οποίος βασανίζεται, παύει να μπορεί να έχει </w:t>
      </w:r>
      <w:proofErr w:type="spellStart"/>
      <w:r>
        <w:rPr>
          <w:rFonts w:eastAsia="Times New Roman"/>
          <w:color w:val="222222"/>
          <w:szCs w:val="24"/>
          <w:shd w:val="clear" w:color="auto" w:fill="FFFFFF"/>
        </w:rPr>
        <w:t>αυτοπροσδιορισμένη</w:t>
      </w:r>
      <w:proofErr w:type="spellEnd"/>
      <w:r>
        <w:rPr>
          <w:rFonts w:eastAsia="Times New Roman"/>
          <w:color w:val="222222"/>
          <w:szCs w:val="24"/>
          <w:shd w:val="clear" w:color="auto" w:fill="FFFFFF"/>
        </w:rPr>
        <w:t xml:space="preserve"> άποψη, γνώμ</w:t>
      </w:r>
      <w:r>
        <w:rPr>
          <w:rFonts w:eastAsia="Times New Roman"/>
          <w:color w:val="222222"/>
          <w:szCs w:val="24"/>
          <w:shd w:val="clear" w:color="auto" w:fill="FFFFFF"/>
        </w:rPr>
        <w:t xml:space="preserve">η και θέληση. </w:t>
      </w:r>
    </w:p>
    <w:p w14:paraId="38B9DC21"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Φαντάζομαι πλείστοι έχετε διαβάσει τους «</w:t>
      </w:r>
      <w:proofErr w:type="spellStart"/>
      <w:r>
        <w:rPr>
          <w:rFonts w:eastAsia="Times New Roman"/>
          <w:color w:val="222222"/>
          <w:szCs w:val="24"/>
          <w:shd w:val="clear" w:color="auto" w:fill="FFFFFF"/>
        </w:rPr>
        <w:t>Ανθρωποφύλακες</w:t>
      </w:r>
      <w:proofErr w:type="spellEnd"/>
      <w:r>
        <w:rPr>
          <w:rFonts w:eastAsia="Times New Roman"/>
          <w:color w:val="222222"/>
          <w:szCs w:val="24"/>
          <w:shd w:val="clear" w:color="auto" w:fill="FFFFFF"/>
        </w:rPr>
        <w:t xml:space="preserve">» του Περικλή </w:t>
      </w:r>
      <w:proofErr w:type="spellStart"/>
      <w:r>
        <w:rPr>
          <w:rFonts w:eastAsia="Times New Roman"/>
          <w:color w:val="222222"/>
          <w:szCs w:val="24"/>
          <w:shd w:val="clear" w:color="auto" w:fill="FFFFFF"/>
        </w:rPr>
        <w:t>Κοροβέση</w:t>
      </w:r>
      <w:proofErr w:type="spellEnd"/>
      <w:r>
        <w:rPr>
          <w:rFonts w:eastAsia="Times New Roman"/>
          <w:color w:val="222222"/>
          <w:szCs w:val="24"/>
          <w:shd w:val="clear" w:color="auto" w:fill="FFFFFF"/>
        </w:rPr>
        <w:t>, όπου περιγράφει με τον καλύτερο τρόπο πώς ο άνθρωπος ο οποίος βασανίζεται από ένα σημείο και μετά νιώθει να μην υπάρχει, λόγω του αφόρητου πόνου. Ο άνθρωπος ο όπο</w:t>
      </w:r>
      <w:r>
        <w:rPr>
          <w:rFonts w:eastAsia="Times New Roman"/>
          <w:color w:val="222222"/>
          <w:szCs w:val="24"/>
          <w:shd w:val="clear" w:color="auto" w:fill="FFFFFF"/>
        </w:rPr>
        <w:t xml:space="preserve">ιος δεν μπορεί να </w:t>
      </w:r>
      <w:proofErr w:type="spellStart"/>
      <w:r>
        <w:rPr>
          <w:rFonts w:eastAsia="Times New Roman"/>
          <w:color w:val="222222"/>
          <w:szCs w:val="24"/>
          <w:shd w:val="clear" w:color="auto" w:fill="FFFFFF"/>
        </w:rPr>
        <w:t>αυτοπροσδιοριστεί</w:t>
      </w:r>
      <w:proofErr w:type="spellEnd"/>
      <w:r>
        <w:rPr>
          <w:rFonts w:eastAsia="Times New Roman"/>
          <w:color w:val="222222"/>
          <w:szCs w:val="24"/>
          <w:shd w:val="clear" w:color="auto" w:fill="FFFFFF"/>
        </w:rPr>
        <w:t xml:space="preserve">, δεν μπορεί δυστυχώς, αν και δεν το θέλει αυτό, να είναι κύτταρο της </w:t>
      </w:r>
      <w:r>
        <w:rPr>
          <w:rFonts w:eastAsia="Times New Roman"/>
          <w:color w:val="222222"/>
          <w:szCs w:val="24"/>
          <w:shd w:val="clear" w:color="auto" w:fill="FFFFFF"/>
        </w:rPr>
        <w:t>δημοκρατίας</w:t>
      </w:r>
      <w:r>
        <w:rPr>
          <w:rFonts w:eastAsia="Times New Roman"/>
          <w:color w:val="222222"/>
          <w:szCs w:val="24"/>
          <w:shd w:val="clear" w:color="auto" w:fill="FFFFFF"/>
        </w:rPr>
        <w:t xml:space="preserve">, διότι η </w:t>
      </w:r>
      <w:r>
        <w:rPr>
          <w:rFonts w:eastAsia="Times New Roman"/>
          <w:color w:val="222222"/>
          <w:szCs w:val="24"/>
          <w:shd w:val="clear" w:color="auto" w:fill="FFFFFF"/>
        </w:rPr>
        <w:t xml:space="preserve">δημοκρατία </w:t>
      </w:r>
      <w:r>
        <w:rPr>
          <w:rFonts w:eastAsia="Times New Roman"/>
          <w:color w:val="222222"/>
          <w:szCs w:val="24"/>
          <w:shd w:val="clear" w:color="auto" w:fill="FFFFFF"/>
        </w:rPr>
        <w:t xml:space="preserve">προϋποθέτει ψήφο και η ψήφος προϋποθέτει αυτοπροσδιορισμό. </w:t>
      </w:r>
    </w:p>
    <w:p w14:paraId="38B9DC22"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Θίγει, </w:t>
      </w:r>
      <w:r w:rsidRPr="008336FD">
        <w:rPr>
          <w:rFonts w:eastAsia="Times New Roman"/>
          <w:color w:val="222222"/>
          <w:szCs w:val="24"/>
          <w:shd w:val="clear" w:color="auto" w:fill="FFFFFF"/>
        </w:rPr>
        <w:t>λοιπόν</w:t>
      </w:r>
      <w:r>
        <w:rPr>
          <w:rFonts w:eastAsia="Times New Roman"/>
          <w:color w:val="222222"/>
          <w:szCs w:val="24"/>
          <w:shd w:val="clear" w:color="auto" w:fill="FFFFFF"/>
        </w:rPr>
        <w:t xml:space="preserve">, ο βασανισμός τα βάθρα της </w:t>
      </w:r>
      <w:r>
        <w:rPr>
          <w:rFonts w:eastAsia="Times New Roman"/>
          <w:color w:val="222222"/>
          <w:szCs w:val="24"/>
          <w:shd w:val="clear" w:color="auto" w:fill="FFFFFF"/>
        </w:rPr>
        <w:t>δημοκρατίας</w:t>
      </w:r>
      <w:r>
        <w:rPr>
          <w:rFonts w:eastAsia="Times New Roman"/>
          <w:color w:val="222222"/>
          <w:szCs w:val="24"/>
          <w:shd w:val="clear" w:color="auto" w:fill="FFFFFF"/>
        </w:rPr>
        <w:t>. Και θ</w:t>
      </w:r>
      <w:r>
        <w:rPr>
          <w:rFonts w:eastAsia="Times New Roman"/>
          <w:color w:val="222222"/>
          <w:szCs w:val="24"/>
          <w:shd w:val="clear" w:color="auto" w:fill="FFFFFF"/>
        </w:rPr>
        <w:t xml:space="preserve">ίγει τα βάθρα του Συντάγματός μας, επειδή επηρεάζει όχι μόνο τη </w:t>
      </w:r>
      <w:r>
        <w:rPr>
          <w:rFonts w:eastAsia="Times New Roman"/>
          <w:color w:val="222222"/>
          <w:szCs w:val="24"/>
          <w:shd w:val="clear" w:color="auto" w:fill="FFFFFF"/>
        </w:rPr>
        <w:t>δημοκρατία</w:t>
      </w:r>
      <w:r>
        <w:rPr>
          <w:rFonts w:eastAsia="Times New Roman"/>
          <w:color w:val="222222"/>
          <w:szCs w:val="24"/>
          <w:shd w:val="clear" w:color="auto" w:fill="FFFFFF"/>
        </w:rPr>
        <w:t xml:space="preserve">, αλλά και το κράτος δικαίου, διότι και το κράτος δικαίου προϋποθέτει ατομική ευθύνη των ανθρώπων, προϋποθέτει ενοχή των ανθρώπων. </w:t>
      </w:r>
      <w:r>
        <w:rPr>
          <w:rFonts w:eastAsia="Times New Roman" w:cs="Times New Roman"/>
          <w:szCs w:val="24"/>
        </w:rPr>
        <w:t>Και η ενοχή</w:t>
      </w:r>
      <w:r w:rsidRPr="00CA318A">
        <w:rPr>
          <w:rFonts w:eastAsia="Times New Roman" w:cs="Times New Roman"/>
          <w:szCs w:val="24"/>
        </w:rPr>
        <w:t>,</w:t>
      </w:r>
      <w:r>
        <w:rPr>
          <w:rFonts w:eastAsia="Times New Roman" w:cs="Times New Roman"/>
          <w:szCs w:val="24"/>
        </w:rPr>
        <w:t xml:space="preserve"> επίσης</w:t>
      </w:r>
      <w:r w:rsidRPr="00CA318A">
        <w:rPr>
          <w:rFonts w:eastAsia="Times New Roman" w:cs="Times New Roman"/>
          <w:szCs w:val="24"/>
        </w:rPr>
        <w:t>,</w:t>
      </w:r>
      <w:r>
        <w:rPr>
          <w:rFonts w:eastAsia="Times New Roman" w:cs="Times New Roman"/>
          <w:szCs w:val="24"/>
        </w:rPr>
        <w:t xml:space="preserve"> προϋποθέτει αυτοπροσδιορισμό, </w:t>
      </w:r>
      <w:r>
        <w:rPr>
          <w:rFonts w:eastAsia="Times New Roman" w:cs="Times New Roman"/>
          <w:szCs w:val="24"/>
        </w:rPr>
        <w:t>τη δυνατότητά σου να επιλέξεις την</w:t>
      </w:r>
      <w:r w:rsidRPr="00CA318A">
        <w:rPr>
          <w:rFonts w:eastAsia="Times New Roman" w:cs="Times New Roman"/>
          <w:szCs w:val="24"/>
        </w:rPr>
        <w:t xml:space="preserve"> </w:t>
      </w:r>
      <w:r w:rsidRPr="00CA318A">
        <w:rPr>
          <w:rFonts w:eastAsia="Times New Roman" w:cs="Times New Roman"/>
          <w:szCs w:val="24"/>
        </w:rPr>
        <w:lastRenderedPageBreak/>
        <w:t>πρ</w:t>
      </w:r>
      <w:r>
        <w:rPr>
          <w:rFonts w:eastAsia="Times New Roman" w:cs="Times New Roman"/>
          <w:szCs w:val="24"/>
        </w:rPr>
        <w:t>ώτη, την άλφα ή τη βήτα συμπεριφορά, πράγμα το οποίο το καταργεί ο αφόρητος πόνος.</w:t>
      </w:r>
      <w:r>
        <w:rPr>
          <w:rFonts w:eastAsia="Times New Roman"/>
          <w:color w:val="222222"/>
          <w:szCs w:val="24"/>
          <w:shd w:val="clear" w:color="auto" w:fill="FFFFFF"/>
        </w:rPr>
        <w:t> </w:t>
      </w:r>
    </w:p>
    <w:p w14:paraId="38B9DC2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Αυτή την πράξη, αυτό το έγκλημα το οποίο προσβάλλει τα βάθρα του πολιτεύματος και τα δύο και το κράτος δικαίου και τη δημοκρατία, δεν μ</w:t>
      </w:r>
      <w:r>
        <w:rPr>
          <w:rFonts w:eastAsia="Times New Roman" w:cs="Times New Roman"/>
          <w:szCs w:val="24"/>
        </w:rPr>
        <w:t>πορούμε να το βάλουμε μεταξύ των εγκλημάτων περί την υπηρεσία και να μην το βάλουμε στον οικείο του χώρο, που είναι τα εγκλήματα κατά του πολιτεύματος.</w:t>
      </w:r>
    </w:p>
    <w:p w14:paraId="38B9DC2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Ευχαριστώ που με ακούσατε.</w:t>
      </w:r>
    </w:p>
    <w:p w14:paraId="38B9DC25" w14:textId="77777777" w:rsidR="00200609" w:rsidRDefault="002F7F27">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38B9DC26" w14:textId="77777777" w:rsidR="00200609" w:rsidRDefault="002F7F27">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Ευχαριστούμε και εμείς τον Βουλευτή της Α΄ Θεσσαλονίκης κ. Νίκο Παρασκευόπουλο.</w:t>
      </w:r>
    </w:p>
    <w:p w14:paraId="38B9DC27" w14:textId="77777777" w:rsidR="00200609" w:rsidRDefault="002F7F27">
      <w:pPr>
        <w:spacing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Pr="004D1F57">
        <w:rPr>
          <w:rFonts w:eastAsia="Times New Roman" w:cs="Times New Roman"/>
          <w:szCs w:val="24"/>
        </w:rPr>
        <w:t>αίθουσας «ΕΛΕΥΘΕΡΙΟΣ ΒΕΝΙΖΕΛΟΣ» και ενημερώθηκαν για την ιστορία του κτηρίου και τον τρόπο οργάνωσης και λειτουργίας της Βουλής, τριαντα</w:t>
      </w:r>
      <w:r>
        <w:rPr>
          <w:rFonts w:eastAsia="Times New Roman" w:cs="Times New Roman"/>
          <w:szCs w:val="24"/>
        </w:rPr>
        <w:t>πέντε</w:t>
      </w:r>
      <w:r w:rsidRPr="004D1F57">
        <w:rPr>
          <w:rFonts w:eastAsia="Times New Roman" w:cs="Times New Roman"/>
          <w:szCs w:val="24"/>
        </w:rPr>
        <w:t xml:space="preserve"> μαθητές και μαθήτριες και </w:t>
      </w:r>
      <w:r w:rsidRPr="004D1F57">
        <w:rPr>
          <w:rFonts w:eastAsia="Times New Roman" w:cs="Times New Roman"/>
          <w:szCs w:val="24"/>
        </w:rPr>
        <w:lastRenderedPageBreak/>
        <w:t>τ</w:t>
      </w:r>
      <w:r>
        <w:rPr>
          <w:rFonts w:eastAsia="Times New Roman" w:cs="Times New Roman"/>
          <w:szCs w:val="24"/>
        </w:rPr>
        <w:t>ρεις</w:t>
      </w:r>
      <w:r w:rsidRPr="004D1F57">
        <w:rPr>
          <w:rFonts w:eastAsia="Times New Roman" w:cs="Times New Roman"/>
          <w:szCs w:val="24"/>
        </w:rPr>
        <w:t xml:space="preserve"> εκπα</w:t>
      </w:r>
      <w:r>
        <w:rPr>
          <w:rFonts w:eastAsia="Times New Roman" w:cs="Times New Roman"/>
          <w:szCs w:val="24"/>
        </w:rPr>
        <w:t>ιδευτικοί συνοδοί από το 9</w:t>
      </w:r>
      <w:r w:rsidRPr="00CA318A">
        <w:rPr>
          <w:rFonts w:eastAsia="Times New Roman" w:cs="Times New Roman"/>
          <w:szCs w:val="24"/>
          <w:vertAlign w:val="superscript"/>
        </w:rPr>
        <w:t>ο</w:t>
      </w:r>
      <w:r w:rsidRPr="004D1F57">
        <w:rPr>
          <w:rFonts w:eastAsia="Times New Roman" w:cs="Times New Roman"/>
          <w:szCs w:val="24"/>
        </w:rPr>
        <w:t xml:space="preserve"> Δημοτικό Σχολείο </w:t>
      </w:r>
      <w:r>
        <w:rPr>
          <w:rFonts w:eastAsia="Times New Roman" w:cs="Times New Roman"/>
          <w:szCs w:val="24"/>
        </w:rPr>
        <w:t>Χαλκίδας «ΓΙΑΝΝΗΣ ΣΚΑΡΙΜΠΑΣ»</w:t>
      </w:r>
      <w:r w:rsidRPr="004D1F57">
        <w:rPr>
          <w:rFonts w:eastAsia="Times New Roman" w:cs="Times New Roman"/>
          <w:szCs w:val="24"/>
        </w:rPr>
        <w:t>.</w:t>
      </w:r>
    </w:p>
    <w:p w14:paraId="38B9DC28" w14:textId="77777777" w:rsidR="00200609" w:rsidRDefault="002F7F27">
      <w:pPr>
        <w:spacing w:line="600" w:lineRule="auto"/>
        <w:ind w:firstLine="720"/>
        <w:jc w:val="both"/>
        <w:rPr>
          <w:rFonts w:eastAsia="Times New Roman" w:cs="Times New Roman"/>
          <w:szCs w:val="24"/>
        </w:rPr>
      </w:pPr>
      <w:r w:rsidRPr="004D1F57">
        <w:rPr>
          <w:rFonts w:eastAsia="Times New Roman" w:cs="Times New Roman"/>
          <w:szCs w:val="24"/>
        </w:rPr>
        <w:t>Η Β</w:t>
      </w:r>
      <w:r w:rsidRPr="004D1F57">
        <w:rPr>
          <w:rFonts w:eastAsia="Times New Roman" w:cs="Times New Roman"/>
          <w:szCs w:val="24"/>
        </w:rPr>
        <w:t xml:space="preserve">ουλή </w:t>
      </w:r>
      <w:r>
        <w:rPr>
          <w:rFonts w:eastAsia="Times New Roman" w:cs="Times New Roman"/>
          <w:szCs w:val="24"/>
        </w:rPr>
        <w:t>σάς</w:t>
      </w:r>
      <w:r w:rsidRPr="004D1F57">
        <w:rPr>
          <w:rFonts w:eastAsia="Times New Roman" w:cs="Times New Roman"/>
          <w:szCs w:val="24"/>
        </w:rPr>
        <w:t xml:space="preserve"> καλωσορίζει.</w:t>
      </w:r>
    </w:p>
    <w:p w14:paraId="38B9DC29" w14:textId="77777777" w:rsidR="00200609" w:rsidRDefault="002F7F27">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38B9DC2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Τον λόγο έχει ο Βασίλειος Τσίρκας, ομοίως εισηγητής από τον </w:t>
      </w:r>
      <w:r w:rsidRPr="00980096">
        <w:rPr>
          <w:rFonts w:eastAsia="Times New Roman" w:cs="Times New Roman"/>
          <w:szCs w:val="24"/>
        </w:rPr>
        <w:t>ΣΥΡΙΖΑ</w:t>
      </w:r>
      <w:r>
        <w:rPr>
          <w:rFonts w:eastAsia="Times New Roman" w:cs="Times New Roman"/>
          <w:szCs w:val="24"/>
        </w:rPr>
        <w:t>, για δεκαπέντε λεπτά.</w:t>
      </w:r>
    </w:p>
    <w:p w14:paraId="38B9DC2B"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Κυρίες και κύριοι Βουλευτές, βρισκόμαστε σήμερα εδώ να συζητήσουμε τους νέου</w:t>
      </w:r>
      <w:r>
        <w:rPr>
          <w:rFonts w:eastAsia="Times New Roman" w:cs="Times New Roman"/>
          <w:szCs w:val="24"/>
        </w:rPr>
        <w:t xml:space="preserve">ς </w:t>
      </w:r>
      <w:r>
        <w:rPr>
          <w:rFonts w:eastAsia="Times New Roman" w:cs="Times New Roman"/>
          <w:szCs w:val="24"/>
        </w:rPr>
        <w:t xml:space="preserve">κώδικες </w:t>
      </w:r>
      <w:r>
        <w:rPr>
          <w:rFonts w:eastAsia="Times New Roman" w:cs="Times New Roman"/>
          <w:szCs w:val="24"/>
        </w:rPr>
        <w:t xml:space="preserve">μετά από πολύχρονες εργασίες των ειδικών </w:t>
      </w:r>
      <w:r>
        <w:rPr>
          <w:rFonts w:eastAsia="Times New Roman" w:cs="Times New Roman"/>
          <w:szCs w:val="24"/>
        </w:rPr>
        <w:t>νομοπαρασκευαστικών επιτροπών</w:t>
      </w:r>
      <w:r>
        <w:rPr>
          <w:rFonts w:eastAsia="Times New Roman" w:cs="Times New Roman"/>
          <w:szCs w:val="24"/>
        </w:rPr>
        <w:t>, στις οποίες συμμετείχαν σημαντικοί και επιφανείς εκπρόσωποι των νομικών σχολών της χώρας, εκπρόσωποι δικαστικών ενώσεων, καθώς και εκπρόσωποι της ολομέλειας των δικηγορικών σ</w:t>
      </w:r>
      <w:r>
        <w:rPr>
          <w:rFonts w:eastAsia="Times New Roman" w:cs="Times New Roman"/>
          <w:szCs w:val="24"/>
        </w:rPr>
        <w:t>υλλόγων της χώρας.</w:t>
      </w:r>
    </w:p>
    <w:p w14:paraId="38B9DC2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Βρισκόμαστε εδώ, σε μια ανοιχτή Βουλή, όπου πληρούνται -όπως είπε νωρίτερα και ο Υπουργός Δικαιοσύνης και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όλες οι συνταγματικές, νομικές και πολιτικές προϋποθέσεις και σε αυτό το πλαίσιο η Κυ</w:t>
      </w:r>
      <w:r>
        <w:rPr>
          <w:rFonts w:eastAsia="Times New Roman" w:cs="Times New Roman"/>
          <w:szCs w:val="24"/>
        </w:rPr>
        <w:lastRenderedPageBreak/>
        <w:t>βέρνηση έ</w:t>
      </w:r>
      <w:r>
        <w:rPr>
          <w:rFonts w:eastAsia="Times New Roman" w:cs="Times New Roman"/>
          <w:szCs w:val="24"/>
        </w:rPr>
        <w:t xml:space="preserve">χει την υποχρέωση και το δικαίωμα να φέρνει για ψήφιση έτοιμα και ώριμα νομοσχέδια, </w:t>
      </w:r>
      <w:proofErr w:type="spellStart"/>
      <w:r>
        <w:rPr>
          <w:rFonts w:eastAsia="Times New Roman" w:cs="Times New Roman"/>
          <w:szCs w:val="24"/>
        </w:rPr>
        <w:t>πόσω</w:t>
      </w:r>
      <w:proofErr w:type="spellEnd"/>
      <w:r>
        <w:rPr>
          <w:rFonts w:eastAsia="Times New Roman" w:cs="Times New Roman"/>
          <w:szCs w:val="24"/>
        </w:rPr>
        <w:t xml:space="preserve"> μάλλον τους νέους Ποινικούς Κώδικες, που αποτελούν, κατά τη γνώμη μου, ένα ιστορικό βήμα, μια μικρή ή μεγαλύτερη -δεν ξέρω- επιτυχία αυτής της κοινοβουλευτικής </w:t>
      </w:r>
      <w:r>
        <w:rPr>
          <w:rFonts w:eastAsia="Times New Roman" w:cs="Times New Roman"/>
          <w:szCs w:val="24"/>
        </w:rPr>
        <w:t>Πλειοψη</w:t>
      </w:r>
      <w:r>
        <w:rPr>
          <w:rFonts w:eastAsia="Times New Roman" w:cs="Times New Roman"/>
          <w:szCs w:val="24"/>
        </w:rPr>
        <w:t>φίας</w:t>
      </w:r>
      <w:r>
        <w:rPr>
          <w:rFonts w:eastAsia="Times New Roman" w:cs="Times New Roman"/>
          <w:szCs w:val="24"/>
        </w:rPr>
        <w:t>, της Κυβέρνησης, που προχωράει σε αυτό το ιστορικό και σημαντικό βήμα.</w:t>
      </w:r>
    </w:p>
    <w:p w14:paraId="38B9DC2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Είναι αλήθεια ότι τα τελευταία χρόνια δημιουργήθηκαν ανάγκες για εμπλουτισμό των τρόπων διερεύνησης, της κίνησης και ολοκλήρωσης της ποινικής διαδικασίας σε εύλογο χρόνο, της αποσυ</w:t>
      </w:r>
      <w:r>
        <w:rPr>
          <w:rFonts w:eastAsia="Times New Roman" w:cs="Times New Roman"/>
          <w:szCs w:val="24"/>
        </w:rPr>
        <w:t xml:space="preserve">μφόρησης των δικαστηρίων, με ταυτόχρονες εγγυήσεις των θεμελιωδών ελευθεριών και δικαιωμάτων. Η ποινική δικαιοσύνη αλλάζει, εκσυγχρονίζεται. Ωστόσο, στον πυρήνα της παραμένουν οι ίδιες αξίες και αρχές και αυτό το επιβεβαιώνουν και οι συγκεκριμένοι </w:t>
      </w:r>
      <w:r>
        <w:rPr>
          <w:rFonts w:eastAsia="Times New Roman" w:cs="Times New Roman"/>
          <w:szCs w:val="24"/>
        </w:rPr>
        <w:t xml:space="preserve">κώδικες </w:t>
      </w:r>
      <w:r>
        <w:rPr>
          <w:rFonts w:eastAsia="Times New Roman" w:cs="Times New Roman"/>
          <w:szCs w:val="24"/>
        </w:rPr>
        <w:t>και ο τρόπος με τον οποίο καταρτίστηκαν.</w:t>
      </w:r>
    </w:p>
    <w:p w14:paraId="38B9DC2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Βέβαια, έχουμε και τον νέο Ποινικό Κώδικα. Δυο κουβέντες από μένα μόνο. Τα είπε ο προηγούμενος εισηγητής, ο κ. Παρασκευόπουλος. Σκοπός της σύνταξης του νέου Ποινικού </w:t>
      </w:r>
      <w:r>
        <w:rPr>
          <w:rFonts w:eastAsia="Times New Roman" w:cs="Times New Roman"/>
          <w:szCs w:val="24"/>
        </w:rPr>
        <w:lastRenderedPageBreak/>
        <w:t xml:space="preserve">Κώδικα ήταν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ο εκσυγχρονισμός</w:t>
      </w:r>
      <w:r>
        <w:rPr>
          <w:rFonts w:eastAsia="Times New Roman" w:cs="Times New Roman"/>
          <w:szCs w:val="24"/>
        </w:rPr>
        <w:t xml:space="preserve"> του συστήματος ποινικών κυρώσεων, η «ανακαίνιση» -εντός εισαγωγικών η λέξη- διατάξεων του ειδικού μέρους, που με την πάροδο του χρόνου έχουν χάσει τη σημασία τους και τη ρυθμιστική εμβέλειά τους.</w:t>
      </w:r>
    </w:p>
    <w:p w14:paraId="38B9DC2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Εγκλήματα που τελούνται στο διαδίκτυο, διασυνοριακό οργανωμ</w:t>
      </w:r>
      <w:r>
        <w:rPr>
          <w:rFonts w:eastAsia="Times New Roman" w:cs="Times New Roman"/>
          <w:szCs w:val="24"/>
        </w:rPr>
        <w:t xml:space="preserve">ένο έγκλημα, νεοφανείς μορφές εγκλημάτων ασύμμετρης βίας επέβαλαν αυτές τις νομοθετικές αλλαγές και είμαστε εδώ σήμερα, μετά από εβδομήντα χρόνια, που φέρνουμε αυτές τις αλλαγές στον Ποινικό Κώδικα και στον Κώδικα Ποινικής Δικονομίας, με στόχο τη βελτίωση </w:t>
      </w:r>
      <w:r>
        <w:rPr>
          <w:rFonts w:eastAsia="Times New Roman" w:cs="Times New Roman"/>
          <w:szCs w:val="24"/>
        </w:rPr>
        <w:t>του ποινικού συστήματος, που, μετά από πολλές και αποσπασματικές ρυθμίσεις των προηγούμενων δεκαετιών, είχε χάσει σε σημαντικό βαθμό τη συνοχή του.</w:t>
      </w:r>
    </w:p>
    <w:p w14:paraId="38B9DC3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παρέμβαση αυτή αποτελεί ένα εγχείρημα εκσυγχρονισμού και της ποινικής διαδικασίας, της ποινικής δικαιοσύνη</w:t>
      </w:r>
      <w:r>
        <w:rPr>
          <w:rFonts w:eastAsia="Times New Roman" w:cs="Times New Roman"/>
          <w:szCs w:val="24"/>
        </w:rPr>
        <w:t xml:space="preserve">ς, του συστήματος ποινών κατά τα ευρωπαϊκά πρότυπα, που θα συμβάλει καθοριστικά στην επιτάχυνση της απονομής της δικαιοσύνης, με ευεργετικές συνέπειες στην κοινωνική και οικονομική ζωή, αλλά και στη βελτίωση των συνθηκών ζωής στις φυλακές. </w:t>
      </w:r>
      <w:r>
        <w:rPr>
          <w:rFonts w:eastAsia="Times New Roman" w:cs="Times New Roman"/>
          <w:szCs w:val="24"/>
        </w:rPr>
        <w:lastRenderedPageBreak/>
        <w:t xml:space="preserve">Η </w:t>
      </w:r>
      <w:r>
        <w:rPr>
          <w:rFonts w:eastAsia="Times New Roman" w:cs="Times New Roman"/>
          <w:szCs w:val="24"/>
        </w:rPr>
        <w:t>ν</w:t>
      </w:r>
      <w:r>
        <w:rPr>
          <w:rFonts w:eastAsia="Times New Roman" w:cs="Times New Roman"/>
          <w:szCs w:val="24"/>
        </w:rPr>
        <w:t>ομοπαρασκευασ</w:t>
      </w:r>
      <w:r>
        <w:rPr>
          <w:rFonts w:eastAsia="Times New Roman" w:cs="Times New Roman"/>
          <w:szCs w:val="24"/>
        </w:rPr>
        <w:t xml:space="preserve">τική </w:t>
      </w:r>
      <w:r>
        <w:rPr>
          <w:rFonts w:eastAsia="Times New Roman" w:cs="Times New Roman"/>
          <w:szCs w:val="24"/>
        </w:rPr>
        <w:t>ε</w:t>
      </w:r>
      <w:r>
        <w:rPr>
          <w:rFonts w:eastAsia="Times New Roman" w:cs="Times New Roman"/>
          <w:szCs w:val="24"/>
        </w:rPr>
        <w:t xml:space="preserve">πιτροπή επεξεργάστηκε και κατέθεσε ένα πλήρως ανανεωμένο και εναρμονισμένο με τις σύγχρονες </w:t>
      </w:r>
      <w:proofErr w:type="spellStart"/>
      <w:r>
        <w:rPr>
          <w:rFonts w:eastAsia="Times New Roman" w:cs="Times New Roman"/>
          <w:szCs w:val="24"/>
        </w:rPr>
        <w:t>δικαιοκρατικές</w:t>
      </w:r>
      <w:proofErr w:type="spellEnd"/>
      <w:r>
        <w:rPr>
          <w:rFonts w:eastAsia="Times New Roman" w:cs="Times New Roman"/>
          <w:szCs w:val="24"/>
        </w:rPr>
        <w:t xml:space="preserve"> απαιτήσεις σχέδιο Κώδικα Ποινικής Δικονομίας. Προέκυψε αυτό το σχέδιο αφ’ ενός, μέσα από τη συσχέτιση και αξιοποίηση όλων των προηγούμενων προσπαθειών κωδικοποίησης και όλων των επιστημονικών θέσεων των τελευταίων είκοσι ετών και αφ’ ετέρου, μέσα από μια </w:t>
      </w:r>
      <w:r>
        <w:rPr>
          <w:rFonts w:eastAsia="Times New Roman" w:cs="Times New Roman"/>
          <w:szCs w:val="24"/>
        </w:rPr>
        <w:t>επιστημονική εξέλιξη των ευρωπαϊκών εξελίξεων και θέσεων στον χώρο του δικαίου.</w:t>
      </w:r>
    </w:p>
    <w:p w14:paraId="38B9DC3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Λήφθηκαν υπ’ </w:t>
      </w:r>
      <w:proofErr w:type="spellStart"/>
      <w:r>
        <w:rPr>
          <w:rFonts w:eastAsia="Times New Roman" w:cs="Times New Roman"/>
          <w:szCs w:val="24"/>
        </w:rPr>
        <w:t>όψιν</w:t>
      </w:r>
      <w:proofErr w:type="spellEnd"/>
      <w:r>
        <w:rPr>
          <w:rFonts w:eastAsia="Times New Roman" w:cs="Times New Roman"/>
          <w:szCs w:val="24"/>
        </w:rPr>
        <w:t xml:space="preserve"> και αξιοποιήθηκαν προτάσεις και θέσεις από το σχέδιο του</w:t>
      </w:r>
      <w:r w:rsidRPr="004176BB">
        <w:rPr>
          <w:rFonts w:eastAsia="Times New Roman" w:cs="Times New Roman"/>
          <w:szCs w:val="24"/>
        </w:rPr>
        <w:t xml:space="preserve"> </w:t>
      </w:r>
      <w:r>
        <w:rPr>
          <w:rFonts w:eastAsia="Times New Roman" w:cs="Times New Roman"/>
          <w:szCs w:val="24"/>
        </w:rPr>
        <w:t xml:space="preserve">Κώδικα Ποινικής Δικονομίας του 1995 υπό την προεδρία του αείμνηστου καθηγητή </w:t>
      </w:r>
      <w:proofErr w:type="spellStart"/>
      <w:r>
        <w:rPr>
          <w:rFonts w:eastAsia="Times New Roman" w:cs="Times New Roman"/>
          <w:szCs w:val="24"/>
        </w:rPr>
        <w:t>Μανωλεδάκη</w:t>
      </w:r>
      <w:proofErr w:type="spellEnd"/>
      <w:r>
        <w:rPr>
          <w:rFonts w:eastAsia="Times New Roman" w:cs="Times New Roman"/>
          <w:szCs w:val="24"/>
        </w:rPr>
        <w:t>, μεγάλο μέρος</w:t>
      </w:r>
      <w:r>
        <w:rPr>
          <w:rFonts w:eastAsia="Times New Roman" w:cs="Times New Roman"/>
          <w:szCs w:val="24"/>
        </w:rPr>
        <w:t xml:space="preserve"> προτάσεων και θέσεων από το σχέδιο του Κώδικα Ποινικής Δικονομίας του 2014 υπό την προεδρία του κ. Μαργαρίτη και βεβαίως, θέσεις από τις ενδιάμεσες επιτροπές υπό την προεδρία του αείμνηστου εισαγγελέα </w:t>
      </w:r>
      <w:proofErr w:type="spellStart"/>
      <w:r>
        <w:rPr>
          <w:rFonts w:eastAsia="Times New Roman" w:cs="Times New Roman"/>
          <w:szCs w:val="24"/>
        </w:rPr>
        <w:t>Κρουσταλάκη</w:t>
      </w:r>
      <w:proofErr w:type="spellEnd"/>
      <w:r>
        <w:rPr>
          <w:rFonts w:eastAsia="Times New Roman" w:cs="Times New Roman"/>
          <w:szCs w:val="24"/>
        </w:rPr>
        <w:t>.</w:t>
      </w:r>
    </w:p>
    <w:p w14:paraId="38B9DC3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Αποτέλεσμα όλων αυτών ήταν η προσπάθεια ν</w:t>
      </w:r>
      <w:r>
        <w:rPr>
          <w:rFonts w:eastAsia="Times New Roman" w:cs="Times New Roman"/>
          <w:szCs w:val="24"/>
        </w:rPr>
        <w:t xml:space="preserve">α αποκρυσταλλώνει την ενοποιητική δύναμη των κοινά αποδεκτών δίκαιων και ανάλογων ρυθμίσεων, αλλά και την κοινή πεποίθηση της αναγκαιότητας προώθησης νέων θεσμών για την υπέρβαση </w:t>
      </w:r>
      <w:r>
        <w:rPr>
          <w:rFonts w:eastAsia="Times New Roman" w:cs="Times New Roman"/>
          <w:szCs w:val="24"/>
        </w:rPr>
        <w:lastRenderedPageBreak/>
        <w:t>των διαχρονικών αγκυλώσεων της ποινικής δικονομικής πραγματικότητας.</w:t>
      </w:r>
    </w:p>
    <w:p w14:paraId="38B9DC3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υπέρβα</w:t>
      </w:r>
      <w:r>
        <w:rPr>
          <w:rFonts w:eastAsia="Times New Roman" w:cs="Times New Roman"/>
          <w:szCs w:val="24"/>
        </w:rPr>
        <w:t>ση αυτή ίσως –εμείς έχουμε αυτήν την πεποίθηση- αποτελέσει την απαρχή για τη δημιουργία μιας νέας εικόνας του ποινικού συστήματος, θα ενδυναμώσει τη θεσμική διάσταση των παραγόντων της δίκης, θα ενισχύσει τα δικαιώματά τους, θα εξασφαλίσει ταχύτερη εκδίκασ</w:t>
      </w:r>
      <w:r>
        <w:rPr>
          <w:rFonts w:eastAsia="Times New Roman" w:cs="Times New Roman"/>
          <w:szCs w:val="24"/>
        </w:rPr>
        <w:t>η των υποθέσεων και εν τέλει θα εμπεδώσει σε μεγαλύτερο βαθμό την εμπιστοσύνη των πολιτών, των κοινωνών, στο σύστημα απονομής της ποινικής δικαιοσύνης.</w:t>
      </w:r>
    </w:p>
    <w:p w14:paraId="38B9DC3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Σίγουρα σημεία αναφοράς όλης αυτής της επιστημονικής και νομοθετικής κινητικότητας στον χώρο της ποινική</w:t>
      </w:r>
      <w:r>
        <w:rPr>
          <w:rFonts w:eastAsia="Times New Roman" w:cs="Times New Roman"/>
          <w:szCs w:val="24"/>
        </w:rPr>
        <w:t>ς δίκης και των δικαιωμάτων αποτελεί τόσο η αναζητούμενη επιτάχυνση, όπως είπα νωρίτερα, απονομής της ποινικής δικαιοσύνης, αλλά και η ενίσχυση και διεύρυνση των δικαιωμάτων των διαδίκων και ιδίως του κατηγορουμένου, καθώς και η αποτελεσματικότητα του κρατ</w:t>
      </w:r>
      <w:r>
        <w:rPr>
          <w:rFonts w:eastAsia="Times New Roman" w:cs="Times New Roman"/>
          <w:szCs w:val="24"/>
        </w:rPr>
        <w:t>ικού μηχανισμού στο πεδίο αντιμετώπισης της οργανωμένης εγκληματικότητας.</w:t>
      </w:r>
    </w:p>
    <w:p w14:paraId="38B9DC3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Διατηρούνται οι κεντρικές ρυθμίσεις του άρθρου 1 για την ποινική δικαιοδοσία και του άρθρου 2 για τις εξαιρέσεις, όπου υπήρξε επιβεβλημένη αυτή η διαδικασία, καθώς αντανακλά τη </w:t>
      </w:r>
      <w:proofErr w:type="spellStart"/>
      <w:r>
        <w:rPr>
          <w:rFonts w:eastAsia="Times New Roman" w:cs="Times New Roman"/>
          <w:szCs w:val="24"/>
        </w:rPr>
        <w:t>δικαι</w:t>
      </w:r>
      <w:r>
        <w:rPr>
          <w:rFonts w:eastAsia="Times New Roman" w:cs="Times New Roman"/>
          <w:szCs w:val="24"/>
        </w:rPr>
        <w:t>οκρατική</w:t>
      </w:r>
      <w:proofErr w:type="spellEnd"/>
      <w:r>
        <w:rPr>
          <w:rFonts w:eastAsia="Times New Roman" w:cs="Times New Roman"/>
          <w:szCs w:val="24"/>
        </w:rPr>
        <w:t xml:space="preserve"> κατάστρωση των δικαστηρίων και την υποχρέωση τήρησης των διεθνών υποχρεώσεων της χώρας.</w:t>
      </w:r>
    </w:p>
    <w:p w14:paraId="38B9DC3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Οι ρυθμίσεις των άρθρων 3 μέχρι και 13 αναμορφώθηκαν ώστε να αποδίδουν αφ’ ενός πληρέστερα την κατάστρωση των δικαστηρίων, όπως στην περίπτωση του άρθρου 12 πο</w:t>
      </w:r>
      <w:r>
        <w:rPr>
          <w:rFonts w:eastAsia="Times New Roman" w:cs="Times New Roman"/>
          <w:szCs w:val="24"/>
        </w:rPr>
        <w:t>υ αναφέρεται στην υποχρεωτική παράσταση του εισαγγελέα κατά τις συνεδριάσεις των ποινικών δικαστηρίων, αφ’ ετέρου δε ακριβέστερα την παρούσα νομοθετική κατάσταση.</w:t>
      </w:r>
    </w:p>
    <w:p w14:paraId="38B9DC3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Στα άρθρα 14 έως 26 επανακαθορίζονται οι θεσμοί</w:t>
      </w:r>
      <w:r>
        <w:rPr>
          <w:rFonts w:eastAsia="Times New Roman" w:cs="Times New Roman"/>
          <w:szCs w:val="24"/>
        </w:rPr>
        <w:t>,</w:t>
      </w:r>
      <w:r>
        <w:rPr>
          <w:rFonts w:eastAsia="Times New Roman" w:cs="Times New Roman"/>
          <w:szCs w:val="24"/>
        </w:rPr>
        <w:t xml:space="preserve"> που εμπεδώνουν την αμεροληψία των δικαστικών</w:t>
      </w:r>
      <w:r>
        <w:rPr>
          <w:rFonts w:eastAsia="Times New Roman" w:cs="Times New Roman"/>
          <w:szCs w:val="24"/>
        </w:rPr>
        <w:t xml:space="preserve"> προσώπων, δηλαδή οι θεσμοί του αποκλεισμού, της εξαίρεσης και της αποχής των δικαστικών προσώπων και οι επιμέρους τροποποιήσεις αντανακλούν την αξίωση αμεροληψίας των οργάνων απονομής της δικαιοσύνης.</w:t>
      </w:r>
    </w:p>
    <w:p w14:paraId="38B9DC3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Σε σχέση με τον θεσμό της εξαίρεσης</w:t>
      </w:r>
      <w:r w:rsidRPr="00101AD6">
        <w:rPr>
          <w:rFonts w:eastAsia="Times New Roman" w:cs="Times New Roman"/>
          <w:szCs w:val="24"/>
        </w:rPr>
        <w:t>,</w:t>
      </w:r>
      <w:r>
        <w:rPr>
          <w:rFonts w:eastAsia="Times New Roman" w:cs="Times New Roman"/>
          <w:szCs w:val="24"/>
        </w:rPr>
        <w:t xml:space="preserve"> αποφασίστηκε να μ</w:t>
      </w:r>
      <w:r>
        <w:rPr>
          <w:rFonts w:eastAsia="Times New Roman" w:cs="Times New Roman"/>
          <w:szCs w:val="24"/>
        </w:rPr>
        <w:t>ην προωθηθεί στο άρθρο 15 η ενδεικτική απαρίθμηση των λόγων που προκαλούν υπόνοιες μεροληψίας. Κρίθηκε ότι οι λόγοι αυτοί –και νομίζω ότι αυτό είναι σωστό- έχουν αναπτυχθεί επαρκώς στη νομολογία, όσο και στη θεωρία και κατά τρόπο που παρέχει την ασφάλεια ο</w:t>
      </w:r>
      <w:r>
        <w:rPr>
          <w:rFonts w:eastAsia="Times New Roman" w:cs="Times New Roman"/>
          <w:szCs w:val="24"/>
        </w:rPr>
        <w:t>ρθής εφαρμογής τους.</w:t>
      </w:r>
    </w:p>
    <w:p w14:paraId="38B9DC3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προβλεπόμενη στα άρθρα 16 ως 22 του Κώδικα Ποινικής Δικονομίας διαδικασία της εξαίρεσης κατατείνει στην εξασφάλιση, αφ’ ενός, της δυνατότητας απρόσκοπτης προβολής των λόγων εξαίρεσης και, αφ’ ετέρου, της δυνατότητας απροσωπόληπτης εξ</w:t>
      </w:r>
      <w:r>
        <w:rPr>
          <w:rFonts w:eastAsia="Times New Roman" w:cs="Times New Roman"/>
          <w:szCs w:val="24"/>
        </w:rPr>
        <w:t>έτασης και δικαστικής κρίσης τους.</w:t>
      </w:r>
    </w:p>
    <w:p w14:paraId="38B9DC3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Επήλθαν ειδικότερες τροποποιήσεις, όπως αυτή του τελευταίου εδαφίου της παραγράφου 4 του άρθρου 23, η οποία προέβλεπε τον πειθαρχικό έλεγχο του δικαστικού λειτουργού που δηλώνει αδικαιολογήτως αποχή, διάταξη που καταργείτ</w:t>
      </w:r>
      <w:r>
        <w:rPr>
          <w:rFonts w:eastAsia="Times New Roman" w:cs="Times New Roman"/>
          <w:szCs w:val="24"/>
        </w:rPr>
        <w:t xml:space="preserve">αι καθώς αντιβαίνει στην ανάγκη εμπέδωσης του θεσμού της αποχής που λειτουργεί και φοβικά. Όπως και στο πρώτο, έτσι και στο δεύτερο τμήμα του σχεδίου νόμου για τον Κώδικα Ποινικής Δικονομίας, τα διαλαμβανόμενα εν προκειμένω σε σχέση με την </w:t>
      </w:r>
      <w:r>
        <w:rPr>
          <w:rFonts w:eastAsia="Times New Roman" w:cs="Times New Roman"/>
          <w:szCs w:val="24"/>
        </w:rPr>
        <w:lastRenderedPageBreak/>
        <w:t>ποινική δίωξη δε</w:t>
      </w:r>
      <w:r>
        <w:rPr>
          <w:rFonts w:eastAsia="Times New Roman" w:cs="Times New Roman"/>
          <w:szCs w:val="24"/>
        </w:rPr>
        <w:t xml:space="preserve">ν απομακρύνονται ριζικά από τις ισχύουσες σήμερα ρυθμίσεις. </w:t>
      </w:r>
    </w:p>
    <w:p w14:paraId="38B9DC3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Με αφετηρία τη σκέψη ότι η συνολική μορφή και εξέλιξη τόσο της προκαταρκτικής εξέτασης, όσο και της προανάκρισης-κύριας ανάκρισης είναι συνυφασμένη με το μοντέλο προδικασίας που επιλέγεται, τέθηκ</w:t>
      </w:r>
      <w:r>
        <w:rPr>
          <w:rFonts w:eastAsia="Times New Roman" w:cs="Times New Roman"/>
          <w:szCs w:val="24"/>
        </w:rPr>
        <w:t xml:space="preserve">αν υπ’ </w:t>
      </w:r>
      <w:proofErr w:type="spellStart"/>
      <w:r>
        <w:rPr>
          <w:rFonts w:eastAsia="Times New Roman" w:cs="Times New Roman"/>
          <w:szCs w:val="24"/>
        </w:rPr>
        <w:t>όψιν</w:t>
      </w:r>
      <w:proofErr w:type="spellEnd"/>
      <w:r>
        <w:rPr>
          <w:rFonts w:eastAsia="Times New Roman" w:cs="Times New Roman"/>
          <w:szCs w:val="24"/>
        </w:rPr>
        <w:t xml:space="preserve"> των μελών της </w:t>
      </w:r>
      <w:r>
        <w:rPr>
          <w:rFonts w:eastAsia="Times New Roman" w:cs="Times New Roman"/>
          <w:szCs w:val="24"/>
        </w:rPr>
        <w:t>ε</w:t>
      </w:r>
      <w:r>
        <w:rPr>
          <w:rFonts w:eastAsia="Times New Roman" w:cs="Times New Roman"/>
          <w:szCs w:val="24"/>
        </w:rPr>
        <w:t xml:space="preserve">πιτροπής και συγκριτικές αναφορές γι’ αυτά τα μοντέλα προδικασίας που ισχύουν στον ευρωπαϊκό χώρο. </w:t>
      </w:r>
    </w:p>
    <w:p w14:paraId="38B9DC3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Οι γενικές διατάξεις για την ποινική δίωξη περιλαμβάνουν, αφ’ ενός, </w:t>
      </w:r>
      <w:proofErr w:type="spellStart"/>
      <w:r>
        <w:rPr>
          <w:rFonts w:eastAsia="Times New Roman" w:cs="Times New Roman"/>
          <w:szCs w:val="24"/>
        </w:rPr>
        <w:t>επαναδιατύπωση</w:t>
      </w:r>
      <w:proofErr w:type="spellEnd"/>
      <w:r>
        <w:rPr>
          <w:rFonts w:eastAsia="Times New Roman" w:cs="Times New Roman"/>
          <w:szCs w:val="24"/>
        </w:rPr>
        <w:t xml:space="preserve"> συγκεκριμένων ρυθμίσεων που προωθούν και αποκρ</w:t>
      </w:r>
      <w:r>
        <w:rPr>
          <w:rFonts w:eastAsia="Times New Roman" w:cs="Times New Roman"/>
          <w:szCs w:val="24"/>
        </w:rPr>
        <w:t xml:space="preserve">υσταλλώνουν τις ελάχιστες </w:t>
      </w:r>
      <w:proofErr w:type="spellStart"/>
      <w:r>
        <w:rPr>
          <w:rFonts w:eastAsia="Times New Roman" w:cs="Times New Roman"/>
          <w:szCs w:val="24"/>
        </w:rPr>
        <w:t>δικαιοκρατικές</w:t>
      </w:r>
      <w:proofErr w:type="spellEnd"/>
      <w:r>
        <w:rPr>
          <w:rFonts w:eastAsia="Times New Roman" w:cs="Times New Roman"/>
          <w:szCs w:val="24"/>
        </w:rPr>
        <w:t xml:space="preserve"> εγγυήσεις της διαδικασίας δίωξης και της ανεξαρτησίας των εισαγγελικών λειτουργών κατά την άσκησή της, αφ’ ετέρου δε την ενσωμάτωση ειδικών διατάξεων για τους ειδικούς εισαγγελείς.</w:t>
      </w:r>
    </w:p>
    <w:p w14:paraId="38B9DC3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Ύστερα από την ολοκλήρωση της διαβ</w:t>
      </w:r>
      <w:r>
        <w:rPr>
          <w:rFonts w:eastAsia="Times New Roman" w:cs="Times New Roman"/>
          <w:szCs w:val="24"/>
        </w:rPr>
        <w:t>ούλευσης για το σχέδιο, αλλά και την ολοκλήρωση της επεξεργασίας μιας σειράς προτάσεων</w:t>
      </w:r>
      <w:r>
        <w:rPr>
          <w:rFonts w:eastAsia="Times New Roman" w:cs="Times New Roman"/>
          <w:szCs w:val="24"/>
        </w:rPr>
        <w:t>,</w:t>
      </w:r>
      <w:r>
        <w:rPr>
          <w:rFonts w:eastAsia="Times New Roman" w:cs="Times New Roman"/>
          <w:szCs w:val="24"/>
        </w:rPr>
        <w:t xml:space="preserve"> που έχουν αποσταλεί στη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lastRenderedPageBreak/>
        <w:t>πιτροπή από επιστημονικές δικαστικές ενώσεις και φορείς, αποτυπώνεται ρητά στα άρθρα 34 και 36 το σύνολο των προτάσεων που α</w:t>
      </w:r>
      <w:r>
        <w:rPr>
          <w:rFonts w:eastAsia="Times New Roman" w:cs="Times New Roman"/>
          <w:szCs w:val="24"/>
        </w:rPr>
        <w:t>πεστάλησαν στις επιτροπές που αφορούν τους ειδικούς εισαγγελείς οικονομικού εγκλήματος και διαφθοράς και η υποχρέωση να τηρούν την αρχή της αναλογικότητας κατά τη λήψη δικονομικών μέτρων που επιτρέπουν την πρόσβαση σε κάθε πληροφορία ή στοιχείο που είναι χ</w:t>
      </w:r>
      <w:r>
        <w:rPr>
          <w:rFonts w:eastAsia="Times New Roman" w:cs="Times New Roman"/>
          <w:szCs w:val="24"/>
        </w:rPr>
        <w:t xml:space="preserve">ρήσιμο για την άσκηση του έργου τους. </w:t>
      </w:r>
    </w:p>
    <w:p w14:paraId="38B9DC3E"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Σ</w:t>
      </w:r>
      <w:r w:rsidRPr="001F2FA0">
        <w:rPr>
          <w:rFonts w:eastAsia="Times New Roman"/>
          <w:color w:val="1D2228"/>
          <w:szCs w:val="24"/>
        </w:rPr>
        <w:t xml:space="preserve">τη συνέχεια σχετικά με την αποχή από την ποινική δίωξη με όρους </w:t>
      </w:r>
      <w:r>
        <w:rPr>
          <w:rFonts w:eastAsia="Times New Roman"/>
          <w:color w:val="1D2228"/>
          <w:szCs w:val="24"/>
        </w:rPr>
        <w:t xml:space="preserve">επί πλημμελημάτων, προστέθηκε </w:t>
      </w:r>
      <w:r w:rsidRPr="001F2FA0">
        <w:rPr>
          <w:rFonts w:eastAsia="Times New Roman"/>
          <w:color w:val="1D2228"/>
          <w:szCs w:val="24"/>
        </w:rPr>
        <w:t>για λόγους ενίσχυσ</w:t>
      </w:r>
      <w:r>
        <w:rPr>
          <w:rFonts w:eastAsia="Times New Roman"/>
          <w:color w:val="1D2228"/>
          <w:szCs w:val="24"/>
        </w:rPr>
        <w:t>ης των δικαιωμάτων του υπόπτου, α</w:t>
      </w:r>
      <w:r w:rsidRPr="001F2FA0">
        <w:rPr>
          <w:rFonts w:eastAsia="Times New Roman"/>
          <w:color w:val="1D2228"/>
          <w:szCs w:val="24"/>
        </w:rPr>
        <w:t xml:space="preserve">λλά και </w:t>
      </w:r>
      <w:r>
        <w:rPr>
          <w:rFonts w:eastAsia="Times New Roman"/>
          <w:color w:val="1D2228"/>
          <w:szCs w:val="24"/>
        </w:rPr>
        <w:t xml:space="preserve">για λόγους εξασφάλισης </w:t>
      </w:r>
      <w:r w:rsidRPr="001F2FA0">
        <w:rPr>
          <w:rFonts w:eastAsia="Times New Roman"/>
          <w:color w:val="1D2228"/>
          <w:szCs w:val="24"/>
        </w:rPr>
        <w:t xml:space="preserve">της αποτελεσματικότητας του ίδιου του θεσμού ρητά στη ρύθμιση ότι ο </w:t>
      </w:r>
      <w:r>
        <w:rPr>
          <w:rFonts w:eastAsia="Times New Roman"/>
          <w:color w:val="1D2228"/>
          <w:szCs w:val="24"/>
        </w:rPr>
        <w:t>ε</w:t>
      </w:r>
      <w:r w:rsidRPr="001F2FA0">
        <w:rPr>
          <w:rFonts w:eastAsia="Times New Roman"/>
          <w:color w:val="1D2228"/>
          <w:szCs w:val="24"/>
        </w:rPr>
        <w:t>ισαγγελέας καλ</w:t>
      </w:r>
      <w:r>
        <w:rPr>
          <w:rFonts w:eastAsia="Times New Roman"/>
          <w:color w:val="1D2228"/>
          <w:szCs w:val="24"/>
        </w:rPr>
        <w:t>εί αυτόν στον οποίο αποδίδεται η</w:t>
      </w:r>
      <w:r w:rsidRPr="001F2FA0">
        <w:rPr>
          <w:rFonts w:eastAsia="Times New Roman"/>
          <w:color w:val="1D2228"/>
          <w:szCs w:val="24"/>
        </w:rPr>
        <w:t xml:space="preserve"> πράξη να εμφανιστεί </w:t>
      </w:r>
      <w:proofErr w:type="spellStart"/>
      <w:r w:rsidRPr="001F2FA0">
        <w:rPr>
          <w:rFonts w:eastAsia="Times New Roman"/>
          <w:color w:val="1D2228"/>
          <w:szCs w:val="24"/>
        </w:rPr>
        <w:t>ενώπι</w:t>
      </w:r>
      <w:r>
        <w:rPr>
          <w:rFonts w:eastAsia="Times New Roman"/>
          <w:color w:val="1D2228"/>
          <w:szCs w:val="24"/>
        </w:rPr>
        <w:t>όν</w:t>
      </w:r>
      <w:proofErr w:type="spellEnd"/>
      <w:r>
        <w:rPr>
          <w:rFonts w:eastAsia="Times New Roman"/>
          <w:color w:val="1D2228"/>
          <w:szCs w:val="24"/>
        </w:rPr>
        <w:t xml:space="preserve"> του μόνος του ή με συνήγορο, α</w:t>
      </w:r>
      <w:r w:rsidRPr="001F2FA0">
        <w:rPr>
          <w:rFonts w:eastAsia="Times New Roman"/>
          <w:color w:val="1D2228"/>
          <w:szCs w:val="24"/>
        </w:rPr>
        <w:t>φού η παράσταση με συνήγορο προωθεί την κατανόηση προϋποθέσεων εφαρμογής του θεσμο</w:t>
      </w:r>
      <w:r w:rsidRPr="001F2FA0">
        <w:rPr>
          <w:rFonts w:eastAsia="Times New Roman"/>
          <w:color w:val="1D2228"/>
          <w:szCs w:val="24"/>
        </w:rPr>
        <w:t>ύ και μπορεί να εγγυηθεί την επιλογή της πιο συμφέρουσας για τον ενδιαφερόμενο λύσ</w:t>
      </w:r>
      <w:r>
        <w:rPr>
          <w:rFonts w:eastAsia="Times New Roman"/>
          <w:color w:val="1D2228"/>
          <w:szCs w:val="24"/>
        </w:rPr>
        <w:t>η</w:t>
      </w:r>
      <w:r w:rsidRPr="001F2FA0">
        <w:rPr>
          <w:rFonts w:eastAsia="Times New Roman"/>
          <w:color w:val="1D2228"/>
          <w:szCs w:val="24"/>
        </w:rPr>
        <w:t>ς</w:t>
      </w:r>
      <w:r>
        <w:rPr>
          <w:rFonts w:eastAsia="Times New Roman"/>
          <w:color w:val="1D2228"/>
          <w:szCs w:val="24"/>
        </w:rPr>
        <w:t>.</w:t>
      </w:r>
    </w:p>
    <w:p w14:paraId="38B9DC3F"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1F2FA0">
        <w:rPr>
          <w:rFonts w:eastAsia="Times New Roman"/>
          <w:color w:val="1D2228"/>
          <w:szCs w:val="24"/>
        </w:rPr>
        <w:t>παναδιατυπώνεται το άρθρο 59</w:t>
      </w:r>
      <w:r>
        <w:rPr>
          <w:rFonts w:eastAsia="Times New Roman"/>
          <w:color w:val="1D2228"/>
          <w:szCs w:val="24"/>
        </w:rPr>
        <w:t>,</w:t>
      </w:r>
      <w:r w:rsidRPr="001F2FA0">
        <w:rPr>
          <w:rFonts w:eastAsia="Times New Roman"/>
          <w:color w:val="1D2228"/>
          <w:szCs w:val="24"/>
        </w:rPr>
        <w:t xml:space="preserve"> </w:t>
      </w:r>
      <w:r>
        <w:rPr>
          <w:rFonts w:eastAsia="Times New Roman"/>
          <w:color w:val="1D2228"/>
          <w:szCs w:val="24"/>
        </w:rPr>
        <w:t xml:space="preserve">που ρυθμίζει το ζήτημα της αναβολής της ποινικής δίωξης </w:t>
      </w:r>
      <w:r w:rsidRPr="001F2FA0">
        <w:rPr>
          <w:rFonts w:eastAsia="Times New Roman"/>
          <w:color w:val="1D2228"/>
          <w:szCs w:val="24"/>
        </w:rPr>
        <w:t xml:space="preserve">με πράξη του εισαγγελέα </w:t>
      </w:r>
      <w:r>
        <w:rPr>
          <w:rFonts w:eastAsia="Times New Roman"/>
          <w:color w:val="1D2228"/>
          <w:szCs w:val="24"/>
        </w:rPr>
        <w:t xml:space="preserve">σε </w:t>
      </w:r>
      <w:r w:rsidRPr="001F2FA0">
        <w:rPr>
          <w:rFonts w:eastAsia="Times New Roman"/>
          <w:color w:val="1D2228"/>
          <w:szCs w:val="24"/>
        </w:rPr>
        <w:t>συγκεκριμένα εγκλήματα</w:t>
      </w:r>
      <w:r>
        <w:rPr>
          <w:rFonts w:eastAsia="Times New Roman"/>
          <w:color w:val="1D2228"/>
          <w:szCs w:val="24"/>
        </w:rPr>
        <w:t>.</w:t>
      </w:r>
    </w:p>
    <w:p w14:paraId="38B9DC40"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Στο Πέμπτο Κ</w:t>
      </w:r>
      <w:r w:rsidRPr="001F2FA0">
        <w:rPr>
          <w:rFonts w:eastAsia="Times New Roman"/>
          <w:color w:val="1D2228"/>
          <w:szCs w:val="24"/>
        </w:rPr>
        <w:t xml:space="preserve">εφάλαιο ρυθμίζονται </w:t>
      </w:r>
      <w:r w:rsidRPr="001F2FA0">
        <w:rPr>
          <w:rFonts w:eastAsia="Times New Roman"/>
          <w:color w:val="1D2228"/>
          <w:szCs w:val="24"/>
        </w:rPr>
        <w:t>ειδικότερα ζητήματα που αφορούν στην υποβολή</w:t>
      </w:r>
      <w:r>
        <w:rPr>
          <w:rFonts w:eastAsia="Times New Roman"/>
          <w:color w:val="1D2228"/>
          <w:szCs w:val="24"/>
        </w:rPr>
        <w:t xml:space="preserve">, </w:t>
      </w:r>
      <w:r w:rsidRPr="001F2FA0">
        <w:rPr>
          <w:rFonts w:eastAsia="Times New Roman"/>
          <w:color w:val="1D2228"/>
          <w:szCs w:val="24"/>
        </w:rPr>
        <w:t xml:space="preserve">διαχείριση </w:t>
      </w:r>
      <w:r>
        <w:rPr>
          <w:rFonts w:eastAsia="Times New Roman"/>
          <w:color w:val="1D2228"/>
          <w:szCs w:val="24"/>
        </w:rPr>
        <w:t xml:space="preserve">της έγκλισης </w:t>
      </w:r>
      <w:r w:rsidRPr="001F2FA0">
        <w:rPr>
          <w:rFonts w:eastAsia="Times New Roman"/>
          <w:color w:val="1D2228"/>
          <w:szCs w:val="24"/>
        </w:rPr>
        <w:t>και τις δικονομικές δυνατότ</w:t>
      </w:r>
      <w:r>
        <w:rPr>
          <w:rFonts w:eastAsia="Times New Roman"/>
          <w:color w:val="1D2228"/>
          <w:szCs w:val="24"/>
        </w:rPr>
        <w:t xml:space="preserve">ητες αντίδρασης του </w:t>
      </w:r>
      <w:proofErr w:type="spellStart"/>
      <w:r>
        <w:rPr>
          <w:rFonts w:eastAsia="Times New Roman"/>
          <w:color w:val="1D2228"/>
          <w:szCs w:val="24"/>
        </w:rPr>
        <w:t>εγκαλούντος</w:t>
      </w:r>
      <w:proofErr w:type="spellEnd"/>
      <w:r>
        <w:rPr>
          <w:rFonts w:eastAsia="Times New Roman"/>
          <w:color w:val="1D2228"/>
          <w:szCs w:val="24"/>
        </w:rPr>
        <w:t>. Ε</w:t>
      </w:r>
      <w:r w:rsidRPr="001F2FA0">
        <w:rPr>
          <w:rFonts w:eastAsia="Times New Roman"/>
          <w:color w:val="1D2228"/>
          <w:szCs w:val="24"/>
        </w:rPr>
        <w:t xml:space="preserve">ιδικότερα σε σχέση με το δικαίωμα προσφυγής του </w:t>
      </w:r>
      <w:proofErr w:type="spellStart"/>
      <w:r w:rsidRPr="001F2FA0">
        <w:rPr>
          <w:rFonts w:eastAsia="Times New Roman"/>
          <w:color w:val="1D2228"/>
          <w:szCs w:val="24"/>
        </w:rPr>
        <w:t>εγκαλούντος</w:t>
      </w:r>
      <w:proofErr w:type="spellEnd"/>
      <w:r>
        <w:rPr>
          <w:rFonts w:eastAsia="Times New Roman"/>
          <w:color w:val="1D2228"/>
          <w:szCs w:val="24"/>
        </w:rPr>
        <w:t>,</w:t>
      </w:r>
      <w:r w:rsidRPr="001F2FA0">
        <w:rPr>
          <w:rFonts w:eastAsia="Times New Roman"/>
          <w:color w:val="1D2228"/>
          <w:szCs w:val="24"/>
        </w:rPr>
        <w:t xml:space="preserve"> το σχέδιο νόμου επαναφέρει παλαιότερη ρύθμιση που προέβλεπε την </w:t>
      </w:r>
      <w:r w:rsidRPr="001F2FA0">
        <w:rPr>
          <w:rFonts w:eastAsia="Times New Roman"/>
          <w:color w:val="1D2228"/>
          <w:szCs w:val="24"/>
        </w:rPr>
        <w:t>έναρξη προθεσμίας προσφυγής από την επίδοση της σχ</w:t>
      </w:r>
      <w:r>
        <w:rPr>
          <w:rFonts w:eastAsia="Times New Roman"/>
          <w:color w:val="1D2228"/>
          <w:szCs w:val="24"/>
        </w:rPr>
        <w:t>ετικής διάταξης του εισαγγελέα, α</w:t>
      </w:r>
      <w:r w:rsidRPr="001F2FA0">
        <w:rPr>
          <w:rFonts w:eastAsia="Times New Roman"/>
          <w:color w:val="1D2228"/>
          <w:szCs w:val="24"/>
        </w:rPr>
        <w:t>φού μόνο έτσι μπο</w:t>
      </w:r>
      <w:r>
        <w:rPr>
          <w:rFonts w:eastAsia="Times New Roman"/>
          <w:color w:val="1D2228"/>
          <w:szCs w:val="24"/>
        </w:rPr>
        <w:t>ρεί να εξασφαλιστεί πληρέστερα η</w:t>
      </w:r>
      <w:r w:rsidRPr="001F2FA0">
        <w:rPr>
          <w:rFonts w:eastAsia="Times New Roman"/>
          <w:color w:val="1D2228"/>
          <w:szCs w:val="24"/>
        </w:rPr>
        <w:t xml:space="preserve"> γνώση της απορριπτικής διάταξης και να διαφυλαχτεί η άσκηση των δικαιωμάτων του </w:t>
      </w:r>
      <w:proofErr w:type="spellStart"/>
      <w:r w:rsidRPr="001F2FA0">
        <w:rPr>
          <w:rFonts w:eastAsia="Times New Roman"/>
          <w:color w:val="1D2228"/>
          <w:szCs w:val="24"/>
        </w:rPr>
        <w:t>εγκαλούντος</w:t>
      </w:r>
      <w:proofErr w:type="spellEnd"/>
      <w:r w:rsidRPr="001F2FA0">
        <w:rPr>
          <w:rFonts w:eastAsia="Times New Roman"/>
          <w:color w:val="1D2228"/>
          <w:szCs w:val="24"/>
        </w:rPr>
        <w:t xml:space="preserve"> στο πλαίσιο μιας δίκαιης δίκης</w:t>
      </w:r>
      <w:r>
        <w:rPr>
          <w:rFonts w:eastAsia="Times New Roman"/>
          <w:color w:val="1D2228"/>
          <w:szCs w:val="24"/>
        </w:rPr>
        <w:t>.</w:t>
      </w:r>
    </w:p>
    <w:p w14:paraId="38B9DC41"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Στο Έκτο και Έβδομο Κ</w:t>
      </w:r>
      <w:r w:rsidRPr="001F2FA0">
        <w:rPr>
          <w:rFonts w:eastAsia="Times New Roman"/>
          <w:color w:val="1D2228"/>
          <w:szCs w:val="24"/>
        </w:rPr>
        <w:t xml:space="preserve">εφάλαιο οι σχετικές διατάξεις για την άδεια </w:t>
      </w:r>
      <w:r>
        <w:rPr>
          <w:rFonts w:eastAsia="Times New Roman"/>
          <w:color w:val="1D2228"/>
          <w:szCs w:val="24"/>
        </w:rPr>
        <w:t>δίωξης</w:t>
      </w:r>
      <w:r w:rsidRPr="001F2FA0">
        <w:rPr>
          <w:rFonts w:eastAsia="Times New Roman"/>
          <w:color w:val="1D2228"/>
          <w:szCs w:val="24"/>
        </w:rPr>
        <w:t xml:space="preserve"> και το </w:t>
      </w:r>
      <w:r>
        <w:rPr>
          <w:rFonts w:eastAsia="Times New Roman"/>
          <w:color w:val="1D2228"/>
          <w:szCs w:val="24"/>
        </w:rPr>
        <w:t>δικασμένο</w:t>
      </w:r>
      <w:r w:rsidRPr="001F2FA0">
        <w:rPr>
          <w:rFonts w:eastAsia="Times New Roman"/>
          <w:color w:val="1D2228"/>
          <w:szCs w:val="24"/>
        </w:rPr>
        <w:t xml:space="preserve"> παρέμειναν αναλλοίωτες</w:t>
      </w:r>
      <w:r>
        <w:rPr>
          <w:rFonts w:eastAsia="Times New Roman"/>
          <w:color w:val="1D2228"/>
          <w:szCs w:val="24"/>
        </w:rPr>
        <w:t xml:space="preserve">. Εξάλλου, </w:t>
      </w:r>
      <w:r w:rsidRPr="001F2FA0">
        <w:rPr>
          <w:rFonts w:eastAsia="Times New Roman"/>
          <w:color w:val="1D2228"/>
          <w:szCs w:val="24"/>
        </w:rPr>
        <w:t xml:space="preserve">στη μακρά διαδρομή τους δεν έχουν παρατηρηθεί σοβαρές ερμηνευτικές </w:t>
      </w:r>
      <w:r>
        <w:rPr>
          <w:rFonts w:eastAsia="Times New Roman"/>
          <w:color w:val="1D2228"/>
          <w:szCs w:val="24"/>
        </w:rPr>
        <w:t>ή</w:t>
      </w:r>
      <w:r w:rsidRPr="001F2FA0">
        <w:rPr>
          <w:rFonts w:eastAsia="Times New Roman"/>
          <w:color w:val="1D2228"/>
          <w:szCs w:val="24"/>
        </w:rPr>
        <w:t xml:space="preserve"> άλλες δυσαρμονίες</w:t>
      </w:r>
      <w:r>
        <w:rPr>
          <w:rFonts w:eastAsia="Times New Roman"/>
          <w:color w:val="1D2228"/>
          <w:szCs w:val="24"/>
        </w:rPr>
        <w:t>.</w:t>
      </w:r>
    </w:p>
    <w:p w14:paraId="38B9DC42"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lastRenderedPageBreak/>
        <w:t>Σ</w:t>
      </w:r>
      <w:r w:rsidRPr="001F2FA0">
        <w:rPr>
          <w:rFonts w:eastAsia="Times New Roman"/>
          <w:color w:val="1D2228"/>
          <w:szCs w:val="24"/>
        </w:rPr>
        <w:t>ημαντική αλλαγή σχετικά με την παράσταση πολ</w:t>
      </w:r>
      <w:r w:rsidRPr="001F2FA0">
        <w:rPr>
          <w:rFonts w:eastAsia="Times New Roman"/>
          <w:color w:val="1D2228"/>
          <w:szCs w:val="24"/>
        </w:rPr>
        <w:t xml:space="preserve">ιτικής αγωγής στο τρίτο τμήμα του σχεδίου όπου υπάρχει ένα </w:t>
      </w:r>
      <w:r>
        <w:rPr>
          <w:rFonts w:eastAsia="Times New Roman"/>
          <w:color w:val="1D2228"/>
          <w:szCs w:val="24"/>
        </w:rPr>
        <w:t xml:space="preserve">διαφοροποιημένο </w:t>
      </w:r>
      <w:r w:rsidRPr="001F2FA0">
        <w:rPr>
          <w:rFonts w:eastAsia="Times New Roman"/>
          <w:color w:val="1D2228"/>
          <w:szCs w:val="24"/>
        </w:rPr>
        <w:t>νομικό πλαίσιο της κρίσιμης ύλης</w:t>
      </w:r>
      <w:r>
        <w:rPr>
          <w:rFonts w:eastAsia="Times New Roman"/>
          <w:color w:val="1D2228"/>
          <w:szCs w:val="24"/>
        </w:rPr>
        <w:t xml:space="preserve"> είναι ότι</w:t>
      </w:r>
      <w:r w:rsidRPr="001F2FA0">
        <w:rPr>
          <w:rFonts w:eastAsia="Times New Roman"/>
          <w:color w:val="1D2228"/>
          <w:szCs w:val="24"/>
        </w:rPr>
        <w:t xml:space="preserve"> επαναπροσδιορίζεται η έννοια και η θέση του πολιτικώς ενάγοντα στο πλαίσιο της ποινικής δίκης και κρ</w:t>
      </w:r>
      <w:r>
        <w:rPr>
          <w:rFonts w:eastAsia="Times New Roman"/>
          <w:color w:val="1D2228"/>
          <w:szCs w:val="24"/>
        </w:rPr>
        <w:t>ίθηκε ως καταλληλότερο από την ε</w:t>
      </w:r>
      <w:r w:rsidRPr="001F2FA0">
        <w:rPr>
          <w:rFonts w:eastAsia="Times New Roman"/>
          <w:color w:val="1D2228"/>
          <w:szCs w:val="24"/>
        </w:rPr>
        <w:t>πιτροπ</w:t>
      </w:r>
      <w:r w:rsidRPr="001F2FA0">
        <w:rPr>
          <w:rFonts w:eastAsia="Times New Roman"/>
          <w:color w:val="1D2228"/>
          <w:szCs w:val="24"/>
        </w:rPr>
        <w:t>ή ένα μοντέλο πολιτικής αγωγής</w:t>
      </w:r>
      <w:r>
        <w:rPr>
          <w:rFonts w:eastAsia="Times New Roman"/>
          <w:color w:val="1D2228"/>
          <w:szCs w:val="24"/>
        </w:rPr>
        <w:t>,</w:t>
      </w:r>
      <w:r w:rsidRPr="001F2FA0">
        <w:rPr>
          <w:rFonts w:eastAsia="Times New Roman"/>
          <w:color w:val="1D2228"/>
          <w:szCs w:val="24"/>
        </w:rPr>
        <w:t xml:space="preserve"> που υιοθετεί </w:t>
      </w:r>
      <w:r>
        <w:rPr>
          <w:rFonts w:eastAsia="Times New Roman"/>
          <w:color w:val="1D2228"/>
          <w:szCs w:val="24"/>
        </w:rPr>
        <w:t>μεν για τον καθορισμό του τίτλου αυτώ</w:t>
      </w:r>
      <w:r w:rsidRPr="001F2FA0">
        <w:rPr>
          <w:rFonts w:eastAsia="Times New Roman"/>
          <w:color w:val="1D2228"/>
          <w:szCs w:val="24"/>
        </w:rPr>
        <w:t>ν που νομιμοποιούνται ενεργητικά το παραδοσιακό αστικό κριτήριο</w:t>
      </w:r>
      <w:r>
        <w:rPr>
          <w:rFonts w:eastAsia="Times New Roman"/>
          <w:color w:val="1D2228"/>
          <w:szCs w:val="24"/>
        </w:rPr>
        <w:t>,</w:t>
      </w:r>
      <w:r w:rsidRPr="001F2FA0">
        <w:rPr>
          <w:rFonts w:eastAsia="Times New Roman"/>
          <w:color w:val="1D2228"/>
          <w:szCs w:val="24"/>
        </w:rPr>
        <w:t xml:space="preserve"> ώστε να διατηρηθούν και τα </w:t>
      </w:r>
      <w:proofErr w:type="spellStart"/>
      <w:r w:rsidRPr="001F2FA0">
        <w:rPr>
          <w:rFonts w:eastAsia="Times New Roman"/>
          <w:color w:val="1D2228"/>
          <w:szCs w:val="24"/>
        </w:rPr>
        <w:t>νομολογιακά</w:t>
      </w:r>
      <w:proofErr w:type="spellEnd"/>
      <w:r w:rsidRPr="001F2FA0">
        <w:rPr>
          <w:rFonts w:eastAsia="Times New Roman"/>
          <w:color w:val="1D2228"/>
          <w:szCs w:val="24"/>
        </w:rPr>
        <w:t xml:space="preserve"> κεκτημένα</w:t>
      </w:r>
      <w:r>
        <w:rPr>
          <w:rFonts w:eastAsia="Times New Roman"/>
          <w:color w:val="1D2228"/>
          <w:szCs w:val="24"/>
        </w:rPr>
        <w:t>, πλην όμως</w:t>
      </w:r>
      <w:r w:rsidRPr="001F2FA0">
        <w:rPr>
          <w:rFonts w:eastAsia="Times New Roman"/>
          <w:color w:val="1D2228"/>
          <w:szCs w:val="24"/>
        </w:rPr>
        <w:t xml:space="preserve"> αποσυνδέει την πολιτική αγωγή από την ανάγκη εισα</w:t>
      </w:r>
      <w:r w:rsidRPr="001F2FA0">
        <w:rPr>
          <w:rFonts w:eastAsia="Times New Roman"/>
          <w:color w:val="1D2228"/>
          <w:szCs w:val="24"/>
        </w:rPr>
        <w:t xml:space="preserve">γωγής της αστικής αξίωσης </w:t>
      </w:r>
      <w:r>
        <w:rPr>
          <w:rFonts w:eastAsia="Times New Roman"/>
          <w:color w:val="1D2228"/>
          <w:szCs w:val="24"/>
        </w:rPr>
        <w:t xml:space="preserve">στο </w:t>
      </w:r>
      <w:r>
        <w:rPr>
          <w:rFonts w:eastAsia="Times New Roman"/>
          <w:color w:val="1D2228"/>
          <w:szCs w:val="24"/>
        </w:rPr>
        <w:t>π</w:t>
      </w:r>
      <w:r>
        <w:rPr>
          <w:rFonts w:eastAsia="Times New Roman"/>
          <w:color w:val="1D2228"/>
          <w:szCs w:val="24"/>
        </w:rPr>
        <w:t xml:space="preserve">οινικό </w:t>
      </w:r>
      <w:r>
        <w:rPr>
          <w:rFonts w:eastAsia="Times New Roman"/>
          <w:color w:val="1D2228"/>
          <w:szCs w:val="24"/>
        </w:rPr>
        <w:t>δ</w:t>
      </w:r>
      <w:r w:rsidRPr="001F2FA0">
        <w:rPr>
          <w:rFonts w:eastAsia="Times New Roman"/>
          <w:color w:val="1D2228"/>
          <w:szCs w:val="24"/>
        </w:rPr>
        <w:t>ικαστήριο</w:t>
      </w:r>
      <w:r>
        <w:rPr>
          <w:rFonts w:eastAsia="Times New Roman"/>
          <w:color w:val="1D2228"/>
          <w:szCs w:val="24"/>
        </w:rPr>
        <w:t>.</w:t>
      </w:r>
    </w:p>
    <w:p w14:paraId="38B9DC43"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Ε</w:t>
      </w:r>
      <w:r w:rsidRPr="001F2FA0">
        <w:rPr>
          <w:rFonts w:eastAsia="Times New Roman"/>
          <w:color w:val="1D2228"/>
          <w:szCs w:val="24"/>
        </w:rPr>
        <w:t>ίπα</w:t>
      </w:r>
      <w:r>
        <w:rPr>
          <w:rFonts w:eastAsia="Times New Roman"/>
          <w:color w:val="1D2228"/>
          <w:szCs w:val="24"/>
        </w:rPr>
        <w:t>ν</w:t>
      </w:r>
      <w:r w:rsidRPr="001F2FA0">
        <w:rPr>
          <w:rFonts w:eastAsia="Times New Roman"/>
          <w:color w:val="1D2228"/>
          <w:szCs w:val="24"/>
        </w:rPr>
        <w:t xml:space="preserve"> και νωρίτερα και ο ίδιος Παρασκευόπουλος και ο κύριος </w:t>
      </w:r>
      <w:r>
        <w:rPr>
          <w:rFonts w:eastAsia="Times New Roman"/>
          <w:color w:val="1D2228"/>
          <w:szCs w:val="24"/>
        </w:rPr>
        <w:t>Υ</w:t>
      </w:r>
      <w:r w:rsidRPr="001F2FA0">
        <w:rPr>
          <w:rFonts w:eastAsia="Times New Roman"/>
          <w:color w:val="1D2228"/>
          <w:szCs w:val="24"/>
        </w:rPr>
        <w:t>πουργός ότι μετά τη δημόσια διαβούλευση</w:t>
      </w:r>
      <w:r>
        <w:rPr>
          <w:rFonts w:eastAsia="Times New Roman"/>
          <w:color w:val="1D2228"/>
          <w:szCs w:val="24"/>
        </w:rPr>
        <w:t xml:space="preserve"> </w:t>
      </w:r>
      <w:r w:rsidRPr="001F2FA0">
        <w:rPr>
          <w:rFonts w:eastAsia="Times New Roman"/>
          <w:color w:val="1D2228"/>
          <w:szCs w:val="24"/>
        </w:rPr>
        <w:t>οι περισσότερες προτάσεις</w:t>
      </w:r>
      <w:r>
        <w:rPr>
          <w:rFonts w:eastAsia="Times New Roman"/>
          <w:color w:val="1D2228"/>
          <w:szCs w:val="24"/>
        </w:rPr>
        <w:t>-</w:t>
      </w:r>
      <w:r w:rsidRPr="001F2FA0">
        <w:rPr>
          <w:rFonts w:eastAsia="Times New Roman"/>
          <w:color w:val="1D2228"/>
          <w:szCs w:val="24"/>
        </w:rPr>
        <w:t xml:space="preserve">παρατηρήσεις </w:t>
      </w:r>
      <w:r>
        <w:rPr>
          <w:rFonts w:eastAsia="Times New Roman"/>
          <w:color w:val="1D2228"/>
          <w:szCs w:val="24"/>
        </w:rPr>
        <w:t xml:space="preserve">που απεστάλησαν στη </w:t>
      </w:r>
      <w:r>
        <w:rPr>
          <w:rFonts w:eastAsia="Times New Roman"/>
          <w:color w:val="1D2228"/>
          <w:szCs w:val="24"/>
        </w:rPr>
        <w:t>ν</w:t>
      </w:r>
      <w:r w:rsidRPr="001F2FA0">
        <w:rPr>
          <w:rFonts w:eastAsia="Times New Roman"/>
          <w:color w:val="1D2228"/>
          <w:szCs w:val="24"/>
        </w:rPr>
        <w:t>ομοπα</w:t>
      </w:r>
      <w:r>
        <w:rPr>
          <w:rFonts w:eastAsia="Times New Roman"/>
          <w:color w:val="1D2228"/>
          <w:szCs w:val="24"/>
        </w:rPr>
        <w:t xml:space="preserve">ρασκευαστική </w:t>
      </w:r>
      <w:r>
        <w:rPr>
          <w:rFonts w:eastAsia="Times New Roman"/>
          <w:color w:val="1D2228"/>
          <w:szCs w:val="24"/>
        </w:rPr>
        <w:t>ε</w:t>
      </w:r>
      <w:r w:rsidRPr="001F2FA0">
        <w:rPr>
          <w:rFonts w:eastAsia="Times New Roman"/>
          <w:color w:val="1D2228"/>
          <w:szCs w:val="24"/>
        </w:rPr>
        <w:t>πιτροπή έχουν γίνει δεκτές</w:t>
      </w:r>
      <w:r w:rsidRPr="001F2FA0">
        <w:rPr>
          <w:rFonts w:eastAsia="Times New Roman"/>
          <w:color w:val="1D2228"/>
          <w:szCs w:val="24"/>
        </w:rPr>
        <w:t xml:space="preserve"> και </w:t>
      </w:r>
      <w:r>
        <w:rPr>
          <w:rFonts w:eastAsia="Times New Roman"/>
          <w:color w:val="1D2228"/>
          <w:szCs w:val="24"/>
        </w:rPr>
        <w:t>έχουν ενσω</w:t>
      </w:r>
      <w:r w:rsidRPr="001F2FA0">
        <w:rPr>
          <w:rFonts w:eastAsia="Times New Roman"/>
          <w:color w:val="1D2228"/>
          <w:szCs w:val="24"/>
        </w:rPr>
        <w:t>ματω</w:t>
      </w:r>
      <w:r>
        <w:rPr>
          <w:rFonts w:eastAsia="Times New Roman"/>
          <w:color w:val="1D2228"/>
          <w:szCs w:val="24"/>
        </w:rPr>
        <w:t xml:space="preserve">θεί </w:t>
      </w:r>
      <w:r w:rsidRPr="001F2FA0">
        <w:rPr>
          <w:rFonts w:eastAsia="Times New Roman"/>
          <w:color w:val="1D2228"/>
          <w:szCs w:val="24"/>
        </w:rPr>
        <w:t>στο σχέδιο που συζητάμε σήμερα</w:t>
      </w:r>
      <w:r>
        <w:rPr>
          <w:rFonts w:eastAsia="Times New Roman"/>
          <w:color w:val="1D2228"/>
          <w:szCs w:val="24"/>
        </w:rPr>
        <w:t>. Θ</w:t>
      </w:r>
      <w:r w:rsidRPr="001F2FA0">
        <w:rPr>
          <w:rFonts w:eastAsia="Times New Roman"/>
          <w:color w:val="1D2228"/>
          <w:szCs w:val="24"/>
        </w:rPr>
        <w:t>α πω μερικές από αυτές</w:t>
      </w:r>
      <w:r>
        <w:rPr>
          <w:rFonts w:eastAsia="Times New Roman"/>
          <w:color w:val="1D2228"/>
          <w:szCs w:val="24"/>
        </w:rPr>
        <w:t>: Λ</w:t>
      </w:r>
      <w:r w:rsidRPr="001F2FA0">
        <w:rPr>
          <w:rFonts w:eastAsia="Times New Roman"/>
          <w:color w:val="1D2228"/>
          <w:szCs w:val="24"/>
        </w:rPr>
        <w:t xml:space="preserve">όγω της πρόβλεψης του σχεδίου του </w:t>
      </w:r>
      <w:r>
        <w:rPr>
          <w:rFonts w:eastAsia="Times New Roman"/>
          <w:color w:val="1D2228"/>
          <w:szCs w:val="24"/>
        </w:rPr>
        <w:t>Π</w:t>
      </w:r>
      <w:r w:rsidRPr="001F2FA0">
        <w:rPr>
          <w:rFonts w:eastAsia="Times New Roman"/>
          <w:color w:val="1D2228"/>
          <w:szCs w:val="24"/>
        </w:rPr>
        <w:t xml:space="preserve">οινικού </w:t>
      </w:r>
      <w:r>
        <w:rPr>
          <w:rFonts w:eastAsia="Times New Roman"/>
          <w:color w:val="1D2228"/>
          <w:szCs w:val="24"/>
        </w:rPr>
        <w:t>Κ</w:t>
      </w:r>
      <w:r w:rsidRPr="001F2FA0">
        <w:rPr>
          <w:rFonts w:eastAsia="Times New Roman"/>
          <w:color w:val="1D2228"/>
          <w:szCs w:val="24"/>
        </w:rPr>
        <w:t xml:space="preserve">ώδικα </w:t>
      </w:r>
      <w:r>
        <w:rPr>
          <w:rFonts w:eastAsia="Times New Roman"/>
          <w:color w:val="1D2228"/>
          <w:szCs w:val="24"/>
        </w:rPr>
        <w:t xml:space="preserve">για </w:t>
      </w:r>
      <w:r w:rsidRPr="001F2FA0">
        <w:rPr>
          <w:rFonts w:eastAsia="Times New Roman"/>
          <w:color w:val="1D2228"/>
          <w:szCs w:val="24"/>
        </w:rPr>
        <w:t xml:space="preserve">εκτέλεση της στερητικής της ελευθερίας ποινής που υπερβαίνει τα </w:t>
      </w:r>
      <w:r>
        <w:rPr>
          <w:rFonts w:eastAsia="Times New Roman"/>
          <w:color w:val="1D2228"/>
          <w:szCs w:val="24"/>
        </w:rPr>
        <w:t>τρία</w:t>
      </w:r>
      <w:r w:rsidRPr="001F2FA0">
        <w:rPr>
          <w:rFonts w:eastAsia="Times New Roman"/>
          <w:color w:val="1D2228"/>
          <w:szCs w:val="24"/>
        </w:rPr>
        <w:t xml:space="preserve"> έτη</w:t>
      </w:r>
      <w:r>
        <w:rPr>
          <w:rFonts w:eastAsia="Times New Roman"/>
          <w:color w:val="1D2228"/>
          <w:szCs w:val="24"/>
        </w:rPr>
        <w:t>, επανα</w:t>
      </w:r>
      <w:r w:rsidRPr="001F2FA0">
        <w:rPr>
          <w:rFonts w:eastAsia="Times New Roman"/>
          <w:color w:val="1D2228"/>
          <w:szCs w:val="24"/>
        </w:rPr>
        <w:t>καθορ</w:t>
      </w:r>
      <w:r>
        <w:rPr>
          <w:rFonts w:eastAsia="Times New Roman"/>
          <w:color w:val="1D2228"/>
          <w:szCs w:val="24"/>
        </w:rPr>
        <w:t xml:space="preserve">ίστηκε </w:t>
      </w:r>
      <w:r w:rsidRPr="001F2FA0">
        <w:rPr>
          <w:rFonts w:eastAsia="Times New Roman"/>
          <w:color w:val="1D2228"/>
          <w:szCs w:val="24"/>
        </w:rPr>
        <w:t xml:space="preserve">η αρμοδιότητα του </w:t>
      </w:r>
      <w:r>
        <w:rPr>
          <w:rFonts w:eastAsia="Times New Roman"/>
          <w:color w:val="1D2228"/>
          <w:szCs w:val="24"/>
        </w:rPr>
        <w:t>μ</w:t>
      </w:r>
      <w:r w:rsidRPr="001F2FA0">
        <w:rPr>
          <w:rFonts w:eastAsia="Times New Roman"/>
          <w:color w:val="1D2228"/>
          <w:szCs w:val="24"/>
        </w:rPr>
        <w:t xml:space="preserve">ονομελούς </w:t>
      </w:r>
      <w:r>
        <w:rPr>
          <w:rFonts w:eastAsia="Times New Roman"/>
          <w:color w:val="1D2228"/>
          <w:szCs w:val="24"/>
        </w:rPr>
        <w:lastRenderedPageBreak/>
        <w:t>π</w:t>
      </w:r>
      <w:r w:rsidRPr="001F2FA0">
        <w:rPr>
          <w:rFonts w:eastAsia="Times New Roman"/>
          <w:color w:val="1D2228"/>
          <w:szCs w:val="24"/>
        </w:rPr>
        <w:t>λημμελειοδικείου</w:t>
      </w:r>
      <w:r>
        <w:rPr>
          <w:rFonts w:eastAsia="Times New Roman"/>
          <w:color w:val="1D2228"/>
          <w:szCs w:val="24"/>
        </w:rPr>
        <w:t>,</w:t>
      </w:r>
      <w:r w:rsidRPr="001F2FA0">
        <w:rPr>
          <w:rFonts w:eastAsia="Times New Roman"/>
          <w:color w:val="1D2228"/>
          <w:szCs w:val="24"/>
        </w:rPr>
        <w:t xml:space="preserve"> </w:t>
      </w:r>
      <w:r>
        <w:rPr>
          <w:rFonts w:eastAsia="Times New Roman"/>
          <w:color w:val="1D2228"/>
          <w:szCs w:val="24"/>
        </w:rPr>
        <w:t>ώστε να περιλαμβάνει πλέον όσα π</w:t>
      </w:r>
      <w:r w:rsidRPr="001F2FA0">
        <w:rPr>
          <w:rFonts w:eastAsia="Times New Roman"/>
          <w:color w:val="1D2228"/>
          <w:szCs w:val="24"/>
        </w:rPr>
        <w:t xml:space="preserve">λημμελήματα απειλούνται με ποινή φυλάκισης έως τρία έτη με χρηματική ποινή </w:t>
      </w:r>
      <w:r>
        <w:rPr>
          <w:rFonts w:eastAsia="Times New Roman"/>
          <w:color w:val="1D2228"/>
          <w:szCs w:val="24"/>
        </w:rPr>
        <w:t>ή</w:t>
      </w:r>
      <w:r w:rsidRPr="001F2FA0">
        <w:rPr>
          <w:rFonts w:eastAsia="Times New Roman"/>
          <w:color w:val="1D2228"/>
          <w:szCs w:val="24"/>
        </w:rPr>
        <w:t xml:space="preserve"> παροχή κοινωφελούς εργασίας ή συνδυασμό των ανωτέρω</w:t>
      </w:r>
      <w:r>
        <w:rPr>
          <w:rFonts w:eastAsia="Times New Roman"/>
          <w:color w:val="1D2228"/>
          <w:szCs w:val="24"/>
        </w:rPr>
        <w:t xml:space="preserve">. </w:t>
      </w:r>
    </w:p>
    <w:p w14:paraId="38B9DC44"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Σ</w:t>
      </w:r>
      <w:r w:rsidRPr="001F2FA0">
        <w:rPr>
          <w:rFonts w:eastAsia="Times New Roman"/>
          <w:color w:val="1D2228"/>
          <w:szCs w:val="24"/>
        </w:rPr>
        <w:t>χετικά με την αρχή της ηθικής απόδειξης</w:t>
      </w:r>
      <w:r>
        <w:rPr>
          <w:rFonts w:eastAsia="Times New Roman"/>
          <w:color w:val="1D2228"/>
          <w:szCs w:val="24"/>
        </w:rPr>
        <w:t>,</w:t>
      </w:r>
      <w:r w:rsidRPr="001F2FA0">
        <w:rPr>
          <w:rFonts w:eastAsia="Times New Roman"/>
          <w:color w:val="1D2228"/>
          <w:szCs w:val="24"/>
        </w:rPr>
        <w:t xml:space="preserve"> υπάρχει πρόβλεψη υποχρ</w:t>
      </w:r>
      <w:r>
        <w:rPr>
          <w:rFonts w:eastAsia="Times New Roman"/>
          <w:color w:val="1D2228"/>
          <w:szCs w:val="24"/>
        </w:rPr>
        <w:t xml:space="preserve">έωσης </w:t>
      </w:r>
      <w:r w:rsidRPr="001F2FA0">
        <w:rPr>
          <w:rFonts w:eastAsia="Times New Roman"/>
          <w:color w:val="1D2228"/>
          <w:szCs w:val="24"/>
        </w:rPr>
        <w:t>των δ</w:t>
      </w:r>
      <w:r w:rsidRPr="001F2FA0">
        <w:rPr>
          <w:rFonts w:eastAsia="Times New Roman"/>
          <w:color w:val="1D2228"/>
          <w:szCs w:val="24"/>
        </w:rPr>
        <w:t>ικαστών να αιτιολογούν πά</w:t>
      </w:r>
      <w:r>
        <w:rPr>
          <w:rFonts w:eastAsia="Times New Roman"/>
          <w:color w:val="1D2228"/>
          <w:szCs w:val="24"/>
        </w:rPr>
        <w:t>ντοτε ε</w:t>
      </w:r>
      <w:r w:rsidRPr="001F2FA0">
        <w:rPr>
          <w:rFonts w:eastAsia="Times New Roman"/>
          <w:color w:val="1D2228"/>
          <w:szCs w:val="24"/>
        </w:rPr>
        <w:t xml:space="preserve">ιδικά και εμπεριστατωμένα με ποια αποδεικτικά μέσα και με ποιους συλλογισμούς </w:t>
      </w:r>
      <w:r>
        <w:rPr>
          <w:rFonts w:eastAsia="Times New Roman"/>
          <w:color w:val="1D2228"/>
          <w:szCs w:val="24"/>
        </w:rPr>
        <w:t xml:space="preserve">σχημάτισαν </w:t>
      </w:r>
      <w:r w:rsidRPr="001F2FA0">
        <w:rPr>
          <w:rFonts w:eastAsia="Times New Roman"/>
          <w:color w:val="1D2228"/>
          <w:szCs w:val="24"/>
        </w:rPr>
        <w:t>τη δικ</w:t>
      </w:r>
      <w:r>
        <w:rPr>
          <w:rFonts w:eastAsia="Times New Roman"/>
          <w:color w:val="1D2228"/>
          <w:szCs w:val="24"/>
        </w:rPr>
        <w:t xml:space="preserve">ανική </w:t>
      </w:r>
      <w:r w:rsidRPr="001F2FA0">
        <w:rPr>
          <w:rFonts w:eastAsia="Times New Roman"/>
          <w:color w:val="1D2228"/>
          <w:szCs w:val="24"/>
        </w:rPr>
        <w:t>τους κρίση</w:t>
      </w:r>
      <w:r>
        <w:rPr>
          <w:rFonts w:eastAsia="Times New Roman"/>
          <w:color w:val="1D2228"/>
          <w:szCs w:val="24"/>
        </w:rPr>
        <w:t>. Ε</w:t>
      </w:r>
      <w:r w:rsidRPr="001F2FA0">
        <w:rPr>
          <w:rFonts w:eastAsia="Times New Roman"/>
          <w:color w:val="1D2228"/>
          <w:szCs w:val="24"/>
        </w:rPr>
        <w:t>νισχύεται το δικαίωμα ενημέρωσης του υπόπτου</w:t>
      </w:r>
      <w:r>
        <w:rPr>
          <w:rFonts w:eastAsia="Times New Roman"/>
          <w:color w:val="1D2228"/>
          <w:szCs w:val="24"/>
        </w:rPr>
        <w:t xml:space="preserve">, που </w:t>
      </w:r>
      <w:r w:rsidRPr="001F2FA0">
        <w:rPr>
          <w:rFonts w:eastAsia="Times New Roman"/>
          <w:color w:val="1D2228"/>
          <w:szCs w:val="24"/>
        </w:rPr>
        <w:t xml:space="preserve">πλέον περιλαμβάνει </w:t>
      </w:r>
      <w:r>
        <w:rPr>
          <w:rFonts w:eastAsia="Times New Roman"/>
          <w:color w:val="1D2228"/>
          <w:szCs w:val="24"/>
        </w:rPr>
        <w:t xml:space="preserve">κατ’ ελάχιστο </w:t>
      </w:r>
      <w:r w:rsidRPr="001F2FA0">
        <w:rPr>
          <w:rFonts w:eastAsia="Times New Roman"/>
          <w:color w:val="1D2228"/>
          <w:szCs w:val="24"/>
        </w:rPr>
        <w:t>τη γνωστοποίηση των ποινικώ</w:t>
      </w:r>
      <w:r w:rsidRPr="001F2FA0">
        <w:rPr>
          <w:rFonts w:eastAsia="Times New Roman"/>
          <w:color w:val="1D2228"/>
          <w:szCs w:val="24"/>
        </w:rPr>
        <w:t>ν διατάξεων</w:t>
      </w:r>
      <w:r>
        <w:rPr>
          <w:rFonts w:eastAsia="Times New Roman"/>
          <w:color w:val="1D2228"/>
          <w:szCs w:val="24"/>
        </w:rPr>
        <w:t>,</w:t>
      </w:r>
      <w:r w:rsidRPr="001F2FA0">
        <w:rPr>
          <w:rFonts w:eastAsia="Times New Roman"/>
          <w:color w:val="1D2228"/>
          <w:szCs w:val="24"/>
        </w:rPr>
        <w:t xml:space="preserve"> η παραβίαση των οποίων διερευνάται</w:t>
      </w:r>
      <w:r>
        <w:rPr>
          <w:rFonts w:eastAsia="Times New Roman"/>
          <w:color w:val="1D2228"/>
          <w:szCs w:val="24"/>
        </w:rPr>
        <w:t>,</w:t>
      </w:r>
      <w:r w:rsidRPr="001F2FA0">
        <w:rPr>
          <w:rFonts w:eastAsia="Times New Roman"/>
          <w:color w:val="1D2228"/>
          <w:szCs w:val="24"/>
        </w:rPr>
        <w:t xml:space="preserve"> καθώς και τ</w:t>
      </w:r>
      <w:r>
        <w:rPr>
          <w:rFonts w:eastAsia="Times New Roman"/>
          <w:color w:val="1D2228"/>
          <w:szCs w:val="24"/>
        </w:rPr>
        <w:t>ων</w:t>
      </w:r>
      <w:r w:rsidRPr="001F2FA0">
        <w:rPr>
          <w:rFonts w:eastAsia="Times New Roman"/>
          <w:color w:val="1D2228"/>
          <w:szCs w:val="24"/>
        </w:rPr>
        <w:t xml:space="preserve"> θ</w:t>
      </w:r>
      <w:r>
        <w:rPr>
          <w:rFonts w:eastAsia="Times New Roman"/>
          <w:color w:val="1D2228"/>
          <w:szCs w:val="24"/>
        </w:rPr>
        <w:t>εμάτων ε</w:t>
      </w:r>
      <w:r w:rsidRPr="001F2FA0">
        <w:rPr>
          <w:rFonts w:eastAsia="Times New Roman"/>
          <w:color w:val="1D2228"/>
          <w:szCs w:val="24"/>
        </w:rPr>
        <w:t>πί των οποίων παρέχει εξηγήσεις</w:t>
      </w:r>
      <w:r>
        <w:rPr>
          <w:rFonts w:eastAsia="Times New Roman"/>
          <w:color w:val="1D2228"/>
          <w:szCs w:val="24"/>
        </w:rPr>
        <w:t>.</w:t>
      </w:r>
    </w:p>
    <w:p w14:paraId="38B9DC45"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 xml:space="preserve">Υπάρχουν </w:t>
      </w:r>
      <w:r w:rsidRPr="001F2FA0">
        <w:rPr>
          <w:rFonts w:eastAsia="Times New Roman"/>
          <w:color w:val="1D2228"/>
          <w:szCs w:val="24"/>
        </w:rPr>
        <w:t xml:space="preserve">τρεις σημαντικές προβλέψεις για την </w:t>
      </w:r>
      <w:r>
        <w:rPr>
          <w:rFonts w:eastAsia="Times New Roman"/>
          <w:color w:val="1D2228"/>
          <w:szCs w:val="24"/>
        </w:rPr>
        <w:t>ποινική</w:t>
      </w:r>
      <w:r w:rsidRPr="001F2FA0">
        <w:rPr>
          <w:rFonts w:eastAsia="Times New Roman"/>
          <w:color w:val="1D2228"/>
          <w:szCs w:val="24"/>
        </w:rPr>
        <w:t xml:space="preserve"> διαπραγμάτευση όπου </w:t>
      </w:r>
      <w:r>
        <w:rPr>
          <w:rFonts w:eastAsia="Times New Roman"/>
          <w:color w:val="1D2228"/>
          <w:szCs w:val="24"/>
        </w:rPr>
        <w:t>α</w:t>
      </w:r>
      <w:r w:rsidRPr="001F2FA0">
        <w:rPr>
          <w:rFonts w:eastAsia="Times New Roman"/>
          <w:color w:val="1D2228"/>
          <w:szCs w:val="24"/>
        </w:rPr>
        <w:t>παγορεύεται η υπαγωγή συγκεκρι</w:t>
      </w:r>
      <w:r>
        <w:rPr>
          <w:rFonts w:eastAsia="Times New Roman"/>
          <w:color w:val="1D2228"/>
          <w:szCs w:val="24"/>
        </w:rPr>
        <w:t xml:space="preserve">μένων εγκλημάτων αυξημένης </w:t>
      </w:r>
      <w:proofErr w:type="spellStart"/>
      <w:r>
        <w:rPr>
          <w:rFonts w:eastAsia="Times New Roman"/>
          <w:color w:val="1D2228"/>
          <w:szCs w:val="24"/>
        </w:rPr>
        <w:t>ηθικο</w:t>
      </w:r>
      <w:r w:rsidRPr="001F2FA0">
        <w:rPr>
          <w:rFonts w:eastAsia="Times New Roman"/>
          <w:color w:val="1D2228"/>
          <w:szCs w:val="24"/>
        </w:rPr>
        <w:t>κοινωνικής</w:t>
      </w:r>
      <w:proofErr w:type="spellEnd"/>
      <w:r w:rsidRPr="001F2FA0">
        <w:rPr>
          <w:rFonts w:eastAsia="Times New Roman"/>
          <w:color w:val="1D2228"/>
          <w:szCs w:val="24"/>
        </w:rPr>
        <w:t xml:space="preserve"> απαξ</w:t>
      </w:r>
      <w:r w:rsidRPr="001F2FA0">
        <w:rPr>
          <w:rFonts w:eastAsia="Times New Roman"/>
          <w:color w:val="1D2228"/>
          <w:szCs w:val="24"/>
        </w:rPr>
        <w:t>ίας στο</w:t>
      </w:r>
      <w:r>
        <w:rPr>
          <w:rFonts w:eastAsia="Times New Roman"/>
          <w:color w:val="1D2228"/>
          <w:szCs w:val="24"/>
        </w:rPr>
        <w:t>ν</w:t>
      </w:r>
      <w:r w:rsidRPr="001F2FA0">
        <w:rPr>
          <w:rFonts w:eastAsia="Times New Roman"/>
          <w:color w:val="1D2228"/>
          <w:szCs w:val="24"/>
        </w:rPr>
        <w:t xml:space="preserve"> θεσμό της ποινικής διαπραγμάτευσης</w:t>
      </w:r>
      <w:r>
        <w:rPr>
          <w:rFonts w:eastAsia="Times New Roman"/>
          <w:color w:val="1D2228"/>
          <w:szCs w:val="24"/>
        </w:rPr>
        <w:t>. Π</w:t>
      </w:r>
      <w:r w:rsidRPr="001F2FA0">
        <w:rPr>
          <w:rFonts w:eastAsia="Times New Roman"/>
          <w:color w:val="1D2228"/>
          <w:szCs w:val="24"/>
        </w:rPr>
        <w:t xml:space="preserve">αρέχεται στον εισαγγελέα </w:t>
      </w:r>
      <w:r>
        <w:rPr>
          <w:rFonts w:eastAsia="Times New Roman"/>
          <w:color w:val="1D2228"/>
          <w:szCs w:val="24"/>
        </w:rPr>
        <w:t>η</w:t>
      </w:r>
      <w:r w:rsidRPr="001F2FA0">
        <w:rPr>
          <w:rFonts w:eastAsia="Times New Roman"/>
          <w:color w:val="1D2228"/>
          <w:szCs w:val="24"/>
        </w:rPr>
        <w:t xml:space="preserve"> ευχέρεια να θεωρήσει υπόθεση ως ακατάλληλη προς διαπραγμάτευση επικαλούμενος περιστάσεις τέλεσης και την προσωπικότητα του κατηγορουμένου</w:t>
      </w:r>
      <w:r>
        <w:rPr>
          <w:rFonts w:eastAsia="Times New Roman"/>
          <w:color w:val="1D2228"/>
          <w:szCs w:val="24"/>
        </w:rPr>
        <w:t>.</w:t>
      </w:r>
      <w:r w:rsidRPr="001F2FA0">
        <w:rPr>
          <w:rFonts w:eastAsia="Times New Roman"/>
          <w:color w:val="1D2228"/>
          <w:szCs w:val="24"/>
        </w:rPr>
        <w:t xml:space="preserve"> </w:t>
      </w:r>
      <w:r w:rsidRPr="00DC7086">
        <w:rPr>
          <w:rFonts w:eastAsia="Times New Roman"/>
          <w:color w:val="1D2228"/>
          <w:szCs w:val="24"/>
        </w:rPr>
        <w:t xml:space="preserve">Παρέχεται </w:t>
      </w:r>
      <w:r>
        <w:rPr>
          <w:rFonts w:eastAsia="Times New Roman"/>
          <w:color w:val="1D2228"/>
          <w:szCs w:val="24"/>
        </w:rPr>
        <w:t xml:space="preserve">επίσης, </w:t>
      </w:r>
      <w:r w:rsidRPr="00DC7086">
        <w:rPr>
          <w:rFonts w:eastAsia="Times New Roman"/>
          <w:color w:val="1D2228"/>
          <w:szCs w:val="24"/>
        </w:rPr>
        <w:t xml:space="preserve">στον εισαγγελέα </w:t>
      </w:r>
      <w:r>
        <w:rPr>
          <w:rFonts w:eastAsia="Times New Roman"/>
          <w:color w:val="1D2228"/>
          <w:szCs w:val="24"/>
        </w:rPr>
        <w:lastRenderedPageBreak/>
        <w:t>η ευχέρεια</w:t>
      </w:r>
      <w:r>
        <w:rPr>
          <w:rFonts w:eastAsia="Times New Roman"/>
          <w:color w:val="1D2228"/>
          <w:szCs w:val="24"/>
        </w:rPr>
        <w:t xml:space="preserve"> να καλεί </w:t>
      </w:r>
      <w:proofErr w:type="spellStart"/>
      <w:r>
        <w:rPr>
          <w:rFonts w:eastAsia="Times New Roman"/>
          <w:color w:val="1D2228"/>
          <w:szCs w:val="24"/>
        </w:rPr>
        <w:t>ενώπιόν</w:t>
      </w:r>
      <w:proofErr w:type="spellEnd"/>
      <w:r>
        <w:rPr>
          <w:rFonts w:eastAsia="Times New Roman"/>
          <w:color w:val="1D2228"/>
          <w:szCs w:val="24"/>
        </w:rPr>
        <w:t xml:space="preserve"> του τον παθόντα </w:t>
      </w:r>
      <w:r w:rsidRPr="001F2FA0">
        <w:rPr>
          <w:rFonts w:eastAsia="Times New Roman"/>
          <w:color w:val="1D2228"/>
          <w:szCs w:val="24"/>
        </w:rPr>
        <w:t xml:space="preserve">για ακρόαση και </w:t>
      </w:r>
      <w:r>
        <w:rPr>
          <w:rFonts w:eastAsia="Times New Roman"/>
          <w:color w:val="1D2228"/>
          <w:szCs w:val="24"/>
        </w:rPr>
        <w:t>για λόγους</w:t>
      </w:r>
      <w:r w:rsidRPr="001F2FA0">
        <w:rPr>
          <w:rFonts w:eastAsia="Times New Roman"/>
          <w:color w:val="1D2228"/>
          <w:szCs w:val="24"/>
        </w:rPr>
        <w:t xml:space="preserve"> συμμετοχής του στη διαδικασία</w:t>
      </w:r>
      <w:r>
        <w:rPr>
          <w:rFonts w:eastAsia="Times New Roman"/>
          <w:color w:val="1D2228"/>
          <w:szCs w:val="24"/>
        </w:rPr>
        <w:t xml:space="preserve">, αλλά και για λόγους </w:t>
      </w:r>
      <w:r w:rsidRPr="001F2FA0">
        <w:rPr>
          <w:rFonts w:eastAsia="Times New Roman"/>
          <w:color w:val="1D2228"/>
          <w:szCs w:val="24"/>
        </w:rPr>
        <w:t xml:space="preserve">πληρέστερης εικόνας </w:t>
      </w:r>
      <w:r>
        <w:rPr>
          <w:rFonts w:eastAsia="Times New Roman"/>
          <w:color w:val="1D2228"/>
          <w:szCs w:val="24"/>
        </w:rPr>
        <w:t xml:space="preserve">ως </w:t>
      </w:r>
      <w:r w:rsidRPr="001F2FA0">
        <w:rPr>
          <w:rFonts w:eastAsia="Times New Roman"/>
          <w:color w:val="1D2228"/>
          <w:szCs w:val="24"/>
        </w:rPr>
        <w:t xml:space="preserve">προς την </w:t>
      </w:r>
      <w:proofErr w:type="spellStart"/>
      <w:r w:rsidRPr="001F2FA0">
        <w:rPr>
          <w:rFonts w:eastAsia="Times New Roman"/>
          <w:color w:val="1D2228"/>
          <w:szCs w:val="24"/>
        </w:rPr>
        <w:t>καταλληλότητα</w:t>
      </w:r>
      <w:proofErr w:type="spellEnd"/>
      <w:r w:rsidRPr="001F2FA0">
        <w:rPr>
          <w:rFonts w:eastAsia="Times New Roman"/>
          <w:color w:val="1D2228"/>
          <w:szCs w:val="24"/>
        </w:rPr>
        <w:t xml:space="preserve"> της διαπραγμάτευσης</w:t>
      </w:r>
      <w:r>
        <w:rPr>
          <w:rFonts w:eastAsia="Times New Roman"/>
          <w:color w:val="1D2228"/>
          <w:szCs w:val="24"/>
        </w:rPr>
        <w:t>.</w:t>
      </w:r>
    </w:p>
    <w:p w14:paraId="38B9DC46"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 xml:space="preserve">Ενισχύθηκε </w:t>
      </w:r>
      <w:r w:rsidRPr="001F2FA0">
        <w:rPr>
          <w:rFonts w:eastAsia="Times New Roman"/>
          <w:color w:val="1D2228"/>
          <w:szCs w:val="24"/>
        </w:rPr>
        <w:t xml:space="preserve">θεσμικά η εφαρμογή της ποινικής διαταγής με δύο πρόσθετες </w:t>
      </w:r>
      <w:r w:rsidRPr="001F2FA0">
        <w:rPr>
          <w:rFonts w:eastAsia="Times New Roman"/>
          <w:color w:val="1D2228"/>
          <w:szCs w:val="24"/>
        </w:rPr>
        <w:t>προβλέψεις</w:t>
      </w:r>
      <w:r>
        <w:rPr>
          <w:rFonts w:eastAsia="Times New Roman"/>
          <w:color w:val="1D2228"/>
          <w:szCs w:val="24"/>
        </w:rPr>
        <w:t xml:space="preserve">. Η ευμενέστερη </w:t>
      </w:r>
      <w:r w:rsidRPr="001F2FA0">
        <w:rPr>
          <w:rFonts w:eastAsia="Times New Roman"/>
          <w:color w:val="1D2228"/>
          <w:szCs w:val="24"/>
        </w:rPr>
        <w:t xml:space="preserve">ποινική αντιμετώπιση όσων αποδέχονται την </w:t>
      </w:r>
      <w:r>
        <w:rPr>
          <w:rFonts w:eastAsia="Times New Roman"/>
          <w:color w:val="1D2228"/>
          <w:szCs w:val="24"/>
        </w:rPr>
        <w:t xml:space="preserve">ποινική </w:t>
      </w:r>
      <w:r w:rsidRPr="001F2FA0">
        <w:rPr>
          <w:rFonts w:eastAsia="Times New Roman"/>
          <w:color w:val="1D2228"/>
          <w:szCs w:val="24"/>
        </w:rPr>
        <w:t xml:space="preserve"> διαταγή με επιβολή είτε χρηματικής ποινής μειωμέν</w:t>
      </w:r>
      <w:r>
        <w:rPr>
          <w:rFonts w:eastAsia="Times New Roman"/>
          <w:color w:val="1D2228"/>
          <w:szCs w:val="24"/>
        </w:rPr>
        <w:t>ης τ</w:t>
      </w:r>
      <w:r w:rsidRPr="001F2FA0">
        <w:rPr>
          <w:rFonts w:eastAsia="Times New Roman"/>
          <w:color w:val="1D2228"/>
          <w:szCs w:val="24"/>
        </w:rPr>
        <w:t xml:space="preserve">ουλάχιστον κατά τα </w:t>
      </w:r>
      <w:r>
        <w:rPr>
          <w:rFonts w:eastAsia="Times New Roman"/>
          <w:color w:val="1D2228"/>
          <w:szCs w:val="24"/>
        </w:rPr>
        <w:t>2/3</w:t>
      </w:r>
      <w:r w:rsidRPr="001F2FA0">
        <w:rPr>
          <w:rFonts w:eastAsia="Times New Roman"/>
          <w:color w:val="1D2228"/>
          <w:szCs w:val="24"/>
        </w:rPr>
        <w:t xml:space="preserve"> σε σχέση με το ορ</w:t>
      </w:r>
      <w:r>
        <w:rPr>
          <w:rFonts w:eastAsia="Times New Roman"/>
          <w:color w:val="1D2228"/>
          <w:szCs w:val="24"/>
        </w:rPr>
        <w:t>ιζόμενο στο νόμο</w:t>
      </w:r>
      <w:r>
        <w:rPr>
          <w:rFonts w:eastAsia="Times New Roman"/>
          <w:color w:val="1D2228"/>
          <w:szCs w:val="24"/>
        </w:rPr>
        <w:t>-</w:t>
      </w:r>
      <w:r>
        <w:rPr>
          <w:rFonts w:eastAsia="Times New Roman"/>
          <w:color w:val="1D2228"/>
          <w:szCs w:val="24"/>
        </w:rPr>
        <w:t>π</w:t>
      </w:r>
      <w:r w:rsidRPr="001F2FA0">
        <w:rPr>
          <w:rFonts w:eastAsia="Times New Roman"/>
          <w:color w:val="1D2228"/>
          <w:szCs w:val="24"/>
        </w:rPr>
        <w:t>λαίσιο ποινής</w:t>
      </w:r>
      <w:r>
        <w:rPr>
          <w:rFonts w:eastAsia="Times New Roman"/>
          <w:color w:val="1D2228"/>
          <w:szCs w:val="24"/>
        </w:rPr>
        <w:t>,</w:t>
      </w:r>
      <w:r w:rsidRPr="001F2FA0">
        <w:rPr>
          <w:rFonts w:eastAsia="Times New Roman"/>
          <w:color w:val="1D2228"/>
          <w:szCs w:val="24"/>
        </w:rPr>
        <w:t xml:space="preserve"> είτε ποινής φυλάκισης μέχρι τριών μηνών με </w:t>
      </w:r>
      <w:r>
        <w:rPr>
          <w:rFonts w:eastAsia="Times New Roman"/>
          <w:color w:val="1D2228"/>
          <w:szCs w:val="24"/>
        </w:rPr>
        <w:t xml:space="preserve">υφ’ όρων </w:t>
      </w:r>
      <w:r w:rsidRPr="001F2FA0">
        <w:rPr>
          <w:rFonts w:eastAsia="Times New Roman"/>
          <w:color w:val="1D2228"/>
          <w:szCs w:val="24"/>
        </w:rPr>
        <w:t>α</w:t>
      </w:r>
      <w:r w:rsidRPr="001F2FA0">
        <w:rPr>
          <w:rFonts w:eastAsia="Times New Roman"/>
          <w:color w:val="1D2228"/>
          <w:szCs w:val="24"/>
        </w:rPr>
        <w:t>ναστολή</w:t>
      </w:r>
      <w:r>
        <w:rPr>
          <w:rFonts w:eastAsia="Times New Roman"/>
          <w:color w:val="1D2228"/>
          <w:szCs w:val="24"/>
        </w:rPr>
        <w:t>, ε</w:t>
      </w:r>
      <w:r w:rsidRPr="001F2FA0">
        <w:rPr>
          <w:rFonts w:eastAsia="Times New Roman"/>
          <w:color w:val="1D2228"/>
          <w:szCs w:val="24"/>
        </w:rPr>
        <w:t xml:space="preserve">νώ στην πρόβλεψη διαδικασίας εκδίκασης των αντιρρήσεων και ανατροπής αυτής της απόφασης </w:t>
      </w:r>
      <w:r>
        <w:rPr>
          <w:rFonts w:eastAsia="Times New Roman"/>
          <w:color w:val="1D2228"/>
          <w:szCs w:val="24"/>
        </w:rPr>
        <w:t xml:space="preserve">της ποινικής </w:t>
      </w:r>
      <w:r w:rsidRPr="001F2FA0">
        <w:rPr>
          <w:rFonts w:eastAsia="Times New Roman"/>
          <w:color w:val="1D2228"/>
          <w:szCs w:val="24"/>
        </w:rPr>
        <w:t>διαταγής</w:t>
      </w:r>
      <w:r>
        <w:rPr>
          <w:rFonts w:eastAsia="Times New Roman"/>
          <w:color w:val="1D2228"/>
          <w:szCs w:val="24"/>
        </w:rPr>
        <w:t xml:space="preserve"> εγκαταλείπεται η αρχική προθεσμία τω</w:t>
      </w:r>
      <w:r w:rsidRPr="001F2FA0">
        <w:rPr>
          <w:rFonts w:eastAsia="Times New Roman"/>
          <w:color w:val="1D2228"/>
          <w:szCs w:val="24"/>
        </w:rPr>
        <w:t>ν δέκα ημερών ως ανελαστική και πιεστική και η υπόθεση συζητείται με την κοινή διαδικασία ύστερα από</w:t>
      </w:r>
      <w:r w:rsidRPr="001F2FA0">
        <w:rPr>
          <w:rFonts w:eastAsia="Times New Roman"/>
          <w:color w:val="1D2228"/>
          <w:szCs w:val="24"/>
        </w:rPr>
        <w:t xml:space="preserve"> την προηγούμενη κλήτευση του κατηγορουμένου</w:t>
      </w:r>
      <w:r>
        <w:rPr>
          <w:rFonts w:eastAsia="Times New Roman"/>
          <w:color w:val="1D2228"/>
          <w:szCs w:val="24"/>
        </w:rPr>
        <w:t>.</w:t>
      </w:r>
    </w:p>
    <w:p w14:paraId="38B9DC47"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Α</w:t>
      </w:r>
      <w:r w:rsidRPr="001F2FA0">
        <w:rPr>
          <w:rFonts w:eastAsia="Times New Roman"/>
          <w:color w:val="1D2228"/>
          <w:szCs w:val="24"/>
        </w:rPr>
        <w:t>ξιοποιούνται σε αρκετές διατάξεις</w:t>
      </w:r>
      <w:r>
        <w:rPr>
          <w:rFonts w:eastAsia="Times New Roman"/>
          <w:color w:val="1D2228"/>
          <w:szCs w:val="24"/>
        </w:rPr>
        <w:t xml:space="preserve"> σε σχέση με την κ</w:t>
      </w:r>
      <w:r w:rsidRPr="001F2FA0">
        <w:rPr>
          <w:rFonts w:eastAsia="Times New Roman"/>
          <w:color w:val="1D2228"/>
          <w:szCs w:val="24"/>
        </w:rPr>
        <w:t xml:space="preserve">λήτευση </w:t>
      </w:r>
      <w:r>
        <w:rPr>
          <w:rFonts w:eastAsia="Times New Roman"/>
          <w:color w:val="1D2228"/>
          <w:szCs w:val="24"/>
        </w:rPr>
        <w:t xml:space="preserve">ή </w:t>
      </w:r>
      <w:r w:rsidRPr="001F2FA0">
        <w:rPr>
          <w:rFonts w:eastAsia="Times New Roman"/>
          <w:color w:val="1D2228"/>
          <w:szCs w:val="24"/>
        </w:rPr>
        <w:t xml:space="preserve">την ενημέρωση τα σύγχρονα μέσα και </w:t>
      </w:r>
      <w:r>
        <w:rPr>
          <w:rFonts w:eastAsia="Times New Roman"/>
          <w:color w:val="1D2228"/>
          <w:szCs w:val="24"/>
        </w:rPr>
        <w:t xml:space="preserve">οι </w:t>
      </w:r>
      <w:r w:rsidRPr="001F2FA0">
        <w:rPr>
          <w:rFonts w:eastAsia="Times New Roman"/>
          <w:color w:val="1D2228"/>
          <w:szCs w:val="24"/>
        </w:rPr>
        <w:t>τεχνικές δυνατότητες</w:t>
      </w:r>
      <w:r>
        <w:rPr>
          <w:rFonts w:eastAsia="Times New Roman"/>
          <w:color w:val="1D2228"/>
          <w:szCs w:val="24"/>
        </w:rPr>
        <w:t xml:space="preserve">, κάτι που </w:t>
      </w:r>
      <w:r w:rsidRPr="001F2FA0">
        <w:rPr>
          <w:rFonts w:eastAsia="Times New Roman"/>
          <w:color w:val="1D2228"/>
          <w:szCs w:val="24"/>
        </w:rPr>
        <w:t>είναι πολύ σημαντικό</w:t>
      </w:r>
      <w:r>
        <w:rPr>
          <w:rFonts w:eastAsia="Times New Roman"/>
          <w:color w:val="1D2228"/>
          <w:szCs w:val="24"/>
        </w:rPr>
        <w:t>.</w:t>
      </w:r>
    </w:p>
    <w:p w14:paraId="38B9DC4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Κλείνοντας, κύριε Πρόεδρε, θέλω να πω ότι το σχέδιο συνολ</w:t>
      </w:r>
      <w:r>
        <w:rPr>
          <w:rFonts w:eastAsia="Times New Roman" w:cs="Times New Roman"/>
          <w:szCs w:val="24"/>
        </w:rPr>
        <w:t>ικά για τον Κώδικα Ποινικής Δικονομίας μπορεί να δώσει στον πολίτη και στον δικαστή τη δυνατότητα να επιλέξουν ανάμεσα σε παραδοσιακά και σε πιο σύγχρονα μοντέλα απονομής δικαιοσύνης, χωρίς καμμία έκπτωση σε θεμελιώδη δικαιώματα του πρώτου και στον δικαιοδ</w:t>
      </w:r>
      <w:r>
        <w:rPr>
          <w:rFonts w:eastAsia="Times New Roman" w:cs="Times New Roman"/>
          <w:szCs w:val="24"/>
        </w:rPr>
        <w:t>οτικό ρόλο του δεύτερου. Το τεκμήριο αθωότητας, το δικαίωμα σιωπής, η προστασία της αξίας του ανθρώπου, η προστασία και η ικανοποίηση του θύματος συνυπάρχουν αρμονικά με την ταχεία απονομή της δικαιοσύνης, τις κατά παρέκκλιση διαδικασίες και άλλους σύγχρον</w:t>
      </w:r>
      <w:r>
        <w:rPr>
          <w:rFonts w:eastAsia="Times New Roman" w:cs="Times New Roman"/>
          <w:szCs w:val="24"/>
        </w:rPr>
        <w:t xml:space="preserve">ους θεσμούς </w:t>
      </w:r>
      <w:proofErr w:type="spellStart"/>
      <w:r>
        <w:rPr>
          <w:rFonts w:eastAsia="Times New Roman" w:cs="Times New Roman"/>
          <w:szCs w:val="24"/>
        </w:rPr>
        <w:t>αποκαταστατικής</w:t>
      </w:r>
      <w:proofErr w:type="spellEnd"/>
      <w:r>
        <w:rPr>
          <w:rFonts w:eastAsia="Times New Roman" w:cs="Times New Roman"/>
          <w:szCs w:val="24"/>
        </w:rPr>
        <w:t xml:space="preserve"> δικαιοσύνης. Είναι ένα νομοθέτημα</w:t>
      </w:r>
      <w:r>
        <w:rPr>
          <w:rFonts w:eastAsia="Times New Roman" w:cs="Times New Roman"/>
          <w:szCs w:val="24"/>
        </w:rPr>
        <w:t>,</w:t>
      </w:r>
      <w:r>
        <w:rPr>
          <w:rFonts w:eastAsia="Times New Roman" w:cs="Times New Roman"/>
          <w:szCs w:val="24"/>
        </w:rPr>
        <w:t xml:space="preserve"> που είναι συστηματοποιημένο και δομημένο στις αρχές της δίκαιης δίκης.</w:t>
      </w:r>
    </w:p>
    <w:p w14:paraId="38B9DC4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Κάποιες διατάξεις παρέμειναν αναλλοίωτες, κάποιες ενισχύθηκαν, όπως οι διατάξεις σε σχέση με τον ρόλο του εισαγγελέα στην </w:t>
      </w:r>
      <w:r>
        <w:rPr>
          <w:rFonts w:eastAsia="Times New Roman" w:cs="Times New Roman"/>
          <w:szCs w:val="24"/>
        </w:rPr>
        <w:t xml:space="preserve">ποινική δίκη και την προκαταρκτική εξέταση, η διεύρυνση του πεδίου εφαρμογής των πιο πρόσφατων διατάξεων, όπως η αποχή από δίωξη και η ποινική διαπραγμάτευση, αλλά </w:t>
      </w:r>
      <w:r>
        <w:rPr>
          <w:rFonts w:eastAsia="Times New Roman" w:cs="Times New Roman"/>
          <w:szCs w:val="24"/>
        </w:rPr>
        <w:lastRenderedPageBreak/>
        <w:t>και η υιοθέτηση νέων μηχανισμών, όπως ο ποινικός συμβιβασμός, με την προσδοκία ότι μακροπρόθ</w:t>
      </w:r>
      <w:r>
        <w:rPr>
          <w:rFonts w:eastAsia="Times New Roman" w:cs="Times New Roman"/>
          <w:szCs w:val="24"/>
        </w:rPr>
        <w:t>εσμα θα καλλιεργηθεί και στους πολίτες μια άλλη αντίληψη για την ποινική δικαιοσύνη.</w:t>
      </w:r>
    </w:p>
    <w:p w14:paraId="38B9DC4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Σίγουρα ο νομικός μας πολιτισμός και η ποινική δικαιοσύνη ήταν βασισμένα σε δημοκρατικές αξίες και αρχές, αλλά το απαραίτητο συστατικό στοιχείο για τη σωστή λειτουργία του</w:t>
      </w:r>
      <w:r>
        <w:rPr>
          <w:rFonts w:eastAsia="Times New Roman" w:cs="Times New Roman"/>
          <w:szCs w:val="24"/>
        </w:rPr>
        <w:t xml:space="preserve"> ποινικού μας συστήματος και της ποινικής διαδικασίας είναι να παρατεθούν αυτές οι αρχές και οι αξίες σε ένα νομοθέτημα συστηματοποιημένο, όπου θα διευκρινίζονται οι εννοιολογικές ασάφειες του παρελθόντος, θα αποκρυσταλλώνονται οι βασικές αρχές της δίκαιης</w:t>
      </w:r>
      <w:r>
        <w:rPr>
          <w:rFonts w:eastAsia="Times New Roman" w:cs="Times New Roman"/>
          <w:szCs w:val="24"/>
        </w:rPr>
        <w:t xml:space="preserve"> δίκης, θα καθίσταται σαφής και ξεκάθαρη η μέχρι σήμερα θεωρούμενη πολύπλοκη νομική ποινική διαδικασία, ενώ παράλληλα εισάγονται νέοι μηχανισμοί ταχύτερης και δικαιότερης για όλους απονομής της δικαιοσύνης. </w:t>
      </w:r>
    </w:p>
    <w:p w14:paraId="38B9DC4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Νομίζω ότι όλα αυτά επιτυγχάνονται με το σχέδιο </w:t>
      </w:r>
      <w:r>
        <w:rPr>
          <w:rFonts w:eastAsia="Times New Roman" w:cs="Times New Roman"/>
          <w:szCs w:val="24"/>
        </w:rPr>
        <w:t>του Κώδικα Ποινικής Δικονομίας που συζητάμε σήμερα.</w:t>
      </w:r>
    </w:p>
    <w:p w14:paraId="38B9DC4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Ευχαριστώ.</w:t>
      </w:r>
    </w:p>
    <w:p w14:paraId="38B9DC4D" w14:textId="77777777" w:rsidR="00200609" w:rsidRDefault="002F7F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B9DC4E" w14:textId="77777777" w:rsidR="00200609" w:rsidRDefault="002F7F27">
      <w:pPr>
        <w:spacing w:line="600" w:lineRule="auto"/>
        <w:ind w:firstLine="720"/>
        <w:jc w:val="both"/>
        <w:rPr>
          <w:rFonts w:eastAsia="Times New Roman" w:cs="Times New Roman"/>
          <w:szCs w:val="24"/>
        </w:rPr>
      </w:pPr>
      <w:r w:rsidRPr="00306D5C">
        <w:rPr>
          <w:rFonts w:eastAsia="Times New Roman" w:cs="Times New Roman"/>
          <w:b/>
          <w:szCs w:val="24"/>
        </w:rPr>
        <w:lastRenderedPageBreak/>
        <w:t>ΠΡΟΕΔΡΕΥΩΝ (Αναστάσιος Κουράκης):</w:t>
      </w:r>
      <w:r w:rsidRPr="00CA2140">
        <w:rPr>
          <w:rFonts w:eastAsia="Times New Roman" w:cs="Times New Roman"/>
          <w:szCs w:val="24"/>
        </w:rPr>
        <w:t xml:space="preserve"> </w:t>
      </w:r>
      <w:r>
        <w:rPr>
          <w:rFonts w:eastAsia="Times New Roman" w:cs="Times New Roman"/>
          <w:szCs w:val="24"/>
        </w:rPr>
        <w:t>Ευχαριστούμε τον κ. Τσίρκα.</w:t>
      </w:r>
    </w:p>
    <w:p w14:paraId="38B9DC4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Στο σημείο αυτό σάς ενημερώνουμε ότι έχει κλείσει ο κατάλογος των ομιλητών.</w:t>
      </w:r>
    </w:p>
    <w:p w14:paraId="38B9DC5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38B9DC51" w14:textId="77777777" w:rsidR="00200609" w:rsidRDefault="002F7F27">
      <w:pPr>
        <w:spacing w:line="600" w:lineRule="auto"/>
        <w:ind w:firstLine="720"/>
        <w:jc w:val="both"/>
        <w:rPr>
          <w:rFonts w:eastAsia="Times New Roman" w:cs="Times New Roman"/>
          <w:szCs w:val="24"/>
        </w:rPr>
      </w:pPr>
      <w:r w:rsidRPr="00306D5C">
        <w:rPr>
          <w:rFonts w:eastAsia="Times New Roman" w:cs="Times New Roman"/>
          <w:b/>
          <w:szCs w:val="24"/>
        </w:rPr>
        <w:t>ΓΕΩΡΓΙΟΣ ΜΑΥΡΩΤΑΣ:</w:t>
      </w:r>
      <w:r w:rsidRPr="00585354">
        <w:rPr>
          <w:rFonts w:eastAsia="Times New Roman" w:cs="Times New Roman"/>
          <w:szCs w:val="24"/>
        </w:rPr>
        <w:t xml:space="preserve"> </w:t>
      </w:r>
      <w:r>
        <w:rPr>
          <w:rFonts w:eastAsia="Times New Roman" w:cs="Times New Roman"/>
          <w:szCs w:val="24"/>
        </w:rPr>
        <w:t>Ευχαριστώ, κύριε Πρόεδρε.</w:t>
      </w:r>
    </w:p>
    <w:p w14:paraId="38B9DC5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Συζητάμε σήμερα στη Βουλή τον νέο Ποινικό Κώδικα και τον Κώδικα Ποινικής Δικονομίας, δυστυχώς όμως όχι όπως θα άξιζε στη σοβαρότητα αυτών των κειμένων, με ευθύνες και τ</w:t>
      </w:r>
      <w:r>
        <w:rPr>
          <w:rFonts w:eastAsia="Times New Roman" w:cs="Times New Roman"/>
          <w:szCs w:val="24"/>
        </w:rPr>
        <w:t xml:space="preserve">ης Κυβέρνησης και της Αντιπολίτευσης. Τα τέσσερα από τα έξι πλέον κοινοβουλευτικά κόμματα έχουν αποχωρήσει από τη διαδικασία, θεωρώντας τη Βουλή </w:t>
      </w:r>
      <w:proofErr w:type="spellStart"/>
      <w:r>
        <w:rPr>
          <w:rFonts w:eastAsia="Times New Roman" w:cs="Times New Roman"/>
          <w:szCs w:val="24"/>
        </w:rPr>
        <w:t>απονομιμοποιημένη</w:t>
      </w:r>
      <w:proofErr w:type="spellEnd"/>
      <w:r>
        <w:rPr>
          <w:rFonts w:eastAsia="Times New Roman" w:cs="Times New Roman"/>
          <w:szCs w:val="24"/>
        </w:rPr>
        <w:t xml:space="preserve"> επειδή τη Δευτέρα θα προκηρυχθούν οι εκλογές, κατά τα λεγόμενα του Πρωθυπουργού. Η απορία μπο</w:t>
      </w:r>
      <w:r>
        <w:rPr>
          <w:rFonts w:eastAsia="Times New Roman" w:cs="Times New Roman"/>
          <w:szCs w:val="24"/>
        </w:rPr>
        <w:t>ρεί και σε εμάς να υπάρχει γιατί το νομοσχέδιο αυτό δεν ήρθε νωρίτερα και έρχεται την τελευταία εβδομάδα, αλλά αυτό δεν θα μας εμποδίσει να δούμε τα πράγματα καθαρά, με γνώμονα το ευρύτερο και όχι το κομματικό συμφέρον.</w:t>
      </w:r>
    </w:p>
    <w:p w14:paraId="38B9DC5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Στο Ποτάμι θεωρούμε τον θεσμικό κοιν</w:t>
      </w:r>
      <w:r>
        <w:rPr>
          <w:rFonts w:eastAsia="Times New Roman" w:cs="Times New Roman"/>
          <w:szCs w:val="24"/>
        </w:rPr>
        <w:t xml:space="preserve">οβουλευτικό μας ρόλο πολύ σοβαρή υπόθεση και δεν θα ετεροκαθοριζόμαστε από το τι κάνουν οι άλλοι, οι πιο μεγάλοι και βέβαια οι πολιτικά πιο έμπειροι. Θα μπορούσε και το Ποτάμι να βγάλει την ουρά του απέξω και να αφήσει την Κυβέρνηση να ψηφίσει τους </w:t>
      </w:r>
      <w:r>
        <w:rPr>
          <w:rFonts w:eastAsia="Times New Roman" w:cs="Times New Roman"/>
          <w:szCs w:val="24"/>
        </w:rPr>
        <w:t>κ</w:t>
      </w:r>
      <w:r>
        <w:rPr>
          <w:rFonts w:eastAsia="Times New Roman" w:cs="Times New Roman"/>
          <w:szCs w:val="24"/>
        </w:rPr>
        <w:t>ώδικες</w:t>
      </w:r>
      <w:r>
        <w:rPr>
          <w:rFonts w:eastAsia="Times New Roman" w:cs="Times New Roman"/>
          <w:szCs w:val="24"/>
        </w:rPr>
        <w:t xml:space="preserve"> μόνη της, να αποφύγει τις κακοτοπιές, γιατί οι νέοι </w:t>
      </w:r>
      <w:r>
        <w:rPr>
          <w:rFonts w:eastAsia="Times New Roman" w:cs="Times New Roman"/>
          <w:szCs w:val="24"/>
        </w:rPr>
        <w:t>κ</w:t>
      </w:r>
      <w:r>
        <w:rPr>
          <w:rFonts w:eastAsia="Times New Roman" w:cs="Times New Roman"/>
          <w:szCs w:val="24"/>
        </w:rPr>
        <w:t>ώδικες έχουν και σημεία που προβληματίζουν, όπως κάθε τι που αλλάζει. Όμως, με το Ποτάμι δεν μπήκαμε στη Βουλή για να λείπουμε στα κρίσιμα, όπως ίσως θα ήταν βολικό, αν σκεπτόμασταν μόνο το πολιτικό κόσ</w:t>
      </w:r>
      <w:r>
        <w:rPr>
          <w:rFonts w:eastAsia="Times New Roman" w:cs="Times New Roman"/>
          <w:szCs w:val="24"/>
        </w:rPr>
        <w:t xml:space="preserve">τος. Μπήκαμε για να υποστηρίζουμε με τόλμη και συνέπεια τη θέση μας, χωρίς ούτε να </w:t>
      </w:r>
      <w:proofErr w:type="spellStart"/>
      <w:r>
        <w:rPr>
          <w:rFonts w:eastAsia="Times New Roman" w:cs="Times New Roman"/>
          <w:szCs w:val="24"/>
        </w:rPr>
        <w:t>ετεροπροσδιοριζόμαστε</w:t>
      </w:r>
      <w:proofErr w:type="spellEnd"/>
      <w:r>
        <w:rPr>
          <w:rFonts w:eastAsia="Times New Roman" w:cs="Times New Roman"/>
          <w:szCs w:val="24"/>
        </w:rPr>
        <w:t>, ούτε να λουφάζουμε, ούτε να υποκρινόμαστε, όπως ίσως θα ήθελαν κάποιοι. Επειδή έχουμε το προνόμιο να έχουμε στις τάξεις μας και να συμβουλευόμαστε ανθ</w:t>
      </w:r>
      <w:r>
        <w:rPr>
          <w:rFonts w:eastAsia="Times New Roman" w:cs="Times New Roman"/>
          <w:szCs w:val="24"/>
        </w:rPr>
        <w:t>ρώπους</w:t>
      </w:r>
      <w:r>
        <w:rPr>
          <w:rFonts w:eastAsia="Times New Roman" w:cs="Times New Roman"/>
          <w:szCs w:val="24"/>
        </w:rPr>
        <w:t>,</w:t>
      </w:r>
      <w:r>
        <w:rPr>
          <w:rFonts w:eastAsia="Times New Roman" w:cs="Times New Roman"/>
          <w:szCs w:val="24"/>
        </w:rPr>
        <w:t xml:space="preserve"> που ξέρουν πολύ καλά ζητήματα, όπως το προκείμενο, έχουμε απόλυτη εμπιστοσύνη στη γνώμη τους. </w:t>
      </w:r>
    </w:p>
    <w:p w14:paraId="38B9DC5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λοιπόν, ότι οι </w:t>
      </w:r>
      <w:r>
        <w:rPr>
          <w:rFonts w:eastAsia="Times New Roman" w:cs="Times New Roman"/>
          <w:szCs w:val="24"/>
        </w:rPr>
        <w:t>κ</w:t>
      </w:r>
      <w:r>
        <w:rPr>
          <w:rFonts w:eastAsia="Times New Roman" w:cs="Times New Roman"/>
          <w:szCs w:val="24"/>
        </w:rPr>
        <w:t xml:space="preserve">ώδικες που ψηφίζουμε σήμερα δεν είναι οι </w:t>
      </w:r>
      <w:r>
        <w:rPr>
          <w:rFonts w:eastAsia="Times New Roman" w:cs="Times New Roman"/>
          <w:szCs w:val="24"/>
        </w:rPr>
        <w:t>κ</w:t>
      </w:r>
      <w:r>
        <w:rPr>
          <w:rFonts w:eastAsia="Times New Roman" w:cs="Times New Roman"/>
          <w:szCs w:val="24"/>
        </w:rPr>
        <w:t>ώδικες του ΣΥΡΙΖΑ, όπως θέλουν κάποιοι να περάσουν για τους δικούς τους λόγου</w:t>
      </w:r>
      <w:r>
        <w:rPr>
          <w:rFonts w:eastAsia="Times New Roman" w:cs="Times New Roman"/>
          <w:szCs w:val="24"/>
        </w:rPr>
        <w:t xml:space="preserve">ς. Είναι αποτέλεσμα </w:t>
      </w:r>
      <w:r>
        <w:rPr>
          <w:rFonts w:eastAsia="Times New Roman" w:cs="Times New Roman"/>
          <w:szCs w:val="24"/>
        </w:rPr>
        <w:lastRenderedPageBreak/>
        <w:t xml:space="preserve">δουλειάς δεκαετίας μιας επιστημονικής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 xml:space="preserve">πιτροπής, που αποτελείται από διακεκριμένους καθηγητές, μαχόμενους δικηγόρους, δικαστές, εισαγγελείς, που μας τιμούν σήμερα με την παρουσία τους. </w:t>
      </w:r>
    </w:p>
    <w:p w14:paraId="38B9DC55" w14:textId="77777777" w:rsidR="00200609" w:rsidRDefault="002F7F27">
      <w:pPr>
        <w:spacing w:line="600" w:lineRule="auto"/>
        <w:ind w:firstLine="720"/>
        <w:jc w:val="both"/>
        <w:rPr>
          <w:rFonts w:eastAsia="Times New Roman"/>
          <w:szCs w:val="24"/>
        </w:rPr>
      </w:pPr>
      <w:r>
        <w:rPr>
          <w:rFonts w:eastAsia="Times New Roman" w:cs="Times New Roman"/>
          <w:szCs w:val="24"/>
        </w:rPr>
        <w:t xml:space="preserve">Οι ισχύοντες </w:t>
      </w:r>
      <w:r>
        <w:rPr>
          <w:rFonts w:eastAsia="Times New Roman" w:cs="Times New Roman"/>
          <w:szCs w:val="24"/>
        </w:rPr>
        <w:t>κ</w:t>
      </w:r>
      <w:r>
        <w:rPr>
          <w:rFonts w:eastAsia="Times New Roman" w:cs="Times New Roman"/>
          <w:szCs w:val="24"/>
        </w:rPr>
        <w:t>ώδικες είναι παι</w:t>
      </w:r>
      <w:r>
        <w:rPr>
          <w:rFonts w:eastAsia="Times New Roman" w:cs="Times New Roman"/>
          <w:szCs w:val="24"/>
        </w:rPr>
        <w:t>διά της δεκαετίας του ‘50, σχεδόν εβδομήντα χρόνια πίσω. Και άνθρωποι να ήταν, θα έπρεπε να είχαν συνταξιοδοτηθεί.</w:t>
      </w:r>
      <w:r>
        <w:rPr>
          <w:rFonts w:eastAsia="Times New Roman"/>
          <w:szCs w:val="24"/>
        </w:rPr>
        <w:t xml:space="preserve"> </w:t>
      </w:r>
      <w:r>
        <w:rPr>
          <w:rFonts w:eastAsia="Times New Roman"/>
          <w:szCs w:val="24"/>
        </w:rPr>
        <w:t>Ήταν</w:t>
      </w:r>
      <w:r w:rsidRPr="00902943">
        <w:rPr>
          <w:rFonts w:eastAsia="Times New Roman"/>
          <w:szCs w:val="24"/>
        </w:rPr>
        <w:t>,</w:t>
      </w:r>
      <w:r>
        <w:rPr>
          <w:rFonts w:eastAsia="Times New Roman"/>
          <w:szCs w:val="24"/>
        </w:rPr>
        <w:t xml:space="preserve"> λοιπόν</w:t>
      </w:r>
      <w:r w:rsidRPr="00902943">
        <w:rPr>
          <w:rFonts w:eastAsia="Times New Roman"/>
          <w:szCs w:val="24"/>
        </w:rPr>
        <w:t>,</w:t>
      </w:r>
      <w:r>
        <w:rPr>
          <w:rFonts w:eastAsia="Times New Roman"/>
          <w:szCs w:val="24"/>
        </w:rPr>
        <w:t xml:space="preserve"> απαρχαιωμένοι. Χρειάζονταν </w:t>
      </w:r>
      <w:proofErr w:type="spellStart"/>
      <w:r>
        <w:rPr>
          <w:rFonts w:eastAsia="Times New Roman"/>
          <w:szCs w:val="24"/>
        </w:rPr>
        <w:t>εξορθολογισμό</w:t>
      </w:r>
      <w:proofErr w:type="spellEnd"/>
      <w:r>
        <w:rPr>
          <w:rFonts w:eastAsia="Times New Roman"/>
          <w:szCs w:val="24"/>
        </w:rPr>
        <w:t xml:space="preserve"> και εκσυγχρονισμό, προσαρμογή στις σύγχρονες συνθήκες και στα διεθνή και ευρωπαϊκά πλα</w:t>
      </w:r>
      <w:r>
        <w:rPr>
          <w:rFonts w:eastAsia="Times New Roman"/>
          <w:szCs w:val="24"/>
        </w:rPr>
        <w:t xml:space="preserve">ίσια. </w:t>
      </w:r>
    </w:p>
    <w:p w14:paraId="38B9DC56" w14:textId="77777777" w:rsidR="00200609" w:rsidRDefault="002F7F27">
      <w:pPr>
        <w:spacing w:line="600" w:lineRule="auto"/>
        <w:ind w:firstLine="720"/>
        <w:jc w:val="both"/>
        <w:rPr>
          <w:rFonts w:eastAsia="Times New Roman"/>
          <w:szCs w:val="24"/>
        </w:rPr>
      </w:pPr>
      <w:r>
        <w:rPr>
          <w:rFonts w:eastAsia="Times New Roman"/>
          <w:szCs w:val="24"/>
        </w:rPr>
        <w:t xml:space="preserve">Άκουσα πολλούς εδώ, αλλά και έξω να λένε «ας μην ψηφίσουμε τώρα τους </w:t>
      </w:r>
      <w:r>
        <w:rPr>
          <w:rFonts w:eastAsia="Times New Roman"/>
          <w:szCs w:val="24"/>
        </w:rPr>
        <w:t>κ</w:t>
      </w:r>
      <w:r>
        <w:rPr>
          <w:rFonts w:eastAsia="Times New Roman"/>
          <w:szCs w:val="24"/>
        </w:rPr>
        <w:t>ώδικες, ας το κάνει η νέα Κυβέρνηση». Με τη λογική αυτή, δηλαδή με το να κλωτσάμε το τενεκεδάκι συνεχώς παρακάτω, φτάσαμε σήμερα στο σημείο να έχουν περάσει αλλεπάλληλες νομοπαρασ</w:t>
      </w:r>
      <w:r>
        <w:rPr>
          <w:rFonts w:eastAsia="Times New Roman"/>
          <w:szCs w:val="24"/>
        </w:rPr>
        <w:t xml:space="preserve">κευαστικές επιτροπές και να μην έχουν ψηφιστεί οι </w:t>
      </w:r>
      <w:r>
        <w:rPr>
          <w:rFonts w:eastAsia="Times New Roman"/>
          <w:szCs w:val="24"/>
        </w:rPr>
        <w:t>κ</w:t>
      </w:r>
      <w:r>
        <w:rPr>
          <w:rFonts w:eastAsia="Times New Roman"/>
          <w:szCs w:val="24"/>
        </w:rPr>
        <w:t>ώδικες. Το συνεχές κυνήγι των ιδανικών συνθηκών οδηγεί τελικά σε ακινησία και οι συνθήκες πλέον είναι ώριμες. Σε μια χώρα που η αναβολή λήψης αποφάσεων και η δρομολόγηση των απαραίτητων μεταρρυθμίσεων αποτ</w:t>
      </w:r>
      <w:r>
        <w:rPr>
          <w:rFonts w:eastAsia="Times New Roman"/>
          <w:szCs w:val="24"/>
        </w:rPr>
        <w:t xml:space="preserve">ελεί ίσως το </w:t>
      </w:r>
      <w:r>
        <w:rPr>
          <w:rFonts w:eastAsia="Times New Roman"/>
          <w:szCs w:val="24"/>
        </w:rPr>
        <w:lastRenderedPageBreak/>
        <w:t xml:space="preserve">βασικότερο εμπόδιο προόδου, θεωρούμε πως θα πρέπει να αντισταθούμε στις σειρήνες του λαϊκισμού και να κάνουμε το βήμα προς τον εκσυγχρονισμό των συγκεκριμένων βασικών νομοθετημάτων της δικαιοσύνης. </w:t>
      </w:r>
    </w:p>
    <w:p w14:paraId="38B9DC57" w14:textId="77777777" w:rsidR="00200609" w:rsidRDefault="002F7F27">
      <w:pPr>
        <w:spacing w:line="600" w:lineRule="auto"/>
        <w:ind w:firstLine="720"/>
        <w:jc w:val="both"/>
        <w:rPr>
          <w:rFonts w:eastAsia="Times New Roman"/>
          <w:szCs w:val="24"/>
        </w:rPr>
      </w:pPr>
      <w:r>
        <w:rPr>
          <w:rFonts w:eastAsia="Times New Roman"/>
          <w:szCs w:val="24"/>
        </w:rPr>
        <w:t>Το σύνολο των προτεινομένων αλλαγών για τον νέο Ποινικό Κώδικα έχει γίνει δεκτό από τον νομικό και δικαστικό κόσμο με θετικό πρόσημο, όπως και ο νέος Κώδικας Ποινικής Δικονομίας που με σειρά διατάξεων που εισάγονται, εισάγονται θεσμοί που είναι επιτυχημένο</w:t>
      </w:r>
      <w:r>
        <w:rPr>
          <w:rFonts w:eastAsia="Times New Roman"/>
          <w:szCs w:val="24"/>
        </w:rPr>
        <w:t>ι για χρόνια και σε άλλες ευρωπαϊκές χώρες, όπως ο θεσμός της ποινικής διαπραγμάτευσης, της ποινικής συνδιαλλαγής, της αποχής από την ποινική δίωξη και άλλοι, που στοχεύουν στην αποφυγή των ατελείωτων δικών και των ατέρμονων δικαστικών ποινικών εκκρεμοτήτω</w:t>
      </w:r>
      <w:r>
        <w:rPr>
          <w:rFonts w:eastAsia="Times New Roman"/>
          <w:szCs w:val="24"/>
        </w:rPr>
        <w:t xml:space="preserve">ν, αλλά και στην αποκατάσταση της ζημιάς και την επανόρθωση της όποιας βλάβης έχει προκληθεί με το έγκλημα στον παθόντα. Έτσι, με τον εκσυγχρονισμό αυτόν πετυχαίνουμε ταχύτερη απόδοση δικαιοσύνης, αποσυμφόρηση δικαστηρίων και φυλακών. </w:t>
      </w:r>
    </w:p>
    <w:p w14:paraId="38B9DC58" w14:textId="77777777" w:rsidR="00200609" w:rsidRDefault="002F7F27">
      <w:pPr>
        <w:spacing w:line="600" w:lineRule="auto"/>
        <w:ind w:firstLine="720"/>
        <w:jc w:val="both"/>
        <w:rPr>
          <w:rFonts w:eastAsia="Times New Roman"/>
          <w:szCs w:val="24"/>
        </w:rPr>
      </w:pPr>
      <w:r>
        <w:rPr>
          <w:rFonts w:eastAsia="Times New Roman"/>
          <w:szCs w:val="24"/>
        </w:rPr>
        <w:t>Θετικό βήμα είναι επ</w:t>
      </w:r>
      <w:r>
        <w:rPr>
          <w:rFonts w:eastAsia="Times New Roman"/>
          <w:szCs w:val="24"/>
        </w:rPr>
        <w:t xml:space="preserve">ίσης ότι υιοθετήθηκαν πολλά σχόλια και βελτιώσεις που προτάθηκαν από τους φορείς στη δημόσια </w:t>
      </w:r>
      <w:r>
        <w:rPr>
          <w:rFonts w:eastAsia="Times New Roman"/>
          <w:szCs w:val="24"/>
        </w:rPr>
        <w:lastRenderedPageBreak/>
        <w:t xml:space="preserve">διαβούλευση. Αυτά μπορούμε να τα συνοψίσουμε ως εξής: Υιοθετήθηκε από τη δημόσια διαβούλευση ειδική διάταξη αυστηρής τιμωρίας του ρατσιστικού εγκλήματος. </w:t>
      </w:r>
    </w:p>
    <w:p w14:paraId="38B9DC59" w14:textId="77777777" w:rsidR="00200609" w:rsidRDefault="002F7F27">
      <w:pPr>
        <w:spacing w:line="600" w:lineRule="auto"/>
        <w:ind w:firstLine="720"/>
        <w:jc w:val="both"/>
        <w:rPr>
          <w:rFonts w:eastAsia="Times New Roman"/>
          <w:szCs w:val="24"/>
        </w:rPr>
      </w:pPr>
      <w:r>
        <w:rPr>
          <w:rFonts w:eastAsia="Times New Roman"/>
          <w:szCs w:val="24"/>
        </w:rPr>
        <w:t>Βελτιώθη</w:t>
      </w:r>
      <w:r>
        <w:rPr>
          <w:rFonts w:eastAsia="Times New Roman"/>
          <w:szCs w:val="24"/>
        </w:rPr>
        <w:t xml:space="preserve">καν νομοτεχνικά και συντονίστηκαν οι διατάξεις για την αναστολή εκτέλεσης ποινής, την κατ’ </w:t>
      </w:r>
      <w:proofErr w:type="spellStart"/>
      <w:r>
        <w:rPr>
          <w:rFonts w:eastAsia="Times New Roman"/>
          <w:szCs w:val="24"/>
        </w:rPr>
        <w:t>οίκον</w:t>
      </w:r>
      <w:proofErr w:type="spellEnd"/>
      <w:r>
        <w:rPr>
          <w:rFonts w:eastAsia="Times New Roman"/>
          <w:szCs w:val="24"/>
        </w:rPr>
        <w:t xml:space="preserve"> έκτιση της ποινής και την παροχή κοινωφελούς εργασίας, την υπό όρους απόλυση και τη μεταχείριση των ανηλίκων. </w:t>
      </w:r>
    </w:p>
    <w:p w14:paraId="38B9DC5A" w14:textId="77777777" w:rsidR="00200609" w:rsidRDefault="002F7F27">
      <w:pPr>
        <w:spacing w:line="600" w:lineRule="auto"/>
        <w:ind w:firstLine="720"/>
        <w:jc w:val="both"/>
        <w:rPr>
          <w:rFonts w:eastAsia="Times New Roman"/>
          <w:szCs w:val="24"/>
        </w:rPr>
      </w:pPr>
      <w:r>
        <w:rPr>
          <w:rFonts w:eastAsia="Times New Roman"/>
          <w:szCs w:val="24"/>
        </w:rPr>
        <w:t xml:space="preserve">Ορίστηκε η ποινή της κάθειρξης για τη δωροδοκία </w:t>
      </w:r>
      <w:r>
        <w:rPr>
          <w:rFonts w:eastAsia="Times New Roman"/>
          <w:szCs w:val="24"/>
        </w:rPr>
        <w:t xml:space="preserve">πολιτικών προσώπων και εναρμονίστηκαν οι διατάξεις προς τις διεθνείς συμβάσεις που δεσμεύουν τη χώρα. </w:t>
      </w:r>
    </w:p>
    <w:p w14:paraId="38B9DC5B" w14:textId="77777777" w:rsidR="00200609" w:rsidRDefault="002F7F27">
      <w:pPr>
        <w:spacing w:line="600" w:lineRule="auto"/>
        <w:ind w:firstLine="720"/>
        <w:jc w:val="both"/>
        <w:rPr>
          <w:rFonts w:eastAsia="Times New Roman"/>
          <w:szCs w:val="24"/>
        </w:rPr>
      </w:pPr>
      <w:r>
        <w:rPr>
          <w:rFonts w:eastAsia="Times New Roman"/>
          <w:szCs w:val="24"/>
        </w:rPr>
        <w:t>Ορίστηκε αυστηρότερο πλαίσιο ποινής για τους διευθύνοντες εγκληματικών οργανώσεων με κάθειρξη ως δεκαπέντε έτη πλέον και βελτιώθηκαν νομοτεχνικά οι σχετι</w:t>
      </w:r>
      <w:r>
        <w:rPr>
          <w:rFonts w:eastAsia="Times New Roman"/>
          <w:szCs w:val="24"/>
        </w:rPr>
        <w:t xml:space="preserve">κές διατάξεις, κάτι που είναι και επίκαιρο. </w:t>
      </w:r>
    </w:p>
    <w:p w14:paraId="38B9DC5C" w14:textId="77777777" w:rsidR="00200609" w:rsidRDefault="002F7F27">
      <w:pPr>
        <w:spacing w:line="600" w:lineRule="auto"/>
        <w:ind w:firstLine="720"/>
        <w:jc w:val="both"/>
        <w:rPr>
          <w:rFonts w:eastAsia="Times New Roman"/>
          <w:szCs w:val="24"/>
        </w:rPr>
      </w:pPr>
      <w:r>
        <w:rPr>
          <w:rFonts w:eastAsia="Times New Roman"/>
          <w:szCs w:val="24"/>
        </w:rPr>
        <w:t xml:space="preserve">Εντάχθηκαν ρητά στο άρθρο 336 αυτά που ακούσαμε προηγουμένως περί βιασμού, και οι άλλες μορφές βιασμού, εκτός από τον εξαναγκασμό με σωματική βία ή απειλή κατά της </w:t>
      </w:r>
      <w:r>
        <w:rPr>
          <w:rFonts w:eastAsia="Times New Roman"/>
          <w:szCs w:val="24"/>
        </w:rPr>
        <w:lastRenderedPageBreak/>
        <w:t>ζωής ή της σωματικής ακεραιότητας. Είναι πράγμα</w:t>
      </w:r>
      <w:r>
        <w:rPr>
          <w:rFonts w:eastAsia="Times New Roman"/>
          <w:szCs w:val="24"/>
        </w:rPr>
        <w:t xml:space="preserve">τα που θα πω στη συνέχεια. </w:t>
      </w:r>
    </w:p>
    <w:p w14:paraId="38B9DC5D" w14:textId="77777777" w:rsidR="00200609" w:rsidRDefault="002F7F27">
      <w:pPr>
        <w:spacing w:line="600" w:lineRule="auto"/>
        <w:ind w:firstLine="720"/>
        <w:jc w:val="both"/>
        <w:rPr>
          <w:rFonts w:eastAsia="Times New Roman"/>
          <w:szCs w:val="24"/>
        </w:rPr>
      </w:pPr>
      <w:r>
        <w:rPr>
          <w:rFonts w:eastAsia="Times New Roman"/>
          <w:szCs w:val="24"/>
        </w:rPr>
        <w:t xml:space="preserve">Συμπληρώθηκαν οι διατάξεις για την ενίσχυση της προστασίας των ανηλίκων απέναντι στην γενετήσια εκμετάλλευσή τους και προσαρμοστήκαμε στις διεθνείς υποχρεώσεις της Ελλάδας. </w:t>
      </w:r>
    </w:p>
    <w:p w14:paraId="38B9DC5E" w14:textId="77777777" w:rsidR="00200609" w:rsidRDefault="002F7F27">
      <w:pPr>
        <w:spacing w:line="600" w:lineRule="auto"/>
        <w:ind w:firstLine="720"/>
        <w:jc w:val="both"/>
        <w:rPr>
          <w:rFonts w:eastAsia="Times New Roman"/>
          <w:szCs w:val="24"/>
        </w:rPr>
      </w:pPr>
      <w:r>
        <w:rPr>
          <w:rFonts w:eastAsia="Times New Roman"/>
          <w:szCs w:val="24"/>
        </w:rPr>
        <w:t xml:space="preserve">Εγκλήματα όπως η κλοπή και η φθορά προβλέφθηκε ότι θα </w:t>
      </w:r>
      <w:r>
        <w:rPr>
          <w:rFonts w:eastAsia="Times New Roman"/>
          <w:szCs w:val="24"/>
        </w:rPr>
        <w:t xml:space="preserve">διώκονται κατ’ αρχήν αυτεπάγγελτα ώστε να εξυπηρετηθούν πρακτικές ανάγκες, όπως η σύλληψη επ’ αυτοφώρω, με τη δυνατότητα όμως της εκ των υστέρων παύσεως της ποινικής δίωξης αν υποβάλλει σχετική δήλωση ο ίδιος θα παθών. </w:t>
      </w:r>
    </w:p>
    <w:p w14:paraId="38B9DC5F" w14:textId="77777777" w:rsidR="00200609" w:rsidRDefault="002F7F27">
      <w:pPr>
        <w:spacing w:line="600" w:lineRule="auto"/>
        <w:ind w:firstLine="720"/>
        <w:jc w:val="both"/>
        <w:rPr>
          <w:rFonts w:eastAsia="Times New Roman"/>
          <w:szCs w:val="24"/>
        </w:rPr>
      </w:pPr>
      <w:r>
        <w:rPr>
          <w:rFonts w:eastAsia="Times New Roman"/>
          <w:szCs w:val="24"/>
        </w:rPr>
        <w:t>Θυμίζω ότι η αρχική ρύθμιση προέβλεπ</w:t>
      </w:r>
      <w:r>
        <w:rPr>
          <w:rFonts w:eastAsia="Times New Roman"/>
          <w:szCs w:val="24"/>
        </w:rPr>
        <w:t>ε μόνο κατ’ έγκληση δίωξη και είχε λάβει πολλά αρνητικά σχόλια. Προβλέφθηκε η αυτεπάγγελτη δίωξη της κακουργηματικής απιστίας και στον ιδιωτικό τομέα προς αποφυγήν τυχόν καταχρήσεων</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εκ μέρους οργάνων της διοίκησης μεγάλων επιχειρήσεων και οργανισμ</w:t>
      </w:r>
      <w:r>
        <w:rPr>
          <w:rFonts w:eastAsia="Times New Roman"/>
          <w:szCs w:val="24"/>
        </w:rPr>
        <w:t>ών. Και αυτό κατόπιν έντονης αντίδρασης των ει</w:t>
      </w:r>
      <w:r>
        <w:rPr>
          <w:rFonts w:eastAsia="Times New Roman"/>
          <w:szCs w:val="24"/>
        </w:rPr>
        <w:lastRenderedPageBreak/>
        <w:t>σαγγελέων</w:t>
      </w:r>
      <w:r>
        <w:rPr>
          <w:rFonts w:eastAsia="Times New Roman"/>
          <w:szCs w:val="24"/>
        </w:rPr>
        <w:t>,</w:t>
      </w:r>
      <w:r>
        <w:rPr>
          <w:rFonts w:eastAsia="Times New Roman"/>
          <w:szCs w:val="24"/>
        </w:rPr>
        <w:t xml:space="preserve"> που υποστήριζαν ότι η κατ’ έγκληση και όχι η αυτεπάγγελτη δίωξη θα εξουδετερώσει και τις αρμοδιότητες ανεξάρτητων αρχών, όπως είναι η αρχή για το ξέπλυμα που τεκμηριώνει πολλές υποθέσεις ξεπλύματος χ</w:t>
      </w:r>
      <w:r>
        <w:rPr>
          <w:rFonts w:eastAsia="Times New Roman"/>
          <w:szCs w:val="24"/>
        </w:rPr>
        <w:t xml:space="preserve">ρήματος επικαλούμενη αρχικά την απιστία. </w:t>
      </w:r>
    </w:p>
    <w:p w14:paraId="38B9DC60" w14:textId="77777777" w:rsidR="00200609" w:rsidRDefault="002F7F27">
      <w:pPr>
        <w:spacing w:line="600" w:lineRule="auto"/>
        <w:ind w:firstLine="720"/>
        <w:jc w:val="both"/>
        <w:rPr>
          <w:rFonts w:eastAsia="Times New Roman"/>
          <w:szCs w:val="24"/>
        </w:rPr>
      </w:pPr>
      <w:r>
        <w:rPr>
          <w:rFonts w:eastAsia="Times New Roman"/>
          <w:szCs w:val="24"/>
        </w:rPr>
        <w:t xml:space="preserve">Λήφθηκε πρόνοια επίσης ώστε να μην επηρεάζονται οι αστικές απαιτήσεις του παθόντος σε περίπτωση παραγραφής του αδικήματος λόγω μετατροπής του από κακούργημα σε πλημμέλημα. </w:t>
      </w:r>
    </w:p>
    <w:p w14:paraId="38B9DC61" w14:textId="77777777" w:rsidR="00200609" w:rsidRDefault="002F7F27">
      <w:pPr>
        <w:spacing w:line="600" w:lineRule="auto"/>
        <w:ind w:firstLine="720"/>
        <w:jc w:val="both"/>
        <w:rPr>
          <w:rFonts w:eastAsia="Times New Roman"/>
          <w:szCs w:val="24"/>
        </w:rPr>
      </w:pPr>
      <w:r>
        <w:rPr>
          <w:rFonts w:eastAsia="Times New Roman"/>
          <w:szCs w:val="24"/>
        </w:rPr>
        <w:t>Διευρύνεται το αξιόποινο ώστε να περιλάβει προσβαλλόμενα αγαθά της σύγχρονης οικονομικής ζωής, όπως πιστωτικές κάρτες και ταξιδιωτικές επιταγές, ενώ τυποποιούνται τα εγκλήματα κατά των συγκοινωνιών και των τηλεπικοινωνιών και άλλων κοινωφελών εγκαταστάσεων</w:t>
      </w:r>
      <w:r>
        <w:rPr>
          <w:rFonts w:eastAsia="Times New Roman"/>
          <w:szCs w:val="24"/>
        </w:rPr>
        <w:t xml:space="preserve">. </w:t>
      </w:r>
    </w:p>
    <w:p w14:paraId="38B9DC62" w14:textId="77777777" w:rsidR="00200609" w:rsidRDefault="002F7F27">
      <w:pPr>
        <w:spacing w:line="600" w:lineRule="auto"/>
        <w:ind w:firstLine="720"/>
        <w:jc w:val="both"/>
        <w:rPr>
          <w:rFonts w:eastAsia="Times New Roman"/>
          <w:szCs w:val="24"/>
        </w:rPr>
      </w:pPr>
      <w:r>
        <w:rPr>
          <w:rFonts w:eastAsia="Times New Roman"/>
          <w:szCs w:val="24"/>
        </w:rPr>
        <w:t xml:space="preserve">Επανακαθορίστηκε –και το ακούσαμε και προηγουμένως- η αρμοδιότητα του μονομελούς πλημμελειοδικείου, έτσι ώστε να περιλαμβάνει πλέον όσα πλημμελήματα απειλούνται με ποινή φυλάκισης έως τρία έτη. Τα πλημμελήματα πλέον θα χωρίζονται </w:t>
      </w:r>
      <w:r>
        <w:rPr>
          <w:rFonts w:eastAsia="Times New Roman"/>
          <w:szCs w:val="24"/>
        </w:rPr>
        <w:lastRenderedPageBreak/>
        <w:t>σε ελαφριά και βαριά, μ</w:t>
      </w:r>
      <w:r>
        <w:rPr>
          <w:rFonts w:eastAsia="Times New Roman"/>
          <w:szCs w:val="24"/>
        </w:rPr>
        <w:t xml:space="preserve">ε τα πρώτα να δικάζονται αποκλειστικά πλέον από το μονομελές πλημμελειοδικείο, ενώ τα βαριά πλημμελήματα ήταν μέχρι σήμερα στη συντριπτική τους πλειοψηφία τα κακουργήματα. </w:t>
      </w:r>
    </w:p>
    <w:p w14:paraId="38B9DC63" w14:textId="77777777" w:rsidR="00200609" w:rsidRDefault="002F7F27">
      <w:pPr>
        <w:spacing w:line="600" w:lineRule="auto"/>
        <w:ind w:firstLine="720"/>
        <w:jc w:val="both"/>
        <w:rPr>
          <w:rFonts w:eastAsia="Times New Roman"/>
          <w:szCs w:val="24"/>
        </w:rPr>
      </w:pPr>
      <w:r>
        <w:rPr>
          <w:rFonts w:eastAsia="Times New Roman"/>
          <w:szCs w:val="24"/>
        </w:rPr>
        <w:t>Π</w:t>
      </w:r>
      <w:r w:rsidRPr="00C12587">
        <w:rPr>
          <w:rFonts w:eastAsia="Times New Roman"/>
          <w:szCs w:val="24"/>
        </w:rPr>
        <w:t>αράλληλα</w:t>
      </w:r>
      <w:r>
        <w:rPr>
          <w:rFonts w:eastAsia="Times New Roman"/>
          <w:szCs w:val="24"/>
        </w:rPr>
        <w:t>,</w:t>
      </w:r>
      <w:r w:rsidRPr="00C12587">
        <w:rPr>
          <w:rFonts w:eastAsia="Times New Roman"/>
          <w:szCs w:val="24"/>
        </w:rPr>
        <w:t xml:space="preserve"> περισσότερες </w:t>
      </w:r>
      <w:r>
        <w:rPr>
          <w:rFonts w:eastAsia="Times New Roman"/>
          <w:szCs w:val="24"/>
        </w:rPr>
        <w:t>αρμοδιότητες</w:t>
      </w:r>
      <w:r w:rsidRPr="00C12587">
        <w:rPr>
          <w:rFonts w:eastAsia="Times New Roman"/>
          <w:szCs w:val="24"/>
        </w:rPr>
        <w:t xml:space="preserve"> θα έχει το μονομελές εφετείο και άλλα αρκετά σ</w:t>
      </w:r>
      <w:r w:rsidRPr="00C12587">
        <w:rPr>
          <w:rFonts w:eastAsia="Times New Roman"/>
          <w:szCs w:val="24"/>
        </w:rPr>
        <w:t>ημαντικά</w:t>
      </w:r>
      <w:r>
        <w:rPr>
          <w:rFonts w:eastAsia="Times New Roman"/>
          <w:szCs w:val="24"/>
        </w:rPr>
        <w:t>,</w:t>
      </w:r>
      <w:r w:rsidRPr="00C12587">
        <w:rPr>
          <w:rFonts w:eastAsia="Times New Roman"/>
          <w:szCs w:val="24"/>
        </w:rPr>
        <w:t xml:space="preserve"> </w:t>
      </w:r>
      <w:r>
        <w:rPr>
          <w:rFonts w:eastAsia="Times New Roman"/>
          <w:szCs w:val="24"/>
        </w:rPr>
        <w:t>τα οποία δ</w:t>
      </w:r>
      <w:r w:rsidRPr="00C12587">
        <w:rPr>
          <w:rFonts w:eastAsia="Times New Roman"/>
          <w:szCs w:val="24"/>
        </w:rPr>
        <w:t>εν έχω το</w:t>
      </w:r>
      <w:r>
        <w:rPr>
          <w:rFonts w:eastAsia="Times New Roman"/>
          <w:szCs w:val="24"/>
        </w:rPr>
        <w:t>ν</w:t>
      </w:r>
      <w:r w:rsidRPr="00C12587">
        <w:rPr>
          <w:rFonts w:eastAsia="Times New Roman"/>
          <w:szCs w:val="24"/>
        </w:rPr>
        <w:t xml:space="preserve"> χρόνο να αναπτύξω τώρα</w:t>
      </w:r>
      <w:r>
        <w:rPr>
          <w:rFonts w:eastAsia="Times New Roman"/>
          <w:szCs w:val="24"/>
        </w:rPr>
        <w:t>.</w:t>
      </w:r>
    </w:p>
    <w:p w14:paraId="38B9DC64" w14:textId="77777777" w:rsidR="00200609" w:rsidRDefault="002F7F27">
      <w:pPr>
        <w:spacing w:line="600" w:lineRule="auto"/>
        <w:ind w:firstLine="720"/>
        <w:jc w:val="both"/>
        <w:rPr>
          <w:rFonts w:eastAsia="Times New Roman"/>
          <w:szCs w:val="24"/>
        </w:rPr>
      </w:pPr>
      <w:r>
        <w:rPr>
          <w:rFonts w:eastAsia="Times New Roman"/>
          <w:szCs w:val="24"/>
        </w:rPr>
        <w:t>Α</w:t>
      </w:r>
      <w:r w:rsidRPr="00C12587">
        <w:rPr>
          <w:rFonts w:eastAsia="Times New Roman"/>
          <w:szCs w:val="24"/>
        </w:rPr>
        <w:t xml:space="preserve">ς πάμε </w:t>
      </w:r>
      <w:r>
        <w:rPr>
          <w:rFonts w:eastAsia="Times New Roman"/>
          <w:szCs w:val="24"/>
        </w:rPr>
        <w:t>όμως,</w:t>
      </w:r>
      <w:r w:rsidRPr="00C12587">
        <w:rPr>
          <w:rFonts w:eastAsia="Times New Roman"/>
          <w:szCs w:val="24"/>
        </w:rPr>
        <w:t xml:space="preserve"> λίγο πιο συγκεκριμένα να δούμε τον </w:t>
      </w:r>
      <w:r>
        <w:rPr>
          <w:rFonts w:eastAsia="Times New Roman"/>
          <w:szCs w:val="24"/>
        </w:rPr>
        <w:t xml:space="preserve">νέο </w:t>
      </w:r>
      <w:r w:rsidRPr="00C12587">
        <w:rPr>
          <w:rFonts w:eastAsia="Times New Roman"/>
          <w:szCs w:val="24"/>
        </w:rPr>
        <w:t xml:space="preserve">Ποινικό </w:t>
      </w:r>
      <w:r>
        <w:rPr>
          <w:rFonts w:eastAsia="Times New Roman"/>
          <w:szCs w:val="24"/>
        </w:rPr>
        <w:t>Κώδικα. Ε</w:t>
      </w:r>
      <w:r w:rsidRPr="00C12587">
        <w:rPr>
          <w:rFonts w:eastAsia="Times New Roman"/>
          <w:szCs w:val="24"/>
        </w:rPr>
        <w:t xml:space="preserve">ίναι πολύ θετικό το γεγονός ότι ο νέος Ποινικός Κώδικας αναγνωρίζει </w:t>
      </w:r>
      <w:r>
        <w:rPr>
          <w:rFonts w:eastAsia="Times New Roman"/>
          <w:szCs w:val="24"/>
        </w:rPr>
        <w:t>ρητά στην αιτιο</w:t>
      </w:r>
      <w:r w:rsidRPr="00C12587">
        <w:rPr>
          <w:rFonts w:eastAsia="Times New Roman"/>
          <w:szCs w:val="24"/>
        </w:rPr>
        <w:t>λογική του έκθεση ως βασική του αρχή</w:t>
      </w:r>
      <w:r>
        <w:rPr>
          <w:rFonts w:eastAsia="Times New Roman"/>
          <w:szCs w:val="24"/>
        </w:rPr>
        <w:t>,</w:t>
      </w:r>
      <w:r w:rsidRPr="00C12587">
        <w:rPr>
          <w:rFonts w:eastAsia="Times New Roman"/>
          <w:szCs w:val="24"/>
        </w:rPr>
        <w:t xml:space="preserve"> την αρχή τ</w:t>
      </w:r>
      <w:r w:rsidRPr="00C12587">
        <w:rPr>
          <w:rFonts w:eastAsia="Times New Roman"/>
          <w:szCs w:val="24"/>
        </w:rPr>
        <w:t xml:space="preserve">ης προσωπικής αυτονομίας και την αρχή της επικουρικότητας του Ποινικού </w:t>
      </w:r>
      <w:r>
        <w:rPr>
          <w:rFonts w:eastAsia="Times New Roman"/>
          <w:szCs w:val="24"/>
        </w:rPr>
        <w:t>Δ</w:t>
      </w:r>
      <w:r w:rsidRPr="00C12587">
        <w:rPr>
          <w:rFonts w:eastAsia="Times New Roman"/>
          <w:szCs w:val="24"/>
        </w:rPr>
        <w:t>ικαίου ως μέτρου της ελευθερίας των πολιτών</w:t>
      </w:r>
      <w:r>
        <w:rPr>
          <w:rFonts w:eastAsia="Times New Roman"/>
          <w:szCs w:val="24"/>
        </w:rPr>
        <w:t>. Α</w:t>
      </w:r>
      <w:r w:rsidRPr="00C12587">
        <w:rPr>
          <w:rFonts w:eastAsia="Times New Roman"/>
          <w:szCs w:val="24"/>
        </w:rPr>
        <w:t>υτό συνιστά μία στιβαρή φιλελεύθερη δέσμευση του νέου Ποινικού Κώδικα</w:t>
      </w:r>
      <w:r>
        <w:rPr>
          <w:rFonts w:eastAsia="Times New Roman"/>
          <w:szCs w:val="24"/>
        </w:rPr>
        <w:t>.</w:t>
      </w:r>
    </w:p>
    <w:p w14:paraId="38B9DC65" w14:textId="77777777" w:rsidR="00200609" w:rsidRDefault="002F7F27">
      <w:pPr>
        <w:spacing w:line="600" w:lineRule="auto"/>
        <w:ind w:firstLine="720"/>
        <w:jc w:val="both"/>
        <w:rPr>
          <w:rFonts w:eastAsia="Times New Roman"/>
          <w:szCs w:val="24"/>
        </w:rPr>
      </w:pPr>
      <w:r>
        <w:rPr>
          <w:rFonts w:eastAsia="Times New Roman"/>
          <w:szCs w:val="24"/>
        </w:rPr>
        <w:t>Σ</w:t>
      </w:r>
      <w:r w:rsidRPr="00C12587">
        <w:rPr>
          <w:rFonts w:eastAsia="Times New Roman"/>
          <w:szCs w:val="24"/>
        </w:rPr>
        <w:t xml:space="preserve">ύμφωνα με την αιτιολογική έκθεση </w:t>
      </w:r>
      <w:r>
        <w:rPr>
          <w:rFonts w:eastAsia="Times New Roman"/>
          <w:szCs w:val="24"/>
        </w:rPr>
        <w:t>ο σκοπός του είναι, μ</w:t>
      </w:r>
      <w:r w:rsidRPr="00C12587">
        <w:rPr>
          <w:rFonts w:eastAsia="Times New Roman"/>
          <w:szCs w:val="24"/>
        </w:rPr>
        <w:t>εταξύ άλλων</w:t>
      </w:r>
      <w:r>
        <w:rPr>
          <w:rFonts w:eastAsia="Times New Roman"/>
          <w:szCs w:val="24"/>
        </w:rPr>
        <w:t>,</w:t>
      </w:r>
      <w:r>
        <w:rPr>
          <w:rFonts w:eastAsia="Times New Roman"/>
          <w:szCs w:val="24"/>
        </w:rPr>
        <w:t xml:space="preserve"> ο</w:t>
      </w:r>
      <w:r w:rsidRPr="00C12587">
        <w:rPr>
          <w:rFonts w:eastAsia="Times New Roman"/>
          <w:szCs w:val="24"/>
        </w:rPr>
        <w:t xml:space="preserve"> </w:t>
      </w:r>
      <w:proofErr w:type="spellStart"/>
      <w:r w:rsidRPr="00C12587">
        <w:rPr>
          <w:rFonts w:eastAsia="Times New Roman"/>
          <w:szCs w:val="24"/>
        </w:rPr>
        <w:t>εξορθολογισμός</w:t>
      </w:r>
      <w:proofErr w:type="spellEnd"/>
      <w:r w:rsidRPr="00C12587">
        <w:rPr>
          <w:rFonts w:eastAsia="Times New Roman"/>
          <w:szCs w:val="24"/>
        </w:rPr>
        <w:t xml:space="preserve"> και </w:t>
      </w:r>
      <w:r>
        <w:rPr>
          <w:rFonts w:eastAsia="Times New Roman"/>
          <w:szCs w:val="24"/>
        </w:rPr>
        <w:t xml:space="preserve">ο </w:t>
      </w:r>
      <w:r w:rsidRPr="00C12587">
        <w:rPr>
          <w:rFonts w:eastAsia="Times New Roman"/>
          <w:szCs w:val="24"/>
        </w:rPr>
        <w:t>εκσυγχρονισμός</w:t>
      </w:r>
      <w:r>
        <w:rPr>
          <w:rFonts w:eastAsia="Times New Roman"/>
          <w:szCs w:val="24"/>
        </w:rPr>
        <w:t>,</w:t>
      </w:r>
      <w:r w:rsidRPr="00C12587">
        <w:rPr>
          <w:rFonts w:eastAsia="Times New Roman"/>
          <w:szCs w:val="24"/>
        </w:rPr>
        <w:t xml:space="preserve"> όπως είπαμε</w:t>
      </w:r>
      <w:r>
        <w:rPr>
          <w:rFonts w:eastAsia="Times New Roman"/>
          <w:szCs w:val="24"/>
        </w:rPr>
        <w:t>,</w:t>
      </w:r>
      <w:r w:rsidRPr="00C12587">
        <w:rPr>
          <w:rFonts w:eastAsia="Times New Roman"/>
          <w:szCs w:val="24"/>
        </w:rPr>
        <w:t xml:space="preserve"> του συστήματος ποινών</w:t>
      </w:r>
      <w:r>
        <w:rPr>
          <w:rFonts w:eastAsia="Times New Roman"/>
          <w:szCs w:val="24"/>
        </w:rPr>
        <w:t>, η αντιμετώπιση σύ</w:t>
      </w:r>
      <w:r w:rsidRPr="00C12587">
        <w:rPr>
          <w:rFonts w:eastAsia="Times New Roman"/>
          <w:szCs w:val="24"/>
        </w:rPr>
        <w:t>γχρ</w:t>
      </w:r>
      <w:r>
        <w:rPr>
          <w:rFonts w:eastAsia="Times New Roman"/>
          <w:szCs w:val="24"/>
        </w:rPr>
        <w:t>ο</w:t>
      </w:r>
      <w:r w:rsidRPr="00C12587">
        <w:rPr>
          <w:rFonts w:eastAsia="Times New Roman"/>
          <w:szCs w:val="24"/>
        </w:rPr>
        <w:t>νω</w:t>
      </w:r>
      <w:r>
        <w:rPr>
          <w:rFonts w:eastAsia="Times New Roman"/>
          <w:szCs w:val="24"/>
        </w:rPr>
        <w:t>ν</w:t>
      </w:r>
      <w:r w:rsidRPr="00C12587">
        <w:rPr>
          <w:rFonts w:eastAsia="Times New Roman"/>
          <w:szCs w:val="24"/>
        </w:rPr>
        <w:t xml:space="preserve"> </w:t>
      </w:r>
      <w:r>
        <w:rPr>
          <w:rFonts w:eastAsia="Times New Roman"/>
          <w:szCs w:val="24"/>
        </w:rPr>
        <w:t>ζητημάτων</w:t>
      </w:r>
      <w:r w:rsidRPr="00C12587">
        <w:rPr>
          <w:rFonts w:eastAsia="Times New Roman"/>
          <w:szCs w:val="24"/>
        </w:rPr>
        <w:t xml:space="preserve"> </w:t>
      </w:r>
      <w:r>
        <w:rPr>
          <w:rFonts w:eastAsia="Times New Roman"/>
          <w:szCs w:val="24"/>
        </w:rPr>
        <w:t>-παραδείγματος</w:t>
      </w:r>
      <w:r w:rsidRPr="00C12587">
        <w:rPr>
          <w:rFonts w:eastAsia="Times New Roman"/>
          <w:szCs w:val="24"/>
        </w:rPr>
        <w:t xml:space="preserve"> χάρ</w:t>
      </w:r>
      <w:r>
        <w:rPr>
          <w:rFonts w:eastAsia="Times New Roman"/>
          <w:szCs w:val="24"/>
        </w:rPr>
        <w:t>ιν</w:t>
      </w:r>
      <w:r w:rsidRPr="00C12587">
        <w:rPr>
          <w:rFonts w:eastAsia="Times New Roman"/>
          <w:szCs w:val="24"/>
        </w:rPr>
        <w:t xml:space="preserve"> </w:t>
      </w:r>
      <w:r>
        <w:rPr>
          <w:rFonts w:eastAsia="Times New Roman"/>
          <w:szCs w:val="24"/>
        </w:rPr>
        <w:t>εγ</w:t>
      </w:r>
      <w:r w:rsidRPr="00C12587">
        <w:rPr>
          <w:rFonts w:eastAsia="Times New Roman"/>
          <w:szCs w:val="24"/>
        </w:rPr>
        <w:t xml:space="preserve">κλήματα που τελούνται στο </w:t>
      </w:r>
      <w:r w:rsidRPr="00C12587">
        <w:rPr>
          <w:rFonts w:eastAsia="Times New Roman"/>
          <w:szCs w:val="24"/>
        </w:rPr>
        <w:lastRenderedPageBreak/>
        <w:t>διαδίκτυο</w:t>
      </w:r>
      <w:r>
        <w:rPr>
          <w:rFonts w:eastAsia="Times New Roman"/>
          <w:szCs w:val="24"/>
        </w:rPr>
        <w:t>,</w:t>
      </w:r>
      <w:r w:rsidRPr="00C12587">
        <w:rPr>
          <w:rFonts w:eastAsia="Times New Roman"/>
          <w:szCs w:val="24"/>
        </w:rPr>
        <w:t xml:space="preserve"> το διασυνοριακό οργανωμένο έγκλημα</w:t>
      </w:r>
      <w:r>
        <w:rPr>
          <w:rFonts w:eastAsia="Times New Roman"/>
          <w:szCs w:val="24"/>
        </w:rPr>
        <w:t>, οι</w:t>
      </w:r>
      <w:r w:rsidRPr="00C12587">
        <w:rPr>
          <w:rFonts w:eastAsia="Times New Roman"/>
          <w:szCs w:val="24"/>
        </w:rPr>
        <w:t xml:space="preserve"> νεοφανείς μορφές εγκλημάτων ασύμμετρης βίας</w:t>
      </w:r>
      <w:r>
        <w:rPr>
          <w:rFonts w:eastAsia="Times New Roman"/>
          <w:szCs w:val="24"/>
        </w:rPr>
        <w:t>-,</w:t>
      </w:r>
      <w:r w:rsidRPr="00C12587">
        <w:rPr>
          <w:rFonts w:eastAsia="Times New Roman"/>
          <w:szCs w:val="24"/>
        </w:rPr>
        <w:t xml:space="preserve"> </w:t>
      </w:r>
      <w:r w:rsidRPr="00C12587">
        <w:rPr>
          <w:rFonts w:eastAsia="Times New Roman"/>
          <w:szCs w:val="24"/>
        </w:rPr>
        <w:t xml:space="preserve">η κατάργηση απαρχαιωμένων </w:t>
      </w:r>
      <w:r>
        <w:rPr>
          <w:rFonts w:eastAsia="Times New Roman"/>
          <w:szCs w:val="24"/>
        </w:rPr>
        <w:t>ή αχρείαστων ποινικών διατάξεων, η προσ</w:t>
      </w:r>
      <w:r w:rsidRPr="00C12587">
        <w:rPr>
          <w:rFonts w:eastAsia="Times New Roman"/>
          <w:szCs w:val="24"/>
        </w:rPr>
        <w:t xml:space="preserve">αρμογή στο </w:t>
      </w:r>
      <w:r>
        <w:rPr>
          <w:rFonts w:eastAsia="Times New Roman"/>
          <w:szCs w:val="24"/>
        </w:rPr>
        <w:t>δ</w:t>
      </w:r>
      <w:r w:rsidRPr="00C12587">
        <w:rPr>
          <w:rFonts w:eastAsia="Times New Roman"/>
          <w:szCs w:val="24"/>
        </w:rPr>
        <w:t xml:space="preserve">ιεθνές περιβάλλον και </w:t>
      </w:r>
      <w:r>
        <w:rPr>
          <w:rFonts w:eastAsia="Times New Roman"/>
          <w:szCs w:val="24"/>
        </w:rPr>
        <w:t xml:space="preserve">η </w:t>
      </w:r>
      <w:r w:rsidRPr="00C12587">
        <w:rPr>
          <w:rFonts w:eastAsia="Times New Roman"/>
          <w:szCs w:val="24"/>
        </w:rPr>
        <w:t>βελτίωση των συνθηκών διαβίωσης των κρατουμένων</w:t>
      </w:r>
      <w:r>
        <w:rPr>
          <w:rFonts w:eastAsia="Times New Roman"/>
          <w:szCs w:val="24"/>
        </w:rPr>
        <w:t>.</w:t>
      </w:r>
    </w:p>
    <w:p w14:paraId="38B9DC66" w14:textId="77777777" w:rsidR="00200609" w:rsidRDefault="002F7F27">
      <w:pPr>
        <w:spacing w:line="600" w:lineRule="auto"/>
        <w:ind w:firstLine="720"/>
        <w:jc w:val="both"/>
        <w:rPr>
          <w:rFonts w:eastAsia="Times New Roman"/>
          <w:szCs w:val="24"/>
        </w:rPr>
      </w:pPr>
      <w:r>
        <w:rPr>
          <w:rFonts w:eastAsia="Times New Roman"/>
          <w:szCs w:val="24"/>
        </w:rPr>
        <w:t>Σ</w:t>
      </w:r>
      <w:r w:rsidRPr="00C12587">
        <w:rPr>
          <w:rFonts w:eastAsia="Times New Roman"/>
          <w:szCs w:val="24"/>
        </w:rPr>
        <w:t>ε γενικές γραμμές μ</w:t>
      </w:r>
      <w:r>
        <w:rPr>
          <w:rFonts w:eastAsia="Times New Roman"/>
          <w:szCs w:val="24"/>
        </w:rPr>
        <w:t>πορούμε</w:t>
      </w:r>
      <w:r w:rsidRPr="00C12587">
        <w:rPr>
          <w:rFonts w:eastAsia="Times New Roman"/>
          <w:szCs w:val="24"/>
        </w:rPr>
        <w:t xml:space="preserve"> να πούμε ότι ο νέος Ποινικός Κώδικας διαπνέεται περισσότερο από την αρχή της ε</w:t>
      </w:r>
      <w:r w:rsidRPr="00C12587">
        <w:rPr>
          <w:rFonts w:eastAsia="Times New Roman"/>
          <w:szCs w:val="24"/>
        </w:rPr>
        <w:t>πιείκειας</w:t>
      </w:r>
      <w:r>
        <w:rPr>
          <w:rFonts w:eastAsia="Times New Roman"/>
          <w:szCs w:val="24"/>
        </w:rPr>
        <w:t>,</w:t>
      </w:r>
      <w:r w:rsidRPr="00C12587">
        <w:rPr>
          <w:rFonts w:eastAsia="Times New Roman"/>
          <w:szCs w:val="24"/>
        </w:rPr>
        <w:t xml:space="preserve"> αφού προβλέπονται μικρότερες ποινές σε μία σειρά από εγκλήματα</w:t>
      </w:r>
      <w:r>
        <w:rPr>
          <w:rFonts w:eastAsia="Times New Roman"/>
          <w:szCs w:val="24"/>
        </w:rPr>
        <w:t>,</w:t>
      </w:r>
      <w:r w:rsidRPr="00C12587">
        <w:rPr>
          <w:rFonts w:eastAsia="Times New Roman"/>
          <w:szCs w:val="24"/>
        </w:rPr>
        <w:t xml:space="preserve"> ενώ πολλά αδικήματα μετατρέπονται από κακουργήματα σε πλημμελήματα</w:t>
      </w:r>
      <w:r>
        <w:rPr>
          <w:rFonts w:eastAsia="Times New Roman"/>
          <w:szCs w:val="24"/>
        </w:rPr>
        <w:t>,</w:t>
      </w:r>
      <w:r w:rsidRPr="00C12587">
        <w:rPr>
          <w:rFonts w:eastAsia="Times New Roman"/>
          <w:szCs w:val="24"/>
        </w:rPr>
        <w:t xml:space="preserve"> στα οποία πάντως δυσκολεύει η χορήγηση αναστολής</w:t>
      </w:r>
      <w:r>
        <w:rPr>
          <w:rFonts w:eastAsia="Times New Roman"/>
          <w:szCs w:val="24"/>
        </w:rPr>
        <w:t>. Δ</w:t>
      </w:r>
      <w:r w:rsidRPr="00C12587">
        <w:rPr>
          <w:rFonts w:eastAsia="Times New Roman"/>
          <w:szCs w:val="24"/>
        </w:rPr>
        <w:t>ηλαδή</w:t>
      </w:r>
      <w:r>
        <w:rPr>
          <w:rFonts w:eastAsia="Times New Roman"/>
          <w:szCs w:val="24"/>
        </w:rPr>
        <w:t>,</w:t>
      </w:r>
      <w:r w:rsidRPr="00C12587">
        <w:rPr>
          <w:rFonts w:eastAsia="Times New Roman"/>
          <w:szCs w:val="24"/>
        </w:rPr>
        <w:t xml:space="preserve"> μπορεί να έχουμε μικρότερες ποινές</w:t>
      </w:r>
      <w:r>
        <w:rPr>
          <w:rFonts w:eastAsia="Times New Roman"/>
          <w:szCs w:val="24"/>
        </w:rPr>
        <w:t>,</w:t>
      </w:r>
      <w:r w:rsidRPr="00C12587">
        <w:rPr>
          <w:rFonts w:eastAsia="Times New Roman"/>
          <w:szCs w:val="24"/>
        </w:rPr>
        <w:t xml:space="preserve"> οι οποίες </w:t>
      </w:r>
      <w:r>
        <w:rPr>
          <w:rFonts w:eastAsia="Times New Roman"/>
          <w:szCs w:val="24"/>
        </w:rPr>
        <w:t>ω</w:t>
      </w:r>
      <w:r w:rsidRPr="00C12587">
        <w:rPr>
          <w:rFonts w:eastAsia="Times New Roman"/>
          <w:szCs w:val="24"/>
        </w:rPr>
        <w:t>στόσο θα</w:t>
      </w:r>
      <w:r w:rsidRPr="00C12587">
        <w:rPr>
          <w:rFonts w:eastAsia="Times New Roman"/>
          <w:szCs w:val="24"/>
        </w:rPr>
        <w:t xml:space="preserve"> πρέπει να εκτίονται πραγματικά στη φυλακή</w:t>
      </w:r>
      <w:r>
        <w:rPr>
          <w:rFonts w:eastAsia="Times New Roman"/>
          <w:szCs w:val="24"/>
        </w:rPr>
        <w:t xml:space="preserve">. </w:t>
      </w:r>
    </w:p>
    <w:p w14:paraId="38B9DC67" w14:textId="77777777" w:rsidR="00200609" w:rsidRDefault="002F7F27">
      <w:pPr>
        <w:spacing w:line="600" w:lineRule="auto"/>
        <w:ind w:firstLine="720"/>
        <w:jc w:val="both"/>
        <w:rPr>
          <w:rFonts w:eastAsia="Times New Roman"/>
          <w:szCs w:val="24"/>
        </w:rPr>
      </w:pPr>
      <w:r>
        <w:rPr>
          <w:rFonts w:eastAsia="Times New Roman"/>
          <w:szCs w:val="24"/>
        </w:rPr>
        <w:t>Κ</w:t>
      </w:r>
      <w:r w:rsidRPr="00C12587">
        <w:rPr>
          <w:rFonts w:eastAsia="Times New Roman"/>
          <w:szCs w:val="24"/>
        </w:rPr>
        <w:t xml:space="preserve">άποια ειδικότερα </w:t>
      </w:r>
      <w:r>
        <w:rPr>
          <w:rFonts w:eastAsia="Times New Roman"/>
          <w:szCs w:val="24"/>
        </w:rPr>
        <w:t xml:space="preserve">θέματα </w:t>
      </w:r>
      <w:r w:rsidRPr="00C12587">
        <w:rPr>
          <w:rFonts w:eastAsia="Times New Roman"/>
          <w:szCs w:val="24"/>
        </w:rPr>
        <w:t>τώρα</w:t>
      </w:r>
      <w:r>
        <w:rPr>
          <w:rFonts w:eastAsia="Times New Roman"/>
          <w:szCs w:val="24"/>
        </w:rPr>
        <w:t>. Ένα βασικό θετικό σημείο στον ν</w:t>
      </w:r>
      <w:r w:rsidRPr="00C12587">
        <w:rPr>
          <w:rFonts w:eastAsia="Times New Roman"/>
          <w:szCs w:val="24"/>
        </w:rPr>
        <w:t xml:space="preserve">έο Ποινικό </w:t>
      </w:r>
      <w:r>
        <w:rPr>
          <w:rFonts w:eastAsia="Times New Roman"/>
          <w:szCs w:val="24"/>
        </w:rPr>
        <w:t>Κ</w:t>
      </w:r>
      <w:r w:rsidRPr="00C12587">
        <w:rPr>
          <w:rFonts w:eastAsia="Times New Roman"/>
          <w:szCs w:val="24"/>
        </w:rPr>
        <w:t xml:space="preserve">ώδικα είναι ότι οι δράστες από </w:t>
      </w:r>
      <w:r>
        <w:rPr>
          <w:rFonts w:eastAsia="Times New Roman"/>
          <w:szCs w:val="24"/>
        </w:rPr>
        <w:t>δεκαοκτώ</w:t>
      </w:r>
      <w:r w:rsidRPr="00C12587">
        <w:rPr>
          <w:rFonts w:eastAsia="Times New Roman"/>
          <w:szCs w:val="24"/>
        </w:rPr>
        <w:t xml:space="preserve"> ως </w:t>
      </w:r>
      <w:r>
        <w:rPr>
          <w:rFonts w:eastAsia="Times New Roman"/>
          <w:szCs w:val="24"/>
        </w:rPr>
        <w:t>είκοσι πέντε</w:t>
      </w:r>
      <w:r w:rsidRPr="00C12587">
        <w:rPr>
          <w:rFonts w:eastAsia="Times New Roman"/>
          <w:szCs w:val="24"/>
        </w:rPr>
        <w:t xml:space="preserve"> ετών θα αντιμετωπίζονται με ειδικό καθεστώς</w:t>
      </w:r>
      <w:r>
        <w:rPr>
          <w:rFonts w:eastAsia="Times New Roman"/>
          <w:szCs w:val="24"/>
        </w:rPr>
        <w:t>,</w:t>
      </w:r>
      <w:r w:rsidRPr="00C12587">
        <w:rPr>
          <w:rFonts w:eastAsia="Times New Roman"/>
          <w:szCs w:val="24"/>
        </w:rPr>
        <w:t xml:space="preserve"> κλιμακώνοντας τη μετάβαση από το καθ</w:t>
      </w:r>
      <w:r w:rsidRPr="00C12587">
        <w:rPr>
          <w:rFonts w:eastAsia="Times New Roman"/>
          <w:szCs w:val="24"/>
        </w:rPr>
        <w:t>εστώς του ανηλίκου σε αυτό του ενήλικα</w:t>
      </w:r>
      <w:r>
        <w:rPr>
          <w:rFonts w:eastAsia="Times New Roman"/>
          <w:szCs w:val="24"/>
        </w:rPr>
        <w:t>,</w:t>
      </w:r>
      <w:r w:rsidRPr="00C12587">
        <w:rPr>
          <w:rFonts w:eastAsia="Times New Roman"/>
          <w:szCs w:val="24"/>
        </w:rPr>
        <w:t xml:space="preserve"> κάτι που είναι και κοινωνιολογικά αποδεκτό</w:t>
      </w:r>
      <w:r>
        <w:rPr>
          <w:rFonts w:eastAsia="Times New Roman"/>
          <w:szCs w:val="24"/>
        </w:rPr>
        <w:t xml:space="preserve">. </w:t>
      </w:r>
    </w:p>
    <w:p w14:paraId="38B9DC68" w14:textId="77777777" w:rsidR="00200609" w:rsidRDefault="002F7F27">
      <w:pPr>
        <w:spacing w:line="600" w:lineRule="auto"/>
        <w:ind w:firstLine="720"/>
        <w:jc w:val="both"/>
        <w:rPr>
          <w:rFonts w:eastAsia="Times New Roman"/>
          <w:szCs w:val="24"/>
        </w:rPr>
      </w:pPr>
      <w:r>
        <w:rPr>
          <w:rFonts w:eastAsia="Times New Roman"/>
          <w:szCs w:val="24"/>
        </w:rPr>
        <w:lastRenderedPageBreak/>
        <w:t>Κοινωφελής εργασία. Ο νέος Ποινικός Κ</w:t>
      </w:r>
      <w:r w:rsidRPr="00C12587">
        <w:rPr>
          <w:rFonts w:eastAsia="Times New Roman"/>
          <w:szCs w:val="24"/>
        </w:rPr>
        <w:t xml:space="preserve">ώδικας προβλέπει την επιβολή από τα δικαστήρια ως κύριας </w:t>
      </w:r>
      <w:r>
        <w:rPr>
          <w:rFonts w:eastAsia="Times New Roman"/>
          <w:szCs w:val="24"/>
        </w:rPr>
        <w:t>ποινής,</w:t>
      </w:r>
      <w:r w:rsidRPr="00C12587">
        <w:rPr>
          <w:rFonts w:eastAsia="Times New Roman"/>
          <w:szCs w:val="24"/>
        </w:rPr>
        <w:t xml:space="preserve"> την κοινωφελή εργασία για σειρά αδικημάτων</w:t>
      </w:r>
      <w:r>
        <w:rPr>
          <w:rFonts w:eastAsia="Times New Roman"/>
          <w:szCs w:val="24"/>
        </w:rPr>
        <w:t>. Σ</w:t>
      </w:r>
      <w:r w:rsidRPr="00C12587">
        <w:rPr>
          <w:rFonts w:eastAsia="Times New Roman"/>
          <w:szCs w:val="24"/>
        </w:rPr>
        <w:t>ωστό μέτρο</w:t>
      </w:r>
      <w:r>
        <w:rPr>
          <w:rFonts w:eastAsia="Times New Roman"/>
          <w:szCs w:val="24"/>
        </w:rPr>
        <w:t>,</w:t>
      </w:r>
      <w:r w:rsidRPr="00C12587">
        <w:rPr>
          <w:rFonts w:eastAsia="Times New Roman"/>
          <w:szCs w:val="24"/>
        </w:rPr>
        <w:t xml:space="preserve"> αλλά θα πρέπ</w:t>
      </w:r>
      <w:r w:rsidRPr="00C12587">
        <w:rPr>
          <w:rFonts w:eastAsia="Times New Roman"/>
          <w:szCs w:val="24"/>
        </w:rPr>
        <w:t>ει να μας προβληματίσει η εφαρμογή του</w:t>
      </w:r>
      <w:r>
        <w:rPr>
          <w:rFonts w:eastAsia="Times New Roman"/>
          <w:szCs w:val="24"/>
        </w:rPr>
        <w:t>. Χ</w:t>
      </w:r>
      <w:r w:rsidRPr="00C12587">
        <w:rPr>
          <w:rFonts w:eastAsia="Times New Roman"/>
          <w:szCs w:val="24"/>
        </w:rPr>
        <w:t>ρειάζ</w:t>
      </w:r>
      <w:r>
        <w:rPr>
          <w:rFonts w:eastAsia="Times New Roman"/>
          <w:szCs w:val="24"/>
        </w:rPr>
        <w:t>οντ</w:t>
      </w:r>
      <w:r w:rsidRPr="00C12587">
        <w:rPr>
          <w:rFonts w:eastAsia="Times New Roman"/>
          <w:szCs w:val="24"/>
        </w:rPr>
        <w:t>αι οι απαραίτητες υποδομές</w:t>
      </w:r>
      <w:r>
        <w:rPr>
          <w:rFonts w:eastAsia="Times New Roman"/>
          <w:szCs w:val="24"/>
        </w:rPr>
        <w:t>,</w:t>
      </w:r>
      <w:r w:rsidRPr="00C12587">
        <w:rPr>
          <w:rFonts w:eastAsia="Times New Roman"/>
          <w:szCs w:val="24"/>
        </w:rPr>
        <w:t xml:space="preserve"> ώστε να μπορέσει να λάβει σάρκα και οστά</w:t>
      </w:r>
      <w:r>
        <w:rPr>
          <w:rFonts w:eastAsia="Times New Roman"/>
          <w:szCs w:val="24"/>
        </w:rPr>
        <w:t>. Η</w:t>
      </w:r>
      <w:r w:rsidRPr="00C12587">
        <w:rPr>
          <w:rFonts w:eastAsia="Times New Roman"/>
          <w:szCs w:val="24"/>
        </w:rPr>
        <w:t xml:space="preserve"> επιβολή της κοινωφελούς εργασίας ως ποινή με προφανή στόχο και ο δράστης να τιμωρείται και το κοινωνικό σύνολο να ωφελείται από την παρ</w:t>
      </w:r>
      <w:r w:rsidRPr="00C12587">
        <w:rPr>
          <w:rFonts w:eastAsia="Times New Roman"/>
          <w:szCs w:val="24"/>
        </w:rPr>
        <w:t>οχή εργασίας</w:t>
      </w:r>
      <w:r>
        <w:rPr>
          <w:rFonts w:eastAsia="Times New Roman"/>
          <w:szCs w:val="24"/>
        </w:rPr>
        <w:t>,</w:t>
      </w:r>
      <w:r w:rsidRPr="00C12587">
        <w:rPr>
          <w:rFonts w:eastAsia="Times New Roman"/>
          <w:szCs w:val="24"/>
        </w:rPr>
        <w:t xml:space="preserve"> είναι μία πολύ καλή πρόβλεψη</w:t>
      </w:r>
      <w:r>
        <w:rPr>
          <w:rFonts w:eastAsia="Times New Roman"/>
          <w:szCs w:val="24"/>
        </w:rPr>
        <w:t>,</w:t>
      </w:r>
      <w:r w:rsidRPr="00C12587">
        <w:rPr>
          <w:rFonts w:eastAsia="Times New Roman"/>
          <w:szCs w:val="24"/>
        </w:rPr>
        <w:t xml:space="preserve"> αλλά θέλει δουλειά για να εφαρμοστεί στην πράξη</w:t>
      </w:r>
      <w:r>
        <w:rPr>
          <w:rFonts w:eastAsia="Times New Roman"/>
          <w:szCs w:val="24"/>
        </w:rPr>
        <w:t xml:space="preserve">. </w:t>
      </w:r>
    </w:p>
    <w:p w14:paraId="38B9DC69" w14:textId="77777777" w:rsidR="00200609" w:rsidRDefault="002F7F27">
      <w:pPr>
        <w:spacing w:line="600" w:lineRule="auto"/>
        <w:ind w:firstLine="720"/>
        <w:jc w:val="both"/>
        <w:rPr>
          <w:rFonts w:eastAsia="Times New Roman"/>
          <w:szCs w:val="24"/>
        </w:rPr>
      </w:pPr>
      <w:r>
        <w:rPr>
          <w:rFonts w:eastAsia="Times New Roman"/>
          <w:szCs w:val="24"/>
        </w:rPr>
        <w:t>Γνώστε</w:t>
      </w:r>
      <w:r w:rsidRPr="00C12587">
        <w:rPr>
          <w:rFonts w:eastAsia="Times New Roman"/>
          <w:szCs w:val="24"/>
        </w:rPr>
        <w:t>ς των πραγμάτων σε θέματα ποινικής καταστολής</w:t>
      </w:r>
      <w:r>
        <w:rPr>
          <w:rFonts w:eastAsia="Times New Roman"/>
          <w:szCs w:val="24"/>
        </w:rPr>
        <w:t>,</w:t>
      </w:r>
      <w:r w:rsidRPr="00C12587">
        <w:rPr>
          <w:rFonts w:eastAsia="Times New Roman"/>
          <w:szCs w:val="24"/>
        </w:rPr>
        <w:t xml:space="preserve"> σημειώνουν πως δεν υπάρχουν υποδομές σε δήμους και σε κρατικούς φορείς</w:t>
      </w:r>
      <w:r>
        <w:rPr>
          <w:rFonts w:eastAsia="Times New Roman"/>
          <w:szCs w:val="24"/>
        </w:rPr>
        <w:t>,</w:t>
      </w:r>
      <w:r w:rsidRPr="00C12587">
        <w:rPr>
          <w:rFonts w:eastAsia="Times New Roman"/>
          <w:szCs w:val="24"/>
        </w:rPr>
        <w:t xml:space="preserve"> όπως δεν υπάρχει και η ανάλογη κουλτο</w:t>
      </w:r>
      <w:r w:rsidRPr="00C12587">
        <w:rPr>
          <w:rFonts w:eastAsia="Times New Roman"/>
          <w:szCs w:val="24"/>
        </w:rPr>
        <w:t xml:space="preserve">ύρα και νοοτροπία για απορρόφηση εκατοντάδων </w:t>
      </w:r>
      <w:r>
        <w:rPr>
          <w:rFonts w:eastAsia="Times New Roman"/>
          <w:szCs w:val="24"/>
        </w:rPr>
        <w:t>καταδίκων</w:t>
      </w:r>
      <w:r w:rsidRPr="00C12587">
        <w:rPr>
          <w:rFonts w:eastAsia="Times New Roman"/>
          <w:szCs w:val="24"/>
        </w:rPr>
        <w:t xml:space="preserve"> σε κοινωφελείς εργασίες</w:t>
      </w:r>
      <w:r>
        <w:rPr>
          <w:rFonts w:eastAsia="Times New Roman"/>
          <w:szCs w:val="24"/>
        </w:rPr>
        <w:t>,</w:t>
      </w:r>
      <w:r w:rsidRPr="00C12587">
        <w:rPr>
          <w:rFonts w:eastAsia="Times New Roman"/>
          <w:szCs w:val="24"/>
        </w:rPr>
        <w:t xml:space="preserve"> θέματα που πρέπει να αντιμετωπιστούν για να μη μείνουν οι σχετικές θετικές</w:t>
      </w:r>
      <w:r>
        <w:rPr>
          <w:rFonts w:eastAsia="Times New Roman"/>
          <w:szCs w:val="24"/>
        </w:rPr>
        <w:t>,</w:t>
      </w:r>
      <w:r w:rsidRPr="00C12587">
        <w:rPr>
          <w:rFonts w:eastAsia="Times New Roman"/>
          <w:szCs w:val="24"/>
        </w:rPr>
        <w:t xml:space="preserve"> θετικότατες διατάξεις γράμματα άνευ περιεχομένου</w:t>
      </w:r>
      <w:r>
        <w:rPr>
          <w:rFonts w:eastAsia="Times New Roman"/>
          <w:szCs w:val="24"/>
        </w:rPr>
        <w:t>.</w:t>
      </w:r>
    </w:p>
    <w:p w14:paraId="38B9DC6A" w14:textId="77777777" w:rsidR="00200609" w:rsidRDefault="002F7F27">
      <w:pPr>
        <w:spacing w:line="600" w:lineRule="auto"/>
        <w:ind w:firstLine="720"/>
        <w:jc w:val="both"/>
        <w:rPr>
          <w:rFonts w:eastAsia="Times New Roman"/>
          <w:szCs w:val="24"/>
        </w:rPr>
      </w:pPr>
      <w:r>
        <w:rPr>
          <w:rFonts w:eastAsia="Times New Roman"/>
          <w:szCs w:val="24"/>
        </w:rPr>
        <w:t>Μ</w:t>
      </w:r>
      <w:r w:rsidRPr="00C12587">
        <w:rPr>
          <w:rFonts w:eastAsia="Times New Roman"/>
          <w:szCs w:val="24"/>
        </w:rPr>
        <w:t xml:space="preserve">ία </w:t>
      </w:r>
      <w:r>
        <w:rPr>
          <w:rFonts w:eastAsia="Times New Roman"/>
          <w:szCs w:val="24"/>
        </w:rPr>
        <w:t xml:space="preserve">άλλη διάταξη που </w:t>
      </w:r>
      <w:r w:rsidRPr="00C12587">
        <w:rPr>
          <w:rFonts w:eastAsia="Times New Roman"/>
          <w:szCs w:val="24"/>
        </w:rPr>
        <w:t xml:space="preserve">προβληματίζει και έχει γίνει </w:t>
      </w:r>
      <w:r w:rsidRPr="00C12587">
        <w:rPr>
          <w:rFonts w:eastAsia="Times New Roman"/>
          <w:szCs w:val="24"/>
        </w:rPr>
        <w:t>πολλή συζήτηση</w:t>
      </w:r>
      <w:r>
        <w:rPr>
          <w:rFonts w:eastAsia="Times New Roman"/>
          <w:szCs w:val="24"/>
        </w:rPr>
        <w:t>,</w:t>
      </w:r>
      <w:r w:rsidRPr="00C12587">
        <w:rPr>
          <w:rFonts w:eastAsia="Times New Roman"/>
          <w:szCs w:val="24"/>
        </w:rPr>
        <w:t xml:space="preserve"> σχεδόν έχει επικρατήσει στο δημόσιο διάλογο </w:t>
      </w:r>
      <w:r>
        <w:rPr>
          <w:rFonts w:eastAsia="Times New Roman"/>
          <w:szCs w:val="24"/>
        </w:rPr>
        <w:t>-</w:t>
      </w:r>
      <w:r w:rsidRPr="00C12587">
        <w:rPr>
          <w:rFonts w:eastAsia="Times New Roman"/>
          <w:szCs w:val="24"/>
        </w:rPr>
        <w:t>και ε</w:t>
      </w:r>
      <w:r w:rsidRPr="00C12587">
        <w:rPr>
          <w:rFonts w:eastAsia="Times New Roman"/>
          <w:szCs w:val="24"/>
        </w:rPr>
        <w:lastRenderedPageBreak/>
        <w:t>πιτρέψτε μου να πω ότι μαζί έχει επικρατήσει και πολύ παραπληροφόρηση</w:t>
      </w:r>
      <w:r>
        <w:rPr>
          <w:rFonts w:eastAsia="Times New Roman"/>
          <w:szCs w:val="24"/>
        </w:rPr>
        <w:t>-</w:t>
      </w:r>
      <w:r w:rsidRPr="00C12587">
        <w:rPr>
          <w:rFonts w:eastAsia="Times New Roman"/>
          <w:szCs w:val="24"/>
        </w:rPr>
        <w:t xml:space="preserve"> έχει να κάνει με το θέμα του βιασμού</w:t>
      </w:r>
      <w:r>
        <w:rPr>
          <w:rFonts w:eastAsia="Times New Roman"/>
          <w:szCs w:val="24"/>
        </w:rPr>
        <w:t>,</w:t>
      </w:r>
      <w:r w:rsidRPr="00C12587">
        <w:rPr>
          <w:rFonts w:eastAsia="Times New Roman"/>
          <w:szCs w:val="24"/>
        </w:rPr>
        <w:t xml:space="preserve"> όπως προβλέπεται στο άρθρο 336 του Ποινικού Κώδικα</w:t>
      </w:r>
      <w:r>
        <w:rPr>
          <w:rFonts w:eastAsia="Times New Roman"/>
          <w:szCs w:val="24"/>
        </w:rPr>
        <w:t>.</w:t>
      </w:r>
    </w:p>
    <w:p w14:paraId="38B9DC6B" w14:textId="77777777" w:rsidR="00200609" w:rsidRDefault="002F7F27">
      <w:pPr>
        <w:spacing w:line="600" w:lineRule="auto"/>
        <w:ind w:firstLine="720"/>
        <w:jc w:val="both"/>
        <w:rPr>
          <w:rFonts w:eastAsia="Times New Roman"/>
          <w:szCs w:val="24"/>
        </w:rPr>
      </w:pPr>
      <w:r>
        <w:rPr>
          <w:rFonts w:eastAsia="Times New Roman"/>
          <w:szCs w:val="24"/>
        </w:rPr>
        <w:t>Σ</w:t>
      </w:r>
      <w:r w:rsidRPr="00C12587">
        <w:rPr>
          <w:rFonts w:eastAsia="Times New Roman"/>
          <w:szCs w:val="24"/>
        </w:rPr>
        <w:t xml:space="preserve">ύμφωνα με τον ισχύοντα </w:t>
      </w:r>
      <w:r>
        <w:rPr>
          <w:rFonts w:eastAsia="Times New Roman"/>
          <w:szCs w:val="24"/>
        </w:rPr>
        <w:t>κ</w:t>
      </w:r>
      <w:r w:rsidRPr="00C12587">
        <w:rPr>
          <w:rFonts w:eastAsia="Times New Roman"/>
          <w:szCs w:val="24"/>
        </w:rPr>
        <w:t>ώδικ</w:t>
      </w:r>
      <w:r w:rsidRPr="00C12587">
        <w:rPr>
          <w:rFonts w:eastAsia="Times New Roman"/>
          <w:szCs w:val="24"/>
        </w:rPr>
        <w:t>α</w:t>
      </w:r>
      <w:r>
        <w:rPr>
          <w:rFonts w:eastAsia="Times New Roman"/>
          <w:szCs w:val="24"/>
        </w:rPr>
        <w:t>,</w:t>
      </w:r>
      <w:r w:rsidRPr="00C12587">
        <w:rPr>
          <w:rFonts w:eastAsia="Times New Roman"/>
          <w:szCs w:val="24"/>
        </w:rPr>
        <w:t xml:space="preserve"> </w:t>
      </w:r>
      <w:r>
        <w:rPr>
          <w:rFonts w:eastAsia="Times New Roman"/>
          <w:szCs w:val="24"/>
        </w:rPr>
        <w:t xml:space="preserve">όποιος </w:t>
      </w:r>
      <w:r w:rsidRPr="00C12587">
        <w:rPr>
          <w:rFonts w:eastAsia="Times New Roman"/>
          <w:szCs w:val="24"/>
        </w:rPr>
        <w:t xml:space="preserve">με σωματική βία </w:t>
      </w:r>
      <w:r>
        <w:rPr>
          <w:rFonts w:eastAsia="Times New Roman"/>
          <w:szCs w:val="24"/>
        </w:rPr>
        <w:t>ή με</w:t>
      </w:r>
      <w:r w:rsidRPr="00C12587">
        <w:rPr>
          <w:rFonts w:eastAsia="Times New Roman"/>
          <w:szCs w:val="24"/>
        </w:rPr>
        <w:t xml:space="preserve"> απειλή σπουδαίου και άμεσου κινδύνου</w:t>
      </w:r>
      <w:r>
        <w:rPr>
          <w:rFonts w:eastAsia="Times New Roman"/>
          <w:szCs w:val="24"/>
        </w:rPr>
        <w:t>,</w:t>
      </w:r>
      <w:r w:rsidRPr="00C12587">
        <w:rPr>
          <w:rFonts w:eastAsia="Times New Roman"/>
          <w:szCs w:val="24"/>
        </w:rPr>
        <w:t xml:space="preserve"> εξαναγκάζει άλλο</w:t>
      </w:r>
      <w:r>
        <w:rPr>
          <w:rFonts w:eastAsia="Times New Roman"/>
          <w:szCs w:val="24"/>
        </w:rPr>
        <w:t>ν</w:t>
      </w:r>
      <w:r w:rsidRPr="00C12587">
        <w:rPr>
          <w:rFonts w:eastAsia="Times New Roman"/>
          <w:szCs w:val="24"/>
        </w:rPr>
        <w:t xml:space="preserve"> σε συνουσία ή σε άλλη ασελγή πράξη ή σε ανοχή </w:t>
      </w:r>
      <w:r>
        <w:rPr>
          <w:rFonts w:eastAsia="Times New Roman"/>
          <w:szCs w:val="24"/>
        </w:rPr>
        <w:t>της,</w:t>
      </w:r>
      <w:r w:rsidRPr="00C12587">
        <w:rPr>
          <w:rFonts w:eastAsia="Times New Roman"/>
          <w:szCs w:val="24"/>
        </w:rPr>
        <w:t xml:space="preserve"> τιμωρείται με κάθειρξη</w:t>
      </w:r>
      <w:r>
        <w:rPr>
          <w:rFonts w:eastAsia="Times New Roman"/>
          <w:szCs w:val="24"/>
        </w:rPr>
        <w:t>, ε</w:t>
      </w:r>
      <w:r w:rsidRPr="00C12587">
        <w:rPr>
          <w:rFonts w:eastAsia="Times New Roman"/>
          <w:szCs w:val="24"/>
        </w:rPr>
        <w:t xml:space="preserve">νώ αν η πράξη έγινε από δύο ή περισσότερους δράστες που ενεργούσαν </w:t>
      </w:r>
      <w:r>
        <w:rPr>
          <w:rFonts w:eastAsia="Times New Roman"/>
          <w:szCs w:val="24"/>
        </w:rPr>
        <w:t>α</w:t>
      </w:r>
      <w:r w:rsidRPr="00C12587">
        <w:rPr>
          <w:rFonts w:eastAsia="Times New Roman"/>
          <w:szCs w:val="24"/>
        </w:rPr>
        <w:t>πό κοινού</w:t>
      </w:r>
      <w:r>
        <w:rPr>
          <w:rFonts w:eastAsia="Times New Roman"/>
          <w:szCs w:val="24"/>
        </w:rPr>
        <w:t>,</w:t>
      </w:r>
      <w:r w:rsidRPr="00C12587">
        <w:rPr>
          <w:rFonts w:eastAsia="Times New Roman"/>
          <w:szCs w:val="24"/>
        </w:rPr>
        <w:t xml:space="preserve"> επιβάλλεται κάθειρξη τουλάχιστον δέκα ετών</w:t>
      </w:r>
      <w:r>
        <w:rPr>
          <w:rFonts w:eastAsia="Times New Roman"/>
          <w:szCs w:val="24"/>
        </w:rPr>
        <w:t>.</w:t>
      </w:r>
      <w:r w:rsidRPr="00C12587">
        <w:rPr>
          <w:rFonts w:eastAsia="Times New Roman"/>
          <w:szCs w:val="24"/>
        </w:rPr>
        <w:t xml:space="preserve"> Αυτά είναι στον ισχύοντα </w:t>
      </w:r>
      <w:r>
        <w:rPr>
          <w:rFonts w:eastAsia="Times New Roman"/>
          <w:szCs w:val="24"/>
        </w:rPr>
        <w:t>κ</w:t>
      </w:r>
      <w:r w:rsidRPr="00C12587">
        <w:rPr>
          <w:rFonts w:eastAsia="Times New Roman"/>
          <w:szCs w:val="24"/>
        </w:rPr>
        <w:t>ώδικα</w:t>
      </w:r>
      <w:r>
        <w:rPr>
          <w:rFonts w:eastAsia="Times New Roman"/>
          <w:szCs w:val="24"/>
        </w:rPr>
        <w:t>. Επομένως, σύμφωνα</w:t>
      </w:r>
      <w:r w:rsidRPr="00C12587">
        <w:rPr>
          <w:rFonts w:eastAsia="Times New Roman"/>
          <w:szCs w:val="24"/>
        </w:rPr>
        <w:t xml:space="preserve"> με τις ισχύουσες διατάξεις</w:t>
      </w:r>
      <w:r>
        <w:rPr>
          <w:rFonts w:eastAsia="Times New Roman"/>
          <w:szCs w:val="24"/>
        </w:rPr>
        <w:t>,</w:t>
      </w:r>
      <w:r w:rsidRPr="00C12587">
        <w:rPr>
          <w:rFonts w:eastAsia="Times New Roman"/>
          <w:szCs w:val="24"/>
        </w:rPr>
        <w:t xml:space="preserve"> </w:t>
      </w:r>
      <w:r>
        <w:rPr>
          <w:rFonts w:eastAsia="Times New Roman"/>
          <w:szCs w:val="24"/>
        </w:rPr>
        <w:t>ο</w:t>
      </w:r>
      <w:r w:rsidRPr="00C12587">
        <w:rPr>
          <w:rFonts w:eastAsia="Times New Roman"/>
          <w:szCs w:val="24"/>
        </w:rPr>
        <w:t xml:space="preserve"> βιασμός συγκαταλέγεται στα κακουργήματα σε όλες του τις μορφές</w:t>
      </w:r>
      <w:r>
        <w:rPr>
          <w:rFonts w:eastAsia="Times New Roman"/>
          <w:szCs w:val="24"/>
        </w:rPr>
        <w:t>.</w:t>
      </w:r>
    </w:p>
    <w:p w14:paraId="38B9DC6C" w14:textId="77777777" w:rsidR="00200609" w:rsidRDefault="002F7F27">
      <w:pPr>
        <w:spacing w:line="600" w:lineRule="auto"/>
        <w:ind w:firstLine="720"/>
        <w:jc w:val="both"/>
        <w:rPr>
          <w:rFonts w:eastAsia="Times New Roman"/>
          <w:szCs w:val="24"/>
        </w:rPr>
      </w:pPr>
      <w:r>
        <w:rPr>
          <w:rFonts w:eastAsia="Times New Roman"/>
          <w:szCs w:val="24"/>
        </w:rPr>
        <w:t>Μ</w:t>
      </w:r>
      <w:r w:rsidRPr="00C12587">
        <w:rPr>
          <w:rFonts w:eastAsia="Times New Roman"/>
          <w:szCs w:val="24"/>
        </w:rPr>
        <w:t xml:space="preserve">ε τις </w:t>
      </w:r>
      <w:r>
        <w:rPr>
          <w:rFonts w:eastAsia="Times New Roman"/>
          <w:szCs w:val="24"/>
        </w:rPr>
        <w:t>π</w:t>
      </w:r>
      <w:r w:rsidRPr="00C12587">
        <w:rPr>
          <w:rFonts w:eastAsia="Times New Roman"/>
          <w:szCs w:val="24"/>
        </w:rPr>
        <w:t xml:space="preserve">ροτεινόμενες αλλαγές οι βασικές ποινές μένουν οι </w:t>
      </w:r>
      <w:r>
        <w:rPr>
          <w:rFonts w:eastAsia="Times New Roman"/>
          <w:szCs w:val="24"/>
        </w:rPr>
        <w:t>ίδιες,</w:t>
      </w:r>
      <w:r w:rsidRPr="00C12587">
        <w:rPr>
          <w:rFonts w:eastAsia="Times New Roman"/>
          <w:szCs w:val="24"/>
        </w:rPr>
        <w:t xml:space="preserve"> αλ</w:t>
      </w:r>
      <w:r w:rsidRPr="00C12587">
        <w:rPr>
          <w:rFonts w:eastAsia="Times New Roman"/>
          <w:szCs w:val="24"/>
        </w:rPr>
        <w:t>λά εμπλουτίζεται η περιπτωσιολογία και εισάγεται η παράγραφος 5 που κάν</w:t>
      </w:r>
      <w:r>
        <w:rPr>
          <w:rFonts w:eastAsia="Times New Roman"/>
          <w:szCs w:val="24"/>
        </w:rPr>
        <w:t>ει λόγο ρητά για ψυχολογική βία, δ</w:t>
      </w:r>
      <w:r w:rsidRPr="00C12587">
        <w:rPr>
          <w:rFonts w:eastAsia="Times New Roman"/>
          <w:szCs w:val="24"/>
        </w:rPr>
        <w:t xml:space="preserve">ηλαδή ο βιασμός </w:t>
      </w:r>
      <w:r>
        <w:rPr>
          <w:rFonts w:eastAsia="Times New Roman"/>
          <w:szCs w:val="24"/>
        </w:rPr>
        <w:t>π</w:t>
      </w:r>
      <w:r w:rsidRPr="00C12587">
        <w:rPr>
          <w:rFonts w:eastAsia="Times New Roman"/>
          <w:szCs w:val="24"/>
        </w:rPr>
        <w:t>ου επιτυγχάνεται όχι με σωματική</w:t>
      </w:r>
      <w:r>
        <w:rPr>
          <w:rFonts w:eastAsia="Times New Roman"/>
          <w:szCs w:val="24"/>
        </w:rPr>
        <w:t>,</w:t>
      </w:r>
      <w:r w:rsidRPr="00C12587">
        <w:rPr>
          <w:rFonts w:eastAsia="Times New Roman"/>
          <w:szCs w:val="24"/>
        </w:rPr>
        <w:t xml:space="preserve"> αλλά με απειλή παράνομης πράξης</w:t>
      </w:r>
      <w:r>
        <w:rPr>
          <w:rFonts w:eastAsia="Times New Roman"/>
          <w:szCs w:val="24"/>
        </w:rPr>
        <w:t>. Μ</w:t>
      </w:r>
      <w:r w:rsidRPr="00C12587">
        <w:rPr>
          <w:rFonts w:eastAsia="Times New Roman"/>
          <w:szCs w:val="24"/>
        </w:rPr>
        <w:t>ολονότι μέχρι σήμερα θα αντιμετωπιζόταν ως κακούργημα</w:t>
      </w:r>
      <w:r>
        <w:rPr>
          <w:rFonts w:eastAsia="Times New Roman"/>
          <w:szCs w:val="24"/>
        </w:rPr>
        <w:t>,</w:t>
      </w:r>
      <w:r w:rsidRPr="00C12587">
        <w:rPr>
          <w:rFonts w:eastAsia="Times New Roman"/>
          <w:szCs w:val="24"/>
        </w:rPr>
        <w:t xml:space="preserve"> αν μπορούσε</w:t>
      </w:r>
      <w:r w:rsidRPr="00C12587">
        <w:rPr>
          <w:rFonts w:eastAsia="Times New Roman"/>
          <w:szCs w:val="24"/>
        </w:rPr>
        <w:t xml:space="preserve"> βέβαια να αποδειχθεί</w:t>
      </w:r>
      <w:r>
        <w:rPr>
          <w:rFonts w:eastAsia="Times New Roman"/>
          <w:szCs w:val="24"/>
        </w:rPr>
        <w:t>,</w:t>
      </w:r>
      <w:r w:rsidRPr="00C12587">
        <w:rPr>
          <w:rFonts w:eastAsia="Times New Roman"/>
          <w:szCs w:val="24"/>
        </w:rPr>
        <w:t xml:space="preserve"> υποβιβά</w:t>
      </w:r>
      <w:r w:rsidRPr="00C12587">
        <w:rPr>
          <w:rFonts w:eastAsia="Times New Roman"/>
          <w:szCs w:val="24"/>
        </w:rPr>
        <w:lastRenderedPageBreak/>
        <w:t>ζεται έτσι σε πλημμέλημα</w:t>
      </w:r>
      <w:r>
        <w:rPr>
          <w:rFonts w:eastAsia="Times New Roman"/>
          <w:szCs w:val="24"/>
        </w:rPr>
        <w:t>,</w:t>
      </w:r>
      <w:r w:rsidRPr="00C12587">
        <w:rPr>
          <w:rFonts w:eastAsia="Times New Roman"/>
          <w:szCs w:val="24"/>
        </w:rPr>
        <w:t xml:space="preserve"> το οποίο τιμωρείται με φυλάκιση τουλάχιστον τριών έως πέντε ετών</w:t>
      </w:r>
      <w:r>
        <w:rPr>
          <w:rFonts w:eastAsia="Times New Roman"/>
          <w:szCs w:val="24"/>
        </w:rPr>
        <w:t>,</w:t>
      </w:r>
      <w:r w:rsidRPr="00C12587">
        <w:rPr>
          <w:rFonts w:eastAsia="Times New Roman"/>
          <w:szCs w:val="24"/>
        </w:rPr>
        <w:t xml:space="preserve"> πραγματικής όμως έκτισης της ποινής</w:t>
      </w:r>
      <w:r>
        <w:rPr>
          <w:rFonts w:eastAsia="Times New Roman"/>
          <w:szCs w:val="24"/>
        </w:rPr>
        <w:t xml:space="preserve">. </w:t>
      </w:r>
    </w:p>
    <w:p w14:paraId="38B9DC6D" w14:textId="77777777" w:rsidR="00200609" w:rsidRDefault="002F7F27">
      <w:pPr>
        <w:spacing w:line="600" w:lineRule="auto"/>
        <w:ind w:firstLine="720"/>
        <w:jc w:val="both"/>
        <w:rPr>
          <w:rFonts w:eastAsia="Times New Roman"/>
          <w:szCs w:val="24"/>
        </w:rPr>
      </w:pPr>
      <w:r>
        <w:rPr>
          <w:rFonts w:eastAsia="Times New Roman"/>
          <w:szCs w:val="24"/>
        </w:rPr>
        <w:t>Κ</w:t>
      </w:r>
      <w:r w:rsidRPr="00C12587">
        <w:rPr>
          <w:rFonts w:eastAsia="Times New Roman"/>
          <w:szCs w:val="24"/>
        </w:rPr>
        <w:t xml:space="preserve">αι </w:t>
      </w:r>
      <w:r>
        <w:rPr>
          <w:rFonts w:eastAsia="Times New Roman"/>
          <w:szCs w:val="24"/>
        </w:rPr>
        <w:t>α</w:t>
      </w:r>
      <w:r w:rsidRPr="00C12587">
        <w:rPr>
          <w:rFonts w:eastAsia="Times New Roman"/>
          <w:szCs w:val="24"/>
        </w:rPr>
        <w:t>υτό δημιουργεί προβληματισμό</w:t>
      </w:r>
      <w:r>
        <w:rPr>
          <w:rFonts w:eastAsia="Times New Roman"/>
          <w:szCs w:val="24"/>
        </w:rPr>
        <w:t>,</w:t>
      </w:r>
      <w:r w:rsidRPr="00C12587">
        <w:rPr>
          <w:rFonts w:eastAsia="Times New Roman"/>
          <w:szCs w:val="24"/>
        </w:rPr>
        <w:t xml:space="preserve"> καθ</w:t>
      </w:r>
      <w:r>
        <w:rPr>
          <w:rFonts w:eastAsia="Times New Roman"/>
          <w:szCs w:val="24"/>
        </w:rPr>
        <w:t xml:space="preserve">’ </w:t>
      </w:r>
      <w:r w:rsidRPr="00C12587">
        <w:rPr>
          <w:rFonts w:eastAsia="Times New Roman"/>
          <w:szCs w:val="24"/>
        </w:rPr>
        <w:t xml:space="preserve">ότι </w:t>
      </w:r>
      <w:r>
        <w:rPr>
          <w:rFonts w:eastAsia="Times New Roman"/>
          <w:szCs w:val="24"/>
        </w:rPr>
        <w:t>τ</w:t>
      </w:r>
      <w:r w:rsidRPr="00C12587">
        <w:rPr>
          <w:rFonts w:eastAsia="Times New Roman"/>
          <w:szCs w:val="24"/>
        </w:rPr>
        <w:t>ο θύμα βιασμού υφίσταται την ίδια σωματική συνέπεια</w:t>
      </w:r>
      <w:r>
        <w:rPr>
          <w:rFonts w:eastAsia="Times New Roman"/>
          <w:szCs w:val="24"/>
        </w:rPr>
        <w:t>,</w:t>
      </w:r>
      <w:r w:rsidRPr="00C12587">
        <w:rPr>
          <w:rFonts w:eastAsia="Times New Roman"/>
          <w:szCs w:val="24"/>
        </w:rPr>
        <w:t xml:space="preserve"> είτε ο βιασμός προέρχεται από την απειλή βίας ή ψυχολογική απειλή</w:t>
      </w:r>
      <w:r>
        <w:rPr>
          <w:rFonts w:eastAsia="Times New Roman"/>
          <w:szCs w:val="24"/>
        </w:rPr>
        <w:t>,</w:t>
      </w:r>
      <w:r w:rsidRPr="00C12587">
        <w:rPr>
          <w:rFonts w:eastAsia="Times New Roman"/>
          <w:szCs w:val="24"/>
        </w:rPr>
        <w:t xml:space="preserve"> και επίσης αυτή η διάταξη έχει δημιουργήσει ένα κύμα από </w:t>
      </w:r>
      <w:proofErr w:type="spellStart"/>
      <w:r w:rsidRPr="00C12587">
        <w:rPr>
          <w:rFonts w:eastAsia="Times New Roman"/>
          <w:szCs w:val="24"/>
        </w:rPr>
        <w:t>fake</w:t>
      </w:r>
      <w:proofErr w:type="spellEnd"/>
      <w:r w:rsidRPr="00C12587">
        <w:rPr>
          <w:rFonts w:eastAsia="Times New Roman"/>
          <w:szCs w:val="24"/>
        </w:rPr>
        <w:t xml:space="preserve"> </w:t>
      </w:r>
      <w:proofErr w:type="spellStart"/>
      <w:r w:rsidRPr="00C12587">
        <w:rPr>
          <w:rFonts w:eastAsia="Times New Roman"/>
          <w:szCs w:val="24"/>
        </w:rPr>
        <w:t>news</w:t>
      </w:r>
      <w:proofErr w:type="spellEnd"/>
      <w:r>
        <w:rPr>
          <w:rFonts w:eastAsia="Times New Roman"/>
          <w:szCs w:val="24"/>
        </w:rPr>
        <w:t>,</w:t>
      </w:r>
      <w:r w:rsidRPr="00C12587">
        <w:rPr>
          <w:rFonts w:eastAsia="Times New Roman"/>
          <w:szCs w:val="24"/>
        </w:rPr>
        <w:t xml:space="preserve"> ότι τάχα το έγκλημα του βιασμού έγινε από κακούργημα</w:t>
      </w:r>
      <w:r>
        <w:rPr>
          <w:rFonts w:eastAsia="Times New Roman"/>
          <w:szCs w:val="24"/>
        </w:rPr>
        <w:t xml:space="preserve"> </w:t>
      </w:r>
      <w:r w:rsidRPr="00C12587">
        <w:rPr>
          <w:rFonts w:eastAsia="Times New Roman"/>
          <w:szCs w:val="24"/>
        </w:rPr>
        <w:t>πλημμέλημα</w:t>
      </w:r>
      <w:r>
        <w:rPr>
          <w:rFonts w:eastAsia="Times New Roman"/>
          <w:szCs w:val="24"/>
        </w:rPr>
        <w:t>, δ</w:t>
      </w:r>
      <w:r w:rsidRPr="00C12587">
        <w:rPr>
          <w:rFonts w:eastAsia="Times New Roman"/>
          <w:szCs w:val="24"/>
        </w:rPr>
        <w:t>ηλαδή στο θέμα των συμβολισμών</w:t>
      </w:r>
      <w:r>
        <w:rPr>
          <w:rFonts w:eastAsia="Times New Roman"/>
          <w:szCs w:val="24"/>
        </w:rPr>
        <w:t>.</w:t>
      </w:r>
    </w:p>
    <w:p w14:paraId="38B9DC6E" w14:textId="77777777" w:rsidR="00200609" w:rsidRDefault="002F7F27">
      <w:pPr>
        <w:spacing w:line="600" w:lineRule="auto"/>
        <w:ind w:firstLine="720"/>
        <w:jc w:val="both"/>
        <w:rPr>
          <w:rFonts w:eastAsia="Times New Roman"/>
          <w:szCs w:val="24"/>
        </w:rPr>
      </w:pPr>
      <w:r>
        <w:rPr>
          <w:rFonts w:eastAsia="Times New Roman"/>
          <w:szCs w:val="24"/>
        </w:rPr>
        <w:t>Φ</w:t>
      </w:r>
      <w:r w:rsidRPr="00C12587">
        <w:rPr>
          <w:rFonts w:eastAsia="Times New Roman"/>
          <w:szCs w:val="24"/>
        </w:rPr>
        <w:t>αντάζομαι ότι οι συν</w:t>
      </w:r>
      <w:r w:rsidRPr="00C12587">
        <w:rPr>
          <w:rFonts w:eastAsia="Times New Roman"/>
          <w:szCs w:val="24"/>
        </w:rPr>
        <w:t xml:space="preserve">τάκτες </w:t>
      </w:r>
      <w:r>
        <w:rPr>
          <w:rFonts w:eastAsia="Times New Roman"/>
          <w:szCs w:val="24"/>
        </w:rPr>
        <w:t>τ</w:t>
      </w:r>
      <w:r w:rsidRPr="00C12587">
        <w:rPr>
          <w:rFonts w:eastAsia="Times New Roman"/>
          <w:szCs w:val="24"/>
        </w:rPr>
        <w:t>ου κώδικα</w:t>
      </w:r>
      <w:r>
        <w:rPr>
          <w:rFonts w:eastAsia="Times New Roman"/>
          <w:szCs w:val="24"/>
        </w:rPr>
        <w:t>,</w:t>
      </w:r>
      <w:r w:rsidRPr="00C12587">
        <w:rPr>
          <w:rFonts w:eastAsia="Times New Roman"/>
          <w:szCs w:val="24"/>
        </w:rPr>
        <w:t xml:space="preserve"> έχοντας και πλούσια εμπειρία υποθέσεων</w:t>
      </w:r>
      <w:r>
        <w:rPr>
          <w:rFonts w:eastAsia="Times New Roman"/>
          <w:szCs w:val="24"/>
        </w:rPr>
        <w:t>,</w:t>
      </w:r>
      <w:r w:rsidRPr="00C12587">
        <w:rPr>
          <w:rFonts w:eastAsia="Times New Roman"/>
          <w:szCs w:val="24"/>
        </w:rPr>
        <w:t xml:space="preserve"> προσπάθησαν να ισορροπήσουν στο να συμπεριλάβουν από τη μία ως ιδιαίτερη περίπτωση την ψυχολογική βία</w:t>
      </w:r>
      <w:r>
        <w:rPr>
          <w:rFonts w:eastAsia="Times New Roman"/>
          <w:szCs w:val="24"/>
        </w:rPr>
        <w:t xml:space="preserve"> -</w:t>
      </w:r>
      <w:r w:rsidRPr="00C12587">
        <w:rPr>
          <w:rFonts w:eastAsia="Times New Roman"/>
          <w:szCs w:val="24"/>
        </w:rPr>
        <w:t xml:space="preserve">κάτι που μέχρι τώρα ήταν εμμέσως </w:t>
      </w:r>
      <w:r>
        <w:rPr>
          <w:rFonts w:eastAsia="Times New Roman"/>
          <w:szCs w:val="24"/>
        </w:rPr>
        <w:t>και ασ</w:t>
      </w:r>
      <w:r w:rsidRPr="00C12587">
        <w:rPr>
          <w:rFonts w:eastAsia="Times New Roman"/>
          <w:szCs w:val="24"/>
        </w:rPr>
        <w:t>αφώς καθορισμένο</w:t>
      </w:r>
      <w:r>
        <w:rPr>
          <w:rFonts w:eastAsia="Times New Roman"/>
          <w:szCs w:val="24"/>
        </w:rPr>
        <w:t>-</w:t>
      </w:r>
      <w:r w:rsidRPr="00C12587">
        <w:rPr>
          <w:rFonts w:eastAsia="Times New Roman"/>
          <w:szCs w:val="24"/>
        </w:rPr>
        <w:t xml:space="preserve"> και από την άλλη να μπορεί να υλοποιη</w:t>
      </w:r>
      <w:r w:rsidRPr="00C12587">
        <w:rPr>
          <w:rFonts w:eastAsia="Times New Roman"/>
          <w:szCs w:val="24"/>
        </w:rPr>
        <w:t xml:space="preserve">θεί </w:t>
      </w:r>
      <w:r>
        <w:rPr>
          <w:rFonts w:eastAsia="Times New Roman"/>
          <w:szCs w:val="24"/>
        </w:rPr>
        <w:t xml:space="preserve">η </w:t>
      </w:r>
      <w:r w:rsidRPr="00C12587">
        <w:rPr>
          <w:rFonts w:eastAsia="Times New Roman"/>
          <w:szCs w:val="24"/>
        </w:rPr>
        <w:t>ποινή στην πράξη</w:t>
      </w:r>
      <w:r>
        <w:rPr>
          <w:rFonts w:eastAsia="Times New Roman"/>
          <w:szCs w:val="24"/>
        </w:rPr>
        <w:t>,</w:t>
      </w:r>
      <w:r w:rsidRPr="00C12587">
        <w:rPr>
          <w:rFonts w:eastAsia="Times New Roman"/>
          <w:szCs w:val="24"/>
        </w:rPr>
        <w:t xml:space="preserve"> δεδομένης </w:t>
      </w:r>
      <w:r>
        <w:rPr>
          <w:rFonts w:eastAsia="Times New Roman"/>
          <w:szCs w:val="24"/>
        </w:rPr>
        <w:t>τ</w:t>
      </w:r>
      <w:r w:rsidRPr="00C12587">
        <w:rPr>
          <w:rFonts w:eastAsia="Times New Roman"/>
          <w:szCs w:val="24"/>
        </w:rPr>
        <w:t>ης δυσκολίας απόδειξη</w:t>
      </w:r>
      <w:r>
        <w:rPr>
          <w:rFonts w:eastAsia="Times New Roman"/>
          <w:szCs w:val="24"/>
        </w:rPr>
        <w:t xml:space="preserve">ς, δηλαδή </w:t>
      </w:r>
      <w:r w:rsidRPr="00C12587">
        <w:rPr>
          <w:rFonts w:eastAsia="Times New Roman"/>
          <w:szCs w:val="24"/>
        </w:rPr>
        <w:t xml:space="preserve">να δώσουν περισσότερους βαθμούς </w:t>
      </w:r>
      <w:r>
        <w:rPr>
          <w:rFonts w:eastAsia="Times New Roman"/>
          <w:szCs w:val="24"/>
        </w:rPr>
        <w:t>ε</w:t>
      </w:r>
      <w:r w:rsidRPr="00C12587">
        <w:rPr>
          <w:rFonts w:eastAsia="Times New Roman"/>
          <w:szCs w:val="24"/>
        </w:rPr>
        <w:t>λευθερίας στους δικαστές που κρίνουν τέτοιες περιπτώσεις</w:t>
      </w:r>
      <w:r>
        <w:rPr>
          <w:rFonts w:eastAsia="Times New Roman"/>
          <w:szCs w:val="24"/>
        </w:rPr>
        <w:t>.</w:t>
      </w:r>
    </w:p>
    <w:p w14:paraId="38B9DC6F" w14:textId="77777777" w:rsidR="00200609" w:rsidRDefault="002F7F27">
      <w:pPr>
        <w:spacing w:line="600" w:lineRule="auto"/>
        <w:ind w:firstLine="720"/>
        <w:jc w:val="both"/>
        <w:rPr>
          <w:rFonts w:eastAsia="Times New Roman" w:cs="Times New Roman"/>
          <w:szCs w:val="24"/>
        </w:rPr>
      </w:pPr>
      <w:r>
        <w:rPr>
          <w:rFonts w:eastAsia="Times New Roman"/>
          <w:szCs w:val="24"/>
        </w:rPr>
        <w:lastRenderedPageBreak/>
        <w:t>Μ</w:t>
      </w:r>
      <w:r w:rsidRPr="00C12587">
        <w:rPr>
          <w:rFonts w:eastAsia="Times New Roman"/>
          <w:szCs w:val="24"/>
        </w:rPr>
        <w:t>πορεί στη</w:t>
      </w:r>
      <w:r>
        <w:rPr>
          <w:rFonts w:eastAsia="Times New Roman"/>
          <w:szCs w:val="24"/>
        </w:rPr>
        <w:t xml:space="preserve"> συνείδηση</w:t>
      </w:r>
      <w:r w:rsidRPr="00C12587">
        <w:rPr>
          <w:rFonts w:eastAsia="Times New Roman"/>
          <w:szCs w:val="24"/>
        </w:rPr>
        <w:t xml:space="preserve"> όλων μας </w:t>
      </w:r>
      <w:r>
        <w:rPr>
          <w:rFonts w:eastAsia="Times New Roman"/>
          <w:szCs w:val="24"/>
        </w:rPr>
        <w:t>ή</w:t>
      </w:r>
      <w:r w:rsidRPr="00C12587">
        <w:rPr>
          <w:rFonts w:eastAsia="Times New Roman"/>
          <w:szCs w:val="24"/>
        </w:rPr>
        <w:t xml:space="preserve"> τουλάχιστον για τους περισσότερους</w:t>
      </w:r>
      <w:r>
        <w:rPr>
          <w:rFonts w:eastAsia="Times New Roman"/>
          <w:szCs w:val="24"/>
        </w:rPr>
        <w:t>,</w:t>
      </w:r>
      <w:r w:rsidRPr="00C12587">
        <w:rPr>
          <w:rFonts w:eastAsia="Times New Roman"/>
          <w:szCs w:val="24"/>
        </w:rPr>
        <w:t xml:space="preserve"> </w:t>
      </w:r>
      <w:r>
        <w:rPr>
          <w:rFonts w:eastAsia="Times New Roman"/>
          <w:szCs w:val="24"/>
        </w:rPr>
        <w:t>ο</w:t>
      </w:r>
      <w:r w:rsidRPr="00C12587">
        <w:rPr>
          <w:rFonts w:eastAsia="Times New Roman"/>
          <w:szCs w:val="24"/>
        </w:rPr>
        <w:t xml:space="preserve"> βιασμός να ορί</w:t>
      </w:r>
      <w:r>
        <w:rPr>
          <w:rFonts w:eastAsia="Times New Roman"/>
          <w:szCs w:val="24"/>
        </w:rPr>
        <w:t>ζεται</w:t>
      </w:r>
      <w:r w:rsidRPr="00C12587">
        <w:rPr>
          <w:rFonts w:eastAsia="Times New Roman"/>
          <w:szCs w:val="24"/>
        </w:rPr>
        <w:t xml:space="preserve"> περισσότερο από την απουσία συναίνεσης και όχι από τη χρήση βίας</w:t>
      </w:r>
      <w:r>
        <w:rPr>
          <w:rFonts w:eastAsia="Times New Roman"/>
          <w:szCs w:val="24"/>
        </w:rPr>
        <w:t>,</w:t>
      </w:r>
      <w:r w:rsidRPr="00C12587">
        <w:rPr>
          <w:rFonts w:eastAsia="Times New Roman"/>
          <w:szCs w:val="24"/>
        </w:rPr>
        <w:t xml:space="preserve"> αλλά στο ποινικό μέρος </w:t>
      </w:r>
      <w:r>
        <w:rPr>
          <w:rFonts w:eastAsia="Times New Roman"/>
          <w:szCs w:val="24"/>
        </w:rPr>
        <w:t>τ</w:t>
      </w:r>
      <w:r w:rsidRPr="00C12587">
        <w:rPr>
          <w:rFonts w:eastAsia="Times New Roman"/>
          <w:szCs w:val="24"/>
        </w:rPr>
        <w:t>ο ζήτημα είναι τι μπορεί να αποδειχθεί</w:t>
      </w:r>
      <w:r>
        <w:rPr>
          <w:rFonts w:eastAsia="Times New Roman"/>
          <w:szCs w:val="24"/>
        </w:rPr>
        <w:t>,</w:t>
      </w:r>
      <w:r w:rsidRPr="00C12587">
        <w:rPr>
          <w:rFonts w:eastAsia="Times New Roman"/>
          <w:szCs w:val="24"/>
        </w:rPr>
        <w:t xml:space="preserve"> ώστε να μην καταλήξουμε σε </w:t>
      </w:r>
      <w:r>
        <w:rPr>
          <w:rFonts w:eastAsia="Times New Roman"/>
          <w:szCs w:val="24"/>
        </w:rPr>
        <w:t>υ</w:t>
      </w:r>
      <w:r w:rsidRPr="00C12587">
        <w:rPr>
          <w:rFonts w:eastAsia="Times New Roman"/>
          <w:szCs w:val="24"/>
        </w:rPr>
        <w:t>περβολές</w:t>
      </w:r>
      <w:r>
        <w:rPr>
          <w:rFonts w:eastAsia="Times New Roman"/>
          <w:szCs w:val="24"/>
        </w:rPr>
        <w:t>.</w:t>
      </w:r>
      <w:r w:rsidRPr="00C12587">
        <w:rPr>
          <w:rFonts w:eastAsia="Times New Roman"/>
          <w:szCs w:val="24"/>
        </w:rPr>
        <w:t xml:space="preserve"> Σε κάθε περίπτωση </w:t>
      </w:r>
      <w:r>
        <w:rPr>
          <w:rFonts w:eastAsia="Times New Roman"/>
          <w:szCs w:val="24"/>
        </w:rPr>
        <w:t>όμως,</w:t>
      </w:r>
      <w:r w:rsidRPr="00C12587">
        <w:rPr>
          <w:rFonts w:eastAsia="Times New Roman"/>
          <w:szCs w:val="24"/>
        </w:rPr>
        <w:t xml:space="preserve"> ο συμβολισμός πρέπει να είναι για μηδενική ανοχή απέναντι στο </w:t>
      </w:r>
      <w:r>
        <w:rPr>
          <w:rFonts w:eastAsia="Times New Roman"/>
          <w:szCs w:val="24"/>
        </w:rPr>
        <w:t>β</w:t>
      </w:r>
      <w:r w:rsidRPr="00C12587">
        <w:rPr>
          <w:rFonts w:eastAsia="Times New Roman"/>
          <w:szCs w:val="24"/>
        </w:rPr>
        <w:t>ιασμό</w:t>
      </w:r>
      <w:r>
        <w:rPr>
          <w:rFonts w:eastAsia="Times New Roman"/>
          <w:szCs w:val="24"/>
        </w:rPr>
        <w:t>. Κ</w:t>
      </w:r>
      <w:r w:rsidRPr="00C12587">
        <w:rPr>
          <w:rFonts w:eastAsia="Times New Roman"/>
          <w:szCs w:val="24"/>
        </w:rPr>
        <w:t xml:space="preserve">αι </w:t>
      </w:r>
      <w:r>
        <w:rPr>
          <w:rFonts w:eastAsia="Times New Roman"/>
          <w:szCs w:val="24"/>
        </w:rPr>
        <w:t>α</w:t>
      </w:r>
      <w:r w:rsidRPr="00C12587">
        <w:rPr>
          <w:rFonts w:eastAsia="Times New Roman"/>
          <w:szCs w:val="24"/>
        </w:rPr>
        <w:t xml:space="preserve">ν αλλάξει κάτι στο άρθρο 336 </w:t>
      </w:r>
      <w:r>
        <w:rPr>
          <w:rFonts w:eastAsia="Times New Roman"/>
          <w:szCs w:val="24"/>
        </w:rPr>
        <w:t>κ</w:t>
      </w:r>
      <w:r w:rsidRPr="00C12587">
        <w:rPr>
          <w:rFonts w:eastAsia="Times New Roman"/>
          <w:szCs w:val="24"/>
        </w:rPr>
        <w:t>αι ειδικά στην παράγραφο 5</w:t>
      </w:r>
      <w:r>
        <w:rPr>
          <w:rFonts w:eastAsia="Times New Roman"/>
          <w:szCs w:val="24"/>
        </w:rPr>
        <w:t>,</w:t>
      </w:r>
      <w:r w:rsidRPr="00C12587">
        <w:rPr>
          <w:rFonts w:eastAsia="Times New Roman"/>
          <w:szCs w:val="24"/>
        </w:rPr>
        <w:t xml:space="preserve"> όπως είπε ο </w:t>
      </w:r>
      <w:r>
        <w:rPr>
          <w:rFonts w:eastAsia="Times New Roman"/>
          <w:szCs w:val="24"/>
        </w:rPr>
        <w:t>Υ</w:t>
      </w:r>
      <w:r w:rsidRPr="00C12587">
        <w:rPr>
          <w:rFonts w:eastAsia="Times New Roman"/>
          <w:szCs w:val="24"/>
        </w:rPr>
        <w:t>πουργός</w:t>
      </w:r>
      <w:r>
        <w:rPr>
          <w:rFonts w:eastAsia="Times New Roman"/>
          <w:szCs w:val="24"/>
        </w:rPr>
        <w:t>,</w:t>
      </w:r>
      <w:r w:rsidRPr="00C12587">
        <w:rPr>
          <w:rFonts w:eastAsia="Times New Roman"/>
          <w:szCs w:val="24"/>
        </w:rPr>
        <w:t xml:space="preserve"> εμείς χαιρόμαστε πολύ</w:t>
      </w:r>
      <w:r>
        <w:rPr>
          <w:rFonts w:eastAsia="Times New Roman"/>
          <w:szCs w:val="24"/>
        </w:rPr>
        <w:t>,</w:t>
      </w:r>
      <w:r w:rsidRPr="00C12587">
        <w:rPr>
          <w:rFonts w:eastAsia="Times New Roman"/>
          <w:szCs w:val="24"/>
        </w:rPr>
        <w:t xml:space="preserve"> γιατί θα έχουμε συμβάλ</w:t>
      </w:r>
      <w:r>
        <w:rPr>
          <w:rFonts w:eastAsia="Times New Roman"/>
          <w:szCs w:val="24"/>
        </w:rPr>
        <w:t>λ</w:t>
      </w:r>
      <w:r w:rsidRPr="00C12587">
        <w:rPr>
          <w:rFonts w:eastAsia="Times New Roman"/>
          <w:szCs w:val="24"/>
        </w:rPr>
        <w:t xml:space="preserve">ει με την παρουσία μας στη Βουλή στο να γίνει αυτή η αλλαγή και όχι με την απουσία </w:t>
      </w:r>
      <w:r>
        <w:rPr>
          <w:rFonts w:eastAsia="Times New Roman"/>
          <w:szCs w:val="24"/>
        </w:rPr>
        <w:t>μας.</w:t>
      </w:r>
    </w:p>
    <w:p w14:paraId="38B9DC7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Όσον αφορά τον Κώδικα Πολιτική</w:t>
      </w:r>
      <w:r>
        <w:rPr>
          <w:rFonts w:eastAsia="Times New Roman" w:cs="Times New Roman"/>
          <w:szCs w:val="24"/>
        </w:rPr>
        <w:t xml:space="preserve">ς Δικονομίας, οι διατάξεις του νέου </w:t>
      </w:r>
      <w:r>
        <w:rPr>
          <w:rFonts w:eastAsia="Times New Roman" w:cs="Times New Roman"/>
          <w:szCs w:val="24"/>
        </w:rPr>
        <w:t>κ</w:t>
      </w:r>
      <w:r>
        <w:rPr>
          <w:rFonts w:eastAsia="Times New Roman" w:cs="Times New Roman"/>
          <w:szCs w:val="24"/>
        </w:rPr>
        <w:t xml:space="preserve">ώδικα αναβαθμίζουν τον ρόλο των εισαγγελέων και ουσιαστικά καθιστούν τους εισαγγελείς πρωταγωνιστές στην ποινική διαδικασία. Ειδικότερα, αλλάζουν σχεδόν τα πάντα στις έρευνες των ποινικών υποθέσεων. </w:t>
      </w:r>
    </w:p>
    <w:p w14:paraId="38B9DC7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εισαγγελέας θα έχ</w:t>
      </w:r>
      <w:r>
        <w:rPr>
          <w:rFonts w:eastAsia="Times New Roman" w:cs="Times New Roman"/>
          <w:szCs w:val="24"/>
        </w:rPr>
        <w:t>ει όλες τις αρμοδιότητες του ανακριτή εκτός από την προφυλάκιση. Θα ερευνά, δηλαδή, τα πάντα και θα προβαίνει σε κάθε ενέργεια. Θα είναι, επίσης, ο πρωταγωνιστής σε μ</w:t>
      </w:r>
      <w:r>
        <w:rPr>
          <w:rFonts w:eastAsia="Times New Roman" w:cs="Times New Roman"/>
          <w:szCs w:val="24"/>
        </w:rPr>
        <w:t>ί</w:t>
      </w:r>
      <w:r>
        <w:rPr>
          <w:rFonts w:eastAsia="Times New Roman" w:cs="Times New Roman"/>
          <w:szCs w:val="24"/>
        </w:rPr>
        <w:t xml:space="preserve">α σειρά νέων θεσμών με στόχο την αποκατάσταση της </w:t>
      </w:r>
      <w:r>
        <w:rPr>
          <w:rFonts w:eastAsia="Times New Roman" w:cs="Times New Roman"/>
          <w:szCs w:val="24"/>
        </w:rPr>
        <w:lastRenderedPageBreak/>
        <w:t xml:space="preserve">ζημιάς σε οικονομικά εγκλήματα και τον </w:t>
      </w:r>
      <w:r>
        <w:rPr>
          <w:rFonts w:eastAsia="Times New Roman" w:cs="Times New Roman"/>
          <w:szCs w:val="24"/>
        </w:rPr>
        <w:t xml:space="preserve">συμβιβασμό πριν από τις δίκες, προκειμένου να επιταχυνθεί η απονομή της δικαιοσύνης, κάτι που όλοι νομίζω ομολογούμε ότι το έχουμε ανάγκη. </w:t>
      </w:r>
    </w:p>
    <w:p w14:paraId="38B9DC7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Επίσης, ο νέος Κώδικας Ποινικής Δικονομίας επιφέρει ριζικές αλλαγές στην έρευνα και εκδίκαση όλων των ποινικών υποθέ</w:t>
      </w:r>
      <w:r>
        <w:rPr>
          <w:rFonts w:eastAsia="Times New Roman" w:cs="Times New Roman"/>
          <w:szCs w:val="24"/>
        </w:rPr>
        <w:t>σεων. Σύμφωνα με τις προτεινόμενες ρυθμίσεις εισάγονται θεσμοί, όπως η ποινική συνδιαλλαγή, η ποινική διαπραγμάτευση ή αποχή από την ποινική δίωξη, θεσμοί που κατατείνουν στο να αποκαθίσταται η ζημιά σε οικονομικά και περιουσιακής φύσεως εγκλήματα και να β</w:t>
      </w:r>
      <w:r>
        <w:rPr>
          <w:rFonts w:eastAsia="Times New Roman" w:cs="Times New Roman"/>
          <w:szCs w:val="24"/>
        </w:rPr>
        <w:t xml:space="preserve">ρίσκεται συμβιβαστική λύση, ώστε να αποφεύγονται μακροχρόνιες δικαστικές εκκρεμότητες. </w:t>
      </w:r>
    </w:p>
    <w:p w14:paraId="38B9DC7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Εν κατακλείδι, λοιπόν, με τον νέο Ποινικό Κώδικα και τον Κώδικα Ποινικής Δικονομίας πραγματοποιείται επιτέλους μετά από δεκαετίες εμπειρίας ένας εκσυγχρονισμός τους. Ο εκσυγχρονισμός αυτός θα πρέπει να αποσκοπεί στην πρόληψη και περιστολή της εγκληματικότη</w:t>
      </w:r>
      <w:r>
        <w:rPr>
          <w:rFonts w:eastAsia="Times New Roman" w:cs="Times New Roman"/>
          <w:szCs w:val="24"/>
        </w:rPr>
        <w:t xml:space="preserve">τας, ενώ ταυτόχρονα θα πρέπει να επιτυγχάνεται η επιτάχυνση των διαδικασιών απονομής δικαιοσύνης και η αποσυμφόρηση των φυλακών, χωρίς όμως να δίνεται η εικόνα της ατιμωρησίας των εγκληματιών. </w:t>
      </w:r>
    </w:p>
    <w:p w14:paraId="38B9DC7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Και με τα δύο προτεινόμενα σχέδια νόμου, που αναμορφώνουν τους</w:t>
      </w:r>
      <w:r>
        <w:rPr>
          <w:rFonts w:eastAsia="Times New Roman" w:cs="Times New Roman"/>
          <w:szCs w:val="24"/>
        </w:rPr>
        <w:t xml:space="preserve"> δύο Κώδικες του Ποινικού Δικαίου, φαίνεται να εκπληρώνονται σε μεγάλο βαθμό αυτοί οι σκοποί. </w:t>
      </w:r>
      <w:r>
        <w:rPr>
          <w:rFonts w:eastAsia="Times New Roman" w:cs="Times New Roman"/>
          <w:szCs w:val="24"/>
        </w:rPr>
        <w:t>Δ</w:t>
      </w:r>
      <w:r>
        <w:rPr>
          <w:rFonts w:eastAsia="Times New Roman" w:cs="Times New Roman"/>
          <w:szCs w:val="24"/>
        </w:rPr>
        <w:t xml:space="preserve">εν θα πρέπει η γιγάντια αυτή προσπάθεια της τελευταίας δεκαετίας τουλάχιστον της επιστημονικής κοινότητας να θυσιαστεί στον βωμό πολιτικών σκοπιμοτήτων και μιας </w:t>
      </w:r>
      <w:r>
        <w:rPr>
          <w:rFonts w:eastAsia="Times New Roman" w:cs="Times New Roman"/>
          <w:szCs w:val="24"/>
        </w:rPr>
        <w:t xml:space="preserve">άγονης προεκλογικής αντιπαράθεσης. </w:t>
      </w:r>
    </w:p>
    <w:p w14:paraId="38B9DC7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Βέβαια, ακόμα και τα καλύτερα νομοθετήματα, όπως μας έχει δείξει η ζωή, κρίνονται στην πράξη. Και βέβαια, θα υπάρχει αναπόφευκτα μ</w:t>
      </w:r>
      <w:r>
        <w:rPr>
          <w:rFonts w:eastAsia="Times New Roman" w:cs="Times New Roman"/>
          <w:szCs w:val="24"/>
        </w:rPr>
        <w:t>ί</w:t>
      </w:r>
      <w:r>
        <w:rPr>
          <w:rFonts w:eastAsia="Times New Roman" w:cs="Times New Roman"/>
          <w:szCs w:val="24"/>
        </w:rPr>
        <w:t xml:space="preserve">α μεταβατική περίοδος μέχρι να ισορροπήσει ξανά το σύστημα. </w:t>
      </w:r>
    </w:p>
    <w:p w14:paraId="38B9DC7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Θα περιμένουμε να ακούσουμε,</w:t>
      </w:r>
      <w:r>
        <w:rPr>
          <w:rFonts w:eastAsia="Times New Roman" w:cs="Times New Roman"/>
          <w:szCs w:val="24"/>
        </w:rPr>
        <w:t xml:space="preserve"> κύριε Υπουργέ, και αυτό που ακούστηκε προηγουμένως για τον χρόνο έναρξης της 1</w:t>
      </w:r>
      <w:r w:rsidRPr="00D728A7">
        <w:rPr>
          <w:rFonts w:eastAsia="Times New Roman" w:cs="Times New Roman"/>
          <w:szCs w:val="24"/>
          <w:vertAlign w:val="superscript"/>
        </w:rPr>
        <w:t>ης</w:t>
      </w:r>
      <w:r>
        <w:rPr>
          <w:rFonts w:eastAsia="Times New Roman" w:cs="Times New Roman"/>
          <w:szCs w:val="24"/>
        </w:rPr>
        <w:t xml:space="preserve"> Ιουλίου, τα υπέρ και τα κατά σε σχέση με αυτά που είπε και ο κ. Κοντονής ή με άλλες προτάσεις που πιθανώς να ακουστούν σήμερα στην Αίθουσα. Εάν, όμως, φοβόμαστε τη μεταβατική</w:t>
      </w:r>
      <w:r>
        <w:rPr>
          <w:rFonts w:eastAsia="Times New Roman" w:cs="Times New Roman"/>
          <w:szCs w:val="24"/>
        </w:rPr>
        <w:t xml:space="preserve"> περίοδο και δεν κάνουμε αλλαγές, είμαστε καταδικασμένοι να βαλτώσουμε, όχι μόνο στους νομικούς κώδικες, αλλά παντού. </w:t>
      </w:r>
    </w:p>
    <w:p w14:paraId="38B9DC7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Παρά, λοιπόν, τους όποιους προβληματισμούς που έχουν ακουστεί, είτε για την ουσία είτε για τη διαδικασία, το ισοζύγιο για εμάς στο Ποτάμι</w:t>
      </w:r>
      <w:r>
        <w:rPr>
          <w:rFonts w:eastAsia="Times New Roman" w:cs="Times New Roman"/>
          <w:szCs w:val="24"/>
        </w:rPr>
        <w:t xml:space="preserve"> είναι θετικό. Και για αυτό θα υπερψηφίσουμε τον Ποινικό Κώδικα και τον Κώδικα Ποινικής Δικονομίας. </w:t>
      </w:r>
    </w:p>
    <w:p w14:paraId="38B9DC7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B9DC79" w14:textId="77777777" w:rsidR="00200609" w:rsidRDefault="002F7F2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του Ποταμιού)</w:t>
      </w:r>
    </w:p>
    <w:p w14:paraId="38B9DC7A"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Γιώργο </w:t>
      </w:r>
      <w:proofErr w:type="spellStart"/>
      <w:r>
        <w:rPr>
          <w:rFonts w:eastAsia="Times New Roman" w:cs="Times New Roman"/>
          <w:szCs w:val="24"/>
        </w:rPr>
        <w:t>Μαυρωτά</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το Ποτάμι. </w:t>
      </w:r>
    </w:p>
    <w:p w14:paraId="38B9DC7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Μπαίνουμε στον κατάλογο των ομιλητών. Πρώτος ομιλητής είναι ο Βουλευτής του ΣΥΡΙΖΑ κ. Κοντονής. </w:t>
      </w:r>
    </w:p>
    <w:p w14:paraId="38B9DC7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Κύριε Κοντονή, έχετε τον λόγο. </w:t>
      </w:r>
    </w:p>
    <w:p w14:paraId="38B9DC7D"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szCs w:val="24"/>
        </w:rPr>
        <w:t xml:space="preserve">Ευχαριστώ, κύριε Πρόεδρε. </w:t>
      </w:r>
    </w:p>
    <w:p w14:paraId="38B9DC7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α</w:t>
      </w:r>
      <w:r>
        <w:rPr>
          <w:rFonts w:eastAsia="Times New Roman" w:cs="Times New Roman"/>
          <w:szCs w:val="24"/>
        </w:rPr>
        <w:t xml:space="preserve">χαρακτήριστη, θα έλεγα, αλλά και απολύτως προβληματική η στάση των κομμάτων της Αντιπολίτευσης, τα οποία επέλεξαν σε δύο κρίσιμα και βασικά νομοθετήματα, όπως είναι ο Κώδικας </w:t>
      </w:r>
      <w:r>
        <w:rPr>
          <w:rFonts w:eastAsia="Times New Roman" w:cs="Times New Roman"/>
          <w:szCs w:val="24"/>
        </w:rPr>
        <w:lastRenderedPageBreak/>
        <w:t>Ποινικής Δικονομίας και ο Ποινικός Κώδικας, να μην συμμετέχουν σε αυτή τη συζήτησ</w:t>
      </w:r>
      <w:r>
        <w:rPr>
          <w:rFonts w:eastAsia="Times New Roman" w:cs="Times New Roman"/>
          <w:szCs w:val="24"/>
        </w:rPr>
        <w:t xml:space="preserve">η στη Βουλή. </w:t>
      </w:r>
    </w:p>
    <w:p w14:paraId="38B9DC7F" w14:textId="77777777" w:rsidR="00200609" w:rsidRDefault="002F7F27">
      <w:pPr>
        <w:tabs>
          <w:tab w:val="left" w:pos="1905"/>
        </w:tabs>
        <w:spacing w:line="600" w:lineRule="auto"/>
        <w:ind w:firstLine="964"/>
        <w:jc w:val="both"/>
        <w:rPr>
          <w:rFonts w:eastAsia="Times New Roman" w:cs="Times New Roman"/>
          <w:szCs w:val="24"/>
        </w:rPr>
      </w:pPr>
      <w:r>
        <w:rPr>
          <w:rFonts w:eastAsia="Times New Roman" w:cs="Times New Roman"/>
          <w:szCs w:val="24"/>
        </w:rPr>
        <w:t>Αδικούν και τη συζήτηση, αλλά αδικούν και την ίδια την υπόστασή τους. Διότι από προχθές έχω παρατηρήσει στις τηλεοράσεις να γίνεται μ</w:t>
      </w:r>
      <w:r>
        <w:rPr>
          <w:rFonts w:eastAsia="Times New Roman" w:cs="Times New Roman"/>
          <w:szCs w:val="24"/>
        </w:rPr>
        <w:t>ί</w:t>
      </w:r>
      <w:r>
        <w:rPr>
          <w:rFonts w:eastAsia="Times New Roman" w:cs="Times New Roman"/>
          <w:szCs w:val="24"/>
        </w:rPr>
        <w:t>α εκτεταμένη συζήτηση από τους σημερινούς απόντες όχι για τη διαδικασία, για τον λόγο, δηλαδή, που μας είπαν</w:t>
      </w:r>
      <w:r>
        <w:rPr>
          <w:rFonts w:eastAsia="Times New Roman" w:cs="Times New Roman"/>
          <w:szCs w:val="24"/>
        </w:rPr>
        <w:t xml:space="preserve"> ότι αποχωρούν από την Αίθουσα του Κοινοβουλίου, αλλά για επιμέρους άρθρα των νομοθετημάτων. Δηλαδή, η συζήτηση που έπρεπε να γίνει εδώ και να εμπλουτιστεί ο διάλογος, ακόμα και η αντιπαράθεση, με απόψεις, τα κόμματα που αποχώρησαν </w:t>
      </w:r>
      <w:r>
        <w:rPr>
          <w:rFonts w:eastAsia="Times New Roman" w:cs="Times New Roman"/>
          <w:szCs w:val="24"/>
        </w:rPr>
        <w:t>δεν το πράττουν</w:t>
      </w:r>
      <w:r>
        <w:rPr>
          <w:rFonts w:eastAsia="Times New Roman" w:cs="Times New Roman"/>
          <w:szCs w:val="24"/>
        </w:rPr>
        <w:t xml:space="preserve"> στην Αίθ</w:t>
      </w:r>
      <w:r>
        <w:rPr>
          <w:rFonts w:eastAsia="Times New Roman" w:cs="Times New Roman"/>
          <w:szCs w:val="24"/>
        </w:rPr>
        <w:t>ουσα του Κοινοβουλίου, αλλά στα κανάλια και σε τηλεοπτικές εκπομπές</w:t>
      </w:r>
      <w:r>
        <w:rPr>
          <w:rFonts w:eastAsia="Times New Roman" w:cs="Times New Roman"/>
          <w:szCs w:val="24"/>
        </w:rPr>
        <w:t xml:space="preserve"> με φωτοβολίδες και κορώνες</w:t>
      </w:r>
      <w:r>
        <w:rPr>
          <w:rFonts w:eastAsia="Times New Roman" w:cs="Times New Roman"/>
          <w:szCs w:val="24"/>
        </w:rPr>
        <w:t>. Είναι κάτι που ευτελίζει τον δημοκρατικό διάλογο, είναι κάτι που ευτελίζει τον κοινοβουλευτισμό και απορώ ποιες είναι εκείνες οι σοφές κεφαλές που παίρνουν τέτο</w:t>
      </w:r>
      <w:r>
        <w:rPr>
          <w:rFonts w:eastAsia="Times New Roman" w:cs="Times New Roman"/>
          <w:szCs w:val="24"/>
        </w:rPr>
        <w:t xml:space="preserve">ιου είδους </w:t>
      </w:r>
      <w:r>
        <w:rPr>
          <w:rFonts w:eastAsia="Times New Roman" w:cs="Times New Roman"/>
          <w:szCs w:val="24"/>
        </w:rPr>
        <w:t>αποφάσεις</w:t>
      </w:r>
      <w:r>
        <w:rPr>
          <w:rFonts w:eastAsia="Times New Roman" w:cs="Times New Roman"/>
          <w:szCs w:val="24"/>
        </w:rPr>
        <w:t xml:space="preserve">. </w:t>
      </w:r>
    </w:p>
    <w:p w14:paraId="38B9DC80" w14:textId="77777777" w:rsidR="00200609" w:rsidRDefault="002F7F27">
      <w:pPr>
        <w:tabs>
          <w:tab w:val="left" w:pos="1905"/>
        </w:tabs>
        <w:spacing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θα ήταν ενδιαφέρον να στρέψουμε τα μάτια λίγο στο παρελθόν και να θυμηθούμε ότι σε </w:t>
      </w:r>
      <w:r>
        <w:rPr>
          <w:rFonts w:eastAsia="Times New Roman" w:cs="Times New Roman"/>
          <w:szCs w:val="24"/>
        </w:rPr>
        <w:lastRenderedPageBreak/>
        <w:t>αυτήν εδώ την Αίθουσα αυτοί που κατηγορούν σήμερα την Κυβέρνηση ότι νομοθετεί, είχαν αλλάξει διάταξη του Ποινικού Κώδικα</w:t>
      </w:r>
      <w:r>
        <w:rPr>
          <w:rFonts w:eastAsia="Times New Roman" w:cs="Times New Roman"/>
          <w:szCs w:val="24"/>
        </w:rPr>
        <w:t xml:space="preserve"> –αν θυμάμαι καλά, κύριε Υπουργέ, τη διάταξη περί απιστίας- για δεκαπέντε ημέρες και </w:t>
      </w:r>
      <w:proofErr w:type="spellStart"/>
      <w:r>
        <w:rPr>
          <w:rFonts w:eastAsia="Times New Roman" w:cs="Times New Roman"/>
          <w:szCs w:val="24"/>
        </w:rPr>
        <w:t>επανέφεραν</w:t>
      </w:r>
      <w:proofErr w:type="spellEnd"/>
      <w:r>
        <w:rPr>
          <w:rFonts w:eastAsia="Times New Roman" w:cs="Times New Roman"/>
          <w:szCs w:val="24"/>
        </w:rPr>
        <w:t xml:space="preserve"> την προηγούμενη, αφού βεβαίως ίσχυσε ο ευμενέστερος ποινικός νόμος, η ευμενέστερη ποινική διάταξη, υπέρ κατηγορουμένων στους οποίους στόχευαν. Και έρχονται σήμε</w:t>
      </w:r>
      <w:r>
        <w:rPr>
          <w:rFonts w:eastAsia="Times New Roman" w:cs="Times New Roman"/>
          <w:szCs w:val="24"/>
        </w:rPr>
        <w:t xml:space="preserve">ρα και κάνουν αυτού του τύπου την κριτική; </w:t>
      </w:r>
    </w:p>
    <w:p w14:paraId="38B9DC81"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Βεβαίως ο οποιοσδήποτε, ο καθένας θα ήθελε αυτή η συζήτηση να ήταν εκτεταμένη χρονικά κ.λπ., αλλά σε καμμία περίπτωση δεν δικαιολογείται αυτή η στάση από τις συγκεκριμένες πολιτικές δυνάμεις, οι οποίες σας </w:t>
      </w:r>
      <w:r>
        <w:rPr>
          <w:rFonts w:eastAsia="Times New Roman" w:cs="Times New Roman"/>
          <w:szCs w:val="24"/>
        </w:rPr>
        <w:t>είπα</w:t>
      </w:r>
      <w:r>
        <w:rPr>
          <w:rFonts w:eastAsia="Times New Roman" w:cs="Times New Roman"/>
          <w:szCs w:val="24"/>
        </w:rPr>
        <w:t xml:space="preserve"> σ</w:t>
      </w:r>
      <w:r>
        <w:rPr>
          <w:rFonts w:eastAsia="Times New Roman" w:cs="Times New Roman"/>
          <w:szCs w:val="24"/>
        </w:rPr>
        <w:t xml:space="preserve">ε τι σημείο είχαν φτάσει στο τέλος του βίου της </w:t>
      </w:r>
      <w:r>
        <w:rPr>
          <w:rFonts w:eastAsia="Times New Roman" w:cs="Times New Roman"/>
          <w:szCs w:val="24"/>
        </w:rPr>
        <w:t>κ</w:t>
      </w:r>
      <w:r>
        <w:rPr>
          <w:rFonts w:eastAsia="Times New Roman" w:cs="Times New Roman"/>
          <w:szCs w:val="24"/>
        </w:rPr>
        <w:t xml:space="preserve">υβέρνησης Σαμαρά. </w:t>
      </w:r>
    </w:p>
    <w:p w14:paraId="38B9DC82" w14:textId="77777777" w:rsidR="00200609" w:rsidRDefault="002F7F27">
      <w:pPr>
        <w:tabs>
          <w:tab w:val="left" w:pos="1905"/>
        </w:tabs>
        <w:spacing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ήταν κοπιώδης και αγωνιώδης η προσπάθεια για να έχουμε αυτά τα νομοθετήματα,</w:t>
      </w:r>
      <w:r>
        <w:rPr>
          <w:rFonts w:eastAsia="Times New Roman" w:cs="Times New Roman"/>
          <w:szCs w:val="24"/>
        </w:rPr>
        <w:t xml:space="preserve"> αυτά</w:t>
      </w:r>
      <w:r>
        <w:rPr>
          <w:rFonts w:eastAsia="Times New Roman" w:cs="Times New Roman"/>
          <w:szCs w:val="24"/>
        </w:rPr>
        <w:t xml:space="preserve"> τα σχέδια, μπροστά </w:t>
      </w:r>
      <w:r>
        <w:rPr>
          <w:rFonts w:eastAsia="Times New Roman" w:cs="Times New Roman"/>
          <w:szCs w:val="24"/>
        </w:rPr>
        <w:t>μας για τα οποία εργάστηκε</w:t>
      </w:r>
      <w:r>
        <w:rPr>
          <w:rFonts w:eastAsia="Times New Roman" w:cs="Times New Roman"/>
          <w:szCs w:val="24"/>
        </w:rPr>
        <w:t xml:space="preserve"> πληθώρα διαπρεπών επιστημόνων,</w:t>
      </w:r>
      <w:r>
        <w:rPr>
          <w:rFonts w:eastAsia="Times New Roman" w:cs="Times New Roman"/>
          <w:szCs w:val="24"/>
        </w:rPr>
        <w:t xml:space="preserve"> καθηγητών, δικαστών και δικηγόρων. Πάνω από δέκα χρόνια απασχ</w:t>
      </w:r>
      <w:r>
        <w:rPr>
          <w:rFonts w:eastAsia="Times New Roman" w:cs="Times New Roman"/>
          <w:szCs w:val="24"/>
        </w:rPr>
        <w:t>ολήθηκε η</w:t>
      </w:r>
      <w:r>
        <w:rPr>
          <w:rFonts w:eastAsia="Times New Roman" w:cs="Times New Roman"/>
          <w:szCs w:val="24"/>
        </w:rPr>
        <w:t xml:space="preserve"> επιστημονική κοινότητα και νομοπαρασκευαστικές επιτροπές και θέλω να πω ότι τα </w:t>
      </w:r>
      <w:r>
        <w:rPr>
          <w:rFonts w:eastAsia="Times New Roman" w:cs="Times New Roman"/>
          <w:szCs w:val="24"/>
        </w:rPr>
        <w:lastRenderedPageBreak/>
        <w:t xml:space="preserve">σχέδια που έχουμε μπροστά μας είναι εμβληματικά και απολύτως θετικά. </w:t>
      </w:r>
    </w:p>
    <w:p w14:paraId="38B9DC83"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Θα αναφέρω δύο σημεία. Κατά πρώτον,</w:t>
      </w:r>
      <w:r>
        <w:rPr>
          <w:rFonts w:eastAsia="Times New Roman" w:cs="Times New Roman"/>
          <w:szCs w:val="24"/>
        </w:rPr>
        <w:t xml:space="preserve"> στον Ποινικό Κώδικα γίνεται ένας </w:t>
      </w:r>
      <w:proofErr w:type="spellStart"/>
      <w:r>
        <w:rPr>
          <w:rFonts w:eastAsia="Times New Roman" w:cs="Times New Roman"/>
          <w:szCs w:val="24"/>
        </w:rPr>
        <w:t>εξορθολογισμός</w:t>
      </w:r>
      <w:proofErr w:type="spellEnd"/>
      <w:r>
        <w:rPr>
          <w:rFonts w:eastAsia="Times New Roman" w:cs="Times New Roman"/>
          <w:szCs w:val="24"/>
        </w:rPr>
        <w:t xml:space="preserve"> των ποινών. Είναι απαράδεκτο αυτό που συνέβαινε -το ανέφερε ο κ. Παρασκευόπουλος, αλλά θέλω να το τονίσω κι εγώ- να υπάρχει ποινή ισόβιας κάθειρξης για καταχραστές και ισόβια κάθειρξη να προβλέπεται και για </w:t>
      </w:r>
      <w:r>
        <w:rPr>
          <w:rFonts w:eastAsia="Times New Roman" w:cs="Times New Roman"/>
          <w:szCs w:val="24"/>
        </w:rPr>
        <w:t xml:space="preserve">την ανθρωποκτονία. Δηλαδή δίνουμε την εντύπωση ότι δεν έχουμε ένα αξιολογικό σύστημα, αλλά όλα τα βάζουμε στο ίδιο σακί, για να ικανοποιήσουμε ενδεχομένως στιγμιαίες διαθέσεις της κοινής γνώμης. </w:t>
      </w:r>
    </w:p>
    <w:p w14:paraId="38B9DC84"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είναι υπερβολή να πούμε ότι για αυτές τις προβλεπόμενες </w:t>
      </w:r>
      <w:r>
        <w:rPr>
          <w:rFonts w:eastAsia="Times New Roman" w:cs="Times New Roman"/>
          <w:szCs w:val="24"/>
        </w:rPr>
        <w:t xml:space="preserve">ποινές η χώρα μας είχε δεχθεί παρατηρήσεις κατ’ επανάληψη από διεθνείς οργανισμούς και ήταν επιτέλους ανάγκη να προχωρήσει αυτό το σύστημα αναδιάρθρωσης των ποινών. </w:t>
      </w:r>
    </w:p>
    <w:p w14:paraId="38B9DC85"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ότι επιταχύνεται η διαδικασία απονομής της δικαιοσύνης και</w:t>
      </w:r>
      <w:r>
        <w:rPr>
          <w:rFonts w:eastAsia="Times New Roman" w:cs="Times New Roman"/>
          <w:szCs w:val="24"/>
        </w:rPr>
        <w:t xml:space="preserve"> είναι ιδιαίτερα θετικό το γεγονός ότι επιτέλους δίδεται η δυνατότητα στους εισαγγελείς, </w:t>
      </w:r>
      <w:r>
        <w:rPr>
          <w:rFonts w:eastAsia="Times New Roman" w:cs="Times New Roman"/>
          <w:szCs w:val="24"/>
        </w:rPr>
        <w:lastRenderedPageBreak/>
        <w:t xml:space="preserve">σε πρώτο χρόνο, όχι μόνο να αρχειοθετούν υποθέσεις όταν είναι προδήλως αβάσιμες, αλλά να έρχονται σε ποινική συνδιαλλαγή με τον κατηγορούμενο </w:t>
      </w:r>
      <w:r>
        <w:rPr>
          <w:rFonts w:eastAsia="Times New Roman" w:cs="Times New Roman"/>
          <w:szCs w:val="24"/>
        </w:rPr>
        <w:t>έτσι ώστε</w:t>
      </w:r>
      <w:r>
        <w:rPr>
          <w:rFonts w:eastAsia="Times New Roman" w:cs="Times New Roman"/>
          <w:szCs w:val="24"/>
        </w:rPr>
        <w:t xml:space="preserve"> να </w:t>
      </w:r>
      <w:r>
        <w:rPr>
          <w:rFonts w:eastAsia="Times New Roman" w:cs="Times New Roman"/>
          <w:szCs w:val="24"/>
        </w:rPr>
        <w:t>είναι δυνατό</w:t>
      </w:r>
      <w:r>
        <w:rPr>
          <w:rFonts w:eastAsia="Times New Roman" w:cs="Times New Roman"/>
          <w:szCs w:val="24"/>
        </w:rPr>
        <w:t>ν</w:t>
      </w:r>
      <w:r>
        <w:rPr>
          <w:rFonts w:eastAsia="Times New Roman" w:cs="Times New Roman"/>
          <w:szCs w:val="24"/>
        </w:rPr>
        <w:t xml:space="preserve"> ένα αδίκημα που αποδέχεται την τέλεσή του ο πολίτης</w:t>
      </w:r>
      <w:r>
        <w:rPr>
          <w:rFonts w:eastAsia="Times New Roman" w:cs="Times New Roman"/>
          <w:szCs w:val="24"/>
        </w:rPr>
        <w:t xml:space="preserve"> εκείνος</w:t>
      </w:r>
      <w:r>
        <w:rPr>
          <w:rFonts w:eastAsia="Times New Roman" w:cs="Times New Roman"/>
          <w:szCs w:val="24"/>
        </w:rPr>
        <w:t xml:space="preserve">, που εις βάρος του ασκείται ποινική δίωξη, να λήξει σε πρώτο στάδιο και να μην έχουμε εισαγωγή της υπόθεσης στο ακροατήριο, </w:t>
      </w:r>
      <w:r>
        <w:rPr>
          <w:rFonts w:eastAsia="Times New Roman" w:cs="Times New Roman"/>
          <w:szCs w:val="24"/>
        </w:rPr>
        <w:t>με αποτέλεσμα</w:t>
      </w:r>
      <w:r>
        <w:rPr>
          <w:rFonts w:eastAsia="Times New Roman" w:cs="Times New Roman"/>
          <w:szCs w:val="24"/>
        </w:rPr>
        <w:t xml:space="preserve"> </w:t>
      </w:r>
      <w:r>
        <w:rPr>
          <w:rFonts w:eastAsia="Times New Roman" w:cs="Times New Roman"/>
          <w:szCs w:val="24"/>
        </w:rPr>
        <w:t>να επιταχύνεται</w:t>
      </w:r>
      <w:r>
        <w:rPr>
          <w:rFonts w:eastAsia="Times New Roman" w:cs="Times New Roman"/>
          <w:szCs w:val="24"/>
        </w:rPr>
        <w:t xml:space="preserve"> η διαδικασία. </w:t>
      </w:r>
    </w:p>
    <w:p w14:paraId="38B9DC86" w14:textId="77777777" w:rsidR="00200609" w:rsidRDefault="002F7F27">
      <w:pPr>
        <w:tabs>
          <w:tab w:val="left" w:pos="1905"/>
        </w:tabs>
        <w:spacing w:line="600" w:lineRule="auto"/>
        <w:ind w:firstLine="720"/>
        <w:jc w:val="both"/>
        <w:rPr>
          <w:rFonts w:eastAsia="Times New Roman" w:cs="Times New Roman"/>
          <w:szCs w:val="24"/>
        </w:rPr>
      </w:pPr>
      <w:r w:rsidRPr="00273A3B">
        <w:rPr>
          <w:rFonts w:eastAsia="Times New Roman"/>
          <w:bCs/>
          <w:szCs w:val="24"/>
        </w:rPr>
        <w:t>Κυρίες και κύριοι συνάδελ</w:t>
      </w:r>
      <w:r w:rsidRPr="00273A3B">
        <w:rPr>
          <w:rFonts w:eastAsia="Times New Roman"/>
          <w:bCs/>
          <w:szCs w:val="24"/>
        </w:rPr>
        <w:t>φοι,</w:t>
      </w:r>
      <w:r>
        <w:rPr>
          <w:rFonts w:eastAsia="Times New Roman" w:cs="Times New Roman"/>
          <w:szCs w:val="24"/>
        </w:rPr>
        <w:t xml:space="preserve"> έθεσα στην αρχή της συζήτησης δύο ζητήματα και είπα ότι το πρώτο, το διαδικαστικό, δηλαδή το θέμα της συγκρότησης των νομοπαρασκευαστικών επιτροπών, είναι ένα θέμα που με απασχολεί στη νομική του διάσταση, δεν το θεωρώ όμως τόσο σοβαρό όσο το δεύτερο </w:t>
      </w:r>
      <w:r>
        <w:rPr>
          <w:rFonts w:eastAsia="Times New Roman" w:cs="Times New Roman"/>
          <w:szCs w:val="24"/>
        </w:rPr>
        <w:t xml:space="preserve">που ανέφερα και θέλω να διευκρινίσω. </w:t>
      </w:r>
    </w:p>
    <w:p w14:paraId="38B9DC87"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Υπάρχει η άποψη, την οποία εξέφρασε και ο κύριος Υπουργός -και έχει σοβαρή νομική θεμελίωση- ότι η περαιτέρω επεξεργασία των νομοσχεδίων έγινε δυνάμει του ν.4139/2013 -αν θυμάμαι καλά- και δυνάμει της εξουσιοδοτικής ρύ</w:t>
      </w:r>
      <w:r>
        <w:rPr>
          <w:rFonts w:eastAsia="Times New Roman" w:cs="Times New Roman"/>
          <w:szCs w:val="24"/>
        </w:rPr>
        <w:t xml:space="preserve">θμισης που εμπεριέχει.  </w:t>
      </w:r>
    </w:p>
    <w:p w14:paraId="38B9DC88"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προφανές, από αυτά που άκουσα και από τον Υπουργό και από τον κ. Παρασκευόπουλο, ότι εδώ έχουμε μία εφαρμογή του νόμου, αλλά κατά τη γνώμη μου, όταν αυτή η παράταση της νομοπαρασκευαστικής επιτροπής δεν γίνεται κατά τον χρόνο λειτουργίας της, τότε υπ</w:t>
      </w:r>
      <w:r>
        <w:rPr>
          <w:rFonts w:eastAsia="Times New Roman"/>
          <w:color w:val="222222"/>
          <w:szCs w:val="24"/>
          <w:shd w:val="clear" w:color="auto" w:fill="FFFFFF"/>
        </w:rPr>
        <w:t xml:space="preserve">άρχει ένα ζήτημα που πρέπει να διευκρινιστεί, </w:t>
      </w:r>
      <w:proofErr w:type="spellStart"/>
      <w:r>
        <w:rPr>
          <w:rFonts w:eastAsia="Times New Roman"/>
          <w:color w:val="222222"/>
          <w:szCs w:val="24"/>
          <w:shd w:val="clear" w:color="auto" w:fill="FFFFFF"/>
        </w:rPr>
        <w:t>πολλώ</w:t>
      </w:r>
      <w:proofErr w:type="spellEnd"/>
      <w:r>
        <w:rPr>
          <w:rFonts w:eastAsia="Times New Roman"/>
          <w:color w:val="222222"/>
          <w:szCs w:val="24"/>
          <w:shd w:val="clear" w:color="auto" w:fill="FFFFFF"/>
        </w:rPr>
        <w:t xml:space="preserve"> δε μάλλον αφού μεσολάβησε της παράδοσης του σχεδίου -και της μίας επιτροπής και της άλλης- σύσταση νέας νομοπαρασκευαστικής επιτροπής η οποία ήλεγξε εάν υπάρχουν αντιφατικές διατάξεις μεταξύ των δύο νομοθ</w:t>
      </w:r>
      <w:r>
        <w:rPr>
          <w:rFonts w:eastAsia="Times New Roman"/>
          <w:color w:val="222222"/>
          <w:szCs w:val="24"/>
          <w:shd w:val="clear" w:color="auto" w:fill="FFFFFF"/>
        </w:rPr>
        <w:t>ετημάτων.</w:t>
      </w:r>
    </w:p>
    <w:p w14:paraId="38B9DC89"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 γνώμη μου, θα έπρεπε η περαιτέρω επεξεργασία να γίνει με ανασύσταση των νομοπαρασκευαστικών επιτροπών με νόμο. Αυτή είναι η ένσταση την οποία κατέθεσα. Όμως, και εδώ -και το γνωρίζω, για αυτό είπα ότι είναι ήσσονος σημασίας αυτή η παρατήρ</w:t>
      </w:r>
      <w:r>
        <w:rPr>
          <w:rFonts w:eastAsia="Times New Roman"/>
          <w:color w:val="222222"/>
          <w:szCs w:val="24"/>
          <w:shd w:val="clear" w:color="auto" w:fill="FFFFFF"/>
        </w:rPr>
        <w:t xml:space="preserve">ηση- θα μπορούσε να κριθεί και μπορεί να κριθεί ότι αυτή η διαδικασία ανήκει στα </w:t>
      </w:r>
      <w:proofErr w:type="spellStart"/>
      <w:r>
        <w:rPr>
          <w:rFonts w:eastAsia="Times New Roman"/>
          <w:color w:val="222222"/>
          <w:szCs w:val="24"/>
          <w:shd w:val="clear" w:color="auto" w:fill="FFFFFF"/>
        </w:rPr>
        <w:t>interna</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corporis</w:t>
      </w:r>
      <w:proofErr w:type="spellEnd"/>
      <w:r>
        <w:rPr>
          <w:rFonts w:eastAsia="Times New Roman"/>
          <w:color w:val="222222"/>
          <w:szCs w:val="24"/>
          <w:shd w:val="clear" w:color="auto" w:fill="FFFFFF"/>
        </w:rPr>
        <w:t xml:space="preserve"> της Βουλής, επομένως δεν επηρεάζει περαιτέρω. Αυτό είναι κάτι το οποίο μπορεί να λεχθεί και να έχει βάση από όλες τις απόψεις.</w:t>
      </w:r>
    </w:p>
    <w:p w14:paraId="38B9DC8A"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Εκείνο, όμως, κυρίες και κύριοι συνάδελφοι, που με έναν τρόπο -θα έλεγα-έντονο πρότεινα προηγουμένως και το επαναλαμβάνω και αυτή τη στιγμή αφορά τον χρόνο ισχύος των νομοθετημάτων. Θεωρώ ότι είναι λάθος να δίνουμε όπλα σε πολιτικούς αντιπάλους και σε πολι</w:t>
      </w:r>
      <w:r>
        <w:rPr>
          <w:rFonts w:eastAsia="Times New Roman"/>
          <w:color w:val="222222"/>
          <w:szCs w:val="24"/>
          <w:shd w:val="clear" w:color="auto" w:fill="FFFFFF"/>
        </w:rPr>
        <w:t xml:space="preserve">τικούς ανταγωνιστές της Κυβέρνησης και του ΣΥΡΙΖΑ για να εφευρίσκουν λόγους και να καλύπτουν δικές τους ανομίες. Θεωρώ ότι δεν έχουμε κανέναν λόγο, </w:t>
      </w:r>
      <w:proofErr w:type="spellStart"/>
      <w:r>
        <w:rPr>
          <w:rFonts w:eastAsia="Times New Roman"/>
          <w:color w:val="222222"/>
          <w:szCs w:val="24"/>
          <w:shd w:val="clear" w:color="auto" w:fill="FFFFFF"/>
        </w:rPr>
        <w:t>μεσούσης</w:t>
      </w:r>
      <w:proofErr w:type="spellEnd"/>
      <w:r>
        <w:rPr>
          <w:rFonts w:eastAsia="Times New Roman"/>
          <w:color w:val="222222"/>
          <w:szCs w:val="24"/>
          <w:shd w:val="clear" w:color="auto" w:fill="FFFFFF"/>
        </w:rPr>
        <w:t xml:space="preserve"> της δικαστικής περιόδου, να εκκινήσει η εφαρμογή των δύο αυτών βασικών νομοθετημάτων.</w:t>
      </w:r>
    </w:p>
    <w:p w14:paraId="38B9DC8B"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πρέπει, κύ</w:t>
      </w:r>
      <w:r>
        <w:rPr>
          <w:rFonts w:eastAsia="Times New Roman"/>
          <w:color w:val="222222"/>
          <w:szCs w:val="24"/>
          <w:shd w:val="clear" w:color="auto" w:fill="FFFFFF"/>
        </w:rPr>
        <w:t>ριε Υπουργέ, να εκκινήσει από 1</w:t>
      </w:r>
      <w:r w:rsidRPr="00D728A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Σεπτεμβρίου, όποτε έχουμε έναρξη του δικαστικού έτους ή από 1</w:t>
      </w:r>
      <w:r w:rsidRPr="00D728A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Δεν έχουμε καμμία αντίρρηση να είναι σύντομα, από 1</w:t>
      </w:r>
      <w:r w:rsidRPr="00D728A7">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Σεπτεμβρίου, που εκκινεί το δικαστικό έτος. Θεωρώ ότι μία τέτοια απόφαση, εκ μέρους σας και εκ </w:t>
      </w:r>
      <w:r>
        <w:rPr>
          <w:rFonts w:eastAsia="Times New Roman"/>
          <w:color w:val="222222"/>
          <w:szCs w:val="24"/>
          <w:shd w:val="clear" w:color="auto" w:fill="FFFFFF"/>
        </w:rPr>
        <w:t>μέρους της Βουλής, κονιορτοποιεί όλα εκείνα τα επιχειρήματα που ακούστηκαν τις τελευταίες τέσσερις ημέρες κατά της Κυβέρνησης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Ό</w:t>
      </w:r>
      <w:r>
        <w:rPr>
          <w:rFonts w:eastAsia="Times New Roman"/>
          <w:color w:val="222222"/>
          <w:szCs w:val="24"/>
          <w:shd w:val="clear" w:color="auto" w:fill="FFFFFF"/>
        </w:rPr>
        <w:t>λοι γνωρίζουμε ότι δεν υπάρχει καμμία σκιά σε αυτή την πρόταση</w:t>
      </w:r>
      <w:r>
        <w:rPr>
          <w:rFonts w:eastAsia="Times New Roman"/>
          <w:color w:val="222222"/>
          <w:szCs w:val="24"/>
          <w:shd w:val="clear" w:color="auto" w:fill="FFFFFF"/>
        </w:rPr>
        <w:t xml:space="preserve"> νόμου</w:t>
      </w:r>
      <w:r>
        <w:rPr>
          <w:rFonts w:eastAsia="Times New Roman"/>
          <w:color w:val="222222"/>
          <w:szCs w:val="24"/>
          <w:shd w:val="clear" w:color="auto" w:fill="FFFFFF"/>
        </w:rPr>
        <w:t>, αλλά υπάρχουν εδώ ισχυρισμοί που προβάλλονται καταχρη</w:t>
      </w:r>
      <w:r>
        <w:rPr>
          <w:rFonts w:eastAsia="Times New Roman"/>
          <w:color w:val="222222"/>
          <w:szCs w:val="24"/>
          <w:shd w:val="clear" w:color="auto" w:fill="FFFFFF"/>
        </w:rPr>
        <w:lastRenderedPageBreak/>
        <w:t>στικά</w:t>
      </w:r>
      <w:r>
        <w:rPr>
          <w:rFonts w:eastAsia="Times New Roman"/>
          <w:color w:val="222222"/>
          <w:szCs w:val="24"/>
          <w:shd w:val="clear" w:color="auto" w:fill="FFFFFF"/>
        </w:rPr>
        <w:t xml:space="preserve"> εις βάρος της Κυβέρνησης και της Κοινοβουλευτικής Ομάδας του ΣΥΡΙΖΑ, ακριβώς για να καλύψουν τις ανομίες του παρελθόντος. Μία από αυτές ανέφερα προηγουμένως με τη διάταξη περί απιστίας.</w:t>
      </w:r>
    </w:p>
    <w:p w14:paraId="38B9DC8C"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νομίζω ότι η σημερινή συνεδρίαση της Βο</w:t>
      </w:r>
      <w:r>
        <w:rPr>
          <w:rFonts w:eastAsia="Times New Roman"/>
          <w:color w:val="222222"/>
          <w:szCs w:val="24"/>
          <w:shd w:val="clear" w:color="auto" w:fill="FFFFFF"/>
        </w:rPr>
        <w:t>υλής έχει ιστορική σημασία και παρά τις ενστάσεις που ακούστηκαν για επιμέρους άρθρα, τα οποία φαντάζομαι θα διορθωθούν με τη διαδικασία του νόμου στο άμεσο προσεχές μέλλον, είναι κάτι το οποίο πρέπει να μας κάνει υπερήφανους. Σας καλώ όλους να υπερψηφίσου</w:t>
      </w:r>
      <w:r>
        <w:rPr>
          <w:rFonts w:eastAsia="Times New Roman"/>
          <w:color w:val="222222"/>
          <w:szCs w:val="24"/>
          <w:shd w:val="clear" w:color="auto" w:fill="FFFFFF"/>
        </w:rPr>
        <w:t>με τα δύο αυτά βασικά νομοθετήματα.</w:t>
      </w:r>
    </w:p>
    <w:p w14:paraId="38B9DC8D"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38B9DC8E" w14:textId="77777777" w:rsidR="00200609" w:rsidRDefault="002F7F27">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38B9DC8F" w14:textId="77777777" w:rsidR="00200609" w:rsidRDefault="002F7F27">
      <w:pPr>
        <w:spacing w:line="600" w:lineRule="auto"/>
        <w:ind w:firstLine="720"/>
        <w:jc w:val="both"/>
        <w:rPr>
          <w:rFonts w:eastAsia="Times New Roman"/>
          <w:color w:val="222222"/>
          <w:szCs w:val="24"/>
          <w:shd w:val="clear" w:color="auto" w:fill="FFFFFF"/>
        </w:rPr>
      </w:pPr>
      <w:r w:rsidRPr="009E4C5D">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τον κ. Κοντονή.</w:t>
      </w:r>
    </w:p>
    <w:p w14:paraId="38B9DC90"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Ευάγγελος Βενιζέλος, Βουλευτής του ΚΙΝΑΛ και πρώην Αντιπρόεδρος της Κυβέρν</w:t>
      </w:r>
      <w:r>
        <w:rPr>
          <w:rFonts w:eastAsia="Times New Roman"/>
          <w:color w:val="222222"/>
          <w:szCs w:val="24"/>
          <w:shd w:val="clear" w:color="auto" w:fill="FFFFFF"/>
        </w:rPr>
        <w:t>ησης για δώδεκα λεπτά.</w:t>
      </w:r>
    </w:p>
    <w:p w14:paraId="38B9DC91" w14:textId="77777777" w:rsidR="00200609" w:rsidRDefault="002F7F27">
      <w:pPr>
        <w:spacing w:line="600" w:lineRule="auto"/>
        <w:ind w:firstLine="720"/>
        <w:jc w:val="both"/>
        <w:rPr>
          <w:rFonts w:eastAsia="Times New Roman"/>
          <w:color w:val="222222"/>
          <w:szCs w:val="24"/>
          <w:shd w:val="clear" w:color="auto" w:fill="FFFFFF"/>
        </w:rPr>
      </w:pPr>
      <w:r w:rsidRPr="007429DE">
        <w:rPr>
          <w:rFonts w:eastAsia="Times New Roman"/>
          <w:b/>
          <w:color w:val="222222"/>
          <w:szCs w:val="24"/>
          <w:shd w:val="clear" w:color="auto" w:fill="FFFFFF"/>
        </w:rPr>
        <w:lastRenderedPageBreak/>
        <w:t>ΕΥΑΓΓΕΛΟΣ ΒΕΝΙΖΕΛΟΣ:</w:t>
      </w:r>
      <w:r>
        <w:rPr>
          <w:rFonts w:eastAsia="Times New Roman"/>
          <w:color w:val="222222"/>
          <w:szCs w:val="24"/>
          <w:shd w:val="clear" w:color="auto" w:fill="FFFFFF"/>
        </w:rPr>
        <w:t xml:space="preserve"> Ευχαριστώ, κύριε Πρόεδρε.</w:t>
      </w:r>
    </w:p>
    <w:p w14:paraId="38B9DC92"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η σημερινή συνεδρίαση είναι η τελευταία του Σώματος της Βουλής των Ελλήνων στην οποία μετέχω, καθώς είναι βέβαιον ότι δεν θα είμαι μέλος της Βουλής της επομέ</w:t>
      </w:r>
      <w:r>
        <w:rPr>
          <w:rFonts w:eastAsia="Times New Roman"/>
          <w:color w:val="222222"/>
          <w:szCs w:val="24"/>
          <w:shd w:val="clear" w:color="auto" w:fill="FFFFFF"/>
        </w:rPr>
        <w:t>νης περιόδου.</w:t>
      </w:r>
    </w:p>
    <w:p w14:paraId="38B9DC93" w14:textId="77777777" w:rsidR="00200609" w:rsidRDefault="002F7F27">
      <w:pPr>
        <w:spacing w:line="600" w:lineRule="auto"/>
        <w:ind w:firstLine="720"/>
        <w:jc w:val="both"/>
        <w:rPr>
          <w:rFonts w:eastAsia="Times New Roman" w:cs="Times New Roman"/>
          <w:szCs w:val="24"/>
        </w:rPr>
      </w:pPr>
      <w:r>
        <w:rPr>
          <w:rFonts w:eastAsia="Times New Roman"/>
          <w:color w:val="222222"/>
          <w:szCs w:val="24"/>
          <w:shd w:val="clear" w:color="auto" w:fill="FFFFFF"/>
        </w:rPr>
        <w:t>Ζήτησα, λοιπόν, να λάβω τον λόγο, παρ</w:t>
      </w:r>
      <w:r>
        <w:rPr>
          <w:rFonts w:eastAsia="Times New Roman"/>
          <w:color w:val="222222"/>
          <w:szCs w:val="24"/>
          <w:shd w:val="clear" w:color="auto" w:fill="FFFFFF"/>
        </w:rPr>
        <w:t xml:space="preserve">’ </w:t>
      </w:r>
      <w:r>
        <w:rPr>
          <w:rFonts w:eastAsia="Times New Roman"/>
          <w:color w:val="222222"/>
          <w:szCs w:val="24"/>
          <w:shd w:val="clear" w:color="auto" w:fill="FFFFFF"/>
        </w:rPr>
        <w:t>ότι η Κοινοβουλευτική Ομάδα στην οποίαν εξακολουθώ να ανήκω έχει ήδη δηλώσει ότι αποχωρεί, γιατί θεωρώ ότι είναι υποχρέωσή μου να απευθυνθώ στην Αίθουσα και το Σώμα για να πω μερικά λόγια αποχαιρετισμού.</w:t>
      </w:r>
    </w:p>
    <w:p w14:paraId="38B9DC94" w14:textId="77777777" w:rsidR="00200609" w:rsidRDefault="002F7F27">
      <w:pPr>
        <w:spacing w:line="600" w:lineRule="auto"/>
        <w:ind w:firstLine="720"/>
        <w:jc w:val="both"/>
        <w:rPr>
          <w:rFonts w:eastAsia="Times New Roman"/>
          <w:szCs w:val="24"/>
        </w:rPr>
      </w:pPr>
      <w:r>
        <w:rPr>
          <w:rFonts w:eastAsia="Times New Roman"/>
          <w:szCs w:val="24"/>
        </w:rPr>
        <w:t xml:space="preserve">Συμβαίνει, όμως, σήμερα η Ολομέλεια της Βουλής των Ελλήνων να συζητά και να καλείται να ψηφίσει δύο θεμελιώδη νομοθετήματα, τα σχέδια νόμου για την Κύρωση του Ποινικού Κώδικα και του Κώδικα της Ποινικής Δικονομίας. </w:t>
      </w:r>
    </w:p>
    <w:p w14:paraId="38B9DC95" w14:textId="77777777" w:rsidR="00200609" w:rsidRDefault="002F7F27">
      <w:pPr>
        <w:spacing w:line="600" w:lineRule="auto"/>
        <w:ind w:firstLine="720"/>
        <w:jc w:val="both"/>
        <w:rPr>
          <w:rFonts w:eastAsia="Times New Roman"/>
          <w:szCs w:val="24"/>
        </w:rPr>
      </w:pPr>
      <w:r>
        <w:rPr>
          <w:rFonts w:eastAsia="Times New Roman"/>
          <w:szCs w:val="24"/>
        </w:rPr>
        <w:t xml:space="preserve">Έχω, λοιπόν, υποχρέωση, όχι τόσο κοινοβουλευτική όσο επιστημονική, ως δάσκαλος του συνταγματικού δικαίου και ως </w:t>
      </w:r>
      <w:r w:rsidRPr="006E7CD3">
        <w:rPr>
          <w:rFonts w:eastAsia="Times New Roman"/>
          <w:szCs w:val="24"/>
        </w:rPr>
        <w:t xml:space="preserve">μαθητής του Ιωάννη </w:t>
      </w:r>
      <w:proofErr w:type="spellStart"/>
      <w:r w:rsidRPr="006E7CD3">
        <w:rPr>
          <w:rFonts w:eastAsia="Times New Roman"/>
          <w:szCs w:val="24"/>
        </w:rPr>
        <w:t>Μα</w:t>
      </w:r>
      <w:r>
        <w:rPr>
          <w:rFonts w:eastAsia="Times New Roman"/>
          <w:szCs w:val="24"/>
        </w:rPr>
        <w:t>νωλεδάκη</w:t>
      </w:r>
      <w:proofErr w:type="spellEnd"/>
      <w:r>
        <w:rPr>
          <w:rFonts w:eastAsia="Times New Roman"/>
          <w:szCs w:val="24"/>
        </w:rPr>
        <w:t xml:space="preserve">, </w:t>
      </w:r>
      <w:r w:rsidRPr="006E7CD3">
        <w:rPr>
          <w:rFonts w:eastAsia="Times New Roman"/>
          <w:szCs w:val="24"/>
        </w:rPr>
        <w:t xml:space="preserve">που μας δίδαξε μαζί με πολλούς άλλους </w:t>
      </w:r>
      <w:r>
        <w:rPr>
          <w:rFonts w:eastAsia="Times New Roman"/>
          <w:szCs w:val="24"/>
        </w:rPr>
        <w:t>και</w:t>
      </w:r>
      <w:r w:rsidRPr="006E7CD3">
        <w:rPr>
          <w:rFonts w:eastAsia="Times New Roman"/>
          <w:szCs w:val="24"/>
        </w:rPr>
        <w:t xml:space="preserve"> κυρίως μαζ</w:t>
      </w:r>
      <w:r>
        <w:rPr>
          <w:rFonts w:eastAsia="Times New Roman"/>
          <w:szCs w:val="24"/>
        </w:rPr>
        <w:t>ί με τον Νίκο Παρασκευόπουλο τη</w:t>
      </w:r>
      <w:r w:rsidRPr="006E7CD3">
        <w:rPr>
          <w:rFonts w:eastAsia="Times New Roman"/>
          <w:szCs w:val="24"/>
        </w:rPr>
        <w:t xml:space="preserve"> </w:t>
      </w:r>
      <w:r w:rsidRPr="006E7CD3">
        <w:rPr>
          <w:rFonts w:eastAsia="Times New Roman"/>
          <w:szCs w:val="24"/>
        </w:rPr>
        <w:lastRenderedPageBreak/>
        <w:t xml:space="preserve">σημασία του </w:t>
      </w:r>
      <w:r>
        <w:rPr>
          <w:rFonts w:eastAsia="Times New Roman"/>
          <w:szCs w:val="24"/>
        </w:rPr>
        <w:t>ποινικού φιλελευθ</w:t>
      </w:r>
      <w:r>
        <w:rPr>
          <w:rFonts w:eastAsia="Times New Roman"/>
          <w:szCs w:val="24"/>
        </w:rPr>
        <w:t xml:space="preserve">ερισμού, </w:t>
      </w:r>
      <w:r w:rsidRPr="006E7CD3">
        <w:rPr>
          <w:rFonts w:eastAsia="Times New Roman"/>
          <w:szCs w:val="24"/>
        </w:rPr>
        <w:t xml:space="preserve">να τοποθετηθώ </w:t>
      </w:r>
      <w:r>
        <w:rPr>
          <w:rFonts w:eastAsia="Times New Roman"/>
          <w:szCs w:val="24"/>
        </w:rPr>
        <w:t>π</w:t>
      </w:r>
      <w:r w:rsidRPr="006E7CD3">
        <w:rPr>
          <w:rFonts w:eastAsia="Times New Roman"/>
          <w:szCs w:val="24"/>
        </w:rPr>
        <w:t>αρεμπιπτόντως έστω και σύντομα γύρω από τα θέματα αυτά</w:t>
      </w:r>
      <w:r>
        <w:rPr>
          <w:rFonts w:eastAsia="Times New Roman"/>
          <w:szCs w:val="24"/>
        </w:rPr>
        <w:t>.</w:t>
      </w:r>
    </w:p>
    <w:p w14:paraId="38B9DC96" w14:textId="77777777" w:rsidR="00200609" w:rsidRDefault="002F7F27">
      <w:pPr>
        <w:spacing w:line="600" w:lineRule="auto"/>
        <w:ind w:firstLine="720"/>
        <w:jc w:val="both"/>
        <w:rPr>
          <w:rFonts w:eastAsia="Times New Roman"/>
          <w:szCs w:val="24"/>
        </w:rPr>
      </w:pPr>
      <w:r>
        <w:rPr>
          <w:rFonts w:eastAsia="Times New Roman"/>
          <w:szCs w:val="24"/>
        </w:rPr>
        <w:t>Δ</w:t>
      </w:r>
      <w:r w:rsidRPr="006E7CD3">
        <w:rPr>
          <w:rFonts w:eastAsia="Times New Roman"/>
          <w:szCs w:val="24"/>
        </w:rPr>
        <w:t>εν υπάρχει κα</w:t>
      </w:r>
      <w:r>
        <w:rPr>
          <w:rFonts w:eastAsia="Times New Roman"/>
          <w:szCs w:val="24"/>
        </w:rPr>
        <w:t>μ</w:t>
      </w:r>
      <w:r w:rsidRPr="006E7CD3">
        <w:rPr>
          <w:rFonts w:eastAsia="Times New Roman"/>
          <w:szCs w:val="24"/>
        </w:rPr>
        <w:t xml:space="preserve">μία αμφιβολία ότι τα νομοθετήματα αυτά του </w:t>
      </w:r>
      <w:r>
        <w:rPr>
          <w:rFonts w:eastAsia="Times New Roman"/>
          <w:szCs w:val="24"/>
        </w:rPr>
        <w:t>1950,</w:t>
      </w:r>
      <w:r w:rsidRPr="006E7CD3">
        <w:rPr>
          <w:rFonts w:eastAsia="Times New Roman"/>
          <w:szCs w:val="24"/>
        </w:rPr>
        <w:t xml:space="preserve"> </w:t>
      </w:r>
      <w:r>
        <w:rPr>
          <w:rFonts w:eastAsia="Times New Roman"/>
          <w:szCs w:val="24"/>
        </w:rPr>
        <w:t xml:space="preserve">που φέρουν </w:t>
      </w:r>
      <w:proofErr w:type="spellStart"/>
      <w:r w:rsidRPr="006E7CD3">
        <w:rPr>
          <w:rFonts w:eastAsia="Times New Roman"/>
          <w:szCs w:val="24"/>
        </w:rPr>
        <w:t>συμπτωματικώς</w:t>
      </w:r>
      <w:proofErr w:type="spellEnd"/>
      <w:r w:rsidRPr="006E7CD3">
        <w:rPr>
          <w:rFonts w:eastAsia="Times New Roman"/>
          <w:szCs w:val="24"/>
        </w:rPr>
        <w:t xml:space="preserve"> μία άλλη πολύ σημαντική για μένα υπογραφή</w:t>
      </w:r>
      <w:r>
        <w:rPr>
          <w:rFonts w:eastAsia="Times New Roman"/>
          <w:szCs w:val="24"/>
        </w:rPr>
        <w:t>,</w:t>
      </w:r>
      <w:r w:rsidRPr="006E7CD3">
        <w:rPr>
          <w:rFonts w:eastAsia="Times New Roman"/>
          <w:szCs w:val="24"/>
        </w:rPr>
        <w:t xml:space="preserve"> αυτή του τότε Υπουργού Δικαιοσύνης</w:t>
      </w:r>
      <w:r>
        <w:rPr>
          <w:rFonts w:eastAsia="Times New Roman"/>
          <w:szCs w:val="24"/>
        </w:rPr>
        <w:t>,</w:t>
      </w:r>
      <w:r w:rsidRPr="006E7CD3">
        <w:rPr>
          <w:rFonts w:eastAsia="Times New Roman"/>
          <w:szCs w:val="24"/>
        </w:rPr>
        <w:t xml:space="preserve"> Θεμιστοκ</w:t>
      </w:r>
      <w:r w:rsidRPr="006E7CD3">
        <w:rPr>
          <w:rFonts w:eastAsia="Times New Roman"/>
          <w:szCs w:val="24"/>
        </w:rPr>
        <w:t>λή Τσάτσου</w:t>
      </w:r>
      <w:r>
        <w:rPr>
          <w:rFonts w:eastAsia="Times New Roman"/>
          <w:szCs w:val="24"/>
        </w:rPr>
        <w:t xml:space="preserve">, λειτούργησαν </w:t>
      </w:r>
      <w:r w:rsidRPr="006E7CD3">
        <w:rPr>
          <w:rFonts w:eastAsia="Times New Roman"/>
          <w:szCs w:val="24"/>
        </w:rPr>
        <w:t>επί δεκαετί</w:t>
      </w:r>
      <w:r>
        <w:rPr>
          <w:rFonts w:eastAsia="Times New Roman"/>
          <w:szCs w:val="24"/>
        </w:rPr>
        <w:t>ε</w:t>
      </w:r>
      <w:r w:rsidRPr="006E7CD3">
        <w:rPr>
          <w:rFonts w:eastAsia="Times New Roman"/>
          <w:szCs w:val="24"/>
        </w:rPr>
        <w:t xml:space="preserve">ς </w:t>
      </w:r>
      <w:r>
        <w:rPr>
          <w:rFonts w:eastAsia="Times New Roman"/>
          <w:szCs w:val="24"/>
        </w:rPr>
        <w:t xml:space="preserve">ως </w:t>
      </w:r>
      <w:r w:rsidRPr="006E7CD3">
        <w:rPr>
          <w:rFonts w:eastAsia="Times New Roman"/>
          <w:szCs w:val="24"/>
        </w:rPr>
        <w:t>υποδειγματικά νομοθετήματα</w:t>
      </w:r>
      <w:r>
        <w:rPr>
          <w:rFonts w:eastAsia="Times New Roman"/>
          <w:szCs w:val="24"/>
        </w:rPr>
        <w:t>,</w:t>
      </w:r>
      <w:r w:rsidRPr="006E7CD3">
        <w:rPr>
          <w:rFonts w:eastAsia="Times New Roman"/>
          <w:szCs w:val="24"/>
        </w:rPr>
        <w:t xml:space="preserve"> αλλά σταδιακά </w:t>
      </w:r>
      <w:r>
        <w:rPr>
          <w:rFonts w:eastAsia="Times New Roman"/>
          <w:szCs w:val="24"/>
        </w:rPr>
        <w:t>ιδίως ως προς τον Π</w:t>
      </w:r>
      <w:r w:rsidRPr="006E7CD3">
        <w:rPr>
          <w:rFonts w:eastAsia="Times New Roman"/>
          <w:szCs w:val="24"/>
        </w:rPr>
        <w:t>οινικό Κώδικα διασπάστηκε η δογματική συνοχή του νομοθετήματος</w:t>
      </w:r>
      <w:r>
        <w:rPr>
          <w:rFonts w:eastAsia="Times New Roman"/>
          <w:szCs w:val="24"/>
        </w:rPr>
        <w:t>,</w:t>
      </w:r>
      <w:r w:rsidRPr="006E7CD3">
        <w:rPr>
          <w:rFonts w:eastAsia="Times New Roman"/>
          <w:szCs w:val="24"/>
        </w:rPr>
        <w:t xml:space="preserve"> προέκυψε το φαινόμενο του πληθωρισμού των </w:t>
      </w:r>
      <w:r>
        <w:rPr>
          <w:rFonts w:eastAsia="Times New Roman"/>
          <w:szCs w:val="24"/>
        </w:rPr>
        <w:t>απειλούμενων</w:t>
      </w:r>
      <w:r w:rsidRPr="006E7CD3">
        <w:rPr>
          <w:rFonts w:eastAsia="Times New Roman"/>
          <w:szCs w:val="24"/>
        </w:rPr>
        <w:t xml:space="preserve"> και επιβαλλόμενων ποινών</w:t>
      </w:r>
      <w:r>
        <w:rPr>
          <w:rFonts w:eastAsia="Times New Roman"/>
          <w:szCs w:val="24"/>
        </w:rPr>
        <w:t xml:space="preserve">. </w:t>
      </w:r>
    </w:p>
    <w:p w14:paraId="38B9DC97" w14:textId="77777777" w:rsidR="00200609" w:rsidRDefault="002F7F27">
      <w:pPr>
        <w:spacing w:line="600" w:lineRule="auto"/>
        <w:ind w:firstLine="720"/>
        <w:jc w:val="both"/>
        <w:rPr>
          <w:rFonts w:eastAsia="Times New Roman"/>
          <w:szCs w:val="24"/>
        </w:rPr>
      </w:pPr>
      <w:r w:rsidRPr="006E7CD3">
        <w:rPr>
          <w:rFonts w:eastAsia="Times New Roman"/>
          <w:szCs w:val="24"/>
        </w:rPr>
        <w:t xml:space="preserve">Έγιναν </w:t>
      </w:r>
      <w:r w:rsidRPr="006E7CD3">
        <w:rPr>
          <w:rFonts w:eastAsia="Times New Roman"/>
          <w:szCs w:val="24"/>
        </w:rPr>
        <w:t>για διάφορους λόγους</w:t>
      </w:r>
      <w:r>
        <w:rPr>
          <w:rFonts w:eastAsia="Times New Roman"/>
          <w:szCs w:val="24"/>
        </w:rPr>
        <w:t>,</w:t>
      </w:r>
      <w:r w:rsidRPr="006E7CD3">
        <w:rPr>
          <w:rFonts w:eastAsia="Times New Roman"/>
          <w:szCs w:val="24"/>
        </w:rPr>
        <w:t xml:space="preserve"> από όλες τις Βουλές όλων των περιόδων</w:t>
      </w:r>
      <w:r>
        <w:rPr>
          <w:rFonts w:eastAsia="Times New Roman"/>
          <w:szCs w:val="24"/>
        </w:rPr>
        <w:t>,</w:t>
      </w:r>
      <w:r>
        <w:rPr>
          <w:rFonts w:eastAsia="Times New Roman"/>
          <w:szCs w:val="24"/>
        </w:rPr>
        <w:t xml:space="preserve"> νομοθετικές παρεμβάσεις </w:t>
      </w:r>
      <w:r w:rsidRPr="006E7CD3">
        <w:rPr>
          <w:rFonts w:eastAsia="Times New Roman"/>
          <w:szCs w:val="24"/>
        </w:rPr>
        <w:t>σε σχέση με την έκτιση των ποινών και την υπό όρους απόλυση για λόγους πρακτικούς</w:t>
      </w:r>
      <w:r>
        <w:rPr>
          <w:rFonts w:eastAsia="Times New Roman"/>
          <w:szCs w:val="24"/>
        </w:rPr>
        <w:t>.</w:t>
      </w:r>
      <w:r w:rsidRPr="006E7CD3">
        <w:rPr>
          <w:rFonts w:eastAsia="Times New Roman"/>
          <w:szCs w:val="24"/>
        </w:rPr>
        <w:t xml:space="preserve"> </w:t>
      </w:r>
      <w:r>
        <w:rPr>
          <w:rFonts w:eastAsia="Times New Roman"/>
          <w:szCs w:val="24"/>
        </w:rPr>
        <w:t>Κ</w:t>
      </w:r>
      <w:r w:rsidRPr="006E7CD3">
        <w:rPr>
          <w:rFonts w:eastAsia="Times New Roman"/>
          <w:szCs w:val="24"/>
        </w:rPr>
        <w:t xml:space="preserve">αι τελικά </w:t>
      </w:r>
      <w:r>
        <w:rPr>
          <w:rFonts w:eastAsia="Times New Roman"/>
          <w:szCs w:val="24"/>
        </w:rPr>
        <w:t>φ</w:t>
      </w:r>
      <w:r w:rsidRPr="006E7CD3">
        <w:rPr>
          <w:rFonts w:eastAsia="Times New Roman"/>
          <w:szCs w:val="24"/>
        </w:rPr>
        <w:t>τάσαμε σε ένα φαινόμενο</w:t>
      </w:r>
      <w:r>
        <w:rPr>
          <w:rFonts w:eastAsia="Times New Roman"/>
          <w:szCs w:val="24"/>
        </w:rPr>
        <w:t>,</w:t>
      </w:r>
      <w:r w:rsidRPr="006E7CD3">
        <w:rPr>
          <w:rFonts w:eastAsia="Times New Roman"/>
          <w:szCs w:val="24"/>
        </w:rPr>
        <w:t xml:space="preserve"> το οποίο είναι εξαιρετικά ανησυχητικό και προσβάλλε</w:t>
      </w:r>
      <w:r w:rsidRPr="006E7CD3">
        <w:rPr>
          <w:rFonts w:eastAsia="Times New Roman"/>
          <w:szCs w:val="24"/>
        </w:rPr>
        <w:t>ι ευθέως το κράτος δικαίου και το Σύνταγμα της χώρας</w:t>
      </w:r>
      <w:r>
        <w:rPr>
          <w:rFonts w:eastAsia="Times New Roman"/>
          <w:szCs w:val="24"/>
        </w:rPr>
        <w:t>, φτάσαμε στη</w:t>
      </w:r>
      <w:r w:rsidRPr="006E7CD3">
        <w:rPr>
          <w:rFonts w:eastAsia="Times New Roman"/>
          <w:szCs w:val="24"/>
        </w:rPr>
        <w:t xml:space="preserve"> βάναυση προσβολή της αρχής της αναλογικότητας στην ίδια την αξι</w:t>
      </w:r>
      <w:r>
        <w:rPr>
          <w:rFonts w:eastAsia="Times New Roman"/>
          <w:szCs w:val="24"/>
        </w:rPr>
        <w:t>ολόγηση των προστατευόμενων έννο</w:t>
      </w:r>
      <w:r w:rsidRPr="006E7CD3">
        <w:rPr>
          <w:rFonts w:eastAsia="Times New Roman"/>
          <w:szCs w:val="24"/>
        </w:rPr>
        <w:t>μων αγαθών</w:t>
      </w:r>
      <w:r>
        <w:rPr>
          <w:rFonts w:eastAsia="Times New Roman"/>
          <w:szCs w:val="24"/>
        </w:rPr>
        <w:t>.</w:t>
      </w:r>
      <w:r w:rsidRPr="006E7CD3">
        <w:rPr>
          <w:rFonts w:eastAsia="Times New Roman"/>
          <w:szCs w:val="24"/>
        </w:rPr>
        <w:t xml:space="preserve"> </w:t>
      </w:r>
    </w:p>
    <w:p w14:paraId="38B9DC98" w14:textId="77777777" w:rsidR="00200609" w:rsidRDefault="002F7F27">
      <w:pPr>
        <w:spacing w:line="600" w:lineRule="auto"/>
        <w:ind w:firstLine="720"/>
        <w:jc w:val="both"/>
        <w:rPr>
          <w:rFonts w:eastAsia="Times New Roman"/>
          <w:szCs w:val="24"/>
        </w:rPr>
      </w:pPr>
      <w:r w:rsidRPr="006E7CD3">
        <w:rPr>
          <w:rFonts w:eastAsia="Times New Roman"/>
          <w:szCs w:val="24"/>
        </w:rPr>
        <w:lastRenderedPageBreak/>
        <w:t>Υπάρχουν έννομα αγαθά</w:t>
      </w:r>
      <w:r>
        <w:rPr>
          <w:rFonts w:eastAsia="Times New Roman"/>
          <w:szCs w:val="24"/>
        </w:rPr>
        <w:t xml:space="preserve"> που προστατεύονται</w:t>
      </w:r>
      <w:r w:rsidRPr="006E7CD3">
        <w:rPr>
          <w:rFonts w:eastAsia="Times New Roman"/>
          <w:szCs w:val="24"/>
        </w:rPr>
        <w:t xml:space="preserve"> με πολύ αυστηρές ποινές</w:t>
      </w:r>
      <w:r>
        <w:rPr>
          <w:rFonts w:eastAsia="Times New Roman"/>
          <w:szCs w:val="24"/>
        </w:rPr>
        <w:t>, οι οποίες απειλο</w:t>
      </w:r>
      <w:r>
        <w:rPr>
          <w:rFonts w:eastAsia="Times New Roman"/>
          <w:szCs w:val="24"/>
        </w:rPr>
        <w:t xml:space="preserve">ύνται, </w:t>
      </w:r>
      <w:r w:rsidRPr="006E7CD3">
        <w:rPr>
          <w:rFonts w:eastAsia="Times New Roman"/>
          <w:szCs w:val="24"/>
        </w:rPr>
        <w:t xml:space="preserve">ενώ </w:t>
      </w:r>
      <w:r>
        <w:rPr>
          <w:rFonts w:eastAsia="Times New Roman"/>
          <w:szCs w:val="24"/>
        </w:rPr>
        <w:t>α</w:t>
      </w:r>
      <w:r w:rsidRPr="006E7CD3">
        <w:rPr>
          <w:rFonts w:eastAsia="Times New Roman"/>
          <w:szCs w:val="24"/>
        </w:rPr>
        <w:t>υτά είναι ήσσονος σημασίας σε σχέση με άλλα έννομα αγαθά που προστατεύονται μέσα από διαφορετική ποινική μεταχείριση</w:t>
      </w:r>
      <w:r>
        <w:rPr>
          <w:rFonts w:eastAsia="Times New Roman"/>
          <w:szCs w:val="24"/>
        </w:rPr>
        <w:t>.</w:t>
      </w:r>
      <w:r w:rsidRPr="006E7CD3">
        <w:rPr>
          <w:rFonts w:eastAsia="Times New Roman"/>
          <w:szCs w:val="24"/>
        </w:rPr>
        <w:t xml:space="preserve"> Αυτό είναι η καρδιά του προβλήματος και είναι αδιανόητο να συμβαίνει σε </w:t>
      </w:r>
      <w:r>
        <w:rPr>
          <w:rFonts w:eastAsia="Times New Roman"/>
          <w:szCs w:val="24"/>
        </w:rPr>
        <w:t>έ</w:t>
      </w:r>
      <w:r w:rsidRPr="006E7CD3">
        <w:rPr>
          <w:rFonts w:eastAsia="Times New Roman"/>
          <w:szCs w:val="24"/>
        </w:rPr>
        <w:t xml:space="preserve">να σύγχρονο κράτος </w:t>
      </w:r>
      <w:r>
        <w:rPr>
          <w:rFonts w:eastAsia="Times New Roman"/>
          <w:szCs w:val="24"/>
        </w:rPr>
        <w:t>δικαίου.</w:t>
      </w:r>
    </w:p>
    <w:p w14:paraId="38B9DC99" w14:textId="77777777" w:rsidR="00200609" w:rsidRDefault="002F7F27">
      <w:pPr>
        <w:spacing w:line="600" w:lineRule="auto"/>
        <w:ind w:firstLine="720"/>
        <w:jc w:val="both"/>
        <w:rPr>
          <w:rFonts w:eastAsia="Times New Roman"/>
          <w:szCs w:val="24"/>
        </w:rPr>
      </w:pPr>
      <w:r w:rsidRPr="006E7CD3">
        <w:rPr>
          <w:rFonts w:eastAsia="Times New Roman"/>
          <w:szCs w:val="24"/>
        </w:rPr>
        <w:t>Συνεπώς</w:t>
      </w:r>
      <w:r>
        <w:rPr>
          <w:rFonts w:eastAsia="Times New Roman"/>
          <w:szCs w:val="24"/>
        </w:rPr>
        <w:t>, ο εκσυγχρονισμός</w:t>
      </w:r>
      <w:r>
        <w:rPr>
          <w:rFonts w:eastAsia="Times New Roman"/>
          <w:szCs w:val="24"/>
        </w:rPr>
        <w:t xml:space="preserve"> των κωδίκω</w:t>
      </w:r>
      <w:r w:rsidRPr="006E7CD3">
        <w:rPr>
          <w:rFonts w:eastAsia="Times New Roman"/>
          <w:szCs w:val="24"/>
        </w:rPr>
        <w:t>ν είναι απολύτως αναγκαίος</w:t>
      </w:r>
      <w:r>
        <w:rPr>
          <w:rFonts w:eastAsia="Times New Roman"/>
          <w:szCs w:val="24"/>
        </w:rPr>
        <w:t>, γ</w:t>
      </w:r>
      <w:r w:rsidRPr="006E7CD3">
        <w:rPr>
          <w:rFonts w:eastAsia="Times New Roman"/>
          <w:szCs w:val="24"/>
        </w:rPr>
        <w:t>ιατί</w:t>
      </w:r>
      <w:r>
        <w:rPr>
          <w:rFonts w:eastAsia="Times New Roman"/>
          <w:szCs w:val="24"/>
        </w:rPr>
        <w:t>,</w:t>
      </w:r>
      <w:r w:rsidRPr="006E7CD3">
        <w:rPr>
          <w:rFonts w:eastAsia="Times New Roman"/>
          <w:szCs w:val="24"/>
        </w:rPr>
        <w:t xml:space="preserve"> αν μη τι άλλο</w:t>
      </w:r>
      <w:r>
        <w:rPr>
          <w:rFonts w:eastAsia="Times New Roman"/>
          <w:szCs w:val="24"/>
        </w:rPr>
        <w:t>,</w:t>
      </w:r>
      <w:r w:rsidRPr="006E7CD3">
        <w:rPr>
          <w:rFonts w:eastAsia="Times New Roman"/>
          <w:szCs w:val="24"/>
        </w:rPr>
        <w:t xml:space="preserve"> πρέπει να υπάρξει εναρμόνιση με το Σύνταγμα</w:t>
      </w:r>
      <w:r>
        <w:rPr>
          <w:rFonts w:eastAsia="Times New Roman"/>
          <w:szCs w:val="24"/>
        </w:rPr>
        <w:t>,</w:t>
      </w:r>
      <w:r w:rsidRPr="006E7CD3">
        <w:rPr>
          <w:rFonts w:eastAsia="Times New Roman"/>
          <w:szCs w:val="24"/>
        </w:rPr>
        <w:t xml:space="preserve"> την </w:t>
      </w:r>
      <w:r>
        <w:rPr>
          <w:rFonts w:eastAsia="Times New Roman"/>
          <w:szCs w:val="24"/>
        </w:rPr>
        <w:t>Ευρωπαϊκή Σύμβαση Δικαιωμάτων τ</w:t>
      </w:r>
      <w:r w:rsidRPr="006E7CD3">
        <w:rPr>
          <w:rFonts w:eastAsia="Times New Roman"/>
          <w:szCs w:val="24"/>
        </w:rPr>
        <w:t xml:space="preserve">ου Ανθρώπου και </w:t>
      </w:r>
      <w:r>
        <w:rPr>
          <w:rFonts w:eastAsia="Times New Roman"/>
          <w:szCs w:val="24"/>
        </w:rPr>
        <w:t>β</w:t>
      </w:r>
      <w:r w:rsidRPr="006E7CD3">
        <w:rPr>
          <w:rFonts w:eastAsia="Times New Roman"/>
          <w:szCs w:val="24"/>
        </w:rPr>
        <w:t xml:space="preserve">εβαίως με τις σύγχρονες αντιλήψεις του ευρωπαϊκού </w:t>
      </w:r>
      <w:r>
        <w:rPr>
          <w:rFonts w:eastAsia="Times New Roman"/>
          <w:szCs w:val="24"/>
        </w:rPr>
        <w:t>ν</w:t>
      </w:r>
      <w:r w:rsidRPr="006E7CD3">
        <w:rPr>
          <w:rFonts w:eastAsia="Times New Roman"/>
          <w:szCs w:val="24"/>
        </w:rPr>
        <w:t>ομικού πολιτισμού</w:t>
      </w:r>
      <w:r>
        <w:rPr>
          <w:rFonts w:eastAsia="Times New Roman"/>
          <w:szCs w:val="24"/>
        </w:rPr>
        <w:t>.</w:t>
      </w:r>
    </w:p>
    <w:p w14:paraId="38B9DC9A" w14:textId="77777777" w:rsidR="00200609" w:rsidRDefault="002F7F27">
      <w:pPr>
        <w:spacing w:line="600" w:lineRule="auto"/>
        <w:ind w:firstLine="720"/>
        <w:jc w:val="both"/>
        <w:rPr>
          <w:rFonts w:eastAsia="Times New Roman"/>
          <w:szCs w:val="24"/>
        </w:rPr>
      </w:pPr>
      <w:r>
        <w:rPr>
          <w:rFonts w:eastAsia="Times New Roman"/>
          <w:szCs w:val="24"/>
        </w:rPr>
        <w:t>Η</w:t>
      </w:r>
      <w:r w:rsidRPr="006E7CD3">
        <w:rPr>
          <w:rFonts w:eastAsia="Times New Roman"/>
          <w:szCs w:val="24"/>
        </w:rPr>
        <w:t xml:space="preserve"> αρχή της αναλογικότητας και η αρχή της επιείκειας είναι </w:t>
      </w:r>
      <w:r>
        <w:rPr>
          <w:rFonts w:eastAsia="Times New Roman"/>
          <w:szCs w:val="24"/>
        </w:rPr>
        <w:t>πυλώνες</w:t>
      </w:r>
      <w:r w:rsidRPr="006E7CD3">
        <w:rPr>
          <w:rFonts w:eastAsia="Times New Roman"/>
          <w:szCs w:val="24"/>
        </w:rPr>
        <w:t xml:space="preserve"> αυτού του πολιτισμού και είμαι πραγματικά υπερήφανος</w:t>
      </w:r>
      <w:r>
        <w:rPr>
          <w:rFonts w:eastAsia="Times New Roman"/>
          <w:szCs w:val="24"/>
        </w:rPr>
        <w:t>,</w:t>
      </w:r>
      <w:r w:rsidRPr="006E7CD3">
        <w:rPr>
          <w:rFonts w:eastAsia="Times New Roman"/>
          <w:szCs w:val="24"/>
        </w:rPr>
        <w:t xml:space="preserve"> για</w:t>
      </w:r>
      <w:r>
        <w:rPr>
          <w:rFonts w:eastAsia="Times New Roman"/>
          <w:szCs w:val="24"/>
        </w:rPr>
        <w:t>τί</w:t>
      </w:r>
      <w:r w:rsidRPr="006E7CD3">
        <w:rPr>
          <w:rFonts w:eastAsia="Times New Roman"/>
          <w:szCs w:val="24"/>
        </w:rPr>
        <w:t xml:space="preserve"> το 2001 ως γενικός εισηγητής της </w:t>
      </w:r>
      <w:r>
        <w:rPr>
          <w:rFonts w:eastAsia="Times New Roman"/>
          <w:szCs w:val="24"/>
        </w:rPr>
        <w:t>Α</w:t>
      </w:r>
      <w:r w:rsidRPr="006E7CD3">
        <w:rPr>
          <w:rFonts w:eastAsia="Times New Roman"/>
          <w:szCs w:val="24"/>
        </w:rPr>
        <w:t>ναθεώρησης του Συντάγματος πρότειν</w:t>
      </w:r>
      <w:r>
        <w:rPr>
          <w:rFonts w:eastAsia="Times New Roman"/>
          <w:szCs w:val="24"/>
        </w:rPr>
        <w:t>α</w:t>
      </w:r>
      <w:r w:rsidRPr="006E7CD3">
        <w:rPr>
          <w:rFonts w:eastAsia="Times New Roman"/>
          <w:szCs w:val="24"/>
        </w:rPr>
        <w:t xml:space="preserve"> </w:t>
      </w:r>
      <w:r>
        <w:rPr>
          <w:rFonts w:eastAsia="Times New Roman"/>
          <w:szCs w:val="24"/>
        </w:rPr>
        <w:t>-</w:t>
      </w:r>
      <w:r w:rsidRPr="006E7CD3">
        <w:rPr>
          <w:rFonts w:eastAsia="Times New Roman"/>
          <w:szCs w:val="24"/>
        </w:rPr>
        <w:t xml:space="preserve">και έγινε </w:t>
      </w:r>
      <w:r>
        <w:rPr>
          <w:rFonts w:eastAsia="Times New Roman"/>
          <w:szCs w:val="24"/>
        </w:rPr>
        <w:t>δ</w:t>
      </w:r>
      <w:r w:rsidRPr="006E7CD3">
        <w:rPr>
          <w:rFonts w:eastAsia="Times New Roman"/>
          <w:szCs w:val="24"/>
        </w:rPr>
        <w:t>εκτό</w:t>
      </w:r>
      <w:r>
        <w:rPr>
          <w:rFonts w:eastAsia="Times New Roman"/>
          <w:szCs w:val="24"/>
        </w:rPr>
        <w:t>-</w:t>
      </w:r>
      <w:r w:rsidRPr="006E7CD3">
        <w:rPr>
          <w:rFonts w:eastAsia="Times New Roman"/>
          <w:szCs w:val="24"/>
        </w:rPr>
        <w:t xml:space="preserve"> να εισαχθεί ρητά η αρχή της </w:t>
      </w:r>
      <w:r>
        <w:rPr>
          <w:rFonts w:eastAsia="Times New Roman"/>
          <w:szCs w:val="24"/>
        </w:rPr>
        <w:t>αναλογικό</w:t>
      </w:r>
      <w:r w:rsidRPr="006E7CD3">
        <w:rPr>
          <w:rFonts w:eastAsia="Times New Roman"/>
          <w:szCs w:val="24"/>
        </w:rPr>
        <w:t>τητα</w:t>
      </w:r>
      <w:r>
        <w:rPr>
          <w:rFonts w:eastAsia="Times New Roman"/>
          <w:szCs w:val="24"/>
        </w:rPr>
        <w:t>ς</w:t>
      </w:r>
      <w:r w:rsidRPr="006E7CD3">
        <w:rPr>
          <w:rFonts w:eastAsia="Times New Roman"/>
          <w:szCs w:val="24"/>
        </w:rPr>
        <w:t xml:space="preserve"> </w:t>
      </w:r>
      <w:r w:rsidRPr="006E7CD3">
        <w:rPr>
          <w:rFonts w:eastAsia="Times New Roman"/>
          <w:szCs w:val="24"/>
        </w:rPr>
        <w:t>στο άρθρο 25</w:t>
      </w:r>
      <w:r>
        <w:rPr>
          <w:rFonts w:eastAsia="Times New Roman"/>
          <w:szCs w:val="24"/>
        </w:rPr>
        <w:t>,</w:t>
      </w:r>
      <w:r w:rsidRPr="006E7CD3">
        <w:rPr>
          <w:rFonts w:eastAsia="Times New Roman"/>
          <w:szCs w:val="24"/>
        </w:rPr>
        <w:t xml:space="preserve"> παράγραφος 1 του Συντάγματος</w:t>
      </w:r>
      <w:r>
        <w:rPr>
          <w:rFonts w:eastAsia="Times New Roman"/>
          <w:szCs w:val="24"/>
        </w:rPr>
        <w:t>.</w:t>
      </w:r>
    </w:p>
    <w:p w14:paraId="38B9DC9B" w14:textId="77777777" w:rsidR="00200609" w:rsidRDefault="002F7F27">
      <w:pPr>
        <w:spacing w:line="600" w:lineRule="auto"/>
        <w:ind w:firstLine="720"/>
        <w:jc w:val="both"/>
        <w:rPr>
          <w:rFonts w:eastAsia="Times New Roman"/>
          <w:szCs w:val="24"/>
        </w:rPr>
      </w:pPr>
      <w:r>
        <w:rPr>
          <w:rFonts w:eastAsia="Times New Roman"/>
          <w:szCs w:val="24"/>
        </w:rPr>
        <w:lastRenderedPageBreak/>
        <w:t>Ε</w:t>
      </w:r>
      <w:r w:rsidRPr="006E7CD3">
        <w:rPr>
          <w:rFonts w:eastAsia="Times New Roman"/>
          <w:szCs w:val="24"/>
        </w:rPr>
        <w:t xml:space="preserve">ρωτώμενος </w:t>
      </w:r>
      <w:r>
        <w:rPr>
          <w:rFonts w:eastAsia="Times New Roman"/>
          <w:szCs w:val="24"/>
        </w:rPr>
        <w:t>«</w:t>
      </w:r>
      <w:r w:rsidRPr="006E7CD3">
        <w:rPr>
          <w:rFonts w:eastAsia="Times New Roman"/>
          <w:szCs w:val="24"/>
        </w:rPr>
        <w:t>από όλη την Αναθεώρηση του 2001</w:t>
      </w:r>
      <w:r>
        <w:rPr>
          <w:rFonts w:eastAsia="Times New Roman"/>
          <w:szCs w:val="24"/>
        </w:rPr>
        <w:t>,</w:t>
      </w:r>
      <w:r w:rsidRPr="006E7CD3">
        <w:rPr>
          <w:rFonts w:eastAsia="Times New Roman"/>
          <w:szCs w:val="24"/>
        </w:rPr>
        <w:t xml:space="preserve"> που ήταν σχεδόν ολική</w:t>
      </w:r>
      <w:r>
        <w:rPr>
          <w:rFonts w:eastAsia="Times New Roman"/>
          <w:szCs w:val="24"/>
        </w:rPr>
        <w:t>,</w:t>
      </w:r>
      <w:r w:rsidRPr="006E7CD3">
        <w:rPr>
          <w:rFonts w:eastAsia="Times New Roman"/>
          <w:szCs w:val="24"/>
        </w:rPr>
        <w:t xml:space="preserve"> εάν έπρεπε να κρατήσετε μία διάταξη</w:t>
      </w:r>
      <w:r>
        <w:rPr>
          <w:rFonts w:eastAsia="Times New Roman"/>
          <w:szCs w:val="24"/>
        </w:rPr>
        <w:t>,</w:t>
      </w:r>
      <w:r w:rsidRPr="006E7CD3">
        <w:rPr>
          <w:rFonts w:eastAsia="Times New Roman"/>
          <w:szCs w:val="24"/>
        </w:rPr>
        <w:t xml:space="preserve"> ποια διάταξη θα κρατούσατε</w:t>
      </w:r>
      <w:r>
        <w:rPr>
          <w:rFonts w:eastAsia="Times New Roman"/>
          <w:szCs w:val="24"/>
        </w:rPr>
        <w:t>;»,</w:t>
      </w:r>
      <w:r w:rsidRPr="006E7CD3">
        <w:rPr>
          <w:rFonts w:eastAsia="Times New Roman"/>
          <w:szCs w:val="24"/>
        </w:rPr>
        <w:t xml:space="preserve"> </w:t>
      </w:r>
      <w:r>
        <w:rPr>
          <w:rFonts w:eastAsia="Times New Roman"/>
          <w:szCs w:val="24"/>
        </w:rPr>
        <w:t>είχα πει το εξής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Θα</w:t>
      </w:r>
      <w:r w:rsidRPr="006E7CD3">
        <w:rPr>
          <w:rFonts w:eastAsia="Times New Roman"/>
          <w:szCs w:val="24"/>
        </w:rPr>
        <w:t xml:space="preserve"> έλεγα ότι η διάταξη </w:t>
      </w:r>
      <w:r>
        <w:rPr>
          <w:rFonts w:eastAsia="Times New Roman"/>
          <w:szCs w:val="24"/>
        </w:rPr>
        <w:t>α</w:t>
      </w:r>
      <w:r w:rsidRPr="006E7CD3">
        <w:rPr>
          <w:rFonts w:eastAsia="Times New Roman"/>
          <w:szCs w:val="24"/>
        </w:rPr>
        <w:t xml:space="preserve">υτή είναι η διάταξη του άρθρου 25 </w:t>
      </w:r>
      <w:r w:rsidRPr="006E7CD3">
        <w:rPr>
          <w:rFonts w:eastAsia="Times New Roman"/>
          <w:szCs w:val="24"/>
        </w:rPr>
        <w:t>του Συντάγματος</w:t>
      </w:r>
      <w:r>
        <w:rPr>
          <w:rFonts w:eastAsia="Times New Roman"/>
          <w:szCs w:val="24"/>
        </w:rPr>
        <w:t>»</w:t>
      </w:r>
      <w:r>
        <w:rPr>
          <w:rFonts w:eastAsia="Times New Roman"/>
          <w:szCs w:val="24"/>
        </w:rPr>
        <w:t>.</w:t>
      </w:r>
    </w:p>
    <w:p w14:paraId="38B9DC9C" w14:textId="77777777" w:rsidR="00200609" w:rsidRDefault="002F7F27">
      <w:pPr>
        <w:spacing w:line="600" w:lineRule="auto"/>
        <w:ind w:firstLine="720"/>
        <w:jc w:val="both"/>
        <w:rPr>
          <w:rFonts w:eastAsia="Times New Roman"/>
          <w:szCs w:val="24"/>
        </w:rPr>
      </w:pPr>
      <w:r>
        <w:rPr>
          <w:rFonts w:eastAsia="Times New Roman"/>
          <w:szCs w:val="24"/>
        </w:rPr>
        <w:t>Ε</w:t>
      </w:r>
      <w:r w:rsidRPr="006E7CD3">
        <w:rPr>
          <w:rFonts w:eastAsia="Times New Roman"/>
          <w:szCs w:val="24"/>
        </w:rPr>
        <w:t xml:space="preserve">πιπλέον </w:t>
      </w:r>
      <w:r>
        <w:rPr>
          <w:rFonts w:eastAsia="Times New Roman"/>
          <w:szCs w:val="24"/>
        </w:rPr>
        <w:t xml:space="preserve">όλων αυτών υπάρχει </w:t>
      </w:r>
      <w:r w:rsidRPr="006E7CD3">
        <w:rPr>
          <w:rFonts w:eastAsia="Times New Roman"/>
          <w:szCs w:val="24"/>
        </w:rPr>
        <w:t>μ</w:t>
      </w:r>
      <w:r>
        <w:rPr>
          <w:rFonts w:eastAsia="Times New Roman"/>
          <w:szCs w:val="24"/>
        </w:rPr>
        <w:t>ί</w:t>
      </w:r>
      <w:r w:rsidRPr="006E7CD3">
        <w:rPr>
          <w:rFonts w:eastAsia="Times New Roman"/>
          <w:szCs w:val="24"/>
        </w:rPr>
        <w:t xml:space="preserve">α </w:t>
      </w:r>
      <w:r>
        <w:rPr>
          <w:rFonts w:eastAsia="Times New Roman"/>
          <w:szCs w:val="24"/>
        </w:rPr>
        <w:t>κ</w:t>
      </w:r>
      <w:r w:rsidRPr="006E7CD3">
        <w:rPr>
          <w:rFonts w:eastAsia="Times New Roman"/>
          <w:szCs w:val="24"/>
        </w:rPr>
        <w:t xml:space="preserve">οινωνιολογία του δικαίου και μία </w:t>
      </w:r>
      <w:r>
        <w:rPr>
          <w:rFonts w:eastAsia="Times New Roman"/>
          <w:szCs w:val="24"/>
        </w:rPr>
        <w:t>κ</w:t>
      </w:r>
      <w:r w:rsidRPr="006E7CD3">
        <w:rPr>
          <w:rFonts w:eastAsia="Times New Roman"/>
          <w:szCs w:val="24"/>
        </w:rPr>
        <w:t xml:space="preserve">οινωνιολογία της δικαιοσύνης </w:t>
      </w:r>
      <w:r>
        <w:rPr>
          <w:rFonts w:eastAsia="Times New Roman"/>
          <w:szCs w:val="24"/>
        </w:rPr>
        <w:t>που</w:t>
      </w:r>
      <w:r w:rsidRPr="006E7CD3">
        <w:rPr>
          <w:rFonts w:eastAsia="Times New Roman"/>
          <w:szCs w:val="24"/>
        </w:rPr>
        <w:t xml:space="preserve"> μας λέει ότι ο αυστηρός δικαστής </w:t>
      </w:r>
      <w:r>
        <w:rPr>
          <w:rFonts w:eastAsia="Times New Roman"/>
          <w:szCs w:val="24"/>
        </w:rPr>
        <w:t>τ</w:t>
      </w:r>
      <w:r w:rsidRPr="006E7CD3">
        <w:rPr>
          <w:rFonts w:eastAsia="Times New Roman"/>
          <w:szCs w:val="24"/>
        </w:rPr>
        <w:t xml:space="preserve">ελικά δεν έχει </w:t>
      </w:r>
      <w:r>
        <w:rPr>
          <w:rFonts w:eastAsia="Times New Roman"/>
          <w:szCs w:val="24"/>
        </w:rPr>
        <w:t>ν</w:t>
      </w:r>
      <w:r w:rsidRPr="006E7CD3">
        <w:rPr>
          <w:rFonts w:eastAsia="Times New Roman"/>
          <w:szCs w:val="24"/>
        </w:rPr>
        <w:t>α φοβηθεί τίποτα</w:t>
      </w:r>
      <w:r>
        <w:rPr>
          <w:rFonts w:eastAsia="Times New Roman"/>
          <w:szCs w:val="24"/>
        </w:rPr>
        <w:t>,</w:t>
      </w:r>
      <w:r w:rsidRPr="006E7CD3">
        <w:rPr>
          <w:rFonts w:eastAsia="Times New Roman"/>
          <w:szCs w:val="24"/>
        </w:rPr>
        <w:t xml:space="preserve"> ακόμη και όταν είναι δυσανάλογος </w:t>
      </w:r>
      <w:r>
        <w:rPr>
          <w:rFonts w:eastAsia="Times New Roman"/>
          <w:szCs w:val="24"/>
        </w:rPr>
        <w:t>κ</w:t>
      </w:r>
      <w:r w:rsidRPr="006E7CD3">
        <w:rPr>
          <w:rFonts w:eastAsia="Times New Roman"/>
          <w:szCs w:val="24"/>
        </w:rPr>
        <w:t>αι αναιτιολόγητ</w:t>
      </w:r>
      <w:r>
        <w:rPr>
          <w:rFonts w:eastAsia="Times New Roman"/>
          <w:szCs w:val="24"/>
        </w:rPr>
        <w:t>ο</w:t>
      </w:r>
      <w:r w:rsidRPr="006E7CD3">
        <w:rPr>
          <w:rFonts w:eastAsia="Times New Roman"/>
          <w:szCs w:val="24"/>
        </w:rPr>
        <w:t>ς</w:t>
      </w:r>
      <w:r>
        <w:rPr>
          <w:rFonts w:eastAsia="Times New Roman"/>
          <w:szCs w:val="24"/>
        </w:rPr>
        <w:t>,</w:t>
      </w:r>
      <w:r w:rsidRPr="006E7CD3">
        <w:rPr>
          <w:rFonts w:eastAsia="Times New Roman"/>
          <w:szCs w:val="24"/>
        </w:rPr>
        <w:t xml:space="preserve"> ενώ ο </w:t>
      </w:r>
      <w:r>
        <w:rPr>
          <w:rFonts w:eastAsia="Times New Roman"/>
          <w:szCs w:val="24"/>
        </w:rPr>
        <w:t>επιεικής δι</w:t>
      </w:r>
      <w:r>
        <w:rPr>
          <w:rFonts w:eastAsia="Times New Roman"/>
          <w:szCs w:val="24"/>
        </w:rPr>
        <w:t xml:space="preserve">καστής τελεί υπό τη </w:t>
      </w:r>
      <w:r w:rsidRPr="006E7CD3">
        <w:rPr>
          <w:rFonts w:eastAsia="Times New Roman"/>
          <w:szCs w:val="24"/>
        </w:rPr>
        <w:t xml:space="preserve">δαμόκλειο </w:t>
      </w:r>
      <w:r>
        <w:rPr>
          <w:rFonts w:eastAsia="Times New Roman"/>
          <w:szCs w:val="24"/>
        </w:rPr>
        <w:t>σ</w:t>
      </w:r>
      <w:r w:rsidRPr="006E7CD3">
        <w:rPr>
          <w:rFonts w:eastAsia="Times New Roman"/>
          <w:szCs w:val="24"/>
        </w:rPr>
        <w:t xml:space="preserve">πάθη του εσωτερικού ελέγχου που είναι η πιο ακραία μορφή </w:t>
      </w:r>
      <w:r>
        <w:rPr>
          <w:rFonts w:eastAsia="Times New Roman"/>
          <w:szCs w:val="24"/>
        </w:rPr>
        <w:t>προσβολής</w:t>
      </w:r>
      <w:r w:rsidRPr="006E7CD3">
        <w:rPr>
          <w:rFonts w:eastAsia="Times New Roman"/>
          <w:szCs w:val="24"/>
        </w:rPr>
        <w:t xml:space="preserve"> της λεγόμενης εσωτερικής ανεξαρτησίας της δικαιοσύνης</w:t>
      </w:r>
      <w:r>
        <w:rPr>
          <w:rFonts w:eastAsia="Times New Roman"/>
          <w:szCs w:val="24"/>
        </w:rPr>
        <w:t>.</w:t>
      </w:r>
    </w:p>
    <w:p w14:paraId="38B9DC9D" w14:textId="77777777" w:rsidR="00200609" w:rsidRDefault="002F7F27">
      <w:pPr>
        <w:spacing w:line="600" w:lineRule="auto"/>
        <w:ind w:firstLine="720"/>
        <w:jc w:val="both"/>
        <w:rPr>
          <w:rFonts w:eastAsia="Times New Roman"/>
          <w:szCs w:val="24"/>
        </w:rPr>
      </w:pPr>
      <w:r>
        <w:rPr>
          <w:rFonts w:eastAsia="Times New Roman"/>
          <w:szCs w:val="24"/>
        </w:rPr>
        <w:t>Συμφωνώ με τη</w:t>
      </w:r>
      <w:r w:rsidRPr="006E7CD3">
        <w:rPr>
          <w:rFonts w:eastAsia="Times New Roman"/>
          <w:szCs w:val="24"/>
        </w:rPr>
        <w:t xml:space="preserve"> διαπίστωση πως δεν πρόκειται για μία νομοθετική πρωτοβουλία του ΣΥΡΙΖΑ</w:t>
      </w:r>
      <w:r>
        <w:rPr>
          <w:rFonts w:eastAsia="Times New Roman"/>
          <w:szCs w:val="24"/>
        </w:rPr>
        <w:t>.</w:t>
      </w:r>
      <w:r w:rsidRPr="006E7CD3">
        <w:rPr>
          <w:rFonts w:eastAsia="Times New Roman"/>
          <w:szCs w:val="24"/>
        </w:rPr>
        <w:t xml:space="preserve"> </w:t>
      </w:r>
      <w:r>
        <w:rPr>
          <w:rFonts w:eastAsia="Times New Roman"/>
          <w:szCs w:val="24"/>
        </w:rPr>
        <w:t>Π</w:t>
      </w:r>
      <w:r w:rsidRPr="006E7CD3">
        <w:rPr>
          <w:rFonts w:eastAsia="Times New Roman"/>
          <w:szCs w:val="24"/>
        </w:rPr>
        <w:t xml:space="preserve">ρόκειται για μία καθυστερημένη </w:t>
      </w:r>
      <w:r>
        <w:rPr>
          <w:rFonts w:eastAsia="Times New Roman"/>
          <w:szCs w:val="24"/>
        </w:rPr>
        <w:t>οφειλ</w:t>
      </w:r>
      <w:r>
        <w:rPr>
          <w:rFonts w:eastAsia="Times New Roman"/>
          <w:szCs w:val="24"/>
        </w:rPr>
        <w:t>ό</w:t>
      </w:r>
      <w:r>
        <w:rPr>
          <w:rFonts w:eastAsia="Times New Roman"/>
          <w:szCs w:val="24"/>
        </w:rPr>
        <w:t>μενη</w:t>
      </w:r>
      <w:r w:rsidRPr="006E7CD3">
        <w:rPr>
          <w:rFonts w:eastAsia="Times New Roman"/>
          <w:szCs w:val="24"/>
        </w:rPr>
        <w:t xml:space="preserve"> ενέργεια που είχε υποχρέωση </w:t>
      </w:r>
      <w:r>
        <w:rPr>
          <w:rFonts w:eastAsia="Times New Roman"/>
          <w:szCs w:val="24"/>
        </w:rPr>
        <w:t>να πράξει η Κυβέρνηση,</w:t>
      </w:r>
      <w:r w:rsidRPr="006E7CD3">
        <w:rPr>
          <w:rFonts w:eastAsia="Times New Roman"/>
          <w:szCs w:val="24"/>
        </w:rPr>
        <w:t xml:space="preserve"> όχι μόνο η παρούσα</w:t>
      </w:r>
      <w:r>
        <w:rPr>
          <w:rFonts w:eastAsia="Times New Roman"/>
          <w:szCs w:val="24"/>
        </w:rPr>
        <w:t>,</w:t>
      </w:r>
      <w:r w:rsidRPr="006E7CD3">
        <w:rPr>
          <w:rFonts w:eastAsia="Times New Roman"/>
          <w:szCs w:val="24"/>
        </w:rPr>
        <w:t xml:space="preserve"> αλλά και η προηγούμενη</w:t>
      </w:r>
      <w:r>
        <w:rPr>
          <w:rFonts w:eastAsia="Times New Roman"/>
          <w:szCs w:val="24"/>
        </w:rPr>
        <w:t>,</w:t>
      </w:r>
      <w:r w:rsidRPr="006E7CD3">
        <w:rPr>
          <w:rFonts w:eastAsia="Times New Roman"/>
          <w:szCs w:val="24"/>
        </w:rPr>
        <w:t xml:space="preserve"> </w:t>
      </w:r>
      <w:r>
        <w:rPr>
          <w:rFonts w:eastAsia="Times New Roman"/>
          <w:szCs w:val="24"/>
        </w:rPr>
        <w:t>ί</w:t>
      </w:r>
      <w:r w:rsidRPr="006E7CD3">
        <w:rPr>
          <w:rFonts w:eastAsia="Times New Roman"/>
          <w:szCs w:val="24"/>
        </w:rPr>
        <w:t>σως και πολλές προηγούμεν</w:t>
      </w:r>
      <w:r>
        <w:rPr>
          <w:rFonts w:eastAsia="Times New Roman"/>
          <w:szCs w:val="24"/>
        </w:rPr>
        <w:t>ε</w:t>
      </w:r>
      <w:r w:rsidRPr="006E7CD3">
        <w:rPr>
          <w:rFonts w:eastAsia="Times New Roman"/>
          <w:szCs w:val="24"/>
        </w:rPr>
        <w:t>ς</w:t>
      </w:r>
      <w:r>
        <w:rPr>
          <w:rFonts w:eastAsia="Times New Roman"/>
          <w:szCs w:val="24"/>
        </w:rPr>
        <w:t xml:space="preserve">. </w:t>
      </w:r>
    </w:p>
    <w:p w14:paraId="38B9DC9E" w14:textId="77777777" w:rsidR="00200609" w:rsidRDefault="002F7F27">
      <w:pPr>
        <w:spacing w:line="600" w:lineRule="auto"/>
        <w:ind w:firstLine="720"/>
        <w:jc w:val="both"/>
        <w:rPr>
          <w:rFonts w:eastAsia="Times New Roman"/>
          <w:szCs w:val="24"/>
        </w:rPr>
      </w:pPr>
      <w:r>
        <w:rPr>
          <w:rFonts w:eastAsia="Times New Roman"/>
          <w:szCs w:val="24"/>
        </w:rPr>
        <w:t xml:space="preserve">Και τιμώ τα παριστάμενα μέλη των </w:t>
      </w:r>
      <w:r>
        <w:rPr>
          <w:rFonts w:eastAsia="Times New Roman"/>
          <w:szCs w:val="24"/>
        </w:rPr>
        <w:t>ν</w:t>
      </w:r>
      <w:r>
        <w:rPr>
          <w:rFonts w:eastAsia="Times New Roman"/>
          <w:szCs w:val="24"/>
        </w:rPr>
        <w:t xml:space="preserve">ομοπαρασκευαστικών </w:t>
      </w:r>
      <w:r>
        <w:rPr>
          <w:rFonts w:eastAsia="Times New Roman"/>
          <w:szCs w:val="24"/>
        </w:rPr>
        <w:t>ε</w:t>
      </w:r>
      <w:r w:rsidRPr="006E7CD3">
        <w:rPr>
          <w:rFonts w:eastAsia="Times New Roman"/>
          <w:szCs w:val="24"/>
        </w:rPr>
        <w:t>πιτροπών</w:t>
      </w:r>
      <w:r>
        <w:rPr>
          <w:rFonts w:eastAsia="Times New Roman"/>
          <w:szCs w:val="24"/>
        </w:rPr>
        <w:t>,</w:t>
      </w:r>
      <w:r w:rsidRPr="006E7CD3">
        <w:rPr>
          <w:rFonts w:eastAsia="Times New Roman"/>
          <w:szCs w:val="24"/>
        </w:rPr>
        <w:t xml:space="preserve"> μεταξύ των οποίων βρίσκο</w:t>
      </w:r>
      <w:r w:rsidRPr="006E7CD3">
        <w:rPr>
          <w:rFonts w:eastAsia="Times New Roman"/>
          <w:szCs w:val="24"/>
        </w:rPr>
        <w:t xml:space="preserve">νται </w:t>
      </w:r>
      <w:r>
        <w:rPr>
          <w:rFonts w:eastAsia="Times New Roman"/>
          <w:szCs w:val="24"/>
        </w:rPr>
        <w:t xml:space="preserve">αγαπητοί φίλοι </w:t>
      </w:r>
      <w:r w:rsidRPr="006E7CD3">
        <w:rPr>
          <w:rFonts w:eastAsia="Times New Roman"/>
          <w:szCs w:val="24"/>
        </w:rPr>
        <w:lastRenderedPageBreak/>
        <w:t>και συνάδελφοι</w:t>
      </w:r>
      <w:r>
        <w:rPr>
          <w:rFonts w:eastAsia="Times New Roman"/>
          <w:szCs w:val="24"/>
        </w:rPr>
        <w:t>, βρίσκονται</w:t>
      </w:r>
      <w:r w:rsidRPr="006E7CD3">
        <w:rPr>
          <w:rFonts w:eastAsia="Times New Roman"/>
          <w:szCs w:val="24"/>
        </w:rPr>
        <w:t xml:space="preserve"> εκλεκτοί θεράποντες της δικαιοσύνης</w:t>
      </w:r>
      <w:r>
        <w:rPr>
          <w:rFonts w:eastAsia="Times New Roman"/>
          <w:szCs w:val="24"/>
        </w:rPr>
        <w:t>, μέλη</w:t>
      </w:r>
      <w:r w:rsidRPr="006E7CD3">
        <w:rPr>
          <w:rFonts w:eastAsia="Times New Roman"/>
          <w:szCs w:val="24"/>
        </w:rPr>
        <w:t xml:space="preserve"> της ακαδημαϊκής κοινότητας</w:t>
      </w:r>
      <w:r>
        <w:rPr>
          <w:rFonts w:eastAsia="Times New Roman"/>
          <w:szCs w:val="24"/>
        </w:rPr>
        <w:t>, α</w:t>
      </w:r>
      <w:r w:rsidRPr="006E7CD3">
        <w:rPr>
          <w:rFonts w:eastAsia="Times New Roman"/>
          <w:szCs w:val="24"/>
        </w:rPr>
        <w:t>λλά και μαθητές μου</w:t>
      </w:r>
      <w:r>
        <w:rPr>
          <w:rFonts w:eastAsia="Times New Roman"/>
          <w:szCs w:val="24"/>
        </w:rPr>
        <w:t>,</w:t>
      </w:r>
      <w:r w:rsidRPr="006E7CD3">
        <w:rPr>
          <w:rFonts w:eastAsia="Times New Roman"/>
          <w:szCs w:val="24"/>
        </w:rPr>
        <w:t xml:space="preserve"> κάτι που με κάνει ακόμη περισσότερο υπερήφανο</w:t>
      </w:r>
      <w:r>
        <w:rPr>
          <w:rFonts w:eastAsia="Times New Roman"/>
          <w:szCs w:val="24"/>
        </w:rPr>
        <w:t>.</w:t>
      </w:r>
    </w:p>
    <w:p w14:paraId="38B9DC9F" w14:textId="77777777" w:rsidR="00200609" w:rsidRDefault="002F7F27">
      <w:pPr>
        <w:spacing w:line="600" w:lineRule="auto"/>
        <w:ind w:firstLine="720"/>
        <w:jc w:val="both"/>
        <w:rPr>
          <w:rFonts w:eastAsia="Times New Roman"/>
          <w:szCs w:val="24"/>
        </w:rPr>
      </w:pPr>
      <w:r>
        <w:rPr>
          <w:rFonts w:eastAsia="Times New Roman"/>
          <w:szCs w:val="24"/>
        </w:rPr>
        <w:t>Σ</w:t>
      </w:r>
      <w:r w:rsidRPr="006E7CD3">
        <w:rPr>
          <w:rFonts w:eastAsia="Times New Roman"/>
          <w:szCs w:val="24"/>
        </w:rPr>
        <w:t>το πρόσωπο του κ</w:t>
      </w:r>
      <w:r>
        <w:rPr>
          <w:rFonts w:eastAsia="Times New Roman"/>
          <w:szCs w:val="24"/>
        </w:rPr>
        <w:t>.</w:t>
      </w:r>
      <w:r w:rsidRPr="006E7CD3">
        <w:rPr>
          <w:rFonts w:eastAsia="Times New Roman"/>
          <w:szCs w:val="24"/>
        </w:rPr>
        <w:t xml:space="preserve"> Χριστ</w:t>
      </w:r>
      <w:r>
        <w:rPr>
          <w:rFonts w:eastAsia="Times New Roman"/>
          <w:szCs w:val="24"/>
        </w:rPr>
        <w:t>ό</w:t>
      </w:r>
      <w:r w:rsidRPr="006E7CD3">
        <w:rPr>
          <w:rFonts w:eastAsia="Times New Roman"/>
          <w:szCs w:val="24"/>
        </w:rPr>
        <w:t>φ</w:t>
      </w:r>
      <w:r>
        <w:rPr>
          <w:rFonts w:eastAsia="Times New Roman"/>
          <w:szCs w:val="24"/>
        </w:rPr>
        <w:t>ο</w:t>
      </w:r>
      <w:r w:rsidRPr="006E7CD3">
        <w:rPr>
          <w:rFonts w:eastAsia="Times New Roman"/>
          <w:szCs w:val="24"/>
        </w:rPr>
        <w:t>ρου Αργυρόπουλου</w:t>
      </w:r>
      <w:r>
        <w:rPr>
          <w:rFonts w:eastAsia="Times New Roman"/>
          <w:szCs w:val="24"/>
        </w:rPr>
        <w:t>,</w:t>
      </w:r>
      <w:r w:rsidRPr="006E7CD3">
        <w:rPr>
          <w:rFonts w:eastAsia="Times New Roman"/>
          <w:szCs w:val="24"/>
        </w:rPr>
        <w:t xml:space="preserve"> που </w:t>
      </w:r>
      <w:r>
        <w:rPr>
          <w:rFonts w:eastAsia="Times New Roman"/>
          <w:szCs w:val="24"/>
        </w:rPr>
        <w:t>κατά τη γνώμη μου είν</w:t>
      </w:r>
      <w:r>
        <w:rPr>
          <w:rFonts w:eastAsia="Times New Roman"/>
          <w:szCs w:val="24"/>
        </w:rPr>
        <w:t>αι</w:t>
      </w:r>
      <w:r w:rsidRPr="006E7CD3">
        <w:rPr>
          <w:rFonts w:eastAsia="Times New Roman"/>
          <w:szCs w:val="24"/>
        </w:rPr>
        <w:t xml:space="preserve"> η ενσάρκωση της αξιοπρέπειας και της ποιότητας στο </w:t>
      </w:r>
      <w:r>
        <w:rPr>
          <w:rFonts w:eastAsia="Times New Roman"/>
          <w:szCs w:val="24"/>
        </w:rPr>
        <w:t>π</w:t>
      </w:r>
      <w:r w:rsidRPr="006E7CD3">
        <w:rPr>
          <w:rFonts w:eastAsia="Times New Roman"/>
          <w:szCs w:val="24"/>
        </w:rPr>
        <w:t>εδίο της μαχόμενης δικηγορίας</w:t>
      </w:r>
      <w:r>
        <w:rPr>
          <w:rFonts w:eastAsia="Times New Roman"/>
          <w:szCs w:val="24"/>
        </w:rPr>
        <w:t>,</w:t>
      </w:r>
      <w:r w:rsidRPr="006E7CD3">
        <w:rPr>
          <w:rFonts w:eastAsia="Times New Roman"/>
          <w:szCs w:val="24"/>
        </w:rPr>
        <w:t xml:space="preserve"> αλλά και του </w:t>
      </w:r>
      <w:r>
        <w:rPr>
          <w:rFonts w:eastAsia="Times New Roman"/>
          <w:szCs w:val="24"/>
        </w:rPr>
        <w:t>ν</w:t>
      </w:r>
      <w:r w:rsidRPr="006E7CD3">
        <w:rPr>
          <w:rFonts w:eastAsia="Times New Roman"/>
          <w:szCs w:val="24"/>
        </w:rPr>
        <w:t>ομικού πολιτισμού</w:t>
      </w:r>
      <w:r>
        <w:rPr>
          <w:rFonts w:eastAsia="Times New Roman"/>
          <w:szCs w:val="24"/>
        </w:rPr>
        <w:t>,</w:t>
      </w:r>
      <w:r w:rsidRPr="006E7CD3">
        <w:rPr>
          <w:rFonts w:eastAsia="Times New Roman"/>
          <w:szCs w:val="24"/>
        </w:rPr>
        <w:t xml:space="preserve"> θέλω να χαιρετίσω και να τιμήσω όλα τα μέλη των </w:t>
      </w:r>
      <w:r>
        <w:rPr>
          <w:rFonts w:eastAsia="Times New Roman"/>
          <w:szCs w:val="24"/>
        </w:rPr>
        <w:t>ν</w:t>
      </w:r>
      <w:r w:rsidRPr="006E7CD3">
        <w:rPr>
          <w:rFonts w:eastAsia="Times New Roman"/>
          <w:szCs w:val="24"/>
        </w:rPr>
        <w:t xml:space="preserve">ομοπαρασκευαστικών </w:t>
      </w:r>
      <w:r>
        <w:rPr>
          <w:rFonts w:eastAsia="Times New Roman"/>
          <w:szCs w:val="24"/>
        </w:rPr>
        <w:t>ε</w:t>
      </w:r>
      <w:r w:rsidRPr="006E7CD3">
        <w:rPr>
          <w:rFonts w:eastAsia="Times New Roman"/>
          <w:szCs w:val="24"/>
        </w:rPr>
        <w:t>πιτροπών</w:t>
      </w:r>
      <w:r>
        <w:rPr>
          <w:rFonts w:eastAsia="Times New Roman"/>
          <w:szCs w:val="24"/>
        </w:rPr>
        <w:t>,</w:t>
      </w:r>
      <w:r w:rsidRPr="006E7CD3">
        <w:rPr>
          <w:rFonts w:eastAsia="Times New Roman"/>
          <w:szCs w:val="24"/>
        </w:rPr>
        <w:t xml:space="preserve"> μνημονεύοντας ειδικότερ</w:t>
      </w:r>
      <w:r>
        <w:rPr>
          <w:rFonts w:eastAsia="Times New Roman"/>
          <w:szCs w:val="24"/>
        </w:rPr>
        <w:t xml:space="preserve">α και τον αγαπητό φίλο Βασίλη </w:t>
      </w:r>
      <w:proofErr w:type="spellStart"/>
      <w:r>
        <w:rPr>
          <w:rFonts w:eastAsia="Times New Roman"/>
          <w:szCs w:val="24"/>
        </w:rPr>
        <w:t>Μαρκή</w:t>
      </w:r>
      <w:proofErr w:type="spellEnd"/>
      <w:r>
        <w:rPr>
          <w:rFonts w:eastAsia="Times New Roman"/>
          <w:szCs w:val="24"/>
        </w:rPr>
        <w:t>, μ</w:t>
      </w:r>
      <w:r w:rsidRPr="006E7CD3">
        <w:rPr>
          <w:rFonts w:eastAsia="Times New Roman"/>
          <w:szCs w:val="24"/>
        </w:rPr>
        <w:t>ε τον οποίον συμπορευόμαστε σε πολλά ζητήματα</w:t>
      </w:r>
      <w:r>
        <w:rPr>
          <w:rFonts w:eastAsia="Times New Roman"/>
          <w:szCs w:val="24"/>
        </w:rPr>
        <w:t>.</w:t>
      </w:r>
    </w:p>
    <w:p w14:paraId="38B9DCA0" w14:textId="77777777" w:rsidR="00200609" w:rsidRDefault="002F7F27">
      <w:pPr>
        <w:spacing w:line="600" w:lineRule="auto"/>
        <w:ind w:firstLine="720"/>
        <w:jc w:val="both"/>
        <w:rPr>
          <w:rFonts w:eastAsia="Times New Roman"/>
          <w:szCs w:val="24"/>
        </w:rPr>
      </w:pPr>
      <w:r>
        <w:rPr>
          <w:rFonts w:eastAsia="Times New Roman"/>
          <w:szCs w:val="24"/>
        </w:rPr>
        <w:t>Υ</w:t>
      </w:r>
      <w:r w:rsidRPr="005818E9">
        <w:rPr>
          <w:rFonts w:eastAsia="Times New Roman"/>
          <w:szCs w:val="24"/>
        </w:rPr>
        <w:t xml:space="preserve">πάρχουν </w:t>
      </w:r>
      <w:r>
        <w:rPr>
          <w:rFonts w:eastAsia="Times New Roman"/>
          <w:szCs w:val="24"/>
        </w:rPr>
        <w:t xml:space="preserve">επιμέρους αντιρρήσεις. Υπάρχουν </w:t>
      </w:r>
      <w:r w:rsidRPr="005818E9">
        <w:rPr>
          <w:rFonts w:eastAsia="Times New Roman"/>
          <w:szCs w:val="24"/>
        </w:rPr>
        <w:t>προβλήματα</w:t>
      </w:r>
      <w:r>
        <w:rPr>
          <w:rFonts w:eastAsia="Times New Roman"/>
          <w:szCs w:val="24"/>
        </w:rPr>
        <w:t>.</w:t>
      </w:r>
      <w:r w:rsidRPr="005818E9">
        <w:rPr>
          <w:rFonts w:eastAsia="Times New Roman"/>
          <w:szCs w:val="24"/>
        </w:rPr>
        <w:t xml:space="preserve"> </w:t>
      </w:r>
      <w:r>
        <w:rPr>
          <w:rFonts w:eastAsia="Times New Roman"/>
          <w:szCs w:val="24"/>
        </w:rPr>
        <w:t>Η</w:t>
      </w:r>
      <w:r w:rsidRPr="005818E9">
        <w:rPr>
          <w:rFonts w:eastAsia="Times New Roman"/>
          <w:szCs w:val="24"/>
        </w:rPr>
        <w:t xml:space="preserve"> νομολογία θα επεξεργαστεί τις νέες διατάξεις</w:t>
      </w:r>
      <w:r>
        <w:rPr>
          <w:rFonts w:eastAsia="Times New Roman"/>
          <w:szCs w:val="24"/>
        </w:rPr>
        <w:t>. Οι βελτιώσεις θα γίνουν αναγκαστικά,</w:t>
      </w:r>
      <w:r w:rsidRPr="005818E9">
        <w:rPr>
          <w:rFonts w:eastAsia="Times New Roman"/>
          <w:szCs w:val="24"/>
        </w:rPr>
        <w:t xml:space="preserve"> αλλά </w:t>
      </w:r>
      <w:r>
        <w:rPr>
          <w:rFonts w:eastAsia="Times New Roman"/>
          <w:szCs w:val="24"/>
        </w:rPr>
        <w:t>-</w:t>
      </w:r>
      <w:r w:rsidRPr="005818E9">
        <w:rPr>
          <w:rFonts w:eastAsia="Times New Roman"/>
          <w:szCs w:val="24"/>
        </w:rPr>
        <w:t xml:space="preserve">προς </w:t>
      </w:r>
      <w:r>
        <w:rPr>
          <w:rFonts w:eastAsia="Times New Roman"/>
          <w:szCs w:val="24"/>
        </w:rPr>
        <w:t>θ</w:t>
      </w:r>
      <w:r w:rsidRPr="005818E9">
        <w:rPr>
          <w:rFonts w:eastAsia="Times New Roman"/>
          <w:szCs w:val="24"/>
        </w:rPr>
        <w:t>εού</w:t>
      </w:r>
      <w:r>
        <w:rPr>
          <w:rFonts w:eastAsia="Times New Roman"/>
          <w:szCs w:val="24"/>
        </w:rPr>
        <w:t>-</w:t>
      </w:r>
      <w:r w:rsidRPr="005818E9">
        <w:rPr>
          <w:rFonts w:eastAsia="Times New Roman"/>
          <w:szCs w:val="24"/>
        </w:rPr>
        <w:t xml:space="preserve"> χωρίς να </w:t>
      </w:r>
      <w:r>
        <w:rPr>
          <w:rFonts w:eastAsia="Times New Roman"/>
          <w:szCs w:val="24"/>
        </w:rPr>
        <w:t>θιγεί</w:t>
      </w:r>
      <w:r w:rsidRPr="005818E9">
        <w:rPr>
          <w:rFonts w:eastAsia="Times New Roman"/>
          <w:szCs w:val="24"/>
        </w:rPr>
        <w:t xml:space="preserve"> η συστηματικότητα </w:t>
      </w:r>
      <w:r>
        <w:rPr>
          <w:rFonts w:eastAsia="Times New Roman"/>
          <w:szCs w:val="24"/>
        </w:rPr>
        <w:t xml:space="preserve">και η δογματική </w:t>
      </w:r>
      <w:r>
        <w:rPr>
          <w:rFonts w:eastAsia="Times New Roman"/>
          <w:szCs w:val="24"/>
        </w:rPr>
        <w:t>συνοχή των</w:t>
      </w:r>
      <w:r w:rsidRPr="005818E9">
        <w:rPr>
          <w:rFonts w:eastAsia="Times New Roman"/>
          <w:szCs w:val="24"/>
        </w:rPr>
        <w:t xml:space="preserve"> νέων </w:t>
      </w:r>
      <w:r>
        <w:rPr>
          <w:rFonts w:eastAsia="Times New Roman"/>
          <w:szCs w:val="24"/>
        </w:rPr>
        <w:t>κ</w:t>
      </w:r>
      <w:r>
        <w:rPr>
          <w:rFonts w:eastAsia="Times New Roman"/>
          <w:szCs w:val="24"/>
        </w:rPr>
        <w:t>ωδίκων.</w:t>
      </w:r>
      <w:r w:rsidRPr="005818E9">
        <w:rPr>
          <w:rFonts w:eastAsia="Times New Roman"/>
          <w:szCs w:val="24"/>
        </w:rPr>
        <w:t xml:space="preserve"> </w:t>
      </w:r>
      <w:r>
        <w:rPr>
          <w:rFonts w:eastAsia="Times New Roman"/>
          <w:szCs w:val="24"/>
        </w:rPr>
        <w:t>Α</w:t>
      </w:r>
      <w:r w:rsidRPr="005818E9">
        <w:rPr>
          <w:rFonts w:eastAsia="Times New Roman"/>
          <w:szCs w:val="24"/>
        </w:rPr>
        <w:t>ναμφίβολα</w:t>
      </w:r>
      <w:r>
        <w:rPr>
          <w:rFonts w:eastAsia="Times New Roman"/>
          <w:szCs w:val="24"/>
        </w:rPr>
        <w:t>, όμως,</w:t>
      </w:r>
      <w:r w:rsidRPr="005818E9">
        <w:rPr>
          <w:rFonts w:eastAsia="Times New Roman"/>
          <w:szCs w:val="24"/>
        </w:rPr>
        <w:t xml:space="preserve"> το συνολικό </w:t>
      </w:r>
      <w:r>
        <w:rPr>
          <w:rFonts w:eastAsia="Times New Roman"/>
          <w:szCs w:val="24"/>
        </w:rPr>
        <w:t>βήμα</w:t>
      </w:r>
      <w:r w:rsidRPr="005818E9">
        <w:rPr>
          <w:rFonts w:eastAsia="Times New Roman"/>
          <w:szCs w:val="24"/>
        </w:rPr>
        <w:t xml:space="preserve"> είναι </w:t>
      </w:r>
      <w:r>
        <w:rPr>
          <w:rFonts w:eastAsia="Times New Roman"/>
          <w:szCs w:val="24"/>
        </w:rPr>
        <w:t xml:space="preserve">και θετικό και αναγκαίο. </w:t>
      </w:r>
    </w:p>
    <w:p w14:paraId="38B9DCA1" w14:textId="77777777" w:rsidR="00200609" w:rsidRDefault="002F7F27">
      <w:pPr>
        <w:spacing w:line="600" w:lineRule="auto"/>
        <w:ind w:firstLine="720"/>
        <w:jc w:val="both"/>
        <w:rPr>
          <w:rFonts w:eastAsia="Times New Roman"/>
          <w:szCs w:val="24"/>
        </w:rPr>
      </w:pPr>
      <w:r>
        <w:rPr>
          <w:rFonts w:eastAsia="Times New Roman"/>
          <w:szCs w:val="24"/>
        </w:rPr>
        <w:lastRenderedPageBreak/>
        <w:t>Π</w:t>
      </w:r>
      <w:r w:rsidRPr="005818E9">
        <w:rPr>
          <w:rFonts w:eastAsia="Times New Roman"/>
          <w:szCs w:val="24"/>
        </w:rPr>
        <w:t>αρακολούθησα τα όσα είπε ο κ</w:t>
      </w:r>
      <w:r>
        <w:rPr>
          <w:rFonts w:eastAsia="Times New Roman"/>
          <w:szCs w:val="24"/>
        </w:rPr>
        <w:t>.</w:t>
      </w:r>
      <w:r w:rsidRPr="005818E9">
        <w:rPr>
          <w:rFonts w:eastAsia="Times New Roman"/>
          <w:szCs w:val="24"/>
        </w:rPr>
        <w:t xml:space="preserve"> Κοντονής και τη συζήτηση για τη διαφορά</w:t>
      </w:r>
      <w:r>
        <w:rPr>
          <w:rFonts w:eastAsia="Times New Roman"/>
          <w:szCs w:val="24"/>
        </w:rPr>
        <w:t xml:space="preserve"> που</w:t>
      </w:r>
      <w:r w:rsidRPr="005818E9">
        <w:rPr>
          <w:rFonts w:eastAsia="Times New Roman"/>
          <w:szCs w:val="24"/>
        </w:rPr>
        <w:t xml:space="preserve"> υπάρχει με</w:t>
      </w:r>
      <w:r>
        <w:rPr>
          <w:rFonts w:eastAsia="Times New Roman"/>
          <w:szCs w:val="24"/>
        </w:rPr>
        <w:t xml:space="preserve">ταξύ της έναρξης της τυπικής ισχύος και της έναρξης </w:t>
      </w:r>
      <w:r w:rsidRPr="005818E9">
        <w:rPr>
          <w:rFonts w:eastAsia="Times New Roman"/>
          <w:szCs w:val="24"/>
        </w:rPr>
        <w:t xml:space="preserve">της ουσιαστικής ισχύος του </w:t>
      </w:r>
      <w:r w:rsidRPr="005818E9">
        <w:rPr>
          <w:rFonts w:eastAsia="Times New Roman"/>
          <w:szCs w:val="24"/>
        </w:rPr>
        <w:t>νόμου</w:t>
      </w:r>
      <w:r>
        <w:rPr>
          <w:rFonts w:eastAsia="Times New Roman"/>
          <w:szCs w:val="24"/>
        </w:rPr>
        <w:t>.</w:t>
      </w:r>
      <w:r w:rsidRPr="005818E9">
        <w:rPr>
          <w:rFonts w:eastAsia="Times New Roman"/>
          <w:szCs w:val="24"/>
        </w:rPr>
        <w:t xml:space="preserve"> </w:t>
      </w:r>
      <w:r>
        <w:rPr>
          <w:rFonts w:eastAsia="Times New Roman"/>
          <w:szCs w:val="24"/>
        </w:rPr>
        <w:t>Στο πεδίο του ποινικού δικαίου, σ</w:t>
      </w:r>
      <w:r w:rsidRPr="005818E9">
        <w:rPr>
          <w:rFonts w:eastAsia="Times New Roman"/>
          <w:szCs w:val="24"/>
        </w:rPr>
        <w:t xml:space="preserve">ύμφωνα με τις </w:t>
      </w:r>
      <w:r>
        <w:rPr>
          <w:rFonts w:eastAsia="Times New Roman"/>
          <w:szCs w:val="24"/>
        </w:rPr>
        <w:t>αντιλήψεις</w:t>
      </w:r>
      <w:r w:rsidRPr="005818E9">
        <w:rPr>
          <w:rFonts w:eastAsia="Times New Roman"/>
          <w:szCs w:val="24"/>
        </w:rPr>
        <w:t xml:space="preserve"> που έχουν </w:t>
      </w:r>
      <w:r>
        <w:rPr>
          <w:rFonts w:eastAsia="Times New Roman"/>
          <w:szCs w:val="24"/>
        </w:rPr>
        <w:t>τ</w:t>
      </w:r>
      <w:r w:rsidRPr="005818E9">
        <w:rPr>
          <w:rFonts w:eastAsia="Times New Roman"/>
          <w:szCs w:val="24"/>
        </w:rPr>
        <w:t>ώρα πια καλλιεργ</w:t>
      </w:r>
      <w:r>
        <w:rPr>
          <w:rFonts w:eastAsia="Times New Roman"/>
          <w:szCs w:val="24"/>
        </w:rPr>
        <w:t xml:space="preserve">ηθεί και επικρατήσει </w:t>
      </w:r>
      <w:r w:rsidRPr="005818E9">
        <w:rPr>
          <w:rFonts w:eastAsia="Times New Roman"/>
          <w:szCs w:val="24"/>
        </w:rPr>
        <w:t xml:space="preserve">και </w:t>
      </w:r>
      <w:r>
        <w:rPr>
          <w:rFonts w:eastAsia="Times New Roman"/>
          <w:szCs w:val="24"/>
        </w:rPr>
        <w:t>σ</w:t>
      </w:r>
      <w:r w:rsidRPr="005818E9">
        <w:rPr>
          <w:rFonts w:eastAsia="Times New Roman"/>
          <w:szCs w:val="24"/>
        </w:rPr>
        <w:t xml:space="preserve">ύμφωνα με τις αντιλήψεις που διαπερνούν τη νομολογία του Ευρωπαϊκού Δικαστηρίου Δικαιωμάτων </w:t>
      </w:r>
      <w:r>
        <w:rPr>
          <w:rFonts w:eastAsia="Times New Roman"/>
          <w:szCs w:val="24"/>
        </w:rPr>
        <w:t>τ</w:t>
      </w:r>
      <w:r w:rsidRPr="005818E9">
        <w:rPr>
          <w:rFonts w:eastAsia="Times New Roman"/>
          <w:szCs w:val="24"/>
        </w:rPr>
        <w:t>ου Ανθρώπου</w:t>
      </w:r>
      <w:r>
        <w:rPr>
          <w:rFonts w:eastAsia="Times New Roman"/>
          <w:szCs w:val="24"/>
        </w:rPr>
        <w:t>,</w:t>
      </w:r>
      <w:r w:rsidRPr="005818E9">
        <w:rPr>
          <w:rFonts w:eastAsia="Times New Roman"/>
          <w:szCs w:val="24"/>
        </w:rPr>
        <w:t xml:space="preserve"> που </w:t>
      </w:r>
      <w:r>
        <w:rPr>
          <w:rFonts w:eastAsia="Times New Roman"/>
          <w:szCs w:val="24"/>
        </w:rPr>
        <w:t>έ</w:t>
      </w:r>
      <w:r w:rsidRPr="005818E9">
        <w:rPr>
          <w:rFonts w:eastAsia="Times New Roman"/>
          <w:szCs w:val="24"/>
        </w:rPr>
        <w:t>χει δεχθεί ότι το άρθρο 7 τ</w:t>
      </w:r>
      <w:r w:rsidRPr="005818E9">
        <w:rPr>
          <w:rFonts w:eastAsia="Times New Roman"/>
          <w:szCs w:val="24"/>
        </w:rPr>
        <w:t xml:space="preserve">ης Ευρωπαϊκής Σύμβασης Δικαιωμάτων </w:t>
      </w:r>
      <w:r>
        <w:rPr>
          <w:rFonts w:eastAsia="Times New Roman"/>
          <w:szCs w:val="24"/>
        </w:rPr>
        <w:t>τ</w:t>
      </w:r>
      <w:r w:rsidRPr="005818E9">
        <w:rPr>
          <w:rFonts w:eastAsia="Times New Roman"/>
          <w:szCs w:val="24"/>
        </w:rPr>
        <w:t>ου Ανθρώπου κατοχυρών</w:t>
      </w:r>
      <w:r>
        <w:rPr>
          <w:rFonts w:eastAsia="Times New Roman"/>
          <w:szCs w:val="24"/>
        </w:rPr>
        <w:t xml:space="preserve">ει ρητά </w:t>
      </w:r>
      <w:r w:rsidRPr="005818E9">
        <w:rPr>
          <w:rFonts w:eastAsia="Times New Roman"/>
          <w:szCs w:val="24"/>
        </w:rPr>
        <w:t xml:space="preserve">και την αρχή της </w:t>
      </w:r>
      <w:r>
        <w:rPr>
          <w:rFonts w:eastAsia="Times New Roman"/>
          <w:szCs w:val="24"/>
        </w:rPr>
        <w:t>αναδρομικότητας του επιεικέστερου</w:t>
      </w:r>
      <w:r w:rsidRPr="005818E9">
        <w:rPr>
          <w:rFonts w:eastAsia="Times New Roman"/>
          <w:szCs w:val="24"/>
        </w:rPr>
        <w:t xml:space="preserve"> ποινικού νόμου</w:t>
      </w:r>
      <w:r>
        <w:rPr>
          <w:rFonts w:eastAsia="Times New Roman"/>
          <w:szCs w:val="24"/>
        </w:rPr>
        <w:t>,</w:t>
      </w:r>
      <w:r w:rsidRPr="005818E9">
        <w:rPr>
          <w:rFonts w:eastAsia="Times New Roman"/>
          <w:szCs w:val="24"/>
        </w:rPr>
        <w:t xml:space="preserve"> δεν μπορεί να υπάρξει καταστρατήγηση της αρχής </w:t>
      </w:r>
      <w:r>
        <w:rPr>
          <w:rFonts w:eastAsia="Times New Roman"/>
          <w:szCs w:val="24"/>
        </w:rPr>
        <w:t xml:space="preserve">αυτής μέσω μιας τεχνητής διάκρισης </w:t>
      </w:r>
      <w:r w:rsidRPr="005818E9">
        <w:rPr>
          <w:rFonts w:eastAsia="Times New Roman"/>
          <w:szCs w:val="24"/>
        </w:rPr>
        <w:t>μεταξύ δημοσίευσης και έναρξης ισχύος</w:t>
      </w:r>
      <w:r>
        <w:rPr>
          <w:rFonts w:eastAsia="Times New Roman"/>
          <w:szCs w:val="24"/>
        </w:rPr>
        <w:t>,</w:t>
      </w:r>
      <w:r w:rsidRPr="005818E9">
        <w:rPr>
          <w:rFonts w:eastAsia="Times New Roman"/>
          <w:szCs w:val="24"/>
        </w:rPr>
        <w:t xml:space="preserve"> δηλ</w:t>
      </w:r>
      <w:r w:rsidRPr="005818E9">
        <w:rPr>
          <w:rFonts w:eastAsia="Times New Roman"/>
          <w:szCs w:val="24"/>
        </w:rPr>
        <w:t>αδή μεταξύ τυπικής ισχύος και ουσιαστικής ισχύος του νόμου</w:t>
      </w:r>
      <w:r>
        <w:rPr>
          <w:rFonts w:eastAsia="Times New Roman"/>
          <w:szCs w:val="24"/>
        </w:rPr>
        <w:t>.</w:t>
      </w:r>
      <w:r w:rsidRPr="005818E9">
        <w:rPr>
          <w:rFonts w:eastAsia="Times New Roman"/>
          <w:szCs w:val="24"/>
        </w:rPr>
        <w:t xml:space="preserve"> </w:t>
      </w:r>
      <w:r>
        <w:rPr>
          <w:rFonts w:eastAsia="Times New Roman"/>
          <w:szCs w:val="24"/>
        </w:rPr>
        <w:t>Α</w:t>
      </w:r>
      <w:r w:rsidRPr="005818E9">
        <w:rPr>
          <w:rFonts w:eastAsia="Times New Roman"/>
          <w:szCs w:val="24"/>
        </w:rPr>
        <w:t>υτό υφέρπει στη νομολογία</w:t>
      </w:r>
      <w:r>
        <w:rPr>
          <w:rFonts w:eastAsia="Times New Roman"/>
          <w:szCs w:val="24"/>
        </w:rPr>
        <w:t>.</w:t>
      </w:r>
    </w:p>
    <w:p w14:paraId="38B9DCA2" w14:textId="77777777" w:rsidR="00200609" w:rsidRDefault="002F7F27">
      <w:pPr>
        <w:spacing w:line="600" w:lineRule="auto"/>
        <w:ind w:firstLine="720"/>
        <w:jc w:val="both"/>
        <w:rPr>
          <w:rFonts w:eastAsia="Times New Roman"/>
          <w:szCs w:val="24"/>
        </w:rPr>
      </w:pPr>
      <w:r>
        <w:rPr>
          <w:rFonts w:eastAsia="Times New Roman"/>
          <w:szCs w:val="24"/>
        </w:rPr>
        <w:t xml:space="preserve">Στις δύο πιο πρόσφατες αποφάσεις </w:t>
      </w:r>
      <w:r w:rsidRPr="005818E9">
        <w:rPr>
          <w:rFonts w:eastAsia="Times New Roman"/>
          <w:szCs w:val="24"/>
        </w:rPr>
        <w:t>του Στρασβούργου</w:t>
      </w:r>
      <w:r>
        <w:rPr>
          <w:rFonts w:eastAsia="Times New Roman"/>
          <w:szCs w:val="24"/>
        </w:rPr>
        <w:t>, -τις οποίες παρακολουθώ γ</w:t>
      </w:r>
      <w:r w:rsidRPr="005818E9">
        <w:rPr>
          <w:rFonts w:eastAsia="Times New Roman"/>
          <w:szCs w:val="24"/>
        </w:rPr>
        <w:t>ιατί μέχρι τώρα είμαι ο Γενικός Εισηγητής της Κοινοβουλευτικής Συνέλευσης του Συμβουλίου της</w:t>
      </w:r>
      <w:r w:rsidRPr="005818E9">
        <w:rPr>
          <w:rFonts w:eastAsia="Times New Roman"/>
          <w:szCs w:val="24"/>
        </w:rPr>
        <w:t xml:space="preserve"> Ευρώπης για την εφαρμογή των αποφάσεων του Ευρωπαϊκού Δικαστηρίου Δικαιωμάτων </w:t>
      </w:r>
      <w:r>
        <w:rPr>
          <w:rFonts w:eastAsia="Times New Roman"/>
          <w:szCs w:val="24"/>
        </w:rPr>
        <w:t>τ</w:t>
      </w:r>
      <w:r w:rsidRPr="005818E9">
        <w:rPr>
          <w:rFonts w:eastAsia="Times New Roman"/>
          <w:szCs w:val="24"/>
        </w:rPr>
        <w:t xml:space="preserve">ου Ανθρώπου στα </w:t>
      </w:r>
      <w:r>
        <w:rPr>
          <w:rFonts w:eastAsia="Times New Roman"/>
          <w:szCs w:val="24"/>
        </w:rPr>
        <w:t xml:space="preserve">σαράντα επτά </w:t>
      </w:r>
      <w:r w:rsidRPr="005818E9">
        <w:rPr>
          <w:rFonts w:eastAsia="Times New Roman"/>
          <w:szCs w:val="24"/>
        </w:rPr>
        <w:t>κράτη-μέλη του Συμβουλίου</w:t>
      </w:r>
      <w:r>
        <w:rPr>
          <w:rFonts w:eastAsia="Times New Roman"/>
          <w:szCs w:val="24"/>
        </w:rPr>
        <w:t xml:space="preserve"> και λ</w:t>
      </w:r>
      <w:r w:rsidRPr="005818E9">
        <w:rPr>
          <w:rFonts w:eastAsia="Times New Roman"/>
          <w:szCs w:val="24"/>
        </w:rPr>
        <w:t xml:space="preserve">υπάμαι που η αποχώρησή μου </w:t>
      </w:r>
      <w:r w:rsidRPr="005818E9">
        <w:rPr>
          <w:rFonts w:eastAsia="Times New Roman"/>
          <w:szCs w:val="24"/>
        </w:rPr>
        <w:lastRenderedPageBreak/>
        <w:t xml:space="preserve">από τη Βουλή στερεί και </w:t>
      </w:r>
      <w:r>
        <w:rPr>
          <w:rFonts w:eastAsia="Times New Roman"/>
          <w:szCs w:val="24"/>
        </w:rPr>
        <w:t>ε</w:t>
      </w:r>
      <w:r w:rsidRPr="005818E9">
        <w:rPr>
          <w:rFonts w:eastAsia="Times New Roman"/>
          <w:szCs w:val="24"/>
        </w:rPr>
        <w:t>μένα προσωπικά</w:t>
      </w:r>
      <w:r>
        <w:rPr>
          <w:rFonts w:eastAsia="Times New Roman"/>
          <w:szCs w:val="24"/>
        </w:rPr>
        <w:t>,</w:t>
      </w:r>
      <w:r w:rsidRPr="005818E9">
        <w:rPr>
          <w:rFonts w:eastAsia="Times New Roman"/>
          <w:szCs w:val="24"/>
        </w:rPr>
        <w:t xml:space="preserve"> αλλά και τη χώρα</w:t>
      </w:r>
      <w:r>
        <w:rPr>
          <w:rFonts w:eastAsia="Times New Roman"/>
          <w:szCs w:val="24"/>
        </w:rPr>
        <w:t>,</w:t>
      </w:r>
      <w:r w:rsidRPr="005818E9">
        <w:rPr>
          <w:rFonts w:eastAsia="Times New Roman"/>
          <w:szCs w:val="24"/>
        </w:rPr>
        <w:t xml:space="preserve"> από την ιδιότητα αυτή του </w:t>
      </w:r>
      <w:r>
        <w:rPr>
          <w:rFonts w:eastAsia="Times New Roman"/>
          <w:szCs w:val="24"/>
        </w:rPr>
        <w:t>ε</w:t>
      </w:r>
      <w:r>
        <w:rPr>
          <w:rFonts w:eastAsia="Times New Roman"/>
          <w:szCs w:val="24"/>
        </w:rPr>
        <w:t>ιση</w:t>
      </w:r>
      <w:r>
        <w:rPr>
          <w:rFonts w:eastAsia="Times New Roman"/>
          <w:szCs w:val="24"/>
        </w:rPr>
        <w:t>γητού και ελπίζω ο διάδοχό</w:t>
      </w:r>
      <w:r w:rsidRPr="005818E9">
        <w:rPr>
          <w:rFonts w:eastAsia="Times New Roman"/>
          <w:szCs w:val="24"/>
        </w:rPr>
        <w:t xml:space="preserve">ς </w:t>
      </w:r>
      <w:r>
        <w:rPr>
          <w:rFonts w:eastAsia="Times New Roman"/>
          <w:szCs w:val="24"/>
        </w:rPr>
        <w:t>μ</w:t>
      </w:r>
      <w:r w:rsidRPr="005818E9">
        <w:rPr>
          <w:rFonts w:eastAsia="Times New Roman"/>
          <w:szCs w:val="24"/>
        </w:rPr>
        <w:t xml:space="preserve">ου να συνεχίσει στην ίδια γραμμή με τη στήριξη των στελεχών της </w:t>
      </w:r>
      <w:r>
        <w:rPr>
          <w:rFonts w:eastAsia="Times New Roman"/>
          <w:szCs w:val="24"/>
        </w:rPr>
        <w:t>γ</w:t>
      </w:r>
      <w:r w:rsidRPr="005818E9">
        <w:rPr>
          <w:rFonts w:eastAsia="Times New Roman"/>
          <w:szCs w:val="24"/>
        </w:rPr>
        <w:t>ραμματείας</w:t>
      </w:r>
      <w:r>
        <w:rPr>
          <w:rFonts w:eastAsia="Times New Roman"/>
          <w:szCs w:val="24"/>
        </w:rPr>
        <w:t>-</w:t>
      </w:r>
      <w:r w:rsidRPr="005818E9">
        <w:rPr>
          <w:rFonts w:eastAsia="Times New Roman"/>
          <w:szCs w:val="24"/>
        </w:rPr>
        <w:t xml:space="preserve"> </w:t>
      </w:r>
      <w:r>
        <w:rPr>
          <w:rFonts w:eastAsia="Times New Roman"/>
          <w:szCs w:val="24"/>
        </w:rPr>
        <w:t xml:space="preserve">τις αποφάσεις </w:t>
      </w:r>
      <w:proofErr w:type="spellStart"/>
      <w:r>
        <w:rPr>
          <w:rFonts w:eastAsia="Times New Roman"/>
          <w:szCs w:val="24"/>
          <w:lang w:val="en-US"/>
        </w:rPr>
        <w:t>S</w:t>
      </w:r>
      <w:r w:rsidRPr="00562125">
        <w:rPr>
          <w:rFonts w:eastAsia="Times New Roman"/>
          <w:szCs w:val="24"/>
          <w:lang w:val="en-US"/>
        </w:rPr>
        <w:t>coppola</w:t>
      </w:r>
      <w:proofErr w:type="spellEnd"/>
      <w:r w:rsidRPr="00562125">
        <w:rPr>
          <w:rFonts w:eastAsia="Times New Roman"/>
          <w:szCs w:val="24"/>
        </w:rPr>
        <w:t xml:space="preserve"> </w:t>
      </w:r>
      <w:r w:rsidRPr="00562125">
        <w:rPr>
          <w:rFonts w:eastAsia="Times New Roman"/>
          <w:szCs w:val="24"/>
          <w:lang w:val="en-US"/>
        </w:rPr>
        <w:t>v</w:t>
      </w:r>
      <w:r>
        <w:rPr>
          <w:rFonts w:eastAsia="Times New Roman"/>
          <w:szCs w:val="24"/>
        </w:rPr>
        <w:t>.</w:t>
      </w:r>
      <w:r w:rsidRPr="00562125">
        <w:rPr>
          <w:rFonts w:eastAsia="Times New Roman"/>
          <w:szCs w:val="24"/>
        </w:rPr>
        <w:t xml:space="preserve"> </w:t>
      </w:r>
      <w:r>
        <w:rPr>
          <w:rFonts w:eastAsia="Times New Roman"/>
          <w:szCs w:val="24"/>
          <w:lang w:val="en-US"/>
        </w:rPr>
        <w:t>I</w:t>
      </w:r>
      <w:r w:rsidRPr="00562125">
        <w:rPr>
          <w:rFonts w:eastAsia="Times New Roman"/>
          <w:szCs w:val="24"/>
          <w:lang w:val="en-US"/>
        </w:rPr>
        <w:t>taly</w:t>
      </w:r>
      <w:r w:rsidRPr="00562125">
        <w:rPr>
          <w:rFonts w:eastAsia="Times New Roman"/>
          <w:szCs w:val="24"/>
        </w:rPr>
        <w:t xml:space="preserve"> </w:t>
      </w:r>
      <w:r>
        <w:rPr>
          <w:rFonts w:eastAsia="Times New Roman"/>
          <w:szCs w:val="24"/>
        </w:rPr>
        <w:t>(</w:t>
      </w:r>
      <w:r>
        <w:rPr>
          <w:rFonts w:eastAsia="Times New Roman"/>
          <w:szCs w:val="24"/>
          <w:lang w:val="en-US"/>
        </w:rPr>
        <w:t>n</w:t>
      </w:r>
      <w:r>
        <w:rPr>
          <w:rFonts w:eastAsia="Times New Roman"/>
          <w:szCs w:val="24"/>
        </w:rPr>
        <w:t>o</w:t>
      </w:r>
      <w:r w:rsidRPr="00562125">
        <w:rPr>
          <w:rFonts w:eastAsia="Times New Roman"/>
          <w:szCs w:val="24"/>
        </w:rPr>
        <w:t>.</w:t>
      </w:r>
      <w:r>
        <w:rPr>
          <w:rFonts w:eastAsia="Times New Roman"/>
          <w:szCs w:val="24"/>
        </w:rPr>
        <w:t xml:space="preserve"> 2)</w:t>
      </w:r>
      <w:r w:rsidRPr="005818E9">
        <w:rPr>
          <w:rFonts w:eastAsia="Times New Roman"/>
          <w:szCs w:val="24"/>
        </w:rPr>
        <w:t xml:space="preserve"> </w:t>
      </w:r>
      <w:r w:rsidRPr="00562125">
        <w:rPr>
          <w:rFonts w:eastAsia="Times New Roman"/>
          <w:szCs w:val="24"/>
        </w:rPr>
        <w:t xml:space="preserve">2009 </w:t>
      </w:r>
      <w:r w:rsidRPr="005818E9">
        <w:rPr>
          <w:rFonts w:eastAsia="Times New Roman"/>
          <w:szCs w:val="24"/>
        </w:rPr>
        <w:t xml:space="preserve">του </w:t>
      </w:r>
      <w:r>
        <w:rPr>
          <w:rFonts w:eastAsia="Times New Roman"/>
          <w:szCs w:val="24"/>
        </w:rPr>
        <w:t>Μ</w:t>
      </w:r>
      <w:r w:rsidRPr="005818E9">
        <w:rPr>
          <w:rFonts w:eastAsia="Times New Roman"/>
          <w:szCs w:val="24"/>
        </w:rPr>
        <w:t xml:space="preserve">εγάλου </w:t>
      </w:r>
      <w:r>
        <w:rPr>
          <w:rFonts w:eastAsia="Times New Roman"/>
          <w:szCs w:val="24"/>
        </w:rPr>
        <w:t>Τ</w:t>
      </w:r>
      <w:r w:rsidRPr="005818E9">
        <w:rPr>
          <w:rFonts w:eastAsia="Times New Roman"/>
          <w:szCs w:val="24"/>
        </w:rPr>
        <w:t xml:space="preserve">μήματος και </w:t>
      </w:r>
      <w:proofErr w:type="spellStart"/>
      <w:r>
        <w:rPr>
          <w:rFonts w:eastAsia="Times New Roman"/>
          <w:szCs w:val="24"/>
        </w:rPr>
        <w:t>Ruban</w:t>
      </w:r>
      <w:proofErr w:type="spellEnd"/>
      <w:r>
        <w:rPr>
          <w:rFonts w:eastAsia="Times New Roman"/>
          <w:szCs w:val="24"/>
        </w:rPr>
        <w:t xml:space="preserve"> </w:t>
      </w:r>
      <w:r>
        <w:rPr>
          <w:rFonts w:eastAsia="Times New Roman"/>
          <w:szCs w:val="24"/>
          <w:lang w:val="en-US"/>
        </w:rPr>
        <w:t>v</w:t>
      </w:r>
      <w:r w:rsidRPr="00291D6F">
        <w:rPr>
          <w:rFonts w:eastAsia="Times New Roman"/>
          <w:szCs w:val="24"/>
        </w:rPr>
        <w:t>.</w:t>
      </w:r>
      <w:r w:rsidRPr="005818E9">
        <w:rPr>
          <w:rFonts w:eastAsia="Times New Roman"/>
          <w:szCs w:val="24"/>
        </w:rPr>
        <w:t xml:space="preserve"> </w:t>
      </w:r>
      <w:r>
        <w:rPr>
          <w:rFonts w:eastAsia="Times New Roman"/>
          <w:szCs w:val="24"/>
          <w:lang w:val="en-US"/>
        </w:rPr>
        <w:t>Ukraine</w:t>
      </w:r>
      <w:r w:rsidRPr="008B5747">
        <w:rPr>
          <w:rFonts w:eastAsia="Times New Roman"/>
          <w:szCs w:val="24"/>
        </w:rPr>
        <w:t xml:space="preserve"> </w:t>
      </w:r>
      <w:r w:rsidRPr="005818E9">
        <w:rPr>
          <w:rFonts w:eastAsia="Times New Roman"/>
          <w:szCs w:val="24"/>
        </w:rPr>
        <w:t xml:space="preserve">του 2016 του </w:t>
      </w:r>
      <w:r>
        <w:rPr>
          <w:rFonts w:eastAsia="Times New Roman"/>
          <w:szCs w:val="24"/>
        </w:rPr>
        <w:t>Π</w:t>
      </w:r>
      <w:r w:rsidRPr="005818E9">
        <w:rPr>
          <w:rFonts w:eastAsia="Times New Roman"/>
          <w:szCs w:val="24"/>
        </w:rPr>
        <w:t xml:space="preserve">έμπτου </w:t>
      </w:r>
      <w:r>
        <w:rPr>
          <w:rFonts w:eastAsia="Times New Roman"/>
          <w:szCs w:val="24"/>
        </w:rPr>
        <w:t>Τ</w:t>
      </w:r>
      <w:r w:rsidRPr="005818E9">
        <w:rPr>
          <w:rFonts w:eastAsia="Times New Roman"/>
          <w:szCs w:val="24"/>
        </w:rPr>
        <w:t>μήματος</w:t>
      </w:r>
      <w:r w:rsidRPr="008B5747">
        <w:rPr>
          <w:rFonts w:eastAsia="Times New Roman"/>
          <w:szCs w:val="24"/>
        </w:rPr>
        <w:t>,</w:t>
      </w:r>
      <w:r w:rsidRPr="005818E9">
        <w:rPr>
          <w:rFonts w:eastAsia="Times New Roman"/>
          <w:szCs w:val="24"/>
        </w:rPr>
        <w:t xml:space="preserve"> αποτυπώνεται αυτή η αρχή</w:t>
      </w:r>
      <w:r w:rsidRPr="008B5747">
        <w:rPr>
          <w:rFonts w:eastAsia="Times New Roman"/>
          <w:szCs w:val="24"/>
        </w:rPr>
        <w:t>.</w:t>
      </w:r>
      <w:r w:rsidRPr="005818E9">
        <w:rPr>
          <w:rFonts w:eastAsia="Times New Roman"/>
          <w:szCs w:val="24"/>
        </w:rPr>
        <w:t xml:space="preserve"> </w:t>
      </w:r>
    </w:p>
    <w:p w14:paraId="38B9DCA3" w14:textId="77777777" w:rsidR="00200609" w:rsidRDefault="002F7F27">
      <w:pPr>
        <w:spacing w:line="600" w:lineRule="auto"/>
        <w:ind w:firstLine="720"/>
        <w:jc w:val="both"/>
        <w:rPr>
          <w:rFonts w:eastAsia="Times New Roman"/>
          <w:szCs w:val="24"/>
        </w:rPr>
      </w:pPr>
      <w:r>
        <w:rPr>
          <w:rFonts w:eastAsia="Times New Roman"/>
          <w:szCs w:val="24"/>
        </w:rPr>
        <w:t>Άρα,</w:t>
      </w:r>
      <w:r w:rsidRPr="005818E9">
        <w:rPr>
          <w:rFonts w:eastAsia="Times New Roman"/>
          <w:szCs w:val="24"/>
        </w:rPr>
        <w:t xml:space="preserve"> θεωρώ ότι πρέπει να προβλεφθεί</w:t>
      </w:r>
      <w:r>
        <w:rPr>
          <w:rFonts w:eastAsia="Times New Roman"/>
          <w:szCs w:val="24"/>
        </w:rPr>
        <w:t>,</w:t>
      </w:r>
      <w:r w:rsidRPr="005818E9">
        <w:rPr>
          <w:rFonts w:eastAsia="Times New Roman"/>
          <w:szCs w:val="24"/>
        </w:rPr>
        <w:t xml:space="preserve"> αν μη τι άλλο</w:t>
      </w:r>
      <w:r>
        <w:rPr>
          <w:rFonts w:eastAsia="Times New Roman"/>
          <w:szCs w:val="24"/>
        </w:rPr>
        <w:t>,</w:t>
      </w:r>
      <w:r w:rsidRPr="005818E9">
        <w:rPr>
          <w:rFonts w:eastAsia="Times New Roman"/>
          <w:szCs w:val="24"/>
        </w:rPr>
        <w:t xml:space="preserve"> </w:t>
      </w:r>
      <w:r>
        <w:rPr>
          <w:rFonts w:eastAsia="Times New Roman"/>
          <w:szCs w:val="24"/>
        </w:rPr>
        <w:t>ό</w:t>
      </w:r>
      <w:r w:rsidRPr="005818E9">
        <w:rPr>
          <w:rFonts w:eastAsia="Times New Roman"/>
          <w:szCs w:val="24"/>
        </w:rPr>
        <w:t>τι δεν μπορεί το δικαστήρι</w:t>
      </w:r>
      <w:r>
        <w:rPr>
          <w:rFonts w:eastAsia="Times New Roman"/>
          <w:szCs w:val="24"/>
        </w:rPr>
        <w:t>ο να βρεθεί σε αμηχανία εάν δει να</w:t>
      </w:r>
      <w:r w:rsidRPr="005818E9">
        <w:rPr>
          <w:rFonts w:eastAsia="Times New Roman"/>
          <w:szCs w:val="24"/>
        </w:rPr>
        <w:t xml:space="preserve"> δημοσιεύεται ο νόμος</w:t>
      </w:r>
      <w:r>
        <w:rPr>
          <w:rFonts w:eastAsia="Times New Roman"/>
          <w:szCs w:val="24"/>
        </w:rPr>
        <w:t>,</w:t>
      </w:r>
      <w:r w:rsidRPr="005818E9">
        <w:rPr>
          <w:rFonts w:eastAsia="Times New Roman"/>
          <w:szCs w:val="24"/>
        </w:rPr>
        <w:t xml:space="preserve"> αλλά να </w:t>
      </w:r>
      <w:r>
        <w:rPr>
          <w:rFonts w:eastAsia="Times New Roman"/>
          <w:szCs w:val="24"/>
        </w:rPr>
        <w:t xml:space="preserve">μην ισχύει </w:t>
      </w:r>
      <w:r w:rsidRPr="005818E9">
        <w:rPr>
          <w:rFonts w:eastAsia="Times New Roman"/>
          <w:szCs w:val="24"/>
        </w:rPr>
        <w:t>ουσιαστικά</w:t>
      </w:r>
      <w:r>
        <w:rPr>
          <w:rFonts w:eastAsia="Times New Roman"/>
          <w:szCs w:val="24"/>
        </w:rPr>
        <w:t>.</w:t>
      </w:r>
      <w:r w:rsidRPr="005818E9">
        <w:rPr>
          <w:rFonts w:eastAsia="Times New Roman"/>
          <w:szCs w:val="24"/>
        </w:rPr>
        <w:t xml:space="preserve"> </w:t>
      </w:r>
      <w:r>
        <w:rPr>
          <w:rFonts w:eastAsia="Times New Roman"/>
          <w:szCs w:val="24"/>
        </w:rPr>
        <w:t>Δ</w:t>
      </w:r>
      <w:r w:rsidRPr="005818E9">
        <w:rPr>
          <w:rFonts w:eastAsia="Times New Roman"/>
          <w:szCs w:val="24"/>
        </w:rPr>
        <w:t xml:space="preserve">ιότι η αρχή της οικονομίας της δίκης δεν θα του επιτρέψει να εκδώσει μία απόφαση η οποία θα </w:t>
      </w:r>
      <w:r w:rsidRPr="005818E9">
        <w:rPr>
          <w:rFonts w:eastAsia="Times New Roman"/>
          <w:szCs w:val="24"/>
        </w:rPr>
        <w:t>καταπέσει μετά με τα ένδικα μέσα</w:t>
      </w:r>
      <w:r>
        <w:rPr>
          <w:rFonts w:eastAsia="Times New Roman"/>
          <w:szCs w:val="24"/>
        </w:rPr>
        <w:t>.</w:t>
      </w:r>
      <w:r w:rsidRPr="005818E9">
        <w:rPr>
          <w:rFonts w:eastAsia="Times New Roman"/>
          <w:szCs w:val="24"/>
        </w:rPr>
        <w:t xml:space="preserve"> </w:t>
      </w:r>
      <w:r>
        <w:rPr>
          <w:rFonts w:eastAsia="Times New Roman"/>
          <w:szCs w:val="24"/>
        </w:rPr>
        <w:t>Άρα,</w:t>
      </w:r>
      <w:r w:rsidRPr="005818E9">
        <w:rPr>
          <w:rFonts w:eastAsia="Times New Roman"/>
          <w:szCs w:val="24"/>
        </w:rPr>
        <w:t xml:space="preserve"> αυτό πρέπει να προβλεφθεί ρητά</w:t>
      </w:r>
      <w:r>
        <w:rPr>
          <w:rFonts w:eastAsia="Times New Roman"/>
          <w:szCs w:val="24"/>
        </w:rPr>
        <w:t>.</w:t>
      </w:r>
      <w:r w:rsidRPr="005818E9">
        <w:rPr>
          <w:rFonts w:eastAsia="Times New Roman"/>
          <w:szCs w:val="24"/>
        </w:rPr>
        <w:t xml:space="preserve"> </w:t>
      </w:r>
      <w:r>
        <w:rPr>
          <w:rFonts w:eastAsia="Times New Roman"/>
          <w:szCs w:val="24"/>
        </w:rPr>
        <w:t>Ν</w:t>
      </w:r>
      <w:r w:rsidRPr="005818E9">
        <w:rPr>
          <w:rFonts w:eastAsia="Times New Roman"/>
          <w:szCs w:val="24"/>
        </w:rPr>
        <w:t xml:space="preserve">α προβλεφθεί </w:t>
      </w:r>
      <w:r>
        <w:rPr>
          <w:rFonts w:eastAsia="Times New Roman"/>
          <w:szCs w:val="24"/>
        </w:rPr>
        <w:t>δ</w:t>
      </w:r>
      <w:r w:rsidRPr="005818E9">
        <w:rPr>
          <w:rFonts w:eastAsia="Times New Roman"/>
          <w:szCs w:val="24"/>
        </w:rPr>
        <w:t>ηλαδή</w:t>
      </w:r>
      <w:r>
        <w:rPr>
          <w:rFonts w:eastAsia="Times New Roman"/>
          <w:szCs w:val="24"/>
        </w:rPr>
        <w:t>,</w:t>
      </w:r>
      <w:r w:rsidRPr="005818E9">
        <w:rPr>
          <w:rFonts w:eastAsia="Times New Roman"/>
          <w:szCs w:val="24"/>
        </w:rPr>
        <w:t xml:space="preserve"> αν μη τι άλλο</w:t>
      </w:r>
      <w:r>
        <w:rPr>
          <w:rFonts w:eastAsia="Times New Roman"/>
          <w:szCs w:val="24"/>
        </w:rPr>
        <w:t>,</w:t>
      </w:r>
      <w:r w:rsidRPr="005818E9">
        <w:rPr>
          <w:rFonts w:eastAsia="Times New Roman"/>
          <w:szCs w:val="24"/>
        </w:rPr>
        <w:t xml:space="preserve"> </w:t>
      </w:r>
      <w:r>
        <w:rPr>
          <w:rFonts w:eastAsia="Times New Roman"/>
          <w:szCs w:val="24"/>
        </w:rPr>
        <w:t>ή</w:t>
      </w:r>
      <w:r w:rsidRPr="005818E9">
        <w:rPr>
          <w:rFonts w:eastAsia="Times New Roman"/>
          <w:szCs w:val="24"/>
        </w:rPr>
        <w:t xml:space="preserve"> </w:t>
      </w:r>
      <w:r>
        <w:rPr>
          <w:rFonts w:eastAsia="Times New Roman"/>
          <w:szCs w:val="24"/>
        </w:rPr>
        <w:t>η</w:t>
      </w:r>
      <w:r w:rsidRPr="005818E9">
        <w:rPr>
          <w:rFonts w:eastAsia="Times New Roman"/>
          <w:szCs w:val="24"/>
        </w:rPr>
        <w:t xml:space="preserve"> άμεση δημοσίευση και </w:t>
      </w:r>
      <w:r>
        <w:rPr>
          <w:rFonts w:eastAsia="Times New Roman"/>
          <w:szCs w:val="24"/>
        </w:rPr>
        <w:t>ισχύς ή έστω ότι</w:t>
      </w:r>
      <w:r w:rsidRPr="005818E9">
        <w:rPr>
          <w:rFonts w:eastAsia="Times New Roman"/>
          <w:szCs w:val="24"/>
        </w:rPr>
        <w:t xml:space="preserve"> δεν θα εκδοθούν αποφάσεις παρά μετά την 1</w:t>
      </w:r>
      <w:r w:rsidRPr="00E50393">
        <w:rPr>
          <w:rFonts w:eastAsia="Times New Roman"/>
          <w:szCs w:val="24"/>
          <w:vertAlign w:val="superscript"/>
        </w:rPr>
        <w:t>η</w:t>
      </w:r>
      <w:r>
        <w:rPr>
          <w:rFonts w:eastAsia="Times New Roman"/>
          <w:szCs w:val="24"/>
        </w:rPr>
        <w:t xml:space="preserve"> </w:t>
      </w:r>
      <w:r w:rsidRPr="005818E9">
        <w:rPr>
          <w:rFonts w:eastAsia="Times New Roman"/>
          <w:szCs w:val="24"/>
        </w:rPr>
        <w:t>Ιουλίου</w:t>
      </w:r>
      <w:r>
        <w:rPr>
          <w:rFonts w:eastAsia="Times New Roman"/>
          <w:szCs w:val="24"/>
        </w:rPr>
        <w:t>,</w:t>
      </w:r>
      <w:r w:rsidRPr="005818E9">
        <w:rPr>
          <w:rFonts w:eastAsia="Times New Roman"/>
          <w:szCs w:val="24"/>
        </w:rPr>
        <w:t xml:space="preserve"> για να αποφευχθεί αυτή η αντινομία</w:t>
      </w:r>
      <w:r>
        <w:rPr>
          <w:rFonts w:eastAsia="Times New Roman"/>
          <w:szCs w:val="24"/>
        </w:rPr>
        <w:t>,</w:t>
      </w:r>
      <w:r w:rsidRPr="005818E9">
        <w:rPr>
          <w:rFonts w:eastAsia="Times New Roman"/>
          <w:szCs w:val="24"/>
        </w:rPr>
        <w:t xml:space="preserve"> η οποία παραβιάζει την ασφάλεια του δικαίου και του άρθρου 7 του </w:t>
      </w:r>
      <w:r>
        <w:rPr>
          <w:rFonts w:eastAsia="Times New Roman"/>
          <w:szCs w:val="24"/>
        </w:rPr>
        <w:t>Συντάγματος και το άρθρο</w:t>
      </w:r>
      <w:r w:rsidRPr="005818E9">
        <w:rPr>
          <w:rFonts w:eastAsia="Times New Roman"/>
          <w:szCs w:val="24"/>
        </w:rPr>
        <w:t xml:space="preserve"> 7 της Ευρωπαϊκής Σύμβασης Δικαιωμάτων </w:t>
      </w:r>
      <w:r>
        <w:rPr>
          <w:rFonts w:eastAsia="Times New Roman"/>
          <w:szCs w:val="24"/>
        </w:rPr>
        <w:t>τ</w:t>
      </w:r>
      <w:r w:rsidRPr="005818E9">
        <w:rPr>
          <w:rFonts w:eastAsia="Times New Roman"/>
          <w:szCs w:val="24"/>
        </w:rPr>
        <w:t>ου Ανθρώπου</w:t>
      </w:r>
      <w:r>
        <w:rPr>
          <w:rFonts w:eastAsia="Times New Roman"/>
          <w:szCs w:val="24"/>
        </w:rPr>
        <w:t>.</w:t>
      </w:r>
    </w:p>
    <w:p w14:paraId="38B9DCA4" w14:textId="77777777" w:rsidR="00200609" w:rsidRDefault="002F7F27">
      <w:pPr>
        <w:spacing w:line="600" w:lineRule="auto"/>
        <w:ind w:firstLine="720"/>
        <w:jc w:val="both"/>
        <w:rPr>
          <w:rFonts w:eastAsia="Times New Roman"/>
          <w:szCs w:val="24"/>
        </w:rPr>
      </w:pPr>
      <w:r w:rsidRPr="005818E9">
        <w:rPr>
          <w:rFonts w:eastAsia="Times New Roman"/>
          <w:szCs w:val="24"/>
        </w:rPr>
        <w:t>Άλλωστε</w:t>
      </w:r>
      <w:r>
        <w:rPr>
          <w:rFonts w:eastAsia="Times New Roman"/>
          <w:szCs w:val="24"/>
        </w:rPr>
        <w:t>,</w:t>
      </w:r>
      <w:r w:rsidRPr="005818E9">
        <w:rPr>
          <w:rFonts w:eastAsia="Times New Roman"/>
          <w:szCs w:val="24"/>
        </w:rPr>
        <w:t xml:space="preserve"> </w:t>
      </w:r>
      <w:r>
        <w:rPr>
          <w:rFonts w:eastAsia="Times New Roman"/>
          <w:szCs w:val="24"/>
        </w:rPr>
        <w:t>ε</w:t>
      </w:r>
      <w:r w:rsidRPr="005818E9">
        <w:rPr>
          <w:rFonts w:eastAsia="Times New Roman"/>
          <w:szCs w:val="24"/>
        </w:rPr>
        <w:t xml:space="preserve">άν </w:t>
      </w:r>
      <w:r>
        <w:rPr>
          <w:rFonts w:eastAsia="Times New Roman"/>
          <w:szCs w:val="24"/>
        </w:rPr>
        <w:t>επηρεάζονται δίκες, -</w:t>
      </w:r>
      <w:r w:rsidRPr="005818E9">
        <w:rPr>
          <w:rFonts w:eastAsia="Times New Roman"/>
          <w:szCs w:val="24"/>
        </w:rPr>
        <w:t>που κα</w:t>
      </w:r>
      <w:r>
        <w:rPr>
          <w:rFonts w:eastAsia="Times New Roman"/>
          <w:szCs w:val="24"/>
        </w:rPr>
        <w:t xml:space="preserve">τά πάσα πιθανότητα επηρεάζονται- </w:t>
      </w:r>
      <w:r w:rsidRPr="005818E9">
        <w:rPr>
          <w:rFonts w:eastAsia="Times New Roman"/>
          <w:szCs w:val="24"/>
        </w:rPr>
        <w:t xml:space="preserve">θα επηρεαστούν και στις 10 Ιουνίου και </w:t>
      </w:r>
      <w:r w:rsidRPr="005818E9">
        <w:rPr>
          <w:rFonts w:eastAsia="Times New Roman"/>
          <w:szCs w:val="24"/>
        </w:rPr>
        <w:lastRenderedPageBreak/>
        <w:t>την 1</w:t>
      </w:r>
      <w:r w:rsidRPr="00E50393">
        <w:rPr>
          <w:rFonts w:eastAsia="Times New Roman"/>
          <w:szCs w:val="24"/>
          <w:vertAlign w:val="superscript"/>
        </w:rPr>
        <w:t>η</w:t>
      </w:r>
      <w:r>
        <w:rPr>
          <w:rFonts w:eastAsia="Times New Roman"/>
          <w:szCs w:val="24"/>
        </w:rPr>
        <w:t xml:space="preserve"> </w:t>
      </w:r>
      <w:r w:rsidRPr="005818E9">
        <w:rPr>
          <w:rFonts w:eastAsia="Times New Roman"/>
          <w:szCs w:val="24"/>
        </w:rPr>
        <w:t>Ιουλίου και την 16</w:t>
      </w:r>
      <w:r w:rsidRPr="00E50393">
        <w:rPr>
          <w:rFonts w:eastAsia="Times New Roman"/>
          <w:szCs w:val="24"/>
          <w:vertAlign w:val="superscript"/>
        </w:rPr>
        <w:t>η</w:t>
      </w:r>
      <w:r>
        <w:rPr>
          <w:rFonts w:eastAsia="Times New Roman"/>
          <w:szCs w:val="24"/>
        </w:rPr>
        <w:t xml:space="preserve"> </w:t>
      </w:r>
      <w:r w:rsidRPr="005818E9">
        <w:rPr>
          <w:rFonts w:eastAsia="Times New Roman"/>
          <w:szCs w:val="24"/>
        </w:rPr>
        <w:t>Σεπτεμβρίου</w:t>
      </w:r>
      <w:r>
        <w:rPr>
          <w:rFonts w:eastAsia="Times New Roman"/>
          <w:szCs w:val="24"/>
        </w:rPr>
        <w:t>. Οι ίδιες δίκες</w:t>
      </w:r>
      <w:r w:rsidRPr="005818E9">
        <w:rPr>
          <w:rFonts w:eastAsia="Times New Roman"/>
          <w:szCs w:val="24"/>
        </w:rPr>
        <w:t xml:space="preserve"> είναι</w:t>
      </w:r>
      <w:r>
        <w:rPr>
          <w:rFonts w:eastAsia="Times New Roman"/>
          <w:szCs w:val="24"/>
        </w:rPr>
        <w:t>.</w:t>
      </w:r>
      <w:r w:rsidRPr="005818E9">
        <w:rPr>
          <w:rFonts w:eastAsia="Times New Roman"/>
          <w:szCs w:val="24"/>
        </w:rPr>
        <w:t xml:space="preserve"> Δεν προχωρά με τέτοιους ρυθμούς η ποινική δικαιοσύνη</w:t>
      </w:r>
      <w:r>
        <w:rPr>
          <w:rFonts w:eastAsia="Times New Roman"/>
          <w:szCs w:val="24"/>
        </w:rPr>
        <w:t>.</w:t>
      </w:r>
      <w:r w:rsidRPr="005818E9">
        <w:rPr>
          <w:rFonts w:eastAsia="Times New Roman"/>
          <w:szCs w:val="24"/>
        </w:rPr>
        <w:t xml:space="preserve"> Δυστυχώς</w:t>
      </w:r>
      <w:r>
        <w:rPr>
          <w:rFonts w:eastAsia="Times New Roman"/>
          <w:szCs w:val="24"/>
        </w:rPr>
        <w:t>,</w:t>
      </w:r>
      <w:r w:rsidRPr="005818E9">
        <w:rPr>
          <w:rFonts w:eastAsia="Times New Roman"/>
          <w:szCs w:val="24"/>
        </w:rPr>
        <w:t xml:space="preserve"> προχωρά με τραγικά αργούς ρυθμούς</w:t>
      </w:r>
      <w:r>
        <w:rPr>
          <w:rFonts w:eastAsia="Times New Roman"/>
          <w:szCs w:val="24"/>
        </w:rPr>
        <w:t>. Άρα,</w:t>
      </w:r>
      <w:r w:rsidRPr="005818E9">
        <w:rPr>
          <w:rFonts w:eastAsia="Times New Roman"/>
          <w:szCs w:val="24"/>
        </w:rPr>
        <w:t xml:space="preserve"> δεν υπάρχει ουσιαστική διαφορά</w:t>
      </w:r>
      <w:r>
        <w:rPr>
          <w:rFonts w:eastAsia="Times New Roman"/>
          <w:szCs w:val="24"/>
        </w:rPr>
        <w:t>,</w:t>
      </w:r>
      <w:r w:rsidRPr="005818E9">
        <w:rPr>
          <w:rFonts w:eastAsia="Times New Roman"/>
          <w:szCs w:val="24"/>
        </w:rPr>
        <w:t xml:space="preserve"> ουσιαστικό αντικείμενο δηλαδή</w:t>
      </w:r>
      <w:r>
        <w:rPr>
          <w:rFonts w:eastAsia="Times New Roman"/>
          <w:szCs w:val="24"/>
        </w:rPr>
        <w:t>,</w:t>
      </w:r>
      <w:r w:rsidRPr="005818E9">
        <w:rPr>
          <w:rFonts w:eastAsia="Times New Roman"/>
          <w:szCs w:val="24"/>
        </w:rPr>
        <w:t xml:space="preserve"> στη συζήτηση αυτή</w:t>
      </w:r>
      <w:r>
        <w:rPr>
          <w:rFonts w:eastAsia="Times New Roman"/>
          <w:szCs w:val="24"/>
        </w:rPr>
        <w:t>.</w:t>
      </w:r>
    </w:p>
    <w:p w14:paraId="38B9DCA5" w14:textId="77777777" w:rsidR="00200609" w:rsidRDefault="002F7F27">
      <w:pPr>
        <w:spacing w:line="600" w:lineRule="auto"/>
        <w:ind w:firstLine="720"/>
        <w:jc w:val="both"/>
        <w:rPr>
          <w:rFonts w:eastAsia="Times New Roman"/>
          <w:szCs w:val="24"/>
        </w:rPr>
      </w:pPr>
      <w:r>
        <w:rPr>
          <w:rFonts w:eastAsia="Times New Roman"/>
          <w:szCs w:val="24"/>
        </w:rPr>
        <w:t>Έ</w:t>
      </w:r>
      <w:r w:rsidRPr="005818E9">
        <w:rPr>
          <w:rFonts w:eastAsia="Times New Roman"/>
          <w:szCs w:val="24"/>
        </w:rPr>
        <w:t>ρχομαι</w:t>
      </w:r>
      <w:r>
        <w:rPr>
          <w:rFonts w:eastAsia="Times New Roman"/>
          <w:szCs w:val="24"/>
        </w:rPr>
        <w:t>,</w:t>
      </w:r>
      <w:r w:rsidRPr="005818E9">
        <w:rPr>
          <w:rFonts w:eastAsia="Times New Roman"/>
          <w:szCs w:val="24"/>
        </w:rPr>
        <w:t xml:space="preserve"> </w:t>
      </w:r>
      <w:r>
        <w:rPr>
          <w:rFonts w:eastAsia="Times New Roman"/>
          <w:szCs w:val="24"/>
        </w:rPr>
        <w:t>όμως,</w:t>
      </w:r>
      <w:r w:rsidRPr="005818E9">
        <w:rPr>
          <w:rFonts w:eastAsia="Times New Roman"/>
          <w:szCs w:val="24"/>
        </w:rPr>
        <w:t xml:space="preserve"> τώρα στο </w:t>
      </w:r>
      <w:r>
        <w:rPr>
          <w:rFonts w:eastAsia="Times New Roman"/>
          <w:szCs w:val="24"/>
        </w:rPr>
        <w:t>ευθύτερα</w:t>
      </w:r>
      <w:r w:rsidRPr="005818E9">
        <w:rPr>
          <w:rFonts w:eastAsia="Times New Roman"/>
          <w:szCs w:val="24"/>
        </w:rPr>
        <w:t xml:space="preserve"> πολιτικό μέρος της </w:t>
      </w:r>
      <w:r>
        <w:rPr>
          <w:rFonts w:eastAsia="Times New Roman"/>
          <w:szCs w:val="24"/>
        </w:rPr>
        <w:t>ομιλίας μου αυτής. Κυρίες και κύριοι Β</w:t>
      </w:r>
      <w:r w:rsidRPr="005818E9">
        <w:rPr>
          <w:rFonts w:eastAsia="Times New Roman"/>
          <w:szCs w:val="24"/>
        </w:rPr>
        <w:t>ουλευτές</w:t>
      </w:r>
      <w:r>
        <w:rPr>
          <w:rFonts w:eastAsia="Times New Roman"/>
          <w:szCs w:val="24"/>
        </w:rPr>
        <w:t>,</w:t>
      </w:r>
      <w:r w:rsidRPr="005818E9">
        <w:rPr>
          <w:rFonts w:eastAsia="Times New Roman"/>
          <w:szCs w:val="24"/>
        </w:rPr>
        <w:t xml:space="preserve"> </w:t>
      </w:r>
      <w:r>
        <w:rPr>
          <w:rFonts w:eastAsia="Times New Roman"/>
          <w:szCs w:val="24"/>
        </w:rPr>
        <w:t xml:space="preserve">η ψήφιση των </w:t>
      </w:r>
      <w:r>
        <w:rPr>
          <w:rFonts w:eastAsia="Times New Roman"/>
          <w:szCs w:val="24"/>
        </w:rPr>
        <w:t>κ</w:t>
      </w:r>
      <w:r>
        <w:rPr>
          <w:rFonts w:eastAsia="Times New Roman"/>
          <w:szCs w:val="24"/>
        </w:rPr>
        <w:t>ωδίκων</w:t>
      </w:r>
      <w:r w:rsidRPr="005818E9">
        <w:rPr>
          <w:rFonts w:eastAsia="Times New Roman"/>
          <w:szCs w:val="24"/>
        </w:rPr>
        <w:t xml:space="preserve"> θα έ</w:t>
      </w:r>
      <w:r>
        <w:rPr>
          <w:rFonts w:eastAsia="Times New Roman"/>
          <w:szCs w:val="24"/>
        </w:rPr>
        <w:t xml:space="preserve">πρεπε να </w:t>
      </w:r>
      <w:r w:rsidRPr="005818E9">
        <w:rPr>
          <w:rFonts w:eastAsia="Times New Roman"/>
          <w:szCs w:val="24"/>
        </w:rPr>
        <w:t>έχει γίνει πολύ νωρίτερα</w:t>
      </w:r>
      <w:r>
        <w:rPr>
          <w:rFonts w:eastAsia="Times New Roman"/>
          <w:szCs w:val="24"/>
        </w:rPr>
        <w:t>, σε πολιτικά</w:t>
      </w:r>
      <w:r w:rsidRPr="005818E9">
        <w:rPr>
          <w:rFonts w:eastAsia="Times New Roman"/>
          <w:szCs w:val="24"/>
        </w:rPr>
        <w:t xml:space="preserve"> ανύποπτο χρόνο</w:t>
      </w:r>
      <w:r>
        <w:rPr>
          <w:rFonts w:eastAsia="Times New Roman"/>
          <w:szCs w:val="24"/>
        </w:rPr>
        <w:t>,</w:t>
      </w:r>
      <w:r w:rsidRPr="005818E9">
        <w:rPr>
          <w:rFonts w:eastAsia="Times New Roman"/>
          <w:szCs w:val="24"/>
        </w:rPr>
        <w:t xml:space="preserve"> υπό συνθήκες πολιτικής συναίνεσης</w:t>
      </w:r>
      <w:r>
        <w:rPr>
          <w:rFonts w:eastAsia="Times New Roman"/>
          <w:szCs w:val="24"/>
        </w:rPr>
        <w:t>.</w:t>
      </w:r>
      <w:r w:rsidRPr="005818E9">
        <w:rPr>
          <w:rFonts w:eastAsia="Times New Roman"/>
          <w:szCs w:val="24"/>
        </w:rPr>
        <w:t xml:space="preserve"> </w:t>
      </w:r>
      <w:r>
        <w:rPr>
          <w:rFonts w:eastAsia="Times New Roman"/>
          <w:szCs w:val="24"/>
        </w:rPr>
        <w:t>Η</w:t>
      </w:r>
      <w:r w:rsidRPr="005818E9">
        <w:rPr>
          <w:rFonts w:eastAsia="Times New Roman"/>
          <w:szCs w:val="24"/>
        </w:rPr>
        <w:t xml:space="preserve"> </w:t>
      </w:r>
      <w:r>
        <w:rPr>
          <w:rFonts w:eastAsia="Times New Roman"/>
          <w:szCs w:val="24"/>
        </w:rPr>
        <w:t>Κ</w:t>
      </w:r>
      <w:r w:rsidRPr="005818E9">
        <w:rPr>
          <w:rFonts w:eastAsia="Times New Roman"/>
          <w:szCs w:val="24"/>
        </w:rPr>
        <w:t>υβέρνηση θα έπειθε τότε ότι σέβεται πρ</w:t>
      </w:r>
      <w:r w:rsidRPr="005818E9">
        <w:rPr>
          <w:rFonts w:eastAsia="Times New Roman"/>
          <w:szCs w:val="24"/>
        </w:rPr>
        <w:t xml:space="preserve">αγματικά τον </w:t>
      </w:r>
      <w:r>
        <w:rPr>
          <w:rFonts w:eastAsia="Times New Roman"/>
          <w:szCs w:val="24"/>
        </w:rPr>
        <w:t>π</w:t>
      </w:r>
      <w:r w:rsidRPr="005818E9">
        <w:rPr>
          <w:rFonts w:eastAsia="Times New Roman"/>
          <w:szCs w:val="24"/>
        </w:rPr>
        <w:t>οινικό φιλελευθερισμό και το κράτος δικαίου</w:t>
      </w:r>
      <w:r>
        <w:rPr>
          <w:rFonts w:eastAsia="Times New Roman"/>
          <w:szCs w:val="24"/>
        </w:rPr>
        <w:t>.</w:t>
      </w:r>
      <w:r w:rsidRPr="005818E9">
        <w:rPr>
          <w:rFonts w:eastAsia="Times New Roman"/>
          <w:szCs w:val="24"/>
        </w:rPr>
        <w:t xml:space="preserve"> </w:t>
      </w:r>
      <w:r>
        <w:rPr>
          <w:rFonts w:eastAsia="Times New Roman"/>
          <w:szCs w:val="24"/>
        </w:rPr>
        <w:t>Γ</w:t>
      </w:r>
      <w:r w:rsidRPr="005818E9">
        <w:rPr>
          <w:rFonts w:eastAsia="Times New Roman"/>
          <w:szCs w:val="24"/>
        </w:rPr>
        <w:t xml:space="preserve">ιατί </w:t>
      </w:r>
      <w:r>
        <w:rPr>
          <w:rFonts w:eastAsia="Times New Roman"/>
          <w:szCs w:val="24"/>
        </w:rPr>
        <w:t>θα μου επιτρέψετε να πω</w:t>
      </w:r>
      <w:r w:rsidRPr="005818E9">
        <w:rPr>
          <w:rFonts w:eastAsia="Times New Roman"/>
          <w:szCs w:val="24"/>
        </w:rPr>
        <w:t xml:space="preserve"> ότι οι αντιρρήσεις μου για το αν </w:t>
      </w:r>
      <w:r>
        <w:rPr>
          <w:rFonts w:eastAsia="Times New Roman"/>
          <w:szCs w:val="24"/>
        </w:rPr>
        <w:t>π</w:t>
      </w:r>
      <w:r w:rsidRPr="005818E9">
        <w:rPr>
          <w:rFonts w:eastAsia="Times New Roman"/>
          <w:szCs w:val="24"/>
        </w:rPr>
        <w:t xml:space="preserve">ράγματι </w:t>
      </w:r>
      <w:r>
        <w:rPr>
          <w:rFonts w:eastAsia="Times New Roman"/>
          <w:szCs w:val="24"/>
        </w:rPr>
        <w:t>σ</w:t>
      </w:r>
      <w:r w:rsidRPr="005818E9">
        <w:rPr>
          <w:rFonts w:eastAsia="Times New Roman"/>
          <w:szCs w:val="24"/>
        </w:rPr>
        <w:t>έβεται τους κανόνες αυτούς είναι πάρα πολύ μεγάλες</w:t>
      </w:r>
      <w:r>
        <w:rPr>
          <w:rFonts w:eastAsia="Times New Roman"/>
          <w:szCs w:val="24"/>
        </w:rPr>
        <w:t>.</w:t>
      </w:r>
    </w:p>
    <w:p w14:paraId="38B9DCA6" w14:textId="77777777" w:rsidR="00200609" w:rsidRDefault="002F7F27">
      <w:pPr>
        <w:spacing w:line="600" w:lineRule="auto"/>
        <w:ind w:firstLine="720"/>
        <w:jc w:val="both"/>
        <w:rPr>
          <w:rFonts w:eastAsia="Times New Roman" w:cs="Times New Roman"/>
          <w:szCs w:val="24"/>
        </w:rPr>
      </w:pPr>
      <w:r>
        <w:rPr>
          <w:rFonts w:eastAsia="Times New Roman"/>
          <w:szCs w:val="24"/>
        </w:rPr>
        <w:t>Είδαμε τ</w:t>
      </w:r>
      <w:r w:rsidRPr="005818E9">
        <w:rPr>
          <w:rFonts w:eastAsia="Times New Roman"/>
          <w:szCs w:val="24"/>
        </w:rPr>
        <w:t xml:space="preserve">α τελευταία χρόνια να παραβιάζεται συστηματικά στην </w:t>
      </w:r>
      <w:r>
        <w:rPr>
          <w:rFonts w:eastAsia="Times New Roman"/>
          <w:szCs w:val="24"/>
        </w:rPr>
        <w:t>Α</w:t>
      </w:r>
      <w:r w:rsidRPr="005818E9">
        <w:rPr>
          <w:rFonts w:eastAsia="Times New Roman"/>
          <w:szCs w:val="24"/>
        </w:rPr>
        <w:t>ίθουσα αυτή</w:t>
      </w:r>
      <w:r w:rsidRPr="005818E9">
        <w:rPr>
          <w:rFonts w:eastAsia="Times New Roman"/>
          <w:szCs w:val="24"/>
        </w:rPr>
        <w:t xml:space="preserve"> από τον ίδιο τον Πρωθυπουργό το τεκμήριο αθωότητας</w:t>
      </w:r>
      <w:r>
        <w:rPr>
          <w:rFonts w:eastAsia="Times New Roman"/>
          <w:szCs w:val="24"/>
        </w:rPr>
        <w:t>.</w:t>
      </w:r>
      <w:r w:rsidRPr="005818E9">
        <w:rPr>
          <w:rFonts w:eastAsia="Times New Roman"/>
          <w:szCs w:val="24"/>
        </w:rPr>
        <w:t xml:space="preserve"> </w:t>
      </w:r>
      <w:r>
        <w:rPr>
          <w:rFonts w:eastAsia="Times New Roman"/>
          <w:szCs w:val="24"/>
        </w:rPr>
        <w:t>Ε</w:t>
      </w:r>
      <w:r w:rsidRPr="005818E9">
        <w:rPr>
          <w:rFonts w:eastAsia="Times New Roman"/>
          <w:szCs w:val="24"/>
        </w:rPr>
        <w:t>ίδαμε να παραβιάζεται συστηματικά από κυβερνητικούς κύκλους η μυστικότητα της ποινικής προδικασίας</w:t>
      </w:r>
      <w:r>
        <w:rPr>
          <w:rFonts w:eastAsia="Times New Roman"/>
          <w:szCs w:val="24"/>
        </w:rPr>
        <w:t>,</w:t>
      </w:r>
      <w:r w:rsidRPr="005818E9">
        <w:rPr>
          <w:rFonts w:eastAsia="Times New Roman"/>
          <w:szCs w:val="24"/>
        </w:rPr>
        <w:t xml:space="preserve"> η ίδια η ανεξαρτησία της δικαιοσύνης</w:t>
      </w:r>
      <w:r>
        <w:rPr>
          <w:rFonts w:eastAsia="Times New Roman"/>
          <w:szCs w:val="24"/>
        </w:rPr>
        <w:t>.</w:t>
      </w:r>
      <w:r w:rsidRPr="005818E9">
        <w:rPr>
          <w:rFonts w:eastAsia="Times New Roman"/>
          <w:szCs w:val="24"/>
        </w:rPr>
        <w:t xml:space="preserve"> </w:t>
      </w:r>
      <w:r>
        <w:rPr>
          <w:rFonts w:eastAsia="Times New Roman"/>
          <w:szCs w:val="24"/>
        </w:rPr>
        <w:t>Η</w:t>
      </w:r>
      <w:r w:rsidRPr="005818E9">
        <w:rPr>
          <w:rFonts w:eastAsia="Times New Roman"/>
          <w:szCs w:val="24"/>
        </w:rPr>
        <w:t xml:space="preserve"> δε κάλυψη των θέσεων του </w:t>
      </w:r>
      <w:r>
        <w:rPr>
          <w:rFonts w:eastAsia="Times New Roman"/>
          <w:szCs w:val="24"/>
        </w:rPr>
        <w:lastRenderedPageBreak/>
        <w:t>π</w:t>
      </w:r>
      <w:r w:rsidRPr="005818E9">
        <w:rPr>
          <w:rFonts w:eastAsia="Times New Roman"/>
          <w:szCs w:val="24"/>
        </w:rPr>
        <w:t xml:space="preserve">ροέδρου και του </w:t>
      </w:r>
      <w:r>
        <w:rPr>
          <w:rFonts w:eastAsia="Times New Roman"/>
          <w:szCs w:val="24"/>
        </w:rPr>
        <w:t>ε</w:t>
      </w:r>
      <w:r w:rsidRPr="005818E9">
        <w:rPr>
          <w:rFonts w:eastAsia="Times New Roman"/>
          <w:szCs w:val="24"/>
        </w:rPr>
        <w:t>ισαγγελέα του Αρείο</w:t>
      </w:r>
      <w:r w:rsidRPr="005818E9">
        <w:rPr>
          <w:rFonts w:eastAsia="Times New Roman"/>
          <w:szCs w:val="24"/>
        </w:rPr>
        <w:t xml:space="preserve">υ Πάγου </w:t>
      </w:r>
      <w:r>
        <w:rPr>
          <w:rFonts w:eastAsia="Times New Roman"/>
          <w:szCs w:val="24"/>
        </w:rPr>
        <w:t xml:space="preserve">έχει τραυματίσει, </w:t>
      </w:r>
      <w:r w:rsidRPr="005818E9">
        <w:rPr>
          <w:rFonts w:eastAsia="Times New Roman"/>
          <w:szCs w:val="24"/>
        </w:rPr>
        <w:t>ούτως ή άλλως</w:t>
      </w:r>
      <w:r>
        <w:rPr>
          <w:rFonts w:eastAsia="Times New Roman"/>
          <w:szCs w:val="24"/>
        </w:rPr>
        <w:t xml:space="preserve">, </w:t>
      </w:r>
      <w:r w:rsidRPr="005818E9">
        <w:rPr>
          <w:rFonts w:eastAsia="Times New Roman"/>
          <w:szCs w:val="24"/>
        </w:rPr>
        <w:t>τη δικαιοσύνη</w:t>
      </w:r>
      <w:r>
        <w:rPr>
          <w:rFonts w:eastAsia="Times New Roman"/>
          <w:szCs w:val="24"/>
        </w:rPr>
        <w:t>,</w:t>
      </w:r>
      <w:r w:rsidRPr="005818E9">
        <w:rPr>
          <w:rFonts w:eastAsia="Times New Roman"/>
          <w:szCs w:val="24"/>
        </w:rPr>
        <w:t xml:space="preserve"> διότι η </w:t>
      </w:r>
      <w:r>
        <w:rPr>
          <w:rFonts w:eastAsia="Times New Roman"/>
          <w:szCs w:val="24"/>
        </w:rPr>
        <w:t xml:space="preserve">κατά </w:t>
      </w:r>
      <w:proofErr w:type="spellStart"/>
      <w:r>
        <w:rPr>
          <w:rFonts w:eastAsia="Times New Roman"/>
          <w:szCs w:val="24"/>
        </w:rPr>
        <w:t>χρόνον</w:t>
      </w:r>
      <w:proofErr w:type="spellEnd"/>
      <w:r>
        <w:rPr>
          <w:rFonts w:eastAsia="Times New Roman"/>
          <w:szCs w:val="24"/>
        </w:rPr>
        <w:t xml:space="preserve"> </w:t>
      </w:r>
      <w:r w:rsidRPr="005818E9">
        <w:rPr>
          <w:rFonts w:eastAsia="Times New Roman"/>
          <w:szCs w:val="24"/>
        </w:rPr>
        <w:t>αρμοδιότητα της Κυβέρνησης γεννάται με την κένωση των θέσεων</w:t>
      </w:r>
      <w:r>
        <w:rPr>
          <w:rFonts w:eastAsia="Times New Roman"/>
          <w:szCs w:val="24"/>
        </w:rPr>
        <w:t>.</w:t>
      </w:r>
      <w:r w:rsidRPr="005818E9">
        <w:rPr>
          <w:rFonts w:eastAsia="Times New Roman"/>
          <w:szCs w:val="24"/>
        </w:rPr>
        <w:t xml:space="preserve"> </w:t>
      </w:r>
      <w:r>
        <w:rPr>
          <w:rFonts w:eastAsia="Times New Roman"/>
          <w:szCs w:val="24"/>
        </w:rPr>
        <w:t>Μ</w:t>
      </w:r>
      <w:r w:rsidRPr="005818E9">
        <w:rPr>
          <w:rFonts w:eastAsia="Times New Roman"/>
          <w:szCs w:val="24"/>
        </w:rPr>
        <w:t>όνο προπαρασκευαστικές ενέργειες μπορούν να γίνουν πριν</w:t>
      </w:r>
      <w:r>
        <w:rPr>
          <w:rFonts w:eastAsia="Times New Roman"/>
          <w:szCs w:val="24"/>
        </w:rPr>
        <w:t>,</w:t>
      </w:r>
      <w:r w:rsidRPr="005818E9">
        <w:rPr>
          <w:rFonts w:eastAsia="Times New Roman"/>
          <w:szCs w:val="24"/>
        </w:rPr>
        <w:t xml:space="preserve"> οι οποίες θυμί</w:t>
      </w:r>
      <w:r>
        <w:rPr>
          <w:rFonts w:eastAsia="Times New Roman"/>
          <w:szCs w:val="24"/>
        </w:rPr>
        <w:t>ζ</w:t>
      </w:r>
      <w:r w:rsidRPr="005818E9">
        <w:rPr>
          <w:rFonts w:eastAsia="Times New Roman"/>
          <w:szCs w:val="24"/>
        </w:rPr>
        <w:t xml:space="preserve">ω </w:t>
      </w:r>
      <w:r>
        <w:rPr>
          <w:rFonts w:eastAsia="Times New Roman"/>
          <w:szCs w:val="24"/>
        </w:rPr>
        <w:t xml:space="preserve">ότι </w:t>
      </w:r>
      <w:r w:rsidRPr="005818E9">
        <w:rPr>
          <w:rFonts w:eastAsia="Times New Roman"/>
          <w:szCs w:val="24"/>
        </w:rPr>
        <w:t>προβλέπονται από απλό νόμο που έχει κρι</w:t>
      </w:r>
      <w:r w:rsidRPr="005818E9">
        <w:rPr>
          <w:rFonts w:eastAsia="Times New Roman"/>
          <w:szCs w:val="24"/>
        </w:rPr>
        <w:t xml:space="preserve">θεί αντισυνταγματικός με πρακτικό της </w:t>
      </w:r>
      <w:r>
        <w:rPr>
          <w:rFonts w:eastAsia="Times New Roman"/>
          <w:szCs w:val="24"/>
        </w:rPr>
        <w:t>Δ</w:t>
      </w:r>
      <w:r w:rsidRPr="005818E9">
        <w:rPr>
          <w:rFonts w:eastAsia="Times New Roman"/>
          <w:szCs w:val="24"/>
        </w:rPr>
        <w:t xml:space="preserve">ιοικητικής </w:t>
      </w:r>
      <w:r>
        <w:rPr>
          <w:rFonts w:eastAsia="Times New Roman"/>
          <w:szCs w:val="24"/>
        </w:rPr>
        <w:t>Ο</w:t>
      </w:r>
      <w:r w:rsidRPr="005818E9">
        <w:rPr>
          <w:rFonts w:eastAsia="Times New Roman"/>
          <w:szCs w:val="24"/>
        </w:rPr>
        <w:t>λομέλειας</w:t>
      </w:r>
      <w:r>
        <w:rPr>
          <w:rFonts w:eastAsia="Times New Roman"/>
          <w:szCs w:val="24"/>
        </w:rPr>
        <w:t xml:space="preserve"> του Συμβουλίου της Επικρατείας. </w:t>
      </w:r>
    </w:p>
    <w:p w14:paraId="38B9DCA7" w14:textId="77777777" w:rsidR="00200609" w:rsidRDefault="002F7F27">
      <w:pPr>
        <w:spacing w:line="600" w:lineRule="auto"/>
        <w:ind w:firstLine="720"/>
        <w:jc w:val="both"/>
        <w:rPr>
          <w:rFonts w:eastAsia="Times New Roman" w:cs="Times New Roman"/>
          <w:szCs w:val="24"/>
        </w:rPr>
      </w:pPr>
      <w:r w:rsidRPr="00DB3266">
        <w:rPr>
          <w:rFonts w:eastAsia="Times New Roman" w:cs="Times New Roman"/>
          <w:szCs w:val="24"/>
        </w:rPr>
        <w:t xml:space="preserve">Άρα η κατά </w:t>
      </w:r>
      <w:proofErr w:type="spellStart"/>
      <w:r w:rsidRPr="00DB3266">
        <w:rPr>
          <w:rFonts w:eastAsia="Times New Roman" w:cs="Times New Roman"/>
          <w:szCs w:val="24"/>
        </w:rPr>
        <w:t>χρόν</w:t>
      </w:r>
      <w:r>
        <w:rPr>
          <w:rFonts w:eastAsia="Times New Roman" w:cs="Times New Roman"/>
          <w:szCs w:val="24"/>
        </w:rPr>
        <w:t>ον</w:t>
      </w:r>
      <w:proofErr w:type="spellEnd"/>
      <w:r w:rsidRPr="00DB3266">
        <w:rPr>
          <w:rFonts w:eastAsia="Times New Roman" w:cs="Times New Roman"/>
          <w:szCs w:val="24"/>
        </w:rPr>
        <w:t xml:space="preserve"> αρμοδιότητα του Υπουργικού Συμβουλίου </w:t>
      </w:r>
      <w:r>
        <w:rPr>
          <w:rFonts w:eastAsia="Times New Roman" w:cs="Times New Roman"/>
          <w:szCs w:val="24"/>
        </w:rPr>
        <w:t>γεννάται</w:t>
      </w:r>
      <w:r w:rsidRPr="00DB3266">
        <w:rPr>
          <w:rFonts w:eastAsia="Times New Roman" w:cs="Times New Roman"/>
          <w:szCs w:val="24"/>
        </w:rPr>
        <w:t xml:space="preserve"> την 1</w:t>
      </w:r>
      <w:r w:rsidRPr="00361FD8">
        <w:rPr>
          <w:rFonts w:eastAsia="Times New Roman" w:cs="Times New Roman"/>
          <w:szCs w:val="24"/>
          <w:vertAlign w:val="superscript"/>
        </w:rPr>
        <w:t>η</w:t>
      </w:r>
      <w:r>
        <w:rPr>
          <w:rFonts w:eastAsia="Times New Roman" w:cs="Times New Roman"/>
          <w:szCs w:val="24"/>
        </w:rPr>
        <w:t xml:space="preserve"> </w:t>
      </w:r>
      <w:r w:rsidRPr="00DB3266">
        <w:rPr>
          <w:rFonts w:eastAsia="Times New Roman" w:cs="Times New Roman"/>
          <w:szCs w:val="24"/>
        </w:rPr>
        <w:t>Ιουλίου</w:t>
      </w:r>
      <w:r>
        <w:rPr>
          <w:rFonts w:eastAsia="Times New Roman" w:cs="Times New Roman"/>
          <w:szCs w:val="24"/>
        </w:rPr>
        <w:t>. Την 1</w:t>
      </w:r>
      <w:r w:rsidRPr="00361FD8">
        <w:rPr>
          <w:rFonts w:eastAsia="Times New Roman" w:cs="Times New Roman"/>
          <w:szCs w:val="24"/>
          <w:vertAlign w:val="superscript"/>
        </w:rPr>
        <w:t>η</w:t>
      </w:r>
      <w:r>
        <w:rPr>
          <w:rFonts w:eastAsia="Times New Roman" w:cs="Times New Roman"/>
          <w:szCs w:val="24"/>
        </w:rPr>
        <w:t xml:space="preserve"> Ιουλίου, όμως, είναι </w:t>
      </w:r>
      <w:proofErr w:type="spellStart"/>
      <w:r>
        <w:rPr>
          <w:rFonts w:eastAsia="Times New Roman" w:cs="Times New Roman"/>
          <w:szCs w:val="24"/>
        </w:rPr>
        <w:t>διαλελυμένη</w:t>
      </w:r>
      <w:proofErr w:type="spellEnd"/>
      <w:r>
        <w:rPr>
          <w:rFonts w:eastAsia="Times New Roman" w:cs="Times New Roman"/>
          <w:szCs w:val="24"/>
        </w:rPr>
        <w:t xml:space="preserve"> η Βουλή και ά</w:t>
      </w:r>
      <w:r w:rsidRPr="00DB3266">
        <w:rPr>
          <w:rFonts w:eastAsia="Times New Roman" w:cs="Times New Roman"/>
          <w:szCs w:val="24"/>
        </w:rPr>
        <w:t>ρα δεν υπάρχει νομιμοποίηση</w:t>
      </w:r>
      <w:r>
        <w:rPr>
          <w:rFonts w:eastAsia="Times New Roman" w:cs="Times New Roman"/>
          <w:szCs w:val="24"/>
        </w:rPr>
        <w:t>,</w:t>
      </w:r>
      <w:r w:rsidRPr="00DB3266">
        <w:rPr>
          <w:rFonts w:eastAsia="Times New Roman" w:cs="Times New Roman"/>
          <w:szCs w:val="24"/>
        </w:rPr>
        <w:t xml:space="preserve"> δεν υπάρχει </w:t>
      </w:r>
      <w:r>
        <w:rPr>
          <w:rFonts w:eastAsia="Times New Roman" w:cs="Times New Roman"/>
          <w:szCs w:val="24"/>
        </w:rPr>
        <w:t xml:space="preserve">δηλαδή </w:t>
      </w:r>
      <w:r w:rsidRPr="00DB3266">
        <w:rPr>
          <w:rFonts w:eastAsia="Times New Roman" w:cs="Times New Roman"/>
          <w:szCs w:val="24"/>
        </w:rPr>
        <w:t xml:space="preserve">δεσμός με τη λαϊκή κυριαρχία που να </w:t>
      </w:r>
      <w:r>
        <w:rPr>
          <w:rFonts w:eastAsia="Times New Roman" w:cs="Times New Roman"/>
          <w:szCs w:val="24"/>
        </w:rPr>
        <w:t xml:space="preserve">νομιμοποιεί </w:t>
      </w:r>
      <w:r w:rsidRPr="00DB3266">
        <w:rPr>
          <w:rFonts w:eastAsia="Times New Roman" w:cs="Times New Roman"/>
          <w:szCs w:val="24"/>
        </w:rPr>
        <w:t>το Υπουργικό Συμβούλιο να παρέμβει στη δομή της ανεξαρτησίας της δικαιοσύνης και της διάκρισης των εξουσιών</w:t>
      </w:r>
      <w:r>
        <w:rPr>
          <w:rFonts w:eastAsia="Times New Roman" w:cs="Times New Roman"/>
          <w:szCs w:val="24"/>
        </w:rPr>
        <w:t>. Τ</w:t>
      </w:r>
      <w:r w:rsidRPr="00DB3266">
        <w:rPr>
          <w:rFonts w:eastAsia="Times New Roman" w:cs="Times New Roman"/>
          <w:szCs w:val="24"/>
        </w:rPr>
        <w:t>ο σχήμα είναι πάρα πολύ απλό</w:t>
      </w:r>
      <w:r>
        <w:rPr>
          <w:rFonts w:eastAsia="Times New Roman" w:cs="Times New Roman"/>
          <w:szCs w:val="24"/>
        </w:rPr>
        <w:t>. Κ</w:t>
      </w:r>
      <w:r w:rsidRPr="00DB3266">
        <w:rPr>
          <w:rFonts w:eastAsia="Times New Roman" w:cs="Times New Roman"/>
          <w:szCs w:val="24"/>
        </w:rPr>
        <w:t>αι είμαι βέβαιος ότι ο Πρόεδρος της Δημοκρατίας</w:t>
      </w:r>
      <w:r w:rsidRPr="00DB3266">
        <w:rPr>
          <w:rFonts w:eastAsia="Times New Roman" w:cs="Times New Roman"/>
          <w:szCs w:val="24"/>
        </w:rPr>
        <w:t xml:space="preserve"> το έχει υπ</w:t>
      </w:r>
      <w:r>
        <w:rPr>
          <w:rFonts w:eastAsia="Times New Roman" w:cs="Times New Roman"/>
          <w:szCs w:val="24"/>
        </w:rPr>
        <w:t xml:space="preserve">’ </w:t>
      </w:r>
      <w:proofErr w:type="spellStart"/>
      <w:r w:rsidRPr="00DB3266">
        <w:rPr>
          <w:rFonts w:eastAsia="Times New Roman" w:cs="Times New Roman"/>
          <w:szCs w:val="24"/>
        </w:rPr>
        <w:t>όψιν</w:t>
      </w:r>
      <w:proofErr w:type="spellEnd"/>
      <w:r>
        <w:rPr>
          <w:rFonts w:eastAsia="Times New Roman" w:cs="Times New Roman"/>
          <w:szCs w:val="24"/>
        </w:rPr>
        <w:t xml:space="preserve"> του.</w:t>
      </w:r>
    </w:p>
    <w:p w14:paraId="38B9DCA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Δ</w:t>
      </w:r>
      <w:r w:rsidRPr="00DB3266">
        <w:rPr>
          <w:rFonts w:eastAsia="Times New Roman" w:cs="Times New Roman"/>
          <w:szCs w:val="24"/>
        </w:rPr>
        <w:t>εν θα μιλήσω σήμερα σε αυτή την αποχαιρετ</w:t>
      </w:r>
      <w:r>
        <w:rPr>
          <w:rFonts w:eastAsia="Times New Roman" w:cs="Times New Roman"/>
          <w:szCs w:val="24"/>
        </w:rPr>
        <w:t>ιστήρια ομιλία για το τι έγινε στην τραγική</w:t>
      </w:r>
      <w:r w:rsidRPr="00DB3266">
        <w:rPr>
          <w:rFonts w:eastAsia="Times New Roman" w:cs="Times New Roman"/>
          <w:szCs w:val="24"/>
        </w:rPr>
        <w:t xml:space="preserve"> σκευωρία της υπόθεσης </w:t>
      </w:r>
      <w:r>
        <w:rPr>
          <w:rFonts w:eastAsia="Times New Roman" w:cs="Times New Roman"/>
          <w:szCs w:val="24"/>
        </w:rPr>
        <w:t>«</w:t>
      </w:r>
      <w:r w:rsidRPr="00361EE6">
        <w:rPr>
          <w:rFonts w:eastAsia="Times New Roman" w:cs="Times New Roman"/>
          <w:szCs w:val="24"/>
          <w:lang w:val="en-US"/>
        </w:rPr>
        <w:t>NOVARTIS</w:t>
      </w:r>
      <w:r w:rsidRPr="00361EE6">
        <w:rPr>
          <w:rFonts w:eastAsia="Times New Roman" w:cs="Times New Roman"/>
          <w:szCs w:val="24"/>
        </w:rPr>
        <w:t>»</w:t>
      </w:r>
      <w:r>
        <w:rPr>
          <w:rFonts w:eastAsia="Times New Roman" w:cs="Times New Roman"/>
          <w:szCs w:val="24"/>
        </w:rPr>
        <w:t>, αλλά</w:t>
      </w:r>
      <w:r w:rsidRPr="00DB3266">
        <w:rPr>
          <w:rFonts w:eastAsia="Times New Roman" w:cs="Times New Roman"/>
          <w:szCs w:val="24"/>
        </w:rPr>
        <w:t xml:space="preserve"> </w:t>
      </w:r>
      <w:r>
        <w:rPr>
          <w:rFonts w:eastAsia="Times New Roman" w:cs="Times New Roman"/>
          <w:szCs w:val="24"/>
        </w:rPr>
        <w:t xml:space="preserve">οι αναφορές του </w:t>
      </w:r>
      <w:proofErr w:type="spellStart"/>
      <w:r>
        <w:rPr>
          <w:rFonts w:eastAsia="Times New Roman" w:cs="Times New Roman"/>
          <w:szCs w:val="24"/>
        </w:rPr>
        <w:t>αντεισαγγελέως</w:t>
      </w:r>
      <w:proofErr w:type="spellEnd"/>
      <w:r w:rsidRPr="00DB3266">
        <w:rPr>
          <w:rFonts w:eastAsia="Times New Roman" w:cs="Times New Roman"/>
          <w:szCs w:val="24"/>
        </w:rPr>
        <w:t xml:space="preserve"> του Α</w:t>
      </w:r>
      <w:r w:rsidRPr="00DB3266">
        <w:rPr>
          <w:rFonts w:eastAsia="Times New Roman" w:cs="Times New Roman"/>
          <w:szCs w:val="24"/>
        </w:rPr>
        <w:lastRenderedPageBreak/>
        <w:t>ρείου Πάγου</w:t>
      </w:r>
      <w:r>
        <w:rPr>
          <w:rFonts w:eastAsia="Times New Roman" w:cs="Times New Roman"/>
          <w:szCs w:val="24"/>
        </w:rPr>
        <w:t>,</w:t>
      </w:r>
      <w:r w:rsidRPr="00DB3266">
        <w:rPr>
          <w:rFonts w:eastAsia="Times New Roman" w:cs="Times New Roman"/>
          <w:szCs w:val="24"/>
        </w:rPr>
        <w:t xml:space="preserve"> κ</w:t>
      </w:r>
      <w:r>
        <w:rPr>
          <w:rFonts w:eastAsia="Times New Roman" w:cs="Times New Roman"/>
          <w:szCs w:val="24"/>
        </w:rPr>
        <w:t>. Ιωάνν</w:t>
      </w:r>
      <w:r w:rsidRPr="00DB3266">
        <w:rPr>
          <w:rFonts w:eastAsia="Times New Roman" w:cs="Times New Roman"/>
          <w:szCs w:val="24"/>
        </w:rPr>
        <w:t>η Αγγελή</w:t>
      </w:r>
      <w:r>
        <w:rPr>
          <w:rFonts w:eastAsia="Times New Roman" w:cs="Times New Roman"/>
          <w:szCs w:val="24"/>
        </w:rPr>
        <w:t>,</w:t>
      </w:r>
      <w:r w:rsidRPr="00DB3266">
        <w:rPr>
          <w:rFonts w:eastAsia="Times New Roman" w:cs="Times New Roman"/>
          <w:szCs w:val="24"/>
        </w:rPr>
        <w:t xml:space="preserve"> δεν μπορούν να μείνουν αναπάντητες</w:t>
      </w:r>
      <w:r>
        <w:rPr>
          <w:rFonts w:eastAsia="Times New Roman" w:cs="Times New Roman"/>
          <w:szCs w:val="24"/>
        </w:rPr>
        <w:t xml:space="preserve">. Οι </w:t>
      </w:r>
      <w:r>
        <w:rPr>
          <w:rFonts w:eastAsia="Times New Roman" w:cs="Times New Roman"/>
          <w:szCs w:val="24"/>
        </w:rPr>
        <w:t>μηνύσεις που υπεβλήθησαν από προστατευόμενο μάρτυρα</w:t>
      </w:r>
      <w:r w:rsidRPr="00DB3266">
        <w:rPr>
          <w:rFonts w:eastAsia="Times New Roman" w:cs="Times New Roman"/>
          <w:szCs w:val="24"/>
        </w:rPr>
        <w:t xml:space="preserve"> </w:t>
      </w:r>
      <w:r>
        <w:rPr>
          <w:rFonts w:eastAsia="Times New Roman" w:cs="Times New Roman"/>
          <w:szCs w:val="24"/>
        </w:rPr>
        <w:t xml:space="preserve">κατά </w:t>
      </w:r>
      <w:proofErr w:type="spellStart"/>
      <w:r>
        <w:rPr>
          <w:rFonts w:eastAsia="Times New Roman" w:cs="Times New Roman"/>
          <w:szCs w:val="24"/>
        </w:rPr>
        <w:t>προστατευομένων</w:t>
      </w:r>
      <w:proofErr w:type="spellEnd"/>
      <w:r>
        <w:rPr>
          <w:rFonts w:eastAsia="Times New Roman" w:cs="Times New Roman"/>
          <w:szCs w:val="24"/>
        </w:rPr>
        <w:t xml:space="preserve"> μ</w:t>
      </w:r>
      <w:r w:rsidRPr="00DB3266">
        <w:rPr>
          <w:rFonts w:eastAsia="Times New Roman" w:cs="Times New Roman"/>
          <w:szCs w:val="24"/>
        </w:rPr>
        <w:t>αρτύρων δεν μπορούν να μείνουν αναπάντητες</w:t>
      </w:r>
      <w:r>
        <w:rPr>
          <w:rFonts w:eastAsia="Times New Roman" w:cs="Times New Roman"/>
          <w:szCs w:val="24"/>
        </w:rPr>
        <w:t>. Ε</w:t>
      </w:r>
      <w:r w:rsidRPr="00DB3266">
        <w:rPr>
          <w:rFonts w:eastAsia="Times New Roman" w:cs="Times New Roman"/>
          <w:szCs w:val="24"/>
        </w:rPr>
        <w:t xml:space="preserve">ίναι ευτύχημα ότι ο νέος </w:t>
      </w:r>
      <w:r>
        <w:rPr>
          <w:rFonts w:eastAsia="Times New Roman" w:cs="Times New Roman"/>
          <w:szCs w:val="24"/>
        </w:rPr>
        <w:t>Π</w:t>
      </w:r>
      <w:r w:rsidRPr="00DB3266">
        <w:rPr>
          <w:rFonts w:eastAsia="Times New Roman" w:cs="Times New Roman"/>
          <w:szCs w:val="24"/>
        </w:rPr>
        <w:t xml:space="preserve">οινικός </w:t>
      </w:r>
      <w:r>
        <w:rPr>
          <w:rFonts w:eastAsia="Times New Roman" w:cs="Times New Roman"/>
          <w:szCs w:val="24"/>
        </w:rPr>
        <w:t>Κ</w:t>
      </w:r>
      <w:r w:rsidRPr="00DB3266">
        <w:rPr>
          <w:rFonts w:eastAsia="Times New Roman" w:cs="Times New Roman"/>
          <w:szCs w:val="24"/>
        </w:rPr>
        <w:t xml:space="preserve">ώδικας δεν καθιστά </w:t>
      </w:r>
      <w:r>
        <w:rPr>
          <w:rFonts w:eastAsia="Times New Roman" w:cs="Times New Roman"/>
          <w:szCs w:val="24"/>
        </w:rPr>
        <w:t>επιεικέστερα</w:t>
      </w:r>
      <w:r w:rsidRPr="00DB3266">
        <w:rPr>
          <w:rFonts w:eastAsia="Times New Roman" w:cs="Times New Roman"/>
          <w:szCs w:val="24"/>
        </w:rPr>
        <w:t xml:space="preserve"> τα άρθρα 134 και 239</w:t>
      </w:r>
      <w:r>
        <w:rPr>
          <w:rFonts w:eastAsia="Times New Roman" w:cs="Times New Roman"/>
          <w:szCs w:val="24"/>
        </w:rPr>
        <w:t>,</w:t>
      </w:r>
      <w:r w:rsidRPr="00DB3266">
        <w:rPr>
          <w:rFonts w:eastAsia="Times New Roman" w:cs="Times New Roman"/>
          <w:szCs w:val="24"/>
        </w:rPr>
        <w:t xml:space="preserve"> που είναι κρίσιμα γι</w:t>
      </w:r>
      <w:r>
        <w:rPr>
          <w:rFonts w:eastAsia="Times New Roman" w:cs="Times New Roman"/>
          <w:szCs w:val="24"/>
        </w:rPr>
        <w:t>α τη διερεύνηση της σκευωρία</w:t>
      </w:r>
      <w:r>
        <w:rPr>
          <w:rFonts w:eastAsia="Times New Roman" w:cs="Times New Roman"/>
          <w:szCs w:val="24"/>
        </w:rPr>
        <w:t>ς αυτής.</w:t>
      </w:r>
    </w:p>
    <w:p w14:paraId="38B9DCA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DB3266">
        <w:rPr>
          <w:rFonts w:eastAsia="Times New Roman" w:cs="Times New Roman"/>
          <w:szCs w:val="24"/>
        </w:rPr>
        <w:t>ουλευτές</w:t>
      </w:r>
      <w:r>
        <w:rPr>
          <w:rFonts w:eastAsia="Times New Roman" w:cs="Times New Roman"/>
          <w:szCs w:val="24"/>
        </w:rPr>
        <w:t>,</w:t>
      </w:r>
      <w:r w:rsidRPr="00DB3266">
        <w:rPr>
          <w:rFonts w:eastAsia="Times New Roman" w:cs="Times New Roman"/>
          <w:szCs w:val="24"/>
        </w:rPr>
        <w:t xml:space="preserve"> αποχωρώ από τη Βουλή των Ελλήνων </w:t>
      </w:r>
      <w:r>
        <w:rPr>
          <w:rFonts w:eastAsia="Times New Roman" w:cs="Times New Roman"/>
          <w:szCs w:val="24"/>
        </w:rPr>
        <w:t xml:space="preserve">μετά από είκοσι έξι </w:t>
      </w:r>
      <w:r w:rsidRPr="00DB3266">
        <w:rPr>
          <w:rFonts w:eastAsia="Times New Roman" w:cs="Times New Roman"/>
          <w:szCs w:val="24"/>
        </w:rPr>
        <w:t>και πλέον χρόνια συνεχούς και αδιάλειπτης θητείας στα έδρανα αυτά</w:t>
      </w:r>
      <w:r>
        <w:rPr>
          <w:rFonts w:eastAsia="Times New Roman" w:cs="Times New Roman"/>
          <w:szCs w:val="24"/>
        </w:rPr>
        <w:t>.</w:t>
      </w:r>
      <w:r w:rsidRPr="00DB3266">
        <w:rPr>
          <w:rFonts w:eastAsia="Times New Roman" w:cs="Times New Roman"/>
          <w:szCs w:val="24"/>
        </w:rPr>
        <w:t xml:space="preserve"> </w:t>
      </w:r>
      <w:r>
        <w:rPr>
          <w:rFonts w:eastAsia="Times New Roman" w:cs="Times New Roman"/>
          <w:szCs w:val="24"/>
        </w:rPr>
        <w:t>Εκλέχθηκα Β</w:t>
      </w:r>
      <w:r w:rsidRPr="00DB3266">
        <w:rPr>
          <w:rFonts w:eastAsia="Times New Roman" w:cs="Times New Roman"/>
          <w:szCs w:val="24"/>
        </w:rPr>
        <w:t>ουλευτής Θεσσαλονίκης</w:t>
      </w:r>
      <w:r>
        <w:rPr>
          <w:rFonts w:eastAsia="Times New Roman" w:cs="Times New Roman"/>
          <w:szCs w:val="24"/>
        </w:rPr>
        <w:t>,</w:t>
      </w:r>
      <w:r w:rsidRPr="00DB3266">
        <w:rPr>
          <w:rFonts w:eastAsia="Times New Roman" w:cs="Times New Roman"/>
          <w:szCs w:val="24"/>
        </w:rPr>
        <w:t xml:space="preserve"> πολλές φορές πρώτος σε σταυρούς προτίμησης</w:t>
      </w:r>
      <w:r>
        <w:rPr>
          <w:rFonts w:eastAsia="Times New Roman" w:cs="Times New Roman"/>
          <w:szCs w:val="24"/>
        </w:rPr>
        <w:t>,</w:t>
      </w:r>
      <w:r w:rsidRPr="00DB3266">
        <w:rPr>
          <w:rFonts w:eastAsia="Times New Roman" w:cs="Times New Roman"/>
          <w:szCs w:val="24"/>
        </w:rPr>
        <w:t xml:space="preserve"> σε 10 διαφορετικές ε</w:t>
      </w:r>
      <w:r w:rsidRPr="00DB3266">
        <w:rPr>
          <w:rFonts w:eastAsia="Times New Roman" w:cs="Times New Roman"/>
          <w:szCs w:val="24"/>
        </w:rPr>
        <w:t>κλογικές αναμετρήσεις</w:t>
      </w:r>
      <w:r>
        <w:rPr>
          <w:rFonts w:eastAsia="Times New Roman" w:cs="Times New Roman"/>
          <w:szCs w:val="24"/>
        </w:rPr>
        <w:t>.</w:t>
      </w:r>
      <w:r w:rsidRPr="00DB3266">
        <w:rPr>
          <w:rFonts w:eastAsia="Times New Roman" w:cs="Times New Roman"/>
          <w:szCs w:val="24"/>
        </w:rPr>
        <w:t xml:space="preserve"> </w:t>
      </w:r>
      <w:r>
        <w:rPr>
          <w:rFonts w:eastAsia="Times New Roman" w:cs="Times New Roman"/>
          <w:szCs w:val="24"/>
        </w:rPr>
        <w:t>Υ</w:t>
      </w:r>
      <w:r w:rsidRPr="00DB3266">
        <w:rPr>
          <w:rFonts w:eastAsia="Times New Roman" w:cs="Times New Roman"/>
          <w:szCs w:val="24"/>
        </w:rPr>
        <w:t xml:space="preserve">πηρέτησα </w:t>
      </w:r>
      <w:r>
        <w:rPr>
          <w:rFonts w:eastAsia="Times New Roman" w:cs="Times New Roman"/>
          <w:szCs w:val="24"/>
        </w:rPr>
        <w:t>δεκαεφτά</w:t>
      </w:r>
      <w:r w:rsidRPr="00DB3266">
        <w:rPr>
          <w:rFonts w:eastAsia="Times New Roman" w:cs="Times New Roman"/>
          <w:szCs w:val="24"/>
        </w:rPr>
        <w:t xml:space="preserve"> χρόνια την κυβέρνηση και την κυβερνητική πλειοψηφία από διάφορες υπουργικές θέσεις έως και τη θέση του αντιπροέδρου της κυβέρνησης και του κυβερνητικού εταίρου</w:t>
      </w:r>
      <w:r>
        <w:rPr>
          <w:rFonts w:eastAsia="Times New Roman" w:cs="Times New Roman"/>
          <w:szCs w:val="24"/>
        </w:rPr>
        <w:t>. Έ</w:t>
      </w:r>
      <w:r w:rsidRPr="00DB3266">
        <w:rPr>
          <w:rFonts w:eastAsia="Times New Roman" w:cs="Times New Roman"/>
          <w:szCs w:val="24"/>
        </w:rPr>
        <w:t>χω δ</w:t>
      </w:r>
      <w:r>
        <w:rPr>
          <w:rFonts w:eastAsia="Times New Roman" w:cs="Times New Roman"/>
          <w:szCs w:val="24"/>
        </w:rPr>
        <w:t xml:space="preserve">ιατελέσει </w:t>
      </w:r>
      <w:r>
        <w:rPr>
          <w:rFonts w:eastAsia="Times New Roman" w:cs="Times New Roman"/>
          <w:szCs w:val="24"/>
        </w:rPr>
        <w:t>α</w:t>
      </w:r>
      <w:r>
        <w:rPr>
          <w:rFonts w:eastAsia="Times New Roman" w:cs="Times New Roman"/>
          <w:szCs w:val="24"/>
        </w:rPr>
        <w:t>ρχηγός κόμματος και Β</w:t>
      </w:r>
      <w:r w:rsidRPr="00DB3266">
        <w:rPr>
          <w:rFonts w:eastAsia="Times New Roman" w:cs="Times New Roman"/>
          <w:szCs w:val="24"/>
        </w:rPr>
        <w:t xml:space="preserve">ουλευτής της </w:t>
      </w:r>
      <w:r>
        <w:rPr>
          <w:rFonts w:eastAsia="Times New Roman" w:cs="Times New Roman"/>
          <w:szCs w:val="24"/>
        </w:rPr>
        <w:t>α</w:t>
      </w:r>
      <w:r w:rsidRPr="00DB3266">
        <w:rPr>
          <w:rFonts w:eastAsia="Times New Roman" w:cs="Times New Roman"/>
          <w:szCs w:val="24"/>
        </w:rPr>
        <w:t>ντ</w:t>
      </w:r>
      <w:r w:rsidRPr="00DB3266">
        <w:rPr>
          <w:rFonts w:eastAsia="Times New Roman" w:cs="Times New Roman"/>
          <w:szCs w:val="24"/>
        </w:rPr>
        <w:t>ιπολίτευσης</w:t>
      </w:r>
      <w:r>
        <w:rPr>
          <w:rFonts w:eastAsia="Times New Roman" w:cs="Times New Roman"/>
          <w:szCs w:val="24"/>
        </w:rPr>
        <w:t xml:space="preserve"> εννέα </w:t>
      </w:r>
      <w:r w:rsidRPr="00DB3266">
        <w:rPr>
          <w:rFonts w:eastAsia="Times New Roman" w:cs="Times New Roman"/>
          <w:szCs w:val="24"/>
        </w:rPr>
        <w:t>χρόνια</w:t>
      </w:r>
      <w:r>
        <w:rPr>
          <w:rFonts w:eastAsia="Times New Roman" w:cs="Times New Roman"/>
          <w:szCs w:val="24"/>
        </w:rPr>
        <w:t>. Και θέλω να ευχαριστήσω την Ε</w:t>
      </w:r>
      <w:r w:rsidRPr="00DB3266">
        <w:rPr>
          <w:rFonts w:eastAsia="Times New Roman" w:cs="Times New Roman"/>
          <w:szCs w:val="24"/>
        </w:rPr>
        <w:t>λληνική Δημοκρατία</w:t>
      </w:r>
      <w:r>
        <w:rPr>
          <w:rFonts w:eastAsia="Times New Roman" w:cs="Times New Roman"/>
          <w:szCs w:val="24"/>
        </w:rPr>
        <w:t>,</w:t>
      </w:r>
      <w:r w:rsidRPr="00DB3266">
        <w:rPr>
          <w:rFonts w:eastAsia="Times New Roman" w:cs="Times New Roman"/>
          <w:szCs w:val="24"/>
        </w:rPr>
        <w:t xml:space="preserve"> γιατί με τίμησε με τόσο υψηλά αξιώματα</w:t>
      </w:r>
      <w:r>
        <w:rPr>
          <w:rFonts w:eastAsia="Times New Roman" w:cs="Times New Roman"/>
          <w:szCs w:val="24"/>
        </w:rPr>
        <w:t>. Θέλω να ευχαριστήσω όλους τους Β</w:t>
      </w:r>
      <w:r w:rsidRPr="00DB3266">
        <w:rPr>
          <w:rFonts w:eastAsia="Times New Roman" w:cs="Times New Roman"/>
          <w:szCs w:val="24"/>
        </w:rPr>
        <w:t>ουλευτές όλων των βουλευτικών περιόδων</w:t>
      </w:r>
      <w:r>
        <w:rPr>
          <w:rFonts w:eastAsia="Times New Roman" w:cs="Times New Roman"/>
          <w:szCs w:val="24"/>
        </w:rPr>
        <w:t>,</w:t>
      </w:r>
      <w:r w:rsidRPr="00DB3266">
        <w:rPr>
          <w:rFonts w:eastAsia="Times New Roman" w:cs="Times New Roman"/>
          <w:szCs w:val="24"/>
        </w:rPr>
        <w:t xml:space="preserve"> και της πα</w:t>
      </w:r>
      <w:r w:rsidRPr="00DB3266">
        <w:rPr>
          <w:rFonts w:eastAsia="Times New Roman" w:cs="Times New Roman"/>
          <w:szCs w:val="24"/>
        </w:rPr>
        <w:lastRenderedPageBreak/>
        <w:t>ρούσας</w:t>
      </w:r>
      <w:r>
        <w:rPr>
          <w:rFonts w:eastAsia="Times New Roman" w:cs="Times New Roman"/>
          <w:szCs w:val="24"/>
        </w:rPr>
        <w:t>,</w:t>
      </w:r>
      <w:r w:rsidRPr="00DB3266">
        <w:rPr>
          <w:rFonts w:eastAsia="Times New Roman" w:cs="Times New Roman"/>
          <w:szCs w:val="24"/>
        </w:rPr>
        <w:t xml:space="preserve"> ανεξαρτήτως κομματικής τοποθέτησης</w:t>
      </w:r>
      <w:r>
        <w:rPr>
          <w:rFonts w:eastAsia="Times New Roman" w:cs="Times New Roman"/>
          <w:szCs w:val="24"/>
        </w:rPr>
        <w:t>, για τη</w:t>
      </w:r>
      <w:r w:rsidRPr="00DB3266">
        <w:rPr>
          <w:rFonts w:eastAsia="Times New Roman" w:cs="Times New Roman"/>
          <w:szCs w:val="24"/>
        </w:rPr>
        <w:t xml:space="preserve"> συνεργασία και για τις αντιπαραθέσεις</w:t>
      </w:r>
      <w:r>
        <w:rPr>
          <w:rFonts w:eastAsia="Times New Roman" w:cs="Times New Roman"/>
          <w:szCs w:val="24"/>
        </w:rPr>
        <w:t>,</w:t>
      </w:r>
      <w:r w:rsidRPr="00DB3266">
        <w:rPr>
          <w:rFonts w:eastAsia="Times New Roman" w:cs="Times New Roman"/>
          <w:szCs w:val="24"/>
        </w:rPr>
        <w:t xml:space="preserve"> που είναι η ουσία της δημοκρατίας</w:t>
      </w:r>
      <w:r>
        <w:rPr>
          <w:rFonts w:eastAsia="Times New Roman" w:cs="Times New Roman"/>
          <w:szCs w:val="24"/>
        </w:rPr>
        <w:t>.</w:t>
      </w:r>
      <w:r w:rsidRPr="00DB3266">
        <w:rPr>
          <w:rFonts w:eastAsia="Times New Roman" w:cs="Times New Roman"/>
          <w:szCs w:val="24"/>
        </w:rPr>
        <w:t xml:space="preserve"> </w:t>
      </w:r>
    </w:p>
    <w:p w14:paraId="38B9DCA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Θ</w:t>
      </w:r>
      <w:r w:rsidRPr="00DB3266">
        <w:rPr>
          <w:rFonts w:eastAsia="Times New Roman" w:cs="Times New Roman"/>
          <w:szCs w:val="24"/>
        </w:rPr>
        <w:t>εωρώ κορυφαία κοινοβουλευτική στιγμή την άσκηση των καθηκόντων του γενικού εισηγητή της αναθεώρησης από το 1995 έως το 2001</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λυπάμαι γιατί έτυχε να είναι κολοβή</w:t>
      </w:r>
      <w:r w:rsidRPr="00DB3266">
        <w:rPr>
          <w:rFonts w:eastAsia="Times New Roman" w:cs="Times New Roman"/>
          <w:szCs w:val="24"/>
        </w:rPr>
        <w:t xml:space="preserve"> η σημερινή συν</w:t>
      </w:r>
      <w:r w:rsidRPr="00DB3266">
        <w:rPr>
          <w:rFonts w:eastAsia="Times New Roman" w:cs="Times New Roman"/>
          <w:szCs w:val="24"/>
        </w:rPr>
        <w:t>εδρίαση λόγω της απο</w:t>
      </w:r>
      <w:r>
        <w:rPr>
          <w:rFonts w:eastAsia="Times New Roman" w:cs="Times New Roman"/>
          <w:szCs w:val="24"/>
        </w:rPr>
        <w:t xml:space="preserve">χώρησης της Μείζονος Αντιπολίτευσης, </w:t>
      </w:r>
      <w:r w:rsidRPr="00DB3266">
        <w:rPr>
          <w:rFonts w:eastAsia="Times New Roman" w:cs="Times New Roman"/>
          <w:szCs w:val="24"/>
        </w:rPr>
        <w:t>αλλά και άλλων κομμάτων</w:t>
      </w:r>
      <w:r>
        <w:rPr>
          <w:rFonts w:eastAsia="Times New Roman" w:cs="Times New Roman"/>
          <w:szCs w:val="24"/>
        </w:rPr>
        <w:t xml:space="preserve">. </w:t>
      </w:r>
    </w:p>
    <w:p w14:paraId="38B9DCA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Θ</w:t>
      </w:r>
      <w:r w:rsidRPr="00DB3266">
        <w:rPr>
          <w:rFonts w:eastAsia="Times New Roman" w:cs="Times New Roman"/>
          <w:szCs w:val="24"/>
        </w:rPr>
        <w:t>α ήθελα πραγματικά να απευθυνθώ</w:t>
      </w:r>
      <w:r>
        <w:rPr>
          <w:rFonts w:eastAsia="Times New Roman" w:cs="Times New Roman"/>
          <w:szCs w:val="24"/>
        </w:rPr>
        <w:t xml:space="preserve"> σήμερα σε όλες και όλους τους Β</w:t>
      </w:r>
      <w:r w:rsidRPr="00DB3266">
        <w:rPr>
          <w:rFonts w:eastAsia="Times New Roman" w:cs="Times New Roman"/>
          <w:szCs w:val="24"/>
        </w:rPr>
        <w:t>ουλευτές</w:t>
      </w:r>
      <w:r>
        <w:rPr>
          <w:rFonts w:eastAsia="Times New Roman" w:cs="Times New Roman"/>
          <w:szCs w:val="24"/>
        </w:rPr>
        <w:t>, π</w:t>
      </w:r>
      <w:r w:rsidRPr="00DB3266">
        <w:rPr>
          <w:rFonts w:eastAsia="Times New Roman" w:cs="Times New Roman"/>
          <w:szCs w:val="24"/>
        </w:rPr>
        <w:t xml:space="preserve">ρωτίστως </w:t>
      </w:r>
      <w:r>
        <w:rPr>
          <w:rFonts w:eastAsia="Times New Roman" w:cs="Times New Roman"/>
          <w:szCs w:val="24"/>
        </w:rPr>
        <w:t>όμως να απευθυνθώ στην Α</w:t>
      </w:r>
      <w:r w:rsidRPr="00DB3266">
        <w:rPr>
          <w:rFonts w:eastAsia="Times New Roman" w:cs="Times New Roman"/>
          <w:szCs w:val="24"/>
        </w:rPr>
        <w:t>ίθουσα</w:t>
      </w:r>
      <w:r>
        <w:rPr>
          <w:rFonts w:eastAsia="Times New Roman" w:cs="Times New Roman"/>
          <w:szCs w:val="24"/>
        </w:rPr>
        <w:t xml:space="preserve">. </w:t>
      </w:r>
      <w:r>
        <w:rPr>
          <w:rFonts w:eastAsia="Times New Roman" w:cs="Times New Roman"/>
          <w:szCs w:val="24"/>
        </w:rPr>
        <w:t>Οι τοίχοι</w:t>
      </w:r>
      <w:r>
        <w:rPr>
          <w:rFonts w:eastAsia="Times New Roman" w:cs="Times New Roman"/>
          <w:szCs w:val="24"/>
        </w:rPr>
        <w:t xml:space="preserve"> της Αίθουσας</w:t>
      </w:r>
      <w:r w:rsidRPr="00DB3266">
        <w:rPr>
          <w:rFonts w:eastAsia="Times New Roman" w:cs="Times New Roman"/>
          <w:szCs w:val="24"/>
        </w:rPr>
        <w:t xml:space="preserve"> </w:t>
      </w:r>
      <w:r>
        <w:rPr>
          <w:rFonts w:eastAsia="Times New Roman" w:cs="Times New Roman"/>
          <w:szCs w:val="24"/>
        </w:rPr>
        <w:t>α</w:t>
      </w:r>
      <w:r w:rsidRPr="00DB3266">
        <w:rPr>
          <w:rFonts w:eastAsia="Times New Roman" w:cs="Times New Roman"/>
          <w:szCs w:val="24"/>
        </w:rPr>
        <w:t>υτής έχουν αυτιά και μνήμη</w:t>
      </w:r>
      <w:r>
        <w:rPr>
          <w:rFonts w:eastAsia="Times New Roman" w:cs="Times New Roman"/>
          <w:szCs w:val="24"/>
        </w:rPr>
        <w:t>.</w:t>
      </w:r>
      <w:r w:rsidRPr="00DB3266">
        <w:rPr>
          <w:rFonts w:eastAsia="Times New Roman" w:cs="Times New Roman"/>
          <w:szCs w:val="24"/>
        </w:rPr>
        <w:t xml:space="preserve"> </w:t>
      </w:r>
      <w:r>
        <w:rPr>
          <w:rFonts w:eastAsia="Times New Roman" w:cs="Times New Roman"/>
          <w:szCs w:val="24"/>
        </w:rPr>
        <w:t>Η</w:t>
      </w:r>
      <w:r w:rsidRPr="00DB3266">
        <w:rPr>
          <w:rFonts w:eastAsia="Times New Roman" w:cs="Times New Roman"/>
          <w:szCs w:val="24"/>
        </w:rPr>
        <w:t xml:space="preserve"> κοι</w:t>
      </w:r>
      <w:r w:rsidRPr="00DB3266">
        <w:rPr>
          <w:rFonts w:eastAsia="Times New Roman" w:cs="Times New Roman"/>
          <w:szCs w:val="24"/>
        </w:rPr>
        <w:t>νοβουλευτική ιστο</w:t>
      </w:r>
      <w:r>
        <w:rPr>
          <w:rFonts w:eastAsia="Times New Roman" w:cs="Times New Roman"/>
          <w:szCs w:val="24"/>
        </w:rPr>
        <w:t>ρία είναι το πιο σημαντικό ί</w:t>
      </w:r>
      <w:r w:rsidRPr="00DB3266">
        <w:rPr>
          <w:rFonts w:eastAsia="Times New Roman" w:cs="Times New Roman"/>
          <w:szCs w:val="24"/>
        </w:rPr>
        <w:t xml:space="preserve">σως τμήμα της συνολικής ιστορίας του </w:t>
      </w:r>
      <w:r>
        <w:rPr>
          <w:rFonts w:eastAsia="Times New Roman" w:cs="Times New Roman"/>
          <w:szCs w:val="24"/>
        </w:rPr>
        <w:t>έ</w:t>
      </w:r>
      <w:r w:rsidRPr="00DB3266">
        <w:rPr>
          <w:rFonts w:eastAsia="Times New Roman" w:cs="Times New Roman"/>
          <w:szCs w:val="24"/>
        </w:rPr>
        <w:t>θνους</w:t>
      </w:r>
      <w:r>
        <w:rPr>
          <w:rFonts w:eastAsia="Times New Roman" w:cs="Times New Roman"/>
          <w:szCs w:val="24"/>
        </w:rPr>
        <w:t>,</w:t>
      </w:r>
      <w:r w:rsidRPr="00DB3266">
        <w:rPr>
          <w:rFonts w:eastAsia="Times New Roman" w:cs="Times New Roman"/>
          <w:szCs w:val="24"/>
        </w:rPr>
        <w:t xml:space="preserve"> τους δύο αιώνες ζωής του νέο</w:t>
      </w:r>
      <w:r>
        <w:rPr>
          <w:rFonts w:eastAsia="Times New Roman" w:cs="Times New Roman"/>
          <w:szCs w:val="24"/>
        </w:rPr>
        <w:t>υ ελληνικού κ</w:t>
      </w:r>
      <w:r w:rsidRPr="00DB3266">
        <w:rPr>
          <w:rFonts w:eastAsia="Times New Roman" w:cs="Times New Roman"/>
          <w:szCs w:val="24"/>
        </w:rPr>
        <w:t>ράτους</w:t>
      </w:r>
      <w:r>
        <w:rPr>
          <w:rFonts w:eastAsia="Times New Roman" w:cs="Times New Roman"/>
          <w:szCs w:val="24"/>
        </w:rPr>
        <w:t>. Στις κοινοβουλευτικές συζητήσεις και στα Π</w:t>
      </w:r>
      <w:r w:rsidRPr="00DB3266">
        <w:rPr>
          <w:rFonts w:eastAsia="Times New Roman" w:cs="Times New Roman"/>
          <w:szCs w:val="24"/>
        </w:rPr>
        <w:t>ρακτικά τ</w:t>
      </w:r>
      <w:r>
        <w:rPr>
          <w:rFonts w:eastAsia="Times New Roman" w:cs="Times New Roman"/>
          <w:szCs w:val="24"/>
        </w:rPr>
        <w:t>ης Βουλής των Ελλήνων συμπυκνών</w:t>
      </w:r>
      <w:r>
        <w:rPr>
          <w:rFonts w:eastAsia="Times New Roman" w:cs="Times New Roman"/>
          <w:szCs w:val="24"/>
        </w:rPr>
        <w:t>ον</w:t>
      </w:r>
      <w:r w:rsidRPr="00DB3266">
        <w:rPr>
          <w:rFonts w:eastAsia="Times New Roman" w:cs="Times New Roman"/>
          <w:szCs w:val="24"/>
        </w:rPr>
        <w:t xml:space="preserve">ται </w:t>
      </w:r>
      <w:r>
        <w:rPr>
          <w:rFonts w:eastAsia="Times New Roman" w:cs="Times New Roman"/>
          <w:szCs w:val="24"/>
        </w:rPr>
        <w:t>η αγωνία,</w:t>
      </w:r>
      <w:r w:rsidRPr="00DB3266">
        <w:rPr>
          <w:rFonts w:eastAsia="Times New Roman" w:cs="Times New Roman"/>
          <w:szCs w:val="24"/>
        </w:rPr>
        <w:t xml:space="preserve"> η εμπειρία</w:t>
      </w:r>
      <w:r>
        <w:rPr>
          <w:rFonts w:eastAsia="Times New Roman" w:cs="Times New Roman"/>
          <w:szCs w:val="24"/>
        </w:rPr>
        <w:t>,</w:t>
      </w:r>
      <w:r w:rsidRPr="00DB3266">
        <w:rPr>
          <w:rFonts w:eastAsia="Times New Roman" w:cs="Times New Roman"/>
          <w:szCs w:val="24"/>
        </w:rPr>
        <w:t xml:space="preserve"> τα επιτ</w:t>
      </w:r>
      <w:r w:rsidRPr="00DB3266">
        <w:rPr>
          <w:rFonts w:eastAsia="Times New Roman" w:cs="Times New Roman"/>
          <w:szCs w:val="24"/>
        </w:rPr>
        <w:t>εύγματα</w:t>
      </w:r>
      <w:r>
        <w:rPr>
          <w:rFonts w:eastAsia="Times New Roman" w:cs="Times New Roman"/>
          <w:szCs w:val="24"/>
        </w:rPr>
        <w:t>,</w:t>
      </w:r>
      <w:r w:rsidRPr="00DB3266">
        <w:rPr>
          <w:rFonts w:eastAsia="Times New Roman" w:cs="Times New Roman"/>
          <w:szCs w:val="24"/>
        </w:rPr>
        <w:t xml:space="preserve"> οι ήττες και </w:t>
      </w:r>
      <w:r>
        <w:rPr>
          <w:rFonts w:eastAsia="Times New Roman" w:cs="Times New Roman"/>
          <w:szCs w:val="24"/>
        </w:rPr>
        <w:t xml:space="preserve">οι </w:t>
      </w:r>
      <w:r w:rsidRPr="00DB3266">
        <w:rPr>
          <w:rFonts w:eastAsia="Times New Roman" w:cs="Times New Roman"/>
          <w:szCs w:val="24"/>
        </w:rPr>
        <w:t xml:space="preserve">νίκες του </w:t>
      </w:r>
      <w:r>
        <w:rPr>
          <w:rFonts w:eastAsia="Times New Roman" w:cs="Times New Roman"/>
          <w:szCs w:val="24"/>
        </w:rPr>
        <w:t>έ</w:t>
      </w:r>
      <w:r w:rsidRPr="00DB3266">
        <w:rPr>
          <w:rFonts w:eastAsia="Times New Roman" w:cs="Times New Roman"/>
          <w:szCs w:val="24"/>
        </w:rPr>
        <w:t>θνους</w:t>
      </w:r>
      <w:r>
        <w:rPr>
          <w:rFonts w:eastAsia="Times New Roman" w:cs="Times New Roman"/>
          <w:szCs w:val="24"/>
        </w:rPr>
        <w:t>. Ε</w:t>
      </w:r>
      <w:r w:rsidRPr="00DB3266">
        <w:rPr>
          <w:rFonts w:eastAsia="Times New Roman" w:cs="Times New Roman"/>
          <w:szCs w:val="24"/>
        </w:rPr>
        <w:t xml:space="preserve">ίναι </w:t>
      </w:r>
      <w:r>
        <w:rPr>
          <w:rFonts w:eastAsia="Times New Roman" w:cs="Times New Roman"/>
          <w:szCs w:val="24"/>
        </w:rPr>
        <w:t xml:space="preserve">το </w:t>
      </w:r>
      <w:r>
        <w:rPr>
          <w:rFonts w:eastAsia="Times New Roman" w:cs="Times New Roman"/>
          <w:szCs w:val="24"/>
          <w:lang w:val="en-US"/>
        </w:rPr>
        <w:t>corpus</w:t>
      </w:r>
      <w:r>
        <w:rPr>
          <w:rFonts w:eastAsia="Times New Roman" w:cs="Times New Roman"/>
          <w:szCs w:val="24"/>
        </w:rPr>
        <w:t xml:space="preserve"> του συνολικού κεκτημένου του τόπου.</w:t>
      </w:r>
    </w:p>
    <w:p w14:paraId="38B9DCA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Τ</w:t>
      </w:r>
      <w:r w:rsidRPr="00DB3266">
        <w:rPr>
          <w:rFonts w:eastAsia="Times New Roman" w:cs="Times New Roman"/>
          <w:szCs w:val="24"/>
        </w:rPr>
        <w:t>ώρα έχω την ευκαιρί</w:t>
      </w:r>
      <w:r>
        <w:rPr>
          <w:rFonts w:eastAsia="Times New Roman" w:cs="Times New Roman"/>
          <w:szCs w:val="24"/>
        </w:rPr>
        <w:t>α να απευθύνομαι όχι μόνο στην Α</w:t>
      </w:r>
      <w:r w:rsidRPr="00DB3266">
        <w:rPr>
          <w:rFonts w:eastAsia="Times New Roman" w:cs="Times New Roman"/>
          <w:szCs w:val="24"/>
        </w:rPr>
        <w:t>ίθ</w:t>
      </w:r>
      <w:r>
        <w:rPr>
          <w:rFonts w:eastAsia="Times New Roman" w:cs="Times New Roman"/>
          <w:szCs w:val="24"/>
        </w:rPr>
        <w:t>ουσα αλλά και στους πολιτικούς μ</w:t>
      </w:r>
      <w:r w:rsidRPr="00DB3266">
        <w:rPr>
          <w:rFonts w:eastAsia="Times New Roman" w:cs="Times New Roman"/>
          <w:szCs w:val="24"/>
        </w:rPr>
        <w:t>ου αντιπάλους</w:t>
      </w:r>
      <w:r>
        <w:rPr>
          <w:rFonts w:eastAsia="Times New Roman" w:cs="Times New Roman"/>
          <w:szCs w:val="24"/>
        </w:rPr>
        <w:t>, στην απερχόμενη</w:t>
      </w:r>
      <w:r w:rsidRPr="00DB3266">
        <w:rPr>
          <w:rFonts w:eastAsia="Times New Roman" w:cs="Times New Roman"/>
          <w:szCs w:val="24"/>
        </w:rPr>
        <w:t xml:space="preserve"> κυβερνητική πλειοψηφία κατά βάσ</w:t>
      </w:r>
      <w:r>
        <w:rPr>
          <w:rFonts w:eastAsia="Times New Roman" w:cs="Times New Roman"/>
          <w:szCs w:val="24"/>
        </w:rPr>
        <w:t>η</w:t>
      </w:r>
      <w:r w:rsidRPr="00DB3266">
        <w:rPr>
          <w:rFonts w:eastAsia="Times New Roman" w:cs="Times New Roman"/>
          <w:szCs w:val="24"/>
        </w:rPr>
        <w:t xml:space="preserve"> του ΣΥΡΙΖΑ</w:t>
      </w:r>
      <w:r>
        <w:rPr>
          <w:rFonts w:eastAsia="Times New Roman" w:cs="Times New Roman"/>
          <w:szCs w:val="24"/>
        </w:rPr>
        <w:t>.</w:t>
      </w:r>
      <w:r>
        <w:rPr>
          <w:rFonts w:eastAsia="Times New Roman" w:cs="Times New Roman"/>
          <w:szCs w:val="24"/>
        </w:rPr>
        <w:t xml:space="preserve"> Εύχομαι κ</w:t>
      </w:r>
      <w:r w:rsidRPr="00DB3266">
        <w:rPr>
          <w:rFonts w:eastAsia="Times New Roman" w:cs="Times New Roman"/>
          <w:szCs w:val="24"/>
        </w:rPr>
        <w:t>ατ</w:t>
      </w:r>
      <w:r>
        <w:rPr>
          <w:rFonts w:eastAsia="Times New Roman" w:cs="Times New Roman"/>
          <w:szCs w:val="24"/>
        </w:rPr>
        <w:t xml:space="preserve">’ </w:t>
      </w:r>
      <w:r w:rsidRPr="00DB3266">
        <w:rPr>
          <w:rFonts w:eastAsia="Times New Roman" w:cs="Times New Roman"/>
          <w:szCs w:val="24"/>
        </w:rPr>
        <w:t>αρχάς στην επόμενη Βουλή ως αντιπολίτευση ο ΣΥΡΙΖΑ να αντιληφθεί πλήρως τη σημασία της εθνικής ενότητας</w:t>
      </w:r>
      <w:r>
        <w:rPr>
          <w:rFonts w:eastAsia="Times New Roman" w:cs="Times New Roman"/>
          <w:szCs w:val="24"/>
        </w:rPr>
        <w:t>, όπως αντιλήφθηκε</w:t>
      </w:r>
      <w:r w:rsidRPr="00DB3266">
        <w:rPr>
          <w:rFonts w:eastAsia="Times New Roman" w:cs="Times New Roman"/>
          <w:szCs w:val="24"/>
        </w:rPr>
        <w:t xml:space="preserve"> και εκ των πραγμάτων</w:t>
      </w:r>
      <w:r>
        <w:rPr>
          <w:rFonts w:eastAsia="Times New Roman" w:cs="Times New Roman"/>
          <w:szCs w:val="24"/>
        </w:rPr>
        <w:t>,</w:t>
      </w:r>
      <w:r w:rsidRPr="00DB3266">
        <w:rPr>
          <w:rFonts w:eastAsia="Times New Roman" w:cs="Times New Roman"/>
          <w:szCs w:val="24"/>
        </w:rPr>
        <w:t xml:space="preserve"> έστω </w:t>
      </w:r>
      <w:r>
        <w:rPr>
          <w:rFonts w:eastAsia="Times New Roman" w:cs="Times New Roman"/>
          <w:szCs w:val="24"/>
        </w:rPr>
        <w:t xml:space="preserve">με μεγάλη καθυστέρηση, </w:t>
      </w:r>
      <w:r w:rsidRPr="00DB3266">
        <w:rPr>
          <w:rFonts w:eastAsia="Times New Roman" w:cs="Times New Roman"/>
          <w:szCs w:val="24"/>
        </w:rPr>
        <w:t xml:space="preserve">τη σημασία του αγώνα που δόθηκε από το 2010 για τη διάσωση της </w:t>
      </w:r>
      <w:r>
        <w:rPr>
          <w:rFonts w:eastAsia="Times New Roman" w:cs="Times New Roman"/>
          <w:szCs w:val="24"/>
        </w:rPr>
        <w:t>χώρας.</w:t>
      </w:r>
      <w:r w:rsidRPr="00DB3266">
        <w:rPr>
          <w:rFonts w:eastAsia="Times New Roman" w:cs="Times New Roman"/>
          <w:szCs w:val="24"/>
        </w:rPr>
        <w:t xml:space="preserve"> </w:t>
      </w:r>
    </w:p>
    <w:p w14:paraId="38B9DCA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Εύχομαι να συνειδητοποιήσει τη</w:t>
      </w:r>
      <w:r w:rsidRPr="00DB3266">
        <w:rPr>
          <w:rFonts w:eastAsia="Times New Roman" w:cs="Times New Roman"/>
          <w:szCs w:val="24"/>
        </w:rPr>
        <w:t xml:space="preserve"> σημασία που έχουν τα δικαιώματα της αντιπολίτευσης ως π</w:t>
      </w:r>
      <w:r>
        <w:rPr>
          <w:rFonts w:eastAsia="Times New Roman" w:cs="Times New Roman"/>
          <w:szCs w:val="24"/>
        </w:rPr>
        <w:t>ρος τη λειτουργία της Β</w:t>
      </w:r>
      <w:r w:rsidRPr="00DB3266">
        <w:rPr>
          <w:rFonts w:eastAsia="Times New Roman" w:cs="Times New Roman"/>
          <w:szCs w:val="24"/>
        </w:rPr>
        <w:t>ουλής και των επιτροπών</w:t>
      </w:r>
      <w:r>
        <w:rPr>
          <w:rFonts w:eastAsia="Times New Roman" w:cs="Times New Roman"/>
          <w:szCs w:val="24"/>
        </w:rPr>
        <w:t xml:space="preserve"> της,</w:t>
      </w:r>
      <w:r w:rsidRPr="00DB3266">
        <w:rPr>
          <w:rFonts w:eastAsia="Times New Roman" w:cs="Times New Roman"/>
          <w:szCs w:val="24"/>
        </w:rPr>
        <w:t xml:space="preserve"> τη σημασία και την αξία του κοινοβουλευτικού ελέγχου τώρα που δεν θα </w:t>
      </w:r>
      <w:r>
        <w:rPr>
          <w:rFonts w:eastAsia="Times New Roman" w:cs="Times New Roman"/>
          <w:szCs w:val="24"/>
        </w:rPr>
        <w:t>νέμεται</w:t>
      </w:r>
      <w:r w:rsidRPr="00DB3266">
        <w:rPr>
          <w:rFonts w:eastAsia="Times New Roman" w:cs="Times New Roman"/>
          <w:szCs w:val="24"/>
        </w:rPr>
        <w:t xml:space="preserve"> την εξουσία</w:t>
      </w:r>
      <w:r>
        <w:rPr>
          <w:rFonts w:eastAsia="Times New Roman" w:cs="Times New Roman"/>
          <w:szCs w:val="24"/>
        </w:rPr>
        <w:t>, να αντιληφθεί την ανάγκη π</w:t>
      </w:r>
      <w:r w:rsidRPr="00DB3266">
        <w:rPr>
          <w:rFonts w:eastAsia="Times New Roman" w:cs="Times New Roman"/>
          <w:szCs w:val="24"/>
        </w:rPr>
        <w:t>ρ</w:t>
      </w:r>
      <w:r w:rsidRPr="00DB3266">
        <w:rPr>
          <w:rFonts w:eastAsia="Times New Roman" w:cs="Times New Roman"/>
          <w:szCs w:val="24"/>
        </w:rPr>
        <w:t xml:space="preserve">οστασίας και ενίσχυσης του κύρους του </w:t>
      </w:r>
      <w:r>
        <w:rPr>
          <w:rFonts w:eastAsia="Times New Roman" w:cs="Times New Roman"/>
          <w:szCs w:val="24"/>
        </w:rPr>
        <w:t>Κ</w:t>
      </w:r>
      <w:r w:rsidRPr="00DB3266">
        <w:rPr>
          <w:rFonts w:eastAsia="Times New Roman" w:cs="Times New Roman"/>
          <w:szCs w:val="24"/>
        </w:rPr>
        <w:t xml:space="preserve">οινοβουλίου ως </w:t>
      </w:r>
      <w:r>
        <w:rPr>
          <w:rFonts w:eastAsia="Times New Roman" w:cs="Times New Roman"/>
          <w:szCs w:val="24"/>
        </w:rPr>
        <w:t xml:space="preserve">συμβολικού </w:t>
      </w:r>
      <w:r w:rsidRPr="00DB3266">
        <w:rPr>
          <w:rFonts w:eastAsia="Times New Roman" w:cs="Times New Roman"/>
          <w:szCs w:val="24"/>
        </w:rPr>
        <w:t>τόπου της δημοκρατίας</w:t>
      </w:r>
      <w:r>
        <w:rPr>
          <w:rFonts w:eastAsia="Times New Roman" w:cs="Times New Roman"/>
          <w:szCs w:val="24"/>
        </w:rPr>
        <w:t>.</w:t>
      </w:r>
      <w:r w:rsidRPr="00DB3266">
        <w:rPr>
          <w:rFonts w:eastAsia="Times New Roman" w:cs="Times New Roman"/>
          <w:szCs w:val="24"/>
        </w:rPr>
        <w:t xml:space="preserve"> Αλλά φυσικά αυτό ισχύει και για το κόμμα της </w:t>
      </w:r>
      <w:r>
        <w:rPr>
          <w:rFonts w:eastAsia="Times New Roman" w:cs="Times New Roman"/>
          <w:szCs w:val="24"/>
        </w:rPr>
        <w:t>Α</w:t>
      </w:r>
      <w:r w:rsidRPr="00DB3266">
        <w:rPr>
          <w:rFonts w:eastAsia="Times New Roman" w:cs="Times New Roman"/>
          <w:szCs w:val="24"/>
        </w:rPr>
        <w:t xml:space="preserve">ξιωματικής </w:t>
      </w:r>
      <w:r>
        <w:rPr>
          <w:rFonts w:eastAsia="Times New Roman" w:cs="Times New Roman"/>
          <w:szCs w:val="24"/>
        </w:rPr>
        <w:t>Α</w:t>
      </w:r>
      <w:r w:rsidRPr="00DB3266">
        <w:rPr>
          <w:rFonts w:eastAsia="Times New Roman" w:cs="Times New Roman"/>
          <w:szCs w:val="24"/>
        </w:rPr>
        <w:t>ντιπολίτευσης που διεκδικεί να καταλάβει την κυ</w:t>
      </w:r>
      <w:r>
        <w:rPr>
          <w:rFonts w:eastAsia="Times New Roman" w:cs="Times New Roman"/>
          <w:szCs w:val="24"/>
        </w:rPr>
        <w:t>βέρνηση και για τα κόμματα της Ε</w:t>
      </w:r>
      <w:r w:rsidRPr="00DB3266">
        <w:rPr>
          <w:rFonts w:eastAsia="Times New Roman" w:cs="Times New Roman"/>
          <w:szCs w:val="24"/>
        </w:rPr>
        <w:t xml:space="preserve">λάσσονος </w:t>
      </w:r>
      <w:r>
        <w:rPr>
          <w:rFonts w:eastAsia="Times New Roman" w:cs="Times New Roman"/>
          <w:szCs w:val="24"/>
        </w:rPr>
        <w:t>Α</w:t>
      </w:r>
      <w:r w:rsidRPr="00DB3266">
        <w:rPr>
          <w:rFonts w:eastAsia="Times New Roman" w:cs="Times New Roman"/>
          <w:szCs w:val="24"/>
        </w:rPr>
        <w:t>ντιπολίτευσης που διε</w:t>
      </w:r>
      <w:r w:rsidRPr="00DB3266">
        <w:rPr>
          <w:rFonts w:eastAsia="Times New Roman" w:cs="Times New Roman"/>
          <w:szCs w:val="24"/>
        </w:rPr>
        <w:t xml:space="preserve">κδικούν να παίξουν ρόλο </w:t>
      </w:r>
      <w:r>
        <w:rPr>
          <w:rFonts w:eastAsia="Times New Roman" w:cs="Times New Roman"/>
          <w:szCs w:val="24"/>
        </w:rPr>
        <w:t>σ</w:t>
      </w:r>
      <w:r w:rsidRPr="00DB3266">
        <w:rPr>
          <w:rFonts w:eastAsia="Times New Roman" w:cs="Times New Roman"/>
          <w:szCs w:val="24"/>
        </w:rPr>
        <w:t>το θεσμικό οικοδόμημα του τόπου</w:t>
      </w:r>
      <w:r>
        <w:rPr>
          <w:rFonts w:eastAsia="Times New Roman" w:cs="Times New Roman"/>
          <w:szCs w:val="24"/>
        </w:rPr>
        <w:t>. Π</w:t>
      </w:r>
      <w:r w:rsidRPr="00DB3266">
        <w:rPr>
          <w:rFonts w:eastAsia="Times New Roman" w:cs="Times New Roman"/>
          <w:szCs w:val="24"/>
        </w:rPr>
        <w:t xml:space="preserve">ρέπει και αυτά να </w:t>
      </w:r>
      <w:r>
        <w:rPr>
          <w:rFonts w:eastAsia="Times New Roman" w:cs="Times New Roman"/>
          <w:szCs w:val="24"/>
        </w:rPr>
        <w:t>διδαχθού</w:t>
      </w:r>
      <w:r w:rsidRPr="00DB3266">
        <w:rPr>
          <w:rFonts w:eastAsia="Times New Roman" w:cs="Times New Roman"/>
          <w:szCs w:val="24"/>
        </w:rPr>
        <w:t>ν εξίσου πολύ και να το αποδείξου</w:t>
      </w:r>
      <w:r>
        <w:rPr>
          <w:rFonts w:eastAsia="Times New Roman" w:cs="Times New Roman"/>
          <w:szCs w:val="24"/>
        </w:rPr>
        <w:t>ν</w:t>
      </w:r>
      <w:r w:rsidRPr="00DB3266">
        <w:rPr>
          <w:rFonts w:eastAsia="Times New Roman" w:cs="Times New Roman"/>
          <w:szCs w:val="24"/>
        </w:rPr>
        <w:t xml:space="preserve"> αυτό στην πράξη</w:t>
      </w:r>
      <w:r>
        <w:rPr>
          <w:rFonts w:eastAsia="Times New Roman" w:cs="Times New Roman"/>
          <w:szCs w:val="24"/>
        </w:rPr>
        <w:t>.</w:t>
      </w:r>
    </w:p>
    <w:p w14:paraId="38B9DCA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sidRPr="00DB3266">
        <w:rPr>
          <w:rFonts w:eastAsia="Times New Roman" w:cs="Times New Roman"/>
          <w:szCs w:val="24"/>
        </w:rPr>
        <w:t xml:space="preserve"> το αποτέλεσμα των ευρωεκλογών σε </w:t>
      </w:r>
      <w:r>
        <w:rPr>
          <w:rFonts w:eastAsia="Times New Roman" w:cs="Times New Roman"/>
          <w:szCs w:val="24"/>
        </w:rPr>
        <w:t>π</w:t>
      </w:r>
      <w:r w:rsidRPr="00DB3266">
        <w:rPr>
          <w:rFonts w:eastAsia="Times New Roman" w:cs="Times New Roman"/>
          <w:szCs w:val="24"/>
        </w:rPr>
        <w:t>ανευρωπαϊκό επίπεδο ήταν ελαφρώς καλύτερο από το αναμενό</w:t>
      </w:r>
      <w:r w:rsidRPr="00DB3266">
        <w:rPr>
          <w:rFonts w:eastAsia="Times New Roman" w:cs="Times New Roman"/>
          <w:szCs w:val="24"/>
        </w:rPr>
        <w:t>μενο</w:t>
      </w:r>
      <w:r>
        <w:rPr>
          <w:rFonts w:eastAsia="Times New Roman" w:cs="Times New Roman"/>
          <w:szCs w:val="24"/>
        </w:rPr>
        <w:t xml:space="preserve">, </w:t>
      </w:r>
      <w:r w:rsidRPr="00DB3266">
        <w:rPr>
          <w:rFonts w:eastAsia="Times New Roman" w:cs="Times New Roman"/>
          <w:szCs w:val="24"/>
        </w:rPr>
        <w:t xml:space="preserve">σε </w:t>
      </w:r>
      <w:r>
        <w:rPr>
          <w:rFonts w:eastAsia="Times New Roman" w:cs="Times New Roman"/>
          <w:szCs w:val="24"/>
        </w:rPr>
        <w:t xml:space="preserve">σχέση με την άνοδο του </w:t>
      </w:r>
      <w:proofErr w:type="spellStart"/>
      <w:r>
        <w:rPr>
          <w:rFonts w:eastAsia="Times New Roman" w:cs="Times New Roman"/>
          <w:szCs w:val="24"/>
        </w:rPr>
        <w:t>εθνικολαϊκισμο</w:t>
      </w:r>
      <w:r w:rsidRPr="00DB3266">
        <w:rPr>
          <w:rFonts w:eastAsia="Times New Roman" w:cs="Times New Roman"/>
          <w:szCs w:val="24"/>
        </w:rPr>
        <w:t>ύ</w:t>
      </w:r>
      <w:proofErr w:type="spellEnd"/>
      <w:r w:rsidRPr="00DB3266">
        <w:rPr>
          <w:rFonts w:eastAsia="Times New Roman" w:cs="Times New Roman"/>
          <w:szCs w:val="24"/>
        </w:rPr>
        <w:t xml:space="preserve"> και της </w:t>
      </w:r>
      <w:r>
        <w:rPr>
          <w:rFonts w:eastAsia="Times New Roman" w:cs="Times New Roman"/>
          <w:szCs w:val="24"/>
        </w:rPr>
        <w:t>Α</w:t>
      </w:r>
      <w:r w:rsidRPr="00DB3266">
        <w:rPr>
          <w:rFonts w:eastAsia="Times New Roman" w:cs="Times New Roman"/>
          <w:szCs w:val="24"/>
        </w:rPr>
        <w:t>κροδεξιάς και δείχνει μία ενίσχυση</w:t>
      </w:r>
      <w:r>
        <w:rPr>
          <w:rFonts w:eastAsia="Times New Roman" w:cs="Times New Roman"/>
          <w:szCs w:val="24"/>
        </w:rPr>
        <w:t xml:space="preserve"> του</w:t>
      </w:r>
      <w:r w:rsidRPr="00DB3266">
        <w:rPr>
          <w:rFonts w:eastAsia="Times New Roman" w:cs="Times New Roman"/>
          <w:szCs w:val="24"/>
        </w:rPr>
        <w:t xml:space="preserve"> </w:t>
      </w:r>
      <w:r>
        <w:rPr>
          <w:rFonts w:eastAsia="Times New Roman" w:cs="Times New Roman"/>
          <w:szCs w:val="24"/>
        </w:rPr>
        <w:t>Κ</w:t>
      </w:r>
      <w:r w:rsidRPr="00DB3266">
        <w:rPr>
          <w:rFonts w:eastAsia="Times New Roman" w:cs="Times New Roman"/>
          <w:szCs w:val="24"/>
        </w:rPr>
        <w:t>έντρου</w:t>
      </w:r>
      <w:r>
        <w:rPr>
          <w:rFonts w:eastAsia="Times New Roman" w:cs="Times New Roman"/>
          <w:szCs w:val="24"/>
        </w:rPr>
        <w:t>,</w:t>
      </w:r>
      <w:r w:rsidRPr="00DB3266">
        <w:rPr>
          <w:rFonts w:eastAsia="Times New Roman" w:cs="Times New Roman"/>
          <w:szCs w:val="24"/>
        </w:rPr>
        <w:t xml:space="preserve"> </w:t>
      </w:r>
      <w:r>
        <w:rPr>
          <w:rFonts w:eastAsia="Times New Roman" w:cs="Times New Roman"/>
          <w:szCs w:val="24"/>
        </w:rPr>
        <w:t>κυρίως των Φιλελευθέρων και των Π</w:t>
      </w:r>
      <w:r w:rsidRPr="00DB3266">
        <w:rPr>
          <w:rFonts w:eastAsia="Times New Roman" w:cs="Times New Roman"/>
          <w:szCs w:val="24"/>
        </w:rPr>
        <w:t>ράσ</w:t>
      </w:r>
      <w:r>
        <w:rPr>
          <w:rFonts w:eastAsia="Times New Roman" w:cs="Times New Roman"/>
          <w:szCs w:val="24"/>
        </w:rPr>
        <w:t>ι</w:t>
      </w:r>
      <w:r w:rsidRPr="00DB3266">
        <w:rPr>
          <w:rFonts w:eastAsia="Times New Roman" w:cs="Times New Roman"/>
          <w:szCs w:val="24"/>
        </w:rPr>
        <w:t>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 δεν έχει εξαλειφθεί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αντίθετο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κρίση της ευρωπαϊκής φιλελεύθερης δημοκρατίας, ο κίνδυνος της μετάλλ</w:t>
      </w:r>
      <w:r>
        <w:rPr>
          <w:rFonts w:eastAsia="Times New Roman" w:cs="Times New Roman"/>
          <w:szCs w:val="24"/>
        </w:rPr>
        <w:t>αξής της σε μη φιλελεύθερη, σε αυταρχική δημοκρατία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υτός ο κίνδυνος εκκινεί από την κρίση νομιμοποίησης και την κρίση αντιπροσώπευσης των πολιτικών </w:t>
      </w:r>
      <w:r w:rsidRPr="000E683A">
        <w:rPr>
          <w:rFonts w:eastAsia="Times New Roman" w:cs="Times New Roman"/>
          <w:szCs w:val="24"/>
        </w:rPr>
        <w:t>και κομματικών</w:t>
      </w:r>
      <w:r>
        <w:rPr>
          <w:rFonts w:eastAsia="Times New Roman" w:cs="Times New Roman"/>
          <w:szCs w:val="24"/>
        </w:rPr>
        <w:t xml:space="preserve"> συστημάτων. Εκκινεί πάντα ως κρίση του κοινοβουλίου και του κοινοβουλευτισμού. Η απαξίωση της Βουλής και του Βουλευτή οδηγεί αναπόφευκτα στην απαξίωση της δημοκρατίας. Η σύγχρονη δημοκρατία ή είναι αντιπροσωπευτική ή δεν υπάρχει. </w:t>
      </w:r>
    </w:p>
    <w:p w14:paraId="38B9DCA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Ελπίζω και εύχομαι η Βου</w:t>
      </w:r>
      <w:r>
        <w:rPr>
          <w:rFonts w:eastAsia="Times New Roman" w:cs="Times New Roman"/>
          <w:szCs w:val="24"/>
        </w:rPr>
        <w:t xml:space="preserve">λή της επόμενης </w:t>
      </w:r>
      <w:r>
        <w:rPr>
          <w:rFonts w:eastAsia="Times New Roman" w:cs="Times New Roman"/>
          <w:szCs w:val="24"/>
        </w:rPr>
        <w:t>π</w:t>
      </w:r>
      <w:r>
        <w:rPr>
          <w:rFonts w:eastAsia="Times New Roman" w:cs="Times New Roman"/>
          <w:szCs w:val="24"/>
        </w:rPr>
        <w:t>εριόδου να ανταποκριθεί στις μεγάλες θεσμικές, εθνικές, κοινωνικές και πολιτικές προκλήσεις που είναι προφανείς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στην Αναθεώρηση του Συντάγματος, την οποία μπορεί να συντελέσει για κρί</w:t>
      </w:r>
      <w:r>
        <w:rPr>
          <w:rFonts w:eastAsia="Times New Roman" w:cs="Times New Roman"/>
          <w:szCs w:val="24"/>
        </w:rPr>
        <w:lastRenderedPageBreak/>
        <w:t>σιμα θέματα, όπως ο τρόπος εκλογής του Προέδρου</w:t>
      </w:r>
      <w:r>
        <w:rPr>
          <w:rFonts w:eastAsia="Times New Roman" w:cs="Times New Roman"/>
          <w:szCs w:val="24"/>
        </w:rPr>
        <w:t xml:space="preserve"> της Δημοκρατίας, με απλή πλειοψηφία. Αυτό συνέβη λόγω της ανιστόρητης αλαζονείας του ΣΥΡΙΖΑ, παρά τις προειδοποιήσεις μου.</w:t>
      </w:r>
    </w:p>
    <w:p w14:paraId="38B9DCB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Η δεύτερη μεγάλη υποχρέωση της επόμενης Βουλής είναι η αποκατάσταση του κύρους των θεσμών, της </w:t>
      </w:r>
      <w:r>
        <w:rPr>
          <w:rFonts w:eastAsia="Times New Roman" w:cs="Times New Roman"/>
          <w:szCs w:val="24"/>
        </w:rPr>
        <w:t>δ</w:t>
      </w:r>
      <w:r>
        <w:rPr>
          <w:rFonts w:eastAsia="Times New Roman" w:cs="Times New Roman"/>
          <w:szCs w:val="24"/>
        </w:rPr>
        <w:t xml:space="preserve">ικαιοσύνης,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τ</w:t>
      </w:r>
      <w:r>
        <w:rPr>
          <w:rFonts w:eastAsia="Times New Roman" w:cs="Times New Roman"/>
          <w:szCs w:val="24"/>
        </w:rPr>
        <w:t xml:space="preserve">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η ανάδειξη ενός κράτους λειτουργικού, ευφυούς και αποτελεσματικού. Όμως, το μείζον είναι η υιοθέτηση</w:t>
      </w:r>
      <w:r>
        <w:rPr>
          <w:rFonts w:eastAsia="Times New Roman" w:cs="Times New Roman"/>
          <w:szCs w:val="24"/>
        </w:rPr>
        <w:t>,</w:t>
      </w:r>
      <w:r>
        <w:rPr>
          <w:rFonts w:eastAsia="Times New Roman" w:cs="Times New Roman"/>
          <w:szCs w:val="24"/>
        </w:rPr>
        <w:t xml:space="preserve"> με την ευρύτερη δυνατή, πολιτική και κοινωνική συναίνεση</w:t>
      </w:r>
      <w:r>
        <w:rPr>
          <w:rFonts w:eastAsia="Times New Roman" w:cs="Times New Roman"/>
          <w:szCs w:val="24"/>
        </w:rPr>
        <w:t>,</w:t>
      </w:r>
      <w:r>
        <w:rPr>
          <w:rFonts w:eastAsia="Times New Roman" w:cs="Times New Roman"/>
          <w:szCs w:val="24"/>
        </w:rPr>
        <w:t xml:space="preserve"> ενός εθνικού σχεδίου ανασυγκρότησης, ενός νέου κοινωνικού και εθνικού συμ</w:t>
      </w:r>
      <w:r>
        <w:rPr>
          <w:rFonts w:eastAsia="Times New Roman" w:cs="Times New Roman"/>
          <w:szCs w:val="24"/>
        </w:rPr>
        <w:t>βολαίου με μια κοινωνία που αντιλαμβάνεται την ανάγκη των μεταρρυθμίσεων και δεν τις αντιμετωπίζει φοβικά, αλλά φιλικά, γιατί αφορούν και στηρίζουν τα ασθενέστερα κοινωνικά στρώματα.</w:t>
      </w:r>
    </w:p>
    <w:p w14:paraId="38B9DCB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χώρα έχει ανάγκη από μεγάλα συστήματα που δυστυχώς δεν διαθέτει πραγματ</w:t>
      </w:r>
      <w:r>
        <w:rPr>
          <w:rFonts w:eastAsia="Times New Roman" w:cs="Times New Roman"/>
          <w:szCs w:val="24"/>
        </w:rPr>
        <w:t xml:space="preserve">ικά. Αναφέρομαι στο τραπεζικό, στο ασφαλιστικό και στο φορολογικό σύστημα. Μόνο έτσι έχει νόημα η συζήτηση για ανταγωνιστικότητα, κάλυψη του επενδυτικού κενού, υπέρβαση της </w:t>
      </w:r>
      <w:proofErr w:type="spellStart"/>
      <w:r>
        <w:rPr>
          <w:rFonts w:eastAsia="Times New Roman" w:cs="Times New Roman"/>
          <w:szCs w:val="24"/>
        </w:rPr>
        <w:t>στασιμοχρεοκοπίας</w:t>
      </w:r>
      <w:proofErr w:type="spellEnd"/>
      <w:r>
        <w:rPr>
          <w:rFonts w:eastAsia="Times New Roman" w:cs="Times New Roman"/>
          <w:szCs w:val="24"/>
        </w:rPr>
        <w:t xml:space="preserve"> και της αναιμικής ανά</w:t>
      </w:r>
      <w:r>
        <w:rPr>
          <w:rFonts w:eastAsia="Times New Roman" w:cs="Times New Roman"/>
          <w:szCs w:val="24"/>
        </w:rPr>
        <w:lastRenderedPageBreak/>
        <w:t>πτυξης, αποφυγή του δημοσιονομικού κενού και</w:t>
      </w:r>
      <w:r>
        <w:rPr>
          <w:rFonts w:eastAsia="Times New Roman" w:cs="Times New Roman"/>
          <w:szCs w:val="24"/>
        </w:rPr>
        <w:t xml:space="preserve"> διασφάλιση δημοσιονομικού χώρου. Αυτά προϋποθέτουν πρωτίστως διασφάλιση της κοινωνικής συνοχής και ανασύσταση της μεσαίας τάξης.</w:t>
      </w:r>
    </w:p>
    <w:p w14:paraId="38B9DCB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Θέλω να σας ευχαριστήσω θερμά όλες και όλους προσωπικά, τον Πρόεδρο της Βουλής, τα μέλη του Προεδρείου, τα υπηρεσιακά</w:t>
      </w:r>
      <w:r w:rsidRPr="0012462E">
        <w:rPr>
          <w:rFonts w:eastAsia="Times New Roman" w:cs="Times New Roman"/>
          <w:szCs w:val="24"/>
        </w:rPr>
        <w:t xml:space="preserve"> </w:t>
      </w:r>
      <w:r>
        <w:rPr>
          <w:rFonts w:eastAsia="Times New Roman" w:cs="Times New Roman"/>
          <w:szCs w:val="24"/>
        </w:rPr>
        <w:t xml:space="preserve">στελέχη </w:t>
      </w:r>
      <w:r>
        <w:rPr>
          <w:rFonts w:eastAsia="Times New Roman" w:cs="Times New Roman"/>
          <w:szCs w:val="24"/>
        </w:rPr>
        <w:t xml:space="preserve">του Σώματος. Δεν θα είμαι, όπως είπα, μέλος της επόμενης Βουλής. Όμως, είμαι και θα είμαι πάντα μάχιμος και ενεργός πολίτης και πιστεύω ότι αυτό είναι ό,τι σημαντικότερο μπορεί να κάνει κάποιος σε ένα δημοκρατικό πολίτευμα όπως το δικό μας. </w:t>
      </w:r>
    </w:p>
    <w:p w14:paraId="38B9DCB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Σας ευχαριστώ.</w:t>
      </w:r>
    </w:p>
    <w:p w14:paraId="38B9DCB4" w14:textId="77777777" w:rsidR="00200609" w:rsidRDefault="002F7F2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8B9DCB5" w14:textId="77777777" w:rsidR="00200609" w:rsidRDefault="002F7F27">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Ευχαριστούμε τον κ. Βενιζέλο.</w:t>
      </w:r>
    </w:p>
    <w:p w14:paraId="38B9DCB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Δημήτριο Καμμένο, Ανεξάρτητο Βουλευτή, ο οποίος έχει τον λόγο για επτά λεπτά. </w:t>
      </w:r>
    </w:p>
    <w:p w14:paraId="38B9DCB7"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w:t>
      </w:r>
    </w:p>
    <w:p w14:paraId="38B9DCB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Αξιότιμε κύριε Πρόεδρε, αγαπητοί συνά</w:t>
      </w:r>
      <w:r>
        <w:rPr>
          <w:rFonts w:eastAsia="Times New Roman" w:cs="Times New Roman"/>
          <w:szCs w:val="24"/>
        </w:rPr>
        <w:t xml:space="preserve">δελφοι, είναι αναγκαίος ο εκσυγχρονισμός των </w:t>
      </w:r>
      <w:r>
        <w:rPr>
          <w:rFonts w:eastAsia="Times New Roman" w:cs="Times New Roman"/>
          <w:szCs w:val="24"/>
        </w:rPr>
        <w:t>κ</w:t>
      </w:r>
      <w:r>
        <w:rPr>
          <w:rFonts w:eastAsia="Times New Roman" w:cs="Times New Roman"/>
          <w:szCs w:val="24"/>
        </w:rPr>
        <w:t xml:space="preserve">ωδίκων; Ναι. Χρονικά έπρεπε να συμβεί αυτή την περίοδο, είκοσι πέντε, τριάντα, τριάντα πέντε μέρες πριν τις εκλογές; Η άποψή μου είναι πως όχι. </w:t>
      </w:r>
    </w:p>
    <w:p w14:paraId="38B9DCB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Ξεκινώ, για να προλάβω να κάνω τις παρατηρήσεις μου. Εξαρχής δηλώ</w:t>
      </w:r>
      <w:r>
        <w:rPr>
          <w:rFonts w:eastAsia="Times New Roman" w:cs="Times New Roman"/>
          <w:szCs w:val="24"/>
        </w:rPr>
        <w:t xml:space="preserve">νω ότι καταψηφίζω κατ’ </w:t>
      </w:r>
      <w:proofErr w:type="spellStart"/>
      <w:r>
        <w:rPr>
          <w:rFonts w:eastAsia="Times New Roman" w:cs="Times New Roman"/>
          <w:szCs w:val="24"/>
        </w:rPr>
        <w:t>άρθρον</w:t>
      </w:r>
      <w:proofErr w:type="spellEnd"/>
      <w:r>
        <w:rPr>
          <w:rFonts w:eastAsia="Times New Roman" w:cs="Times New Roman"/>
          <w:szCs w:val="24"/>
        </w:rPr>
        <w:t xml:space="preserve"> και στο σύνολό του το νομοθέτημα. </w:t>
      </w:r>
    </w:p>
    <w:p w14:paraId="38B9DCB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Βιασμός, άρθρο 336 του Ποινικού </w:t>
      </w:r>
      <w:proofErr w:type="spellStart"/>
      <w:r>
        <w:rPr>
          <w:rFonts w:eastAsia="Times New Roman" w:cs="Times New Roman"/>
          <w:szCs w:val="24"/>
        </w:rPr>
        <w:t>Κώδικος</w:t>
      </w:r>
      <w:proofErr w:type="spellEnd"/>
      <w:r>
        <w:rPr>
          <w:rFonts w:eastAsia="Times New Roman" w:cs="Times New Roman"/>
          <w:szCs w:val="24"/>
        </w:rPr>
        <w:t>. Υιοθετείται ένας νομικός ορισμός του βιασμού που είναι απαράδεκτος τόσο σύμφωνα με τις τυπικές δεσμεύσεις της χώρας όσον αφορά τις συμβάσεις ανθρωπίνω</w:t>
      </w:r>
      <w:r>
        <w:rPr>
          <w:rFonts w:eastAsia="Times New Roman" w:cs="Times New Roman"/>
          <w:szCs w:val="24"/>
        </w:rPr>
        <w:t xml:space="preserve">ν δικαιωμάτων όσο και σύμφωνα με τις πολιτικές υποχρεώσεις της Κυβέρνησης. Ουσιαστικά ο νέος ορισμός του σχεδίου του Ποινικού Κώδικα δυσχεραίνει ακόμη περισσότερο την πρόσβαση στη </w:t>
      </w:r>
      <w:r>
        <w:rPr>
          <w:rFonts w:eastAsia="Times New Roman" w:cs="Times New Roman"/>
          <w:szCs w:val="24"/>
        </w:rPr>
        <w:t>δ</w:t>
      </w:r>
      <w:r>
        <w:rPr>
          <w:rFonts w:eastAsia="Times New Roman" w:cs="Times New Roman"/>
          <w:szCs w:val="24"/>
        </w:rPr>
        <w:t>ικαιοσύνη για το σοβαρό αυτό έγκλημα, όπως επισημαίνει η Διεθνής Αμνηστία.</w:t>
      </w:r>
    </w:p>
    <w:p w14:paraId="38B9DCB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Κύριο ζήτημα αποτελεί το γεγονός ότι ο βιασμός εξακολουθεί να ορίζεται με βάση τη βία και όχι με βάση την απουσία συναίνεσης. Επιπλέον υιοθετείται ένας ακόμα πιο περιοριστικός </w:t>
      </w:r>
      <w:r>
        <w:rPr>
          <w:rFonts w:eastAsia="Times New Roman" w:cs="Times New Roman"/>
          <w:szCs w:val="24"/>
        </w:rPr>
        <w:lastRenderedPageBreak/>
        <w:t xml:space="preserve">από τον υπάρχοντα ορισμός απειλής. Από την απειλή σπουδαίου και άμεσου κινδύνου </w:t>
      </w:r>
      <w:r>
        <w:rPr>
          <w:rFonts w:eastAsia="Times New Roman" w:cs="Times New Roman"/>
          <w:szCs w:val="24"/>
        </w:rPr>
        <w:t>περνάμε μόνο σε εκείνες τις περιπτώσεις που αφορούν απειλή κατά της ζωής ή της σωματικής ακεραιότητας και έτσι η απειλή ορίζεται αποκλειστικά ως σωματική και κλείνει οποιοδήποτε περιθώριο διαφορετικής ερμηνείας.</w:t>
      </w:r>
    </w:p>
    <w:p w14:paraId="38B9DCB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Να βάλω εδώ μια μικρή παρένθεση για το </w:t>
      </w:r>
      <w:r>
        <w:rPr>
          <w:rFonts w:eastAsia="Times New Roman" w:cs="Times New Roman"/>
          <w:szCs w:val="24"/>
          <w:lang w:val="en-US"/>
        </w:rPr>
        <w:t>bully</w:t>
      </w:r>
      <w:r>
        <w:rPr>
          <w:rFonts w:eastAsia="Times New Roman" w:cs="Times New Roman"/>
          <w:szCs w:val="24"/>
          <w:lang w:val="en-US"/>
        </w:rPr>
        <w:t>ing</w:t>
      </w:r>
      <w:r>
        <w:rPr>
          <w:rFonts w:eastAsia="Times New Roman" w:cs="Times New Roman"/>
          <w:szCs w:val="24"/>
        </w:rPr>
        <w:t xml:space="preserve"> που υφίστανται τα παιδιά εντός και εκτός διαδικτύου και το σύγχρονο έγκλημα με το νέο μείγμα το πολιτιστικό στην Ελλάδα. </w:t>
      </w:r>
    </w:p>
    <w:p w14:paraId="38B9DCB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Ένα εξίσου τρωτό σημείο της διατάξεως περί βιασμού είναι η έλλειψη του όρου «συναίνεση». Η έλλειψη της συναίνεσης συνιστά στοιχείο</w:t>
      </w:r>
      <w:r>
        <w:rPr>
          <w:rFonts w:eastAsia="Times New Roman" w:cs="Times New Roman"/>
          <w:szCs w:val="24"/>
        </w:rPr>
        <w:t xml:space="preserve"> της αντικειμενικής υπόστασης του εγκλήματος, η αποτύπωση της οποίας στο κείμενο του νόμου συνιστά επί μακρόν πάγιο αίτημα των φεμινιστικών οργανώσεων. Εδώ τις αγνοείτε. </w:t>
      </w:r>
    </w:p>
    <w:p w14:paraId="38B9DCB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Ο βιασμός δεν πραγματώνεται μόνο με σωματική βία, απειλή σοβαρού ή άμεσου κινδύνου της ζωής ή της σωματικής ακεραιότητας, όπως επαναλαμβάνεται τόσο στην παλιά όσο και </w:t>
      </w:r>
      <w:r>
        <w:rPr>
          <w:rFonts w:eastAsia="Times New Roman" w:cs="Times New Roman"/>
          <w:szCs w:val="24"/>
        </w:rPr>
        <w:lastRenderedPageBreak/>
        <w:t xml:space="preserve">στη νέα διάταξη του άρθρου 336 του Ποινικού Κώδικα, αλλά σε κάθε περίπτωση όταν ελλείπει </w:t>
      </w:r>
      <w:r>
        <w:rPr>
          <w:rFonts w:eastAsia="Times New Roman" w:cs="Times New Roman"/>
          <w:szCs w:val="24"/>
        </w:rPr>
        <w:t xml:space="preserve">η συναίνεση του θύματος. </w:t>
      </w:r>
    </w:p>
    <w:p w14:paraId="38B9DCB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νομοθέτης έχει υποχρέωση να σφυγμομετρεί τις ανάγκες τις κοινωνίες, να κρίνει δηλαδή σκεπτόμενος εγκληματολογικά επί τη βάση τού πώς λειτουργεί το έγκλημα, καθώς και των συνεχώς μεταβαλλόμενων αναγκών της κοινωνίας, και αυτό να το σημειώσουμε. Η κοινωνία</w:t>
      </w:r>
      <w:r>
        <w:rPr>
          <w:rFonts w:eastAsia="Times New Roman" w:cs="Times New Roman"/>
          <w:szCs w:val="24"/>
        </w:rPr>
        <w:t xml:space="preserve"> η σημερινή δεν είναι η ίδια με την κοινωνία όπως ήταν πενήντα ή δέκα χρόνια πριν και δεν θα είναι ίδια η ελληνική κοινωνία δέκα χρόνια αργότερα και είναι χρυσή ευκαιρία να προλάβουμε με κάποιες διατάξεις. </w:t>
      </w:r>
    </w:p>
    <w:p w14:paraId="38B9DCC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Είναι γνωστό ότι το έγκλημα με το πέρας του χρόνο</w:t>
      </w:r>
      <w:r>
        <w:rPr>
          <w:rFonts w:eastAsia="Times New Roman" w:cs="Times New Roman"/>
          <w:szCs w:val="24"/>
        </w:rPr>
        <w:t>υ αλλάζει μορφή και αυτό επιβάλλει στον νομοθέτη να επαγρυπνά και να νομοθετεί με μοναδικό γνώμονα την ασφάλεια και την προστασία του υπέρτατου αγαθού. Δεν χρειάζονται νομικές γνώσεις ούτε ιδιότητα μέλους νομοπαρασκευαστικής επιτροπής -χωρίς κα</w:t>
      </w:r>
      <w:r>
        <w:rPr>
          <w:rFonts w:eastAsia="Times New Roman" w:cs="Times New Roman"/>
          <w:szCs w:val="24"/>
        </w:rPr>
        <w:t>μ</w:t>
      </w:r>
      <w:r>
        <w:rPr>
          <w:rFonts w:eastAsia="Times New Roman" w:cs="Times New Roman"/>
          <w:szCs w:val="24"/>
        </w:rPr>
        <w:t>μία προσβολ</w:t>
      </w:r>
      <w:r>
        <w:rPr>
          <w:rFonts w:eastAsia="Times New Roman" w:cs="Times New Roman"/>
          <w:szCs w:val="24"/>
        </w:rPr>
        <w:t xml:space="preserve">ή στα πρόσωπά σας, εννοείται-, για να αφομοιώσει κανείς το εξής απλό κέλευσμα της κοινωνίας: Οι ποινές στα ειδεχθή εγκλήματα οφείλουν να είναι αυστηρές. </w:t>
      </w:r>
    </w:p>
    <w:p w14:paraId="38B9DCC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Προτάσεις σχετικές με τις εκρηκτικές ύλες μολότοφ. Ειδικότερα στο άρθρο 272 του Ποινικού Κώδικα περί κ</w:t>
      </w:r>
      <w:r>
        <w:rPr>
          <w:rFonts w:eastAsia="Times New Roman" w:cs="Times New Roman"/>
          <w:szCs w:val="24"/>
        </w:rPr>
        <w:t>ατοχής μολότοφ, αυτή μετατρέπεται σε πλημμέλημα με ποινή από 3 έως 5 έτη φυλάκισης, ενώ μέχρι σήμερα η κατοχή και παρασκευή εκρηκτικών υλών τιμωρούνταν με κάθειρξη. Συγκεκριμένα στο παλιό άρθρο ανέφερε ότι, πρώτον, όποιος κατασκευάζει, προμηθεύεται ή κατέχ</w:t>
      </w:r>
      <w:r>
        <w:rPr>
          <w:rFonts w:eastAsia="Times New Roman" w:cs="Times New Roman"/>
          <w:szCs w:val="24"/>
        </w:rPr>
        <w:t xml:space="preserve">ει εκρηκτικές ύλες ή εκρηκτικές βόμβες με σκοπό να τις χρησιμοποιήσει για να προξενήσει κοινό κίνδυνο σε ξένα πράγματα ή κίνδυνο για άνθρωπο ή να τις παραχωρήσει σε άλλον με τέτοια χρήση, τιμωρείται με κάθειρξη. Στο νέο άρθρο αναφέρει ότι, πρώτον, «όποιος </w:t>
      </w:r>
      <w:r>
        <w:rPr>
          <w:rFonts w:eastAsia="Times New Roman" w:cs="Times New Roman"/>
          <w:szCs w:val="24"/>
        </w:rPr>
        <w:t>κατασκευάζει, προμηθεύεται ή κατέχει εκρηκτικές ύλες ή εκρηκτικές βόμβες από τις οποίες μπορεί να προκληθεί κίνδυνος για άνθρωπο τιμωρείται με φυλάκιση τουλάχιστον 3 ετών».</w:t>
      </w:r>
    </w:p>
    <w:p w14:paraId="38B9DCC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Αναφέρεται στη δεύτερη παράγραφο του νέου άρθρου ότι «ο δράστης δεν τιμωρείται αν π</w:t>
      </w:r>
      <w:r>
        <w:rPr>
          <w:rFonts w:eastAsia="Times New Roman" w:cs="Times New Roman"/>
          <w:szCs w:val="24"/>
        </w:rPr>
        <w:t xml:space="preserve">ριν εξεταστεί από τις αρχές παρέδωσε με τη θέλησή του σε αυτές τα ως άνω υλικά ή αντικείμενα ή κατέστη σε αυτές δυνατό το να αποκτήσουν στην κατοχή τους ή απέτρεψε με άλλον τρόπο τον κίνδυνο να γίνει χρήση αυτών». </w:t>
      </w:r>
    </w:p>
    <w:p w14:paraId="38B9DCC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Ουσιαστικά, εάν παραδώσει το υλικό που με</w:t>
      </w:r>
      <w:r>
        <w:rPr>
          <w:rFonts w:eastAsia="Times New Roman" w:cs="Times New Roman"/>
          <w:szCs w:val="24"/>
        </w:rPr>
        <w:t>τέφερε ο ίδιος, πριν του γίνει έλεγχος από αστυνομικά όργανα, τότε πρέπει να αφήνεται ελεύθερος και να μη διώκεται για την κατοχή του, ούτε καν να εξετάζεται αν ευθύνεται για την κατασκευή τους, ούτε για τον τρόπο προμήθειάς τους. Το θέμα της κατασκευής κα</w:t>
      </w:r>
      <w:r>
        <w:rPr>
          <w:rFonts w:eastAsia="Times New Roman" w:cs="Times New Roman"/>
          <w:szCs w:val="24"/>
        </w:rPr>
        <w:t>ι κατοχής εκρηκτικών, δηλαδή μολότοφ, οι οποίες έχουν μετατρέψει την Αθήνα, τη Θεσσαλονίκη και πολλές άλλες πόλεις σε πεδίο μάχης μεταξύ αστυνομικών και αυτοαποκαλούμενων αναρχικών λαμβάνει πλέον νέες διαστάσεις. Η ανεξέλεγκτη δράση συμμοριών και η μετατρο</w:t>
      </w:r>
      <w:r>
        <w:rPr>
          <w:rFonts w:eastAsia="Times New Roman" w:cs="Times New Roman"/>
          <w:szCs w:val="24"/>
        </w:rPr>
        <w:t xml:space="preserve">πή περιοχών της Αθήνας σε άβατα για τις δυνάμεις δημόσιας τάξης είναι αποτέλεσμα της αντίληψης των κυβερνώντων της </w:t>
      </w:r>
      <w:r w:rsidRPr="001866BC">
        <w:rPr>
          <w:rFonts w:eastAsia="Times New Roman" w:cs="Times New Roman"/>
          <w:szCs w:val="24"/>
        </w:rPr>
        <w:t>Κυβέρνησης</w:t>
      </w:r>
      <w:r>
        <w:rPr>
          <w:rFonts w:eastAsia="Times New Roman" w:cs="Times New Roman"/>
          <w:szCs w:val="24"/>
        </w:rPr>
        <w:t xml:space="preserve"> για τη βία και το έγκλημα. Την ώρα που αστυνομικοί υποστηρίζουν ότι κινδυνεύει –και το βλέπουμε κιόλας- η σωματική τους ακεραιότητ</w:t>
      </w:r>
      <w:r>
        <w:rPr>
          <w:rFonts w:eastAsia="Times New Roman" w:cs="Times New Roman"/>
          <w:szCs w:val="24"/>
        </w:rPr>
        <w:t xml:space="preserve">α καθημερινά και συνεχίζεται αυτή η κατάσταση, θα θρηνήσουμε θύματα, όπως λένε και οι ίδιοι. Την ώρα που σε όλη την Ελλάδα διάφοροι </w:t>
      </w:r>
      <w:proofErr w:type="spellStart"/>
      <w:r>
        <w:rPr>
          <w:rFonts w:eastAsia="Times New Roman" w:cs="Times New Roman"/>
          <w:szCs w:val="24"/>
        </w:rPr>
        <w:t>μπαχαλάκηδες</w:t>
      </w:r>
      <w:proofErr w:type="spellEnd"/>
      <w:r>
        <w:rPr>
          <w:rFonts w:eastAsia="Times New Roman" w:cs="Times New Roman"/>
          <w:szCs w:val="24"/>
        </w:rPr>
        <w:t xml:space="preserve"> απειλούν ζωές και περιουσίες με τη χρήση μολότοφ η </w:t>
      </w:r>
      <w:r w:rsidRPr="001866BC">
        <w:rPr>
          <w:rFonts w:eastAsia="Times New Roman" w:cs="Times New Roman"/>
          <w:szCs w:val="24"/>
        </w:rPr>
        <w:t>Κυβέρνηση</w:t>
      </w:r>
      <w:r>
        <w:rPr>
          <w:rFonts w:eastAsia="Times New Roman" w:cs="Times New Roman"/>
          <w:szCs w:val="24"/>
        </w:rPr>
        <w:t xml:space="preserve"> διά του νομοσχεδίου, το Υπουργείο Δικαιοσύνης μετα</w:t>
      </w:r>
      <w:r>
        <w:rPr>
          <w:rFonts w:eastAsia="Times New Roman" w:cs="Times New Roman"/>
          <w:szCs w:val="24"/>
        </w:rPr>
        <w:t>τρέ</w:t>
      </w:r>
      <w:r>
        <w:rPr>
          <w:rFonts w:eastAsia="Times New Roman" w:cs="Times New Roman"/>
          <w:szCs w:val="24"/>
        </w:rPr>
        <w:lastRenderedPageBreak/>
        <w:t xml:space="preserve">πει σε πλημμέλημα και αθώωση αν παραδώσουν ειρηνικά τα όπλα που κατέχουν. Υπ’ </w:t>
      </w:r>
      <w:proofErr w:type="spellStart"/>
      <w:r>
        <w:rPr>
          <w:rFonts w:eastAsia="Times New Roman" w:cs="Times New Roman"/>
          <w:szCs w:val="24"/>
        </w:rPr>
        <w:t>όψιν</w:t>
      </w:r>
      <w:proofErr w:type="spellEnd"/>
      <w:r>
        <w:rPr>
          <w:rFonts w:eastAsia="Times New Roman" w:cs="Times New Roman"/>
          <w:szCs w:val="24"/>
        </w:rPr>
        <w:t xml:space="preserve"> δε ότι βάσει του θεμελιώδους άρθρου 2 του Ποινικού Κώδικα περί αναδρομικής ισχύος του ηπιότερου νόμου, οι διατάξεις αυτές θα ισχύουν σε υποθέσεις επί των οποίων έχει ασκη</w:t>
      </w:r>
      <w:r>
        <w:rPr>
          <w:rFonts w:eastAsia="Times New Roman" w:cs="Times New Roman"/>
          <w:szCs w:val="24"/>
        </w:rPr>
        <w:t xml:space="preserve">θεί ήδη δίωξη ή έχουν ήδη οριστεί δικάσιμοι. </w:t>
      </w:r>
    </w:p>
    <w:p w14:paraId="38B9DCC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Ανθρωποκτονία με δόλο. Η ζωή είναι ένα υπέρτατο αγαθό. Το πιο επώδυνο έγκλημα που μπορεί να διαπραχθεί εντός του οργανωμένου κοινωνικού συνόλου είναι η αφαίρεση ανθρώπινης ζωής. Παγκοσμίως, όταν κάποιος με πρόθ</w:t>
      </w:r>
      <w:r>
        <w:rPr>
          <w:rFonts w:eastAsia="Times New Roman" w:cs="Times New Roman"/>
          <w:szCs w:val="24"/>
        </w:rPr>
        <w:t>εση σκοτώσει άλλον, η ποινή είναι ισόβια κάθειρξη. Είμαι κάθετα αντίθετος με την απαξίωση του κορυφαίου έννομου αγαθού και αυτό διότι στο νέο σχέδιο νόμου προβλέπεται διαζευκτικά και η πρόσκαιρη κάθειρξη τουλάχιστον 10 ετών, εκτός από την ισόβια κάθειρξη σ</w:t>
      </w:r>
      <w:r>
        <w:rPr>
          <w:rFonts w:eastAsia="Times New Roman" w:cs="Times New Roman"/>
          <w:szCs w:val="24"/>
        </w:rPr>
        <w:t>το έγκλημα της ανθρωποκτονίας με δόλο, άρθρο 299 του Ποινικού Κώδικα. Θα πρέπει να διατηρηθεί το παλιό καθεστώς και η μείωση της ποινής να αντιμετωπίζεται με την αναγνώριση των ελαφρυντικών περιστάσεων, όπως αυτό είναι αυτονόητο.</w:t>
      </w:r>
    </w:p>
    <w:p w14:paraId="38B9DCC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Κατάργηση των άρθρων 150 κ</w:t>
      </w:r>
      <w:r>
        <w:rPr>
          <w:rFonts w:eastAsia="Times New Roman" w:cs="Times New Roman"/>
          <w:szCs w:val="24"/>
        </w:rPr>
        <w:t xml:space="preserve">αι 151, νόθευση αποδεικτικών και κατάχρηση </w:t>
      </w:r>
      <w:proofErr w:type="spellStart"/>
      <w:r>
        <w:rPr>
          <w:rFonts w:eastAsia="Times New Roman" w:cs="Times New Roman"/>
          <w:szCs w:val="24"/>
        </w:rPr>
        <w:t>πληρεξουσιότητος</w:t>
      </w:r>
      <w:proofErr w:type="spellEnd"/>
      <w:r>
        <w:rPr>
          <w:rFonts w:eastAsia="Times New Roman" w:cs="Times New Roman"/>
          <w:szCs w:val="24"/>
        </w:rPr>
        <w:t xml:space="preserve">. Με τις νέες διατάξεις καταργούνται τα άρθρα 150 και 151 του Ποινικού Κώδικα. Τι λέει το άρθρο 150, το οποίο τιμωρεί με ποινή κάθειρξης όποιον με πρόθεση νοθεύσει, καταστρέψει ή αποκρύψει έγγραφα </w:t>
      </w:r>
      <w:r>
        <w:rPr>
          <w:rFonts w:eastAsia="Times New Roman" w:cs="Times New Roman"/>
          <w:szCs w:val="24"/>
        </w:rPr>
        <w:t>ή άλλα αντικείμενα που μπορούν να χρησιμεύσουν για την απόδειξη δικαιωμάτων ή την υποστήριξη συμφερόντων του ελληνικού κράτους ή συμμάχου σε άλλο κράτος; Το άρθρο 151, που καταργείται, τιμωρεί με ποινή κάθειρξης πρόσωπα που εκπροσωπούν τη χώρα σε διαπραγμα</w:t>
      </w:r>
      <w:r>
        <w:rPr>
          <w:rFonts w:eastAsia="Times New Roman" w:cs="Times New Roman"/>
          <w:szCs w:val="24"/>
        </w:rPr>
        <w:t>τεύσεις με ξένες κ</w:t>
      </w:r>
      <w:r w:rsidRPr="001866BC">
        <w:rPr>
          <w:rFonts w:eastAsia="Times New Roman" w:cs="Times New Roman"/>
          <w:szCs w:val="24"/>
        </w:rPr>
        <w:t>υβ</w:t>
      </w:r>
      <w:r>
        <w:rPr>
          <w:rFonts w:eastAsia="Times New Roman" w:cs="Times New Roman"/>
          <w:szCs w:val="24"/>
        </w:rPr>
        <w:t>ερνήσεις και προκαλούν ζημία στα συμφέροντα της χώρας που διαπραγματεύεται. Το καταργούμε το άρθρο. Στόχος του συγκεκριμένου άρθρου ήταν να αποτρέψουμε τους εκάστοτε εκπροσώπους της Ελλάδας να «εκμεταλλευτούν» τρόπον τινά την ιδιότητά τ</w:t>
      </w:r>
      <w:r>
        <w:rPr>
          <w:rFonts w:eastAsia="Times New Roman" w:cs="Times New Roman"/>
          <w:szCs w:val="24"/>
        </w:rPr>
        <w:t xml:space="preserve">ους βλάπτοντας τα συμφέροντα της χώρας. </w:t>
      </w:r>
    </w:p>
    <w:p w14:paraId="38B9DCC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συγκεκριμένο άρθρο, το οποίο τώρα καταργείται, προέβλεπε ότι όποιος ως πληρεξούσιος του ελληνικού κράτους ή από τους συμμάχους του διεξαγάγει με τέτοια ή άλλη κυβέρνηση υποθέσεις του εντολέα του με πρόθεση κατά τ</w:t>
      </w:r>
      <w:r>
        <w:rPr>
          <w:rFonts w:eastAsia="Times New Roman" w:cs="Times New Roman"/>
          <w:szCs w:val="24"/>
        </w:rPr>
        <w:t xml:space="preserve">έτοιον τρόπο που </w:t>
      </w:r>
      <w:r>
        <w:rPr>
          <w:rFonts w:eastAsia="Times New Roman" w:cs="Times New Roman"/>
          <w:szCs w:val="24"/>
        </w:rPr>
        <w:lastRenderedPageBreak/>
        <w:t xml:space="preserve">να μπορεί να προκύψει βλάβη για τον εντολέα, για το ελληνικό κράτος δηλαδή, τιμωρείται με κάθειρξη, όπως ανέφερε το άρθρο με τίτλο «Κατάχρηση </w:t>
      </w:r>
      <w:proofErr w:type="spellStart"/>
      <w:r>
        <w:rPr>
          <w:rFonts w:eastAsia="Times New Roman" w:cs="Times New Roman"/>
          <w:szCs w:val="24"/>
        </w:rPr>
        <w:t>πληρεξουσιότητος</w:t>
      </w:r>
      <w:proofErr w:type="spellEnd"/>
      <w:r>
        <w:rPr>
          <w:rFonts w:eastAsia="Times New Roman" w:cs="Times New Roman"/>
          <w:szCs w:val="24"/>
        </w:rPr>
        <w:t xml:space="preserve">» και εντάσσεται στον ισχύοντα Ποινικό Κώδικα στο κεφάλαιο «Προδοσία της χώρας». </w:t>
      </w:r>
    </w:p>
    <w:p w14:paraId="38B9DCC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κατάργηση του συγκεκριμένου άρθρου συνδέεται προφανέστατα, κατά την ταπεινή μου άποψη, με τη Συμφωνία των Πρεσπών.</w:t>
      </w:r>
    </w:p>
    <w:p w14:paraId="38B9DCC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Για την υποβάθμιση του εγκλήματος της δωροδοκίας του υπαλλήλου τα είπαν οι συνάδελφοι και δεν θέλω να καταχραστώ τον χρόνο σας.</w:t>
      </w:r>
    </w:p>
    <w:p w14:paraId="38B9DCC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Κατάργηση </w:t>
      </w:r>
      <w:r>
        <w:rPr>
          <w:rFonts w:eastAsia="Times New Roman" w:cs="Times New Roman"/>
          <w:szCs w:val="24"/>
        </w:rPr>
        <w:t xml:space="preserve">των άρθρων 198, 199 και 201 του Ποινικού Κώδικα, ήτοι τα άρθρα που τιμωρούν την κακόβουλη βλασφημία, την καθύβριση θρησκευμάτων και την περιύβριση νεκρών. </w:t>
      </w:r>
    </w:p>
    <w:p w14:paraId="38B9DCC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Η κατάργηση των άρθρων 198, 199 και 201 του Ποινικού </w:t>
      </w:r>
      <w:proofErr w:type="spellStart"/>
      <w:r>
        <w:rPr>
          <w:rFonts w:eastAsia="Times New Roman" w:cs="Times New Roman"/>
          <w:szCs w:val="24"/>
        </w:rPr>
        <w:t>Κώδικος</w:t>
      </w:r>
      <w:proofErr w:type="spellEnd"/>
      <w:r>
        <w:rPr>
          <w:rFonts w:eastAsia="Times New Roman" w:cs="Times New Roman"/>
          <w:szCs w:val="24"/>
        </w:rPr>
        <w:t>, που αφορούν την κακόβουλη βλασφημία, τ</w:t>
      </w:r>
      <w:r>
        <w:rPr>
          <w:rFonts w:eastAsia="Times New Roman" w:cs="Times New Roman"/>
          <w:szCs w:val="24"/>
        </w:rPr>
        <w:t xml:space="preserve">ην καθύβριση θρησκευμάτων και την περιύβριση νεκρών, θα έχει ιδιαίτερα αρνητικά αποτελέσματα για το αγαθό της θρησκευτικής και </w:t>
      </w:r>
      <w:r>
        <w:rPr>
          <w:rFonts w:eastAsia="Times New Roman" w:cs="Times New Roman"/>
          <w:szCs w:val="24"/>
        </w:rPr>
        <w:lastRenderedPageBreak/>
        <w:t>κοινωνικής ειρήνης στη χώρα μας. Πρακτικά, λοιπόν, οι προωθούμενες ανωτέρω αλλαγές σημαίνουν ότι θα μπορεί ο</w:t>
      </w:r>
      <w:r w:rsidRPr="000C3405">
        <w:rPr>
          <w:rFonts w:eastAsia="Times New Roman" w:cs="Times New Roman"/>
          <w:szCs w:val="24"/>
        </w:rPr>
        <w:t xml:space="preserve"> </w:t>
      </w:r>
      <w:r>
        <w:rPr>
          <w:rFonts w:eastAsia="Times New Roman" w:cs="Times New Roman"/>
          <w:szCs w:val="24"/>
        </w:rPr>
        <w:t xml:space="preserve">οποιοσδήποτε, χωρίς </w:t>
      </w:r>
      <w:r>
        <w:rPr>
          <w:rFonts w:eastAsia="Times New Roman" w:cs="Times New Roman"/>
          <w:szCs w:val="24"/>
        </w:rPr>
        <w:t xml:space="preserve">να κινδυνεύει να του επιβληθεί κάποια ποινική κύρωση, να υβρίζει δημόσια με οποιονδήποτε τρόπο τον </w:t>
      </w:r>
      <w:r>
        <w:rPr>
          <w:rFonts w:eastAsia="Times New Roman" w:cs="Times New Roman"/>
          <w:szCs w:val="24"/>
        </w:rPr>
        <w:t>θ</w:t>
      </w:r>
      <w:r>
        <w:rPr>
          <w:rFonts w:eastAsia="Times New Roman" w:cs="Times New Roman"/>
          <w:szCs w:val="24"/>
        </w:rPr>
        <w:t xml:space="preserve">εό, να βλασφημεί δημόσια τα θεία, να καθυβρίζει δημόσια και κακόβουλα με οποιονδήποτε τρόπο την Ανατολική Ορθόδοξη επίσημη </w:t>
      </w:r>
      <w:r>
        <w:rPr>
          <w:rFonts w:eastAsia="Times New Roman" w:cs="Times New Roman"/>
          <w:szCs w:val="24"/>
        </w:rPr>
        <w:t>θ</w:t>
      </w:r>
      <w:r>
        <w:rPr>
          <w:rFonts w:eastAsia="Times New Roman" w:cs="Times New Roman"/>
          <w:szCs w:val="24"/>
        </w:rPr>
        <w:t>ρησκεία του ελληνικού κράτους κα</w:t>
      </w:r>
      <w:r>
        <w:rPr>
          <w:rFonts w:eastAsia="Times New Roman" w:cs="Times New Roman"/>
          <w:szCs w:val="24"/>
        </w:rPr>
        <w:t xml:space="preserve">ι οποιαδήποτε άλλη αναγνωρισμένη θρησκεία από το ελληνικό κράτος, να προβαίνει σε περιύβριση νεκρού, να προβαίνει σε περιύβριση τάφου, όπως και ένα σωρό άλλες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που μέχρι σήμερα τουλάχιστον θεωρούνται κολάσιμες και επιφέρουν ποινικέ</w:t>
      </w:r>
      <w:r>
        <w:rPr>
          <w:rFonts w:eastAsia="Times New Roman" w:cs="Times New Roman"/>
          <w:szCs w:val="24"/>
        </w:rPr>
        <w:t xml:space="preserve">ς κυρώσεις. </w:t>
      </w:r>
    </w:p>
    <w:p w14:paraId="38B9DCC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Αποτελεί αδήριτη ανάγκη η διατήρηση της πολιτιστικής και πνευματικής ταυτότητας του λαού μας και πρέπει οπωσδήποτε να παύσει η αποδόμηση της ελληνικής κοινωνίας από τις διαχρονικές της αξίες. Θα πρέπει να σταματήσει η αποκαθήλωση του πνευματικ</w:t>
      </w:r>
      <w:r>
        <w:rPr>
          <w:rFonts w:eastAsia="Times New Roman" w:cs="Times New Roman"/>
          <w:szCs w:val="24"/>
        </w:rPr>
        <w:t xml:space="preserve">ού ιστού της Ορθόδοξης Εκκλησίας, η αποδυνάμωση της Ορθοδοξίας κατά την κρίσιμη αυτή περίοδο που </w:t>
      </w:r>
      <w:r>
        <w:rPr>
          <w:rFonts w:eastAsia="Times New Roman" w:cs="Times New Roman"/>
          <w:szCs w:val="24"/>
        </w:rPr>
        <w:lastRenderedPageBreak/>
        <w:t>διέρχεται η χώρα μας, που μάλιστα τη στιγμή που ο θρησκευτικός φανατισμός στη γείτονα ενδυναμώνεται τραγικές συνέπειες μόνο μπορεί να έχει.</w:t>
      </w:r>
    </w:p>
    <w:p w14:paraId="38B9DCC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Για την αποποινικοπ</w:t>
      </w:r>
      <w:r>
        <w:rPr>
          <w:rFonts w:eastAsia="Times New Roman" w:cs="Times New Roman"/>
          <w:szCs w:val="24"/>
        </w:rPr>
        <w:t xml:space="preserve">οίηση της κακόβουλης βλασφημίας οδηγούμαστε στην κακουργηματική θρησκευτική αυτοδικία. </w:t>
      </w:r>
    </w:p>
    <w:p w14:paraId="38B9DCC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Μετατροπή της ποινής από κάθειρξη σε φυλάκιση, παράβαση του απορρήτου τηλεφωνικής επικοινωνίας και προφορικής συνομιλίας. Άρθρο 370 του Ποινικού </w:t>
      </w:r>
      <w:proofErr w:type="spellStart"/>
      <w:r>
        <w:rPr>
          <w:rFonts w:eastAsia="Times New Roman" w:cs="Times New Roman"/>
          <w:szCs w:val="24"/>
        </w:rPr>
        <w:t>Κώδικος</w:t>
      </w:r>
      <w:proofErr w:type="spellEnd"/>
      <w:r>
        <w:rPr>
          <w:rFonts w:eastAsia="Times New Roman" w:cs="Times New Roman"/>
          <w:szCs w:val="24"/>
        </w:rPr>
        <w:t>.</w:t>
      </w:r>
    </w:p>
    <w:p w14:paraId="38B9DCC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άρθρο 370 τ</w:t>
      </w:r>
      <w:r>
        <w:rPr>
          <w:rFonts w:eastAsia="Times New Roman" w:cs="Times New Roman"/>
          <w:szCs w:val="24"/>
        </w:rPr>
        <w:t xml:space="preserve">ου Ποινικού </w:t>
      </w:r>
      <w:proofErr w:type="spellStart"/>
      <w:r>
        <w:rPr>
          <w:rFonts w:eastAsia="Times New Roman" w:cs="Times New Roman"/>
          <w:szCs w:val="24"/>
        </w:rPr>
        <w:t>Κώδικος</w:t>
      </w:r>
      <w:proofErr w:type="spellEnd"/>
      <w:r>
        <w:rPr>
          <w:rFonts w:eastAsia="Times New Roman" w:cs="Times New Roman"/>
          <w:szCs w:val="24"/>
        </w:rPr>
        <w:t>, εν συντομία, μέχρι πρότινος όριζε στην παράγραφο 1 ότι όποιος αθέμιτα, υφ’ οιονδήποτε τρόπο, παρεμβαίνει σε συσκευή που χρησιμοποιείται για επικοινωνία, όπως το τηλέφωνο, για παράδειγμα, προκειμένου να πληροφορηθεί ή να αποτυπώσει τα λ</w:t>
      </w:r>
      <w:r>
        <w:rPr>
          <w:rFonts w:eastAsia="Times New Roman" w:cs="Times New Roman"/>
          <w:szCs w:val="24"/>
        </w:rPr>
        <w:t>εγόμενα, τιμωρείται με κάθειρξη έως δέκα έτη. Πλέον, με την ίδια συμπεριφορά, η επαπειλούμενη ποινή είναι «φυλάκιση».</w:t>
      </w:r>
    </w:p>
    <w:p w14:paraId="38B9DCC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Περαιτέρω, η παράγραφος 2 του ίδιου άρθρου όριζε ότι όποιος αθέμιτα παρακολουθεί με τεχνικά μέσα ή αποτυπώνει με υλικό φορέα προφορική συν</w:t>
      </w:r>
      <w:r>
        <w:rPr>
          <w:rFonts w:eastAsia="Times New Roman" w:cs="Times New Roman"/>
          <w:szCs w:val="24"/>
        </w:rPr>
        <w:t xml:space="preserve">ομιλία μεταξύ τρίτων ή αποτυπώνει </w:t>
      </w:r>
      <w:r>
        <w:rPr>
          <w:rFonts w:eastAsia="Times New Roman" w:cs="Times New Roman"/>
          <w:szCs w:val="24"/>
        </w:rPr>
        <w:lastRenderedPageBreak/>
        <w:t>με υλικό φορέα μη δημόσια πράξη άλλου τιμωρείται με κάθειρξη έως δέκα ετών. Πλέον, με την ίδια συμπεριφορά, η επαπειλούμενη ποινή είναι φυλάκιση τουλάχιστον ενός έτους. Με τις προτεινόμενες διατάξεις μετατρέπεται σε πλημμέ</w:t>
      </w:r>
      <w:r>
        <w:rPr>
          <w:rFonts w:eastAsia="Times New Roman" w:cs="Times New Roman"/>
          <w:szCs w:val="24"/>
        </w:rPr>
        <w:t xml:space="preserve">λημα το κακούργημα της παράνομης καταγραφής τηλεφωνικής συνομιλίας, αδίκημα για το οποίο ελέγχονται διάφοροι φίλοι μας εδώ στην Κυβέρνηση. </w:t>
      </w:r>
    </w:p>
    <w:p w14:paraId="38B9DCD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Κυβέρνηση, με τη νομοθετική της παρέμβαση, επιχειρεί να μειώσει όλες τις ποινές που προβλέπει σήμερα το σχετικό άρ</w:t>
      </w:r>
      <w:r>
        <w:rPr>
          <w:rFonts w:eastAsia="Times New Roman" w:cs="Times New Roman"/>
          <w:szCs w:val="24"/>
        </w:rPr>
        <w:t xml:space="preserve">θρο, ενώ διέγραψε ειδική πρόβλεψη που έκανε το συγκεκριμένο άρθρο για το έγκλημα, όπως επίσης και για την ανθρωποκτονία από αμέλεια κατά συρροή. Αυτή η απάλειψη επηρεάζει την υπόθεση της τραγωδίας στο Μάτι και είναι ευνόητο. </w:t>
      </w:r>
    </w:p>
    <w:p w14:paraId="38B9DCD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επαύξηση της βαρύτερης ποινή</w:t>
      </w:r>
      <w:r>
        <w:rPr>
          <w:rFonts w:eastAsia="Times New Roman" w:cs="Times New Roman"/>
          <w:szCs w:val="24"/>
        </w:rPr>
        <w:t xml:space="preserve">ς από καθεμιά από τις τρέχουσες αυτές ποινές, που μπορεί να υπεισέλθουν για αμέλεια κατ’ εξακολούθηση και για πολλά θύματα, είναι κατώτερη από τέσσερις μήνες εάν η συντρέχουσα ποινή είναι ανώτερη από δύο έτη, είναι ένα έτος εάν αυτή η ποινή είναι κάθειρξη </w:t>
      </w:r>
      <w:r>
        <w:rPr>
          <w:rFonts w:eastAsia="Times New Roman" w:cs="Times New Roman"/>
          <w:szCs w:val="24"/>
        </w:rPr>
        <w:t xml:space="preserve">έως δέκα έτη και δυο έτη εάν η ποινή είναι κάθειρξη ανώτερη από δέκα έτη. </w:t>
      </w:r>
      <w:r>
        <w:rPr>
          <w:rFonts w:eastAsia="Times New Roman" w:cs="Times New Roman"/>
          <w:szCs w:val="24"/>
        </w:rPr>
        <w:lastRenderedPageBreak/>
        <w:t xml:space="preserve">Εάν τα εγκλήματα που συρρέουν πραγματώθηκαν σε μια πράξη, το δικαστήριο επαυξάνει ελεύθερα τη βαρύτητα στις συντρέχουσες ποινές. </w:t>
      </w:r>
    </w:p>
    <w:p w14:paraId="38B9DCD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 xml:space="preserve">΄ Αντιπρόεδρος της Βουλής κ. </w:t>
      </w:r>
      <w:r w:rsidRPr="00244AC2">
        <w:rPr>
          <w:rFonts w:eastAsia="Times New Roman" w:cs="Times New Roman"/>
          <w:b/>
          <w:szCs w:val="24"/>
        </w:rPr>
        <w:t>ΓΕΩΡΓΙΟΣ ΒΑΡΕΜΕΝΟΣ</w:t>
      </w:r>
      <w:r>
        <w:rPr>
          <w:rFonts w:eastAsia="Times New Roman" w:cs="Times New Roman"/>
          <w:szCs w:val="24"/>
        </w:rPr>
        <w:t>)</w:t>
      </w:r>
    </w:p>
    <w:p w14:paraId="38B9DCD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Αυτά είναι γνωστά. Προς </w:t>
      </w:r>
      <w:r>
        <w:rPr>
          <w:rFonts w:eastAsia="Times New Roman" w:cs="Times New Roman"/>
          <w:szCs w:val="24"/>
        </w:rPr>
        <w:t>θ</w:t>
      </w:r>
      <w:r>
        <w:rPr>
          <w:rFonts w:eastAsia="Times New Roman" w:cs="Times New Roman"/>
          <w:szCs w:val="24"/>
        </w:rPr>
        <w:t>εού, δεν θέλω να μπαίνω στα χωράφια άλλων, αλλά πρέπει να προσέξουμε ιδιαίτερα αυτό το κομμάτι, διότι με τα εγκλήματα που συντελέστηκαν στο Μάτι και στη Μάνδρα, τουλάχιστον αυτά τα δ</w:t>
      </w:r>
      <w:r>
        <w:rPr>
          <w:rFonts w:eastAsia="Times New Roman" w:cs="Times New Roman"/>
          <w:szCs w:val="24"/>
        </w:rPr>
        <w:t>ύο που έτυχαν στα τελευταία τέσσερα χρόνια, θα πρέπει να είμαστε πολύ προσεκτικοί με τον τρόπο που η Ποινική Δικονομία, αλλά και οι δικαστές μας θα έρθουν, μετά την ψήφιση αυτού του νόμου και την ισχύ του, να βγάλουν αποφάσεις δίκαιες προς το κοινό, όχι μό</w:t>
      </w:r>
      <w:r>
        <w:rPr>
          <w:rFonts w:eastAsia="Times New Roman" w:cs="Times New Roman"/>
          <w:szCs w:val="24"/>
        </w:rPr>
        <w:t>νο αίσθημα, αλλά και τις ανθρώπινες ζωές που σώθηκαν, διότι συγγνώμη δεν ακούσαμε, αλλά να βρούμε τουλάχιστον την άκρη στα δικαστήρια.</w:t>
      </w:r>
    </w:p>
    <w:p w14:paraId="38B9DCD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B9DCD5"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38B9DCD6" w14:textId="77777777" w:rsidR="00200609" w:rsidRDefault="002F7F27">
      <w:pPr>
        <w:spacing w:line="600" w:lineRule="auto"/>
        <w:ind w:firstLine="720"/>
        <w:jc w:val="both"/>
        <w:rPr>
          <w:rFonts w:eastAsia="Times New Roman"/>
          <w:szCs w:val="24"/>
        </w:rPr>
      </w:pPr>
      <w:r w:rsidRPr="001E7F61">
        <w:rPr>
          <w:rFonts w:eastAsia="Times New Roman"/>
          <w:szCs w:val="24"/>
        </w:rPr>
        <w:lastRenderedPageBreak/>
        <w:t>Κυρίες και κύριοι συνάδελφοι, έχω την τιμή να ανακοινώσω στο Σ</w:t>
      </w:r>
      <w:r w:rsidRPr="001E7F61">
        <w:rPr>
          <w:rFonts w:eastAsia="Times New Roman"/>
          <w:szCs w:val="24"/>
        </w:rPr>
        <w:t>ώμα ότι τη συνεδρίασή μας παρακολουθούν από τα άνω δυτικά θεωρεία, αφού προηγουμένως ξεναγήθηκαν στην έκθεση της αίθουσας «ΕΛΕΥΘΕΡΙΟΣ ΒΕΝΙΖΕΛΟΣ»</w:t>
      </w:r>
      <w:r>
        <w:rPr>
          <w:rFonts w:eastAsia="Times New Roman"/>
          <w:szCs w:val="24"/>
        </w:rPr>
        <w:t xml:space="preserve"> </w:t>
      </w:r>
      <w:r w:rsidRPr="001E7F61">
        <w:rPr>
          <w:rFonts w:eastAsia="Times New Roman"/>
          <w:szCs w:val="24"/>
        </w:rPr>
        <w:t>και ενημερώθηκαν για την ιστορία του κτηρίου και τον τρόπο οργάνωσης και λειτουργίας της</w:t>
      </w:r>
      <w:r>
        <w:rPr>
          <w:rFonts w:eastAsia="Times New Roman"/>
          <w:szCs w:val="24"/>
        </w:rPr>
        <w:t xml:space="preserve"> Βουλής, είκοσι έξι μαθήτριες και μαθητές </w:t>
      </w:r>
      <w:r w:rsidRPr="001E7F61">
        <w:rPr>
          <w:rFonts w:eastAsia="Times New Roman"/>
          <w:szCs w:val="24"/>
        </w:rPr>
        <w:t xml:space="preserve">και </w:t>
      </w:r>
      <w:r>
        <w:rPr>
          <w:rFonts w:eastAsia="Times New Roman"/>
          <w:szCs w:val="24"/>
        </w:rPr>
        <w:t>τέσσερις</w:t>
      </w:r>
      <w:r w:rsidRPr="001E7F61">
        <w:rPr>
          <w:rFonts w:eastAsia="Times New Roman"/>
          <w:szCs w:val="24"/>
        </w:rPr>
        <w:t xml:space="preserve"> συνοδοί </w:t>
      </w:r>
      <w:r>
        <w:rPr>
          <w:rFonts w:eastAsia="Times New Roman"/>
          <w:szCs w:val="24"/>
        </w:rPr>
        <w:t xml:space="preserve">εκπαιδευτικοί από </w:t>
      </w:r>
      <w:r w:rsidRPr="001E7F61">
        <w:rPr>
          <w:rFonts w:eastAsia="Times New Roman"/>
          <w:szCs w:val="24"/>
        </w:rPr>
        <w:t>το</w:t>
      </w:r>
      <w:r>
        <w:rPr>
          <w:rFonts w:eastAsia="Times New Roman"/>
          <w:szCs w:val="24"/>
        </w:rPr>
        <w:t xml:space="preserve"> 1</w:t>
      </w:r>
      <w:r w:rsidRPr="00C34845">
        <w:rPr>
          <w:rFonts w:eastAsia="Times New Roman"/>
          <w:szCs w:val="24"/>
          <w:vertAlign w:val="superscript"/>
        </w:rPr>
        <w:t>ο</w:t>
      </w:r>
      <w:r>
        <w:rPr>
          <w:rFonts w:eastAsia="Times New Roman"/>
          <w:szCs w:val="24"/>
        </w:rPr>
        <w:t xml:space="preserve"> Δημοτικό Σχολείο της Χίου</w:t>
      </w:r>
      <w:r w:rsidRPr="001E7F61">
        <w:rPr>
          <w:rFonts w:eastAsia="Times New Roman"/>
          <w:szCs w:val="24"/>
        </w:rPr>
        <w:t xml:space="preserve">. </w:t>
      </w:r>
    </w:p>
    <w:p w14:paraId="38B9DCD7" w14:textId="77777777" w:rsidR="00200609" w:rsidRDefault="002F7F27">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 </w:t>
      </w:r>
    </w:p>
    <w:p w14:paraId="38B9DCD8" w14:textId="77777777" w:rsidR="00200609" w:rsidRDefault="002F7F27">
      <w:pPr>
        <w:spacing w:line="600" w:lineRule="auto"/>
        <w:ind w:firstLine="720"/>
        <w:jc w:val="center"/>
        <w:rPr>
          <w:rFonts w:eastAsia="Times New Roman" w:cs="Times New Roman"/>
          <w:szCs w:val="24"/>
        </w:rPr>
      </w:pPr>
      <w:r w:rsidRPr="001E7F61">
        <w:rPr>
          <w:rFonts w:eastAsia="Times New Roman"/>
          <w:szCs w:val="24"/>
        </w:rPr>
        <w:t>(Χειροκροτήματα απ’ όλες τις πτέρυγες της Βουλής)</w:t>
      </w:r>
    </w:p>
    <w:p w14:paraId="38B9DCD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Λυμπεράκη</w:t>
      </w:r>
      <w:proofErr w:type="spellEnd"/>
      <w:r>
        <w:rPr>
          <w:rFonts w:eastAsia="Times New Roman" w:cs="Times New Roman"/>
          <w:szCs w:val="24"/>
        </w:rPr>
        <w:t xml:space="preserve"> από το Ποτάμι έχει τον λόγο.</w:t>
      </w:r>
    </w:p>
    <w:p w14:paraId="38B9DCDA"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ΑΝΤΙΓΟΝΗ ΛΥΜΠΕΡΑΚΗ: </w:t>
      </w:r>
      <w:r>
        <w:rPr>
          <w:rFonts w:eastAsia="Times New Roman" w:cs="Times New Roman"/>
          <w:szCs w:val="24"/>
        </w:rPr>
        <w:t xml:space="preserve">Ευχαριστώ, κύριε Πρόεδρε. </w:t>
      </w:r>
    </w:p>
    <w:p w14:paraId="38B9DCDB"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Κυρίες και κύριοι συνάδελφοι</w:t>
      </w:r>
      <w:r>
        <w:rPr>
          <w:rFonts w:eastAsia="Times New Roman" w:cs="Times New Roman"/>
          <w:szCs w:val="24"/>
        </w:rPr>
        <w:t>, δεν είμαι ν</w:t>
      </w:r>
      <w:r w:rsidRPr="00385562">
        <w:rPr>
          <w:rFonts w:eastAsia="Times New Roman" w:cs="Times New Roman"/>
          <w:szCs w:val="24"/>
        </w:rPr>
        <w:t>ομικός</w:t>
      </w:r>
      <w:r>
        <w:rPr>
          <w:rFonts w:eastAsia="Times New Roman" w:cs="Times New Roman"/>
          <w:szCs w:val="24"/>
        </w:rPr>
        <w:t>.</w:t>
      </w:r>
      <w:r w:rsidRPr="00385562">
        <w:rPr>
          <w:rFonts w:eastAsia="Times New Roman" w:cs="Times New Roman"/>
          <w:szCs w:val="24"/>
        </w:rPr>
        <w:t xml:space="preserve"> Και αυτό θα φανεί στο</w:t>
      </w:r>
      <w:r>
        <w:rPr>
          <w:rFonts w:eastAsia="Times New Roman" w:cs="Times New Roman"/>
          <w:szCs w:val="24"/>
        </w:rPr>
        <w:t>ν</w:t>
      </w:r>
      <w:r w:rsidRPr="00385562">
        <w:rPr>
          <w:rFonts w:eastAsia="Times New Roman" w:cs="Times New Roman"/>
          <w:szCs w:val="24"/>
        </w:rPr>
        <w:t xml:space="preserve"> λόγο μου και στις διατυπώσεις μου</w:t>
      </w:r>
      <w:r>
        <w:rPr>
          <w:rFonts w:eastAsia="Times New Roman" w:cs="Times New Roman"/>
          <w:szCs w:val="24"/>
        </w:rPr>
        <w:t>.</w:t>
      </w:r>
      <w:r w:rsidRPr="00385562">
        <w:rPr>
          <w:rFonts w:eastAsia="Times New Roman" w:cs="Times New Roman"/>
          <w:szCs w:val="24"/>
        </w:rPr>
        <w:t xml:space="preserve"> Αφού </w:t>
      </w:r>
      <w:r>
        <w:rPr>
          <w:rFonts w:eastAsia="Times New Roman" w:cs="Times New Roman"/>
          <w:szCs w:val="24"/>
        </w:rPr>
        <w:t>δεν μπορώ να μιλήσω, λ</w:t>
      </w:r>
      <w:r w:rsidRPr="00385562">
        <w:rPr>
          <w:rFonts w:eastAsia="Times New Roman" w:cs="Times New Roman"/>
          <w:szCs w:val="24"/>
        </w:rPr>
        <w:t>οιπόν</w:t>
      </w:r>
      <w:r>
        <w:rPr>
          <w:rFonts w:eastAsia="Times New Roman" w:cs="Times New Roman"/>
          <w:szCs w:val="24"/>
        </w:rPr>
        <w:t>,</w:t>
      </w:r>
      <w:r w:rsidRPr="00385562">
        <w:rPr>
          <w:rFonts w:eastAsia="Times New Roman" w:cs="Times New Roman"/>
          <w:szCs w:val="24"/>
        </w:rPr>
        <w:t xml:space="preserve"> με βάση το λεκτικό της πειθαρχίας</w:t>
      </w:r>
      <w:r>
        <w:rPr>
          <w:rFonts w:eastAsia="Times New Roman" w:cs="Times New Roman"/>
          <w:szCs w:val="24"/>
        </w:rPr>
        <w:t>,</w:t>
      </w:r>
      <w:r w:rsidRPr="00385562">
        <w:rPr>
          <w:rFonts w:eastAsia="Times New Roman" w:cs="Times New Roman"/>
          <w:szCs w:val="24"/>
        </w:rPr>
        <w:t xml:space="preserve"> την οποία δεν υπηρετώ</w:t>
      </w:r>
      <w:r>
        <w:rPr>
          <w:rFonts w:eastAsia="Times New Roman" w:cs="Times New Roman"/>
          <w:szCs w:val="24"/>
        </w:rPr>
        <w:t>,</w:t>
      </w:r>
      <w:r w:rsidRPr="00385562">
        <w:rPr>
          <w:rFonts w:eastAsia="Times New Roman" w:cs="Times New Roman"/>
          <w:szCs w:val="24"/>
        </w:rPr>
        <w:t xml:space="preserve"> θα μιλήσω πολιτικά</w:t>
      </w:r>
      <w:r>
        <w:rPr>
          <w:rFonts w:eastAsia="Times New Roman" w:cs="Times New Roman"/>
          <w:szCs w:val="24"/>
        </w:rPr>
        <w:t>, αλλά όχι μ</w:t>
      </w:r>
      <w:r>
        <w:rPr>
          <w:rFonts w:eastAsia="Times New Roman" w:cs="Times New Roman"/>
          <w:szCs w:val="24"/>
        </w:rPr>
        <w:t xml:space="preserve">ε την </w:t>
      </w:r>
      <w:r>
        <w:rPr>
          <w:rFonts w:eastAsia="Times New Roman" w:cs="Times New Roman"/>
          <w:szCs w:val="24"/>
        </w:rPr>
        <w:lastRenderedPageBreak/>
        <w:t>έννοια τη</w:t>
      </w:r>
      <w:r w:rsidRPr="00385562">
        <w:rPr>
          <w:rFonts w:eastAsia="Times New Roman" w:cs="Times New Roman"/>
          <w:szCs w:val="24"/>
        </w:rPr>
        <w:t xml:space="preserve"> συνηθισμένη</w:t>
      </w:r>
      <w:r>
        <w:rPr>
          <w:rFonts w:eastAsia="Times New Roman" w:cs="Times New Roman"/>
          <w:szCs w:val="24"/>
        </w:rPr>
        <w:t>,</w:t>
      </w:r>
      <w:r w:rsidRPr="00385562">
        <w:rPr>
          <w:rFonts w:eastAsia="Times New Roman" w:cs="Times New Roman"/>
          <w:szCs w:val="24"/>
        </w:rPr>
        <w:t xml:space="preserve"> αλλά με</w:t>
      </w:r>
      <w:r>
        <w:rPr>
          <w:rFonts w:eastAsia="Times New Roman" w:cs="Times New Roman"/>
          <w:szCs w:val="24"/>
        </w:rPr>
        <w:t xml:space="preserve"> την έννοια του πώ</w:t>
      </w:r>
      <w:r w:rsidRPr="00385562">
        <w:rPr>
          <w:rFonts w:eastAsia="Times New Roman" w:cs="Times New Roman"/>
          <w:szCs w:val="24"/>
        </w:rPr>
        <w:t xml:space="preserve">ς αντιλαμβάνεται μία απλή πολίτης τις αλλαγές που </w:t>
      </w:r>
      <w:r>
        <w:rPr>
          <w:rFonts w:eastAsia="Times New Roman" w:cs="Times New Roman"/>
          <w:szCs w:val="24"/>
        </w:rPr>
        <w:t xml:space="preserve">γίνονται </w:t>
      </w:r>
      <w:r w:rsidRPr="00385562">
        <w:rPr>
          <w:rFonts w:eastAsia="Times New Roman" w:cs="Times New Roman"/>
          <w:szCs w:val="24"/>
        </w:rPr>
        <w:t>αυτές τις μέρες</w:t>
      </w:r>
      <w:r>
        <w:rPr>
          <w:rFonts w:eastAsia="Times New Roman" w:cs="Times New Roman"/>
          <w:szCs w:val="24"/>
        </w:rPr>
        <w:t>,</w:t>
      </w:r>
      <w:r w:rsidRPr="00385562">
        <w:rPr>
          <w:rFonts w:eastAsia="Times New Roman" w:cs="Times New Roman"/>
          <w:szCs w:val="24"/>
        </w:rPr>
        <w:t xml:space="preserve"> αυτή τη μέρα</w:t>
      </w:r>
      <w:r>
        <w:rPr>
          <w:rFonts w:eastAsia="Times New Roman" w:cs="Times New Roman"/>
          <w:szCs w:val="24"/>
        </w:rPr>
        <w:t>,</w:t>
      </w:r>
      <w:r w:rsidRPr="00385562">
        <w:rPr>
          <w:rFonts w:eastAsia="Times New Roman" w:cs="Times New Roman"/>
          <w:szCs w:val="24"/>
        </w:rPr>
        <w:t xml:space="preserve"> σήμερα</w:t>
      </w:r>
      <w:r>
        <w:rPr>
          <w:rFonts w:eastAsia="Times New Roman" w:cs="Times New Roman"/>
          <w:szCs w:val="24"/>
        </w:rPr>
        <w:t>,</w:t>
      </w:r>
      <w:r w:rsidRPr="00385562">
        <w:rPr>
          <w:rFonts w:eastAsia="Times New Roman" w:cs="Times New Roman"/>
          <w:szCs w:val="24"/>
        </w:rPr>
        <w:t xml:space="preserve"> με τους </w:t>
      </w:r>
      <w:r>
        <w:rPr>
          <w:rFonts w:eastAsia="Times New Roman" w:cs="Times New Roman"/>
          <w:szCs w:val="24"/>
        </w:rPr>
        <w:t>κ</w:t>
      </w:r>
      <w:r w:rsidRPr="00385562">
        <w:rPr>
          <w:rFonts w:eastAsia="Times New Roman" w:cs="Times New Roman"/>
          <w:szCs w:val="24"/>
        </w:rPr>
        <w:t xml:space="preserve">ώδικες </w:t>
      </w:r>
      <w:r>
        <w:rPr>
          <w:rFonts w:eastAsia="Times New Roman" w:cs="Times New Roman"/>
          <w:szCs w:val="24"/>
        </w:rPr>
        <w:t>που ψ</w:t>
      </w:r>
      <w:r w:rsidRPr="00385562">
        <w:rPr>
          <w:rFonts w:eastAsia="Times New Roman" w:cs="Times New Roman"/>
          <w:szCs w:val="24"/>
        </w:rPr>
        <w:t>ηφίζουμε</w:t>
      </w:r>
      <w:r>
        <w:rPr>
          <w:rFonts w:eastAsia="Times New Roman" w:cs="Times New Roman"/>
          <w:szCs w:val="24"/>
        </w:rPr>
        <w:t>.</w:t>
      </w:r>
    </w:p>
    <w:p w14:paraId="38B9DCDC"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μυαλό, </w:t>
      </w:r>
      <w:r w:rsidRPr="00385562">
        <w:rPr>
          <w:rFonts w:eastAsia="Times New Roman" w:cs="Times New Roman"/>
          <w:szCs w:val="24"/>
        </w:rPr>
        <w:t>λοιπόν</w:t>
      </w:r>
      <w:r>
        <w:rPr>
          <w:rFonts w:eastAsia="Times New Roman" w:cs="Times New Roman"/>
          <w:szCs w:val="24"/>
        </w:rPr>
        <w:t>,</w:t>
      </w:r>
      <w:r w:rsidRPr="00385562">
        <w:rPr>
          <w:rFonts w:eastAsia="Times New Roman" w:cs="Times New Roman"/>
          <w:szCs w:val="24"/>
        </w:rPr>
        <w:t xml:space="preserve"> της απλής πολίτου</w:t>
      </w:r>
      <w:r>
        <w:rPr>
          <w:rFonts w:eastAsia="Times New Roman" w:cs="Times New Roman"/>
          <w:szCs w:val="24"/>
        </w:rPr>
        <w:t>,</w:t>
      </w:r>
      <w:r w:rsidRPr="00385562">
        <w:rPr>
          <w:rFonts w:eastAsia="Times New Roman" w:cs="Times New Roman"/>
          <w:szCs w:val="24"/>
        </w:rPr>
        <w:t xml:space="preserve"> το δικό μου</w:t>
      </w:r>
      <w:r>
        <w:rPr>
          <w:rFonts w:eastAsia="Times New Roman" w:cs="Times New Roman"/>
          <w:szCs w:val="24"/>
        </w:rPr>
        <w:t>,</w:t>
      </w:r>
      <w:r w:rsidRPr="00385562">
        <w:rPr>
          <w:rFonts w:eastAsia="Times New Roman" w:cs="Times New Roman"/>
          <w:szCs w:val="24"/>
        </w:rPr>
        <w:t xml:space="preserve"> ποτέ δεν είναι λάθος εποχή για να προχωρήσει η Βουλή στον </w:t>
      </w:r>
      <w:proofErr w:type="spellStart"/>
      <w:r w:rsidRPr="00385562">
        <w:rPr>
          <w:rFonts w:eastAsia="Times New Roman" w:cs="Times New Roman"/>
          <w:szCs w:val="24"/>
        </w:rPr>
        <w:t>εξορθολογισμό</w:t>
      </w:r>
      <w:proofErr w:type="spellEnd"/>
      <w:r w:rsidRPr="00385562">
        <w:rPr>
          <w:rFonts w:eastAsia="Times New Roman" w:cs="Times New Roman"/>
          <w:szCs w:val="24"/>
        </w:rPr>
        <w:t xml:space="preserve"> και τον εκσυγχρονισμό του συστήματος των ποινών και στην εναρμόνιση με τις διεθνείς πρακτικές</w:t>
      </w:r>
      <w:r>
        <w:rPr>
          <w:rFonts w:eastAsia="Times New Roman" w:cs="Times New Roman"/>
          <w:szCs w:val="24"/>
        </w:rPr>
        <w:t>.</w:t>
      </w:r>
      <w:r w:rsidRPr="00385562">
        <w:rPr>
          <w:rFonts w:eastAsia="Times New Roman" w:cs="Times New Roman"/>
          <w:szCs w:val="24"/>
        </w:rPr>
        <w:t xml:space="preserve"> Ποτέ δεν είναι λάθος στιγμή να αντιμετωπιστούν τα σύγχρονα θέματα που δεν υπήρχαν στην π</w:t>
      </w:r>
      <w:r w:rsidRPr="00385562">
        <w:rPr>
          <w:rFonts w:eastAsia="Times New Roman" w:cs="Times New Roman"/>
          <w:szCs w:val="24"/>
        </w:rPr>
        <w:t>ροηγούμενη κατάσταση</w:t>
      </w:r>
      <w:r>
        <w:rPr>
          <w:rFonts w:eastAsia="Times New Roman" w:cs="Times New Roman"/>
          <w:szCs w:val="24"/>
        </w:rPr>
        <w:t>, όπως είναι τα ε</w:t>
      </w:r>
      <w:r w:rsidRPr="00385562">
        <w:rPr>
          <w:rFonts w:eastAsia="Times New Roman" w:cs="Times New Roman"/>
          <w:szCs w:val="24"/>
        </w:rPr>
        <w:t xml:space="preserve">γκλήματα του </w:t>
      </w:r>
      <w:r>
        <w:rPr>
          <w:rFonts w:eastAsia="Times New Roman" w:cs="Times New Roman"/>
          <w:szCs w:val="24"/>
        </w:rPr>
        <w:t xml:space="preserve">ιντερνέτ, </w:t>
      </w:r>
      <w:r w:rsidRPr="00385562">
        <w:rPr>
          <w:rFonts w:eastAsia="Times New Roman" w:cs="Times New Roman"/>
          <w:szCs w:val="24"/>
        </w:rPr>
        <w:t>τα διασυνορια</w:t>
      </w:r>
      <w:r>
        <w:rPr>
          <w:rFonts w:eastAsia="Times New Roman" w:cs="Times New Roman"/>
          <w:szCs w:val="24"/>
        </w:rPr>
        <w:t>κά ε</w:t>
      </w:r>
      <w:r w:rsidRPr="00385562">
        <w:rPr>
          <w:rFonts w:eastAsia="Times New Roman" w:cs="Times New Roman"/>
          <w:szCs w:val="24"/>
        </w:rPr>
        <w:t xml:space="preserve">γκλήματα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r w:rsidRPr="00385562">
        <w:rPr>
          <w:rFonts w:eastAsia="Times New Roman" w:cs="Times New Roman"/>
          <w:szCs w:val="24"/>
        </w:rPr>
        <w:t>Ποτέ δεν είναι κακή στιγμή να καταργηθούν απαρχαιωμένες ποινικές διατάξεις</w:t>
      </w:r>
      <w:r>
        <w:rPr>
          <w:rFonts w:eastAsia="Times New Roman" w:cs="Times New Roman"/>
          <w:szCs w:val="24"/>
        </w:rPr>
        <w:t>.</w:t>
      </w:r>
      <w:r w:rsidRPr="00385562">
        <w:rPr>
          <w:rFonts w:eastAsia="Times New Roman" w:cs="Times New Roman"/>
          <w:szCs w:val="24"/>
        </w:rPr>
        <w:t xml:space="preserve"> </w:t>
      </w:r>
      <w:r>
        <w:rPr>
          <w:rFonts w:eastAsia="Times New Roman" w:cs="Times New Roman"/>
          <w:szCs w:val="24"/>
        </w:rPr>
        <w:t xml:space="preserve">Τέλος, ποτέ δεν είναι κακή στιγμή να </w:t>
      </w:r>
      <w:r w:rsidRPr="00385562">
        <w:rPr>
          <w:rFonts w:eastAsia="Times New Roman" w:cs="Times New Roman"/>
          <w:szCs w:val="24"/>
        </w:rPr>
        <w:t>παρθούν μέτρα για να βελτιωθεί η ζωή των κρατουμέ</w:t>
      </w:r>
      <w:r w:rsidRPr="00385562">
        <w:rPr>
          <w:rFonts w:eastAsia="Times New Roman" w:cs="Times New Roman"/>
          <w:szCs w:val="24"/>
        </w:rPr>
        <w:t>νων</w:t>
      </w:r>
      <w:r>
        <w:rPr>
          <w:rFonts w:eastAsia="Times New Roman" w:cs="Times New Roman"/>
          <w:szCs w:val="24"/>
        </w:rPr>
        <w:t>.</w:t>
      </w:r>
    </w:p>
    <w:p w14:paraId="38B9DCDD"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Από τη σκοπιά της Βουλευτού του Ποταμιού</w:t>
      </w:r>
      <w:r>
        <w:rPr>
          <w:rFonts w:eastAsia="Times New Roman" w:cs="Times New Roman"/>
          <w:szCs w:val="24"/>
        </w:rPr>
        <w:t>,</w:t>
      </w:r>
      <w:r w:rsidRPr="00385562">
        <w:rPr>
          <w:rFonts w:eastAsia="Times New Roman" w:cs="Times New Roman"/>
          <w:szCs w:val="24"/>
        </w:rPr>
        <w:t xml:space="preserve"> μιας φιλελεύθερης Βουλευτού</w:t>
      </w:r>
      <w:r>
        <w:rPr>
          <w:rFonts w:eastAsia="Times New Roman" w:cs="Times New Roman"/>
          <w:szCs w:val="24"/>
        </w:rPr>
        <w:t>,</w:t>
      </w:r>
      <w:r w:rsidRPr="00385562">
        <w:rPr>
          <w:rFonts w:eastAsia="Times New Roman" w:cs="Times New Roman"/>
          <w:szCs w:val="24"/>
        </w:rPr>
        <w:t xml:space="preserve"> η οποία αποχαιρετάει</w:t>
      </w:r>
      <w:r>
        <w:rPr>
          <w:rFonts w:eastAsia="Times New Roman" w:cs="Times New Roman"/>
          <w:szCs w:val="24"/>
        </w:rPr>
        <w:t xml:space="preserve">, όπως και ο κ. Βενιζέλος </w:t>
      </w:r>
      <w:r w:rsidRPr="00385562">
        <w:rPr>
          <w:rFonts w:eastAsia="Times New Roman" w:cs="Times New Roman"/>
          <w:szCs w:val="24"/>
        </w:rPr>
        <w:t>τη Βουλή για άλλους λόγους από ό</w:t>
      </w:r>
      <w:r>
        <w:rPr>
          <w:rFonts w:eastAsia="Times New Roman" w:cs="Times New Roman"/>
          <w:szCs w:val="24"/>
        </w:rPr>
        <w:t>,</w:t>
      </w:r>
      <w:r w:rsidRPr="00385562">
        <w:rPr>
          <w:rFonts w:eastAsia="Times New Roman" w:cs="Times New Roman"/>
          <w:szCs w:val="24"/>
        </w:rPr>
        <w:t>τι εκείνος</w:t>
      </w:r>
      <w:r>
        <w:rPr>
          <w:rFonts w:eastAsia="Times New Roman" w:cs="Times New Roman"/>
          <w:szCs w:val="24"/>
        </w:rPr>
        <w:t>,</w:t>
      </w:r>
      <w:r w:rsidRPr="00385562">
        <w:rPr>
          <w:rFonts w:eastAsia="Times New Roman" w:cs="Times New Roman"/>
          <w:szCs w:val="24"/>
        </w:rPr>
        <w:t xml:space="preserve"> θα ήθελα να πω ότι για μας στο Ποτάμι το πιο σημαντικό πράγμα ότι είναι οι </w:t>
      </w:r>
      <w:r>
        <w:rPr>
          <w:rFonts w:eastAsia="Times New Roman" w:cs="Times New Roman"/>
          <w:szCs w:val="24"/>
        </w:rPr>
        <w:lastRenderedPageBreak/>
        <w:t xml:space="preserve">νέοι </w:t>
      </w:r>
      <w:r>
        <w:rPr>
          <w:rFonts w:eastAsia="Times New Roman" w:cs="Times New Roman"/>
          <w:szCs w:val="24"/>
        </w:rPr>
        <w:t>κ</w:t>
      </w:r>
      <w:r w:rsidRPr="00385562">
        <w:rPr>
          <w:rFonts w:eastAsia="Times New Roman" w:cs="Times New Roman"/>
          <w:szCs w:val="24"/>
        </w:rPr>
        <w:t>ώδικες δ</w:t>
      </w:r>
      <w:r w:rsidRPr="00385562">
        <w:rPr>
          <w:rFonts w:eastAsia="Times New Roman" w:cs="Times New Roman"/>
          <w:szCs w:val="24"/>
        </w:rPr>
        <w:t>ιαπνέονται από την αρχή της επιείκειας</w:t>
      </w:r>
      <w:r>
        <w:rPr>
          <w:rFonts w:eastAsia="Times New Roman" w:cs="Times New Roman"/>
          <w:szCs w:val="24"/>
        </w:rPr>
        <w:t>. Υπάρχουν</w:t>
      </w:r>
      <w:r w:rsidRPr="00385562">
        <w:rPr>
          <w:rFonts w:eastAsia="Times New Roman" w:cs="Times New Roman"/>
          <w:szCs w:val="24"/>
        </w:rPr>
        <w:t xml:space="preserve"> μικρότερες ποινές</w:t>
      </w:r>
      <w:r>
        <w:rPr>
          <w:rFonts w:eastAsia="Times New Roman" w:cs="Times New Roman"/>
          <w:szCs w:val="24"/>
        </w:rPr>
        <w:t>,</w:t>
      </w:r>
      <w:r w:rsidRPr="00385562">
        <w:rPr>
          <w:rFonts w:eastAsia="Times New Roman" w:cs="Times New Roman"/>
          <w:szCs w:val="24"/>
        </w:rPr>
        <w:t xml:space="preserve"> αλλά με δυσκολότερη </w:t>
      </w:r>
      <w:r>
        <w:rPr>
          <w:rFonts w:eastAsia="Times New Roman" w:cs="Times New Roman"/>
          <w:szCs w:val="24"/>
        </w:rPr>
        <w:t xml:space="preserve">δυνατότητα αναστολής. </w:t>
      </w:r>
    </w:p>
    <w:p w14:paraId="38B9DCDE"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Διότι έχουμε καταλάβει</w:t>
      </w:r>
      <w:r>
        <w:rPr>
          <w:rFonts w:eastAsia="Times New Roman" w:cs="Times New Roman"/>
          <w:szCs w:val="24"/>
        </w:rPr>
        <w:t>, κυρίες και</w:t>
      </w:r>
      <w:r w:rsidRPr="00385562">
        <w:rPr>
          <w:rFonts w:eastAsia="Times New Roman" w:cs="Times New Roman"/>
          <w:szCs w:val="24"/>
        </w:rPr>
        <w:t xml:space="preserve"> κύριοι συνάδελφοι</w:t>
      </w:r>
      <w:r>
        <w:rPr>
          <w:rFonts w:eastAsia="Times New Roman" w:cs="Times New Roman"/>
          <w:szCs w:val="24"/>
        </w:rPr>
        <w:t>,</w:t>
      </w:r>
      <w:r w:rsidRPr="00385562">
        <w:rPr>
          <w:rFonts w:eastAsia="Times New Roman" w:cs="Times New Roman"/>
          <w:szCs w:val="24"/>
        </w:rPr>
        <w:t xml:space="preserve"> ότι η πολύ μεγάλη ποινή δεν λειτουργεί αποτρεπτικά για τον άνθρωπο</w:t>
      </w:r>
      <w:r>
        <w:rPr>
          <w:rFonts w:eastAsia="Times New Roman" w:cs="Times New Roman"/>
          <w:szCs w:val="24"/>
        </w:rPr>
        <w:t xml:space="preserve"> ο οποί</w:t>
      </w:r>
      <w:r w:rsidRPr="00385562">
        <w:rPr>
          <w:rFonts w:eastAsia="Times New Roman" w:cs="Times New Roman"/>
          <w:szCs w:val="24"/>
        </w:rPr>
        <w:t xml:space="preserve">ος </w:t>
      </w:r>
      <w:r>
        <w:rPr>
          <w:rFonts w:eastAsia="Times New Roman" w:cs="Times New Roman"/>
          <w:szCs w:val="24"/>
        </w:rPr>
        <w:t xml:space="preserve">σκέφτεται </w:t>
      </w:r>
      <w:r w:rsidRPr="00385562">
        <w:rPr>
          <w:rFonts w:eastAsia="Times New Roman" w:cs="Times New Roman"/>
          <w:szCs w:val="24"/>
        </w:rPr>
        <w:t>να κά</w:t>
      </w:r>
      <w:r w:rsidRPr="00385562">
        <w:rPr>
          <w:rFonts w:eastAsia="Times New Roman" w:cs="Times New Roman"/>
          <w:szCs w:val="24"/>
        </w:rPr>
        <w:t>νει ένα έγκλημα</w:t>
      </w:r>
      <w:r>
        <w:rPr>
          <w:rFonts w:eastAsia="Times New Roman" w:cs="Times New Roman"/>
          <w:szCs w:val="24"/>
        </w:rPr>
        <w:t>.</w:t>
      </w:r>
      <w:r w:rsidRPr="00385562">
        <w:rPr>
          <w:rFonts w:eastAsia="Times New Roman" w:cs="Times New Roman"/>
          <w:szCs w:val="24"/>
        </w:rPr>
        <w:t xml:space="preserve"> Η πολύ μεγάλη ποινή μπορεί να λειτουργήσει αποτρεπτικά στο μυαλό του ανθρώπου που τον δικάζει</w:t>
      </w:r>
      <w:r>
        <w:rPr>
          <w:rFonts w:eastAsia="Times New Roman" w:cs="Times New Roman"/>
          <w:szCs w:val="24"/>
        </w:rPr>
        <w:t>, γιατί θα του φανεί, ί</w:t>
      </w:r>
      <w:r w:rsidRPr="00385562">
        <w:rPr>
          <w:rFonts w:eastAsia="Times New Roman" w:cs="Times New Roman"/>
          <w:szCs w:val="24"/>
        </w:rPr>
        <w:t>σως</w:t>
      </w:r>
      <w:r>
        <w:rPr>
          <w:rFonts w:eastAsia="Times New Roman" w:cs="Times New Roman"/>
          <w:szCs w:val="24"/>
        </w:rPr>
        <w:t>,</w:t>
      </w:r>
      <w:r w:rsidRPr="00385562">
        <w:rPr>
          <w:rFonts w:eastAsia="Times New Roman" w:cs="Times New Roman"/>
          <w:szCs w:val="24"/>
        </w:rPr>
        <w:t xml:space="preserve"> ασύμμετρη σε σχέση με το έγκλημα που έκανε</w:t>
      </w:r>
      <w:r>
        <w:rPr>
          <w:rFonts w:eastAsia="Times New Roman" w:cs="Times New Roman"/>
          <w:szCs w:val="24"/>
        </w:rPr>
        <w:t>.</w:t>
      </w:r>
      <w:r w:rsidRPr="00385562">
        <w:rPr>
          <w:rFonts w:eastAsia="Times New Roman" w:cs="Times New Roman"/>
          <w:szCs w:val="24"/>
        </w:rPr>
        <w:t xml:space="preserve"> </w:t>
      </w:r>
    </w:p>
    <w:p w14:paraId="38B9DCDF"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Ως εκ τούτου</w:t>
      </w:r>
      <w:r>
        <w:rPr>
          <w:rFonts w:eastAsia="Times New Roman" w:cs="Times New Roman"/>
          <w:szCs w:val="24"/>
        </w:rPr>
        <w:t>, κ</w:t>
      </w:r>
      <w:r w:rsidRPr="00385562">
        <w:rPr>
          <w:rFonts w:eastAsia="Times New Roman" w:cs="Times New Roman"/>
          <w:szCs w:val="24"/>
        </w:rPr>
        <w:t xml:space="preserve">αι ενώ έχω ζυμωθεί </w:t>
      </w:r>
      <w:r>
        <w:rPr>
          <w:rFonts w:eastAsia="Times New Roman" w:cs="Times New Roman"/>
          <w:szCs w:val="24"/>
        </w:rPr>
        <w:t xml:space="preserve">σε </w:t>
      </w:r>
      <w:r w:rsidRPr="00385562">
        <w:rPr>
          <w:rFonts w:eastAsia="Times New Roman" w:cs="Times New Roman"/>
          <w:szCs w:val="24"/>
        </w:rPr>
        <w:t xml:space="preserve">όλη μου </w:t>
      </w:r>
      <w:r>
        <w:rPr>
          <w:rFonts w:eastAsia="Times New Roman" w:cs="Times New Roman"/>
          <w:szCs w:val="24"/>
        </w:rPr>
        <w:t>τ</w:t>
      </w:r>
      <w:r w:rsidRPr="00385562">
        <w:rPr>
          <w:rFonts w:eastAsia="Times New Roman" w:cs="Times New Roman"/>
          <w:szCs w:val="24"/>
        </w:rPr>
        <w:t xml:space="preserve">η νεότητα στα κινήματα τα </w:t>
      </w:r>
      <w:r>
        <w:rPr>
          <w:rFonts w:eastAsia="Times New Roman" w:cs="Times New Roman"/>
          <w:szCs w:val="24"/>
        </w:rPr>
        <w:t>φ</w:t>
      </w:r>
      <w:r>
        <w:rPr>
          <w:rFonts w:eastAsia="Times New Roman" w:cs="Times New Roman"/>
          <w:szCs w:val="24"/>
        </w:rPr>
        <w:t xml:space="preserve">εμινιστικά και καταλαβαίνω </w:t>
      </w:r>
      <w:r w:rsidRPr="00385562">
        <w:rPr>
          <w:rFonts w:eastAsia="Times New Roman" w:cs="Times New Roman"/>
          <w:szCs w:val="24"/>
        </w:rPr>
        <w:t>την ακραία γλώσσα και το</w:t>
      </w:r>
      <w:r>
        <w:rPr>
          <w:rFonts w:eastAsia="Times New Roman" w:cs="Times New Roman"/>
          <w:szCs w:val="24"/>
        </w:rPr>
        <w:t>ν</w:t>
      </w:r>
      <w:r w:rsidRPr="00385562">
        <w:rPr>
          <w:rFonts w:eastAsia="Times New Roman" w:cs="Times New Roman"/>
          <w:szCs w:val="24"/>
        </w:rPr>
        <w:t xml:space="preserve"> μαξιμαλισμό των αιτημάτων</w:t>
      </w:r>
      <w:r>
        <w:rPr>
          <w:rFonts w:eastAsia="Times New Roman" w:cs="Times New Roman"/>
          <w:szCs w:val="24"/>
        </w:rPr>
        <w:t xml:space="preserve">, η </w:t>
      </w:r>
      <w:r w:rsidRPr="00385562">
        <w:rPr>
          <w:rFonts w:eastAsia="Times New Roman" w:cs="Times New Roman"/>
          <w:szCs w:val="24"/>
        </w:rPr>
        <w:t xml:space="preserve">αναγνώριση ότι </w:t>
      </w:r>
      <w:r>
        <w:rPr>
          <w:rFonts w:eastAsia="Times New Roman" w:cs="Times New Roman"/>
          <w:szCs w:val="24"/>
        </w:rPr>
        <w:t xml:space="preserve">ο βιασμός </w:t>
      </w:r>
      <w:r w:rsidRPr="00385562">
        <w:rPr>
          <w:rFonts w:eastAsia="Times New Roman" w:cs="Times New Roman"/>
          <w:szCs w:val="24"/>
        </w:rPr>
        <w:t>χωρίς σωματική βλάβη είναι διαφορετικός από το</w:t>
      </w:r>
      <w:r>
        <w:rPr>
          <w:rFonts w:eastAsia="Times New Roman" w:cs="Times New Roman"/>
          <w:szCs w:val="24"/>
        </w:rPr>
        <w:t>ν</w:t>
      </w:r>
      <w:r w:rsidRPr="00385562">
        <w:rPr>
          <w:rFonts w:eastAsia="Times New Roman" w:cs="Times New Roman"/>
          <w:szCs w:val="24"/>
        </w:rPr>
        <w:t xml:space="preserve"> βιασμό με σωματική βλάβη είναι μία λογική </w:t>
      </w:r>
      <w:r>
        <w:rPr>
          <w:rFonts w:eastAsia="Times New Roman" w:cs="Times New Roman"/>
          <w:szCs w:val="24"/>
        </w:rPr>
        <w:t>–</w:t>
      </w:r>
      <w:r w:rsidRPr="00385562">
        <w:rPr>
          <w:rFonts w:eastAsia="Times New Roman" w:cs="Times New Roman"/>
          <w:szCs w:val="24"/>
        </w:rPr>
        <w:t>νομίζω</w:t>
      </w:r>
      <w:r>
        <w:rPr>
          <w:rFonts w:eastAsia="Times New Roman" w:cs="Times New Roman"/>
          <w:szCs w:val="24"/>
        </w:rPr>
        <w:t>-</w:t>
      </w:r>
      <w:r w:rsidRPr="00385562">
        <w:rPr>
          <w:rFonts w:eastAsia="Times New Roman" w:cs="Times New Roman"/>
          <w:szCs w:val="24"/>
        </w:rPr>
        <w:t xml:space="preserve"> διάκριση</w:t>
      </w:r>
      <w:r>
        <w:rPr>
          <w:rFonts w:eastAsia="Times New Roman" w:cs="Times New Roman"/>
          <w:szCs w:val="24"/>
        </w:rPr>
        <w:t>.</w:t>
      </w:r>
      <w:r w:rsidRPr="00385562">
        <w:rPr>
          <w:rFonts w:eastAsia="Times New Roman" w:cs="Times New Roman"/>
          <w:szCs w:val="24"/>
        </w:rPr>
        <w:t xml:space="preserve"> </w:t>
      </w:r>
    </w:p>
    <w:p w14:paraId="38B9DCE0"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Θα ήθελα</w:t>
      </w:r>
      <w:r>
        <w:rPr>
          <w:rFonts w:eastAsia="Times New Roman" w:cs="Times New Roman"/>
          <w:szCs w:val="24"/>
        </w:rPr>
        <w:t>,</w:t>
      </w:r>
      <w:r w:rsidRPr="00385562">
        <w:rPr>
          <w:rFonts w:eastAsia="Times New Roman" w:cs="Times New Roman"/>
          <w:szCs w:val="24"/>
        </w:rPr>
        <w:t xml:space="preserve"> </w:t>
      </w:r>
      <w:r>
        <w:rPr>
          <w:rFonts w:eastAsia="Times New Roman" w:cs="Times New Roman"/>
          <w:szCs w:val="24"/>
        </w:rPr>
        <w:t>επίσης,</w:t>
      </w:r>
      <w:r w:rsidRPr="00385562">
        <w:rPr>
          <w:rFonts w:eastAsia="Times New Roman" w:cs="Times New Roman"/>
          <w:szCs w:val="24"/>
        </w:rPr>
        <w:t xml:space="preserve"> να υπογραμμίσω ότι είναι σημαντικό από τη σκοπιά της οπτικής του Ποταμιού ότι </w:t>
      </w:r>
      <w:r>
        <w:rPr>
          <w:rFonts w:eastAsia="Times New Roman" w:cs="Times New Roman"/>
          <w:szCs w:val="24"/>
        </w:rPr>
        <w:t xml:space="preserve">υιοθετήθηκαν </w:t>
      </w:r>
      <w:r w:rsidRPr="00385562">
        <w:rPr>
          <w:rFonts w:eastAsia="Times New Roman" w:cs="Times New Roman"/>
          <w:szCs w:val="24"/>
        </w:rPr>
        <w:t>πολλά σχόλια και</w:t>
      </w:r>
      <w:r>
        <w:rPr>
          <w:rFonts w:eastAsia="Times New Roman" w:cs="Times New Roman"/>
          <w:szCs w:val="24"/>
        </w:rPr>
        <w:t xml:space="preserve"> βελτιώσεις που προτάθηκαν </w:t>
      </w:r>
      <w:r w:rsidRPr="00385562">
        <w:rPr>
          <w:rFonts w:eastAsia="Times New Roman" w:cs="Times New Roman"/>
          <w:szCs w:val="24"/>
        </w:rPr>
        <w:t xml:space="preserve">στη διάρκεια της </w:t>
      </w:r>
      <w:r w:rsidRPr="00385562">
        <w:rPr>
          <w:rFonts w:eastAsia="Times New Roman" w:cs="Times New Roman"/>
          <w:szCs w:val="24"/>
        </w:rPr>
        <w:lastRenderedPageBreak/>
        <w:t>δημόσιας διαβούλευσης</w:t>
      </w:r>
      <w:r>
        <w:rPr>
          <w:rFonts w:eastAsia="Times New Roman" w:cs="Times New Roman"/>
          <w:szCs w:val="24"/>
        </w:rPr>
        <w:t>.</w:t>
      </w:r>
      <w:r w:rsidRPr="00385562">
        <w:rPr>
          <w:rFonts w:eastAsia="Times New Roman" w:cs="Times New Roman"/>
          <w:szCs w:val="24"/>
        </w:rPr>
        <w:t xml:space="preserve"> Ιδιαίτερη σημασία για </w:t>
      </w:r>
      <w:r>
        <w:rPr>
          <w:rFonts w:eastAsia="Times New Roman" w:cs="Times New Roman"/>
          <w:szCs w:val="24"/>
        </w:rPr>
        <w:t>ε</w:t>
      </w:r>
      <w:r w:rsidRPr="00385562">
        <w:rPr>
          <w:rFonts w:eastAsia="Times New Roman" w:cs="Times New Roman"/>
          <w:szCs w:val="24"/>
        </w:rPr>
        <w:t>μένα έχει η αυστηρή τιμωρία του ρατσιστικού εγκλήματος</w:t>
      </w:r>
      <w:r>
        <w:rPr>
          <w:rFonts w:eastAsia="Times New Roman" w:cs="Times New Roman"/>
          <w:szCs w:val="24"/>
        </w:rPr>
        <w:t>.</w:t>
      </w:r>
      <w:r w:rsidRPr="00385562">
        <w:rPr>
          <w:rFonts w:eastAsia="Times New Roman" w:cs="Times New Roman"/>
          <w:szCs w:val="24"/>
        </w:rPr>
        <w:t xml:space="preserve"> Δε</w:t>
      </w:r>
      <w:r w:rsidRPr="00385562">
        <w:rPr>
          <w:rFonts w:eastAsia="Times New Roman" w:cs="Times New Roman"/>
          <w:szCs w:val="24"/>
        </w:rPr>
        <w:t>ν θέλω να επεκταθώ περισσότερο</w:t>
      </w:r>
      <w:r>
        <w:rPr>
          <w:rFonts w:eastAsia="Times New Roman" w:cs="Times New Roman"/>
          <w:szCs w:val="24"/>
        </w:rPr>
        <w:t>,</w:t>
      </w:r>
      <w:r w:rsidRPr="00385562">
        <w:rPr>
          <w:rFonts w:eastAsia="Times New Roman" w:cs="Times New Roman"/>
          <w:szCs w:val="24"/>
        </w:rPr>
        <w:t xml:space="preserve"> γιατί τα είπε πολύ λεπτομερώς ο εισηγητής </w:t>
      </w:r>
      <w:r>
        <w:rPr>
          <w:rFonts w:eastAsia="Times New Roman" w:cs="Times New Roman"/>
          <w:szCs w:val="24"/>
        </w:rPr>
        <w:t xml:space="preserve">μας, ο κ. </w:t>
      </w:r>
      <w:proofErr w:type="spellStart"/>
      <w:r>
        <w:rPr>
          <w:rFonts w:eastAsia="Times New Roman" w:cs="Times New Roman"/>
          <w:szCs w:val="24"/>
        </w:rPr>
        <w:t>Μαυρωτάς</w:t>
      </w:r>
      <w:proofErr w:type="spellEnd"/>
      <w:r>
        <w:rPr>
          <w:rFonts w:eastAsia="Times New Roman" w:cs="Times New Roman"/>
          <w:szCs w:val="24"/>
        </w:rPr>
        <w:t>.</w:t>
      </w:r>
    </w:p>
    <w:p w14:paraId="38B9DCE1"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Θα ήθελα</w:t>
      </w:r>
      <w:r>
        <w:rPr>
          <w:rFonts w:eastAsia="Times New Roman" w:cs="Times New Roman"/>
          <w:szCs w:val="24"/>
        </w:rPr>
        <w:t>,</w:t>
      </w:r>
      <w:r w:rsidRPr="00385562">
        <w:rPr>
          <w:rFonts w:eastAsia="Times New Roman" w:cs="Times New Roman"/>
          <w:szCs w:val="24"/>
        </w:rPr>
        <w:t xml:space="preserve"> </w:t>
      </w:r>
      <w:r>
        <w:rPr>
          <w:rFonts w:eastAsia="Times New Roman" w:cs="Times New Roman"/>
          <w:szCs w:val="24"/>
        </w:rPr>
        <w:t>όμως,</w:t>
      </w:r>
      <w:r w:rsidRPr="00385562">
        <w:rPr>
          <w:rFonts w:eastAsia="Times New Roman" w:cs="Times New Roman"/>
          <w:szCs w:val="24"/>
        </w:rPr>
        <w:t xml:space="preserve"> να πω</w:t>
      </w:r>
      <w:r>
        <w:rPr>
          <w:rFonts w:eastAsia="Times New Roman" w:cs="Times New Roman"/>
          <w:szCs w:val="24"/>
        </w:rPr>
        <w:t xml:space="preserve">, </w:t>
      </w:r>
      <w:r w:rsidRPr="00385562">
        <w:rPr>
          <w:rFonts w:eastAsia="Times New Roman" w:cs="Times New Roman"/>
          <w:szCs w:val="24"/>
        </w:rPr>
        <w:t>σε ό</w:t>
      </w:r>
      <w:r>
        <w:rPr>
          <w:rFonts w:eastAsia="Times New Roman" w:cs="Times New Roman"/>
          <w:szCs w:val="24"/>
        </w:rPr>
        <w:t>,</w:t>
      </w:r>
      <w:r w:rsidRPr="00385562">
        <w:rPr>
          <w:rFonts w:eastAsia="Times New Roman" w:cs="Times New Roman"/>
          <w:szCs w:val="24"/>
        </w:rPr>
        <w:t xml:space="preserve">τι αφορά τον Κώδικα Ποινικής Δικονομίας </w:t>
      </w:r>
      <w:r>
        <w:rPr>
          <w:rFonts w:eastAsia="Times New Roman" w:cs="Times New Roman"/>
          <w:szCs w:val="24"/>
        </w:rPr>
        <w:t xml:space="preserve">ότι </w:t>
      </w:r>
      <w:r w:rsidRPr="00385562">
        <w:rPr>
          <w:rFonts w:eastAsia="Times New Roman" w:cs="Times New Roman"/>
          <w:szCs w:val="24"/>
        </w:rPr>
        <w:t xml:space="preserve">η πιο σημαντική για </w:t>
      </w:r>
      <w:r>
        <w:rPr>
          <w:rFonts w:eastAsia="Times New Roman" w:cs="Times New Roman"/>
          <w:szCs w:val="24"/>
        </w:rPr>
        <w:t>ε</w:t>
      </w:r>
      <w:r w:rsidRPr="00385562">
        <w:rPr>
          <w:rFonts w:eastAsia="Times New Roman" w:cs="Times New Roman"/>
          <w:szCs w:val="24"/>
        </w:rPr>
        <w:t xml:space="preserve">μένα </w:t>
      </w:r>
      <w:r>
        <w:rPr>
          <w:rFonts w:eastAsia="Times New Roman" w:cs="Times New Roman"/>
          <w:szCs w:val="24"/>
        </w:rPr>
        <w:t xml:space="preserve">καινοτομία είναι ότι εισάγει </w:t>
      </w:r>
      <w:r w:rsidRPr="00385562">
        <w:rPr>
          <w:rFonts w:eastAsia="Times New Roman" w:cs="Times New Roman"/>
          <w:szCs w:val="24"/>
        </w:rPr>
        <w:t>το</w:t>
      </w:r>
      <w:r>
        <w:rPr>
          <w:rFonts w:eastAsia="Times New Roman" w:cs="Times New Roman"/>
          <w:szCs w:val="24"/>
        </w:rPr>
        <w:t>ν</w:t>
      </w:r>
      <w:r w:rsidRPr="00385562">
        <w:rPr>
          <w:rFonts w:eastAsia="Times New Roman" w:cs="Times New Roman"/>
          <w:szCs w:val="24"/>
        </w:rPr>
        <w:t xml:space="preserve"> θεσμό της ποινικής διαπραγμάτευ</w:t>
      </w:r>
      <w:r w:rsidRPr="00385562">
        <w:rPr>
          <w:rFonts w:eastAsia="Times New Roman" w:cs="Times New Roman"/>
          <w:szCs w:val="24"/>
        </w:rPr>
        <w:t>σης</w:t>
      </w:r>
      <w:r>
        <w:rPr>
          <w:rFonts w:eastAsia="Times New Roman" w:cs="Times New Roman"/>
          <w:szCs w:val="24"/>
        </w:rPr>
        <w:t>,</w:t>
      </w:r>
      <w:r w:rsidRPr="00385562">
        <w:rPr>
          <w:rFonts w:eastAsia="Times New Roman" w:cs="Times New Roman"/>
          <w:szCs w:val="24"/>
        </w:rPr>
        <w:t xml:space="preserve"> της συναλλαγής</w:t>
      </w:r>
      <w:r>
        <w:rPr>
          <w:rFonts w:eastAsia="Times New Roman" w:cs="Times New Roman"/>
          <w:szCs w:val="24"/>
        </w:rPr>
        <w:t>,</w:t>
      </w:r>
      <w:r w:rsidRPr="00385562">
        <w:rPr>
          <w:rFonts w:eastAsia="Times New Roman" w:cs="Times New Roman"/>
          <w:szCs w:val="24"/>
        </w:rPr>
        <w:t xml:space="preserve"> της εξωδικαστικής </w:t>
      </w:r>
      <w:r>
        <w:rPr>
          <w:rFonts w:eastAsia="Times New Roman" w:cs="Times New Roman"/>
          <w:szCs w:val="24"/>
        </w:rPr>
        <w:t>-</w:t>
      </w:r>
      <w:r w:rsidRPr="00385562">
        <w:rPr>
          <w:rFonts w:eastAsia="Times New Roman" w:cs="Times New Roman"/>
          <w:szCs w:val="24"/>
        </w:rPr>
        <w:t>αν θέλετε</w:t>
      </w:r>
      <w:r>
        <w:rPr>
          <w:rFonts w:eastAsia="Times New Roman" w:cs="Times New Roman"/>
          <w:szCs w:val="24"/>
        </w:rPr>
        <w:t xml:space="preserve">- επίλυσης που </w:t>
      </w:r>
      <w:proofErr w:type="spellStart"/>
      <w:r>
        <w:rPr>
          <w:rFonts w:eastAsia="Times New Roman" w:cs="Times New Roman"/>
          <w:szCs w:val="24"/>
        </w:rPr>
        <w:t>αποσυμφορίζ</w:t>
      </w:r>
      <w:r w:rsidRPr="00385562">
        <w:rPr>
          <w:rFonts w:eastAsia="Times New Roman" w:cs="Times New Roman"/>
          <w:szCs w:val="24"/>
        </w:rPr>
        <w:t>ει</w:t>
      </w:r>
      <w:proofErr w:type="spellEnd"/>
      <w:r w:rsidRPr="00385562">
        <w:rPr>
          <w:rFonts w:eastAsia="Times New Roman" w:cs="Times New Roman"/>
          <w:szCs w:val="24"/>
        </w:rPr>
        <w:t xml:space="preserve"> τελικώς το</w:t>
      </w:r>
      <w:r>
        <w:rPr>
          <w:rFonts w:eastAsia="Times New Roman" w:cs="Times New Roman"/>
          <w:szCs w:val="24"/>
        </w:rPr>
        <w:t>ν</w:t>
      </w:r>
      <w:r w:rsidRPr="00385562">
        <w:rPr>
          <w:rFonts w:eastAsia="Times New Roman" w:cs="Times New Roman"/>
          <w:szCs w:val="24"/>
        </w:rPr>
        <w:t xml:space="preserve"> χρόνο και τη δραστηριότητα των δικαστηρίων και τελικώς</w:t>
      </w:r>
      <w:r>
        <w:rPr>
          <w:rFonts w:eastAsia="Times New Roman" w:cs="Times New Roman"/>
          <w:szCs w:val="24"/>
        </w:rPr>
        <w:t>,</w:t>
      </w:r>
      <w:r w:rsidRPr="00385562">
        <w:rPr>
          <w:rFonts w:eastAsia="Times New Roman" w:cs="Times New Roman"/>
          <w:szCs w:val="24"/>
        </w:rPr>
        <w:t xml:space="preserve"> βελτιώνει την αποτελεσματικότητα της </w:t>
      </w:r>
      <w:r>
        <w:rPr>
          <w:rFonts w:eastAsia="Times New Roman" w:cs="Times New Roman"/>
          <w:szCs w:val="24"/>
        </w:rPr>
        <w:t>δ</w:t>
      </w:r>
      <w:r w:rsidRPr="00385562">
        <w:rPr>
          <w:rFonts w:eastAsia="Times New Roman" w:cs="Times New Roman"/>
          <w:szCs w:val="24"/>
        </w:rPr>
        <w:t>ικαιοσύνης</w:t>
      </w:r>
      <w:r>
        <w:rPr>
          <w:rFonts w:eastAsia="Times New Roman" w:cs="Times New Roman"/>
          <w:szCs w:val="24"/>
        </w:rPr>
        <w:t>.</w:t>
      </w:r>
      <w:r w:rsidRPr="00385562">
        <w:rPr>
          <w:rFonts w:eastAsia="Times New Roman" w:cs="Times New Roman"/>
          <w:szCs w:val="24"/>
        </w:rPr>
        <w:t xml:space="preserve"> </w:t>
      </w:r>
    </w:p>
    <w:p w14:paraId="38B9DCE2"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Στα θέματα φύλου που θα ήθελα οπωσδήποτε να αναφερθώ</w:t>
      </w:r>
      <w:r>
        <w:rPr>
          <w:rFonts w:eastAsia="Times New Roman" w:cs="Times New Roman"/>
          <w:szCs w:val="24"/>
        </w:rPr>
        <w:t>,</w:t>
      </w:r>
      <w:r w:rsidRPr="00385562">
        <w:rPr>
          <w:rFonts w:eastAsia="Times New Roman" w:cs="Times New Roman"/>
          <w:szCs w:val="24"/>
        </w:rPr>
        <w:t xml:space="preserve"> θέλω </w:t>
      </w:r>
      <w:r w:rsidRPr="00385562">
        <w:rPr>
          <w:rFonts w:eastAsia="Times New Roman" w:cs="Times New Roman"/>
          <w:szCs w:val="24"/>
        </w:rPr>
        <w:t xml:space="preserve">να </w:t>
      </w:r>
      <w:r>
        <w:rPr>
          <w:rFonts w:eastAsia="Times New Roman" w:cs="Times New Roman"/>
          <w:szCs w:val="24"/>
        </w:rPr>
        <w:t xml:space="preserve">πω ότι </w:t>
      </w:r>
      <w:r w:rsidRPr="00385562">
        <w:rPr>
          <w:rFonts w:eastAsia="Times New Roman" w:cs="Times New Roman"/>
          <w:szCs w:val="24"/>
        </w:rPr>
        <w:t>είναι σημαντικό ότι για πρώτη φορά τυποποιείται το αδίκημα της σεξουαλικής παρενόχλησης</w:t>
      </w:r>
      <w:r>
        <w:rPr>
          <w:rFonts w:eastAsia="Times New Roman" w:cs="Times New Roman"/>
          <w:szCs w:val="24"/>
        </w:rPr>
        <w:t>.</w:t>
      </w:r>
      <w:r w:rsidRPr="00385562">
        <w:rPr>
          <w:rFonts w:eastAsia="Times New Roman" w:cs="Times New Roman"/>
          <w:szCs w:val="24"/>
        </w:rPr>
        <w:t xml:space="preserve"> Δεν άκουσα κανέναν άλλο να το αναφέρει</w:t>
      </w:r>
      <w:r>
        <w:rPr>
          <w:rFonts w:eastAsia="Times New Roman" w:cs="Times New Roman"/>
          <w:szCs w:val="24"/>
        </w:rPr>
        <w:t>.</w:t>
      </w:r>
      <w:r w:rsidRPr="00385562">
        <w:rPr>
          <w:rFonts w:eastAsia="Times New Roman" w:cs="Times New Roman"/>
          <w:szCs w:val="24"/>
        </w:rPr>
        <w:t xml:space="preserve"> Μέσα στον ορυμαγδό των καταγγελιών έχει περάσει απαρατήρητο</w:t>
      </w:r>
      <w:r>
        <w:rPr>
          <w:rFonts w:eastAsia="Times New Roman" w:cs="Times New Roman"/>
          <w:szCs w:val="24"/>
        </w:rPr>
        <w:t>.</w:t>
      </w:r>
      <w:r w:rsidRPr="00385562">
        <w:rPr>
          <w:rFonts w:eastAsia="Times New Roman" w:cs="Times New Roman"/>
          <w:szCs w:val="24"/>
        </w:rPr>
        <w:t xml:space="preserve"> Είναι πολύ σημαντικό</w:t>
      </w:r>
      <w:r>
        <w:rPr>
          <w:rFonts w:eastAsia="Times New Roman" w:cs="Times New Roman"/>
          <w:szCs w:val="24"/>
        </w:rPr>
        <w:t>.</w:t>
      </w:r>
    </w:p>
    <w:p w14:paraId="38B9DCE3" w14:textId="77777777" w:rsidR="00200609" w:rsidRDefault="002F7F27">
      <w:pPr>
        <w:tabs>
          <w:tab w:val="left" w:pos="6168"/>
        </w:tabs>
        <w:spacing w:line="600" w:lineRule="auto"/>
        <w:ind w:firstLine="720"/>
        <w:jc w:val="both"/>
        <w:rPr>
          <w:rFonts w:eastAsia="Times New Roman" w:cs="Times New Roman"/>
          <w:szCs w:val="24"/>
        </w:rPr>
      </w:pPr>
      <w:r w:rsidRPr="00385562">
        <w:rPr>
          <w:rFonts w:eastAsia="Times New Roman" w:cs="Times New Roman"/>
          <w:szCs w:val="24"/>
        </w:rPr>
        <w:t>Θέλω να επανέλθω λίγο στο θέμα του</w:t>
      </w:r>
      <w:r w:rsidRPr="00385562">
        <w:rPr>
          <w:rFonts w:eastAsia="Times New Roman" w:cs="Times New Roman"/>
          <w:szCs w:val="24"/>
        </w:rPr>
        <w:t xml:space="preserve"> βιασμού</w:t>
      </w:r>
      <w:r>
        <w:rPr>
          <w:rFonts w:eastAsia="Times New Roman" w:cs="Times New Roman"/>
          <w:szCs w:val="24"/>
        </w:rPr>
        <w:t>.</w:t>
      </w:r>
      <w:r w:rsidRPr="00385562">
        <w:rPr>
          <w:rFonts w:eastAsia="Times New Roman" w:cs="Times New Roman"/>
          <w:szCs w:val="24"/>
        </w:rPr>
        <w:t xml:space="preserve"> Αν μπορεί ο Υπουργός</w:t>
      </w:r>
      <w:r>
        <w:rPr>
          <w:rFonts w:eastAsia="Times New Roman" w:cs="Times New Roman"/>
          <w:szCs w:val="24"/>
        </w:rPr>
        <w:t>,</w:t>
      </w:r>
      <w:r w:rsidRPr="00385562">
        <w:rPr>
          <w:rFonts w:eastAsia="Times New Roman" w:cs="Times New Roman"/>
          <w:szCs w:val="24"/>
        </w:rPr>
        <w:t xml:space="preserve"> να το σουλουπώσει λίγο</w:t>
      </w:r>
      <w:r>
        <w:rPr>
          <w:rFonts w:eastAsia="Times New Roman" w:cs="Times New Roman"/>
          <w:szCs w:val="24"/>
        </w:rPr>
        <w:t>.</w:t>
      </w:r>
      <w:r w:rsidRPr="00385562">
        <w:rPr>
          <w:rFonts w:eastAsia="Times New Roman" w:cs="Times New Roman"/>
          <w:szCs w:val="24"/>
        </w:rPr>
        <w:t xml:space="preserve"> Είναι</w:t>
      </w:r>
      <w:r>
        <w:rPr>
          <w:rFonts w:eastAsia="Times New Roman" w:cs="Times New Roman"/>
          <w:szCs w:val="24"/>
        </w:rPr>
        <w:t>, όμως,</w:t>
      </w:r>
      <w:r w:rsidRPr="00385562">
        <w:rPr>
          <w:rFonts w:eastAsia="Times New Roman" w:cs="Times New Roman"/>
          <w:szCs w:val="24"/>
        </w:rPr>
        <w:t xml:space="preserve"> λογικό να </w:t>
      </w:r>
      <w:r w:rsidRPr="00385562">
        <w:rPr>
          <w:rFonts w:eastAsia="Times New Roman" w:cs="Times New Roman"/>
          <w:szCs w:val="24"/>
        </w:rPr>
        <w:lastRenderedPageBreak/>
        <w:t>υπάρχει ηπιότερη ποινή</w:t>
      </w:r>
      <w:r>
        <w:rPr>
          <w:rFonts w:eastAsia="Times New Roman" w:cs="Times New Roman"/>
          <w:szCs w:val="24"/>
        </w:rPr>
        <w:t xml:space="preserve">. Μιλήστε με ανθρώπους που έχουν δεχθεί σωματική βία και μιλήστε και με ανθρώπους που έχουν </w:t>
      </w:r>
      <w:r w:rsidRPr="00385562">
        <w:rPr>
          <w:rFonts w:eastAsia="Times New Roman" w:cs="Times New Roman"/>
          <w:szCs w:val="24"/>
        </w:rPr>
        <w:t>δεχτεί ψυχολογική βία</w:t>
      </w:r>
      <w:r>
        <w:rPr>
          <w:rFonts w:eastAsia="Times New Roman" w:cs="Times New Roman"/>
          <w:szCs w:val="24"/>
        </w:rPr>
        <w:t>.</w:t>
      </w:r>
      <w:r w:rsidRPr="00385562">
        <w:rPr>
          <w:rFonts w:eastAsia="Times New Roman" w:cs="Times New Roman"/>
          <w:szCs w:val="24"/>
        </w:rPr>
        <w:t xml:space="preserve"> </w:t>
      </w:r>
      <w:r>
        <w:rPr>
          <w:rFonts w:eastAsia="Times New Roman" w:cs="Times New Roman"/>
          <w:szCs w:val="24"/>
        </w:rPr>
        <w:t xml:space="preserve">Συνήθως, αυτοί που δέχονται σωματική </w:t>
      </w:r>
      <w:r w:rsidRPr="00385562">
        <w:rPr>
          <w:rFonts w:eastAsia="Times New Roman" w:cs="Times New Roman"/>
          <w:szCs w:val="24"/>
        </w:rPr>
        <w:t>έχο</w:t>
      </w:r>
      <w:r w:rsidRPr="00385562">
        <w:rPr>
          <w:rFonts w:eastAsia="Times New Roman" w:cs="Times New Roman"/>
          <w:szCs w:val="24"/>
        </w:rPr>
        <w:t>υν και ψυχολογική βία</w:t>
      </w:r>
      <w:r>
        <w:rPr>
          <w:rFonts w:eastAsia="Times New Roman" w:cs="Times New Roman"/>
          <w:szCs w:val="24"/>
        </w:rPr>
        <w:t>.</w:t>
      </w:r>
      <w:r w:rsidRPr="00385562">
        <w:rPr>
          <w:rFonts w:eastAsia="Times New Roman" w:cs="Times New Roman"/>
          <w:szCs w:val="24"/>
        </w:rPr>
        <w:t xml:space="preserve"> Αν </w:t>
      </w:r>
      <w:r>
        <w:rPr>
          <w:rFonts w:eastAsia="Times New Roman" w:cs="Times New Roman"/>
          <w:szCs w:val="24"/>
        </w:rPr>
        <w:t xml:space="preserve">καταλήξετε ότι είναι </w:t>
      </w:r>
      <w:r w:rsidRPr="00385562">
        <w:rPr>
          <w:rFonts w:eastAsia="Times New Roman" w:cs="Times New Roman"/>
          <w:szCs w:val="24"/>
        </w:rPr>
        <w:t>ακριβώς το ίδιο πράγμα</w:t>
      </w:r>
      <w:r>
        <w:rPr>
          <w:rFonts w:eastAsia="Times New Roman" w:cs="Times New Roman"/>
          <w:szCs w:val="24"/>
        </w:rPr>
        <w:t>,</w:t>
      </w:r>
      <w:r w:rsidRPr="00385562">
        <w:rPr>
          <w:rFonts w:eastAsia="Times New Roman" w:cs="Times New Roman"/>
          <w:szCs w:val="24"/>
        </w:rPr>
        <w:t xml:space="preserve"> νομίζω ότι απλώς επαναλαμβάνουμε τα λάθη της νεότητας μας χωρίς να είμαστε πλέον</w:t>
      </w:r>
      <w:r>
        <w:rPr>
          <w:rFonts w:eastAsia="Times New Roman" w:cs="Times New Roman"/>
          <w:szCs w:val="24"/>
        </w:rPr>
        <w:t xml:space="preserve"> νέοι. </w:t>
      </w:r>
    </w:p>
    <w:p w14:paraId="38B9DCE4"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 xml:space="preserve">Θα </w:t>
      </w:r>
      <w:r>
        <w:rPr>
          <w:rFonts w:eastAsia="Times New Roman" w:cs="Times New Roman"/>
          <w:szCs w:val="24"/>
        </w:rPr>
        <w:t>ήθελα, όμως,</w:t>
      </w:r>
      <w:r w:rsidRPr="00F50335">
        <w:rPr>
          <w:rFonts w:eastAsia="Times New Roman" w:cs="Times New Roman"/>
          <w:szCs w:val="24"/>
        </w:rPr>
        <w:t xml:space="preserve"> </w:t>
      </w:r>
      <w:r w:rsidRPr="008B7789">
        <w:rPr>
          <w:rFonts w:eastAsia="Times New Roman" w:cs="Times New Roman"/>
          <w:szCs w:val="24"/>
        </w:rPr>
        <w:t xml:space="preserve">να υπογραμμίσω και κάτι άλλο </w:t>
      </w:r>
      <w:r>
        <w:rPr>
          <w:rFonts w:eastAsia="Times New Roman" w:cs="Times New Roman"/>
          <w:szCs w:val="24"/>
        </w:rPr>
        <w:t xml:space="preserve">εκεί. </w:t>
      </w:r>
      <w:r w:rsidRPr="008B7789">
        <w:rPr>
          <w:rFonts w:eastAsia="Times New Roman" w:cs="Times New Roman"/>
          <w:szCs w:val="24"/>
        </w:rPr>
        <w:t xml:space="preserve">Εφόσον δεν περιγράφεται η περίπτωση βιασμού χωρίς συναίνεση με την </w:t>
      </w:r>
      <w:r>
        <w:rPr>
          <w:rFonts w:eastAsia="Times New Roman" w:cs="Times New Roman"/>
          <w:szCs w:val="24"/>
        </w:rPr>
        <w:t>άσκηση</w:t>
      </w:r>
      <w:r w:rsidRPr="008B7789">
        <w:rPr>
          <w:rFonts w:eastAsia="Times New Roman" w:cs="Times New Roman"/>
          <w:szCs w:val="24"/>
        </w:rPr>
        <w:t xml:space="preserve"> ψυχολογικής βίας ή και επειδή το άλλο θεωρείται κακούργημα</w:t>
      </w:r>
      <w:r>
        <w:rPr>
          <w:rFonts w:eastAsia="Times New Roman" w:cs="Times New Roman"/>
          <w:szCs w:val="24"/>
        </w:rPr>
        <w:t>,</w:t>
      </w:r>
      <w:r w:rsidRPr="008B7789">
        <w:rPr>
          <w:rFonts w:eastAsia="Times New Roman" w:cs="Times New Roman"/>
          <w:szCs w:val="24"/>
        </w:rPr>
        <w:t xml:space="preserve"> η τάση θα ήταν κάθε φορά να χρειάζεται πολύ</w:t>
      </w:r>
      <w:r>
        <w:rPr>
          <w:rFonts w:eastAsia="Times New Roman" w:cs="Times New Roman"/>
          <w:szCs w:val="24"/>
        </w:rPr>
        <w:t>-πολύ</w:t>
      </w:r>
      <w:r w:rsidRPr="008B7789">
        <w:rPr>
          <w:rFonts w:eastAsia="Times New Roman" w:cs="Times New Roman"/>
          <w:szCs w:val="24"/>
        </w:rPr>
        <w:t xml:space="preserve"> μεγάλο βάρος απόδειξης</w:t>
      </w:r>
      <w:r>
        <w:rPr>
          <w:rFonts w:eastAsia="Times New Roman" w:cs="Times New Roman"/>
          <w:szCs w:val="24"/>
        </w:rPr>
        <w:t>,</w:t>
      </w:r>
      <w:r w:rsidRPr="008B7789">
        <w:rPr>
          <w:rFonts w:eastAsia="Times New Roman" w:cs="Times New Roman"/>
          <w:szCs w:val="24"/>
        </w:rPr>
        <w:t xml:space="preserve"> προκειμένου να καταδικαστεί κάποιος</w:t>
      </w:r>
      <w:r>
        <w:rPr>
          <w:rFonts w:eastAsia="Times New Roman" w:cs="Times New Roman"/>
          <w:szCs w:val="24"/>
        </w:rPr>
        <w:t>.</w:t>
      </w:r>
      <w:r w:rsidRPr="008B7789">
        <w:rPr>
          <w:rFonts w:eastAsia="Times New Roman" w:cs="Times New Roman"/>
          <w:szCs w:val="24"/>
        </w:rPr>
        <w:t xml:space="preserve"> </w:t>
      </w:r>
      <w:r>
        <w:rPr>
          <w:rFonts w:eastAsia="Times New Roman" w:cs="Times New Roman"/>
          <w:szCs w:val="24"/>
        </w:rPr>
        <w:t>Κ</w:t>
      </w:r>
      <w:r w:rsidRPr="008B7789">
        <w:rPr>
          <w:rFonts w:eastAsia="Times New Roman" w:cs="Times New Roman"/>
          <w:szCs w:val="24"/>
        </w:rPr>
        <w:t>ι εδώ μας φ</w:t>
      </w:r>
      <w:r w:rsidRPr="008B7789">
        <w:rPr>
          <w:rFonts w:eastAsia="Times New Roman" w:cs="Times New Roman"/>
          <w:szCs w:val="24"/>
        </w:rPr>
        <w:t xml:space="preserve">έρνει πάλι σε αυτό που σαν απλός πολίτης παρατηρώ και δεν είμαι σίγουρη ότι </w:t>
      </w:r>
      <w:r>
        <w:rPr>
          <w:rFonts w:eastAsia="Times New Roman" w:cs="Times New Roman"/>
          <w:szCs w:val="24"/>
        </w:rPr>
        <w:t xml:space="preserve">το </w:t>
      </w:r>
      <w:r w:rsidRPr="008B7789">
        <w:rPr>
          <w:rFonts w:eastAsia="Times New Roman" w:cs="Times New Roman"/>
          <w:szCs w:val="24"/>
        </w:rPr>
        <w:t>διατυπώνω σωστά</w:t>
      </w:r>
      <w:r>
        <w:rPr>
          <w:rFonts w:eastAsia="Times New Roman" w:cs="Times New Roman"/>
          <w:szCs w:val="24"/>
        </w:rPr>
        <w:t>,</w:t>
      </w:r>
      <w:r w:rsidRPr="008B7789">
        <w:rPr>
          <w:rFonts w:eastAsia="Times New Roman" w:cs="Times New Roman"/>
          <w:szCs w:val="24"/>
        </w:rPr>
        <w:t xml:space="preserve"> ότι η πολύ αυστηρή ποινή εμποδίζει την περιγραφή μιας πράξης σε αξιόποινη</w:t>
      </w:r>
      <w:r>
        <w:rPr>
          <w:rFonts w:eastAsia="Times New Roman" w:cs="Times New Roman"/>
          <w:szCs w:val="24"/>
        </w:rPr>
        <w:t>,</w:t>
      </w:r>
      <w:r w:rsidRPr="008B7789">
        <w:rPr>
          <w:rFonts w:eastAsia="Times New Roman" w:cs="Times New Roman"/>
          <w:szCs w:val="24"/>
        </w:rPr>
        <w:t xml:space="preserve"> επειδή θεωρείται ότι είναι εξαιρετικά </w:t>
      </w:r>
      <w:r>
        <w:rPr>
          <w:rFonts w:eastAsia="Times New Roman" w:cs="Times New Roman"/>
          <w:szCs w:val="24"/>
        </w:rPr>
        <w:t>σ</w:t>
      </w:r>
      <w:r w:rsidRPr="008B7789">
        <w:rPr>
          <w:rFonts w:eastAsia="Times New Roman" w:cs="Times New Roman"/>
          <w:szCs w:val="24"/>
        </w:rPr>
        <w:t xml:space="preserve">κληρή η </w:t>
      </w:r>
      <w:r>
        <w:rPr>
          <w:rFonts w:eastAsia="Times New Roman" w:cs="Times New Roman"/>
          <w:szCs w:val="24"/>
        </w:rPr>
        <w:t>ποινή που</w:t>
      </w:r>
      <w:r w:rsidRPr="008B7789">
        <w:rPr>
          <w:rFonts w:eastAsia="Times New Roman" w:cs="Times New Roman"/>
          <w:szCs w:val="24"/>
        </w:rPr>
        <w:t xml:space="preserve"> προκύπτει από </w:t>
      </w:r>
      <w:r>
        <w:rPr>
          <w:rFonts w:eastAsia="Times New Roman" w:cs="Times New Roman"/>
          <w:szCs w:val="24"/>
        </w:rPr>
        <w:t>ε</w:t>
      </w:r>
      <w:r w:rsidRPr="008B7789">
        <w:rPr>
          <w:rFonts w:eastAsia="Times New Roman" w:cs="Times New Roman"/>
          <w:szCs w:val="24"/>
        </w:rPr>
        <w:t>κεί</w:t>
      </w:r>
      <w:r>
        <w:rPr>
          <w:rFonts w:eastAsia="Times New Roman" w:cs="Times New Roman"/>
          <w:szCs w:val="24"/>
        </w:rPr>
        <w:t>.</w:t>
      </w:r>
    </w:p>
    <w:p w14:paraId="38B9DCE5"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Προτιμώ</w:t>
      </w:r>
      <w:r>
        <w:rPr>
          <w:rFonts w:eastAsia="Times New Roman" w:cs="Times New Roman"/>
          <w:szCs w:val="24"/>
        </w:rPr>
        <w:t>,</w:t>
      </w:r>
      <w:r w:rsidRPr="008B7789">
        <w:rPr>
          <w:rFonts w:eastAsia="Times New Roman" w:cs="Times New Roman"/>
          <w:szCs w:val="24"/>
        </w:rPr>
        <w:t xml:space="preserve"> λοιπόν</w:t>
      </w:r>
      <w:r>
        <w:rPr>
          <w:rFonts w:eastAsia="Times New Roman" w:cs="Times New Roman"/>
          <w:szCs w:val="24"/>
        </w:rPr>
        <w:t>,</w:t>
      </w:r>
      <w:r w:rsidRPr="008B7789">
        <w:rPr>
          <w:rFonts w:eastAsia="Times New Roman" w:cs="Times New Roman"/>
          <w:szCs w:val="24"/>
        </w:rPr>
        <w:t xml:space="preserve"> ένα σύστημα κανόνων που επιτρέπει την απόδοση δικαιοσύνης </w:t>
      </w:r>
      <w:r>
        <w:rPr>
          <w:rFonts w:eastAsia="Times New Roman" w:cs="Times New Roman"/>
          <w:szCs w:val="24"/>
        </w:rPr>
        <w:t>σ</w:t>
      </w:r>
      <w:r w:rsidRPr="008B7789">
        <w:rPr>
          <w:rFonts w:eastAsia="Times New Roman" w:cs="Times New Roman"/>
          <w:szCs w:val="24"/>
        </w:rPr>
        <w:t>ε ολόκληρο φάσμα αποχρώσεων</w:t>
      </w:r>
      <w:r>
        <w:rPr>
          <w:rFonts w:eastAsia="Times New Roman" w:cs="Times New Roman"/>
          <w:szCs w:val="24"/>
        </w:rPr>
        <w:t>,</w:t>
      </w:r>
      <w:r w:rsidRPr="008B7789">
        <w:rPr>
          <w:rFonts w:eastAsia="Times New Roman" w:cs="Times New Roman"/>
          <w:szCs w:val="24"/>
        </w:rPr>
        <w:t xml:space="preserve"> αν θέλετε</w:t>
      </w:r>
      <w:r>
        <w:rPr>
          <w:rFonts w:eastAsia="Times New Roman" w:cs="Times New Roman"/>
          <w:szCs w:val="24"/>
        </w:rPr>
        <w:t>,</w:t>
      </w:r>
      <w:r w:rsidRPr="008B7789">
        <w:rPr>
          <w:rFonts w:eastAsia="Times New Roman" w:cs="Times New Roman"/>
          <w:szCs w:val="24"/>
        </w:rPr>
        <w:t xml:space="preserve"> εγκλημάτων με διαφορετικές ποινές</w:t>
      </w:r>
      <w:r>
        <w:rPr>
          <w:rFonts w:eastAsia="Times New Roman" w:cs="Times New Roman"/>
          <w:szCs w:val="24"/>
        </w:rPr>
        <w:t>,</w:t>
      </w:r>
      <w:r w:rsidRPr="008B7789">
        <w:rPr>
          <w:rFonts w:eastAsia="Times New Roman" w:cs="Times New Roman"/>
          <w:szCs w:val="24"/>
        </w:rPr>
        <w:t xml:space="preserve"> παρά να κρατά</w:t>
      </w:r>
      <w:r>
        <w:rPr>
          <w:rFonts w:eastAsia="Times New Roman" w:cs="Times New Roman"/>
          <w:szCs w:val="24"/>
        </w:rPr>
        <w:t xml:space="preserve">με </w:t>
      </w:r>
      <w:r>
        <w:rPr>
          <w:rFonts w:eastAsia="Times New Roman" w:cs="Times New Roman"/>
          <w:szCs w:val="24"/>
        </w:rPr>
        <w:lastRenderedPageBreak/>
        <w:t xml:space="preserve">μόνο την πιο ακραία, </w:t>
      </w:r>
      <w:r w:rsidRPr="008B7789">
        <w:rPr>
          <w:rFonts w:eastAsia="Times New Roman" w:cs="Times New Roman"/>
          <w:szCs w:val="24"/>
        </w:rPr>
        <w:t>χτυπητή και αξιόποι</w:t>
      </w:r>
      <w:r>
        <w:rPr>
          <w:rFonts w:eastAsia="Times New Roman" w:cs="Times New Roman"/>
          <w:szCs w:val="24"/>
        </w:rPr>
        <w:t>νη</w:t>
      </w:r>
      <w:r w:rsidRPr="008B7789">
        <w:rPr>
          <w:rFonts w:eastAsia="Times New Roman" w:cs="Times New Roman"/>
          <w:szCs w:val="24"/>
        </w:rPr>
        <w:t xml:space="preserve"> πλευρά του και να πετάμε το μπαλάκι με</w:t>
      </w:r>
      <w:r>
        <w:rPr>
          <w:rFonts w:eastAsia="Times New Roman" w:cs="Times New Roman"/>
          <w:szCs w:val="24"/>
        </w:rPr>
        <w:t xml:space="preserve">τά στο ποιος θα </w:t>
      </w:r>
      <w:r>
        <w:rPr>
          <w:rFonts w:eastAsia="Times New Roman" w:cs="Times New Roman"/>
          <w:szCs w:val="24"/>
        </w:rPr>
        <w:t>το σηκώσει κ</w:t>
      </w:r>
      <w:r w:rsidRPr="008B7789">
        <w:rPr>
          <w:rFonts w:eastAsia="Times New Roman" w:cs="Times New Roman"/>
          <w:szCs w:val="24"/>
        </w:rPr>
        <w:t>αι ποιον θα χαρακτηρίσει</w:t>
      </w:r>
      <w:r>
        <w:rPr>
          <w:rFonts w:eastAsia="Times New Roman" w:cs="Times New Roman"/>
          <w:szCs w:val="24"/>
        </w:rPr>
        <w:t>.</w:t>
      </w:r>
      <w:r w:rsidRPr="008B7789">
        <w:rPr>
          <w:rFonts w:eastAsia="Times New Roman" w:cs="Times New Roman"/>
          <w:szCs w:val="24"/>
        </w:rPr>
        <w:t xml:space="preserve"> </w:t>
      </w:r>
    </w:p>
    <w:p w14:paraId="38B9DCE6"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 xml:space="preserve">Επιτρέψτε μου να τελειώσω με τα θέματα του </w:t>
      </w:r>
      <w:r>
        <w:rPr>
          <w:rFonts w:eastAsia="Times New Roman" w:cs="Times New Roman"/>
          <w:szCs w:val="24"/>
          <w:lang w:val="en"/>
        </w:rPr>
        <w:t>timing</w:t>
      </w:r>
      <w:r>
        <w:rPr>
          <w:rFonts w:eastAsia="Times New Roman" w:cs="Times New Roman"/>
          <w:szCs w:val="24"/>
        </w:rPr>
        <w:t>,</w:t>
      </w:r>
      <w:r w:rsidRPr="008B7789">
        <w:rPr>
          <w:rFonts w:eastAsia="Times New Roman" w:cs="Times New Roman"/>
          <w:szCs w:val="24"/>
        </w:rPr>
        <w:t xml:space="preserve"> του χρονισμού</w:t>
      </w:r>
      <w:r>
        <w:rPr>
          <w:rFonts w:eastAsia="Times New Roman" w:cs="Times New Roman"/>
          <w:szCs w:val="24"/>
        </w:rPr>
        <w:t>.</w:t>
      </w:r>
      <w:r w:rsidRPr="008B7789">
        <w:rPr>
          <w:rFonts w:eastAsia="Times New Roman" w:cs="Times New Roman"/>
          <w:szCs w:val="24"/>
        </w:rPr>
        <w:t xml:space="preserve"> Τα κουβεντιάσαμε </w:t>
      </w:r>
      <w:r>
        <w:rPr>
          <w:rFonts w:eastAsia="Times New Roman" w:cs="Times New Roman"/>
          <w:szCs w:val="24"/>
        </w:rPr>
        <w:t>και μας ταλαιπωρούν α</w:t>
      </w:r>
      <w:r w:rsidRPr="008B7789">
        <w:rPr>
          <w:rFonts w:eastAsia="Times New Roman" w:cs="Times New Roman"/>
          <w:szCs w:val="24"/>
        </w:rPr>
        <w:t xml:space="preserve">πό </w:t>
      </w:r>
      <w:r>
        <w:rPr>
          <w:rFonts w:eastAsia="Times New Roman" w:cs="Times New Roman"/>
          <w:szCs w:val="24"/>
        </w:rPr>
        <w:t>προχθές στη Διάσκεψη των</w:t>
      </w:r>
      <w:r w:rsidRPr="008B7789">
        <w:rPr>
          <w:rFonts w:eastAsia="Times New Roman" w:cs="Times New Roman"/>
          <w:szCs w:val="24"/>
        </w:rPr>
        <w:t xml:space="preserve"> </w:t>
      </w:r>
      <w:r>
        <w:rPr>
          <w:rFonts w:eastAsia="Times New Roman" w:cs="Times New Roman"/>
          <w:szCs w:val="24"/>
        </w:rPr>
        <w:t>Προέδρων. Φαίνεται ότι υπάρχει μια</w:t>
      </w:r>
      <w:r w:rsidRPr="008B7789">
        <w:rPr>
          <w:rFonts w:eastAsia="Times New Roman" w:cs="Times New Roman"/>
          <w:szCs w:val="24"/>
        </w:rPr>
        <w:t xml:space="preserve"> εμμονή στους Βουλευτές </w:t>
      </w:r>
      <w:r>
        <w:rPr>
          <w:rFonts w:eastAsia="Times New Roman" w:cs="Times New Roman"/>
          <w:szCs w:val="24"/>
        </w:rPr>
        <w:t xml:space="preserve">και στις </w:t>
      </w:r>
      <w:proofErr w:type="spellStart"/>
      <w:r>
        <w:rPr>
          <w:rFonts w:eastAsia="Times New Roman" w:cs="Times New Roman"/>
          <w:szCs w:val="24"/>
        </w:rPr>
        <w:t>Βουλεύτριες</w:t>
      </w:r>
      <w:proofErr w:type="spellEnd"/>
      <w:r w:rsidRPr="008B7789">
        <w:rPr>
          <w:rFonts w:eastAsia="Times New Roman" w:cs="Times New Roman"/>
          <w:szCs w:val="24"/>
        </w:rPr>
        <w:t xml:space="preserve"> κατά π</w:t>
      </w:r>
      <w:r w:rsidRPr="008B7789">
        <w:rPr>
          <w:rFonts w:eastAsia="Times New Roman" w:cs="Times New Roman"/>
          <w:szCs w:val="24"/>
        </w:rPr>
        <w:t xml:space="preserve">αράδοση στη Βουλή να </w:t>
      </w:r>
      <w:r>
        <w:rPr>
          <w:rFonts w:eastAsia="Times New Roman" w:cs="Times New Roman"/>
          <w:szCs w:val="24"/>
        </w:rPr>
        <w:t>δίνουν</w:t>
      </w:r>
      <w:r w:rsidRPr="008B7789">
        <w:rPr>
          <w:rFonts w:eastAsia="Times New Roman" w:cs="Times New Roman"/>
          <w:szCs w:val="24"/>
        </w:rPr>
        <w:t xml:space="preserve"> μία τρομερή σημασία στο γιατί γίνεται κάτι τη στιγμή που γίνεται</w:t>
      </w:r>
      <w:r>
        <w:rPr>
          <w:rFonts w:eastAsia="Times New Roman" w:cs="Times New Roman"/>
          <w:szCs w:val="24"/>
        </w:rPr>
        <w:t xml:space="preserve"> </w:t>
      </w:r>
      <w:r w:rsidRPr="008B7789">
        <w:rPr>
          <w:rFonts w:eastAsia="Times New Roman" w:cs="Times New Roman"/>
          <w:szCs w:val="24"/>
        </w:rPr>
        <w:t>και ποιος ωφελείται τελικά</w:t>
      </w:r>
      <w:r>
        <w:rPr>
          <w:rFonts w:eastAsia="Times New Roman" w:cs="Times New Roman"/>
          <w:szCs w:val="24"/>
        </w:rPr>
        <w:t>.</w:t>
      </w:r>
      <w:r w:rsidRPr="008B7789">
        <w:rPr>
          <w:rFonts w:eastAsia="Times New Roman" w:cs="Times New Roman"/>
          <w:szCs w:val="24"/>
        </w:rPr>
        <w:t xml:space="preserve"> Μία μικρή αντήχηση αυτού του επιχ</w:t>
      </w:r>
      <w:r>
        <w:rPr>
          <w:rFonts w:eastAsia="Times New Roman" w:cs="Times New Roman"/>
          <w:szCs w:val="24"/>
        </w:rPr>
        <w:t>ειρήματος την ακούσαμε και στο π</w:t>
      </w:r>
      <w:r w:rsidRPr="008B7789">
        <w:rPr>
          <w:rFonts w:eastAsia="Times New Roman" w:cs="Times New Roman"/>
          <w:szCs w:val="24"/>
        </w:rPr>
        <w:t>ότε ακ</w:t>
      </w:r>
      <w:r>
        <w:rPr>
          <w:rFonts w:eastAsia="Times New Roman" w:cs="Times New Roman"/>
          <w:szCs w:val="24"/>
        </w:rPr>
        <w:t xml:space="preserve">ριβώς θα αρχίσει να εφαρμόζεται, αν θα είναι </w:t>
      </w:r>
      <w:r w:rsidRPr="008B7789">
        <w:rPr>
          <w:rFonts w:eastAsia="Times New Roman" w:cs="Times New Roman"/>
          <w:szCs w:val="24"/>
        </w:rPr>
        <w:t>την 1</w:t>
      </w:r>
      <w:r w:rsidRPr="00F455A6">
        <w:rPr>
          <w:rFonts w:eastAsia="Times New Roman" w:cs="Times New Roman"/>
          <w:szCs w:val="24"/>
          <w:vertAlign w:val="superscript"/>
        </w:rPr>
        <w:t>η</w:t>
      </w:r>
      <w:r w:rsidRPr="008B7789">
        <w:rPr>
          <w:rFonts w:eastAsia="Times New Roman" w:cs="Times New Roman"/>
          <w:szCs w:val="24"/>
        </w:rPr>
        <w:t xml:space="preserve"> Ιουλίου </w:t>
      </w:r>
      <w:r>
        <w:rPr>
          <w:rFonts w:eastAsia="Times New Roman" w:cs="Times New Roman"/>
          <w:szCs w:val="24"/>
        </w:rPr>
        <w:t xml:space="preserve">ή </w:t>
      </w:r>
      <w:r>
        <w:rPr>
          <w:rFonts w:eastAsia="Times New Roman" w:cs="Times New Roman"/>
          <w:szCs w:val="24"/>
        </w:rPr>
        <w:t>την 1</w:t>
      </w:r>
      <w:r w:rsidRPr="00F455A6">
        <w:rPr>
          <w:rFonts w:eastAsia="Times New Roman" w:cs="Times New Roman"/>
          <w:szCs w:val="24"/>
          <w:vertAlign w:val="superscript"/>
        </w:rPr>
        <w:t>η</w:t>
      </w:r>
      <w:r>
        <w:rPr>
          <w:rFonts w:eastAsia="Times New Roman" w:cs="Times New Roman"/>
          <w:szCs w:val="24"/>
        </w:rPr>
        <w:t xml:space="preserve"> </w:t>
      </w:r>
      <w:r w:rsidRPr="008B7789">
        <w:rPr>
          <w:rFonts w:eastAsia="Times New Roman" w:cs="Times New Roman"/>
          <w:szCs w:val="24"/>
        </w:rPr>
        <w:t xml:space="preserve">Σεπτεμβρίου και ποιος </w:t>
      </w:r>
      <w:r>
        <w:rPr>
          <w:rFonts w:eastAsia="Times New Roman" w:cs="Times New Roman"/>
          <w:szCs w:val="24"/>
        </w:rPr>
        <w:t>θα ωφεληθεί ε</w:t>
      </w:r>
      <w:r w:rsidRPr="008B7789">
        <w:rPr>
          <w:rFonts w:eastAsia="Times New Roman" w:cs="Times New Roman"/>
          <w:szCs w:val="24"/>
        </w:rPr>
        <w:t>ν</w:t>
      </w:r>
      <w:r>
        <w:rPr>
          <w:rFonts w:eastAsia="Times New Roman" w:cs="Times New Roman"/>
          <w:szCs w:val="24"/>
        </w:rPr>
        <w:t xml:space="preserve"> </w:t>
      </w:r>
      <w:r w:rsidRPr="008B7789">
        <w:rPr>
          <w:rFonts w:eastAsia="Times New Roman" w:cs="Times New Roman"/>
          <w:szCs w:val="24"/>
        </w:rPr>
        <w:t>τω</w:t>
      </w:r>
      <w:r>
        <w:rPr>
          <w:rFonts w:eastAsia="Times New Roman" w:cs="Times New Roman"/>
          <w:szCs w:val="24"/>
        </w:rPr>
        <w:t xml:space="preserve"> </w:t>
      </w:r>
      <w:r w:rsidRPr="008B7789">
        <w:rPr>
          <w:rFonts w:eastAsia="Times New Roman" w:cs="Times New Roman"/>
          <w:szCs w:val="24"/>
        </w:rPr>
        <w:t>μεταξύ</w:t>
      </w:r>
      <w:r>
        <w:rPr>
          <w:rFonts w:eastAsia="Times New Roman" w:cs="Times New Roman"/>
          <w:szCs w:val="24"/>
        </w:rPr>
        <w:t>.</w:t>
      </w:r>
    </w:p>
    <w:p w14:paraId="38B9DCE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κάτι, η δική </w:t>
      </w:r>
      <w:r w:rsidRPr="008B7789">
        <w:rPr>
          <w:rFonts w:eastAsia="Times New Roman" w:cs="Times New Roman"/>
          <w:szCs w:val="24"/>
        </w:rPr>
        <w:t xml:space="preserve">μας </w:t>
      </w:r>
      <w:r>
        <w:rPr>
          <w:rFonts w:eastAsia="Times New Roman" w:cs="Times New Roman"/>
          <w:szCs w:val="24"/>
        </w:rPr>
        <w:t>η</w:t>
      </w:r>
      <w:r w:rsidRPr="008B7789">
        <w:rPr>
          <w:rFonts w:eastAsia="Times New Roman" w:cs="Times New Roman"/>
          <w:szCs w:val="24"/>
        </w:rPr>
        <w:t xml:space="preserve"> δουλειά</w:t>
      </w:r>
      <w:r>
        <w:rPr>
          <w:rFonts w:eastAsia="Times New Roman" w:cs="Times New Roman"/>
          <w:szCs w:val="24"/>
        </w:rPr>
        <w:t xml:space="preserve"> είναι να πηγαίνουμε ένα βήμα</w:t>
      </w:r>
      <w:r w:rsidRPr="008B7789">
        <w:rPr>
          <w:rFonts w:eastAsia="Times New Roman" w:cs="Times New Roman"/>
          <w:szCs w:val="24"/>
        </w:rPr>
        <w:t xml:space="preserve"> πίσω και να βλέπουμε τη μεγάλη εικόνα και </w:t>
      </w:r>
      <w:r>
        <w:rPr>
          <w:rFonts w:eastAsia="Times New Roman" w:cs="Times New Roman"/>
          <w:szCs w:val="24"/>
        </w:rPr>
        <w:t>κ</w:t>
      </w:r>
      <w:r w:rsidRPr="008B7789">
        <w:rPr>
          <w:rFonts w:eastAsia="Times New Roman" w:cs="Times New Roman"/>
          <w:szCs w:val="24"/>
        </w:rPr>
        <w:t>άθε στιγμή έχει τους δικούς της κερδισμένο</w:t>
      </w:r>
      <w:r>
        <w:rPr>
          <w:rFonts w:eastAsia="Times New Roman" w:cs="Times New Roman"/>
          <w:szCs w:val="24"/>
        </w:rPr>
        <w:t>υς και χαμένους και τις δικές τη</w:t>
      </w:r>
      <w:r w:rsidRPr="008B7789">
        <w:rPr>
          <w:rFonts w:eastAsia="Times New Roman" w:cs="Times New Roman"/>
          <w:szCs w:val="24"/>
        </w:rPr>
        <w:t>ς κερδισμέ</w:t>
      </w:r>
      <w:r w:rsidRPr="008B7789">
        <w:rPr>
          <w:rFonts w:eastAsia="Times New Roman" w:cs="Times New Roman"/>
          <w:szCs w:val="24"/>
        </w:rPr>
        <w:t>νες και χαμένες</w:t>
      </w:r>
      <w:r>
        <w:rPr>
          <w:rFonts w:eastAsia="Times New Roman" w:cs="Times New Roman"/>
          <w:szCs w:val="24"/>
        </w:rPr>
        <w:t>.</w:t>
      </w:r>
      <w:r w:rsidRPr="008B7789">
        <w:rPr>
          <w:rFonts w:eastAsia="Times New Roman" w:cs="Times New Roman"/>
          <w:szCs w:val="24"/>
        </w:rPr>
        <w:t xml:space="preserve"> Ε</w:t>
      </w:r>
      <w:r>
        <w:rPr>
          <w:rFonts w:eastAsia="Times New Roman" w:cs="Times New Roman"/>
          <w:szCs w:val="24"/>
        </w:rPr>
        <w:t>άν δεν είναι αυτή τη στιγμή αυτοί οι συγκεκριμένοι</w:t>
      </w:r>
      <w:r w:rsidRPr="008B7789">
        <w:rPr>
          <w:rFonts w:eastAsia="Times New Roman" w:cs="Times New Roman"/>
          <w:szCs w:val="24"/>
        </w:rPr>
        <w:t xml:space="preserve"> χαμέν</w:t>
      </w:r>
      <w:r>
        <w:rPr>
          <w:rFonts w:eastAsia="Times New Roman" w:cs="Times New Roman"/>
          <w:szCs w:val="24"/>
        </w:rPr>
        <w:t>οι και οι συγκεκριμένοι κερδισμένοι,</w:t>
      </w:r>
      <w:r w:rsidRPr="008B7789">
        <w:rPr>
          <w:rFonts w:eastAsia="Times New Roman" w:cs="Times New Roman"/>
          <w:szCs w:val="24"/>
        </w:rPr>
        <w:t xml:space="preserve"> θα είναι στην επόμενη στιγμή κάποιοι άλλοι</w:t>
      </w:r>
      <w:r>
        <w:rPr>
          <w:rFonts w:eastAsia="Times New Roman" w:cs="Times New Roman"/>
          <w:szCs w:val="24"/>
        </w:rPr>
        <w:t>.</w:t>
      </w:r>
      <w:r w:rsidRPr="008B7789">
        <w:rPr>
          <w:rFonts w:eastAsia="Times New Roman" w:cs="Times New Roman"/>
          <w:szCs w:val="24"/>
        </w:rPr>
        <w:t xml:space="preserve"> </w:t>
      </w:r>
    </w:p>
    <w:p w14:paraId="38B9DCE8"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lastRenderedPageBreak/>
        <w:t xml:space="preserve">Δεν </w:t>
      </w:r>
      <w:r>
        <w:rPr>
          <w:rFonts w:eastAsia="Times New Roman" w:cs="Times New Roman"/>
          <w:szCs w:val="24"/>
        </w:rPr>
        <w:t>είναι δυνατόν να προσπαθούμε</w:t>
      </w:r>
      <w:r w:rsidRPr="008B7789">
        <w:rPr>
          <w:rFonts w:eastAsia="Times New Roman" w:cs="Times New Roman"/>
          <w:szCs w:val="24"/>
        </w:rPr>
        <w:t xml:space="preserve"> να χαράξουμε πολιτική και το μέλλον αυτής της χώρας</w:t>
      </w:r>
      <w:r>
        <w:rPr>
          <w:rFonts w:eastAsia="Times New Roman" w:cs="Times New Roman"/>
          <w:szCs w:val="24"/>
        </w:rPr>
        <w:t>,</w:t>
      </w:r>
      <w:r w:rsidRPr="008B7789">
        <w:rPr>
          <w:rFonts w:eastAsia="Times New Roman" w:cs="Times New Roman"/>
          <w:szCs w:val="24"/>
        </w:rPr>
        <w:t xml:space="preserve"> κοιτάζοντας τι</w:t>
      </w:r>
      <w:r w:rsidRPr="008B7789">
        <w:rPr>
          <w:rFonts w:eastAsia="Times New Roman" w:cs="Times New Roman"/>
          <w:szCs w:val="24"/>
        </w:rPr>
        <w:t xml:space="preserve">ς άκρες των παπουτσιών </w:t>
      </w:r>
      <w:r>
        <w:rPr>
          <w:rFonts w:eastAsia="Times New Roman" w:cs="Times New Roman"/>
          <w:szCs w:val="24"/>
        </w:rPr>
        <w:t>μας,</w:t>
      </w:r>
      <w:r w:rsidRPr="008B7789">
        <w:rPr>
          <w:rFonts w:eastAsia="Times New Roman" w:cs="Times New Roman"/>
          <w:szCs w:val="24"/>
        </w:rPr>
        <w:t xml:space="preserve"> ποιος θα ωφεληθεί μικρά και στενά τώρα ή μεθαύριο ή τον άλλο μήνα</w:t>
      </w:r>
      <w:r>
        <w:rPr>
          <w:rFonts w:eastAsia="Times New Roman" w:cs="Times New Roman"/>
          <w:szCs w:val="24"/>
        </w:rPr>
        <w:t>.</w:t>
      </w:r>
      <w:r w:rsidRPr="008B7789">
        <w:rPr>
          <w:rFonts w:eastAsia="Times New Roman" w:cs="Times New Roman"/>
          <w:szCs w:val="24"/>
        </w:rPr>
        <w:t xml:space="preserve"> Θα ήθελα</w:t>
      </w:r>
      <w:r>
        <w:rPr>
          <w:rFonts w:eastAsia="Times New Roman" w:cs="Times New Roman"/>
          <w:szCs w:val="24"/>
        </w:rPr>
        <w:t>,</w:t>
      </w:r>
      <w:r w:rsidRPr="008B7789">
        <w:rPr>
          <w:rFonts w:eastAsia="Times New Roman" w:cs="Times New Roman"/>
          <w:szCs w:val="24"/>
        </w:rPr>
        <w:t xml:space="preserve"> λοιπόν</w:t>
      </w:r>
      <w:r>
        <w:rPr>
          <w:rFonts w:eastAsia="Times New Roman" w:cs="Times New Roman"/>
          <w:szCs w:val="24"/>
        </w:rPr>
        <w:t>, να το πετάξουμε</w:t>
      </w:r>
      <w:r w:rsidRPr="008B7789">
        <w:rPr>
          <w:rFonts w:eastAsia="Times New Roman" w:cs="Times New Roman"/>
          <w:szCs w:val="24"/>
        </w:rPr>
        <w:t xml:space="preserve"> </w:t>
      </w:r>
      <w:r>
        <w:rPr>
          <w:rFonts w:eastAsia="Times New Roman" w:cs="Times New Roman"/>
          <w:szCs w:val="24"/>
        </w:rPr>
        <w:t xml:space="preserve">από </w:t>
      </w:r>
      <w:r w:rsidRPr="008B7789">
        <w:rPr>
          <w:rFonts w:eastAsia="Times New Roman" w:cs="Times New Roman"/>
          <w:szCs w:val="24"/>
        </w:rPr>
        <w:t>πάνω μας αυτό το βάρος της απόδειξης</w:t>
      </w:r>
      <w:r>
        <w:rPr>
          <w:rFonts w:eastAsia="Times New Roman" w:cs="Times New Roman"/>
          <w:szCs w:val="24"/>
        </w:rPr>
        <w:t>,</w:t>
      </w:r>
      <w:r w:rsidRPr="008B7789">
        <w:rPr>
          <w:rFonts w:eastAsia="Times New Roman" w:cs="Times New Roman"/>
          <w:szCs w:val="24"/>
        </w:rPr>
        <w:t xml:space="preserve"> ότι κάτι που κάνουμε σήμερα δεν ωφελεί κανέναν που δεν θα θέλαμε να ωφελήσει ποτέ και</w:t>
      </w:r>
      <w:r w:rsidRPr="008B7789">
        <w:rPr>
          <w:rFonts w:eastAsia="Times New Roman" w:cs="Times New Roman"/>
          <w:szCs w:val="24"/>
        </w:rPr>
        <w:t xml:space="preserve"> ότι</w:t>
      </w:r>
      <w:r>
        <w:rPr>
          <w:rFonts w:eastAsia="Times New Roman" w:cs="Times New Roman"/>
          <w:szCs w:val="24"/>
        </w:rPr>
        <w:t>,</w:t>
      </w:r>
      <w:r w:rsidRPr="008B7789">
        <w:rPr>
          <w:rFonts w:eastAsia="Times New Roman" w:cs="Times New Roman"/>
          <w:szCs w:val="24"/>
        </w:rPr>
        <w:t xml:space="preserve"> αν έχουμε κάποια δεύτε</w:t>
      </w:r>
      <w:r>
        <w:rPr>
          <w:rFonts w:eastAsia="Times New Roman" w:cs="Times New Roman"/>
          <w:szCs w:val="24"/>
        </w:rPr>
        <w:t>ρη σκέψη, προτιμούμε</w:t>
      </w:r>
      <w:r w:rsidRPr="008B7789">
        <w:rPr>
          <w:rFonts w:eastAsia="Times New Roman" w:cs="Times New Roman"/>
          <w:szCs w:val="24"/>
        </w:rPr>
        <w:t xml:space="preserve"> να μη συζητήσουμε τίποτα και να </w:t>
      </w:r>
      <w:r>
        <w:rPr>
          <w:rFonts w:eastAsia="Times New Roman" w:cs="Times New Roman"/>
          <w:szCs w:val="24"/>
        </w:rPr>
        <w:t>μη λύσουμε</w:t>
      </w:r>
      <w:r w:rsidRPr="008B7789">
        <w:rPr>
          <w:rFonts w:eastAsia="Times New Roman" w:cs="Times New Roman"/>
          <w:szCs w:val="24"/>
        </w:rPr>
        <w:t xml:space="preserve"> κανένα θέμα</w:t>
      </w:r>
      <w:r>
        <w:rPr>
          <w:rFonts w:eastAsia="Times New Roman" w:cs="Times New Roman"/>
          <w:szCs w:val="24"/>
        </w:rPr>
        <w:t>,</w:t>
      </w:r>
      <w:r w:rsidRPr="008B7789">
        <w:rPr>
          <w:rFonts w:eastAsia="Times New Roman" w:cs="Times New Roman"/>
          <w:szCs w:val="24"/>
        </w:rPr>
        <w:t xml:space="preserve"> διότι είμαστε υπόλογοι ότι θα ωφεληθεί</w:t>
      </w:r>
      <w:r>
        <w:rPr>
          <w:rFonts w:eastAsia="Times New Roman" w:cs="Times New Roman"/>
          <w:szCs w:val="24"/>
        </w:rPr>
        <w:t>, για παράδειγμα,</w:t>
      </w:r>
      <w:r w:rsidRPr="008B7789">
        <w:rPr>
          <w:rFonts w:eastAsia="Times New Roman" w:cs="Times New Roman"/>
          <w:szCs w:val="24"/>
        </w:rPr>
        <w:t xml:space="preserve"> ο </w:t>
      </w:r>
      <w:r>
        <w:rPr>
          <w:rFonts w:eastAsia="Times New Roman" w:cs="Times New Roman"/>
          <w:szCs w:val="24"/>
        </w:rPr>
        <w:t xml:space="preserve">κ. </w:t>
      </w:r>
      <w:proofErr w:type="spellStart"/>
      <w:r>
        <w:rPr>
          <w:rFonts w:eastAsia="Times New Roman" w:cs="Times New Roman"/>
          <w:szCs w:val="24"/>
        </w:rPr>
        <w:t>Κουλου</w:t>
      </w:r>
      <w:r w:rsidRPr="008B7789">
        <w:rPr>
          <w:rFonts w:eastAsia="Times New Roman" w:cs="Times New Roman"/>
          <w:szCs w:val="24"/>
        </w:rPr>
        <w:t>μπουρδάκης</w:t>
      </w:r>
      <w:proofErr w:type="spellEnd"/>
      <w:r w:rsidRPr="008B7789">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Κολοπετινίτσα</w:t>
      </w:r>
      <w:proofErr w:type="spellEnd"/>
      <w:r>
        <w:rPr>
          <w:rFonts w:eastAsia="Times New Roman" w:cs="Times New Roman"/>
          <w:szCs w:val="24"/>
        </w:rPr>
        <w:t xml:space="preserve">. </w:t>
      </w:r>
      <w:r w:rsidRPr="008B7789">
        <w:rPr>
          <w:rFonts w:eastAsia="Times New Roman" w:cs="Times New Roman"/>
          <w:szCs w:val="24"/>
        </w:rPr>
        <w:t>Και αυτό είναι λάθος</w:t>
      </w:r>
      <w:r>
        <w:rPr>
          <w:rFonts w:eastAsia="Times New Roman" w:cs="Times New Roman"/>
          <w:szCs w:val="24"/>
        </w:rPr>
        <w:t>.</w:t>
      </w:r>
      <w:r w:rsidRPr="008B7789">
        <w:rPr>
          <w:rFonts w:eastAsia="Times New Roman" w:cs="Times New Roman"/>
          <w:szCs w:val="24"/>
        </w:rPr>
        <w:t xml:space="preserve"> </w:t>
      </w:r>
    </w:p>
    <w:p w14:paraId="38B9DCE9"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Από τη σκοπιά</w:t>
      </w:r>
      <w:r>
        <w:rPr>
          <w:rFonts w:eastAsia="Times New Roman" w:cs="Times New Roman"/>
          <w:szCs w:val="24"/>
        </w:rPr>
        <w:t>, λ</w:t>
      </w:r>
      <w:r w:rsidRPr="008B7789">
        <w:rPr>
          <w:rFonts w:eastAsia="Times New Roman" w:cs="Times New Roman"/>
          <w:szCs w:val="24"/>
        </w:rPr>
        <w:t>οιπόν</w:t>
      </w:r>
      <w:r>
        <w:rPr>
          <w:rFonts w:eastAsia="Times New Roman" w:cs="Times New Roman"/>
          <w:szCs w:val="24"/>
        </w:rPr>
        <w:t>,</w:t>
      </w:r>
      <w:r w:rsidRPr="008B7789">
        <w:rPr>
          <w:rFonts w:eastAsia="Times New Roman" w:cs="Times New Roman"/>
          <w:szCs w:val="24"/>
        </w:rPr>
        <w:t xml:space="preserve"> ενός φι</w:t>
      </w:r>
      <w:r w:rsidRPr="008B7789">
        <w:rPr>
          <w:rFonts w:eastAsia="Times New Roman" w:cs="Times New Roman"/>
          <w:szCs w:val="24"/>
        </w:rPr>
        <w:t xml:space="preserve">λελεύθερου κόμματος του </w:t>
      </w:r>
      <w:r>
        <w:rPr>
          <w:rFonts w:eastAsia="Times New Roman" w:cs="Times New Roman"/>
          <w:szCs w:val="24"/>
        </w:rPr>
        <w:t>Κ</w:t>
      </w:r>
      <w:r w:rsidRPr="008B7789">
        <w:rPr>
          <w:rFonts w:eastAsia="Times New Roman" w:cs="Times New Roman"/>
          <w:szCs w:val="24"/>
        </w:rPr>
        <w:t>έντρου</w:t>
      </w:r>
      <w:r>
        <w:rPr>
          <w:rFonts w:eastAsia="Times New Roman" w:cs="Times New Roman"/>
          <w:szCs w:val="24"/>
        </w:rPr>
        <w:t>,</w:t>
      </w:r>
      <w:r w:rsidRPr="008B7789">
        <w:rPr>
          <w:rFonts w:eastAsia="Times New Roman" w:cs="Times New Roman"/>
          <w:szCs w:val="24"/>
        </w:rPr>
        <w:t xml:space="preserve"> το οποίο έχει υποστεί </w:t>
      </w:r>
      <w:r>
        <w:rPr>
          <w:rFonts w:eastAsia="Times New Roman" w:cs="Times New Roman"/>
          <w:szCs w:val="24"/>
        </w:rPr>
        <w:t>έκλειψη κ</w:t>
      </w:r>
      <w:r w:rsidRPr="008B7789">
        <w:rPr>
          <w:rFonts w:eastAsia="Times New Roman" w:cs="Times New Roman"/>
          <w:szCs w:val="24"/>
        </w:rPr>
        <w:t xml:space="preserve">αι άρα μειώνεται και η πολιτική </w:t>
      </w:r>
      <w:r>
        <w:rPr>
          <w:rFonts w:eastAsia="Times New Roman" w:cs="Times New Roman"/>
          <w:szCs w:val="24"/>
        </w:rPr>
        <w:t>βιοποικιλότητα</w:t>
      </w:r>
      <w:r w:rsidRPr="008B7789">
        <w:rPr>
          <w:rFonts w:eastAsia="Times New Roman" w:cs="Times New Roman"/>
          <w:szCs w:val="24"/>
        </w:rPr>
        <w:t xml:space="preserve"> του Κοινοβουλίου</w:t>
      </w:r>
      <w:r>
        <w:rPr>
          <w:rFonts w:eastAsia="Times New Roman" w:cs="Times New Roman"/>
          <w:szCs w:val="24"/>
        </w:rPr>
        <w:t>,</w:t>
      </w:r>
      <w:r w:rsidRPr="008B7789">
        <w:rPr>
          <w:rFonts w:eastAsia="Times New Roman" w:cs="Times New Roman"/>
          <w:szCs w:val="24"/>
        </w:rPr>
        <w:t xml:space="preserve"> αλλά όχι της πολιτικής σκηνής </w:t>
      </w:r>
      <w:r>
        <w:rPr>
          <w:rFonts w:eastAsia="Times New Roman" w:cs="Times New Roman"/>
          <w:szCs w:val="24"/>
        </w:rPr>
        <w:t>ε</w:t>
      </w:r>
      <w:r w:rsidRPr="008B7789">
        <w:rPr>
          <w:rFonts w:eastAsia="Times New Roman" w:cs="Times New Roman"/>
          <w:szCs w:val="24"/>
        </w:rPr>
        <w:t>λπίζω</w:t>
      </w:r>
      <w:r>
        <w:rPr>
          <w:rFonts w:eastAsia="Times New Roman" w:cs="Times New Roman"/>
          <w:szCs w:val="24"/>
        </w:rPr>
        <w:t>,</w:t>
      </w:r>
      <w:r w:rsidRPr="008B7789">
        <w:rPr>
          <w:rFonts w:eastAsia="Times New Roman" w:cs="Times New Roman"/>
          <w:szCs w:val="24"/>
        </w:rPr>
        <w:t xml:space="preserve"> ήθελα να πω ότι είναι πολύ καλό να συγκεντρωθούμε στα βήματα που πρέπει να πάρουμε για το αύριο</w:t>
      </w:r>
      <w:r>
        <w:rPr>
          <w:rFonts w:eastAsia="Times New Roman" w:cs="Times New Roman"/>
          <w:szCs w:val="24"/>
        </w:rPr>
        <w:t>,</w:t>
      </w:r>
      <w:r w:rsidRPr="008B7789">
        <w:rPr>
          <w:rFonts w:eastAsia="Times New Roman" w:cs="Times New Roman"/>
          <w:szCs w:val="24"/>
        </w:rPr>
        <w:t xml:space="preserve"> χωρίς να κοιτάμε τις άμεσες</w:t>
      </w:r>
      <w:r>
        <w:rPr>
          <w:rFonts w:eastAsia="Times New Roman" w:cs="Times New Roman"/>
          <w:szCs w:val="24"/>
        </w:rPr>
        <w:t>,</w:t>
      </w:r>
      <w:r w:rsidRPr="008B7789">
        <w:rPr>
          <w:rFonts w:eastAsia="Times New Roman" w:cs="Times New Roman"/>
          <w:szCs w:val="24"/>
        </w:rPr>
        <w:t xml:space="preserve"> </w:t>
      </w:r>
      <w:r>
        <w:rPr>
          <w:rFonts w:eastAsia="Times New Roman" w:cs="Times New Roman"/>
          <w:szCs w:val="24"/>
        </w:rPr>
        <w:t>σ</w:t>
      </w:r>
      <w:r w:rsidRPr="008B7789">
        <w:rPr>
          <w:rFonts w:eastAsia="Times New Roman" w:cs="Times New Roman"/>
          <w:szCs w:val="24"/>
        </w:rPr>
        <w:t>τενές επιπτώσεις που έχει για το σήμερα και για το χθες</w:t>
      </w:r>
      <w:r>
        <w:rPr>
          <w:rFonts w:eastAsia="Times New Roman" w:cs="Times New Roman"/>
          <w:szCs w:val="24"/>
        </w:rPr>
        <w:t>.</w:t>
      </w:r>
      <w:r w:rsidRPr="008B7789">
        <w:rPr>
          <w:rFonts w:eastAsia="Times New Roman" w:cs="Times New Roman"/>
          <w:szCs w:val="24"/>
        </w:rPr>
        <w:t xml:space="preserve"> Μόνο έτσι έχουμε </w:t>
      </w:r>
      <w:r>
        <w:rPr>
          <w:rFonts w:eastAsia="Times New Roman" w:cs="Times New Roman"/>
          <w:szCs w:val="24"/>
        </w:rPr>
        <w:t>ε</w:t>
      </w:r>
      <w:r w:rsidRPr="008B7789">
        <w:rPr>
          <w:rFonts w:eastAsia="Times New Roman" w:cs="Times New Roman"/>
          <w:szCs w:val="24"/>
        </w:rPr>
        <w:t xml:space="preserve">λπίδα να ξεφύγουμε </w:t>
      </w:r>
      <w:r>
        <w:rPr>
          <w:rFonts w:eastAsia="Times New Roman" w:cs="Times New Roman"/>
          <w:szCs w:val="24"/>
        </w:rPr>
        <w:t xml:space="preserve">από </w:t>
      </w:r>
      <w:r w:rsidRPr="008B7789">
        <w:rPr>
          <w:rFonts w:eastAsia="Times New Roman" w:cs="Times New Roman"/>
          <w:szCs w:val="24"/>
        </w:rPr>
        <w:t>αυτούς τους φαύλους κύκλους κα</w:t>
      </w:r>
      <w:r w:rsidRPr="008B7789">
        <w:rPr>
          <w:rFonts w:eastAsia="Times New Roman" w:cs="Times New Roman"/>
          <w:szCs w:val="24"/>
        </w:rPr>
        <w:t>ι να μιλήσουμε πραγματικά πολιτικά</w:t>
      </w:r>
      <w:r>
        <w:rPr>
          <w:rFonts w:eastAsia="Times New Roman" w:cs="Times New Roman"/>
          <w:szCs w:val="24"/>
        </w:rPr>
        <w:t>.</w:t>
      </w:r>
      <w:r w:rsidRPr="008B7789">
        <w:rPr>
          <w:rFonts w:eastAsia="Times New Roman" w:cs="Times New Roman"/>
          <w:szCs w:val="24"/>
        </w:rPr>
        <w:t xml:space="preserve"> </w:t>
      </w:r>
    </w:p>
    <w:p w14:paraId="38B9DCEA"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lastRenderedPageBreak/>
        <w:t xml:space="preserve">Σας </w:t>
      </w:r>
      <w:r>
        <w:rPr>
          <w:rFonts w:eastAsia="Times New Roman" w:cs="Times New Roman"/>
          <w:szCs w:val="24"/>
        </w:rPr>
        <w:t>ευχαριστώ πολύ.</w:t>
      </w:r>
    </w:p>
    <w:p w14:paraId="38B9DCEB" w14:textId="77777777" w:rsidR="00200609" w:rsidRDefault="002F7F2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8B9DCEC" w14:textId="77777777" w:rsidR="00200609" w:rsidRDefault="002F7F27">
      <w:pPr>
        <w:spacing w:line="600" w:lineRule="auto"/>
        <w:ind w:firstLine="720"/>
        <w:jc w:val="both"/>
        <w:rPr>
          <w:rFonts w:eastAsia="Times New Roman" w:cs="Times New Roman"/>
          <w:szCs w:val="24"/>
        </w:rPr>
      </w:pPr>
      <w:r w:rsidRPr="00A11C18">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κυρία </w:t>
      </w:r>
      <w:proofErr w:type="spellStart"/>
      <w:r>
        <w:rPr>
          <w:rFonts w:eastAsia="Times New Roman" w:cs="Times New Roman"/>
          <w:szCs w:val="24"/>
        </w:rPr>
        <w:t>Λυμπεράκη</w:t>
      </w:r>
      <w:proofErr w:type="spellEnd"/>
      <w:r>
        <w:rPr>
          <w:rFonts w:eastAsia="Times New Roman" w:cs="Times New Roman"/>
          <w:szCs w:val="24"/>
        </w:rPr>
        <w:t>.</w:t>
      </w:r>
    </w:p>
    <w:p w14:paraId="38B9DCE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Τον λόγο έχει ο κ. Τσιρώνης από τον ΣΥΡΙΖΑ.</w:t>
      </w:r>
    </w:p>
    <w:p w14:paraId="38B9DCEE"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w:t>
      </w:r>
      <w:r>
        <w:rPr>
          <w:rFonts w:eastAsia="Times New Roman" w:cs="Times New Roman"/>
          <w:szCs w:val="24"/>
        </w:rPr>
        <w:t xml:space="preserve">Ευχαριστώ, </w:t>
      </w:r>
      <w:r w:rsidRPr="008B7789">
        <w:rPr>
          <w:rFonts w:eastAsia="Times New Roman" w:cs="Times New Roman"/>
          <w:szCs w:val="24"/>
        </w:rPr>
        <w:t>κύριε Π</w:t>
      </w:r>
      <w:r w:rsidRPr="008B7789">
        <w:rPr>
          <w:rFonts w:eastAsia="Times New Roman" w:cs="Times New Roman"/>
          <w:szCs w:val="24"/>
        </w:rPr>
        <w:t>ρόεδρε</w:t>
      </w:r>
      <w:r>
        <w:rPr>
          <w:rFonts w:eastAsia="Times New Roman" w:cs="Times New Roman"/>
          <w:szCs w:val="24"/>
        </w:rPr>
        <w:t>.</w:t>
      </w:r>
      <w:r w:rsidRPr="008B7789">
        <w:rPr>
          <w:rFonts w:eastAsia="Times New Roman" w:cs="Times New Roman"/>
          <w:szCs w:val="24"/>
        </w:rPr>
        <w:t xml:space="preserve"> </w:t>
      </w:r>
    </w:p>
    <w:p w14:paraId="38B9DCEF"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Κυρίες και κύριοι συνάδελφοι</w:t>
      </w:r>
      <w:r>
        <w:rPr>
          <w:rFonts w:eastAsia="Times New Roman" w:cs="Times New Roman"/>
          <w:szCs w:val="24"/>
        </w:rPr>
        <w:t>,</w:t>
      </w:r>
      <w:r w:rsidRPr="008B7789">
        <w:rPr>
          <w:rFonts w:eastAsia="Times New Roman" w:cs="Times New Roman"/>
          <w:szCs w:val="24"/>
        </w:rPr>
        <w:t xml:space="preserve"> </w:t>
      </w:r>
      <w:r>
        <w:rPr>
          <w:rFonts w:eastAsia="Times New Roman" w:cs="Times New Roman"/>
          <w:szCs w:val="24"/>
        </w:rPr>
        <w:t xml:space="preserve">πριν </w:t>
      </w:r>
      <w:r w:rsidRPr="008B7789">
        <w:rPr>
          <w:rFonts w:eastAsia="Times New Roman" w:cs="Times New Roman"/>
          <w:szCs w:val="24"/>
        </w:rPr>
        <w:t xml:space="preserve">ξεκινήσω </w:t>
      </w:r>
      <w:r>
        <w:rPr>
          <w:rFonts w:eastAsia="Times New Roman" w:cs="Times New Roman"/>
          <w:szCs w:val="24"/>
        </w:rPr>
        <w:t xml:space="preserve">την </w:t>
      </w:r>
      <w:r w:rsidRPr="008B7789">
        <w:rPr>
          <w:rFonts w:eastAsia="Times New Roman" w:cs="Times New Roman"/>
          <w:szCs w:val="24"/>
        </w:rPr>
        <w:t xml:space="preserve">τοποθέτησή μου δεν μπορώ να </w:t>
      </w:r>
      <w:r>
        <w:rPr>
          <w:rFonts w:eastAsia="Times New Roman" w:cs="Times New Roman"/>
          <w:szCs w:val="24"/>
        </w:rPr>
        <w:t xml:space="preserve">μην </w:t>
      </w:r>
      <w:r w:rsidRPr="008B7789">
        <w:rPr>
          <w:rFonts w:eastAsia="Times New Roman" w:cs="Times New Roman"/>
          <w:szCs w:val="24"/>
        </w:rPr>
        <w:t xml:space="preserve">αναφερθώ στην κατάπτυστη και </w:t>
      </w:r>
      <w:r>
        <w:rPr>
          <w:rFonts w:eastAsia="Times New Roman" w:cs="Times New Roman"/>
          <w:szCs w:val="24"/>
        </w:rPr>
        <w:t xml:space="preserve">υβριστική για </w:t>
      </w:r>
      <w:r w:rsidRPr="008B7789">
        <w:rPr>
          <w:rFonts w:eastAsia="Times New Roman" w:cs="Times New Roman"/>
          <w:szCs w:val="24"/>
        </w:rPr>
        <w:t xml:space="preserve">την πολιτεία </w:t>
      </w:r>
      <w:r>
        <w:rPr>
          <w:rFonts w:eastAsia="Times New Roman" w:cs="Times New Roman"/>
          <w:szCs w:val="24"/>
        </w:rPr>
        <w:t>μας</w:t>
      </w:r>
      <w:r w:rsidRPr="008B7789">
        <w:rPr>
          <w:rFonts w:eastAsia="Times New Roman" w:cs="Times New Roman"/>
          <w:szCs w:val="24"/>
        </w:rPr>
        <w:t xml:space="preserve"> τοποθέτηση του </w:t>
      </w:r>
      <w:r>
        <w:rPr>
          <w:rFonts w:eastAsia="Times New Roman" w:cs="Times New Roman"/>
          <w:szCs w:val="24"/>
        </w:rPr>
        <w:t xml:space="preserve">κ. Λοβέρδου. Μας αποκάλεσε ο κ. Λοβέρδος </w:t>
      </w:r>
      <w:r>
        <w:rPr>
          <w:rFonts w:eastAsia="Times New Roman" w:cs="Times New Roman"/>
          <w:szCs w:val="24"/>
        </w:rPr>
        <w:t>«…</w:t>
      </w:r>
      <w:r>
        <w:rPr>
          <w:rFonts w:eastAsia="Times New Roman" w:cs="Times New Roman"/>
          <w:szCs w:val="24"/>
        </w:rPr>
        <w:t>»</w:t>
      </w:r>
      <w:r>
        <w:rPr>
          <w:rFonts w:eastAsia="Times New Roman" w:cs="Times New Roman"/>
          <w:szCs w:val="24"/>
        </w:rPr>
        <w:t>,</w:t>
      </w:r>
      <w:r w:rsidRPr="008B7789">
        <w:rPr>
          <w:rFonts w:eastAsia="Times New Roman" w:cs="Times New Roman"/>
          <w:szCs w:val="24"/>
        </w:rPr>
        <w:t xml:space="preserve"> επειδή συνεχίζουμε να </w:t>
      </w:r>
      <w:r>
        <w:rPr>
          <w:rFonts w:eastAsia="Times New Roman" w:cs="Times New Roman"/>
          <w:szCs w:val="24"/>
        </w:rPr>
        <w:t>εί</w:t>
      </w:r>
      <w:r w:rsidRPr="008B7789">
        <w:rPr>
          <w:rFonts w:eastAsia="Times New Roman" w:cs="Times New Roman"/>
          <w:szCs w:val="24"/>
        </w:rPr>
        <w:t xml:space="preserve">μαστε μέσα σε αυτό το </w:t>
      </w:r>
      <w:r w:rsidRPr="008B7789">
        <w:rPr>
          <w:rFonts w:eastAsia="Times New Roman" w:cs="Times New Roman"/>
          <w:szCs w:val="24"/>
        </w:rPr>
        <w:t>Κοινοβούλιο</w:t>
      </w:r>
      <w:r>
        <w:rPr>
          <w:rFonts w:eastAsia="Times New Roman" w:cs="Times New Roman"/>
          <w:szCs w:val="24"/>
        </w:rPr>
        <w:t>.</w:t>
      </w:r>
      <w:r w:rsidRPr="008B7789">
        <w:rPr>
          <w:rFonts w:eastAsia="Times New Roman" w:cs="Times New Roman"/>
          <w:szCs w:val="24"/>
        </w:rPr>
        <w:t xml:space="preserve"> Και βέβαια</w:t>
      </w:r>
      <w:r>
        <w:rPr>
          <w:rFonts w:eastAsia="Times New Roman" w:cs="Times New Roman"/>
          <w:szCs w:val="24"/>
        </w:rPr>
        <w:t>,</w:t>
      </w:r>
      <w:r w:rsidRPr="008B7789">
        <w:rPr>
          <w:rFonts w:eastAsia="Times New Roman" w:cs="Times New Roman"/>
          <w:szCs w:val="24"/>
        </w:rPr>
        <w:t xml:space="preserve"> </w:t>
      </w:r>
      <w:r>
        <w:rPr>
          <w:rFonts w:eastAsia="Times New Roman" w:cs="Times New Roman"/>
          <w:szCs w:val="24"/>
        </w:rPr>
        <w:t xml:space="preserve">δέχθηκε να </w:t>
      </w:r>
      <w:r w:rsidRPr="008B7789">
        <w:rPr>
          <w:rFonts w:eastAsia="Times New Roman" w:cs="Times New Roman"/>
          <w:szCs w:val="24"/>
        </w:rPr>
        <w:t>φύγει από τα Πρακτικά</w:t>
      </w:r>
      <w:r>
        <w:rPr>
          <w:rFonts w:eastAsia="Times New Roman" w:cs="Times New Roman"/>
          <w:szCs w:val="24"/>
        </w:rPr>
        <w:t>,</w:t>
      </w:r>
      <w:r w:rsidRPr="008B7789">
        <w:rPr>
          <w:rFonts w:eastAsia="Times New Roman" w:cs="Times New Roman"/>
          <w:szCs w:val="24"/>
        </w:rPr>
        <w:t xml:space="preserve"> αλλά </w:t>
      </w:r>
      <w:r>
        <w:rPr>
          <w:rFonts w:eastAsia="Times New Roman" w:cs="Times New Roman"/>
          <w:szCs w:val="24"/>
        </w:rPr>
        <w:t xml:space="preserve">η </w:t>
      </w:r>
      <w:r w:rsidRPr="008B7789">
        <w:rPr>
          <w:rFonts w:eastAsia="Times New Roman" w:cs="Times New Roman"/>
          <w:szCs w:val="24"/>
        </w:rPr>
        <w:t xml:space="preserve">τοποθέτηση υπάρχει και οφείλω να </w:t>
      </w:r>
      <w:r>
        <w:rPr>
          <w:rFonts w:eastAsia="Times New Roman" w:cs="Times New Roman"/>
          <w:szCs w:val="24"/>
        </w:rPr>
        <w:t>απαντήσω</w:t>
      </w:r>
      <w:r w:rsidRPr="008B7789">
        <w:rPr>
          <w:rFonts w:eastAsia="Times New Roman" w:cs="Times New Roman"/>
          <w:szCs w:val="24"/>
        </w:rPr>
        <w:t xml:space="preserve"> πολιτικά</w:t>
      </w:r>
      <w:r>
        <w:rPr>
          <w:rFonts w:eastAsia="Times New Roman" w:cs="Times New Roman"/>
          <w:szCs w:val="24"/>
        </w:rPr>
        <w:t>.</w:t>
      </w:r>
      <w:r w:rsidRPr="008B7789">
        <w:rPr>
          <w:rFonts w:eastAsia="Times New Roman" w:cs="Times New Roman"/>
          <w:szCs w:val="24"/>
        </w:rPr>
        <w:t xml:space="preserve"> </w:t>
      </w:r>
    </w:p>
    <w:p w14:paraId="38B9DCF0" w14:textId="77777777" w:rsidR="00200609" w:rsidRDefault="002F7F27">
      <w:pPr>
        <w:spacing w:line="600" w:lineRule="auto"/>
        <w:ind w:firstLine="720"/>
        <w:jc w:val="both"/>
        <w:rPr>
          <w:rFonts w:eastAsia="Times New Roman" w:cs="Times New Roman"/>
          <w:szCs w:val="24"/>
        </w:rPr>
      </w:pPr>
      <w:r w:rsidRPr="008B7789">
        <w:rPr>
          <w:rFonts w:eastAsia="Times New Roman" w:cs="Times New Roman"/>
          <w:szCs w:val="24"/>
        </w:rPr>
        <w:t>Κύριε Πρόεδρε</w:t>
      </w:r>
      <w:r>
        <w:rPr>
          <w:rFonts w:eastAsia="Times New Roman" w:cs="Times New Roman"/>
          <w:szCs w:val="24"/>
        </w:rPr>
        <w:t>,</w:t>
      </w:r>
      <w:r w:rsidRPr="008B7789">
        <w:rPr>
          <w:rFonts w:eastAsia="Times New Roman" w:cs="Times New Roman"/>
          <w:szCs w:val="24"/>
        </w:rPr>
        <w:t xml:space="preserve"> Βουλευτή με εξέλεξε ο ελληνικός λαός και είμαι εδώ με εντολή του ελληνικού λαού και όχι με εντολή κανενός Λοβέρδου</w:t>
      </w:r>
      <w:r>
        <w:rPr>
          <w:rFonts w:eastAsia="Times New Roman" w:cs="Times New Roman"/>
          <w:szCs w:val="24"/>
        </w:rPr>
        <w:t>,</w:t>
      </w:r>
      <w:r w:rsidRPr="008B7789">
        <w:rPr>
          <w:rFonts w:eastAsia="Times New Roman" w:cs="Times New Roman"/>
          <w:szCs w:val="24"/>
        </w:rPr>
        <w:t xml:space="preserve"> </w:t>
      </w:r>
      <w:proofErr w:type="spellStart"/>
      <w:r w:rsidRPr="008B7789">
        <w:rPr>
          <w:rFonts w:eastAsia="Times New Roman" w:cs="Times New Roman"/>
          <w:szCs w:val="24"/>
        </w:rPr>
        <w:t>κα</w:t>
      </w:r>
      <w:r>
        <w:rPr>
          <w:rFonts w:eastAsia="Times New Roman" w:cs="Times New Roman"/>
          <w:szCs w:val="24"/>
        </w:rPr>
        <w:t>μ</w:t>
      </w:r>
      <w:r w:rsidRPr="008B7789">
        <w:rPr>
          <w:rFonts w:eastAsia="Times New Roman" w:cs="Times New Roman"/>
          <w:szCs w:val="24"/>
        </w:rPr>
        <w:t>μίας</w:t>
      </w:r>
      <w:proofErr w:type="spellEnd"/>
      <w:r w:rsidRPr="008B7789">
        <w:rPr>
          <w:rFonts w:eastAsia="Times New Roman" w:cs="Times New Roman"/>
          <w:szCs w:val="24"/>
        </w:rPr>
        <w:t xml:space="preserve"> Γεννηματά και κανενός Μητσοτάκη.</w:t>
      </w:r>
    </w:p>
    <w:p w14:paraId="38B9DCF1"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A66AC5">
        <w:rPr>
          <w:rFonts w:eastAsia="Times New Roman"/>
          <w:color w:val="000000" w:themeColor="text1"/>
          <w:szCs w:val="24"/>
        </w:rPr>
        <w:t>αι ο μόνος άνθρωπος</w:t>
      </w:r>
      <w:r>
        <w:rPr>
          <w:rFonts w:eastAsia="Times New Roman"/>
          <w:color w:val="000000" w:themeColor="text1"/>
          <w:szCs w:val="24"/>
        </w:rPr>
        <w:t>,</w:t>
      </w:r>
      <w:r w:rsidRPr="00A66AC5">
        <w:rPr>
          <w:rFonts w:eastAsia="Times New Roman"/>
          <w:color w:val="000000" w:themeColor="text1"/>
          <w:szCs w:val="24"/>
        </w:rPr>
        <w:t xml:space="preserve"> ο μόνος πολίτης αυτής της χώρας</w:t>
      </w:r>
      <w:r>
        <w:rPr>
          <w:rFonts w:eastAsia="Times New Roman"/>
          <w:color w:val="000000" w:themeColor="text1"/>
          <w:szCs w:val="24"/>
        </w:rPr>
        <w:t>,</w:t>
      </w:r>
      <w:r w:rsidRPr="00A66AC5">
        <w:rPr>
          <w:rFonts w:eastAsia="Times New Roman"/>
          <w:color w:val="000000" w:themeColor="text1"/>
          <w:szCs w:val="24"/>
        </w:rPr>
        <w:t xml:space="preserve"> που θα μου πει να πάψ</w:t>
      </w:r>
      <w:r>
        <w:rPr>
          <w:rFonts w:eastAsia="Times New Roman"/>
          <w:color w:val="000000" w:themeColor="text1"/>
          <w:szCs w:val="24"/>
        </w:rPr>
        <w:t>ω να είμαι σε αυτό το Κ</w:t>
      </w:r>
      <w:r w:rsidRPr="00A66AC5">
        <w:rPr>
          <w:rFonts w:eastAsia="Times New Roman"/>
          <w:color w:val="000000" w:themeColor="text1"/>
          <w:szCs w:val="24"/>
        </w:rPr>
        <w:t xml:space="preserve">οινοβούλιο είναι </w:t>
      </w:r>
      <w:r>
        <w:rPr>
          <w:rFonts w:eastAsia="Times New Roman"/>
          <w:color w:val="000000" w:themeColor="text1"/>
          <w:szCs w:val="24"/>
        </w:rPr>
        <w:t xml:space="preserve">ο Πρόεδρος της Δημοκρατίας. </w:t>
      </w:r>
    </w:p>
    <w:p w14:paraId="38B9DCF2"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Όταν ο Πρόεδρος της Δημοκρατίας</w:t>
      </w:r>
      <w:r w:rsidRPr="00A66AC5">
        <w:rPr>
          <w:rFonts w:eastAsia="Times New Roman"/>
          <w:color w:val="000000" w:themeColor="text1"/>
          <w:szCs w:val="24"/>
        </w:rPr>
        <w:t xml:space="preserve"> </w:t>
      </w:r>
      <w:r>
        <w:rPr>
          <w:rFonts w:eastAsia="Times New Roman"/>
          <w:color w:val="000000" w:themeColor="text1"/>
          <w:szCs w:val="24"/>
        </w:rPr>
        <w:t>μο</w:t>
      </w:r>
      <w:r>
        <w:rPr>
          <w:rFonts w:eastAsia="Times New Roman"/>
          <w:color w:val="000000" w:themeColor="text1"/>
          <w:szCs w:val="24"/>
        </w:rPr>
        <w:t>ύ</w:t>
      </w:r>
      <w:r>
        <w:rPr>
          <w:rFonts w:eastAsia="Times New Roman"/>
          <w:color w:val="000000" w:themeColor="text1"/>
          <w:szCs w:val="24"/>
        </w:rPr>
        <w:t xml:space="preserve"> δώσει εντολή με την υπογραφή του να πάψω να είμαι Βουλευτής, την άλλη μέρα θα πάψω να είμαι Βουλευτής, την ίδια ώρα θα πάψω να είμαι Βουλευτής. Κάθε άλλος άνθρωπος </w:t>
      </w:r>
      <w:r w:rsidRPr="00A66AC5">
        <w:rPr>
          <w:rFonts w:eastAsia="Times New Roman"/>
          <w:color w:val="000000" w:themeColor="text1"/>
          <w:szCs w:val="24"/>
        </w:rPr>
        <w:t>που</w:t>
      </w:r>
      <w:r>
        <w:rPr>
          <w:rFonts w:eastAsia="Times New Roman"/>
          <w:color w:val="000000" w:themeColor="text1"/>
          <w:szCs w:val="24"/>
        </w:rPr>
        <w:t>,</w:t>
      </w:r>
      <w:r w:rsidRPr="00A66AC5">
        <w:rPr>
          <w:rFonts w:eastAsia="Times New Roman"/>
          <w:color w:val="000000" w:themeColor="text1"/>
          <w:szCs w:val="24"/>
        </w:rPr>
        <w:t xml:space="preserve"> κ</w:t>
      </w:r>
      <w:r>
        <w:rPr>
          <w:rFonts w:eastAsia="Times New Roman"/>
          <w:color w:val="000000" w:themeColor="text1"/>
          <w:szCs w:val="24"/>
        </w:rPr>
        <w:t xml:space="preserve">ατά την </w:t>
      </w:r>
      <w:r w:rsidRPr="00A66AC5">
        <w:rPr>
          <w:rFonts w:eastAsia="Times New Roman"/>
          <w:color w:val="000000" w:themeColor="text1"/>
          <w:szCs w:val="24"/>
        </w:rPr>
        <w:t xml:space="preserve">πολιτική </w:t>
      </w:r>
      <w:r>
        <w:rPr>
          <w:rFonts w:eastAsia="Times New Roman"/>
          <w:color w:val="000000" w:themeColor="text1"/>
          <w:szCs w:val="24"/>
        </w:rPr>
        <w:t xml:space="preserve">του άποψη, </w:t>
      </w:r>
      <w:r w:rsidRPr="00A66AC5">
        <w:rPr>
          <w:rFonts w:eastAsia="Times New Roman"/>
          <w:color w:val="000000" w:themeColor="text1"/>
          <w:szCs w:val="24"/>
        </w:rPr>
        <w:t xml:space="preserve">κατά την </w:t>
      </w:r>
      <w:r>
        <w:rPr>
          <w:rFonts w:eastAsia="Times New Roman"/>
          <w:color w:val="000000" w:themeColor="text1"/>
          <w:szCs w:val="24"/>
        </w:rPr>
        <w:t>ι</w:t>
      </w:r>
      <w:r w:rsidRPr="00A66AC5">
        <w:rPr>
          <w:rFonts w:eastAsia="Times New Roman"/>
          <w:color w:val="000000" w:themeColor="text1"/>
          <w:szCs w:val="24"/>
        </w:rPr>
        <w:t xml:space="preserve">δεολογία </w:t>
      </w:r>
      <w:r>
        <w:rPr>
          <w:rFonts w:eastAsia="Times New Roman"/>
          <w:color w:val="000000" w:themeColor="text1"/>
          <w:szCs w:val="24"/>
        </w:rPr>
        <w:t xml:space="preserve">του, αμφισβητεί </w:t>
      </w:r>
      <w:r w:rsidRPr="00A66AC5">
        <w:rPr>
          <w:rFonts w:eastAsia="Times New Roman"/>
          <w:color w:val="000000" w:themeColor="text1"/>
          <w:szCs w:val="24"/>
        </w:rPr>
        <w:t xml:space="preserve">αυτό </w:t>
      </w:r>
      <w:r>
        <w:rPr>
          <w:rFonts w:eastAsia="Times New Roman"/>
          <w:color w:val="000000" w:themeColor="text1"/>
          <w:szCs w:val="24"/>
        </w:rPr>
        <w:t xml:space="preserve">εδώ </w:t>
      </w:r>
      <w:r w:rsidRPr="00A66AC5">
        <w:rPr>
          <w:rFonts w:eastAsia="Times New Roman"/>
          <w:color w:val="000000" w:themeColor="text1"/>
          <w:szCs w:val="24"/>
        </w:rPr>
        <w:t xml:space="preserve">το </w:t>
      </w:r>
      <w:r>
        <w:rPr>
          <w:rFonts w:eastAsia="Times New Roman"/>
          <w:color w:val="000000" w:themeColor="text1"/>
          <w:szCs w:val="24"/>
        </w:rPr>
        <w:t>Κ</w:t>
      </w:r>
      <w:r w:rsidRPr="00A66AC5">
        <w:rPr>
          <w:rFonts w:eastAsia="Times New Roman"/>
          <w:color w:val="000000" w:themeColor="text1"/>
          <w:szCs w:val="24"/>
        </w:rPr>
        <w:t>οινοβούλι</w:t>
      </w:r>
      <w:r w:rsidRPr="00A66AC5">
        <w:rPr>
          <w:rFonts w:eastAsia="Times New Roman"/>
          <w:color w:val="000000" w:themeColor="text1"/>
          <w:szCs w:val="24"/>
        </w:rPr>
        <w:t>ο</w:t>
      </w:r>
      <w:r>
        <w:rPr>
          <w:rFonts w:eastAsia="Times New Roman"/>
          <w:color w:val="000000" w:themeColor="text1"/>
          <w:szCs w:val="24"/>
        </w:rPr>
        <w:t>,</w:t>
      </w:r>
      <w:r w:rsidRPr="00A66AC5">
        <w:rPr>
          <w:rFonts w:eastAsia="Times New Roman"/>
          <w:color w:val="000000" w:themeColor="text1"/>
          <w:szCs w:val="24"/>
        </w:rPr>
        <w:t xml:space="preserve"> είναι αυτός </w:t>
      </w:r>
      <w:r>
        <w:rPr>
          <w:rFonts w:eastAsia="Times New Roman"/>
          <w:color w:val="000000" w:themeColor="text1"/>
          <w:szCs w:val="24"/>
        </w:rPr>
        <w:t>«…»</w:t>
      </w:r>
      <w:r>
        <w:rPr>
          <w:rFonts w:eastAsia="Times New Roman"/>
          <w:color w:val="000000" w:themeColor="text1"/>
          <w:szCs w:val="24"/>
        </w:rPr>
        <w:t xml:space="preserve">, είναι </w:t>
      </w:r>
      <w:r w:rsidRPr="00A66AC5">
        <w:rPr>
          <w:rFonts w:eastAsia="Times New Roman"/>
          <w:color w:val="000000" w:themeColor="text1"/>
          <w:szCs w:val="24"/>
        </w:rPr>
        <w:t>αυτ</w:t>
      </w:r>
      <w:r>
        <w:rPr>
          <w:rFonts w:eastAsia="Times New Roman"/>
          <w:color w:val="000000" w:themeColor="text1"/>
          <w:szCs w:val="24"/>
        </w:rPr>
        <w:t>ός φασίστα</w:t>
      </w:r>
      <w:r w:rsidRPr="00A66AC5">
        <w:rPr>
          <w:rFonts w:eastAsia="Times New Roman"/>
          <w:color w:val="000000" w:themeColor="text1"/>
          <w:szCs w:val="24"/>
        </w:rPr>
        <w:t>ς</w:t>
      </w:r>
      <w:r>
        <w:rPr>
          <w:rFonts w:eastAsia="Times New Roman"/>
          <w:color w:val="000000" w:themeColor="text1"/>
          <w:szCs w:val="24"/>
        </w:rPr>
        <w:t>, γιατί δεν διαφέρει σε τίποτα από τον Γεώργιο Παπαδόπουλο</w:t>
      </w:r>
      <w:r>
        <w:rPr>
          <w:rFonts w:eastAsia="Times New Roman"/>
          <w:color w:val="000000" w:themeColor="text1"/>
          <w:szCs w:val="24"/>
        </w:rPr>
        <w:t>,</w:t>
      </w:r>
      <w:r>
        <w:rPr>
          <w:rFonts w:eastAsia="Times New Roman"/>
          <w:color w:val="000000" w:themeColor="text1"/>
          <w:szCs w:val="24"/>
        </w:rPr>
        <w:t xml:space="preserve"> που, κατά τη δική του βούληση, έκρινε ότι για το καλό της χώρας και της ιδεολογίας του έπρεπε να σταματήσει να λειτουργεί η Βουλή και έδωσε αυτός την εντολή</w:t>
      </w:r>
      <w:r>
        <w:rPr>
          <w:rFonts w:eastAsia="Times New Roman"/>
          <w:color w:val="000000" w:themeColor="text1"/>
          <w:szCs w:val="24"/>
        </w:rPr>
        <w:t xml:space="preserve"> σ</w:t>
      </w:r>
      <w:r w:rsidRPr="00A66AC5">
        <w:rPr>
          <w:rFonts w:eastAsia="Times New Roman"/>
          <w:color w:val="000000" w:themeColor="text1"/>
          <w:szCs w:val="24"/>
        </w:rPr>
        <w:t xml:space="preserve">τον εαυτό </w:t>
      </w:r>
      <w:r>
        <w:rPr>
          <w:rFonts w:eastAsia="Times New Roman"/>
          <w:color w:val="000000" w:themeColor="text1"/>
          <w:szCs w:val="24"/>
        </w:rPr>
        <w:t>του.</w:t>
      </w:r>
    </w:p>
    <w:p w14:paraId="38B9DCF3" w14:textId="77777777" w:rsidR="00200609" w:rsidRDefault="002F7F27">
      <w:pPr>
        <w:spacing w:line="600" w:lineRule="auto"/>
        <w:ind w:firstLine="720"/>
        <w:jc w:val="both"/>
        <w:rPr>
          <w:rFonts w:eastAsia="Times New Roman"/>
          <w:color w:val="000000" w:themeColor="text1"/>
          <w:szCs w:val="24"/>
        </w:rPr>
      </w:pPr>
      <w:r w:rsidRPr="00A66AC5">
        <w:rPr>
          <w:rFonts w:eastAsia="Times New Roman"/>
          <w:color w:val="000000" w:themeColor="text1"/>
          <w:szCs w:val="24"/>
        </w:rPr>
        <w:t>Ποιος είναι ο κ</w:t>
      </w:r>
      <w:r>
        <w:rPr>
          <w:rFonts w:eastAsia="Times New Roman"/>
          <w:color w:val="000000" w:themeColor="text1"/>
          <w:szCs w:val="24"/>
        </w:rPr>
        <w:t>.</w:t>
      </w:r>
      <w:r w:rsidRPr="00A66AC5">
        <w:rPr>
          <w:rFonts w:eastAsia="Times New Roman"/>
          <w:color w:val="000000" w:themeColor="text1"/>
          <w:szCs w:val="24"/>
        </w:rPr>
        <w:t xml:space="preserve"> Λοβέρδος που θα υπ</w:t>
      </w:r>
      <w:r>
        <w:rPr>
          <w:rFonts w:eastAsia="Times New Roman"/>
          <w:color w:val="000000" w:themeColor="text1"/>
          <w:szCs w:val="24"/>
        </w:rPr>
        <w:t xml:space="preserve">οδείξει το πόσες μέρες λειτουργεί η Βουλή; </w:t>
      </w:r>
    </w:p>
    <w:p w14:paraId="38B9DCF4"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Θα πω το πολύ απλό παράδειγμα: Αν η Βουλή έφτανε στην κανονική της λήξη, αν έπρεπε με βάση τη σ</w:t>
      </w:r>
      <w:r w:rsidRPr="00A66AC5">
        <w:rPr>
          <w:rFonts w:eastAsia="Times New Roman"/>
          <w:color w:val="000000" w:themeColor="text1"/>
          <w:szCs w:val="24"/>
        </w:rPr>
        <w:t>υνταγματική εντολή</w:t>
      </w:r>
      <w:r>
        <w:rPr>
          <w:rFonts w:eastAsia="Times New Roman"/>
          <w:color w:val="000000" w:themeColor="text1"/>
          <w:szCs w:val="24"/>
        </w:rPr>
        <w:t>, με βάση την εντολή του Σ</w:t>
      </w:r>
      <w:r w:rsidRPr="00A66AC5">
        <w:rPr>
          <w:rFonts w:eastAsia="Times New Roman"/>
          <w:color w:val="000000" w:themeColor="text1"/>
          <w:szCs w:val="24"/>
        </w:rPr>
        <w:t>υντάγματος</w:t>
      </w:r>
      <w:r>
        <w:rPr>
          <w:rFonts w:eastAsia="Times New Roman"/>
          <w:color w:val="000000" w:themeColor="text1"/>
          <w:szCs w:val="24"/>
        </w:rPr>
        <w:t>,</w:t>
      </w:r>
      <w:r w:rsidRPr="00A66AC5">
        <w:rPr>
          <w:rFonts w:eastAsia="Times New Roman"/>
          <w:color w:val="000000" w:themeColor="text1"/>
          <w:szCs w:val="24"/>
        </w:rPr>
        <w:t xml:space="preserve"> </w:t>
      </w:r>
      <w:r>
        <w:rPr>
          <w:rFonts w:eastAsia="Times New Roman"/>
          <w:color w:val="000000" w:themeColor="text1"/>
          <w:szCs w:val="24"/>
        </w:rPr>
        <w:t>ν</w:t>
      </w:r>
      <w:r w:rsidRPr="00A66AC5">
        <w:rPr>
          <w:rFonts w:eastAsia="Times New Roman"/>
          <w:color w:val="000000" w:themeColor="text1"/>
          <w:szCs w:val="24"/>
        </w:rPr>
        <w:t>α διαλυθ</w:t>
      </w:r>
      <w:r w:rsidRPr="00A66AC5">
        <w:rPr>
          <w:rFonts w:eastAsia="Times New Roman"/>
          <w:color w:val="000000" w:themeColor="text1"/>
          <w:szCs w:val="24"/>
        </w:rPr>
        <w:t xml:space="preserve">εί και </w:t>
      </w:r>
      <w:r>
        <w:rPr>
          <w:rFonts w:eastAsia="Times New Roman"/>
          <w:color w:val="000000" w:themeColor="text1"/>
          <w:szCs w:val="24"/>
        </w:rPr>
        <w:t xml:space="preserve">να </w:t>
      </w:r>
      <w:r>
        <w:rPr>
          <w:rFonts w:eastAsia="Times New Roman"/>
          <w:color w:val="000000" w:themeColor="text1"/>
          <w:szCs w:val="24"/>
        </w:rPr>
        <w:lastRenderedPageBreak/>
        <w:t xml:space="preserve">πάμε κανονικά και </w:t>
      </w:r>
      <w:r w:rsidRPr="00A66AC5">
        <w:rPr>
          <w:rFonts w:eastAsia="Times New Roman"/>
          <w:color w:val="000000" w:themeColor="text1"/>
          <w:szCs w:val="24"/>
        </w:rPr>
        <w:t>όχι σε πρόωρες εκλογές</w:t>
      </w:r>
      <w:r>
        <w:rPr>
          <w:rFonts w:eastAsia="Times New Roman"/>
          <w:color w:val="000000" w:themeColor="text1"/>
          <w:szCs w:val="24"/>
        </w:rPr>
        <w:t>, τι</w:t>
      </w:r>
      <w:r w:rsidRPr="00A66AC5">
        <w:rPr>
          <w:rFonts w:eastAsia="Times New Roman"/>
          <w:color w:val="000000" w:themeColor="text1"/>
          <w:szCs w:val="24"/>
        </w:rPr>
        <w:t xml:space="preserve"> θα γινόταν</w:t>
      </w:r>
      <w:r>
        <w:rPr>
          <w:rFonts w:eastAsia="Times New Roman"/>
          <w:color w:val="000000" w:themeColor="text1"/>
          <w:szCs w:val="24"/>
        </w:rPr>
        <w:t>,</w:t>
      </w:r>
      <w:r w:rsidRPr="00A66AC5">
        <w:rPr>
          <w:rFonts w:eastAsia="Times New Roman"/>
          <w:color w:val="000000" w:themeColor="text1"/>
          <w:szCs w:val="24"/>
        </w:rPr>
        <w:t xml:space="preserve"> δηλαδή</w:t>
      </w:r>
      <w:r>
        <w:rPr>
          <w:rFonts w:eastAsia="Times New Roman"/>
          <w:color w:val="000000" w:themeColor="text1"/>
          <w:szCs w:val="24"/>
        </w:rPr>
        <w:t>; Μ</w:t>
      </w:r>
      <w:r w:rsidRPr="00A66AC5">
        <w:rPr>
          <w:rFonts w:eastAsia="Times New Roman"/>
          <w:color w:val="000000" w:themeColor="text1"/>
          <w:szCs w:val="24"/>
        </w:rPr>
        <w:t>ία μέρα πριν</w:t>
      </w:r>
      <w:r>
        <w:rPr>
          <w:rFonts w:eastAsia="Times New Roman"/>
          <w:color w:val="000000" w:themeColor="text1"/>
          <w:szCs w:val="24"/>
        </w:rPr>
        <w:t xml:space="preserve">, δέκα </w:t>
      </w:r>
      <w:r w:rsidRPr="00A66AC5">
        <w:rPr>
          <w:rFonts w:eastAsia="Times New Roman"/>
          <w:color w:val="000000" w:themeColor="text1"/>
          <w:szCs w:val="24"/>
        </w:rPr>
        <w:t>μέρες πριν</w:t>
      </w:r>
      <w:r>
        <w:rPr>
          <w:rFonts w:eastAsia="Times New Roman"/>
          <w:color w:val="000000" w:themeColor="text1"/>
          <w:szCs w:val="24"/>
        </w:rPr>
        <w:t>,</w:t>
      </w:r>
      <w:r w:rsidRPr="00A66AC5">
        <w:rPr>
          <w:rFonts w:eastAsia="Times New Roman"/>
          <w:color w:val="000000" w:themeColor="text1"/>
          <w:szCs w:val="24"/>
        </w:rPr>
        <w:t xml:space="preserve"> ένα</w:t>
      </w:r>
      <w:r>
        <w:rPr>
          <w:rFonts w:eastAsia="Times New Roman"/>
          <w:color w:val="000000" w:themeColor="text1"/>
          <w:szCs w:val="24"/>
        </w:rPr>
        <w:t>ν</w:t>
      </w:r>
      <w:r w:rsidRPr="00A66AC5">
        <w:rPr>
          <w:rFonts w:eastAsia="Times New Roman"/>
          <w:color w:val="000000" w:themeColor="text1"/>
          <w:szCs w:val="24"/>
        </w:rPr>
        <w:t xml:space="preserve"> μήνα πριν </w:t>
      </w:r>
      <w:r>
        <w:rPr>
          <w:rFonts w:eastAsia="Times New Roman"/>
          <w:color w:val="000000" w:themeColor="text1"/>
          <w:szCs w:val="24"/>
        </w:rPr>
        <w:t xml:space="preserve">δεν έπρεπε η Βουλή να </w:t>
      </w:r>
      <w:r w:rsidRPr="00A66AC5">
        <w:rPr>
          <w:rFonts w:eastAsia="Times New Roman"/>
          <w:color w:val="000000" w:themeColor="text1"/>
          <w:szCs w:val="24"/>
        </w:rPr>
        <w:t>νομοθετ</w:t>
      </w:r>
      <w:r>
        <w:rPr>
          <w:rFonts w:eastAsia="Times New Roman"/>
          <w:color w:val="000000" w:themeColor="text1"/>
          <w:szCs w:val="24"/>
        </w:rPr>
        <w:t>εί και</w:t>
      </w:r>
      <w:r>
        <w:rPr>
          <w:rFonts w:eastAsia="Times New Roman"/>
          <w:color w:val="000000" w:themeColor="text1"/>
          <w:szCs w:val="24"/>
        </w:rPr>
        <w:t xml:space="preserve"> έπρεπε</w:t>
      </w:r>
      <w:r>
        <w:rPr>
          <w:rFonts w:eastAsia="Times New Roman"/>
          <w:color w:val="000000" w:themeColor="text1"/>
          <w:szCs w:val="24"/>
        </w:rPr>
        <w:t xml:space="preserve"> να </w:t>
      </w:r>
      <w:r w:rsidRPr="00A66AC5">
        <w:rPr>
          <w:rFonts w:eastAsia="Times New Roman"/>
          <w:color w:val="000000" w:themeColor="text1"/>
          <w:szCs w:val="24"/>
        </w:rPr>
        <w:t>σταματήσ</w:t>
      </w:r>
      <w:r>
        <w:rPr>
          <w:rFonts w:eastAsia="Times New Roman"/>
          <w:color w:val="000000" w:themeColor="text1"/>
          <w:szCs w:val="24"/>
        </w:rPr>
        <w:t>ει το κοινοβουλευτικό της έργο; Ποιος θα το πει αυτό; Ο κ. Λοβέρδος;</w:t>
      </w:r>
    </w:p>
    <w:p w14:paraId="38B9DCF5"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Στην </w:t>
      </w:r>
      <w:r>
        <w:rPr>
          <w:rFonts w:eastAsia="Times New Roman"/>
          <w:color w:val="000000" w:themeColor="text1"/>
          <w:szCs w:val="24"/>
        </w:rPr>
        <w:t>Αμερική υπάρχουν οι Π</w:t>
      </w:r>
      <w:r w:rsidRPr="00A66AC5">
        <w:rPr>
          <w:rFonts w:eastAsia="Times New Roman"/>
          <w:color w:val="000000" w:themeColor="text1"/>
          <w:szCs w:val="24"/>
        </w:rPr>
        <w:t>ρόεδροι</w:t>
      </w:r>
      <w:r>
        <w:rPr>
          <w:rFonts w:eastAsia="Times New Roman"/>
          <w:color w:val="000000" w:themeColor="text1"/>
          <w:szCs w:val="24"/>
        </w:rPr>
        <w:t>,</w:t>
      </w:r>
      <w:r w:rsidRPr="00A66AC5">
        <w:rPr>
          <w:rFonts w:eastAsia="Times New Roman"/>
          <w:color w:val="000000" w:themeColor="text1"/>
          <w:szCs w:val="24"/>
        </w:rPr>
        <w:t xml:space="preserve"> οι οποίοι έχουν χάσει την εντολή</w:t>
      </w:r>
      <w:r>
        <w:rPr>
          <w:rFonts w:eastAsia="Times New Roman"/>
          <w:color w:val="000000" w:themeColor="text1"/>
          <w:szCs w:val="24"/>
        </w:rPr>
        <w:t>,</w:t>
      </w:r>
      <w:r w:rsidRPr="00A66AC5">
        <w:rPr>
          <w:rFonts w:eastAsia="Times New Roman"/>
          <w:color w:val="000000" w:themeColor="text1"/>
          <w:szCs w:val="24"/>
        </w:rPr>
        <w:t xml:space="preserve"> για</w:t>
      </w:r>
      <w:r>
        <w:rPr>
          <w:rFonts w:eastAsia="Times New Roman"/>
          <w:color w:val="000000" w:themeColor="text1"/>
          <w:szCs w:val="24"/>
        </w:rPr>
        <w:t xml:space="preserve">τί χάνουν τις εκλογές </w:t>
      </w:r>
      <w:r w:rsidRPr="00A66AC5">
        <w:rPr>
          <w:rFonts w:eastAsia="Times New Roman"/>
          <w:color w:val="000000" w:themeColor="text1"/>
          <w:szCs w:val="24"/>
        </w:rPr>
        <w:t>το</w:t>
      </w:r>
      <w:r>
        <w:rPr>
          <w:rFonts w:eastAsia="Times New Roman"/>
          <w:color w:val="000000" w:themeColor="text1"/>
          <w:szCs w:val="24"/>
        </w:rPr>
        <w:t>ν</w:t>
      </w:r>
      <w:r w:rsidRPr="00A66AC5">
        <w:rPr>
          <w:rFonts w:eastAsia="Times New Roman"/>
          <w:color w:val="000000" w:themeColor="text1"/>
          <w:szCs w:val="24"/>
        </w:rPr>
        <w:t xml:space="preserve"> Νοέμβριο </w:t>
      </w:r>
      <w:r>
        <w:rPr>
          <w:rFonts w:eastAsia="Times New Roman"/>
          <w:color w:val="000000" w:themeColor="text1"/>
          <w:szCs w:val="24"/>
        </w:rPr>
        <w:t xml:space="preserve">-και εκεί </w:t>
      </w:r>
      <w:r w:rsidRPr="00A66AC5">
        <w:rPr>
          <w:rFonts w:eastAsia="Times New Roman"/>
          <w:color w:val="000000" w:themeColor="text1"/>
          <w:szCs w:val="24"/>
        </w:rPr>
        <w:t>το Σύνταγμ</w:t>
      </w:r>
      <w:r>
        <w:rPr>
          <w:rFonts w:eastAsia="Times New Roman"/>
          <w:color w:val="000000" w:themeColor="text1"/>
          <w:szCs w:val="24"/>
        </w:rPr>
        <w:t>ά του</w:t>
      </w:r>
      <w:r w:rsidRPr="00A66AC5">
        <w:rPr>
          <w:rFonts w:eastAsia="Times New Roman"/>
          <w:color w:val="000000" w:themeColor="text1"/>
          <w:szCs w:val="24"/>
        </w:rPr>
        <w:t>ς είναι πραγματικά ιστορικό</w:t>
      </w:r>
      <w:r>
        <w:rPr>
          <w:rFonts w:eastAsia="Times New Roman"/>
          <w:color w:val="000000" w:themeColor="text1"/>
          <w:szCs w:val="24"/>
        </w:rPr>
        <w:t>,</w:t>
      </w:r>
      <w:r w:rsidRPr="00A66AC5">
        <w:rPr>
          <w:rFonts w:eastAsia="Times New Roman"/>
          <w:color w:val="000000" w:themeColor="text1"/>
          <w:szCs w:val="24"/>
        </w:rPr>
        <w:t xml:space="preserve"> είναι αρχαίο</w:t>
      </w:r>
      <w:r>
        <w:rPr>
          <w:rFonts w:eastAsia="Times New Roman"/>
          <w:color w:val="000000" w:themeColor="text1"/>
          <w:szCs w:val="24"/>
        </w:rPr>
        <w:t xml:space="preserve"> σύνταγμα, </w:t>
      </w:r>
      <w:r w:rsidRPr="00A66AC5">
        <w:rPr>
          <w:rFonts w:eastAsia="Times New Roman"/>
          <w:color w:val="000000" w:themeColor="text1"/>
          <w:szCs w:val="24"/>
        </w:rPr>
        <w:t>είναι από τα πιο παλιά σ</w:t>
      </w:r>
      <w:r>
        <w:rPr>
          <w:rFonts w:eastAsia="Times New Roman"/>
          <w:color w:val="000000" w:themeColor="text1"/>
          <w:szCs w:val="24"/>
        </w:rPr>
        <w:t>υν</w:t>
      </w:r>
      <w:r w:rsidRPr="00A66AC5">
        <w:rPr>
          <w:rFonts w:eastAsia="Times New Roman"/>
          <w:color w:val="000000" w:themeColor="text1"/>
          <w:szCs w:val="24"/>
        </w:rPr>
        <w:t>τάγματα</w:t>
      </w:r>
      <w:r>
        <w:rPr>
          <w:rFonts w:eastAsia="Times New Roman"/>
          <w:color w:val="000000" w:themeColor="text1"/>
          <w:szCs w:val="24"/>
        </w:rPr>
        <w:t>-, κ</w:t>
      </w:r>
      <w:r w:rsidRPr="00A66AC5">
        <w:rPr>
          <w:rFonts w:eastAsia="Times New Roman"/>
          <w:color w:val="000000" w:themeColor="text1"/>
          <w:szCs w:val="24"/>
        </w:rPr>
        <w:t xml:space="preserve">αι </w:t>
      </w:r>
      <w:r>
        <w:rPr>
          <w:rFonts w:eastAsia="Times New Roman"/>
          <w:color w:val="000000" w:themeColor="text1"/>
          <w:szCs w:val="24"/>
        </w:rPr>
        <w:t xml:space="preserve">παρ’ όλα αυτά ασκούν </w:t>
      </w:r>
      <w:r w:rsidRPr="00A66AC5">
        <w:rPr>
          <w:rFonts w:eastAsia="Times New Roman"/>
          <w:color w:val="000000" w:themeColor="text1"/>
          <w:szCs w:val="24"/>
        </w:rPr>
        <w:t xml:space="preserve">τα καθήκοντα </w:t>
      </w:r>
      <w:r>
        <w:rPr>
          <w:rFonts w:eastAsia="Times New Roman"/>
          <w:color w:val="000000" w:themeColor="text1"/>
          <w:szCs w:val="24"/>
        </w:rPr>
        <w:t>του</w:t>
      </w:r>
      <w:r>
        <w:rPr>
          <w:rFonts w:eastAsia="Times New Roman"/>
          <w:color w:val="000000" w:themeColor="text1"/>
          <w:szCs w:val="24"/>
        </w:rPr>
        <w:t xml:space="preserve">ς κανονικά μέχρι να παραδώσουν στον διάδοχό τους και παράγουν πολιτικό </w:t>
      </w:r>
      <w:r w:rsidRPr="00A66AC5">
        <w:rPr>
          <w:rFonts w:eastAsia="Times New Roman"/>
          <w:color w:val="000000" w:themeColor="text1"/>
          <w:szCs w:val="24"/>
        </w:rPr>
        <w:t>έργο</w:t>
      </w:r>
      <w:r>
        <w:rPr>
          <w:rFonts w:eastAsia="Times New Roman"/>
          <w:color w:val="000000" w:themeColor="text1"/>
          <w:szCs w:val="24"/>
        </w:rPr>
        <w:t>.</w:t>
      </w:r>
    </w:p>
    <w:p w14:paraId="38B9DCF6"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Θεωρώ απαράδεκτη, λοιπόν, </w:t>
      </w:r>
      <w:r w:rsidRPr="00A66AC5">
        <w:rPr>
          <w:rFonts w:eastAsia="Times New Roman"/>
          <w:color w:val="000000" w:themeColor="text1"/>
          <w:szCs w:val="24"/>
        </w:rPr>
        <w:t>αυτή</w:t>
      </w:r>
      <w:r>
        <w:rPr>
          <w:rFonts w:eastAsia="Times New Roman"/>
          <w:color w:val="000000" w:themeColor="text1"/>
          <w:szCs w:val="24"/>
        </w:rPr>
        <w:t xml:space="preserve"> την τοποθέτηση και προχωρώ</w:t>
      </w:r>
      <w:r w:rsidRPr="00A66AC5">
        <w:rPr>
          <w:rFonts w:eastAsia="Times New Roman"/>
          <w:color w:val="000000" w:themeColor="text1"/>
          <w:szCs w:val="24"/>
        </w:rPr>
        <w:t xml:space="preserve"> στο</w:t>
      </w:r>
      <w:r>
        <w:rPr>
          <w:rFonts w:eastAsia="Times New Roman"/>
          <w:color w:val="000000" w:themeColor="text1"/>
          <w:szCs w:val="24"/>
        </w:rPr>
        <w:t>ν</w:t>
      </w:r>
      <w:r w:rsidRPr="00A66AC5">
        <w:rPr>
          <w:rFonts w:eastAsia="Times New Roman"/>
          <w:color w:val="000000" w:themeColor="text1"/>
          <w:szCs w:val="24"/>
        </w:rPr>
        <w:t xml:space="preserve"> νομό</w:t>
      </w:r>
      <w:r>
        <w:rPr>
          <w:rFonts w:eastAsia="Times New Roman"/>
          <w:color w:val="000000" w:themeColor="text1"/>
          <w:szCs w:val="24"/>
        </w:rPr>
        <w:t>. Φ</w:t>
      </w:r>
      <w:r w:rsidRPr="00A66AC5">
        <w:rPr>
          <w:rFonts w:eastAsia="Times New Roman"/>
          <w:color w:val="000000" w:themeColor="text1"/>
          <w:szCs w:val="24"/>
        </w:rPr>
        <w:t>υσικά</w:t>
      </w:r>
      <w:r>
        <w:rPr>
          <w:rFonts w:eastAsia="Times New Roman"/>
          <w:color w:val="000000" w:themeColor="text1"/>
          <w:szCs w:val="24"/>
        </w:rPr>
        <w:t>,</w:t>
      </w:r>
      <w:r w:rsidRPr="00A66AC5">
        <w:rPr>
          <w:rFonts w:eastAsia="Times New Roman"/>
          <w:color w:val="000000" w:themeColor="text1"/>
          <w:szCs w:val="24"/>
        </w:rPr>
        <w:t xml:space="preserve"> εδώ πέρα δεν μιλάμε για τις πελατειακές </w:t>
      </w:r>
      <w:r>
        <w:rPr>
          <w:rFonts w:eastAsia="Times New Roman"/>
          <w:color w:val="000000" w:themeColor="text1"/>
          <w:szCs w:val="24"/>
        </w:rPr>
        <w:t xml:space="preserve">ρυθμίσεις που </w:t>
      </w:r>
      <w:r w:rsidRPr="00A66AC5">
        <w:rPr>
          <w:rFonts w:eastAsia="Times New Roman"/>
          <w:color w:val="000000" w:themeColor="text1"/>
          <w:szCs w:val="24"/>
        </w:rPr>
        <w:t xml:space="preserve">ψήφισε η Βουλή το </w:t>
      </w:r>
      <w:r>
        <w:rPr>
          <w:rFonts w:eastAsia="Times New Roman"/>
          <w:color w:val="000000" w:themeColor="text1"/>
          <w:szCs w:val="24"/>
        </w:rPr>
        <w:t>20</w:t>
      </w:r>
      <w:r w:rsidRPr="00A66AC5">
        <w:rPr>
          <w:rFonts w:eastAsia="Times New Roman"/>
          <w:color w:val="000000" w:themeColor="text1"/>
          <w:szCs w:val="24"/>
        </w:rPr>
        <w:t xml:space="preserve">14 και </w:t>
      </w:r>
      <w:r>
        <w:rPr>
          <w:rFonts w:eastAsia="Times New Roman"/>
          <w:color w:val="000000" w:themeColor="text1"/>
          <w:szCs w:val="24"/>
        </w:rPr>
        <w:t>αρχές του 20</w:t>
      </w:r>
      <w:r w:rsidRPr="00A66AC5">
        <w:rPr>
          <w:rFonts w:eastAsia="Times New Roman"/>
          <w:color w:val="000000" w:themeColor="text1"/>
          <w:szCs w:val="24"/>
        </w:rPr>
        <w:t>15</w:t>
      </w:r>
      <w:r>
        <w:rPr>
          <w:rFonts w:eastAsia="Times New Roman"/>
          <w:color w:val="000000" w:themeColor="text1"/>
          <w:szCs w:val="24"/>
        </w:rPr>
        <w:t>,</w:t>
      </w:r>
      <w:r w:rsidRPr="00A66AC5">
        <w:rPr>
          <w:rFonts w:eastAsia="Times New Roman"/>
          <w:color w:val="000000" w:themeColor="text1"/>
          <w:szCs w:val="24"/>
        </w:rPr>
        <w:t xml:space="preserve"> τελευ</w:t>
      </w:r>
      <w:r w:rsidRPr="00A66AC5">
        <w:rPr>
          <w:rFonts w:eastAsia="Times New Roman"/>
          <w:color w:val="000000" w:themeColor="text1"/>
          <w:szCs w:val="24"/>
        </w:rPr>
        <w:t>ταία ώρα πριν διαλυθεί</w:t>
      </w:r>
      <w:r>
        <w:rPr>
          <w:rFonts w:eastAsia="Times New Roman"/>
          <w:color w:val="000000" w:themeColor="text1"/>
          <w:szCs w:val="24"/>
        </w:rPr>
        <w:t>,</w:t>
      </w:r>
      <w:r w:rsidRPr="00A66AC5">
        <w:rPr>
          <w:rFonts w:eastAsia="Times New Roman"/>
          <w:color w:val="000000" w:themeColor="text1"/>
          <w:szCs w:val="24"/>
        </w:rPr>
        <w:t xml:space="preserve"> γιατί έχ</w:t>
      </w:r>
      <w:r>
        <w:rPr>
          <w:rFonts w:eastAsia="Times New Roman"/>
          <w:color w:val="000000" w:themeColor="text1"/>
          <w:szCs w:val="24"/>
        </w:rPr>
        <w:t>ουν</w:t>
      </w:r>
      <w:r w:rsidRPr="00A66AC5">
        <w:rPr>
          <w:rFonts w:eastAsia="Times New Roman"/>
          <w:color w:val="000000" w:themeColor="text1"/>
          <w:szCs w:val="24"/>
        </w:rPr>
        <w:t xml:space="preserve"> γίνει και αυτά</w:t>
      </w:r>
      <w:r>
        <w:rPr>
          <w:rFonts w:eastAsia="Times New Roman"/>
          <w:color w:val="000000" w:themeColor="text1"/>
          <w:szCs w:val="24"/>
        </w:rPr>
        <w:t xml:space="preserve">. Εδώ </w:t>
      </w:r>
      <w:r w:rsidRPr="00A66AC5">
        <w:rPr>
          <w:rFonts w:eastAsia="Times New Roman"/>
          <w:color w:val="000000" w:themeColor="text1"/>
          <w:szCs w:val="24"/>
        </w:rPr>
        <w:t xml:space="preserve">μιλάμε για </w:t>
      </w:r>
      <w:r>
        <w:rPr>
          <w:rFonts w:eastAsia="Times New Roman"/>
          <w:color w:val="000000" w:themeColor="text1"/>
          <w:szCs w:val="24"/>
        </w:rPr>
        <w:t>μια</w:t>
      </w:r>
      <w:r w:rsidRPr="00A66AC5">
        <w:rPr>
          <w:rFonts w:eastAsia="Times New Roman"/>
          <w:color w:val="000000" w:themeColor="text1"/>
          <w:szCs w:val="24"/>
        </w:rPr>
        <w:t xml:space="preserve"> τεράστια μεταρρύθμιση</w:t>
      </w:r>
      <w:r>
        <w:rPr>
          <w:rFonts w:eastAsia="Times New Roman"/>
          <w:color w:val="000000" w:themeColor="text1"/>
          <w:szCs w:val="24"/>
        </w:rPr>
        <w:t>, γ</w:t>
      </w:r>
      <w:r w:rsidRPr="00A66AC5">
        <w:rPr>
          <w:rFonts w:eastAsia="Times New Roman"/>
          <w:color w:val="000000" w:themeColor="text1"/>
          <w:szCs w:val="24"/>
        </w:rPr>
        <w:t xml:space="preserve">ιατί </w:t>
      </w:r>
      <w:r>
        <w:rPr>
          <w:rFonts w:eastAsia="Times New Roman"/>
          <w:color w:val="000000" w:themeColor="text1"/>
          <w:szCs w:val="24"/>
        </w:rPr>
        <w:t xml:space="preserve">ένα </w:t>
      </w:r>
      <w:r w:rsidRPr="00A66AC5">
        <w:rPr>
          <w:rFonts w:eastAsia="Times New Roman"/>
          <w:color w:val="000000" w:themeColor="text1"/>
          <w:szCs w:val="24"/>
        </w:rPr>
        <w:t>α</w:t>
      </w:r>
      <w:r>
        <w:rPr>
          <w:rFonts w:eastAsia="Times New Roman"/>
          <w:color w:val="000000" w:themeColor="text1"/>
          <w:szCs w:val="24"/>
        </w:rPr>
        <w:t>πό τα πιο μεγάλα προβλήματα της ε</w:t>
      </w:r>
      <w:r w:rsidRPr="00A66AC5">
        <w:rPr>
          <w:rFonts w:eastAsia="Times New Roman"/>
          <w:color w:val="000000" w:themeColor="text1"/>
          <w:szCs w:val="24"/>
        </w:rPr>
        <w:t xml:space="preserve">λληνικής πολιτείας </w:t>
      </w:r>
      <w:r>
        <w:rPr>
          <w:rFonts w:eastAsia="Times New Roman"/>
          <w:color w:val="000000" w:themeColor="text1"/>
          <w:szCs w:val="24"/>
        </w:rPr>
        <w:t>είναι</w:t>
      </w:r>
      <w:r w:rsidRPr="00A66AC5">
        <w:rPr>
          <w:rFonts w:eastAsia="Times New Roman"/>
          <w:color w:val="000000" w:themeColor="text1"/>
          <w:szCs w:val="24"/>
        </w:rPr>
        <w:t xml:space="preserve"> ακριβώς </w:t>
      </w:r>
      <w:r>
        <w:rPr>
          <w:rFonts w:eastAsia="Times New Roman"/>
          <w:color w:val="000000" w:themeColor="text1"/>
          <w:szCs w:val="24"/>
        </w:rPr>
        <w:t xml:space="preserve">η </w:t>
      </w:r>
      <w:r w:rsidRPr="00A66AC5">
        <w:rPr>
          <w:rFonts w:eastAsia="Times New Roman"/>
          <w:color w:val="000000" w:themeColor="text1"/>
          <w:szCs w:val="24"/>
        </w:rPr>
        <w:t>καθυστ</w:t>
      </w:r>
      <w:r>
        <w:rPr>
          <w:rFonts w:eastAsia="Times New Roman"/>
          <w:color w:val="000000" w:themeColor="text1"/>
          <w:szCs w:val="24"/>
        </w:rPr>
        <w:t xml:space="preserve">έρηση της </w:t>
      </w:r>
      <w:r>
        <w:rPr>
          <w:rFonts w:eastAsia="Times New Roman"/>
          <w:color w:val="000000" w:themeColor="text1"/>
          <w:szCs w:val="24"/>
        </w:rPr>
        <w:t>δ</w:t>
      </w:r>
      <w:r w:rsidRPr="00A66AC5">
        <w:rPr>
          <w:rFonts w:eastAsia="Times New Roman"/>
          <w:color w:val="000000" w:themeColor="text1"/>
          <w:szCs w:val="24"/>
        </w:rPr>
        <w:t>ικαιοσύνης</w:t>
      </w:r>
      <w:r>
        <w:rPr>
          <w:rFonts w:eastAsia="Times New Roman"/>
          <w:color w:val="000000" w:themeColor="text1"/>
          <w:szCs w:val="24"/>
        </w:rPr>
        <w:t>.</w:t>
      </w:r>
    </w:p>
    <w:p w14:paraId="38B9DCF7"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Όμως, </w:t>
      </w:r>
      <w:r w:rsidRPr="00A66AC5">
        <w:rPr>
          <w:rFonts w:eastAsia="Times New Roman"/>
          <w:color w:val="000000" w:themeColor="text1"/>
          <w:szCs w:val="24"/>
        </w:rPr>
        <w:t>οφείλω να αναφερθώ και θα αναφερθώ στον κύριο Υπ</w:t>
      </w:r>
      <w:r w:rsidRPr="00A66AC5">
        <w:rPr>
          <w:rFonts w:eastAsia="Times New Roman"/>
          <w:color w:val="000000" w:themeColor="text1"/>
          <w:szCs w:val="24"/>
        </w:rPr>
        <w:t>ουργό στο θέμα του βιασμού</w:t>
      </w:r>
      <w:r>
        <w:rPr>
          <w:rFonts w:eastAsia="Times New Roman"/>
          <w:color w:val="000000" w:themeColor="text1"/>
          <w:szCs w:val="24"/>
        </w:rPr>
        <w:t>. Λέει, λοιπόν, εδώ π</w:t>
      </w:r>
      <w:r w:rsidRPr="00A66AC5">
        <w:rPr>
          <w:rFonts w:eastAsia="Times New Roman"/>
          <w:color w:val="000000" w:themeColor="text1"/>
          <w:szCs w:val="24"/>
        </w:rPr>
        <w:t>έρα</w:t>
      </w:r>
      <w:r>
        <w:rPr>
          <w:rFonts w:eastAsia="Times New Roman"/>
          <w:color w:val="000000" w:themeColor="text1"/>
          <w:szCs w:val="24"/>
        </w:rPr>
        <w:t xml:space="preserve"> ο νόμος -</w:t>
      </w:r>
      <w:r w:rsidRPr="00A66AC5">
        <w:rPr>
          <w:rFonts w:eastAsia="Times New Roman"/>
          <w:color w:val="000000" w:themeColor="text1"/>
          <w:szCs w:val="24"/>
        </w:rPr>
        <w:t xml:space="preserve">και είπαμε </w:t>
      </w:r>
      <w:r>
        <w:rPr>
          <w:rFonts w:eastAsia="Times New Roman"/>
          <w:color w:val="000000" w:themeColor="text1"/>
          <w:szCs w:val="24"/>
        </w:rPr>
        <w:t xml:space="preserve">ότι </w:t>
      </w:r>
      <w:r w:rsidRPr="00A66AC5">
        <w:rPr>
          <w:rFonts w:eastAsia="Times New Roman"/>
          <w:color w:val="000000" w:themeColor="text1"/>
          <w:szCs w:val="24"/>
        </w:rPr>
        <w:t xml:space="preserve">θα </w:t>
      </w:r>
      <w:r>
        <w:rPr>
          <w:rFonts w:eastAsia="Times New Roman"/>
          <w:color w:val="000000" w:themeColor="text1"/>
          <w:szCs w:val="24"/>
        </w:rPr>
        <w:t>έ</w:t>
      </w:r>
      <w:r w:rsidRPr="00A66AC5">
        <w:rPr>
          <w:rFonts w:eastAsia="Times New Roman"/>
          <w:color w:val="000000" w:themeColor="text1"/>
          <w:szCs w:val="24"/>
        </w:rPr>
        <w:t>χουμ</w:t>
      </w:r>
      <w:r>
        <w:rPr>
          <w:rFonts w:eastAsia="Times New Roman"/>
          <w:color w:val="000000" w:themeColor="text1"/>
          <w:szCs w:val="24"/>
        </w:rPr>
        <w:t>ε νομοτεχνική βελτίωση και την α</w:t>
      </w:r>
      <w:r w:rsidRPr="00A66AC5">
        <w:rPr>
          <w:rFonts w:eastAsia="Times New Roman"/>
          <w:color w:val="000000" w:themeColor="text1"/>
          <w:szCs w:val="24"/>
        </w:rPr>
        <w:t>ναμένουμε</w:t>
      </w:r>
      <w:r>
        <w:rPr>
          <w:rFonts w:eastAsia="Times New Roman"/>
          <w:color w:val="000000" w:themeColor="text1"/>
          <w:szCs w:val="24"/>
        </w:rPr>
        <w:t>-</w:t>
      </w:r>
      <w:r w:rsidRPr="00A66AC5">
        <w:rPr>
          <w:rFonts w:eastAsia="Times New Roman"/>
          <w:color w:val="000000" w:themeColor="text1"/>
          <w:szCs w:val="24"/>
        </w:rPr>
        <w:t xml:space="preserve"> ότι </w:t>
      </w:r>
      <w:r>
        <w:rPr>
          <w:rFonts w:eastAsia="Times New Roman"/>
          <w:color w:val="000000" w:themeColor="text1"/>
          <w:szCs w:val="24"/>
        </w:rPr>
        <w:t>όποι</w:t>
      </w:r>
      <w:r w:rsidRPr="00A66AC5">
        <w:rPr>
          <w:rFonts w:eastAsia="Times New Roman"/>
          <w:color w:val="000000" w:themeColor="text1"/>
          <w:szCs w:val="24"/>
        </w:rPr>
        <w:t>ο</w:t>
      </w:r>
      <w:r>
        <w:rPr>
          <w:rFonts w:eastAsia="Times New Roman"/>
          <w:color w:val="000000" w:themeColor="text1"/>
          <w:szCs w:val="24"/>
        </w:rPr>
        <w:t xml:space="preserve">ς με </w:t>
      </w:r>
      <w:r w:rsidRPr="00A66AC5">
        <w:rPr>
          <w:rFonts w:eastAsia="Times New Roman"/>
          <w:color w:val="000000" w:themeColor="text1"/>
          <w:szCs w:val="24"/>
        </w:rPr>
        <w:t>σωματική βία</w:t>
      </w:r>
      <w:r>
        <w:rPr>
          <w:rFonts w:eastAsia="Times New Roman"/>
          <w:color w:val="000000" w:themeColor="text1"/>
          <w:szCs w:val="24"/>
        </w:rPr>
        <w:t>,</w:t>
      </w:r>
      <w:r w:rsidRPr="00A66AC5">
        <w:rPr>
          <w:rFonts w:eastAsia="Times New Roman"/>
          <w:color w:val="000000" w:themeColor="text1"/>
          <w:szCs w:val="24"/>
        </w:rPr>
        <w:t xml:space="preserve"> απειλ</w:t>
      </w:r>
      <w:r>
        <w:rPr>
          <w:rFonts w:eastAsia="Times New Roman"/>
          <w:color w:val="000000" w:themeColor="text1"/>
          <w:szCs w:val="24"/>
        </w:rPr>
        <w:t xml:space="preserve">ή σοβαρού ή άμεσου κινδύνου ζωής, </w:t>
      </w:r>
      <w:r w:rsidRPr="00A66AC5">
        <w:rPr>
          <w:rFonts w:eastAsia="Times New Roman"/>
          <w:color w:val="000000" w:themeColor="text1"/>
          <w:szCs w:val="24"/>
        </w:rPr>
        <w:t>σωματικής ακεραιότητας εξαναγκάζει άλλο</w:t>
      </w:r>
      <w:r>
        <w:rPr>
          <w:rFonts w:eastAsia="Times New Roman"/>
          <w:color w:val="000000" w:themeColor="text1"/>
          <w:szCs w:val="24"/>
        </w:rPr>
        <w:t xml:space="preserve">ν σε επιχείρηση ή ανοχή </w:t>
      </w:r>
      <w:r>
        <w:rPr>
          <w:rFonts w:eastAsia="Times New Roman"/>
          <w:color w:val="000000" w:themeColor="text1"/>
          <w:szCs w:val="24"/>
        </w:rPr>
        <w:t>γενετήσια</w:t>
      </w:r>
      <w:r w:rsidRPr="00A66AC5">
        <w:rPr>
          <w:rFonts w:eastAsia="Times New Roman"/>
          <w:color w:val="000000" w:themeColor="text1"/>
          <w:szCs w:val="24"/>
        </w:rPr>
        <w:t>ς πράξ</w:t>
      </w:r>
      <w:r>
        <w:rPr>
          <w:rFonts w:eastAsia="Times New Roman"/>
          <w:color w:val="000000" w:themeColor="text1"/>
          <w:szCs w:val="24"/>
        </w:rPr>
        <w:t>η</w:t>
      </w:r>
      <w:r w:rsidRPr="00A66AC5">
        <w:rPr>
          <w:rFonts w:eastAsia="Times New Roman"/>
          <w:color w:val="000000" w:themeColor="text1"/>
          <w:szCs w:val="24"/>
        </w:rPr>
        <w:t>ς τιμωρείται με κάθ</w:t>
      </w:r>
      <w:r>
        <w:rPr>
          <w:rFonts w:eastAsia="Times New Roman"/>
          <w:color w:val="000000" w:themeColor="text1"/>
          <w:szCs w:val="24"/>
        </w:rPr>
        <w:t>ειρξη. Κ</w:t>
      </w:r>
      <w:r w:rsidRPr="00A66AC5">
        <w:rPr>
          <w:rFonts w:eastAsia="Times New Roman"/>
          <w:color w:val="000000" w:themeColor="text1"/>
          <w:szCs w:val="24"/>
        </w:rPr>
        <w:t>αι λέ</w:t>
      </w:r>
      <w:r>
        <w:rPr>
          <w:rFonts w:eastAsia="Times New Roman"/>
          <w:color w:val="000000" w:themeColor="text1"/>
          <w:szCs w:val="24"/>
        </w:rPr>
        <w:t>μ</w:t>
      </w:r>
      <w:r w:rsidRPr="00A66AC5">
        <w:rPr>
          <w:rFonts w:eastAsia="Times New Roman"/>
          <w:color w:val="000000" w:themeColor="text1"/>
          <w:szCs w:val="24"/>
        </w:rPr>
        <w:t xml:space="preserve">ε </w:t>
      </w:r>
      <w:r>
        <w:rPr>
          <w:rFonts w:eastAsia="Times New Roman"/>
          <w:color w:val="000000" w:themeColor="text1"/>
          <w:szCs w:val="24"/>
        </w:rPr>
        <w:t xml:space="preserve">ότι </w:t>
      </w:r>
      <w:r w:rsidRPr="00A66AC5">
        <w:rPr>
          <w:rFonts w:eastAsia="Times New Roman"/>
          <w:color w:val="000000" w:themeColor="text1"/>
          <w:szCs w:val="24"/>
        </w:rPr>
        <w:t>θα προσθέσουμε και την ψυχολογική βία και μερικά άλλα</w:t>
      </w:r>
      <w:r>
        <w:rPr>
          <w:rFonts w:eastAsia="Times New Roman"/>
          <w:color w:val="000000" w:themeColor="text1"/>
          <w:szCs w:val="24"/>
        </w:rPr>
        <w:t>.</w:t>
      </w:r>
    </w:p>
    <w:p w14:paraId="38B9DCF8"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w:t>
      </w:r>
      <w:r w:rsidRPr="00A66AC5">
        <w:rPr>
          <w:rFonts w:eastAsia="Times New Roman"/>
          <w:color w:val="000000" w:themeColor="text1"/>
          <w:szCs w:val="24"/>
        </w:rPr>
        <w:t>είναι αυτό βιασμός</w:t>
      </w:r>
      <w:r>
        <w:rPr>
          <w:rFonts w:eastAsia="Times New Roman"/>
          <w:color w:val="000000" w:themeColor="text1"/>
          <w:szCs w:val="24"/>
        </w:rPr>
        <w:t xml:space="preserve">. Βιασμός </w:t>
      </w:r>
      <w:r w:rsidRPr="00A66AC5">
        <w:rPr>
          <w:rFonts w:eastAsia="Times New Roman"/>
          <w:color w:val="000000" w:themeColor="text1"/>
          <w:szCs w:val="24"/>
        </w:rPr>
        <w:t xml:space="preserve">είναι η σεξουαλική πράξη χωρίς </w:t>
      </w:r>
      <w:r>
        <w:rPr>
          <w:rFonts w:eastAsia="Times New Roman"/>
          <w:color w:val="000000" w:themeColor="text1"/>
          <w:szCs w:val="24"/>
        </w:rPr>
        <w:t xml:space="preserve">συναίνεση. </w:t>
      </w:r>
      <w:r w:rsidRPr="00A66AC5">
        <w:rPr>
          <w:rFonts w:eastAsia="Times New Roman"/>
          <w:color w:val="000000" w:themeColor="text1"/>
          <w:szCs w:val="24"/>
        </w:rPr>
        <w:t>Τελεία και παύλα</w:t>
      </w:r>
      <w:r>
        <w:rPr>
          <w:rFonts w:eastAsia="Times New Roman"/>
          <w:color w:val="000000" w:themeColor="text1"/>
          <w:szCs w:val="24"/>
        </w:rPr>
        <w:t>.</w:t>
      </w:r>
    </w:p>
    <w:p w14:paraId="38B9DCF9"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Γιατί το λέω αυτό; Τ</w:t>
      </w:r>
      <w:r w:rsidRPr="00A66AC5">
        <w:rPr>
          <w:rFonts w:eastAsia="Times New Roman"/>
          <w:color w:val="000000" w:themeColor="text1"/>
          <w:szCs w:val="24"/>
        </w:rPr>
        <w:t>ο 80%</w:t>
      </w:r>
      <w:r>
        <w:rPr>
          <w:rFonts w:eastAsia="Times New Roman"/>
          <w:color w:val="000000" w:themeColor="text1"/>
          <w:szCs w:val="24"/>
        </w:rPr>
        <w:t>, α</w:t>
      </w:r>
      <w:r w:rsidRPr="00A66AC5">
        <w:rPr>
          <w:rFonts w:eastAsia="Times New Roman"/>
          <w:color w:val="000000" w:themeColor="text1"/>
          <w:szCs w:val="24"/>
        </w:rPr>
        <w:t>πό ό</w:t>
      </w:r>
      <w:r>
        <w:rPr>
          <w:rFonts w:eastAsia="Times New Roman"/>
          <w:color w:val="000000" w:themeColor="text1"/>
          <w:szCs w:val="24"/>
        </w:rPr>
        <w:t>,</w:t>
      </w:r>
      <w:r w:rsidRPr="00A66AC5">
        <w:rPr>
          <w:rFonts w:eastAsia="Times New Roman"/>
          <w:color w:val="000000" w:themeColor="text1"/>
          <w:szCs w:val="24"/>
        </w:rPr>
        <w:t xml:space="preserve">τι έχω διαβάσει </w:t>
      </w:r>
      <w:r>
        <w:rPr>
          <w:rFonts w:eastAsia="Times New Roman"/>
          <w:color w:val="000000" w:themeColor="text1"/>
          <w:szCs w:val="24"/>
        </w:rPr>
        <w:t>κοινω</w:t>
      </w:r>
      <w:r>
        <w:rPr>
          <w:rFonts w:eastAsia="Times New Roman"/>
          <w:color w:val="000000" w:themeColor="text1"/>
          <w:szCs w:val="24"/>
        </w:rPr>
        <w:t xml:space="preserve">νιολογικές </w:t>
      </w:r>
      <w:r w:rsidRPr="00A66AC5">
        <w:rPr>
          <w:rFonts w:eastAsia="Times New Roman"/>
          <w:color w:val="000000" w:themeColor="text1"/>
          <w:szCs w:val="24"/>
        </w:rPr>
        <w:t>μελέτες</w:t>
      </w:r>
      <w:r>
        <w:rPr>
          <w:rFonts w:eastAsia="Times New Roman"/>
          <w:color w:val="000000" w:themeColor="text1"/>
          <w:szCs w:val="24"/>
        </w:rPr>
        <w:t>,</w:t>
      </w:r>
      <w:r w:rsidRPr="00A66AC5">
        <w:rPr>
          <w:rFonts w:eastAsia="Times New Roman"/>
          <w:color w:val="000000" w:themeColor="text1"/>
          <w:szCs w:val="24"/>
        </w:rPr>
        <w:t xml:space="preserve"> των βιασμών που καταστρέφουν ζωές </w:t>
      </w:r>
      <w:r>
        <w:rPr>
          <w:rFonts w:eastAsia="Times New Roman"/>
          <w:color w:val="000000" w:themeColor="text1"/>
          <w:szCs w:val="24"/>
        </w:rPr>
        <w:t xml:space="preserve">γίνονται χωρίς να υπάρχει καμμία </w:t>
      </w:r>
      <w:r w:rsidRPr="00A66AC5">
        <w:rPr>
          <w:rFonts w:eastAsia="Times New Roman"/>
          <w:color w:val="000000" w:themeColor="text1"/>
          <w:szCs w:val="24"/>
        </w:rPr>
        <w:t>εμφαν</w:t>
      </w:r>
      <w:r>
        <w:rPr>
          <w:rFonts w:eastAsia="Times New Roman"/>
          <w:color w:val="000000" w:themeColor="text1"/>
          <w:szCs w:val="24"/>
        </w:rPr>
        <w:t xml:space="preserve">ής σωματική </w:t>
      </w:r>
      <w:r w:rsidRPr="00A66AC5">
        <w:rPr>
          <w:rFonts w:eastAsia="Times New Roman"/>
          <w:color w:val="000000" w:themeColor="text1"/>
          <w:szCs w:val="24"/>
        </w:rPr>
        <w:t xml:space="preserve">βλάβη </w:t>
      </w:r>
      <w:r>
        <w:rPr>
          <w:rFonts w:eastAsia="Times New Roman"/>
          <w:color w:val="000000" w:themeColor="text1"/>
          <w:szCs w:val="24"/>
        </w:rPr>
        <w:t>ή</w:t>
      </w:r>
      <w:r w:rsidRPr="00A66AC5">
        <w:rPr>
          <w:rFonts w:eastAsia="Times New Roman"/>
          <w:color w:val="000000" w:themeColor="text1"/>
          <w:szCs w:val="24"/>
        </w:rPr>
        <w:t xml:space="preserve"> απειλή ζωής ή απειλή σωματικής ακεραιότητας</w:t>
      </w:r>
      <w:r>
        <w:rPr>
          <w:rFonts w:eastAsia="Times New Roman"/>
          <w:color w:val="000000" w:themeColor="text1"/>
          <w:szCs w:val="24"/>
        </w:rPr>
        <w:t>.</w:t>
      </w:r>
    </w:p>
    <w:p w14:paraId="38B9DCFA"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σύζυγος ο </w:t>
      </w:r>
      <w:r w:rsidRPr="00A66AC5">
        <w:rPr>
          <w:rFonts w:eastAsia="Times New Roman"/>
          <w:color w:val="000000" w:themeColor="text1"/>
          <w:szCs w:val="24"/>
        </w:rPr>
        <w:t>απαράδεκτος που βιάζει τη σύζυγ</w:t>
      </w:r>
      <w:r>
        <w:rPr>
          <w:rFonts w:eastAsia="Times New Roman"/>
          <w:color w:val="000000" w:themeColor="text1"/>
          <w:szCs w:val="24"/>
        </w:rPr>
        <w:t>ό του κ</w:t>
      </w:r>
      <w:r w:rsidRPr="00A66AC5">
        <w:rPr>
          <w:rFonts w:eastAsia="Times New Roman"/>
          <w:color w:val="000000" w:themeColor="text1"/>
          <w:szCs w:val="24"/>
        </w:rPr>
        <w:t xml:space="preserve">αι </w:t>
      </w:r>
      <w:r>
        <w:rPr>
          <w:rFonts w:eastAsia="Times New Roman"/>
          <w:color w:val="000000" w:themeColor="text1"/>
          <w:szCs w:val="24"/>
        </w:rPr>
        <w:t>εκείνη υποτάσσεται για να μη μ</w:t>
      </w:r>
      <w:r w:rsidRPr="00A66AC5">
        <w:rPr>
          <w:rFonts w:eastAsia="Times New Roman"/>
          <w:color w:val="000000" w:themeColor="text1"/>
          <w:szCs w:val="24"/>
        </w:rPr>
        <w:t xml:space="preserve">άθουν τίποτα τα </w:t>
      </w:r>
      <w:r w:rsidRPr="00A66AC5">
        <w:rPr>
          <w:rFonts w:eastAsia="Times New Roman"/>
          <w:color w:val="000000" w:themeColor="text1"/>
          <w:szCs w:val="24"/>
        </w:rPr>
        <w:t>παιδιά</w:t>
      </w:r>
      <w:r>
        <w:rPr>
          <w:rFonts w:eastAsia="Times New Roman"/>
          <w:color w:val="000000" w:themeColor="text1"/>
          <w:szCs w:val="24"/>
        </w:rPr>
        <w:t>, ο απαράδεκτος συγγενής</w:t>
      </w:r>
      <w:r w:rsidRPr="00A66AC5">
        <w:rPr>
          <w:rFonts w:eastAsia="Times New Roman"/>
          <w:color w:val="000000" w:themeColor="text1"/>
          <w:szCs w:val="24"/>
        </w:rPr>
        <w:t xml:space="preserve"> που </w:t>
      </w:r>
      <w:r>
        <w:rPr>
          <w:rFonts w:eastAsia="Times New Roman"/>
          <w:color w:val="000000" w:themeColor="text1"/>
          <w:szCs w:val="24"/>
        </w:rPr>
        <w:t xml:space="preserve">έστω και την ενήλικη </w:t>
      </w:r>
      <w:proofErr w:type="spellStart"/>
      <w:r>
        <w:rPr>
          <w:rFonts w:eastAsia="Times New Roman"/>
          <w:color w:val="000000" w:themeColor="text1"/>
          <w:szCs w:val="24"/>
        </w:rPr>
        <w:t>έφηβη</w:t>
      </w:r>
      <w:proofErr w:type="spellEnd"/>
      <w:r>
        <w:rPr>
          <w:rFonts w:eastAsia="Times New Roman"/>
          <w:color w:val="000000" w:themeColor="text1"/>
          <w:szCs w:val="24"/>
        </w:rPr>
        <w:t xml:space="preserve"> την πειθαναγκάζει, χωρίς καμμία πράξη εκβίασης, απλώς για</w:t>
      </w:r>
      <w:r w:rsidRPr="00A66AC5">
        <w:rPr>
          <w:rFonts w:eastAsia="Times New Roman"/>
          <w:color w:val="000000" w:themeColor="text1"/>
          <w:szCs w:val="24"/>
        </w:rPr>
        <w:t xml:space="preserve"> να μην το </w:t>
      </w:r>
      <w:r w:rsidRPr="00A66AC5">
        <w:rPr>
          <w:rFonts w:eastAsia="Times New Roman"/>
          <w:color w:val="000000" w:themeColor="text1"/>
          <w:szCs w:val="24"/>
        </w:rPr>
        <w:lastRenderedPageBreak/>
        <w:t>μάθει ο μπαμπάς</w:t>
      </w:r>
      <w:r>
        <w:rPr>
          <w:rFonts w:eastAsia="Times New Roman"/>
          <w:color w:val="000000" w:themeColor="text1"/>
          <w:szCs w:val="24"/>
        </w:rPr>
        <w:t>,</w:t>
      </w:r>
      <w:r w:rsidRPr="00A66AC5">
        <w:rPr>
          <w:rFonts w:eastAsia="Times New Roman"/>
          <w:color w:val="000000" w:themeColor="text1"/>
          <w:szCs w:val="24"/>
        </w:rPr>
        <w:t xml:space="preserve"> για να μη διαταραχτεί η οικι</w:t>
      </w:r>
      <w:r>
        <w:rPr>
          <w:rFonts w:eastAsia="Times New Roman"/>
          <w:color w:val="000000" w:themeColor="text1"/>
          <w:szCs w:val="24"/>
        </w:rPr>
        <w:t>ακή γ</w:t>
      </w:r>
      <w:r w:rsidRPr="00A66AC5">
        <w:rPr>
          <w:rFonts w:eastAsia="Times New Roman"/>
          <w:color w:val="000000" w:themeColor="text1"/>
          <w:szCs w:val="24"/>
        </w:rPr>
        <w:t xml:space="preserve">αλήνη του </w:t>
      </w:r>
      <w:proofErr w:type="spellStart"/>
      <w:r w:rsidRPr="00A66AC5">
        <w:rPr>
          <w:rFonts w:eastAsia="Times New Roman"/>
          <w:color w:val="000000" w:themeColor="text1"/>
          <w:szCs w:val="24"/>
        </w:rPr>
        <w:t>σ</w:t>
      </w:r>
      <w:r>
        <w:rPr>
          <w:rFonts w:eastAsia="Times New Roman"/>
          <w:color w:val="000000" w:themeColor="text1"/>
          <w:szCs w:val="24"/>
        </w:rPr>
        <w:t>ογιού</w:t>
      </w:r>
      <w:proofErr w:type="spellEnd"/>
      <w:r>
        <w:rPr>
          <w:rFonts w:eastAsia="Times New Roman"/>
          <w:color w:val="000000" w:themeColor="text1"/>
          <w:szCs w:val="24"/>
        </w:rPr>
        <w:t xml:space="preserve">, ο άνθρωπος </w:t>
      </w:r>
      <w:r w:rsidRPr="00A66AC5">
        <w:rPr>
          <w:rFonts w:eastAsia="Times New Roman"/>
          <w:color w:val="000000" w:themeColor="text1"/>
          <w:szCs w:val="24"/>
        </w:rPr>
        <w:t>εκείνος ο οποίος στο όνομα κάποι</w:t>
      </w:r>
      <w:r>
        <w:rPr>
          <w:rFonts w:eastAsia="Times New Roman"/>
          <w:color w:val="000000" w:themeColor="text1"/>
          <w:szCs w:val="24"/>
        </w:rPr>
        <w:t>ου -</w:t>
      </w:r>
      <w:r w:rsidRPr="00A66AC5">
        <w:rPr>
          <w:rFonts w:eastAsia="Times New Roman"/>
          <w:color w:val="000000" w:themeColor="text1"/>
          <w:szCs w:val="24"/>
        </w:rPr>
        <w:t>δεν ξέρω πο</w:t>
      </w:r>
      <w:r w:rsidRPr="00A66AC5">
        <w:rPr>
          <w:rFonts w:eastAsia="Times New Roman"/>
          <w:color w:val="000000" w:themeColor="text1"/>
          <w:szCs w:val="24"/>
        </w:rPr>
        <w:t>ιο</w:t>
      </w:r>
      <w:r>
        <w:rPr>
          <w:rFonts w:eastAsia="Times New Roman"/>
          <w:color w:val="000000" w:themeColor="text1"/>
          <w:szCs w:val="24"/>
        </w:rPr>
        <w:t>υ-</w:t>
      </w:r>
      <w:r w:rsidRPr="00A66AC5">
        <w:rPr>
          <w:rFonts w:eastAsia="Times New Roman"/>
          <w:color w:val="000000" w:themeColor="text1"/>
          <w:szCs w:val="24"/>
        </w:rPr>
        <w:t xml:space="preserve"> έρωτα</w:t>
      </w:r>
      <w:r>
        <w:rPr>
          <w:rFonts w:eastAsia="Times New Roman"/>
          <w:color w:val="000000" w:themeColor="text1"/>
          <w:szCs w:val="24"/>
        </w:rPr>
        <w:t xml:space="preserve"> ασκεί</w:t>
      </w:r>
      <w:r w:rsidRPr="00A66AC5">
        <w:rPr>
          <w:rFonts w:eastAsia="Times New Roman"/>
          <w:color w:val="000000" w:themeColor="text1"/>
          <w:szCs w:val="24"/>
        </w:rPr>
        <w:t xml:space="preserve"> αυτή την πράξη</w:t>
      </w:r>
      <w:r>
        <w:rPr>
          <w:rFonts w:eastAsia="Times New Roman"/>
          <w:color w:val="000000" w:themeColor="text1"/>
          <w:szCs w:val="24"/>
        </w:rPr>
        <w:t>,</w:t>
      </w:r>
      <w:r w:rsidRPr="00A66AC5">
        <w:rPr>
          <w:rFonts w:eastAsia="Times New Roman"/>
          <w:color w:val="000000" w:themeColor="text1"/>
          <w:szCs w:val="24"/>
        </w:rPr>
        <w:t xml:space="preserve"> ενώ δεν θέλει η σύντροφός </w:t>
      </w:r>
      <w:r>
        <w:rPr>
          <w:rFonts w:eastAsia="Times New Roman"/>
          <w:color w:val="000000" w:themeColor="text1"/>
          <w:szCs w:val="24"/>
        </w:rPr>
        <w:t>τ</w:t>
      </w:r>
      <w:r w:rsidRPr="00A66AC5">
        <w:rPr>
          <w:rFonts w:eastAsia="Times New Roman"/>
          <w:color w:val="000000" w:themeColor="text1"/>
          <w:szCs w:val="24"/>
        </w:rPr>
        <w:t>ου</w:t>
      </w:r>
      <w:r>
        <w:rPr>
          <w:rFonts w:eastAsia="Times New Roman"/>
          <w:color w:val="000000" w:themeColor="text1"/>
          <w:szCs w:val="24"/>
        </w:rPr>
        <w:t>, αλλά δεν θέλει να χαλάσει</w:t>
      </w:r>
      <w:r w:rsidRPr="00A66AC5">
        <w:rPr>
          <w:rFonts w:eastAsia="Times New Roman"/>
          <w:color w:val="000000" w:themeColor="text1"/>
          <w:szCs w:val="24"/>
        </w:rPr>
        <w:t xml:space="preserve"> </w:t>
      </w:r>
      <w:r>
        <w:rPr>
          <w:rFonts w:eastAsia="Times New Roman"/>
          <w:color w:val="000000" w:themeColor="text1"/>
          <w:szCs w:val="24"/>
        </w:rPr>
        <w:t>τη σχέση της, ο</w:t>
      </w:r>
      <w:r w:rsidRPr="00A66AC5">
        <w:rPr>
          <w:rFonts w:eastAsia="Times New Roman"/>
          <w:color w:val="000000" w:themeColor="text1"/>
          <w:szCs w:val="24"/>
        </w:rPr>
        <w:t>υσιαστικά κα</w:t>
      </w:r>
      <w:r>
        <w:rPr>
          <w:rFonts w:eastAsia="Times New Roman"/>
          <w:color w:val="000000" w:themeColor="text1"/>
          <w:szCs w:val="24"/>
        </w:rPr>
        <w:t xml:space="preserve">κοποιεί </w:t>
      </w:r>
      <w:r w:rsidRPr="00A66AC5">
        <w:rPr>
          <w:rFonts w:eastAsia="Times New Roman"/>
          <w:color w:val="000000" w:themeColor="text1"/>
          <w:szCs w:val="24"/>
        </w:rPr>
        <w:t>ψυχικά</w:t>
      </w:r>
      <w:r>
        <w:rPr>
          <w:rFonts w:eastAsia="Times New Roman"/>
          <w:color w:val="000000" w:themeColor="text1"/>
          <w:szCs w:val="24"/>
        </w:rPr>
        <w:t xml:space="preserve">. </w:t>
      </w:r>
    </w:p>
    <w:p w14:paraId="38B9DCFB"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Αυτές οι </w:t>
      </w:r>
      <w:r w:rsidRPr="00A66AC5">
        <w:rPr>
          <w:rFonts w:eastAsia="Times New Roman"/>
          <w:color w:val="000000" w:themeColor="text1"/>
          <w:szCs w:val="24"/>
        </w:rPr>
        <w:t>χιλιάδες περιπτώσεις</w:t>
      </w:r>
      <w:r>
        <w:rPr>
          <w:rFonts w:eastAsia="Times New Roman"/>
          <w:color w:val="000000" w:themeColor="text1"/>
          <w:szCs w:val="24"/>
        </w:rPr>
        <w:t xml:space="preserve"> πώς θα </w:t>
      </w:r>
      <w:r w:rsidRPr="00A66AC5">
        <w:rPr>
          <w:rFonts w:eastAsia="Times New Roman"/>
          <w:color w:val="000000" w:themeColor="text1"/>
          <w:szCs w:val="24"/>
        </w:rPr>
        <w:t>μπορούσ</w:t>
      </w:r>
      <w:r>
        <w:rPr>
          <w:rFonts w:eastAsia="Times New Roman"/>
          <w:color w:val="000000" w:themeColor="text1"/>
          <w:szCs w:val="24"/>
        </w:rPr>
        <w:t xml:space="preserve">αν να ενταχθούν σε </w:t>
      </w:r>
      <w:r w:rsidRPr="00A66AC5">
        <w:rPr>
          <w:rFonts w:eastAsia="Times New Roman"/>
          <w:color w:val="000000" w:themeColor="text1"/>
          <w:szCs w:val="24"/>
        </w:rPr>
        <w:t>αυτό το άρθρο</w:t>
      </w:r>
      <w:r>
        <w:rPr>
          <w:rFonts w:eastAsia="Times New Roman"/>
          <w:color w:val="000000" w:themeColor="text1"/>
          <w:szCs w:val="24"/>
        </w:rPr>
        <w:t>; Πώς θα μπορούσε να τεκμηριωθεί; Γιατί ακόμα και η ψυχολογική βία, απ’</w:t>
      </w:r>
      <w:r w:rsidRPr="00A66AC5">
        <w:rPr>
          <w:rFonts w:eastAsia="Times New Roman"/>
          <w:color w:val="000000" w:themeColor="text1"/>
          <w:szCs w:val="24"/>
        </w:rPr>
        <w:t xml:space="preserve"> ό</w:t>
      </w:r>
      <w:r>
        <w:rPr>
          <w:rFonts w:eastAsia="Times New Roman"/>
          <w:color w:val="000000" w:themeColor="text1"/>
          <w:szCs w:val="24"/>
        </w:rPr>
        <w:t>,</w:t>
      </w:r>
      <w:r w:rsidRPr="00A66AC5">
        <w:rPr>
          <w:rFonts w:eastAsia="Times New Roman"/>
          <w:color w:val="000000" w:themeColor="text1"/>
          <w:szCs w:val="24"/>
        </w:rPr>
        <w:t>τι φαίνεται στη διά</w:t>
      </w:r>
      <w:r>
        <w:rPr>
          <w:rFonts w:eastAsia="Times New Roman"/>
          <w:color w:val="000000" w:themeColor="text1"/>
          <w:szCs w:val="24"/>
        </w:rPr>
        <w:t xml:space="preserve">ταξη </w:t>
      </w:r>
      <w:r w:rsidRPr="00A66AC5">
        <w:rPr>
          <w:rFonts w:eastAsia="Times New Roman"/>
          <w:color w:val="000000" w:themeColor="text1"/>
          <w:szCs w:val="24"/>
        </w:rPr>
        <w:t>που είδαμε την τελευταία</w:t>
      </w:r>
      <w:r>
        <w:rPr>
          <w:rFonts w:eastAsia="Times New Roman"/>
          <w:color w:val="000000" w:themeColor="text1"/>
          <w:szCs w:val="24"/>
        </w:rPr>
        <w:t>,</w:t>
      </w:r>
      <w:r w:rsidRPr="00A66AC5">
        <w:rPr>
          <w:rFonts w:eastAsia="Times New Roman"/>
          <w:color w:val="000000" w:themeColor="text1"/>
          <w:szCs w:val="24"/>
        </w:rPr>
        <w:t xml:space="preserve"> προϋποθέτει κάποια απειλή</w:t>
      </w:r>
      <w:r>
        <w:rPr>
          <w:rFonts w:eastAsia="Times New Roman"/>
          <w:color w:val="000000" w:themeColor="text1"/>
          <w:szCs w:val="24"/>
        </w:rPr>
        <w:t xml:space="preserve">. Μα ποια είναι η </w:t>
      </w:r>
      <w:r w:rsidRPr="00A66AC5">
        <w:rPr>
          <w:rFonts w:eastAsia="Times New Roman"/>
          <w:color w:val="000000" w:themeColor="text1"/>
          <w:szCs w:val="24"/>
        </w:rPr>
        <w:t>απειλή εν</w:t>
      </w:r>
      <w:r>
        <w:rPr>
          <w:rFonts w:eastAsia="Times New Roman"/>
          <w:color w:val="000000" w:themeColor="text1"/>
          <w:szCs w:val="24"/>
        </w:rPr>
        <w:t xml:space="preserve"> </w:t>
      </w:r>
      <w:r>
        <w:rPr>
          <w:rFonts w:eastAsia="Times New Roman"/>
          <w:color w:val="000000" w:themeColor="text1"/>
          <w:szCs w:val="24"/>
        </w:rPr>
        <w:t>τ</w:t>
      </w:r>
      <w:r w:rsidRPr="00A66AC5">
        <w:rPr>
          <w:rFonts w:eastAsia="Times New Roman"/>
          <w:color w:val="000000" w:themeColor="text1"/>
          <w:szCs w:val="24"/>
        </w:rPr>
        <w:t>έλε</w:t>
      </w:r>
      <w:r>
        <w:rPr>
          <w:rFonts w:eastAsia="Times New Roman"/>
          <w:color w:val="000000" w:themeColor="text1"/>
          <w:szCs w:val="24"/>
        </w:rPr>
        <w:t>ι;</w:t>
      </w:r>
    </w:p>
    <w:p w14:paraId="38B9DCFC"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Εδώ θα σας διαβάσω τ</w:t>
      </w:r>
      <w:r w:rsidRPr="00A66AC5">
        <w:rPr>
          <w:rFonts w:eastAsia="Times New Roman"/>
          <w:color w:val="000000" w:themeColor="text1"/>
          <w:szCs w:val="24"/>
        </w:rPr>
        <w:t>ι λέει το άρθρο 36</w:t>
      </w:r>
      <w:r>
        <w:rPr>
          <w:rFonts w:eastAsia="Times New Roman"/>
          <w:color w:val="000000" w:themeColor="text1"/>
          <w:szCs w:val="24"/>
        </w:rPr>
        <w:t xml:space="preserve"> της Σύμβασης της Βαρκελώνης, την </w:t>
      </w:r>
      <w:r>
        <w:rPr>
          <w:rFonts w:eastAsia="Times New Roman"/>
          <w:color w:val="000000" w:themeColor="text1"/>
          <w:szCs w:val="24"/>
        </w:rPr>
        <w:t>οποία εμείς εδώ σε αυτό το Κ</w:t>
      </w:r>
      <w:r w:rsidRPr="00A66AC5">
        <w:rPr>
          <w:rFonts w:eastAsia="Times New Roman"/>
          <w:color w:val="000000" w:themeColor="text1"/>
          <w:szCs w:val="24"/>
        </w:rPr>
        <w:t xml:space="preserve">οινοβούλιο </w:t>
      </w:r>
      <w:r>
        <w:rPr>
          <w:rFonts w:eastAsia="Times New Roman"/>
          <w:color w:val="000000" w:themeColor="text1"/>
          <w:szCs w:val="24"/>
        </w:rPr>
        <w:t xml:space="preserve">κυρώσαμε </w:t>
      </w:r>
      <w:r w:rsidRPr="00A66AC5">
        <w:rPr>
          <w:rFonts w:eastAsia="Times New Roman"/>
          <w:color w:val="000000" w:themeColor="text1"/>
          <w:szCs w:val="24"/>
        </w:rPr>
        <w:t>φέτος</w:t>
      </w:r>
      <w:r>
        <w:rPr>
          <w:rFonts w:eastAsia="Times New Roman"/>
          <w:color w:val="000000" w:themeColor="text1"/>
          <w:szCs w:val="24"/>
        </w:rPr>
        <w:t xml:space="preserve">: «Διάπραξη μη συναινετικής, κολπικής, πρωκτικής ή στοματικής διείσδυσης </w:t>
      </w:r>
      <w:r w:rsidRPr="00A66AC5">
        <w:rPr>
          <w:rFonts w:eastAsia="Times New Roman"/>
          <w:color w:val="000000" w:themeColor="text1"/>
          <w:szCs w:val="24"/>
        </w:rPr>
        <w:t>σεξουαλικού χαρακτήρα σ</w:t>
      </w:r>
      <w:r>
        <w:rPr>
          <w:rFonts w:eastAsia="Times New Roman"/>
          <w:color w:val="000000" w:themeColor="text1"/>
          <w:szCs w:val="24"/>
        </w:rPr>
        <w:t>το</w:t>
      </w:r>
      <w:r w:rsidRPr="00A66AC5">
        <w:rPr>
          <w:rFonts w:eastAsia="Times New Roman"/>
          <w:color w:val="000000" w:themeColor="text1"/>
          <w:szCs w:val="24"/>
        </w:rPr>
        <w:t xml:space="preserve"> σώμα άλλου ατόμου με τη χρησιμοποίησ</w:t>
      </w:r>
      <w:r>
        <w:rPr>
          <w:rFonts w:eastAsia="Times New Roman"/>
          <w:color w:val="000000" w:themeColor="text1"/>
          <w:szCs w:val="24"/>
        </w:rPr>
        <w:t xml:space="preserve">η οποιουδήποτε </w:t>
      </w:r>
      <w:r w:rsidRPr="00A66AC5">
        <w:rPr>
          <w:rFonts w:eastAsia="Times New Roman"/>
          <w:color w:val="000000" w:themeColor="text1"/>
          <w:szCs w:val="24"/>
        </w:rPr>
        <w:t xml:space="preserve">οργάνου του </w:t>
      </w:r>
      <w:r>
        <w:rPr>
          <w:rFonts w:eastAsia="Times New Roman"/>
          <w:color w:val="000000" w:themeColor="text1"/>
          <w:szCs w:val="24"/>
        </w:rPr>
        <w:t xml:space="preserve">σώματος ή </w:t>
      </w:r>
      <w:r w:rsidRPr="00A66AC5">
        <w:rPr>
          <w:rFonts w:eastAsia="Times New Roman"/>
          <w:color w:val="000000" w:themeColor="text1"/>
          <w:szCs w:val="24"/>
        </w:rPr>
        <w:t>αντικειμένου</w:t>
      </w:r>
      <w:r>
        <w:rPr>
          <w:rFonts w:eastAsia="Times New Roman"/>
          <w:color w:val="000000" w:themeColor="text1"/>
          <w:szCs w:val="24"/>
        </w:rPr>
        <w:t>, διάπραξη άλλων μη</w:t>
      </w:r>
      <w:r w:rsidRPr="00A66AC5">
        <w:rPr>
          <w:rFonts w:eastAsia="Times New Roman"/>
          <w:color w:val="000000" w:themeColor="text1"/>
          <w:szCs w:val="24"/>
        </w:rPr>
        <w:t xml:space="preserve"> συναινετικ</w:t>
      </w:r>
      <w:r>
        <w:rPr>
          <w:rFonts w:eastAsia="Times New Roman"/>
          <w:color w:val="000000" w:themeColor="text1"/>
          <w:szCs w:val="24"/>
        </w:rPr>
        <w:t xml:space="preserve">ών πράξεων </w:t>
      </w:r>
      <w:r w:rsidRPr="00A66AC5">
        <w:rPr>
          <w:rFonts w:eastAsia="Times New Roman"/>
          <w:color w:val="000000" w:themeColor="text1"/>
          <w:szCs w:val="24"/>
        </w:rPr>
        <w:t>σεξουαλικ</w:t>
      </w:r>
      <w:r>
        <w:rPr>
          <w:rFonts w:eastAsia="Times New Roman"/>
          <w:color w:val="000000" w:themeColor="text1"/>
          <w:szCs w:val="24"/>
        </w:rPr>
        <w:t xml:space="preserve">ού χαρακτήρα στο </w:t>
      </w:r>
      <w:r w:rsidRPr="00A66AC5">
        <w:rPr>
          <w:rFonts w:eastAsia="Times New Roman"/>
          <w:color w:val="000000" w:themeColor="text1"/>
          <w:szCs w:val="24"/>
        </w:rPr>
        <w:t>άτομο</w:t>
      </w:r>
      <w:r>
        <w:rPr>
          <w:rFonts w:eastAsia="Times New Roman"/>
          <w:color w:val="000000" w:themeColor="text1"/>
          <w:szCs w:val="24"/>
        </w:rPr>
        <w:t xml:space="preserve">, εξαναγκασμός άλλου ατόμου να συμμετέχει σε μη </w:t>
      </w:r>
      <w:r w:rsidRPr="00A66AC5">
        <w:rPr>
          <w:rFonts w:eastAsia="Times New Roman"/>
          <w:color w:val="000000" w:themeColor="text1"/>
          <w:szCs w:val="24"/>
        </w:rPr>
        <w:t xml:space="preserve">συναινετικές πράξεις σεξουαλικού χαρακτήρα με </w:t>
      </w:r>
      <w:r>
        <w:rPr>
          <w:rFonts w:eastAsia="Times New Roman"/>
          <w:color w:val="000000" w:themeColor="text1"/>
          <w:szCs w:val="24"/>
        </w:rPr>
        <w:t xml:space="preserve">τρίτο άτομο. Δεύτερον, η συναίνεση </w:t>
      </w:r>
      <w:r>
        <w:rPr>
          <w:rFonts w:eastAsia="Times New Roman"/>
          <w:color w:val="000000" w:themeColor="text1"/>
          <w:szCs w:val="24"/>
        </w:rPr>
        <w:lastRenderedPageBreak/>
        <w:t>πρέπει να παρέχεται εκουσίως ως αποτέλεσμα της ε</w:t>
      </w:r>
      <w:r w:rsidRPr="00A66AC5">
        <w:rPr>
          <w:rFonts w:eastAsia="Times New Roman"/>
          <w:color w:val="000000" w:themeColor="text1"/>
          <w:szCs w:val="24"/>
        </w:rPr>
        <w:t>λεύθερης βούλησης του ατόμ</w:t>
      </w:r>
      <w:r w:rsidRPr="00A66AC5">
        <w:rPr>
          <w:rFonts w:eastAsia="Times New Roman"/>
          <w:color w:val="000000" w:themeColor="text1"/>
          <w:szCs w:val="24"/>
        </w:rPr>
        <w:t>ου</w:t>
      </w:r>
      <w:r>
        <w:rPr>
          <w:rFonts w:eastAsia="Times New Roman"/>
          <w:color w:val="000000" w:themeColor="text1"/>
          <w:szCs w:val="24"/>
        </w:rPr>
        <w:t xml:space="preserve">, η οποία </w:t>
      </w:r>
      <w:r w:rsidRPr="00A66AC5">
        <w:rPr>
          <w:rFonts w:eastAsia="Times New Roman"/>
          <w:color w:val="000000" w:themeColor="text1"/>
          <w:szCs w:val="24"/>
        </w:rPr>
        <w:t>αξιολογ</w:t>
      </w:r>
      <w:r>
        <w:rPr>
          <w:rFonts w:eastAsia="Times New Roman"/>
          <w:color w:val="000000" w:themeColor="text1"/>
          <w:szCs w:val="24"/>
        </w:rPr>
        <w:t>είται στα πλαίσια των περιστάσεων</w:t>
      </w:r>
      <w:r>
        <w:rPr>
          <w:rFonts w:eastAsia="Times New Roman"/>
          <w:color w:val="000000" w:themeColor="text1"/>
          <w:szCs w:val="24"/>
        </w:rPr>
        <w:t>.</w:t>
      </w:r>
      <w:r>
        <w:rPr>
          <w:rFonts w:eastAsia="Times New Roman"/>
          <w:color w:val="000000" w:themeColor="text1"/>
          <w:szCs w:val="24"/>
        </w:rPr>
        <w:t xml:space="preserve">». Νομικό </w:t>
      </w:r>
      <w:r w:rsidRPr="00A66AC5">
        <w:rPr>
          <w:rFonts w:eastAsia="Times New Roman"/>
          <w:color w:val="000000" w:themeColor="text1"/>
          <w:szCs w:val="24"/>
        </w:rPr>
        <w:t>κείμενο είναι κι αυτό</w:t>
      </w:r>
      <w:r>
        <w:rPr>
          <w:rFonts w:eastAsia="Times New Roman"/>
          <w:color w:val="000000" w:themeColor="text1"/>
          <w:szCs w:val="24"/>
        </w:rPr>
        <w:t>,</w:t>
      </w:r>
      <w:r w:rsidRPr="00A66AC5">
        <w:rPr>
          <w:rFonts w:eastAsia="Times New Roman"/>
          <w:color w:val="000000" w:themeColor="text1"/>
          <w:szCs w:val="24"/>
        </w:rPr>
        <w:t xml:space="preserve"> ούτε μαξιμαλιστικ</w:t>
      </w:r>
      <w:r>
        <w:rPr>
          <w:rFonts w:eastAsia="Times New Roman"/>
          <w:color w:val="000000" w:themeColor="text1"/>
          <w:szCs w:val="24"/>
        </w:rPr>
        <w:t>ό</w:t>
      </w:r>
      <w:r w:rsidRPr="00A66AC5">
        <w:rPr>
          <w:rFonts w:eastAsia="Times New Roman"/>
          <w:color w:val="000000" w:themeColor="text1"/>
          <w:szCs w:val="24"/>
        </w:rPr>
        <w:t xml:space="preserve"> ούτε οτιδήποτε</w:t>
      </w:r>
      <w:r>
        <w:rPr>
          <w:rFonts w:eastAsia="Times New Roman"/>
          <w:color w:val="000000" w:themeColor="text1"/>
          <w:szCs w:val="24"/>
        </w:rPr>
        <w:t>.</w:t>
      </w:r>
    </w:p>
    <w:p w14:paraId="38B9DCFD"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Λέμε, λοιπόν, κάτι πάρα πολύ απλό και εκφράζω και τον Υ</w:t>
      </w:r>
      <w:r w:rsidRPr="00A66AC5">
        <w:rPr>
          <w:rFonts w:eastAsia="Times New Roman"/>
          <w:color w:val="000000" w:themeColor="text1"/>
          <w:szCs w:val="24"/>
        </w:rPr>
        <w:t>φυπουργό</w:t>
      </w:r>
      <w:r>
        <w:rPr>
          <w:rFonts w:eastAsia="Times New Roman"/>
          <w:color w:val="000000" w:themeColor="text1"/>
          <w:szCs w:val="24"/>
        </w:rPr>
        <w:t>,</w:t>
      </w:r>
      <w:r w:rsidRPr="00A66AC5">
        <w:rPr>
          <w:rFonts w:eastAsia="Times New Roman"/>
          <w:color w:val="000000" w:themeColor="text1"/>
          <w:szCs w:val="24"/>
        </w:rPr>
        <w:t xml:space="preserve"> τον κ</w:t>
      </w:r>
      <w:r>
        <w:rPr>
          <w:rFonts w:eastAsia="Times New Roman"/>
          <w:color w:val="000000" w:themeColor="text1"/>
          <w:szCs w:val="24"/>
        </w:rPr>
        <w:t>. Δ</w:t>
      </w:r>
      <w:r w:rsidRPr="00A66AC5">
        <w:rPr>
          <w:rFonts w:eastAsia="Times New Roman"/>
          <w:color w:val="000000" w:themeColor="text1"/>
          <w:szCs w:val="24"/>
        </w:rPr>
        <w:t>ημαρά</w:t>
      </w:r>
      <w:r>
        <w:rPr>
          <w:rFonts w:eastAsia="Times New Roman"/>
          <w:color w:val="000000" w:themeColor="text1"/>
          <w:szCs w:val="24"/>
        </w:rPr>
        <w:t>,</w:t>
      </w:r>
      <w:r w:rsidRPr="00A66AC5">
        <w:rPr>
          <w:rFonts w:eastAsia="Times New Roman"/>
          <w:color w:val="000000" w:themeColor="text1"/>
          <w:szCs w:val="24"/>
        </w:rPr>
        <w:t xml:space="preserve"> ο οποίος και αυτός ανήκει </w:t>
      </w:r>
      <w:r>
        <w:rPr>
          <w:rFonts w:eastAsia="Times New Roman"/>
          <w:color w:val="000000" w:themeColor="text1"/>
          <w:szCs w:val="24"/>
        </w:rPr>
        <w:t>στους Οικολόγους Πράσινους κα</w:t>
      </w:r>
      <w:r>
        <w:rPr>
          <w:rFonts w:eastAsia="Times New Roman"/>
          <w:color w:val="000000" w:themeColor="text1"/>
          <w:szCs w:val="24"/>
        </w:rPr>
        <w:t>ι έχουμε συνεννοηθεί.</w:t>
      </w:r>
    </w:p>
    <w:p w14:paraId="38B9DCFE"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Δεν δεχόμαστε να ψηφίσουμε οποιαδήποτε άλλη διάταξη που δεν είναι αυτού του χαρακτήρα. Δεν δεχόμαστε κλιμάκωση, γιατί ο βιασμός είναι ειδεχθές έγκλημα, όχι απειλή, επειδή απειλεί τη σωματική ακεραιότητα ή επειδή φοβάται κάποιος τη σωμ</w:t>
      </w:r>
      <w:r>
        <w:rPr>
          <w:rFonts w:eastAsia="Times New Roman"/>
          <w:szCs w:val="24"/>
        </w:rPr>
        <w:t xml:space="preserve">ατική βία, αλλά επειδή καταστρέφει ζωές, καταστρέφει ψυχές, καταστρέφει την ανθρώπινη αξιοπρέπεια. </w:t>
      </w:r>
    </w:p>
    <w:p w14:paraId="38B9DCFF"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Δεν μπορούμε να καταλάβουμε αυτή την ειδοποιό διαφορά, την απλή, ότι, αν εμένα μου διαλύσεις την προσωπικότητά μου, μου διαλύσεις την αξιοπρέπειά μου, είναι</w:t>
      </w:r>
      <w:r>
        <w:rPr>
          <w:rFonts w:eastAsia="Times New Roman"/>
          <w:szCs w:val="24"/>
        </w:rPr>
        <w:t xml:space="preserve"> πολύ χειρότερο από το να απειλείς να μου σπάσεις τα μούτρα ή να μου γδάρεις </w:t>
      </w:r>
      <w:r>
        <w:rPr>
          <w:rFonts w:eastAsia="Times New Roman"/>
          <w:szCs w:val="24"/>
        </w:rPr>
        <w:lastRenderedPageBreak/>
        <w:t>τα χέρια ή να μου προκαλέσεις μώλωπες που θα αποδειχθούν από κάποιον ιατροδικαστή;</w:t>
      </w:r>
    </w:p>
    <w:p w14:paraId="38B9DD00"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Δεν αντιλαμβανόμαστε το πόσο ειδεχθής είναι αυτή η πράξη, όταν δεν συναινεί το θύμα; Δεν μπορώ να το αντιληφθώ, λοιπόν. Η συναίνεση είναι συγκεκριμένη λέξη, είναι ορισμός και εδώ σας ανέφερα διεθνές κείμενο, το οποίο έχει κυρώσει η χώρα μας. </w:t>
      </w:r>
    </w:p>
    <w:p w14:paraId="38B9DD01"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Παρακαλώ, λοι</w:t>
      </w:r>
      <w:r>
        <w:rPr>
          <w:rFonts w:eastAsia="Times New Roman"/>
          <w:szCs w:val="24"/>
        </w:rPr>
        <w:t xml:space="preserve">πόν, τον Υπουργό να δει ξανά τη νομοτεχνική βελτίωση, να βάλει μέσα τη συναίνεση. Θα χαρούμε να το δούμε αυτό και να δούμε πραγματικά ότι θα ολοκληρωθεί μέσα στον διάλογο. Αναμένουμε. </w:t>
      </w:r>
    </w:p>
    <w:p w14:paraId="38B9DD02"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b/>
          <w:szCs w:val="24"/>
        </w:rPr>
        <w:t>ΜΙΧΑΗΛ ΚΑΛΟΓΗΡΟΥ (Υπουργός Δικαιοσύνης, Διαφάνειας και Ανθρωπίνων Δικαι</w:t>
      </w:r>
      <w:r>
        <w:rPr>
          <w:rFonts w:eastAsia="Times New Roman"/>
          <w:b/>
          <w:szCs w:val="24"/>
        </w:rPr>
        <w:t xml:space="preserve">ωμάτων): </w:t>
      </w:r>
      <w:r>
        <w:rPr>
          <w:rFonts w:eastAsia="Times New Roman"/>
          <w:szCs w:val="24"/>
        </w:rPr>
        <w:t xml:space="preserve">Το λύσαμε αυτό, πάει. </w:t>
      </w:r>
    </w:p>
    <w:p w14:paraId="38B9DD03"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ΤΣΙΡΩΝΗΣ: </w:t>
      </w:r>
      <w:r>
        <w:rPr>
          <w:rFonts w:eastAsia="Times New Roman"/>
          <w:szCs w:val="24"/>
        </w:rPr>
        <w:t xml:space="preserve">Να είστε καλά, ευχαριστώ πολύ. </w:t>
      </w:r>
    </w:p>
    <w:p w14:paraId="38B9DD04" w14:textId="77777777" w:rsidR="00200609" w:rsidRDefault="002F7F27">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8B9DD05"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Και εμείς ευχαριστούμε. </w:t>
      </w:r>
    </w:p>
    <w:p w14:paraId="38B9DD06"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 </w:t>
      </w:r>
    </w:p>
    <w:p w14:paraId="38B9DD07"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w:t>
      </w:r>
      <w:r>
        <w:rPr>
          <w:rFonts w:eastAsia="Times New Roman" w:cs="Times New Roman"/>
          <w:szCs w:val="24"/>
        </w:rPr>
        <w:t xml:space="preserve">στώ, κύριε Πρόεδρε. </w:t>
      </w:r>
    </w:p>
    <w:p w14:paraId="38B9DD08"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της Δικαιοσύνης, αξιότιμοι κύριοι δικαστικοί λειτουργοί, κυρίες και κύριοι συνάδελφοι, αυτή ίσως να είναι η τελευταία μου ομιλία στην παρούσα κοινοβουλευτική </w:t>
      </w:r>
      <w:r>
        <w:rPr>
          <w:rFonts w:eastAsia="Times New Roman" w:cs="Times New Roman"/>
          <w:szCs w:val="24"/>
        </w:rPr>
        <w:t>σ</w:t>
      </w:r>
      <w:r>
        <w:rPr>
          <w:rFonts w:eastAsia="Times New Roman" w:cs="Times New Roman"/>
          <w:szCs w:val="24"/>
        </w:rPr>
        <w:t xml:space="preserve">ύνοδο. Έχει, όμως, χωρίς να το επιδιώξω, σημασιολογικό χαρακτήρα. </w:t>
      </w:r>
    </w:p>
    <w:p w14:paraId="38B9DD09"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Εστιαζόμενος στο γεγονός ότι η </w:t>
      </w:r>
      <w:proofErr w:type="spellStart"/>
      <w:r>
        <w:rPr>
          <w:rFonts w:eastAsia="Times New Roman" w:cs="Times New Roman"/>
          <w:szCs w:val="24"/>
        </w:rPr>
        <w:t>ελαχιστότητά</w:t>
      </w:r>
      <w:proofErr w:type="spellEnd"/>
      <w:r>
        <w:rPr>
          <w:rFonts w:eastAsia="Times New Roman" w:cs="Times New Roman"/>
          <w:szCs w:val="24"/>
        </w:rPr>
        <w:t xml:space="preserve"> μου επέλεξε να είναι εδώ, σε αυτό το Βήμα της Βουλής, αντίθετα από εκείνους που αποχώρησαν –και βεβαίως, απόλυτα σέβομαι αυτό το δικαίωμά τους-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προκειμένου εγώ, ως ορκισμένος υπηρέτης εκείνων οι οποίοι μου εμπιστεύθηκαν αυτή τη θέση στο Κοινοβούλιο και στους οποίους προσπάθησα να την επιστρέψω υπό μορφή δικαίου αυτή την τετραετία, να συνεχίσω και την ύστατη στιγμή να υπερασπίζω όχι μόνο τα νόμιμα </w:t>
      </w:r>
      <w:r>
        <w:rPr>
          <w:rFonts w:eastAsia="Times New Roman" w:cs="Times New Roman"/>
          <w:szCs w:val="24"/>
        </w:rPr>
        <w:t xml:space="preserve">και δίκαια αιτήματά τους και δικαιώματά τους μέσα σε ένα κράτος γεμάτο αγκυλώσεις και παθογένειες που τους τα προκαλεί, αλλά κυρίως να στηρίξω τις δημοκρατικές αντιλήψεις τους και τις ελευθερίες τους </w:t>
      </w:r>
      <w:r>
        <w:rPr>
          <w:rFonts w:eastAsia="Times New Roman" w:cs="Times New Roman"/>
          <w:szCs w:val="24"/>
        </w:rPr>
        <w:lastRenderedPageBreak/>
        <w:t>στον βαθμό που πιστεύω, αξιότιμε κύριε Υπουργέ, ότι με ά</w:t>
      </w:r>
      <w:r>
        <w:rPr>
          <w:rFonts w:eastAsia="Times New Roman" w:cs="Times New Roman"/>
          <w:szCs w:val="24"/>
        </w:rPr>
        <w:t xml:space="preserve">ρθρα του παρόντος νομοθετήματος σήμερα θίγονται. </w:t>
      </w:r>
    </w:p>
    <w:p w14:paraId="38B9DD0A"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επειδή, κύριοι συνάδελφοι, ουδέποτε στη ζωή μου επέλεξα την αποχή ως μέθοδο αντιπαράθεσης, είμαι εδώ για να καταθέσω, βεβαίως, την άποψή μου και τη θέση μου σε ένα εμβληματικού –θα έλεγα- χαρακτήρα νομο</w:t>
      </w:r>
      <w:r>
        <w:rPr>
          <w:rFonts w:eastAsia="Times New Roman" w:cs="Times New Roman"/>
          <w:szCs w:val="24"/>
        </w:rPr>
        <w:t xml:space="preserve">θέτημα, την αναγκαιότητα σύνταξης του οποίου επέβαλε η </w:t>
      </w:r>
      <w:proofErr w:type="spellStart"/>
      <w:r>
        <w:rPr>
          <w:rFonts w:eastAsia="Times New Roman" w:cs="Times New Roman"/>
          <w:szCs w:val="24"/>
        </w:rPr>
        <w:t>δικαιική</w:t>
      </w:r>
      <w:proofErr w:type="spellEnd"/>
      <w:r>
        <w:rPr>
          <w:rFonts w:eastAsia="Times New Roman" w:cs="Times New Roman"/>
          <w:szCs w:val="24"/>
        </w:rPr>
        <w:t xml:space="preserve"> πράξη επτά σχεδόν δεκαετιών και η επιστημονική μελέτη δεκάδων νομικών, προκειμένου να ερευνηθούν και να αντιμετωπισθούν νέες </w:t>
      </w:r>
      <w:proofErr w:type="spellStart"/>
      <w:r>
        <w:rPr>
          <w:rFonts w:eastAsia="Times New Roman" w:cs="Times New Roman"/>
          <w:szCs w:val="24"/>
        </w:rPr>
        <w:t>δικαιικές</w:t>
      </w:r>
      <w:proofErr w:type="spellEnd"/>
      <w:r>
        <w:rPr>
          <w:rFonts w:eastAsia="Times New Roman" w:cs="Times New Roman"/>
          <w:szCs w:val="24"/>
        </w:rPr>
        <w:t xml:space="preserve"> συνθήκες. </w:t>
      </w:r>
    </w:p>
    <w:p w14:paraId="38B9DD0B"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από τη γρήγορη ανάγνωση που κατάφερα ν</w:t>
      </w:r>
      <w:r>
        <w:rPr>
          <w:rFonts w:eastAsia="Times New Roman" w:cs="Times New Roman"/>
          <w:szCs w:val="24"/>
        </w:rPr>
        <w:t xml:space="preserve">α κάνω -γιατί εμβριθής μελέτη δεν ήταν δυνατόν να επιτευχθεί στα τετρακόσια εξήντα εννέα άρθρα αυτού του νομοθετήματος- κομβικό σημείο –ξεκινώ από αυτό, κύριοι συνάδελφοι- που θίγει τον θρησκευτικό πυρήνα του Έλληνα αποτελεί η κατάργηση των άρθρων 198 και </w:t>
      </w:r>
      <w:r>
        <w:rPr>
          <w:rFonts w:eastAsia="Times New Roman" w:cs="Times New Roman"/>
          <w:szCs w:val="24"/>
        </w:rPr>
        <w:t xml:space="preserve">199 του Ποινικού Κώδικα, όπως ισχύει μέχρι αυτή τη στιγμή, που αφορούν τη θρησκευτική εξύβριση. </w:t>
      </w:r>
    </w:p>
    <w:p w14:paraId="38B9DD0C" w14:textId="77777777" w:rsidR="00200609" w:rsidRDefault="002F7F2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του ΣΥΡΙΖΑ, επιτρέψτε μου να σας πω πως το ότι με </w:t>
      </w:r>
      <w:proofErr w:type="spellStart"/>
      <w:r>
        <w:rPr>
          <w:rFonts w:eastAsia="Times New Roman" w:cs="Times New Roman"/>
          <w:szCs w:val="24"/>
        </w:rPr>
        <w:t>πάμπολλους</w:t>
      </w:r>
      <w:proofErr w:type="spellEnd"/>
      <w:r>
        <w:rPr>
          <w:rFonts w:eastAsia="Times New Roman" w:cs="Times New Roman"/>
          <w:szCs w:val="24"/>
        </w:rPr>
        <w:t xml:space="preserve"> τρόπους έχετε διατρανώσει -όσοι εξ υμών το έχετε πράξει- την αθεΐα σας δεν σημ</w:t>
      </w:r>
      <w:r>
        <w:rPr>
          <w:rFonts w:eastAsia="Times New Roman" w:cs="Times New Roman"/>
          <w:szCs w:val="24"/>
        </w:rPr>
        <w:t xml:space="preserve">αίνει πως αυτό σας νομιμοποιεί στο να θίγετε το θρησκευτικό συναίσθημα ενός ολόκληρου λαού, αποποινικοποιώντας την εξύβριση των θείων. </w:t>
      </w:r>
    </w:p>
    <w:p w14:paraId="38B9DD0D" w14:textId="77777777" w:rsidR="00200609" w:rsidRDefault="002F7F27">
      <w:pPr>
        <w:tabs>
          <w:tab w:val="left" w:pos="2246"/>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νομιμοποιείτε –συμβολικά αναφέρομαι στον εαυτό μου- στο να καθυβρίζω τη θρησκεία μου, να βρίζω τον Θεό μου, τον Ιησού</w:t>
      </w:r>
      <w:r>
        <w:rPr>
          <w:rFonts w:eastAsia="Times New Roman"/>
          <w:color w:val="222222"/>
          <w:szCs w:val="24"/>
          <w:shd w:val="clear" w:color="auto" w:fill="FFFFFF"/>
        </w:rPr>
        <w:t xml:space="preserve"> Χριστό μου, την Παναγία μου, αλλά να βρίζω και τις άλλες αποδεκτές θρησκείες στην ελληνική επικράτεια, τον μουσουλμανισμό, τον βουδισμό, τον ινδουισμό.</w:t>
      </w:r>
    </w:p>
    <w:p w14:paraId="38B9DD0E"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Καθυβρίζοντας, </w:t>
      </w:r>
      <w:r w:rsidRPr="001819C3">
        <w:rPr>
          <w:rFonts w:eastAsia="Times New Roman"/>
          <w:color w:val="222222"/>
          <w:szCs w:val="24"/>
          <w:shd w:val="clear" w:color="auto" w:fill="FFFFFF"/>
        </w:rPr>
        <w:t>λοιπόν</w:t>
      </w:r>
      <w:r>
        <w:rPr>
          <w:rFonts w:eastAsia="Times New Roman"/>
          <w:color w:val="222222"/>
          <w:szCs w:val="24"/>
          <w:shd w:val="clear" w:color="auto" w:fill="FFFFFF"/>
        </w:rPr>
        <w:t>, τον Θεό -κάτι που δεν είναι παράνομο-, θα τον εξοργίσω, με οποιεσδήποτε επιπτώσε</w:t>
      </w:r>
      <w:r>
        <w:rPr>
          <w:rFonts w:eastAsia="Times New Roman"/>
          <w:color w:val="222222"/>
          <w:szCs w:val="24"/>
          <w:shd w:val="clear" w:color="auto" w:fill="FFFFFF"/>
        </w:rPr>
        <w:t xml:space="preserve">ις επιφέρει αυτό. Και δεν θα είναι παράνομο, αν περάσει η κατάργηση αυτών των δύο </w:t>
      </w:r>
      <w:r w:rsidRPr="001819C3">
        <w:rPr>
          <w:rFonts w:eastAsia="Times New Roman"/>
          <w:color w:val="222222"/>
          <w:szCs w:val="24"/>
          <w:shd w:val="clear" w:color="auto" w:fill="FFFFFF"/>
        </w:rPr>
        <w:t>άρθρ</w:t>
      </w:r>
      <w:r>
        <w:rPr>
          <w:rFonts w:eastAsia="Times New Roman"/>
          <w:color w:val="222222"/>
          <w:szCs w:val="24"/>
          <w:shd w:val="clear" w:color="auto" w:fill="FFFFFF"/>
        </w:rPr>
        <w:t>ων 198 και 199 του Κώδικα.</w:t>
      </w:r>
    </w:p>
    <w:p w14:paraId="38B9DD0F"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σας θυμίσω λιγάκι, αν δεν με απατά η μνήμη μου, ήταν το 2008, όταν ένα δημοσίευμα για τον Μωάμεθ σε μια εφημερίδα –συγχωρήστε με, δεν μ</w:t>
      </w:r>
      <w:r>
        <w:rPr>
          <w:rFonts w:eastAsia="Times New Roman"/>
          <w:color w:val="222222"/>
          <w:szCs w:val="24"/>
          <w:shd w:val="clear" w:color="auto" w:fill="FFFFFF"/>
        </w:rPr>
        <w:t>ε βοηθάει η μνήμη μου- ξεσή</w:t>
      </w:r>
      <w:r>
        <w:rPr>
          <w:rFonts w:eastAsia="Times New Roman"/>
          <w:color w:val="222222"/>
          <w:szCs w:val="24"/>
          <w:shd w:val="clear" w:color="auto" w:fill="FFFFFF"/>
        </w:rPr>
        <w:lastRenderedPageBreak/>
        <w:t>κωσε όλους τους μουσουλμάνους και τους μωαμεθανούς. Ξήλωσαν τα μάρμαρα από το Σύνταγμα και από το κέντρο της Αθήνας, γίνανε τα όπλα αυτών των θρησκευτικών μειονοτήτων και κατεδάφισαν όλα τα καταστήματα και τα κτήρια της Αθήνας. Ο</w:t>
      </w:r>
      <w:r>
        <w:rPr>
          <w:rFonts w:eastAsia="Times New Roman"/>
          <w:color w:val="222222"/>
          <w:szCs w:val="24"/>
          <w:shd w:val="clear" w:color="auto" w:fill="FFFFFF"/>
        </w:rPr>
        <w:t>ι ζημιές ήταν πολλών εκατομμυρίων.</w:t>
      </w:r>
    </w:p>
    <w:p w14:paraId="38B9DD10"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φαντάζεστε τους πολίτες να </w:t>
      </w:r>
      <w:proofErr w:type="spellStart"/>
      <w:r>
        <w:rPr>
          <w:rFonts w:eastAsia="Times New Roman"/>
          <w:color w:val="222222"/>
          <w:szCs w:val="24"/>
          <w:shd w:val="clear" w:color="auto" w:fill="FFFFFF"/>
        </w:rPr>
        <w:t>αλληλοβρίζονται</w:t>
      </w:r>
      <w:proofErr w:type="spellEnd"/>
      <w:r>
        <w:rPr>
          <w:rFonts w:eastAsia="Times New Roman"/>
          <w:color w:val="222222"/>
          <w:szCs w:val="24"/>
          <w:shd w:val="clear" w:color="auto" w:fill="FFFFFF"/>
        </w:rPr>
        <w:t xml:space="preserve"> στον δρόμο, τα πεζοδρόμια, με επίκληση των θείων; Δεν μπορώ να καταλάβω τι κοινωνία πάμε να διαμορφώσουμε και ποια πρότυπα πάμε να επιβάλουμε με την κατάργηση αυτών των δ</w:t>
      </w:r>
      <w:r>
        <w:rPr>
          <w:rFonts w:eastAsia="Times New Roman"/>
          <w:color w:val="222222"/>
          <w:szCs w:val="24"/>
          <w:shd w:val="clear" w:color="auto" w:fill="FFFFFF"/>
        </w:rPr>
        <w:t>ιατάξεων. Αλλά δεν θέλω να πιστεύω ότι μια τέτοια κοινωνία ονειρεύεστε.</w:t>
      </w:r>
    </w:p>
    <w:p w14:paraId="38B9DD11"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επιχείρημα της ελευθερίας του λόγου και της δυνατότητας κριτικής δεν μπορεί να σταθεί όταν το ίδιο το </w:t>
      </w:r>
      <w:r>
        <w:rPr>
          <w:rFonts w:eastAsia="Times New Roman"/>
          <w:color w:val="222222"/>
          <w:szCs w:val="24"/>
          <w:shd w:val="clear" w:color="auto" w:fill="FFFFFF"/>
        </w:rPr>
        <w:t>Δ</w:t>
      </w:r>
      <w:r>
        <w:rPr>
          <w:rFonts w:eastAsia="Times New Roman"/>
          <w:color w:val="222222"/>
          <w:szCs w:val="24"/>
          <w:shd w:val="clear" w:color="auto" w:fill="FFFFFF"/>
        </w:rPr>
        <w:t xml:space="preserve">ικαστήριο </w:t>
      </w:r>
      <w:r>
        <w:rPr>
          <w:rFonts w:eastAsia="Times New Roman"/>
          <w:color w:val="222222"/>
          <w:szCs w:val="24"/>
          <w:shd w:val="clear" w:color="auto" w:fill="FFFFFF"/>
        </w:rPr>
        <w:t>Α</w:t>
      </w:r>
      <w:r>
        <w:rPr>
          <w:rFonts w:eastAsia="Times New Roman"/>
          <w:color w:val="222222"/>
          <w:szCs w:val="24"/>
          <w:shd w:val="clear" w:color="auto" w:fill="FFFFFF"/>
        </w:rPr>
        <w:t xml:space="preserve">νθρωπίνων </w:t>
      </w:r>
      <w:r>
        <w:rPr>
          <w:rFonts w:eastAsia="Times New Roman"/>
          <w:color w:val="222222"/>
          <w:szCs w:val="24"/>
          <w:shd w:val="clear" w:color="auto" w:fill="FFFFFF"/>
        </w:rPr>
        <w:t>Δ</w:t>
      </w:r>
      <w:r>
        <w:rPr>
          <w:rFonts w:eastAsia="Times New Roman"/>
          <w:color w:val="222222"/>
          <w:szCs w:val="24"/>
          <w:shd w:val="clear" w:color="auto" w:fill="FFFFFF"/>
        </w:rPr>
        <w:t>ικαιωμάτων έχει κρίνει πως οι σχετικοί νόμοι</w:t>
      </w:r>
      <w:r>
        <w:rPr>
          <w:rFonts w:eastAsia="Times New Roman"/>
          <w:color w:val="222222"/>
          <w:szCs w:val="24"/>
          <w:shd w:val="clear" w:color="auto" w:fill="FFFFFF"/>
        </w:rPr>
        <w:t>,</w:t>
      </w:r>
      <w:r>
        <w:rPr>
          <w:rFonts w:eastAsia="Times New Roman"/>
          <w:color w:val="222222"/>
          <w:szCs w:val="24"/>
          <w:shd w:val="clear" w:color="auto" w:fill="FFFFFF"/>
        </w:rPr>
        <w:t xml:space="preserve"> που σημειωτέ</w:t>
      </w:r>
      <w:r>
        <w:rPr>
          <w:rFonts w:eastAsia="Times New Roman"/>
          <w:color w:val="222222"/>
          <w:szCs w:val="24"/>
          <w:shd w:val="clear" w:color="auto" w:fill="FFFFFF"/>
        </w:rPr>
        <w:t>ο</w:t>
      </w:r>
      <w:r>
        <w:rPr>
          <w:rFonts w:eastAsia="Times New Roman"/>
          <w:color w:val="222222"/>
          <w:szCs w:val="24"/>
          <w:shd w:val="clear" w:color="auto" w:fill="FFFFFF"/>
        </w:rPr>
        <w:t xml:space="preserve">ν προβλέπονται και σε άλλα ευρωπαϊκά κράτη, δεν παραβιάζουν τις διατάξεις της Ευρωπαϊκής Σύμβασης Δικαιωμάτων του Ανθρώπου. Γιατί, λοιπόν, τέτοια σπουδή; Δεν το καταλαβαίνω από μέρους σας, κόντρα στο λαϊκό αίσθημα. Κι εδώ </w:t>
      </w:r>
      <w:r>
        <w:rPr>
          <w:rFonts w:eastAsia="Times New Roman"/>
          <w:color w:val="222222"/>
          <w:szCs w:val="24"/>
          <w:shd w:val="clear" w:color="auto" w:fill="FFFFFF"/>
        </w:rPr>
        <w:lastRenderedPageBreak/>
        <w:t>σταματώ αυτό που ξεκ</w:t>
      </w:r>
      <w:r>
        <w:rPr>
          <w:rFonts w:eastAsia="Times New Roman"/>
          <w:color w:val="222222"/>
          <w:szCs w:val="24"/>
          <w:shd w:val="clear" w:color="auto" w:fill="FFFFFF"/>
        </w:rPr>
        <w:t>ίνησα να λέω για τα άρθρα 198 και 199, τα οποία παρακαλώ πολύ να μην καταργήσετε.</w:t>
      </w:r>
    </w:p>
    <w:p w14:paraId="38B9DD12"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βέβαιο και το έχουμε βιώσει όλοι ότι ο Έλληνας υπομένει. Υπομένει οικονομική πίεση, εργασιακή ανασφάλεια, επισφαλή μελλοντικά προσδόκιμα, αλλά όποιος επιχείρησε να του </w:t>
      </w:r>
      <w:r>
        <w:rPr>
          <w:rFonts w:eastAsia="Times New Roman"/>
          <w:color w:val="222222"/>
          <w:szCs w:val="24"/>
          <w:shd w:val="clear" w:color="auto" w:fill="FFFFFF"/>
        </w:rPr>
        <w:t xml:space="preserve">θίξει τα όσια και τα ιερά της φυλής και της πατρίδας δεν ανταποκρίθηκε ο Έλληνας, αντιθέτως </w:t>
      </w:r>
      <w:proofErr w:type="spellStart"/>
      <w:r>
        <w:rPr>
          <w:rFonts w:eastAsia="Times New Roman"/>
          <w:color w:val="222222"/>
          <w:szCs w:val="24"/>
          <w:shd w:val="clear" w:color="auto" w:fill="FFFFFF"/>
        </w:rPr>
        <w:t>εξεμάνη</w:t>
      </w:r>
      <w:proofErr w:type="spellEnd"/>
      <w:r>
        <w:rPr>
          <w:rFonts w:eastAsia="Times New Roman"/>
          <w:color w:val="222222"/>
          <w:szCs w:val="24"/>
          <w:shd w:val="clear" w:color="auto" w:fill="FFFFFF"/>
        </w:rPr>
        <w:t xml:space="preserve">. </w:t>
      </w:r>
    </w:p>
    <w:p w14:paraId="38B9DD13" w14:textId="77777777" w:rsidR="00200609" w:rsidRDefault="002F7F27">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38B9DD14" w14:textId="77777777" w:rsidR="00200609" w:rsidRDefault="002F7F27">
      <w:pPr>
        <w:spacing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t xml:space="preserve">Δώστε μου λίγο ακόμη χρόνο, σας </w:t>
      </w:r>
      <w:r w:rsidRPr="00AE6AC3">
        <w:rPr>
          <w:rFonts w:eastAsia="Times New Roman"/>
          <w:bCs/>
          <w:color w:val="222222"/>
          <w:shd w:val="clear" w:color="auto" w:fill="FFFFFF"/>
        </w:rPr>
        <w:t>παρακαλώ</w:t>
      </w:r>
      <w:r>
        <w:rPr>
          <w:rFonts w:eastAsia="Times New Roman"/>
          <w:bCs/>
          <w:color w:val="222222"/>
          <w:shd w:val="clear" w:color="auto" w:fill="FFFFFF"/>
        </w:rPr>
        <w:t>,</w:t>
      </w:r>
      <w:r>
        <w:rPr>
          <w:rFonts w:eastAsia="Times New Roman"/>
          <w:color w:val="222222"/>
          <w:szCs w:val="24"/>
          <w:shd w:val="clear" w:color="auto" w:fill="FFFFFF"/>
        </w:rPr>
        <w:t xml:space="preserve"> </w:t>
      </w:r>
      <w:r w:rsidRPr="00AE6AC3">
        <w:rPr>
          <w:rFonts w:eastAsia="Times New Roman"/>
          <w:bCs/>
          <w:color w:val="222222"/>
          <w:shd w:val="clear" w:color="auto" w:fill="FFFFFF"/>
        </w:rPr>
        <w:t>κύριε Πρόεδρε</w:t>
      </w:r>
      <w:r>
        <w:rPr>
          <w:rFonts w:eastAsia="Times New Roman"/>
          <w:bCs/>
          <w:color w:val="222222"/>
          <w:shd w:val="clear" w:color="auto" w:fill="FFFFFF"/>
        </w:rPr>
        <w:t>.</w:t>
      </w:r>
    </w:p>
    <w:p w14:paraId="38B9DD15" w14:textId="77777777" w:rsidR="00200609" w:rsidRDefault="002F7F27">
      <w:pPr>
        <w:spacing w:line="600" w:lineRule="auto"/>
        <w:ind w:firstLine="720"/>
        <w:jc w:val="both"/>
        <w:rPr>
          <w:rFonts w:eastAsia="Times New Roman"/>
          <w:bCs/>
          <w:color w:val="222222"/>
          <w:shd w:val="clear" w:color="auto" w:fill="FFFFFF"/>
        </w:rPr>
      </w:pPr>
      <w:r w:rsidRPr="00AE6AC3">
        <w:rPr>
          <w:rFonts w:eastAsia="Times New Roman"/>
          <w:b/>
          <w:color w:val="222222"/>
          <w:shd w:val="clear" w:color="auto" w:fill="FFFFFF"/>
        </w:rPr>
        <w:t>ΠΡΟΕΔΡΕΥΩΝ</w:t>
      </w:r>
      <w:r w:rsidRPr="00AE6AC3">
        <w:rPr>
          <w:rFonts w:eastAsia="Times New Roman"/>
          <w:b/>
          <w:bCs/>
          <w:color w:val="222222"/>
          <w:shd w:val="clear" w:color="auto" w:fill="FFFFFF"/>
        </w:rPr>
        <w:t xml:space="preserve"> (Γ</w:t>
      </w:r>
      <w:r w:rsidRPr="00AE6AC3">
        <w:rPr>
          <w:rFonts w:eastAsia="Times New Roman"/>
          <w:b/>
          <w:bCs/>
          <w:color w:val="222222"/>
          <w:shd w:val="clear" w:color="auto" w:fill="FFFFFF"/>
        </w:rPr>
        <w:t>εώργιος Βαρεμένος):</w:t>
      </w:r>
      <w:r w:rsidRPr="00AE6AC3">
        <w:rPr>
          <w:rFonts w:eastAsia="Times New Roman"/>
          <w:bCs/>
          <w:color w:val="222222"/>
          <w:shd w:val="clear" w:color="auto" w:fill="FFFFFF"/>
        </w:rPr>
        <w:t xml:space="preserve"> </w:t>
      </w:r>
      <w:r>
        <w:rPr>
          <w:rFonts w:eastAsia="Times New Roman"/>
          <w:bCs/>
          <w:color w:val="222222"/>
          <w:shd w:val="clear" w:color="auto" w:fill="FFFFFF"/>
        </w:rPr>
        <w:t>Συνεχίστε</w:t>
      </w:r>
      <w:r>
        <w:rPr>
          <w:rFonts w:eastAsia="Times New Roman"/>
          <w:bCs/>
          <w:color w:val="222222"/>
          <w:shd w:val="clear" w:color="auto" w:fill="FFFFFF"/>
        </w:rPr>
        <w:t>,</w:t>
      </w:r>
      <w:r>
        <w:rPr>
          <w:rFonts w:eastAsia="Times New Roman"/>
          <w:bCs/>
          <w:color w:val="222222"/>
          <w:shd w:val="clear" w:color="auto" w:fill="FFFFFF"/>
        </w:rPr>
        <w:t xml:space="preserve"> </w:t>
      </w:r>
      <w:r w:rsidRPr="00AE6AC3">
        <w:rPr>
          <w:rFonts w:eastAsia="Times New Roman"/>
          <w:bCs/>
          <w:color w:val="222222"/>
          <w:shd w:val="clear" w:color="auto" w:fill="FFFFFF"/>
        </w:rPr>
        <w:t>παρακαλώ</w:t>
      </w:r>
      <w:r>
        <w:rPr>
          <w:rFonts w:eastAsia="Times New Roman"/>
          <w:bCs/>
          <w:color w:val="222222"/>
          <w:shd w:val="clear" w:color="auto" w:fill="FFFFFF"/>
        </w:rPr>
        <w:t>.</w:t>
      </w:r>
    </w:p>
    <w:p w14:paraId="38B9DD16" w14:textId="77777777" w:rsidR="00200609" w:rsidRDefault="002F7F27">
      <w:pPr>
        <w:spacing w:line="600" w:lineRule="auto"/>
        <w:ind w:firstLine="720"/>
        <w:jc w:val="both"/>
        <w:rPr>
          <w:rFonts w:eastAsia="Times New Roman"/>
          <w:bCs/>
          <w:color w:val="222222"/>
          <w:shd w:val="clear" w:color="auto" w:fill="FFFFFF"/>
        </w:rPr>
      </w:pPr>
      <w:r w:rsidRPr="00AE6AC3">
        <w:rPr>
          <w:rFonts w:eastAsia="Times New Roman"/>
          <w:b/>
          <w:bCs/>
          <w:color w:val="222222"/>
          <w:shd w:val="clear" w:color="auto" w:fill="FFFFFF"/>
        </w:rPr>
        <w:t>ΚΩΝΣΤΑΝΤΙΝΟΣ ΚΑΤΣΙΚΗΣ:</w:t>
      </w:r>
      <w:r>
        <w:rPr>
          <w:rFonts w:eastAsia="Times New Roman"/>
          <w:bCs/>
          <w:color w:val="222222"/>
          <w:shd w:val="clear" w:color="auto" w:fill="FFFFFF"/>
        </w:rPr>
        <w:t xml:space="preserve"> Ευχαριστώ.</w:t>
      </w:r>
    </w:p>
    <w:p w14:paraId="38B9DD17"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Δώστε μας, </w:t>
      </w:r>
      <w:r w:rsidRPr="00AE6AC3">
        <w:rPr>
          <w:rFonts w:eastAsia="Times New Roman"/>
          <w:color w:val="222222"/>
          <w:szCs w:val="24"/>
          <w:shd w:val="clear" w:color="auto" w:fill="FFFFFF"/>
        </w:rPr>
        <w:t>λοιπόν</w:t>
      </w:r>
      <w:r>
        <w:rPr>
          <w:rFonts w:eastAsia="Times New Roman"/>
          <w:color w:val="222222"/>
          <w:szCs w:val="24"/>
          <w:shd w:val="clear" w:color="auto" w:fill="FFFFFF"/>
        </w:rPr>
        <w:t xml:space="preserve">, να καταλάβουμε ποια είναι η προοδευτικότητα που υπηρετεί η συγκεκριμένη τροποποίηση. </w:t>
      </w:r>
    </w:p>
    <w:p w14:paraId="38B9DD18"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 αυτή η ενέργεια είναι ανακόλουθη με το κοινό αίσθημα, άλλο τόσο ανακόλουθη με την κοινή λογική είναι η πρόταση για την τροποποίηση των άρθρων που αφορούν τα εγκλήματα περί της γενετήσιας ελευθερίας. Είναι αδιανόητη, κύριοι συνάδελφοι, η κατηγοριοποίηση</w:t>
      </w:r>
      <w:r>
        <w:rPr>
          <w:rFonts w:eastAsia="Times New Roman"/>
          <w:color w:val="222222"/>
          <w:szCs w:val="24"/>
          <w:shd w:val="clear" w:color="auto" w:fill="FFFFFF"/>
        </w:rPr>
        <w:t xml:space="preserve"> του βιασμού που εισάγετε με το άρθρο 336 του υπό ψήφιση νομοθετήματος. </w:t>
      </w:r>
    </w:p>
    <w:p w14:paraId="38B9DD19" w14:textId="77777777" w:rsidR="00200609" w:rsidRDefault="002F7F27">
      <w:pPr>
        <w:spacing w:line="600" w:lineRule="auto"/>
        <w:ind w:firstLine="720"/>
        <w:jc w:val="both"/>
        <w:rPr>
          <w:rFonts w:eastAsia="Times New Roman"/>
          <w:color w:val="222222"/>
          <w:szCs w:val="24"/>
          <w:shd w:val="clear" w:color="auto" w:fill="FFFFFF"/>
        </w:rPr>
      </w:pPr>
      <w:r w:rsidRPr="005B294A">
        <w:rPr>
          <w:rFonts w:eastAsia="Times New Roman"/>
          <w:color w:val="222222"/>
          <w:szCs w:val="24"/>
          <w:shd w:val="clear" w:color="auto" w:fill="FFFFFF"/>
        </w:rPr>
        <w:t>Υπάρχει</w:t>
      </w:r>
      <w:r>
        <w:rPr>
          <w:rFonts w:eastAsia="Times New Roman"/>
          <w:color w:val="222222"/>
          <w:szCs w:val="24"/>
          <w:shd w:val="clear" w:color="auto" w:fill="FFFFFF"/>
        </w:rPr>
        <w:t xml:space="preserve">, αλήθεια, ελαφρύς και βαρύς βιασμός; Υπάρχει βιασμός με τη θέληση και χωρίς τη θέληση του </w:t>
      </w:r>
      <w:proofErr w:type="spellStart"/>
      <w:r>
        <w:rPr>
          <w:rFonts w:eastAsia="Times New Roman"/>
          <w:color w:val="222222"/>
          <w:szCs w:val="24"/>
          <w:shd w:val="clear" w:color="auto" w:fill="FFFFFF"/>
        </w:rPr>
        <w:t>βιαζόμενου</w:t>
      </w:r>
      <w:proofErr w:type="spellEnd"/>
      <w:r>
        <w:rPr>
          <w:rFonts w:eastAsia="Times New Roman"/>
          <w:color w:val="222222"/>
          <w:szCs w:val="24"/>
          <w:shd w:val="clear" w:color="auto" w:fill="FFFFFF"/>
        </w:rPr>
        <w:t xml:space="preserve">; Δεν το χωράει ο νους μας, δεν το χωράει. Θεωρώ πως </w:t>
      </w:r>
      <w:r w:rsidRPr="00E06194">
        <w:rPr>
          <w:rFonts w:eastAsia="Times New Roman"/>
          <w:color w:val="222222"/>
          <w:szCs w:val="24"/>
          <w:shd w:val="clear" w:color="auto" w:fill="FFFFFF"/>
        </w:rPr>
        <w:t>πρέπει</w:t>
      </w:r>
      <w:r>
        <w:rPr>
          <w:rFonts w:eastAsia="Times New Roman"/>
          <w:color w:val="222222"/>
          <w:szCs w:val="24"/>
          <w:shd w:val="clear" w:color="auto" w:fill="FFFFFF"/>
        </w:rPr>
        <w:t xml:space="preserve"> να ακούσετε τις</w:t>
      </w:r>
      <w:r>
        <w:rPr>
          <w:rFonts w:eastAsia="Times New Roman"/>
          <w:color w:val="222222"/>
          <w:szCs w:val="24"/>
          <w:shd w:val="clear" w:color="auto" w:fill="FFFFFF"/>
        </w:rPr>
        <w:t xml:space="preserve"> εναντιώσεις που διατυπώθηκαν κατά τη διαβούλευση, αλλά και μετά τη δημοσιοποίηση του κειμένου.</w:t>
      </w:r>
    </w:p>
    <w:p w14:paraId="38B9DD1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Είναι αδιανόητη η διαβάθμιση του βιασμού. Υπάρχει «ολίγον βιασμός» και «πολύς βιασμός»; Όχι. </w:t>
      </w:r>
    </w:p>
    <w:p w14:paraId="38B9DD1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Σε αυτό το σημείο λέω να σκεφτείτε τελικά, όταν θα έρθει η ώρα της</w:t>
      </w:r>
      <w:r>
        <w:rPr>
          <w:rFonts w:eastAsia="Times New Roman" w:cs="Times New Roman"/>
          <w:szCs w:val="24"/>
        </w:rPr>
        <w:t xml:space="preserve"> ψήφισης του νομοθετήματος, ποιες αλλαγές θα έχετε κάνει</w:t>
      </w:r>
      <w:r>
        <w:rPr>
          <w:rFonts w:eastAsia="Times New Roman" w:cs="Times New Roman"/>
          <w:szCs w:val="24"/>
        </w:rPr>
        <w:t>,</w:t>
      </w:r>
      <w:r>
        <w:rPr>
          <w:rFonts w:eastAsia="Times New Roman" w:cs="Times New Roman"/>
          <w:szCs w:val="24"/>
        </w:rPr>
        <w:t xml:space="preserve"> ώστε να συμβάλετε σε ορθό νομικό καθοριστικό πλαίσιο της έννοιας του βιασμού.</w:t>
      </w:r>
    </w:p>
    <w:p w14:paraId="38B9DD1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Ένα άλλο σημείο στο οποίο θα ήθελα να εστιάσω την προσοχή σας -και με αυτό θα τελειώσω- είναι η μετατροπή αδικημάτων, όπ</w:t>
      </w:r>
      <w:r>
        <w:rPr>
          <w:rFonts w:eastAsia="Times New Roman" w:cs="Times New Roman"/>
          <w:szCs w:val="24"/>
        </w:rPr>
        <w:t xml:space="preserve">ως η απιστία, η απάτη, η υπεξαίρεση, η κλοπή, η διάρρηξη, σε πλημμελήματα και η θεσμοθέτηση ηπιότερης μεταχείρισης στους </w:t>
      </w:r>
      <w:proofErr w:type="spellStart"/>
      <w:r>
        <w:rPr>
          <w:rFonts w:eastAsia="Times New Roman" w:cs="Times New Roman"/>
          <w:szCs w:val="24"/>
        </w:rPr>
        <w:t>παρανομούντες</w:t>
      </w:r>
      <w:proofErr w:type="spellEnd"/>
      <w:r>
        <w:rPr>
          <w:rFonts w:eastAsia="Times New Roman" w:cs="Times New Roman"/>
          <w:szCs w:val="24"/>
        </w:rPr>
        <w:t>.</w:t>
      </w:r>
    </w:p>
    <w:p w14:paraId="38B9DD1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Είναι δυνατόν, αλήθεια, να λέτε πως αν κάποιος κλέψει ένα κινητό αντικείμενο, τιμωρείται με φυλάκιση έως τρία έτη ή χρημ</w:t>
      </w:r>
      <w:r>
        <w:rPr>
          <w:rFonts w:eastAsia="Times New Roman" w:cs="Times New Roman"/>
          <w:szCs w:val="24"/>
        </w:rPr>
        <w:t>ατική ποινή και αν μπει σε σπίτι με διάρρηξη και κλέψει αντικείμενα ιδιαίτερα μεγάλης αξίας τιμωρείται με φυλάκιση ενός έτους ή χρηματική ποινή; Αναφέρομαι στο άρθρο 372. Θέλω να πιστεύω πως εκ παραδρομής έχει γραφεί έτσι το άρθρο. Σας είπα ότι ξενυχτήσαμε</w:t>
      </w:r>
      <w:r>
        <w:rPr>
          <w:rFonts w:eastAsia="Times New Roman" w:cs="Times New Roman"/>
          <w:szCs w:val="24"/>
        </w:rPr>
        <w:t xml:space="preserve"> για να κάνουμε μια ανάγνωση, όχι ενδελεχή μελέτη. Αν έχω κάνει λάθος, έχω κάνει λάθος λόγω της πίεσης του χρόνου. Αν, όμως, δεν έχω κάνει λάθος και είναι σωστό αυτό που λέω, θέλω να πιστεύω πως εκ παραδρομής έχει γραφεί έτσι το άρθρο, γιατί διαφορετικά η </w:t>
      </w:r>
      <w:r>
        <w:rPr>
          <w:rFonts w:eastAsia="Times New Roman" w:cs="Times New Roman"/>
          <w:szCs w:val="24"/>
        </w:rPr>
        <w:t>συλλογιστική μας θα πρέπει να οδηγεί σε άλλες ατραπούς. Δείτε το, γιατί κατά τη γνώμη μου είναι λάθος.</w:t>
      </w:r>
    </w:p>
    <w:p w14:paraId="38B9DD1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Άλλο σημείο επιβεβλημένης από μέρους σας εξήγησης είναι η χαλαρή αντιμετώπιση όσων δωροδοκούν</w:t>
      </w:r>
      <w:r>
        <w:rPr>
          <w:rFonts w:eastAsia="Times New Roman" w:cs="Times New Roman"/>
          <w:szCs w:val="24"/>
        </w:rPr>
        <w:t xml:space="preserve"> αλλά και όσων δωροδοκούνται. Είναι δυνατόν όταν όλοι μας έχουμε καταστεί γνώστες </w:t>
      </w:r>
      <w:proofErr w:type="spellStart"/>
      <w:r>
        <w:rPr>
          <w:rFonts w:eastAsia="Times New Roman" w:cs="Times New Roman"/>
          <w:szCs w:val="24"/>
        </w:rPr>
        <w:t>πάμπολλων</w:t>
      </w:r>
      <w:proofErr w:type="spellEnd"/>
      <w:r>
        <w:rPr>
          <w:rFonts w:eastAsia="Times New Roman" w:cs="Times New Roman"/>
          <w:szCs w:val="24"/>
        </w:rPr>
        <w:t xml:space="preserve"> τέτοιων περιπτώσεων, τις οποίες αγωνιζόμαστε να αντιμετωπίσουμε, εσείς να μειώνετε τις ποινές από δέκα χρόνια σε τρία χρόνια και ειδικά όταν πρόκειται για κρατικό α</w:t>
      </w:r>
      <w:r>
        <w:rPr>
          <w:rFonts w:eastAsia="Times New Roman" w:cs="Times New Roman"/>
          <w:szCs w:val="24"/>
        </w:rPr>
        <w:t>ξιωματούχο; Αναφέρομαι στα άρθρα 235 και 236.</w:t>
      </w:r>
    </w:p>
    <w:p w14:paraId="38B9DD1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Και, βέβαια, το κερασάκι στην τούρτα αποτελεί η μετατροπή από κακούργημα σε πλημμέλημα της νομιμοποίησης εσόδων από παράνομες δραστηριότητες. Αλήθεια, θέλετε να ρίξετε κάποιους στα μαλακά; Επιδίωξή σας είναι η </w:t>
      </w:r>
      <w:r>
        <w:rPr>
          <w:rFonts w:eastAsia="Times New Roman" w:cs="Times New Roman"/>
          <w:szCs w:val="24"/>
        </w:rPr>
        <w:t xml:space="preserve">αποσύνθεση του κοινωνικού ιστού; Κανείς δεν καταλαβαίνει αυτή την </w:t>
      </w:r>
      <w:proofErr w:type="spellStart"/>
      <w:r>
        <w:rPr>
          <w:rFonts w:eastAsia="Times New Roman" w:cs="Times New Roman"/>
          <w:szCs w:val="24"/>
        </w:rPr>
        <w:t>εμμονική</w:t>
      </w:r>
      <w:proofErr w:type="spellEnd"/>
      <w:r>
        <w:rPr>
          <w:rFonts w:eastAsia="Times New Roman" w:cs="Times New Roman"/>
          <w:szCs w:val="24"/>
        </w:rPr>
        <w:t xml:space="preserve"> ταχύτητα με την οποία επιθυμείτε να τα τελειώσετε όλα</w:t>
      </w:r>
      <w:r>
        <w:rPr>
          <w:rFonts w:eastAsia="Times New Roman" w:cs="Times New Roman"/>
          <w:szCs w:val="24"/>
        </w:rPr>
        <w:t>.</w:t>
      </w:r>
    </w:p>
    <w:p w14:paraId="38B9DD2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Όμως, νομοθετήματα τεράστιου εκτοπίσματος, όπως ο Ποινικός Κώδικας, θα έπρεπε να τύχουν κοινής αποδοχής και αφού έχει ομιλήσει</w:t>
      </w:r>
      <w:r>
        <w:rPr>
          <w:rFonts w:eastAsia="Times New Roman" w:cs="Times New Roman"/>
          <w:szCs w:val="24"/>
        </w:rPr>
        <w:t xml:space="preserve"> και τοποθετηθεί ο νομικός κόσμος της χώρας. Τώρα θα περάσετε μόνοι σας ένα αμφιβόλου αντικειμενικότητας και αμεροληψίας νομοθέτημα. </w:t>
      </w:r>
    </w:p>
    <w:p w14:paraId="38B9DD2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Αναφορικά, λοιπόν, με αυτό το νομοθέτημα</w:t>
      </w:r>
      <w:r>
        <w:rPr>
          <w:rFonts w:eastAsia="Times New Roman" w:cs="Times New Roman"/>
          <w:szCs w:val="24"/>
        </w:rPr>
        <w:t>,</w:t>
      </w:r>
      <w:r>
        <w:rPr>
          <w:rFonts w:eastAsia="Times New Roman" w:cs="Times New Roman"/>
          <w:szCs w:val="24"/>
        </w:rPr>
        <w:t xml:space="preserve"> που προκαλεί το κοινό αίσθημα των πολιτών, το σύνολο της επιστημονικής κοινότητα</w:t>
      </w:r>
      <w:r>
        <w:rPr>
          <w:rFonts w:eastAsia="Times New Roman" w:cs="Times New Roman"/>
          <w:szCs w:val="24"/>
        </w:rPr>
        <w:t>ς, η συντριπτική πλειοψηφία των πολιτικών δυνάμεων της χώρας, αλλά και η στοιχειώδης λογική λένε πως πρέπει να καταγγείλουμε την κατάθεσή του και να προβούμε στην καταψήφισή του.</w:t>
      </w:r>
    </w:p>
    <w:p w14:paraId="38B9DD2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Σας ευχαριστώ.</w:t>
      </w:r>
    </w:p>
    <w:p w14:paraId="38B9DD23"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38B9DD2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από τον ΣΥΡΙΖΑ έχει τον λόγο.</w:t>
      </w:r>
    </w:p>
    <w:p w14:paraId="38B9DD25" w14:textId="77777777" w:rsidR="00200609" w:rsidRDefault="002F7F27">
      <w:pPr>
        <w:spacing w:line="600" w:lineRule="auto"/>
        <w:ind w:firstLine="720"/>
        <w:jc w:val="both"/>
        <w:rPr>
          <w:rFonts w:eastAsia="Times New Roman" w:cs="Times New Roman"/>
          <w:szCs w:val="24"/>
        </w:rPr>
      </w:pPr>
      <w:r w:rsidRPr="00FD6C2B">
        <w:rPr>
          <w:rFonts w:eastAsia="Times New Roman" w:cs="Times New Roman"/>
          <w:b/>
          <w:szCs w:val="24"/>
        </w:rPr>
        <w:t>ΠΑΝΑΓΙΩΤΑ ΚΟΖΟΜΠΟΛΗ</w:t>
      </w:r>
      <w:r>
        <w:rPr>
          <w:rFonts w:eastAsia="Times New Roman" w:cs="Times New Roman"/>
          <w:b/>
          <w:szCs w:val="24"/>
        </w:rPr>
        <w:t xml:space="preserve"> </w:t>
      </w:r>
      <w:r w:rsidRPr="00FD6C2B">
        <w:rPr>
          <w:rFonts w:eastAsia="Times New Roman" w:cs="Times New Roman"/>
          <w:b/>
          <w:szCs w:val="24"/>
        </w:rPr>
        <w:t>-</w:t>
      </w:r>
      <w:r>
        <w:rPr>
          <w:rFonts w:eastAsia="Times New Roman" w:cs="Times New Roman"/>
          <w:b/>
          <w:szCs w:val="24"/>
        </w:rPr>
        <w:t xml:space="preserve"> </w:t>
      </w:r>
      <w:r w:rsidRPr="00FD6C2B">
        <w:rPr>
          <w:rFonts w:eastAsia="Times New Roman" w:cs="Times New Roman"/>
          <w:b/>
          <w:szCs w:val="24"/>
        </w:rPr>
        <w:t>ΑΜΑΝΑΤΙΔΗ:</w:t>
      </w:r>
      <w:r>
        <w:rPr>
          <w:rFonts w:eastAsia="Times New Roman" w:cs="Times New Roman"/>
          <w:szCs w:val="24"/>
        </w:rPr>
        <w:t xml:space="preserve"> Κύριε Υπουργέ, κυρίες και κύριοι συνάδελφοι, η σημερινή μέρα είναι μια ωραία μέρα, καθώς μετά από επτά δεκαετίες έρχονται προς ψήφιση δύο εμβληματικά νομοθετήματα</w:t>
      </w:r>
      <w:r>
        <w:rPr>
          <w:rFonts w:eastAsia="Times New Roman" w:cs="Times New Roman"/>
          <w:szCs w:val="24"/>
        </w:rPr>
        <w:t>,</w:t>
      </w:r>
      <w:r>
        <w:rPr>
          <w:rFonts w:eastAsia="Times New Roman" w:cs="Times New Roman"/>
          <w:szCs w:val="24"/>
        </w:rPr>
        <w:t xml:space="preserve"> που αποτελούν έργο </w:t>
      </w:r>
      <w:r>
        <w:rPr>
          <w:rFonts w:eastAsia="Times New Roman" w:cs="Times New Roman"/>
          <w:szCs w:val="24"/>
        </w:rPr>
        <w:t>ιστορικής σημασίας, ο Κώδικας Ποινικής Δικονομίας και ο Ποινικός Κώδικας. Την ωραία ημέρα σκιάζει η ηχηρή απουσία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πλην του Ποταμιού, </w:t>
      </w:r>
      <w:r>
        <w:rPr>
          <w:rFonts w:eastAsia="Times New Roman" w:cs="Times New Roman"/>
          <w:szCs w:val="24"/>
        </w:rPr>
        <w:t xml:space="preserve">της Αντιπολίτευσης, που για μια ακόμη φορά θυσιάζει </w:t>
      </w:r>
      <w:r>
        <w:rPr>
          <w:rFonts w:eastAsia="Times New Roman" w:cs="Times New Roman"/>
          <w:szCs w:val="24"/>
        </w:rPr>
        <w:lastRenderedPageBreak/>
        <w:t>τη νομιμότητα χάριν της πολιτικής, μικροπολιτικής</w:t>
      </w:r>
      <w:r>
        <w:rPr>
          <w:rFonts w:eastAsia="Times New Roman" w:cs="Times New Roman"/>
          <w:szCs w:val="24"/>
        </w:rPr>
        <w:t>,</w:t>
      </w:r>
      <w:r>
        <w:rPr>
          <w:rFonts w:eastAsia="Times New Roman" w:cs="Times New Roman"/>
          <w:szCs w:val="24"/>
        </w:rPr>
        <w:t xml:space="preserve"> θα έλεγα, σκοπιμότη</w:t>
      </w:r>
      <w:r>
        <w:rPr>
          <w:rFonts w:eastAsia="Times New Roman" w:cs="Times New Roman"/>
          <w:szCs w:val="24"/>
        </w:rPr>
        <w:t xml:space="preserve">τας. </w:t>
      </w:r>
    </w:p>
    <w:p w14:paraId="38B9DD2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Με υποκρισία επικαλούνται τους θεσμούς που υπονομεύουν. Η Νέα Δημοκρατία μιλάει για </w:t>
      </w:r>
      <w:proofErr w:type="spellStart"/>
      <w:r>
        <w:rPr>
          <w:rFonts w:eastAsia="Times New Roman" w:cs="Times New Roman"/>
          <w:szCs w:val="24"/>
        </w:rPr>
        <w:t>απονομιμοποιημένη</w:t>
      </w:r>
      <w:proofErr w:type="spellEnd"/>
      <w:r>
        <w:rPr>
          <w:rFonts w:eastAsia="Times New Roman" w:cs="Times New Roman"/>
          <w:szCs w:val="24"/>
        </w:rPr>
        <w:t xml:space="preserve"> Βουλή</w:t>
      </w:r>
      <w:r>
        <w:rPr>
          <w:rFonts w:eastAsia="Times New Roman" w:cs="Times New Roman"/>
          <w:szCs w:val="24"/>
        </w:rPr>
        <w:t>,</w:t>
      </w:r>
      <w:r>
        <w:rPr>
          <w:rFonts w:eastAsia="Times New Roman" w:cs="Times New Roman"/>
          <w:szCs w:val="24"/>
        </w:rPr>
        <w:t xml:space="preserve"> που άνοιξε για διευθετήσεις. Ανάλογες δηλώσεις ακούσαμε και από τις Κοινοβουλευτικές Ομάδες που αποχώρησαν από τη διαδικασία ψήφισης των </w:t>
      </w:r>
      <w:r>
        <w:rPr>
          <w:rFonts w:eastAsia="Times New Roman" w:cs="Times New Roman"/>
          <w:szCs w:val="24"/>
        </w:rPr>
        <w:t>κ</w:t>
      </w:r>
      <w:r>
        <w:rPr>
          <w:rFonts w:eastAsia="Times New Roman" w:cs="Times New Roman"/>
          <w:szCs w:val="24"/>
        </w:rPr>
        <w:t>ωδί</w:t>
      </w:r>
      <w:r>
        <w:rPr>
          <w:rFonts w:eastAsia="Times New Roman" w:cs="Times New Roman"/>
          <w:szCs w:val="24"/>
        </w:rPr>
        <w:t xml:space="preserve">κων. </w:t>
      </w:r>
    </w:p>
    <w:p w14:paraId="38B9DD2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Αυτές οι δηλώσεις είναι στο σύνολό τους κατασκευασμένες και αποκρύπτουν την αλήθεια. Αποκρύπτουν, δηλαδή, ότι η Βουλή δεν έκλεισε ποτέ για να ανοίξει και ότι λειτουργεί κανονικά</w:t>
      </w:r>
      <w:r>
        <w:rPr>
          <w:rFonts w:eastAsia="Times New Roman" w:cs="Times New Roman"/>
          <w:szCs w:val="24"/>
        </w:rPr>
        <w:t>,</w:t>
      </w:r>
      <w:r>
        <w:rPr>
          <w:rFonts w:eastAsia="Times New Roman" w:cs="Times New Roman"/>
          <w:szCs w:val="24"/>
        </w:rPr>
        <w:t xml:space="preserve"> σύμφωνα με το Σύνταγμα και τον Κανονισμό της, ότι η εμβληματική μεταρρύ</w:t>
      </w:r>
      <w:r>
        <w:rPr>
          <w:rFonts w:eastAsia="Times New Roman" w:cs="Times New Roman"/>
          <w:szCs w:val="24"/>
        </w:rPr>
        <w:t xml:space="preserve">θμιση των δύο </w:t>
      </w:r>
      <w:r>
        <w:rPr>
          <w:rFonts w:eastAsia="Times New Roman" w:cs="Times New Roman"/>
          <w:szCs w:val="24"/>
        </w:rPr>
        <w:t>κ</w:t>
      </w:r>
      <w:r>
        <w:rPr>
          <w:rFonts w:eastAsia="Times New Roman" w:cs="Times New Roman"/>
          <w:szCs w:val="24"/>
        </w:rPr>
        <w:t xml:space="preserve">ωδίκων δεν είναι διευθέτηση, ότι οι </w:t>
      </w:r>
      <w:r>
        <w:rPr>
          <w:rFonts w:eastAsia="Times New Roman" w:cs="Times New Roman"/>
          <w:szCs w:val="24"/>
        </w:rPr>
        <w:t>κ</w:t>
      </w:r>
      <w:r>
        <w:rPr>
          <w:rFonts w:eastAsia="Times New Roman" w:cs="Times New Roman"/>
          <w:szCs w:val="24"/>
        </w:rPr>
        <w:t>ώδικες που έρχονται προς ψήφιση δεν είναι προϊόν κομματικής εμπνεύσεως, αλλά κοπιώδες έργο νομοπαρασκευαστικών επιτροπών</w:t>
      </w:r>
      <w:r>
        <w:rPr>
          <w:rFonts w:eastAsia="Times New Roman" w:cs="Times New Roman"/>
          <w:szCs w:val="24"/>
        </w:rPr>
        <w:t>,</w:t>
      </w:r>
      <w:r>
        <w:rPr>
          <w:rFonts w:eastAsia="Times New Roman" w:cs="Times New Roman"/>
          <w:szCs w:val="24"/>
        </w:rPr>
        <w:t xml:space="preserve"> που συγκροτήθηκαν τόσο από την παρούσα Κυβέρνηση όσο και από παλαιότερες.</w:t>
      </w:r>
      <w:r w:rsidRPr="00234A8F">
        <w:rPr>
          <w:rFonts w:eastAsia="Times New Roman" w:cs="Times New Roman"/>
          <w:szCs w:val="24"/>
        </w:rPr>
        <w:t xml:space="preserve"> </w:t>
      </w:r>
    </w:p>
    <w:p w14:paraId="38B9DD28" w14:textId="77777777" w:rsidR="00200609" w:rsidRDefault="002F7F27">
      <w:pPr>
        <w:spacing w:line="600" w:lineRule="auto"/>
        <w:ind w:firstLine="720"/>
        <w:contextualSpacing/>
        <w:jc w:val="both"/>
        <w:rPr>
          <w:rFonts w:eastAsia="Times New Roman"/>
          <w:color w:val="1D2228"/>
          <w:szCs w:val="24"/>
        </w:rPr>
      </w:pPr>
      <w:r w:rsidRPr="00FB011D">
        <w:rPr>
          <w:rFonts w:eastAsia="Times New Roman"/>
          <w:color w:val="1D2228"/>
          <w:szCs w:val="24"/>
        </w:rPr>
        <w:lastRenderedPageBreak/>
        <w:t>Η διαφο</w:t>
      </w:r>
      <w:r w:rsidRPr="00FB011D">
        <w:rPr>
          <w:rFonts w:eastAsia="Times New Roman"/>
          <w:color w:val="1D2228"/>
          <w:szCs w:val="24"/>
        </w:rPr>
        <w:t>ρά έγκειται στο ότι το τελικό σχέδιο που έφτ</w:t>
      </w:r>
      <w:r>
        <w:rPr>
          <w:rFonts w:eastAsia="Times New Roman"/>
          <w:color w:val="1D2228"/>
          <w:szCs w:val="24"/>
        </w:rPr>
        <w:t>ασε στα χέρια του νυν Υπουργού Δ</w:t>
      </w:r>
      <w:r w:rsidRPr="00FB011D">
        <w:rPr>
          <w:rFonts w:eastAsia="Times New Roman"/>
          <w:color w:val="1D2228"/>
          <w:szCs w:val="24"/>
        </w:rPr>
        <w:t>ικαιοσύνης δεν έμεινε στο συρτάρι</w:t>
      </w:r>
      <w:r>
        <w:rPr>
          <w:rFonts w:eastAsia="Times New Roman"/>
          <w:color w:val="1D2228"/>
          <w:szCs w:val="24"/>
        </w:rPr>
        <w:t>, κατατέθηκε στη Β</w:t>
      </w:r>
      <w:r w:rsidRPr="00FB011D">
        <w:rPr>
          <w:rFonts w:eastAsia="Times New Roman"/>
          <w:color w:val="1D2228"/>
          <w:szCs w:val="24"/>
        </w:rPr>
        <w:t xml:space="preserve">ουλή και με τη διαδικασία που προβλέπει το </w:t>
      </w:r>
      <w:r>
        <w:rPr>
          <w:rFonts w:eastAsia="Times New Roman"/>
          <w:color w:val="1D2228"/>
          <w:szCs w:val="24"/>
        </w:rPr>
        <w:t>Σ</w:t>
      </w:r>
      <w:r w:rsidRPr="00FB011D">
        <w:rPr>
          <w:rFonts w:eastAsia="Times New Roman"/>
          <w:color w:val="1D2228"/>
          <w:szCs w:val="24"/>
        </w:rPr>
        <w:t xml:space="preserve">ύνταγμα και ο </w:t>
      </w:r>
      <w:r>
        <w:rPr>
          <w:rFonts w:eastAsia="Times New Roman"/>
          <w:color w:val="1D2228"/>
          <w:szCs w:val="24"/>
        </w:rPr>
        <w:t>Κανονισμός της Β</w:t>
      </w:r>
      <w:r w:rsidRPr="00FB011D">
        <w:rPr>
          <w:rFonts w:eastAsia="Times New Roman"/>
          <w:color w:val="1D2228"/>
          <w:szCs w:val="24"/>
        </w:rPr>
        <w:t xml:space="preserve">ουλής θα είναι αύριο νόμος του </w:t>
      </w:r>
      <w:r>
        <w:rPr>
          <w:rFonts w:eastAsia="Times New Roman"/>
          <w:color w:val="1D2228"/>
          <w:szCs w:val="24"/>
        </w:rPr>
        <w:t>κ</w:t>
      </w:r>
      <w:r w:rsidRPr="00FB011D">
        <w:rPr>
          <w:rFonts w:eastAsia="Times New Roman"/>
          <w:color w:val="1D2228"/>
          <w:szCs w:val="24"/>
        </w:rPr>
        <w:t>ράτους</w:t>
      </w:r>
      <w:r>
        <w:rPr>
          <w:rFonts w:eastAsia="Times New Roman"/>
          <w:color w:val="1D2228"/>
          <w:szCs w:val="24"/>
        </w:rPr>
        <w:t xml:space="preserve">. </w:t>
      </w:r>
    </w:p>
    <w:p w14:paraId="38B9DD29"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Η συγκεκριμένη</w:t>
      </w:r>
      <w:r>
        <w:rPr>
          <w:rFonts w:eastAsia="Times New Roman"/>
          <w:color w:val="1D2228"/>
          <w:szCs w:val="24"/>
        </w:rPr>
        <w:t xml:space="preserve"> συμπεριφορά της Αντιπολίτευσης π</w:t>
      </w:r>
      <w:r w:rsidRPr="008E0150">
        <w:rPr>
          <w:rFonts w:eastAsia="Times New Roman"/>
          <w:color w:val="1D2228"/>
          <w:szCs w:val="24"/>
        </w:rPr>
        <w:t>ροσβάλλει τους διακεκριμένους επιστήμονες που επί σειρά ετών εργάστηκαν</w:t>
      </w:r>
      <w:r>
        <w:rPr>
          <w:rFonts w:eastAsia="Times New Roman"/>
          <w:color w:val="1D2228"/>
          <w:szCs w:val="24"/>
        </w:rPr>
        <w:t>,</w:t>
      </w:r>
      <w:r w:rsidRPr="008E0150">
        <w:rPr>
          <w:rFonts w:eastAsia="Times New Roman"/>
          <w:color w:val="1D2228"/>
          <w:szCs w:val="24"/>
        </w:rPr>
        <w:t xml:space="preserve"> το έργο των οποίων είχε τη δέουσα δημοσιότητα</w:t>
      </w:r>
      <w:r>
        <w:rPr>
          <w:rFonts w:eastAsia="Times New Roman"/>
          <w:color w:val="1D2228"/>
          <w:szCs w:val="24"/>
        </w:rPr>
        <w:t>.</w:t>
      </w:r>
      <w:r w:rsidRPr="008E0150">
        <w:rPr>
          <w:rFonts w:eastAsia="Times New Roman"/>
          <w:color w:val="1D2228"/>
          <w:szCs w:val="24"/>
        </w:rPr>
        <w:t xml:space="preserve"> </w:t>
      </w:r>
      <w:r>
        <w:rPr>
          <w:rFonts w:eastAsia="Times New Roman"/>
          <w:color w:val="1D2228"/>
          <w:szCs w:val="24"/>
        </w:rPr>
        <w:t>Τ</w:t>
      </w:r>
      <w:r w:rsidRPr="008E0150">
        <w:rPr>
          <w:rFonts w:eastAsia="Times New Roman"/>
          <w:color w:val="1D2228"/>
          <w:szCs w:val="24"/>
        </w:rPr>
        <w:t xml:space="preserve">ο τελικό σχέδιο </w:t>
      </w:r>
      <w:r>
        <w:rPr>
          <w:rFonts w:eastAsia="Times New Roman"/>
          <w:color w:val="1D2228"/>
          <w:szCs w:val="24"/>
        </w:rPr>
        <w:t>τέθηκε σε</w:t>
      </w:r>
      <w:r w:rsidRPr="008E0150">
        <w:rPr>
          <w:rFonts w:eastAsia="Times New Roman"/>
          <w:color w:val="1D2228"/>
          <w:szCs w:val="24"/>
        </w:rPr>
        <w:t xml:space="preserve"> δια</w:t>
      </w:r>
      <w:r>
        <w:rPr>
          <w:rFonts w:eastAsia="Times New Roman"/>
          <w:color w:val="1D2228"/>
          <w:szCs w:val="24"/>
        </w:rPr>
        <w:t>βούλευση και οι παρατηρήσεις τους</w:t>
      </w:r>
      <w:r w:rsidRPr="008E0150">
        <w:rPr>
          <w:rFonts w:eastAsia="Times New Roman"/>
          <w:color w:val="1D2228"/>
          <w:szCs w:val="24"/>
        </w:rPr>
        <w:t xml:space="preserve"> ενσωματώθηκαν στο υπό συζήτηση</w:t>
      </w:r>
      <w:r>
        <w:rPr>
          <w:rFonts w:eastAsia="Times New Roman"/>
          <w:color w:val="1D2228"/>
          <w:szCs w:val="24"/>
        </w:rPr>
        <w:t xml:space="preserve"> και υπό ψήφιση σχέδιο νόμου, </w:t>
      </w:r>
      <w:r w:rsidRPr="008E0150">
        <w:rPr>
          <w:rFonts w:eastAsia="Times New Roman"/>
          <w:color w:val="1D2228"/>
          <w:szCs w:val="24"/>
        </w:rPr>
        <w:t>υποδειγματική διαδικασία</w:t>
      </w:r>
      <w:r>
        <w:rPr>
          <w:rFonts w:eastAsia="Times New Roman"/>
          <w:color w:val="1D2228"/>
          <w:szCs w:val="24"/>
        </w:rPr>
        <w:t>,</w:t>
      </w:r>
      <w:r w:rsidRPr="008E0150">
        <w:rPr>
          <w:rFonts w:eastAsia="Times New Roman"/>
          <w:color w:val="1D2228"/>
          <w:szCs w:val="24"/>
        </w:rPr>
        <w:t xml:space="preserve"> την οποία για επικοινωνιακά τερτίπια απαξιώνουν</w:t>
      </w:r>
      <w:r>
        <w:rPr>
          <w:rFonts w:eastAsia="Times New Roman"/>
          <w:color w:val="1D2228"/>
          <w:szCs w:val="24"/>
        </w:rPr>
        <w:t xml:space="preserve">. </w:t>
      </w:r>
    </w:p>
    <w:p w14:paraId="38B9DD2A"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Ε</w:t>
      </w:r>
      <w:r w:rsidRPr="008E0150">
        <w:rPr>
          <w:rFonts w:eastAsia="Times New Roman"/>
          <w:color w:val="1D2228"/>
          <w:szCs w:val="24"/>
        </w:rPr>
        <w:t>πιπλέον</w:t>
      </w:r>
      <w:r>
        <w:rPr>
          <w:rFonts w:eastAsia="Times New Roman"/>
          <w:color w:val="1D2228"/>
          <w:szCs w:val="24"/>
        </w:rPr>
        <w:t>,</w:t>
      </w:r>
      <w:r w:rsidRPr="008E0150">
        <w:rPr>
          <w:rFonts w:eastAsia="Times New Roman"/>
          <w:color w:val="1D2228"/>
          <w:szCs w:val="24"/>
        </w:rPr>
        <w:t xml:space="preserve"> ενώ αποφεύγουν να πάρουν θέση σε κύρια </w:t>
      </w:r>
      <w:r>
        <w:rPr>
          <w:rFonts w:eastAsia="Times New Roman"/>
          <w:color w:val="1D2228"/>
          <w:szCs w:val="24"/>
        </w:rPr>
        <w:t xml:space="preserve">ζητήματα που πραγματεύονται οι </w:t>
      </w:r>
      <w:r>
        <w:rPr>
          <w:rFonts w:eastAsia="Times New Roman"/>
          <w:color w:val="1D2228"/>
          <w:szCs w:val="24"/>
        </w:rPr>
        <w:t>κ</w:t>
      </w:r>
      <w:r w:rsidRPr="008E0150">
        <w:rPr>
          <w:rFonts w:eastAsia="Times New Roman"/>
          <w:color w:val="1D2228"/>
          <w:szCs w:val="24"/>
        </w:rPr>
        <w:t>ώδικες</w:t>
      </w:r>
      <w:r>
        <w:rPr>
          <w:rFonts w:eastAsia="Times New Roman"/>
          <w:color w:val="1D2228"/>
          <w:szCs w:val="24"/>
        </w:rPr>
        <w:t>,</w:t>
      </w:r>
      <w:r w:rsidRPr="008E0150">
        <w:rPr>
          <w:rFonts w:eastAsia="Times New Roman"/>
          <w:color w:val="1D2228"/>
          <w:szCs w:val="24"/>
        </w:rPr>
        <w:t xml:space="preserve"> διασπείρουν ψευδείς ειδήσεις</w:t>
      </w:r>
      <w:r>
        <w:rPr>
          <w:rFonts w:eastAsia="Times New Roman"/>
          <w:color w:val="1D2228"/>
          <w:szCs w:val="24"/>
        </w:rPr>
        <w:t>,</w:t>
      </w:r>
      <w:r w:rsidRPr="008E0150">
        <w:rPr>
          <w:rFonts w:eastAsia="Times New Roman"/>
          <w:color w:val="1D2228"/>
          <w:szCs w:val="24"/>
        </w:rPr>
        <w:t xml:space="preserve"> προς τρομοκράτηση των πολιτών</w:t>
      </w:r>
      <w:r>
        <w:rPr>
          <w:rFonts w:eastAsia="Times New Roman"/>
          <w:color w:val="1D2228"/>
          <w:szCs w:val="24"/>
        </w:rPr>
        <w:t xml:space="preserve">. </w:t>
      </w:r>
    </w:p>
    <w:p w14:paraId="38B9DD2B"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Θ</w:t>
      </w:r>
      <w:r w:rsidRPr="008E0150">
        <w:rPr>
          <w:rFonts w:eastAsia="Times New Roman"/>
          <w:color w:val="1D2228"/>
          <w:szCs w:val="24"/>
        </w:rPr>
        <w:t xml:space="preserve">εωρώ ότι σε όλη αυτή τη συμπεριφορά </w:t>
      </w:r>
      <w:r>
        <w:rPr>
          <w:rFonts w:eastAsia="Times New Roman"/>
          <w:color w:val="1D2228"/>
          <w:szCs w:val="24"/>
        </w:rPr>
        <w:t>μ</w:t>
      </w:r>
      <w:r w:rsidRPr="008E0150">
        <w:rPr>
          <w:rFonts w:eastAsia="Times New Roman"/>
          <w:color w:val="1D2228"/>
          <w:szCs w:val="24"/>
        </w:rPr>
        <w:t>όνο μία λέξη ταιριάζει</w:t>
      </w:r>
      <w:r>
        <w:rPr>
          <w:rFonts w:eastAsia="Times New Roman"/>
          <w:color w:val="1D2228"/>
          <w:szCs w:val="24"/>
        </w:rPr>
        <w:t>: «</w:t>
      </w:r>
      <w:r w:rsidRPr="008E0150">
        <w:rPr>
          <w:rFonts w:eastAsia="Times New Roman"/>
          <w:color w:val="1D2228"/>
          <w:szCs w:val="24"/>
        </w:rPr>
        <w:t>ντροπή</w:t>
      </w:r>
      <w:r>
        <w:rPr>
          <w:rFonts w:eastAsia="Times New Roman"/>
          <w:color w:val="1D2228"/>
          <w:szCs w:val="24"/>
        </w:rPr>
        <w:t>»! Θ</w:t>
      </w:r>
      <w:r w:rsidRPr="008E0150">
        <w:rPr>
          <w:rFonts w:eastAsia="Times New Roman"/>
          <w:color w:val="1D2228"/>
          <w:szCs w:val="24"/>
        </w:rPr>
        <w:t>α κριθούν από την ιστορία</w:t>
      </w:r>
      <w:r>
        <w:rPr>
          <w:rFonts w:eastAsia="Times New Roman"/>
          <w:color w:val="1D2228"/>
          <w:szCs w:val="24"/>
        </w:rPr>
        <w:t>.</w:t>
      </w:r>
    </w:p>
    <w:p w14:paraId="38B9DD2C"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Η σύνταξη και</w:t>
      </w:r>
      <w:r w:rsidRPr="008E0150">
        <w:rPr>
          <w:rFonts w:eastAsia="Times New Roman"/>
          <w:color w:val="1D2228"/>
          <w:szCs w:val="24"/>
        </w:rPr>
        <w:t xml:space="preserve"> νομοθέτηση του νέου </w:t>
      </w:r>
      <w:r>
        <w:rPr>
          <w:rFonts w:eastAsia="Times New Roman"/>
          <w:color w:val="1D2228"/>
          <w:szCs w:val="24"/>
        </w:rPr>
        <w:t>Ποινικού Κ</w:t>
      </w:r>
      <w:r w:rsidRPr="008E0150">
        <w:rPr>
          <w:rFonts w:eastAsia="Times New Roman"/>
          <w:color w:val="1D2228"/>
          <w:szCs w:val="24"/>
        </w:rPr>
        <w:t>ώδικα και του Κώδικα Ποινικής Δικονομίας ήταν μία αδήριτη ανάγκη</w:t>
      </w:r>
      <w:r>
        <w:rPr>
          <w:rFonts w:eastAsia="Times New Roman"/>
          <w:color w:val="1D2228"/>
          <w:szCs w:val="24"/>
        </w:rPr>
        <w:t xml:space="preserve"> -έ</w:t>
      </w:r>
      <w:r w:rsidRPr="008E0150">
        <w:rPr>
          <w:rFonts w:eastAsia="Times New Roman"/>
          <w:color w:val="1D2228"/>
          <w:szCs w:val="24"/>
        </w:rPr>
        <w:t xml:space="preserve">χει </w:t>
      </w:r>
      <w:r w:rsidRPr="008E0150">
        <w:rPr>
          <w:rFonts w:eastAsia="Times New Roman"/>
          <w:color w:val="1D2228"/>
          <w:szCs w:val="24"/>
        </w:rPr>
        <w:lastRenderedPageBreak/>
        <w:t>επισημανθεί προ πολλού από ευρύ κύκλο νο</w:t>
      </w:r>
      <w:r w:rsidRPr="008E0150">
        <w:rPr>
          <w:rFonts w:eastAsia="Times New Roman"/>
          <w:color w:val="1D2228"/>
          <w:szCs w:val="24"/>
        </w:rPr>
        <w:t>μικών φορέων και προσώπων</w:t>
      </w:r>
      <w:r>
        <w:rPr>
          <w:rFonts w:eastAsia="Times New Roman"/>
          <w:color w:val="1D2228"/>
          <w:szCs w:val="24"/>
        </w:rPr>
        <w:t>-</w:t>
      </w:r>
      <w:r w:rsidRPr="008E0150">
        <w:rPr>
          <w:rFonts w:eastAsia="Times New Roman"/>
          <w:color w:val="1D2228"/>
          <w:szCs w:val="24"/>
        </w:rPr>
        <w:t xml:space="preserve"> και αφορά πρωτίστως την κοινωνία και όχι μόνο το</w:t>
      </w:r>
      <w:r>
        <w:rPr>
          <w:rFonts w:eastAsia="Times New Roman"/>
          <w:color w:val="1D2228"/>
          <w:szCs w:val="24"/>
        </w:rPr>
        <w:t>ν</w:t>
      </w:r>
      <w:r w:rsidRPr="008E0150">
        <w:rPr>
          <w:rFonts w:eastAsia="Times New Roman"/>
          <w:color w:val="1D2228"/>
          <w:szCs w:val="24"/>
        </w:rPr>
        <w:t xml:space="preserve"> νομικό κόσμο</w:t>
      </w:r>
      <w:r>
        <w:rPr>
          <w:rFonts w:eastAsia="Times New Roman"/>
          <w:color w:val="1D2228"/>
          <w:szCs w:val="24"/>
        </w:rPr>
        <w:t xml:space="preserve">. Η επιτάχυνση της απονομής της </w:t>
      </w:r>
      <w:r>
        <w:rPr>
          <w:rFonts w:eastAsia="Times New Roman"/>
          <w:color w:val="1D2228"/>
          <w:szCs w:val="24"/>
        </w:rPr>
        <w:t>δ</w:t>
      </w:r>
      <w:r w:rsidRPr="008E0150">
        <w:rPr>
          <w:rFonts w:eastAsia="Times New Roman"/>
          <w:color w:val="1D2228"/>
          <w:szCs w:val="24"/>
        </w:rPr>
        <w:t>ικαιοσύνης</w:t>
      </w:r>
      <w:r>
        <w:rPr>
          <w:rFonts w:eastAsia="Times New Roman"/>
          <w:color w:val="1D2228"/>
          <w:szCs w:val="24"/>
        </w:rPr>
        <w:t>,</w:t>
      </w:r>
      <w:r w:rsidRPr="008E0150">
        <w:rPr>
          <w:rFonts w:eastAsia="Times New Roman"/>
          <w:color w:val="1D2228"/>
          <w:szCs w:val="24"/>
        </w:rPr>
        <w:t xml:space="preserve"> η ανανέωση και ο εκσυγχρονισμός του συστήματος </w:t>
      </w:r>
      <w:r>
        <w:rPr>
          <w:rFonts w:eastAsia="Times New Roman"/>
          <w:color w:val="1D2228"/>
          <w:szCs w:val="24"/>
        </w:rPr>
        <w:t>π</w:t>
      </w:r>
      <w:r>
        <w:rPr>
          <w:rFonts w:eastAsia="Times New Roman"/>
          <w:color w:val="1D2228"/>
          <w:szCs w:val="24"/>
        </w:rPr>
        <w:t xml:space="preserve">οινικών </w:t>
      </w:r>
      <w:r>
        <w:rPr>
          <w:rFonts w:eastAsia="Times New Roman"/>
          <w:color w:val="1D2228"/>
          <w:szCs w:val="24"/>
        </w:rPr>
        <w:t>κ</w:t>
      </w:r>
      <w:r w:rsidRPr="008E0150">
        <w:rPr>
          <w:rFonts w:eastAsia="Times New Roman"/>
          <w:color w:val="1D2228"/>
          <w:szCs w:val="24"/>
        </w:rPr>
        <w:t>υρώσεων</w:t>
      </w:r>
      <w:r>
        <w:rPr>
          <w:rFonts w:eastAsia="Times New Roman"/>
          <w:color w:val="1D2228"/>
          <w:szCs w:val="24"/>
        </w:rPr>
        <w:t xml:space="preserve">, αλλά και </w:t>
      </w:r>
      <w:r w:rsidRPr="008E0150">
        <w:rPr>
          <w:rFonts w:eastAsia="Times New Roman"/>
          <w:color w:val="1D2228"/>
          <w:szCs w:val="24"/>
        </w:rPr>
        <w:t>της ύλης</w:t>
      </w:r>
      <w:r>
        <w:rPr>
          <w:rFonts w:eastAsia="Times New Roman"/>
          <w:color w:val="1D2228"/>
          <w:szCs w:val="24"/>
        </w:rPr>
        <w:t>,</w:t>
      </w:r>
      <w:r w:rsidRPr="008E0150">
        <w:rPr>
          <w:rFonts w:eastAsia="Times New Roman"/>
          <w:color w:val="1D2228"/>
          <w:szCs w:val="24"/>
        </w:rPr>
        <w:t xml:space="preserve"> αποτελούν </w:t>
      </w:r>
      <w:r>
        <w:rPr>
          <w:rFonts w:eastAsia="Times New Roman"/>
          <w:color w:val="1D2228"/>
          <w:szCs w:val="24"/>
        </w:rPr>
        <w:t xml:space="preserve">τους βασικούς στόχους του </w:t>
      </w:r>
      <w:r>
        <w:rPr>
          <w:rFonts w:eastAsia="Times New Roman"/>
          <w:color w:val="1D2228"/>
          <w:szCs w:val="24"/>
        </w:rPr>
        <w:t>ν</w:t>
      </w:r>
      <w:r>
        <w:rPr>
          <w:rFonts w:eastAsia="Times New Roman"/>
          <w:color w:val="1D2228"/>
          <w:szCs w:val="24"/>
        </w:rPr>
        <w:t xml:space="preserve">έων </w:t>
      </w:r>
      <w:r>
        <w:rPr>
          <w:rFonts w:eastAsia="Times New Roman"/>
          <w:color w:val="1D2228"/>
          <w:szCs w:val="24"/>
        </w:rPr>
        <w:t>κ</w:t>
      </w:r>
      <w:r w:rsidRPr="008E0150">
        <w:rPr>
          <w:rFonts w:eastAsia="Times New Roman"/>
          <w:color w:val="1D2228"/>
          <w:szCs w:val="24"/>
        </w:rPr>
        <w:t>ωδ</w:t>
      </w:r>
      <w:r>
        <w:rPr>
          <w:rFonts w:eastAsia="Times New Roman"/>
          <w:color w:val="1D2228"/>
          <w:szCs w:val="24"/>
        </w:rPr>
        <w:t>ίκων. Μ</w:t>
      </w:r>
      <w:r w:rsidRPr="008E0150">
        <w:rPr>
          <w:rFonts w:eastAsia="Times New Roman"/>
          <w:color w:val="1D2228"/>
          <w:szCs w:val="24"/>
        </w:rPr>
        <w:t xml:space="preserve">ετά από </w:t>
      </w:r>
      <w:r>
        <w:rPr>
          <w:rFonts w:eastAsia="Times New Roman"/>
          <w:color w:val="1D2228"/>
          <w:szCs w:val="24"/>
        </w:rPr>
        <w:t>εβδομήντα</w:t>
      </w:r>
      <w:r w:rsidRPr="008E0150">
        <w:rPr>
          <w:rFonts w:eastAsia="Times New Roman"/>
          <w:color w:val="1D2228"/>
          <w:szCs w:val="24"/>
        </w:rPr>
        <w:t xml:space="preserve"> χρόνια ισχύος τους και δεδομένων των ριζικών τεχνολογικών</w:t>
      </w:r>
      <w:r>
        <w:rPr>
          <w:rFonts w:eastAsia="Times New Roman"/>
          <w:color w:val="1D2228"/>
          <w:szCs w:val="24"/>
        </w:rPr>
        <w:t>,</w:t>
      </w:r>
      <w:r w:rsidRPr="008E0150">
        <w:rPr>
          <w:rFonts w:eastAsia="Times New Roman"/>
          <w:color w:val="1D2228"/>
          <w:szCs w:val="24"/>
        </w:rPr>
        <w:t xml:space="preserve"> </w:t>
      </w:r>
      <w:r>
        <w:rPr>
          <w:rFonts w:eastAsia="Times New Roman"/>
          <w:color w:val="1D2228"/>
          <w:szCs w:val="24"/>
        </w:rPr>
        <w:t>ο</w:t>
      </w:r>
      <w:r w:rsidRPr="008E0150">
        <w:rPr>
          <w:rFonts w:eastAsia="Times New Roman"/>
          <w:color w:val="1D2228"/>
          <w:szCs w:val="24"/>
        </w:rPr>
        <w:t>ικονομικών</w:t>
      </w:r>
      <w:r>
        <w:rPr>
          <w:rFonts w:eastAsia="Times New Roman"/>
          <w:color w:val="1D2228"/>
          <w:szCs w:val="24"/>
        </w:rPr>
        <w:t xml:space="preserve"> και κοινωνικών </w:t>
      </w:r>
      <w:r w:rsidRPr="008E0150">
        <w:rPr>
          <w:rFonts w:eastAsia="Times New Roman"/>
          <w:color w:val="1D2228"/>
          <w:szCs w:val="24"/>
        </w:rPr>
        <w:t>αλλαγών σε τοπικό και παγκόσμιο επίπεδο</w:t>
      </w:r>
      <w:r>
        <w:rPr>
          <w:rFonts w:eastAsia="Times New Roman"/>
          <w:color w:val="1D2228"/>
          <w:szCs w:val="24"/>
        </w:rPr>
        <w:t>,</w:t>
      </w:r>
      <w:r w:rsidRPr="008E0150">
        <w:rPr>
          <w:rFonts w:eastAsia="Times New Roman"/>
          <w:color w:val="1D2228"/>
          <w:szCs w:val="24"/>
        </w:rPr>
        <w:t xml:space="preserve"> είναι προφανής η ανάγκη</w:t>
      </w:r>
      <w:r>
        <w:rPr>
          <w:rFonts w:eastAsia="Times New Roman"/>
          <w:color w:val="1D2228"/>
          <w:szCs w:val="24"/>
        </w:rPr>
        <w:t xml:space="preserve">, η αξίωση </w:t>
      </w:r>
      <w:proofErr w:type="spellStart"/>
      <w:r>
        <w:rPr>
          <w:rFonts w:eastAsia="Times New Roman"/>
          <w:color w:val="1D2228"/>
          <w:szCs w:val="24"/>
        </w:rPr>
        <w:t>εξορθολογισμού</w:t>
      </w:r>
      <w:proofErr w:type="spellEnd"/>
      <w:r w:rsidRPr="008E0150">
        <w:rPr>
          <w:rFonts w:eastAsia="Times New Roman"/>
          <w:color w:val="1D2228"/>
          <w:szCs w:val="24"/>
        </w:rPr>
        <w:t xml:space="preserve"> </w:t>
      </w:r>
      <w:r>
        <w:rPr>
          <w:rFonts w:eastAsia="Times New Roman"/>
          <w:color w:val="1D2228"/>
          <w:szCs w:val="24"/>
        </w:rPr>
        <w:t xml:space="preserve">τους. </w:t>
      </w:r>
    </w:p>
    <w:p w14:paraId="38B9DD2D"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Α</w:t>
      </w:r>
      <w:r w:rsidRPr="008E0150">
        <w:rPr>
          <w:rFonts w:eastAsia="Times New Roman"/>
          <w:color w:val="1D2228"/>
          <w:szCs w:val="24"/>
        </w:rPr>
        <w:t>υτή τη σπουδαία προσπάθ</w:t>
      </w:r>
      <w:r>
        <w:rPr>
          <w:rFonts w:eastAsia="Times New Roman"/>
          <w:color w:val="1D2228"/>
          <w:szCs w:val="24"/>
        </w:rPr>
        <w:t xml:space="preserve">εια επωμίστηκαν </w:t>
      </w:r>
      <w:r>
        <w:rPr>
          <w:rFonts w:eastAsia="Times New Roman"/>
          <w:color w:val="1D2228"/>
          <w:szCs w:val="24"/>
        </w:rPr>
        <w:t>και διεκπεραίωσαν με</w:t>
      </w:r>
      <w:r w:rsidRPr="008E0150">
        <w:rPr>
          <w:rFonts w:eastAsia="Times New Roman"/>
          <w:color w:val="1D2228"/>
          <w:szCs w:val="24"/>
        </w:rPr>
        <w:t xml:space="preserve"> κοπιώδη και επιστημονικά άρτια εργασία τα μέλη των δύ</w:t>
      </w:r>
      <w:r>
        <w:rPr>
          <w:rFonts w:eastAsia="Times New Roman"/>
          <w:color w:val="1D2228"/>
          <w:szCs w:val="24"/>
        </w:rPr>
        <w:t>ο</w:t>
      </w:r>
      <w:r w:rsidRPr="008E0150">
        <w:rPr>
          <w:rFonts w:eastAsia="Times New Roman"/>
          <w:color w:val="1D2228"/>
          <w:szCs w:val="24"/>
        </w:rPr>
        <w:t xml:space="preserve"> </w:t>
      </w:r>
      <w:r>
        <w:rPr>
          <w:rFonts w:eastAsia="Times New Roman"/>
          <w:color w:val="1D2228"/>
          <w:szCs w:val="24"/>
        </w:rPr>
        <w:t>νομοπαρασκευαστικών επιτροπών, που, β</w:t>
      </w:r>
      <w:r w:rsidRPr="008E0150">
        <w:rPr>
          <w:rFonts w:eastAsia="Times New Roman"/>
          <w:color w:val="1D2228"/>
          <w:szCs w:val="24"/>
        </w:rPr>
        <w:t>εβαίως</w:t>
      </w:r>
      <w:r>
        <w:rPr>
          <w:rFonts w:eastAsia="Times New Roman"/>
          <w:color w:val="1D2228"/>
          <w:szCs w:val="24"/>
        </w:rPr>
        <w:t>,</w:t>
      </w:r>
      <w:r w:rsidRPr="008E0150">
        <w:rPr>
          <w:rFonts w:eastAsia="Times New Roman"/>
          <w:color w:val="1D2228"/>
          <w:szCs w:val="24"/>
        </w:rPr>
        <w:t xml:space="preserve"> ενσωμάτωσαν και την επιστημονική εργασία των προηγούμενων</w:t>
      </w:r>
      <w:r>
        <w:rPr>
          <w:rFonts w:eastAsia="Times New Roman"/>
          <w:color w:val="1D2228"/>
          <w:szCs w:val="24"/>
        </w:rPr>
        <w:t>, ε</w:t>
      </w:r>
      <w:r w:rsidRPr="008E0150">
        <w:rPr>
          <w:rFonts w:eastAsia="Times New Roman"/>
          <w:color w:val="1D2228"/>
          <w:szCs w:val="24"/>
        </w:rPr>
        <w:t>πιφανείς</w:t>
      </w:r>
      <w:r>
        <w:rPr>
          <w:rFonts w:eastAsia="Times New Roman"/>
          <w:color w:val="1D2228"/>
          <w:szCs w:val="24"/>
        </w:rPr>
        <w:t xml:space="preserve"> νομομαθείς, καθηγητές </w:t>
      </w:r>
      <w:r>
        <w:rPr>
          <w:rFonts w:eastAsia="Times New Roman"/>
          <w:color w:val="1D2228"/>
          <w:szCs w:val="24"/>
        </w:rPr>
        <w:t>ν</w:t>
      </w:r>
      <w:r w:rsidRPr="008E0150">
        <w:rPr>
          <w:rFonts w:eastAsia="Times New Roman"/>
          <w:color w:val="1D2228"/>
          <w:szCs w:val="24"/>
        </w:rPr>
        <w:t xml:space="preserve">ομικών </w:t>
      </w:r>
      <w:r>
        <w:rPr>
          <w:rFonts w:eastAsia="Times New Roman"/>
          <w:color w:val="1D2228"/>
          <w:szCs w:val="24"/>
        </w:rPr>
        <w:t>σ</w:t>
      </w:r>
      <w:r w:rsidRPr="008E0150">
        <w:rPr>
          <w:rFonts w:eastAsia="Times New Roman"/>
          <w:color w:val="1D2228"/>
          <w:szCs w:val="24"/>
        </w:rPr>
        <w:t>χολών</w:t>
      </w:r>
      <w:r>
        <w:rPr>
          <w:rFonts w:eastAsia="Times New Roman"/>
          <w:color w:val="1D2228"/>
          <w:szCs w:val="24"/>
        </w:rPr>
        <w:t>,</w:t>
      </w:r>
      <w:r w:rsidRPr="008E0150">
        <w:rPr>
          <w:rFonts w:eastAsia="Times New Roman"/>
          <w:color w:val="1D2228"/>
          <w:szCs w:val="24"/>
        </w:rPr>
        <w:t xml:space="preserve"> δικαστικοί λειτουργοί</w:t>
      </w:r>
      <w:r>
        <w:rPr>
          <w:rFonts w:eastAsia="Times New Roman"/>
          <w:color w:val="1D2228"/>
          <w:szCs w:val="24"/>
        </w:rPr>
        <w:t>,</w:t>
      </w:r>
      <w:r w:rsidRPr="008E0150">
        <w:rPr>
          <w:rFonts w:eastAsia="Times New Roman"/>
          <w:color w:val="1D2228"/>
          <w:szCs w:val="24"/>
        </w:rPr>
        <w:t xml:space="preserve"> δικηγ</w:t>
      </w:r>
      <w:r w:rsidRPr="008E0150">
        <w:rPr>
          <w:rFonts w:eastAsia="Times New Roman"/>
          <w:color w:val="1D2228"/>
          <w:szCs w:val="24"/>
        </w:rPr>
        <w:t>όροι</w:t>
      </w:r>
      <w:r>
        <w:rPr>
          <w:rFonts w:eastAsia="Times New Roman"/>
          <w:color w:val="1D2228"/>
          <w:szCs w:val="24"/>
        </w:rPr>
        <w:t xml:space="preserve"> -μερικοί εκ των οποίων σήμερα είναι εδώ και τους ε</w:t>
      </w:r>
      <w:r w:rsidRPr="008E0150">
        <w:rPr>
          <w:rFonts w:eastAsia="Times New Roman"/>
          <w:color w:val="1D2228"/>
          <w:szCs w:val="24"/>
        </w:rPr>
        <w:t>υχαριστούμε πολύ</w:t>
      </w:r>
      <w:r>
        <w:rPr>
          <w:rFonts w:eastAsia="Times New Roman"/>
          <w:color w:val="1D2228"/>
          <w:szCs w:val="24"/>
        </w:rPr>
        <w:t>-</w:t>
      </w:r>
      <w:r w:rsidRPr="008E0150">
        <w:rPr>
          <w:rFonts w:eastAsia="Times New Roman"/>
          <w:color w:val="1D2228"/>
          <w:szCs w:val="24"/>
        </w:rPr>
        <w:t xml:space="preserve"> εγνωσμένου επιστημονικού </w:t>
      </w:r>
      <w:r>
        <w:rPr>
          <w:rFonts w:eastAsia="Times New Roman"/>
          <w:color w:val="1D2228"/>
          <w:szCs w:val="24"/>
        </w:rPr>
        <w:t xml:space="preserve">και </w:t>
      </w:r>
      <w:r w:rsidRPr="008E0150">
        <w:rPr>
          <w:rFonts w:eastAsia="Times New Roman"/>
          <w:color w:val="1D2228"/>
          <w:szCs w:val="24"/>
        </w:rPr>
        <w:t>προσωπικού κύρους μ</w:t>
      </w:r>
      <w:r>
        <w:rPr>
          <w:rFonts w:eastAsia="Times New Roman"/>
          <w:color w:val="1D2228"/>
          <w:szCs w:val="24"/>
        </w:rPr>
        <w:t xml:space="preserve">ε </w:t>
      </w:r>
      <w:proofErr w:type="spellStart"/>
      <w:r>
        <w:rPr>
          <w:rFonts w:eastAsia="Times New Roman"/>
          <w:color w:val="1D2228"/>
          <w:szCs w:val="24"/>
        </w:rPr>
        <w:t>ευρυγώνια</w:t>
      </w:r>
      <w:proofErr w:type="spellEnd"/>
      <w:r>
        <w:rPr>
          <w:rFonts w:eastAsia="Times New Roman"/>
          <w:color w:val="1D2228"/>
          <w:szCs w:val="24"/>
        </w:rPr>
        <w:t xml:space="preserve"> και σύγχρονη ματιά για το </w:t>
      </w:r>
      <w:r>
        <w:rPr>
          <w:rFonts w:eastAsia="Times New Roman"/>
          <w:color w:val="1D2228"/>
          <w:szCs w:val="24"/>
        </w:rPr>
        <w:t>π</w:t>
      </w:r>
      <w:r w:rsidRPr="008E0150">
        <w:rPr>
          <w:rFonts w:eastAsia="Times New Roman"/>
          <w:color w:val="1D2228"/>
          <w:szCs w:val="24"/>
        </w:rPr>
        <w:t xml:space="preserve">οινικό </w:t>
      </w:r>
      <w:r>
        <w:rPr>
          <w:rFonts w:eastAsia="Times New Roman"/>
          <w:color w:val="1D2228"/>
          <w:szCs w:val="24"/>
        </w:rPr>
        <w:t xml:space="preserve">και </w:t>
      </w:r>
      <w:r>
        <w:rPr>
          <w:rFonts w:eastAsia="Times New Roman"/>
          <w:color w:val="1D2228"/>
          <w:szCs w:val="24"/>
        </w:rPr>
        <w:t>δ</w:t>
      </w:r>
      <w:r w:rsidRPr="008E0150">
        <w:rPr>
          <w:rFonts w:eastAsia="Times New Roman"/>
          <w:color w:val="1D2228"/>
          <w:szCs w:val="24"/>
        </w:rPr>
        <w:t>ικονομικό σύστημα</w:t>
      </w:r>
      <w:r>
        <w:rPr>
          <w:rFonts w:eastAsia="Times New Roman"/>
          <w:color w:val="1D2228"/>
          <w:szCs w:val="24"/>
        </w:rPr>
        <w:t>. Τ</w:t>
      </w:r>
      <w:r w:rsidRPr="008E0150">
        <w:rPr>
          <w:rFonts w:eastAsia="Times New Roman"/>
          <w:color w:val="1D2228"/>
          <w:szCs w:val="24"/>
        </w:rPr>
        <w:t xml:space="preserve">ο αποτέλεσμα της εργασίας </w:t>
      </w:r>
      <w:r w:rsidRPr="008E0150">
        <w:rPr>
          <w:rFonts w:eastAsia="Times New Roman"/>
          <w:color w:val="1D2228"/>
          <w:szCs w:val="24"/>
        </w:rPr>
        <w:lastRenderedPageBreak/>
        <w:t>τ</w:t>
      </w:r>
      <w:r>
        <w:rPr>
          <w:rFonts w:eastAsia="Times New Roman"/>
          <w:color w:val="1D2228"/>
          <w:szCs w:val="24"/>
        </w:rPr>
        <w:t xml:space="preserve">ους είναι εναρμονισμένο με το </w:t>
      </w:r>
      <w:proofErr w:type="spellStart"/>
      <w:r>
        <w:rPr>
          <w:rFonts w:eastAsia="Times New Roman"/>
          <w:color w:val="1D2228"/>
          <w:szCs w:val="24"/>
        </w:rPr>
        <w:t>δικαιο</w:t>
      </w:r>
      <w:r w:rsidRPr="008E0150">
        <w:rPr>
          <w:rFonts w:eastAsia="Times New Roman"/>
          <w:color w:val="1D2228"/>
          <w:szCs w:val="24"/>
        </w:rPr>
        <w:t>κ</w:t>
      </w:r>
      <w:r w:rsidRPr="008E0150">
        <w:rPr>
          <w:rFonts w:eastAsia="Times New Roman"/>
          <w:color w:val="1D2228"/>
          <w:szCs w:val="24"/>
        </w:rPr>
        <w:t>ρατικό</w:t>
      </w:r>
      <w:proofErr w:type="spellEnd"/>
      <w:r w:rsidRPr="008E0150">
        <w:rPr>
          <w:rFonts w:eastAsia="Times New Roman"/>
          <w:color w:val="1D2228"/>
          <w:szCs w:val="24"/>
        </w:rPr>
        <w:t xml:space="preserve"> και ανθρωποκεντρικό πνεύμα</w:t>
      </w:r>
      <w:r>
        <w:rPr>
          <w:rFonts w:eastAsia="Times New Roman"/>
          <w:color w:val="1D2228"/>
          <w:szCs w:val="24"/>
        </w:rPr>
        <w:t>,</w:t>
      </w:r>
      <w:r w:rsidRPr="008E0150">
        <w:rPr>
          <w:rFonts w:eastAsia="Times New Roman"/>
          <w:color w:val="1D2228"/>
          <w:szCs w:val="24"/>
        </w:rPr>
        <w:t xml:space="preserve"> αλλά και με τις κατευθύνσεις</w:t>
      </w:r>
      <w:r>
        <w:rPr>
          <w:rFonts w:eastAsia="Times New Roman"/>
          <w:color w:val="1D2228"/>
          <w:szCs w:val="24"/>
        </w:rPr>
        <w:t>,</w:t>
      </w:r>
      <w:r w:rsidRPr="008E0150">
        <w:rPr>
          <w:rFonts w:eastAsia="Times New Roman"/>
          <w:color w:val="1D2228"/>
          <w:szCs w:val="24"/>
        </w:rPr>
        <w:t xml:space="preserve"> υποδείξεις των </w:t>
      </w:r>
      <w:r>
        <w:rPr>
          <w:rFonts w:eastAsia="Times New Roman"/>
          <w:color w:val="1D2228"/>
          <w:szCs w:val="24"/>
        </w:rPr>
        <w:t>Ευρωπαϊκών Δ</w:t>
      </w:r>
      <w:r w:rsidRPr="008E0150">
        <w:rPr>
          <w:rFonts w:eastAsia="Times New Roman"/>
          <w:color w:val="1D2228"/>
          <w:szCs w:val="24"/>
        </w:rPr>
        <w:t>ικαστηρίων και προτύπων</w:t>
      </w:r>
      <w:r>
        <w:rPr>
          <w:rFonts w:eastAsia="Times New Roman"/>
          <w:color w:val="1D2228"/>
          <w:szCs w:val="24"/>
        </w:rPr>
        <w:t>,</w:t>
      </w:r>
      <w:r w:rsidRPr="008E0150">
        <w:rPr>
          <w:rFonts w:eastAsia="Times New Roman"/>
          <w:color w:val="1D2228"/>
          <w:szCs w:val="24"/>
        </w:rPr>
        <w:t xml:space="preserve"> ιδίως σε ό</w:t>
      </w:r>
      <w:r>
        <w:rPr>
          <w:rFonts w:eastAsia="Times New Roman"/>
          <w:color w:val="1D2228"/>
          <w:szCs w:val="24"/>
        </w:rPr>
        <w:t>,</w:t>
      </w:r>
      <w:r w:rsidRPr="008E0150">
        <w:rPr>
          <w:rFonts w:eastAsia="Times New Roman"/>
          <w:color w:val="1D2228"/>
          <w:szCs w:val="24"/>
        </w:rPr>
        <w:t xml:space="preserve">τι αφορά την ισορροπία μεταξύ της υπερβολικής αυστηρότητας των ποινών και της υπερβολικής επιείκειας κατά την εκτέλεσή </w:t>
      </w:r>
      <w:r>
        <w:rPr>
          <w:rFonts w:eastAsia="Times New Roman"/>
          <w:color w:val="1D2228"/>
          <w:szCs w:val="24"/>
        </w:rPr>
        <w:t xml:space="preserve">τους. </w:t>
      </w:r>
    </w:p>
    <w:p w14:paraId="38B9DD2E"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Οι</w:t>
      </w:r>
      <w:r>
        <w:rPr>
          <w:rFonts w:eastAsia="Times New Roman"/>
          <w:color w:val="1D2228"/>
          <w:szCs w:val="24"/>
        </w:rPr>
        <w:t xml:space="preserve"> αλλαγές στον Ποινικό Κ</w:t>
      </w:r>
      <w:r w:rsidRPr="008E0150">
        <w:rPr>
          <w:rFonts w:eastAsia="Times New Roman"/>
          <w:color w:val="1D2228"/>
          <w:szCs w:val="24"/>
        </w:rPr>
        <w:t>ώδικα είναι πολλές και ουσιώδεις</w:t>
      </w:r>
      <w:r>
        <w:rPr>
          <w:rFonts w:eastAsia="Times New Roman"/>
          <w:color w:val="1D2228"/>
          <w:szCs w:val="24"/>
        </w:rPr>
        <w:t>. Ε</w:t>
      </w:r>
      <w:r w:rsidRPr="008E0150">
        <w:rPr>
          <w:rFonts w:eastAsia="Times New Roman"/>
          <w:color w:val="1D2228"/>
          <w:szCs w:val="24"/>
        </w:rPr>
        <w:t>πισημαίνω κάποιες από αυτές</w:t>
      </w:r>
      <w:r>
        <w:rPr>
          <w:rFonts w:eastAsia="Times New Roman"/>
          <w:color w:val="1D2228"/>
          <w:szCs w:val="24"/>
        </w:rPr>
        <w:t xml:space="preserve">: H </w:t>
      </w:r>
      <w:r w:rsidRPr="008E0150">
        <w:rPr>
          <w:rFonts w:eastAsia="Times New Roman"/>
          <w:color w:val="1D2228"/>
          <w:szCs w:val="24"/>
        </w:rPr>
        <w:t xml:space="preserve">κατάργηση των </w:t>
      </w:r>
      <w:r>
        <w:rPr>
          <w:rFonts w:eastAsia="Times New Roman"/>
          <w:color w:val="1D2228"/>
          <w:szCs w:val="24"/>
        </w:rPr>
        <w:t xml:space="preserve">πταισμάτων </w:t>
      </w:r>
      <w:r w:rsidRPr="008E0150">
        <w:rPr>
          <w:rFonts w:eastAsia="Times New Roman"/>
          <w:color w:val="1D2228"/>
          <w:szCs w:val="24"/>
        </w:rPr>
        <w:t>ως εγκλημάτων και η αντιμετώπισή τους ως διοικητικών παραβάσεων</w:t>
      </w:r>
      <w:r>
        <w:rPr>
          <w:rFonts w:eastAsia="Times New Roman"/>
          <w:color w:val="1D2228"/>
          <w:szCs w:val="24"/>
        </w:rPr>
        <w:t xml:space="preserve">. Με τον τρόπο αυτό </w:t>
      </w:r>
      <w:r w:rsidRPr="008E0150">
        <w:rPr>
          <w:rFonts w:eastAsia="Times New Roman"/>
          <w:color w:val="1D2228"/>
          <w:szCs w:val="24"/>
        </w:rPr>
        <w:t>αποφεύγεται η άσκοπη ταλαιπωρία των πολιτών</w:t>
      </w:r>
      <w:r>
        <w:rPr>
          <w:rFonts w:eastAsia="Times New Roman"/>
          <w:color w:val="1D2228"/>
          <w:szCs w:val="24"/>
        </w:rPr>
        <w:t>,</w:t>
      </w:r>
      <w:r w:rsidRPr="008E0150">
        <w:rPr>
          <w:rFonts w:eastAsia="Times New Roman"/>
          <w:color w:val="1D2228"/>
          <w:szCs w:val="24"/>
        </w:rPr>
        <w:t xml:space="preserve"> των δικαστικών</w:t>
      </w:r>
      <w:r w:rsidRPr="008E0150">
        <w:rPr>
          <w:rFonts w:eastAsia="Times New Roman"/>
          <w:color w:val="1D2228"/>
          <w:szCs w:val="24"/>
        </w:rPr>
        <w:t xml:space="preserve"> λειτουργών και δικαστικών υπηρεσιών</w:t>
      </w:r>
      <w:r>
        <w:rPr>
          <w:rFonts w:eastAsia="Times New Roman"/>
          <w:color w:val="1D2228"/>
          <w:szCs w:val="24"/>
        </w:rPr>
        <w:t>. Η</w:t>
      </w:r>
      <w:r w:rsidRPr="008E0150">
        <w:rPr>
          <w:rFonts w:eastAsia="Times New Roman"/>
          <w:color w:val="1D2228"/>
          <w:szCs w:val="24"/>
        </w:rPr>
        <w:t xml:space="preserve"> αναμόρφωση του συστήματος των ποινών</w:t>
      </w:r>
      <w:r>
        <w:rPr>
          <w:rFonts w:eastAsia="Times New Roman"/>
          <w:color w:val="1D2228"/>
          <w:szCs w:val="24"/>
        </w:rPr>
        <w:t>,</w:t>
      </w:r>
      <w:r w:rsidRPr="008E0150">
        <w:rPr>
          <w:rFonts w:eastAsia="Times New Roman"/>
          <w:color w:val="1D2228"/>
          <w:szCs w:val="24"/>
        </w:rPr>
        <w:t xml:space="preserve"> μ</w:t>
      </w:r>
      <w:r>
        <w:rPr>
          <w:rFonts w:eastAsia="Times New Roman"/>
          <w:color w:val="1D2228"/>
          <w:szCs w:val="24"/>
        </w:rPr>
        <w:t xml:space="preserve">ειώνοντας </w:t>
      </w:r>
      <w:r w:rsidRPr="008E0150">
        <w:rPr>
          <w:rFonts w:eastAsia="Times New Roman"/>
          <w:color w:val="1D2228"/>
          <w:szCs w:val="24"/>
        </w:rPr>
        <w:t>όπου πρέπει την υπερβολική αυστηρότητα</w:t>
      </w:r>
      <w:r>
        <w:rPr>
          <w:rFonts w:eastAsia="Times New Roman"/>
          <w:color w:val="1D2228"/>
          <w:szCs w:val="24"/>
        </w:rPr>
        <w:t xml:space="preserve"> -για</w:t>
      </w:r>
      <w:r w:rsidRPr="008E0150">
        <w:rPr>
          <w:rFonts w:eastAsia="Times New Roman"/>
          <w:color w:val="1D2228"/>
          <w:szCs w:val="24"/>
        </w:rPr>
        <w:t xml:space="preserve"> παράδειγμα</w:t>
      </w:r>
      <w:r>
        <w:rPr>
          <w:rFonts w:eastAsia="Times New Roman"/>
          <w:color w:val="1D2228"/>
          <w:szCs w:val="24"/>
        </w:rPr>
        <w:t>, σ</w:t>
      </w:r>
      <w:r w:rsidRPr="008E0150">
        <w:rPr>
          <w:rFonts w:eastAsia="Times New Roman"/>
          <w:color w:val="1D2228"/>
          <w:szCs w:val="24"/>
        </w:rPr>
        <w:t>την ισόβια κάθειρξη ή στο ανώτατο όριο της πρόσκαιρης</w:t>
      </w:r>
      <w:r>
        <w:rPr>
          <w:rFonts w:eastAsia="Times New Roman"/>
          <w:color w:val="1D2228"/>
          <w:szCs w:val="24"/>
        </w:rPr>
        <w:t>,</w:t>
      </w:r>
      <w:r w:rsidRPr="008E0150">
        <w:rPr>
          <w:rFonts w:eastAsia="Times New Roman"/>
          <w:color w:val="1D2228"/>
          <w:szCs w:val="24"/>
        </w:rPr>
        <w:t xml:space="preserve"> στην ποινική μετα</w:t>
      </w:r>
      <w:r>
        <w:rPr>
          <w:rFonts w:eastAsia="Times New Roman"/>
          <w:color w:val="1D2228"/>
          <w:szCs w:val="24"/>
        </w:rPr>
        <w:t>χείριση ανηλίκων και αλλού-</w:t>
      </w:r>
      <w:r>
        <w:rPr>
          <w:rFonts w:eastAsia="Times New Roman"/>
          <w:color w:val="1D2228"/>
          <w:szCs w:val="24"/>
        </w:rPr>
        <w:t>,</w:t>
      </w:r>
      <w:r>
        <w:rPr>
          <w:rFonts w:eastAsia="Times New Roman"/>
          <w:color w:val="1D2228"/>
          <w:szCs w:val="24"/>
        </w:rPr>
        <w:t xml:space="preserve"> ενισχύοντ</w:t>
      </w:r>
      <w:r>
        <w:rPr>
          <w:rFonts w:eastAsia="Times New Roman"/>
          <w:color w:val="1D2228"/>
          <w:szCs w:val="24"/>
        </w:rPr>
        <w:t xml:space="preserve">ας τις απειλούμενες </w:t>
      </w:r>
      <w:r w:rsidRPr="008E0150">
        <w:rPr>
          <w:rFonts w:eastAsia="Times New Roman"/>
          <w:color w:val="1D2228"/>
          <w:szCs w:val="24"/>
        </w:rPr>
        <w:t>ποινές στους διευθύνοντες εγκληματικές οργανώσεις</w:t>
      </w:r>
      <w:r>
        <w:rPr>
          <w:rFonts w:eastAsia="Times New Roman"/>
          <w:color w:val="1D2228"/>
          <w:szCs w:val="24"/>
        </w:rPr>
        <w:t>,</w:t>
      </w:r>
      <w:r w:rsidRPr="008E0150">
        <w:rPr>
          <w:rFonts w:eastAsia="Times New Roman"/>
          <w:color w:val="1D2228"/>
          <w:szCs w:val="24"/>
        </w:rPr>
        <w:t xml:space="preserve"> σε εκείνους που εκμεταλλεύονται γενετήσια τους ανήλικους</w:t>
      </w:r>
      <w:r>
        <w:rPr>
          <w:rFonts w:eastAsia="Times New Roman"/>
          <w:color w:val="1D2228"/>
          <w:szCs w:val="24"/>
        </w:rPr>
        <w:t>, σ</w:t>
      </w:r>
      <w:r w:rsidRPr="008E0150">
        <w:rPr>
          <w:rFonts w:eastAsia="Times New Roman"/>
          <w:color w:val="1D2228"/>
          <w:szCs w:val="24"/>
        </w:rPr>
        <w:t>τους δράστες ρατσιστικών εγκλημάτων</w:t>
      </w:r>
      <w:r>
        <w:rPr>
          <w:rFonts w:eastAsia="Times New Roman"/>
          <w:color w:val="1D2228"/>
          <w:szCs w:val="24"/>
        </w:rPr>
        <w:t>,</w:t>
      </w:r>
      <w:r w:rsidRPr="008E0150">
        <w:rPr>
          <w:rFonts w:eastAsia="Times New Roman"/>
          <w:color w:val="1D2228"/>
          <w:szCs w:val="24"/>
        </w:rPr>
        <w:t xml:space="preserve"> αλλά και διευρύνοντας το πλαίσιο ποινής και σε λοιπές μ</w:t>
      </w:r>
      <w:r>
        <w:rPr>
          <w:rFonts w:eastAsia="Times New Roman"/>
          <w:color w:val="1D2228"/>
          <w:szCs w:val="24"/>
        </w:rPr>
        <w:t>ορφές</w:t>
      </w:r>
      <w:r w:rsidRPr="008E0150">
        <w:rPr>
          <w:rFonts w:eastAsia="Times New Roman"/>
          <w:color w:val="1D2228"/>
          <w:szCs w:val="24"/>
        </w:rPr>
        <w:t xml:space="preserve"> βιασμ</w:t>
      </w:r>
      <w:r>
        <w:rPr>
          <w:rFonts w:eastAsia="Times New Roman"/>
          <w:color w:val="1D2228"/>
          <w:szCs w:val="24"/>
        </w:rPr>
        <w:t>ού</w:t>
      </w:r>
      <w:r w:rsidRPr="008E0150">
        <w:rPr>
          <w:rFonts w:eastAsia="Times New Roman"/>
          <w:color w:val="1D2228"/>
          <w:szCs w:val="24"/>
        </w:rPr>
        <w:t xml:space="preserve"> πέραν των ισχυουσών</w:t>
      </w:r>
      <w:r>
        <w:rPr>
          <w:rFonts w:eastAsia="Times New Roman"/>
          <w:color w:val="1D2228"/>
          <w:szCs w:val="24"/>
        </w:rPr>
        <w:t>.</w:t>
      </w:r>
    </w:p>
    <w:p w14:paraId="38B9DD2F"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lastRenderedPageBreak/>
        <w:t>Σ</w:t>
      </w:r>
      <w:r w:rsidRPr="008E0150">
        <w:rPr>
          <w:rFonts w:eastAsia="Times New Roman"/>
          <w:color w:val="1D2228"/>
          <w:szCs w:val="24"/>
        </w:rPr>
        <w:t xml:space="preserve">το σημείο αυτό </w:t>
      </w:r>
      <w:r>
        <w:rPr>
          <w:rFonts w:eastAsia="Times New Roman"/>
          <w:color w:val="1D2228"/>
          <w:szCs w:val="24"/>
        </w:rPr>
        <w:t>-</w:t>
      </w:r>
      <w:r w:rsidRPr="008E0150">
        <w:rPr>
          <w:rFonts w:eastAsia="Times New Roman"/>
          <w:color w:val="1D2228"/>
          <w:szCs w:val="24"/>
        </w:rPr>
        <w:t>και επειδή διαδίδονται τα αντίθετα</w:t>
      </w:r>
      <w:r>
        <w:rPr>
          <w:rFonts w:eastAsia="Times New Roman"/>
          <w:color w:val="1D2228"/>
          <w:szCs w:val="24"/>
        </w:rPr>
        <w:t>-</w:t>
      </w:r>
      <w:r w:rsidRPr="008E0150">
        <w:rPr>
          <w:rFonts w:eastAsia="Times New Roman"/>
          <w:color w:val="1D2228"/>
          <w:szCs w:val="24"/>
        </w:rPr>
        <w:t xml:space="preserve"> θέλω να παρατηρήσω ότι το σχέδιο νόμου δια</w:t>
      </w:r>
      <w:r>
        <w:rPr>
          <w:rFonts w:eastAsia="Times New Roman"/>
          <w:color w:val="1D2228"/>
          <w:szCs w:val="24"/>
        </w:rPr>
        <w:t xml:space="preserve">τηρεί τον </w:t>
      </w:r>
      <w:r w:rsidRPr="008E0150">
        <w:rPr>
          <w:rFonts w:eastAsia="Times New Roman"/>
          <w:color w:val="1D2228"/>
          <w:szCs w:val="24"/>
        </w:rPr>
        <w:t>βιασμό</w:t>
      </w:r>
      <w:r>
        <w:rPr>
          <w:rFonts w:eastAsia="Times New Roman"/>
          <w:color w:val="1D2228"/>
          <w:szCs w:val="24"/>
        </w:rPr>
        <w:t xml:space="preserve"> ως</w:t>
      </w:r>
      <w:r w:rsidRPr="008E0150">
        <w:rPr>
          <w:rFonts w:eastAsia="Times New Roman"/>
          <w:color w:val="1D2228"/>
          <w:szCs w:val="24"/>
        </w:rPr>
        <w:t xml:space="preserve"> κακούργημα</w:t>
      </w:r>
      <w:r>
        <w:rPr>
          <w:rFonts w:eastAsia="Times New Roman"/>
          <w:color w:val="1D2228"/>
          <w:szCs w:val="24"/>
        </w:rPr>
        <w:t>. Α</w:t>
      </w:r>
      <w:r w:rsidRPr="008E0150">
        <w:rPr>
          <w:rFonts w:eastAsia="Times New Roman"/>
          <w:color w:val="1D2228"/>
          <w:szCs w:val="24"/>
        </w:rPr>
        <w:t>ναφέρεται ρητά στην παράγραφο 1 του άρθρου 336</w:t>
      </w:r>
      <w:r>
        <w:rPr>
          <w:rFonts w:eastAsia="Times New Roman"/>
          <w:color w:val="1D2228"/>
          <w:szCs w:val="24"/>
        </w:rPr>
        <w:t>. Μ</w:t>
      </w:r>
      <w:r w:rsidRPr="008E0150">
        <w:rPr>
          <w:rFonts w:eastAsia="Times New Roman"/>
          <w:color w:val="1D2228"/>
          <w:szCs w:val="24"/>
        </w:rPr>
        <w:t>ε την προσθήκη</w:t>
      </w:r>
      <w:r>
        <w:rPr>
          <w:rFonts w:eastAsia="Times New Roman"/>
          <w:color w:val="1D2228"/>
          <w:szCs w:val="24"/>
        </w:rPr>
        <w:t>,</w:t>
      </w:r>
      <w:r w:rsidRPr="008E0150">
        <w:rPr>
          <w:rFonts w:eastAsia="Times New Roman"/>
          <w:color w:val="1D2228"/>
          <w:szCs w:val="24"/>
        </w:rPr>
        <w:t xml:space="preserve"> </w:t>
      </w:r>
      <w:r>
        <w:rPr>
          <w:rFonts w:eastAsia="Times New Roman"/>
          <w:color w:val="1D2228"/>
          <w:szCs w:val="24"/>
        </w:rPr>
        <w:t xml:space="preserve">δε, </w:t>
      </w:r>
      <w:r w:rsidRPr="008E0150">
        <w:rPr>
          <w:rFonts w:eastAsia="Times New Roman"/>
          <w:color w:val="1D2228"/>
          <w:szCs w:val="24"/>
        </w:rPr>
        <w:t>της παραγράφου 2 του ίδιου άρθρου</w:t>
      </w:r>
      <w:r>
        <w:rPr>
          <w:rFonts w:eastAsia="Times New Roman"/>
          <w:color w:val="1D2228"/>
          <w:szCs w:val="24"/>
        </w:rPr>
        <w:t>,</w:t>
      </w:r>
      <w:r w:rsidRPr="008E0150">
        <w:rPr>
          <w:rFonts w:eastAsia="Times New Roman"/>
          <w:color w:val="1D2228"/>
          <w:szCs w:val="24"/>
        </w:rPr>
        <w:t xml:space="preserve"> η οποία ορίζει ότι </w:t>
      </w:r>
      <w:r>
        <w:rPr>
          <w:rFonts w:eastAsia="Times New Roman"/>
          <w:color w:val="1D2228"/>
          <w:szCs w:val="24"/>
        </w:rPr>
        <w:t>«</w:t>
      </w:r>
      <w:r w:rsidRPr="008E0150">
        <w:rPr>
          <w:rFonts w:eastAsia="Times New Roman"/>
          <w:color w:val="1D2228"/>
          <w:szCs w:val="24"/>
        </w:rPr>
        <w:t>γεν</w:t>
      </w:r>
      <w:r w:rsidRPr="008E0150">
        <w:rPr>
          <w:rFonts w:eastAsia="Times New Roman"/>
          <w:color w:val="1D2228"/>
          <w:szCs w:val="24"/>
        </w:rPr>
        <w:t>ετήσια πράξη είναι η συνουσία και η ίσης βαρύτητας με αυτ</w:t>
      </w:r>
      <w:r>
        <w:rPr>
          <w:rFonts w:eastAsia="Times New Roman"/>
          <w:color w:val="1D2228"/>
          <w:szCs w:val="24"/>
        </w:rPr>
        <w:t>ή</w:t>
      </w:r>
      <w:r w:rsidRPr="008E0150">
        <w:rPr>
          <w:rFonts w:eastAsia="Times New Roman"/>
          <w:color w:val="1D2228"/>
          <w:szCs w:val="24"/>
        </w:rPr>
        <w:t>ν πράξεις</w:t>
      </w:r>
      <w:r>
        <w:rPr>
          <w:rFonts w:eastAsia="Times New Roman"/>
          <w:color w:val="1D2228"/>
          <w:szCs w:val="24"/>
        </w:rPr>
        <w:t>»,</w:t>
      </w:r>
      <w:r w:rsidRPr="008E0150">
        <w:rPr>
          <w:rFonts w:eastAsia="Times New Roman"/>
          <w:color w:val="1D2228"/>
          <w:szCs w:val="24"/>
        </w:rPr>
        <w:t xml:space="preserve"> διευρύνεται το πεδίο εφαρμογής και </w:t>
      </w:r>
      <w:r>
        <w:rPr>
          <w:rFonts w:eastAsia="Times New Roman"/>
          <w:color w:val="1D2228"/>
          <w:szCs w:val="24"/>
        </w:rPr>
        <w:t xml:space="preserve">η </w:t>
      </w:r>
      <w:r w:rsidRPr="008E0150">
        <w:rPr>
          <w:rFonts w:eastAsia="Times New Roman"/>
          <w:color w:val="1D2228"/>
          <w:szCs w:val="24"/>
        </w:rPr>
        <w:t>δυνατότητα απ</w:t>
      </w:r>
      <w:r>
        <w:rPr>
          <w:rFonts w:eastAsia="Times New Roman"/>
          <w:color w:val="1D2228"/>
          <w:szCs w:val="24"/>
        </w:rPr>
        <w:t>ό</w:t>
      </w:r>
      <w:r w:rsidRPr="008E0150">
        <w:rPr>
          <w:rFonts w:eastAsia="Times New Roman"/>
          <w:color w:val="1D2228"/>
          <w:szCs w:val="24"/>
        </w:rPr>
        <w:t>δε</w:t>
      </w:r>
      <w:r>
        <w:rPr>
          <w:rFonts w:eastAsia="Times New Roman"/>
          <w:color w:val="1D2228"/>
          <w:szCs w:val="24"/>
        </w:rPr>
        <w:t>ι</w:t>
      </w:r>
      <w:r w:rsidRPr="008E0150">
        <w:rPr>
          <w:rFonts w:eastAsia="Times New Roman"/>
          <w:color w:val="1D2228"/>
          <w:szCs w:val="24"/>
        </w:rPr>
        <w:t>ξ</w:t>
      </w:r>
      <w:r>
        <w:rPr>
          <w:rFonts w:eastAsia="Times New Roman"/>
          <w:color w:val="1D2228"/>
          <w:szCs w:val="24"/>
        </w:rPr>
        <w:t>η</w:t>
      </w:r>
      <w:r w:rsidRPr="008E0150">
        <w:rPr>
          <w:rFonts w:eastAsia="Times New Roman"/>
          <w:color w:val="1D2228"/>
          <w:szCs w:val="24"/>
        </w:rPr>
        <w:t>ς της παράνομης πράξης</w:t>
      </w:r>
      <w:r>
        <w:rPr>
          <w:rFonts w:eastAsia="Times New Roman"/>
          <w:color w:val="1D2228"/>
          <w:szCs w:val="24"/>
        </w:rPr>
        <w:t xml:space="preserve">. </w:t>
      </w:r>
    </w:p>
    <w:p w14:paraId="38B9DD30"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Π</w:t>
      </w:r>
      <w:r w:rsidRPr="008E0150">
        <w:rPr>
          <w:rFonts w:eastAsia="Times New Roman"/>
          <w:color w:val="1D2228"/>
          <w:szCs w:val="24"/>
        </w:rPr>
        <w:t>εραιτέρω</w:t>
      </w:r>
      <w:r>
        <w:rPr>
          <w:rFonts w:eastAsia="Times New Roman"/>
          <w:color w:val="1D2228"/>
          <w:szCs w:val="24"/>
        </w:rPr>
        <w:t>,</w:t>
      </w:r>
      <w:r w:rsidRPr="008E0150">
        <w:rPr>
          <w:rFonts w:eastAsia="Times New Roman"/>
          <w:color w:val="1D2228"/>
          <w:szCs w:val="24"/>
        </w:rPr>
        <w:t xml:space="preserve"> το κεφάλ</w:t>
      </w:r>
      <w:r>
        <w:rPr>
          <w:rFonts w:eastAsia="Times New Roman"/>
          <w:color w:val="1D2228"/>
          <w:szCs w:val="24"/>
        </w:rPr>
        <w:t>αιο</w:t>
      </w:r>
      <w:r w:rsidRPr="008E0150">
        <w:rPr>
          <w:rFonts w:eastAsia="Times New Roman"/>
          <w:color w:val="1D2228"/>
          <w:szCs w:val="24"/>
        </w:rPr>
        <w:t xml:space="preserve"> του Ποινικού Κώδικα </w:t>
      </w:r>
      <w:r>
        <w:rPr>
          <w:rFonts w:eastAsia="Times New Roman"/>
          <w:color w:val="1D2228"/>
          <w:szCs w:val="24"/>
        </w:rPr>
        <w:t>«Ε</w:t>
      </w:r>
      <w:r w:rsidRPr="008E0150">
        <w:rPr>
          <w:rFonts w:eastAsia="Times New Roman"/>
          <w:color w:val="1D2228"/>
          <w:szCs w:val="24"/>
        </w:rPr>
        <w:t>γκλήματα κατά της γενετήσιας ελευθερίας και εγκλήματα οικονο</w:t>
      </w:r>
      <w:r w:rsidRPr="008E0150">
        <w:rPr>
          <w:rFonts w:eastAsia="Times New Roman"/>
          <w:color w:val="1D2228"/>
          <w:szCs w:val="24"/>
        </w:rPr>
        <w:t>μικής εκμετάλλευσης της γενετήσιας ζωής</w:t>
      </w:r>
      <w:r>
        <w:rPr>
          <w:rFonts w:eastAsia="Times New Roman"/>
          <w:color w:val="1D2228"/>
          <w:szCs w:val="24"/>
        </w:rPr>
        <w:t>»</w:t>
      </w:r>
      <w:r w:rsidRPr="008E0150">
        <w:rPr>
          <w:rFonts w:eastAsia="Times New Roman"/>
          <w:color w:val="1D2228"/>
          <w:szCs w:val="24"/>
        </w:rPr>
        <w:t xml:space="preserve"> περιλαμβάνει</w:t>
      </w:r>
      <w:r>
        <w:rPr>
          <w:rFonts w:eastAsia="Times New Roman"/>
          <w:color w:val="1D2228"/>
          <w:szCs w:val="24"/>
        </w:rPr>
        <w:t xml:space="preserve"> και πολλές άλλες ποινικοποιήσεις,</w:t>
      </w:r>
      <w:r w:rsidRPr="008E0150">
        <w:rPr>
          <w:rFonts w:eastAsia="Times New Roman"/>
          <w:color w:val="1D2228"/>
          <w:szCs w:val="24"/>
        </w:rPr>
        <w:t xml:space="preserve"> δηλαδή και </w:t>
      </w:r>
      <w:r>
        <w:rPr>
          <w:rFonts w:eastAsia="Times New Roman"/>
          <w:color w:val="1D2228"/>
          <w:szCs w:val="24"/>
        </w:rPr>
        <w:t>άλλα</w:t>
      </w:r>
      <w:r w:rsidRPr="008E0150">
        <w:rPr>
          <w:rFonts w:eastAsia="Times New Roman"/>
          <w:color w:val="1D2228"/>
          <w:szCs w:val="24"/>
        </w:rPr>
        <w:t xml:space="preserve"> εγκλήματα</w:t>
      </w:r>
      <w:r>
        <w:rPr>
          <w:rFonts w:eastAsia="Times New Roman"/>
          <w:color w:val="1D2228"/>
          <w:szCs w:val="24"/>
        </w:rPr>
        <w:t>,</w:t>
      </w:r>
      <w:r w:rsidRPr="008E0150">
        <w:rPr>
          <w:rFonts w:eastAsia="Times New Roman"/>
          <w:color w:val="1D2228"/>
          <w:szCs w:val="24"/>
        </w:rPr>
        <w:t xml:space="preserve"> που δεν </w:t>
      </w:r>
      <w:r>
        <w:rPr>
          <w:rFonts w:eastAsia="Times New Roman"/>
          <w:color w:val="1D2228"/>
          <w:szCs w:val="24"/>
        </w:rPr>
        <w:t>έχουν τις</w:t>
      </w:r>
      <w:r w:rsidRPr="008E0150">
        <w:rPr>
          <w:rFonts w:eastAsia="Times New Roman"/>
          <w:color w:val="1D2228"/>
          <w:szCs w:val="24"/>
        </w:rPr>
        <w:t xml:space="preserve"> προδιαγραφές βαρύτητας της παραγράφου 1 του 336</w:t>
      </w:r>
      <w:r>
        <w:rPr>
          <w:rFonts w:eastAsia="Times New Roman"/>
          <w:color w:val="1D2228"/>
          <w:szCs w:val="24"/>
        </w:rPr>
        <w:t>,</w:t>
      </w:r>
      <w:r w:rsidRPr="008E0150">
        <w:rPr>
          <w:rFonts w:eastAsia="Times New Roman"/>
          <w:color w:val="1D2228"/>
          <w:szCs w:val="24"/>
        </w:rPr>
        <w:t xml:space="preserve"> αλλά περιλαμβάνουν πράξεις που είναι σεξουαλικές και τελούνται χωρίς τη συ</w:t>
      </w:r>
      <w:r w:rsidRPr="008E0150">
        <w:rPr>
          <w:rFonts w:eastAsia="Times New Roman"/>
          <w:color w:val="1D2228"/>
          <w:szCs w:val="24"/>
        </w:rPr>
        <w:t>ναίνεση του θύματος</w:t>
      </w:r>
      <w:r>
        <w:rPr>
          <w:rFonts w:eastAsia="Times New Roman"/>
          <w:color w:val="1D2228"/>
          <w:szCs w:val="24"/>
        </w:rPr>
        <w:t>. Ο</w:t>
      </w:r>
      <w:r w:rsidRPr="008E0150">
        <w:rPr>
          <w:rFonts w:eastAsia="Times New Roman"/>
          <w:color w:val="1D2228"/>
          <w:szCs w:val="24"/>
        </w:rPr>
        <w:t>ι πράξεις αυτές τιμωρούνται ανάλογα με τις ειδικές περιστάσεις από διάφορες διατάξεις</w:t>
      </w:r>
      <w:r>
        <w:rPr>
          <w:rFonts w:eastAsia="Times New Roman"/>
          <w:color w:val="1D2228"/>
          <w:szCs w:val="24"/>
        </w:rPr>
        <w:t>,</w:t>
      </w:r>
      <w:r w:rsidRPr="008E0150">
        <w:rPr>
          <w:rFonts w:eastAsia="Times New Roman"/>
          <w:color w:val="1D2228"/>
          <w:szCs w:val="24"/>
        </w:rPr>
        <w:t xml:space="preserve"> </w:t>
      </w:r>
      <w:r>
        <w:rPr>
          <w:rFonts w:eastAsia="Times New Roman"/>
          <w:color w:val="1D2228"/>
          <w:szCs w:val="24"/>
        </w:rPr>
        <w:t xml:space="preserve">όπως </w:t>
      </w:r>
      <w:r w:rsidRPr="008E0150">
        <w:rPr>
          <w:rFonts w:eastAsia="Times New Roman"/>
          <w:color w:val="1D2228"/>
          <w:szCs w:val="24"/>
        </w:rPr>
        <w:t>την παράγραφο 5</w:t>
      </w:r>
      <w:r>
        <w:rPr>
          <w:rFonts w:eastAsia="Times New Roman"/>
          <w:color w:val="1D2228"/>
          <w:szCs w:val="24"/>
        </w:rPr>
        <w:t>,</w:t>
      </w:r>
      <w:r w:rsidRPr="008E0150">
        <w:rPr>
          <w:rFonts w:eastAsia="Times New Roman"/>
          <w:color w:val="1D2228"/>
          <w:szCs w:val="24"/>
        </w:rPr>
        <w:t xml:space="preserve"> που </w:t>
      </w:r>
      <w:r>
        <w:rPr>
          <w:rFonts w:eastAsia="Times New Roman"/>
          <w:color w:val="1D2228"/>
          <w:szCs w:val="24"/>
        </w:rPr>
        <w:t>ε</w:t>
      </w:r>
      <w:r w:rsidRPr="008E0150">
        <w:rPr>
          <w:rFonts w:eastAsia="Times New Roman"/>
          <w:color w:val="1D2228"/>
          <w:szCs w:val="24"/>
        </w:rPr>
        <w:t>πίσης προστίθεται στο άρθρο 336 και επιχειρεί να καλύψει τις περιπτώσεις που δεν εμπίπτουν στ</w:t>
      </w:r>
      <w:r>
        <w:rPr>
          <w:rFonts w:eastAsia="Times New Roman"/>
          <w:color w:val="1D2228"/>
          <w:szCs w:val="24"/>
        </w:rPr>
        <w:t>ην</w:t>
      </w:r>
      <w:r w:rsidRPr="008E0150">
        <w:rPr>
          <w:rFonts w:eastAsia="Times New Roman"/>
          <w:color w:val="1D2228"/>
          <w:szCs w:val="24"/>
        </w:rPr>
        <w:t xml:space="preserve"> παράγραφο 1</w:t>
      </w:r>
      <w:r>
        <w:rPr>
          <w:rFonts w:eastAsia="Times New Roman"/>
          <w:color w:val="1D2228"/>
          <w:szCs w:val="24"/>
        </w:rPr>
        <w:t>.</w:t>
      </w:r>
    </w:p>
    <w:p w14:paraId="38B9DD31"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Επίσης, με </w:t>
      </w:r>
      <w:r>
        <w:rPr>
          <w:rFonts w:eastAsia="Times New Roman"/>
          <w:color w:val="1D2228"/>
          <w:szCs w:val="24"/>
        </w:rPr>
        <w:t>τ</w:t>
      </w:r>
      <w:r w:rsidRPr="008E0150">
        <w:rPr>
          <w:rFonts w:eastAsia="Times New Roman"/>
          <w:color w:val="1D2228"/>
          <w:szCs w:val="24"/>
        </w:rPr>
        <w:t>ο άρθρο 343</w:t>
      </w:r>
      <w:r>
        <w:rPr>
          <w:rFonts w:eastAsia="Times New Roman"/>
          <w:color w:val="1D2228"/>
          <w:szCs w:val="24"/>
        </w:rPr>
        <w:t xml:space="preserve"> </w:t>
      </w:r>
      <w:r w:rsidRPr="008E0150">
        <w:rPr>
          <w:rFonts w:eastAsia="Times New Roman"/>
          <w:color w:val="1D2228"/>
          <w:szCs w:val="24"/>
        </w:rPr>
        <w:t>τιμωρείται όποιος υποχρεώ</w:t>
      </w:r>
      <w:r>
        <w:rPr>
          <w:rFonts w:eastAsia="Times New Roman"/>
          <w:color w:val="1D2228"/>
          <w:szCs w:val="24"/>
        </w:rPr>
        <w:t xml:space="preserve">νει άλλον σε </w:t>
      </w:r>
      <w:r w:rsidRPr="008E0150">
        <w:rPr>
          <w:rFonts w:eastAsia="Times New Roman"/>
          <w:color w:val="1D2228"/>
          <w:szCs w:val="24"/>
        </w:rPr>
        <w:t xml:space="preserve">επιχείρηση </w:t>
      </w:r>
      <w:r>
        <w:rPr>
          <w:rFonts w:eastAsia="Times New Roman"/>
          <w:color w:val="1D2228"/>
          <w:szCs w:val="24"/>
        </w:rPr>
        <w:t>ή ανοχή γενετήσιας πράξη</w:t>
      </w:r>
      <w:r w:rsidRPr="008E0150">
        <w:rPr>
          <w:rFonts w:eastAsia="Times New Roman"/>
          <w:color w:val="1D2228"/>
          <w:szCs w:val="24"/>
        </w:rPr>
        <w:t>ς</w:t>
      </w:r>
      <w:r>
        <w:rPr>
          <w:rFonts w:eastAsia="Times New Roman"/>
          <w:color w:val="1D2228"/>
          <w:szCs w:val="24"/>
        </w:rPr>
        <w:t>,</w:t>
      </w:r>
      <w:r w:rsidRPr="008E0150">
        <w:rPr>
          <w:rFonts w:eastAsia="Times New Roman"/>
          <w:color w:val="1D2228"/>
          <w:szCs w:val="24"/>
        </w:rPr>
        <w:t xml:space="preserve"> εκμεταλλευόμενος εργασιακή εξάρτηση</w:t>
      </w:r>
      <w:r>
        <w:rPr>
          <w:rFonts w:eastAsia="Times New Roman"/>
          <w:color w:val="1D2228"/>
          <w:szCs w:val="24"/>
        </w:rPr>
        <w:t xml:space="preserve"> ή την ανάγκη του άλλου να εργαστεί ή την παραμονή προσώπου σε </w:t>
      </w:r>
      <w:r w:rsidRPr="008E0150">
        <w:rPr>
          <w:rFonts w:eastAsia="Times New Roman"/>
          <w:color w:val="1D2228"/>
          <w:szCs w:val="24"/>
        </w:rPr>
        <w:t>σωφρονιστικά ή θεραπευτικά καταστήματα</w:t>
      </w:r>
      <w:r>
        <w:rPr>
          <w:rFonts w:eastAsia="Times New Roman"/>
          <w:color w:val="1D2228"/>
          <w:szCs w:val="24"/>
        </w:rPr>
        <w:t>.</w:t>
      </w:r>
    </w:p>
    <w:p w14:paraId="38B9DD3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Να σημειώσω εδώ ότι η ποινή φ</w:t>
      </w:r>
      <w:r>
        <w:rPr>
          <w:rFonts w:eastAsia="Times New Roman" w:cs="Times New Roman"/>
          <w:szCs w:val="24"/>
        </w:rPr>
        <w:t>υλάκισης που επιβάλλεται, εκτίεται.</w:t>
      </w:r>
    </w:p>
    <w:p w14:paraId="38B9DD3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Επομένως η αλήθεια είναι ότι οι μη συναινετικές πράξεις στο σεξουαλικό πεδίο τιμωρούνται. </w:t>
      </w:r>
    </w:p>
    <w:p w14:paraId="38B9DD3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Περαιτέρω, στους νέους </w:t>
      </w:r>
      <w:r>
        <w:rPr>
          <w:rFonts w:eastAsia="Times New Roman" w:cs="Times New Roman"/>
          <w:szCs w:val="24"/>
        </w:rPr>
        <w:t>κ</w:t>
      </w:r>
      <w:r>
        <w:rPr>
          <w:rFonts w:eastAsia="Times New Roman" w:cs="Times New Roman"/>
          <w:szCs w:val="24"/>
        </w:rPr>
        <w:t>ώδικες είναι πολύ σημαντικό το ότι αναβαθμίζεται ο ρόλος της παροχής κοινωφελούς εργασίας -ένα πάγιο αίτη</w:t>
      </w:r>
      <w:r>
        <w:rPr>
          <w:rFonts w:eastAsia="Times New Roman" w:cs="Times New Roman"/>
          <w:szCs w:val="24"/>
        </w:rPr>
        <w:t xml:space="preserve">μα του νομικού και μη κόσμου- και αποτελεί πλέον αυτοτελή ποινή αντί της καταστολής, του εγκλεισμού στις φυλακές. Λειτουργεί, έτσι, ως εναλλακτική ποινή της στερητικής της ελευθερίας και θα συμβάλει τα μέγιστα στην αποσυμφόρηση των φυλακών και στην ένταξη </w:t>
      </w:r>
      <w:r>
        <w:rPr>
          <w:rFonts w:eastAsia="Times New Roman" w:cs="Times New Roman"/>
          <w:szCs w:val="24"/>
        </w:rPr>
        <w:t>των παραβατών στην κοινωνία.</w:t>
      </w:r>
    </w:p>
    <w:p w14:paraId="38B9DD3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Καθιερώνεται ενιαίο ποσοτικό κριτήριο, ζημία άνω των </w:t>
      </w:r>
      <w:proofErr w:type="spellStart"/>
      <w:r>
        <w:rPr>
          <w:rFonts w:eastAsia="Times New Roman" w:cs="Times New Roman"/>
          <w:szCs w:val="24"/>
        </w:rPr>
        <w:t>εκατόν</w:t>
      </w:r>
      <w:proofErr w:type="spellEnd"/>
      <w:r>
        <w:rPr>
          <w:rFonts w:eastAsia="Times New Roman" w:cs="Times New Roman"/>
          <w:szCs w:val="24"/>
        </w:rPr>
        <w:t xml:space="preserve"> είκοσι χιλιάδων για τα κακουργήματα κατά της περιουσίας </w:t>
      </w:r>
      <w:r>
        <w:rPr>
          <w:rFonts w:eastAsia="Times New Roman" w:cs="Times New Roman"/>
          <w:szCs w:val="24"/>
        </w:rPr>
        <w:lastRenderedPageBreak/>
        <w:t>και καταργείται ο αναχρονιστικός ν.1608/1950, διατηρώντας, ταυτόχρονα, την αυστηρότητα του πλαισίου κατά εκείνω</w:t>
      </w:r>
      <w:r>
        <w:rPr>
          <w:rFonts w:eastAsia="Times New Roman" w:cs="Times New Roman"/>
          <w:szCs w:val="24"/>
        </w:rPr>
        <w:t>ν που βάζουν χέρι στη δημόσια περιουσία.</w:t>
      </w:r>
    </w:p>
    <w:p w14:paraId="38B9DD3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Στον Κώδικα Ποινικής Δικονομίας θα πω μόνο ότι ο θεσμός της ποινικής συνδιαλλαγής θα συμβάλει τα μέγιστα -εκτός των άλλων- στην επιτάχυνση της απονομής της </w:t>
      </w:r>
      <w:r>
        <w:rPr>
          <w:rFonts w:eastAsia="Times New Roman" w:cs="Times New Roman"/>
          <w:szCs w:val="24"/>
        </w:rPr>
        <w:t>δ</w:t>
      </w:r>
      <w:r>
        <w:rPr>
          <w:rFonts w:eastAsia="Times New Roman" w:cs="Times New Roman"/>
          <w:szCs w:val="24"/>
        </w:rPr>
        <w:t>ικαιοσύνης.</w:t>
      </w:r>
    </w:p>
    <w:p w14:paraId="38B9DD3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Δεν επεκτείνομαι σε επιμέρους ενδιαφέρουσες κα</w:t>
      </w:r>
      <w:r>
        <w:rPr>
          <w:rFonts w:eastAsia="Times New Roman" w:cs="Times New Roman"/>
          <w:szCs w:val="24"/>
        </w:rPr>
        <w:t>ι ορθές αλλαγές.</w:t>
      </w:r>
    </w:p>
    <w:p w14:paraId="38B9DD3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Καταλήγω, λέγοντας ότι η ουσία των νέων </w:t>
      </w:r>
      <w:r>
        <w:rPr>
          <w:rFonts w:eastAsia="Times New Roman" w:cs="Times New Roman"/>
          <w:szCs w:val="24"/>
        </w:rPr>
        <w:t>κ</w:t>
      </w:r>
      <w:r>
        <w:rPr>
          <w:rFonts w:eastAsia="Times New Roman" w:cs="Times New Roman"/>
          <w:szCs w:val="24"/>
        </w:rPr>
        <w:t>ωδίκων συνίσταται σε μια μεγάλη τομή, σε μια σπουδαία μεταρρύθμιση. Οι πολίτες, ο νομικός κόσμος και ο ιστορικός του μέλλοντος θα θυμούνται και θα καταγράψουν την απλή αλήθεια.</w:t>
      </w:r>
    </w:p>
    <w:p w14:paraId="38B9DD3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Παρά την εργασία που πολλές φορές παραδόθηκε από τις νομοπαρασκευαστικές επιτροπές, η σπουδαία αυτή μεταρρύθμιση των νέων </w:t>
      </w:r>
      <w:r>
        <w:rPr>
          <w:rFonts w:eastAsia="Times New Roman" w:cs="Times New Roman"/>
          <w:szCs w:val="24"/>
        </w:rPr>
        <w:t>κ</w:t>
      </w:r>
      <w:r>
        <w:rPr>
          <w:rFonts w:eastAsia="Times New Roman" w:cs="Times New Roman"/>
          <w:szCs w:val="24"/>
        </w:rPr>
        <w:t>ωδίκων συντελείται από την παρούσα Κυβέρνηση με ηχηρή απουσία των Βουλευτών της Νέας Δημοκρατίας, του Κινήματος Αλλαγής και του Κομμο</w:t>
      </w:r>
      <w:r>
        <w:rPr>
          <w:rFonts w:eastAsia="Times New Roman" w:cs="Times New Roman"/>
          <w:szCs w:val="24"/>
        </w:rPr>
        <w:t>υνιστικού Κόμματος. Κρίμα!</w:t>
      </w:r>
    </w:p>
    <w:p w14:paraId="38B9DD3A" w14:textId="77777777" w:rsidR="00200609" w:rsidRDefault="002F7F2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8B9DD3B" w14:textId="77777777" w:rsidR="00200609" w:rsidRDefault="002F7F27">
      <w:pPr>
        <w:spacing w:line="600" w:lineRule="auto"/>
        <w:ind w:firstLine="720"/>
        <w:jc w:val="both"/>
        <w:rPr>
          <w:rFonts w:eastAsia="Times New Roman" w:cs="Times New Roman"/>
          <w:szCs w:val="24"/>
        </w:rPr>
      </w:pPr>
      <w:r w:rsidRPr="00124EFE">
        <w:rPr>
          <w:rFonts w:eastAsia="Times New Roman" w:cs="Times New Roman"/>
          <w:b/>
          <w:szCs w:val="24"/>
        </w:rPr>
        <w:t>ΠΡΟΕΔΡΕΥΩΝ (Γεώργιος Βαρεμένος):</w:t>
      </w:r>
      <w:r w:rsidRPr="00397405">
        <w:rPr>
          <w:rFonts w:eastAsia="Times New Roman" w:cs="Times New Roman"/>
          <w:szCs w:val="24"/>
        </w:rPr>
        <w:t xml:space="preserve"> </w:t>
      </w:r>
      <w:r>
        <w:rPr>
          <w:rFonts w:eastAsia="Times New Roman" w:cs="Times New Roman"/>
          <w:szCs w:val="24"/>
        </w:rPr>
        <w:t>Ο κ. Γεώργιος Ψυχογιός από τον ΣΥΡΙΖΑ έχει τον λόγο.</w:t>
      </w:r>
    </w:p>
    <w:p w14:paraId="38B9DD3C" w14:textId="77777777" w:rsidR="00200609" w:rsidRDefault="002F7F27">
      <w:pPr>
        <w:spacing w:line="600" w:lineRule="auto"/>
        <w:ind w:firstLine="720"/>
        <w:jc w:val="both"/>
        <w:rPr>
          <w:rFonts w:eastAsia="Times New Roman" w:cs="Times New Roman"/>
          <w:szCs w:val="24"/>
        </w:rPr>
      </w:pPr>
      <w:r w:rsidRPr="00124EFE">
        <w:rPr>
          <w:rFonts w:eastAsia="Times New Roman" w:cs="Times New Roman"/>
          <w:b/>
          <w:szCs w:val="24"/>
        </w:rPr>
        <w:t>ΓΕΩΡΓΙΟΣ ΨΥΧΟΓΙΟΣ:</w:t>
      </w:r>
      <w:r w:rsidRPr="00397405">
        <w:rPr>
          <w:rFonts w:eastAsia="Times New Roman" w:cs="Times New Roman"/>
          <w:szCs w:val="24"/>
        </w:rPr>
        <w:t xml:space="preserve"> </w:t>
      </w:r>
      <w:r>
        <w:rPr>
          <w:rFonts w:eastAsia="Times New Roman" w:cs="Times New Roman"/>
          <w:szCs w:val="24"/>
        </w:rPr>
        <w:t>Ευχαριστώ πολύ, κύριε Πρόεδρε.</w:t>
      </w:r>
    </w:p>
    <w:p w14:paraId="38B9DD3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 xml:space="preserve">πιτροπής,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βρισκόμαστε μπροστά στη συζήτηση και ψήφιση των σχεδίων νόμων για τον Κώδικα Ποινικής Δικονομίας και τον Ποινικό Κώδικα για να εναρμονίσουμε την ελληνική έννομη τάξη, η οποία πάντοτε ήταν σ</w:t>
      </w:r>
      <w:r>
        <w:rPr>
          <w:rFonts w:eastAsia="Times New Roman" w:cs="Times New Roman"/>
          <w:szCs w:val="24"/>
        </w:rPr>
        <w:t>ε</w:t>
      </w:r>
      <w:r>
        <w:rPr>
          <w:rFonts w:eastAsia="Times New Roman" w:cs="Times New Roman"/>
          <w:szCs w:val="24"/>
        </w:rPr>
        <w:t xml:space="preserve"> ένα πολύ προοδευ</w:t>
      </w:r>
      <w:r>
        <w:rPr>
          <w:rFonts w:eastAsia="Times New Roman" w:cs="Times New Roman"/>
          <w:szCs w:val="24"/>
        </w:rPr>
        <w:t>τικό και πολύ προχωρημένο επίπεδο σ</w:t>
      </w:r>
      <w:r>
        <w:rPr>
          <w:rFonts w:eastAsia="Times New Roman" w:cs="Times New Roman"/>
          <w:szCs w:val="24"/>
        </w:rPr>
        <w:t>ε</w:t>
      </w:r>
      <w:r>
        <w:rPr>
          <w:rFonts w:eastAsia="Times New Roman" w:cs="Times New Roman"/>
          <w:szCs w:val="24"/>
        </w:rPr>
        <w:t xml:space="preserve"> αυτά τα θέματα, αλλά να την εναρμονίσουμε και να την εκσυγχρονίσουμε ακόμα περισσότερο στη βάση της διεθνούς και ευρωπαϊκής έννομης τάξης.</w:t>
      </w:r>
    </w:p>
    <w:p w14:paraId="38B9DD3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Εδώ θέλω να σχολιάσω πολύ γρήγορα τα </w:t>
      </w:r>
      <w:proofErr w:type="spellStart"/>
      <w:r>
        <w:rPr>
          <w:rFonts w:eastAsia="Times New Roman" w:cs="Times New Roman"/>
          <w:szCs w:val="24"/>
        </w:rPr>
        <w:t>λεχθέντα</w:t>
      </w:r>
      <w:proofErr w:type="spellEnd"/>
      <w:r>
        <w:rPr>
          <w:rFonts w:eastAsia="Times New Roman" w:cs="Times New Roman"/>
          <w:szCs w:val="24"/>
        </w:rPr>
        <w:t xml:space="preserve"> από τον κ. Λοβέρδο, τα οποία νομίζ</w:t>
      </w:r>
      <w:r>
        <w:rPr>
          <w:rFonts w:eastAsia="Times New Roman" w:cs="Times New Roman"/>
          <w:szCs w:val="24"/>
        </w:rPr>
        <w:t xml:space="preserve">ω ότι δεν τιμούν την Αίθουσα αυτή, διότι πρέπει να σεβόμαστε πολύ περισσότερο αυτόν τον ιερό χώρο και τους συναδέλφους μας και -δεύτερον- να πω ότι η </w:t>
      </w:r>
      <w:r>
        <w:rPr>
          <w:rFonts w:eastAsia="Times New Roman" w:cs="Times New Roman"/>
          <w:szCs w:val="24"/>
        </w:rPr>
        <w:lastRenderedPageBreak/>
        <w:t>στάση της Αντιπολίτευσης υπηρετεί εξόφθαλμα μια σκοπιμότητα απέναντι στη νομιμότητα.</w:t>
      </w:r>
    </w:p>
    <w:p w14:paraId="38B9DD3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Ξεκινώντας, λοιπόν, α</w:t>
      </w:r>
      <w:r>
        <w:rPr>
          <w:rFonts w:eastAsia="Times New Roman" w:cs="Times New Roman"/>
          <w:szCs w:val="24"/>
        </w:rPr>
        <w:t xml:space="preserve">πό τον Κώδικα Ποινικής Δικονομίας -αναφέρθηκαν ενδελεχώς από τους εισηγητές μας οι επιμέρους διατάξεις- θέλω να σταθώ στους νέους θεσμούς ποινικής διαπραγμάτευσης, της ποινικής διαταγής και της ποινικής συνδιαλλαγής, που πραγματικά είναι πρωτοποριακοί και </w:t>
      </w:r>
      <w:r>
        <w:rPr>
          <w:rFonts w:eastAsia="Times New Roman" w:cs="Times New Roman"/>
          <w:szCs w:val="24"/>
        </w:rPr>
        <w:t>θα συμβάλουν στην αποσυμφόρηση των δικαστηρίων και βέβαια στη συστηματοποίηση των μέτρων που αφορούν ανήλικους παραβάτες, εξασφαλίζοντάς τους ειδική μεταχείριση.</w:t>
      </w:r>
    </w:p>
    <w:p w14:paraId="38B9DD4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Για τον Ποινικό Κώδικα νομίζω ότι ο εκσυγχρονισμός του συστήματος των ποινικών κυρώσεων -ένα π</w:t>
      </w:r>
      <w:r>
        <w:rPr>
          <w:rFonts w:eastAsia="Times New Roman" w:cs="Times New Roman"/>
          <w:szCs w:val="24"/>
        </w:rPr>
        <w:t>άγιο αίτημα δεκαετιών από όλες τις πλευρές- και η αντιμετώπιση ζητημάτων που επηρεάζονται από την πρόοδο της τεχνολογίας και τις κοινωνικές και πολιτικές εξελίξεις, είναι πάρα πολύ σημαντικά θέματα.</w:t>
      </w:r>
    </w:p>
    <w:p w14:paraId="38B9DD4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Επίσης, μεταξύ άλλων θέλω να πω ότι σε περιπτώσεις που πε</w:t>
      </w:r>
      <w:r>
        <w:rPr>
          <w:rFonts w:eastAsia="Times New Roman" w:cs="Times New Roman"/>
          <w:szCs w:val="24"/>
        </w:rPr>
        <w:t xml:space="preserve">ριουσιακά ή υπηρεσιακά κακουργήματα στρέφονται κατά </w:t>
      </w:r>
      <w:r>
        <w:rPr>
          <w:rFonts w:eastAsia="Times New Roman" w:cs="Times New Roman"/>
          <w:szCs w:val="24"/>
        </w:rPr>
        <w:lastRenderedPageBreak/>
        <w:t>του ελληνικού δημοσίου, προβλέπονται πλέον βαρύτερες ποινές. Έτσι, σε συνδυασμό με την επιμήκυνση του χρόνου παραγραφής από τα δεκαπέντε στα είκοσι χρόνια, εξασφαλίζεται η προστασία της δημόσιας περιουσία</w:t>
      </w:r>
      <w:r>
        <w:rPr>
          <w:rFonts w:eastAsia="Times New Roman" w:cs="Times New Roman"/>
          <w:szCs w:val="24"/>
        </w:rPr>
        <w:t>ς και καθίσταται περιττός ο ν.1608/1950, ο οποίος καταργείται, για να μην έχουμε και αυτά τα φαινόμενα που είδαμε με τις καθαρίστριες, οι οποίες τιμωρήθηκαν εξοντωτικά και παράλογα με βάση το πλαίσιο αυτό.</w:t>
      </w:r>
    </w:p>
    <w:p w14:paraId="38B9DD4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Ακόμη, προβλέπονται διαδικασίες δήμευσης και αποκα</w:t>
      </w:r>
      <w:r>
        <w:rPr>
          <w:rFonts w:eastAsia="Times New Roman" w:cs="Times New Roman"/>
          <w:szCs w:val="24"/>
        </w:rPr>
        <w:t xml:space="preserve">τάστασης της οικονομικής ζημίας. Αναβιβάζεται η προσφορά κοινωφελούς εργασίας σε κύρια ποινή πλέον και όχι σε μια προϋπόθεση για τη μείωση της ποινής. Καταργείται η μετατροπή της στερητικής της ελευθερίας ποινής σε χρηματική, προκειμένου να μην έχουμε όλα </w:t>
      </w:r>
      <w:r>
        <w:rPr>
          <w:rFonts w:eastAsia="Times New Roman" w:cs="Times New Roman"/>
          <w:szCs w:val="24"/>
        </w:rPr>
        <w:t xml:space="preserve">αυτά τα φαινόμενα της εξαγοράς των ποινών και εν τέλει να μην είναι </w:t>
      </w:r>
      <w:proofErr w:type="spellStart"/>
      <w:r>
        <w:rPr>
          <w:rFonts w:eastAsia="Times New Roman" w:cs="Times New Roman"/>
          <w:szCs w:val="24"/>
        </w:rPr>
        <w:t>εκτιτέες</w:t>
      </w:r>
      <w:proofErr w:type="spellEnd"/>
      <w:r>
        <w:rPr>
          <w:rFonts w:eastAsia="Times New Roman" w:cs="Times New Roman"/>
          <w:szCs w:val="24"/>
        </w:rPr>
        <w:t xml:space="preserve"> και βέβαια καταργούνται διατάξεις αναχρονιστικού χαρακτήρα, όπως το αξιόποινο της απεργίας των δημοσίων υπαλλήλων.</w:t>
      </w:r>
    </w:p>
    <w:p w14:paraId="38B9DD43"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Συνεχίζοντας θα ήθελα να αναφερθώ και σε κάποιες διορθώσεις οι ο</w:t>
      </w:r>
      <w:r>
        <w:rPr>
          <w:rFonts w:eastAsia="Times New Roman"/>
          <w:color w:val="201F1E"/>
          <w:szCs w:val="24"/>
        </w:rPr>
        <w:t>ποίες έγιναν και έχουν να κάνουν με όλη αυτή τη</w:t>
      </w:r>
      <w:r w:rsidRPr="00811A55">
        <w:rPr>
          <w:rFonts w:eastAsia="Times New Roman"/>
          <w:color w:val="201F1E"/>
          <w:szCs w:val="24"/>
        </w:rPr>
        <w:t xml:space="preserve"> δια</w:t>
      </w:r>
      <w:r w:rsidRPr="00811A55">
        <w:rPr>
          <w:rFonts w:eastAsia="Times New Roman"/>
          <w:color w:val="201F1E"/>
          <w:szCs w:val="24"/>
        </w:rPr>
        <w:lastRenderedPageBreak/>
        <w:t>βούλευση που έγινε το προηγούμενο διάστημα</w:t>
      </w:r>
      <w:r>
        <w:rPr>
          <w:rFonts w:eastAsia="Times New Roman"/>
          <w:color w:val="201F1E"/>
          <w:szCs w:val="24"/>
        </w:rPr>
        <w:t>.</w:t>
      </w:r>
      <w:r w:rsidRPr="00811A55">
        <w:rPr>
          <w:rFonts w:eastAsia="Times New Roman"/>
          <w:color w:val="201F1E"/>
          <w:szCs w:val="24"/>
        </w:rPr>
        <w:t xml:space="preserve"> </w:t>
      </w:r>
      <w:r>
        <w:rPr>
          <w:rFonts w:eastAsia="Times New Roman"/>
          <w:color w:val="201F1E"/>
          <w:szCs w:val="24"/>
        </w:rPr>
        <w:t>Ε</w:t>
      </w:r>
      <w:r w:rsidRPr="00811A55">
        <w:rPr>
          <w:rFonts w:eastAsia="Times New Roman"/>
          <w:color w:val="201F1E"/>
          <w:szCs w:val="24"/>
        </w:rPr>
        <w:t xml:space="preserve">ίναι πολύ σημαντικό να </w:t>
      </w:r>
      <w:r>
        <w:rPr>
          <w:rFonts w:eastAsia="Times New Roman"/>
          <w:color w:val="201F1E"/>
          <w:szCs w:val="24"/>
        </w:rPr>
        <w:t xml:space="preserve">αναφέρουμε ότι υπήρχε μια </w:t>
      </w:r>
      <w:r w:rsidRPr="00811A55">
        <w:rPr>
          <w:rFonts w:eastAsia="Times New Roman"/>
          <w:color w:val="201F1E"/>
          <w:szCs w:val="24"/>
        </w:rPr>
        <w:t>αλληλεπίδραση</w:t>
      </w:r>
      <w:r w:rsidRPr="00FF3BCC">
        <w:rPr>
          <w:rFonts w:eastAsia="Times New Roman"/>
          <w:color w:val="201F1E"/>
          <w:szCs w:val="24"/>
        </w:rPr>
        <w:t>.</w:t>
      </w:r>
      <w:r w:rsidRPr="00811A55">
        <w:rPr>
          <w:rFonts w:eastAsia="Times New Roman"/>
          <w:color w:val="201F1E"/>
          <w:szCs w:val="24"/>
        </w:rPr>
        <w:t xml:space="preserve"> </w:t>
      </w:r>
      <w:r>
        <w:rPr>
          <w:rFonts w:eastAsia="Times New Roman"/>
          <w:color w:val="201F1E"/>
          <w:szCs w:val="24"/>
        </w:rPr>
        <w:t xml:space="preserve">Είχαμε </w:t>
      </w:r>
      <w:r w:rsidRPr="00811A55">
        <w:rPr>
          <w:rFonts w:eastAsia="Times New Roman"/>
          <w:color w:val="201F1E"/>
          <w:szCs w:val="24"/>
        </w:rPr>
        <w:t>τα αυτιά μας ανοιχτά στην κοινωνία</w:t>
      </w:r>
      <w:r>
        <w:rPr>
          <w:rFonts w:eastAsia="Times New Roman"/>
          <w:color w:val="201F1E"/>
          <w:szCs w:val="24"/>
        </w:rPr>
        <w:t>,</w:t>
      </w:r>
      <w:r w:rsidRPr="00811A55">
        <w:rPr>
          <w:rFonts w:eastAsia="Times New Roman"/>
          <w:color w:val="201F1E"/>
          <w:szCs w:val="24"/>
        </w:rPr>
        <w:t xml:space="preserve"> </w:t>
      </w:r>
      <w:r>
        <w:rPr>
          <w:rFonts w:eastAsia="Times New Roman"/>
          <w:color w:val="201F1E"/>
          <w:szCs w:val="24"/>
        </w:rPr>
        <w:t>στους</w:t>
      </w:r>
      <w:r w:rsidRPr="00811A55">
        <w:rPr>
          <w:rFonts w:eastAsia="Times New Roman"/>
          <w:color w:val="201F1E"/>
          <w:szCs w:val="24"/>
        </w:rPr>
        <w:t xml:space="preserve"> φορείς και τα πολιτικά κόμματα που παραμένει το</w:t>
      </w:r>
      <w:r w:rsidRPr="00811A55">
        <w:rPr>
          <w:rFonts w:eastAsia="Times New Roman"/>
          <w:color w:val="201F1E"/>
          <w:szCs w:val="24"/>
        </w:rPr>
        <w:t xml:space="preserve"> ρατσιστικό έγκλημα</w:t>
      </w:r>
      <w:r>
        <w:rPr>
          <w:rFonts w:eastAsia="Times New Roman"/>
          <w:color w:val="201F1E"/>
          <w:szCs w:val="24"/>
        </w:rPr>
        <w:t>.</w:t>
      </w:r>
      <w:r w:rsidRPr="00811A55">
        <w:rPr>
          <w:rFonts w:eastAsia="Times New Roman"/>
          <w:color w:val="201F1E"/>
          <w:szCs w:val="24"/>
        </w:rPr>
        <w:t xml:space="preserve"> </w:t>
      </w:r>
      <w:r>
        <w:rPr>
          <w:rFonts w:eastAsia="Times New Roman"/>
          <w:color w:val="201F1E"/>
          <w:szCs w:val="24"/>
        </w:rPr>
        <w:t xml:space="preserve">Είναι </w:t>
      </w:r>
      <w:r w:rsidRPr="00811A55">
        <w:rPr>
          <w:rFonts w:eastAsia="Times New Roman"/>
          <w:color w:val="201F1E"/>
          <w:szCs w:val="24"/>
        </w:rPr>
        <w:t xml:space="preserve">μία </w:t>
      </w:r>
      <w:r>
        <w:rPr>
          <w:rFonts w:eastAsia="Times New Roman"/>
          <w:color w:val="201F1E"/>
          <w:szCs w:val="24"/>
        </w:rPr>
        <w:t xml:space="preserve">διάταξη </w:t>
      </w:r>
      <w:r w:rsidRPr="00811A55">
        <w:rPr>
          <w:rFonts w:eastAsia="Times New Roman"/>
          <w:color w:val="201F1E"/>
          <w:szCs w:val="24"/>
        </w:rPr>
        <w:t xml:space="preserve">πολύ σημαντική </w:t>
      </w:r>
      <w:r>
        <w:rPr>
          <w:rFonts w:eastAsia="Times New Roman"/>
          <w:color w:val="201F1E"/>
          <w:szCs w:val="24"/>
        </w:rPr>
        <w:t>που δείχνει την ειδική απαξία απέναντι στο έννομο αγαθό και συνιστά επιβαρυντική περίσταση για το ρατσιστικό κίνητρο, σε ένα έγκλημα για το οποίο πολύ πρόσφατα, μάλιστα, είδαμε μια σχετική απόφαση από τ</w:t>
      </w:r>
      <w:r>
        <w:rPr>
          <w:rFonts w:eastAsia="Times New Roman"/>
          <w:color w:val="201F1E"/>
          <w:szCs w:val="24"/>
        </w:rPr>
        <w:t>ο Εφετείο Αθηνών.</w:t>
      </w:r>
    </w:p>
    <w:p w14:paraId="38B9DD44"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 xml:space="preserve">Επίσης, στα θέματα του βιασμού, που </w:t>
      </w:r>
      <w:proofErr w:type="spellStart"/>
      <w:r>
        <w:rPr>
          <w:rFonts w:eastAsia="Times New Roman"/>
          <w:color w:val="201F1E"/>
          <w:szCs w:val="24"/>
        </w:rPr>
        <w:t>πολλάκις</w:t>
      </w:r>
      <w:proofErr w:type="spellEnd"/>
      <w:r>
        <w:rPr>
          <w:rFonts w:eastAsia="Times New Roman"/>
          <w:color w:val="201F1E"/>
          <w:szCs w:val="24"/>
        </w:rPr>
        <w:t xml:space="preserve"> συζητήθηκαν, νομίζω ότι και με τις βελτιωτικές αλλαγές που ανήγγειλε ο Υπουργός αντιμετωπίζεται επαρκώς και τιμωρείται επαρκώς με βάση και τα αιτήματα που έχουν προβληθεί.</w:t>
      </w:r>
    </w:p>
    <w:p w14:paraId="38B9DD45"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Θα ήθελα, όμως, σ</w:t>
      </w:r>
      <w:r>
        <w:rPr>
          <w:rFonts w:eastAsia="Times New Roman"/>
          <w:color w:val="201F1E"/>
          <w:szCs w:val="24"/>
        </w:rPr>
        <w:t>ε</w:t>
      </w:r>
      <w:r>
        <w:rPr>
          <w:rFonts w:eastAsia="Times New Roman"/>
          <w:color w:val="201F1E"/>
          <w:szCs w:val="24"/>
        </w:rPr>
        <w:t xml:space="preserve"> αυ</w:t>
      </w:r>
      <w:r>
        <w:rPr>
          <w:rFonts w:eastAsia="Times New Roman"/>
          <w:color w:val="201F1E"/>
          <w:szCs w:val="24"/>
        </w:rPr>
        <w:t>τό το σημείο, κυρίες και κύριοι συνάδελφοι, να αναφερθώ αναδρομικά στην πολιτική ηγεσία του Υπουργείου Δικαιοσύνης -από το 2015 και μετά- που έφερε πολλά νομοσχέδια, τα οποία μας τίμησαν ιδιαίτερα, έφεραν τη χώρα σε ένα ανώτερο επίπεδο πολιτιστικά και πολι</w:t>
      </w:r>
      <w:r>
        <w:rPr>
          <w:rFonts w:eastAsia="Times New Roman"/>
          <w:color w:val="201F1E"/>
          <w:szCs w:val="24"/>
        </w:rPr>
        <w:t>τικά και που εμείς που την εκπροσωπούμε στους διεθνείς οργανισμούς, βλέ</w:t>
      </w:r>
      <w:r>
        <w:rPr>
          <w:rFonts w:eastAsia="Times New Roman"/>
          <w:color w:val="201F1E"/>
          <w:szCs w:val="24"/>
        </w:rPr>
        <w:lastRenderedPageBreak/>
        <w:t>παμε ανάγλυφα ότι η εικόνα μας και η παρουσία μας ήταν σαφώς καλύτερη. Αναφέρομαι στην κατάργηση των φυλακών τύπου Γ</w:t>
      </w:r>
      <w:r>
        <w:rPr>
          <w:rFonts w:eastAsia="Times New Roman"/>
          <w:color w:val="201F1E"/>
          <w:szCs w:val="24"/>
        </w:rPr>
        <w:t>΄</w:t>
      </w:r>
      <w:r>
        <w:rPr>
          <w:rFonts w:eastAsia="Times New Roman"/>
          <w:color w:val="201F1E"/>
          <w:szCs w:val="24"/>
        </w:rPr>
        <w:t xml:space="preserve"> που η αντιπολίτευση και</w:t>
      </w:r>
      <w:r>
        <w:rPr>
          <w:rFonts w:eastAsia="Times New Roman"/>
          <w:color w:val="201F1E"/>
          <w:szCs w:val="24"/>
        </w:rPr>
        <w:t>,</w:t>
      </w:r>
      <w:r>
        <w:rPr>
          <w:rFonts w:eastAsia="Times New Roman"/>
          <w:color w:val="201F1E"/>
          <w:szCs w:val="24"/>
        </w:rPr>
        <w:t xml:space="preserve"> κυρίως</w:t>
      </w:r>
      <w:r>
        <w:rPr>
          <w:rFonts w:eastAsia="Times New Roman"/>
          <w:color w:val="201F1E"/>
          <w:szCs w:val="24"/>
        </w:rPr>
        <w:t>,</w:t>
      </w:r>
      <w:r>
        <w:rPr>
          <w:rFonts w:eastAsia="Times New Roman"/>
          <w:color w:val="201F1E"/>
          <w:szCs w:val="24"/>
        </w:rPr>
        <w:t xml:space="preserve"> η Νέα Δημοκρατία θέλει να επαναφέρ</w:t>
      </w:r>
      <w:r>
        <w:rPr>
          <w:rFonts w:eastAsia="Times New Roman"/>
          <w:color w:val="201F1E"/>
          <w:szCs w:val="24"/>
        </w:rPr>
        <w:t>ει, βάζοντας τη φυλακή μέσα στη φυλακή, αποκλείοντας, δηλαδή, κάθε δικαίωμα από τη στιγμή που κάποιος κλείνεται στη φυλακή. Διότι γνωρίζουμε πολύ καλά ότι το μόνο που στερείται κάποιος όταν φυλακίζεται, είναι η ελευθερία του. Οι φυλακές τύπου Γ</w:t>
      </w:r>
      <w:r>
        <w:rPr>
          <w:rFonts w:eastAsia="Times New Roman"/>
          <w:color w:val="201F1E"/>
          <w:szCs w:val="24"/>
        </w:rPr>
        <w:t>΄</w:t>
      </w:r>
      <w:r>
        <w:rPr>
          <w:rFonts w:eastAsia="Times New Roman"/>
          <w:color w:val="201F1E"/>
          <w:szCs w:val="24"/>
        </w:rPr>
        <w:t xml:space="preserve"> διογκώνουν</w:t>
      </w:r>
      <w:r>
        <w:rPr>
          <w:rFonts w:eastAsia="Times New Roman"/>
          <w:color w:val="201F1E"/>
          <w:szCs w:val="24"/>
        </w:rPr>
        <w:t xml:space="preserve"> το έγκλημα, γιατί δημιουργούν ωρολογιακές βόμβες μέσα στα σωφρονιστικά καταστήματα.</w:t>
      </w:r>
    </w:p>
    <w:p w14:paraId="38B9DD46"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Εν συνεχεία, έχουμε αναβάθμιση των υποδομών σε πολλά σωφρονιστικά καταστήματα της χώρας μέσα από σχολεία δεύτερης ευκαιρίας, μέσα από τις αγροτικές φυλακές μέσα από τις γυ</w:t>
      </w:r>
      <w:r>
        <w:rPr>
          <w:rFonts w:eastAsia="Times New Roman"/>
          <w:color w:val="201F1E"/>
          <w:szCs w:val="24"/>
        </w:rPr>
        <w:t>ναικείες φυλακές.</w:t>
      </w:r>
    </w:p>
    <w:p w14:paraId="38B9DD47"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Άλλες κινήσεις από συναρμόδια Υπουργεία είχαν να κάνουν αμιγώς με τον τομέα των δικαιωμάτων και των ελευθεριών, είτε των ατομικών είτε των κοινωνικών, επειδή γνωρίζουμε ότι υπάρχει μια καθολικότητα στην αντιμετώπιση των ανθρωπίνων δικαιωμ</w:t>
      </w:r>
      <w:r>
        <w:rPr>
          <w:rFonts w:eastAsia="Times New Roman"/>
          <w:color w:val="201F1E"/>
          <w:szCs w:val="24"/>
        </w:rPr>
        <w:t xml:space="preserve">άτων. Εμείς, λοιπόν, προσπαθήσαμε να μην αφήσουμε </w:t>
      </w:r>
      <w:r>
        <w:rPr>
          <w:rFonts w:eastAsia="Times New Roman"/>
          <w:color w:val="201F1E"/>
          <w:szCs w:val="24"/>
        </w:rPr>
        <w:lastRenderedPageBreak/>
        <w:t xml:space="preserve">το ένα και να καταργήσουμε το άλλο. Να λειτουργήσουν ενιαία, στη λογική της καθολικότητας των δικαιωμάτων. </w:t>
      </w:r>
    </w:p>
    <w:p w14:paraId="38B9DD48"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Σε αυτή, λοιπόν, τη λογική και απ’ αυτή την άποψη, φέραμε το νομοσχέδιο για την ιθαγένεια των παιδ</w:t>
      </w:r>
      <w:r>
        <w:rPr>
          <w:rFonts w:eastAsia="Times New Roman"/>
          <w:color w:val="201F1E"/>
          <w:szCs w:val="24"/>
        </w:rPr>
        <w:t>ιών δεύτερης γενιάς τα οποία φοίτησαν ή γεννήθηκαν στη χώρα αυτή και που μέχρι τώρα δεν είχαν το δικαίωμα να λάβουν την ελληνική υπηκοότητα.</w:t>
      </w:r>
    </w:p>
    <w:p w14:paraId="38B9DD49"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Εν συνεχεία, φέραμε το σύμφωνο συμβίωσης, το οποίο διευρύναμε για όλα τα ζευγάρια, χωρίς διακρίσεις.</w:t>
      </w:r>
    </w:p>
    <w:p w14:paraId="38B9DD4A"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Φέραμε την κατ</w:t>
      </w:r>
      <w:r>
        <w:rPr>
          <w:rFonts w:eastAsia="Times New Roman"/>
          <w:color w:val="201F1E"/>
          <w:szCs w:val="24"/>
        </w:rPr>
        <w:t xml:space="preserve">άργηση της </w:t>
      </w:r>
      <w:proofErr w:type="spellStart"/>
      <w:r>
        <w:rPr>
          <w:rFonts w:eastAsia="Times New Roman"/>
          <w:color w:val="201F1E"/>
          <w:szCs w:val="24"/>
        </w:rPr>
        <w:t>υποχρεωτικότητας</w:t>
      </w:r>
      <w:proofErr w:type="spellEnd"/>
      <w:r>
        <w:rPr>
          <w:rFonts w:eastAsia="Times New Roman"/>
          <w:color w:val="201F1E"/>
          <w:szCs w:val="24"/>
        </w:rPr>
        <w:t xml:space="preserve"> της </w:t>
      </w:r>
      <w:proofErr w:type="spellStart"/>
      <w:r>
        <w:rPr>
          <w:rFonts w:eastAsia="Times New Roman"/>
          <w:color w:val="201F1E"/>
          <w:szCs w:val="24"/>
        </w:rPr>
        <w:t>σ</w:t>
      </w:r>
      <w:r>
        <w:rPr>
          <w:rFonts w:eastAsia="Times New Roman"/>
          <w:color w:val="201F1E"/>
          <w:szCs w:val="24"/>
        </w:rPr>
        <w:t>αρία</w:t>
      </w:r>
      <w:proofErr w:type="spellEnd"/>
      <w:r>
        <w:rPr>
          <w:rFonts w:eastAsia="Times New Roman"/>
          <w:color w:val="201F1E"/>
          <w:szCs w:val="24"/>
        </w:rPr>
        <w:t xml:space="preserve"> που ήταν σταθερό και πάγιο ζήτημα, το οποίο απασχολούσε και το Συμβούλιο της Ευρώπης, από το οποίο πιεζόμασταν να το κάνουμε. Το νομοθετήσαμε, λοιπόν, και αυτό. </w:t>
      </w:r>
    </w:p>
    <w:p w14:paraId="38B9DD4B"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 xml:space="preserve">Φέραμε την κύρωση της Σύμβασης της Κωνσταντινούπολης για την πρόληψη της </w:t>
      </w:r>
      <w:proofErr w:type="spellStart"/>
      <w:r>
        <w:rPr>
          <w:rFonts w:eastAsia="Times New Roman"/>
          <w:color w:val="201F1E"/>
          <w:szCs w:val="24"/>
        </w:rPr>
        <w:t>έμφυλης</w:t>
      </w:r>
      <w:proofErr w:type="spellEnd"/>
      <w:r>
        <w:rPr>
          <w:rFonts w:eastAsia="Times New Roman"/>
          <w:color w:val="201F1E"/>
          <w:szCs w:val="24"/>
        </w:rPr>
        <w:t xml:space="preserve"> και ενδοοικογενειακής βίας. Είμαστε από τους τελευταίους που φέραμε για κύρωση ένα τέτοιο νομοθέτημα, βάζοντας και τις αντίστοιχες δομές και χρηματοδοτήσεις για να εφαρμοστεί </w:t>
      </w:r>
      <w:r>
        <w:rPr>
          <w:rFonts w:eastAsia="Times New Roman"/>
          <w:color w:val="201F1E"/>
          <w:szCs w:val="24"/>
        </w:rPr>
        <w:t>στην πράξη.</w:t>
      </w:r>
    </w:p>
    <w:p w14:paraId="38B9DD4C"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lastRenderedPageBreak/>
        <w:t xml:space="preserve">Φέραμε το νέο σύστημα αναδοχής και </w:t>
      </w:r>
      <w:proofErr w:type="spellStart"/>
      <w:r>
        <w:rPr>
          <w:rFonts w:eastAsia="Times New Roman"/>
          <w:color w:val="201F1E"/>
          <w:szCs w:val="24"/>
        </w:rPr>
        <w:t>τεκνοθεσίας</w:t>
      </w:r>
      <w:proofErr w:type="spellEnd"/>
      <w:r>
        <w:rPr>
          <w:rFonts w:eastAsia="Times New Roman"/>
          <w:color w:val="201F1E"/>
          <w:szCs w:val="24"/>
        </w:rPr>
        <w:t xml:space="preserve"> που επί δεκαετίες περίμενε η ελληνική κοινωνία.</w:t>
      </w:r>
    </w:p>
    <w:p w14:paraId="38B9DD4D"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 xml:space="preserve">Και, βέβαια, η Ελλάδα δίνει σήμερα μάχη στο προσφυγικό και το μεταναστευτικό σε μια αντίρροπη πορεία από την υπόλοιπη Ευρώπη, με σεβασμό του </w:t>
      </w:r>
      <w:r>
        <w:rPr>
          <w:rFonts w:eastAsia="Times New Roman"/>
          <w:color w:val="201F1E"/>
          <w:szCs w:val="24"/>
        </w:rPr>
        <w:t>Δ</w:t>
      </w:r>
      <w:r>
        <w:rPr>
          <w:rFonts w:eastAsia="Times New Roman"/>
          <w:color w:val="201F1E"/>
          <w:szCs w:val="24"/>
        </w:rPr>
        <w:t>ιεθνούς</w:t>
      </w:r>
      <w:r>
        <w:rPr>
          <w:rFonts w:eastAsia="Times New Roman"/>
          <w:color w:val="201F1E"/>
          <w:szCs w:val="24"/>
        </w:rPr>
        <w:t xml:space="preserve"> </w:t>
      </w:r>
      <w:r>
        <w:rPr>
          <w:rFonts w:eastAsia="Times New Roman"/>
          <w:color w:val="201F1E"/>
          <w:szCs w:val="24"/>
        </w:rPr>
        <w:t>Δ</w:t>
      </w:r>
      <w:r>
        <w:rPr>
          <w:rFonts w:eastAsia="Times New Roman"/>
          <w:color w:val="201F1E"/>
          <w:szCs w:val="24"/>
        </w:rPr>
        <w:t>ικαίου, των ανθρωπίνων δικαιωμάτων, της Συνθήκης της Γενεύης. Πρέπει να συνεχίσουμε και να αγωνιστούμε για να επηρεάσουμε κι όλες τις άλλες χώρες να εφαρμόσουν τις αποφάσεις.</w:t>
      </w:r>
    </w:p>
    <w:p w14:paraId="38B9DD4E"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 xml:space="preserve">Αναφέρθηκα ενδεικτικά σε κάποια απ’ αυτά που έχουμε κάνει τα τελευταία χρόνια, </w:t>
      </w:r>
      <w:r>
        <w:rPr>
          <w:rFonts w:eastAsia="Times New Roman"/>
          <w:color w:val="201F1E"/>
          <w:szCs w:val="24"/>
        </w:rPr>
        <w:t>τα οποία, νομίζω, έφεραν και στο κομμάτι των δικαιωμάτων και του κράτους δικαίου μια επανάσταση σε σχέση με αυτά που είχαμε να δούμε για δεκαετίες.</w:t>
      </w:r>
    </w:p>
    <w:p w14:paraId="38B9DD4F"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Κλείνω, κυρίες και κύριοι συνάδελφοι, λέγοντας ότι γι’ αυτή την Κοινοβουλευτική Ομάδα του ΣΥΡΙΖΑ εγώ είμαι π</w:t>
      </w:r>
      <w:r>
        <w:rPr>
          <w:rFonts w:eastAsia="Times New Roman"/>
          <w:color w:val="201F1E"/>
          <w:szCs w:val="24"/>
        </w:rPr>
        <w:t xml:space="preserve">ερήφανος, γιατί απαρτίζεται από ανθρώπους οι οποίοι και σε νομικό και σε πολιτικό και σε κινηματικό επίπεδο έχουν μια τεράστια διαδρομή. Είμαι σίγουρος ότι όλοι μαζί και το επόμενο διάστημα </w:t>
      </w:r>
      <w:r>
        <w:rPr>
          <w:rFonts w:eastAsia="Times New Roman"/>
          <w:color w:val="201F1E"/>
          <w:szCs w:val="24"/>
        </w:rPr>
        <w:lastRenderedPageBreak/>
        <w:t>θα συνεχίσουμε τη μάχη για έναν κόσμο στο μπόι των ονείρων και των</w:t>
      </w:r>
      <w:r>
        <w:rPr>
          <w:rFonts w:eastAsia="Times New Roman"/>
          <w:color w:val="201F1E"/>
          <w:szCs w:val="24"/>
        </w:rPr>
        <w:t xml:space="preserve"> ανθρώπων. Ευχαριστώ.</w:t>
      </w:r>
    </w:p>
    <w:p w14:paraId="38B9DD50" w14:textId="77777777" w:rsidR="00200609" w:rsidRDefault="002F7F27">
      <w:pPr>
        <w:spacing w:line="600" w:lineRule="auto"/>
        <w:ind w:left="1440" w:firstLine="720"/>
        <w:jc w:val="both"/>
        <w:rPr>
          <w:rFonts w:eastAsia="Times New Roman"/>
          <w:color w:val="201F1E"/>
          <w:szCs w:val="24"/>
        </w:rPr>
      </w:pPr>
      <w:r>
        <w:rPr>
          <w:rFonts w:eastAsia="Times New Roman"/>
          <w:color w:val="201F1E"/>
          <w:szCs w:val="24"/>
        </w:rPr>
        <w:t>(Χειροκροτήματα από την πτέρυγα του ΣΥΡΙΖΑ)</w:t>
      </w:r>
    </w:p>
    <w:p w14:paraId="38B9DD51" w14:textId="77777777" w:rsidR="00200609" w:rsidRDefault="002F7F27">
      <w:pPr>
        <w:spacing w:line="600" w:lineRule="auto"/>
        <w:ind w:firstLine="720"/>
        <w:jc w:val="both"/>
        <w:rPr>
          <w:rFonts w:eastAsia="Times New Roman"/>
          <w:color w:val="201F1E"/>
          <w:szCs w:val="24"/>
        </w:rPr>
      </w:pPr>
      <w:r w:rsidRPr="008F68CF">
        <w:rPr>
          <w:rFonts w:eastAsia="Times New Roman"/>
          <w:b/>
          <w:color w:val="201F1E"/>
          <w:szCs w:val="24"/>
        </w:rPr>
        <w:t>ΠΡΟΕΔΡΕΥΩΝ (Γεώργιος Βαρεμένος):</w:t>
      </w:r>
      <w:r>
        <w:rPr>
          <w:rFonts w:eastAsia="Times New Roman"/>
          <w:b/>
          <w:color w:val="201F1E"/>
          <w:szCs w:val="24"/>
        </w:rPr>
        <w:t xml:space="preserve"> </w:t>
      </w:r>
      <w:r>
        <w:rPr>
          <w:rFonts w:eastAsia="Times New Roman"/>
          <w:color w:val="201F1E"/>
          <w:szCs w:val="24"/>
        </w:rPr>
        <w:t xml:space="preserve">Ο κ. Κωνσταντίνος </w:t>
      </w:r>
      <w:proofErr w:type="spellStart"/>
      <w:r>
        <w:rPr>
          <w:rFonts w:eastAsia="Times New Roman"/>
          <w:color w:val="201F1E"/>
          <w:szCs w:val="24"/>
        </w:rPr>
        <w:t>Δουζίνας</w:t>
      </w:r>
      <w:proofErr w:type="spellEnd"/>
      <w:r>
        <w:rPr>
          <w:rFonts w:eastAsia="Times New Roman"/>
          <w:color w:val="201F1E"/>
          <w:szCs w:val="24"/>
        </w:rPr>
        <w:t xml:space="preserve"> έχει τον λόγο.</w:t>
      </w:r>
    </w:p>
    <w:p w14:paraId="38B9DD52" w14:textId="77777777" w:rsidR="00200609" w:rsidRDefault="002F7F27">
      <w:pPr>
        <w:spacing w:line="600" w:lineRule="auto"/>
        <w:ind w:firstLine="720"/>
        <w:jc w:val="both"/>
        <w:rPr>
          <w:rFonts w:eastAsia="Times New Roman"/>
          <w:color w:val="201F1E"/>
          <w:szCs w:val="24"/>
        </w:rPr>
      </w:pPr>
      <w:r>
        <w:rPr>
          <w:rFonts w:eastAsia="Times New Roman"/>
          <w:b/>
          <w:color w:val="201F1E"/>
          <w:szCs w:val="24"/>
        </w:rPr>
        <w:t>ΚΩΝΣΤΑΝΤΙΝΟΣ ΔΟΥΖΙΝΑΣ:</w:t>
      </w:r>
      <w:r>
        <w:rPr>
          <w:rFonts w:eastAsia="Times New Roman"/>
          <w:color w:val="201F1E"/>
          <w:szCs w:val="24"/>
        </w:rPr>
        <w:t xml:space="preserve"> Ευχαριστώ, κύριε Πρόεδρε.</w:t>
      </w:r>
    </w:p>
    <w:p w14:paraId="38B9DD53" w14:textId="77777777" w:rsidR="00200609" w:rsidRDefault="002F7F27">
      <w:pPr>
        <w:spacing w:line="600" w:lineRule="auto"/>
        <w:ind w:firstLine="720"/>
        <w:jc w:val="both"/>
        <w:rPr>
          <w:rFonts w:eastAsia="Times New Roman"/>
          <w:color w:val="201F1E"/>
          <w:szCs w:val="24"/>
        </w:rPr>
      </w:pPr>
      <w:r>
        <w:rPr>
          <w:rFonts w:eastAsia="Times New Roman"/>
          <w:color w:val="201F1E"/>
          <w:szCs w:val="24"/>
        </w:rPr>
        <w:t xml:space="preserve">Όλοι έχουμε δει την απεικόνιση της </w:t>
      </w:r>
      <w:r>
        <w:rPr>
          <w:rFonts w:eastAsia="Times New Roman"/>
          <w:color w:val="201F1E"/>
          <w:szCs w:val="24"/>
        </w:rPr>
        <w:t>δ</w:t>
      </w:r>
      <w:r>
        <w:rPr>
          <w:rFonts w:eastAsia="Times New Roman"/>
          <w:color w:val="201F1E"/>
          <w:szCs w:val="24"/>
        </w:rPr>
        <w:t xml:space="preserve">ικαιοσύνης ως μιας γυναίκας με μια ζυγαριά και συνήθως με κλεισμένα τα μάτια. Δηλαδή, η </w:t>
      </w:r>
      <w:r>
        <w:rPr>
          <w:rFonts w:eastAsia="Times New Roman"/>
          <w:color w:val="201F1E"/>
          <w:szCs w:val="24"/>
        </w:rPr>
        <w:t>δ</w:t>
      </w:r>
      <w:r>
        <w:rPr>
          <w:rFonts w:eastAsia="Times New Roman"/>
          <w:color w:val="201F1E"/>
          <w:szCs w:val="24"/>
        </w:rPr>
        <w:t xml:space="preserve">ικαιοσύνη ως ένα ζύγισμα και μια εξισορρόπηση. Το </w:t>
      </w:r>
      <w:r>
        <w:rPr>
          <w:rFonts w:eastAsia="Times New Roman"/>
          <w:color w:val="201F1E"/>
          <w:szCs w:val="24"/>
        </w:rPr>
        <w:t>Π</w:t>
      </w:r>
      <w:r>
        <w:rPr>
          <w:rFonts w:eastAsia="Times New Roman"/>
          <w:color w:val="201F1E"/>
          <w:szCs w:val="24"/>
        </w:rPr>
        <w:t xml:space="preserve">οινικό </w:t>
      </w:r>
      <w:r>
        <w:rPr>
          <w:rFonts w:eastAsia="Times New Roman"/>
          <w:color w:val="201F1E"/>
          <w:szCs w:val="24"/>
        </w:rPr>
        <w:t>Δ</w:t>
      </w:r>
      <w:r>
        <w:rPr>
          <w:rFonts w:eastAsia="Times New Roman"/>
          <w:color w:val="201F1E"/>
          <w:szCs w:val="24"/>
        </w:rPr>
        <w:t>ίκαιο είναι ακριβώς ο χώρος στον οποίο αυτή η έννοια της εξισορρόπησης και του ζυγίσματος αρχών και αξιών εί</w:t>
      </w:r>
      <w:r>
        <w:rPr>
          <w:rFonts w:eastAsia="Times New Roman"/>
          <w:color w:val="201F1E"/>
          <w:szCs w:val="24"/>
        </w:rPr>
        <w:t xml:space="preserve">ναι κεντρικός. </w:t>
      </w:r>
    </w:p>
    <w:p w14:paraId="38B9DD54" w14:textId="77777777" w:rsidR="00200609" w:rsidRDefault="002F7F27">
      <w:pPr>
        <w:spacing w:line="600" w:lineRule="auto"/>
        <w:ind w:firstLine="720"/>
        <w:jc w:val="both"/>
        <w:rPr>
          <w:rFonts w:eastAsia="Times New Roman"/>
          <w:szCs w:val="24"/>
        </w:rPr>
      </w:pPr>
      <w:r>
        <w:rPr>
          <w:rFonts w:eastAsia="Times New Roman"/>
          <w:szCs w:val="24"/>
        </w:rPr>
        <w:t>Ποιες είναι αυτές οι αρχές; Θα τα πω λίγο απλά. Με τόσους συναδέλφους κ</w:t>
      </w:r>
      <w:r w:rsidRPr="000B60FA">
        <w:rPr>
          <w:rFonts w:eastAsia="Times New Roman"/>
          <w:szCs w:val="24"/>
        </w:rPr>
        <w:t xml:space="preserve">αι φίλους καθηγητές του Ποινικού </w:t>
      </w:r>
      <w:r>
        <w:rPr>
          <w:rFonts w:eastAsia="Times New Roman"/>
          <w:szCs w:val="24"/>
        </w:rPr>
        <w:t>Δ</w:t>
      </w:r>
      <w:r w:rsidRPr="000B60FA">
        <w:rPr>
          <w:rFonts w:eastAsia="Times New Roman"/>
          <w:szCs w:val="24"/>
        </w:rPr>
        <w:t>ικαίου</w:t>
      </w:r>
      <w:r>
        <w:rPr>
          <w:rFonts w:eastAsia="Times New Roman"/>
          <w:szCs w:val="24"/>
        </w:rPr>
        <w:t>, ε</w:t>
      </w:r>
      <w:r w:rsidRPr="000B60FA">
        <w:rPr>
          <w:rFonts w:eastAsia="Times New Roman"/>
          <w:szCs w:val="24"/>
        </w:rPr>
        <w:t xml:space="preserve">γώ είμαι </w:t>
      </w:r>
      <w:r>
        <w:rPr>
          <w:rFonts w:eastAsia="Times New Roman"/>
          <w:szCs w:val="24"/>
        </w:rPr>
        <w:t>α</w:t>
      </w:r>
      <w:r w:rsidRPr="000B60FA">
        <w:rPr>
          <w:rFonts w:eastAsia="Times New Roman"/>
          <w:szCs w:val="24"/>
        </w:rPr>
        <w:t xml:space="preserve">πλώς ένας </w:t>
      </w:r>
      <w:r>
        <w:rPr>
          <w:rFonts w:eastAsia="Times New Roman"/>
          <w:szCs w:val="24"/>
        </w:rPr>
        <w:t xml:space="preserve">καθηγητής της </w:t>
      </w:r>
      <w:r w:rsidRPr="000B60FA">
        <w:rPr>
          <w:rFonts w:eastAsia="Times New Roman"/>
          <w:szCs w:val="24"/>
        </w:rPr>
        <w:t>φιλ</w:t>
      </w:r>
      <w:r>
        <w:rPr>
          <w:rFonts w:eastAsia="Times New Roman"/>
          <w:szCs w:val="24"/>
        </w:rPr>
        <w:t>ο</w:t>
      </w:r>
      <w:r w:rsidRPr="000B60FA">
        <w:rPr>
          <w:rFonts w:eastAsia="Times New Roman"/>
          <w:szCs w:val="24"/>
        </w:rPr>
        <w:t>σοφ</w:t>
      </w:r>
      <w:r>
        <w:rPr>
          <w:rFonts w:eastAsia="Times New Roman"/>
          <w:szCs w:val="24"/>
        </w:rPr>
        <w:t>ίας</w:t>
      </w:r>
      <w:r w:rsidRPr="000B60FA">
        <w:rPr>
          <w:rFonts w:eastAsia="Times New Roman"/>
          <w:szCs w:val="24"/>
        </w:rPr>
        <w:t xml:space="preserve"> του δικαίου</w:t>
      </w:r>
      <w:r>
        <w:rPr>
          <w:rFonts w:eastAsia="Times New Roman"/>
          <w:szCs w:val="24"/>
        </w:rPr>
        <w:t xml:space="preserve">. </w:t>
      </w:r>
    </w:p>
    <w:p w14:paraId="38B9DD55" w14:textId="77777777" w:rsidR="00200609" w:rsidRDefault="002F7F27">
      <w:pPr>
        <w:spacing w:line="600" w:lineRule="auto"/>
        <w:ind w:firstLine="720"/>
        <w:jc w:val="both"/>
        <w:rPr>
          <w:rFonts w:eastAsia="Times New Roman"/>
          <w:szCs w:val="24"/>
        </w:rPr>
      </w:pPr>
      <w:r>
        <w:rPr>
          <w:rFonts w:eastAsia="Times New Roman"/>
          <w:szCs w:val="24"/>
        </w:rPr>
        <w:lastRenderedPageBreak/>
        <w:t>Α</w:t>
      </w:r>
      <w:r w:rsidRPr="000B60FA">
        <w:rPr>
          <w:rFonts w:eastAsia="Times New Roman"/>
          <w:szCs w:val="24"/>
        </w:rPr>
        <w:t>πό τη μία πλευρά έχουμε το δημόσιο αγαθό στην ασφάλεια</w:t>
      </w:r>
      <w:r>
        <w:rPr>
          <w:rFonts w:eastAsia="Times New Roman"/>
          <w:szCs w:val="24"/>
        </w:rPr>
        <w:t>,</w:t>
      </w:r>
      <w:r w:rsidRPr="000B60FA">
        <w:rPr>
          <w:rFonts w:eastAsia="Times New Roman"/>
          <w:szCs w:val="24"/>
        </w:rPr>
        <w:t xml:space="preserve"> στην αποτρ</w:t>
      </w:r>
      <w:r w:rsidRPr="000B60FA">
        <w:rPr>
          <w:rFonts w:eastAsia="Times New Roman"/>
          <w:szCs w:val="24"/>
        </w:rPr>
        <w:t>οπή της εγκληματικότητας</w:t>
      </w:r>
      <w:r>
        <w:rPr>
          <w:rFonts w:eastAsia="Times New Roman"/>
          <w:szCs w:val="24"/>
        </w:rPr>
        <w:t>,</w:t>
      </w:r>
      <w:r w:rsidRPr="000B60FA">
        <w:rPr>
          <w:rFonts w:eastAsia="Times New Roman"/>
          <w:szCs w:val="24"/>
        </w:rPr>
        <w:t xml:space="preserve"> στην προστασία των πολιτών και από την άλλη</w:t>
      </w:r>
      <w:r>
        <w:rPr>
          <w:rFonts w:eastAsia="Times New Roman"/>
          <w:szCs w:val="24"/>
        </w:rPr>
        <w:t xml:space="preserve"> έχουμε</w:t>
      </w:r>
      <w:r w:rsidRPr="000B60FA">
        <w:rPr>
          <w:rFonts w:eastAsia="Times New Roman"/>
          <w:szCs w:val="24"/>
        </w:rPr>
        <w:t xml:space="preserve"> την αξιοπρέπεια</w:t>
      </w:r>
      <w:r>
        <w:rPr>
          <w:rFonts w:eastAsia="Times New Roman"/>
          <w:szCs w:val="24"/>
        </w:rPr>
        <w:t>,</w:t>
      </w:r>
      <w:r w:rsidRPr="000B60FA">
        <w:rPr>
          <w:rFonts w:eastAsia="Times New Roman"/>
          <w:szCs w:val="24"/>
        </w:rPr>
        <w:t xml:space="preserve"> τα ανθρώπινα δικαιώματα όλων των συμμετεχόντων στην ποινική διαδικασία</w:t>
      </w:r>
      <w:r>
        <w:rPr>
          <w:rFonts w:eastAsia="Times New Roman"/>
          <w:szCs w:val="24"/>
        </w:rPr>
        <w:t>,</w:t>
      </w:r>
      <w:r w:rsidRPr="000B60FA">
        <w:rPr>
          <w:rFonts w:eastAsia="Times New Roman"/>
          <w:szCs w:val="24"/>
        </w:rPr>
        <w:t xml:space="preserve"> αλλά κυρίως του κατηγορουμένου</w:t>
      </w:r>
      <w:r>
        <w:rPr>
          <w:rFonts w:eastAsia="Times New Roman"/>
          <w:szCs w:val="24"/>
        </w:rPr>
        <w:t>,</w:t>
      </w:r>
      <w:r w:rsidRPr="000B60FA">
        <w:rPr>
          <w:rFonts w:eastAsia="Times New Roman"/>
          <w:szCs w:val="24"/>
        </w:rPr>
        <w:t xml:space="preserve"> του καταδικασθέντος και του τιμωρημένου</w:t>
      </w:r>
      <w:r>
        <w:rPr>
          <w:rFonts w:eastAsia="Times New Roman"/>
          <w:szCs w:val="24"/>
        </w:rPr>
        <w:t>,</w:t>
      </w:r>
      <w:r w:rsidRPr="000B60FA">
        <w:rPr>
          <w:rFonts w:eastAsia="Times New Roman"/>
          <w:szCs w:val="24"/>
        </w:rPr>
        <w:t xml:space="preserve"> του φυλακισμένου </w:t>
      </w:r>
      <w:r>
        <w:rPr>
          <w:rFonts w:eastAsia="Times New Roman"/>
          <w:szCs w:val="24"/>
        </w:rPr>
        <w:t>κ.λπ.,</w:t>
      </w:r>
      <w:r w:rsidRPr="000B60FA">
        <w:rPr>
          <w:rFonts w:eastAsia="Times New Roman"/>
          <w:szCs w:val="24"/>
        </w:rPr>
        <w:t xml:space="preserve"> με σκοπό</w:t>
      </w:r>
      <w:r>
        <w:rPr>
          <w:rFonts w:eastAsia="Times New Roman"/>
          <w:szCs w:val="24"/>
        </w:rPr>
        <w:t>,</w:t>
      </w:r>
      <w:r w:rsidRPr="000B60FA">
        <w:rPr>
          <w:rFonts w:eastAsia="Times New Roman"/>
          <w:szCs w:val="24"/>
        </w:rPr>
        <w:t xml:space="preserve"> βέβαια</w:t>
      </w:r>
      <w:r>
        <w:rPr>
          <w:rFonts w:eastAsia="Times New Roman"/>
          <w:szCs w:val="24"/>
        </w:rPr>
        <w:t>,</w:t>
      </w:r>
      <w:r w:rsidRPr="000B60FA">
        <w:rPr>
          <w:rFonts w:eastAsia="Times New Roman"/>
          <w:szCs w:val="24"/>
        </w:rPr>
        <w:t xml:space="preserve"> </w:t>
      </w:r>
      <w:r>
        <w:rPr>
          <w:rFonts w:eastAsia="Times New Roman"/>
          <w:szCs w:val="24"/>
        </w:rPr>
        <w:t xml:space="preserve">και </w:t>
      </w:r>
      <w:r w:rsidRPr="000B60FA">
        <w:rPr>
          <w:rFonts w:eastAsia="Times New Roman"/>
          <w:szCs w:val="24"/>
        </w:rPr>
        <w:t>την αναμόρφωση του και την επιστροφή του στην κοινωνία</w:t>
      </w:r>
      <w:r>
        <w:rPr>
          <w:rFonts w:eastAsia="Times New Roman"/>
          <w:szCs w:val="24"/>
        </w:rPr>
        <w:t>.</w:t>
      </w:r>
    </w:p>
    <w:p w14:paraId="38B9DD56" w14:textId="77777777" w:rsidR="00200609" w:rsidRDefault="002F7F27">
      <w:pPr>
        <w:spacing w:line="600" w:lineRule="auto"/>
        <w:ind w:firstLine="720"/>
        <w:jc w:val="both"/>
        <w:rPr>
          <w:rFonts w:eastAsia="Times New Roman"/>
          <w:szCs w:val="24"/>
        </w:rPr>
      </w:pPr>
      <w:r>
        <w:rPr>
          <w:rFonts w:eastAsia="Times New Roman"/>
          <w:szCs w:val="24"/>
        </w:rPr>
        <w:t>Ο</w:t>
      </w:r>
      <w:r w:rsidRPr="000B60FA">
        <w:rPr>
          <w:rFonts w:eastAsia="Times New Roman"/>
          <w:szCs w:val="24"/>
        </w:rPr>
        <w:t xml:space="preserve"> Γερμανός </w:t>
      </w:r>
      <w:r>
        <w:rPr>
          <w:rFonts w:eastAsia="Times New Roman"/>
          <w:szCs w:val="24"/>
        </w:rPr>
        <w:t xml:space="preserve">φιλόσοφος </w:t>
      </w:r>
      <w:r w:rsidRPr="000B60FA">
        <w:rPr>
          <w:rFonts w:eastAsia="Times New Roman"/>
          <w:szCs w:val="24"/>
        </w:rPr>
        <w:t xml:space="preserve">Χέγκελ έλεγε στην αρχή του </w:t>
      </w:r>
      <w:r>
        <w:rPr>
          <w:rFonts w:eastAsia="Times New Roman"/>
          <w:szCs w:val="24"/>
        </w:rPr>
        <w:t>19</w:t>
      </w:r>
      <w:r w:rsidRPr="000B60FA">
        <w:rPr>
          <w:rFonts w:eastAsia="Times New Roman"/>
          <w:szCs w:val="24"/>
          <w:vertAlign w:val="superscript"/>
        </w:rPr>
        <w:t>ου</w:t>
      </w:r>
      <w:r>
        <w:rPr>
          <w:rFonts w:eastAsia="Times New Roman"/>
          <w:szCs w:val="24"/>
        </w:rPr>
        <w:t xml:space="preserve"> </w:t>
      </w:r>
      <w:r w:rsidRPr="000B60FA">
        <w:rPr>
          <w:rFonts w:eastAsia="Times New Roman"/>
          <w:szCs w:val="24"/>
        </w:rPr>
        <w:t>αιώνα ότι η τιμωρία αποτελεί αναγνώριση της αξιοπρέπειας και της ταυτότητας του εγκληματία</w:t>
      </w:r>
      <w:r>
        <w:rPr>
          <w:rFonts w:eastAsia="Times New Roman"/>
          <w:szCs w:val="24"/>
        </w:rPr>
        <w:t>. Μ</w:t>
      </w:r>
      <w:r w:rsidRPr="000B60FA">
        <w:rPr>
          <w:rFonts w:eastAsia="Times New Roman"/>
          <w:szCs w:val="24"/>
        </w:rPr>
        <w:t>άλιστα</w:t>
      </w:r>
      <w:r>
        <w:rPr>
          <w:rFonts w:eastAsia="Times New Roman"/>
          <w:szCs w:val="24"/>
        </w:rPr>
        <w:t>,</w:t>
      </w:r>
      <w:r w:rsidRPr="000B60FA">
        <w:rPr>
          <w:rFonts w:eastAsia="Times New Roman"/>
          <w:szCs w:val="24"/>
        </w:rPr>
        <w:t xml:space="preserve"> έλεγε ότι ο κατάδ</w:t>
      </w:r>
      <w:r w:rsidRPr="000B60FA">
        <w:rPr>
          <w:rFonts w:eastAsia="Times New Roman"/>
          <w:szCs w:val="24"/>
        </w:rPr>
        <w:t xml:space="preserve">ικος </w:t>
      </w:r>
      <w:r>
        <w:rPr>
          <w:rFonts w:eastAsia="Times New Roman"/>
          <w:szCs w:val="24"/>
        </w:rPr>
        <w:t>και ο</w:t>
      </w:r>
      <w:r w:rsidRPr="000B60FA">
        <w:rPr>
          <w:rFonts w:eastAsia="Times New Roman"/>
          <w:szCs w:val="24"/>
        </w:rPr>
        <w:t xml:space="preserve"> εγκληματίας</w:t>
      </w:r>
      <w:r>
        <w:rPr>
          <w:rFonts w:eastAsia="Times New Roman"/>
          <w:szCs w:val="24"/>
        </w:rPr>
        <w:t xml:space="preserve"> -ακόμα κ</w:t>
      </w:r>
      <w:r w:rsidRPr="000B60FA">
        <w:rPr>
          <w:rFonts w:eastAsia="Times New Roman"/>
          <w:szCs w:val="24"/>
        </w:rPr>
        <w:t xml:space="preserve">ι αυτός </w:t>
      </w:r>
      <w:r>
        <w:rPr>
          <w:rFonts w:eastAsia="Times New Roman"/>
          <w:szCs w:val="24"/>
        </w:rPr>
        <w:t xml:space="preserve">που </w:t>
      </w:r>
      <w:r w:rsidRPr="000B60FA">
        <w:rPr>
          <w:rFonts w:eastAsia="Times New Roman"/>
          <w:szCs w:val="24"/>
        </w:rPr>
        <w:t>καταδικάστηκε σε θάνατο</w:t>
      </w:r>
      <w:r>
        <w:rPr>
          <w:rFonts w:eastAsia="Times New Roman"/>
          <w:szCs w:val="24"/>
        </w:rPr>
        <w:t>-</w:t>
      </w:r>
      <w:r w:rsidRPr="000B60FA">
        <w:rPr>
          <w:rFonts w:eastAsia="Times New Roman"/>
          <w:szCs w:val="24"/>
        </w:rPr>
        <w:t xml:space="preserve"> πρέπει να επιθυμεί την ποινή του</w:t>
      </w:r>
      <w:r>
        <w:rPr>
          <w:rFonts w:eastAsia="Times New Roman"/>
          <w:szCs w:val="24"/>
        </w:rPr>
        <w:t>,</w:t>
      </w:r>
      <w:r w:rsidRPr="000B60FA">
        <w:rPr>
          <w:rFonts w:eastAsia="Times New Roman"/>
          <w:szCs w:val="24"/>
        </w:rPr>
        <w:t xml:space="preserve"> διότι αυτό</w:t>
      </w:r>
      <w:r>
        <w:rPr>
          <w:rFonts w:eastAsia="Times New Roman"/>
          <w:szCs w:val="24"/>
        </w:rPr>
        <w:t>ν</w:t>
      </w:r>
      <w:r w:rsidRPr="000B60FA">
        <w:rPr>
          <w:rFonts w:eastAsia="Times New Roman"/>
          <w:szCs w:val="24"/>
        </w:rPr>
        <w:t xml:space="preserve"> τον φτιάχνει ένα</w:t>
      </w:r>
      <w:r>
        <w:rPr>
          <w:rFonts w:eastAsia="Times New Roman"/>
          <w:szCs w:val="24"/>
        </w:rPr>
        <w:t>ν</w:t>
      </w:r>
      <w:r w:rsidRPr="000B60FA">
        <w:rPr>
          <w:rFonts w:eastAsia="Times New Roman"/>
          <w:szCs w:val="24"/>
        </w:rPr>
        <w:t xml:space="preserve"> πραγματικό και πλήρη άνθρωπο</w:t>
      </w:r>
      <w:r>
        <w:rPr>
          <w:rFonts w:eastAsia="Times New Roman"/>
          <w:szCs w:val="24"/>
        </w:rPr>
        <w:t>.</w:t>
      </w:r>
    </w:p>
    <w:p w14:paraId="38B9DD57" w14:textId="77777777" w:rsidR="00200609" w:rsidRDefault="002F7F27">
      <w:pPr>
        <w:spacing w:line="600" w:lineRule="auto"/>
        <w:ind w:firstLine="720"/>
        <w:jc w:val="both"/>
        <w:rPr>
          <w:rFonts w:eastAsia="Times New Roman"/>
          <w:szCs w:val="24"/>
        </w:rPr>
      </w:pPr>
      <w:r>
        <w:rPr>
          <w:rFonts w:eastAsia="Times New Roman"/>
          <w:szCs w:val="24"/>
        </w:rPr>
        <w:t>Β</w:t>
      </w:r>
      <w:r w:rsidRPr="000B60FA">
        <w:rPr>
          <w:rFonts w:eastAsia="Times New Roman"/>
          <w:szCs w:val="24"/>
        </w:rPr>
        <w:t>έβαια</w:t>
      </w:r>
      <w:r>
        <w:rPr>
          <w:rFonts w:eastAsia="Times New Roman"/>
          <w:szCs w:val="24"/>
        </w:rPr>
        <w:t>,</w:t>
      </w:r>
      <w:r w:rsidRPr="000B60FA">
        <w:rPr>
          <w:rFonts w:eastAsia="Times New Roman"/>
          <w:szCs w:val="24"/>
        </w:rPr>
        <w:t xml:space="preserve"> στους δύο αιώνες που πέρασαν από τότε</w:t>
      </w:r>
      <w:r>
        <w:rPr>
          <w:rFonts w:eastAsia="Times New Roman"/>
          <w:szCs w:val="24"/>
        </w:rPr>
        <w:t>,</w:t>
      </w:r>
      <w:r w:rsidRPr="000B60FA">
        <w:rPr>
          <w:rFonts w:eastAsia="Times New Roman"/>
          <w:szCs w:val="24"/>
        </w:rPr>
        <w:t xml:space="preserve"> οι </w:t>
      </w:r>
      <w:r>
        <w:rPr>
          <w:rFonts w:eastAsia="Times New Roman"/>
          <w:szCs w:val="24"/>
        </w:rPr>
        <w:t>ε</w:t>
      </w:r>
      <w:r w:rsidRPr="000B60FA">
        <w:rPr>
          <w:rFonts w:eastAsia="Times New Roman"/>
          <w:szCs w:val="24"/>
        </w:rPr>
        <w:t>πιστήμες</w:t>
      </w:r>
      <w:r>
        <w:rPr>
          <w:rFonts w:eastAsia="Times New Roman"/>
          <w:szCs w:val="24"/>
        </w:rPr>
        <w:t>,</w:t>
      </w:r>
      <w:r w:rsidRPr="000B60FA">
        <w:rPr>
          <w:rFonts w:eastAsia="Times New Roman"/>
          <w:szCs w:val="24"/>
        </w:rPr>
        <w:t xml:space="preserve"> η </w:t>
      </w:r>
      <w:r>
        <w:rPr>
          <w:rFonts w:eastAsia="Times New Roman"/>
          <w:szCs w:val="24"/>
        </w:rPr>
        <w:t>Π</w:t>
      </w:r>
      <w:r w:rsidRPr="000B60FA">
        <w:rPr>
          <w:rFonts w:eastAsia="Times New Roman"/>
          <w:szCs w:val="24"/>
        </w:rPr>
        <w:t xml:space="preserve">οινική </w:t>
      </w:r>
      <w:r>
        <w:rPr>
          <w:rFonts w:eastAsia="Times New Roman"/>
          <w:szCs w:val="24"/>
        </w:rPr>
        <w:t>Ε</w:t>
      </w:r>
      <w:r w:rsidRPr="000B60FA">
        <w:rPr>
          <w:rFonts w:eastAsia="Times New Roman"/>
          <w:szCs w:val="24"/>
        </w:rPr>
        <w:t>πιστήμη</w:t>
      </w:r>
      <w:r>
        <w:rPr>
          <w:rFonts w:eastAsia="Times New Roman"/>
          <w:szCs w:val="24"/>
        </w:rPr>
        <w:t>,</w:t>
      </w:r>
      <w:r w:rsidRPr="000B60FA">
        <w:rPr>
          <w:rFonts w:eastAsia="Times New Roman"/>
          <w:szCs w:val="24"/>
        </w:rPr>
        <w:t xml:space="preserve"> η </w:t>
      </w:r>
      <w:r>
        <w:rPr>
          <w:rFonts w:eastAsia="Times New Roman"/>
          <w:szCs w:val="24"/>
        </w:rPr>
        <w:t>Ε</w:t>
      </w:r>
      <w:r w:rsidRPr="000B60FA">
        <w:rPr>
          <w:rFonts w:eastAsia="Times New Roman"/>
          <w:szCs w:val="24"/>
        </w:rPr>
        <w:t>γκληματολο</w:t>
      </w:r>
      <w:r w:rsidRPr="000B60FA">
        <w:rPr>
          <w:rFonts w:eastAsia="Times New Roman"/>
          <w:szCs w:val="24"/>
        </w:rPr>
        <w:t>γία</w:t>
      </w:r>
      <w:r>
        <w:rPr>
          <w:rFonts w:eastAsia="Times New Roman"/>
          <w:szCs w:val="24"/>
        </w:rPr>
        <w:t>,</w:t>
      </w:r>
      <w:r w:rsidRPr="000B60FA">
        <w:rPr>
          <w:rFonts w:eastAsia="Times New Roman"/>
          <w:szCs w:val="24"/>
        </w:rPr>
        <w:t xml:space="preserve"> </w:t>
      </w:r>
      <w:r>
        <w:rPr>
          <w:rFonts w:eastAsia="Times New Roman"/>
          <w:szCs w:val="24"/>
        </w:rPr>
        <w:t xml:space="preserve">η </w:t>
      </w:r>
      <w:r>
        <w:rPr>
          <w:rFonts w:eastAsia="Times New Roman"/>
          <w:szCs w:val="24"/>
        </w:rPr>
        <w:t>Σ</w:t>
      </w:r>
      <w:r>
        <w:rPr>
          <w:rFonts w:eastAsia="Times New Roman"/>
          <w:szCs w:val="24"/>
        </w:rPr>
        <w:t>ωφρονιστική, εισήγαγαν αρχές</w:t>
      </w:r>
      <w:r w:rsidRPr="000B60FA">
        <w:rPr>
          <w:rFonts w:eastAsia="Times New Roman"/>
          <w:szCs w:val="24"/>
        </w:rPr>
        <w:t xml:space="preserve"> ανθρωπισμ</w:t>
      </w:r>
      <w:r>
        <w:rPr>
          <w:rFonts w:eastAsia="Times New Roman"/>
          <w:szCs w:val="24"/>
        </w:rPr>
        <w:t>ού στο Ποινικό Δίκαιο</w:t>
      </w:r>
      <w:r w:rsidRPr="000B60FA">
        <w:rPr>
          <w:rFonts w:eastAsia="Times New Roman"/>
          <w:szCs w:val="24"/>
        </w:rPr>
        <w:t xml:space="preserve"> και στ</w:t>
      </w:r>
      <w:r>
        <w:rPr>
          <w:rFonts w:eastAsia="Times New Roman"/>
          <w:szCs w:val="24"/>
        </w:rPr>
        <w:t>ην ποινική διαδικασία. Έτσι, έ</w:t>
      </w:r>
      <w:r w:rsidRPr="000B60FA">
        <w:rPr>
          <w:rFonts w:eastAsia="Times New Roman"/>
          <w:szCs w:val="24"/>
        </w:rPr>
        <w:t xml:space="preserve">χουμε φτάσει σε αυτή την </w:t>
      </w:r>
      <w:r>
        <w:rPr>
          <w:rFonts w:eastAsia="Times New Roman"/>
          <w:szCs w:val="24"/>
        </w:rPr>
        <w:t>εξι</w:t>
      </w:r>
      <w:r>
        <w:rPr>
          <w:rFonts w:eastAsia="Times New Roman"/>
          <w:szCs w:val="24"/>
        </w:rPr>
        <w:lastRenderedPageBreak/>
        <w:t>σορρόπηση,</w:t>
      </w:r>
      <w:r w:rsidRPr="000B60FA">
        <w:rPr>
          <w:rFonts w:eastAsia="Times New Roman"/>
          <w:szCs w:val="24"/>
        </w:rPr>
        <w:t xml:space="preserve"> αυτό που προσπαθούμε να αξιολογήσουμε σήμερα</w:t>
      </w:r>
      <w:r>
        <w:rPr>
          <w:rFonts w:eastAsia="Times New Roman"/>
          <w:szCs w:val="24"/>
        </w:rPr>
        <w:t>,</w:t>
      </w:r>
      <w:r w:rsidRPr="000B60FA">
        <w:rPr>
          <w:rFonts w:eastAsia="Times New Roman"/>
          <w:szCs w:val="24"/>
        </w:rPr>
        <w:t xml:space="preserve"> αλλά </w:t>
      </w:r>
      <w:r>
        <w:rPr>
          <w:rFonts w:eastAsia="Times New Roman"/>
          <w:szCs w:val="24"/>
        </w:rPr>
        <w:t xml:space="preserve">και </w:t>
      </w:r>
      <w:r w:rsidRPr="000B60FA">
        <w:rPr>
          <w:rFonts w:eastAsia="Times New Roman"/>
          <w:szCs w:val="24"/>
        </w:rPr>
        <w:t xml:space="preserve">σε οποιοδήποτε άλλο </w:t>
      </w:r>
      <w:r>
        <w:rPr>
          <w:rFonts w:eastAsia="Times New Roman"/>
          <w:szCs w:val="24"/>
        </w:rPr>
        <w:t>ν</w:t>
      </w:r>
      <w:r w:rsidRPr="000B60FA">
        <w:rPr>
          <w:rFonts w:eastAsia="Times New Roman"/>
          <w:szCs w:val="24"/>
        </w:rPr>
        <w:t xml:space="preserve">ομικό </w:t>
      </w:r>
      <w:proofErr w:type="spellStart"/>
      <w:r>
        <w:rPr>
          <w:rFonts w:eastAsia="Times New Roman"/>
          <w:szCs w:val="24"/>
        </w:rPr>
        <w:t>κρατοδικαιϊκό</w:t>
      </w:r>
      <w:proofErr w:type="spellEnd"/>
      <w:r>
        <w:rPr>
          <w:rFonts w:eastAsia="Times New Roman"/>
          <w:szCs w:val="24"/>
        </w:rPr>
        <w:t xml:space="preserve"> </w:t>
      </w:r>
      <w:r w:rsidRPr="000B60FA">
        <w:rPr>
          <w:rFonts w:eastAsia="Times New Roman"/>
          <w:szCs w:val="24"/>
        </w:rPr>
        <w:t>καθεστώς</w:t>
      </w:r>
      <w:r>
        <w:rPr>
          <w:rFonts w:eastAsia="Times New Roman"/>
          <w:szCs w:val="24"/>
        </w:rPr>
        <w:t>,</w:t>
      </w:r>
      <w:r w:rsidRPr="000B60FA">
        <w:rPr>
          <w:rFonts w:eastAsia="Times New Roman"/>
          <w:szCs w:val="24"/>
        </w:rPr>
        <w:t xml:space="preserve"> </w:t>
      </w:r>
      <w:r>
        <w:rPr>
          <w:rFonts w:eastAsia="Times New Roman"/>
          <w:szCs w:val="24"/>
        </w:rPr>
        <w:t>είναι α</w:t>
      </w:r>
      <w:r>
        <w:rPr>
          <w:rFonts w:eastAsia="Times New Roman"/>
          <w:szCs w:val="24"/>
        </w:rPr>
        <w:t>κριβώς κ</w:t>
      </w:r>
      <w:r w:rsidRPr="000B60FA">
        <w:rPr>
          <w:rFonts w:eastAsia="Times New Roman"/>
          <w:szCs w:val="24"/>
        </w:rPr>
        <w:t xml:space="preserve">ατά πόσον αυτή η εξισορρόπηση φαίνεται να είναι </w:t>
      </w:r>
      <w:r>
        <w:rPr>
          <w:rFonts w:eastAsia="Times New Roman"/>
          <w:szCs w:val="24"/>
        </w:rPr>
        <w:t>επιτυ</w:t>
      </w:r>
      <w:r w:rsidRPr="000B60FA">
        <w:rPr>
          <w:rFonts w:eastAsia="Times New Roman"/>
          <w:szCs w:val="24"/>
        </w:rPr>
        <w:t>χημένη</w:t>
      </w:r>
      <w:r>
        <w:rPr>
          <w:rFonts w:eastAsia="Times New Roman"/>
          <w:szCs w:val="24"/>
        </w:rPr>
        <w:t>,</w:t>
      </w:r>
      <w:r w:rsidRPr="000B60FA">
        <w:rPr>
          <w:rFonts w:eastAsia="Times New Roman"/>
          <w:szCs w:val="24"/>
        </w:rPr>
        <w:t xml:space="preserve"> να έχουν ληφθεί υπ</w:t>
      </w:r>
      <w:r>
        <w:rPr>
          <w:rFonts w:eastAsia="Times New Roman"/>
          <w:szCs w:val="24"/>
        </w:rPr>
        <w:t xml:space="preserve">’ </w:t>
      </w:r>
      <w:proofErr w:type="spellStart"/>
      <w:r w:rsidRPr="000B60FA">
        <w:rPr>
          <w:rFonts w:eastAsia="Times New Roman"/>
          <w:szCs w:val="24"/>
        </w:rPr>
        <w:t>όψιν</w:t>
      </w:r>
      <w:proofErr w:type="spellEnd"/>
      <w:r w:rsidRPr="000B60FA">
        <w:rPr>
          <w:rFonts w:eastAsia="Times New Roman"/>
          <w:szCs w:val="24"/>
        </w:rPr>
        <w:t xml:space="preserve"> </w:t>
      </w:r>
      <w:r>
        <w:rPr>
          <w:rFonts w:eastAsia="Times New Roman"/>
          <w:szCs w:val="24"/>
        </w:rPr>
        <w:t>και οι δύο πλευρές της ζυγαριάς.</w:t>
      </w:r>
    </w:p>
    <w:p w14:paraId="38B9DD58" w14:textId="77777777" w:rsidR="00200609" w:rsidRDefault="002F7F27">
      <w:pPr>
        <w:spacing w:line="600" w:lineRule="auto"/>
        <w:ind w:firstLine="720"/>
        <w:jc w:val="both"/>
        <w:rPr>
          <w:rFonts w:eastAsia="Times New Roman"/>
          <w:szCs w:val="24"/>
        </w:rPr>
      </w:pPr>
      <w:r>
        <w:rPr>
          <w:rFonts w:eastAsia="Times New Roman"/>
          <w:szCs w:val="24"/>
        </w:rPr>
        <w:t>Τα τελευταία, όμως,</w:t>
      </w:r>
      <w:r w:rsidRPr="000B60FA">
        <w:rPr>
          <w:rFonts w:eastAsia="Times New Roman"/>
          <w:szCs w:val="24"/>
        </w:rPr>
        <w:t xml:space="preserve"> χρόνια</w:t>
      </w:r>
      <w:r>
        <w:rPr>
          <w:rFonts w:eastAsia="Times New Roman"/>
          <w:szCs w:val="24"/>
        </w:rPr>
        <w:t>,</w:t>
      </w:r>
      <w:r w:rsidRPr="000B60FA">
        <w:rPr>
          <w:rFonts w:eastAsia="Times New Roman"/>
          <w:szCs w:val="24"/>
        </w:rPr>
        <w:t xml:space="preserve"> από το 1989 και μετά </w:t>
      </w:r>
      <w:r>
        <w:rPr>
          <w:rFonts w:eastAsia="Times New Roman"/>
          <w:szCs w:val="24"/>
        </w:rPr>
        <w:t>-κ</w:t>
      </w:r>
      <w:r w:rsidRPr="000B60FA">
        <w:rPr>
          <w:rFonts w:eastAsia="Times New Roman"/>
          <w:szCs w:val="24"/>
        </w:rPr>
        <w:t>ι εγώ ξέρω περισσότερο</w:t>
      </w:r>
      <w:r>
        <w:rPr>
          <w:rFonts w:eastAsia="Times New Roman"/>
          <w:szCs w:val="24"/>
        </w:rPr>
        <w:t>,</w:t>
      </w:r>
      <w:r w:rsidRPr="000B60FA">
        <w:rPr>
          <w:rFonts w:eastAsia="Times New Roman"/>
          <w:szCs w:val="24"/>
        </w:rPr>
        <w:t xml:space="preserve"> βέβαια</w:t>
      </w:r>
      <w:r>
        <w:rPr>
          <w:rFonts w:eastAsia="Times New Roman"/>
          <w:szCs w:val="24"/>
        </w:rPr>
        <w:t>,</w:t>
      </w:r>
      <w:r w:rsidRPr="000B60FA">
        <w:rPr>
          <w:rFonts w:eastAsia="Times New Roman"/>
          <w:szCs w:val="24"/>
        </w:rPr>
        <w:t xml:space="preserve"> τον αγγλοαμερικανικό κόσμο</w:t>
      </w:r>
      <w:r>
        <w:rPr>
          <w:rFonts w:eastAsia="Times New Roman"/>
          <w:szCs w:val="24"/>
        </w:rPr>
        <w:t>-,</w:t>
      </w:r>
      <w:r w:rsidRPr="000B60FA">
        <w:rPr>
          <w:rFonts w:eastAsia="Times New Roman"/>
          <w:szCs w:val="24"/>
        </w:rPr>
        <w:t xml:space="preserve"> έχουμε μία στροφή και του Ποινικού </w:t>
      </w:r>
      <w:r>
        <w:rPr>
          <w:rFonts w:eastAsia="Times New Roman"/>
          <w:szCs w:val="24"/>
        </w:rPr>
        <w:t>Δ</w:t>
      </w:r>
      <w:r w:rsidRPr="000B60FA">
        <w:rPr>
          <w:rFonts w:eastAsia="Times New Roman"/>
          <w:szCs w:val="24"/>
        </w:rPr>
        <w:t>ικαίου και της Ποινικής Δικονομίας προς μεγαλύτερη αυστηρότητα</w:t>
      </w:r>
      <w:r>
        <w:rPr>
          <w:rFonts w:eastAsia="Times New Roman"/>
          <w:szCs w:val="24"/>
        </w:rPr>
        <w:t>, προς</w:t>
      </w:r>
      <w:r w:rsidRPr="000B60FA">
        <w:rPr>
          <w:rFonts w:eastAsia="Times New Roman"/>
          <w:szCs w:val="24"/>
        </w:rPr>
        <w:t xml:space="preserve"> μεγαλύτερες ποινές</w:t>
      </w:r>
      <w:r>
        <w:rPr>
          <w:rFonts w:eastAsia="Times New Roman"/>
          <w:szCs w:val="24"/>
        </w:rPr>
        <w:t>, προς αυστηρότητα στι</w:t>
      </w:r>
      <w:r w:rsidRPr="000B60FA">
        <w:rPr>
          <w:rFonts w:eastAsia="Times New Roman"/>
          <w:szCs w:val="24"/>
        </w:rPr>
        <w:t xml:space="preserve">ς συνθήκες έκτισης των ποινών </w:t>
      </w:r>
      <w:r>
        <w:rPr>
          <w:rFonts w:eastAsia="Times New Roman"/>
          <w:szCs w:val="24"/>
        </w:rPr>
        <w:t>κ</w:t>
      </w:r>
      <w:r w:rsidRPr="000B60FA">
        <w:rPr>
          <w:rFonts w:eastAsia="Times New Roman"/>
          <w:szCs w:val="24"/>
        </w:rPr>
        <w:t>αι</w:t>
      </w:r>
      <w:r>
        <w:rPr>
          <w:rFonts w:eastAsia="Times New Roman"/>
          <w:szCs w:val="24"/>
        </w:rPr>
        <w:t>,</w:t>
      </w:r>
      <w:r w:rsidRPr="000B60FA">
        <w:rPr>
          <w:rFonts w:eastAsia="Times New Roman"/>
          <w:szCs w:val="24"/>
        </w:rPr>
        <w:t xml:space="preserve"> βέβαια</w:t>
      </w:r>
      <w:r>
        <w:rPr>
          <w:rFonts w:eastAsia="Times New Roman"/>
          <w:szCs w:val="24"/>
        </w:rPr>
        <w:t>,</w:t>
      </w:r>
      <w:r w:rsidRPr="000B60FA">
        <w:rPr>
          <w:rFonts w:eastAsia="Times New Roman"/>
          <w:szCs w:val="24"/>
        </w:rPr>
        <w:t xml:space="preserve"> τη μεγαλύτερη παραμονή στις φυλακές και τη δημιουργία αυτών των ειδ</w:t>
      </w:r>
      <w:r w:rsidRPr="000B60FA">
        <w:rPr>
          <w:rFonts w:eastAsia="Times New Roman"/>
          <w:szCs w:val="24"/>
        </w:rPr>
        <w:t>ικών φυλακών</w:t>
      </w:r>
      <w:r>
        <w:rPr>
          <w:rFonts w:eastAsia="Times New Roman"/>
          <w:szCs w:val="24"/>
        </w:rPr>
        <w:t>,</w:t>
      </w:r>
      <w:r w:rsidRPr="000B60FA">
        <w:rPr>
          <w:rFonts w:eastAsia="Times New Roman"/>
          <w:szCs w:val="24"/>
        </w:rPr>
        <w:t xml:space="preserve"> αυτό που ακούστηκε πριν</w:t>
      </w:r>
      <w:r>
        <w:rPr>
          <w:rFonts w:eastAsia="Times New Roman"/>
          <w:szCs w:val="24"/>
        </w:rPr>
        <w:t>,</w:t>
      </w:r>
      <w:r w:rsidRPr="000B60FA">
        <w:rPr>
          <w:rFonts w:eastAsia="Times New Roman"/>
          <w:szCs w:val="24"/>
        </w:rPr>
        <w:t xml:space="preserve"> </w:t>
      </w:r>
      <w:r>
        <w:rPr>
          <w:rFonts w:eastAsia="Times New Roman"/>
          <w:szCs w:val="24"/>
        </w:rPr>
        <w:t>των</w:t>
      </w:r>
      <w:r w:rsidRPr="000B60FA">
        <w:rPr>
          <w:rFonts w:eastAsia="Times New Roman"/>
          <w:szCs w:val="24"/>
        </w:rPr>
        <w:t xml:space="preserve"> φυλακών τύπου Γ</w:t>
      </w:r>
      <w:r>
        <w:rPr>
          <w:rFonts w:eastAsia="Times New Roman"/>
          <w:szCs w:val="24"/>
        </w:rPr>
        <w:t>΄</w:t>
      </w:r>
      <w:r w:rsidRPr="000B60FA">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xml:space="preserve"> </w:t>
      </w:r>
      <w:r w:rsidRPr="000B60FA">
        <w:rPr>
          <w:rFonts w:eastAsia="Times New Roman"/>
          <w:szCs w:val="24"/>
        </w:rPr>
        <w:t>Μάλιστα</w:t>
      </w:r>
      <w:r>
        <w:rPr>
          <w:rFonts w:eastAsia="Times New Roman"/>
          <w:szCs w:val="24"/>
        </w:rPr>
        <w:t>,</w:t>
      </w:r>
      <w:r w:rsidRPr="000B60FA">
        <w:rPr>
          <w:rFonts w:eastAsia="Times New Roman"/>
          <w:szCs w:val="24"/>
        </w:rPr>
        <w:t xml:space="preserve"> έχουμε και </w:t>
      </w:r>
      <w:r>
        <w:rPr>
          <w:rFonts w:eastAsia="Times New Roman"/>
          <w:szCs w:val="24"/>
        </w:rPr>
        <w:t>άλλα</w:t>
      </w:r>
      <w:r w:rsidRPr="000B60FA">
        <w:rPr>
          <w:rFonts w:eastAsia="Times New Roman"/>
          <w:szCs w:val="24"/>
        </w:rPr>
        <w:t xml:space="preserve"> χαρακτηριστικά</w:t>
      </w:r>
      <w:r>
        <w:rPr>
          <w:rFonts w:eastAsia="Times New Roman"/>
          <w:szCs w:val="24"/>
        </w:rPr>
        <w:t>,</w:t>
      </w:r>
      <w:r w:rsidRPr="000B60FA">
        <w:rPr>
          <w:rFonts w:eastAsia="Times New Roman"/>
          <w:szCs w:val="24"/>
        </w:rPr>
        <w:t xml:space="preserve"> όπως ότι ορισμένες μειονότητες τείνουν να είναι δυσανάλογα εκπροσωπούμεν</w:t>
      </w:r>
      <w:r>
        <w:rPr>
          <w:rFonts w:eastAsia="Times New Roman"/>
          <w:szCs w:val="24"/>
        </w:rPr>
        <w:t>ε</w:t>
      </w:r>
      <w:r w:rsidRPr="000B60FA">
        <w:rPr>
          <w:rFonts w:eastAsia="Times New Roman"/>
          <w:szCs w:val="24"/>
        </w:rPr>
        <w:t xml:space="preserve">ς </w:t>
      </w:r>
      <w:r>
        <w:rPr>
          <w:rFonts w:eastAsia="Times New Roman"/>
          <w:szCs w:val="24"/>
        </w:rPr>
        <w:t xml:space="preserve">στον πληθυσμό των φυλακισμένων. Παραδείγματος χάριν, </w:t>
      </w:r>
      <w:r w:rsidRPr="000B60FA">
        <w:rPr>
          <w:rFonts w:eastAsia="Times New Roman"/>
          <w:szCs w:val="24"/>
        </w:rPr>
        <w:t>στην Αμερική</w:t>
      </w:r>
      <w:r>
        <w:rPr>
          <w:rFonts w:eastAsia="Times New Roman"/>
          <w:szCs w:val="24"/>
        </w:rPr>
        <w:t xml:space="preserve"> το</w:t>
      </w:r>
      <w:r w:rsidRPr="000B60FA">
        <w:rPr>
          <w:rFonts w:eastAsia="Times New Roman"/>
          <w:szCs w:val="24"/>
        </w:rPr>
        <w:t xml:space="preserve"> 10% </w:t>
      </w:r>
      <w:r w:rsidRPr="000B60FA">
        <w:rPr>
          <w:rFonts w:eastAsia="Times New Roman"/>
          <w:szCs w:val="24"/>
        </w:rPr>
        <w:t>όλων των νέων μαύρων</w:t>
      </w:r>
      <w:r>
        <w:rPr>
          <w:rFonts w:eastAsia="Times New Roman"/>
          <w:szCs w:val="24"/>
        </w:rPr>
        <w:t>,</w:t>
      </w:r>
      <w:r w:rsidRPr="000B60FA">
        <w:rPr>
          <w:rFonts w:eastAsia="Times New Roman"/>
          <w:szCs w:val="24"/>
        </w:rPr>
        <w:t xml:space="preserve"> </w:t>
      </w:r>
      <w:proofErr w:type="spellStart"/>
      <w:r>
        <w:rPr>
          <w:rFonts w:eastAsia="Times New Roman"/>
          <w:szCs w:val="24"/>
        </w:rPr>
        <w:t>Α</w:t>
      </w:r>
      <w:r w:rsidRPr="000B60FA">
        <w:rPr>
          <w:rFonts w:eastAsia="Times New Roman"/>
          <w:szCs w:val="24"/>
        </w:rPr>
        <w:t>φροαμερικανών</w:t>
      </w:r>
      <w:proofErr w:type="spellEnd"/>
      <w:r>
        <w:rPr>
          <w:rFonts w:eastAsia="Times New Roman"/>
          <w:szCs w:val="24"/>
        </w:rPr>
        <w:t>,</w:t>
      </w:r>
      <w:r w:rsidRPr="000B60FA">
        <w:rPr>
          <w:rFonts w:eastAsia="Times New Roman"/>
          <w:szCs w:val="24"/>
        </w:rPr>
        <w:t xml:space="preserve"> κάποια στιγμή πηγαίνουν φυλακή</w:t>
      </w:r>
      <w:r>
        <w:rPr>
          <w:rFonts w:eastAsia="Times New Roman"/>
          <w:szCs w:val="24"/>
        </w:rPr>
        <w:t>.</w:t>
      </w:r>
    </w:p>
    <w:p w14:paraId="38B9DD59" w14:textId="77777777" w:rsidR="00200609" w:rsidRDefault="002F7F27">
      <w:pPr>
        <w:spacing w:line="600" w:lineRule="auto"/>
        <w:ind w:firstLine="720"/>
        <w:jc w:val="both"/>
        <w:rPr>
          <w:rFonts w:eastAsia="Times New Roman"/>
          <w:szCs w:val="24"/>
        </w:rPr>
      </w:pPr>
      <w:r>
        <w:rPr>
          <w:rFonts w:eastAsia="Times New Roman"/>
          <w:szCs w:val="24"/>
        </w:rPr>
        <w:lastRenderedPageBreak/>
        <w:t>Γ</w:t>
      </w:r>
      <w:r w:rsidRPr="000B60FA">
        <w:rPr>
          <w:rFonts w:eastAsia="Times New Roman"/>
          <w:szCs w:val="24"/>
        </w:rPr>
        <w:t>ιατί συνέβη αυτό</w:t>
      </w:r>
      <w:r>
        <w:rPr>
          <w:rFonts w:eastAsia="Times New Roman"/>
          <w:szCs w:val="24"/>
        </w:rPr>
        <w:t>; Γιατί</w:t>
      </w:r>
      <w:r w:rsidRPr="000B60FA">
        <w:rPr>
          <w:rFonts w:eastAsia="Times New Roman"/>
          <w:szCs w:val="24"/>
        </w:rPr>
        <w:t xml:space="preserve"> έχουμε</w:t>
      </w:r>
      <w:r>
        <w:rPr>
          <w:rFonts w:eastAsia="Times New Roman"/>
          <w:szCs w:val="24"/>
        </w:rPr>
        <w:t xml:space="preserve"> αυτή την </w:t>
      </w:r>
      <w:proofErr w:type="spellStart"/>
      <w:r>
        <w:rPr>
          <w:rFonts w:eastAsia="Times New Roman"/>
          <w:szCs w:val="24"/>
        </w:rPr>
        <w:t>αυστηροποίηση</w:t>
      </w:r>
      <w:proofErr w:type="spellEnd"/>
      <w:r>
        <w:rPr>
          <w:rFonts w:eastAsia="Times New Roman"/>
          <w:szCs w:val="24"/>
        </w:rPr>
        <w:t xml:space="preserve"> όλων</w:t>
      </w:r>
      <w:r w:rsidRPr="000B60FA">
        <w:rPr>
          <w:rFonts w:eastAsia="Times New Roman"/>
          <w:szCs w:val="24"/>
        </w:rPr>
        <w:t xml:space="preserve"> των πλευρών του </w:t>
      </w:r>
      <w:r>
        <w:rPr>
          <w:rFonts w:eastAsia="Times New Roman"/>
          <w:szCs w:val="24"/>
        </w:rPr>
        <w:t>πο</w:t>
      </w:r>
      <w:r w:rsidRPr="000B60FA">
        <w:rPr>
          <w:rFonts w:eastAsia="Times New Roman"/>
          <w:szCs w:val="24"/>
        </w:rPr>
        <w:t>ινικού συστήματος</w:t>
      </w:r>
      <w:r>
        <w:rPr>
          <w:rFonts w:eastAsia="Times New Roman"/>
          <w:szCs w:val="24"/>
        </w:rPr>
        <w:t>; Θ</w:t>
      </w:r>
      <w:r w:rsidRPr="000B60FA">
        <w:rPr>
          <w:rFonts w:eastAsia="Times New Roman"/>
          <w:szCs w:val="24"/>
        </w:rPr>
        <w:t>α έλεγα πολύ απλά και</w:t>
      </w:r>
      <w:r>
        <w:rPr>
          <w:rFonts w:eastAsia="Times New Roman"/>
          <w:szCs w:val="24"/>
        </w:rPr>
        <w:t xml:space="preserve"> γρήγορα ότι υπάρχουν δύο λόγοι. Ο</w:t>
      </w:r>
      <w:r w:rsidRPr="000B60FA">
        <w:rPr>
          <w:rFonts w:eastAsia="Times New Roman"/>
          <w:szCs w:val="24"/>
        </w:rPr>
        <w:t xml:space="preserve"> πρώτος είναι ότι τα τελευταία </w:t>
      </w:r>
      <w:r>
        <w:rPr>
          <w:rFonts w:eastAsia="Times New Roman"/>
          <w:szCs w:val="24"/>
        </w:rPr>
        <w:t>τρ</w:t>
      </w:r>
      <w:r>
        <w:rPr>
          <w:rFonts w:eastAsia="Times New Roman"/>
          <w:szCs w:val="24"/>
        </w:rPr>
        <w:t>ιάντα, σαράντα</w:t>
      </w:r>
      <w:r w:rsidRPr="000B60FA">
        <w:rPr>
          <w:rFonts w:eastAsia="Times New Roman"/>
          <w:szCs w:val="24"/>
        </w:rPr>
        <w:t xml:space="preserve"> χρόνια με αυτό που λέγεται</w:t>
      </w:r>
      <w:r>
        <w:rPr>
          <w:rFonts w:eastAsia="Times New Roman"/>
          <w:szCs w:val="24"/>
        </w:rPr>
        <w:t xml:space="preserve"> πιθανόν</w:t>
      </w:r>
      <w:r w:rsidRPr="000B60FA">
        <w:rPr>
          <w:rFonts w:eastAsia="Times New Roman"/>
          <w:szCs w:val="24"/>
        </w:rPr>
        <w:t xml:space="preserve"> υπερβολικά και λανθασμένα</w:t>
      </w:r>
      <w:r>
        <w:rPr>
          <w:rFonts w:eastAsia="Times New Roman"/>
          <w:szCs w:val="24"/>
        </w:rPr>
        <w:t>,</w:t>
      </w:r>
      <w:r w:rsidRPr="000B60FA">
        <w:rPr>
          <w:rFonts w:eastAsia="Times New Roman"/>
          <w:szCs w:val="24"/>
        </w:rPr>
        <w:t xml:space="preserve"> με την είσοδο</w:t>
      </w:r>
      <w:r>
        <w:rPr>
          <w:rFonts w:eastAsia="Times New Roman"/>
          <w:szCs w:val="24"/>
        </w:rPr>
        <w:t>, δηλαδή,</w:t>
      </w:r>
      <w:r w:rsidRPr="000B60FA">
        <w:rPr>
          <w:rFonts w:eastAsia="Times New Roman"/>
          <w:szCs w:val="24"/>
        </w:rPr>
        <w:t xml:space="preserve"> του νεοφιλελευθερισμού</w:t>
      </w:r>
      <w:r>
        <w:rPr>
          <w:rFonts w:eastAsia="Times New Roman"/>
          <w:szCs w:val="24"/>
        </w:rPr>
        <w:t>,</w:t>
      </w:r>
      <w:r w:rsidRPr="000B60FA">
        <w:rPr>
          <w:rFonts w:eastAsia="Times New Roman"/>
          <w:szCs w:val="24"/>
        </w:rPr>
        <w:t xml:space="preserve"> με την υποχώρηση του κοινωνικού κράτους</w:t>
      </w:r>
      <w:r>
        <w:rPr>
          <w:rFonts w:eastAsia="Times New Roman"/>
          <w:szCs w:val="24"/>
        </w:rPr>
        <w:t>,</w:t>
      </w:r>
      <w:r w:rsidRPr="000B60FA">
        <w:rPr>
          <w:rFonts w:eastAsia="Times New Roman"/>
          <w:szCs w:val="24"/>
        </w:rPr>
        <w:t xml:space="preserve"> ο κόσμος</w:t>
      </w:r>
      <w:r>
        <w:rPr>
          <w:rFonts w:eastAsia="Times New Roman"/>
          <w:szCs w:val="24"/>
        </w:rPr>
        <w:t>,</w:t>
      </w:r>
      <w:r w:rsidRPr="000B60FA">
        <w:rPr>
          <w:rFonts w:eastAsia="Times New Roman"/>
          <w:szCs w:val="24"/>
        </w:rPr>
        <w:t xml:space="preserve"> οι πολίτες στη </w:t>
      </w:r>
      <w:r>
        <w:rPr>
          <w:rFonts w:eastAsia="Times New Roman"/>
          <w:szCs w:val="24"/>
        </w:rPr>
        <w:t>δυτική</w:t>
      </w:r>
      <w:r w:rsidRPr="000B60FA">
        <w:rPr>
          <w:rFonts w:eastAsia="Times New Roman"/>
          <w:szCs w:val="24"/>
        </w:rPr>
        <w:t xml:space="preserve"> Ευρώπη έχου</w:t>
      </w:r>
      <w:r>
        <w:rPr>
          <w:rFonts w:eastAsia="Times New Roman"/>
          <w:szCs w:val="24"/>
        </w:rPr>
        <w:t xml:space="preserve">ν πάρει ένα μήνυμα ότι το άτομο, ο </w:t>
      </w:r>
      <w:proofErr w:type="spellStart"/>
      <w:r w:rsidRPr="004D656A">
        <w:rPr>
          <w:rFonts w:eastAsia="Times New Roman"/>
          <w:szCs w:val="24"/>
        </w:rPr>
        <w:t>ατομοκεντρισμ</w:t>
      </w:r>
      <w:r>
        <w:rPr>
          <w:rFonts w:eastAsia="Times New Roman"/>
          <w:szCs w:val="24"/>
        </w:rPr>
        <w:t>ό</w:t>
      </w:r>
      <w:r w:rsidRPr="004D656A">
        <w:rPr>
          <w:rFonts w:eastAsia="Times New Roman"/>
          <w:szCs w:val="24"/>
        </w:rPr>
        <w:t>ς</w:t>
      </w:r>
      <w:proofErr w:type="spellEnd"/>
      <w:r>
        <w:rPr>
          <w:rFonts w:eastAsia="Times New Roman"/>
          <w:szCs w:val="24"/>
        </w:rPr>
        <w:t xml:space="preserve">, το συμφέρον του </w:t>
      </w:r>
      <w:r w:rsidRPr="000B60FA">
        <w:rPr>
          <w:rFonts w:eastAsia="Times New Roman"/>
          <w:szCs w:val="24"/>
        </w:rPr>
        <w:t xml:space="preserve">καθενός μας βρίσκεται ακριβώς στο κέντρο της άσκησης </w:t>
      </w:r>
      <w:r>
        <w:rPr>
          <w:rFonts w:eastAsia="Times New Roman"/>
          <w:szCs w:val="24"/>
        </w:rPr>
        <w:t xml:space="preserve">της </w:t>
      </w:r>
      <w:r w:rsidRPr="000B60FA">
        <w:rPr>
          <w:rFonts w:eastAsia="Times New Roman"/>
          <w:szCs w:val="24"/>
        </w:rPr>
        <w:t>πολιτικής</w:t>
      </w:r>
      <w:r>
        <w:rPr>
          <w:rFonts w:eastAsia="Times New Roman"/>
          <w:szCs w:val="24"/>
        </w:rPr>
        <w:t>,</w:t>
      </w:r>
      <w:r>
        <w:rPr>
          <w:rFonts w:eastAsia="Times New Roman"/>
          <w:szCs w:val="24"/>
        </w:rPr>
        <w:t xml:space="preserve"> η ατομική επιθυμία μηχανή της οικονομίας</w:t>
      </w:r>
      <w:r>
        <w:rPr>
          <w:rFonts w:eastAsia="Times New Roman"/>
          <w:szCs w:val="24"/>
        </w:rPr>
        <w:t>. Ο</w:t>
      </w:r>
      <w:r w:rsidRPr="000B60FA">
        <w:rPr>
          <w:rFonts w:eastAsia="Times New Roman"/>
          <w:szCs w:val="24"/>
        </w:rPr>
        <w:t xml:space="preserve"> άλλος είναι είτε εμπόδιο στα σχέδιά μου</w:t>
      </w:r>
      <w:r>
        <w:rPr>
          <w:rFonts w:eastAsia="Times New Roman"/>
          <w:szCs w:val="24"/>
        </w:rPr>
        <w:t>,</w:t>
      </w:r>
      <w:r w:rsidRPr="000B60FA">
        <w:rPr>
          <w:rFonts w:eastAsia="Times New Roman"/>
          <w:szCs w:val="24"/>
        </w:rPr>
        <w:t xml:space="preserve"> είτε είναι εργαλείο</w:t>
      </w:r>
      <w:r>
        <w:rPr>
          <w:rFonts w:eastAsia="Times New Roman"/>
          <w:szCs w:val="24"/>
        </w:rPr>
        <w:t>, το οποίο μπορώ να το χρησιμοποιήσω</w:t>
      </w:r>
      <w:r w:rsidRPr="000B60FA">
        <w:rPr>
          <w:rFonts w:eastAsia="Times New Roman"/>
          <w:szCs w:val="24"/>
        </w:rPr>
        <w:t xml:space="preserve"> ακριβώς για να επιτύχω τα σ</w:t>
      </w:r>
      <w:r w:rsidRPr="000B60FA">
        <w:rPr>
          <w:rFonts w:eastAsia="Times New Roman"/>
          <w:szCs w:val="24"/>
        </w:rPr>
        <w:t>χέδιά μου</w:t>
      </w:r>
      <w:r>
        <w:rPr>
          <w:rFonts w:eastAsia="Times New Roman"/>
          <w:szCs w:val="24"/>
        </w:rPr>
        <w:t>.</w:t>
      </w:r>
    </w:p>
    <w:p w14:paraId="38B9DD5A" w14:textId="77777777" w:rsidR="00200609" w:rsidRDefault="002F7F27">
      <w:pPr>
        <w:spacing w:line="600" w:lineRule="auto"/>
        <w:ind w:firstLine="720"/>
        <w:jc w:val="both"/>
        <w:rPr>
          <w:rFonts w:eastAsia="Times New Roman"/>
          <w:szCs w:val="24"/>
        </w:rPr>
      </w:pPr>
      <w:r>
        <w:rPr>
          <w:rFonts w:eastAsia="Times New Roman"/>
          <w:szCs w:val="24"/>
        </w:rPr>
        <w:t>Σ</w:t>
      </w:r>
      <w:r w:rsidRPr="000B60FA">
        <w:rPr>
          <w:rFonts w:eastAsia="Times New Roman"/>
          <w:szCs w:val="24"/>
        </w:rPr>
        <w:t xml:space="preserve">ε αυτή την </w:t>
      </w:r>
      <w:proofErr w:type="spellStart"/>
      <w:r w:rsidRPr="000B60FA">
        <w:rPr>
          <w:rFonts w:eastAsia="Times New Roman"/>
          <w:szCs w:val="24"/>
        </w:rPr>
        <w:t>ατομοκεντρική</w:t>
      </w:r>
      <w:proofErr w:type="spellEnd"/>
      <w:r w:rsidRPr="000B60FA">
        <w:rPr>
          <w:rFonts w:eastAsia="Times New Roman"/>
          <w:szCs w:val="24"/>
        </w:rPr>
        <w:t xml:space="preserve"> κατεύθυνση</w:t>
      </w:r>
      <w:r>
        <w:rPr>
          <w:rFonts w:eastAsia="Times New Roman"/>
          <w:szCs w:val="24"/>
        </w:rPr>
        <w:t xml:space="preserve">, </w:t>
      </w:r>
      <w:r w:rsidRPr="000B60FA">
        <w:rPr>
          <w:rFonts w:eastAsia="Times New Roman"/>
          <w:szCs w:val="24"/>
        </w:rPr>
        <w:t xml:space="preserve">σιγά-σιγά η γραμμή μεταξύ νομιμότητας και παρανομίας έχει αρχίσει να </w:t>
      </w:r>
      <w:r>
        <w:rPr>
          <w:rFonts w:eastAsia="Times New Roman"/>
          <w:szCs w:val="24"/>
        </w:rPr>
        <w:t xml:space="preserve">εξασθενεί </w:t>
      </w:r>
      <w:r w:rsidRPr="000B60FA">
        <w:rPr>
          <w:rFonts w:eastAsia="Times New Roman"/>
          <w:szCs w:val="24"/>
        </w:rPr>
        <w:t xml:space="preserve">και να γίνεται ένα </w:t>
      </w:r>
      <w:proofErr w:type="spellStart"/>
      <w:r w:rsidRPr="000B60FA">
        <w:rPr>
          <w:rFonts w:eastAsia="Times New Roman"/>
          <w:szCs w:val="24"/>
        </w:rPr>
        <w:t>continu</w:t>
      </w:r>
      <w:proofErr w:type="spellEnd"/>
      <w:r>
        <w:rPr>
          <w:rFonts w:eastAsia="Times New Roman"/>
          <w:szCs w:val="24"/>
          <w:lang w:val="en-US"/>
        </w:rPr>
        <w:t>um</w:t>
      </w:r>
      <w:r>
        <w:rPr>
          <w:rFonts w:eastAsia="Times New Roman"/>
          <w:szCs w:val="24"/>
        </w:rPr>
        <w:t>,</w:t>
      </w:r>
      <w:r w:rsidRPr="000B60FA">
        <w:rPr>
          <w:rFonts w:eastAsia="Times New Roman"/>
          <w:szCs w:val="24"/>
        </w:rPr>
        <w:t xml:space="preserve"> μία συνέχεια</w:t>
      </w:r>
      <w:r>
        <w:rPr>
          <w:rFonts w:eastAsia="Times New Roman"/>
          <w:szCs w:val="24"/>
        </w:rPr>
        <w:t>,</w:t>
      </w:r>
      <w:r w:rsidRPr="000B60FA">
        <w:rPr>
          <w:rFonts w:eastAsia="Times New Roman"/>
          <w:szCs w:val="24"/>
        </w:rPr>
        <w:t xml:space="preserve"> μεταξύ νόμιμης και παράνομης συμπεριφοράς</w:t>
      </w:r>
      <w:r>
        <w:rPr>
          <w:rFonts w:eastAsia="Times New Roman"/>
          <w:szCs w:val="24"/>
        </w:rPr>
        <w:t>. Κυ</w:t>
      </w:r>
      <w:r w:rsidRPr="000B60FA">
        <w:rPr>
          <w:rFonts w:eastAsia="Times New Roman"/>
          <w:szCs w:val="24"/>
        </w:rPr>
        <w:t xml:space="preserve">ρίως αυτό το βλέπουμε στα λεγόμενα </w:t>
      </w:r>
      <w:r>
        <w:rPr>
          <w:rFonts w:eastAsia="Times New Roman"/>
          <w:szCs w:val="24"/>
        </w:rPr>
        <w:t>«</w:t>
      </w:r>
      <w:proofErr w:type="spellStart"/>
      <w:r w:rsidRPr="000B60FA">
        <w:rPr>
          <w:rFonts w:eastAsia="Times New Roman"/>
          <w:szCs w:val="24"/>
        </w:rPr>
        <w:t>Whi</w:t>
      </w:r>
      <w:r w:rsidRPr="000B60FA">
        <w:rPr>
          <w:rFonts w:eastAsia="Times New Roman"/>
          <w:szCs w:val="24"/>
        </w:rPr>
        <w:t>te</w:t>
      </w:r>
      <w:proofErr w:type="spellEnd"/>
      <w:r>
        <w:rPr>
          <w:rFonts w:eastAsia="Times New Roman"/>
          <w:szCs w:val="24"/>
        </w:rPr>
        <w:t>-</w:t>
      </w:r>
      <w:r>
        <w:rPr>
          <w:rFonts w:eastAsia="Times New Roman"/>
          <w:szCs w:val="24"/>
          <w:lang w:val="en-US"/>
        </w:rPr>
        <w:t>c</w:t>
      </w:r>
      <w:proofErr w:type="spellStart"/>
      <w:r w:rsidRPr="000B60FA">
        <w:rPr>
          <w:rFonts w:eastAsia="Times New Roman"/>
          <w:szCs w:val="24"/>
        </w:rPr>
        <w:t>ollar</w:t>
      </w:r>
      <w:proofErr w:type="spellEnd"/>
      <w:r w:rsidRPr="000B60FA">
        <w:rPr>
          <w:rFonts w:eastAsia="Times New Roman"/>
          <w:szCs w:val="24"/>
        </w:rPr>
        <w:t xml:space="preserve"> </w:t>
      </w:r>
      <w:proofErr w:type="spellStart"/>
      <w:r w:rsidRPr="000B60FA">
        <w:rPr>
          <w:rFonts w:eastAsia="Times New Roman"/>
          <w:szCs w:val="24"/>
        </w:rPr>
        <w:t>crime</w:t>
      </w:r>
      <w:proofErr w:type="spellEnd"/>
      <w:r>
        <w:rPr>
          <w:rFonts w:eastAsia="Times New Roman"/>
          <w:szCs w:val="24"/>
          <w:lang w:val="en-US"/>
        </w:rPr>
        <w:t>s</w:t>
      </w:r>
      <w:r>
        <w:rPr>
          <w:rFonts w:eastAsia="Times New Roman"/>
          <w:szCs w:val="24"/>
        </w:rPr>
        <w:t>»</w:t>
      </w:r>
      <w:r w:rsidRPr="004D656A">
        <w:rPr>
          <w:rFonts w:eastAsia="Times New Roman"/>
          <w:szCs w:val="24"/>
        </w:rPr>
        <w:t>,</w:t>
      </w:r>
      <w:r w:rsidRPr="000B60FA">
        <w:rPr>
          <w:rFonts w:eastAsia="Times New Roman"/>
          <w:szCs w:val="24"/>
        </w:rPr>
        <w:t xml:space="preserve"> στα </w:t>
      </w:r>
      <w:r>
        <w:rPr>
          <w:rFonts w:eastAsia="Times New Roman"/>
          <w:szCs w:val="24"/>
        </w:rPr>
        <w:t>«</w:t>
      </w:r>
      <w:r w:rsidRPr="000B60FA">
        <w:rPr>
          <w:rFonts w:eastAsia="Times New Roman"/>
          <w:szCs w:val="24"/>
        </w:rPr>
        <w:t xml:space="preserve">εγκλήματα που </w:t>
      </w:r>
      <w:r>
        <w:rPr>
          <w:rFonts w:eastAsia="Times New Roman"/>
          <w:szCs w:val="24"/>
        </w:rPr>
        <w:t>ά</w:t>
      </w:r>
      <w:r>
        <w:rPr>
          <w:rFonts w:eastAsia="Times New Roman"/>
          <w:szCs w:val="24"/>
        </w:rPr>
        <w:lastRenderedPageBreak/>
        <w:t>σπρου</w:t>
      </w:r>
      <w:r w:rsidRPr="000B60FA">
        <w:rPr>
          <w:rFonts w:eastAsia="Times New Roman"/>
          <w:szCs w:val="24"/>
        </w:rPr>
        <w:t xml:space="preserve"> κολάρου</w:t>
      </w:r>
      <w:r>
        <w:rPr>
          <w:rFonts w:eastAsia="Times New Roman"/>
          <w:szCs w:val="24"/>
        </w:rPr>
        <w:t>»,</w:t>
      </w:r>
      <w:r w:rsidRPr="000B60FA">
        <w:rPr>
          <w:rFonts w:eastAsia="Times New Roman"/>
          <w:szCs w:val="24"/>
        </w:rPr>
        <w:t xml:space="preserve"> των ανωτέρω</w:t>
      </w:r>
      <w:r>
        <w:rPr>
          <w:rFonts w:eastAsia="Times New Roman"/>
          <w:szCs w:val="24"/>
        </w:rPr>
        <w:t>ν υπαλλήλων και αυτών που έχουν</w:t>
      </w:r>
      <w:r w:rsidRPr="000B60FA">
        <w:rPr>
          <w:rFonts w:eastAsia="Times New Roman"/>
          <w:szCs w:val="24"/>
        </w:rPr>
        <w:t xml:space="preserve"> σχέση με το μάνατζμεντ</w:t>
      </w:r>
      <w:r>
        <w:rPr>
          <w:rFonts w:eastAsia="Times New Roman"/>
          <w:szCs w:val="24"/>
        </w:rPr>
        <w:t>,</w:t>
      </w:r>
      <w:r w:rsidRPr="000B60FA">
        <w:rPr>
          <w:rFonts w:eastAsia="Times New Roman"/>
          <w:szCs w:val="24"/>
        </w:rPr>
        <w:t xml:space="preserve"> τις τράπεζες</w:t>
      </w:r>
      <w:r>
        <w:rPr>
          <w:rFonts w:eastAsia="Times New Roman"/>
          <w:szCs w:val="24"/>
        </w:rPr>
        <w:t>,</w:t>
      </w:r>
      <w:r w:rsidRPr="000B60FA">
        <w:rPr>
          <w:rFonts w:eastAsia="Times New Roman"/>
          <w:szCs w:val="24"/>
        </w:rPr>
        <w:t xml:space="preserve"> </w:t>
      </w:r>
      <w:r>
        <w:rPr>
          <w:rFonts w:eastAsia="Times New Roman"/>
          <w:szCs w:val="24"/>
        </w:rPr>
        <w:t>όπου</w:t>
      </w:r>
      <w:r w:rsidRPr="000B60FA">
        <w:rPr>
          <w:rFonts w:eastAsia="Times New Roman"/>
          <w:szCs w:val="24"/>
        </w:rPr>
        <w:t xml:space="preserve"> εκεί</w:t>
      </w:r>
      <w:r>
        <w:rPr>
          <w:rFonts w:eastAsia="Times New Roman"/>
          <w:szCs w:val="24"/>
        </w:rPr>
        <w:t>,</w:t>
      </w:r>
      <w:r w:rsidRPr="000B60FA">
        <w:rPr>
          <w:rFonts w:eastAsia="Times New Roman"/>
          <w:szCs w:val="24"/>
        </w:rPr>
        <w:t xml:space="preserve"> βέβαια</w:t>
      </w:r>
      <w:r>
        <w:rPr>
          <w:rFonts w:eastAsia="Times New Roman"/>
          <w:szCs w:val="24"/>
        </w:rPr>
        <w:t>,</w:t>
      </w:r>
      <w:r w:rsidRPr="000B60FA">
        <w:rPr>
          <w:rFonts w:eastAsia="Times New Roman"/>
          <w:szCs w:val="24"/>
        </w:rPr>
        <w:t xml:space="preserve"> η </w:t>
      </w:r>
      <w:proofErr w:type="spellStart"/>
      <w:r>
        <w:rPr>
          <w:rFonts w:eastAsia="Times New Roman"/>
          <w:szCs w:val="24"/>
        </w:rPr>
        <w:t>τιμώρηση</w:t>
      </w:r>
      <w:proofErr w:type="spellEnd"/>
      <w:r>
        <w:rPr>
          <w:rFonts w:eastAsia="Times New Roman"/>
          <w:szCs w:val="24"/>
        </w:rPr>
        <w:t xml:space="preserve"> </w:t>
      </w:r>
      <w:r w:rsidRPr="000B60FA">
        <w:rPr>
          <w:rFonts w:eastAsia="Times New Roman"/>
          <w:szCs w:val="24"/>
        </w:rPr>
        <w:t>είναι πολύ μικρότερη</w:t>
      </w:r>
      <w:r>
        <w:rPr>
          <w:rFonts w:eastAsia="Times New Roman"/>
          <w:szCs w:val="24"/>
        </w:rPr>
        <w:t>.</w:t>
      </w:r>
    </w:p>
    <w:p w14:paraId="38B9DD5B" w14:textId="77777777" w:rsidR="00200609" w:rsidRDefault="002F7F27">
      <w:pPr>
        <w:spacing w:line="600" w:lineRule="auto"/>
        <w:ind w:firstLine="720"/>
        <w:jc w:val="both"/>
        <w:rPr>
          <w:rFonts w:eastAsia="Times New Roman" w:cs="Times New Roman"/>
          <w:szCs w:val="24"/>
        </w:rPr>
      </w:pPr>
      <w:r>
        <w:rPr>
          <w:rFonts w:eastAsia="Times New Roman"/>
          <w:szCs w:val="24"/>
        </w:rPr>
        <w:t>Το ξέραμε, όμως, αυτό από την περίοδο του Χομπς. Ο Χομπς είχε πει ότ</w:t>
      </w:r>
      <w:r>
        <w:rPr>
          <w:rFonts w:eastAsia="Times New Roman"/>
          <w:szCs w:val="24"/>
        </w:rPr>
        <w:t>ι αν η συναίνεση προς τον</w:t>
      </w:r>
      <w:r w:rsidRPr="000B60FA">
        <w:rPr>
          <w:rFonts w:eastAsia="Times New Roman"/>
          <w:szCs w:val="24"/>
        </w:rPr>
        <w:t xml:space="preserve"> </w:t>
      </w:r>
      <w:r>
        <w:rPr>
          <w:rFonts w:eastAsia="Times New Roman"/>
          <w:szCs w:val="24"/>
        </w:rPr>
        <w:t>Λ</w:t>
      </w:r>
      <w:r w:rsidRPr="000B60FA">
        <w:rPr>
          <w:rFonts w:eastAsia="Times New Roman"/>
          <w:szCs w:val="24"/>
        </w:rPr>
        <w:t>εβιάθαν</w:t>
      </w:r>
      <w:r>
        <w:rPr>
          <w:rFonts w:eastAsia="Times New Roman"/>
          <w:szCs w:val="24"/>
        </w:rPr>
        <w:t>,</w:t>
      </w:r>
      <w:r w:rsidRPr="000B60FA">
        <w:rPr>
          <w:rFonts w:eastAsia="Times New Roman"/>
          <w:szCs w:val="24"/>
        </w:rPr>
        <w:t xml:space="preserve"> προς το κράτος</w:t>
      </w:r>
      <w:r>
        <w:rPr>
          <w:rFonts w:eastAsia="Times New Roman"/>
          <w:szCs w:val="24"/>
        </w:rPr>
        <w:t>, προς την κρατική εξουσία υποχωρεί, τ</w:t>
      </w:r>
      <w:r w:rsidRPr="000B60FA">
        <w:rPr>
          <w:rFonts w:eastAsia="Times New Roman"/>
          <w:szCs w:val="24"/>
        </w:rPr>
        <w:t xml:space="preserve">ότε </w:t>
      </w:r>
      <w:r>
        <w:rPr>
          <w:rFonts w:eastAsia="Times New Roman"/>
          <w:szCs w:val="24"/>
        </w:rPr>
        <w:t>ο</w:t>
      </w:r>
      <w:r w:rsidRPr="000B60FA">
        <w:rPr>
          <w:rFonts w:eastAsia="Times New Roman"/>
          <w:szCs w:val="24"/>
        </w:rPr>
        <w:t xml:space="preserve"> μόνος τρόπος με τον οποίον είναι δυν</w:t>
      </w:r>
      <w:r>
        <w:rPr>
          <w:rFonts w:eastAsia="Times New Roman"/>
          <w:szCs w:val="24"/>
        </w:rPr>
        <w:t>ατόν να επιτευχθεί η κοινωνική ε</w:t>
      </w:r>
      <w:r w:rsidRPr="000B60FA">
        <w:rPr>
          <w:rFonts w:eastAsia="Times New Roman"/>
          <w:szCs w:val="24"/>
        </w:rPr>
        <w:t>ιρήνη είναι ο δικαστής</w:t>
      </w:r>
      <w:r>
        <w:rPr>
          <w:rFonts w:eastAsia="Times New Roman"/>
          <w:szCs w:val="24"/>
        </w:rPr>
        <w:t>, ο</w:t>
      </w:r>
      <w:r w:rsidRPr="000B60FA">
        <w:rPr>
          <w:rFonts w:eastAsia="Times New Roman"/>
          <w:szCs w:val="24"/>
        </w:rPr>
        <w:t xml:space="preserve"> φύλακας </w:t>
      </w:r>
      <w:r>
        <w:rPr>
          <w:rFonts w:eastAsia="Times New Roman"/>
          <w:szCs w:val="24"/>
        </w:rPr>
        <w:t xml:space="preserve">και </w:t>
      </w:r>
      <w:r w:rsidRPr="000B60FA">
        <w:rPr>
          <w:rFonts w:eastAsia="Times New Roman"/>
          <w:szCs w:val="24"/>
        </w:rPr>
        <w:t>ο εκτελεστής</w:t>
      </w:r>
      <w:r>
        <w:rPr>
          <w:rFonts w:eastAsia="Times New Roman"/>
          <w:szCs w:val="24"/>
        </w:rPr>
        <w:t>. Κ</w:t>
      </w:r>
      <w:r w:rsidRPr="000B60FA">
        <w:rPr>
          <w:rFonts w:eastAsia="Times New Roman"/>
          <w:szCs w:val="24"/>
        </w:rPr>
        <w:t xml:space="preserve">αι είναι ακριβώς μέσα από την υποχώρηση </w:t>
      </w:r>
      <w:r w:rsidRPr="000B60FA">
        <w:rPr>
          <w:rFonts w:eastAsia="Times New Roman"/>
          <w:szCs w:val="24"/>
        </w:rPr>
        <w:t>εκείν</w:t>
      </w:r>
      <w:r>
        <w:rPr>
          <w:rFonts w:eastAsia="Times New Roman"/>
          <w:szCs w:val="24"/>
        </w:rPr>
        <w:t>ων των</w:t>
      </w:r>
      <w:r w:rsidRPr="000B60FA">
        <w:rPr>
          <w:rFonts w:eastAsia="Times New Roman"/>
          <w:szCs w:val="24"/>
        </w:rPr>
        <w:t xml:space="preserve"> πηγών και των πόρων που δημιουργούν την αποδοχή και τη συναίνεση των πολιτών</w:t>
      </w:r>
      <w:r>
        <w:rPr>
          <w:rFonts w:eastAsia="Times New Roman"/>
          <w:szCs w:val="24"/>
        </w:rPr>
        <w:t xml:space="preserve"> -</w:t>
      </w:r>
      <w:r w:rsidRPr="000B60FA">
        <w:rPr>
          <w:rFonts w:eastAsia="Times New Roman"/>
          <w:szCs w:val="24"/>
        </w:rPr>
        <w:t>ενός μεγάλου τμήματος των πολιτών</w:t>
      </w:r>
      <w:r>
        <w:rPr>
          <w:rFonts w:eastAsia="Times New Roman"/>
          <w:szCs w:val="24"/>
        </w:rPr>
        <w:t>-</w:t>
      </w:r>
      <w:r w:rsidRPr="000B60FA">
        <w:rPr>
          <w:rFonts w:eastAsia="Times New Roman"/>
          <w:szCs w:val="24"/>
        </w:rPr>
        <w:t xml:space="preserve"> προς το κράτος</w:t>
      </w:r>
      <w:r>
        <w:rPr>
          <w:rFonts w:eastAsia="Times New Roman"/>
          <w:szCs w:val="24"/>
        </w:rPr>
        <w:t>,</w:t>
      </w:r>
      <w:r w:rsidRPr="000B60FA">
        <w:rPr>
          <w:rFonts w:eastAsia="Times New Roman"/>
          <w:szCs w:val="24"/>
        </w:rPr>
        <w:t xml:space="preserve"> που έχουμε αυτή την κατάσταση</w:t>
      </w:r>
      <w:r>
        <w:rPr>
          <w:rFonts w:eastAsia="Times New Roman"/>
          <w:szCs w:val="24"/>
        </w:rPr>
        <w:t>. Τ</w:t>
      </w:r>
      <w:r w:rsidRPr="000B60FA">
        <w:rPr>
          <w:rFonts w:eastAsia="Times New Roman"/>
          <w:szCs w:val="24"/>
        </w:rPr>
        <w:t>ο ξέραμε αυτό</w:t>
      </w:r>
      <w:r>
        <w:rPr>
          <w:rFonts w:eastAsia="Times New Roman"/>
          <w:szCs w:val="24"/>
        </w:rPr>
        <w:t>. Ξ</w:t>
      </w:r>
      <w:r w:rsidRPr="000B60FA">
        <w:rPr>
          <w:rFonts w:eastAsia="Times New Roman"/>
          <w:szCs w:val="24"/>
        </w:rPr>
        <w:t>έραμε</w:t>
      </w:r>
      <w:r>
        <w:rPr>
          <w:rFonts w:eastAsia="Times New Roman"/>
          <w:szCs w:val="24"/>
        </w:rPr>
        <w:t>,</w:t>
      </w:r>
      <w:r w:rsidRPr="000B60FA">
        <w:rPr>
          <w:rFonts w:eastAsia="Times New Roman"/>
          <w:szCs w:val="24"/>
        </w:rPr>
        <w:t xml:space="preserve"> δηλαδή</w:t>
      </w:r>
      <w:r>
        <w:rPr>
          <w:rFonts w:eastAsia="Times New Roman"/>
          <w:szCs w:val="24"/>
        </w:rPr>
        <w:t>,</w:t>
      </w:r>
      <w:r w:rsidRPr="000B60FA">
        <w:rPr>
          <w:rFonts w:eastAsia="Times New Roman"/>
          <w:szCs w:val="24"/>
        </w:rPr>
        <w:t xml:space="preserve"> ότι αυτή η λεγόμενη </w:t>
      </w:r>
      <w:r>
        <w:rPr>
          <w:rFonts w:eastAsia="Times New Roman"/>
          <w:szCs w:val="24"/>
        </w:rPr>
        <w:t>«</w:t>
      </w:r>
      <w:proofErr w:type="spellStart"/>
      <w:r>
        <w:rPr>
          <w:rFonts w:eastAsia="Times New Roman"/>
          <w:szCs w:val="24"/>
        </w:rPr>
        <w:t>νεοφιλελευθεροποίηση</w:t>
      </w:r>
      <w:proofErr w:type="spellEnd"/>
      <w:r>
        <w:rPr>
          <w:rFonts w:eastAsia="Times New Roman"/>
          <w:szCs w:val="24"/>
        </w:rPr>
        <w:t>»,</w:t>
      </w:r>
      <w:r w:rsidRPr="000B60FA">
        <w:rPr>
          <w:rFonts w:eastAsia="Times New Roman"/>
          <w:szCs w:val="24"/>
        </w:rPr>
        <w:t xml:space="preserve"> αυτή η υ</w:t>
      </w:r>
      <w:r w:rsidRPr="000B60FA">
        <w:rPr>
          <w:rFonts w:eastAsia="Times New Roman"/>
          <w:szCs w:val="24"/>
        </w:rPr>
        <w:t>ποχώρηση των κοινωνικών δικαιωμάτων και των άλλων δικαιωμάτων</w:t>
      </w:r>
      <w:r>
        <w:rPr>
          <w:rFonts w:eastAsia="Times New Roman"/>
          <w:szCs w:val="24"/>
        </w:rPr>
        <w:t>,</w:t>
      </w:r>
      <w:r w:rsidRPr="000B60FA">
        <w:rPr>
          <w:rFonts w:eastAsia="Times New Roman"/>
          <w:szCs w:val="24"/>
        </w:rPr>
        <w:t xml:space="preserve"> θα οδηγούσε σε αύξηση και της παρανομίας και της </w:t>
      </w:r>
      <w:r>
        <w:rPr>
          <w:rFonts w:eastAsia="Times New Roman"/>
          <w:szCs w:val="24"/>
        </w:rPr>
        <w:t>εγκληματικότητας,</w:t>
      </w:r>
      <w:r w:rsidRPr="000B60FA">
        <w:rPr>
          <w:rFonts w:eastAsia="Times New Roman"/>
          <w:szCs w:val="24"/>
        </w:rPr>
        <w:t xml:space="preserve"> αλλά και της αυστηρότητας των κρατικών απαντήσεων σε αυτό το </w:t>
      </w:r>
      <w:r>
        <w:rPr>
          <w:rFonts w:eastAsia="Times New Roman"/>
          <w:szCs w:val="24"/>
        </w:rPr>
        <w:t>φαινόμενο.</w:t>
      </w:r>
    </w:p>
    <w:p w14:paraId="38B9DD5C"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εκεί ήρθε και προστέθηκε και η λεγόμενη πολιτική τ</w:t>
      </w:r>
      <w:r>
        <w:rPr>
          <w:rFonts w:eastAsia="Times New Roman"/>
          <w:color w:val="222222"/>
          <w:szCs w:val="24"/>
          <w:shd w:val="clear" w:color="auto" w:fill="FFFFFF"/>
        </w:rPr>
        <w:t xml:space="preserve">ου εκφοβισμού. Από τις 11 Σεπτεμβρίου και μετά σε όλο τον κόσμο, </w:t>
      </w:r>
      <w:r>
        <w:rPr>
          <w:rFonts w:eastAsia="Times New Roman"/>
          <w:color w:val="222222"/>
          <w:szCs w:val="24"/>
          <w:shd w:val="clear" w:color="auto" w:fill="FFFFFF"/>
        </w:rPr>
        <w:lastRenderedPageBreak/>
        <w:t xml:space="preserve">σε όλο τον αγγλόφωνο κόσμο, που τον ξέρω εγώ καλύτερα, είχαμε -ακριβώς αυτό έλεγα πριν- την </w:t>
      </w:r>
      <w:proofErr w:type="spellStart"/>
      <w:r>
        <w:rPr>
          <w:rFonts w:eastAsia="Times New Roman"/>
          <w:color w:val="222222"/>
          <w:szCs w:val="24"/>
          <w:shd w:val="clear" w:color="auto" w:fill="FFFFFF"/>
        </w:rPr>
        <w:t>αυστηροποίηση</w:t>
      </w:r>
      <w:proofErr w:type="spellEnd"/>
      <w:r>
        <w:rPr>
          <w:rFonts w:eastAsia="Times New Roman"/>
          <w:color w:val="222222"/>
          <w:szCs w:val="24"/>
          <w:shd w:val="clear" w:color="auto" w:fill="FFFFFF"/>
        </w:rPr>
        <w:t>, τη δημιουργία ιδιωνύμων εγκλημάτων, την αύξηση των ποινών, την αύξηση του χρόνου έκτ</w:t>
      </w:r>
      <w:r>
        <w:rPr>
          <w:rFonts w:eastAsia="Times New Roman"/>
          <w:color w:val="222222"/>
          <w:szCs w:val="24"/>
          <w:shd w:val="clear" w:color="auto" w:fill="FFFFFF"/>
        </w:rPr>
        <w:t>ισης ποινών 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 xml:space="preserve"> Ο φόβος του εγκλήματος έγινε εργαλείο πολιτικής.</w:t>
      </w:r>
    </w:p>
    <w:p w14:paraId="38B9DD5D"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ερχόμαστε πολύ σύντομα εδώ στην Ελλάδα. Εδώ η κατάσταση ήταν ιδιόμορφη σε έναν μεγάλο βαθμό. Το νομοσχέδιο των εκλεκτών συναδέλφων προχωράει προς τον εκσυγχρονισμό και την εκλογίκευσ</w:t>
      </w:r>
      <w:r>
        <w:rPr>
          <w:rFonts w:eastAsia="Times New Roman"/>
          <w:color w:val="222222"/>
          <w:szCs w:val="24"/>
          <w:shd w:val="clear" w:color="auto" w:fill="FFFFFF"/>
        </w:rPr>
        <w:t>η</w:t>
      </w:r>
      <w:r>
        <w:rPr>
          <w:rFonts w:eastAsia="Times New Roman"/>
          <w:color w:val="222222"/>
          <w:szCs w:val="24"/>
          <w:shd w:val="clear" w:color="auto" w:fill="FFFFFF"/>
        </w:rPr>
        <w:t xml:space="preserve"> </w:t>
      </w:r>
      <w:r>
        <w:rPr>
          <w:rFonts w:eastAsia="Times New Roman"/>
          <w:color w:val="222222"/>
          <w:szCs w:val="24"/>
          <w:shd w:val="clear" w:color="auto" w:fill="FFFFFF"/>
        </w:rPr>
        <w:t>του</w:t>
      </w:r>
      <w:r>
        <w:rPr>
          <w:rFonts w:eastAsia="Times New Roman"/>
          <w:color w:val="222222"/>
          <w:szCs w:val="24"/>
          <w:shd w:val="clear" w:color="auto" w:fill="FFFFFF"/>
        </w:rPr>
        <w:t xml:space="preserve"> ποινικού συστήματος</w:t>
      </w:r>
      <w:r>
        <w:rPr>
          <w:rFonts w:eastAsia="Times New Roman"/>
          <w:color w:val="222222"/>
          <w:szCs w:val="24"/>
          <w:shd w:val="clear" w:color="auto" w:fill="FFFFFF"/>
        </w:rPr>
        <w:t xml:space="preserve">. Να πω μόνο μια κουβέντα σχετικά με τον τρόπο έκτισης των ποινών, κυρίως της φυλάκισης, και να πω και ένα σύνθημα, το οποίο λέμε στην Αγγλία και είναι το εξής: Η φυλάκιση είναι η ποινή. Ο τρόπος έκτισης της ποινής </w:t>
      </w:r>
      <w:r>
        <w:rPr>
          <w:rFonts w:eastAsia="Times New Roman"/>
          <w:color w:val="222222"/>
          <w:szCs w:val="24"/>
          <w:shd w:val="clear" w:color="auto" w:fill="FFFFFF"/>
        </w:rPr>
        <w:t>-</w:t>
      </w:r>
      <w:r>
        <w:rPr>
          <w:rFonts w:eastAsia="Times New Roman"/>
          <w:color w:val="222222"/>
          <w:szCs w:val="24"/>
          <w:shd w:val="clear" w:color="auto" w:fill="FFFFFF"/>
        </w:rPr>
        <w:t xml:space="preserve">είτε ως </w:t>
      </w:r>
      <w:proofErr w:type="spellStart"/>
      <w:r>
        <w:rPr>
          <w:rFonts w:eastAsia="Times New Roman"/>
          <w:color w:val="222222"/>
          <w:szCs w:val="24"/>
          <w:shd w:val="clear" w:color="auto" w:fill="FFFFFF"/>
        </w:rPr>
        <w:t>τιμωρητικ</w:t>
      </w:r>
      <w:r>
        <w:rPr>
          <w:rFonts w:eastAsia="Times New Roman"/>
          <w:color w:val="222222"/>
          <w:szCs w:val="24"/>
          <w:shd w:val="clear" w:color="auto" w:fill="FFFFFF"/>
        </w:rPr>
        <w:t>ός</w:t>
      </w:r>
      <w:proofErr w:type="spellEnd"/>
      <w:r>
        <w:rPr>
          <w:rFonts w:eastAsia="Times New Roman"/>
          <w:color w:val="222222"/>
          <w:szCs w:val="24"/>
          <w:shd w:val="clear" w:color="auto" w:fill="FFFFFF"/>
        </w:rPr>
        <w:t xml:space="preserve"> είτε ως εξουθενωτικός</w:t>
      </w:r>
      <w:r>
        <w:rPr>
          <w:rFonts w:eastAsia="Times New Roman"/>
          <w:color w:val="222222"/>
          <w:szCs w:val="24"/>
          <w:shd w:val="clear" w:color="auto" w:fill="FFFFFF"/>
        </w:rPr>
        <w:t>-</w:t>
      </w:r>
      <w:r>
        <w:rPr>
          <w:rFonts w:eastAsia="Times New Roman"/>
          <w:color w:val="222222"/>
          <w:szCs w:val="24"/>
          <w:shd w:val="clear" w:color="auto" w:fill="FFFFFF"/>
        </w:rPr>
        <w:t xml:space="preserve"> δεν είναι ποινή. Αυτό νομίζω, σε ένα μεγάλο βαθμό, το πετυχαίνει αυτός ο νέος Ποινικός Κώδικας, ο οποίος ακριβώς, κάνοντας εκλογίκευση των ποινών και του τρόπου άσκησής τους, προχωράει προς τη σωστή κατεύθυνση και πηγαίνει αντίθετ</w:t>
      </w:r>
      <w:r>
        <w:rPr>
          <w:rFonts w:eastAsia="Times New Roman"/>
          <w:color w:val="222222"/>
          <w:szCs w:val="24"/>
          <w:shd w:val="clear" w:color="auto" w:fill="FFFFFF"/>
        </w:rPr>
        <w:t>α σ</w:t>
      </w:r>
      <w:r>
        <w:rPr>
          <w:rFonts w:eastAsia="Times New Roman"/>
          <w:color w:val="222222"/>
          <w:szCs w:val="24"/>
          <w:shd w:val="clear" w:color="auto" w:fill="FFFFFF"/>
        </w:rPr>
        <w:t>ε</w:t>
      </w:r>
      <w:r>
        <w:rPr>
          <w:rFonts w:eastAsia="Times New Roman"/>
          <w:color w:val="222222"/>
          <w:szCs w:val="24"/>
          <w:shd w:val="clear" w:color="auto" w:fill="FFFFFF"/>
        </w:rPr>
        <w:t xml:space="preserve"> αυτά που έλεγα πριν για τα άλλα νομικά συστήματα της Δύσης.</w:t>
      </w:r>
    </w:p>
    <w:p w14:paraId="38B9DD5E"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Θέλω να πω δυο κουβέντες για τον βιασμό. Θεωρώ ότι το μεγαλύτερο πρόβλημα που είχαμε σχετικά με την ιστορία του βιασμού ήταν η δημόσια συζήτηση που έγινε, που έδωσε την εντύπωση -και με ορισμ</w:t>
      </w:r>
      <w:r>
        <w:rPr>
          <w:rFonts w:eastAsia="Times New Roman"/>
          <w:color w:val="222222"/>
          <w:szCs w:val="24"/>
          <w:shd w:val="clear" w:color="auto" w:fill="FFFFFF"/>
        </w:rPr>
        <w:t>ένα ψέματα που ακούστηκαν περί της κατάργησης της κακουργηματικής του ιδιότητας- σε πάρα πολλές και πολλούς ότι κατά κάποιο τρόπο ο βιασμός δεν είναι σημαντικό έγκλημα. Αυτά προφανώς ήταν ψέματα, αλλά αυτού του είδους η συζήτηση νομίζω δυναμώνει μια αντίλη</w:t>
      </w:r>
      <w:r>
        <w:rPr>
          <w:rFonts w:eastAsia="Times New Roman"/>
          <w:color w:val="222222"/>
          <w:szCs w:val="24"/>
          <w:shd w:val="clear" w:color="auto" w:fill="FFFFFF"/>
        </w:rPr>
        <w:t>ψη που υπάρχει γενικά στην κοινωνία και που κάνει τον βιασμό ένα από τα πιο υποτιμημένα εγκλήματα σε όλα τα επίπεδα. Είναι ένα εξαιρετικά συνηθισμένο, αλλά αόρατο έγκλημα.</w:t>
      </w:r>
    </w:p>
    <w:p w14:paraId="38B9DD5F"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Μεγάλη Βρετανία οι έρευνες δείχνουν ότι μέχρι και το 92% των βιασμών δεν αναφέρο</w:t>
      </w:r>
      <w:r>
        <w:rPr>
          <w:rFonts w:eastAsia="Times New Roman"/>
          <w:color w:val="222222"/>
          <w:szCs w:val="24"/>
          <w:shd w:val="clear" w:color="auto" w:fill="FFFFFF"/>
        </w:rPr>
        <w:t>νται στην αστυνομία. Παραπέρα, από αυτό το 92%, από το υπόλοιπο 8%, μόνο το 8% πηγαίνει σε δίκη και μόνο στο 3% υπάρχουν καταδίκες για τον βιασμό. Δηλαδή σε όλα τα επίπεδα στα οποία το κράτος αντιμετωπίζει αυτό το έγκλημα έχουμε μια σημαντική υποβίβαση.</w:t>
      </w:r>
    </w:p>
    <w:p w14:paraId="38B9DD60"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Στην Ελλάδα μία στις πέντε γυναίκες –σύμφωνα με μια από τις καλύτερες έρευνες που έχουμε- θα αναγκαστούν να έχουν σεξουαλικές σχέσεις χωρίς να συναινέσουν</w:t>
      </w:r>
      <w:r>
        <w:rPr>
          <w:rFonts w:eastAsia="Times New Roman"/>
          <w:color w:val="222222"/>
          <w:szCs w:val="24"/>
          <w:shd w:val="clear" w:color="auto" w:fill="FFFFFF"/>
        </w:rPr>
        <w:t>,</w:t>
      </w:r>
      <w:r>
        <w:rPr>
          <w:rFonts w:eastAsia="Times New Roman"/>
          <w:color w:val="222222"/>
          <w:szCs w:val="24"/>
          <w:shd w:val="clear" w:color="auto" w:fill="FFFFFF"/>
        </w:rPr>
        <w:t xml:space="preserve"> θα βιαστούν</w:t>
      </w:r>
      <w:r>
        <w:rPr>
          <w:rFonts w:eastAsia="Times New Roman"/>
          <w:color w:val="222222"/>
          <w:szCs w:val="24"/>
          <w:shd w:val="clear" w:color="auto" w:fill="FFFFFF"/>
        </w:rPr>
        <w:t>,</w:t>
      </w:r>
      <w:r>
        <w:rPr>
          <w:rFonts w:eastAsia="Times New Roman"/>
          <w:color w:val="222222"/>
          <w:szCs w:val="24"/>
          <w:shd w:val="clear" w:color="auto" w:fill="FFFFFF"/>
        </w:rPr>
        <w:t xml:space="preserve"> και οι περισσότερες δεν το αναφέρουν πουθενά. Το 80% των βιασμών δεν καταγγέλλεται και </w:t>
      </w:r>
      <w:r>
        <w:rPr>
          <w:rFonts w:eastAsia="Times New Roman"/>
          <w:color w:val="222222"/>
          <w:szCs w:val="24"/>
          <w:shd w:val="clear" w:color="auto" w:fill="FFFFFF"/>
        </w:rPr>
        <w:t xml:space="preserve">θεωρείται συχνά ότι είναι έγκλημα κατά της τιμής της γυναίκας και όχι έγκλημα της δημόσιας τάξης και βέβαια η </w:t>
      </w:r>
      <w:r>
        <w:rPr>
          <w:rFonts w:eastAsia="Times New Roman"/>
          <w:color w:val="222222"/>
          <w:szCs w:val="24"/>
          <w:shd w:val="clear" w:color="auto" w:fill="FFFFFF"/>
        </w:rPr>
        <w:t xml:space="preserve">πλειονότητα </w:t>
      </w:r>
      <w:r>
        <w:rPr>
          <w:rFonts w:eastAsia="Times New Roman"/>
          <w:color w:val="222222"/>
          <w:szCs w:val="24"/>
          <w:shd w:val="clear" w:color="auto" w:fill="FFFFFF"/>
        </w:rPr>
        <w:t>των βιαστών δεν είναι ο άγνωστος βιαστής, που είναι βέβαια και το αντικείμενο του φόβου και του τρόμου των γυναικών, αλλά κάποιος μέσα</w:t>
      </w:r>
      <w:r>
        <w:rPr>
          <w:rFonts w:eastAsia="Times New Roman"/>
          <w:color w:val="222222"/>
          <w:szCs w:val="24"/>
          <w:shd w:val="clear" w:color="auto" w:fill="FFFFFF"/>
        </w:rPr>
        <w:t xml:space="preserve"> στην οικογένεια</w:t>
      </w:r>
      <w:r>
        <w:rPr>
          <w:rFonts w:eastAsia="Times New Roman"/>
          <w:color w:val="222222"/>
          <w:szCs w:val="24"/>
          <w:shd w:val="clear" w:color="auto" w:fill="FFFFFF"/>
        </w:rPr>
        <w:t xml:space="preserve"> ή το περιβάλλον τους</w:t>
      </w:r>
      <w:r>
        <w:rPr>
          <w:rFonts w:eastAsia="Times New Roman"/>
          <w:color w:val="222222"/>
          <w:szCs w:val="24"/>
          <w:shd w:val="clear" w:color="auto" w:fill="FFFFFF"/>
        </w:rPr>
        <w:t>.</w:t>
      </w:r>
    </w:p>
    <w:p w14:paraId="38B9DD61"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στοιχεία που υπάρχουν στη διεθνή βιβλιογραφία πλήρως νομίζω καταγραμμένα. Εγώ έχω την τιμή </w:t>
      </w:r>
      <w:r>
        <w:rPr>
          <w:rFonts w:eastAsia="Times New Roman"/>
          <w:color w:val="222222"/>
          <w:szCs w:val="24"/>
          <w:shd w:val="clear" w:color="auto" w:fill="FFFFFF"/>
        </w:rPr>
        <w:t>-</w:t>
      </w:r>
      <w:r>
        <w:rPr>
          <w:rFonts w:eastAsia="Times New Roman"/>
          <w:color w:val="222222"/>
          <w:szCs w:val="24"/>
          <w:shd w:val="clear" w:color="auto" w:fill="FFFFFF"/>
        </w:rPr>
        <w:t>και τη δύσκολη θέση</w:t>
      </w:r>
      <w:r>
        <w:rPr>
          <w:rFonts w:eastAsia="Times New Roman"/>
          <w:color w:val="222222"/>
          <w:szCs w:val="24"/>
          <w:shd w:val="clear" w:color="auto" w:fill="FFFFFF"/>
        </w:rPr>
        <w:t xml:space="preserve">- </w:t>
      </w:r>
      <w:r>
        <w:rPr>
          <w:rFonts w:eastAsia="Times New Roman"/>
          <w:color w:val="222222"/>
          <w:szCs w:val="24"/>
          <w:shd w:val="clear" w:color="auto" w:fill="FFFFFF"/>
        </w:rPr>
        <w:t>η σύντροφός μου</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proofErr w:type="spellStart"/>
      <w:r>
        <w:rPr>
          <w:rFonts w:eastAsia="Times New Roman"/>
          <w:color w:val="222222"/>
          <w:szCs w:val="24"/>
          <w:shd w:val="clear" w:color="auto" w:fill="FFFFFF"/>
        </w:rPr>
        <w:t>Τζοάννα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Μπουρκέ</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 xml:space="preserve">να </w:t>
      </w:r>
      <w:r>
        <w:rPr>
          <w:rFonts w:eastAsia="Times New Roman"/>
          <w:color w:val="222222"/>
          <w:szCs w:val="24"/>
          <w:shd w:val="clear" w:color="auto" w:fill="FFFFFF"/>
        </w:rPr>
        <w:t>είναι πιθανόν η πιο γνωστή διεθνώς ερευνήτρια για τα θ</w:t>
      </w:r>
      <w:r>
        <w:rPr>
          <w:rFonts w:eastAsia="Times New Roman"/>
          <w:color w:val="222222"/>
          <w:szCs w:val="24"/>
          <w:shd w:val="clear" w:color="auto" w:fill="FFFFFF"/>
        </w:rPr>
        <w:t>έματα του βιασμού και τα βιβλία της είναι μεταφρασμένα και στα ελληνικά και τα έχω μάθει από κοντά.</w:t>
      </w:r>
    </w:p>
    <w:p w14:paraId="38B9DD62" w14:textId="77777777" w:rsidR="00200609" w:rsidRDefault="002F7F27">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τελειώσω με το εξής: Προφανώς αναγνωρίζω το πρόβλημα που υπήρξε και τη συζήτηση η οποία έγινε, αλλά όταν μιλάμε και επιστημονικά αλλά και με έναν δι</w:t>
      </w:r>
      <w:r>
        <w:rPr>
          <w:rFonts w:eastAsia="Times New Roman"/>
          <w:color w:val="222222"/>
          <w:szCs w:val="24"/>
          <w:shd w:val="clear" w:color="auto" w:fill="FFFFFF"/>
        </w:rPr>
        <w:t xml:space="preserve">δακτικό τρόπο προς </w:t>
      </w:r>
      <w:r>
        <w:rPr>
          <w:rFonts w:eastAsia="Times New Roman"/>
          <w:color w:val="222222"/>
          <w:szCs w:val="24"/>
          <w:shd w:val="clear" w:color="auto" w:fill="FFFFFF"/>
        </w:rPr>
        <w:lastRenderedPageBreak/>
        <w:t>την κοινωνία μας, η οποία σε μεγάλο βαθμό, όπως και οι άλλες, υποτιμά το τεράστιο και απαράδεκτο και καταστροφικό για τα θύματα έγκλημα, πρέπει να πούμε πάρα πολύ ξεκάθαρα: Σεξουαλική πράξη χωρίς συναίνεση είναι βιασμός, τέλεια και παύλα</w:t>
      </w:r>
      <w:r>
        <w:rPr>
          <w:rFonts w:eastAsia="Times New Roman"/>
          <w:color w:val="222222"/>
          <w:szCs w:val="24"/>
          <w:shd w:val="clear" w:color="auto" w:fill="FFFFFF"/>
        </w:rPr>
        <w:t>.</w:t>
      </w:r>
    </w:p>
    <w:p w14:paraId="38B9DD63" w14:textId="77777777" w:rsidR="00200609" w:rsidRDefault="002F7F27">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Εγώ καταλαβαίνω ότι πιθανόν αυτή τη στιγμή, μέσα από τις ιδιομορφίες και μέσα από τα άλλα </w:t>
      </w:r>
      <w:r>
        <w:rPr>
          <w:rFonts w:eastAsia="Times New Roman"/>
          <w:color w:val="222222"/>
          <w:szCs w:val="24"/>
          <w:shd w:val="clear" w:color="auto" w:fill="FFFFFF"/>
        </w:rPr>
        <w:t xml:space="preserve">τεχνικά </w:t>
      </w:r>
      <w:r>
        <w:rPr>
          <w:rFonts w:eastAsia="Times New Roman"/>
          <w:color w:val="222222"/>
          <w:szCs w:val="24"/>
          <w:shd w:val="clear" w:color="auto" w:fill="FFFFFF"/>
        </w:rPr>
        <w:t>θέματα που έχουν ανακύψει, πιθανόν δεν ήταν δυνατόν να γίνει. Εντούτοις, οποιαδήποτε σεξουαλική πράξη γίνεται χωρίς τη ρητή και σαφή συγκατάθεση είναι βιασμ</w:t>
      </w:r>
      <w:r>
        <w:rPr>
          <w:rFonts w:eastAsia="Times New Roman"/>
          <w:color w:val="222222"/>
          <w:szCs w:val="24"/>
          <w:shd w:val="clear" w:color="auto" w:fill="FFFFFF"/>
        </w:rPr>
        <w:t>ός. «Όχι» σημαίνει «όχι», ακόμα και αν το θύμα είναι υπό την επήρεια αλκοόλ, εάν κοιμάται, εάν είναι σε αναισθησία.</w:t>
      </w:r>
    </w:p>
    <w:p w14:paraId="38B9DD64" w14:textId="77777777" w:rsidR="00200609" w:rsidRDefault="002F7F27">
      <w:pPr>
        <w:tabs>
          <w:tab w:val="left" w:pos="0"/>
        </w:tabs>
        <w:spacing w:line="600" w:lineRule="auto"/>
        <w:ind w:firstLine="709"/>
        <w:jc w:val="both"/>
        <w:rPr>
          <w:rFonts w:eastAsia="Times New Roman" w:cs="Times New Roman"/>
          <w:szCs w:val="24"/>
        </w:rPr>
      </w:pPr>
      <w:r>
        <w:rPr>
          <w:rFonts w:eastAsia="Times New Roman" w:cs="Times New Roman"/>
          <w:szCs w:val="24"/>
        </w:rPr>
        <w:t xml:space="preserve">Σε όλες αυτές τις περιπτώσεις υπάρχει βιασμός και η μεγαλύτερη υποχρέωση νομίζω και του πολιτικού και του νομικού συστήματος είναι να κάνει </w:t>
      </w:r>
      <w:r>
        <w:rPr>
          <w:rFonts w:eastAsia="Times New Roman" w:cs="Times New Roman"/>
          <w:szCs w:val="24"/>
        </w:rPr>
        <w:t>μια σειρά από μεταρρυθμίσεις, όχι μόνο στο τελευταίο σημείο, που είναι η ποινική δίκη -όπως σας είπα, πάρα πολύ λίγες υποθέσεις καταλήγουν στην ποινική δίκη και παγκοσμίως και εδώ- αλλά από το πρώτο επίπεδο, στην αστυνομία, να υπάρξει εκπαίδευση αστυνομικώ</w:t>
      </w:r>
      <w:r>
        <w:rPr>
          <w:rFonts w:eastAsia="Times New Roman" w:cs="Times New Roman"/>
          <w:szCs w:val="24"/>
        </w:rPr>
        <w:t xml:space="preserve">ν να μπορούν να </w:t>
      </w:r>
      <w:r>
        <w:rPr>
          <w:rFonts w:eastAsia="Times New Roman" w:cs="Times New Roman"/>
          <w:szCs w:val="24"/>
        </w:rPr>
        <w:lastRenderedPageBreak/>
        <w:t>μιλάνε με τα θύματα, με αυτούς που έρχονται να καταγγείλουν, και σε όλο το επίπεδο της ποινικής διαδικασίας.</w:t>
      </w:r>
    </w:p>
    <w:p w14:paraId="38B9DD65"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Θέλω, τελειώνοντας, να πω κατ’ αρχάς ότι με τον κ. Βενιζέλο είμαστε συνάδελφοι. Εγώ είμαι μεγαλύτερός του και έχει χρησιμοποιήσει κ</w:t>
      </w:r>
      <w:r>
        <w:rPr>
          <w:rFonts w:eastAsia="Times New Roman" w:cs="Times New Roman"/>
          <w:szCs w:val="24"/>
        </w:rPr>
        <w:t xml:space="preserve">αι το έργο μου και το έργο των </w:t>
      </w:r>
      <w:r w:rsidRPr="00324C9E">
        <w:rPr>
          <w:rFonts w:eastAsia="Times New Roman" w:cs="Times New Roman"/>
          <w:szCs w:val="24"/>
        </w:rPr>
        <w:t>“</w:t>
      </w:r>
      <w:r>
        <w:rPr>
          <w:rFonts w:eastAsia="Times New Roman" w:cs="Times New Roman"/>
          <w:szCs w:val="24"/>
          <w:lang w:val="en-US"/>
        </w:rPr>
        <w:t>Critical</w:t>
      </w:r>
      <w:r w:rsidRPr="00324C9E">
        <w:rPr>
          <w:rFonts w:eastAsia="Times New Roman" w:cs="Times New Roman"/>
          <w:szCs w:val="24"/>
        </w:rPr>
        <w:t xml:space="preserve"> </w:t>
      </w:r>
      <w:r>
        <w:rPr>
          <w:rFonts w:eastAsia="Times New Roman" w:cs="Times New Roman"/>
          <w:szCs w:val="24"/>
          <w:lang w:val="en-US"/>
        </w:rPr>
        <w:t>legal</w:t>
      </w:r>
      <w:r w:rsidRPr="00324C9E">
        <w:rPr>
          <w:rFonts w:eastAsia="Times New Roman" w:cs="Times New Roman"/>
          <w:szCs w:val="24"/>
        </w:rPr>
        <w:t xml:space="preserve"> </w:t>
      </w:r>
      <w:r>
        <w:rPr>
          <w:rFonts w:eastAsia="Times New Roman" w:cs="Times New Roman"/>
          <w:szCs w:val="24"/>
          <w:lang w:val="en-US"/>
        </w:rPr>
        <w:t>studies</w:t>
      </w:r>
      <w:r w:rsidRPr="00324C9E">
        <w:rPr>
          <w:rFonts w:eastAsia="Times New Roman" w:cs="Times New Roman"/>
          <w:szCs w:val="24"/>
        </w:rPr>
        <w:t>”</w:t>
      </w:r>
      <w:r>
        <w:rPr>
          <w:rFonts w:eastAsia="Times New Roman" w:cs="Times New Roman"/>
          <w:szCs w:val="24"/>
        </w:rPr>
        <w:t xml:space="preserve"> επανειλημμένα στο παρελθόν. Εδώ στη Βουλή </w:t>
      </w:r>
      <w:r>
        <w:rPr>
          <w:rFonts w:eastAsia="Times New Roman" w:cs="Times New Roman"/>
          <w:szCs w:val="24"/>
        </w:rPr>
        <w:t xml:space="preserve">είχαμε </w:t>
      </w:r>
      <w:r>
        <w:rPr>
          <w:rFonts w:eastAsia="Times New Roman" w:cs="Times New Roman"/>
          <w:szCs w:val="24"/>
        </w:rPr>
        <w:t xml:space="preserve">πολλές αντιθέσεις, αλλά νομίζω ότι είναι σημαντικό να πω εγώ, ως ένας συνάδελφος πανεπιστημιακός και μέχρι το </w:t>
      </w:r>
      <w:r>
        <w:rPr>
          <w:rFonts w:eastAsia="Times New Roman" w:cs="Times New Roman"/>
          <w:szCs w:val="24"/>
        </w:rPr>
        <w:t xml:space="preserve">απώτερο </w:t>
      </w:r>
      <w:r>
        <w:rPr>
          <w:rFonts w:eastAsia="Times New Roman" w:cs="Times New Roman"/>
          <w:szCs w:val="24"/>
        </w:rPr>
        <w:t xml:space="preserve">μέλλον συνάδελφος πολιτικός, ότι </w:t>
      </w:r>
      <w:r>
        <w:rPr>
          <w:rFonts w:eastAsia="Times New Roman" w:cs="Times New Roman"/>
          <w:szCs w:val="24"/>
        </w:rPr>
        <w:t>πρέπει αυτή η Αίθουσα να τον αποχαιρετήσει. Είχαμε μεγάλες διαφορές, αλλά πρόκειται περί ενός σημαντικού κοινοβουλευτικού ανδρός.</w:t>
      </w:r>
    </w:p>
    <w:p w14:paraId="38B9DD66"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Για να τελειώσω, για εμένα προσωπικά, ως Βουλευτή για πρώτη φορά στη ζωή μου</w:t>
      </w:r>
      <w:r>
        <w:rPr>
          <w:rFonts w:eastAsia="Times New Roman" w:cs="Times New Roman"/>
          <w:szCs w:val="24"/>
        </w:rPr>
        <w:t>,</w:t>
      </w:r>
      <w:r>
        <w:rPr>
          <w:rFonts w:eastAsia="Times New Roman" w:cs="Times New Roman"/>
          <w:szCs w:val="24"/>
        </w:rPr>
        <w:t xml:space="preserve"> και μετά από πολύ μεγάλη θητεία στα πανεπιστημιακά θρανία και στο εξωτερικό, ήταν μια μεγάλη εμπειρία και πρέπει τελειώνοντας –γιατί πιθανόν αυτή είναι η τελευταία μου ομιλία σε αυτή την </w:t>
      </w:r>
      <w:r>
        <w:rPr>
          <w:rFonts w:eastAsia="Times New Roman" w:cs="Times New Roman"/>
          <w:szCs w:val="24"/>
        </w:rPr>
        <w:t>π</w:t>
      </w:r>
      <w:r>
        <w:rPr>
          <w:rFonts w:eastAsia="Times New Roman" w:cs="Times New Roman"/>
          <w:szCs w:val="24"/>
        </w:rPr>
        <w:t>ερίοδο και πιθανόν και στις επόμενες- να ευχαριστήσω το Προεδρείο α</w:t>
      </w:r>
      <w:r>
        <w:rPr>
          <w:rFonts w:eastAsia="Times New Roman" w:cs="Times New Roman"/>
          <w:szCs w:val="24"/>
        </w:rPr>
        <w:t>λλά κυρίως τις Υπηρεσίες της Βουλής. Συναντώντας τους συναδέλφους από τις Υπη</w:t>
      </w:r>
      <w:r>
        <w:rPr>
          <w:rFonts w:eastAsia="Times New Roman" w:cs="Times New Roman"/>
          <w:szCs w:val="24"/>
        </w:rPr>
        <w:lastRenderedPageBreak/>
        <w:t>ρεσίες της Βουλής συνάντησα μερικούς από τους πιο αποτελεσματικούς και νομίζω από τους πιο συνεργατικούς ανθρώπους στη ζωή μου. Δεν παίρνουν την πλήρη αναγνώριση την οποία δικαιού</w:t>
      </w:r>
      <w:r>
        <w:rPr>
          <w:rFonts w:eastAsia="Times New Roman" w:cs="Times New Roman"/>
          <w:szCs w:val="24"/>
        </w:rPr>
        <w:t>νται και νομίζω ότι είναι σημαντικό να το λέμε ξανά και ξανά: Χωρίς τους υπαλλήλους και τις Υπηρεσίες της Βουλής δεν θα μπορούσαμε να λειτουργήσουμε και πρέπει να τους ευχαριστήσουμε και πάλι.</w:t>
      </w:r>
    </w:p>
    <w:p w14:paraId="38B9DD67"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Τέλος, σε όλους τους συναδέλφους: Με πίκραναν, τους πίκρανα, ως</w:t>
      </w:r>
      <w:r>
        <w:rPr>
          <w:rFonts w:eastAsia="Times New Roman" w:cs="Times New Roman"/>
          <w:szCs w:val="24"/>
        </w:rPr>
        <w:t xml:space="preserve"> Πρόεδρος της Επιτροπής Εξωτερικών που είχαμε πολλά προβλήματα και πολλές προκλήσεις –βέβαια κυρίως με τη Συμφωνία των Πρεσπών- υπήρξαν και επιθέσεις και αντεγκλήσεις, αλλά προσπαθήσαμε νομίζω όλοι να κάνουμε ό,τι μπορούσαμε. Εντούτοις, ως </w:t>
      </w:r>
      <w:r>
        <w:rPr>
          <w:rFonts w:eastAsia="Times New Roman" w:cs="Times New Roman"/>
          <w:szCs w:val="24"/>
        </w:rPr>
        <w:t>η τελευταία</w:t>
      </w:r>
      <w:r w:rsidRPr="007C1790">
        <w:rPr>
          <w:rFonts w:eastAsia="Times New Roman" w:cs="Times New Roman"/>
          <w:szCs w:val="24"/>
        </w:rPr>
        <w:t xml:space="preserve"> </w:t>
      </w:r>
      <w:r>
        <w:rPr>
          <w:rFonts w:eastAsia="Times New Roman" w:cs="Times New Roman"/>
          <w:szCs w:val="24"/>
        </w:rPr>
        <w:t xml:space="preserve">μας </w:t>
      </w:r>
      <w:r>
        <w:rPr>
          <w:rFonts w:eastAsia="Times New Roman" w:cs="Times New Roman"/>
          <w:szCs w:val="24"/>
        </w:rPr>
        <w:t>-</w:t>
      </w:r>
      <w:r>
        <w:rPr>
          <w:rFonts w:eastAsia="Times New Roman" w:cs="Times New Roman"/>
          <w:szCs w:val="24"/>
        </w:rPr>
        <w:t>πιθαν</w:t>
      </w:r>
      <w:r>
        <w:rPr>
          <w:rFonts w:eastAsia="Times New Roman" w:cs="Times New Roman"/>
          <w:szCs w:val="24"/>
        </w:rPr>
        <w:t>όν-</w:t>
      </w:r>
      <w:r>
        <w:rPr>
          <w:rFonts w:eastAsia="Times New Roman" w:cs="Times New Roman"/>
          <w:szCs w:val="24"/>
        </w:rPr>
        <w:t xml:space="preserve"> ομιλία σε αυτό το Κοινοβούλιο, πρέπει να πούμε ότι το έργο της δημοκρατίας δεν σταματάει, θα συνεχιστεί. Το υπηρετήσαμε καλύτερα ή χειρότερα κάποιοι, αλλά νομίζω βγαίνουμε όλοι μας -και ελπίζω και ο ελληνικός λαός- σοφότεροι από αυτή την περίοδο.</w:t>
      </w:r>
      <w:r>
        <w:rPr>
          <w:rFonts w:eastAsia="Times New Roman" w:cs="Times New Roman"/>
          <w:szCs w:val="24"/>
        </w:rPr>
        <w:t xml:space="preserve"> </w:t>
      </w:r>
    </w:p>
    <w:p w14:paraId="38B9DD68"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14:paraId="38B9DD69" w14:textId="77777777" w:rsidR="00200609" w:rsidRDefault="002F7F27">
      <w:pPr>
        <w:tabs>
          <w:tab w:val="left" w:pos="1905"/>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8B9DD6A" w14:textId="77777777" w:rsidR="00200609" w:rsidRDefault="002F7F27">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Ε</w:t>
      </w:r>
      <w:r>
        <w:rPr>
          <w:rFonts w:eastAsia="Times New Roman" w:cs="Times New Roman"/>
          <w:szCs w:val="24"/>
        </w:rPr>
        <w:t xml:space="preserve">υχαριστούμε τον κ. </w:t>
      </w:r>
      <w:proofErr w:type="spellStart"/>
      <w:r>
        <w:rPr>
          <w:rFonts w:eastAsia="Times New Roman" w:cs="Times New Roman"/>
          <w:szCs w:val="24"/>
        </w:rPr>
        <w:t>Δουζίνα</w:t>
      </w:r>
      <w:proofErr w:type="spellEnd"/>
      <w:r>
        <w:rPr>
          <w:rFonts w:eastAsia="Times New Roman" w:cs="Times New Roman"/>
          <w:szCs w:val="24"/>
        </w:rPr>
        <w:t xml:space="preserve"> που ήταν μια ξεχωριστή φωνή σε αυτή την Αίθουσα και πιστεύω θα είναι κιόλας απόλυτα χρήσιμος για το Κοινοβούλιο.</w:t>
      </w:r>
    </w:p>
    <w:p w14:paraId="38B9DD6B"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ΣΥΡΙΖΑ κ. Σπύρος </w:t>
      </w:r>
      <w:proofErr w:type="spellStart"/>
      <w:r>
        <w:rPr>
          <w:rFonts w:eastAsia="Times New Roman" w:cs="Times New Roman"/>
          <w:szCs w:val="24"/>
        </w:rPr>
        <w:t>Λάππας</w:t>
      </w:r>
      <w:proofErr w:type="spellEnd"/>
      <w:r>
        <w:rPr>
          <w:rFonts w:eastAsia="Times New Roman" w:cs="Times New Roman"/>
          <w:szCs w:val="24"/>
        </w:rPr>
        <w:t xml:space="preserve"> για δώδεκα λεπτά. </w:t>
      </w:r>
    </w:p>
    <w:p w14:paraId="38B9DD6C" w14:textId="77777777" w:rsidR="00200609" w:rsidRDefault="002F7F27">
      <w:pPr>
        <w:tabs>
          <w:tab w:val="left" w:pos="1905"/>
        </w:tabs>
        <w:spacing w:line="600" w:lineRule="auto"/>
        <w:ind w:firstLine="720"/>
        <w:jc w:val="both"/>
        <w:rPr>
          <w:rFonts w:eastAsia="Times New Roman" w:cs="Times New Roman"/>
          <w:szCs w:val="24"/>
        </w:rPr>
      </w:pPr>
      <w:r w:rsidRPr="0036547D">
        <w:rPr>
          <w:rFonts w:eastAsia="Times New Roman" w:cs="Times New Roman"/>
          <w:b/>
          <w:szCs w:val="24"/>
        </w:rPr>
        <w:t>ΣΠΥΡΙΔΩΝ</w:t>
      </w:r>
      <w:r>
        <w:rPr>
          <w:rFonts w:eastAsia="Times New Roman" w:cs="Times New Roman"/>
          <w:b/>
          <w:szCs w:val="24"/>
        </w:rPr>
        <w:t>ΑΣ</w:t>
      </w:r>
      <w:r w:rsidRPr="0036547D">
        <w:rPr>
          <w:rFonts w:eastAsia="Times New Roman" w:cs="Times New Roman"/>
          <w:b/>
          <w:szCs w:val="24"/>
        </w:rPr>
        <w:t xml:space="preserve"> ΛΑΠΠΑΣ:</w:t>
      </w:r>
      <w:r>
        <w:rPr>
          <w:rFonts w:eastAsia="Times New Roman" w:cs="Times New Roman"/>
          <w:szCs w:val="24"/>
        </w:rPr>
        <w:t xml:space="preserve"> Ευχαριστώ πολύ, κύριε Πρόεδρε.</w:t>
      </w:r>
    </w:p>
    <w:p w14:paraId="38B9DD6D"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cs="Times New Roman"/>
          <w:szCs w:val="24"/>
        </w:rPr>
        <w:t>Ξεκινάω με μια εκμυστήρευση. Ως δικηγόρος, από τα νεαρά μου χρόνια μέχρι τώρα, έχω χρησιμοποιήσει τα συγγράμμα</w:t>
      </w:r>
      <w:r>
        <w:rPr>
          <w:rFonts w:eastAsia="Times New Roman" w:cs="Times New Roman"/>
          <w:szCs w:val="24"/>
        </w:rPr>
        <w:t xml:space="preserve">τα, τις απόψεις, τις επιστημονικές σελίδες, τη νομική πένα όλων των παρισταμένων των </w:t>
      </w:r>
      <w:r>
        <w:rPr>
          <w:rFonts w:eastAsia="Times New Roman" w:cs="Times New Roman"/>
          <w:szCs w:val="24"/>
        </w:rPr>
        <w:t>ν</w:t>
      </w:r>
      <w:r>
        <w:rPr>
          <w:rFonts w:eastAsia="Times New Roman" w:cs="Times New Roman"/>
          <w:szCs w:val="24"/>
        </w:rPr>
        <w:t xml:space="preserve">ομοπαρασκευαστικών </w:t>
      </w:r>
      <w:r>
        <w:rPr>
          <w:rFonts w:eastAsia="Times New Roman" w:cs="Times New Roman"/>
          <w:szCs w:val="24"/>
        </w:rPr>
        <w:t>ε</w:t>
      </w:r>
      <w:r>
        <w:rPr>
          <w:rFonts w:eastAsia="Times New Roman" w:cs="Times New Roman"/>
          <w:szCs w:val="24"/>
        </w:rPr>
        <w:t>πιτροπών και στο μυαλό –ξέρετε- των δικηγόρων ενός περιφερειακού πρωτοδικείου, όπως είναι η Καρδίτσα, άντε και το Εφετείο Λάρισας, όλες αυτές οι κορυφ</w:t>
      </w:r>
      <w:r>
        <w:rPr>
          <w:rFonts w:eastAsia="Times New Roman" w:cs="Times New Roman"/>
          <w:szCs w:val="24"/>
        </w:rPr>
        <w:t xml:space="preserve">αίες πένες της νομικής σκέψης έμοιαζαν στο μυαλό μας με αυτό που λέγαμε «γίγαντες του νομικού πολιτισμού». Βλέπω δίπλα μου τώρα και κατεβαίνοντας από το Βήμα </w:t>
      </w:r>
      <w:r>
        <w:rPr>
          <w:rFonts w:eastAsia="Times New Roman" w:cs="Times New Roman"/>
          <w:szCs w:val="24"/>
        </w:rPr>
        <w:lastRenderedPageBreak/>
        <w:t>τελευταία μέρα της σύγκλησης της Βουλής, σήμερα και αύριο, πραγματικά θα είμαι πολύ εντυπωσιασμένο</w:t>
      </w:r>
      <w:r>
        <w:rPr>
          <w:rFonts w:eastAsia="Times New Roman" w:cs="Times New Roman"/>
          <w:szCs w:val="24"/>
        </w:rPr>
        <w:t>ς με την παρουσία τους και όχι μόνο με την προσωπική παρουσία τους αλλά και με όσα έχουν κάνει για τη συγκρότηση ολόκληρου αυτού του νομικού εγχειρήματος.</w:t>
      </w:r>
    </w:p>
    <w:p w14:paraId="38B9DD6E" w14:textId="77777777" w:rsidR="00200609" w:rsidRDefault="002F7F27">
      <w:pPr>
        <w:tabs>
          <w:tab w:val="left" w:pos="1905"/>
        </w:tabs>
        <w:spacing w:line="600" w:lineRule="auto"/>
        <w:ind w:firstLine="720"/>
        <w:jc w:val="both"/>
        <w:rPr>
          <w:rFonts w:eastAsia="Times New Roman"/>
          <w:bCs/>
          <w:szCs w:val="24"/>
        </w:rPr>
      </w:pPr>
      <w:r>
        <w:rPr>
          <w:rFonts w:eastAsia="Times New Roman" w:cs="Times New Roman"/>
          <w:szCs w:val="24"/>
        </w:rPr>
        <w:t xml:space="preserve">Κύριε Πρόεδρε και </w:t>
      </w:r>
      <w:r>
        <w:rPr>
          <w:rFonts w:eastAsia="Times New Roman"/>
          <w:bCs/>
          <w:szCs w:val="24"/>
        </w:rPr>
        <w:t>κ</w:t>
      </w:r>
      <w:r w:rsidRPr="00273A3B">
        <w:rPr>
          <w:rFonts w:eastAsia="Times New Roman"/>
          <w:bCs/>
          <w:szCs w:val="24"/>
        </w:rPr>
        <w:t>υρίες και κύριοι συνάδελφοι</w:t>
      </w:r>
      <w:r>
        <w:rPr>
          <w:rFonts w:eastAsia="Times New Roman"/>
          <w:bCs/>
          <w:szCs w:val="24"/>
        </w:rPr>
        <w:t xml:space="preserve"> και επίσημοι εκλεκτοί προσκεκλημένοι των επιτροπών, η </w:t>
      </w:r>
      <w:r>
        <w:rPr>
          <w:rFonts w:eastAsia="Times New Roman"/>
          <w:bCs/>
          <w:szCs w:val="24"/>
        </w:rPr>
        <w:t xml:space="preserve">νομική επιστήμη κατατάσσεται, σύμφωνα με την πυραμίδα του </w:t>
      </w:r>
      <w:proofErr w:type="spellStart"/>
      <w:r>
        <w:rPr>
          <w:rFonts w:eastAsia="Times New Roman"/>
          <w:bCs/>
          <w:szCs w:val="24"/>
        </w:rPr>
        <w:t>Κεντρόφ</w:t>
      </w:r>
      <w:proofErr w:type="spellEnd"/>
      <w:r>
        <w:rPr>
          <w:rFonts w:eastAsia="Times New Roman"/>
          <w:bCs/>
          <w:szCs w:val="24"/>
        </w:rPr>
        <w:t xml:space="preserve">, που είναι η κατάταξη των επιστημών, στις θεωρητικές, ανθρωπιστικές επιστήμες. Και υπό την έννοια αυτή, στον πυρήνα της έχει και πρέπει να έχει, και στη χώρα μας αλλά και σε όλον τον κόσμο, </w:t>
      </w:r>
      <w:r>
        <w:rPr>
          <w:rFonts w:eastAsia="Times New Roman"/>
          <w:bCs/>
          <w:szCs w:val="24"/>
        </w:rPr>
        <w:t>απόλυτα ανθρωποκεντρικό χαρακτήρα και αυτό να πηδαλιουχεί τη σκέψη και του ερευνητή και του εφαρμοστή του δικαίου αλλά και της Βουλής που νομοθετεί. Και νομίζω ότι αυτό ακριβώς το στοιχείο του ανθρωποκεντρικού πυρήνα της νομικής σκέψης αποτυπώνεται, απόλυτ</w:t>
      </w:r>
      <w:r>
        <w:rPr>
          <w:rFonts w:eastAsia="Times New Roman"/>
          <w:bCs/>
          <w:szCs w:val="24"/>
        </w:rPr>
        <w:t xml:space="preserve">α θα έλεγα εγώ, στο σχέδιο των δύο </w:t>
      </w:r>
      <w:r>
        <w:rPr>
          <w:rFonts w:eastAsia="Times New Roman"/>
          <w:bCs/>
          <w:szCs w:val="24"/>
        </w:rPr>
        <w:t>κ</w:t>
      </w:r>
      <w:r>
        <w:rPr>
          <w:rFonts w:eastAsia="Times New Roman"/>
          <w:bCs/>
          <w:szCs w:val="24"/>
        </w:rPr>
        <w:t xml:space="preserve">ωδίκων που έχουμε μπροστά μας. Και γι’ αυτό είμαστε περήφανοι και για εσάς, και για το </w:t>
      </w:r>
      <w:r>
        <w:rPr>
          <w:rFonts w:eastAsia="Times New Roman"/>
          <w:bCs/>
          <w:szCs w:val="24"/>
        </w:rPr>
        <w:t>ε</w:t>
      </w:r>
      <w:r>
        <w:rPr>
          <w:rFonts w:eastAsia="Times New Roman"/>
          <w:bCs/>
          <w:szCs w:val="24"/>
        </w:rPr>
        <w:t xml:space="preserve">λληνικό Κοινοβούλιο και γενικότερα για τη νομική κοινότητα. </w:t>
      </w:r>
    </w:p>
    <w:p w14:paraId="38B9DD6F" w14:textId="77777777" w:rsidR="00200609" w:rsidRDefault="002F7F27">
      <w:pPr>
        <w:tabs>
          <w:tab w:val="left" w:pos="1905"/>
        </w:tabs>
        <w:spacing w:line="600" w:lineRule="auto"/>
        <w:ind w:firstLine="720"/>
        <w:jc w:val="both"/>
        <w:rPr>
          <w:rFonts w:eastAsia="Times New Roman" w:cs="Times New Roman"/>
          <w:szCs w:val="24"/>
        </w:rPr>
      </w:pPr>
      <w:r>
        <w:rPr>
          <w:rFonts w:eastAsia="Times New Roman"/>
          <w:bCs/>
          <w:szCs w:val="24"/>
        </w:rPr>
        <w:lastRenderedPageBreak/>
        <w:t>Βλέπετε κι εσείς ότι η Βουλή σήμερα συνεδριάζει με την απουσία του κόμμ</w:t>
      </w:r>
      <w:r>
        <w:rPr>
          <w:rFonts w:eastAsia="Times New Roman"/>
          <w:bCs/>
          <w:szCs w:val="24"/>
        </w:rPr>
        <w:t xml:space="preserve">ατος της Αξιωματικής Αντιπολίτευσης. Εδώ ανοίξτε μια παρένθεση. Η Αξιωματική Αντιπολίτευση έχει απόλυτο πολιτικό, κοινοβουλευτικό και συνταγματικό ρόλο, σημαντικότατο. Κλείνει η παρένθεση. Είμαστε σχεδόν μόνο η Πλειοψηφία και Το Ποτάμι. </w:t>
      </w:r>
    </w:p>
    <w:p w14:paraId="38B9DD70" w14:textId="77777777" w:rsidR="00200609" w:rsidRDefault="002F7F27">
      <w:pPr>
        <w:spacing w:line="600" w:lineRule="auto"/>
        <w:ind w:firstLine="720"/>
        <w:jc w:val="both"/>
        <w:rPr>
          <w:rFonts w:eastAsia="Times New Roman"/>
          <w:szCs w:val="24"/>
        </w:rPr>
      </w:pPr>
      <w:r>
        <w:rPr>
          <w:rFonts w:eastAsia="Times New Roman"/>
          <w:szCs w:val="24"/>
        </w:rPr>
        <w:t xml:space="preserve">Παρ’ όλα αυτά, εγώ </w:t>
      </w:r>
      <w:r w:rsidRPr="004A66B1">
        <w:rPr>
          <w:rFonts w:eastAsia="Times New Roman"/>
          <w:szCs w:val="24"/>
        </w:rPr>
        <w:t xml:space="preserve">και επέμενα και επιμένω ότι </w:t>
      </w:r>
      <w:r>
        <w:rPr>
          <w:rFonts w:eastAsia="Times New Roman"/>
          <w:szCs w:val="24"/>
        </w:rPr>
        <w:t>κ</w:t>
      </w:r>
      <w:r w:rsidRPr="004A66B1">
        <w:rPr>
          <w:rFonts w:eastAsia="Times New Roman"/>
          <w:szCs w:val="24"/>
        </w:rPr>
        <w:t xml:space="preserve">αλώς κάνουμε και συζητάμε τους </w:t>
      </w:r>
      <w:r>
        <w:rPr>
          <w:rFonts w:eastAsia="Times New Roman"/>
          <w:szCs w:val="24"/>
        </w:rPr>
        <w:t>κ</w:t>
      </w:r>
      <w:r w:rsidRPr="004A66B1">
        <w:rPr>
          <w:rFonts w:eastAsia="Times New Roman"/>
          <w:szCs w:val="24"/>
        </w:rPr>
        <w:t>ώδικες</w:t>
      </w:r>
      <w:r>
        <w:rPr>
          <w:rFonts w:eastAsia="Times New Roman"/>
          <w:szCs w:val="24"/>
        </w:rPr>
        <w:t>,</w:t>
      </w:r>
      <w:r w:rsidRPr="004A66B1">
        <w:rPr>
          <w:rFonts w:eastAsia="Times New Roman"/>
          <w:szCs w:val="24"/>
        </w:rPr>
        <w:t xml:space="preserve"> τ</w:t>
      </w:r>
      <w:r>
        <w:rPr>
          <w:rFonts w:eastAsia="Times New Roman"/>
          <w:szCs w:val="24"/>
        </w:rPr>
        <w:t>ι</w:t>
      </w:r>
      <w:r w:rsidRPr="004A66B1">
        <w:rPr>
          <w:rFonts w:eastAsia="Times New Roman"/>
          <w:szCs w:val="24"/>
        </w:rPr>
        <w:t xml:space="preserve">ς </w:t>
      </w:r>
      <w:r>
        <w:rPr>
          <w:rFonts w:eastAsia="Times New Roman"/>
          <w:szCs w:val="24"/>
        </w:rPr>
        <w:t>προτάσεις</w:t>
      </w:r>
      <w:r w:rsidRPr="004A66B1">
        <w:rPr>
          <w:rFonts w:eastAsia="Times New Roman"/>
          <w:szCs w:val="24"/>
        </w:rPr>
        <w:t xml:space="preserve"> δηλαδή</w:t>
      </w:r>
      <w:r>
        <w:rPr>
          <w:rFonts w:eastAsia="Times New Roman"/>
          <w:szCs w:val="24"/>
        </w:rPr>
        <w:t>,</w:t>
      </w:r>
      <w:r w:rsidRPr="004A66B1">
        <w:rPr>
          <w:rFonts w:eastAsia="Times New Roman"/>
          <w:szCs w:val="24"/>
        </w:rPr>
        <w:t xml:space="preserve"> και αυτό χρειάζεται </w:t>
      </w:r>
      <w:r>
        <w:rPr>
          <w:rFonts w:eastAsia="Times New Roman"/>
          <w:szCs w:val="24"/>
        </w:rPr>
        <w:t>έ</w:t>
      </w:r>
      <w:r w:rsidRPr="004A66B1">
        <w:rPr>
          <w:rFonts w:eastAsia="Times New Roman"/>
          <w:szCs w:val="24"/>
        </w:rPr>
        <w:t>να θάρρος και να θυμίσ</w:t>
      </w:r>
      <w:r>
        <w:rPr>
          <w:rFonts w:eastAsia="Times New Roman"/>
          <w:szCs w:val="24"/>
        </w:rPr>
        <w:t>ω</w:t>
      </w:r>
      <w:r w:rsidRPr="004A66B1">
        <w:rPr>
          <w:rFonts w:eastAsia="Times New Roman"/>
          <w:szCs w:val="24"/>
        </w:rPr>
        <w:t xml:space="preserve"> </w:t>
      </w:r>
      <w:r>
        <w:rPr>
          <w:rFonts w:eastAsia="Times New Roman"/>
          <w:szCs w:val="24"/>
        </w:rPr>
        <w:t>σ</w:t>
      </w:r>
      <w:r w:rsidRPr="004A66B1">
        <w:rPr>
          <w:rFonts w:eastAsia="Times New Roman"/>
          <w:szCs w:val="24"/>
        </w:rPr>
        <w:t xml:space="preserve">τον φίλο και αξιότιμο Υπουργό Δικαιοσύνης </w:t>
      </w:r>
      <w:r>
        <w:rPr>
          <w:rFonts w:eastAsia="Times New Roman"/>
          <w:szCs w:val="24"/>
        </w:rPr>
        <w:t>μι</w:t>
      </w:r>
      <w:r w:rsidRPr="004A66B1">
        <w:rPr>
          <w:rFonts w:eastAsia="Times New Roman"/>
          <w:szCs w:val="24"/>
        </w:rPr>
        <w:t>α φράση από τον Πλούταρχο</w:t>
      </w:r>
      <w:r w:rsidRPr="00C47581">
        <w:rPr>
          <w:rFonts w:eastAsia="Times New Roman"/>
          <w:szCs w:val="24"/>
        </w:rPr>
        <w:t>:</w:t>
      </w:r>
      <w:r w:rsidRPr="004A66B1">
        <w:rPr>
          <w:rFonts w:eastAsia="Times New Roman"/>
          <w:szCs w:val="24"/>
        </w:rPr>
        <w:t xml:space="preserve"> </w:t>
      </w:r>
      <w:r w:rsidRPr="00803DC1">
        <w:rPr>
          <w:rFonts w:eastAsia="Times New Roman" w:cs="Times New Roman"/>
          <w:szCs w:val="24"/>
        </w:rPr>
        <w:t>«</w:t>
      </w:r>
      <w:r w:rsidRPr="00803DC1">
        <w:rPr>
          <w:rFonts w:eastAsia="Times New Roman"/>
          <w:szCs w:val="24"/>
        </w:rPr>
        <w:t xml:space="preserve">Αρχή γαρ του νικάν το </w:t>
      </w:r>
      <w:proofErr w:type="spellStart"/>
      <w:r w:rsidRPr="00803DC1">
        <w:rPr>
          <w:rFonts w:eastAsia="Times New Roman"/>
          <w:szCs w:val="24"/>
        </w:rPr>
        <w:t>θαρρεί</w:t>
      </w:r>
      <w:r w:rsidRPr="00803DC1">
        <w:rPr>
          <w:rFonts w:eastAsia="Times New Roman"/>
          <w:szCs w:val="24"/>
        </w:rPr>
        <w:t>ν</w:t>
      </w:r>
      <w:proofErr w:type="spellEnd"/>
      <w:r w:rsidRPr="00803DC1">
        <w:rPr>
          <w:rFonts w:eastAsia="Times New Roman"/>
          <w:szCs w:val="24"/>
        </w:rPr>
        <w:t>»</w:t>
      </w:r>
      <w:r>
        <w:rPr>
          <w:rFonts w:eastAsia="Times New Roman"/>
          <w:szCs w:val="24"/>
        </w:rPr>
        <w:t>.</w:t>
      </w:r>
      <w:r w:rsidRPr="00803DC1">
        <w:rPr>
          <w:rFonts w:eastAsia="Times New Roman" w:cs="Times New Roman"/>
          <w:szCs w:val="24"/>
        </w:rPr>
        <w:t xml:space="preserve"> </w:t>
      </w:r>
      <w:r w:rsidRPr="004A66B1">
        <w:rPr>
          <w:rFonts w:eastAsia="Times New Roman"/>
          <w:szCs w:val="24"/>
        </w:rPr>
        <w:t>Άρα</w:t>
      </w:r>
      <w:r>
        <w:rPr>
          <w:rFonts w:eastAsia="Times New Roman"/>
          <w:szCs w:val="24"/>
        </w:rPr>
        <w:t>,</w:t>
      </w:r>
      <w:r w:rsidRPr="004A66B1">
        <w:rPr>
          <w:rFonts w:eastAsia="Times New Roman"/>
          <w:szCs w:val="24"/>
        </w:rPr>
        <w:t xml:space="preserve"> λοιπόν</w:t>
      </w:r>
      <w:r>
        <w:rPr>
          <w:rFonts w:eastAsia="Times New Roman"/>
          <w:szCs w:val="24"/>
        </w:rPr>
        <w:t>, αυτό θεωρώ ότι είναι μι</w:t>
      </w:r>
      <w:r w:rsidRPr="004A66B1">
        <w:rPr>
          <w:rFonts w:eastAsia="Times New Roman"/>
          <w:szCs w:val="24"/>
        </w:rPr>
        <w:t>α θαρραλέα απόφαση</w:t>
      </w:r>
      <w:r>
        <w:rPr>
          <w:rFonts w:eastAsia="Times New Roman"/>
          <w:szCs w:val="24"/>
        </w:rPr>
        <w:t>, μι</w:t>
      </w:r>
      <w:r w:rsidRPr="004A66B1">
        <w:rPr>
          <w:rFonts w:eastAsia="Times New Roman"/>
          <w:szCs w:val="24"/>
        </w:rPr>
        <w:t>α θαρραλέα πρωτοβουλία</w:t>
      </w:r>
      <w:r>
        <w:rPr>
          <w:rFonts w:eastAsia="Times New Roman"/>
          <w:szCs w:val="24"/>
        </w:rPr>
        <w:t xml:space="preserve">, μια θαρραλέα </w:t>
      </w:r>
      <w:r w:rsidRPr="004A66B1">
        <w:rPr>
          <w:rFonts w:eastAsia="Times New Roman"/>
          <w:szCs w:val="24"/>
        </w:rPr>
        <w:t xml:space="preserve">πολιτική και </w:t>
      </w:r>
      <w:r>
        <w:rPr>
          <w:rFonts w:eastAsia="Times New Roman"/>
          <w:szCs w:val="24"/>
        </w:rPr>
        <w:t xml:space="preserve">κοινοβουλευτική </w:t>
      </w:r>
      <w:r w:rsidRPr="004A66B1">
        <w:rPr>
          <w:rFonts w:eastAsia="Times New Roman"/>
          <w:szCs w:val="24"/>
        </w:rPr>
        <w:t>επιλογή</w:t>
      </w:r>
      <w:r>
        <w:rPr>
          <w:rFonts w:eastAsia="Times New Roman"/>
          <w:szCs w:val="24"/>
        </w:rPr>
        <w:t>.</w:t>
      </w:r>
      <w:r w:rsidRPr="004A66B1">
        <w:rPr>
          <w:rFonts w:eastAsia="Times New Roman"/>
          <w:szCs w:val="24"/>
        </w:rPr>
        <w:t xml:space="preserve"> </w:t>
      </w:r>
      <w:r>
        <w:rPr>
          <w:rFonts w:eastAsia="Times New Roman"/>
          <w:szCs w:val="24"/>
        </w:rPr>
        <w:t>Άρα ε</w:t>
      </w:r>
      <w:r w:rsidRPr="004A66B1">
        <w:rPr>
          <w:rFonts w:eastAsia="Times New Roman"/>
          <w:szCs w:val="24"/>
        </w:rPr>
        <w:t xml:space="preserve">ίναι το πρώτο μιας σοβαρής </w:t>
      </w:r>
      <w:r>
        <w:rPr>
          <w:rFonts w:eastAsia="Times New Roman"/>
          <w:szCs w:val="24"/>
        </w:rPr>
        <w:t>ν</w:t>
      </w:r>
      <w:r w:rsidRPr="004A66B1">
        <w:rPr>
          <w:rFonts w:eastAsia="Times New Roman"/>
          <w:szCs w:val="24"/>
        </w:rPr>
        <w:t xml:space="preserve">ομικής πολιτικής και συνταγματικής </w:t>
      </w:r>
      <w:r>
        <w:rPr>
          <w:rFonts w:eastAsia="Times New Roman"/>
          <w:szCs w:val="24"/>
        </w:rPr>
        <w:t>νίκης.</w:t>
      </w:r>
    </w:p>
    <w:p w14:paraId="38B9DD71" w14:textId="77777777" w:rsidR="00200609" w:rsidRDefault="002F7F27">
      <w:pPr>
        <w:spacing w:line="600" w:lineRule="auto"/>
        <w:ind w:firstLine="720"/>
        <w:jc w:val="both"/>
        <w:rPr>
          <w:rFonts w:eastAsia="Times New Roman"/>
          <w:szCs w:val="24"/>
        </w:rPr>
      </w:pPr>
      <w:r>
        <w:rPr>
          <w:rFonts w:eastAsia="Times New Roman"/>
          <w:szCs w:val="24"/>
        </w:rPr>
        <w:t>Άκουσα</w:t>
      </w:r>
      <w:r w:rsidRPr="004A66B1">
        <w:rPr>
          <w:rFonts w:eastAsia="Times New Roman"/>
          <w:szCs w:val="24"/>
        </w:rPr>
        <w:t xml:space="preserve"> </w:t>
      </w:r>
      <w:r>
        <w:rPr>
          <w:rFonts w:eastAsia="Times New Roman"/>
          <w:szCs w:val="24"/>
        </w:rPr>
        <w:t xml:space="preserve">πριν τον συνάδελφο, τον κ. </w:t>
      </w:r>
      <w:proofErr w:type="spellStart"/>
      <w:r>
        <w:rPr>
          <w:rFonts w:eastAsia="Times New Roman"/>
          <w:szCs w:val="24"/>
        </w:rPr>
        <w:t>Δουζίνα</w:t>
      </w:r>
      <w:proofErr w:type="spellEnd"/>
      <w:r>
        <w:rPr>
          <w:rFonts w:eastAsia="Times New Roman"/>
          <w:szCs w:val="24"/>
        </w:rPr>
        <w:t>, μ</w:t>
      </w:r>
      <w:r>
        <w:rPr>
          <w:rFonts w:eastAsia="Times New Roman"/>
          <w:szCs w:val="24"/>
        </w:rPr>
        <w:t xml:space="preserve">ε τον </w:t>
      </w:r>
      <w:r w:rsidRPr="004A66B1">
        <w:rPr>
          <w:rFonts w:eastAsia="Times New Roman"/>
          <w:szCs w:val="24"/>
        </w:rPr>
        <w:t xml:space="preserve">οποίο συνεργαστήκαμε σε πολλές </w:t>
      </w:r>
      <w:r>
        <w:rPr>
          <w:rFonts w:eastAsia="Times New Roman"/>
          <w:szCs w:val="24"/>
        </w:rPr>
        <w:t>ε</w:t>
      </w:r>
      <w:r w:rsidRPr="004A66B1">
        <w:rPr>
          <w:rFonts w:eastAsia="Times New Roman"/>
          <w:szCs w:val="24"/>
        </w:rPr>
        <w:t xml:space="preserve">πιτροπές με </w:t>
      </w:r>
      <w:r>
        <w:rPr>
          <w:rFonts w:eastAsia="Times New Roman"/>
          <w:szCs w:val="24"/>
        </w:rPr>
        <w:t>κυρίως</w:t>
      </w:r>
      <w:r w:rsidRPr="004A66B1">
        <w:rPr>
          <w:rFonts w:eastAsia="Times New Roman"/>
          <w:szCs w:val="24"/>
        </w:rPr>
        <w:t xml:space="preserve"> λιγότερο πολιτικό </w:t>
      </w:r>
      <w:r>
        <w:rPr>
          <w:rFonts w:eastAsia="Times New Roman"/>
          <w:szCs w:val="24"/>
        </w:rPr>
        <w:t>κ</w:t>
      </w:r>
      <w:r w:rsidRPr="004A66B1">
        <w:rPr>
          <w:rFonts w:eastAsia="Times New Roman"/>
          <w:szCs w:val="24"/>
        </w:rPr>
        <w:t xml:space="preserve">αι </w:t>
      </w:r>
      <w:r>
        <w:rPr>
          <w:rFonts w:eastAsia="Times New Roman"/>
          <w:szCs w:val="24"/>
        </w:rPr>
        <w:t>περισσότερο</w:t>
      </w:r>
      <w:r w:rsidRPr="004A66B1">
        <w:rPr>
          <w:rFonts w:eastAsia="Times New Roman"/>
          <w:szCs w:val="24"/>
        </w:rPr>
        <w:t xml:space="preserve"> επιστημονικό</w:t>
      </w:r>
      <w:r>
        <w:rPr>
          <w:rFonts w:eastAsia="Times New Roman"/>
          <w:szCs w:val="24"/>
        </w:rPr>
        <w:t>-</w:t>
      </w:r>
      <w:r w:rsidRPr="004A66B1">
        <w:rPr>
          <w:rFonts w:eastAsia="Times New Roman"/>
          <w:szCs w:val="24"/>
        </w:rPr>
        <w:t>νομικό χαρακτήρα</w:t>
      </w:r>
      <w:r>
        <w:rPr>
          <w:rFonts w:eastAsia="Times New Roman"/>
          <w:szCs w:val="24"/>
        </w:rPr>
        <w:t>, ό</w:t>
      </w:r>
      <w:r w:rsidRPr="004A66B1">
        <w:rPr>
          <w:rFonts w:eastAsia="Times New Roman"/>
          <w:szCs w:val="24"/>
        </w:rPr>
        <w:t>πως ήταν οι Επιτροπές Διερεύνηση</w:t>
      </w:r>
      <w:r>
        <w:rPr>
          <w:rFonts w:eastAsia="Times New Roman"/>
          <w:szCs w:val="24"/>
        </w:rPr>
        <w:t>ς</w:t>
      </w:r>
      <w:r w:rsidRPr="004A66B1">
        <w:rPr>
          <w:rFonts w:eastAsia="Times New Roman"/>
          <w:szCs w:val="24"/>
        </w:rPr>
        <w:t xml:space="preserve"> Σκανδάλων που είχαμε νομικά θέματα τεράστια και σοβαρά</w:t>
      </w:r>
      <w:r>
        <w:rPr>
          <w:rFonts w:eastAsia="Times New Roman"/>
          <w:szCs w:val="24"/>
        </w:rPr>
        <w:t>. Α</w:t>
      </w:r>
      <w:r w:rsidRPr="004A66B1">
        <w:rPr>
          <w:rFonts w:eastAsia="Times New Roman"/>
          <w:szCs w:val="24"/>
        </w:rPr>
        <w:t>γαπητέ Κώστα</w:t>
      </w:r>
      <w:r>
        <w:rPr>
          <w:rFonts w:eastAsia="Times New Roman"/>
          <w:szCs w:val="24"/>
        </w:rPr>
        <w:t>,</w:t>
      </w:r>
      <w:r w:rsidRPr="004A66B1">
        <w:rPr>
          <w:rFonts w:eastAsia="Times New Roman"/>
          <w:szCs w:val="24"/>
        </w:rPr>
        <w:t xml:space="preserve"> μπορεί να είναι η </w:t>
      </w:r>
      <w:r w:rsidRPr="004A66B1">
        <w:rPr>
          <w:rFonts w:eastAsia="Times New Roman"/>
          <w:szCs w:val="24"/>
        </w:rPr>
        <w:lastRenderedPageBreak/>
        <w:t xml:space="preserve">τελευταία </w:t>
      </w:r>
      <w:r w:rsidRPr="004A66B1">
        <w:rPr>
          <w:rFonts w:eastAsia="Times New Roman"/>
          <w:szCs w:val="24"/>
        </w:rPr>
        <w:t xml:space="preserve">μας </w:t>
      </w:r>
      <w:r>
        <w:rPr>
          <w:rFonts w:eastAsia="Times New Roman"/>
          <w:szCs w:val="24"/>
        </w:rPr>
        <w:t>σ</w:t>
      </w:r>
      <w:r w:rsidRPr="004A66B1">
        <w:rPr>
          <w:rFonts w:eastAsia="Times New Roman"/>
          <w:szCs w:val="24"/>
        </w:rPr>
        <w:t xml:space="preserve">ήμερα συνάντηση στα έδρανα του </w:t>
      </w:r>
      <w:r>
        <w:rPr>
          <w:rFonts w:eastAsia="Times New Roman"/>
          <w:szCs w:val="24"/>
        </w:rPr>
        <w:t>ε</w:t>
      </w:r>
      <w:r w:rsidRPr="004A66B1">
        <w:rPr>
          <w:rFonts w:eastAsia="Times New Roman"/>
          <w:szCs w:val="24"/>
        </w:rPr>
        <w:t xml:space="preserve">λληνικού Κοινοβουλίου και </w:t>
      </w:r>
      <w:r>
        <w:rPr>
          <w:rFonts w:eastAsia="Times New Roman"/>
          <w:szCs w:val="24"/>
        </w:rPr>
        <w:t>α</w:t>
      </w:r>
      <w:r w:rsidRPr="004A66B1">
        <w:rPr>
          <w:rFonts w:eastAsia="Times New Roman"/>
          <w:szCs w:val="24"/>
        </w:rPr>
        <w:t>σφαλώς αποχωρώντας από τη Βουλή σήμερα</w:t>
      </w:r>
      <w:r>
        <w:rPr>
          <w:rFonts w:eastAsia="Times New Roman"/>
          <w:szCs w:val="24"/>
        </w:rPr>
        <w:t>,</w:t>
      </w:r>
      <w:r w:rsidRPr="004A66B1">
        <w:rPr>
          <w:rFonts w:eastAsia="Times New Roman"/>
          <w:szCs w:val="24"/>
        </w:rPr>
        <w:t xml:space="preserve"> που δε</w:t>
      </w:r>
      <w:r>
        <w:rPr>
          <w:rFonts w:eastAsia="Times New Roman"/>
          <w:szCs w:val="24"/>
        </w:rPr>
        <w:t>ν</w:t>
      </w:r>
      <w:r w:rsidRPr="004A66B1">
        <w:rPr>
          <w:rFonts w:eastAsia="Times New Roman"/>
          <w:szCs w:val="24"/>
        </w:rPr>
        <w:t xml:space="preserve"> ξέρουμε αν θα είμαστε πάλι εδώ την επόμενη εκλογική περίοδο</w:t>
      </w:r>
      <w:r>
        <w:rPr>
          <w:rFonts w:eastAsia="Times New Roman"/>
          <w:szCs w:val="24"/>
        </w:rPr>
        <w:t>,</w:t>
      </w:r>
      <w:r w:rsidRPr="004A66B1">
        <w:rPr>
          <w:rFonts w:eastAsia="Times New Roman"/>
          <w:szCs w:val="24"/>
        </w:rPr>
        <w:t xml:space="preserve"> κρατώ βαθιά μες στην ψυχή μου τη συνάντησή μας και τις εντυπώσεις που έχω αποκομίσει από τη σχέση </w:t>
      </w:r>
      <w:r>
        <w:rPr>
          <w:rFonts w:eastAsia="Times New Roman"/>
          <w:szCs w:val="24"/>
        </w:rPr>
        <w:t>μας.</w:t>
      </w:r>
    </w:p>
    <w:p w14:paraId="38B9DD72" w14:textId="77777777" w:rsidR="00200609" w:rsidRDefault="002F7F27">
      <w:pPr>
        <w:spacing w:line="600" w:lineRule="auto"/>
        <w:ind w:firstLine="720"/>
        <w:jc w:val="both"/>
        <w:rPr>
          <w:rFonts w:eastAsia="Times New Roman"/>
          <w:szCs w:val="24"/>
        </w:rPr>
      </w:pPr>
      <w:r w:rsidRPr="004A66B1">
        <w:rPr>
          <w:rFonts w:eastAsia="Times New Roman"/>
          <w:szCs w:val="24"/>
        </w:rPr>
        <w:t>Επειδή</w:t>
      </w:r>
      <w:r>
        <w:rPr>
          <w:rFonts w:eastAsia="Times New Roman"/>
          <w:szCs w:val="24"/>
        </w:rPr>
        <w:t>,</w:t>
      </w:r>
      <w:r w:rsidRPr="004A66B1">
        <w:rPr>
          <w:rFonts w:eastAsia="Times New Roman"/>
          <w:szCs w:val="24"/>
        </w:rPr>
        <w:t xml:space="preserve"> </w:t>
      </w:r>
      <w:r>
        <w:rPr>
          <w:rFonts w:eastAsia="Times New Roman"/>
          <w:szCs w:val="24"/>
        </w:rPr>
        <w:t>όμως,</w:t>
      </w:r>
      <w:r w:rsidRPr="004A66B1">
        <w:rPr>
          <w:rFonts w:eastAsia="Times New Roman"/>
          <w:szCs w:val="24"/>
        </w:rPr>
        <w:t xml:space="preserve"> είστε καθηγητής της Φιλοσοφίας του Δικαίου</w:t>
      </w:r>
      <w:r>
        <w:rPr>
          <w:rFonts w:eastAsia="Times New Roman"/>
          <w:szCs w:val="24"/>
        </w:rPr>
        <w:t>,</w:t>
      </w:r>
      <w:r w:rsidRPr="004A66B1">
        <w:rPr>
          <w:rFonts w:eastAsia="Times New Roman"/>
          <w:szCs w:val="24"/>
        </w:rPr>
        <w:t xml:space="preserve"> θέλω πάλι σαν </w:t>
      </w:r>
      <w:r>
        <w:rPr>
          <w:rFonts w:eastAsia="Times New Roman"/>
          <w:szCs w:val="24"/>
        </w:rPr>
        <w:t>προοίμιο</w:t>
      </w:r>
      <w:r w:rsidRPr="004A66B1">
        <w:rPr>
          <w:rFonts w:eastAsia="Times New Roman"/>
          <w:szCs w:val="24"/>
        </w:rPr>
        <w:t xml:space="preserve"> αυτής της τοποθέτησής μου να πω αυτό που γράφετε στα βιβλία </w:t>
      </w:r>
      <w:r>
        <w:rPr>
          <w:rFonts w:eastAsia="Times New Roman"/>
          <w:szCs w:val="24"/>
        </w:rPr>
        <w:t>σας.</w:t>
      </w:r>
      <w:r w:rsidRPr="004A66B1">
        <w:rPr>
          <w:rFonts w:eastAsia="Times New Roman"/>
          <w:szCs w:val="24"/>
        </w:rPr>
        <w:t xml:space="preserve"> Με ρωτ</w:t>
      </w:r>
      <w:r w:rsidRPr="004A66B1">
        <w:rPr>
          <w:rFonts w:eastAsia="Times New Roman"/>
          <w:szCs w:val="24"/>
        </w:rPr>
        <w:t>ούσε τώρα έξω ένας άνθρωπος</w:t>
      </w:r>
      <w:r w:rsidRPr="00A92FD2">
        <w:rPr>
          <w:rFonts w:eastAsia="Times New Roman"/>
          <w:szCs w:val="24"/>
        </w:rPr>
        <w:t>:</w:t>
      </w:r>
      <w:r>
        <w:rPr>
          <w:rFonts w:eastAsia="Times New Roman"/>
          <w:szCs w:val="24"/>
        </w:rPr>
        <w:t xml:space="preserve"> «</w:t>
      </w:r>
      <w:r w:rsidRPr="004A66B1">
        <w:rPr>
          <w:rFonts w:eastAsia="Times New Roman"/>
          <w:szCs w:val="24"/>
        </w:rPr>
        <w:t xml:space="preserve">Τι είναι </w:t>
      </w:r>
      <w:r>
        <w:rPr>
          <w:rFonts w:eastAsia="Times New Roman"/>
          <w:szCs w:val="24"/>
        </w:rPr>
        <w:t>τέλος πάντων</w:t>
      </w:r>
      <w:r w:rsidRPr="004A66B1">
        <w:rPr>
          <w:rFonts w:eastAsia="Times New Roman"/>
          <w:szCs w:val="24"/>
        </w:rPr>
        <w:t xml:space="preserve"> αυτός ο νόμος</w:t>
      </w:r>
      <w:r>
        <w:rPr>
          <w:rFonts w:eastAsia="Times New Roman"/>
          <w:szCs w:val="24"/>
        </w:rPr>
        <w:t>, γιατί είναι τόσο σημαντικός;».</w:t>
      </w:r>
      <w:r w:rsidRPr="004A66B1">
        <w:rPr>
          <w:rFonts w:eastAsia="Times New Roman"/>
          <w:szCs w:val="24"/>
        </w:rPr>
        <w:t xml:space="preserve"> </w:t>
      </w:r>
      <w:r>
        <w:rPr>
          <w:rFonts w:eastAsia="Times New Roman"/>
          <w:szCs w:val="24"/>
        </w:rPr>
        <w:t>Ά</w:t>
      </w:r>
      <w:r w:rsidRPr="004A66B1">
        <w:rPr>
          <w:rFonts w:eastAsia="Times New Roman"/>
          <w:szCs w:val="24"/>
        </w:rPr>
        <w:t xml:space="preserve">λλος με ρωτούσε </w:t>
      </w:r>
      <w:r>
        <w:rPr>
          <w:rFonts w:eastAsia="Times New Roman"/>
          <w:szCs w:val="24"/>
        </w:rPr>
        <w:t>γιατί</w:t>
      </w:r>
      <w:r w:rsidRPr="004A66B1">
        <w:rPr>
          <w:rFonts w:eastAsia="Times New Roman"/>
          <w:szCs w:val="24"/>
        </w:rPr>
        <w:t xml:space="preserve"> είναι καταλυτική</w:t>
      </w:r>
      <w:r>
        <w:rPr>
          <w:rFonts w:eastAsia="Times New Roman"/>
          <w:szCs w:val="24"/>
        </w:rPr>
        <w:t xml:space="preserve"> η</w:t>
      </w:r>
      <w:r w:rsidRPr="004A66B1">
        <w:rPr>
          <w:rFonts w:eastAsia="Times New Roman"/>
          <w:szCs w:val="24"/>
        </w:rPr>
        <w:t xml:space="preserve"> σημασία του </w:t>
      </w:r>
      <w:r>
        <w:rPr>
          <w:rFonts w:eastAsia="Times New Roman"/>
          <w:szCs w:val="24"/>
        </w:rPr>
        <w:t>και</w:t>
      </w:r>
      <w:r w:rsidRPr="004A66B1">
        <w:rPr>
          <w:rFonts w:eastAsia="Times New Roman"/>
          <w:szCs w:val="24"/>
        </w:rPr>
        <w:t xml:space="preserve"> συνιστά </w:t>
      </w:r>
      <w:r>
        <w:rPr>
          <w:rFonts w:eastAsia="Times New Roman"/>
          <w:szCs w:val="24"/>
        </w:rPr>
        <w:t>ακόμα ν</w:t>
      </w:r>
      <w:r w:rsidRPr="004A66B1">
        <w:rPr>
          <w:rFonts w:eastAsia="Times New Roman"/>
          <w:szCs w:val="24"/>
        </w:rPr>
        <w:t>α βρούμε και λεπτομερειακά</w:t>
      </w:r>
      <w:r>
        <w:rPr>
          <w:rFonts w:eastAsia="Times New Roman"/>
          <w:szCs w:val="24"/>
        </w:rPr>
        <w:t>.</w:t>
      </w:r>
    </w:p>
    <w:p w14:paraId="38B9DD73" w14:textId="77777777" w:rsidR="00200609" w:rsidRDefault="002F7F27">
      <w:pPr>
        <w:spacing w:line="600" w:lineRule="auto"/>
        <w:ind w:firstLine="720"/>
        <w:jc w:val="both"/>
        <w:rPr>
          <w:rFonts w:eastAsia="Times New Roman"/>
          <w:szCs w:val="24"/>
        </w:rPr>
      </w:pPr>
      <w:r>
        <w:rPr>
          <w:rFonts w:eastAsia="Times New Roman"/>
          <w:szCs w:val="24"/>
        </w:rPr>
        <w:t>Θ</w:t>
      </w:r>
      <w:r w:rsidRPr="004A66B1">
        <w:rPr>
          <w:rFonts w:eastAsia="Times New Roman"/>
          <w:szCs w:val="24"/>
        </w:rPr>
        <w:t xml:space="preserve">α πω κάτι </w:t>
      </w:r>
      <w:r>
        <w:rPr>
          <w:rFonts w:eastAsia="Times New Roman"/>
          <w:szCs w:val="24"/>
        </w:rPr>
        <w:t xml:space="preserve">που λέτε στο βιβλίο σας. Ο </w:t>
      </w:r>
      <w:r w:rsidRPr="004A66B1">
        <w:rPr>
          <w:rFonts w:eastAsia="Times New Roman"/>
          <w:szCs w:val="24"/>
        </w:rPr>
        <w:t>νόμος</w:t>
      </w:r>
      <w:r>
        <w:rPr>
          <w:rFonts w:eastAsia="Times New Roman"/>
          <w:szCs w:val="24"/>
        </w:rPr>
        <w:t>,</w:t>
      </w:r>
      <w:r w:rsidRPr="004A66B1">
        <w:rPr>
          <w:rFonts w:eastAsia="Times New Roman"/>
          <w:szCs w:val="24"/>
        </w:rPr>
        <w:t xml:space="preserve"> όπως έχει αν</w:t>
      </w:r>
      <w:r w:rsidRPr="004A66B1">
        <w:rPr>
          <w:rFonts w:eastAsia="Times New Roman"/>
          <w:szCs w:val="24"/>
        </w:rPr>
        <w:t xml:space="preserve">αλύσει </w:t>
      </w:r>
      <w:r>
        <w:rPr>
          <w:rFonts w:eastAsia="Times New Roman"/>
          <w:szCs w:val="24"/>
        </w:rPr>
        <w:t xml:space="preserve">την ουσία του </w:t>
      </w:r>
      <w:r>
        <w:rPr>
          <w:rFonts w:eastAsia="Times New Roman"/>
          <w:szCs w:val="24"/>
        </w:rPr>
        <w:t>δ</w:t>
      </w:r>
      <w:r>
        <w:rPr>
          <w:rFonts w:eastAsia="Times New Roman"/>
          <w:szCs w:val="24"/>
        </w:rPr>
        <w:t xml:space="preserve">ικαίου ο κ. </w:t>
      </w:r>
      <w:proofErr w:type="spellStart"/>
      <w:r>
        <w:rPr>
          <w:rFonts w:eastAsia="Times New Roman"/>
          <w:szCs w:val="24"/>
        </w:rPr>
        <w:t>Δ</w:t>
      </w:r>
      <w:r w:rsidRPr="004A66B1">
        <w:rPr>
          <w:rFonts w:eastAsia="Times New Roman"/>
          <w:szCs w:val="24"/>
        </w:rPr>
        <w:t>ουζίνας</w:t>
      </w:r>
      <w:proofErr w:type="spellEnd"/>
      <w:r w:rsidRPr="004A66B1">
        <w:rPr>
          <w:rFonts w:eastAsia="Times New Roman"/>
          <w:szCs w:val="24"/>
        </w:rPr>
        <w:t xml:space="preserve"> δηλαδή</w:t>
      </w:r>
      <w:r>
        <w:rPr>
          <w:rFonts w:eastAsia="Times New Roman"/>
          <w:szCs w:val="24"/>
        </w:rPr>
        <w:t>, ως ανθρώπινο δημιούργημα-</w:t>
      </w:r>
      <w:r w:rsidRPr="004A66B1">
        <w:rPr>
          <w:rFonts w:eastAsia="Times New Roman"/>
          <w:szCs w:val="24"/>
        </w:rPr>
        <w:t xml:space="preserve">κατασκεύασμα είναι </w:t>
      </w:r>
      <w:r>
        <w:rPr>
          <w:rFonts w:eastAsia="Times New Roman"/>
          <w:szCs w:val="24"/>
          <w:lang w:val="en-US"/>
        </w:rPr>
        <w:t>a</w:t>
      </w:r>
      <w:r w:rsidRPr="00803DC1">
        <w:rPr>
          <w:rFonts w:eastAsia="Times New Roman"/>
          <w:szCs w:val="24"/>
        </w:rPr>
        <w:t xml:space="preserve"> </w:t>
      </w:r>
      <w:r>
        <w:rPr>
          <w:rFonts w:eastAsia="Times New Roman"/>
          <w:szCs w:val="24"/>
          <w:lang w:val="en-US"/>
        </w:rPr>
        <w:t>priori</w:t>
      </w:r>
      <w:r>
        <w:rPr>
          <w:rFonts w:eastAsia="Times New Roman"/>
          <w:szCs w:val="24"/>
        </w:rPr>
        <w:t xml:space="preserve"> ατελής και γι’</w:t>
      </w:r>
      <w:r w:rsidRPr="004A66B1">
        <w:rPr>
          <w:rFonts w:eastAsia="Times New Roman"/>
          <w:szCs w:val="24"/>
        </w:rPr>
        <w:t xml:space="preserve"> αυτό προβλέπεται η τροποποίηση του </w:t>
      </w:r>
      <w:r>
        <w:rPr>
          <w:rFonts w:eastAsia="Times New Roman"/>
          <w:szCs w:val="24"/>
        </w:rPr>
        <w:t>ά</w:t>
      </w:r>
      <w:r w:rsidRPr="004A66B1">
        <w:rPr>
          <w:rFonts w:eastAsia="Times New Roman"/>
          <w:szCs w:val="24"/>
        </w:rPr>
        <w:t>λλωστε</w:t>
      </w:r>
      <w:r>
        <w:rPr>
          <w:rFonts w:eastAsia="Times New Roman"/>
          <w:szCs w:val="24"/>
        </w:rPr>
        <w:t>,</w:t>
      </w:r>
      <w:r w:rsidRPr="004A66B1">
        <w:rPr>
          <w:rFonts w:eastAsia="Times New Roman"/>
          <w:szCs w:val="24"/>
        </w:rPr>
        <w:t xml:space="preserve"> η </w:t>
      </w:r>
      <w:proofErr w:type="spellStart"/>
      <w:r w:rsidRPr="004A66B1">
        <w:rPr>
          <w:rFonts w:eastAsia="Times New Roman"/>
          <w:szCs w:val="24"/>
        </w:rPr>
        <w:t>επικαιροποίηση</w:t>
      </w:r>
      <w:proofErr w:type="spellEnd"/>
      <w:r w:rsidRPr="004A66B1">
        <w:rPr>
          <w:rFonts w:eastAsia="Times New Roman"/>
          <w:szCs w:val="24"/>
        </w:rPr>
        <w:t xml:space="preserve"> του κάποιες φορές και συχνά και </w:t>
      </w:r>
      <w:r>
        <w:rPr>
          <w:rFonts w:eastAsia="Times New Roman"/>
          <w:szCs w:val="24"/>
        </w:rPr>
        <w:t xml:space="preserve">η </w:t>
      </w:r>
      <w:r w:rsidRPr="004A66B1">
        <w:rPr>
          <w:rFonts w:eastAsia="Times New Roman"/>
          <w:szCs w:val="24"/>
        </w:rPr>
        <w:t>κατάργησ</w:t>
      </w:r>
      <w:r>
        <w:rPr>
          <w:rFonts w:eastAsia="Times New Roman"/>
          <w:szCs w:val="24"/>
        </w:rPr>
        <w:t>ή</w:t>
      </w:r>
      <w:r w:rsidRPr="004A66B1">
        <w:rPr>
          <w:rFonts w:eastAsia="Times New Roman"/>
          <w:szCs w:val="24"/>
        </w:rPr>
        <w:t xml:space="preserve"> του</w:t>
      </w:r>
      <w:r>
        <w:rPr>
          <w:rFonts w:eastAsia="Times New Roman"/>
          <w:szCs w:val="24"/>
        </w:rPr>
        <w:t>.</w:t>
      </w:r>
      <w:r w:rsidRPr="004A66B1">
        <w:rPr>
          <w:rFonts w:eastAsia="Times New Roman"/>
          <w:szCs w:val="24"/>
        </w:rPr>
        <w:t xml:space="preserve"> Ο</w:t>
      </w:r>
      <w:r>
        <w:rPr>
          <w:rFonts w:eastAsia="Times New Roman"/>
          <w:szCs w:val="24"/>
        </w:rPr>
        <w:t xml:space="preserve"> νόμος, λ</w:t>
      </w:r>
      <w:r w:rsidRPr="004A66B1">
        <w:rPr>
          <w:rFonts w:eastAsia="Times New Roman"/>
          <w:szCs w:val="24"/>
        </w:rPr>
        <w:t>οιπόν</w:t>
      </w:r>
      <w:r>
        <w:rPr>
          <w:rFonts w:eastAsia="Times New Roman"/>
          <w:szCs w:val="24"/>
        </w:rPr>
        <w:t>,</w:t>
      </w:r>
      <w:r w:rsidRPr="004A66B1">
        <w:rPr>
          <w:rFonts w:eastAsia="Times New Roman"/>
          <w:szCs w:val="24"/>
        </w:rPr>
        <w:t xml:space="preserve"> δεν ταυτίζ</w:t>
      </w:r>
      <w:r w:rsidRPr="004A66B1">
        <w:rPr>
          <w:rFonts w:eastAsia="Times New Roman"/>
          <w:szCs w:val="24"/>
        </w:rPr>
        <w:t>εται με το δίκ</w:t>
      </w:r>
      <w:r>
        <w:rPr>
          <w:rFonts w:eastAsia="Times New Roman"/>
          <w:szCs w:val="24"/>
        </w:rPr>
        <w:t>α</w:t>
      </w:r>
      <w:r w:rsidRPr="004A66B1">
        <w:rPr>
          <w:rFonts w:eastAsia="Times New Roman"/>
          <w:szCs w:val="24"/>
        </w:rPr>
        <w:t>ιο</w:t>
      </w:r>
      <w:r>
        <w:rPr>
          <w:rFonts w:eastAsia="Times New Roman"/>
          <w:szCs w:val="24"/>
        </w:rPr>
        <w:t>,</w:t>
      </w:r>
      <w:r w:rsidRPr="004A66B1">
        <w:rPr>
          <w:rFonts w:eastAsia="Times New Roman"/>
          <w:szCs w:val="24"/>
        </w:rPr>
        <w:t xml:space="preserve"> αλ</w:t>
      </w:r>
      <w:r>
        <w:rPr>
          <w:rFonts w:eastAsia="Times New Roman"/>
          <w:szCs w:val="24"/>
        </w:rPr>
        <w:t xml:space="preserve">λά είναι το απαραίτητο εργαλείο, ίσως το </w:t>
      </w:r>
      <w:r w:rsidRPr="004A66B1">
        <w:rPr>
          <w:rFonts w:eastAsia="Times New Roman"/>
          <w:szCs w:val="24"/>
        </w:rPr>
        <w:t>μοναδικό εργαλείο να βρούμε το δίκ</w:t>
      </w:r>
      <w:r>
        <w:rPr>
          <w:rFonts w:eastAsia="Times New Roman"/>
          <w:szCs w:val="24"/>
        </w:rPr>
        <w:t>α</w:t>
      </w:r>
      <w:r w:rsidRPr="004A66B1">
        <w:rPr>
          <w:rFonts w:eastAsia="Times New Roman"/>
          <w:szCs w:val="24"/>
        </w:rPr>
        <w:t>ιο</w:t>
      </w:r>
      <w:r>
        <w:rPr>
          <w:rFonts w:eastAsia="Times New Roman"/>
          <w:szCs w:val="24"/>
        </w:rPr>
        <w:t>. Α</w:t>
      </w:r>
      <w:r w:rsidRPr="004A66B1">
        <w:rPr>
          <w:rFonts w:eastAsia="Times New Roman"/>
          <w:szCs w:val="24"/>
        </w:rPr>
        <w:t>υτό λέτε</w:t>
      </w:r>
      <w:r>
        <w:rPr>
          <w:rFonts w:eastAsia="Times New Roman"/>
          <w:szCs w:val="24"/>
        </w:rPr>
        <w:t xml:space="preserve">, κύριε </w:t>
      </w:r>
      <w:proofErr w:type="spellStart"/>
      <w:r>
        <w:rPr>
          <w:rFonts w:eastAsia="Times New Roman"/>
          <w:szCs w:val="24"/>
        </w:rPr>
        <w:t>Δ</w:t>
      </w:r>
      <w:r w:rsidRPr="004A66B1">
        <w:rPr>
          <w:rFonts w:eastAsia="Times New Roman"/>
          <w:szCs w:val="24"/>
        </w:rPr>
        <w:t>ουζίνα</w:t>
      </w:r>
      <w:proofErr w:type="spellEnd"/>
      <w:r>
        <w:rPr>
          <w:rFonts w:eastAsia="Times New Roman"/>
          <w:szCs w:val="24"/>
        </w:rPr>
        <w:t>,</w:t>
      </w:r>
      <w:r w:rsidRPr="004A66B1">
        <w:rPr>
          <w:rFonts w:eastAsia="Times New Roman"/>
          <w:szCs w:val="24"/>
        </w:rPr>
        <w:t xml:space="preserve"> και το αποδέχομαι απολύτως και πλήρως</w:t>
      </w:r>
      <w:r>
        <w:rPr>
          <w:rFonts w:eastAsia="Times New Roman"/>
          <w:szCs w:val="24"/>
        </w:rPr>
        <w:t>.</w:t>
      </w:r>
    </w:p>
    <w:p w14:paraId="38B9DD74" w14:textId="77777777" w:rsidR="00200609" w:rsidRDefault="002F7F27">
      <w:pPr>
        <w:spacing w:line="600" w:lineRule="auto"/>
        <w:ind w:firstLine="720"/>
        <w:jc w:val="both"/>
        <w:rPr>
          <w:rFonts w:eastAsia="Times New Roman"/>
          <w:szCs w:val="24"/>
        </w:rPr>
      </w:pPr>
      <w:r>
        <w:rPr>
          <w:rFonts w:eastAsia="Times New Roman"/>
          <w:szCs w:val="24"/>
        </w:rPr>
        <w:lastRenderedPageBreak/>
        <w:t>Επίσης,</w:t>
      </w:r>
      <w:r w:rsidRPr="004A66B1">
        <w:rPr>
          <w:rFonts w:eastAsia="Times New Roman"/>
          <w:szCs w:val="24"/>
        </w:rPr>
        <w:t xml:space="preserve"> να </w:t>
      </w:r>
      <w:r>
        <w:rPr>
          <w:rFonts w:eastAsia="Times New Roman"/>
          <w:szCs w:val="24"/>
        </w:rPr>
        <w:t>σ</w:t>
      </w:r>
      <w:r w:rsidRPr="004A66B1">
        <w:rPr>
          <w:rFonts w:eastAsia="Times New Roman"/>
          <w:szCs w:val="24"/>
        </w:rPr>
        <w:t>υμπληρώ</w:t>
      </w:r>
      <w:r>
        <w:rPr>
          <w:rFonts w:eastAsia="Times New Roman"/>
          <w:szCs w:val="24"/>
        </w:rPr>
        <w:t>σω</w:t>
      </w:r>
      <w:r w:rsidRPr="004A66B1">
        <w:rPr>
          <w:rFonts w:eastAsia="Times New Roman"/>
          <w:szCs w:val="24"/>
        </w:rPr>
        <w:t xml:space="preserve"> </w:t>
      </w:r>
      <w:r>
        <w:rPr>
          <w:rFonts w:eastAsia="Times New Roman"/>
          <w:szCs w:val="24"/>
        </w:rPr>
        <w:t>κάτι.</w:t>
      </w:r>
      <w:r w:rsidRPr="004A66B1">
        <w:rPr>
          <w:rFonts w:eastAsia="Times New Roman"/>
          <w:szCs w:val="24"/>
        </w:rPr>
        <w:t xml:space="preserve"> Το πρωί</w:t>
      </w:r>
      <w:r>
        <w:rPr>
          <w:rFonts w:eastAsia="Times New Roman"/>
          <w:szCs w:val="24"/>
        </w:rPr>
        <w:t>,</w:t>
      </w:r>
      <w:r w:rsidRPr="004A66B1">
        <w:rPr>
          <w:rFonts w:eastAsia="Times New Roman"/>
          <w:szCs w:val="24"/>
        </w:rPr>
        <w:t xml:space="preserve"> πριν πάω </w:t>
      </w:r>
      <w:r>
        <w:rPr>
          <w:rFonts w:eastAsia="Times New Roman"/>
          <w:szCs w:val="24"/>
        </w:rPr>
        <w:t>σ</w:t>
      </w:r>
      <w:r w:rsidRPr="004A66B1">
        <w:rPr>
          <w:rFonts w:eastAsia="Times New Roman"/>
          <w:szCs w:val="24"/>
        </w:rPr>
        <w:t>τ</w:t>
      </w:r>
      <w:r>
        <w:rPr>
          <w:rFonts w:eastAsia="Times New Roman"/>
          <w:szCs w:val="24"/>
        </w:rPr>
        <w:t>ις</w:t>
      </w:r>
      <w:r w:rsidRPr="004A66B1">
        <w:rPr>
          <w:rFonts w:eastAsia="Times New Roman"/>
          <w:szCs w:val="24"/>
        </w:rPr>
        <w:t xml:space="preserve"> </w:t>
      </w:r>
      <w:r>
        <w:rPr>
          <w:rFonts w:eastAsia="Times New Roman"/>
          <w:szCs w:val="24"/>
        </w:rPr>
        <w:t xml:space="preserve">διατάξεις του Ποινικού Κώδικα, στη συζήτηση που είχα </w:t>
      </w:r>
      <w:r w:rsidRPr="004A66B1">
        <w:rPr>
          <w:rFonts w:eastAsia="Times New Roman"/>
          <w:szCs w:val="24"/>
        </w:rPr>
        <w:t xml:space="preserve">έξω </w:t>
      </w:r>
      <w:r>
        <w:rPr>
          <w:rFonts w:eastAsia="Times New Roman"/>
          <w:szCs w:val="24"/>
        </w:rPr>
        <w:t>με έναν συνάδελφο</w:t>
      </w:r>
      <w:r w:rsidRPr="004A66B1">
        <w:rPr>
          <w:rFonts w:eastAsia="Times New Roman"/>
          <w:szCs w:val="24"/>
        </w:rPr>
        <w:t xml:space="preserve"> εκλεκτό</w:t>
      </w:r>
      <w:r>
        <w:rPr>
          <w:rFonts w:eastAsia="Times New Roman"/>
          <w:szCs w:val="24"/>
        </w:rPr>
        <w:t xml:space="preserve"> -όχι νομικό, </w:t>
      </w:r>
      <w:r w:rsidRPr="004A66B1">
        <w:rPr>
          <w:rFonts w:eastAsia="Times New Roman"/>
          <w:szCs w:val="24"/>
        </w:rPr>
        <w:t>εκλεκτό όμως συνάδελφο</w:t>
      </w:r>
      <w:r>
        <w:rPr>
          <w:rFonts w:eastAsia="Times New Roman"/>
          <w:szCs w:val="24"/>
        </w:rPr>
        <w:t>,</w:t>
      </w:r>
      <w:r w:rsidRPr="004A66B1">
        <w:rPr>
          <w:rFonts w:eastAsia="Times New Roman"/>
          <w:szCs w:val="24"/>
        </w:rPr>
        <w:t xml:space="preserve"> επιστήμονα</w:t>
      </w:r>
      <w:r>
        <w:rPr>
          <w:rFonts w:eastAsia="Times New Roman"/>
          <w:szCs w:val="24"/>
        </w:rPr>
        <w:t>-</w:t>
      </w:r>
      <w:r w:rsidRPr="004A66B1">
        <w:rPr>
          <w:rFonts w:eastAsia="Times New Roman"/>
          <w:szCs w:val="24"/>
        </w:rPr>
        <w:t xml:space="preserve"> </w:t>
      </w:r>
      <w:r>
        <w:rPr>
          <w:rFonts w:eastAsia="Times New Roman"/>
          <w:szCs w:val="24"/>
        </w:rPr>
        <w:t xml:space="preserve">για το </w:t>
      </w:r>
      <w:r w:rsidRPr="004A66B1">
        <w:rPr>
          <w:rFonts w:eastAsia="Times New Roman"/>
          <w:szCs w:val="24"/>
        </w:rPr>
        <w:t>τι μπορεί να κάνει</w:t>
      </w:r>
      <w:r>
        <w:rPr>
          <w:rFonts w:eastAsia="Times New Roman"/>
          <w:szCs w:val="24"/>
        </w:rPr>
        <w:t xml:space="preserve"> </w:t>
      </w:r>
      <w:r w:rsidRPr="004A66B1">
        <w:rPr>
          <w:rFonts w:eastAsia="Times New Roman"/>
          <w:szCs w:val="24"/>
        </w:rPr>
        <w:t>ο νόμος</w:t>
      </w:r>
      <w:r>
        <w:rPr>
          <w:rFonts w:eastAsia="Times New Roman"/>
          <w:szCs w:val="24"/>
        </w:rPr>
        <w:t xml:space="preserve">, σε </w:t>
      </w:r>
      <w:r w:rsidRPr="004A66B1">
        <w:rPr>
          <w:rFonts w:eastAsia="Times New Roman"/>
          <w:szCs w:val="24"/>
        </w:rPr>
        <w:t>αυτή την</w:t>
      </w:r>
      <w:r>
        <w:rPr>
          <w:rFonts w:eastAsia="Times New Roman"/>
          <w:szCs w:val="24"/>
        </w:rPr>
        <w:t xml:space="preserve"> κουβέντα που είχαμε θυμήθηκα μι</w:t>
      </w:r>
      <w:r w:rsidRPr="004A66B1">
        <w:rPr>
          <w:rFonts w:eastAsia="Times New Roman"/>
          <w:szCs w:val="24"/>
        </w:rPr>
        <w:t xml:space="preserve">α φράση </w:t>
      </w:r>
      <w:r>
        <w:rPr>
          <w:rFonts w:eastAsia="Times New Roman"/>
          <w:szCs w:val="24"/>
        </w:rPr>
        <w:t>του Μάρτιν Λούθερ Κίνγκ</w:t>
      </w:r>
      <w:r w:rsidRPr="004A66B1">
        <w:rPr>
          <w:rFonts w:eastAsia="Times New Roman"/>
          <w:szCs w:val="24"/>
        </w:rPr>
        <w:t xml:space="preserve"> στα χρόνια βέβ</w:t>
      </w:r>
      <w:r w:rsidRPr="004A66B1">
        <w:rPr>
          <w:rFonts w:eastAsia="Times New Roman"/>
          <w:szCs w:val="24"/>
        </w:rPr>
        <w:t xml:space="preserve">αια της </w:t>
      </w:r>
      <w:r>
        <w:rPr>
          <w:rFonts w:eastAsia="Times New Roman"/>
          <w:szCs w:val="24"/>
        </w:rPr>
        <w:t>κ</w:t>
      </w:r>
      <w:r w:rsidRPr="004A66B1">
        <w:rPr>
          <w:rFonts w:eastAsia="Times New Roman"/>
          <w:szCs w:val="24"/>
        </w:rPr>
        <w:t xml:space="preserve">ατάρας και της χολέρας στις ΗΠΑ τη δεκαετία του </w:t>
      </w:r>
      <w:r>
        <w:rPr>
          <w:rFonts w:eastAsia="Times New Roman"/>
          <w:szCs w:val="24"/>
        </w:rPr>
        <w:t>’</w:t>
      </w:r>
      <w:r w:rsidRPr="004A66B1">
        <w:rPr>
          <w:rFonts w:eastAsia="Times New Roman"/>
          <w:szCs w:val="24"/>
        </w:rPr>
        <w:t>50</w:t>
      </w:r>
      <w:r>
        <w:rPr>
          <w:rFonts w:eastAsia="Times New Roman"/>
          <w:szCs w:val="24"/>
        </w:rPr>
        <w:t xml:space="preserve"> </w:t>
      </w:r>
      <w:r w:rsidRPr="004A66B1">
        <w:rPr>
          <w:rFonts w:eastAsia="Times New Roman"/>
          <w:szCs w:val="24"/>
        </w:rPr>
        <w:t xml:space="preserve">και του </w:t>
      </w:r>
      <w:r>
        <w:rPr>
          <w:rFonts w:eastAsia="Times New Roman"/>
          <w:szCs w:val="24"/>
        </w:rPr>
        <w:t>’</w:t>
      </w:r>
      <w:r w:rsidRPr="004A66B1">
        <w:rPr>
          <w:rFonts w:eastAsia="Times New Roman"/>
          <w:szCs w:val="24"/>
        </w:rPr>
        <w:t>60</w:t>
      </w:r>
      <w:r>
        <w:rPr>
          <w:rFonts w:eastAsia="Times New Roman"/>
          <w:szCs w:val="24"/>
        </w:rPr>
        <w:t xml:space="preserve">, </w:t>
      </w:r>
      <w:r w:rsidRPr="004A66B1">
        <w:rPr>
          <w:rFonts w:eastAsia="Times New Roman"/>
          <w:szCs w:val="24"/>
        </w:rPr>
        <w:t>που είναι η περίοδος των φυλετικών διακρίσεων</w:t>
      </w:r>
      <w:r>
        <w:rPr>
          <w:rFonts w:eastAsia="Times New Roman"/>
          <w:szCs w:val="24"/>
        </w:rPr>
        <w:t>,</w:t>
      </w:r>
      <w:r w:rsidRPr="004A66B1">
        <w:rPr>
          <w:rFonts w:eastAsia="Times New Roman"/>
          <w:szCs w:val="24"/>
        </w:rPr>
        <w:t xml:space="preserve"> το</w:t>
      </w:r>
      <w:r>
        <w:rPr>
          <w:rFonts w:eastAsia="Times New Roman"/>
          <w:szCs w:val="24"/>
        </w:rPr>
        <w:t>υ</w:t>
      </w:r>
      <w:r w:rsidRPr="004A66B1">
        <w:rPr>
          <w:rFonts w:eastAsia="Times New Roman"/>
          <w:szCs w:val="24"/>
        </w:rPr>
        <w:t xml:space="preserve"> </w:t>
      </w:r>
      <w:r>
        <w:rPr>
          <w:rFonts w:eastAsia="Times New Roman"/>
          <w:szCs w:val="24"/>
        </w:rPr>
        <w:t>άγριου κυνηγητού</w:t>
      </w:r>
      <w:r w:rsidRPr="004A66B1">
        <w:rPr>
          <w:rFonts w:eastAsia="Times New Roman"/>
          <w:szCs w:val="24"/>
        </w:rPr>
        <w:t xml:space="preserve"> </w:t>
      </w:r>
      <w:r>
        <w:rPr>
          <w:rFonts w:eastAsia="Times New Roman"/>
          <w:szCs w:val="24"/>
        </w:rPr>
        <w:t>των έγχρωμων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sidRPr="004A66B1">
        <w:rPr>
          <w:rFonts w:eastAsia="Times New Roman"/>
          <w:szCs w:val="24"/>
        </w:rPr>
        <w:t xml:space="preserve"> </w:t>
      </w:r>
      <w:r>
        <w:rPr>
          <w:rFonts w:eastAsia="Times New Roman"/>
          <w:szCs w:val="24"/>
        </w:rPr>
        <w:t>Είπε, λ</w:t>
      </w:r>
      <w:r w:rsidRPr="004A66B1">
        <w:rPr>
          <w:rFonts w:eastAsia="Times New Roman"/>
          <w:szCs w:val="24"/>
        </w:rPr>
        <w:t>οιπόν</w:t>
      </w:r>
      <w:r>
        <w:rPr>
          <w:rFonts w:eastAsia="Times New Roman"/>
          <w:szCs w:val="24"/>
        </w:rPr>
        <w:t>,</w:t>
      </w:r>
      <w:r w:rsidRPr="004A66B1">
        <w:rPr>
          <w:rFonts w:eastAsia="Times New Roman"/>
          <w:szCs w:val="24"/>
        </w:rPr>
        <w:t xml:space="preserve"> ο Μάρτιν Λούθερ Κινγκ</w:t>
      </w:r>
      <w:r w:rsidRPr="000C4CDD">
        <w:rPr>
          <w:rFonts w:eastAsia="Times New Roman"/>
          <w:szCs w:val="24"/>
        </w:rPr>
        <w:t>:</w:t>
      </w:r>
      <w:r w:rsidRPr="004A66B1">
        <w:rPr>
          <w:rFonts w:eastAsia="Times New Roman"/>
          <w:szCs w:val="24"/>
        </w:rPr>
        <w:t xml:space="preserve"> </w:t>
      </w:r>
      <w:r>
        <w:rPr>
          <w:rFonts w:eastAsia="Times New Roman" w:cs="Times New Roman"/>
          <w:szCs w:val="24"/>
        </w:rPr>
        <w:t>«Είναι αλήθεια ότι ο νόμος δεν μπορεί να αναγκάσε</w:t>
      </w:r>
      <w:r>
        <w:rPr>
          <w:rFonts w:eastAsia="Times New Roman" w:cs="Times New Roman"/>
          <w:szCs w:val="24"/>
        </w:rPr>
        <w:t>ι έναν άνθρωπο να με αγαπήσει, αλλά μπορεί να τον εμποδίσει να με λιντσάρει, και αυτό είναι πάρα, πάρα</w:t>
      </w:r>
      <w:r w:rsidRPr="000C4CDD">
        <w:rPr>
          <w:rFonts w:eastAsia="Times New Roman" w:cs="Times New Roman"/>
          <w:szCs w:val="24"/>
        </w:rPr>
        <w:t xml:space="preserve">, </w:t>
      </w:r>
      <w:r>
        <w:rPr>
          <w:rFonts w:eastAsia="Times New Roman" w:cs="Times New Roman"/>
          <w:szCs w:val="24"/>
        </w:rPr>
        <w:t>πάρα πολύ σημαντικό».</w:t>
      </w:r>
      <w:r w:rsidRPr="004A66B1">
        <w:rPr>
          <w:rFonts w:eastAsia="Times New Roman"/>
          <w:szCs w:val="24"/>
        </w:rPr>
        <w:t xml:space="preserve"> Αυτό</w:t>
      </w:r>
      <w:r>
        <w:rPr>
          <w:rFonts w:eastAsia="Times New Roman"/>
          <w:szCs w:val="24"/>
        </w:rPr>
        <w:t>,</w:t>
      </w:r>
      <w:r w:rsidRPr="004A66B1">
        <w:rPr>
          <w:rFonts w:eastAsia="Times New Roman"/>
          <w:szCs w:val="24"/>
        </w:rPr>
        <w:t xml:space="preserve"> λοιπόν</w:t>
      </w:r>
      <w:r>
        <w:rPr>
          <w:rFonts w:eastAsia="Times New Roman"/>
          <w:szCs w:val="24"/>
        </w:rPr>
        <w:t>,</w:t>
      </w:r>
      <w:r w:rsidRPr="004A66B1">
        <w:rPr>
          <w:rFonts w:eastAsia="Times New Roman"/>
          <w:szCs w:val="24"/>
        </w:rPr>
        <w:t xml:space="preserve"> μπορεί να κάνει ο νόμος</w:t>
      </w:r>
      <w:r>
        <w:rPr>
          <w:rFonts w:eastAsia="Times New Roman"/>
          <w:szCs w:val="24"/>
        </w:rPr>
        <w:t>.</w:t>
      </w:r>
    </w:p>
    <w:p w14:paraId="38B9DD75" w14:textId="77777777" w:rsidR="00200609" w:rsidRDefault="002F7F27">
      <w:pPr>
        <w:spacing w:line="600" w:lineRule="auto"/>
        <w:ind w:firstLine="720"/>
        <w:jc w:val="both"/>
        <w:rPr>
          <w:rFonts w:eastAsia="Times New Roman"/>
          <w:szCs w:val="24"/>
        </w:rPr>
      </w:pPr>
      <w:r w:rsidRPr="003F64D9">
        <w:rPr>
          <w:rFonts w:eastAsia="Times New Roman"/>
          <w:color w:val="000000" w:themeColor="text1"/>
          <w:szCs w:val="24"/>
        </w:rPr>
        <w:t xml:space="preserve">Και κλείνοντας την εισαγωγή μου </w:t>
      </w:r>
      <w:r w:rsidRPr="003F64D9">
        <w:rPr>
          <w:rFonts w:eastAsia="Times New Roman"/>
          <w:color w:val="000000" w:themeColor="text1"/>
          <w:szCs w:val="24"/>
        </w:rPr>
        <w:t>-</w:t>
      </w:r>
      <w:r w:rsidRPr="003F64D9">
        <w:rPr>
          <w:rFonts w:eastAsia="Times New Roman"/>
          <w:color w:val="000000" w:themeColor="text1"/>
          <w:szCs w:val="24"/>
        </w:rPr>
        <w:t>επειδή προέρχομαι από το δικηγορικό σώμα</w:t>
      </w:r>
      <w:r w:rsidRPr="003F64D9">
        <w:rPr>
          <w:rFonts w:eastAsia="Times New Roman"/>
          <w:color w:val="000000" w:themeColor="text1"/>
          <w:szCs w:val="24"/>
        </w:rPr>
        <w:t>-</w:t>
      </w:r>
      <w:r w:rsidRPr="003F64D9">
        <w:rPr>
          <w:rFonts w:eastAsia="Times New Roman"/>
          <w:color w:val="000000" w:themeColor="text1"/>
          <w:szCs w:val="24"/>
        </w:rPr>
        <w:t xml:space="preserve"> και βλέποντας εδώ στην πρώτη σειρά τον αξιότιμο κ. Χριστόφορο Αργυρόπουλο, που και αυτός διακονεί από την πρώτη βαθμίδα επιστημοσύνης και αξιοσύνης στα ποινικά ακροατήρια, για να τιμήσω και το δικηγορικό σώμα πέραν των καθηγητών του </w:t>
      </w:r>
      <w:r w:rsidRPr="003F64D9">
        <w:rPr>
          <w:rFonts w:eastAsia="Times New Roman"/>
          <w:color w:val="000000" w:themeColor="text1"/>
          <w:szCs w:val="24"/>
        </w:rPr>
        <w:t>π</w:t>
      </w:r>
      <w:r w:rsidRPr="003F64D9">
        <w:rPr>
          <w:rFonts w:eastAsia="Times New Roman"/>
          <w:color w:val="000000" w:themeColor="text1"/>
          <w:szCs w:val="24"/>
        </w:rPr>
        <w:t xml:space="preserve">ανεπιστημίου και των </w:t>
      </w:r>
      <w:r w:rsidRPr="003F64D9">
        <w:rPr>
          <w:rFonts w:eastAsia="Times New Roman"/>
          <w:color w:val="000000" w:themeColor="text1"/>
          <w:szCs w:val="24"/>
        </w:rPr>
        <w:t xml:space="preserve">εφαρμοστών του </w:t>
      </w:r>
      <w:r w:rsidRPr="003F64D9">
        <w:rPr>
          <w:rFonts w:eastAsia="Times New Roman"/>
          <w:color w:val="000000" w:themeColor="text1"/>
          <w:szCs w:val="24"/>
        </w:rPr>
        <w:lastRenderedPageBreak/>
        <w:t>δικαίου</w:t>
      </w:r>
      <w:r w:rsidRPr="003F64D9">
        <w:rPr>
          <w:rFonts w:eastAsia="Times New Roman"/>
          <w:color w:val="000000" w:themeColor="text1"/>
          <w:szCs w:val="24"/>
        </w:rPr>
        <w:t>,</w:t>
      </w:r>
      <w:r w:rsidRPr="003F64D9">
        <w:rPr>
          <w:rFonts w:eastAsia="Times New Roman"/>
          <w:color w:val="000000" w:themeColor="text1"/>
          <w:szCs w:val="24"/>
        </w:rPr>
        <w:t xml:space="preserve"> </w:t>
      </w:r>
      <w:r>
        <w:rPr>
          <w:rFonts w:eastAsia="Times New Roman"/>
          <w:szCs w:val="24"/>
        </w:rPr>
        <w:t>που σ</w:t>
      </w:r>
      <w:r w:rsidRPr="004A66B1">
        <w:rPr>
          <w:rFonts w:eastAsia="Times New Roman"/>
          <w:szCs w:val="24"/>
        </w:rPr>
        <w:t>αφώς από το αντικείμενό τους έδειξαν τι μπορ</w:t>
      </w:r>
      <w:r>
        <w:rPr>
          <w:rFonts w:eastAsia="Times New Roman"/>
          <w:szCs w:val="24"/>
        </w:rPr>
        <w:t>ούν</w:t>
      </w:r>
      <w:r w:rsidRPr="004A66B1">
        <w:rPr>
          <w:rFonts w:eastAsia="Times New Roman"/>
          <w:szCs w:val="24"/>
        </w:rPr>
        <w:t xml:space="preserve"> </w:t>
      </w:r>
      <w:r>
        <w:rPr>
          <w:rFonts w:eastAsia="Times New Roman"/>
          <w:szCs w:val="24"/>
        </w:rPr>
        <w:t>να κάνουν</w:t>
      </w:r>
      <w:r w:rsidRPr="004A66B1">
        <w:rPr>
          <w:rFonts w:eastAsia="Times New Roman"/>
          <w:szCs w:val="24"/>
        </w:rPr>
        <w:t xml:space="preserve"> με τα σχέδια</w:t>
      </w:r>
      <w:r>
        <w:rPr>
          <w:rFonts w:eastAsia="Times New Roman"/>
          <w:szCs w:val="24"/>
        </w:rPr>
        <w:t>,</w:t>
      </w:r>
      <w:r w:rsidRPr="004A66B1">
        <w:rPr>
          <w:rFonts w:eastAsia="Times New Roman"/>
          <w:szCs w:val="24"/>
        </w:rPr>
        <w:t xml:space="preserve"> </w:t>
      </w:r>
      <w:r>
        <w:rPr>
          <w:rFonts w:eastAsia="Times New Roman"/>
          <w:szCs w:val="24"/>
        </w:rPr>
        <w:t xml:space="preserve">θα έλεγα, όπως λέει και ο </w:t>
      </w:r>
      <w:r>
        <w:rPr>
          <w:rFonts w:eastAsia="Times New Roman"/>
          <w:szCs w:val="24"/>
        </w:rPr>
        <w:t>Χένρι Ρόμπερτ</w:t>
      </w:r>
      <w:r w:rsidRPr="004A66B1">
        <w:rPr>
          <w:rFonts w:eastAsia="Times New Roman"/>
          <w:szCs w:val="24"/>
        </w:rPr>
        <w:t xml:space="preserve"> σε ένα βιβλίο</w:t>
      </w:r>
      <w:r>
        <w:rPr>
          <w:rFonts w:eastAsia="Times New Roman"/>
          <w:szCs w:val="24"/>
        </w:rPr>
        <w:t xml:space="preserve"> </w:t>
      </w:r>
      <w:r w:rsidRPr="004A66B1">
        <w:rPr>
          <w:rFonts w:eastAsia="Times New Roman"/>
          <w:szCs w:val="24"/>
        </w:rPr>
        <w:t>του</w:t>
      </w:r>
      <w:r>
        <w:rPr>
          <w:rFonts w:eastAsia="Times New Roman"/>
          <w:szCs w:val="24"/>
        </w:rPr>
        <w:t xml:space="preserve"> μικρό</w:t>
      </w:r>
      <w:r w:rsidRPr="004A66B1">
        <w:rPr>
          <w:rFonts w:eastAsia="Times New Roman"/>
          <w:szCs w:val="24"/>
        </w:rPr>
        <w:t xml:space="preserve"> </w:t>
      </w:r>
      <w:r>
        <w:rPr>
          <w:rFonts w:eastAsia="Times New Roman"/>
          <w:szCs w:val="24"/>
        </w:rPr>
        <w:t>«</w:t>
      </w:r>
      <w:r>
        <w:rPr>
          <w:rFonts w:eastAsia="Times New Roman"/>
          <w:szCs w:val="24"/>
        </w:rPr>
        <w:t>Ο σ</w:t>
      </w:r>
      <w:r w:rsidRPr="004A66B1">
        <w:rPr>
          <w:rFonts w:eastAsia="Times New Roman"/>
          <w:szCs w:val="24"/>
        </w:rPr>
        <w:t>υνήγορος</w:t>
      </w:r>
      <w:r>
        <w:rPr>
          <w:rFonts w:eastAsia="Times New Roman"/>
          <w:szCs w:val="24"/>
        </w:rPr>
        <w:t>» ότι</w:t>
      </w:r>
      <w:r w:rsidRPr="000C4CDD">
        <w:rPr>
          <w:rFonts w:eastAsia="Times New Roman"/>
          <w:szCs w:val="24"/>
        </w:rPr>
        <w:t>:</w:t>
      </w:r>
      <w:r w:rsidRPr="004A66B1">
        <w:rPr>
          <w:rFonts w:eastAsia="Times New Roman"/>
          <w:szCs w:val="24"/>
        </w:rPr>
        <w:t xml:space="preserve"> </w:t>
      </w:r>
      <w:r>
        <w:rPr>
          <w:rFonts w:eastAsia="Times New Roman"/>
          <w:szCs w:val="24"/>
        </w:rPr>
        <w:t>«</w:t>
      </w:r>
      <w:r w:rsidRPr="00F57477">
        <w:rPr>
          <w:rFonts w:eastAsia="Times New Roman"/>
          <w:szCs w:val="24"/>
        </w:rPr>
        <w:t xml:space="preserve">Το δικηγορικό σώμα είναι τόσο παλιό όσο και το δικαστικό, τόσο ευγενές </w:t>
      </w:r>
      <w:r w:rsidRPr="00F57477">
        <w:rPr>
          <w:rFonts w:eastAsia="Times New Roman"/>
          <w:szCs w:val="24"/>
        </w:rPr>
        <w:t>όσο και η αρετή και τόσο απαραίτητο όσο και η δικαιοσύνη».</w:t>
      </w:r>
    </w:p>
    <w:p w14:paraId="38B9DD76" w14:textId="77777777" w:rsidR="00200609" w:rsidRDefault="002F7F27">
      <w:pPr>
        <w:spacing w:line="600" w:lineRule="auto"/>
        <w:ind w:firstLine="720"/>
        <w:jc w:val="both"/>
        <w:rPr>
          <w:rFonts w:eastAsia="Times New Roman"/>
          <w:szCs w:val="24"/>
        </w:rPr>
      </w:pPr>
      <w:r w:rsidRPr="004A66B1">
        <w:rPr>
          <w:rFonts w:eastAsia="Times New Roman"/>
          <w:szCs w:val="24"/>
        </w:rPr>
        <w:t>Κυρίες και κύριοι συνάδελφοι</w:t>
      </w:r>
      <w:r>
        <w:rPr>
          <w:rFonts w:eastAsia="Times New Roman"/>
          <w:szCs w:val="24"/>
        </w:rPr>
        <w:t xml:space="preserve">, </w:t>
      </w:r>
      <w:r w:rsidRPr="004A66B1">
        <w:rPr>
          <w:rFonts w:eastAsia="Times New Roman"/>
          <w:szCs w:val="24"/>
        </w:rPr>
        <w:t xml:space="preserve">απαντώντας </w:t>
      </w:r>
      <w:r>
        <w:rPr>
          <w:rFonts w:eastAsia="Times New Roman"/>
          <w:szCs w:val="24"/>
        </w:rPr>
        <w:t>πριν στον κ. Λοβέρδο</w:t>
      </w:r>
      <w:r w:rsidRPr="004A66B1">
        <w:rPr>
          <w:rFonts w:eastAsia="Times New Roman"/>
          <w:szCs w:val="24"/>
        </w:rPr>
        <w:t xml:space="preserve"> για αυτή την πρωτοφανή </w:t>
      </w:r>
      <w:r>
        <w:rPr>
          <w:rFonts w:eastAsia="Times New Roman"/>
          <w:szCs w:val="24"/>
        </w:rPr>
        <w:t>καταφρονητική στάση</w:t>
      </w:r>
      <w:r w:rsidRPr="004A66B1">
        <w:rPr>
          <w:rFonts w:eastAsia="Times New Roman"/>
          <w:szCs w:val="24"/>
        </w:rPr>
        <w:t xml:space="preserve"> που επέδειξε απέναντι στους συναδέλφους της Πλειοψηφίας</w:t>
      </w:r>
      <w:r>
        <w:rPr>
          <w:rFonts w:eastAsia="Times New Roman"/>
          <w:szCs w:val="24"/>
        </w:rPr>
        <w:t>, καταλογίζοντάς τους</w:t>
      </w:r>
      <w:r w:rsidRPr="004A66B1">
        <w:rPr>
          <w:rFonts w:eastAsia="Times New Roman"/>
          <w:szCs w:val="24"/>
        </w:rPr>
        <w:t xml:space="preserve"> άγνοια και αδυν</w:t>
      </w:r>
      <w:r w:rsidRPr="004A66B1">
        <w:rPr>
          <w:rFonts w:eastAsia="Times New Roman"/>
          <w:szCs w:val="24"/>
        </w:rPr>
        <w:t xml:space="preserve">αμία κατανόησης των διατάξεων των δύο </w:t>
      </w:r>
      <w:r>
        <w:rPr>
          <w:rFonts w:eastAsia="Times New Roman"/>
          <w:szCs w:val="24"/>
        </w:rPr>
        <w:t>Ποινικών Κωδίκων, νομίζω είναι μι</w:t>
      </w:r>
      <w:r w:rsidRPr="004A66B1">
        <w:rPr>
          <w:rFonts w:eastAsia="Times New Roman"/>
          <w:szCs w:val="24"/>
        </w:rPr>
        <w:t>α βαρύτατη προσβολή</w:t>
      </w:r>
      <w:r>
        <w:rPr>
          <w:rFonts w:eastAsia="Times New Roman"/>
          <w:szCs w:val="24"/>
        </w:rPr>
        <w:t>,</w:t>
      </w:r>
      <w:r w:rsidRPr="004A66B1">
        <w:rPr>
          <w:rFonts w:eastAsia="Times New Roman"/>
          <w:szCs w:val="24"/>
        </w:rPr>
        <w:t xml:space="preserve"> όχι μόνο της προσωπικότητας των συναδέλφων</w:t>
      </w:r>
      <w:r>
        <w:rPr>
          <w:rFonts w:eastAsia="Times New Roman"/>
          <w:szCs w:val="24"/>
        </w:rPr>
        <w:t>, ιδίως των νομικών</w:t>
      </w:r>
      <w:r w:rsidRPr="004A66B1">
        <w:rPr>
          <w:rFonts w:eastAsia="Times New Roman"/>
          <w:szCs w:val="24"/>
        </w:rPr>
        <w:t xml:space="preserve"> </w:t>
      </w:r>
      <w:r>
        <w:rPr>
          <w:rFonts w:eastAsia="Times New Roman"/>
          <w:szCs w:val="24"/>
        </w:rPr>
        <w:t>και όλων των</w:t>
      </w:r>
      <w:r w:rsidRPr="004A66B1">
        <w:rPr>
          <w:rFonts w:eastAsia="Times New Roman"/>
          <w:szCs w:val="24"/>
        </w:rPr>
        <w:t xml:space="preserve"> συναδέλφων</w:t>
      </w:r>
      <w:r>
        <w:rPr>
          <w:rFonts w:eastAsia="Times New Roman"/>
          <w:szCs w:val="24"/>
        </w:rPr>
        <w:t>, αλλά και μι</w:t>
      </w:r>
      <w:r w:rsidRPr="004A66B1">
        <w:rPr>
          <w:rFonts w:eastAsia="Times New Roman"/>
          <w:szCs w:val="24"/>
        </w:rPr>
        <w:t>α βαριά προσβολή του κοινοβουλευτικού ήθους και της κοινοβουλευτικ</w:t>
      </w:r>
      <w:r w:rsidRPr="004A66B1">
        <w:rPr>
          <w:rFonts w:eastAsia="Times New Roman"/>
          <w:szCs w:val="24"/>
        </w:rPr>
        <w:t>ής τάξης και το επισημαίνω</w:t>
      </w:r>
      <w:r>
        <w:rPr>
          <w:rFonts w:eastAsia="Times New Roman"/>
          <w:szCs w:val="24"/>
        </w:rPr>
        <w:t>.</w:t>
      </w:r>
      <w:r w:rsidRPr="004A66B1">
        <w:rPr>
          <w:rFonts w:eastAsia="Times New Roman"/>
          <w:szCs w:val="24"/>
        </w:rPr>
        <w:t xml:space="preserve"> </w:t>
      </w:r>
    </w:p>
    <w:p w14:paraId="38B9DD77" w14:textId="77777777" w:rsidR="00200609" w:rsidRDefault="002F7F27">
      <w:pPr>
        <w:spacing w:line="600" w:lineRule="auto"/>
        <w:ind w:firstLine="720"/>
        <w:jc w:val="both"/>
        <w:rPr>
          <w:rFonts w:eastAsia="Times New Roman"/>
          <w:szCs w:val="24"/>
        </w:rPr>
      </w:pPr>
      <w:r w:rsidRPr="004A66B1">
        <w:rPr>
          <w:rFonts w:eastAsia="Times New Roman"/>
          <w:szCs w:val="24"/>
        </w:rPr>
        <w:t xml:space="preserve">Και </w:t>
      </w:r>
      <w:r>
        <w:rPr>
          <w:rFonts w:eastAsia="Times New Roman"/>
          <w:szCs w:val="24"/>
        </w:rPr>
        <w:t>το</w:t>
      </w:r>
      <w:r w:rsidRPr="004A66B1">
        <w:rPr>
          <w:rFonts w:eastAsia="Times New Roman"/>
          <w:szCs w:val="24"/>
        </w:rPr>
        <w:t xml:space="preserve"> επισημαίνω</w:t>
      </w:r>
      <w:r w:rsidRPr="00ED16F1">
        <w:rPr>
          <w:rFonts w:eastAsia="Times New Roman"/>
          <w:szCs w:val="24"/>
        </w:rPr>
        <w:t>,</w:t>
      </w:r>
      <w:r w:rsidRPr="004A66B1">
        <w:rPr>
          <w:rFonts w:eastAsia="Times New Roman"/>
          <w:szCs w:val="24"/>
        </w:rPr>
        <w:t xml:space="preserve"> γιατί </w:t>
      </w:r>
      <w:r>
        <w:rPr>
          <w:rFonts w:eastAsia="Times New Roman"/>
          <w:szCs w:val="24"/>
        </w:rPr>
        <w:t>π</w:t>
      </w:r>
      <w:r w:rsidRPr="004A66B1">
        <w:rPr>
          <w:rFonts w:eastAsia="Times New Roman"/>
          <w:szCs w:val="24"/>
        </w:rPr>
        <w:t>ροτιμ</w:t>
      </w:r>
      <w:r>
        <w:rPr>
          <w:rFonts w:eastAsia="Times New Roman"/>
          <w:szCs w:val="24"/>
        </w:rPr>
        <w:t>ά</w:t>
      </w:r>
      <w:r w:rsidRPr="004A66B1">
        <w:rPr>
          <w:rFonts w:eastAsia="Times New Roman"/>
          <w:szCs w:val="24"/>
        </w:rPr>
        <w:t xml:space="preserve"> αυτό</w:t>
      </w:r>
      <w:r>
        <w:rPr>
          <w:rFonts w:eastAsia="Times New Roman"/>
          <w:szCs w:val="24"/>
        </w:rPr>
        <w:t>ς</w:t>
      </w:r>
      <w:r w:rsidRPr="004A66B1">
        <w:rPr>
          <w:rFonts w:eastAsia="Times New Roman"/>
          <w:szCs w:val="24"/>
        </w:rPr>
        <w:t xml:space="preserve"> </w:t>
      </w:r>
      <w:r>
        <w:rPr>
          <w:rFonts w:eastAsia="Times New Roman"/>
          <w:szCs w:val="24"/>
        </w:rPr>
        <w:t>και το κόμμα του, όπ</w:t>
      </w:r>
      <w:r w:rsidRPr="004A66B1">
        <w:rPr>
          <w:rFonts w:eastAsia="Times New Roman"/>
          <w:szCs w:val="24"/>
        </w:rPr>
        <w:t>ως και το κόμμα της Αξιωματικής Αντιπολίτευσης</w:t>
      </w:r>
      <w:r>
        <w:rPr>
          <w:rFonts w:eastAsia="Times New Roman"/>
          <w:szCs w:val="24"/>
        </w:rPr>
        <w:t>,</w:t>
      </w:r>
      <w:r w:rsidRPr="00ED16F1">
        <w:rPr>
          <w:rFonts w:eastAsia="Times New Roman"/>
          <w:szCs w:val="24"/>
        </w:rPr>
        <w:t xml:space="preserve"> </w:t>
      </w:r>
      <w:r>
        <w:rPr>
          <w:rFonts w:eastAsia="Times New Roman"/>
          <w:szCs w:val="24"/>
        </w:rPr>
        <w:t>αντί</w:t>
      </w:r>
      <w:r w:rsidRPr="004A66B1">
        <w:rPr>
          <w:rFonts w:eastAsia="Times New Roman"/>
          <w:szCs w:val="24"/>
        </w:rPr>
        <w:t xml:space="preserve"> να </w:t>
      </w:r>
      <w:r>
        <w:rPr>
          <w:rFonts w:eastAsia="Times New Roman"/>
          <w:szCs w:val="24"/>
        </w:rPr>
        <w:t>έ</w:t>
      </w:r>
      <w:r w:rsidRPr="004A66B1">
        <w:rPr>
          <w:rFonts w:eastAsia="Times New Roman"/>
          <w:szCs w:val="24"/>
        </w:rPr>
        <w:t xml:space="preserve">ρθουν εδώ και να </w:t>
      </w:r>
      <w:r>
        <w:rPr>
          <w:rFonts w:eastAsia="Times New Roman"/>
          <w:szCs w:val="24"/>
        </w:rPr>
        <w:t xml:space="preserve">αναπτύξουμε </w:t>
      </w:r>
      <w:r w:rsidRPr="004A66B1">
        <w:rPr>
          <w:rFonts w:eastAsia="Times New Roman"/>
          <w:szCs w:val="24"/>
        </w:rPr>
        <w:t>ένα</w:t>
      </w:r>
      <w:r>
        <w:rPr>
          <w:rFonts w:eastAsia="Times New Roman"/>
          <w:szCs w:val="24"/>
        </w:rPr>
        <w:t>ν</w:t>
      </w:r>
      <w:r w:rsidRPr="004A66B1">
        <w:rPr>
          <w:rFonts w:eastAsia="Times New Roman"/>
          <w:szCs w:val="24"/>
        </w:rPr>
        <w:t xml:space="preserve"> διάλογο σε δύο </w:t>
      </w:r>
      <w:r>
        <w:rPr>
          <w:rFonts w:eastAsia="Times New Roman"/>
          <w:szCs w:val="24"/>
        </w:rPr>
        <w:t>εμβληματικού</w:t>
      </w:r>
      <w:r w:rsidRPr="004A66B1">
        <w:rPr>
          <w:rFonts w:eastAsia="Times New Roman"/>
          <w:szCs w:val="24"/>
        </w:rPr>
        <w:t xml:space="preserve"> χαρακτήρα </w:t>
      </w:r>
      <w:r>
        <w:rPr>
          <w:rFonts w:eastAsia="Times New Roman"/>
          <w:szCs w:val="24"/>
        </w:rPr>
        <w:t>θέματα, όπως είναι η σύσταση,</w:t>
      </w:r>
      <w:r w:rsidRPr="004A66B1">
        <w:rPr>
          <w:rFonts w:eastAsia="Times New Roman"/>
          <w:szCs w:val="24"/>
        </w:rPr>
        <w:t xml:space="preserve"> </w:t>
      </w:r>
      <w:r>
        <w:rPr>
          <w:rFonts w:eastAsia="Times New Roman"/>
          <w:szCs w:val="24"/>
        </w:rPr>
        <w:t xml:space="preserve">η </w:t>
      </w:r>
      <w:r w:rsidRPr="004A66B1">
        <w:rPr>
          <w:rFonts w:eastAsia="Times New Roman"/>
          <w:szCs w:val="24"/>
        </w:rPr>
        <w:t xml:space="preserve">συγκρότηση εξαρχής </w:t>
      </w:r>
      <w:r>
        <w:rPr>
          <w:rFonts w:eastAsia="Times New Roman"/>
          <w:szCs w:val="24"/>
        </w:rPr>
        <w:t>των δύο Ποινικών Κωδίκων,</w:t>
      </w:r>
      <w:r w:rsidRPr="004A66B1">
        <w:rPr>
          <w:rFonts w:eastAsia="Times New Roman"/>
          <w:szCs w:val="24"/>
        </w:rPr>
        <w:t xml:space="preserve"> που θα έλεγα</w:t>
      </w:r>
      <w:r>
        <w:rPr>
          <w:rFonts w:eastAsia="Times New Roman"/>
          <w:szCs w:val="24"/>
        </w:rPr>
        <w:t xml:space="preserve"> ότι</w:t>
      </w:r>
      <w:r w:rsidRPr="004A66B1">
        <w:rPr>
          <w:rFonts w:eastAsia="Times New Roman"/>
          <w:szCs w:val="24"/>
        </w:rPr>
        <w:t xml:space="preserve"> θα είναι </w:t>
      </w:r>
      <w:r>
        <w:rPr>
          <w:rFonts w:eastAsia="Times New Roman"/>
          <w:szCs w:val="24"/>
        </w:rPr>
        <w:lastRenderedPageBreak/>
        <w:t>η</w:t>
      </w:r>
      <w:r w:rsidRPr="004A66B1">
        <w:rPr>
          <w:rFonts w:eastAsia="Times New Roman"/>
          <w:szCs w:val="24"/>
        </w:rPr>
        <w:t xml:space="preserve"> αποθέωση τ</w:t>
      </w:r>
      <w:r>
        <w:rPr>
          <w:rFonts w:eastAsia="Times New Roman"/>
          <w:szCs w:val="24"/>
        </w:rPr>
        <w:t>ου κοινοβουλευτικού και πολιτικού</w:t>
      </w:r>
      <w:r w:rsidRPr="004A66B1">
        <w:rPr>
          <w:rFonts w:eastAsia="Times New Roman"/>
          <w:szCs w:val="24"/>
        </w:rPr>
        <w:t xml:space="preserve"> βίο</w:t>
      </w:r>
      <w:r>
        <w:rPr>
          <w:rFonts w:eastAsia="Times New Roman"/>
          <w:szCs w:val="24"/>
        </w:rPr>
        <w:t>υ</w:t>
      </w:r>
      <w:r w:rsidRPr="004A66B1">
        <w:rPr>
          <w:rFonts w:eastAsia="Times New Roman"/>
          <w:szCs w:val="24"/>
        </w:rPr>
        <w:t xml:space="preserve"> και το</w:t>
      </w:r>
      <w:r>
        <w:rPr>
          <w:rFonts w:eastAsia="Times New Roman"/>
          <w:szCs w:val="24"/>
        </w:rPr>
        <w:t>υ</w:t>
      </w:r>
      <w:r w:rsidRPr="004A66B1">
        <w:rPr>
          <w:rFonts w:eastAsia="Times New Roman"/>
          <w:szCs w:val="24"/>
        </w:rPr>
        <w:t xml:space="preserve"> </w:t>
      </w:r>
      <w:r>
        <w:rPr>
          <w:rFonts w:eastAsia="Times New Roman"/>
          <w:szCs w:val="24"/>
        </w:rPr>
        <w:t>νομικού</w:t>
      </w:r>
      <w:r w:rsidRPr="004A66B1">
        <w:rPr>
          <w:rFonts w:eastAsia="Times New Roman"/>
          <w:szCs w:val="24"/>
        </w:rPr>
        <w:t xml:space="preserve"> </w:t>
      </w:r>
      <w:r>
        <w:rPr>
          <w:rFonts w:eastAsia="Times New Roman"/>
          <w:szCs w:val="24"/>
        </w:rPr>
        <w:t>β</w:t>
      </w:r>
      <w:r w:rsidRPr="004A66B1">
        <w:rPr>
          <w:rFonts w:eastAsia="Times New Roman"/>
          <w:szCs w:val="24"/>
        </w:rPr>
        <w:t>εβαίως</w:t>
      </w:r>
      <w:r>
        <w:rPr>
          <w:rFonts w:eastAsia="Times New Roman"/>
          <w:szCs w:val="24"/>
        </w:rPr>
        <w:t>,</w:t>
      </w:r>
      <w:r w:rsidRPr="004A66B1">
        <w:rPr>
          <w:rFonts w:eastAsia="Times New Roman"/>
          <w:szCs w:val="24"/>
        </w:rPr>
        <w:t xml:space="preserve"> προτιμούν έξω από τις Αίθουσες να </w:t>
      </w:r>
      <w:r>
        <w:rPr>
          <w:rFonts w:eastAsia="Times New Roman"/>
          <w:szCs w:val="24"/>
        </w:rPr>
        <w:t xml:space="preserve">περιδιαβαίνουν ανά δευτερόλεπτο, </w:t>
      </w:r>
      <w:r w:rsidRPr="004A66B1">
        <w:rPr>
          <w:rFonts w:eastAsia="Times New Roman"/>
          <w:szCs w:val="24"/>
        </w:rPr>
        <w:t>ανά λεπτό</w:t>
      </w:r>
      <w:r>
        <w:rPr>
          <w:rFonts w:eastAsia="Times New Roman"/>
          <w:szCs w:val="24"/>
        </w:rPr>
        <w:t>,</w:t>
      </w:r>
      <w:r w:rsidRPr="004A66B1">
        <w:rPr>
          <w:rFonts w:eastAsia="Times New Roman"/>
          <w:szCs w:val="24"/>
        </w:rPr>
        <w:t xml:space="preserve"> όλα τα </w:t>
      </w:r>
      <w:r>
        <w:rPr>
          <w:rFonts w:eastAsia="Times New Roman"/>
          <w:szCs w:val="24"/>
        </w:rPr>
        <w:t>ραδιόφωνα και τις τηλεορ</w:t>
      </w:r>
      <w:r>
        <w:rPr>
          <w:rFonts w:eastAsia="Times New Roman"/>
          <w:szCs w:val="24"/>
        </w:rPr>
        <w:t>άσεις</w:t>
      </w:r>
      <w:r w:rsidRPr="004A66B1">
        <w:rPr>
          <w:rFonts w:eastAsia="Times New Roman"/>
          <w:szCs w:val="24"/>
        </w:rPr>
        <w:t xml:space="preserve"> και </w:t>
      </w:r>
      <w:r>
        <w:rPr>
          <w:rFonts w:eastAsia="Times New Roman"/>
          <w:szCs w:val="24"/>
        </w:rPr>
        <w:t>τ</w:t>
      </w:r>
      <w:r w:rsidRPr="004A66B1">
        <w:rPr>
          <w:rFonts w:eastAsia="Times New Roman"/>
          <w:szCs w:val="24"/>
        </w:rPr>
        <w:t xml:space="preserve">α μέσα ενημέρωσης </w:t>
      </w:r>
      <w:r>
        <w:rPr>
          <w:rFonts w:eastAsia="Times New Roman"/>
          <w:szCs w:val="24"/>
        </w:rPr>
        <w:t>και τις</w:t>
      </w:r>
      <w:r w:rsidRPr="004A66B1">
        <w:rPr>
          <w:rFonts w:eastAsia="Times New Roman"/>
          <w:szCs w:val="24"/>
        </w:rPr>
        <w:t xml:space="preserve"> εφημερίδ</w:t>
      </w:r>
      <w:r>
        <w:rPr>
          <w:rFonts w:eastAsia="Times New Roman"/>
          <w:szCs w:val="24"/>
        </w:rPr>
        <w:t>ε</w:t>
      </w:r>
      <w:r w:rsidRPr="004A66B1">
        <w:rPr>
          <w:rFonts w:eastAsia="Times New Roman"/>
          <w:szCs w:val="24"/>
        </w:rPr>
        <w:t>ς και να καταγγέλλουν</w:t>
      </w:r>
      <w:r>
        <w:rPr>
          <w:rFonts w:eastAsia="Times New Roman"/>
          <w:szCs w:val="24"/>
        </w:rPr>
        <w:t>,</w:t>
      </w:r>
      <w:r w:rsidRPr="004A66B1">
        <w:rPr>
          <w:rFonts w:eastAsia="Times New Roman"/>
          <w:szCs w:val="24"/>
        </w:rPr>
        <w:t xml:space="preserve"> λέει</w:t>
      </w:r>
      <w:r>
        <w:rPr>
          <w:rFonts w:eastAsia="Times New Roman"/>
          <w:szCs w:val="24"/>
        </w:rPr>
        <w:t>,</w:t>
      </w:r>
      <w:r w:rsidRPr="004A66B1">
        <w:rPr>
          <w:rFonts w:eastAsia="Times New Roman"/>
          <w:szCs w:val="24"/>
        </w:rPr>
        <w:t xml:space="preserve"> </w:t>
      </w:r>
      <w:r>
        <w:rPr>
          <w:rFonts w:eastAsia="Times New Roman"/>
          <w:szCs w:val="24"/>
        </w:rPr>
        <w:t>την Πλειοψηφία,</w:t>
      </w:r>
      <w:r w:rsidRPr="004A66B1">
        <w:rPr>
          <w:rFonts w:eastAsia="Times New Roman"/>
          <w:szCs w:val="24"/>
        </w:rPr>
        <w:t xml:space="preserve"> γιατί προχωράει στην ψήφιση των </w:t>
      </w:r>
      <w:r>
        <w:rPr>
          <w:rFonts w:eastAsia="Times New Roman"/>
          <w:szCs w:val="24"/>
        </w:rPr>
        <w:t>κ</w:t>
      </w:r>
      <w:r>
        <w:rPr>
          <w:rFonts w:eastAsia="Times New Roman"/>
          <w:szCs w:val="24"/>
        </w:rPr>
        <w:t>ωδίκων, μ</w:t>
      </w:r>
      <w:r w:rsidRPr="004A66B1">
        <w:rPr>
          <w:rFonts w:eastAsia="Times New Roman"/>
          <w:szCs w:val="24"/>
        </w:rPr>
        <w:t>άλιστα αφήνοντας σοβαρούς υπαινιγμούς</w:t>
      </w:r>
      <w:r>
        <w:rPr>
          <w:rFonts w:eastAsia="Times New Roman"/>
          <w:szCs w:val="24"/>
        </w:rPr>
        <w:t>,</w:t>
      </w:r>
      <w:r w:rsidRPr="004A66B1">
        <w:rPr>
          <w:rFonts w:eastAsia="Times New Roman"/>
          <w:szCs w:val="24"/>
        </w:rPr>
        <w:t xml:space="preserve"> βαρύτατους και </w:t>
      </w:r>
      <w:r>
        <w:rPr>
          <w:rFonts w:eastAsia="Times New Roman"/>
          <w:szCs w:val="24"/>
        </w:rPr>
        <w:t>για τα μέλη των</w:t>
      </w:r>
      <w:r w:rsidRPr="004A66B1">
        <w:rPr>
          <w:rFonts w:eastAsia="Times New Roman"/>
          <w:szCs w:val="24"/>
        </w:rPr>
        <w:t xml:space="preserve"> </w:t>
      </w:r>
      <w:r w:rsidRPr="004A66B1">
        <w:rPr>
          <w:rFonts w:eastAsia="Times New Roman"/>
          <w:szCs w:val="24"/>
        </w:rPr>
        <w:t xml:space="preserve">παρασκευαστών </w:t>
      </w:r>
      <w:r>
        <w:rPr>
          <w:rFonts w:eastAsia="Times New Roman"/>
          <w:szCs w:val="24"/>
        </w:rPr>
        <w:t>επιτροπών</w:t>
      </w:r>
      <w:r>
        <w:rPr>
          <w:rFonts w:eastAsia="Times New Roman"/>
          <w:szCs w:val="24"/>
        </w:rPr>
        <w:t>, λ</w:t>
      </w:r>
      <w:r w:rsidRPr="004A66B1">
        <w:rPr>
          <w:rFonts w:eastAsia="Times New Roman"/>
          <w:szCs w:val="24"/>
        </w:rPr>
        <w:t>έγοντάς τους ότι υποτάχτηκα</w:t>
      </w:r>
      <w:r w:rsidRPr="004A66B1">
        <w:rPr>
          <w:rFonts w:eastAsia="Times New Roman"/>
          <w:szCs w:val="24"/>
        </w:rPr>
        <w:t xml:space="preserve">ν δήθεν </w:t>
      </w:r>
      <w:r>
        <w:rPr>
          <w:rFonts w:eastAsia="Times New Roman"/>
          <w:szCs w:val="24"/>
        </w:rPr>
        <w:t>σ</w:t>
      </w:r>
      <w:r w:rsidRPr="004A66B1">
        <w:rPr>
          <w:rFonts w:eastAsia="Times New Roman"/>
          <w:szCs w:val="24"/>
        </w:rPr>
        <w:t>τις διαθέσεις σκοπιμότητας και ταπεινού χαρακτήρα του κυβερνητικού κόμματος</w:t>
      </w:r>
      <w:r>
        <w:rPr>
          <w:rFonts w:eastAsia="Times New Roman"/>
          <w:szCs w:val="24"/>
        </w:rPr>
        <w:t>, δηλαδή</w:t>
      </w:r>
      <w:r w:rsidRPr="004A66B1">
        <w:rPr>
          <w:rFonts w:eastAsia="Times New Roman"/>
          <w:szCs w:val="24"/>
        </w:rPr>
        <w:t xml:space="preserve"> του ΣΥΡΙΖΑ</w:t>
      </w:r>
      <w:r>
        <w:rPr>
          <w:rFonts w:eastAsia="Times New Roman"/>
          <w:szCs w:val="24"/>
        </w:rPr>
        <w:t>.</w:t>
      </w:r>
    </w:p>
    <w:p w14:paraId="38B9DD78" w14:textId="77777777" w:rsidR="00200609" w:rsidRDefault="002F7F27">
      <w:pPr>
        <w:spacing w:line="600" w:lineRule="auto"/>
        <w:ind w:firstLine="720"/>
        <w:jc w:val="both"/>
        <w:rPr>
          <w:rFonts w:eastAsia="Times New Roman"/>
          <w:szCs w:val="24"/>
        </w:rPr>
      </w:pPr>
      <w:r>
        <w:rPr>
          <w:rFonts w:eastAsia="Times New Roman"/>
          <w:szCs w:val="24"/>
        </w:rPr>
        <w:t>Λ</w:t>
      </w:r>
      <w:r w:rsidRPr="00C015D3">
        <w:rPr>
          <w:rFonts w:eastAsia="Times New Roman"/>
          <w:szCs w:val="24"/>
        </w:rPr>
        <w:t xml:space="preserve">ένε </w:t>
      </w:r>
      <w:r>
        <w:rPr>
          <w:rFonts w:eastAsia="Times New Roman"/>
          <w:szCs w:val="24"/>
        </w:rPr>
        <w:t>α</w:t>
      </w:r>
      <w:r w:rsidRPr="00C015D3">
        <w:rPr>
          <w:rFonts w:eastAsia="Times New Roman"/>
          <w:szCs w:val="24"/>
        </w:rPr>
        <w:t xml:space="preserve">κριβώς τα ίδια </w:t>
      </w:r>
      <w:r>
        <w:rPr>
          <w:rFonts w:eastAsia="Times New Roman"/>
          <w:szCs w:val="24"/>
        </w:rPr>
        <w:t xml:space="preserve">με </w:t>
      </w:r>
      <w:r w:rsidRPr="00C015D3">
        <w:rPr>
          <w:rFonts w:eastAsia="Times New Roman"/>
          <w:szCs w:val="24"/>
        </w:rPr>
        <w:t xml:space="preserve">όσα </w:t>
      </w:r>
      <w:r>
        <w:rPr>
          <w:rFonts w:eastAsia="Times New Roman"/>
          <w:szCs w:val="24"/>
        </w:rPr>
        <w:t>έλεγαν</w:t>
      </w:r>
      <w:r w:rsidRPr="00C015D3">
        <w:rPr>
          <w:rFonts w:eastAsia="Times New Roman"/>
          <w:szCs w:val="24"/>
        </w:rPr>
        <w:t xml:space="preserve"> πριν από ένα</w:t>
      </w:r>
      <w:r>
        <w:rPr>
          <w:rFonts w:eastAsia="Times New Roman"/>
          <w:szCs w:val="24"/>
        </w:rPr>
        <w:t>ν</w:t>
      </w:r>
      <w:r w:rsidRPr="00C015D3">
        <w:rPr>
          <w:rFonts w:eastAsia="Times New Roman"/>
          <w:szCs w:val="24"/>
        </w:rPr>
        <w:t xml:space="preserve"> </w:t>
      </w:r>
      <w:r>
        <w:rPr>
          <w:rFonts w:eastAsia="Times New Roman"/>
          <w:szCs w:val="24"/>
        </w:rPr>
        <w:t xml:space="preserve">ή </w:t>
      </w:r>
      <w:r w:rsidRPr="00C015D3">
        <w:rPr>
          <w:rFonts w:eastAsia="Times New Roman"/>
          <w:szCs w:val="24"/>
        </w:rPr>
        <w:t>δύο μήνες για το σύνολο των δικαστικών λειτουργών που ασχολούντα</w:t>
      </w:r>
      <w:r>
        <w:rPr>
          <w:rFonts w:eastAsia="Times New Roman"/>
          <w:szCs w:val="24"/>
        </w:rPr>
        <w:t>ν</w:t>
      </w:r>
      <w:r w:rsidRPr="00C015D3">
        <w:rPr>
          <w:rFonts w:eastAsia="Times New Roman"/>
          <w:szCs w:val="24"/>
        </w:rPr>
        <w:t xml:space="preserve"> με υποθέσεις που έστ</w:t>
      </w:r>
      <w:r>
        <w:rPr>
          <w:rFonts w:eastAsia="Times New Roman"/>
          <w:szCs w:val="24"/>
        </w:rPr>
        <w:t>ελνε</w:t>
      </w:r>
      <w:r w:rsidRPr="00C015D3">
        <w:rPr>
          <w:rFonts w:eastAsia="Times New Roman"/>
          <w:szCs w:val="24"/>
        </w:rPr>
        <w:t xml:space="preserve"> η </w:t>
      </w:r>
      <w:r>
        <w:rPr>
          <w:rFonts w:eastAsia="Times New Roman"/>
          <w:szCs w:val="24"/>
        </w:rPr>
        <w:t xml:space="preserve">Βουλή </w:t>
      </w:r>
      <w:r w:rsidRPr="00C015D3">
        <w:rPr>
          <w:rFonts w:eastAsia="Times New Roman"/>
          <w:szCs w:val="24"/>
        </w:rPr>
        <w:t xml:space="preserve">στη </w:t>
      </w:r>
      <w:r>
        <w:rPr>
          <w:rFonts w:eastAsia="Times New Roman"/>
          <w:szCs w:val="24"/>
        </w:rPr>
        <w:t>δ</w:t>
      </w:r>
      <w:r w:rsidRPr="00C015D3">
        <w:rPr>
          <w:rFonts w:eastAsia="Times New Roman"/>
          <w:szCs w:val="24"/>
        </w:rPr>
        <w:t>ικαιοσύνη</w:t>
      </w:r>
      <w:r>
        <w:rPr>
          <w:rFonts w:eastAsia="Times New Roman"/>
          <w:szCs w:val="24"/>
        </w:rPr>
        <w:t>.</w:t>
      </w:r>
      <w:r w:rsidRPr="00C015D3">
        <w:rPr>
          <w:rFonts w:eastAsia="Times New Roman"/>
          <w:szCs w:val="24"/>
        </w:rPr>
        <w:t xml:space="preserve"> </w:t>
      </w:r>
      <w:r>
        <w:rPr>
          <w:rFonts w:eastAsia="Times New Roman"/>
          <w:szCs w:val="24"/>
        </w:rPr>
        <w:t>Ε</w:t>
      </w:r>
      <w:r w:rsidRPr="00C015D3">
        <w:rPr>
          <w:rFonts w:eastAsia="Times New Roman"/>
          <w:szCs w:val="24"/>
        </w:rPr>
        <w:t xml:space="preserve">ίναι ακριβώς </w:t>
      </w:r>
      <w:r>
        <w:rPr>
          <w:rFonts w:eastAsia="Times New Roman"/>
          <w:szCs w:val="24"/>
        </w:rPr>
        <w:t xml:space="preserve">η </w:t>
      </w:r>
      <w:r w:rsidRPr="00C015D3">
        <w:rPr>
          <w:rFonts w:eastAsia="Times New Roman"/>
          <w:szCs w:val="24"/>
        </w:rPr>
        <w:t xml:space="preserve">ίδια </w:t>
      </w:r>
      <w:r>
        <w:rPr>
          <w:rFonts w:eastAsia="Times New Roman"/>
          <w:szCs w:val="24"/>
        </w:rPr>
        <w:t xml:space="preserve">επιχειρηματολογία, το ίδιο αφήγημα, </w:t>
      </w:r>
      <w:r w:rsidRPr="00C015D3">
        <w:rPr>
          <w:rFonts w:eastAsia="Times New Roman"/>
          <w:szCs w:val="24"/>
        </w:rPr>
        <w:t xml:space="preserve">το οποίο το καταγγέλλω και μακριά από </w:t>
      </w:r>
      <w:r>
        <w:rPr>
          <w:rFonts w:eastAsia="Times New Roman"/>
          <w:szCs w:val="24"/>
        </w:rPr>
        <w:t>εμάς,</w:t>
      </w:r>
      <w:r w:rsidRPr="00C015D3">
        <w:rPr>
          <w:rFonts w:eastAsia="Times New Roman"/>
          <w:szCs w:val="24"/>
        </w:rPr>
        <w:t xml:space="preserve"> τουλάχιστον από τους </w:t>
      </w:r>
      <w:r>
        <w:rPr>
          <w:rFonts w:eastAsia="Times New Roman"/>
          <w:szCs w:val="24"/>
        </w:rPr>
        <w:t>Β</w:t>
      </w:r>
      <w:r w:rsidRPr="00C015D3">
        <w:rPr>
          <w:rFonts w:eastAsia="Times New Roman"/>
          <w:szCs w:val="24"/>
        </w:rPr>
        <w:t>ουλευτές του ΣΥΡΙΖΑ</w:t>
      </w:r>
      <w:r>
        <w:rPr>
          <w:rFonts w:eastAsia="Times New Roman"/>
          <w:szCs w:val="24"/>
        </w:rPr>
        <w:t xml:space="preserve">. Άλλωστε, θα έλεγα και μακριά </w:t>
      </w:r>
      <w:r w:rsidRPr="00C015D3">
        <w:rPr>
          <w:rFonts w:eastAsia="Times New Roman"/>
          <w:szCs w:val="24"/>
        </w:rPr>
        <w:t xml:space="preserve">από τους ανθρώπους της </w:t>
      </w:r>
      <w:r>
        <w:rPr>
          <w:rFonts w:eastAsia="Times New Roman"/>
          <w:szCs w:val="24"/>
        </w:rPr>
        <w:t>νομικής επιστήμης, γ</w:t>
      </w:r>
      <w:r w:rsidRPr="00C015D3">
        <w:rPr>
          <w:rFonts w:eastAsia="Times New Roman"/>
          <w:szCs w:val="24"/>
        </w:rPr>
        <w:t xml:space="preserve">ιατί η νομική επιστήμη </w:t>
      </w:r>
      <w:proofErr w:type="spellStart"/>
      <w:r>
        <w:rPr>
          <w:rFonts w:eastAsia="Times New Roman"/>
          <w:szCs w:val="24"/>
        </w:rPr>
        <w:t>κ</w:t>
      </w:r>
      <w:r>
        <w:rPr>
          <w:rFonts w:eastAsia="Times New Roman"/>
          <w:szCs w:val="24"/>
        </w:rPr>
        <w:t>αταυγάζεται</w:t>
      </w:r>
      <w:proofErr w:type="spellEnd"/>
      <w:r w:rsidRPr="00C015D3">
        <w:rPr>
          <w:rFonts w:eastAsia="Times New Roman"/>
          <w:szCs w:val="24"/>
        </w:rPr>
        <w:t xml:space="preserve"> όταν υπάρχει ένας αέναος διάλογος</w:t>
      </w:r>
      <w:r>
        <w:rPr>
          <w:rFonts w:eastAsia="Times New Roman"/>
          <w:szCs w:val="24"/>
        </w:rPr>
        <w:t>.</w:t>
      </w:r>
      <w:r w:rsidRPr="00C015D3">
        <w:rPr>
          <w:rFonts w:eastAsia="Times New Roman"/>
          <w:szCs w:val="24"/>
        </w:rPr>
        <w:t xml:space="preserve"> Άλλωστε</w:t>
      </w:r>
      <w:r>
        <w:rPr>
          <w:rFonts w:eastAsia="Times New Roman"/>
          <w:szCs w:val="24"/>
        </w:rPr>
        <w:t>,</w:t>
      </w:r>
      <w:r w:rsidRPr="00C015D3">
        <w:rPr>
          <w:rFonts w:eastAsia="Times New Roman"/>
          <w:szCs w:val="24"/>
        </w:rPr>
        <w:t xml:space="preserve"> γνωρίζουμε τη φράση </w:t>
      </w:r>
      <w:proofErr w:type="spellStart"/>
      <w:r>
        <w:rPr>
          <w:rFonts w:eastAsia="Times New Roman"/>
          <w:szCs w:val="24"/>
          <w:lang w:val="en-US"/>
        </w:rPr>
        <w:t>audi</w:t>
      </w:r>
      <w:proofErr w:type="spellEnd"/>
      <w:r w:rsidRPr="00550C4E">
        <w:rPr>
          <w:rFonts w:eastAsia="Times New Roman"/>
          <w:szCs w:val="24"/>
        </w:rPr>
        <w:t xml:space="preserve"> </w:t>
      </w:r>
      <w:proofErr w:type="spellStart"/>
      <w:r>
        <w:rPr>
          <w:rFonts w:eastAsia="Times New Roman"/>
          <w:szCs w:val="24"/>
          <w:lang w:val="en-US"/>
        </w:rPr>
        <w:t>alteram</w:t>
      </w:r>
      <w:proofErr w:type="spellEnd"/>
      <w:r w:rsidRPr="00550C4E">
        <w:rPr>
          <w:rFonts w:eastAsia="Times New Roman"/>
          <w:szCs w:val="24"/>
        </w:rPr>
        <w:t xml:space="preserve"> </w:t>
      </w:r>
      <w:proofErr w:type="spellStart"/>
      <w:r>
        <w:rPr>
          <w:rFonts w:eastAsia="Times New Roman"/>
          <w:szCs w:val="24"/>
          <w:lang w:val="en-US"/>
        </w:rPr>
        <w:t>partem</w:t>
      </w:r>
      <w:proofErr w:type="spellEnd"/>
      <w:r w:rsidRPr="000601CA">
        <w:rPr>
          <w:rFonts w:eastAsia="Times New Roman"/>
          <w:szCs w:val="24"/>
        </w:rPr>
        <w:t xml:space="preserve"> </w:t>
      </w:r>
      <w:r>
        <w:rPr>
          <w:rFonts w:eastAsia="Times New Roman"/>
          <w:szCs w:val="24"/>
        </w:rPr>
        <w:t>ή «</w:t>
      </w:r>
      <w:r w:rsidRPr="000601CA">
        <w:rPr>
          <w:rFonts w:eastAsia="Times New Roman"/>
          <w:szCs w:val="24"/>
        </w:rPr>
        <w:t xml:space="preserve">πάντα χάριν ενδέχεται </w:t>
      </w:r>
      <w:r w:rsidRPr="000601CA">
        <w:rPr>
          <w:rFonts w:eastAsia="Times New Roman"/>
          <w:szCs w:val="24"/>
        </w:rPr>
        <w:lastRenderedPageBreak/>
        <w:t>και άλλως έχειν</w:t>
      </w:r>
      <w:r>
        <w:rPr>
          <w:rFonts w:eastAsia="Times New Roman"/>
          <w:szCs w:val="24"/>
        </w:rPr>
        <w:t>»</w:t>
      </w:r>
      <w:r w:rsidRPr="00C015D3">
        <w:rPr>
          <w:rFonts w:eastAsia="Times New Roman"/>
          <w:szCs w:val="24"/>
        </w:rPr>
        <w:t xml:space="preserve"> </w:t>
      </w:r>
      <w:r>
        <w:rPr>
          <w:rFonts w:eastAsia="Times New Roman"/>
          <w:szCs w:val="24"/>
        </w:rPr>
        <w:t xml:space="preserve">ή τα έχει κάνει κομμάτια που αποτελούν τη βάση, </w:t>
      </w:r>
      <w:r w:rsidRPr="00C015D3">
        <w:rPr>
          <w:rFonts w:eastAsia="Times New Roman"/>
          <w:szCs w:val="24"/>
        </w:rPr>
        <w:t>τη ρίζα</w:t>
      </w:r>
      <w:r>
        <w:rPr>
          <w:rFonts w:eastAsia="Times New Roman"/>
          <w:szCs w:val="24"/>
        </w:rPr>
        <w:t xml:space="preserve">, τη ραχοκοκαλιά </w:t>
      </w:r>
      <w:r w:rsidRPr="00C015D3">
        <w:rPr>
          <w:rFonts w:eastAsia="Times New Roman"/>
          <w:szCs w:val="24"/>
        </w:rPr>
        <w:t xml:space="preserve">της ποινικής επιστήμης </w:t>
      </w:r>
      <w:r>
        <w:rPr>
          <w:rFonts w:eastAsia="Times New Roman"/>
          <w:szCs w:val="24"/>
        </w:rPr>
        <w:t xml:space="preserve">διεθνώς </w:t>
      </w:r>
      <w:r w:rsidRPr="00C015D3">
        <w:rPr>
          <w:rFonts w:eastAsia="Times New Roman"/>
          <w:szCs w:val="24"/>
        </w:rPr>
        <w:t>και στη χώρα μα</w:t>
      </w:r>
      <w:r w:rsidRPr="00C015D3">
        <w:rPr>
          <w:rFonts w:eastAsia="Times New Roman"/>
          <w:szCs w:val="24"/>
        </w:rPr>
        <w:t>ς βεβαίω</w:t>
      </w:r>
      <w:r>
        <w:rPr>
          <w:rFonts w:eastAsia="Times New Roman"/>
          <w:szCs w:val="24"/>
        </w:rPr>
        <w:t>ς.</w:t>
      </w:r>
      <w:r w:rsidRPr="00C015D3">
        <w:rPr>
          <w:rFonts w:eastAsia="Times New Roman"/>
          <w:szCs w:val="24"/>
        </w:rPr>
        <w:t xml:space="preserve"> </w:t>
      </w:r>
      <w:r>
        <w:rPr>
          <w:rFonts w:eastAsia="Times New Roman"/>
          <w:szCs w:val="24"/>
        </w:rPr>
        <w:t>Ή αν</w:t>
      </w:r>
      <w:r w:rsidRPr="00C015D3">
        <w:rPr>
          <w:rFonts w:eastAsia="Times New Roman"/>
          <w:szCs w:val="24"/>
        </w:rPr>
        <w:t xml:space="preserve"> θέλετε τη φράση του Ηρ</w:t>
      </w:r>
      <w:r>
        <w:rPr>
          <w:rFonts w:eastAsia="Times New Roman"/>
          <w:szCs w:val="24"/>
        </w:rPr>
        <w:t>άκλειτου «</w:t>
      </w:r>
      <w:r w:rsidRPr="00D06FA0">
        <w:rPr>
          <w:rFonts w:eastAsia="Times New Roman"/>
          <w:szCs w:val="24"/>
        </w:rPr>
        <w:t xml:space="preserve">εκ των διαφερόντων καλλίστην </w:t>
      </w:r>
      <w:proofErr w:type="spellStart"/>
      <w:r w:rsidRPr="00D06FA0">
        <w:rPr>
          <w:rFonts w:eastAsia="Times New Roman"/>
          <w:szCs w:val="24"/>
        </w:rPr>
        <w:t>αρμονίαν</w:t>
      </w:r>
      <w:proofErr w:type="spellEnd"/>
      <w:r>
        <w:rPr>
          <w:rFonts w:eastAsia="Times New Roman"/>
          <w:szCs w:val="24"/>
        </w:rPr>
        <w:t>».</w:t>
      </w:r>
    </w:p>
    <w:p w14:paraId="38B9DD79" w14:textId="77777777" w:rsidR="00200609" w:rsidRDefault="002F7F27">
      <w:pPr>
        <w:spacing w:line="600" w:lineRule="auto"/>
        <w:ind w:firstLine="720"/>
        <w:jc w:val="both"/>
        <w:rPr>
          <w:rFonts w:eastAsia="Times New Roman"/>
          <w:szCs w:val="24"/>
        </w:rPr>
      </w:pPr>
      <w:r>
        <w:rPr>
          <w:rFonts w:eastAsia="Times New Roman"/>
          <w:szCs w:val="24"/>
        </w:rPr>
        <w:t>Δ</w:t>
      </w:r>
      <w:r w:rsidRPr="00C015D3">
        <w:rPr>
          <w:rFonts w:eastAsia="Times New Roman"/>
          <w:szCs w:val="24"/>
        </w:rPr>
        <w:t xml:space="preserve">εν μπορούμε </w:t>
      </w:r>
      <w:r>
        <w:rPr>
          <w:rFonts w:eastAsia="Times New Roman"/>
          <w:szCs w:val="24"/>
        </w:rPr>
        <w:t>ε</w:t>
      </w:r>
      <w:r w:rsidRPr="00C015D3">
        <w:rPr>
          <w:rFonts w:eastAsia="Times New Roman"/>
          <w:szCs w:val="24"/>
        </w:rPr>
        <w:t xml:space="preserve">δώ </w:t>
      </w:r>
      <w:r>
        <w:rPr>
          <w:rFonts w:eastAsia="Times New Roman"/>
          <w:szCs w:val="24"/>
        </w:rPr>
        <w:t>από τις</w:t>
      </w:r>
      <w:r w:rsidRPr="00C015D3">
        <w:rPr>
          <w:rFonts w:eastAsia="Times New Roman"/>
          <w:szCs w:val="24"/>
        </w:rPr>
        <w:t xml:space="preserve"> αντιπαραθέσ</w:t>
      </w:r>
      <w:r>
        <w:rPr>
          <w:rFonts w:eastAsia="Times New Roman"/>
          <w:szCs w:val="24"/>
        </w:rPr>
        <w:t>ει</w:t>
      </w:r>
      <w:r w:rsidRPr="00C015D3">
        <w:rPr>
          <w:rFonts w:eastAsia="Times New Roman"/>
          <w:szCs w:val="24"/>
        </w:rPr>
        <w:t>ς</w:t>
      </w:r>
      <w:r>
        <w:rPr>
          <w:rFonts w:eastAsia="Times New Roman"/>
          <w:szCs w:val="24"/>
        </w:rPr>
        <w:t>,</w:t>
      </w:r>
      <w:r w:rsidRPr="00C015D3">
        <w:rPr>
          <w:rFonts w:eastAsia="Times New Roman"/>
          <w:szCs w:val="24"/>
        </w:rPr>
        <w:t xml:space="preserve"> από το</w:t>
      </w:r>
      <w:r>
        <w:rPr>
          <w:rFonts w:eastAsia="Times New Roman"/>
          <w:szCs w:val="24"/>
        </w:rPr>
        <w:t>ν</w:t>
      </w:r>
      <w:r w:rsidRPr="00C015D3">
        <w:rPr>
          <w:rFonts w:eastAsia="Times New Roman"/>
          <w:szCs w:val="24"/>
        </w:rPr>
        <w:t xml:space="preserve"> γόνιμο διάλογο</w:t>
      </w:r>
      <w:r>
        <w:rPr>
          <w:rFonts w:eastAsia="Times New Roman"/>
          <w:szCs w:val="24"/>
        </w:rPr>
        <w:t>, να φτάσουμε σε μια σύνθ</w:t>
      </w:r>
      <w:r w:rsidRPr="00C015D3">
        <w:rPr>
          <w:rFonts w:eastAsia="Times New Roman"/>
          <w:szCs w:val="24"/>
        </w:rPr>
        <w:t>εση</w:t>
      </w:r>
      <w:r>
        <w:rPr>
          <w:rFonts w:eastAsia="Times New Roman"/>
          <w:szCs w:val="24"/>
        </w:rPr>
        <w:t>, σε μι</w:t>
      </w:r>
      <w:r w:rsidRPr="00C015D3">
        <w:rPr>
          <w:rFonts w:eastAsia="Times New Roman"/>
          <w:szCs w:val="24"/>
        </w:rPr>
        <w:t>α τέτοια σημαντική νομοθετική πρωτοβουλία</w:t>
      </w:r>
      <w:r>
        <w:rPr>
          <w:rFonts w:eastAsia="Times New Roman"/>
          <w:szCs w:val="24"/>
        </w:rPr>
        <w:t>,</w:t>
      </w:r>
      <w:r w:rsidRPr="00C015D3">
        <w:rPr>
          <w:rFonts w:eastAsia="Times New Roman"/>
          <w:szCs w:val="24"/>
        </w:rPr>
        <w:t xml:space="preserve"> όπως είναι η σύνταξη των </w:t>
      </w:r>
      <w:r>
        <w:rPr>
          <w:rFonts w:eastAsia="Times New Roman"/>
          <w:szCs w:val="24"/>
        </w:rPr>
        <w:t>δύ</w:t>
      </w:r>
      <w:r>
        <w:rPr>
          <w:rFonts w:eastAsia="Times New Roman"/>
          <w:szCs w:val="24"/>
        </w:rPr>
        <w:t xml:space="preserve">ο </w:t>
      </w:r>
      <w:r>
        <w:rPr>
          <w:rFonts w:eastAsia="Times New Roman"/>
          <w:szCs w:val="24"/>
        </w:rPr>
        <w:t>κ</w:t>
      </w:r>
      <w:r>
        <w:rPr>
          <w:rFonts w:eastAsia="Times New Roman"/>
          <w:szCs w:val="24"/>
        </w:rPr>
        <w:t>ωδίκω</w:t>
      </w:r>
      <w:r w:rsidRPr="00C015D3">
        <w:rPr>
          <w:rFonts w:eastAsia="Times New Roman"/>
          <w:szCs w:val="24"/>
        </w:rPr>
        <w:t>ν</w:t>
      </w:r>
      <w:r>
        <w:rPr>
          <w:rFonts w:eastAsia="Times New Roman"/>
          <w:szCs w:val="24"/>
        </w:rPr>
        <w:t>,</w:t>
      </w:r>
      <w:r w:rsidRPr="00C015D3">
        <w:rPr>
          <w:rFonts w:eastAsia="Times New Roman"/>
          <w:szCs w:val="24"/>
        </w:rPr>
        <w:t xml:space="preserve"> που δεν ικανοποιούν </w:t>
      </w:r>
      <w:r>
        <w:rPr>
          <w:rFonts w:eastAsia="Times New Roman"/>
          <w:szCs w:val="24"/>
        </w:rPr>
        <w:t xml:space="preserve">αυταρέσκεια </w:t>
      </w:r>
      <w:r w:rsidRPr="00C015D3">
        <w:rPr>
          <w:rFonts w:eastAsia="Times New Roman"/>
          <w:szCs w:val="24"/>
        </w:rPr>
        <w:t xml:space="preserve">ενός </w:t>
      </w:r>
      <w:r>
        <w:rPr>
          <w:rFonts w:eastAsia="Times New Roman"/>
          <w:szCs w:val="24"/>
        </w:rPr>
        <w:t xml:space="preserve">κόμματος ή ενός </w:t>
      </w:r>
      <w:r>
        <w:rPr>
          <w:rFonts w:eastAsia="Times New Roman"/>
          <w:szCs w:val="24"/>
        </w:rPr>
        <w:t>Υ</w:t>
      </w:r>
      <w:r w:rsidRPr="00C015D3">
        <w:rPr>
          <w:rFonts w:eastAsia="Times New Roman"/>
          <w:szCs w:val="24"/>
        </w:rPr>
        <w:t>πουργού</w:t>
      </w:r>
      <w:r>
        <w:rPr>
          <w:rFonts w:eastAsia="Times New Roman"/>
          <w:szCs w:val="24"/>
        </w:rPr>
        <w:t>.</w:t>
      </w:r>
      <w:r w:rsidRPr="00C015D3">
        <w:rPr>
          <w:rFonts w:eastAsia="Times New Roman"/>
          <w:szCs w:val="24"/>
        </w:rPr>
        <w:t xml:space="preserve"> </w:t>
      </w:r>
      <w:r>
        <w:rPr>
          <w:rFonts w:eastAsia="Times New Roman"/>
          <w:szCs w:val="24"/>
        </w:rPr>
        <w:t>Π</w:t>
      </w:r>
      <w:r w:rsidRPr="00C015D3">
        <w:rPr>
          <w:rFonts w:eastAsia="Times New Roman"/>
          <w:szCs w:val="24"/>
        </w:rPr>
        <w:t xml:space="preserve">ρέπει να το κατανοήσουν και οι πολίτες </w:t>
      </w:r>
      <w:r>
        <w:rPr>
          <w:rFonts w:eastAsia="Times New Roman"/>
          <w:szCs w:val="24"/>
        </w:rPr>
        <w:t>και η ελληνική</w:t>
      </w:r>
      <w:r w:rsidRPr="00C015D3">
        <w:rPr>
          <w:rFonts w:eastAsia="Times New Roman"/>
          <w:szCs w:val="24"/>
        </w:rPr>
        <w:t xml:space="preserve"> κοινωνία ότι οι </w:t>
      </w:r>
      <w:r>
        <w:rPr>
          <w:rFonts w:eastAsia="Times New Roman"/>
          <w:szCs w:val="24"/>
        </w:rPr>
        <w:t>κ</w:t>
      </w:r>
      <w:r w:rsidRPr="00C015D3">
        <w:rPr>
          <w:rFonts w:eastAsia="Times New Roman"/>
          <w:szCs w:val="24"/>
        </w:rPr>
        <w:t>ώδικες</w:t>
      </w:r>
      <w:r>
        <w:rPr>
          <w:rFonts w:eastAsia="Times New Roman"/>
          <w:szCs w:val="24"/>
        </w:rPr>
        <w:t>,</w:t>
      </w:r>
      <w:r w:rsidRPr="00C015D3">
        <w:rPr>
          <w:rFonts w:eastAsia="Times New Roman"/>
          <w:szCs w:val="24"/>
        </w:rPr>
        <w:t xml:space="preserve"> όπως έρχονται</w:t>
      </w:r>
      <w:r>
        <w:rPr>
          <w:rFonts w:eastAsia="Times New Roman"/>
          <w:szCs w:val="24"/>
        </w:rPr>
        <w:t>,</w:t>
      </w:r>
      <w:r w:rsidRPr="00C015D3">
        <w:rPr>
          <w:rFonts w:eastAsia="Times New Roman"/>
          <w:szCs w:val="24"/>
        </w:rPr>
        <w:t xml:space="preserve"> ικανοποιούν βασικές</w:t>
      </w:r>
      <w:r>
        <w:rPr>
          <w:rFonts w:eastAsia="Times New Roman"/>
          <w:szCs w:val="24"/>
        </w:rPr>
        <w:t>,</w:t>
      </w:r>
      <w:r w:rsidRPr="00C015D3">
        <w:rPr>
          <w:rFonts w:eastAsia="Times New Roman"/>
          <w:szCs w:val="24"/>
        </w:rPr>
        <w:t xml:space="preserve"> ο</w:t>
      </w:r>
      <w:r>
        <w:rPr>
          <w:rFonts w:eastAsia="Times New Roman"/>
          <w:szCs w:val="24"/>
        </w:rPr>
        <w:t>ξύτατες κοινωνικές ανάγκες και υ</w:t>
      </w:r>
      <w:r w:rsidRPr="00C015D3">
        <w:rPr>
          <w:rFonts w:eastAsia="Times New Roman"/>
          <w:szCs w:val="24"/>
        </w:rPr>
        <w:t>πό την έννοια αυτή αφορούν και τ</w:t>
      </w:r>
      <w:r>
        <w:rPr>
          <w:rFonts w:eastAsia="Times New Roman"/>
          <w:szCs w:val="24"/>
        </w:rPr>
        <w:t>η</w:t>
      </w:r>
      <w:r w:rsidRPr="00C015D3">
        <w:rPr>
          <w:rFonts w:eastAsia="Times New Roman"/>
          <w:szCs w:val="24"/>
        </w:rPr>
        <w:t xml:space="preserve"> </w:t>
      </w:r>
      <w:r>
        <w:rPr>
          <w:rFonts w:eastAsia="Times New Roman"/>
          <w:szCs w:val="24"/>
        </w:rPr>
        <w:t>δ</w:t>
      </w:r>
      <w:r w:rsidRPr="00C015D3">
        <w:rPr>
          <w:rFonts w:eastAsia="Times New Roman"/>
          <w:szCs w:val="24"/>
        </w:rPr>
        <w:t>ημοκρατία συνολικά</w:t>
      </w:r>
      <w:r>
        <w:rPr>
          <w:rFonts w:eastAsia="Times New Roman"/>
          <w:szCs w:val="24"/>
        </w:rPr>
        <w:t>.</w:t>
      </w:r>
    </w:p>
    <w:p w14:paraId="38B9DD7A" w14:textId="77777777" w:rsidR="00200609" w:rsidRDefault="002F7F27">
      <w:pPr>
        <w:spacing w:line="600" w:lineRule="auto"/>
        <w:ind w:firstLine="720"/>
        <w:jc w:val="both"/>
        <w:rPr>
          <w:rFonts w:eastAsia="Times New Roman"/>
          <w:szCs w:val="24"/>
        </w:rPr>
      </w:pPr>
      <w:r>
        <w:rPr>
          <w:rFonts w:eastAsia="Times New Roman"/>
          <w:szCs w:val="24"/>
        </w:rPr>
        <w:t xml:space="preserve">Δεν θα ξεχάσω, βεβαίως, ότι </w:t>
      </w:r>
      <w:r w:rsidRPr="00C015D3">
        <w:rPr>
          <w:rFonts w:eastAsia="Times New Roman"/>
          <w:szCs w:val="24"/>
        </w:rPr>
        <w:t xml:space="preserve">έτσι που ασχολούνται οι συνάδελφοι των δύο άλλων κομμάτων </w:t>
      </w:r>
      <w:r>
        <w:rPr>
          <w:rFonts w:eastAsia="Times New Roman"/>
          <w:szCs w:val="24"/>
        </w:rPr>
        <w:t>με</w:t>
      </w:r>
      <w:r w:rsidRPr="00C015D3">
        <w:rPr>
          <w:rFonts w:eastAsia="Times New Roman"/>
          <w:szCs w:val="24"/>
        </w:rPr>
        <w:t xml:space="preserve"> </w:t>
      </w:r>
      <w:r>
        <w:rPr>
          <w:rFonts w:eastAsia="Times New Roman"/>
          <w:szCs w:val="24"/>
        </w:rPr>
        <w:t>τ</w:t>
      </w:r>
      <w:r w:rsidRPr="00C015D3">
        <w:rPr>
          <w:rFonts w:eastAsia="Times New Roman"/>
          <w:szCs w:val="24"/>
        </w:rPr>
        <w:t xml:space="preserve">α </w:t>
      </w:r>
      <w:r>
        <w:rPr>
          <w:rFonts w:eastAsia="Times New Roman"/>
          <w:szCs w:val="24"/>
        </w:rPr>
        <w:t>μέσα ε</w:t>
      </w:r>
      <w:r w:rsidRPr="00C015D3">
        <w:rPr>
          <w:rFonts w:eastAsia="Times New Roman"/>
          <w:szCs w:val="24"/>
        </w:rPr>
        <w:t xml:space="preserve">νημέρωσης </w:t>
      </w:r>
      <w:r>
        <w:rPr>
          <w:rFonts w:eastAsia="Times New Roman"/>
          <w:szCs w:val="24"/>
        </w:rPr>
        <w:t xml:space="preserve">και όχι </w:t>
      </w:r>
      <w:r w:rsidRPr="00C015D3">
        <w:rPr>
          <w:rFonts w:eastAsia="Times New Roman"/>
          <w:szCs w:val="24"/>
        </w:rPr>
        <w:t xml:space="preserve">με το </w:t>
      </w:r>
      <w:r>
        <w:rPr>
          <w:rFonts w:eastAsia="Times New Roman"/>
          <w:szCs w:val="24"/>
        </w:rPr>
        <w:t>Κ</w:t>
      </w:r>
      <w:r w:rsidRPr="00C015D3">
        <w:rPr>
          <w:rFonts w:eastAsia="Times New Roman"/>
          <w:szCs w:val="24"/>
        </w:rPr>
        <w:t>οινοβούλιο</w:t>
      </w:r>
      <w:r w:rsidRPr="00CB623F">
        <w:rPr>
          <w:rFonts w:eastAsia="Times New Roman"/>
          <w:szCs w:val="24"/>
        </w:rPr>
        <w:t>,</w:t>
      </w:r>
      <w:r w:rsidRPr="00C015D3">
        <w:rPr>
          <w:rFonts w:eastAsia="Times New Roman"/>
          <w:szCs w:val="24"/>
        </w:rPr>
        <w:t xml:space="preserve"> </w:t>
      </w:r>
      <w:r>
        <w:rPr>
          <w:rFonts w:eastAsia="Times New Roman"/>
          <w:szCs w:val="24"/>
        </w:rPr>
        <w:t xml:space="preserve">θέλοντας θα επιτύχουν έναν </w:t>
      </w:r>
      <w:r w:rsidRPr="00C015D3">
        <w:rPr>
          <w:rFonts w:eastAsia="Times New Roman"/>
          <w:szCs w:val="24"/>
        </w:rPr>
        <w:t>διάλογο</w:t>
      </w:r>
      <w:r>
        <w:rPr>
          <w:rFonts w:eastAsia="Times New Roman"/>
          <w:szCs w:val="24"/>
        </w:rPr>
        <w:t>, φτάνουμε σε μι</w:t>
      </w:r>
      <w:r w:rsidRPr="00C015D3">
        <w:rPr>
          <w:rFonts w:eastAsia="Times New Roman"/>
          <w:szCs w:val="24"/>
        </w:rPr>
        <w:t xml:space="preserve">α εποχή </w:t>
      </w:r>
      <w:r>
        <w:rPr>
          <w:rFonts w:eastAsia="Times New Roman"/>
          <w:szCs w:val="24"/>
        </w:rPr>
        <w:t xml:space="preserve">που θα έλεγε </w:t>
      </w:r>
      <w:r w:rsidRPr="00C015D3">
        <w:rPr>
          <w:rFonts w:eastAsia="Times New Roman"/>
          <w:szCs w:val="24"/>
        </w:rPr>
        <w:t>κανένας ότι σε επίπεδο ενημέ</w:t>
      </w:r>
      <w:r w:rsidRPr="00C015D3">
        <w:rPr>
          <w:rFonts w:eastAsia="Times New Roman"/>
          <w:szCs w:val="24"/>
        </w:rPr>
        <w:t xml:space="preserve">ρωσης </w:t>
      </w:r>
      <w:r>
        <w:rPr>
          <w:rFonts w:eastAsia="Times New Roman"/>
          <w:szCs w:val="24"/>
        </w:rPr>
        <w:t>είμαστε σε</w:t>
      </w:r>
      <w:r w:rsidRPr="00C015D3">
        <w:rPr>
          <w:rFonts w:eastAsia="Times New Roman"/>
          <w:szCs w:val="24"/>
        </w:rPr>
        <w:t xml:space="preserve"> εποχή τεράτων</w:t>
      </w:r>
      <w:r>
        <w:rPr>
          <w:rFonts w:eastAsia="Times New Roman"/>
          <w:szCs w:val="24"/>
        </w:rPr>
        <w:t>.</w:t>
      </w:r>
      <w:r w:rsidRPr="00C015D3">
        <w:rPr>
          <w:rFonts w:eastAsia="Times New Roman"/>
          <w:szCs w:val="24"/>
        </w:rPr>
        <w:t xml:space="preserve"> </w:t>
      </w:r>
      <w:r>
        <w:rPr>
          <w:rFonts w:eastAsia="Times New Roman"/>
          <w:szCs w:val="24"/>
        </w:rPr>
        <w:t>Π</w:t>
      </w:r>
      <w:r w:rsidRPr="00C015D3">
        <w:rPr>
          <w:rFonts w:eastAsia="Times New Roman"/>
          <w:szCs w:val="24"/>
        </w:rPr>
        <w:t xml:space="preserve">άλι χθες </w:t>
      </w:r>
      <w:r>
        <w:rPr>
          <w:rFonts w:eastAsia="Times New Roman"/>
          <w:szCs w:val="24"/>
        </w:rPr>
        <w:t>-</w:t>
      </w:r>
      <w:r w:rsidRPr="00C015D3">
        <w:rPr>
          <w:rFonts w:eastAsia="Times New Roman"/>
          <w:szCs w:val="24"/>
        </w:rPr>
        <w:t>και σήμερα</w:t>
      </w:r>
      <w:r>
        <w:rPr>
          <w:rFonts w:eastAsia="Times New Roman"/>
          <w:szCs w:val="24"/>
        </w:rPr>
        <w:t>- ξανάκουσα</w:t>
      </w:r>
      <w:r w:rsidRPr="00C015D3">
        <w:rPr>
          <w:rFonts w:eastAsia="Times New Roman"/>
          <w:szCs w:val="24"/>
        </w:rPr>
        <w:t xml:space="preserve"> ότι οι </w:t>
      </w:r>
      <w:r>
        <w:rPr>
          <w:rFonts w:eastAsia="Times New Roman"/>
          <w:szCs w:val="24"/>
        </w:rPr>
        <w:t>κ</w:t>
      </w:r>
      <w:r>
        <w:rPr>
          <w:rFonts w:eastAsia="Times New Roman"/>
          <w:szCs w:val="24"/>
        </w:rPr>
        <w:t>ώδικες του ΣΥΡΙΖΑ -</w:t>
      </w:r>
      <w:r w:rsidRPr="00C015D3">
        <w:rPr>
          <w:rFonts w:eastAsia="Times New Roman"/>
          <w:szCs w:val="24"/>
        </w:rPr>
        <w:t>λέει</w:t>
      </w:r>
      <w:r>
        <w:rPr>
          <w:rFonts w:eastAsia="Times New Roman"/>
          <w:szCs w:val="24"/>
        </w:rPr>
        <w:t>-</w:t>
      </w:r>
      <w:r w:rsidRPr="00C015D3">
        <w:rPr>
          <w:rFonts w:eastAsia="Times New Roman"/>
          <w:szCs w:val="24"/>
        </w:rPr>
        <w:t xml:space="preserve"> καταργούν </w:t>
      </w:r>
      <w:r>
        <w:rPr>
          <w:rFonts w:eastAsia="Times New Roman"/>
          <w:szCs w:val="24"/>
        </w:rPr>
        <w:t>την</w:t>
      </w:r>
      <w:r w:rsidRPr="00C015D3">
        <w:rPr>
          <w:rFonts w:eastAsia="Times New Roman"/>
          <w:szCs w:val="24"/>
        </w:rPr>
        <w:t xml:space="preserve"> ισό</w:t>
      </w:r>
      <w:r w:rsidRPr="00C015D3">
        <w:rPr>
          <w:rFonts w:eastAsia="Times New Roman"/>
          <w:szCs w:val="24"/>
        </w:rPr>
        <w:lastRenderedPageBreak/>
        <w:t>βια κάθειρξη</w:t>
      </w:r>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r>
        <w:rPr>
          <w:rFonts w:eastAsia="Times New Roman"/>
          <w:szCs w:val="24"/>
        </w:rPr>
        <w:t>. Να μην τα πολυλογώ.</w:t>
      </w:r>
      <w:r w:rsidRPr="00C015D3">
        <w:rPr>
          <w:rFonts w:eastAsia="Times New Roman"/>
          <w:szCs w:val="24"/>
        </w:rPr>
        <w:t xml:space="preserve"> </w:t>
      </w:r>
      <w:r>
        <w:rPr>
          <w:rFonts w:eastAsia="Times New Roman"/>
          <w:szCs w:val="24"/>
        </w:rPr>
        <w:t>Σημεία και τέρατα! Α</w:t>
      </w:r>
      <w:r w:rsidRPr="00C015D3">
        <w:rPr>
          <w:rFonts w:eastAsia="Times New Roman"/>
          <w:szCs w:val="24"/>
        </w:rPr>
        <w:t>πίστευτα πράγματα</w:t>
      </w:r>
      <w:r>
        <w:rPr>
          <w:rFonts w:eastAsia="Times New Roman"/>
          <w:szCs w:val="24"/>
        </w:rPr>
        <w:t>!</w:t>
      </w:r>
      <w:r w:rsidRPr="00C015D3">
        <w:rPr>
          <w:rFonts w:eastAsia="Times New Roman"/>
          <w:szCs w:val="24"/>
        </w:rPr>
        <w:t xml:space="preserve"> </w:t>
      </w:r>
      <w:r>
        <w:rPr>
          <w:rFonts w:eastAsia="Times New Roman"/>
          <w:szCs w:val="24"/>
        </w:rPr>
        <w:t>Κ</w:t>
      </w:r>
      <w:r w:rsidRPr="00C015D3">
        <w:rPr>
          <w:rFonts w:eastAsia="Times New Roman"/>
          <w:szCs w:val="24"/>
        </w:rPr>
        <w:t>αι</w:t>
      </w:r>
      <w:r>
        <w:rPr>
          <w:rFonts w:eastAsia="Times New Roman"/>
          <w:szCs w:val="24"/>
        </w:rPr>
        <w:t>,</w:t>
      </w:r>
      <w:r w:rsidRPr="00C015D3">
        <w:rPr>
          <w:rFonts w:eastAsia="Times New Roman"/>
          <w:szCs w:val="24"/>
        </w:rPr>
        <w:t xml:space="preserve"> μάλιστα</w:t>
      </w:r>
      <w:r>
        <w:rPr>
          <w:rFonts w:eastAsia="Times New Roman"/>
          <w:szCs w:val="24"/>
        </w:rPr>
        <w:t>,</w:t>
      </w:r>
      <w:r w:rsidRPr="00C015D3">
        <w:rPr>
          <w:rFonts w:eastAsia="Times New Roman"/>
          <w:szCs w:val="24"/>
        </w:rPr>
        <w:t xml:space="preserve"> τα λένε αυτά οι δημοσιογράφοι και τα δημοσιεύουν την ώρα που συνομιλ</w:t>
      </w:r>
      <w:r>
        <w:rPr>
          <w:rFonts w:eastAsia="Times New Roman"/>
          <w:szCs w:val="24"/>
        </w:rPr>
        <w:t>ούν</w:t>
      </w:r>
      <w:r w:rsidRPr="00C015D3">
        <w:rPr>
          <w:rFonts w:eastAsia="Times New Roman"/>
          <w:szCs w:val="24"/>
        </w:rPr>
        <w:t xml:space="preserve"> με συναδέλφους </w:t>
      </w:r>
      <w:r>
        <w:rPr>
          <w:rFonts w:eastAsia="Times New Roman"/>
          <w:szCs w:val="24"/>
        </w:rPr>
        <w:t>ν</w:t>
      </w:r>
      <w:r w:rsidRPr="00C015D3">
        <w:rPr>
          <w:rFonts w:eastAsia="Times New Roman"/>
          <w:szCs w:val="24"/>
        </w:rPr>
        <w:t>ομικ</w:t>
      </w:r>
      <w:r>
        <w:rPr>
          <w:rFonts w:eastAsia="Times New Roman"/>
          <w:szCs w:val="24"/>
        </w:rPr>
        <w:t>ού</w:t>
      </w:r>
      <w:r w:rsidRPr="00C015D3">
        <w:rPr>
          <w:rFonts w:eastAsia="Times New Roman"/>
          <w:szCs w:val="24"/>
        </w:rPr>
        <w:t>ς των άλλων κομμάτων</w:t>
      </w:r>
      <w:r>
        <w:rPr>
          <w:rFonts w:eastAsia="Times New Roman"/>
          <w:szCs w:val="24"/>
        </w:rPr>
        <w:t>.</w:t>
      </w:r>
      <w:r w:rsidRPr="00C015D3">
        <w:rPr>
          <w:rFonts w:eastAsia="Times New Roman"/>
          <w:szCs w:val="24"/>
        </w:rPr>
        <w:t xml:space="preserve"> </w:t>
      </w:r>
      <w:r>
        <w:rPr>
          <w:rFonts w:eastAsia="Times New Roman"/>
          <w:szCs w:val="24"/>
        </w:rPr>
        <w:t>Αντιλαμβάνεται, λοιπόν, κανένας ότ</w:t>
      </w:r>
      <w:r w:rsidRPr="00C015D3">
        <w:rPr>
          <w:rFonts w:eastAsia="Times New Roman"/>
          <w:szCs w:val="24"/>
        </w:rPr>
        <w:t>ι η πολιτική σκοπιμότητα</w:t>
      </w:r>
      <w:r>
        <w:rPr>
          <w:rFonts w:eastAsia="Times New Roman"/>
          <w:szCs w:val="24"/>
        </w:rPr>
        <w:t>,</w:t>
      </w:r>
      <w:r w:rsidRPr="00C015D3">
        <w:rPr>
          <w:rFonts w:eastAsia="Times New Roman"/>
          <w:szCs w:val="24"/>
        </w:rPr>
        <w:t xml:space="preserve"> το πολιτικό κριτήριο εάν υ</w:t>
      </w:r>
      <w:r>
        <w:rPr>
          <w:rFonts w:eastAsia="Times New Roman"/>
          <w:szCs w:val="24"/>
        </w:rPr>
        <w:t>περισχύσει</w:t>
      </w:r>
      <w:r w:rsidRPr="00C015D3">
        <w:rPr>
          <w:rFonts w:eastAsia="Times New Roman"/>
          <w:szCs w:val="24"/>
        </w:rPr>
        <w:t xml:space="preserve"> του επιστημονικού και το</w:t>
      </w:r>
      <w:r>
        <w:rPr>
          <w:rFonts w:eastAsia="Times New Roman"/>
          <w:szCs w:val="24"/>
        </w:rPr>
        <w:t>υ</w:t>
      </w:r>
      <w:r w:rsidRPr="00C015D3">
        <w:rPr>
          <w:rFonts w:eastAsia="Times New Roman"/>
          <w:szCs w:val="24"/>
        </w:rPr>
        <w:t xml:space="preserve"> νομικ</w:t>
      </w:r>
      <w:r>
        <w:rPr>
          <w:rFonts w:eastAsia="Times New Roman"/>
          <w:szCs w:val="24"/>
        </w:rPr>
        <w:t>ού, πράγματ</w:t>
      </w:r>
      <w:r>
        <w:rPr>
          <w:rFonts w:eastAsia="Times New Roman"/>
          <w:szCs w:val="24"/>
        </w:rPr>
        <w:t>ι θα βρεθούμε σε μι</w:t>
      </w:r>
      <w:r w:rsidRPr="00C015D3">
        <w:rPr>
          <w:rFonts w:eastAsia="Times New Roman"/>
          <w:szCs w:val="24"/>
        </w:rPr>
        <w:t>α εποχή τεράτων</w:t>
      </w:r>
      <w:r>
        <w:rPr>
          <w:rFonts w:eastAsia="Times New Roman"/>
          <w:szCs w:val="24"/>
        </w:rPr>
        <w:t>.</w:t>
      </w:r>
      <w:r w:rsidRPr="00C015D3">
        <w:rPr>
          <w:rFonts w:eastAsia="Times New Roman"/>
          <w:szCs w:val="24"/>
        </w:rPr>
        <w:t xml:space="preserve"> </w:t>
      </w:r>
    </w:p>
    <w:p w14:paraId="38B9DD7B" w14:textId="77777777" w:rsidR="00200609" w:rsidRDefault="002F7F27">
      <w:pPr>
        <w:spacing w:line="600" w:lineRule="auto"/>
        <w:ind w:firstLine="720"/>
        <w:jc w:val="both"/>
        <w:rPr>
          <w:rFonts w:eastAsia="Times New Roman"/>
          <w:szCs w:val="24"/>
        </w:rPr>
      </w:pPr>
      <w:r>
        <w:rPr>
          <w:rFonts w:eastAsia="Times New Roman"/>
          <w:szCs w:val="24"/>
        </w:rPr>
        <w:t>Η</w:t>
      </w:r>
      <w:r w:rsidRPr="00C015D3">
        <w:rPr>
          <w:rFonts w:eastAsia="Times New Roman"/>
          <w:szCs w:val="24"/>
        </w:rPr>
        <w:t xml:space="preserve"> νομική επιστήμη είναι και φραγμός</w:t>
      </w:r>
      <w:r>
        <w:rPr>
          <w:rFonts w:eastAsia="Times New Roman"/>
          <w:szCs w:val="24"/>
        </w:rPr>
        <w:t xml:space="preserve">, είναι και ασπίδα, </w:t>
      </w:r>
      <w:r w:rsidRPr="00C015D3">
        <w:rPr>
          <w:rFonts w:eastAsia="Times New Roman"/>
          <w:szCs w:val="24"/>
        </w:rPr>
        <w:t xml:space="preserve">είναι και το ιδανικό και </w:t>
      </w:r>
      <w:r>
        <w:rPr>
          <w:rFonts w:eastAsia="Times New Roman"/>
          <w:szCs w:val="24"/>
        </w:rPr>
        <w:t xml:space="preserve">του πολίτη, </w:t>
      </w:r>
      <w:r w:rsidRPr="00C015D3">
        <w:rPr>
          <w:rFonts w:eastAsia="Times New Roman"/>
          <w:szCs w:val="24"/>
        </w:rPr>
        <w:t xml:space="preserve">αλλά και του </w:t>
      </w:r>
      <w:r>
        <w:rPr>
          <w:rFonts w:eastAsia="Times New Roman"/>
          <w:szCs w:val="24"/>
        </w:rPr>
        <w:t>Β</w:t>
      </w:r>
      <w:r>
        <w:rPr>
          <w:rFonts w:eastAsia="Times New Roman"/>
          <w:szCs w:val="24"/>
        </w:rPr>
        <w:t>ουλευτή. Α</w:t>
      </w:r>
      <w:r w:rsidRPr="00C015D3">
        <w:rPr>
          <w:rFonts w:eastAsia="Times New Roman"/>
          <w:szCs w:val="24"/>
        </w:rPr>
        <w:t>ν το ξεχνάει αυτό οποιο</w:t>
      </w:r>
      <w:r>
        <w:rPr>
          <w:rFonts w:eastAsia="Times New Roman"/>
          <w:szCs w:val="24"/>
        </w:rPr>
        <w:t>σ</w:t>
      </w:r>
      <w:r w:rsidRPr="00C015D3">
        <w:rPr>
          <w:rFonts w:eastAsia="Times New Roman"/>
          <w:szCs w:val="24"/>
        </w:rPr>
        <w:t>δήποτε νομικό</w:t>
      </w:r>
      <w:r>
        <w:rPr>
          <w:rFonts w:eastAsia="Times New Roman"/>
          <w:szCs w:val="24"/>
        </w:rPr>
        <w:t>ς</w:t>
      </w:r>
      <w:r w:rsidRPr="00C015D3">
        <w:rPr>
          <w:rFonts w:eastAsia="Times New Roman"/>
          <w:szCs w:val="24"/>
        </w:rPr>
        <w:t xml:space="preserve"> συνάδελφος</w:t>
      </w:r>
      <w:r>
        <w:rPr>
          <w:rFonts w:eastAsia="Times New Roman"/>
          <w:szCs w:val="24"/>
        </w:rPr>
        <w:t>,</w:t>
      </w:r>
      <w:r w:rsidRPr="00C015D3">
        <w:rPr>
          <w:rFonts w:eastAsia="Times New Roman"/>
          <w:szCs w:val="24"/>
        </w:rPr>
        <w:t xml:space="preserve"> νομίζω </w:t>
      </w:r>
      <w:r>
        <w:rPr>
          <w:rFonts w:eastAsia="Times New Roman"/>
          <w:szCs w:val="24"/>
        </w:rPr>
        <w:t xml:space="preserve">ότι </w:t>
      </w:r>
      <w:r w:rsidRPr="00C015D3">
        <w:rPr>
          <w:rFonts w:eastAsia="Times New Roman"/>
          <w:szCs w:val="24"/>
        </w:rPr>
        <w:t>διαπράττει μεγάλο σφάλμα</w:t>
      </w:r>
      <w:r>
        <w:rPr>
          <w:rFonts w:eastAsia="Times New Roman"/>
          <w:szCs w:val="24"/>
        </w:rPr>
        <w:t>. Το ξέρουμε, όμω</w:t>
      </w:r>
      <w:r>
        <w:rPr>
          <w:rFonts w:eastAsia="Times New Roman"/>
          <w:szCs w:val="24"/>
        </w:rPr>
        <w:t>ς, γιατί το κάνουν</w:t>
      </w:r>
      <w:r w:rsidRPr="00C015D3">
        <w:rPr>
          <w:rFonts w:eastAsia="Times New Roman"/>
          <w:szCs w:val="24"/>
        </w:rPr>
        <w:t xml:space="preserve"> οι συνάδελφοι</w:t>
      </w:r>
      <w:r>
        <w:rPr>
          <w:rFonts w:eastAsia="Times New Roman"/>
          <w:szCs w:val="24"/>
        </w:rPr>
        <w:t xml:space="preserve">. Θυμούνται τη φράση του Χάρολντ </w:t>
      </w:r>
      <w:proofErr w:type="spellStart"/>
      <w:r>
        <w:rPr>
          <w:rFonts w:eastAsia="Times New Roman"/>
          <w:szCs w:val="24"/>
        </w:rPr>
        <w:t>Λάζουελ</w:t>
      </w:r>
      <w:proofErr w:type="spellEnd"/>
      <w:r w:rsidRPr="00C015D3">
        <w:rPr>
          <w:rFonts w:eastAsia="Times New Roman"/>
          <w:szCs w:val="24"/>
        </w:rPr>
        <w:t xml:space="preserve"> </w:t>
      </w:r>
      <w:r>
        <w:rPr>
          <w:rFonts w:eastAsia="Times New Roman"/>
          <w:szCs w:val="24"/>
        </w:rPr>
        <w:t>που έλεγε ότι</w:t>
      </w:r>
      <w:r w:rsidRPr="00C015D3">
        <w:rPr>
          <w:rFonts w:eastAsia="Times New Roman"/>
          <w:szCs w:val="24"/>
        </w:rPr>
        <w:t xml:space="preserve"> </w:t>
      </w:r>
      <w:r>
        <w:rPr>
          <w:rFonts w:eastAsia="Times New Roman"/>
          <w:szCs w:val="24"/>
        </w:rPr>
        <w:t>«</w:t>
      </w:r>
      <w:r w:rsidRPr="00C015D3">
        <w:rPr>
          <w:rFonts w:eastAsia="Times New Roman"/>
          <w:szCs w:val="24"/>
        </w:rPr>
        <w:t>όποιος ελέγχει την πληροφορία</w:t>
      </w:r>
      <w:r>
        <w:rPr>
          <w:rFonts w:eastAsia="Times New Roman"/>
          <w:szCs w:val="24"/>
        </w:rPr>
        <w:t>,</w:t>
      </w:r>
      <w:r w:rsidRPr="00C015D3">
        <w:rPr>
          <w:rFonts w:eastAsia="Times New Roman"/>
          <w:szCs w:val="24"/>
        </w:rPr>
        <w:t xml:space="preserve"> είναι </w:t>
      </w:r>
      <w:r>
        <w:rPr>
          <w:rFonts w:eastAsia="Times New Roman"/>
          <w:szCs w:val="24"/>
        </w:rPr>
        <w:t xml:space="preserve">βέβαιο ότι θα ελέγξει πλήρως και την εξουσία». Αυτό κάνουν. Ελέγχουν τα μέσα ενημέρωσης. </w:t>
      </w:r>
      <w:r w:rsidRPr="00C015D3">
        <w:rPr>
          <w:rFonts w:eastAsia="Times New Roman"/>
          <w:szCs w:val="24"/>
        </w:rPr>
        <w:t>Δεν γίνεται</w:t>
      </w:r>
      <w:r>
        <w:rPr>
          <w:rFonts w:eastAsia="Times New Roman"/>
          <w:szCs w:val="24"/>
        </w:rPr>
        <w:t>,</w:t>
      </w:r>
      <w:r w:rsidRPr="00C015D3">
        <w:rPr>
          <w:rFonts w:eastAsia="Times New Roman"/>
          <w:szCs w:val="24"/>
        </w:rPr>
        <w:t xml:space="preserve"> </w:t>
      </w:r>
      <w:r>
        <w:rPr>
          <w:rFonts w:eastAsia="Times New Roman"/>
          <w:szCs w:val="24"/>
        </w:rPr>
        <w:t>όμως,</w:t>
      </w:r>
      <w:r w:rsidRPr="00C015D3">
        <w:rPr>
          <w:rFonts w:eastAsia="Times New Roman"/>
          <w:szCs w:val="24"/>
        </w:rPr>
        <w:t xml:space="preserve"> </w:t>
      </w:r>
      <w:r>
        <w:rPr>
          <w:rFonts w:eastAsia="Times New Roman"/>
          <w:szCs w:val="24"/>
        </w:rPr>
        <w:t>έτσι</w:t>
      </w:r>
      <w:r w:rsidRPr="00C015D3">
        <w:rPr>
          <w:rFonts w:eastAsia="Times New Roman"/>
          <w:szCs w:val="24"/>
        </w:rPr>
        <w:t xml:space="preserve"> δυστυχώς</w:t>
      </w:r>
      <w:r>
        <w:rPr>
          <w:rFonts w:eastAsia="Times New Roman"/>
          <w:szCs w:val="24"/>
        </w:rPr>
        <w:t>.</w:t>
      </w:r>
    </w:p>
    <w:p w14:paraId="38B9DD7C" w14:textId="77777777" w:rsidR="00200609" w:rsidRDefault="002F7F27">
      <w:pPr>
        <w:spacing w:line="600" w:lineRule="auto"/>
        <w:ind w:firstLine="720"/>
        <w:jc w:val="both"/>
        <w:rPr>
          <w:rFonts w:eastAsia="Times New Roman"/>
          <w:szCs w:val="24"/>
        </w:rPr>
      </w:pPr>
      <w:r>
        <w:rPr>
          <w:rFonts w:eastAsia="Times New Roman"/>
          <w:szCs w:val="24"/>
        </w:rPr>
        <w:t>Πριν περ</w:t>
      </w:r>
      <w:r>
        <w:rPr>
          <w:rFonts w:eastAsia="Times New Roman"/>
          <w:szCs w:val="24"/>
        </w:rPr>
        <w:t>άσω στις διατάξεις του Ποινικού Κώδικα -</w:t>
      </w:r>
      <w:r w:rsidRPr="00C015D3">
        <w:rPr>
          <w:rFonts w:eastAsia="Times New Roman"/>
          <w:szCs w:val="24"/>
        </w:rPr>
        <w:t>που θα είναι πολύ σύντομ</w:t>
      </w:r>
      <w:r>
        <w:rPr>
          <w:rFonts w:eastAsia="Times New Roman"/>
          <w:szCs w:val="24"/>
        </w:rPr>
        <w:t>ος, γιατί θα είναι</w:t>
      </w:r>
      <w:r w:rsidRPr="00C015D3">
        <w:rPr>
          <w:rFonts w:eastAsia="Times New Roman"/>
          <w:szCs w:val="24"/>
        </w:rPr>
        <w:t xml:space="preserve"> αναλυτικός ο κύριος </w:t>
      </w:r>
      <w:r>
        <w:rPr>
          <w:rFonts w:eastAsia="Times New Roman"/>
          <w:szCs w:val="24"/>
        </w:rPr>
        <w:t>Υ</w:t>
      </w:r>
      <w:r w:rsidRPr="00C015D3">
        <w:rPr>
          <w:rFonts w:eastAsia="Times New Roman"/>
          <w:szCs w:val="24"/>
        </w:rPr>
        <w:t>πουργός</w:t>
      </w:r>
      <w:r>
        <w:rPr>
          <w:rFonts w:eastAsia="Times New Roman"/>
          <w:szCs w:val="24"/>
        </w:rPr>
        <w:t>- έκανα πριν μι</w:t>
      </w:r>
      <w:r w:rsidRPr="00C015D3">
        <w:rPr>
          <w:rFonts w:eastAsia="Times New Roman"/>
          <w:szCs w:val="24"/>
        </w:rPr>
        <w:t>α αναφορά και θα το επαναλάβω</w:t>
      </w:r>
      <w:r>
        <w:rPr>
          <w:rFonts w:eastAsia="Times New Roman"/>
          <w:szCs w:val="24"/>
        </w:rPr>
        <w:t>.</w:t>
      </w:r>
      <w:r w:rsidRPr="00C015D3">
        <w:rPr>
          <w:rFonts w:eastAsia="Times New Roman"/>
          <w:szCs w:val="24"/>
        </w:rPr>
        <w:t xml:space="preserve"> </w:t>
      </w:r>
      <w:r>
        <w:rPr>
          <w:rFonts w:eastAsia="Times New Roman"/>
          <w:szCs w:val="24"/>
        </w:rPr>
        <w:t>Η</w:t>
      </w:r>
      <w:r w:rsidRPr="00C015D3">
        <w:rPr>
          <w:rFonts w:eastAsia="Times New Roman"/>
          <w:szCs w:val="24"/>
        </w:rPr>
        <w:t xml:space="preserve"> </w:t>
      </w:r>
      <w:r>
        <w:rPr>
          <w:rFonts w:eastAsia="Times New Roman"/>
          <w:szCs w:val="24"/>
        </w:rPr>
        <w:t xml:space="preserve">ελληνική </w:t>
      </w:r>
      <w:r>
        <w:rPr>
          <w:rFonts w:eastAsia="Times New Roman"/>
          <w:szCs w:val="24"/>
        </w:rPr>
        <w:lastRenderedPageBreak/>
        <w:t>κοινωνία πέρασε διά</w:t>
      </w:r>
      <w:r w:rsidRPr="00C015D3">
        <w:rPr>
          <w:rFonts w:eastAsia="Times New Roman"/>
          <w:szCs w:val="24"/>
        </w:rPr>
        <w:t xml:space="preserve"> πυρός και σιδήρου μετά το </w:t>
      </w:r>
      <w:r>
        <w:rPr>
          <w:rFonts w:eastAsia="Times New Roman"/>
          <w:szCs w:val="24"/>
        </w:rPr>
        <w:t>200</w:t>
      </w:r>
      <w:r w:rsidRPr="00C015D3">
        <w:rPr>
          <w:rFonts w:eastAsia="Times New Roman"/>
          <w:szCs w:val="24"/>
        </w:rPr>
        <w:t>9</w:t>
      </w:r>
      <w:r>
        <w:rPr>
          <w:rFonts w:eastAsia="Times New Roman"/>
          <w:szCs w:val="24"/>
        </w:rPr>
        <w:t>,</w:t>
      </w:r>
      <w:r w:rsidRPr="00C015D3">
        <w:rPr>
          <w:rFonts w:eastAsia="Times New Roman"/>
          <w:szCs w:val="24"/>
        </w:rPr>
        <w:t xml:space="preserve"> σε προγράμματα λιτότητας και περιορι</w:t>
      </w:r>
      <w:r w:rsidRPr="00C015D3">
        <w:rPr>
          <w:rFonts w:eastAsia="Times New Roman"/>
          <w:szCs w:val="24"/>
        </w:rPr>
        <w:t>στικών πολιτικών</w:t>
      </w:r>
      <w:r>
        <w:rPr>
          <w:rFonts w:eastAsia="Times New Roman"/>
          <w:szCs w:val="24"/>
        </w:rPr>
        <w:t>.</w:t>
      </w:r>
      <w:r w:rsidRPr="00C015D3">
        <w:rPr>
          <w:rFonts w:eastAsia="Times New Roman"/>
          <w:szCs w:val="24"/>
        </w:rPr>
        <w:t xml:space="preserve"> </w:t>
      </w:r>
      <w:r>
        <w:rPr>
          <w:rFonts w:eastAsia="Times New Roman"/>
          <w:szCs w:val="24"/>
        </w:rPr>
        <w:t>Ε</w:t>
      </w:r>
      <w:r w:rsidRPr="00C015D3">
        <w:rPr>
          <w:rFonts w:eastAsia="Times New Roman"/>
          <w:szCs w:val="24"/>
        </w:rPr>
        <w:t xml:space="preserve">κεί κατανοήσαμε ότι υπήρχαν και οι περιορισμοί και της </w:t>
      </w:r>
      <w:r>
        <w:rPr>
          <w:rFonts w:eastAsia="Times New Roman"/>
          <w:szCs w:val="24"/>
        </w:rPr>
        <w:t>δ</w:t>
      </w:r>
      <w:r w:rsidRPr="00C015D3">
        <w:rPr>
          <w:rFonts w:eastAsia="Times New Roman"/>
          <w:szCs w:val="24"/>
        </w:rPr>
        <w:t>ημοκρατίας</w:t>
      </w:r>
      <w:r>
        <w:rPr>
          <w:rFonts w:eastAsia="Times New Roman"/>
          <w:szCs w:val="24"/>
        </w:rPr>
        <w:t>, θα έλεγα. Ε</w:t>
      </w:r>
      <w:r w:rsidRPr="00C015D3">
        <w:rPr>
          <w:rFonts w:eastAsia="Times New Roman"/>
          <w:szCs w:val="24"/>
        </w:rPr>
        <w:t xml:space="preserve">ίπα πριν ότι το μεγάλο ερώτημα τότε ήταν τι είναι </w:t>
      </w:r>
      <w:r>
        <w:rPr>
          <w:rFonts w:eastAsia="Times New Roman"/>
          <w:szCs w:val="24"/>
        </w:rPr>
        <w:t xml:space="preserve">η </w:t>
      </w:r>
      <w:r>
        <w:rPr>
          <w:rFonts w:eastAsia="Times New Roman"/>
          <w:szCs w:val="24"/>
        </w:rPr>
        <w:t>δ</w:t>
      </w:r>
      <w:r w:rsidRPr="00C015D3">
        <w:rPr>
          <w:rFonts w:eastAsia="Times New Roman"/>
          <w:szCs w:val="24"/>
        </w:rPr>
        <w:t>ημοκρατία και πώς κερδίζεται</w:t>
      </w:r>
      <w:r>
        <w:rPr>
          <w:rFonts w:eastAsia="Times New Roman"/>
          <w:szCs w:val="24"/>
        </w:rPr>
        <w:t>.</w:t>
      </w:r>
      <w:r w:rsidRPr="00C015D3">
        <w:rPr>
          <w:rFonts w:eastAsia="Times New Roman"/>
          <w:szCs w:val="24"/>
        </w:rPr>
        <w:t xml:space="preserve"> </w:t>
      </w:r>
      <w:r>
        <w:rPr>
          <w:rFonts w:eastAsia="Times New Roman"/>
          <w:szCs w:val="24"/>
        </w:rPr>
        <w:t xml:space="preserve">Είπα πριν -και απευθύνομαι στα μέλη των </w:t>
      </w:r>
      <w:r>
        <w:rPr>
          <w:rFonts w:eastAsia="Times New Roman"/>
          <w:szCs w:val="24"/>
        </w:rPr>
        <w:t>ε</w:t>
      </w:r>
      <w:r>
        <w:rPr>
          <w:rFonts w:eastAsia="Times New Roman"/>
          <w:szCs w:val="24"/>
        </w:rPr>
        <w:t xml:space="preserve">πιτροπών, στους σεβαστούς δασκάλους μας- </w:t>
      </w:r>
      <w:r w:rsidRPr="00C015D3">
        <w:rPr>
          <w:rFonts w:eastAsia="Times New Roman"/>
          <w:szCs w:val="24"/>
        </w:rPr>
        <w:t>ότι σήμερα</w:t>
      </w:r>
      <w:r>
        <w:rPr>
          <w:rFonts w:eastAsia="Times New Roman"/>
          <w:szCs w:val="24"/>
        </w:rPr>
        <w:t>,</w:t>
      </w:r>
      <w:r w:rsidRPr="00C015D3">
        <w:rPr>
          <w:rFonts w:eastAsia="Times New Roman"/>
          <w:szCs w:val="24"/>
        </w:rPr>
        <w:t xml:space="preserve"> μετά τα μνημόνια</w:t>
      </w:r>
      <w:r>
        <w:rPr>
          <w:rFonts w:eastAsia="Times New Roman"/>
          <w:szCs w:val="24"/>
        </w:rPr>
        <w:t>,</w:t>
      </w:r>
      <w:r w:rsidRPr="00C015D3">
        <w:rPr>
          <w:rFonts w:eastAsia="Times New Roman"/>
          <w:szCs w:val="24"/>
        </w:rPr>
        <w:t xml:space="preserve"> μετά τις περιοριστικές πολιτικές</w:t>
      </w:r>
      <w:r>
        <w:rPr>
          <w:rFonts w:eastAsia="Times New Roman"/>
          <w:szCs w:val="24"/>
        </w:rPr>
        <w:t>,</w:t>
      </w:r>
      <w:r w:rsidRPr="00C015D3">
        <w:rPr>
          <w:rFonts w:eastAsia="Times New Roman"/>
          <w:szCs w:val="24"/>
        </w:rPr>
        <w:t xml:space="preserve"> </w:t>
      </w:r>
      <w:r>
        <w:rPr>
          <w:rFonts w:eastAsia="Times New Roman"/>
          <w:szCs w:val="24"/>
        </w:rPr>
        <w:t xml:space="preserve">μετά </w:t>
      </w:r>
      <w:r w:rsidRPr="00C015D3">
        <w:rPr>
          <w:rFonts w:eastAsia="Times New Roman"/>
          <w:szCs w:val="24"/>
        </w:rPr>
        <w:t xml:space="preserve">αυτά </w:t>
      </w:r>
      <w:r>
        <w:rPr>
          <w:rFonts w:eastAsia="Times New Roman"/>
          <w:szCs w:val="24"/>
        </w:rPr>
        <w:t>τα</w:t>
      </w:r>
      <w:r w:rsidRPr="00C015D3">
        <w:rPr>
          <w:rFonts w:eastAsia="Times New Roman"/>
          <w:szCs w:val="24"/>
        </w:rPr>
        <w:t xml:space="preserve"> προγράμματα λιτότητας</w:t>
      </w:r>
      <w:r>
        <w:rPr>
          <w:rFonts w:eastAsia="Times New Roman"/>
          <w:szCs w:val="24"/>
        </w:rPr>
        <w:t>,</w:t>
      </w:r>
      <w:r w:rsidRPr="00C015D3">
        <w:rPr>
          <w:rFonts w:eastAsia="Times New Roman"/>
          <w:szCs w:val="24"/>
        </w:rPr>
        <w:t xml:space="preserve"> νομίζω </w:t>
      </w:r>
      <w:r>
        <w:rPr>
          <w:rFonts w:eastAsia="Times New Roman"/>
          <w:szCs w:val="24"/>
        </w:rPr>
        <w:t>ότι το αμείλικτο</w:t>
      </w:r>
      <w:r w:rsidRPr="00C015D3">
        <w:rPr>
          <w:rFonts w:eastAsia="Times New Roman"/>
          <w:szCs w:val="24"/>
        </w:rPr>
        <w:t xml:space="preserve"> ερώτημα που </w:t>
      </w:r>
      <w:r>
        <w:rPr>
          <w:rFonts w:eastAsia="Times New Roman"/>
          <w:szCs w:val="24"/>
        </w:rPr>
        <w:t xml:space="preserve">έχουμε </w:t>
      </w:r>
      <w:r w:rsidRPr="00C015D3">
        <w:rPr>
          <w:rFonts w:eastAsia="Times New Roman"/>
          <w:szCs w:val="24"/>
        </w:rPr>
        <w:t xml:space="preserve">να </w:t>
      </w:r>
      <w:r w:rsidRPr="00C015D3">
        <w:rPr>
          <w:rFonts w:eastAsia="Times New Roman"/>
          <w:szCs w:val="24"/>
        </w:rPr>
        <w:t xml:space="preserve">απαντήσουμε </w:t>
      </w:r>
      <w:r>
        <w:rPr>
          <w:rFonts w:eastAsia="Times New Roman"/>
          <w:szCs w:val="24"/>
        </w:rPr>
        <w:t>πολίτες,</w:t>
      </w:r>
      <w:r w:rsidRPr="00C015D3">
        <w:rPr>
          <w:rFonts w:eastAsia="Times New Roman"/>
          <w:szCs w:val="24"/>
        </w:rPr>
        <w:t xml:space="preserve"> πολιτικοί και επιστήμονες είναι</w:t>
      </w:r>
      <w:r>
        <w:rPr>
          <w:rFonts w:eastAsia="Times New Roman"/>
          <w:szCs w:val="24"/>
        </w:rPr>
        <w:t>:</w:t>
      </w:r>
      <w:r w:rsidRPr="00C015D3">
        <w:rPr>
          <w:rFonts w:eastAsia="Times New Roman"/>
          <w:szCs w:val="24"/>
        </w:rPr>
        <w:t xml:space="preserve"> </w:t>
      </w:r>
      <w:r>
        <w:rPr>
          <w:rFonts w:eastAsia="Times New Roman"/>
          <w:szCs w:val="24"/>
        </w:rPr>
        <w:t>τ</w:t>
      </w:r>
      <w:r w:rsidRPr="00C015D3">
        <w:rPr>
          <w:rFonts w:eastAsia="Times New Roman"/>
          <w:szCs w:val="24"/>
        </w:rPr>
        <w:t xml:space="preserve">ι είναι </w:t>
      </w:r>
      <w:r>
        <w:rPr>
          <w:rFonts w:eastAsia="Times New Roman"/>
          <w:szCs w:val="24"/>
        </w:rPr>
        <w:t>στις</w:t>
      </w:r>
      <w:r w:rsidRPr="00C015D3">
        <w:rPr>
          <w:rFonts w:eastAsia="Times New Roman"/>
          <w:szCs w:val="24"/>
        </w:rPr>
        <w:t xml:space="preserve"> σ</w:t>
      </w:r>
      <w:r w:rsidRPr="00C015D3">
        <w:rPr>
          <w:rFonts w:eastAsia="Times New Roman"/>
          <w:szCs w:val="24"/>
        </w:rPr>
        <w:t>υνθήκες αυτές η δικαιοσύνη και π</w:t>
      </w:r>
      <w:r>
        <w:rPr>
          <w:rFonts w:eastAsia="Times New Roman"/>
          <w:szCs w:val="24"/>
        </w:rPr>
        <w:t>ώ</w:t>
      </w:r>
      <w:r w:rsidRPr="00C015D3">
        <w:rPr>
          <w:rFonts w:eastAsia="Times New Roman"/>
          <w:szCs w:val="24"/>
        </w:rPr>
        <w:t>ς απονέμεται</w:t>
      </w:r>
      <w:r>
        <w:rPr>
          <w:rFonts w:eastAsia="Times New Roman"/>
          <w:szCs w:val="24"/>
        </w:rPr>
        <w:t>.</w:t>
      </w:r>
    </w:p>
    <w:p w14:paraId="38B9DD7D" w14:textId="77777777" w:rsidR="00200609" w:rsidRDefault="002F7F27">
      <w:pPr>
        <w:spacing w:line="600" w:lineRule="auto"/>
        <w:ind w:firstLine="720"/>
        <w:jc w:val="both"/>
        <w:rPr>
          <w:rFonts w:eastAsia="Times New Roman"/>
          <w:szCs w:val="24"/>
        </w:rPr>
      </w:pPr>
      <w:r>
        <w:rPr>
          <w:rFonts w:eastAsia="Times New Roman"/>
          <w:szCs w:val="24"/>
        </w:rPr>
        <w:t xml:space="preserve">Θα </w:t>
      </w:r>
      <w:r w:rsidRPr="00C015D3">
        <w:rPr>
          <w:rFonts w:eastAsia="Times New Roman"/>
          <w:szCs w:val="24"/>
        </w:rPr>
        <w:t>θυμίσω ότι οι κορ</w:t>
      </w:r>
      <w:r>
        <w:rPr>
          <w:rFonts w:eastAsia="Times New Roman"/>
          <w:szCs w:val="24"/>
        </w:rPr>
        <w:t xml:space="preserve">υφαίοι διανοητές της εποχής μας, </w:t>
      </w:r>
      <w:r w:rsidRPr="00C015D3">
        <w:rPr>
          <w:rFonts w:eastAsia="Times New Roman"/>
          <w:szCs w:val="24"/>
        </w:rPr>
        <w:t>όπως ο Τσόμσκι</w:t>
      </w:r>
      <w:r>
        <w:rPr>
          <w:rFonts w:eastAsia="Times New Roman"/>
          <w:szCs w:val="24"/>
        </w:rPr>
        <w:t xml:space="preserve">, </w:t>
      </w:r>
      <w:r w:rsidRPr="00C015D3">
        <w:rPr>
          <w:rFonts w:eastAsia="Times New Roman"/>
          <w:szCs w:val="24"/>
        </w:rPr>
        <w:t xml:space="preserve">ο </w:t>
      </w:r>
      <w:proofErr w:type="spellStart"/>
      <w:r>
        <w:rPr>
          <w:rFonts w:eastAsia="Times New Roman"/>
          <w:szCs w:val="24"/>
        </w:rPr>
        <w:t>Χ</w:t>
      </w:r>
      <w:r w:rsidRPr="00C015D3">
        <w:rPr>
          <w:rFonts w:eastAsia="Times New Roman"/>
          <w:szCs w:val="24"/>
        </w:rPr>
        <w:t>άμπερμας</w:t>
      </w:r>
      <w:proofErr w:type="spellEnd"/>
      <w:r>
        <w:rPr>
          <w:rFonts w:eastAsia="Times New Roman"/>
          <w:szCs w:val="24"/>
        </w:rPr>
        <w:t>, ο</w:t>
      </w:r>
      <w:r w:rsidRPr="00C015D3">
        <w:rPr>
          <w:rFonts w:eastAsia="Times New Roman"/>
          <w:szCs w:val="24"/>
        </w:rPr>
        <w:t xml:space="preserve"> </w:t>
      </w:r>
      <w:proofErr w:type="spellStart"/>
      <w:r>
        <w:rPr>
          <w:rFonts w:eastAsia="Times New Roman"/>
          <w:szCs w:val="24"/>
        </w:rPr>
        <w:t>Κ</w:t>
      </w:r>
      <w:r w:rsidRPr="00C015D3">
        <w:rPr>
          <w:rFonts w:eastAsia="Times New Roman"/>
          <w:szCs w:val="24"/>
        </w:rPr>
        <w:t>αστοριάδης</w:t>
      </w:r>
      <w:proofErr w:type="spellEnd"/>
      <w:r>
        <w:rPr>
          <w:rFonts w:eastAsia="Times New Roman"/>
          <w:szCs w:val="24"/>
        </w:rPr>
        <w:t xml:space="preserve">, ο </w:t>
      </w:r>
      <w:proofErr w:type="spellStart"/>
      <w:r>
        <w:rPr>
          <w:rFonts w:eastAsia="Times New Roman"/>
          <w:szCs w:val="24"/>
        </w:rPr>
        <w:t>Μπάουμαν</w:t>
      </w:r>
      <w:proofErr w:type="spellEnd"/>
      <w:r>
        <w:rPr>
          <w:rFonts w:eastAsia="Times New Roman"/>
          <w:szCs w:val="24"/>
        </w:rPr>
        <w:t xml:space="preserve">, ο </w:t>
      </w:r>
      <w:proofErr w:type="spellStart"/>
      <w:r w:rsidRPr="003E5B43">
        <w:rPr>
          <w:rFonts w:eastAsia="Times New Roman"/>
          <w:szCs w:val="24"/>
        </w:rPr>
        <w:t>Μπαντιού</w:t>
      </w:r>
      <w:proofErr w:type="spellEnd"/>
      <w:r>
        <w:rPr>
          <w:rFonts w:eastAsia="Times New Roman"/>
          <w:szCs w:val="24"/>
        </w:rPr>
        <w:t>,</w:t>
      </w:r>
      <w:r w:rsidRPr="00C015D3">
        <w:rPr>
          <w:rFonts w:eastAsia="Times New Roman"/>
          <w:szCs w:val="24"/>
        </w:rPr>
        <w:t xml:space="preserve"> </w:t>
      </w:r>
      <w:r>
        <w:rPr>
          <w:rFonts w:eastAsia="Times New Roman"/>
          <w:szCs w:val="24"/>
        </w:rPr>
        <w:t xml:space="preserve">ο Μαρκ Ρος, είχαν διατυπώσει, </w:t>
      </w:r>
      <w:r w:rsidRPr="00C015D3">
        <w:rPr>
          <w:rFonts w:eastAsia="Times New Roman"/>
          <w:szCs w:val="24"/>
        </w:rPr>
        <w:t>σχεδόν με βεβαιότητα</w:t>
      </w:r>
      <w:r>
        <w:rPr>
          <w:rFonts w:eastAsia="Times New Roman"/>
          <w:szCs w:val="24"/>
        </w:rPr>
        <w:t>, ότι όταν μι</w:t>
      </w:r>
      <w:r w:rsidRPr="00C015D3">
        <w:rPr>
          <w:rFonts w:eastAsia="Times New Roman"/>
          <w:szCs w:val="24"/>
        </w:rPr>
        <w:t>α κοινωνία συμπιέζεται αφ</w:t>
      </w:r>
      <w:r w:rsidRPr="00C015D3">
        <w:rPr>
          <w:rFonts w:eastAsia="Times New Roman"/>
          <w:szCs w:val="24"/>
        </w:rPr>
        <w:t>όρητα και διαρκώς με προγράμματα περιοριστικών πολιτικών</w:t>
      </w:r>
      <w:r>
        <w:rPr>
          <w:rFonts w:eastAsia="Times New Roman"/>
          <w:szCs w:val="24"/>
        </w:rPr>
        <w:t>,</w:t>
      </w:r>
      <w:r w:rsidRPr="00C015D3">
        <w:rPr>
          <w:rFonts w:eastAsia="Times New Roman"/>
          <w:szCs w:val="24"/>
        </w:rPr>
        <w:t xml:space="preserve"> </w:t>
      </w:r>
      <w:r>
        <w:rPr>
          <w:rFonts w:eastAsia="Times New Roman"/>
          <w:szCs w:val="24"/>
        </w:rPr>
        <w:t>ιδίως</w:t>
      </w:r>
      <w:r w:rsidRPr="00C015D3">
        <w:rPr>
          <w:rFonts w:eastAsia="Times New Roman"/>
          <w:szCs w:val="24"/>
        </w:rPr>
        <w:t xml:space="preserve"> στο θέμα της οικονομίας</w:t>
      </w:r>
      <w:r>
        <w:rPr>
          <w:rFonts w:eastAsia="Times New Roman"/>
          <w:szCs w:val="24"/>
        </w:rPr>
        <w:t>,</w:t>
      </w:r>
      <w:r w:rsidRPr="00C015D3">
        <w:rPr>
          <w:rFonts w:eastAsia="Times New Roman"/>
          <w:szCs w:val="24"/>
        </w:rPr>
        <w:t xml:space="preserve"> είναι </w:t>
      </w:r>
      <w:r>
        <w:rPr>
          <w:rFonts w:eastAsia="Times New Roman"/>
          <w:szCs w:val="24"/>
        </w:rPr>
        <w:t>βέβαιο</w:t>
      </w:r>
      <w:r w:rsidRPr="00C015D3">
        <w:rPr>
          <w:rFonts w:eastAsia="Times New Roman"/>
          <w:szCs w:val="24"/>
        </w:rPr>
        <w:t xml:space="preserve"> </w:t>
      </w:r>
      <w:r>
        <w:rPr>
          <w:rFonts w:eastAsia="Times New Roman"/>
          <w:szCs w:val="24"/>
        </w:rPr>
        <w:t>-</w:t>
      </w:r>
      <w:r w:rsidRPr="00C015D3">
        <w:rPr>
          <w:rFonts w:eastAsia="Times New Roman"/>
          <w:szCs w:val="24"/>
        </w:rPr>
        <w:t>λέει</w:t>
      </w:r>
      <w:r>
        <w:rPr>
          <w:rFonts w:eastAsia="Times New Roman"/>
          <w:szCs w:val="24"/>
        </w:rPr>
        <w:t>-</w:t>
      </w:r>
      <w:r w:rsidRPr="00C015D3">
        <w:rPr>
          <w:rFonts w:eastAsia="Times New Roman"/>
          <w:szCs w:val="24"/>
        </w:rPr>
        <w:t xml:space="preserve"> ότι επιβάλλεται απόλυτα στην πολιτική και στη </w:t>
      </w:r>
      <w:r>
        <w:rPr>
          <w:rFonts w:eastAsia="Times New Roman"/>
          <w:szCs w:val="24"/>
        </w:rPr>
        <w:t>ν</w:t>
      </w:r>
      <w:r w:rsidRPr="00C015D3">
        <w:rPr>
          <w:rFonts w:eastAsia="Times New Roman"/>
          <w:szCs w:val="24"/>
        </w:rPr>
        <w:t>ομική επιστήμη το χρηματοπιστωτικό σύστημα και οι αρχές του</w:t>
      </w:r>
      <w:r>
        <w:rPr>
          <w:rFonts w:eastAsia="Times New Roman"/>
          <w:szCs w:val="24"/>
        </w:rPr>
        <w:t>,</w:t>
      </w:r>
      <w:r w:rsidRPr="00C015D3">
        <w:rPr>
          <w:rFonts w:eastAsia="Times New Roman"/>
          <w:szCs w:val="24"/>
        </w:rPr>
        <w:t xml:space="preserve"> ενώ είχαν και αμφιβολίες αν από την κυρ</w:t>
      </w:r>
      <w:r>
        <w:rPr>
          <w:rFonts w:eastAsia="Times New Roman"/>
          <w:szCs w:val="24"/>
        </w:rPr>
        <w:t xml:space="preserve">ιαρχία </w:t>
      </w:r>
      <w:r w:rsidRPr="00C015D3">
        <w:rPr>
          <w:rFonts w:eastAsia="Times New Roman"/>
          <w:szCs w:val="24"/>
        </w:rPr>
        <w:lastRenderedPageBreak/>
        <w:t xml:space="preserve">αυτή διασώζεται το σύστημα </w:t>
      </w:r>
      <w:r>
        <w:rPr>
          <w:rFonts w:eastAsia="Times New Roman"/>
          <w:szCs w:val="24"/>
        </w:rPr>
        <w:t>απο</w:t>
      </w:r>
      <w:r w:rsidRPr="00C015D3">
        <w:rPr>
          <w:rFonts w:eastAsia="Times New Roman"/>
          <w:szCs w:val="24"/>
        </w:rPr>
        <w:t xml:space="preserve">νομής δικαιοσύνης </w:t>
      </w:r>
      <w:r>
        <w:rPr>
          <w:rFonts w:eastAsia="Times New Roman"/>
          <w:szCs w:val="24"/>
        </w:rPr>
        <w:t>και ειδικότερα το σύστη</w:t>
      </w:r>
      <w:r w:rsidRPr="00C015D3">
        <w:rPr>
          <w:rFonts w:eastAsia="Times New Roman"/>
          <w:szCs w:val="24"/>
        </w:rPr>
        <w:t>μα της απονομής της ποινικής δικαιοσύνης</w:t>
      </w:r>
      <w:r>
        <w:rPr>
          <w:rFonts w:eastAsia="Times New Roman"/>
          <w:szCs w:val="24"/>
        </w:rPr>
        <w:t>.</w:t>
      </w:r>
    </w:p>
    <w:p w14:paraId="38B9DD7E" w14:textId="77777777" w:rsidR="00200609" w:rsidRDefault="002F7F27">
      <w:pPr>
        <w:spacing w:line="600" w:lineRule="auto"/>
        <w:ind w:firstLine="720"/>
        <w:jc w:val="both"/>
        <w:rPr>
          <w:rFonts w:eastAsia="Times New Roman" w:cs="Times New Roman"/>
          <w:szCs w:val="24"/>
        </w:rPr>
      </w:pPr>
      <w:r>
        <w:rPr>
          <w:rFonts w:eastAsia="Times New Roman"/>
          <w:szCs w:val="24"/>
        </w:rPr>
        <w:t xml:space="preserve">Και πρέπει να ξαναθυμηθούμε, κύριοι </w:t>
      </w:r>
      <w:r w:rsidRPr="00C015D3">
        <w:rPr>
          <w:rFonts w:eastAsia="Times New Roman"/>
          <w:szCs w:val="24"/>
        </w:rPr>
        <w:t xml:space="preserve">συνάδελφοι και </w:t>
      </w:r>
      <w:r>
        <w:rPr>
          <w:rFonts w:eastAsia="Times New Roman"/>
          <w:szCs w:val="24"/>
        </w:rPr>
        <w:t xml:space="preserve">εξαίρετοι </w:t>
      </w:r>
      <w:r w:rsidRPr="00C015D3">
        <w:rPr>
          <w:rFonts w:eastAsia="Times New Roman"/>
          <w:szCs w:val="24"/>
        </w:rPr>
        <w:t>δάσκαλοι</w:t>
      </w:r>
      <w:r>
        <w:rPr>
          <w:rFonts w:eastAsia="Times New Roman"/>
          <w:szCs w:val="24"/>
        </w:rPr>
        <w:t>,</w:t>
      </w:r>
      <w:r w:rsidRPr="00C015D3">
        <w:rPr>
          <w:rFonts w:eastAsia="Times New Roman"/>
          <w:szCs w:val="24"/>
        </w:rPr>
        <w:t xml:space="preserve"> τι είναι η δικαιοσύνη</w:t>
      </w:r>
      <w:r>
        <w:rPr>
          <w:rFonts w:eastAsia="Times New Roman"/>
          <w:szCs w:val="24"/>
        </w:rPr>
        <w:t>.</w:t>
      </w:r>
      <w:r w:rsidRPr="00C015D3">
        <w:rPr>
          <w:rFonts w:eastAsia="Times New Roman"/>
          <w:szCs w:val="24"/>
        </w:rPr>
        <w:t xml:space="preserve"> </w:t>
      </w:r>
      <w:r>
        <w:rPr>
          <w:rFonts w:eastAsia="Times New Roman"/>
          <w:szCs w:val="24"/>
        </w:rPr>
        <w:t xml:space="preserve">Θυμόμαστε ότι η δικαιοσύνη είναι ίσως η </w:t>
      </w:r>
      <w:r>
        <w:rPr>
          <w:rFonts w:eastAsia="Times New Roman"/>
          <w:szCs w:val="24"/>
        </w:rPr>
        <w:t>κρισιμότερη απ’</w:t>
      </w:r>
      <w:r w:rsidRPr="00C015D3">
        <w:rPr>
          <w:rFonts w:eastAsia="Times New Roman"/>
          <w:szCs w:val="24"/>
        </w:rPr>
        <w:t xml:space="preserve"> όλες τις εκδηλώσεις </w:t>
      </w:r>
      <w:r>
        <w:rPr>
          <w:rFonts w:eastAsia="Times New Roman"/>
          <w:szCs w:val="24"/>
        </w:rPr>
        <w:t xml:space="preserve">της </w:t>
      </w:r>
      <w:r w:rsidRPr="00C015D3">
        <w:rPr>
          <w:rFonts w:eastAsia="Times New Roman"/>
          <w:szCs w:val="24"/>
        </w:rPr>
        <w:t>κοινωνικής ζωής</w:t>
      </w:r>
      <w:r>
        <w:rPr>
          <w:rFonts w:eastAsia="Times New Roman"/>
          <w:szCs w:val="24"/>
        </w:rPr>
        <w:t xml:space="preserve"> κ</w:t>
      </w:r>
      <w:r w:rsidRPr="00C015D3">
        <w:rPr>
          <w:rFonts w:eastAsia="Times New Roman"/>
          <w:szCs w:val="24"/>
        </w:rPr>
        <w:t xml:space="preserve">ι αυτό </w:t>
      </w:r>
      <w:r>
        <w:rPr>
          <w:rFonts w:eastAsia="Times New Roman"/>
          <w:szCs w:val="24"/>
        </w:rPr>
        <w:t xml:space="preserve">γιατί αποτελεί τον </w:t>
      </w:r>
      <w:r w:rsidRPr="00C015D3">
        <w:rPr>
          <w:rFonts w:eastAsia="Times New Roman"/>
          <w:szCs w:val="24"/>
        </w:rPr>
        <w:t>τελικό στόχο</w:t>
      </w:r>
      <w:r>
        <w:rPr>
          <w:rFonts w:eastAsia="Times New Roman"/>
          <w:szCs w:val="24"/>
        </w:rPr>
        <w:t>,</w:t>
      </w:r>
      <w:r w:rsidRPr="00C015D3">
        <w:rPr>
          <w:rFonts w:eastAsia="Times New Roman"/>
          <w:szCs w:val="24"/>
        </w:rPr>
        <w:t xml:space="preserve"> το τελικό αγαθό </w:t>
      </w:r>
      <w:r>
        <w:rPr>
          <w:rFonts w:eastAsia="Times New Roman"/>
          <w:szCs w:val="24"/>
        </w:rPr>
        <w:t>ό</w:t>
      </w:r>
      <w:r w:rsidRPr="00C015D3">
        <w:rPr>
          <w:rFonts w:eastAsia="Times New Roman"/>
          <w:szCs w:val="24"/>
        </w:rPr>
        <w:t xml:space="preserve">πως </w:t>
      </w:r>
      <w:r>
        <w:rPr>
          <w:rFonts w:eastAsia="Times New Roman"/>
          <w:szCs w:val="24"/>
        </w:rPr>
        <w:t xml:space="preserve">έλεγαν οι Λατίνοι, το </w:t>
      </w:r>
      <w:proofErr w:type="spellStart"/>
      <w:r>
        <w:rPr>
          <w:rFonts w:eastAsia="Times New Roman"/>
          <w:szCs w:val="24"/>
          <w:lang w:val="en-US"/>
        </w:rPr>
        <w:t>summum</w:t>
      </w:r>
      <w:proofErr w:type="spellEnd"/>
      <w:r w:rsidRPr="004F09DD">
        <w:rPr>
          <w:rFonts w:eastAsia="Times New Roman"/>
          <w:szCs w:val="24"/>
        </w:rPr>
        <w:t xml:space="preserve"> </w:t>
      </w:r>
      <w:proofErr w:type="spellStart"/>
      <w:r>
        <w:rPr>
          <w:rFonts w:eastAsia="Times New Roman"/>
          <w:szCs w:val="24"/>
          <w:lang w:val="en-US"/>
        </w:rPr>
        <w:t>bonum</w:t>
      </w:r>
      <w:proofErr w:type="spellEnd"/>
      <w:r w:rsidRPr="00363758">
        <w:rPr>
          <w:rFonts w:eastAsia="Times New Roman"/>
          <w:szCs w:val="24"/>
        </w:rPr>
        <w:t>,</w:t>
      </w:r>
      <w:r>
        <w:rPr>
          <w:rFonts w:eastAsia="Times New Roman"/>
          <w:szCs w:val="24"/>
        </w:rPr>
        <w:t xml:space="preserve"> </w:t>
      </w:r>
      <w:r w:rsidRPr="00C015D3">
        <w:rPr>
          <w:rFonts w:eastAsia="Times New Roman"/>
          <w:szCs w:val="24"/>
        </w:rPr>
        <w:t xml:space="preserve">της πολιτικής και </w:t>
      </w:r>
      <w:r>
        <w:rPr>
          <w:rFonts w:eastAsia="Times New Roman"/>
          <w:szCs w:val="24"/>
        </w:rPr>
        <w:t>κ</w:t>
      </w:r>
      <w:r w:rsidRPr="00C015D3">
        <w:rPr>
          <w:rFonts w:eastAsia="Times New Roman"/>
          <w:szCs w:val="24"/>
        </w:rPr>
        <w:t>οινωνικής οργάνωσης</w:t>
      </w:r>
      <w:r>
        <w:rPr>
          <w:rFonts w:eastAsia="Times New Roman"/>
          <w:szCs w:val="24"/>
        </w:rPr>
        <w:t>,</w:t>
      </w:r>
      <w:r w:rsidRPr="00C015D3">
        <w:rPr>
          <w:rFonts w:eastAsia="Times New Roman"/>
          <w:szCs w:val="24"/>
        </w:rPr>
        <w:t xml:space="preserve"> τόσο με τη μορφή της κοινωνικής δικαιοσύνης όσο και με αυτή τη</w:t>
      </w:r>
      <w:r w:rsidRPr="00C015D3">
        <w:rPr>
          <w:rFonts w:eastAsia="Times New Roman"/>
          <w:szCs w:val="24"/>
        </w:rPr>
        <w:t>ς ατομικής</w:t>
      </w:r>
      <w:r>
        <w:rPr>
          <w:rFonts w:eastAsia="Times New Roman"/>
          <w:szCs w:val="24"/>
        </w:rPr>
        <w:t>,</w:t>
      </w:r>
      <w:r w:rsidRPr="00C015D3">
        <w:rPr>
          <w:rFonts w:eastAsia="Times New Roman"/>
          <w:szCs w:val="24"/>
        </w:rPr>
        <w:t xml:space="preserve"> που είναι μία από τις κοινωνικές προϋποθέσεις</w:t>
      </w:r>
      <w:r>
        <w:rPr>
          <w:rFonts w:eastAsia="Times New Roman"/>
          <w:szCs w:val="24"/>
        </w:rPr>
        <w:t>.</w:t>
      </w:r>
      <w:r w:rsidRPr="00C015D3">
        <w:rPr>
          <w:rFonts w:eastAsia="Times New Roman"/>
          <w:szCs w:val="24"/>
        </w:rPr>
        <w:t xml:space="preserve"> </w:t>
      </w:r>
      <w:r>
        <w:rPr>
          <w:rFonts w:eastAsia="Times New Roman"/>
          <w:szCs w:val="24"/>
        </w:rPr>
        <w:t>Α</w:t>
      </w:r>
      <w:r w:rsidRPr="00C015D3">
        <w:rPr>
          <w:rFonts w:eastAsia="Times New Roman"/>
          <w:szCs w:val="24"/>
        </w:rPr>
        <w:t>λλιώς</w:t>
      </w:r>
      <w:r>
        <w:rPr>
          <w:rFonts w:eastAsia="Times New Roman"/>
          <w:szCs w:val="24"/>
        </w:rPr>
        <w:t>,</w:t>
      </w:r>
      <w:r w:rsidRPr="00C015D3">
        <w:rPr>
          <w:rFonts w:eastAsia="Times New Roman"/>
          <w:szCs w:val="24"/>
        </w:rPr>
        <w:t xml:space="preserve"> η διαφορετική αντιμετώπιση των επιμέρους ατόμων </w:t>
      </w:r>
      <w:r>
        <w:rPr>
          <w:rFonts w:eastAsia="Times New Roman"/>
          <w:szCs w:val="24"/>
        </w:rPr>
        <w:t>θ</w:t>
      </w:r>
      <w:r w:rsidRPr="00C015D3">
        <w:rPr>
          <w:rFonts w:eastAsia="Times New Roman"/>
          <w:szCs w:val="24"/>
        </w:rPr>
        <w:t xml:space="preserve">α εισάγει ουσιαστικά </w:t>
      </w:r>
      <w:r>
        <w:rPr>
          <w:rFonts w:eastAsia="Times New Roman"/>
          <w:szCs w:val="24"/>
        </w:rPr>
        <w:t xml:space="preserve">πολιτικοκοινωνικές </w:t>
      </w:r>
      <w:r w:rsidRPr="00C015D3">
        <w:rPr>
          <w:rFonts w:eastAsia="Times New Roman"/>
          <w:szCs w:val="24"/>
        </w:rPr>
        <w:t>διακρίσεις</w:t>
      </w:r>
      <w:r>
        <w:rPr>
          <w:rFonts w:eastAsia="Times New Roman"/>
          <w:szCs w:val="24"/>
        </w:rPr>
        <w:t>.</w:t>
      </w:r>
    </w:p>
    <w:p w14:paraId="38B9DD7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w:t>
      </w:r>
      <w:r w:rsidRPr="004F3BDC">
        <w:rPr>
          <w:rFonts w:eastAsia="Times New Roman" w:cs="Times New Roman"/>
          <w:szCs w:val="24"/>
        </w:rPr>
        <w:t xml:space="preserve"> αυτό άλλωστε όλα τα πολιτικά και κοινωνικά δικαιώματα χωρίς την ύπαρξη της δικαιοσύν</w:t>
      </w:r>
      <w:r w:rsidRPr="004F3BDC">
        <w:rPr>
          <w:rFonts w:eastAsia="Times New Roman" w:cs="Times New Roman"/>
          <w:szCs w:val="24"/>
        </w:rPr>
        <w:t>ης μένουν κενός λόγος</w:t>
      </w:r>
      <w:r>
        <w:rPr>
          <w:rFonts w:eastAsia="Times New Roman" w:cs="Times New Roman"/>
          <w:szCs w:val="24"/>
        </w:rPr>
        <w:t>. Γι’</w:t>
      </w:r>
      <w:r w:rsidRPr="004F3BDC">
        <w:rPr>
          <w:rFonts w:eastAsia="Times New Roman" w:cs="Times New Roman"/>
          <w:szCs w:val="24"/>
        </w:rPr>
        <w:t xml:space="preserve"> αυτό είναι κοινός τόπος ότι η δικαιοσύνη είναι προϋπόθεση αλλά και στόχος ταυτόχρονα για την επίτευξη και διατήρηση της κοινωνικής συνοχής</w:t>
      </w:r>
      <w:r>
        <w:rPr>
          <w:rFonts w:eastAsia="Times New Roman" w:cs="Times New Roman"/>
          <w:szCs w:val="24"/>
        </w:rPr>
        <w:t>,</w:t>
      </w:r>
      <w:r w:rsidRPr="004F3BDC">
        <w:rPr>
          <w:rFonts w:eastAsia="Times New Roman" w:cs="Times New Roman"/>
          <w:szCs w:val="24"/>
        </w:rPr>
        <w:t xml:space="preserve"> που σήμερα διασπάται κυρίως </w:t>
      </w:r>
      <w:r>
        <w:rPr>
          <w:rFonts w:eastAsia="Times New Roman" w:cs="Times New Roman"/>
          <w:szCs w:val="24"/>
        </w:rPr>
        <w:t>για οικονομικούς</w:t>
      </w:r>
      <w:r w:rsidRPr="004F3BDC">
        <w:rPr>
          <w:rFonts w:eastAsia="Times New Roman" w:cs="Times New Roman"/>
          <w:szCs w:val="24"/>
        </w:rPr>
        <w:t xml:space="preserve"> λόγους και από προγράμματα λιτότητας</w:t>
      </w:r>
      <w:r>
        <w:rPr>
          <w:rFonts w:eastAsia="Times New Roman" w:cs="Times New Roman"/>
          <w:szCs w:val="24"/>
        </w:rPr>
        <w:t>.</w:t>
      </w:r>
    </w:p>
    <w:p w14:paraId="38B9DD80" w14:textId="77777777" w:rsidR="00200609" w:rsidRDefault="002F7F27">
      <w:pPr>
        <w:spacing w:line="600" w:lineRule="auto"/>
        <w:ind w:firstLine="720"/>
        <w:jc w:val="both"/>
        <w:rPr>
          <w:rFonts w:eastAsia="Times New Roman"/>
          <w:bCs/>
          <w:szCs w:val="24"/>
        </w:rPr>
      </w:pPr>
      <w:r w:rsidRPr="004E4F19">
        <w:rPr>
          <w:rFonts w:eastAsia="Times New Roman"/>
          <w:bCs/>
          <w:szCs w:val="24"/>
        </w:rPr>
        <w:lastRenderedPageBreak/>
        <w:t>(Στο σ</w:t>
      </w:r>
      <w:r w:rsidRPr="004E4F19">
        <w:rPr>
          <w:rFonts w:eastAsia="Times New Roman"/>
          <w:bCs/>
          <w:szCs w:val="24"/>
        </w:rPr>
        <w:t xml:space="preserve">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38B9DD8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38B9DD8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 ξαναθυμίζω</w:t>
      </w:r>
      <w:r w:rsidRPr="004F3BDC">
        <w:rPr>
          <w:rFonts w:eastAsia="Times New Roman" w:cs="Times New Roman"/>
          <w:szCs w:val="24"/>
        </w:rPr>
        <w:t xml:space="preserve"> πολύ σύντομα </w:t>
      </w:r>
      <w:r>
        <w:rPr>
          <w:rFonts w:eastAsia="Times New Roman" w:cs="Times New Roman"/>
          <w:szCs w:val="24"/>
        </w:rPr>
        <w:t>την επιλογή ενός Α</w:t>
      </w:r>
      <w:r w:rsidRPr="004F3BDC">
        <w:rPr>
          <w:rFonts w:eastAsia="Times New Roman" w:cs="Times New Roman"/>
          <w:szCs w:val="24"/>
        </w:rPr>
        <w:t xml:space="preserve">ρχηγού Αξιωματικής Αντιπολίτευσης </w:t>
      </w:r>
      <w:r>
        <w:rPr>
          <w:rFonts w:eastAsia="Times New Roman" w:cs="Times New Roman"/>
          <w:szCs w:val="24"/>
        </w:rPr>
        <w:t>-</w:t>
      </w:r>
      <w:r w:rsidRPr="004F3BDC">
        <w:rPr>
          <w:rFonts w:eastAsia="Times New Roman" w:cs="Times New Roman"/>
          <w:szCs w:val="24"/>
        </w:rPr>
        <w:t>που θέ</w:t>
      </w:r>
      <w:r>
        <w:rPr>
          <w:rFonts w:eastAsia="Times New Roman" w:cs="Times New Roman"/>
          <w:szCs w:val="24"/>
        </w:rPr>
        <w:t>λει να εμφανίζεται ως επίδοξος Π</w:t>
      </w:r>
      <w:r w:rsidRPr="004F3BDC">
        <w:rPr>
          <w:rFonts w:eastAsia="Times New Roman" w:cs="Times New Roman"/>
          <w:szCs w:val="24"/>
        </w:rPr>
        <w:t>ρωθυπουργός</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να κάνει</w:t>
      </w:r>
      <w:r>
        <w:rPr>
          <w:rFonts w:eastAsia="Times New Roman" w:cs="Times New Roman"/>
          <w:szCs w:val="24"/>
        </w:rPr>
        <w:t xml:space="preserve"> μι</w:t>
      </w:r>
      <w:r w:rsidRPr="004F3BDC">
        <w:rPr>
          <w:rFonts w:eastAsia="Times New Roman" w:cs="Times New Roman"/>
          <w:szCs w:val="24"/>
        </w:rPr>
        <w:t>α φοβερή δήλωση προχθές και θέλω να τη</w:t>
      </w:r>
      <w:r>
        <w:rPr>
          <w:rFonts w:eastAsia="Times New Roman" w:cs="Times New Roman"/>
          <w:szCs w:val="24"/>
        </w:rPr>
        <w:t>ν</w:t>
      </w:r>
      <w:r w:rsidRPr="004F3BDC">
        <w:rPr>
          <w:rFonts w:eastAsia="Times New Roman" w:cs="Times New Roman"/>
          <w:szCs w:val="24"/>
        </w:rPr>
        <w:t xml:space="preserve"> αντιμετωπίσω</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Τα είπε χθες η</w:t>
      </w:r>
      <w:r w:rsidRPr="004F3BDC">
        <w:rPr>
          <w:rFonts w:eastAsia="Times New Roman" w:cs="Times New Roman"/>
          <w:szCs w:val="24"/>
        </w:rPr>
        <w:t xml:space="preserve"> κ</w:t>
      </w:r>
      <w:r>
        <w:rPr>
          <w:rFonts w:eastAsia="Times New Roman" w:cs="Times New Roman"/>
          <w:szCs w:val="24"/>
        </w:rPr>
        <w:t xml:space="preserve">. Χριστοδουλόπουλου στην </w:t>
      </w:r>
      <w:r>
        <w:rPr>
          <w:rFonts w:eastAsia="Times New Roman" w:cs="Times New Roman"/>
          <w:szCs w:val="24"/>
        </w:rPr>
        <w:t>ε</w:t>
      </w:r>
      <w:r w:rsidRPr="004F3BDC">
        <w:rPr>
          <w:rFonts w:eastAsia="Times New Roman" w:cs="Times New Roman"/>
          <w:szCs w:val="24"/>
        </w:rPr>
        <w:t>πιτροπή</w:t>
      </w:r>
      <w:r>
        <w:rPr>
          <w:rFonts w:eastAsia="Times New Roman" w:cs="Times New Roman"/>
          <w:szCs w:val="24"/>
        </w:rPr>
        <w:t>.</w:t>
      </w:r>
    </w:p>
    <w:p w14:paraId="38B9DD8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Ακούστε πώς δικαιολόγησε το ότι δεν έρχεται το κόμμα του στη Βουλή να συζητήσουμε τους δύο </w:t>
      </w:r>
      <w:r>
        <w:rPr>
          <w:rFonts w:eastAsia="Times New Roman" w:cs="Times New Roman"/>
          <w:szCs w:val="24"/>
        </w:rPr>
        <w:t>κ</w:t>
      </w:r>
      <w:r>
        <w:rPr>
          <w:rFonts w:eastAsia="Times New Roman" w:cs="Times New Roman"/>
          <w:szCs w:val="24"/>
        </w:rPr>
        <w:t>ώδικες γι’ αυτούς τους λόγους που ανέπτυξα πριν. Ακούστε</w:t>
      </w:r>
      <w:r>
        <w:rPr>
          <w:rFonts w:eastAsia="Times New Roman" w:cs="Times New Roman"/>
          <w:szCs w:val="24"/>
        </w:rPr>
        <w:t xml:space="preserve"> τι είπε ο Αρχηγός της Αξιωματικής Αντιπολίτευσης και επίδοξος Πρωθυπουργός: «Δ</w:t>
      </w:r>
      <w:r w:rsidRPr="004F3BDC">
        <w:rPr>
          <w:rFonts w:eastAsia="Times New Roman" w:cs="Times New Roman"/>
          <w:szCs w:val="24"/>
        </w:rPr>
        <w:t xml:space="preserve">εν </w:t>
      </w:r>
      <w:r>
        <w:rPr>
          <w:rFonts w:eastAsia="Times New Roman" w:cs="Times New Roman"/>
          <w:szCs w:val="24"/>
        </w:rPr>
        <w:t xml:space="preserve">θα μπούμε στο κάδρο μιας </w:t>
      </w:r>
      <w:proofErr w:type="spellStart"/>
      <w:r>
        <w:rPr>
          <w:rFonts w:eastAsia="Times New Roman" w:cs="Times New Roman"/>
          <w:szCs w:val="24"/>
        </w:rPr>
        <w:t>απονομιμοποιημένης</w:t>
      </w:r>
      <w:proofErr w:type="spellEnd"/>
      <w:r>
        <w:rPr>
          <w:rFonts w:eastAsia="Times New Roman" w:cs="Times New Roman"/>
          <w:szCs w:val="24"/>
        </w:rPr>
        <w:t xml:space="preserve"> </w:t>
      </w:r>
      <w:r w:rsidRPr="004F3BDC">
        <w:rPr>
          <w:rFonts w:eastAsia="Times New Roman" w:cs="Times New Roman"/>
          <w:szCs w:val="24"/>
        </w:rPr>
        <w:t>Βουλής</w:t>
      </w:r>
      <w:r>
        <w:rPr>
          <w:rFonts w:eastAsia="Times New Roman" w:cs="Times New Roman"/>
          <w:szCs w:val="24"/>
        </w:rPr>
        <w:t>,</w:t>
      </w:r>
      <w:r w:rsidRPr="004F3BDC">
        <w:rPr>
          <w:rFonts w:eastAsia="Times New Roman" w:cs="Times New Roman"/>
          <w:szCs w:val="24"/>
        </w:rPr>
        <w:t xml:space="preserve"> η οποία</w:t>
      </w:r>
      <w:r>
        <w:rPr>
          <w:rFonts w:eastAsia="Times New Roman" w:cs="Times New Roman"/>
          <w:szCs w:val="24"/>
        </w:rPr>
        <w:t>…</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παρακαλώ π</w:t>
      </w:r>
      <w:r w:rsidRPr="004F3BDC">
        <w:rPr>
          <w:rFonts w:eastAsia="Times New Roman" w:cs="Times New Roman"/>
          <w:szCs w:val="24"/>
        </w:rPr>
        <w:t>ροσέξτε</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ά</w:t>
      </w:r>
      <w:r w:rsidRPr="004F3BDC">
        <w:rPr>
          <w:rFonts w:eastAsia="Times New Roman" w:cs="Times New Roman"/>
          <w:szCs w:val="24"/>
        </w:rPr>
        <w:t>νοιξε μόνο και μόνο για διευ</w:t>
      </w:r>
      <w:r>
        <w:rPr>
          <w:rFonts w:eastAsia="Times New Roman" w:cs="Times New Roman"/>
          <w:szCs w:val="24"/>
        </w:rPr>
        <w:t>θετήσεις.</w:t>
      </w:r>
      <w:r w:rsidRPr="004F3BDC">
        <w:rPr>
          <w:rFonts w:eastAsia="Times New Roman" w:cs="Times New Roman"/>
          <w:szCs w:val="24"/>
        </w:rPr>
        <w:t xml:space="preserve"> </w:t>
      </w:r>
      <w:r>
        <w:rPr>
          <w:rFonts w:eastAsia="Times New Roman" w:cs="Times New Roman"/>
          <w:szCs w:val="24"/>
        </w:rPr>
        <w:t>Να τις</w:t>
      </w:r>
      <w:r w:rsidRPr="004F3BDC">
        <w:rPr>
          <w:rFonts w:eastAsia="Times New Roman" w:cs="Times New Roman"/>
          <w:szCs w:val="24"/>
        </w:rPr>
        <w:t xml:space="preserve"> κάνουν μόνοι </w:t>
      </w:r>
      <w:r>
        <w:rPr>
          <w:rFonts w:eastAsia="Times New Roman" w:cs="Times New Roman"/>
          <w:szCs w:val="24"/>
        </w:rPr>
        <w:t>τους,</w:t>
      </w:r>
      <w:r w:rsidRPr="004F3BDC">
        <w:rPr>
          <w:rFonts w:eastAsia="Times New Roman" w:cs="Times New Roman"/>
          <w:szCs w:val="24"/>
        </w:rPr>
        <w:t xml:space="preserve"> χωρίς εμάς</w:t>
      </w:r>
      <w:r>
        <w:rPr>
          <w:rFonts w:eastAsia="Times New Roman" w:cs="Times New Roman"/>
          <w:szCs w:val="24"/>
        </w:rPr>
        <w:t>».</w:t>
      </w:r>
    </w:p>
    <w:p w14:paraId="38B9DD84" w14:textId="77777777" w:rsidR="00200609" w:rsidRDefault="002F7F27">
      <w:pPr>
        <w:spacing w:line="600" w:lineRule="auto"/>
        <w:ind w:firstLine="720"/>
        <w:jc w:val="both"/>
        <w:rPr>
          <w:rFonts w:eastAsia="Times New Roman" w:cs="Times New Roman"/>
          <w:szCs w:val="24"/>
        </w:rPr>
      </w:pPr>
      <w:r w:rsidRPr="004F3BDC">
        <w:rPr>
          <w:rFonts w:eastAsia="Times New Roman" w:cs="Times New Roman"/>
          <w:szCs w:val="24"/>
        </w:rPr>
        <w:t>Αυτ</w:t>
      </w:r>
      <w:r>
        <w:rPr>
          <w:rFonts w:eastAsia="Times New Roman" w:cs="Times New Roman"/>
          <w:szCs w:val="24"/>
        </w:rPr>
        <w:t>ό είναι τ</w:t>
      </w:r>
      <w:r>
        <w:rPr>
          <w:rFonts w:eastAsia="Times New Roman" w:cs="Times New Roman"/>
          <w:szCs w:val="24"/>
        </w:rPr>
        <w:t>ο αίσθημα ευθύνης που δια</w:t>
      </w:r>
      <w:r w:rsidRPr="004F3BDC">
        <w:rPr>
          <w:rFonts w:eastAsia="Times New Roman" w:cs="Times New Roman"/>
          <w:szCs w:val="24"/>
        </w:rPr>
        <w:t xml:space="preserve">κατέχει τον Αρχηγό της Αξιωματικής Αντιπολίτευσης και </w:t>
      </w:r>
      <w:r>
        <w:rPr>
          <w:rFonts w:eastAsia="Times New Roman" w:cs="Times New Roman"/>
          <w:szCs w:val="24"/>
        </w:rPr>
        <w:t>το</w:t>
      </w:r>
      <w:r w:rsidRPr="004F3BDC">
        <w:rPr>
          <w:rFonts w:eastAsia="Times New Roman" w:cs="Times New Roman"/>
          <w:szCs w:val="24"/>
        </w:rPr>
        <w:t xml:space="preserve"> κόμμα της </w:t>
      </w:r>
      <w:r>
        <w:rPr>
          <w:rFonts w:eastAsia="Times New Roman" w:cs="Times New Roman"/>
          <w:szCs w:val="24"/>
        </w:rPr>
        <w:t>Α</w:t>
      </w:r>
      <w:r w:rsidRPr="004F3BDC">
        <w:rPr>
          <w:rFonts w:eastAsia="Times New Roman" w:cs="Times New Roman"/>
          <w:szCs w:val="24"/>
        </w:rPr>
        <w:t xml:space="preserve">ξιωματικής </w:t>
      </w:r>
      <w:r>
        <w:rPr>
          <w:rFonts w:eastAsia="Times New Roman" w:cs="Times New Roman"/>
          <w:szCs w:val="24"/>
        </w:rPr>
        <w:lastRenderedPageBreak/>
        <w:t>Α</w:t>
      </w:r>
      <w:r w:rsidRPr="004F3BDC">
        <w:rPr>
          <w:rFonts w:eastAsia="Times New Roman" w:cs="Times New Roman"/>
          <w:szCs w:val="24"/>
        </w:rPr>
        <w:t>ντιπολίτευσης</w:t>
      </w:r>
      <w:r>
        <w:rPr>
          <w:rFonts w:eastAsia="Times New Roman" w:cs="Times New Roman"/>
          <w:szCs w:val="24"/>
        </w:rPr>
        <w:t>,</w:t>
      </w:r>
      <w:r w:rsidRPr="004F3BDC">
        <w:rPr>
          <w:rFonts w:eastAsia="Times New Roman" w:cs="Times New Roman"/>
          <w:szCs w:val="24"/>
        </w:rPr>
        <w:t xml:space="preserve"> που πολιτικά</w:t>
      </w:r>
      <w:r>
        <w:rPr>
          <w:rFonts w:eastAsia="Times New Roman" w:cs="Times New Roman"/>
          <w:szCs w:val="24"/>
        </w:rPr>
        <w:t>,</w:t>
      </w:r>
      <w:r w:rsidRPr="004F3BDC">
        <w:rPr>
          <w:rFonts w:eastAsia="Times New Roman" w:cs="Times New Roman"/>
          <w:szCs w:val="24"/>
        </w:rPr>
        <w:t xml:space="preserve"> νομικά και συνταγματικά έχει θεσμικό ρόλο και θεσμική υποχρέωση</w:t>
      </w:r>
      <w:r>
        <w:rPr>
          <w:rFonts w:eastAsia="Times New Roman" w:cs="Times New Roman"/>
          <w:szCs w:val="24"/>
        </w:rPr>
        <w:t>, όταν πράγματι</w:t>
      </w:r>
      <w:r w:rsidRPr="004F3BDC">
        <w:rPr>
          <w:rFonts w:eastAsia="Times New Roman" w:cs="Times New Roman"/>
          <w:szCs w:val="24"/>
        </w:rPr>
        <w:t xml:space="preserve"> έ</w:t>
      </w:r>
      <w:r>
        <w:rPr>
          <w:rFonts w:eastAsia="Times New Roman" w:cs="Times New Roman"/>
          <w:szCs w:val="24"/>
        </w:rPr>
        <w:t xml:space="preserve">ρχονται </w:t>
      </w:r>
      <w:r w:rsidRPr="004F3BDC">
        <w:rPr>
          <w:rFonts w:eastAsia="Times New Roman" w:cs="Times New Roman"/>
          <w:szCs w:val="24"/>
        </w:rPr>
        <w:t xml:space="preserve">τέτοιες </w:t>
      </w:r>
      <w:r>
        <w:rPr>
          <w:rFonts w:eastAsia="Times New Roman" w:cs="Times New Roman"/>
          <w:szCs w:val="24"/>
        </w:rPr>
        <w:t>μεγάλες,</w:t>
      </w:r>
      <w:r w:rsidRPr="004F3BDC">
        <w:rPr>
          <w:rFonts w:eastAsia="Times New Roman" w:cs="Times New Roman"/>
          <w:szCs w:val="24"/>
        </w:rPr>
        <w:t xml:space="preserve"> καινοτόμες</w:t>
      </w:r>
      <w:r>
        <w:rPr>
          <w:rFonts w:eastAsia="Times New Roman" w:cs="Times New Roman"/>
          <w:szCs w:val="24"/>
        </w:rPr>
        <w:t>,</w:t>
      </w:r>
      <w:r w:rsidRPr="004F3BDC">
        <w:rPr>
          <w:rFonts w:eastAsia="Times New Roman" w:cs="Times New Roman"/>
          <w:szCs w:val="24"/>
        </w:rPr>
        <w:t xml:space="preserve"> ε</w:t>
      </w:r>
      <w:r>
        <w:rPr>
          <w:rFonts w:eastAsia="Times New Roman" w:cs="Times New Roman"/>
          <w:szCs w:val="24"/>
        </w:rPr>
        <w:t>νημε</w:t>
      </w:r>
      <w:r>
        <w:rPr>
          <w:rFonts w:eastAsia="Times New Roman" w:cs="Times New Roman"/>
          <w:szCs w:val="24"/>
        </w:rPr>
        <w:t>ρωτικού</w:t>
      </w:r>
      <w:r w:rsidRPr="004F3BDC">
        <w:rPr>
          <w:rFonts w:eastAsia="Times New Roman" w:cs="Times New Roman"/>
          <w:szCs w:val="24"/>
        </w:rPr>
        <w:t xml:space="preserve"> χαρακτήρα </w:t>
      </w:r>
      <w:r>
        <w:rPr>
          <w:rFonts w:eastAsia="Times New Roman" w:cs="Times New Roman"/>
          <w:szCs w:val="24"/>
        </w:rPr>
        <w:t>νομοθετικές πρωτοβουλίες, να είναι παρόντες στη Βουλή και να δίνουν</w:t>
      </w:r>
      <w:r w:rsidRPr="004F3BDC">
        <w:rPr>
          <w:rFonts w:eastAsia="Times New Roman" w:cs="Times New Roman"/>
          <w:szCs w:val="24"/>
        </w:rPr>
        <w:t xml:space="preserve"> τον αγώνα </w:t>
      </w:r>
      <w:r>
        <w:rPr>
          <w:rFonts w:eastAsia="Times New Roman" w:cs="Times New Roman"/>
          <w:szCs w:val="24"/>
        </w:rPr>
        <w:t>είτε να αποδεχτούν είτε</w:t>
      </w:r>
      <w:r w:rsidRPr="004F3BDC">
        <w:rPr>
          <w:rFonts w:eastAsia="Times New Roman" w:cs="Times New Roman"/>
          <w:szCs w:val="24"/>
        </w:rPr>
        <w:t xml:space="preserve"> </w:t>
      </w:r>
      <w:r>
        <w:rPr>
          <w:rFonts w:eastAsia="Times New Roman" w:cs="Times New Roman"/>
          <w:szCs w:val="24"/>
        </w:rPr>
        <w:t>να</w:t>
      </w:r>
      <w:r w:rsidRPr="004F3BDC">
        <w:rPr>
          <w:rFonts w:eastAsia="Times New Roman" w:cs="Times New Roman"/>
          <w:szCs w:val="24"/>
        </w:rPr>
        <w:t xml:space="preserve"> τροποποιήσουν ό</w:t>
      </w:r>
      <w:r>
        <w:rPr>
          <w:rFonts w:eastAsia="Times New Roman" w:cs="Times New Roman"/>
          <w:szCs w:val="24"/>
        </w:rPr>
        <w:t>,</w:t>
      </w:r>
      <w:r w:rsidRPr="004F3BDC">
        <w:rPr>
          <w:rFonts w:eastAsia="Times New Roman" w:cs="Times New Roman"/>
          <w:szCs w:val="24"/>
        </w:rPr>
        <w:t>τι κατ</w:t>
      </w:r>
      <w:r>
        <w:rPr>
          <w:rFonts w:eastAsia="Times New Roman" w:cs="Times New Roman"/>
          <w:szCs w:val="24"/>
        </w:rPr>
        <w:t xml:space="preserve">ά την άποψή τους </w:t>
      </w:r>
      <w:r w:rsidRPr="004F3BDC">
        <w:rPr>
          <w:rFonts w:eastAsia="Times New Roman" w:cs="Times New Roman"/>
          <w:szCs w:val="24"/>
        </w:rPr>
        <w:t>δεν είναι σωστό</w:t>
      </w:r>
      <w:r>
        <w:rPr>
          <w:rFonts w:eastAsia="Times New Roman" w:cs="Times New Roman"/>
          <w:szCs w:val="24"/>
        </w:rPr>
        <w:t>. Π</w:t>
      </w:r>
      <w:r w:rsidRPr="004F3BDC">
        <w:rPr>
          <w:rFonts w:eastAsia="Times New Roman" w:cs="Times New Roman"/>
          <w:szCs w:val="24"/>
        </w:rPr>
        <w:t xml:space="preserve">ρωτοφανής δήλωση για Αρχηγό Αξιωματικής Αντιπολίτευσης </w:t>
      </w:r>
      <w:r>
        <w:rPr>
          <w:rFonts w:eastAsia="Times New Roman" w:cs="Times New Roman"/>
          <w:szCs w:val="24"/>
        </w:rPr>
        <w:t>και επίδοξο Π</w:t>
      </w:r>
      <w:r w:rsidRPr="004F3BDC">
        <w:rPr>
          <w:rFonts w:eastAsia="Times New Roman" w:cs="Times New Roman"/>
          <w:szCs w:val="24"/>
        </w:rPr>
        <w:t>ρωθυπουργό και με λυπεί αφόρητα</w:t>
      </w:r>
      <w:r>
        <w:rPr>
          <w:rFonts w:eastAsia="Times New Roman" w:cs="Times New Roman"/>
          <w:szCs w:val="24"/>
        </w:rPr>
        <w:t>.</w:t>
      </w:r>
      <w:r w:rsidRPr="004F3BDC">
        <w:rPr>
          <w:rFonts w:eastAsia="Times New Roman" w:cs="Times New Roman"/>
          <w:szCs w:val="24"/>
        </w:rPr>
        <w:t xml:space="preserve"> </w:t>
      </w:r>
    </w:p>
    <w:p w14:paraId="38B9DD8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Είναι, δηλαδή, η Βουλή σήμερα </w:t>
      </w:r>
      <w:proofErr w:type="spellStart"/>
      <w:r>
        <w:rPr>
          <w:rFonts w:eastAsia="Times New Roman" w:cs="Times New Roman"/>
          <w:szCs w:val="24"/>
        </w:rPr>
        <w:t>απονομιμοποιημένη</w:t>
      </w:r>
      <w:proofErr w:type="spellEnd"/>
      <w:r>
        <w:rPr>
          <w:rFonts w:eastAsia="Times New Roman" w:cs="Times New Roman"/>
          <w:szCs w:val="24"/>
        </w:rPr>
        <w:t xml:space="preserve">, </w:t>
      </w:r>
      <w:r w:rsidRPr="004F3BDC">
        <w:rPr>
          <w:rFonts w:eastAsia="Times New Roman" w:cs="Times New Roman"/>
          <w:szCs w:val="24"/>
        </w:rPr>
        <w:t xml:space="preserve">επειδή </w:t>
      </w:r>
      <w:r>
        <w:rPr>
          <w:rFonts w:eastAsia="Times New Roman" w:cs="Times New Roman"/>
          <w:szCs w:val="24"/>
        </w:rPr>
        <w:t>ηττήθηκε ο ΣΥΡΙΖΑ στις</w:t>
      </w:r>
      <w:r w:rsidRPr="004F3BDC">
        <w:rPr>
          <w:rFonts w:eastAsia="Times New Roman" w:cs="Times New Roman"/>
          <w:szCs w:val="24"/>
        </w:rPr>
        <w:t xml:space="preserve"> ευρωεκλογές</w:t>
      </w:r>
      <w:r>
        <w:rPr>
          <w:rFonts w:eastAsia="Times New Roman" w:cs="Times New Roman"/>
          <w:szCs w:val="24"/>
        </w:rPr>
        <w:t>; Ε</w:t>
      </w:r>
      <w:r w:rsidRPr="004F3BDC">
        <w:rPr>
          <w:rFonts w:eastAsia="Times New Roman" w:cs="Times New Roman"/>
          <w:szCs w:val="24"/>
        </w:rPr>
        <w:t xml:space="preserve">ίναι αυτό επιχείρημα που </w:t>
      </w:r>
      <w:r>
        <w:rPr>
          <w:rFonts w:eastAsia="Times New Roman" w:cs="Times New Roman"/>
          <w:szCs w:val="24"/>
        </w:rPr>
        <w:t>μπορεί να χρησιμοποιεί</w:t>
      </w:r>
      <w:r w:rsidRPr="004F3BDC">
        <w:rPr>
          <w:rFonts w:eastAsia="Times New Roman" w:cs="Times New Roman"/>
          <w:szCs w:val="24"/>
        </w:rPr>
        <w:t xml:space="preserve"> σε νομικό και πολιτικό επίπεδο ένας </w:t>
      </w:r>
      <w:r>
        <w:rPr>
          <w:rFonts w:eastAsia="Times New Roman" w:cs="Times New Roman"/>
          <w:szCs w:val="24"/>
        </w:rPr>
        <w:t>Α</w:t>
      </w:r>
      <w:r>
        <w:rPr>
          <w:rFonts w:eastAsia="Times New Roman" w:cs="Times New Roman"/>
          <w:szCs w:val="24"/>
        </w:rPr>
        <w:t xml:space="preserve">ρχηγός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sidRPr="004F3BDC">
        <w:rPr>
          <w:rFonts w:eastAsia="Times New Roman" w:cs="Times New Roman"/>
          <w:szCs w:val="24"/>
        </w:rPr>
        <w:t>ντιπολίτευσης</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Πώς είναι</w:t>
      </w:r>
      <w:r>
        <w:rPr>
          <w:rFonts w:eastAsia="Times New Roman" w:cs="Times New Roman"/>
          <w:szCs w:val="24"/>
        </w:rPr>
        <w:t xml:space="preserve"> </w:t>
      </w:r>
      <w:proofErr w:type="spellStart"/>
      <w:r>
        <w:rPr>
          <w:rFonts w:eastAsia="Times New Roman" w:cs="Times New Roman"/>
          <w:szCs w:val="24"/>
        </w:rPr>
        <w:t>απο</w:t>
      </w:r>
      <w:r w:rsidRPr="004F3BDC">
        <w:rPr>
          <w:rFonts w:eastAsia="Times New Roman" w:cs="Times New Roman"/>
          <w:szCs w:val="24"/>
        </w:rPr>
        <w:t>νομιμοποιημένη</w:t>
      </w:r>
      <w:proofErr w:type="spellEnd"/>
      <w:r>
        <w:rPr>
          <w:rFonts w:eastAsia="Times New Roman" w:cs="Times New Roman"/>
          <w:szCs w:val="24"/>
        </w:rPr>
        <w:t>; Θ</w:t>
      </w:r>
      <w:r w:rsidRPr="004F3BDC">
        <w:rPr>
          <w:rFonts w:eastAsia="Times New Roman" w:cs="Times New Roman"/>
          <w:szCs w:val="24"/>
        </w:rPr>
        <w:t xml:space="preserve">α </w:t>
      </w:r>
      <w:r>
        <w:rPr>
          <w:rFonts w:eastAsia="Times New Roman" w:cs="Times New Roman"/>
          <w:szCs w:val="24"/>
        </w:rPr>
        <w:t>έπρεπε να έχει</w:t>
      </w:r>
      <w:r w:rsidRPr="004F3BDC">
        <w:rPr>
          <w:rFonts w:eastAsia="Times New Roman" w:cs="Times New Roman"/>
          <w:szCs w:val="24"/>
        </w:rPr>
        <w:t xml:space="preserve"> κλείσει η Βουλή δηλαδή</w:t>
      </w:r>
      <w:r>
        <w:rPr>
          <w:rFonts w:eastAsia="Times New Roman" w:cs="Times New Roman"/>
          <w:szCs w:val="24"/>
        </w:rPr>
        <w:t>,</w:t>
      </w:r>
      <w:r w:rsidRPr="004F3BDC">
        <w:rPr>
          <w:rFonts w:eastAsia="Times New Roman" w:cs="Times New Roman"/>
          <w:szCs w:val="24"/>
        </w:rPr>
        <w:t xml:space="preserve"> πριν </w:t>
      </w:r>
      <w:r>
        <w:rPr>
          <w:rFonts w:eastAsia="Times New Roman" w:cs="Times New Roman"/>
          <w:szCs w:val="24"/>
        </w:rPr>
        <w:t>προκηρυχθούν εκλογές; Ας</w:t>
      </w:r>
      <w:r w:rsidRPr="004F3BDC">
        <w:rPr>
          <w:rFonts w:eastAsia="Times New Roman" w:cs="Times New Roman"/>
          <w:szCs w:val="24"/>
        </w:rPr>
        <w:t xml:space="preserve"> μας απαντήσουν</w:t>
      </w:r>
      <w:r>
        <w:rPr>
          <w:rFonts w:eastAsia="Times New Roman" w:cs="Times New Roman"/>
          <w:szCs w:val="24"/>
        </w:rPr>
        <w:t xml:space="preserve">. </w:t>
      </w:r>
    </w:p>
    <w:p w14:paraId="38B9DD8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Ειδικά σήμερα </w:t>
      </w:r>
      <w:r>
        <w:rPr>
          <w:rFonts w:eastAsia="Times New Roman" w:cs="Times New Roman"/>
          <w:szCs w:val="24"/>
        </w:rPr>
        <w:t>-</w:t>
      </w:r>
      <w:r>
        <w:rPr>
          <w:rFonts w:eastAsia="Times New Roman" w:cs="Times New Roman"/>
          <w:szCs w:val="24"/>
        </w:rPr>
        <w:t>αφορά τ</w:t>
      </w:r>
      <w:r w:rsidRPr="004F3BDC">
        <w:rPr>
          <w:rFonts w:eastAsia="Times New Roman" w:cs="Times New Roman"/>
          <w:szCs w:val="24"/>
        </w:rPr>
        <w:t>ο δεύτερο σκέλος</w:t>
      </w:r>
      <w:r>
        <w:rPr>
          <w:rFonts w:eastAsia="Times New Roman" w:cs="Times New Roman"/>
          <w:szCs w:val="24"/>
        </w:rPr>
        <w:t xml:space="preserve"> της δήλωσης</w:t>
      </w:r>
      <w:r w:rsidRPr="004F3BDC">
        <w:rPr>
          <w:rFonts w:eastAsia="Times New Roman" w:cs="Times New Roman"/>
          <w:szCs w:val="24"/>
        </w:rPr>
        <w:t xml:space="preserve"> του κ</w:t>
      </w:r>
      <w:r>
        <w:rPr>
          <w:rFonts w:eastAsia="Times New Roman" w:cs="Times New Roman"/>
          <w:szCs w:val="24"/>
        </w:rPr>
        <w:t xml:space="preserve">. </w:t>
      </w:r>
      <w:r w:rsidRPr="004F3BDC">
        <w:rPr>
          <w:rFonts w:eastAsia="Times New Roman" w:cs="Times New Roman"/>
          <w:szCs w:val="24"/>
        </w:rPr>
        <w:t>Μητσοτάκη</w:t>
      </w:r>
      <w:r>
        <w:rPr>
          <w:rFonts w:eastAsia="Times New Roman" w:cs="Times New Roman"/>
          <w:szCs w:val="24"/>
        </w:rPr>
        <w:t>-</w:t>
      </w:r>
      <w:r w:rsidRPr="004F3BDC">
        <w:rPr>
          <w:rFonts w:eastAsia="Times New Roman" w:cs="Times New Roman"/>
          <w:szCs w:val="24"/>
        </w:rPr>
        <w:t xml:space="preserve"> η Βουλή συνεδριάζει για το θέμα των </w:t>
      </w:r>
      <w:r>
        <w:rPr>
          <w:rFonts w:eastAsia="Times New Roman" w:cs="Times New Roman"/>
          <w:szCs w:val="24"/>
        </w:rPr>
        <w:t>κ</w:t>
      </w:r>
      <w:r w:rsidRPr="004F3BDC">
        <w:rPr>
          <w:rFonts w:eastAsia="Times New Roman" w:cs="Times New Roman"/>
          <w:szCs w:val="24"/>
        </w:rPr>
        <w:t>ωδ</w:t>
      </w:r>
      <w:r>
        <w:rPr>
          <w:rFonts w:eastAsia="Times New Roman" w:cs="Times New Roman"/>
          <w:szCs w:val="24"/>
        </w:rPr>
        <w:t>ίκων</w:t>
      </w:r>
      <w:r w:rsidRPr="004F3BDC">
        <w:rPr>
          <w:rFonts w:eastAsia="Times New Roman" w:cs="Times New Roman"/>
          <w:szCs w:val="24"/>
        </w:rPr>
        <w:t xml:space="preserve"> και ταυτίζεται </w:t>
      </w:r>
      <w:r>
        <w:rPr>
          <w:rFonts w:eastAsia="Times New Roman" w:cs="Times New Roman"/>
          <w:szCs w:val="24"/>
        </w:rPr>
        <w:t>-</w:t>
      </w:r>
      <w:r w:rsidRPr="004F3BDC">
        <w:rPr>
          <w:rFonts w:eastAsia="Times New Roman" w:cs="Times New Roman"/>
          <w:szCs w:val="24"/>
        </w:rPr>
        <w:t xml:space="preserve">λέει </w:t>
      </w:r>
      <w:r>
        <w:rPr>
          <w:rFonts w:eastAsia="Times New Roman" w:cs="Times New Roman"/>
          <w:szCs w:val="24"/>
        </w:rPr>
        <w:t>κατά την άποψ</w:t>
      </w:r>
      <w:r>
        <w:rPr>
          <w:rFonts w:eastAsia="Times New Roman" w:cs="Times New Roman"/>
          <w:szCs w:val="24"/>
        </w:rPr>
        <w:t>ή του-</w:t>
      </w:r>
      <w:r w:rsidRPr="004F3BDC">
        <w:rPr>
          <w:rFonts w:eastAsia="Times New Roman" w:cs="Times New Roman"/>
          <w:szCs w:val="24"/>
        </w:rPr>
        <w:t xml:space="preserve"> με κάποια διευθέτηση</w:t>
      </w:r>
      <w:r>
        <w:rPr>
          <w:rFonts w:eastAsia="Times New Roman" w:cs="Times New Roman"/>
          <w:szCs w:val="24"/>
        </w:rPr>
        <w:t>. Έ</w:t>
      </w:r>
      <w:r w:rsidRPr="004F3BDC">
        <w:rPr>
          <w:rFonts w:eastAsia="Times New Roman" w:cs="Times New Roman"/>
          <w:szCs w:val="24"/>
        </w:rPr>
        <w:t xml:space="preserve">τσι </w:t>
      </w:r>
      <w:r>
        <w:rPr>
          <w:rFonts w:eastAsia="Times New Roman" w:cs="Times New Roman"/>
          <w:szCs w:val="24"/>
        </w:rPr>
        <w:t xml:space="preserve">το </w:t>
      </w:r>
      <w:r w:rsidRPr="004F3BDC">
        <w:rPr>
          <w:rFonts w:eastAsia="Times New Roman" w:cs="Times New Roman"/>
          <w:szCs w:val="24"/>
        </w:rPr>
        <w:t xml:space="preserve">αντιλαμβάνεται </w:t>
      </w:r>
      <w:r>
        <w:rPr>
          <w:rFonts w:eastAsia="Times New Roman" w:cs="Times New Roman"/>
          <w:szCs w:val="24"/>
        </w:rPr>
        <w:t>ο κ. Μητσοτάκης και η</w:t>
      </w:r>
      <w:r w:rsidRPr="004F3BDC">
        <w:rPr>
          <w:rFonts w:eastAsia="Times New Roman" w:cs="Times New Roman"/>
          <w:szCs w:val="24"/>
        </w:rPr>
        <w:t xml:space="preserve"> Νέα Δημοκρατία</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lastRenderedPageBreak/>
        <w:t>Α</w:t>
      </w:r>
      <w:r w:rsidRPr="004F3BDC">
        <w:rPr>
          <w:rFonts w:eastAsia="Times New Roman" w:cs="Times New Roman"/>
          <w:szCs w:val="24"/>
        </w:rPr>
        <w:t xml:space="preserve">υτή </w:t>
      </w:r>
      <w:r>
        <w:rPr>
          <w:rFonts w:eastAsia="Times New Roman" w:cs="Times New Roman"/>
          <w:szCs w:val="24"/>
        </w:rPr>
        <w:t>τ</w:t>
      </w:r>
      <w:r w:rsidRPr="004F3BDC">
        <w:rPr>
          <w:rFonts w:eastAsia="Times New Roman" w:cs="Times New Roman"/>
          <w:szCs w:val="24"/>
        </w:rPr>
        <w:t xml:space="preserve">η σοβαρή συζήτηση που γίνεται με ένα τεράστιο επιστημονικό έργο από τα μέλη των </w:t>
      </w:r>
      <w:r>
        <w:rPr>
          <w:rFonts w:eastAsia="Times New Roman" w:cs="Times New Roman"/>
          <w:szCs w:val="24"/>
        </w:rPr>
        <w:t>ν</w:t>
      </w:r>
      <w:r>
        <w:rPr>
          <w:rFonts w:eastAsia="Times New Roman" w:cs="Times New Roman"/>
          <w:szCs w:val="24"/>
        </w:rPr>
        <w:t xml:space="preserve">ομοπαρασκευαστικών </w:t>
      </w:r>
      <w:r>
        <w:rPr>
          <w:rFonts w:eastAsia="Times New Roman" w:cs="Times New Roman"/>
          <w:szCs w:val="24"/>
        </w:rPr>
        <w:t>ε</w:t>
      </w:r>
      <w:r w:rsidRPr="004F3BDC">
        <w:rPr>
          <w:rFonts w:eastAsia="Times New Roman" w:cs="Times New Roman"/>
          <w:szCs w:val="24"/>
        </w:rPr>
        <w:t>πιτροπών</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τη</w:t>
      </w:r>
      <w:r w:rsidRPr="004F3BDC">
        <w:rPr>
          <w:rFonts w:eastAsia="Times New Roman" w:cs="Times New Roman"/>
          <w:szCs w:val="24"/>
        </w:rPr>
        <w:t xml:space="preserve"> χαρακτ</w:t>
      </w:r>
      <w:r>
        <w:rPr>
          <w:rFonts w:eastAsia="Times New Roman" w:cs="Times New Roman"/>
          <w:szCs w:val="24"/>
        </w:rPr>
        <w:t>ηρίζει ως μι</w:t>
      </w:r>
      <w:r w:rsidRPr="004F3BDC">
        <w:rPr>
          <w:rFonts w:eastAsia="Times New Roman" w:cs="Times New Roman"/>
          <w:szCs w:val="24"/>
        </w:rPr>
        <w:t>α απλή διευθέτηση</w:t>
      </w:r>
      <w:r>
        <w:rPr>
          <w:rFonts w:eastAsia="Times New Roman" w:cs="Times New Roman"/>
          <w:szCs w:val="24"/>
        </w:rPr>
        <w:t>; Αυτό νομί</w:t>
      </w:r>
      <w:r>
        <w:rPr>
          <w:rFonts w:eastAsia="Times New Roman" w:cs="Times New Roman"/>
          <w:szCs w:val="24"/>
        </w:rPr>
        <w:t>ζω ότι δεν είναι ο προσήκων</w:t>
      </w:r>
      <w:r w:rsidRPr="004F3BDC">
        <w:rPr>
          <w:rFonts w:eastAsia="Times New Roman" w:cs="Times New Roman"/>
          <w:szCs w:val="24"/>
        </w:rPr>
        <w:t xml:space="preserve"> σεβασμός </w:t>
      </w:r>
      <w:r>
        <w:rPr>
          <w:rFonts w:eastAsia="Times New Roman" w:cs="Times New Roman"/>
          <w:szCs w:val="24"/>
        </w:rPr>
        <w:t xml:space="preserve">ούτε στα μέλη των </w:t>
      </w:r>
      <w:r>
        <w:rPr>
          <w:rFonts w:eastAsia="Times New Roman" w:cs="Times New Roman"/>
          <w:szCs w:val="24"/>
        </w:rPr>
        <w:t>νομοπαρασκευαστικών ε</w:t>
      </w:r>
      <w:r w:rsidRPr="004F3BDC">
        <w:rPr>
          <w:rFonts w:eastAsia="Times New Roman" w:cs="Times New Roman"/>
          <w:szCs w:val="24"/>
        </w:rPr>
        <w:t>πιτροπών</w:t>
      </w:r>
      <w:r w:rsidRPr="004F3BDC">
        <w:rPr>
          <w:rFonts w:eastAsia="Times New Roman" w:cs="Times New Roman"/>
          <w:szCs w:val="24"/>
        </w:rPr>
        <w:t xml:space="preserve"> ούτε στο επιστημονικό τους έργο</w:t>
      </w:r>
      <w:r>
        <w:rPr>
          <w:rFonts w:eastAsia="Times New Roman" w:cs="Times New Roman"/>
          <w:szCs w:val="24"/>
        </w:rPr>
        <w:t>, ο</w:t>
      </w:r>
      <w:r w:rsidRPr="004F3BDC">
        <w:rPr>
          <w:rFonts w:eastAsia="Times New Roman" w:cs="Times New Roman"/>
          <w:szCs w:val="24"/>
        </w:rPr>
        <w:t xml:space="preserve">ύτε στο </w:t>
      </w:r>
      <w:r>
        <w:rPr>
          <w:rFonts w:eastAsia="Times New Roman" w:cs="Times New Roman"/>
          <w:szCs w:val="24"/>
        </w:rPr>
        <w:t>γεγονός ότι δίπλα μας έχουμε</w:t>
      </w:r>
      <w:r w:rsidRPr="004F3BDC">
        <w:rPr>
          <w:rFonts w:eastAsia="Times New Roman" w:cs="Times New Roman"/>
          <w:szCs w:val="24"/>
        </w:rPr>
        <w:t xml:space="preserve"> την </w:t>
      </w:r>
      <w:r>
        <w:rPr>
          <w:rFonts w:eastAsia="Times New Roman" w:cs="Times New Roman"/>
          <w:szCs w:val="24"/>
        </w:rPr>
        <w:t>«</w:t>
      </w:r>
      <w:r w:rsidRPr="004F3BDC">
        <w:rPr>
          <w:rFonts w:eastAsia="Times New Roman" w:cs="Times New Roman"/>
          <w:szCs w:val="24"/>
        </w:rPr>
        <w:t>αφρόκρεμα</w:t>
      </w:r>
      <w:r>
        <w:rPr>
          <w:rFonts w:eastAsia="Times New Roman" w:cs="Times New Roman"/>
          <w:szCs w:val="24"/>
        </w:rPr>
        <w:t>»</w:t>
      </w:r>
      <w:r w:rsidRPr="004F3BDC">
        <w:rPr>
          <w:rFonts w:eastAsia="Times New Roman" w:cs="Times New Roman"/>
          <w:szCs w:val="24"/>
        </w:rPr>
        <w:t xml:space="preserve"> της </w:t>
      </w:r>
      <w:r>
        <w:rPr>
          <w:rFonts w:eastAsia="Times New Roman" w:cs="Times New Roman"/>
          <w:szCs w:val="24"/>
        </w:rPr>
        <w:t>νομικής</w:t>
      </w:r>
      <w:r w:rsidRPr="004F3BDC">
        <w:rPr>
          <w:rFonts w:eastAsia="Times New Roman" w:cs="Times New Roman"/>
          <w:szCs w:val="24"/>
        </w:rPr>
        <w:t xml:space="preserve"> σκέψης στη χώρα μας </w:t>
      </w:r>
      <w:r>
        <w:rPr>
          <w:rFonts w:eastAsia="Times New Roman" w:cs="Times New Roman"/>
          <w:szCs w:val="24"/>
        </w:rPr>
        <w:t>-</w:t>
      </w:r>
      <w:r w:rsidRPr="004F3BDC">
        <w:rPr>
          <w:rFonts w:eastAsia="Times New Roman" w:cs="Times New Roman"/>
          <w:szCs w:val="24"/>
        </w:rPr>
        <w:t>και</w:t>
      </w:r>
      <w:r>
        <w:rPr>
          <w:rFonts w:eastAsia="Times New Roman" w:cs="Times New Roman"/>
          <w:szCs w:val="24"/>
        </w:rPr>
        <w:t xml:space="preserve"> πρέπει να είμαστε περήφανοι γι’</w:t>
      </w:r>
      <w:r w:rsidRPr="004F3BDC">
        <w:rPr>
          <w:rFonts w:eastAsia="Times New Roman" w:cs="Times New Roman"/>
          <w:szCs w:val="24"/>
        </w:rPr>
        <w:t xml:space="preserve"> αυτό</w:t>
      </w:r>
      <w:r>
        <w:rPr>
          <w:rFonts w:eastAsia="Times New Roman" w:cs="Times New Roman"/>
          <w:szCs w:val="24"/>
        </w:rPr>
        <w:t>- ούτε β</w:t>
      </w:r>
      <w:r w:rsidRPr="004F3BDC">
        <w:rPr>
          <w:rFonts w:eastAsia="Times New Roman" w:cs="Times New Roman"/>
          <w:szCs w:val="24"/>
        </w:rPr>
        <w:t xml:space="preserve">εβαίως είναι πολιτικά ορθό να ταυτίζει </w:t>
      </w:r>
      <w:r>
        <w:rPr>
          <w:rFonts w:eastAsia="Times New Roman" w:cs="Times New Roman"/>
          <w:szCs w:val="24"/>
        </w:rPr>
        <w:t>τ</w:t>
      </w:r>
      <w:r w:rsidRPr="004F3BDC">
        <w:rPr>
          <w:rFonts w:eastAsia="Times New Roman" w:cs="Times New Roman"/>
          <w:szCs w:val="24"/>
        </w:rPr>
        <w:t xml:space="preserve">η συζήτηση και ψήφιση των </w:t>
      </w:r>
      <w:r>
        <w:rPr>
          <w:rFonts w:eastAsia="Times New Roman" w:cs="Times New Roman"/>
          <w:szCs w:val="24"/>
        </w:rPr>
        <w:t>κ</w:t>
      </w:r>
      <w:r>
        <w:rPr>
          <w:rFonts w:eastAsia="Times New Roman" w:cs="Times New Roman"/>
          <w:szCs w:val="24"/>
        </w:rPr>
        <w:t>ωδίκων ως μια απλή, διαπιστωτικού</w:t>
      </w:r>
      <w:r w:rsidRPr="004F3BDC">
        <w:rPr>
          <w:rFonts w:eastAsia="Times New Roman" w:cs="Times New Roman"/>
          <w:szCs w:val="24"/>
        </w:rPr>
        <w:t xml:space="preserve"> τύπου διευθέτηση</w:t>
      </w:r>
      <w:r>
        <w:rPr>
          <w:rFonts w:eastAsia="Times New Roman" w:cs="Times New Roman"/>
          <w:szCs w:val="24"/>
        </w:rPr>
        <w:t>. Ν</w:t>
      </w:r>
      <w:r w:rsidRPr="004F3BDC">
        <w:rPr>
          <w:rFonts w:eastAsia="Times New Roman" w:cs="Times New Roman"/>
          <w:szCs w:val="24"/>
        </w:rPr>
        <w:t>ομίζω ότι πρόκειται για κατήφορο</w:t>
      </w:r>
      <w:r>
        <w:rPr>
          <w:rFonts w:eastAsia="Times New Roman" w:cs="Times New Roman"/>
          <w:szCs w:val="24"/>
        </w:rPr>
        <w:t>.</w:t>
      </w:r>
    </w:p>
    <w:p w14:paraId="38B9DD8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w:t>
      </w:r>
      <w:r w:rsidRPr="004F3BDC">
        <w:rPr>
          <w:rFonts w:eastAsia="Times New Roman" w:cs="Times New Roman"/>
          <w:szCs w:val="24"/>
        </w:rPr>
        <w:t xml:space="preserve"> να πω </w:t>
      </w:r>
      <w:r>
        <w:rPr>
          <w:rFonts w:eastAsia="Times New Roman" w:cs="Times New Roman"/>
          <w:szCs w:val="24"/>
        </w:rPr>
        <w:t xml:space="preserve">και κάτι για τον </w:t>
      </w:r>
      <w:r>
        <w:rPr>
          <w:rFonts w:eastAsia="Times New Roman" w:cs="Times New Roman"/>
          <w:szCs w:val="24"/>
        </w:rPr>
        <w:t>κ</w:t>
      </w:r>
      <w:r>
        <w:rPr>
          <w:rFonts w:eastAsia="Times New Roman" w:cs="Times New Roman"/>
          <w:szCs w:val="24"/>
        </w:rPr>
        <w:t xml:space="preserve">ώδικα, το </w:t>
      </w:r>
      <w:r>
        <w:rPr>
          <w:rFonts w:eastAsia="Times New Roman" w:cs="Times New Roman"/>
          <w:szCs w:val="24"/>
        </w:rPr>
        <w:t>Π</w:t>
      </w:r>
      <w:r w:rsidRPr="004F3BDC">
        <w:rPr>
          <w:rFonts w:eastAsia="Times New Roman" w:cs="Times New Roman"/>
          <w:szCs w:val="24"/>
        </w:rPr>
        <w:t xml:space="preserve">οινικό </w:t>
      </w:r>
      <w:r>
        <w:rPr>
          <w:rFonts w:eastAsia="Times New Roman" w:cs="Times New Roman"/>
          <w:szCs w:val="24"/>
        </w:rPr>
        <w:t>Δ</w:t>
      </w:r>
      <w:r w:rsidRPr="004F3BDC">
        <w:rPr>
          <w:rFonts w:eastAsia="Times New Roman" w:cs="Times New Roman"/>
          <w:szCs w:val="24"/>
        </w:rPr>
        <w:t>ίκαιο</w:t>
      </w:r>
      <w:r>
        <w:rPr>
          <w:rFonts w:eastAsia="Times New Roman" w:cs="Times New Roman"/>
          <w:szCs w:val="24"/>
        </w:rPr>
        <w:t xml:space="preserve">. Το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Δ</w:t>
      </w:r>
      <w:r>
        <w:rPr>
          <w:rFonts w:eastAsia="Times New Roman" w:cs="Times New Roman"/>
          <w:szCs w:val="24"/>
        </w:rPr>
        <w:t>ίκαιο είναι από τους πλέο</w:t>
      </w:r>
      <w:r>
        <w:rPr>
          <w:rFonts w:eastAsia="Times New Roman" w:cs="Times New Roman"/>
          <w:szCs w:val="24"/>
        </w:rPr>
        <w:t>ν ζωντανούς κλάδους του δικαίου. Αντικείμενό του είναι</w:t>
      </w:r>
      <w:r w:rsidRPr="004F3BDC">
        <w:rPr>
          <w:rFonts w:eastAsia="Times New Roman" w:cs="Times New Roman"/>
          <w:szCs w:val="24"/>
        </w:rPr>
        <w:t xml:space="preserve"> το έγκλημα</w:t>
      </w:r>
      <w:r>
        <w:rPr>
          <w:rFonts w:eastAsia="Times New Roman" w:cs="Times New Roman"/>
          <w:szCs w:val="24"/>
        </w:rPr>
        <w:t>,</w:t>
      </w:r>
      <w:r w:rsidRPr="004F3BDC">
        <w:rPr>
          <w:rFonts w:eastAsia="Times New Roman" w:cs="Times New Roman"/>
          <w:szCs w:val="24"/>
        </w:rPr>
        <w:t xml:space="preserve"> που είναι οριακό φαινόμενο </w:t>
      </w:r>
      <w:r>
        <w:rPr>
          <w:rFonts w:eastAsia="Times New Roman" w:cs="Times New Roman"/>
          <w:szCs w:val="24"/>
        </w:rPr>
        <w:t>της κοινωνικής ζωής, συνδεδεμένο με ανθρώπινα π</w:t>
      </w:r>
      <w:r w:rsidRPr="004F3BDC">
        <w:rPr>
          <w:rFonts w:eastAsia="Times New Roman" w:cs="Times New Roman"/>
          <w:szCs w:val="24"/>
        </w:rPr>
        <w:t>άθη</w:t>
      </w:r>
      <w:r>
        <w:rPr>
          <w:rFonts w:eastAsia="Times New Roman" w:cs="Times New Roman"/>
          <w:szCs w:val="24"/>
        </w:rPr>
        <w:t>,</w:t>
      </w:r>
      <w:r w:rsidRPr="004F3BDC">
        <w:rPr>
          <w:rFonts w:eastAsia="Times New Roman" w:cs="Times New Roman"/>
          <w:szCs w:val="24"/>
        </w:rPr>
        <w:t xml:space="preserve"> εντάσεις</w:t>
      </w:r>
      <w:r>
        <w:rPr>
          <w:rFonts w:eastAsia="Times New Roman" w:cs="Times New Roman"/>
          <w:szCs w:val="24"/>
        </w:rPr>
        <w:t xml:space="preserve"> και ανυπέρβλητα διλήμματα. Τ</w:t>
      </w:r>
      <w:r w:rsidRPr="004F3BDC">
        <w:rPr>
          <w:rFonts w:eastAsia="Times New Roman" w:cs="Times New Roman"/>
          <w:szCs w:val="24"/>
        </w:rPr>
        <w:t xml:space="preserve">ο </w:t>
      </w:r>
      <w:r>
        <w:rPr>
          <w:rFonts w:eastAsia="Times New Roman" w:cs="Times New Roman"/>
          <w:szCs w:val="24"/>
        </w:rPr>
        <w:t>Π</w:t>
      </w:r>
      <w:r w:rsidRPr="004F3BDC">
        <w:rPr>
          <w:rFonts w:eastAsia="Times New Roman" w:cs="Times New Roman"/>
          <w:szCs w:val="24"/>
        </w:rPr>
        <w:t xml:space="preserve">οινικό </w:t>
      </w:r>
      <w:r>
        <w:rPr>
          <w:rFonts w:eastAsia="Times New Roman" w:cs="Times New Roman"/>
          <w:szCs w:val="24"/>
        </w:rPr>
        <w:t>Δ</w:t>
      </w:r>
      <w:r w:rsidRPr="004F3BDC">
        <w:rPr>
          <w:rFonts w:eastAsia="Times New Roman" w:cs="Times New Roman"/>
          <w:szCs w:val="24"/>
        </w:rPr>
        <w:t>ίκαιο αναδεικνύε</w:t>
      </w:r>
      <w:r>
        <w:rPr>
          <w:rFonts w:eastAsia="Times New Roman" w:cs="Times New Roman"/>
          <w:szCs w:val="24"/>
        </w:rPr>
        <w:t>ι</w:t>
      </w:r>
      <w:r w:rsidRPr="004F3BDC">
        <w:rPr>
          <w:rFonts w:eastAsia="Times New Roman" w:cs="Times New Roman"/>
          <w:szCs w:val="24"/>
        </w:rPr>
        <w:t xml:space="preserve"> την έννοια της επιείκειας και τη σπουδαιότητ</w:t>
      </w:r>
      <w:r w:rsidRPr="004F3BDC">
        <w:rPr>
          <w:rFonts w:eastAsia="Times New Roman" w:cs="Times New Roman"/>
          <w:szCs w:val="24"/>
        </w:rPr>
        <w:t>α των ατομικών ελευθεριών</w:t>
      </w:r>
      <w:r>
        <w:rPr>
          <w:rFonts w:eastAsia="Times New Roman" w:cs="Times New Roman"/>
          <w:szCs w:val="24"/>
        </w:rPr>
        <w:t>. Δ</w:t>
      </w:r>
      <w:r w:rsidRPr="004F3BDC">
        <w:rPr>
          <w:rFonts w:eastAsia="Times New Roman" w:cs="Times New Roman"/>
          <w:szCs w:val="24"/>
        </w:rPr>
        <w:t>ιαφυλάσ</w:t>
      </w:r>
      <w:r>
        <w:rPr>
          <w:rFonts w:eastAsia="Times New Roman" w:cs="Times New Roman"/>
          <w:szCs w:val="24"/>
        </w:rPr>
        <w:t>σει την αξία του ανθρώπου και τις αρχέ</w:t>
      </w:r>
      <w:r w:rsidRPr="004F3BDC">
        <w:rPr>
          <w:rFonts w:eastAsia="Times New Roman" w:cs="Times New Roman"/>
          <w:szCs w:val="24"/>
        </w:rPr>
        <w:t>ς του κράτους δικαίου</w:t>
      </w:r>
      <w:r>
        <w:rPr>
          <w:rFonts w:eastAsia="Times New Roman" w:cs="Times New Roman"/>
          <w:szCs w:val="24"/>
        </w:rPr>
        <w:t>. Ε</w:t>
      </w:r>
      <w:r w:rsidRPr="004F3BDC">
        <w:rPr>
          <w:rFonts w:eastAsia="Times New Roman" w:cs="Times New Roman"/>
          <w:szCs w:val="24"/>
        </w:rPr>
        <w:t>πικοινωνεί με υπέροχες έννοιες που προάγουν τον πολιτισμό</w:t>
      </w:r>
      <w:r>
        <w:rPr>
          <w:rFonts w:eastAsia="Times New Roman" w:cs="Times New Roman"/>
          <w:szCs w:val="24"/>
        </w:rPr>
        <w:t>,</w:t>
      </w:r>
      <w:r w:rsidRPr="004F3BDC">
        <w:rPr>
          <w:rFonts w:eastAsia="Times New Roman" w:cs="Times New Roman"/>
          <w:szCs w:val="24"/>
        </w:rPr>
        <w:t xml:space="preserve"> υπενθυμίζει τη σημασία της </w:t>
      </w:r>
      <w:r w:rsidRPr="004F3BDC">
        <w:rPr>
          <w:rFonts w:eastAsia="Times New Roman" w:cs="Times New Roman"/>
          <w:szCs w:val="24"/>
        </w:rPr>
        <w:lastRenderedPageBreak/>
        <w:t>νηφαλιότητας</w:t>
      </w:r>
      <w:r>
        <w:rPr>
          <w:rFonts w:eastAsia="Times New Roman" w:cs="Times New Roman"/>
          <w:szCs w:val="24"/>
        </w:rPr>
        <w:t>,</w:t>
      </w:r>
      <w:r w:rsidRPr="004F3BDC">
        <w:rPr>
          <w:rFonts w:eastAsia="Times New Roman" w:cs="Times New Roman"/>
          <w:szCs w:val="24"/>
        </w:rPr>
        <w:t xml:space="preserve"> αντί της αγοραίας αντίδρασ</w:t>
      </w:r>
      <w:r>
        <w:rPr>
          <w:rFonts w:eastAsia="Times New Roman" w:cs="Times New Roman"/>
          <w:szCs w:val="24"/>
        </w:rPr>
        <w:t>ης</w:t>
      </w:r>
      <w:r w:rsidRPr="004F3BDC">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την </w:t>
      </w:r>
      <w:r w:rsidRPr="004F3BDC">
        <w:rPr>
          <w:rFonts w:eastAsia="Times New Roman" w:cs="Times New Roman"/>
          <w:szCs w:val="24"/>
        </w:rPr>
        <w:t>απέδειξα πριν</w:t>
      </w:r>
      <w:r>
        <w:rPr>
          <w:rFonts w:eastAsia="Times New Roman" w:cs="Times New Roman"/>
          <w:szCs w:val="24"/>
        </w:rPr>
        <w:t>-</w:t>
      </w:r>
      <w:r w:rsidRPr="004F3BDC">
        <w:rPr>
          <w:rFonts w:eastAsia="Times New Roman" w:cs="Times New Roman"/>
          <w:szCs w:val="24"/>
        </w:rPr>
        <w:t xml:space="preserve"> και αποβλέ</w:t>
      </w:r>
      <w:r w:rsidRPr="004F3BDC">
        <w:rPr>
          <w:rFonts w:eastAsia="Times New Roman" w:cs="Times New Roman"/>
          <w:szCs w:val="24"/>
        </w:rPr>
        <w:t xml:space="preserve">πει στην πραγμάτωση </w:t>
      </w:r>
      <w:r>
        <w:rPr>
          <w:rFonts w:eastAsia="Times New Roman" w:cs="Times New Roman"/>
          <w:szCs w:val="24"/>
        </w:rPr>
        <w:t>έλλογης</w:t>
      </w:r>
      <w:r w:rsidRPr="004F3BDC">
        <w:rPr>
          <w:rFonts w:eastAsia="Times New Roman" w:cs="Times New Roman"/>
          <w:szCs w:val="24"/>
        </w:rPr>
        <w:t xml:space="preserve"> δικαιοσύνης σε πνεύμα </w:t>
      </w:r>
      <w:r>
        <w:rPr>
          <w:rFonts w:eastAsia="Times New Roman" w:cs="Times New Roman"/>
          <w:szCs w:val="24"/>
        </w:rPr>
        <w:t>δ</w:t>
      </w:r>
      <w:r w:rsidRPr="004F3BDC">
        <w:rPr>
          <w:rFonts w:eastAsia="Times New Roman" w:cs="Times New Roman"/>
          <w:szCs w:val="24"/>
        </w:rPr>
        <w:t>ημοκρατίας</w:t>
      </w:r>
      <w:r>
        <w:rPr>
          <w:rFonts w:eastAsia="Times New Roman" w:cs="Times New Roman"/>
          <w:szCs w:val="24"/>
        </w:rPr>
        <w:t>.</w:t>
      </w:r>
    </w:p>
    <w:p w14:paraId="38B9DD8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Και προσθέτω</w:t>
      </w:r>
      <w:r w:rsidRPr="004F3BDC">
        <w:rPr>
          <w:rFonts w:eastAsia="Times New Roman" w:cs="Times New Roman"/>
          <w:szCs w:val="24"/>
        </w:rPr>
        <w:t xml:space="preserve"> </w:t>
      </w:r>
      <w:r>
        <w:rPr>
          <w:rFonts w:eastAsia="Times New Roman" w:cs="Times New Roman"/>
          <w:szCs w:val="24"/>
        </w:rPr>
        <w:t>-</w:t>
      </w:r>
      <w:r w:rsidRPr="004F3BDC">
        <w:rPr>
          <w:rFonts w:eastAsia="Times New Roman" w:cs="Times New Roman"/>
          <w:szCs w:val="24"/>
        </w:rPr>
        <w:t>αυτό το διαβάζω από κε</w:t>
      </w:r>
      <w:r>
        <w:rPr>
          <w:rFonts w:eastAsia="Times New Roman" w:cs="Times New Roman"/>
          <w:szCs w:val="24"/>
        </w:rPr>
        <w:t>ίμενα των επιφανών προσκεκλημένων</w:t>
      </w:r>
      <w:r w:rsidRPr="004F3BDC">
        <w:rPr>
          <w:rFonts w:eastAsia="Times New Roman" w:cs="Times New Roman"/>
          <w:szCs w:val="24"/>
        </w:rPr>
        <w:t xml:space="preserve"> μας στα αριστερά </w:t>
      </w:r>
      <w:r>
        <w:rPr>
          <w:rFonts w:eastAsia="Times New Roman" w:cs="Times New Roman"/>
          <w:szCs w:val="24"/>
        </w:rPr>
        <w:t>μας-</w:t>
      </w:r>
      <w:r w:rsidRPr="004F3BDC">
        <w:rPr>
          <w:rFonts w:eastAsia="Times New Roman" w:cs="Times New Roman"/>
          <w:szCs w:val="24"/>
        </w:rPr>
        <w:t xml:space="preserve"> ότι όλα αυτά πρέπει να γίνονται με γνώμονα τον άνθρωπο του πλατωνικού Πρωτ</w:t>
      </w:r>
      <w:r>
        <w:rPr>
          <w:rFonts w:eastAsia="Times New Roman" w:cs="Times New Roman"/>
          <w:szCs w:val="24"/>
        </w:rPr>
        <w:t xml:space="preserve">αγόρα: «πάντων χρημάτων </w:t>
      </w:r>
      <w:r>
        <w:rPr>
          <w:rFonts w:eastAsia="Times New Roman" w:cs="Times New Roman"/>
          <w:szCs w:val="24"/>
        </w:rPr>
        <w:t>μέτρον άνθρωπος».</w:t>
      </w:r>
    </w:p>
    <w:p w14:paraId="38B9DD8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w:t>
      </w:r>
      <w:r w:rsidRPr="004F3BDC">
        <w:rPr>
          <w:rFonts w:eastAsia="Times New Roman" w:cs="Times New Roman"/>
          <w:szCs w:val="24"/>
        </w:rPr>
        <w:t>ρόεδρε</w:t>
      </w:r>
      <w:r>
        <w:rPr>
          <w:rFonts w:eastAsia="Times New Roman" w:cs="Times New Roman"/>
          <w:szCs w:val="24"/>
        </w:rPr>
        <w:t>,</w:t>
      </w:r>
      <w:r w:rsidRPr="004F3BDC">
        <w:rPr>
          <w:rFonts w:eastAsia="Times New Roman" w:cs="Times New Roman"/>
          <w:szCs w:val="24"/>
        </w:rPr>
        <w:t xml:space="preserve"> δεν θέλω να μπω στις διατάξεις</w:t>
      </w:r>
      <w:r>
        <w:rPr>
          <w:rFonts w:eastAsia="Times New Roman" w:cs="Times New Roman"/>
          <w:szCs w:val="24"/>
        </w:rPr>
        <w:t>. Θ</w:t>
      </w:r>
      <w:r w:rsidRPr="004F3BDC">
        <w:rPr>
          <w:rFonts w:eastAsia="Times New Roman" w:cs="Times New Roman"/>
          <w:szCs w:val="24"/>
        </w:rPr>
        <w:t>α τα πει ο κύριος Υπουργός</w:t>
      </w:r>
      <w:r>
        <w:rPr>
          <w:rFonts w:eastAsia="Times New Roman" w:cs="Times New Roman"/>
          <w:szCs w:val="24"/>
        </w:rPr>
        <w:t>. Δ</w:t>
      </w:r>
      <w:r w:rsidRPr="004F3BDC">
        <w:rPr>
          <w:rFonts w:eastAsia="Times New Roman" w:cs="Times New Roman"/>
          <w:szCs w:val="24"/>
        </w:rPr>
        <w:t xml:space="preserve">εν ξέρω </w:t>
      </w:r>
      <w:r>
        <w:rPr>
          <w:rFonts w:eastAsia="Times New Roman" w:cs="Times New Roman"/>
          <w:szCs w:val="24"/>
        </w:rPr>
        <w:t>εάν είστε</w:t>
      </w:r>
      <w:r w:rsidRPr="004F3BDC">
        <w:rPr>
          <w:rFonts w:eastAsia="Times New Roman" w:cs="Times New Roman"/>
          <w:szCs w:val="24"/>
        </w:rPr>
        <w:t xml:space="preserve"> έτοιμος να τα πείτε</w:t>
      </w:r>
      <w:r>
        <w:rPr>
          <w:rFonts w:eastAsia="Times New Roman" w:cs="Times New Roman"/>
          <w:szCs w:val="24"/>
        </w:rPr>
        <w:t>, κύριε Υπουργέ. Θα μπορούσα</w:t>
      </w:r>
      <w:r w:rsidRPr="004F3BDC">
        <w:rPr>
          <w:rFonts w:eastAsia="Times New Roman" w:cs="Times New Roman"/>
          <w:szCs w:val="24"/>
        </w:rPr>
        <w:t xml:space="preserve"> </w:t>
      </w:r>
      <w:r>
        <w:rPr>
          <w:rFonts w:eastAsia="Times New Roman" w:cs="Times New Roman"/>
          <w:szCs w:val="24"/>
        </w:rPr>
        <w:t>να πω</w:t>
      </w:r>
      <w:r w:rsidRPr="004F3BDC">
        <w:rPr>
          <w:rFonts w:eastAsia="Times New Roman" w:cs="Times New Roman"/>
          <w:szCs w:val="24"/>
        </w:rPr>
        <w:t xml:space="preserve"> τις τροποποιήσεις που επέφερε μετά τη διαβούλευση και είναι πάρα πολύ σημαντικό</w:t>
      </w:r>
      <w:r>
        <w:rPr>
          <w:rFonts w:eastAsia="Times New Roman" w:cs="Times New Roman"/>
          <w:szCs w:val="24"/>
        </w:rPr>
        <w:t>.</w:t>
      </w:r>
    </w:p>
    <w:p w14:paraId="38B9DD8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Κλείνω,</w:t>
      </w:r>
      <w:r w:rsidRPr="004F3BDC">
        <w:rPr>
          <w:rFonts w:eastAsia="Times New Roman" w:cs="Times New Roman"/>
          <w:szCs w:val="24"/>
        </w:rPr>
        <w:t xml:space="preserve"> </w:t>
      </w:r>
      <w:r>
        <w:rPr>
          <w:rFonts w:eastAsia="Times New Roman" w:cs="Times New Roman"/>
          <w:szCs w:val="24"/>
        </w:rPr>
        <w:t>όμως,</w:t>
      </w:r>
      <w:r w:rsidRPr="004F3BDC">
        <w:rPr>
          <w:rFonts w:eastAsia="Times New Roman" w:cs="Times New Roman"/>
          <w:szCs w:val="24"/>
        </w:rPr>
        <w:t xml:space="preserve"> </w:t>
      </w:r>
      <w:r>
        <w:rPr>
          <w:rFonts w:eastAsia="Times New Roman" w:cs="Times New Roman"/>
          <w:szCs w:val="24"/>
        </w:rPr>
        <w:t>με ένα</w:t>
      </w:r>
      <w:r w:rsidRPr="004F3BDC">
        <w:rPr>
          <w:rFonts w:eastAsia="Times New Roman" w:cs="Times New Roman"/>
          <w:szCs w:val="24"/>
        </w:rPr>
        <w:t xml:space="preserve"> σημαντικό</w:t>
      </w:r>
      <w:r>
        <w:rPr>
          <w:rFonts w:eastAsia="Times New Roman" w:cs="Times New Roman"/>
          <w:szCs w:val="24"/>
        </w:rPr>
        <w:t xml:space="preserve"> θέμα</w:t>
      </w:r>
      <w:r w:rsidRPr="004F3BDC">
        <w:rPr>
          <w:rFonts w:eastAsia="Times New Roman" w:cs="Times New Roman"/>
          <w:szCs w:val="24"/>
        </w:rPr>
        <w:t xml:space="preserve"> που με προβληματίζει πολύ βαριά και </w:t>
      </w:r>
      <w:r>
        <w:rPr>
          <w:rFonts w:eastAsia="Times New Roman" w:cs="Times New Roman"/>
          <w:szCs w:val="24"/>
        </w:rPr>
        <w:t>θα ήθελα</w:t>
      </w:r>
      <w:r w:rsidRPr="004F3BDC">
        <w:rPr>
          <w:rFonts w:eastAsia="Times New Roman" w:cs="Times New Roman"/>
          <w:szCs w:val="24"/>
        </w:rPr>
        <w:t xml:space="preserve"> να </w:t>
      </w:r>
      <w:r>
        <w:rPr>
          <w:rFonts w:eastAsia="Times New Roman" w:cs="Times New Roman"/>
          <w:szCs w:val="24"/>
        </w:rPr>
        <w:t xml:space="preserve">τον </w:t>
      </w:r>
      <w:r w:rsidRPr="004F3BDC">
        <w:rPr>
          <w:rFonts w:eastAsia="Times New Roman" w:cs="Times New Roman"/>
          <w:szCs w:val="24"/>
        </w:rPr>
        <w:t>κοιτάω στα μάτια</w:t>
      </w:r>
      <w:r>
        <w:rPr>
          <w:rFonts w:eastAsia="Times New Roman" w:cs="Times New Roman"/>
          <w:szCs w:val="24"/>
        </w:rPr>
        <w:t>,</w:t>
      </w:r>
      <w:r w:rsidRPr="004F3BDC">
        <w:rPr>
          <w:rFonts w:eastAsia="Times New Roman" w:cs="Times New Roman"/>
          <w:szCs w:val="24"/>
        </w:rPr>
        <w:t xml:space="preserve"> αλλά δεν είναι </w:t>
      </w:r>
      <w:r>
        <w:rPr>
          <w:rFonts w:eastAsia="Times New Roman" w:cs="Times New Roman"/>
          <w:szCs w:val="24"/>
        </w:rPr>
        <w:t xml:space="preserve">εδώ ο κ. </w:t>
      </w:r>
      <w:proofErr w:type="spellStart"/>
      <w:r>
        <w:rPr>
          <w:rFonts w:eastAsia="Times New Roman" w:cs="Times New Roman"/>
          <w:szCs w:val="24"/>
        </w:rPr>
        <w:t>Κατσίκης</w:t>
      </w:r>
      <w:proofErr w:type="spellEnd"/>
      <w:r>
        <w:rPr>
          <w:rFonts w:eastAsia="Times New Roman" w:cs="Times New Roman"/>
          <w:szCs w:val="24"/>
        </w:rPr>
        <w:t xml:space="preserve">. Μου </w:t>
      </w:r>
      <w:r w:rsidRPr="004F3BDC">
        <w:rPr>
          <w:rFonts w:eastAsia="Times New Roman" w:cs="Times New Roman"/>
          <w:szCs w:val="24"/>
        </w:rPr>
        <w:t xml:space="preserve">ήταν αδιανόητο ότι σήμερα συζητώντας την </w:t>
      </w:r>
      <w:r>
        <w:rPr>
          <w:rFonts w:eastAsia="Times New Roman" w:cs="Times New Roman"/>
          <w:szCs w:val="24"/>
        </w:rPr>
        <w:t xml:space="preserve">ψήφιση αυτών των δύο </w:t>
      </w:r>
      <w:r>
        <w:rPr>
          <w:rFonts w:eastAsia="Times New Roman" w:cs="Times New Roman"/>
          <w:szCs w:val="24"/>
        </w:rPr>
        <w:t>κ</w:t>
      </w:r>
      <w:r>
        <w:rPr>
          <w:rFonts w:eastAsia="Times New Roman" w:cs="Times New Roman"/>
          <w:szCs w:val="24"/>
        </w:rPr>
        <w:t>ωδίκων</w:t>
      </w:r>
      <w:r w:rsidRPr="004F3BDC">
        <w:rPr>
          <w:rFonts w:eastAsia="Times New Roman" w:cs="Times New Roman"/>
          <w:szCs w:val="24"/>
        </w:rPr>
        <w:t xml:space="preserve"> </w:t>
      </w:r>
      <w:r>
        <w:rPr>
          <w:rFonts w:eastAsia="Times New Roman" w:cs="Times New Roman"/>
          <w:szCs w:val="24"/>
        </w:rPr>
        <w:t>-</w:t>
      </w:r>
      <w:r w:rsidRPr="004F3BDC">
        <w:rPr>
          <w:rFonts w:eastAsia="Times New Roman" w:cs="Times New Roman"/>
          <w:szCs w:val="24"/>
        </w:rPr>
        <w:t xml:space="preserve">που είναι </w:t>
      </w:r>
      <w:r>
        <w:rPr>
          <w:rFonts w:eastAsia="Times New Roman" w:cs="Times New Roman"/>
          <w:szCs w:val="24"/>
        </w:rPr>
        <w:t>ένα έργο φιλελεύθερης αντίληψης,</w:t>
      </w:r>
      <w:r w:rsidRPr="004F3BDC">
        <w:rPr>
          <w:rFonts w:eastAsia="Times New Roman" w:cs="Times New Roman"/>
          <w:szCs w:val="24"/>
        </w:rPr>
        <w:t xml:space="preserve"> δημοκρ</w:t>
      </w:r>
      <w:r w:rsidRPr="004F3BDC">
        <w:rPr>
          <w:rFonts w:eastAsia="Times New Roman" w:cs="Times New Roman"/>
          <w:szCs w:val="24"/>
        </w:rPr>
        <w:t>ατικ</w:t>
      </w:r>
      <w:r>
        <w:rPr>
          <w:rFonts w:eastAsia="Times New Roman" w:cs="Times New Roman"/>
          <w:szCs w:val="24"/>
        </w:rPr>
        <w:t xml:space="preserve">ής </w:t>
      </w:r>
      <w:r w:rsidRPr="004F3BDC">
        <w:rPr>
          <w:rFonts w:eastAsia="Times New Roman" w:cs="Times New Roman"/>
          <w:szCs w:val="24"/>
        </w:rPr>
        <w:t>αρχ</w:t>
      </w:r>
      <w:r>
        <w:rPr>
          <w:rFonts w:eastAsia="Times New Roman" w:cs="Times New Roman"/>
          <w:szCs w:val="24"/>
        </w:rPr>
        <w:t>ής-</w:t>
      </w:r>
      <w:r w:rsidRPr="004F3BDC">
        <w:rPr>
          <w:rFonts w:eastAsia="Times New Roman" w:cs="Times New Roman"/>
          <w:szCs w:val="24"/>
        </w:rPr>
        <w:t xml:space="preserve"> </w:t>
      </w:r>
      <w:r>
        <w:rPr>
          <w:rFonts w:eastAsia="Times New Roman" w:cs="Times New Roman"/>
          <w:szCs w:val="24"/>
        </w:rPr>
        <w:t>ήρθε να μ</w:t>
      </w:r>
      <w:r w:rsidRPr="004F3BDC">
        <w:rPr>
          <w:rFonts w:eastAsia="Times New Roman" w:cs="Times New Roman"/>
          <w:szCs w:val="24"/>
        </w:rPr>
        <w:t>ας πει ότι η κατάργηση του άρθρου 198</w:t>
      </w:r>
      <w:r>
        <w:rPr>
          <w:rFonts w:eastAsia="Times New Roman" w:cs="Times New Roman"/>
          <w:szCs w:val="24"/>
        </w:rPr>
        <w:t>,</w:t>
      </w:r>
      <w:r w:rsidRPr="004F3BDC">
        <w:rPr>
          <w:rFonts w:eastAsia="Times New Roman" w:cs="Times New Roman"/>
          <w:szCs w:val="24"/>
        </w:rPr>
        <w:t xml:space="preserve"> περί </w:t>
      </w:r>
      <w:r>
        <w:rPr>
          <w:rFonts w:eastAsia="Times New Roman" w:cs="Times New Roman"/>
          <w:szCs w:val="24"/>
        </w:rPr>
        <w:t>κακόβουλης βλασφημίας</w:t>
      </w:r>
      <w:r>
        <w:rPr>
          <w:rFonts w:eastAsia="Times New Roman" w:cs="Times New Roman"/>
          <w:szCs w:val="24"/>
        </w:rPr>
        <w:t>,</w:t>
      </w:r>
      <w:r>
        <w:rPr>
          <w:rFonts w:eastAsia="Times New Roman" w:cs="Times New Roman"/>
          <w:szCs w:val="24"/>
        </w:rPr>
        <w:t xml:space="preserve"> διαταράσσει το δημοκρατικό </w:t>
      </w:r>
      <w:r w:rsidRPr="004F3BDC">
        <w:rPr>
          <w:rFonts w:eastAsia="Times New Roman" w:cs="Times New Roman"/>
          <w:szCs w:val="24"/>
        </w:rPr>
        <w:t>πολίτευμα</w:t>
      </w:r>
      <w:r>
        <w:rPr>
          <w:rFonts w:eastAsia="Times New Roman" w:cs="Times New Roman"/>
          <w:szCs w:val="24"/>
        </w:rPr>
        <w:t>. Και είναι ν</w:t>
      </w:r>
      <w:r w:rsidRPr="004F3BDC">
        <w:rPr>
          <w:rFonts w:eastAsia="Times New Roman" w:cs="Times New Roman"/>
          <w:szCs w:val="24"/>
        </w:rPr>
        <w:t xml:space="preserve">ομικός ο </w:t>
      </w:r>
      <w:r>
        <w:rPr>
          <w:rFonts w:eastAsia="Times New Roman" w:cs="Times New Roman"/>
          <w:szCs w:val="24"/>
        </w:rPr>
        <w:t>κ.</w:t>
      </w:r>
      <w:r w:rsidRPr="004F3BDC">
        <w:rPr>
          <w:rFonts w:eastAsia="Times New Roman" w:cs="Times New Roman"/>
          <w:szCs w:val="24"/>
        </w:rPr>
        <w:t xml:space="preserve"> </w:t>
      </w:r>
      <w:proofErr w:type="spellStart"/>
      <w:r>
        <w:rPr>
          <w:rFonts w:eastAsia="Times New Roman" w:cs="Times New Roman"/>
          <w:szCs w:val="24"/>
        </w:rPr>
        <w:lastRenderedPageBreak/>
        <w:t>Κατσίκης</w:t>
      </w:r>
      <w:proofErr w:type="spellEnd"/>
      <w:r>
        <w:rPr>
          <w:rFonts w:eastAsia="Times New Roman" w:cs="Times New Roman"/>
          <w:szCs w:val="24"/>
        </w:rPr>
        <w:t xml:space="preserve"> και θα του έλεγα</w:t>
      </w:r>
      <w:r w:rsidRPr="004F3BDC">
        <w:rPr>
          <w:rFonts w:eastAsia="Times New Roman" w:cs="Times New Roman"/>
          <w:szCs w:val="24"/>
        </w:rPr>
        <w:t xml:space="preserve"> πιο σκληρά λόγια</w:t>
      </w:r>
      <w:r>
        <w:rPr>
          <w:rFonts w:eastAsia="Times New Roman" w:cs="Times New Roman"/>
          <w:szCs w:val="24"/>
        </w:rPr>
        <w:t>,</w:t>
      </w:r>
      <w:r w:rsidRPr="004F3BDC">
        <w:rPr>
          <w:rFonts w:eastAsia="Times New Roman" w:cs="Times New Roman"/>
          <w:szCs w:val="24"/>
        </w:rPr>
        <w:t xml:space="preserve"> αν ήταν εδώ απέναντι μου</w:t>
      </w:r>
      <w:r>
        <w:rPr>
          <w:rFonts w:eastAsia="Times New Roman" w:cs="Times New Roman"/>
          <w:szCs w:val="24"/>
        </w:rPr>
        <w:t>. Δεν θέλω να τα πω ε</w:t>
      </w:r>
      <w:r w:rsidRPr="004F3BDC">
        <w:rPr>
          <w:rFonts w:eastAsia="Times New Roman" w:cs="Times New Roman"/>
          <w:szCs w:val="24"/>
        </w:rPr>
        <w:t xml:space="preserve">νώ </w:t>
      </w:r>
      <w:r>
        <w:rPr>
          <w:rFonts w:eastAsia="Times New Roman" w:cs="Times New Roman"/>
          <w:szCs w:val="24"/>
        </w:rPr>
        <w:t>είναι απών.</w:t>
      </w:r>
    </w:p>
    <w:p w14:paraId="38B9DD8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w:t>
      </w:r>
      <w:r w:rsidRPr="004F3BDC">
        <w:rPr>
          <w:rFonts w:eastAsia="Times New Roman" w:cs="Times New Roman"/>
          <w:szCs w:val="24"/>
        </w:rPr>
        <w:t xml:space="preserve"> </w:t>
      </w:r>
      <w:r>
        <w:rPr>
          <w:rFonts w:eastAsia="Times New Roman" w:cs="Times New Roman"/>
          <w:szCs w:val="24"/>
        </w:rPr>
        <w:t>όμως, να του πω ότι η βλασφημί</w:t>
      </w:r>
      <w:r w:rsidRPr="004F3BDC">
        <w:rPr>
          <w:rFonts w:eastAsia="Times New Roman" w:cs="Times New Roman"/>
          <w:szCs w:val="24"/>
        </w:rPr>
        <w:t xml:space="preserve">α ως ποινικό αδίκημα </w:t>
      </w:r>
      <w:r>
        <w:rPr>
          <w:rFonts w:eastAsia="Times New Roman" w:cs="Times New Roman"/>
          <w:szCs w:val="24"/>
        </w:rPr>
        <w:t>δεν υπάρχει σε κα</w:t>
      </w:r>
      <w:r>
        <w:rPr>
          <w:rFonts w:eastAsia="Times New Roman" w:cs="Times New Roman"/>
          <w:szCs w:val="24"/>
        </w:rPr>
        <w:t>μ</w:t>
      </w:r>
      <w:r>
        <w:rPr>
          <w:rFonts w:eastAsia="Times New Roman" w:cs="Times New Roman"/>
          <w:szCs w:val="24"/>
        </w:rPr>
        <w:t xml:space="preserve">μία έννομη τάξη </w:t>
      </w:r>
      <w:r w:rsidRPr="004F3BDC">
        <w:rPr>
          <w:rFonts w:eastAsia="Times New Roman" w:cs="Times New Roman"/>
          <w:szCs w:val="24"/>
        </w:rPr>
        <w:t>της Ευρωπαϊκής Κοινότητας</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Κ</w:t>
      </w:r>
      <w:r w:rsidRPr="004F3BDC">
        <w:rPr>
          <w:rFonts w:eastAsia="Times New Roman" w:cs="Times New Roman"/>
          <w:szCs w:val="24"/>
        </w:rPr>
        <w:t>αι θα έλεγ</w:t>
      </w:r>
      <w:r>
        <w:rPr>
          <w:rFonts w:eastAsia="Times New Roman" w:cs="Times New Roman"/>
          <w:szCs w:val="24"/>
        </w:rPr>
        <w:t>α</w:t>
      </w:r>
      <w:r w:rsidRPr="004F3BDC">
        <w:rPr>
          <w:rFonts w:eastAsia="Times New Roman" w:cs="Times New Roman"/>
          <w:szCs w:val="24"/>
        </w:rPr>
        <w:t xml:space="preserve"> </w:t>
      </w:r>
      <w:r>
        <w:rPr>
          <w:rFonts w:eastAsia="Times New Roman" w:cs="Times New Roman"/>
          <w:szCs w:val="24"/>
        </w:rPr>
        <w:t>ότι υπάρχει σε ελάχιστα μέρη του</w:t>
      </w:r>
      <w:r w:rsidRPr="004F3BDC">
        <w:rPr>
          <w:rFonts w:eastAsia="Times New Roman" w:cs="Times New Roman"/>
          <w:szCs w:val="24"/>
        </w:rPr>
        <w:t xml:space="preserve"> κόσμο</w:t>
      </w:r>
      <w:r>
        <w:rPr>
          <w:rFonts w:eastAsia="Times New Roman" w:cs="Times New Roman"/>
          <w:szCs w:val="24"/>
        </w:rPr>
        <w:t>υ,</w:t>
      </w:r>
      <w:r w:rsidRPr="004F3BDC">
        <w:rPr>
          <w:rFonts w:eastAsia="Times New Roman" w:cs="Times New Roman"/>
          <w:szCs w:val="24"/>
        </w:rPr>
        <w:t xml:space="preserve"> εκεί όπο</w:t>
      </w:r>
      <w:r>
        <w:rPr>
          <w:rFonts w:eastAsia="Times New Roman" w:cs="Times New Roman"/>
          <w:szCs w:val="24"/>
        </w:rPr>
        <w:t>υ ο φονταμενταλισμός έχει επιβά</w:t>
      </w:r>
      <w:r w:rsidRPr="004F3BDC">
        <w:rPr>
          <w:rFonts w:eastAsia="Times New Roman" w:cs="Times New Roman"/>
          <w:szCs w:val="24"/>
        </w:rPr>
        <w:t>λει με τα όπλα και την κυριαρχία την άποψη ό</w:t>
      </w:r>
      <w:r>
        <w:rPr>
          <w:rFonts w:eastAsia="Times New Roman" w:cs="Times New Roman"/>
          <w:szCs w:val="24"/>
        </w:rPr>
        <w:t>τι η θρησκεία είναι η βάση του κ</w:t>
      </w:r>
      <w:r w:rsidRPr="004F3BDC">
        <w:rPr>
          <w:rFonts w:eastAsia="Times New Roman" w:cs="Times New Roman"/>
          <w:szCs w:val="24"/>
        </w:rPr>
        <w:t>ράτους</w:t>
      </w:r>
      <w:r>
        <w:rPr>
          <w:rFonts w:eastAsia="Times New Roman" w:cs="Times New Roman"/>
          <w:szCs w:val="24"/>
        </w:rPr>
        <w:t>. Τέτοιο πράγμα δεν μπορεί να προσήκει σε μι</w:t>
      </w:r>
      <w:r w:rsidRPr="004F3BDC">
        <w:rPr>
          <w:rFonts w:eastAsia="Times New Roman" w:cs="Times New Roman"/>
          <w:szCs w:val="24"/>
        </w:rPr>
        <w:t xml:space="preserve">α ελληνική </w:t>
      </w:r>
      <w:r>
        <w:rPr>
          <w:rFonts w:eastAsia="Times New Roman" w:cs="Times New Roman"/>
          <w:szCs w:val="24"/>
        </w:rPr>
        <w:t>έννομη τάξη και σ</w:t>
      </w:r>
      <w:r w:rsidRPr="004F3BDC">
        <w:rPr>
          <w:rFonts w:eastAsia="Times New Roman" w:cs="Times New Roman"/>
          <w:szCs w:val="24"/>
        </w:rPr>
        <w:t>υνταγματική αρχή</w:t>
      </w:r>
      <w:r>
        <w:rPr>
          <w:rFonts w:eastAsia="Times New Roman" w:cs="Times New Roman"/>
          <w:szCs w:val="24"/>
        </w:rPr>
        <w:t>,</w:t>
      </w:r>
      <w:r w:rsidRPr="004F3BDC">
        <w:rPr>
          <w:rFonts w:eastAsia="Times New Roman" w:cs="Times New Roman"/>
          <w:szCs w:val="24"/>
        </w:rPr>
        <w:t xml:space="preserve"> </w:t>
      </w:r>
      <w:r>
        <w:rPr>
          <w:rFonts w:eastAsia="Times New Roman" w:cs="Times New Roman"/>
          <w:szCs w:val="24"/>
        </w:rPr>
        <w:t>γιατί για εμάς η</w:t>
      </w:r>
      <w:r w:rsidRPr="004F3BDC">
        <w:rPr>
          <w:rFonts w:eastAsia="Times New Roman" w:cs="Times New Roman"/>
          <w:szCs w:val="24"/>
        </w:rPr>
        <w:t xml:space="preserve"> </w:t>
      </w:r>
      <w:r>
        <w:rPr>
          <w:rFonts w:eastAsia="Times New Roman" w:cs="Times New Roman"/>
          <w:szCs w:val="24"/>
        </w:rPr>
        <w:t xml:space="preserve">βάση </w:t>
      </w:r>
      <w:r w:rsidRPr="004F3BDC">
        <w:rPr>
          <w:rFonts w:eastAsia="Times New Roman" w:cs="Times New Roman"/>
          <w:szCs w:val="24"/>
        </w:rPr>
        <w:t xml:space="preserve">του πολιτεύματος είναι </w:t>
      </w:r>
      <w:r>
        <w:rPr>
          <w:rFonts w:eastAsia="Times New Roman" w:cs="Times New Roman"/>
          <w:szCs w:val="24"/>
        </w:rPr>
        <w:t xml:space="preserve">η </w:t>
      </w:r>
      <w:r w:rsidRPr="004F3BDC">
        <w:rPr>
          <w:rFonts w:eastAsia="Times New Roman" w:cs="Times New Roman"/>
          <w:szCs w:val="24"/>
        </w:rPr>
        <w:t>λαϊκή κυριαρχία</w:t>
      </w:r>
      <w:r>
        <w:rPr>
          <w:rFonts w:eastAsia="Times New Roman" w:cs="Times New Roman"/>
          <w:szCs w:val="24"/>
        </w:rPr>
        <w:t>. Τ</w:t>
      </w:r>
      <w:r w:rsidRPr="004F3BDC">
        <w:rPr>
          <w:rFonts w:eastAsia="Times New Roman" w:cs="Times New Roman"/>
          <w:szCs w:val="24"/>
        </w:rPr>
        <w:t>ο λέει το Σύνταγμα</w:t>
      </w:r>
      <w:r>
        <w:rPr>
          <w:rFonts w:eastAsia="Times New Roman" w:cs="Times New Roman"/>
          <w:szCs w:val="24"/>
        </w:rPr>
        <w:t>.</w:t>
      </w:r>
    </w:p>
    <w:p w14:paraId="38B9DD8C" w14:textId="77777777" w:rsidR="00200609" w:rsidRDefault="002F7F27">
      <w:pPr>
        <w:spacing w:line="600" w:lineRule="auto"/>
        <w:ind w:firstLine="720"/>
        <w:jc w:val="both"/>
        <w:rPr>
          <w:rFonts w:eastAsia="Times New Roman" w:cs="Times New Roman"/>
          <w:szCs w:val="24"/>
        </w:rPr>
      </w:pPr>
      <w:r w:rsidRPr="003017A8">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Κύριε συνά</w:t>
      </w:r>
      <w:r>
        <w:rPr>
          <w:rFonts w:eastAsia="Times New Roman" w:cs="Times New Roman"/>
          <w:szCs w:val="24"/>
        </w:rPr>
        <w:t>δελφε, σας παρακαλώ ολοκληρώστε.</w:t>
      </w:r>
    </w:p>
    <w:p w14:paraId="38B9DD8D"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μην ανησυχείτε. Είμαι τελευταίος ομιλητής.</w:t>
      </w:r>
    </w:p>
    <w:p w14:paraId="38B9DD8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Χθες πάλι για το θέμα της κατάργησης του αδικήματος περί κακόβουλης βλασφημίας </w:t>
      </w:r>
      <w:r>
        <w:rPr>
          <w:rFonts w:eastAsia="Times New Roman" w:cs="Times New Roman"/>
          <w:szCs w:val="24"/>
        </w:rPr>
        <w:t>-</w:t>
      </w:r>
      <w:r>
        <w:rPr>
          <w:rFonts w:eastAsia="Times New Roman" w:cs="Times New Roman"/>
          <w:szCs w:val="24"/>
        </w:rPr>
        <w:t>απευθύνομαι στους καθηγητές- σε αυτό το βιβλίο της Ελληνικής Ένωση</w:t>
      </w:r>
      <w:r>
        <w:rPr>
          <w:rFonts w:eastAsia="Times New Roman" w:cs="Times New Roman"/>
          <w:szCs w:val="24"/>
        </w:rPr>
        <w:t xml:space="preserve">ς για τα Δικαιώματα του Ανθρώπου </w:t>
      </w:r>
      <w:r>
        <w:rPr>
          <w:rFonts w:eastAsia="Times New Roman" w:cs="Times New Roman"/>
          <w:szCs w:val="24"/>
        </w:rPr>
        <w:t>-</w:t>
      </w:r>
      <w:r>
        <w:rPr>
          <w:rFonts w:eastAsia="Times New Roman" w:cs="Times New Roman"/>
          <w:szCs w:val="24"/>
        </w:rPr>
        <w:t>αυτό εδώ που κρατώ είναι το παλιό, δύο</w:t>
      </w:r>
      <w:r>
        <w:rPr>
          <w:rFonts w:eastAsia="Times New Roman" w:cs="Times New Roman"/>
          <w:szCs w:val="24"/>
        </w:rPr>
        <w:t>-</w:t>
      </w:r>
      <w:r>
        <w:rPr>
          <w:rFonts w:eastAsia="Times New Roman" w:cs="Times New Roman"/>
          <w:szCs w:val="24"/>
        </w:rPr>
        <w:t xml:space="preserve">τρία χρόνια </w:t>
      </w:r>
      <w:r>
        <w:rPr>
          <w:rFonts w:eastAsia="Times New Roman" w:cs="Times New Roman"/>
          <w:szCs w:val="24"/>
        </w:rPr>
        <w:lastRenderedPageBreak/>
        <w:t xml:space="preserve">νομίζω ότι είναι το καινούργιο- περιγράφεται ότι ο </w:t>
      </w:r>
      <w:r>
        <w:rPr>
          <w:rFonts w:eastAsia="Times New Roman" w:cs="Times New Roman"/>
          <w:szCs w:val="24"/>
        </w:rPr>
        <w:t>θ</w:t>
      </w:r>
      <w:r>
        <w:rPr>
          <w:rFonts w:eastAsia="Times New Roman" w:cs="Times New Roman"/>
          <w:szCs w:val="24"/>
        </w:rPr>
        <w:t>εός δεν έχει ανάγκη από εισαγγελέα. Όλο αυτό το βιβλιαράκι ασχολείται με την υπόθεση του άρθρου 198, της κακόβουλης βλα</w:t>
      </w:r>
      <w:r>
        <w:rPr>
          <w:rFonts w:eastAsia="Times New Roman" w:cs="Times New Roman"/>
          <w:szCs w:val="24"/>
        </w:rPr>
        <w:t xml:space="preserve">σφημίας. Αναφέρει όλα τα περιστατικά στα οποία η ελληνική </w:t>
      </w:r>
      <w:r>
        <w:rPr>
          <w:rFonts w:eastAsia="Times New Roman" w:cs="Times New Roman"/>
          <w:szCs w:val="24"/>
        </w:rPr>
        <w:t>δ</w:t>
      </w:r>
      <w:r>
        <w:rPr>
          <w:rFonts w:eastAsia="Times New Roman" w:cs="Times New Roman"/>
          <w:szCs w:val="24"/>
        </w:rPr>
        <w:t xml:space="preserve">ικαιοσύνη πήρε αποφάσεις που εγώ τις αποκαλώ «γκρίζες», «μαύρες» σελίδες της ελληνικής </w:t>
      </w:r>
      <w:r>
        <w:rPr>
          <w:rFonts w:eastAsia="Times New Roman" w:cs="Times New Roman"/>
          <w:szCs w:val="24"/>
        </w:rPr>
        <w:t>δ</w:t>
      </w:r>
      <w:r>
        <w:rPr>
          <w:rFonts w:eastAsia="Times New Roman" w:cs="Times New Roman"/>
          <w:szCs w:val="24"/>
        </w:rPr>
        <w:t xml:space="preserve">ικαιοσύνης, που καταδίκασαν ανθρώπους για τα καλλιτεχνικά τους δημιουργήματα. </w:t>
      </w:r>
    </w:p>
    <w:p w14:paraId="38B9DD8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Να μην αναφέρω τον «Τελευταίο </w:t>
      </w:r>
      <w:r>
        <w:rPr>
          <w:rFonts w:eastAsia="Times New Roman" w:cs="Times New Roman"/>
          <w:szCs w:val="24"/>
        </w:rPr>
        <w:t xml:space="preserve">Πειρασμό» του Καζαντζάκη, να μην αναφέρω το έργο, τον «Τελευταίο Πειρασμό» του </w:t>
      </w:r>
      <w:proofErr w:type="spellStart"/>
      <w:r>
        <w:rPr>
          <w:rFonts w:eastAsia="Times New Roman" w:cs="Times New Roman"/>
          <w:szCs w:val="24"/>
        </w:rPr>
        <w:t>Σκορτσέζε</w:t>
      </w:r>
      <w:proofErr w:type="spellEnd"/>
      <w:r>
        <w:rPr>
          <w:rFonts w:eastAsia="Times New Roman" w:cs="Times New Roman"/>
          <w:szCs w:val="24"/>
        </w:rPr>
        <w:t xml:space="preserve"> που απαγόρευσε ο εισαγγελέας με διάταξή του, να μην αναφέρω το άλλο καλλιτεχνικό έργο που διαφωνώ και να σας το πω </w:t>
      </w:r>
      <w:r>
        <w:rPr>
          <w:rFonts w:eastAsia="Times New Roman" w:cs="Times New Roman"/>
          <w:szCs w:val="24"/>
        </w:rPr>
        <w:t>-</w:t>
      </w:r>
      <w:r>
        <w:rPr>
          <w:rFonts w:eastAsia="Times New Roman" w:cs="Times New Roman"/>
          <w:szCs w:val="24"/>
        </w:rPr>
        <w:t>αλλά είναι μια καλλιτεχνική δημιουργία- να μη σας π</w:t>
      </w:r>
      <w:r>
        <w:rPr>
          <w:rFonts w:eastAsia="Times New Roman" w:cs="Times New Roman"/>
          <w:szCs w:val="24"/>
        </w:rPr>
        <w:t xml:space="preserve">ω για την επιχείρηση της Χρυσής Αυγής σε ένα θέατρο που ήθελε να το καταργήσει και ερχόταν ο εισαγγελικός λειτουργός και έβγαζε διάταξη απαγόρευσης. Πότε; Τον εικοστό πρώτο αιώνα σε μια χώρα στην οποία λένε ότι γεννήθηκε η </w:t>
      </w:r>
      <w:r>
        <w:rPr>
          <w:rFonts w:eastAsia="Times New Roman" w:cs="Times New Roman"/>
          <w:szCs w:val="24"/>
        </w:rPr>
        <w:t>δ</w:t>
      </w:r>
      <w:r>
        <w:rPr>
          <w:rFonts w:eastAsia="Times New Roman" w:cs="Times New Roman"/>
          <w:szCs w:val="24"/>
        </w:rPr>
        <w:t>ημοκρατία και δώσαμε τα φώτα. Δώ</w:t>
      </w:r>
      <w:r>
        <w:rPr>
          <w:rFonts w:eastAsia="Times New Roman" w:cs="Times New Roman"/>
          <w:szCs w:val="24"/>
        </w:rPr>
        <w:t>σαμε τα φώτα σε όλους και αφαιρέσαμε τα δικά μας τα φώτα.</w:t>
      </w:r>
    </w:p>
    <w:p w14:paraId="38B9DD9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Επικαλούμαι μόνο μια φράση από το βιβλίο αυτό, διότι μου είναι πραγματικά ακατανόητο από έναν νομικό άνθρωπο</w:t>
      </w:r>
      <w:r>
        <w:rPr>
          <w:rFonts w:eastAsia="Times New Roman" w:cs="Times New Roman"/>
          <w:szCs w:val="24"/>
        </w:rPr>
        <w:t>,</w:t>
      </w:r>
      <w:r>
        <w:rPr>
          <w:rFonts w:eastAsia="Times New Roman" w:cs="Times New Roman"/>
          <w:szCs w:val="24"/>
        </w:rPr>
        <w:t xml:space="preserve"> της νομικής σκέψης</w:t>
      </w:r>
      <w:r>
        <w:rPr>
          <w:rFonts w:eastAsia="Times New Roman" w:cs="Times New Roman"/>
          <w:szCs w:val="24"/>
        </w:rPr>
        <w:t>,</w:t>
      </w:r>
      <w:r>
        <w:rPr>
          <w:rFonts w:eastAsia="Times New Roman" w:cs="Times New Roman"/>
          <w:szCs w:val="24"/>
        </w:rPr>
        <w:t xml:space="preserve"> να έρχεται εδώ, στο </w:t>
      </w:r>
      <w:r>
        <w:rPr>
          <w:rFonts w:eastAsia="Times New Roman" w:cs="Times New Roman"/>
          <w:szCs w:val="24"/>
        </w:rPr>
        <w:t>ε</w:t>
      </w:r>
      <w:r>
        <w:rPr>
          <w:rFonts w:eastAsia="Times New Roman" w:cs="Times New Roman"/>
          <w:szCs w:val="24"/>
        </w:rPr>
        <w:t>λληνικό Κοινοβούλιο, και να λέει ότι αυτός ο νο</w:t>
      </w:r>
      <w:r>
        <w:rPr>
          <w:rFonts w:eastAsia="Times New Roman" w:cs="Times New Roman"/>
          <w:szCs w:val="24"/>
        </w:rPr>
        <w:t xml:space="preserve">μικός </w:t>
      </w:r>
      <w:r>
        <w:rPr>
          <w:rFonts w:eastAsia="Times New Roman" w:cs="Times New Roman"/>
          <w:szCs w:val="24"/>
        </w:rPr>
        <w:t>κ</w:t>
      </w:r>
      <w:r>
        <w:rPr>
          <w:rFonts w:eastAsia="Times New Roman" w:cs="Times New Roman"/>
          <w:szCs w:val="24"/>
        </w:rPr>
        <w:t>ώδικας με την πρόταση που κάνει</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νομοπαρασκευαστική επιτροπή,</w:t>
      </w:r>
      <w:r>
        <w:rPr>
          <w:rFonts w:eastAsia="Times New Roman" w:cs="Times New Roman"/>
          <w:szCs w:val="24"/>
        </w:rPr>
        <w:t xml:space="preserve"> προσβάλλει το δημοκρατικό πολίτευμα γιατί η βάση του </w:t>
      </w:r>
      <w:r>
        <w:rPr>
          <w:rFonts w:eastAsia="Times New Roman" w:cs="Times New Roman"/>
          <w:szCs w:val="24"/>
        </w:rPr>
        <w:t>-</w:t>
      </w:r>
      <w:r>
        <w:rPr>
          <w:rFonts w:eastAsia="Times New Roman" w:cs="Times New Roman"/>
          <w:szCs w:val="24"/>
        </w:rPr>
        <w:t>λέει- είναι το συναίσθημα! Αυτό το λέει άνθρωπος της νομικής επιστήμης! Σας είπα πριν τι σημαίνει νομική επιστήμη, τι σημαίνει</w:t>
      </w:r>
      <w:r>
        <w:rPr>
          <w:rFonts w:eastAsia="Times New Roman" w:cs="Times New Roman"/>
          <w:szCs w:val="24"/>
        </w:rPr>
        <w:t xml:space="preserve"> νομική σκέψη, τι σημαίνει νομικό αφήγημα και δόγμα.</w:t>
      </w:r>
    </w:p>
    <w:p w14:paraId="38B9DD9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Θα διαβάσω από το βιβλιαράκι αυτό και θα κλείσω, κύριε Πρόεδρε. Όμως, πριν το διαβάσω για να είναι μια κατακλείδα, θα ήθελα να πω ότι χθες επιχείρησε να παρέμβει στη νομοθετική μας λειτουργία και ένας </w:t>
      </w:r>
      <w:r>
        <w:rPr>
          <w:rFonts w:eastAsia="Times New Roman" w:cs="Times New Roman"/>
          <w:szCs w:val="24"/>
        </w:rPr>
        <w:t>μ</w:t>
      </w:r>
      <w:r>
        <w:rPr>
          <w:rFonts w:eastAsia="Times New Roman" w:cs="Times New Roman"/>
          <w:szCs w:val="24"/>
        </w:rPr>
        <w:t>η</w:t>
      </w:r>
      <w:r>
        <w:rPr>
          <w:rFonts w:eastAsia="Times New Roman" w:cs="Times New Roman"/>
          <w:szCs w:val="24"/>
        </w:rPr>
        <w:t xml:space="preserve">τροπολίτης λέγοντας κάτι που πραγματικά θα γραφτεί στις </w:t>
      </w:r>
      <w:proofErr w:type="spellStart"/>
      <w:r>
        <w:rPr>
          <w:rFonts w:eastAsia="Times New Roman" w:cs="Times New Roman"/>
          <w:szCs w:val="24"/>
        </w:rPr>
        <w:t>δέλτους</w:t>
      </w:r>
      <w:proofErr w:type="spellEnd"/>
      <w:r>
        <w:rPr>
          <w:rFonts w:eastAsia="Times New Roman" w:cs="Times New Roman"/>
          <w:szCs w:val="24"/>
        </w:rPr>
        <w:t xml:space="preserve"> της νομικής και συνταγματικής ιστορίας. Κοντολογίς λέει: «Με την κατάργηση των διατάξεων θα διαρραγεί η κοινωνική συνοχή» -δηλαδή εάν καταργηθεί η κακόβουλη βλασφημία, θα διαταραχθεί η κοινωνι</w:t>
      </w:r>
      <w:r>
        <w:rPr>
          <w:rFonts w:eastAsia="Times New Roman" w:cs="Times New Roman"/>
          <w:szCs w:val="24"/>
        </w:rPr>
        <w:t xml:space="preserve">κή συνοχή- «εφόσον </w:t>
      </w:r>
      <w:r>
        <w:rPr>
          <w:rFonts w:eastAsia="Times New Roman" w:cs="Times New Roman"/>
          <w:szCs w:val="24"/>
        </w:rPr>
        <w:lastRenderedPageBreak/>
        <w:t xml:space="preserve">ο καθένας από εμάς θα αρχίσει δολίως να εξυβρίζει το θρήσκευμα των συμπολιτών του, έτσι θα απειληθεί» </w:t>
      </w:r>
      <w:r>
        <w:rPr>
          <w:rFonts w:eastAsia="Times New Roman" w:cs="Times New Roman"/>
          <w:szCs w:val="24"/>
        </w:rPr>
        <w:t>-</w:t>
      </w:r>
      <w:r>
        <w:rPr>
          <w:rFonts w:eastAsia="Times New Roman" w:cs="Times New Roman"/>
          <w:szCs w:val="24"/>
        </w:rPr>
        <w:t>ακούστε το και κρατηθείτε!- «η δημοκρατική ευστάθεια της χώρας».</w:t>
      </w:r>
    </w:p>
    <w:p w14:paraId="38B9DD9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Να μιλήσουμε για υπερβολή; Να μιλήσουμε για ακατανόητη επιχειρηματολογία </w:t>
      </w:r>
      <w:r>
        <w:rPr>
          <w:rFonts w:eastAsia="Times New Roman" w:cs="Times New Roman"/>
          <w:szCs w:val="24"/>
        </w:rPr>
        <w:t>μ</w:t>
      </w:r>
      <w:r>
        <w:rPr>
          <w:rFonts w:eastAsia="Times New Roman" w:cs="Times New Roman"/>
          <w:szCs w:val="24"/>
        </w:rPr>
        <w:t xml:space="preserve">ητροπολίτη που διακονεί σε μια Μητρόπολη; </w:t>
      </w:r>
    </w:p>
    <w:p w14:paraId="38B9DD9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Μάλιστα στο ίδιο δημοσίευμα χθες της εφημερίδας, που σχολιάζει αυτό, αναφέρει για έναν έντονα θρησκευόμενο καθηγητή πανεπιστημίου, ο οποίος</w:t>
      </w:r>
      <w:r>
        <w:rPr>
          <w:rFonts w:eastAsia="Times New Roman" w:cs="Times New Roman"/>
          <w:szCs w:val="24"/>
        </w:rPr>
        <w:t xml:space="preserve"> είχε πει για τη βλασφημία ότι ο </w:t>
      </w:r>
      <w:r>
        <w:rPr>
          <w:rFonts w:eastAsia="Times New Roman" w:cs="Times New Roman"/>
          <w:szCs w:val="24"/>
        </w:rPr>
        <w:t>θ</w:t>
      </w:r>
      <w:r>
        <w:rPr>
          <w:rFonts w:eastAsia="Times New Roman" w:cs="Times New Roman"/>
          <w:szCs w:val="24"/>
        </w:rPr>
        <w:t xml:space="preserve">εός δεν έχει ανάγκη τη στήριξη του εισαγγελέα για να επιβεβαιώσει την παρουσία του και ούτε μπορεί ασφαλώς </w:t>
      </w:r>
      <w:r>
        <w:rPr>
          <w:rFonts w:eastAsia="Times New Roman" w:cs="Times New Roman"/>
          <w:szCs w:val="24"/>
        </w:rPr>
        <w:t xml:space="preserve">ο θεός </w:t>
      </w:r>
      <w:r>
        <w:rPr>
          <w:rFonts w:eastAsia="Times New Roman" w:cs="Times New Roman"/>
          <w:szCs w:val="24"/>
        </w:rPr>
        <w:t xml:space="preserve">να θεωρηθεί έννομο αγαθό, αφού </w:t>
      </w:r>
      <w:r>
        <w:rPr>
          <w:rFonts w:eastAsia="Times New Roman" w:cs="Times New Roman"/>
          <w:szCs w:val="24"/>
        </w:rPr>
        <w:t>ο θεός</w:t>
      </w:r>
      <w:r>
        <w:rPr>
          <w:rFonts w:eastAsia="Times New Roman" w:cs="Times New Roman"/>
          <w:szCs w:val="24"/>
        </w:rPr>
        <w:t>, σύμφωνα με τη θρησκεία μας, είναι η αρχή και το τέλος όλων των έννομω</w:t>
      </w:r>
      <w:r>
        <w:rPr>
          <w:rFonts w:eastAsia="Times New Roman" w:cs="Times New Roman"/>
          <w:szCs w:val="24"/>
        </w:rPr>
        <w:t xml:space="preserve">ν αγαθών. Δηλαδή, ούτε αυτό δεν γνώριζε ο </w:t>
      </w:r>
      <w:r>
        <w:rPr>
          <w:rFonts w:eastAsia="Times New Roman" w:cs="Times New Roman"/>
          <w:szCs w:val="24"/>
        </w:rPr>
        <w:t>μ</w:t>
      </w:r>
      <w:r>
        <w:rPr>
          <w:rFonts w:eastAsia="Times New Roman" w:cs="Times New Roman"/>
          <w:szCs w:val="24"/>
        </w:rPr>
        <w:t>ητροπολίτης</w:t>
      </w:r>
      <w:r>
        <w:rPr>
          <w:rFonts w:eastAsia="Times New Roman" w:cs="Times New Roman"/>
          <w:szCs w:val="24"/>
        </w:rPr>
        <w:t>,</w:t>
      </w:r>
      <w:r>
        <w:rPr>
          <w:rFonts w:eastAsia="Times New Roman" w:cs="Times New Roman"/>
          <w:szCs w:val="24"/>
        </w:rPr>
        <w:t xml:space="preserve"> που θα έπρεπε να το γνωρίζει. </w:t>
      </w:r>
    </w:p>
    <w:p w14:paraId="38B9DD94" w14:textId="77777777" w:rsidR="00200609" w:rsidRDefault="002F7F27">
      <w:pPr>
        <w:spacing w:line="600" w:lineRule="auto"/>
        <w:ind w:firstLine="720"/>
        <w:jc w:val="both"/>
        <w:rPr>
          <w:rFonts w:eastAsia="Times New Roman" w:cs="Times New Roman"/>
          <w:szCs w:val="24"/>
        </w:rPr>
      </w:pPr>
      <w:r w:rsidRPr="00AC0AA4">
        <w:rPr>
          <w:rFonts w:eastAsia="Times New Roman" w:cs="Times New Roman"/>
          <w:b/>
          <w:szCs w:val="24"/>
        </w:rPr>
        <w:t>ΠΡΟΕΔΡΕΥΩΝ (Γεώργιος Βαρεμένος):</w:t>
      </w:r>
      <w:r>
        <w:rPr>
          <w:rFonts w:eastAsia="Times New Roman" w:cs="Times New Roman"/>
          <w:szCs w:val="24"/>
        </w:rPr>
        <w:t xml:space="preserve"> Κύριε συνάδελφε, σας παρακαλώ ολοκληρώστε.</w:t>
      </w:r>
    </w:p>
    <w:p w14:paraId="38B9DD95"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ολοκληρώνω.</w:t>
      </w:r>
    </w:p>
    <w:p w14:paraId="38B9DD9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Επί το λαϊκότερο θα λέγαμε σήμερα ότι αυτός που</w:t>
      </w:r>
      <w:r>
        <w:rPr>
          <w:rFonts w:eastAsia="Times New Roman" w:cs="Times New Roman"/>
          <w:szCs w:val="24"/>
        </w:rPr>
        <w:t xml:space="preserve"> βρίζει τον </w:t>
      </w:r>
      <w:r>
        <w:rPr>
          <w:rFonts w:eastAsia="Times New Roman" w:cs="Times New Roman"/>
          <w:szCs w:val="24"/>
        </w:rPr>
        <w:t>θ</w:t>
      </w:r>
      <w:r>
        <w:rPr>
          <w:rFonts w:eastAsia="Times New Roman" w:cs="Times New Roman"/>
          <w:szCs w:val="24"/>
        </w:rPr>
        <w:t xml:space="preserve">εό, ο </w:t>
      </w:r>
      <w:r>
        <w:rPr>
          <w:rFonts w:eastAsia="Times New Roman" w:cs="Times New Roman"/>
          <w:szCs w:val="24"/>
        </w:rPr>
        <w:t>μ</w:t>
      </w:r>
      <w:r>
        <w:rPr>
          <w:rFonts w:eastAsia="Times New Roman" w:cs="Times New Roman"/>
          <w:szCs w:val="24"/>
        </w:rPr>
        <w:t xml:space="preserve">ητροπολίτης και ο κ. </w:t>
      </w:r>
      <w:proofErr w:type="spellStart"/>
      <w:r>
        <w:rPr>
          <w:rFonts w:eastAsia="Times New Roman" w:cs="Times New Roman"/>
          <w:szCs w:val="24"/>
        </w:rPr>
        <w:t>Κατσίκης</w:t>
      </w:r>
      <w:proofErr w:type="spellEnd"/>
      <w:r>
        <w:rPr>
          <w:rFonts w:eastAsia="Times New Roman" w:cs="Times New Roman"/>
          <w:szCs w:val="24"/>
        </w:rPr>
        <w:t xml:space="preserve"> θέλουν να πάει στη φυλακή. Τους απαντώ το εξής: Στην κόλαση να πάει, αν θέλει, στη φυλακή όχι!</w:t>
      </w:r>
    </w:p>
    <w:p w14:paraId="38B9DD9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Πρόεδρε, κλείνω με μ</w:t>
      </w:r>
      <w:r>
        <w:rPr>
          <w:rFonts w:eastAsia="Times New Roman" w:cs="Times New Roman"/>
          <w:szCs w:val="24"/>
        </w:rPr>
        <w:t>ί</w:t>
      </w:r>
      <w:r>
        <w:rPr>
          <w:rFonts w:eastAsia="Times New Roman" w:cs="Times New Roman"/>
          <w:szCs w:val="24"/>
        </w:rPr>
        <w:t xml:space="preserve">α μόνο παράγραφο. Η ελευθερία της έκφρασης, λέει το Ευρωπαϊκό Δικαστήριο Ανθρωπίνων </w:t>
      </w:r>
      <w:r>
        <w:rPr>
          <w:rFonts w:eastAsia="Times New Roman" w:cs="Times New Roman"/>
          <w:szCs w:val="24"/>
        </w:rPr>
        <w:t xml:space="preserve">Δικαιωμάτων, είναι σύμφυτη με το δημοκρατικό πολίτευμα και απολαμβάνει ιδιαίτερης προστασίας ακόμα και όταν ο εκφερόμενος λόγος θίγει και προκαλεί. </w:t>
      </w:r>
    </w:p>
    <w:p w14:paraId="38B9DD9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Σύμφωνα με την κλασική διατύπωση της ιστορικής απόφασης του </w:t>
      </w:r>
      <w:r w:rsidRPr="00AC0AA4">
        <w:rPr>
          <w:rFonts w:eastAsia="Times New Roman" w:cs="Times New Roman"/>
          <w:szCs w:val="24"/>
        </w:rPr>
        <w:t xml:space="preserve">Ευρωπαϊκού Δικαστηρίου </w:t>
      </w:r>
      <w:r>
        <w:rPr>
          <w:rFonts w:eastAsia="Times New Roman" w:cs="Times New Roman"/>
          <w:szCs w:val="24"/>
        </w:rPr>
        <w:t>«</w:t>
      </w:r>
      <w:proofErr w:type="spellStart"/>
      <w:r w:rsidRPr="00AC0AA4">
        <w:rPr>
          <w:rFonts w:eastAsia="Times New Roman" w:cs="Times New Roman"/>
          <w:szCs w:val="24"/>
          <w:lang w:val="en-US"/>
        </w:rPr>
        <w:t>Handyside</w:t>
      </w:r>
      <w:proofErr w:type="spellEnd"/>
      <w:r>
        <w:rPr>
          <w:rFonts w:eastAsia="Times New Roman" w:cs="Times New Roman"/>
          <w:szCs w:val="24"/>
        </w:rPr>
        <w:t>»</w:t>
      </w:r>
      <w:r w:rsidRPr="00AC0AA4">
        <w:rPr>
          <w:rFonts w:eastAsia="Times New Roman" w:cs="Times New Roman"/>
          <w:szCs w:val="24"/>
        </w:rPr>
        <w:t xml:space="preserve"> κατά Ηνωμένο</w:t>
      </w:r>
      <w:r w:rsidRPr="00AC0AA4">
        <w:rPr>
          <w:rFonts w:eastAsia="Times New Roman" w:cs="Times New Roman"/>
          <w:szCs w:val="24"/>
        </w:rPr>
        <w:t>υ Βασιλείου</w:t>
      </w:r>
      <w:r>
        <w:rPr>
          <w:rFonts w:eastAsia="Times New Roman" w:cs="Times New Roman"/>
          <w:b/>
          <w:szCs w:val="24"/>
        </w:rPr>
        <w:t xml:space="preserve">, </w:t>
      </w:r>
      <w:r>
        <w:rPr>
          <w:rFonts w:eastAsia="Times New Roman" w:cs="Times New Roman"/>
          <w:szCs w:val="24"/>
        </w:rPr>
        <w:t>η ελευθερία της έκφρασης περιλαμβάνει όχι μόνο πληροφορίες και ιδέες που γίνονται ευμενώς δεκτές και θεωρούνται ουδέτερες ή αδιάφορες, αλλά και εκείνες που προσβάλλουν, σοκάρουν και αναστατώνουν το κράτος ή έναν αριθμό του πληθυσμού. Το επιβάλ</w:t>
      </w:r>
      <w:r>
        <w:rPr>
          <w:rFonts w:eastAsia="Times New Roman" w:cs="Times New Roman"/>
          <w:szCs w:val="24"/>
        </w:rPr>
        <w:t>λει ο πλουραλισμός και το ευρύ πνεύμα</w:t>
      </w:r>
      <w:r>
        <w:rPr>
          <w:rFonts w:eastAsia="Times New Roman" w:cs="Times New Roman"/>
          <w:szCs w:val="24"/>
        </w:rPr>
        <w:t>,</w:t>
      </w:r>
      <w:r>
        <w:rPr>
          <w:rFonts w:eastAsia="Times New Roman" w:cs="Times New Roman"/>
          <w:szCs w:val="24"/>
        </w:rPr>
        <w:t xml:space="preserve"> χωρίς τα οποία δεν μπορεί να υπάρξει δημοκρατική κοινωνία.</w:t>
      </w:r>
    </w:p>
    <w:p w14:paraId="38B9DD99" w14:textId="77777777" w:rsidR="00200609" w:rsidRDefault="002F7F27">
      <w:pPr>
        <w:spacing w:line="600" w:lineRule="auto"/>
        <w:ind w:firstLine="720"/>
        <w:jc w:val="both"/>
        <w:rPr>
          <w:rFonts w:eastAsia="Times New Roman" w:cs="Times New Roman"/>
          <w:szCs w:val="24"/>
        </w:rPr>
      </w:pPr>
      <w:r w:rsidRPr="00AC0AA4">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Λάππα</w:t>
      </w:r>
      <w:proofErr w:type="spellEnd"/>
      <w:r>
        <w:rPr>
          <w:rFonts w:eastAsia="Times New Roman" w:cs="Times New Roman"/>
          <w:szCs w:val="24"/>
        </w:rPr>
        <w:t>, σας παρακαλώ.</w:t>
      </w:r>
    </w:p>
    <w:p w14:paraId="38B9DD9A"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τελείωσα.</w:t>
      </w:r>
    </w:p>
    <w:p w14:paraId="38B9DD9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Κύριοι συνάδελφοι, ευχαριστώ θερμά όλους τους συναδέλφ</w:t>
      </w:r>
      <w:r>
        <w:rPr>
          <w:rFonts w:eastAsia="Times New Roman" w:cs="Times New Roman"/>
          <w:szCs w:val="24"/>
        </w:rPr>
        <w:t xml:space="preserve">ους, με τους οποίους συνεργαστήκαμε τέσσερα χρόνια στις </w:t>
      </w:r>
      <w:r>
        <w:rPr>
          <w:rFonts w:eastAsia="Times New Roman" w:cs="Times New Roman"/>
          <w:szCs w:val="24"/>
        </w:rPr>
        <w:t>ε</w:t>
      </w:r>
      <w:r>
        <w:rPr>
          <w:rFonts w:eastAsia="Times New Roman" w:cs="Times New Roman"/>
          <w:szCs w:val="24"/>
        </w:rPr>
        <w:t>πιτροπές της Βουλής, όπου εκεί μας δόθηκε η ευκαιρία να λειτουργήσουμε όχι απλά ως μέλη του Κοινοβουλίου αλλά και να συνεχίσουμε πλέον και τη διεκπεραίωση νομικών ζητημάτων, νομικού ενδιαφέροντος και</w:t>
      </w:r>
      <w:r>
        <w:rPr>
          <w:rFonts w:eastAsia="Times New Roman" w:cs="Times New Roman"/>
          <w:szCs w:val="24"/>
        </w:rPr>
        <w:t xml:space="preserve"> νομικού περιεχομένου.</w:t>
      </w:r>
    </w:p>
    <w:p w14:paraId="38B9DD9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Ευχαριστώ.</w:t>
      </w:r>
    </w:p>
    <w:p w14:paraId="38B9DD9D" w14:textId="77777777" w:rsidR="00200609" w:rsidRDefault="002F7F27">
      <w:pPr>
        <w:spacing w:line="480" w:lineRule="auto"/>
        <w:ind w:firstLine="709"/>
        <w:jc w:val="center"/>
        <w:rPr>
          <w:rFonts w:eastAsia="Times New Roman" w:cs="Times New Roman"/>
          <w:szCs w:val="24"/>
        </w:rPr>
      </w:pPr>
      <w:r w:rsidRPr="004A11F5">
        <w:rPr>
          <w:rFonts w:eastAsia="Times New Roman" w:cs="Times New Roman"/>
          <w:szCs w:val="24"/>
        </w:rPr>
        <w:t>(Χειροκροτήματα από την πτέρυγα του ΣΥΡΙΖΑ)</w:t>
      </w:r>
    </w:p>
    <w:p w14:paraId="38B9DD9E" w14:textId="77777777" w:rsidR="00200609" w:rsidRDefault="002F7F27">
      <w:pPr>
        <w:spacing w:line="600" w:lineRule="auto"/>
        <w:ind w:firstLine="720"/>
        <w:jc w:val="both"/>
        <w:rPr>
          <w:rFonts w:eastAsia="Times New Roman" w:cs="Times New Roman"/>
          <w:szCs w:val="24"/>
        </w:rPr>
      </w:pPr>
      <w:r w:rsidRPr="004A11F5">
        <w:rPr>
          <w:rFonts w:eastAsia="Times New Roman" w:cs="Times New Roman"/>
          <w:b/>
          <w:szCs w:val="24"/>
        </w:rPr>
        <w:t>ΠΡΟΕΔΡΕΥΩΝ (Γεώργιος Βαρεμένος):</w:t>
      </w:r>
      <w:r>
        <w:rPr>
          <w:rFonts w:eastAsia="Times New Roman" w:cs="Times New Roman"/>
          <w:szCs w:val="24"/>
        </w:rPr>
        <w:t xml:space="preserve"> Ο κ. Παρασκευόπουλος έχει τον λόγο για μια σύντομη παρέμβαση.</w:t>
      </w:r>
    </w:p>
    <w:p w14:paraId="38B9DD9F"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Αν μου επιτρέπετε, μια σύντομη δευτερολογία, κύριε Πρόεδρε.</w:t>
      </w:r>
    </w:p>
    <w:p w14:paraId="38B9DDA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Προηγουμένως βγήκα</w:t>
      </w:r>
      <w:r w:rsidRPr="00D51DA2">
        <w:rPr>
          <w:rFonts w:eastAsia="Times New Roman" w:cs="Times New Roman"/>
          <w:szCs w:val="24"/>
        </w:rPr>
        <w:t xml:space="preserve"> </w:t>
      </w:r>
      <w:r>
        <w:rPr>
          <w:rFonts w:eastAsia="Times New Roman" w:cs="Times New Roman"/>
          <w:szCs w:val="24"/>
        </w:rPr>
        <w:t>για λίγο στον διάδρομο και ένας από του</w:t>
      </w:r>
      <w:r>
        <w:rPr>
          <w:rFonts w:eastAsia="Times New Roman" w:cs="Times New Roman"/>
          <w:szCs w:val="24"/>
        </w:rPr>
        <w:t>ς</w:t>
      </w:r>
      <w:r>
        <w:rPr>
          <w:rFonts w:eastAsia="Times New Roman" w:cs="Times New Roman"/>
          <w:szCs w:val="24"/>
        </w:rPr>
        <w:t xml:space="preserve"> παρόντες μαθητές μου, θα τον ονοματίσω γιατί όλους </w:t>
      </w:r>
      <w:r>
        <w:rPr>
          <w:rFonts w:eastAsia="Times New Roman" w:cs="Times New Roman"/>
          <w:szCs w:val="24"/>
        </w:rPr>
        <w:lastRenderedPageBreak/>
        <w:t>τους αγαπώ το ίδιο, μου είπε «Δάσκαλε, το συνειδητοποιείς ότι έχουμε έναν Ποινικό Κώ</w:t>
      </w:r>
      <w:r>
        <w:rPr>
          <w:rFonts w:eastAsia="Times New Roman" w:cs="Times New Roman"/>
          <w:szCs w:val="24"/>
        </w:rPr>
        <w:t>δικα κάθε αιώνα;».</w:t>
      </w:r>
    </w:p>
    <w:p w14:paraId="38B9DDA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Το 1835 ποινικός νόμος, το 1950 Ποινικός Κώδικας και σήμερα είναι ένας άλλος. Δεν μετράει το </w:t>
      </w:r>
      <w:r>
        <w:rPr>
          <w:rFonts w:eastAsia="Times New Roman" w:cs="Times New Roman"/>
          <w:szCs w:val="24"/>
        </w:rPr>
        <w:t>α</w:t>
      </w:r>
      <w:r>
        <w:rPr>
          <w:rFonts w:eastAsia="Times New Roman" w:cs="Times New Roman"/>
          <w:szCs w:val="24"/>
        </w:rPr>
        <w:t xml:space="preserve">πάνθισμα για την εγκληματικότητα. Είναι ένα πρόχειρο, ατελές νομοθέτημα της </w:t>
      </w:r>
      <w:r>
        <w:rPr>
          <w:rFonts w:eastAsia="Times New Roman" w:cs="Times New Roman"/>
          <w:szCs w:val="24"/>
        </w:rPr>
        <w:t>ε</w:t>
      </w:r>
      <w:r>
        <w:rPr>
          <w:rFonts w:eastAsia="Times New Roman" w:cs="Times New Roman"/>
          <w:szCs w:val="24"/>
        </w:rPr>
        <w:t>πανάστασης, της στιγμής. Η Ιστορία, δηλαδή, μας λέει ότι το πιο πι</w:t>
      </w:r>
      <w:r>
        <w:rPr>
          <w:rFonts w:eastAsia="Times New Roman" w:cs="Times New Roman"/>
          <w:szCs w:val="24"/>
        </w:rPr>
        <w:t>θανό είναι ότι τον επόμενο Ποινικό μας Κώδικα θα τον έχουμε τον 22</w:t>
      </w:r>
      <w:r w:rsidRPr="00BE6BB8">
        <w:rPr>
          <w:rFonts w:eastAsia="Times New Roman" w:cs="Times New Roman"/>
          <w:szCs w:val="24"/>
          <w:vertAlign w:val="superscript"/>
        </w:rPr>
        <w:t>ο</w:t>
      </w:r>
      <w:r>
        <w:rPr>
          <w:rFonts w:eastAsia="Times New Roman" w:cs="Times New Roman"/>
          <w:szCs w:val="24"/>
        </w:rPr>
        <w:t xml:space="preserve"> αιώνα. Το πιο πιθανό είναι αυτό. Αυτό οφείλει να μας κάνει να συνειδητοποιήσουμε το βάρος αυτού του νομοθετήματος. Νομίζω ότι όσοι είμαστε σ’ αυτή εδώ την Αίθουσα και δεν φύγαμε το έχουμε </w:t>
      </w:r>
      <w:r>
        <w:rPr>
          <w:rFonts w:eastAsia="Times New Roman" w:cs="Times New Roman"/>
          <w:szCs w:val="24"/>
        </w:rPr>
        <w:t>αντιληφθεί.</w:t>
      </w:r>
    </w:p>
    <w:p w14:paraId="38B9DDA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Για τη διαδικασία θέλω να κάνω μία μικρή διόρθωση στα όσα είπα, μία συμπλήρωση, εάν θέλετε. Υπό την πίεση διαφόρων παραπόνων ή, νομίζω, λανθασμένης κριτικής ότι εδώ προωθείται εσπευσμένα ένα νομοθέτημα, επειδή απηχεί τις θέσεις της Κυβέρνησης τ</w:t>
      </w:r>
      <w:r>
        <w:rPr>
          <w:rFonts w:eastAsia="Times New Roman" w:cs="Times New Roman"/>
          <w:szCs w:val="24"/>
        </w:rPr>
        <w:t xml:space="preserve">ου ΣΥΡΙΖΑ κ.λπ., και εγώ, όπως και πολλοί άλλοι ομιλητές, είπαμε ότι αυτό το νομοθέτημα, αυτό το σχέδιο είναι κατ’ εξοχήν επιστημονικό έργο μιας </w:t>
      </w:r>
      <w:r>
        <w:rPr>
          <w:rFonts w:eastAsia="Times New Roman" w:cs="Times New Roman"/>
          <w:szCs w:val="24"/>
        </w:rPr>
        <w:t>ε</w:t>
      </w:r>
      <w:r>
        <w:rPr>
          <w:rFonts w:eastAsia="Times New Roman" w:cs="Times New Roman"/>
          <w:szCs w:val="24"/>
        </w:rPr>
        <w:t xml:space="preserve">πιτροπής και δεν είναι έργο του ΣΥΡΙΖΑ, είναι ένα έργο της Κυβέρνησης. </w:t>
      </w:r>
    </w:p>
    <w:p w14:paraId="38B9DDA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Αδίκησα την Κυβέρνηση. Πρέπει να πω ότ</w:t>
      </w:r>
      <w:r>
        <w:rPr>
          <w:rFonts w:eastAsia="Times New Roman" w:cs="Times New Roman"/>
          <w:szCs w:val="24"/>
        </w:rPr>
        <w:t xml:space="preserve">ι πάντως η Κυβέρνηση και το κόμμα, το οποίο έχει την κοινοβουλευτική πλειοψηφία, είχε τον εξής σημαντικό ρόλο: Ήταν ένας εγγυητής της ανεξαρτησίας και του διαλόγου κατά τη διάρκεια των διαδικασιών της </w:t>
      </w:r>
      <w:r>
        <w:rPr>
          <w:rFonts w:eastAsia="Times New Roman" w:cs="Times New Roman"/>
          <w:szCs w:val="24"/>
        </w:rPr>
        <w:t>νομοπαρασκευαστικής επιτροπής</w:t>
      </w:r>
      <w:r>
        <w:rPr>
          <w:rFonts w:eastAsia="Times New Roman" w:cs="Times New Roman"/>
          <w:szCs w:val="24"/>
        </w:rPr>
        <w:t xml:space="preserve">. Δεν λέω ότι μόνο αυτή η </w:t>
      </w:r>
      <w:r>
        <w:rPr>
          <w:rFonts w:eastAsia="Times New Roman" w:cs="Times New Roman"/>
          <w:szCs w:val="24"/>
        </w:rPr>
        <w:t xml:space="preserve">Κυβέρνηση διαφύλαξε την ανεξαρτησία. Και οι προηγούμενες το έκαναν, αλλά και αυτή το έκανε. Παρά το γεγονός ότι η εξουσία τείνει προς την κατάχρηση, διαφύλαξε και προστάτευσε τη </w:t>
      </w:r>
      <w:r>
        <w:rPr>
          <w:rFonts w:eastAsia="Times New Roman" w:cs="Times New Roman"/>
          <w:szCs w:val="24"/>
        </w:rPr>
        <w:t>νομοπαρασκευαστική επιτροπή</w:t>
      </w:r>
      <w:r>
        <w:rPr>
          <w:rFonts w:eastAsia="Times New Roman" w:cs="Times New Roman"/>
          <w:szCs w:val="24"/>
        </w:rPr>
        <w:t xml:space="preserve"> από οποιεσδήποτε επεμβάσεις, οι οποίες θα ήταν εκτ</w:t>
      </w:r>
      <w:r>
        <w:rPr>
          <w:rFonts w:eastAsia="Times New Roman" w:cs="Times New Roman"/>
          <w:szCs w:val="24"/>
        </w:rPr>
        <w:t xml:space="preserve">ός της επιστημονικής λογικής και, εν πάση </w:t>
      </w:r>
      <w:proofErr w:type="spellStart"/>
      <w:r>
        <w:rPr>
          <w:rFonts w:eastAsia="Times New Roman" w:cs="Times New Roman"/>
          <w:szCs w:val="24"/>
        </w:rPr>
        <w:t>περιπτώσει</w:t>
      </w:r>
      <w:proofErr w:type="spellEnd"/>
      <w:r>
        <w:rPr>
          <w:rFonts w:eastAsia="Times New Roman" w:cs="Times New Roman"/>
          <w:szCs w:val="24"/>
        </w:rPr>
        <w:t>, της σημαντικής λειτουργίας, την οποία έχουμε εδώ να επιτελέσουμε.</w:t>
      </w:r>
    </w:p>
    <w:p w14:paraId="38B9DDA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Βέβαια, άκουσα πολλά θεωρητικά ενδιαφέροντα θέματα. Έχω τον πειρασμό και εγώ να πω τι είναι νόμος. Άκουσα τι συζητήσαμε προηγουμένως. Θυ</w:t>
      </w:r>
      <w:r>
        <w:rPr>
          <w:rFonts w:eastAsia="Times New Roman" w:cs="Times New Roman"/>
          <w:szCs w:val="24"/>
        </w:rPr>
        <w:t xml:space="preserve">μάμαι τον Αριστοτέλη, που έλεγε ότι «νόμος είναι δίκαιον τι». Με δυο λόγια τα έλεγε όλα ο </w:t>
      </w:r>
      <w:proofErr w:type="spellStart"/>
      <w:r>
        <w:rPr>
          <w:rFonts w:eastAsia="Times New Roman" w:cs="Times New Roman"/>
          <w:szCs w:val="24"/>
        </w:rPr>
        <w:t>Σταγειρίτης</w:t>
      </w:r>
      <w:proofErr w:type="spellEnd"/>
      <w:r>
        <w:rPr>
          <w:rFonts w:eastAsia="Times New Roman" w:cs="Times New Roman"/>
          <w:szCs w:val="24"/>
        </w:rPr>
        <w:t xml:space="preserve">. Είδε κάτι το οποίο μετέχει στο </w:t>
      </w:r>
      <w:r>
        <w:rPr>
          <w:rFonts w:eastAsia="Times New Roman" w:cs="Times New Roman"/>
          <w:szCs w:val="24"/>
        </w:rPr>
        <w:t>δ</w:t>
      </w:r>
      <w:r>
        <w:rPr>
          <w:rFonts w:eastAsia="Times New Roman" w:cs="Times New Roman"/>
          <w:szCs w:val="24"/>
        </w:rPr>
        <w:t>ίκαιο, αλλά δεν το εξαντλεί. Αυτό προσδιορίζει τον τρόπο με τον οποίο δουλεύουμε. Ο Αριστοτέλης, κυρίως ως παραπλήρωμα, ε</w:t>
      </w:r>
      <w:r>
        <w:rPr>
          <w:rFonts w:eastAsia="Times New Roman" w:cs="Times New Roman"/>
          <w:szCs w:val="24"/>
        </w:rPr>
        <w:t xml:space="preserve">ντός του </w:t>
      </w:r>
      <w:r>
        <w:rPr>
          <w:rFonts w:eastAsia="Times New Roman" w:cs="Times New Roman"/>
          <w:szCs w:val="24"/>
        </w:rPr>
        <w:t>δ</w:t>
      </w:r>
      <w:r>
        <w:rPr>
          <w:rFonts w:eastAsia="Times New Roman" w:cs="Times New Roman"/>
          <w:szCs w:val="24"/>
        </w:rPr>
        <w:t xml:space="preserve">ικαίου έβλεπε </w:t>
      </w:r>
      <w:r>
        <w:rPr>
          <w:rFonts w:eastAsia="Times New Roman" w:cs="Times New Roman"/>
          <w:szCs w:val="24"/>
        </w:rPr>
        <w:lastRenderedPageBreak/>
        <w:t>την επιείκεια,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έδειχνε ότι αντιλαμβάνεται τη σημασία του νομοθετήματος και το γεγονός ότι αυτό δεν εξαντλεί το </w:t>
      </w:r>
      <w:r>
        <w:rPr>
          <w:rFonts w:eastAsia="Times New Roman" w:cs="Times New Roman"/>
          <w:szCs w:val="24"/>
        </w:rPr>
        <w:t>δ</w:t>
      </w:r>
      <w:r>
        <w:rPr>
          <w:rFonts w:eastAsia="Times New Roman" w:cs="Times New Roman"/>
          <w:szCs w:val="24"/>
        </w:rPr>
        <w:t xml:space="preserve">ίκαιο. </w:t>
      </w:r>
    </w:p>
    <w:p w14:paraId="38B9DDA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Πέρα από το διαδικαστικό θέμα, θέλω να πω μόνο δύο πράγματα, για να τελειώσω. Εξηγήθη</w:t>
      </w:r>
      <w:r>
        <w:rPr>
          <w:rFonts w:eastAsia="Times New Roman" w:cs="Times New Roman"/>
          <w:szCs w:val="24"/>
        </w:rPr>
        <w:t>κε εδώ ότι αυτό το οποίο ψηφίζεται είναι μία νέα ραχοκοκαλιά του Ποινικού Δικαίου, ένας νέος φέρων σκελετός, ο οποίος πιθανότητα θα υποστεί σε επιμέρους άρθρα-μεταρρυθμίσεις στο μέλλον. Πάντοτε η νομοθεσία</w:t>
      </w:r>
      <w:r w:rsidRPr="00683F08">
        <w:rPr>
          <w:rFonts w:eastAsia="Times New Roman" w:cs="Times New Roman"/>
          <w:szCs w:val="24"/>
        </w:rPr>
        <w:t xml:space="preserve"> </w:t>
      </w:r>
      <w:r>
        <w:rPr>
          <w:rFonts w:eastAsia="Times New Roman" w:cs="Times New Roman"/>
          <w:szCs w:val="24"/>
        </w:rPr>
        <w:t xml:space="preserve">έχει μία ρευστότητα. Και λέω </w:t>
      </w:r>
      <w:r>
        <w:rPr>
          <w:rFonts w:eastAsia="Times New Roman" w:cs="Times New Roman"/>
          <w:szCs w:val="24"/>
        </w:rPr>
        <w:t>«</w:t>
      </w:r>
      <w:r>
        <w:rPr>
          <w:rFonts w:eastAsia="Times New Roman" w:cs="Times New Roman"/>
          <w:szCs w:val="24"/>
        </w:rPr>
        <w:t>φέρων σκελετός</w:t>
      </w:r>
      <w:r>
        <w:rPr>
          <w:rFonts w:eastAsia="Times New Roman" w:cs="Times New Roman"/>
          <w:szCs w:val="24"/>
        </w:rPr>
        <w:t>»</w:t>
      </w:r>
      <w:r>
        <w:rPr>
          <w:rFonts w:eastAsia="Times New Roman" w:cs="Times New Roman"/>
          <w:szCs w:val="24"/>
        </w:rPr>
        <w:t>, όχι</w:t>
      </w:r>
      <w:r>
        <w:rPr>
          <w:rFonts w:eastAsia="Times New Roman" w:cs="Times New Roman"/>
          <w:szCs w:val="24"/>
        </w:rPr>
        <w:t xml:space="preserve"> θεμέλια, γιατί τα θεμέλια είναι τα ίδια, αυτά τα οποία είπαμε. Είναι το κράτος δικαίου, είναι η αρχή της ενοχής, η αρχή της αναλογικότητας. Ίδια είναι τα θεμέλια με αυτά που είχαμε προηγουμένως. Αυτό, το οποίο όντως αλλάζει εδώ, είναι το στήσιμο ενός νομι</w:t>
      </w:r>
      <w:r>
        <w:rPr>
          <w:rFonts w:eastAsia="Times New Roman" w:cs="Times New Roman"/>
          <w:szCs w:val="24"/>
        </w:rPr>
        <w:t>κού οικοδομήματος επί των θεμελίων αυτών με τέτοιον τρόπο, ώστε να απηχεί και τη σύγχρονη εξέλιξη, αλλά και τις κοινωνικές ανάγκες και την Ιστορία, όπως αυτά έχουν εξελιχθεί.</w:t>
      </w:r>
    </w:p>
    <w:p w14:paraId="38B9DDA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Εάν επέμεινα </w:t>
      </w:r>
      <w:r>
        <w:rPr>
          <w:rFonts w:eastAsia="Times New Roman" w:cs="Times New Roman"/>
          <w:szCs w:val="24"/>
        </w:rPr>
        <w:t>-</w:t>
      </w:r>
      <w:r>
        <w:rPr>
          <w:rFonts w:eastAsia="Times New Roman" w:cs="Times New Roman"/>
          <w:szCs w:val="24"/>
        </w:rPr>
        <w:t xml:space="preserve">και με </w:t>
      </w:r>
      <w:proofErr w:type="spellStart"/>
      <w:r>
        <w:rPr>
          <w:rFonts w:eastAsia="Times New Roman" w:cs="Times New Roman"/>
          <w:szCs w:val="24"/>
        </w:rPr>
        <w:t>συμπαθάτε</w:t>
      </w:r>
      <w:proofErr w:type="spellEnd"/>
      <w:r>
        <w:rPr>
          <w:rFonts w:eastAsia="Times New Roman" w:cs="Times New Roman"/>
          <w:szCs w:val="24"/>
        </w:rPr>
        <w:t xml:space="preserve"> αναδρομικά γι’ αυτό- στο θέμα των βασανιστηρίων κα</w:t>
      </w:r>
      <w:r>
        <w:rPr>
          <w:rFonts w:eastAsia="Times New Roman" w:cs="Times New Roman"/>
          <w:szCs w:val="24"/>
        </w:rPr>
        <w:t xml:space="preserve">ι χθες στην </w:t>
      </w:r>
      <w:r>
        <w:rPr>
          <w:rFonts w:eastAsia="Times New Roman" w:cs="Times New Roman"/>
          <w:szCs w:val="24"/>
        </w:rPr>
        <w:t>ε</w:t>
      </w:r>
      <w:r>
        <w:rPr>
          <w:rFonts w:eastAsia="Times New Roman" w:cs="Times New Roman"/>
          <w:szCs w:val="24"/>
        </w:rPr>
        <w:t xml:space="preserve">πιτροπή και σήμερα ενώπιον της Ολομέλειας ήταν μόνο για τον εξής λόγο, διότι αυτό </w:t>
      </w:r>
      <w:r>
        <w:rPr>
          <w:rFonts w:eastAsia="Times New Roman" w:cs="Times New Roman"/>
          <w:szCs w:val="24"/>
        </w:rPr>
        <w:lastRenderedPageBreak/>
        <w:t xml:space="preserve">το θέμα </w:t>
      </w:r>
      <w:proofErr w:type="spellStart"/>
      <w:r>
        <w:rPr>
          <w:rFonts w:eastAsia="Times New Roman" w:cs="Times New Roman"/>
          <w:szCs w:val="24"/>
        </w:rPr>
        <w:t>νομικοτεχνικά</w:t>
      </w:r>
      <w:proofErr w:type="spellEnd"/>
      <w:r>
        <w:rPr>
          <w:rFonts w:eastAsia="Times New Roman" w:cs="Times New Roman"/>
          <w:szCs w:val="24"/>
        </w:rPr>
        <w:t xml:space="preserve"> εμφανίζεται, δεν θα έλεγα, ως ευτελές,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απλό. Είναι μια νομοτεχνική επέμβαση, που αφορά όμως τα θεμέλια, θα </w:t>
      </w:r>
      <w:r>
        <w:rPr>
          <w:rFonts w:eastAsia="Times New Roman" w:cs="Times New Roman"/>
          <w:szCs w:val="24"/>
        </w:rPr>
        <w:t xml:space="preserve">έλεγα, πέρα από τον φέροντα σκελετό. Τα θεμέλια αφορά. Η πράξη των βασανιστηρίων είναι μία πράξη που θίγει τον ανθρώπινο αυτοπροσδιορισμό, δεν επιτρέπει στον πολίτη να είναι ούτε κύτταρο της </w:t>
      </w:r>
      <w:r>
        <w:rPr>
          <w:rFonts w:eastAsia="Times New Roman" w:cs="Times New Roman"/>
          <w:szCs w:val="24"/>
        </w:rPr>
        <w:t>δ</w:t>
      </w:r>
      <w:r>
        <w:rPr>
          <w:rFonts w:eastAsia="Times New Roman" w:cs="Times New Roman"/>
          <w:szCs w:val="24"/>
        </w:rPr>
        <w:t>ημοκρατίας ούτε κύτταρο του κράτους δικαίου. Αυτό το τόσο σημαντ</w:t>
      </w:r>
      <w:r>
        <w:rPr>
          <w:rFonts w:eastAsia="Times New Roman" w:cs="Times New Roman"/>
          <w:szCs w:val="24"/>
        </w:rPr>
        <w:t>ικό θέμα νομίζω ότι οφείλει να δείξει ο ελληνικός λαός σήμερα, μέσω της Βουλής που τον αντιπροσωπεύει, ότι το συνειδητοποιεί και το τοποθετεί εκεί όπου του ανήκει.</w:t>
      </w:r>
    </w:p>
    <w:p w14:paraId="38B9DDA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8B9DDA8" w14:textId="77777777" w:rsidR="00200609" w:rsidRDefault="002F7F27">
      <w:pPr>
        <w:spacing w:line="600" w:lineRule="auto"/>
        <w:ind w:firstLine="709"/>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38B9DDA9" w14:textId="77777777" w:rsidR="00200609" w:rsidRDefault="002F7F27">
      <w:pPr>
        <w:spacing w:line="600" w:lineRule="auto"/>
        <w:ind w:firstLine="720"/>
        <w:jc w:val="both"/>
        <w:rPr>
          <w:rFonts w:eastAsia="Times New Roman" w:cs="Times New Roman"/>
          <w:szCs w:val="24"/>
        </w:rPr>
      </w:pPr>
      <w:r w:rsidRPr="00744B3F">
        <w:rPr>
          <w:rFonts w:eastAsia="Times New Roman" w:cs="Times New Roman"/>
          <w:b/>
          <w:szCs w:val="24"/>
        </w:rPr>
        <w:t>ΠΡΟΕΔΡΕΥΩΝ (Γεώργιος Βαρεμέν</w:t>
      </w:r>
      <w:r w:rsidRPr="00744B3F">
        <w:rPr>
          <w:rFonts w:eastAsia="Times New Roman" w:cs="Times New Roman"/>
          <w:b/>
          <w:szCs w:val="24"/>
        </w:rPr>
        <w:t xml:space="preserve">ος): </w:t>
      </w:r>
      <w:r>
        <w:rPr>
          <w:rFonts w:eastAsia="Times New Roman" w:cs="Times New Roman"/>
          <w:szCs w:val="24"/>
        </w:rPr>
        <w:t>Και εμείς σας ευχαριστούμε πολύ, κύριε Παρασκευόπουλε.</w:t>
      </w:r>
    </w:p>
    <w:p w14:paraId="38B9DDAA" w14:textId="77777777" w:rsidR="00200609" w:rsidRDefault="002F7F27">
      <w:pPr>
        <w:spacing w:line="600" w:lineRule="auto"/>
        <w:ind w:firstLine="720"/>
        <w:jc w:val="both"/>
        <w:rPr>
          <w:rFonts w:eastAsia="Times New Roman" w:cs="Times New Roman"/>
          <w:szCs w:val="24"/>
        </w:rPr>
      </w:pPr>
      <w:r w:rsidRPr="00C5495B">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w:t>
      </w:r>
      <w:r w:rsidRPr="00C5495B">
        <w:rPr>
          <w:rFonts w:eastAsia="Times New Roman" w:cs="Times New Roman"/>
          <w:szCs w:val="24"/>
        </w:rPr>
        <w:lastRenderedPageBreak/>
        <w:t xml:space="preserve">θεση της αίθουσας «ΕΛΕΥΘΕΡΙΟΣ ΒΕΝΙΖΕΛΟΣ» και ενημερώθηκαν για την ιστορία του κτηρίου και </w:t>
      </w:r>
      <w:r w:rsidRPr="00C5495B">
        <w:rPr>
          <w:rFonts w:eastAsia="Times New Roman" w:cs="Times New Roman"/>
          <w:szCs w:val="24"/>
        </w:rPr>
        <w:t xml:space="preserve">τον τρόπο οργάνωσης και λειτουργίας της Βουλής, </w:t>
      </w:r>
      <w:r>
        <w:rPr>
          <w:rFonts w:eastAsia="Times New Roman" w:cs="Times New Roman"/>
          <w:szCs w:val="24"/>
        </w:rPr>
        <w:t>είκοσι δύο μαθήτριες και μαθητές</w:t>
      </w:r>
      <w:r w:rsidRPr="00C5495B">
        <w:rPr>
          <w:rFonts w:eastAsia="Times New Roman" w:cs="Times New Roman"/>
          <w:szCs w:val="24"/>
        </w:rPr>
        <w:t xml:space="preserve"> και </w:t>
      </w:r>
      <w:r>
        <w:rPr>
          <w:rFonts w:eastAsia="Times New Roman" w:cs="Times New Roman"/>
          <w:szCs w:val="24"/>
        </w:rPr>
        <w:t xml:space="preserve">τρεις </w:t>
      </w:r>
      <w:r w:rsidRPr="00C5495B">
        <w:rPr>
          <w:rFonts w:eastAsia="Times New Roman" w:cs="Times New Roman"/>
          <w:szCs w:val="24"/>
        </w:rPr>
        <w:t xml:space="preserve">συνοδοί </w:t>
      </w:r>
      <w:r>
        <w:rPr>
          <w:rFonts w:eastAsia="Times New Roman" w:cs="Times New Roman"/>
          <w:szCs w:val="24"/>
        </w:rPr>
        <w:t>εκπαιδευτικοί από το 13</w:t>
      </w:r>
      <w:r w:rsidRPr="00543663">
        <w:rPr>
          <w:rFonts w:eastAsia="Times New Roman" w:cs="Times New Roman"/>
          <w:szCs w:val="24"/>
          <w:vertAlign w:val="superscript"/>
        </w:rPr>
        <w:t>ο</w:t>
      </w:r>
      <w:r>
        <w:rPr>
          <w:rFonts w:eastAsia="Times New Roman" w:cs="Times New Roman"/>
          <w:szCs w:val="24"/>
        </w:rPr>
        <w:t xml:space="preserve"> Δημοτικό Σχολείο Χανίων.</w:t>
      </w:r>
    </w:p>
    <w:p w14:paraId="38B9DDAB" w14:textId="77777777" w:rsidR="00200609" w:rsidRDefault="002F7F27">
      <w:pPr>
        <w:spacing w:line="600" w:lineRule="auto"/>
        <w:ind w:firstLine="720"/>
        <w:jc w:val="both"/>
        <w:rPr>
          <w:rFonts w:eastAsia="Times New Roman" w:cs="Times New Roman"/>
          <w:szCs w:val="24"/>
        </w:rPr>
      </w:pPr>
      <w:r w:rsidRPr="00C5495B">
        <w:rPr>
          <w:rFonts w:eastAsia="Times New Roman" w:cs="Times New Roman"/>
          <w:szCs w:val="24"/>
        </w:rPr>
        <w:t xml:space="preserve">Η Βουλή </w:t>
      </w:r>
      <w:r>
        <w:rPr>
          <w:rFonts w:eastAsia="Times New Roman" w:cs="Times New Roman"/>
          <w:szCs w:val="24"/>
        </w:rPr>
        <w:t>σά</w:t>
      </w:r>
      <w:r w:rsidRPr="00C5495B">
        <w:rPr>
          <w:rFonts w:eastAsia="Times New Roman" w:cs="Times New Roman"/>
          <w:szCs w:val="24"/>
        </w:rPr>
        <w:t xml:space="preserve">ς καλωσορίζει. </w:t>
      </w:r>
    </w:p>
    <w:p w14:paraId="38B9DDAC" w14:textId="77777777" w:rsidR="00200609" w:rsidRDefault="002F7F27">
      <w:pPr>
        <w:spacing w:line="600" w:lineRule="auto"/>
        <w:ind w:firstLine="709"/>
        <w:jc w:val="center"/>
        <w:rPr>
          <w:rFonts w:eastAsia="Times New Roman" w:cs="Times New Roman"/>
          <w:szCs w:val="24"/>
        </w:rPr>
      </w:pPr>
      <w:r w:rsidRPr="00C5495B">
        <w:rPr>
          <w:rFonts w:eastAsia="Times New Roman" w:cs="Times New Roman"/>
          <w:szCs w:val="24"/>
        </w:rPr>
        <w:t>(Χειροκροτήματα απ’ όλες τις πτέρυγες της Βουλής)</w:t>
      </w:r>
    </w:p>
    <w:p w14:paraId="38B9DDA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Υπουργός Δικαιοσύνης, Διαφάνε</w:t>
      </w:r>
      <w:r>
        <w:rPr>
          <w:rFonts w:eastAsia="Times New Roman" w:cs="Times New Roman"/>
          <w:szCs w:val="24"/>
        </w:rPr>
        <w:t>ιας και Ανθρωπίνων Δικαιωμάτων κ. Καλογήρου έχει τον λόγο.</w:t>
      </w:r>
    </w:p>
    <w:p w14:paraId="38B9DDAE" w14:textId="77777777" w:rsidR="00200609" w:rsidRDefault="002F7F27">
      <w:pPr>
        <w:spacing w:line="600" w:lineRule="auto"/>
        <w:ind w:firstLine="720"/>
        <w:jc w:val="both"/>
        <w:rPr>
          <w:rFonts w:eastAsia="Times New Roman" w:cs="Times New Roman"/>
          <w:szCs w:val="24"/>
        </w:rPr>
      </w:pPr>
      <w:r w:rsidRPr="007B5EFC">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Κυρίες και κύριοι Βουλευτές, αξιότιμα μέλη της </w:t>
      </w:r>
      <w:r>
        <w:rPr>
          <w:rFonts w:eastAsia="Times New Roman" w:cs="Times New Roman"/>
          <w:szCs w:val="24"/>
        </w:rPr>
        <w:t>νομοπαρασκευαστικής επιτροπής</w:t>
      </w:r>
      <w:r>
        <w:rPr>
          <w:rFonts w:eastAsia="Times New Roman" w:cs="Times New Roman"/>
          <w:szCs w:val="24"/>
        </w:rPr>
        <w:t>, κύριε Πρόεδρε της Βουλής, όταν το δεδομ</w:t>
      </w:r>
      <w:r>
        <w:rPr>
          <w:rFonts w:eastAsia="Times New Roman" w:cs="Times New Roman"/>
          <w:szCs w:val="24"/>
        </w:rPr>
        <w:t xml:space="preserve">ένο γίνεται ζητούμενο, τότε πολλά πράγματα χάνουν την αξία τους. </w:t>
      </w:r>
    </w:p>
    <w:p w14:paraId="38B9DDA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Σήμερα και όλες αυτές τις μέρες, έχει αμφισβητηθεί το συνταγματικό δεδομένο. Η σημερινή νομοθέτηση είναι η καλύτερη απάντηση. Το δεδομένο δεν γίνεται ποτέ ζητούμενο. </w:t>
      </w:r>
    </w:p>
    <w:p w14:paraId="38B9DDB0" w14:textId="77777777" w:rsidR="00200609" w:rsidRDefault="002F7F27">
      <w:pPr>
        <w:spacing w:line="600" w:lineRule="auto"/>
        <w:jc w:val="center"/>
        <w:rPr>
          <w:rFonts w:eastAsia="Times New Roman"/>
          <w:bCs/>
        </w:rPr>
      </w:pPr>
      <w:r w:rsidRPr="006651D3">
        <w:rPr>
          <w:rFonts w:eastAsia="Times New Roman"/>
          <w:bCs/>
        </w:rPr>
        <w:t>(Χειροκροτήματα από την</w:t>
      </w:r>
      <w:r w:rsidRPr="006651D3">
        <w:rPr>
          <w:rFonts w:eastAsia="Times New Roman"/>
          <w:bCs/>
        </w:rPr>
        <w:t xml:space="preserve"> πτέρυγα του ΣΥΡΙΖΑ)</w:t>
      </w:r>
    </w:p>
    <w:p w14:paraId="38B9DDB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ότι πράγματι σε αυτή την ιστορική συγκυρία, μετά από τις εύστοχες παρατηρήσεις και του Νίκου Παρασκευόπουλου, έχει σημασία ότι αυτή η Κοινοβουλευτική Ομάδα, αυτή η Κυβέρνηση, αυτή η </w:t>
      </w:r>
      <w:r>
        <w:rPr>
          <w:rFonts w:eastAsia="Times New Roman" w:cs="Times New Roman"/>
          <w:szCs w:val="24"/>
        </w:rPr>
        <w:t>νομοπαρασκευαστική επιτροπή,</w:t>
      </w:r>
      <w:r>
        <w:rPr>
          <w:rFonts w:eastAsia="Times New Roman" w:cs="Times New Roman"/>
          <w:szCs w:val="24"/>
        </w:rPr>
        <w:t xml:space="preserve"> που πράγματι </w:t>
      </w:r>
      <w:r>
        <w:rPr>
          <w:rFonts w:eastAsia="Times New Roman" w:cs="Times New Roman"/>
          <w:szCs w:val="24"/>
        </w:rPr>
        <w:t xml:space="preserve">έχει αυτό το τεκμήριο σε σχέση με την επιστημονική της κατάρτιση, με τον τρόπο που προσεγγίζει τα θέματα, με τον τρόπο που προσπαθεί να λύσει ακόμη και τις εσωτερικές της διχογνωμίες, έχει τελικά σημασία </w:t>
      </w:r>
      <w:r>
        <w:rPr>
          <w:rFonts w:eastAsia="Times New Roman" w:cs="Times New Roman"/>
          <w:szCs w:val="24"/>
        </w:rPr>
        <w:t>-</w:t>
      </w:r>
      <w:r>
        <w:rPr>
          <w:rFonts w:eastAsia="Times New Roman" w:cs="Times New Roman"/>
          <w:szCs w:val="24"/>
        </w:rPr>
        <w:t xml:space="preserve">και είναι αυτή θεσμική σημασία- ότι εσείς είστε τα </w:t>
      </w:r>
      <w:r>
        <w:rPr>
          <w:rFonts w:eastAsia="Times New Roman" w:cs="Times New Roman"/>
          <w:szCs w:val="24"/>
        </w:rPr>
        <w:t xml:space="preserve">συγκεκριμένα μέλη της </w:t>
      </w:r>
      <w:r>
        <w:rPr>
          <w:rFonts w:eastAsia="Times New Roman" w:cs="Times New Roman"/>
          <w:szCs w:val="24"/>
        </w:rPr>
        <w:t>νομοπαρασκευαστικής επιτροπής</w:t>
      </w:r>
      <w:r>
        <w:rPr>
          <w:rFonts w:eastAsia="Times New Roman" w:cs="Times New Roman"/>
          <w:szCs w:val="24"/>
        </w:rPr>
        <w:t xml:space="preserve">, εμείς είμαστε η συγκεκριμένη Κυβέρνηση και Κοινοβουλευτική Ομάδα που κατάφερε να κάνει αυτό που δεν γινόταν όλες αυτές τις δεκαετίες. </w:t>
      </w:r>
    </w:p>
    <w:p w14:paraId="38B9DDB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Έχουμε, λοιπόν, σήμερα την τιμή σήμερα και έχω κι εγώ προσωπικά να ε</w:t>
      </w:r>
      <w:r>
        <w:rPr>
          <w:rFonts w:eastAsia="Times New Roman" w:cs="Times New Roman"/>
          <w:szCs w:val="24"/>
        </w:rPr>
        <w:t>ισηγούμαι τα σχέδια δ</w:t>
      </w:r>
      <w:r>
        <w:rPr>
          <w:rFonts w:eastAsia="Times New Roman" w:cs="Times New Roman"/>
          <w:szCs w:val="24"/>
        </w:rPr>
        <w:t>ύ</w:t>
      </w:r>
      <w:r>
        <w:rPr>
          <w:rFonts w:eastAsia="Times New Roman" w:cs="Times New Roman"/>
          <w:szCs w:val="24"/>
        </w:rPr>
        <w:t xml:space="preserve">ο βασικών </w:t>
      </w:r>
      <w:r>
        <w:rPr>
          <w:rFonts w:eastAsia="Times New Roman" w:cs="Times New Roman"/>
          <w:szCs w:val="24"/>
        </w:rPr>
        <w:t>κ</w:t>
      </w:r>
      <w:r>
        <w:rPr>
          <w:rFonts w:eastAsia="Times New Roman" w:cs="Times New Roman"/>
          <w:szCs w:val="24"/>
        </w:rPr>
        <w:t>ωδίκων της ποινικής μας νομοθεσίας, του Ποινικού Κώδικα και του Κώδικα Ποινικής Δικονομίας. Το ξέρουμε ότι τόσο ο Ποινικός Κώδικας όσο και ο Κώδικας Ποινικής Δικονομίας τέθηκαν σε ισχύ την 1</w:t>
      </w:r>
      <w:r w:rsidRPr="004E0831">
        <w:rPr>
          <w:rFonts w:eastAsia="Times New Roman" w:cs="Times New Roman"/>
          <w:szCs w:val="24"/>
          <w:vertAlign w:val="superscript"/>
        </w:rPr>
        <w:t>η</w:t>
      </w:r>
      <w:r>
        <w:rPr>
          <w:rFonts w:eastAsia="Times New Roman" w:cs="Times New Roman"/>
          <w:szCs w:val="24"/>
        </w:rPr>
        <w:t xml:space="preserve"> Ιανουαρίου 1951 και έχουν συμπλ</w:t>
      </w:r>
      <w:r>
        <w:rPr>
          <w:rFonts w:eastAsia="Times New Roman" w:cs="Times New Roman"/>
          <w:szCs w:val="24"/>
        </w:rPr>
        <w:t xml:space="preserve">ηρώσει πια εβδομήντα έτη ζωής. </w:t>
      </w:r>
    </w:p>
    <w:p w14:paraId="38B9DDB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το γεγονός ότι στον πυρήνα τους βρίσκονται η ρωμαλέα πνευματική εργασία προσώπων, όπως ο </w:t>
      </w:r>
      <w:proofErr w:type="spellStart"/>
      <w:r>
        <w:rPr>
          <w:rFonts w:eastAsia="Times New Roman" w:cs="Times New Roman"/>
          <w:szCs w:val="24"/>
        </w:rPr>
        <w:t>Χωραφάς</w:t>
      </w:r>
      <w:proofErr w:type="spellEnd"/>
      <w:r>
        <w:rPr>
          <w:rFonts w:eastAsia="Times New Roman" w:cs="Times New Roman"/>
          <w:szCs w:val="24"/>
        </w:rPr>
        <w:t xml:space="preserve">, ο </w:t>
      </w:r>
      <w:proofErr w:type="spellStart"/>
      <w:r>
        <w:rPr>
          <w:rFonts w:eastAsia="Times New Roman" w:cs="Times New Roman"/>
          <w:szCs w:val="24"/>
        </w:rPr>
        <w:t>Τζωρτζόπουλος</w:t>
      </w:r>
      <w:proofErr w:type="spellEnd"/>
      <w:r>
        <w:rPr>
          <w:rFonts w:eastAsia="Times New Roman" w:cs="Times New Roman"/>
          <w:szCs w:val="24"/>
        </w:rPr>
        <w:t xml:space="preserve">, ο </w:t>
      </w:r>
      <w:proofErr w:type="spellStart"/>
      <w:r>
        <w:rPr>
          <w:rFonts w:eastAsia="Times New Roman" w:cs="Times New Roman"/>
          <w:szCs w:val="24"/>
        </w:rPr>
        <w:t>Μπουρόπουλος</w:t>
      </w:r>
      <w:proofErr w:type="spellEnd"/>
      <w:r>
        <w:rPr>
          <w:rFonts w:eastAsia="Times New Roman" w:cs="Times New Roman"/>
          <w:szCs w:val="24"/>
        </w:rPr>
        <w:t>, η ανάγκη για την αντικατάστασή τους από μια νομοθετική προσπάθεια που θα απέδιδε τις νεό</w:t>
      </w:r>
      <w:r>
        <w:rPr>
          <w:rFonts w:eastAsia="Times New Roman" w:cs="Times New Roman"/>
          <w:szCs w:val="24"/>
        </w:rPr>
        <w:t>τερες κοινωνικές ανάγκες, προέκυψε ήδη πριν από περίπου δέκα χρόνια. Τα πρόσωπα που εργάστηκαν για τον σκοπό αυτόν ήταν πολλά και σχεδόν όλοι οι σημαντικοί θεωρητικοί του Ποινικού Δικαίου στη χώρα μας. Μεταξύ αυτών ειδική μνεία σ’ αυτόν που δούλεψε με ιδια</w:t>
      </w:r>
      <w:r>
        <w:rPr>
          <w:rFonts w:eastAsia="Times New Roman" w:cs="Times New Roman"/>
          <w:szCs w:val="24"/>
        </w:rPr>
        <w:t xml:space="preserve">ίτερο πάθος και μεθοδικότητα, στον αείμνηστο </w:t>
      </w:r>
      <w:r>
        <w:rPr>
          <w:rFonts w:eastAsia="Times New Roman" w:cs="Times New Roman"/>
          <w:szCs w:val="24"/>
        </w:rPr>
        <w:t>κ</w:t>
      </w:r>
      <w:r>
        <w:rPr>
          <w:rFonts w:eastAsia="Times New Roman" w:cs="Times New Roman"/>
          <w:szCs w:val="24"/>
        </w:rPr>
        <w:t xml:space="preserve">αθηγητή Ιωάννη </w:t>
      </w:r>
      <w:proofErr w:type="spellStart"/>
      <w:r>
        <w:rPr>
          <w:rFonts w:eastAsia="Times New Roman" w:cs="Times New Roman"/>
          <w:szCs w:val="24"/>
        </w:rPr>
        <w:t>Μανωλεδάκη</w:t>
      </w:r>
      <w:proofErr w:type="spellEnd"/>
      <w:r>
        <w:rPr>
          <w:rFonts w:eastAsia="Times New Roman" w:cs="Times New Roman"/>
          <w:szCs w:val="24"/>
        </w:rPr>
        <w:t xml:space="preserve">. </w:t>
      </w:r>
    </w:p>
    <w:p w14:paraId="38B9DDB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βάση κάθε προσπάθειας θεμελίωσης ενός ποινικού συστήματος σε μια σύγχρονη δημοκρατική κοινωνία είναι η </w:t>
      </w:r>
      <w:r w:rsidRPr="003F64D9">
        <w:rPr>
          <w:rFonts w:eastAsia="Times New Roman" w:cs="Times New Roman"/>
          <w:color w:val="000000" w:themeColor="text1"/>
          <w:szCs w:val="24"/>
        </w:rPr>
        <w:t>θεώρηση του Ποινικού Δικαίου ως μέτρου προστασία</w:t>
      </w:r>
      <w:r w:rsidRPr="003F64D9">
        <w:rPr>
          <w:rFonts w:eastAsia="Times New Roman" w:cs="Times New Roman"/>
          <w:color w:val="000000" w:themeColor="text1"/>
          <w:szCs w:val="24"/>
        </w:rPr>
        <w:t>ς των έννομων αγαθών, αλλά ταυτόχρονα ως μέτρου της ελευθερίας των πολιτών, αφού ο ποινικός κανόνας</w:t>
      </w:r>
      <w:r w:rsidRPr="003F64D9">
        <w:rPr>
          <w:rFonts w:eastAsia="Times New Roman" w:cs="Times New Roman"/>
          <w:color w:val="000000" w:themeColor="text1"/>
          <w:szCs w:val="24"/>
        </w:rPr>
        <w:t>,</w:t>
      </w:r>
      <w:r w:rsidRPr="003F64D9">
        <w:rPr>
          <w:rFonts w:eastAsia="Times New Roman" w:cs="Times New Roman"/>
          <w:color w:val="000000" w:themeColor="text1"/>
          <w:szCs w:val="24"/>
        </w:rPr>
        <w:t xml:space="preserve"> περιγράφοντας την αξιόποινη πράξη</w:t>
      </w:r>
      <w:r w:rsidRPr="003F64D9">
        <w:rPr>
          <w:rFonts w:eastAsia="Times New Roman" w:cs="Times New Roman"/>
          <w:color w:val="000000" w:themeColor="text1"/>
          <w:szCs w:val="24"/>
        </w:rPr>
        <w:t>,</w:t>
      </w:r>
      <w:r w:rsidRPr="003F64D9">
        <w:rPr>
          <w:rFonts w:eastAsia="Times New Roman" w:cs="Times New Roman"/>
          <w:color w:val="000000" w:themeColor="text1"/>
          <w:szCs w:val="24"/>
        </w:rPr>
        <w:t xml:space="preserve"> θέτει το όριο ανάμεσα στην απαγορευμένη στους κοινωνούς δραστηριότητα και στην επιτρεπτή ποινική δικαιοσύνη καταστολή αυτής της δραστηριότητας. </w:t>
      </w:r>
    </w:p>
    <w:p w14:paraId="38B9DDB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Πρωτίστως, όμως, ο Ποινικός Κώδικας, ο ποινικός κανόνας σε μια φιλελεύθερη δημοκρατική κοινωνία δεν έχει ως αποστολή την εμπέδωση μιας γενικής, αφηρημένης, αόριστης απαγόρευσης ή μιας γενικής επίκτητης τήρησης ορισμένης συμπεριφοράς. Ο ποινικός κανόνας προ</w:t>
      </w:r>
      <w:r>
        <w:rPr>
          <w:rFonts w:eastAsia="Times New Roman" w:cs="Times New Roman"/>
          <w:szCs w:val="24"/>
        </w:rPr>
        <w:t xml:space="preserve">ϊδεάζει συγκεκριμένη με ορισμένη περιγραφή συμπεριφορά που η έννομη τάξη αξιολογεί αρνητικά και απειλεί γι’ αυτήν την ανάλογη ποινή. </w:t>
      </w:r>
    </w:p>
    <w:p w14:paraId="38B9DDB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Άρα, ένα φιλελεύθερο Ποινικό Δίκαιο, όπως κατά βάση είναι το ελληνικό Ποινικό Δίκαιο, στηρίζεται περισσότερο στη διευκόλυν</w:t>
      </w:r>
      <w:r>
        <w:rPr>
          <w:rFonts w:eastAsia="Times New Roman" w:cs="Times New Roman"/>
          <w:szCs w:val="24"/>
        </w:rPr>
        <w:t>ση της ελεύθερης ανάπτυξης της κοινωνικής και οικονομικής ζωής των πολιτών, παρά στην εμπέδωση της ασφάλειας. Για να το πούμε αλλιώς, τόσο η ελευθερία όσο και η ασφάλεια είναι πράγματι βασικά κοινωνικά αγαθά, όμως η ελευθερία είναι εκείνη που τίθεται τελικ</w:t>
      </w:r>
      <w:r>
        <w:rPr>
          <w:rFonts w:eastAsia="Times New Roman" w:cs="Times New Roman"/>
          <w:szCs w:val="24"/>
        </w:rPr>
        <w:t xml:space="preserve">ά ως προϋπόθεση κάθε έκφανσης της κοινωνικής μας ζωής. </w:t>
      </w:r>
    </w:p>
    <w:p w14:paraId="38B9DDB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Οι βασικές αρχές που σέβεται ο παρών </w:t>
      </w:r>
      <w:r>
        <w:rPr>
          <w:rFonts w:eastAsia="Times New Roman" w:cs="Times New Roman"/>
          <w:szCs w:val="24"/>
        </w:rPr>
        <w:t xml:space="preserve">Ποινικός </w:t>
      </w:r>
      <w:r>
        <w:rPr>
          <w:rFonts w:eastAsia="Times New Roman" w:cs="Times New Roman"/>
          <w:szCs w:val="24"/>
        </w:rPr>
        <w:t>Κώδικας είναι μεταξύ άλλων η αρχή του κράτους δικαίου, η αρχή της νομιμότητας, η αρχή της προστασίας της αξίας του ανθρώπου, η αρχή της ενοχής, η αρχή της</w:t>
      </w:r>
      <w:r>
        <w:rPr>
          <w:rFonts w:eastAsia="Times New Roman" w:cs="Times New Roman"/>
          <w:szCs w:val="24"/>
        </w:rPr>
        <w:t xml:space="preserve"> αναλογικότητας, η δημοκρατική </w:t>
      </w:r>
      <w:r>
        <w:rPr>
          <w:rFonts w:eastAsia="Times New Roman" w:cs="Times New Roman"/>
          <w:szCs w:val="24"/>
        </w:rPr>
        <w:lastRenderedPageBreak/>
        <w:t xml:space="preserve">αρχή, η αρχή της προσωπικής αυτονομίας, η φιλελεύθερη αρχή, η αρχή της ισότητας του κοινωνικού κράτους και βέβαια η αρχή της επιείκειας. </w:t>
      </w:r>
    </w:p>
    <w:p w14:paraId="38B9DDB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Βασικές νέες ρυθμίσεις που θα μπορούσαν να σταχυολογηθούν από το προτεινόμενο κείμενο τ</w:t>
      </w:r>
      <w:r>
        <w:rPr>
          <w:rFonts w:eastAsia="Times New Roman" w:cs="Times New Roman"/>
          <w:szCs w:val="24"/>
        </w:rPr>
        <w:t xml:space="preserve">ου νέου Ποινικού Κώδικα και να αναδειχθεί η σχέση τους με τις παραπάνω αξίες είναι στο γενικό μέρος τα εξής: </w:t>
      </w:r>
    </w:p>
    <w:p w14:paraId="38B9DDB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Ρυθμίζεται ότι ο επιεικέστερος νόμος ισχύει σε κάθε περίπτωση, ακόμη και αν προκύπτει αυτός από συγκεκριμένη διάταξη, χωρίς να απαιτείται να είναι</w:t>
      </w:r>
      <w:r>
        <w:rPr>
          <w:rFonts w:eastAsia="Times New Roman" w:cs="Times New Roman"/>
          <w:szCs w:val="24"/>
        </w:rPr>
        <w:t xml:space="preserve"> συνολικά και επιεικέστερος ο νόμος που την προβλέπει. </w:t>
      </w:r>
    </w:p>
    <w:p w14:paraId="38B9DDB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Διευρύνεται η έννοια των οικείων, ώστε να περιλαμβάνονται πλέον και τα μέλη της λεγόμενης κοινωνικής οικογένειας, όχι μόνο δηλαδή αυτής που προέρχεται από τον γάμο. </w:t>
      </w:r>
    </w:p>
    <w:p w14:paraId="38B9DDB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Καταργείται το κατά συνήθη έγκλημα</w:t>
      </w:r>
      <w:r>
        <w:rPr>
          <w:rFonts w:eastAsia="Times New Roman" w:cs="Times New Roman"/>
          <w:szCs w:val="24"/>
        </w:rPr>
        <w:t xml:space="preserve"> αφού η ύπαρξη σταθερής ροπής στην τέλεση εγκλήματος θεωρείται ότι έπρεπε να οδηγεί σε μείωση και όχι σε επαύξηση ποινής.</w:t>
      </w:r>
    </w:p>
    <w:p w14:paraId="38B9DDBC"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lastRenderedPageBreak/>
        <w:t xml:space="preserve">Αναγνωρίζεται </w:t>
      </w:r>
      <w:r>
        <w:rPr>
          <w:rFonts w:eastAsia="Times New Roman" w:cs="Times New Roman"/>
          <w:szCs w:val="24"/>
        </w:rPr>
        <w:t>ότι σ</w:t>
      </w:r>
      <w:r w:rsidRPr="00D145C3">
        <w:rPr>
          <w:rFonts w:eastAsia="Times New Roman" w:cs="Times New Roman"/>
          <w:szCs w:val="24"/>
        </w:rPr>
        <w:t>ε ορισμένες περιπτώσεις ο δικαστής μπορεί να επιβάλ</w:t>
      </w:r>
      <w:r>
        <w:rPr>
          <w:rFonts w:eastAsia="Times New Roman" w:cs="Times New Roman"/>
          <w:szCs w:val="24"/>
        </w:rPr>
        <w:t>λ</w:t>
      </w:r>
      <w:r w:rsidRPr="00D145C3">
        <w:rPr>
          <w:rFonts w:eastAsia="Times New Roman" w:cs="Times New Roman"/>
          <w:szCs w:val="24"/>
        </w:rPr>
        <w:t xml:space="preserve">ει μειωμένη </w:t>
      </w:r>
      <w:r>
        <w:rPr>
          <w:rFonts w:eastAsia="Times New Roman" w:cs="Times New Roman"/>
          <w:szCs w:val="24"/>
        </w:rPr>
        <w:t xml:space="preserve">ποινή </w:t>
      </w:r>
      <w:r w:rsidRPr="00D145C3">
        <w:rPr>
          <w:rFonts w:eastAsia="Times New Roman" w:cs="Times New Roman"/>
          <w:szCs w:val="24"/>
        </w:rPr>
        <w:t>στο έγκλημα που τελείται διά παραλείψεως</w:t>
      </w:r>
      <w:r>
        <w:rPr>
          <w:rFonts w:eastAsia="Times New Roman" w:cs="Times New Roman"/>
          <w:szCs w:val="24"/>
        </w:rPr>
        <w:t>.</w:t>
      </w:r>
      <w:r w:rsidRPr="00D145C3">
        <w:rPr>
          <w:rFonts w:eastAsia="Times New Roman" w:cs="Times New Roman"/>
          <w:szCs w:val="24"/>
        </w:rPr>
        <w:t xml:space="preserve"> Κατ</w:t>
      </w:r>
      <w:r w:rsidRPr="00D145C3">
        <w:rPr>
          <w:rFonts w:eastAsia="Times New Roman" w:cs="Times New Roman"/>
          <w:szCs w:val="24"/>
        </w:rPr>
        <w:t xml:space="preserve">αργούνται τα πταίσματα που τόσο ταλαιπωρούσαν τους πολίτες χωρίς να προσφέρουν στο </w:t>
      </w:r>
      <w:proofErr w:type="spellStart"/>
      <w:r>
        <w:rPr>
          <w:rFonts w:eastAsia="Times New Roman" w:cs="Times New Roman"/>
          <w:szCs w:val="24"/>
        </w:rPr>
        <w:t>αντ</w:t>
      </w:r>
      <w:r w:rsidRPr="00D145C3">
        <w:rPr>
          <w:rFonts w:eastAsia="Times New Roman" w:cs="Times New Roman"/>
          <w:szCs w:val="24"/>
        </w:rPr>
        <w:t>εγκληματικό</w:t>
      </w:r>
      <w:proofErr w:type="spellEnd"/>
      <w:r w:rsidRPr="00D145C3">
        <w:rPr>
          <w:rFonts w:eastAsia="Times New Roman" w:cs="Times New Roman"/>
          <w:szCs w:val="24"/>
        </w:rPr>
        <w:t xml:space="preserve"> έργο</w:t>
      </w:r>
      <w:r>
        <w:rPr>
          <w:rFonts w:eastAsia="Times New Roman" w:cs="Times New Roman"/>
          <w:szCs w:val="24"/>
        </w:rPr>
        <w:t xml:space="preserve"> και </w:t>
      </w:r>
      <w:r w:rsidRPr="00D145C3">
        <w:rPr>
          <w:rFonts w:eastAsia="Times New Roman" w:cs="Times New Roman"/>
          <w:szCs w:val="24"/>
        </w:rPr>
        <w:t xml:space="preserve">οι </w:t>
      </w:r>
      <w:r>
        <w:rPr>
          <w:rFonts w:eastAsia="Times New Roman" w:cs="Times New Roman"/>
          <w:szCs w:val="24"/>
        </w:rPr>
        <w:t xml:space="preserve">οικείες </w:t>
      </w:r>
      <w:r w:rsidRPr="00D145C3">
        <w:rPr>
          <w:rFonts w:eastAsia="Times New Roman" w:cs="Times New Roman"/>
          <w:szCs w:val="24"/>
        </w:rPr>
        <w:t>συμπεριφορές</w:t>
      </w:r>
      <w:r>
        <w:rPr>
          <w:rFonts w:eastAsia="Times New Roman" w:cs="Times New Roman"/>
          <w:szCs w:val="24"/>
        </w:rPr>
        <w:t>,</w:t>
      </w:r>
      <w:r w:rsidRPr="00D145C3">
        <w:rPr>
          <w:rFonts w:eastAsia="Times New Roman" w:cs="Times New Roman"/>
          <w:szCs w:val="24"/>
        </w:rPr>
        <w:t xml:space="preserve"> πλέον</w:t>
      </w:r>
      <w:r>
        <w:rPr>
          <w:rFonts w:eastAsia="Times New Roman" w:cs="Times New Roman"/>
          <w:szCs w:val="24"/>
        </w:rPr>
        <w:t>,</w:t>
      </w:r>
      <w:r w:rsidRPr="00D145C3">
        <w:rPr>
          <w:rFonts w:eastAsia="Times New Roman" w:cs="Times New Roman"/>
          <w:szCs w:val="24"/>
        </w:rPr>
        <w:t xml:space="preserve"> θα καταλαμβάνονται μόνο από τις προβλέψεις για την επιβολή διοικητικών κυρώσεων</w:t>
      </w:r>
      <w:r>
        <w:rPr>
          <w:rFonts w:eastAsia="Times New Roman" w:cs="Times New Roman"/>
          <w:szCs w:val="24"/>
        </w:rPr>
        <w:t>.</w:t>
      </w:r>
    </w:p>
    <w:p w14:paraId="38B9DDBD"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 xml:space="preserve">Ανοίγω </w:t>
      </w:r>
      <w:r>
        <w:rPr>
          <w:rFonts w:eastAsia="Times New Roman" w:cs="Times New Roman"/>
          <w:szCs w:val="24"/>
        </w:rPr>
        <w:t>μ</w:t>
      </w:r>
      <w:r w:rsidRPr="00D145C3">
        <w:rPr>
          <w:rFonts w:eastAsia="Times New Roman" w:cs="Times New Roman"/>
          <w:szCs w:val="24"/>
        </w:rPr>
        <w:t>ία παρένθεση σε αυτό</w:t>
      </w:r>
      <w:r>
        <w:rPr>
          <w:rFonts w:eastAsia="Times New Roman" w:cs="Times New Roman"/>
          <w:szCs w:val="24"/>
        </w:rPr>
        <w:t>.</w:t>
      </w:r>
      <w:r w:rsidRPr="00D145C3">
        <w:rPr>
          <w:rFonts w:eastAsia="Times New Roman" w:cs="Times New Roman"/>
          <w:szCs w:val="24"/>
        </w:rPr>
        <w:t xml:space="preserve"> Τι οφε</w:t>
      </w:r>
      <w:r w:rsidRPr="00D145C3">
        <w:rPr>
          <w:rFonts w:eastAsia="Times New Roman" w:cs="Times New Roman"/>
          <w:szCs w:val="24"/>
        </w:rPr>
        <w:t>ίλουμε</w:t>
      </w:r>
      <w:r>
        <w:rPr>
          <w:rFonts w:eastAsia="Times New Roman" w:cs="Times New Roman"/>
          <w:szCs w:val="24"/>
        </w:rPr>
        <w:t xml:space="preserve"> από αυτά που δεν μπορέσαμε να κάνουμε</w:t>
      </w:r>
      <w:r w:rsidRPr="00D145C3">
        <w:rPr>
          <w:rFonts w:eastAsia="Times New Roman" w:cs="Times New Roman"/>
          <w:szCs w:val="24"/>
        </w:rPr>
        <w:t xml:space="preserve"> σήμερα </w:t>
      </w:r>
      <w:r>
        <w:rPr>
          <w:rFonts w:eastAsia="Times New Roman" w:cs="Times New Roman"/>
          <w:szCs w:val="24"/>
        </w:rPr>
        <w:t xml:space="preserve">και </w:t>
      </w:r>
      <w:r w:rsidRPr="00D145C3">
        <w:rPr>
          <w:rFonts w:eastAsia="Times New Roman" w:cs="Times New Roman"/>
          <w:szCs w:val="24"/>
        </w:rPr>
        <w:t>εχθές σε αυτές τις συζητήσεις</w:t>
      </w:r>
      <w:r>
        <w:rPr>
          <w:rFonts w:eastAsia="Times New Roman" w:cs="Times New Roman"/>
          <w:szCs w:val="24"/>
        </w:rPr>
        <w:t>;</w:t>
      </w:r>
      <w:r w:rsidRPr="00D145C3">
        <w:rPr>
          <w:rFonts w:eastAsia="Times New Roman" w:cs="Times New Roman"/>
          <w:szCs w:val="24"/>
        </w:rPr>
        <w:t xml:space="preserve"> Από σήμερα και μετά</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 xml:space="preserve">οφείλουμε να εξηγούμε στους πολίτες, </w:t>
      </w:r>
      <w:r w:rsidRPr="00D145C3">
        <w:rPr>
          <w:rFonts w:eastAsia="Times New Roman" w:cs="Times New Roman"/>
          <w:szCs w:val="24"/>
        </w:rPr>
        <w:t>ποια είναι η επόμενή τους μέρα μέσα στις αίθουσες των ποινικών δικαστηρίων</w:t>
      </w:r>
      <w:r>
        <w:rPr>
          <w:rFonts w:eastAsia="Times New Roman" w:cs="Times New Roman"/>
          <w:szCs w:val="24"/>
        </w:rPr>
        <w:t>,</w:t>
      </w:r>
      <w:r w:rsidRPr="00D145C3">
        <w:rPr>
          <w:rFonts w:eastAsia="Times New Roman" w:cs="Times New Roman"/>
          <w:szCs w:val="24"/>
        </w:rPr>
        <w:t xml:space="preserve"> είτε είναι κατηγορούμενοι </w:t>
      </w:r>
      <w:r>
        <w:rPr>
          <w:rFonts w:eastAsia="Times New Roman" w:cs="Times New Roman"/>
          <w:szCs w:val="24"/>
        </w:rPr>
        <w:t xml:space="preserve">είτε </w:t>
      </w:r>
      <w:r w:rsidRPr="00D145C3">
        <w:rPr>
          <w:rFonts w:eastAsia="Times New Roman" w:cs="Times New Roman"/>
          <w:szCs w:val="24"/>
        </w:rPr>
        <w:t>είνα</w:t>
      </w:r>
      <w:r w:rsidRPr="00D145C3">
        <w:rPr>
          <w:rFonts w:eastAsia="Times New Roman" w:cs="Times New Roman"/>
          <w:szCs w:val="24"/>
        </w:rPr>
        <w:t>ι πολιτικώς ενάγοντες είτε είναι μάρτυρες</w:t>
      </w:r>
      <w:r>
        <w:rPr>
          <w:rFonts w:eastAsia="Times New Roman" w:cs="Times New Roman"/>
          <w:szCs w:val="24"/>
        </w:rPr>
        <w:t>.</w:t>
      </w:r>
      <w:r w:rsidRPr="00D145C3">
        <w:rPr>
          <w:rFonts w:eastAsia="Times New Roman" w:cs="Times New Roman"/>
          <w:szCs w:val="24"/>
        </w:rPr>
        <w:t xml:space="preserve"> Το ίδιο </w:t>
      </w:r>
      <w:r>
        <w:rPr>
          <w:rFonts w:eastAsia="Times New Roman" w:cs="Times New Roman"/>
          <w:szCs w:val="24"/>
        </w:rPr>
        <w:t xml:space="preserve">οφείλουμε </w:t>
      </w:r>
      <w:r w:rsidRPr="00D145C3">
        <w:rPr>
          <w:rFonts w:eastAsia="Times New Roman" w:cs="Times New Roman"/>
          <w:szCs w:val="24"/>
        </w:rPr>
        <w:t>και για την καθημερινότητά του δικαστή και για την καθημερινότητα του δικηγόρου</w:t>
      </w:r>
      <w:r>
        <w:rPr>
          <w:rFonts w:eastAsia="Times New Roman" w:cs="Times New Roman"/>
          <w:szCs w:val="24"/>
        </w:rPr>
        <w:t xml:space="preserve">, αλλά και για την ενασχόληση </w:t>
      </w:r>
      <w:r w:rsidRPr="00D145C3">
        <w:rPr>
          <w:rFonts w:eastAsia="Times New Roman" w:cs="Times New Roman"/>
          <w:szCs w:val="24"/>
        </w:rPr>
        <w:t>της ακαδημαϊκής κοινότητας με βάση τα νέα δεδομένα</w:t>
      </w:r>
      <w:r>
        <w:rPr>
          <w:rFonts w:eastAsia="Times New Roman" w:cs="Times New Roman"/>
          <w:szCs w:val="24"/>
        </w:rPr>
        <w:t>.</w:t>
      </w:r>
      <w:r w:rsidRPr="00D145C3">
        <w:rPr>
          <w:rFonts w:eastAsia="Times New Roman" w:cs="Times New Roman"/>
          <w:szCs w:val="24"/>
        </w:rPr>
        <w:t xml:space="preserve"> Αυτό είναι το μεγάλο στοίχημα αυτο</w:t>
      </w:r>
      <w:r w:rsidRPr="00D145C3">
        <w:rPr>
          <w:rFonts w:eastAsia="Times New Roman" w:cs="Times New Roman"/>
          <w:szCs w:val="24"/>
        </w:rPr>
        <w:t xml:space="preserve">ύ του </w:t>
      </w:r>
      <w:r>
        <w:rPr>
          <w:rFonts w:eastAsia="Times New Roman" w:cs="Times New Roman"/>
          <w:szCs w:val="24"/>
        </w:rPr>
        <w:t>κ</w:t>
      </w:r>
      <w:r w:rsidRPr="00D145C3">
        <w:rPr>
          <w:rFonts w:eastAsia="Times New Roman" w:cs="Times New Roman"/>
          <w:szCs w:val="24"/>
        </w:rPr>
        <w:t>ώδικα</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Το μεγάλο στοίχημα τ</w:t>
      </w:r>
      <w:r w:rsidRPr="00D145C3">
        <w:rPr>
          <w:rFonts w:eastAsia="Times New Roman" w:cs="Times New Roman"/>
          <w:szCs w:val="24"/>
        </w:rPr>
        <w:t>ώρα ξεκινάει</w:t>
      </w:r>
      <w:r>
        <w:rPr>
          <w:rFonts w:eastAsia="Times New Roman" w:cs="Times New Roman"/>
          <w:szCs w:val="24"/>
        </w:rPr>
        <w:t xml:space="preserve"> και θα κερδη</w:t>
      </w:r>
      <w:r w:rsidRPr="00D145C3">
        <w:rPr>
          <w:rFonts w:eastAsia="Times New Roman" w:cs="Times New Roman"/>
          <w:szCs w:val="24"/>
        </w:rPr>
        <w:t>θεί στην εφαρμογή</w:t>
      </w:r>
      <w:r>
        <w:rPr>
          <w:rFonts w:eastAsia="Times New Roman" w:cs="Times New Roman"/>
          <w:szCs w:val="24"/>
        </w:rPr>
        <w:t>.</w:t>
      </w:r>
    </w:p>
    <w:p w14:paraId="38B9DDBE"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Εντάσσεται, λοιπόν, στον Ποινικό Κώδικα ως αυτοτελής</w:t>
      </w:r>
      <w:r w:rsidRPr="00D145C3">
        <w:rPr>
          <w:rFonts w:eastAsia="Times New Roman" w:cs="Times New Roman"/>
          <w:szCs w:val="24"/>
        </w:rPr>
        <w:t xml:space="preserve"> λόγος άρσης του καταλογισμού το λεγόμενο </w:t>
      </w:r>
      <w:r>
        <w:rPr>
          <w:rFonts w:eastAsia="Times New Roman" w:cs="Times New Roman"/>
          <w:szCs w:val="24"/>
        </w:rPr>
        <w:t>«τραγικό ηθικό δ</w:t>
      </w:r>
      <w:r w:rsidRPr="00D145C3">
        <w:rPr>
          <w:rFonts w:eastAsia="Times New Roman" w:cs="Times New Roman"/>
          <w:szCs w:val="24"/>
        </w:rPr>
        <w:t>ίλημμα</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ν</w:t>
      </w:r>
      <w:r w:rsidRPr="00D145C3">
        <w:rPr>
          <w:rFonts w:eastAsia="Times New Roman" w:cs="Times New Roman"/>
          <w:szCs w:val="24"/>
        </w:rPr>
        <w:t xml:space="preserve">ομοπαρασκευαστικές </w:t>
      </w:r>
      <w:r>
        <w:rPr>
          <w:rFonts w:eastAsia="Times New Roman" w:cs="Times New Roman"/>
          <w:szCs w:val="24"/>
        </w:rPr>
        <w:t>ε</w:t>
      </w:r>
      <w:r w:rsidRPr="00D145C3">
        <w:rPr>
          <w:rFonts w:eastAsia="Times New Roman" w:cs="Times New Roman"/>
          <w:szCs w:val="24"/>
        </w:rPr>
        <w:t>πιτροπές</w:t>
      </w:r>
      <w:r>
        <w:rPr>
          <w:rFonts w:eastAsia="Times New Roman" w:cs="Times New Roman"/>
          <w:szCs w:val="24"/>
        </w:rPr>
        <w:t>,</w:t>
      </w:r>
      <w:r w:rsidRPr="00D145C3">
        <w:rPr>
          <w:rFonts w:eastAsia="Times New Roman" w:cs="Times New Roman"/>
          <w:szCs w:val="24"/>
        </w:rPr>
        <w:t xml:space="preserve"> τα τέσσερα χρόνια</w:t>
      </w:r>
      <w:r>
        <w:rPr>
          <w:rFonts w:eastAsia="Times New Roman" w:cs="Times New Roman"/>
          <w:szCs w:val="24"/>
        </w:rPr>
        <w:t>,</w:t>
      </w:r>
      <w:r w:rsidRPr="00D145C3">
        <w:rPr>
          <w:rFonts w:eastAsia="Times New Roman" w:cs="Times New Roman"/>
          <w:szCs w:val="24"/>
        </w:rPr>
        <w:t xml:space="preserve"> από τότε που ξεκίνησαν και με την απόφαση του Νίκου Παρασκευόπουλου </w:t>
      </w:r>
      <w:r>
        <w:rPr>
          <w:rFonts w:eastAsia="Times New Roman" w:cs="Times New Roman"/>
          <w:szCs w:val="24"/>
        </w:rPr>
        <w:t xml:space="preserve">και εν συνεχεία του </w:t>
      </w:r>
      <w:r w:rsidRPr="00D145C3">
        <w:rPr>
          <w:rFonts w:eastAsia="Times New Roman" w:cs="Times New Roman"/>
          <w:szCs w:val="24"/>
        </w:rPr>
        <w:t xml:space="preserve">Σταύρου Κοντονή και στο τέλος με </w:t>
      </w:r>
      <w:r>
        <w:rPr>
          <w:rFonts w:eastAsia="Times New Roman" w:cs="Times New Roman"/>
          <w:szCs w:val="24"/>
        </w:rPr>
        <w:t>ε</w:t>
      </w:r>
      <w:r w:rsidRPr="00D145C3">
        <w:rPr>
          <w:rFonts w:eastAsia="Times New Roman" w:cs="Times New Roman"/>
          <w:szCs w:val="24"/>
        </w:rPr>
        <w:t>μένα</w:t>
      </w:r>
      <w:r>
        <w:rPr>
          <w:rFonts w:eastAsia="Times New Roman" w:cs="Times New Roman"/>
          <w:szCs w:val="24"/>
        </w:rPr>
        <w:t>,</w:t>
      </w:r>
      <w:r w:rsidRPr="00D145C3">
        <w:rPr>
          <w:rFonts w:eastAsia="Times New Roman" w:cs="Times New Roman"/>
          <w:szCs w:val="24"/>
        </w:rPr>
        <w:t xml:space="preserve"> προσπάθησαν να επιλύσουν</w:t>
      </w:r>
      <w:r>
        <w:rPr>
          <w:rFonts w:eastAsia="Times New Roman" w:cs="Times New Roman"/>
          <w:szCs w:val="24"/>
        </w:rPr>
        <w:t>,</w:t>
      </w:r>
      <w:r w:rsidRPr="00D145C3">
        <w:rPr>
          <w:rFonts w:eastAsia="Times New Roman" w:cs="Times New Roman"/>
          <w:szCs w:val="24"/>
        </w:rPr>
        <w:t xml:space="preserve"> κατά τη γνώμη μου</w:t>
      </w:r>
      <w:r>
        <w:rPr>
          <w:rFonts w:eastAsia="Times New Roman" w:cs="Times New Roman"/>
          <w:szCs w:val="24"/>
        </w:rPr>
        <w:t>, με</w:t>
      </w:r>
      <w:r w:rsidRPr="00D145C3">
        <w:rPr>
          <w:rFonts w:eastAsia="Times New Roman" w:cs="Times New Roman"/>
          <w:szCs w:val="24"/>
        </w:rPr>
        <w:t xml:space="preserve"> πολύ εύστοχο επιστημονικό τρόπο τα ζητήματα</w:t>
      </w:r>
      <w:r>
        <w:rPr>
          <w:rFonts w:eastAsia="Times New Roman" w:cs="Times New Roman"/>
          <w:szCs w:val="24"/>
        </w:rPr>
        <w:t>,</w:t>
      </w:r>
      <w:r w:rsidRPr="00D145C3">
        <w:rPr>
          <w:rFonts w:eastAsia="Times New Roman" w:cs="Times New Roman"/>
          <w:szCs w:val="24"/>
        </w:rPr>
        <w:t xml:space="preserve"> τα οποία είχαν τεθεί και είχαν σωρ</w:t>
      </w:r>
      <w:r w:rsidRPr="00D145C3">
        <w:rPr>
          <w:rFonts w:eastAsia="Times New Roman" w:cs="Times New Roman"/>
          <w:szCs w:val="24"/>
        </w:rPr>
        <w:t>ευτεί πια στη νομολογία</w:t>
      </w:r>
      <w:r>
        <w:rPr>
          <w:rFonts w:eastAsia="Times New Roman" w:cs="Times New Roman"/>
          <w:szCs w:val="24"/>
        </w:rPr>
        <w:t>,</w:t>
      </w:r>
      <w:r w:rsidRPr="00D145C3">
        <w:rPr>
          <w:rFonts w:eastAsia="Times New Roman" w:cs="Times New Roman"/>
          <w:szCs w:val="24"/>
        </w:rPr>
        <w:t xml:space="preserve"> στη θεωρία</w:t>
      </w:r>
      <w:r>
        <w:rPr>
          <w:rFonts w:eastAsia="Times New Roman" w:cs="Times New Roman"/>
          <w:szCs w:val="24"/>
        </w:rPr>
        <w:t>,</w:t>
      </w:r>
      <w:r w:rsidRPr="00D145C3">
        <w:rPr>
          <w:rFonts w:eastAsia="Times New Roman" w:cs="Times New Roman"/>
          <w:szCs w:val="24"/>
        </w:rPr>
        <w:t xml:space="preserve"> παίρνοντας συγκεκριμένες θέσεις</w:t>
      </w:r>
      <w:r>
        <w:rPr>
          <w:rFonts w:eastAsia="Times New Roman" w:cs="Times New Roman"/>
          <w:szCs w:val="24"/>
        </w:rPr>
        <w:t>.</w:t>
      </w:r>
      <w:r w:rsidRPr="00D145C3">
        <w:rPr>
          <w:rFonts w:eastAsia="Times New Roman" w:cs="Times New Roman"/>
          <w:szCs w:val="24"/>
        </w:rPr>
        <w:t xml:space="preserve"> Ξέρω ότι αυτοί πο</w:t>
      </w:r>
      <w:r>
        <w:rPr>
          <w:rFonts w:eastAsia="Times New Roman" w:cs="Times New Roman"/>
          <w:szCs w:val="24"/>
        </w:rPr>
        <w:t>υ μας παρακολουθούν και κυρίως η</w:t>
      </w:r>
      <w:r w:rsidRPr="00D145C3">
        <w:rPr>
          <w:rFonts w:eastAsia="Times New Roman" w:cs="Times New Roman"/>
          <w:szCs w:val="24"/>
        </w:rPr>
        <w:t xml:space="preserve"> επιστημονική κοινότητα</w:t>
      </w:r>
      <w:r>
        <w:rPr>
          <w:rFonts w:eastAsia="Times New Roman" w:cs="Times New Roman"/>
          <w:szCs w:val="24"/>
        </w:rPr>
        <w:t>, α</w:t>
      </w:r>
      <w:r w:rsidRPr="00D145C3">
        <w:rPr>
          <w:rFonts w:eastAsia="Times New Roman" w:cs="Times New Roman"/>
          <w:szCs w:val="24"/>
        </w:rPr>
        <w:t>λλά και οι δικαστές μπορεί να έχουν διατυπωμένες και διαφορετικές απόψεις</w:t>
      </w:r>
      <w:r>
        <w:rPr>
          <w:rFonts w:eastAsia="Times New Roman" w:cs="Times New Roman"/>
          <w:szCs w:val="24"/>
        </w:rPr>
        <w:t>.</w:t>
      </w:r>
      <w:r w:rsidRPr="00D145C3">
        <w:rPr>
          <w:rFonts w:eastAsia="Times New Roman" w:cs="Times New Roman"/>
          <w:szCs w:val="24"/>
        </w:rPr>
        <w:t xml:space="preserve"> Αυτό</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όμως,</w:t>
      </w:r>
      <w:r w:rsidRPr="00D145C3">
        <w:rPr>
          <w:rFonts w:eastAsia="Times New Roman" w:cs="Times New Roman"/>
          <w:szCs w:val="24"/>
        </w:rPr>
        <w:t xml:space="preserve"> που συμβαίνει σήμερα είν</w:t>
      </w:r>
      <w:r w:rsidRPr="00D145C3">
        <w:rPr>
          <w:rFonts w:eastAsia="Times New Roman" w:cs="Times New Roman"/>
          <w:szCs w:val="24"/>
        </w:rPr>
        <w:t>αι μία επιτυχημένη προσπάθεια σύγκλισης όλων των επιστημονικών απόψεων</w:t>
      </w:r>
      <w:r>
        <w:rPr>
          <w:rFonts w:eastAsia="Times New Roman" w:cs="Times New Roman"/>
          <w:szCs w:val="24"/>
        </w:rPr>
        <w:t>,</w:t>
      </w:r>
      <w:r w:rsidRPr="00D145C3">
        <w:rPr>
          <w:rFonts w:eastAsia="Times New Roman" w:cs="Times New Roman"/>
          <w:szCs w:val="24"/>
        </w:rPr>
        <w:t xml:space="preserve"> όλων αυτών που έχουν προηγηθεί όλα τα προηγούμενα χρόνια</w:t>
      </w:r>
      <w:r>
        <w:rPr>
          <w:rFonts w:eastAsia="Times New Roman" w:cs="Times New Roman"/>
          <w:szCs w:val="24"/>
        </w:rPr>
        <w:t>.</w:t>
      </w:r>
    </w:p>
    <w:p w14:paraId="38B9DDBF"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Βελτιώνεται η περιγραφή του π</w:t>
      </w:r>
      <w:r>
        <w:rPr>
          <w:rFonts w:eastAsia="Times New Roman" w:cs="Times New Roman"/>
          <w:szCs w:val="24"/>
        </w:rPr>
        <w:t>εριεχομένου της αρχής εκτέλεσης</w:t>
      </w:r>
      <w:r w:rsidRPr="00D145C3">
        <w:rPr>
          <w:rFonts w:eastAsia="Times New Roman" w:cs="Times New Roman"/>
          <w:szCs w:val="24"/>
        </w:rPr>
        <w:t xml:space="preserve"> </w:t>
      </w:r>
      <w:r>
        <w:rPr>
          <w:rFonts w:eastAsia="Times New Roman" w:cs="Times New Roman"/>
          <w:szCs w:val="24"/>
        </w:rPr>
        <w:t>σ</w:t>
      </w:r>
      <w:r w:rsidRPr="00D145C3">
        <w:rPr>
          <w:rFonts w:eastAsia="Times New Roman" w:cs="Times New Roman"/>
          <w:szCs w:val="24"/>
        </w:rPr>
        <w:t>την απόπειρα του εγκλήματος</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 xml:space="preserve">Αυτό θα </w:t>
      </w:r>
      <w:r w:rsidRPr="00D145C3">
        <w:rPr>
          <w:rFonts w:eastAsia="Times New Roman" w:cs="Times New Roman"/>
          <w:szCs w:val="24"/>
        </w:rPr>
        <w:t xml:space="preserve">πρέπει να έχει αρχίσει </w:t>
      </w:r>
      <w:r>
        <w:rPr>
          <w:rFonts w:eastAsia="Times New Roman" w:cs="Times New Roman"/>
          <w:szCs w:val="24"/>
        </w:rPr>
        <w:t xml:space="preserve">να </w:t>
      </w:r>
      <w:r w:rsidRPr="00D145C3">
        <w:rPr>
          <w:rFonts w:eastAsia="Times New Roman" w:cs="Times New Roman"/>
          <w:szCs w:val="24"/>
        </w:rPr>
        <w:t>π</w:t>
      </w:r>
      <w:r w:rsidRPr="00D145C3">
        <w:rPr>
          <w:rFonts w:eastAsia="Times New Roman" w:cs="Times New Roman"/>
          <w:szCs w:val="24"/>
        </w:rPr>
        <w:t xml:space="preserve">ραγματώνεται ορισμένο μέρος της αντικειμενικής </w:t>
      </w:r>
      <w:r w:rsidRPr="00D145C3">
        <w:rPr>
          <w:rFonts w:eastAsia="Times New Roman" w:cs="Times New Roman"/>
          <w:szCs w:val="24"/>
        </w:rPr>
        <w:lastRenderedPageBreak/>
        <w:t>υπόστασης του εγκλήματος</w:t>
      </w:r>
      <w:r>
        <w:rPr>
          <w:rFonts w:eastAsia="Times New Roman" w:cs="Times New Roman"/>
          <w:szCs w:val="24"/>
        </w:rPr>
        <w:t>, ενώ κ</w:t>
      </w:r>
      <w:r w:rsidRPr="00D145C3">
        <w:rPr>
          <w:rFonts w:eastAsia="Times New Roman" w:cs="Times New Roman"/>
          <w:szCs w:val="24"/>
        </w:rPr>
        <w:t xml:space="preserve">αταργείται η λεγόμενη </w:t>
      </w:r>
      <w:r>
        <w:rPr>
          <w:rFonts w:eastAsia="Times New Roman" w:cs="Times New Roman"/>
          <w:szCs w:val="24"/>
        </w:rPr>
        <w:t>«</w:t>
      </w:r>
      <w:r w:rsidRPr="00D145C3">
        <w:rPr>
          <w:rFonts w:eastAsia="Times New Roman" w:cs="Times New Roman"/>
          <w:szCs w:val="24"/>
        </w:rPr>
        <w:t>απρόσφορη απόπειρα</w:t>
      </w:r>
      <w:r>
        <w:rPr>
          <w:rFonts w:eastAsia="Times New Roman" w:cs="Times New Roman"/>
          <w:szCs w:val="24"/>
        </w:rPr>
        <w:t>»</w:t>
      </w:r>
      <w:r w:rsidRPr="00D145C3">
        <w:rPr>
          <w:rFonts w:eastAsia="Times New Roman" w:cs="Times New Roman"/>
          <w:szCs w:val="24"/>
        </w:rPr>
        <w:t xml:space="preserve"> σε συνέχεια </w:t>
      </w:r>
      <w:r>
        <w:rPr>
          <w:rFonts w:eastAsia="Times New Roman" w:cs="Times New Roman"/>
          <w:szCs w:val="24"/>
        </w:rPr>
        <w:t>της παρατήρηση</w:t>
      </w:r>
      <w:r w:rsidRPr="00D145C3">
        <w:rPr>
          <w:rFonts w:eastAsia="Times New Roman" w:cs="Times New Roman"/>
          <w:szCs w:val="24"/>
        </w:rPr>
        <w:t>ς που έκανα πριν</w:t>
      </w:r>
      <w:r>
        <w:rPr>
          <w:rFonts w:eastAsia="Times New Roman" w:cs="Times New Roman"/>
          <w:szCs w:val="24"/>
        </w:rPr>
        <w:t>.</w:t>
      </w:r>
      <w:r w:rsidRPr="00D145C3">
        <w:rPr>
          <w:rFonts w:eastAsia="Times New Roman" w:cs="Times New Roman"/>
          <w:szCs w:val="24"/>
        </w:rPr>
        <w:t xml:space="preserve"> Καταργείται </w:t>
      </w:r>
      <w:r>
        <w:rPr>
          <w:rFonts w:eastAsia="Times New Roman" w:cs="Times New Roman"/>
          <w:szCs w:val="24"/>
        </w:rPr>
        <w:t>η</w:t>
      </w:r>
      <w:r w:rsidRPr="00D145C3">
        <w:rPr>
          <w:rFonts w:eastAsia="Times New Roman" w:cs="Times New Roman"/>
          <w:szCs w:val="24"/>
        </w:rPr>
        <w:t xml:space="preserve"> διάκριση </w:t>
      </w:r>
      <w:r>
        <w:rPr>
          <w:rFonts w:eastAsia="Times New Roman" w:cs="Times New Roman"/>
          <w:szCs w:val="24"/>
        </w:rPr>
        <w:t xml:space="preserve">άμεσου </w:t>
      </w:r>
      <w:r w:rsidRPr="00D145C3">
        <w:rPr>
          <w:rFonts w:eastAsia="Times New Roman" w:cs="Times New Roman"/>
          <w:szCs w:val="24"/>
        </w:rPr>
        <w:t>και απλού συνεργού</w:t>
      </w:r>
      <w:r>
        <w:rPr>
          <w:rFonts w:eastAsia="Times New Roman" w:cs="Times New Roman"/>
          <w:szCs w:val="24"/>
        </w:rPr>
        <w:t>.</w:t>
      </w:r>
      <w:r w:rsidRPr="00D145C3">
        <w:rPr>
          <w:rFonts w:eastAsia="Times New Roman" w:cs="Times New Roman"/>
          <w:szCs w:val="24"/>
        </w:rPr>
        <w:t xml:space="preserve"> Προβλέπεται</w:t>
      </w:r>
      <w:r>
        <w:rPr>
          <w:rFonts w:eastAsia="Times New Roman" w:cs="Times New Roman"/>
          <w:szCs w:val="24"/>
        </w:rPr>
        <w:t>,</w:t>
      </w:r>
      <w:r w:rsidRPr="00D145C3">
        <w:rPr>
          <w:rFonts w:eastAsia="Times New Roman" w:cs="Times New Roman"/>
          <w:szCs w:val="24"/>
        </w:rPr>
        <w:t xml:space="preserve"> βέβαια</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 xml:space="preserve">να μπορεί </w:t>
      </w:r>
      <w:r w:rsidRPr="00D145C3">
        <w:rPr>
          <w:rFonts w:eastAsia="Times New Roman" w:cs="Times New Roman"/>
          <w:szCs w:val="24"/>
        </w:rPr>
        <w:t xml:space="preserve">το </w:t>
      </w:r>
      <w:r w:rsidRPr="00D145C3">
        <w:rPr>
          <w:rFonts w:eastAsia="Times New Roman" w:cs="Times New Roman"/>
          <w:szCs w:val="24"/>
        </w:rPr>
        <w:t>δικαστήριο να επιβάλ</w:t>
      </w:r>
      <w:r>
        <w:rPr>
          <w:rFonts w:eastAsia="Times New Roman" w:cs="Times New Roman"/>
          <w:szCs w:val="24"/>
        </w:rPr>
        <w:t>λ</w:t>
      </w:r>
      <w:r w:rsidRPr="00D145C3">
        <w:rPr>
          <w:rFonts w:eastAsia="Times New Roman" w:cs="Times New Roman"/>
          <w:szCs w:val="24"/>
        </w:rPr>
        <w:t xml:space="preserve">ει </w:t>
      </w:r>
      <w:r>
        <w:rPr>
          <w:rFonts w:eastAsia="Times New Roman" w:cs="Times New Roman"/>
          <w:szCs w:val="24"/>
        </w:rPr>
        <w:t xml:space="preserve">ποινή </w:t>
      </w:r>
      <w:r w:rsidRPr="00D145C3">
        <w:rPr>
          <w:rFonts w:eastAsia="Times New Roman" w:cs="Times New Roman"/>
          <w:szCs w:val="24"/>
        </w:rPr>
        <w:t>στον υ</w:t>
      </w:r>
      <w:r>
        <w:rPr>
          <w:rFonts w:eastAsia="Times New Roman" w:cs="Times New Roman"/>
          <w:szCs w:val="24"/>
        </w:rPr>
        <w:t xml:space="preserve">παίτιο, αυτό που πριν θεωρούνταν </w:t>
      </w:r>
      <w:r w:rsidRPr="00D145C3">
        <w:rPr>
          <w:rFonts w:eastAsia="Times New Roman" w:cs="Times New Roman"/>
          <w:szCs w:val="24"/>
        </w:rPr>
        <w:t xml:space="preserve">απλή </w:t>
      </w:r>
      <w:r>
        <w:rPr>
          <w:rFonts w:eastAsia="Times New Roman" w:cs="Times New Roman"/>
          <w:szCs w:val="24"/>
        </w:rPr>
        <w:t xml:space="preserve">συνέργεια. </w:t>
      </w:r>
    </w:p>
    <w:p w14:paraId="38B9DDC0"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Στο επίπεδο των ποινικών κυρώσεων</w:t>
      </w:r>
      <w:r>
        <w:rPr>
          <w:rFonts w:eastAsia="Times New Roman" w:cs="Times New Roman"/>
          <w:szCs w:val="24"/>
        </w:rPr>
        <w:t>,</w:t>
      </w:r>
      <w:r w:rsidRPr="00D145C3">
        <w:rPr>
          <w:rFonts w:eastAsia="Times New Roman" w:cs="Times New Roman"/>
          <w:szCs w:val="24"/>
        </w:rPr>
        <w:t xml:space="preserve"> η κυρία αλλαγή συνίσταται σε μία ισορροπημένη συνολική αναδιάρθρωση ποινών με μείωση των </w:t>
      </w:r>
      <w:r>
        <w:rPr>
          <w:rFonts w:eastAsia="Times New Roman" w:cs="Times New Roman"/>
          <w:szCs w:val="24"/>
        </w:rPr>
        <w:t xml:space="preserve">απειλούμενων </w:t>
      </w:r>
      <w:r w:rsidRPr="00D145C3">
        <w:rPr>
          <w:rFonts w:eastAsia="Times New Roman" w:cs="Times New Roman"/>
          <w:szCs w:val="24"/>
        </w:rPr>
        <w:t xml:space="preserve">πλαισίων ποινής που έρχεται είτε </w:t>
      </w:r>
      <w:r w:rsidRPr="00D145C3">
        <w:rPr>
          <w:rFonts w:eastAsia="Times New Roman" w:cs="Times New Roman"/>
          <w:szCs w:val="24"/>
        </w:rPr>
        <w:t xml:space="preserve">ευθέως είτε με τη μετατροπή των </w:t>
      </w:r>
      <w:r>
        <w:rPr>
          <w:rFonts w:eastAsia="Times New Roman" w:cs="Times New Roman"/>
          <w:szCs w:val="24"/>
        </w:rPr>
        <w:t xml:space="preserve">κακουργημάτων </w:t>
      </w:r>
      <w:r w:rsidRPr="00D145C3">
        <w:rPr>
          <w:rFonts w:eastAsia="Times New Roman" w:cs="Times New Roman"/>
          <w:szCs w:val="24"/>
        </w:rPr>
        <w:t xml:space="preserve">σε πλημμελήματα με εξαιρέσεις και ταυτόχρονα με προβλέψεις έκτισης </w:t>
      </w:r>
      <w:r>
        <w:rPr>
          <w:rFonts w:eastAsia="Times New Roman" w:cs="Times New Roman"/>
          <w:szCs w:val="24"/>
        </w:rPr>
        <w:t>α</w:t>
      </w:r>
      <w:r w:rsidRPr="00D145C3">
        <w:rPr>
          <w:rFonts w:eastAsia="Times New Roman" w:cs="Times New Roman"/>
          <w:szCs w:val="24"/>
        </w:rPr>
        <w:t xml:space="preserve">κόμη και των </w:t>
      </w:r>
      <w:proofErr w:type="spellStart"/>
      <w:r>
        <w:rPr>
          <w:rFonts w:eastAsia="Times New Roman" w:cs="Times New Roman"/>
          <w:szCs w:val="24"/>
        </w:rPr>
        <w:t>πλημμεληματικών</w:t>
      </w:r>
      <w:proofErr w:type="spellEnd"/>
      <w:r>
        <w:rPr>
          <w:rFonts w:eastAsia="Times New Roman" w:cs="Times New Roman"/>
          <w:szCs w:val="24"/>
        </w:rPr>
        <w:t xml:space="preserve"> </w:t>
      </w:r>
      <w:r w:rsidRPr="00D145C3">
        <w:rPr>
          <w:rFonts w:eastAsia="Times New Roman" w:cs="Times New Roman"/>
          <w:szCs w:val="24"/>
        </w:rPr>
        <w:t>ποινών</w:t>
      </w:r>
      <w:r>
        <w:rPr>
          <w:rFonts w:eastAsia="Times New Roman" w:cs="Times New Roman"/>
          <w:szCs w:val="24"/>
        </w:rPr>
        <w:t>.</w:t>
      </w:r>
      <w:r w:rsidRPr="00D145C3">
        <w:rPr>
          <w:rFonts w:eastAsia="Times New Roman" w:cs="Times New Roman"/>
          <w:szCs w:val="24"/>
        </w:rPr>
        <w:t xml:space="preserve"> </w:t>
      </w:r>
    </w:p>
    <w:p w14:paraId="38B9DDC1"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Περαιτέρω</w:t>
      </w:r>
      <w:r>
        <w:rPr>
          <w:rFonts w:eastAsia="Times New Roman" w:cs="Times New Roman"/>
          <w:szCs w:val="24"/>
        </w:rPr>
        <w:t>,</w:t>
      </w:r>
      <w:r w:rsidRPr="00D145C3">
        <w:rPr>
          <w:rFonts w:eastAsia="Times New Roman" w:cs="Times New Roman"/>
          <w:szCs w:val="24"/>
        </w:rPr>
        <w:t xml:space="preserve"> προστίθεται ως κύρια </w:t>
      </w:r>
      <w:r>
        <w:rPr>
          <w:rFonts w:eastAsia="Times New Roman" w:cs="Times New Roman"/>
          <w:szCs w:val="24"/>
        </w:rPr>
        <w:t xml:space="preserve">ποινή </w:t>
      </w:r>
      <w:r w:rsidRPr="00D145C3">
        <w:rPr>
          <w:rFonts w:eastAsia="Times New Roman" w:cs="Times New Roman"/>
          <w:szCs w:val="24"/>
        </w:rPr>
        <w:t xml:space="preserve">η παροχή κοινωφελούς εργασίας προς αποφυγή των συνεπειών </w:t>
      </w:r>
      <w:proofErr w:type="spellStart"/>
      <w:r>
        <w:rPr>
          <w:rFonts w:eastAsia="Times New Roman" w:cs="Times New Roman"/>
          <w:szCs w:val="24"/>
        </w:rPr>
        <w:t>απο</w:t>
      </w:r>
      <w:r w:rsidRPr="00D145C3">
        <w:rPr>
          <w:rFonts w:eastAsia="Times New Roman" w:cs="Times New Roman"/>
          <w:szCs w:val="24"/>
        </w:rPr>
        <w:t>κοινων</w:t>
      </w:r>
      <w:r w:rsidRPr="00D145C3">
        <w:rPr>
          <w:rFonts w:eastAsia="Times New Roman" w:cs="Times New Roman"/>
          <w:szCs w:val="24"/>
        </w:rPr>
        <w:t>ικοποίησης</w:t>
      </w:r>
      <w:proofErr w:type="spellEnd"/>
      <w:r w:rsidRPr="00D145C3">
        <w:rPr>
          <w:rFonts w:eastAsia="Times New Roman" w:cs="Times New Roman"/>
          <w:szCs w:val="24"/>
        </w:rPr>
        <w:t xml:space="preserve"> που επέρχονται με τον εγκλεισμό</w:t>
      </w:r>
      <w:r>
        <w:rPr>
          <w:rFonts w:eastAsia="Times New Roman" w:cs="Times New Roman"/>
          <w:szCs w:val="24"/>
        </w:rPr>
        <w:t>.</w:t>
      </w:r>
      <w:r w:rsidRPr="00D145C3">
        <w:rPr>
          <w:rFonts w:eastAsia="Times New Roman" w:cs="Times New Roman"/>
          <w:szCs w:val="24"/>
        </w:rPr>
        <w:t xml:space="preserve"> Μειώνεται </w:t>
      </w:r>
      <w:r>
        <w:rPr>
          <w:rFonts w:eastAsia="Times New Roman" w:cs="Times New Roman"/>
          <w:szCs w:val="24"/>
        </w:rPr>
        <w:t>το ανώτερο όριο του π</w:t>
      </w:r>
      <w:r w:rsidRPr="00D145C3">
        <w:rPr>
          <w:rFonts w:eastAsia="Times New Roman" w:cs="Times New Roman"/>
          <w:szCs w:val="24"/>
        </w:rPr>
        <w:t xml:space="preserve">λαισίου </w:t>
      </w:r>
      <w:r>
        <w:rPr>
          <w:rFonts w:eastAsia="Times New Roman" w:cs="Times New Roman"/>
          <w:szCs w:val="24"/>
        </w:rPr>
        <w:t xml:space="preserve">ποινής </w:t>
      </w:r>
      <w:r w:rsidRPr="00D145C3">
        <w:rPr>
          <w:rFonts w:eastAsia="Times New Roman" w:cs="Times New Roman"/>
          <w:szCs w:val="24"/>
        </w:rPr>
        <w:t>καθείρξεως</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προσεγγίζοντας τα ε</w:t>
      </w:r>
      <w:r w:rsidRPr="00D145C3">
        <w:rPr>
          <w:rFonts w:eastAsia="Times New Roman" w:cs="Times New Roman"/>
          <w:szCs w:val="24"/>
        </w:rPr>
        <w:t>υρωπαϊκά πρότυπα</w:t>
      </w:r>
      <w:r>
        <w:rPr>
          <w:rFonts w:eastAsia="Times New Roman" w:cs="Times New Roman"/>
          <w:szCs w:val="24"/>
        </w:rPr>
        <w:t>.</w:t>
      </w:r>
      <w:r w:rsidRPr="00D145C3">
        <w:rPr>
          <w:rFonts w:eastAsia="Times New Roman" w:cs="Times New Roman"/>
          <w:szCs w:val="24"/>
        </w:rPr>
        <w:t xml:space="preserve"> Η χρηματική ποινή επιβάλλεται με ιδιαίτερη εκτίμηση της οικονομικής δυνατότητας του </w:t>
      </w:r>
      <w:r>
        <w:rPr>
          <w:rFonts w:eastAsia="Times New Roman" w:cs="Times New Roman"/>
          <w:szCs w:val="24"/>
        </w:rPr>
        <w:t xml:space="preserve">καταδικαζομένου </w:t>
      </w:r>
      <w:r w:rsidRPr="00D145C3">
        <w:rPr>
          <w:rFonts w:eastAsia="Times New Roman" w:cs="Times New Roman"/>
          <w:szCs w:val="24"/>
        </w:rPr>
        <w:t>και της οικογένει</w:t>
      </w:r>
      <w:r w:rsidRPr="00D145C3">
        <w:rPr>
          <w:rFonts w:eastAsia="Times New Roman" w:cs="Times New Roman"/>
          <w:szCs w:val="24"/>
        </w:rPr>
        <w:t>άς του και εκτίεται με καταβολή σε δόσεις</w:t>
      </w:r>
      <w:r>
        <w:rPr>
          <w:rFonts w:eastAsia="Times New Roman" w:cs="Times New Roman"/>
          <w:szCs w:val="24"/>
        </w:rPr>
        <w:t>.</w:t>
      </w:r>
      <w:r w:rsidRPr="00D145C3">
        <w:rPr>
          <w:rFonts w:eastAsia="Times New Roman" w:cs="Times New Roman"/>
          <w:szCs w:val="24"/>
        </w:rPr>
        <w:t xml:space="preserve"> </w:t>
      </w:r>
    </w:p>
    <w:p w14:paraId="38B9DDC2"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lastRenderedPageBreak/>
        <w:t>Εκσυγχρονίζεται ο θεσμός της αναστολής εκτέλεσης της ποινής που προβλέπεται πια για ποινές έως τρία έτη</w:t>
      </w:r>
      <w:r>
        <w:rPr>
          <w:rFonts w:eastAsia="Times New Roman" w:cs="Times New Roman"/>
          <w:szCs w:val="24"/>
        </w:rPr>
        <w:t>,</w:t>
      </w:r>
      <w:r w:rsidRPr="00D145C3">
        <w:rPr>
          <w:rFonts w:eastAsia="Times New Roman" w:cs="Times New Roman"/>
          <w:szCs w:val="24"/>
        </w:rPr>
        <w:t xml:space="preserve"> ενώ καταργείται η μετατροπή της ποινής σε χρηματική</w:t>
      </w:r>
      <w:r>
        <w:rPr>
          <w:rFonts w:eastAsia="Times New Roman" w:cs="Times New Roman"/>
          <w:szCs w:val="24"/>
        </w:rPr>
        <w:t>.</w:t>
      </w:r>
      <w:r w:rsidRPr="00D145C3">
        <w:rPr>
          <w:rFonts w:eastAsia="Times New Roman" w:cs="Times New Roman"/>
          <w:szCs w:val="24"/>
        </w:rPr>
        <w:t xml:space="preserve"> Περιορίζονται και εκσυγχρονίζονται οι παρεπόμενες ποιν</w:t>
      </w:r>
      <w:r w:rsidRPr="00D145C3">
        <w:rPr>
          <w:rFonts w:eastAsia="Times New Roman" w:cs="Times New Roman"/>
          <w:szCs w:val="24"/>
        </w:rPr>
        <w:t>ές</w:t>
      </w:r>
      <w:r>
        <w:rPr>
          <w:rFonts w:eastAsia="Times New Roman" w:cs="Times New Roman"/>
          <w:szCs w:val="24"/>
        </w:rPr>
        <w:t>.</w:t>
      </w:r>
    </w:p>
    <w:p w14:paraId="38B9DDC3" w14:textId="77777777" w:rsidR="00200609" w:rsidRDefault="002F7F27">
      <w:pPr>
        <w:tabs>
          <w:tab w:val="left" w:pos="6168"/>
        </w:tabs>
        <w:spacing w:line="600" w:lineRule="auto"/>
        <w:ind w:firstLine="720"/>
        <w:jc w:val="both"/>
        <w:rPr>
          <w:rFonts w:eastAsia="Times New Roman" w:cs="Times New Roman"/>
          <w:szCs w:val="24"/>
        </w:rPr>
      </w:pPr>
      <w:r>
        <w:rPr>
          <w:rFonts w:eastAsia="Times New Roman" w:cs="Times New Roman"/>
          <w:szCs w:val="24"/>
        </w:rPr>
        <w:t>Στην επιμέτρηση της ποινής και στις</w:t>
      </w:r>
      <w:r w:rsidRPr="00D145C3">
        <w:rPr>
          <w:rFonts w:eastAsia="Times New Roman" w:cs="Times New Roman"/>
          <w:szCs w:val="24"/>
        </w:rPr>
        <w:t xml:space="preserve"> ελαφρυντικές περιστάσεις επέρχονται σημαντικές βελτιώσεις</w:t>
      </w:r>
      <w:r>
        <w:rPr>
          <w:rFonts w:eastAsia="Times New Roman" w:cs="Times New Roman"/>
          <w:szCs w:val="24"/>
        </w:rPr>
        <w:t>,</w:t>
      </w:r>
      <w:r w:rsidRPr="00D145C3">
        <w:rPr>
          <w:rFonts w:eastAsia="Times New Roman" w:cs="Times New Roman"/>
          <w:szCs w:val="24"/>
        </w:rPr>
        <w:t xml:space="preserve"> αφού προστίθενται και άλλα στοιχεία που πρέπει να λαμβάνει υπ</w:t>
      </w:r>
      <w:r>
        <w:rPr>
          <w:rFonts w:eastAsia="Times New Roman" w:cs="Times New Roman"/>
          <w:szCs w:val="24"/>
        </w:rPr>
        <w:t xml:space="preserve">’ </w:t>
      </w:r>
      <w:proofErr w:type="spellStart"/>
      <w:r w:rsidRPr="00D145C3">
        <w:rPr>
          <w:rFonts w:eastAsia="Times New Roman" w:cs="Times New Roman"/>
          <w:szCs w:val="24"/>
        </w:rPr>
        <w:t>όψ</w:t>
      </w:r>
      <w:r>
        <w:rPr>
          <w:rFonts w:eastAsia="Times New Roman" w:cs="Times New Roman"/>
          <w:szCs w:val="24"/>
        </w:rPr>
        <w:t>ιν</w:t>
      </w:r>
      <w:proofErr w:type="spellEnd"/>
      <w:r w:rsidRPr="00D145C3">
        <w:rPr>
          <w:rFonts w:eastAsia="Times New Roman" w:cs="Times New Roman"/>
          <w:szCs w:val="24"/>
        </w:rPr>
        <w:t xml:space="preserve"> </w:t>
      </w:r>
      <w:r>
        <w:rPr>
          <w:rFonts w:eastAsia="Times New Roman" w:cs="Times New Roman"/>
          <w:szCs w:val="24"/>
        </w:rPr>
        <w:t>του ο δικαστής για να επιβάλει τ</w:t>
      </w:r>
      <w:r w:rsidRPr="00D145C3">
        <w:rPr>
          <w:rFonts w:eastAsia="Times New Roman" w:cs="Times New Roman"/>
          <w:szCs w:val="24"/>
        </w:rPr>
        <w:t>ην τελική ποινή</w:t>
      </w:r>
      <w:r>
        <w:rPr>
          <w:rFonts w:eastAsia="Times New Roman" w:cs="Times New Roman"/>
          <w:szCs w:val="24"/>
        </w:rPr>
        <w:t>,</w:t>
      </w:r>
      <w:r w:rsidRPr="00D145C3">
        <w:rPr>
          <w:rFonts w:eastAsia="Times New Roman" w:cs="Times New Roman"/>
          <w:szCs w:val="24"/>
        </w:rPr>
        <w:t xml:space="preserve"> όπως λόγου </w:t>
      </w:r>
      <w:r w:rsidRPr="00D145C3">
        <w:rPr>
          <w:rFonts w:eastAsia="Times New Roman" w:cs="Times New Roman"/>
          <w:szCs w:val="24"/>
        </w:rPr>
        <w:t>χάρ</w:t>
      </w:r>
      <w:r>
        <w:rPr>
          <w:rFonts w:eastAsia="Times New Roman" w:cs="Times New Roman"/>
          <w:szCs w:val="24"/>
        </w:rPr>
        <w:t>ιν</w:t>
      </w:r>
      <w:r w:rsidRPr="00D145C3">
        <w:rPr>
          <w:rFonts w:eastAsia="Times New Roman" w:cs="Times New Roman"/>
          <w:szCs w:val="24"/>
        </w:rPr>
        <w:t xml:space="preserve"> </w:t>
      </w:r>
      <w:r w:rsidRPr="00D145C3">
        <w:rPr>
          <w:rFonts w:eastAsia="Times New Roman" w:cs="Times New Roman"/>
          <w:szCs w:val="24"/>
        </w:rPr>
        <w:t>δεν απαιτείται η αναζήτ</w:t>
      </w:r>
      <w:r w:rsidRPr="00D145C3">
        <w:rPr>
          <w:rFonts w:eastAsia="Times New Roman" w:cs="Times New Roman"/>
          <w:szCs w:val="24"/>
        </w:rPr>
        <w:t>ηση γενικά έντιμης ζωής</w:t>
      </w:r>
      <w:r>
        <w:rPr>
          <w:rFonts w:eastAsia="Times New Roman" w:cs="Times New Roman"/>
          <w:szCs w:val="24"/>
        </w:rPr>
        <w:t>, αλλά σύννομης, ώστε η κρίση για το ζήτημα να μην αφήνεται</w:t>
      </w:r>
      <w:r w:rsidRPr="00D145C3">
        <w:rPr>
          <w:rFonts w:eastAsia="Times New Roman" w:cs="Times New Roman"/>
          <w:szCs w:val="24"/>
        </w:rPr>
        <w:t xml:space="preserve"> σε αυτό που λέω</w:t>
      </w:r>
      <w:r>
        <w:rPr>
          <w:rFonts w:eastAsia="Times New Roman" w:cs="Times New Roman"/>
          <w:szCs w:val="24"/>
        </w:rPr>
        <w:t xml:space="preserve"> «μι</w:t>
      </w:r>
      <w:r w:rsidRPr="00D145C3">
        <w:rPr>
          <w:rFonts w:eastAsia="Times New Roman" w:cs="Times New Roman"/>
          <w:szCs w:val="24"/>
        </w:rPr>
        <w:t>α αξιολογική προσέγγιση</w:t>
      </w:r>
      <w:r>
        <w:rPr>
          <w:rFonts w:eastAsia="Times New Roman" w:cs="Times New Roman"/>
          <w:szCs w:val="24"/>
        </w:rPr>
        <w:t xml:space="preserve">», </w:t>
      </w:r>
      <w:r w:rsidRPr="00D145C3">
        <w:rPr>
          <w:rFonts w:eastAsia="Times New Roman" w:cs="Times New Roman"/>
          <w:szCs w:val="24"/>
        </w:rPr>
        <w:t>αλλά να αξιοποιείται και ένα αντικειμενικό μέγεθος</w:t>
      </w:r>
      <w:r>
        <w:rPr>
          <w:rFonts w:eastAsia="Times New Roman" w:cs="Times New Roman"/>
          <w:szCs w:val="24"/>
        </w:rPr>
        <w:t>,</w:t>
      </w:r>
      <w:r w:rsidRPr="00D145C3">
        <w:rPr>
          <w:rFonts w:eastAsia="Times New Roman" w:cs="Times New Roman"/>
          <w:szCs w:val="24"/>
        </w:rPr>
        <w:t xml:space="preserve"> δηλαδή ότι ο δράστης δεν έχει τελέσει το παρ</w:t>
      </w:r>
      <w:r>
        <w:rPr>
          <w:rFonts w:eastAsia="Times New Roman" w:cs="Times New Roman"/>
          <w:szCs w:val="24"/>
        </w:rPr>
        <w:t>ελθόν άλλα</w:t>
      </w:r>
      <w:r w:rsidRPr="00D145C3">
        <w:rPr>
          <w:rFonts w:eastAsia="Times New Roman" w:cs="Times New Roman"/>
          <w:szCs w:val="24"/>
        </w:rPr>
        <w:t xml:space="preserve"> εγκλήματα</w:t>
      </w:r>
      <w:r>
        <w:rPr>
          <w:rFonts w:eastAsia="Times New Roman" w:cs="Times New Roman"/>
          <w:szCs w:val="24"/>
        </w:rPr>
        <w:t>.</w:t>
      </w:r>
    </w:p>
    <w:p w14:paraId="38B9DDC4"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Ενισχύεται</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επίσης,</w:t>
      </w:r>
      <w:r w:rsidRPr="00D145C3">
        <w:rPr>
          <w:rFonts w:eastAsia="Times New Roman" w:cs="Times New Roman"/>
          <w:szCs w:val="24"/>
        </w:rPr>
        <w:t xml:space="preserve"> ο θεσμός της δήμευσης</w:t>
      </w:r>
      <w:r>
        <w:rPr>
          <w:rFonts w:eastAsia="Times New Roman" w:cs="Times New Roman"/>
          <w:szCs w:val="24"/>
        </w:rPr>
        <w:t>,</w:t>
      </w:r>
      <w:r w:rsidRPr="00D145C3">
        <w:rPr>
          <w:rFonts w:eastAsia="Times New Roman" w:cs="Times New Roman"/>
          <w:szCs w:val="24"/>
        </w:rPr>
        <w:t xml:space="preserve"> αφού προβλέπεται ότι αν δεν βρεθεί το αντικείμενο προς δήμευση</w:t>
      </w:r>
      <w:r>
        <w:rPr>
          <w:rFonts w:eastAsia="Times New Roman" w:cs="Times New Roman"/>
          <w:szCs w:val="24"/>
        </w:rPr>
        <w:t>,</w:t>
      </w:r>
      <w:r w:rsidRPr="00D145C3">
        <w:rPr>
          <w:rFonts w:eastAsia="Times New Roman" w:cs="Times New Roman"/>
          <w:szCs w:val="24"/>
        </w:rPr>
        <w:t xml:space="preserve"> μπορεί να επιβληθεί δήμευση σε άλλα περιουσιακά στοιχεία του δράστη ή αυτή να αντικατασταθεί από χρηματική ποινή</w:t>
      </w:r>
      <w:r>
        <w:rPr>
          <w:rFonts w:eastAsia="Times New Roman" w:cs="Times New Roman"/>
          <w:szCs w:val="24"/>
        </w:rPr>
        <w:t>,</w:t>
      </w:r>
      <w:r w:rsidRPr="00D145C3">
        <w:rPr>
          <w:rFonts w:eastAsia="Times New Roman" w:cs="Times New Roman"/>
          <w:szCs w:val="24"/>
        </w:rPr>
        <w:t xml:space="preserve"> ενώ προβλέπε</w:t>
      </w:r>
      <w:r w:rsidRPr="00D145C3">
        <w:rPr>
          <w:rFonts w:eastAsia="Times New Roman" w:cs="Times New Roman"/>
          <w:szCs w:val="24"/>
        </w:rPr>
        <w:lastRenderedPageBreak/>
        <w:t xml:space="preserve">ται και η δήμευση της περιουσίας </w:t>
      </w:r>
      <w:r w:rsidRPr="00D145C3">
        <w:rPr>
          <w:rFonts w:eastAsia="Times New Roman" w:cs="Times New Roman"/>
          <w:szCs w:val="24"/>
        </w:rPr>
        <w:t>τρίτου</w:t>
      </w:r>
      <w:r>
        <w:rPr>
          <w:rFonts w:eastAsia="Times New Roman" w:cs="Times New Roman"/>
          <w:szCs w:val="24"/>
        </w:rPr>
        <w:t>,</w:t>
      </w:r>
      <w:r w:rsidRPr="00D145C3">
        <w:rPr>
          <w:rFonts w:eastAsia="Times New Roman" w:cs="Times New Roman"/>
          <w:szCs w:val="24"/>
        </w:rPr>
        <w:t xml:space="preserve"> στον οποίο μεταβιβάστη</w:t>
      </w:r>
      <w:r>
        <w:rPr>
          <w:rFonts w:eastAsia="Times New Roman" w:cs="Times New Roman"/>
          <w:szCs w:val="24"/>
        </w:rPr>
        <w:t>κε το προς δήμευση αντικείμενο μ</w:t>
      </w:r>
      <w:r w:rsidRPr="00D145C3">
        <w:rPr>
          <w:rFonts w:eastAsia="Times New Roman" w:cs="Times New Roman"/>
          <w:szCs w:val="24"/>
        </w:rPr>
        <w:t xml:space="preserve">ε σκοπό να αποφευχθεί η </w:t>
      </w:r>
      <w:r w:rsidRPr="00D145C3">
        <w:rPr>
          <w:rFonts w:eastAsia="Times New Roman" w:cs="Times New Roman"/>
          <w:szCs w:val="24"/>
        </w:rPr>
        <w:t>δήμευσ</w:t>
      </w:r>
      <w:r>
        <w:rPr>
          <w:rFonts w:eastAsia="Times New Roman" w:cs="Times New Roman"/>
          <w:szCs w:val="24"/>
        </w:rPr>
        <w:t>ή</w:t>
      </w:r>
      <w:r w:rsidRPr="00D145C3">
        <w:rPr>
          <w:rFonts w:eastAsia="Times New Roman" w:cs="Times New Roman"/>
          <w:szCs w:val="24"/>
        </w:rPr>
        <w:t xml:space="preserve"> </w:t>
      </w:r>
      <w:r w:rsidRPr="00D145C3">
        <w:rPr>
          <w:rFonts w:eastAsia="Times New Roman" w:cs="Times New Roman"/>
          <w:szCs w:val="24"/>
        </w:rPr>
        <w:t>του στα χέρια του δράστη</w:t>
      </w:r>
      <w:r>
        <w:rPr>
          <w:rFonts w:eastAsia="Times New Roman" w:cs="Times New Roman"/>
          <w:szCs w:val="24"/>
        </w:rPr>
        <w:t>.</w:t>
      </w:r>
      <w:r w:rsidRPr="00D145C3">
        <w:rPr>
          <w:rFonts w:eastAsia="Times New Roman" w:cs="Times New Roman"/>
          <w:szCs w:val="24"/>
        </w:rPr>
        <w:t xml:space="preserve"> </w:t>
      </w:r>
    </w:p>
    <w:p w14:paraId="38B9DDC5"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 xml:space="preserve">Αυξάνεται η έννοια του νεαρού ενήλικα στην ηλικία των </w:t>
      </w:r>
      <w:r>
        <w:rPr>
          <w:rFonts w:eastAsia="Times New Roman" w:cs="Times New Roman"/>
          <w:szCs w:val="24"/>
        </w:rPr>
        <w:t xml:space="preserve">είκοσι πέντε </w:t>
      </w:r>
      <w:r w:rsidRPr="00D145C3">
        <w:rPr>
          <w:rFonts w:eastAsia="Times New Roman" w:cs="Times New Roman"/>
          <w:szCs w:val="24"/>
        </w:rPr>
        <w:t>ετών</w:t>
      </w:r>
      <w:r>
        <w:rPr>
          <w:rFonts w:eastAsia="Times New Roman" w:cs="Times New Roman"/>
          <w:szCs w:val="24"/>
        </w:rPr>
        <w:t>.</w:t>
      </w:r>
    </w:p>
    <w:p w14:paraId="38B9DDC6"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Κλείνω</w:t>
      </w:r>
      <w:r>
        <w:rPr>
          <w:rFonts w:eastAsia="Times New Roman" w:cs="Times New Roman"/>
          <w:szCs w:val="24"/>
        </w:rPr>
        <w:t>,</w:t>
      </w:r>
      <w:r w:rsidRPr="00D145C3">
        <w:rPr>
          <w:rFonts w:eastAsia="Times New Roman" w:cs="Times New Roman"/>
          <w:szCs w:val="24"/>
        </w:rPr>
        <w:t xml:space="preserve"> σε σχέση με το Γενικό Μέρος</w:t>
      </w:r>
      <w:r>
        <w:rPr>
          <w:rFonts w:eastAsia="Times New Roman" w:cs="Times New Roman"/>
          <w:szCs w:val="24"/>
        </w:rPr>
        <w:t>.</w:t>
      </w:r>
      <w:r w:rsidRPr="00D145C3">
        <w:rPr>
          <w:rFonts w:eastAsia="Times New Roman" w:cs="Times New Roman"/>
          <w:szCs w:val="24"/>
        </w:rPr>
        <w:t xml:space="preserve"> </w:t>
      </w:r>
    </w:p>
    <w:p w14:paraId="38B9DDC7"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Στοίχημα</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επίσης,</w:t>
      </w:r>
      <w:r w:rsidRPr="00D145C3">
        <w:rPr>
          <w:rFonts w:eastAsia="Times New Roman" w:cs="Times New Roman"/>
          <w:szCs w:val="24"/>
        </w:rPr>
        <w:t xml:space="preserve"> της </w:t>
      </w:r>
      <w:r>
        <w:rPr>
          <w:rFonts w:eastAsia="Times New Roman" w:cs="Times New Roman"/>
          <w:szCs w:val="24"/>
        </w:rPr>
        <w:t>δ</w:t>
      </w:r>
      <w:r w:rsidRPr="00D145C3">
        <w:rPr>
          <w:rFonts w:eastAsia="Times New Roman" w:cs="Times New Roman"/>
          <w:szCs w:val="24"/>
        </w:rPr>
        <w:t>ι</w:t>
      </w:r>
      <w:r w:rsidRPr="00D145C3">
        <w:rPr>
          <w:rFonts w:eastAsia="Times New Roman" w:cs="Times New Roman"/>
          <w:szCs w:val="24"/>
        </w:rPr>
        <w:t>οίκησης</w:t>
      </w:r>
      <w:r>
        <w:rPr>
          <w:rFonts w:eastAsia="Times New Roman" w:cs="Times New Roman"/>
          <w:szCs w:val="24"/>
        </w:rPr>
        <w:t>,</w:t>
      </w:r>
      <w:r w:rsidRPr="00D145C3">
        <w:rPr>
          <w:rFonts w:eastAsia="Times New Roman" w:cs="Times New Roman"/>
          <w:szCs w:val="24"/>
        </w:rPr>
        <w:t xml:space="preserve"> στοίχημα της </w:t>
      </w:r>
      <w:r>
        <w:rPr>
          <w:rFonts w:eastAsia="Times New Roman" w:cs="Times New Roman"/>
          <w:szCs w:val="24"/>
        </w:rPr>
        <w:t>π</w:t>
      </w:r>
      <w:r w:rsidRPr="00D145C3">
        <w:rPr>
          <w:rFonts w:eastAsia="Times New Roman" w:cs="Times New Roman"/>
          <w:szCs w:val="24"/>
        </w:rPr>
        <w:t>ολιτείας</w:t>
      </w:r>
      <w:r>
        <w:rPr>
          <w:rFonts w:eastAsia="Times New Roman" w:cs="Times New Roman"/>
          <w:szCs w:val="24"/>
        </w:rPr>
        <w:t>,</w:t>
      </w:r>
      <w:r w:rsidRPr="00D145C3">
        <w:rPr>
          <w:rFonts w:eastAsia="Times New Roman" w:cs="Times New Roman"/>
          <w:szCs w:val="24"/>
        </w:rPr>
        <w:t xml:space="preserve"> σε σχέση κυρίως με την παροχή κοινωφελούς εργασίας</w:t>
      </w:r>
      <w:r>
        <w:rPr>
          <w:rFonts w:eastAsia="Times New Roman" w:cs="Times New Roman"/>
          <w:szCs w:val="24"/>
        </w:rPr>
        <w:t>, είναι το</w:t>
      </w:r>
      <w:r w:rsidRPr="00D145C3">
        <w:rPr>
          <w:rFonts w:eastAsia="Times New Roman" w:cs="Times New Roman"/>
          <w:szCs w:val="24"/>
        </w:rPr>
        <w:t xml:space="preserve"> πώς θα εφαρμοστεί</w:t>
      </w:r>
      <w:r>
        <w:rPr>
          <w:rFonts w:eastAsia="Times New Roman" w:cs="Times New Roman"/>
          <w:szCs w:val="24"/>
        </w:rPr>
        <w:t>, πώ</w:t>
      </w:r>
      <w:r w:rsidRPr="00D145C3">
        <w:rPr>
          <w:rFonts w:eastAsia="Times New Roman" w:cs="Times New Roman"/>
          <w:szCs w:val="24"/>
        </w:rPr>
        <w:t>ς θα ενδυναμωθούν</w:t>
      </w:r>
      <w:r>
        <w:rPr>
          <w:rFonts w:eastAsia="Times New Roman" w:cs="Times New Roman"/>
          <w:szCs w:val="24"/>
        </w:rPr>
        <w:t>, πώ</w:t>
      </w:r>
      <w:r w:rsidRPr="00D145C3">
        <w:rPr>
          <w:rFonts w:eastAsia="Times New Roman" w:cs="Times New Roman"/>
          <w:szCs w:val="24"/>
        </w:rPr>
        <w:t>ς θα στελεχωθούν οι δομές αυτές</w:t>
      </w:r>
      <w:r>
        <w:rPr>
          <w:rFonts w:eastAsia="Times New Roman" w:cs="Times New Roman"/>
          <w:szCs w:val="24"/>
        </w:rPr>
        <w:t>,</w:t>
      </w:r>
      <w:r w:rsidRPr="00D145C3">
        <w:rPr>
          <w:rFonts w:eastAsia="Times New Roman" w:cs="Times New Roman"/>
          <w:szCs w:val="24"/>
        </w:rPr>
        <w:t xml:space="preserve"> </w:t>
      </w:r>
      <w:r>
        <w:rPr>
          <w:rFonts w:eastAsia="Times New Roman" w:cs="Times New Roman"/>
          <w:szCs w:val="24"/>
        </w:rPr>
        <w:t>πώ</w:t>
      </w:r>
      <w:r w:rsidRPr="00D145C3">
        <w:rPr>
          <w:rFonts w:eastAsia="Times New Roman" w:cs="Times New Roman"/>
          <w:szCs w:val="24"/>
        </w:rPr>
        <w:t xml:space="preserve">ς θα λειτουργήσουν οι </w:t>
      </w:r>
      <w:r>
        <w:rPr>
          <w:rFonts w:eastAsia="Times New Roman" w:cs="Times New Roman"/>
          <w:szCs w:val="24"/>
        </w:rPr>
        <w:t>Ο</w:t>
      </w:r>
      <w:r w:rsidRPr="00D145C3">
        <w:rPr>
          <w:rFonts w:eastAsia="Times New Roman" w:cs="Times New Roman"/>
          <w:szCs w:val="24"/>
        </w:rPr>
        <w:t xml:space="preserve">ργανισμοί </w:t>
      </w:r>
      <w:r>
        <w:rPr>
          <w:rFonts w:eastAsia="Times New Roman" w:cs="Times New Roman"/>
          <w:szCs w:val="24"/>
        </w:rPr>
        <w:t>Τ</w:t>
      </w:r>
      <w:r w:rsidRPr="00D145C3">
        <w:rPr>
          <w:rFonts w:eastAsia="Times New Roman" w:cs="Times New Roman"/>
          <w:szCs w:val="24"/>
        </w:rPr>
        <w:t>οπική</w:t>
      </w:r>
      <w:r>
        <w:rPr>
          <w:rFonts w:eastAsia="Times New Roman" w:cs="Times New Roman"/>
          <w:szCs w:val="24"/>
        </w:rPr>
        <w:t>ς</w:t>
      </w:r>
      <w:r w:rsidRPr="00D145C3">
        <w:rPr>
          <w:rFonts w:eastAsia="Times New Roman" w:cs="Times New Roman"/>
          <w:szCs w:val="24"/>
        </w:rPr>
        <w:t xml:space="preserve"> </w:t>
      </w:r>
      <w:r>
        <w:rPr>
          <w:rFonts w:eastAsia="Times New Roman" w:cs="Times New Roman"/>
          <w:szCs w:val="24"/>
        </w:rPr>
        <w:t>Α</w:t>
      </w:r>
      <w:r w:rsidRPr="00D145C3">
        <w:rPr>
          <w:rFonts w:eastAsia="Times New Roman" w:cs="Times New Roman"/>
          <w:szCs w:val="24"/>
        </w:rPr>
        <w:t>υτοδιοίκηση</w:t>
      </w:r>
      <w:r>
        <w:rPr>
          <w:rFonts w:eastAsia="Times New Roman" w:cs="Times New Roman"/>
          <w:szCs w:val="24"/>
        </w:rPr>
        <w:t>ς</w:t>
      </w:r>
      <w:r w:rsidRPr="00D145C3">
        <w:rPr>
          <w:rFonts w:eastAsia="Times New Roman" w:cs="Times New Roman"/>
          <w:szCs w:val="24"/>
        </w:rPr>
        <w:t xml:space="preserve"> </w:t>
      </w:r>
      <w:r w:rsidRPr="00D145C3">
        <w:rPr>
          <w:rFonts w:eastAsia="Times New Roman" w:cs="Times New Roman"/>
          <w:szCs w:val="24"/>
        </w:rPr>
        <w:t xml:space="preserve">και άλλοι φορείς υποδοχής της </w:t>
      </w:r>
      <w:r w:rsidRPr="00D145C3">
        <w:rPr>
          <w:rFonts w:eastAsia="Times New Roman" w:cs="Times New Roman"/>
          <w:szCs w:val="24"/>
        </w:rPr>
        <w:t>κοινωφελούς εργασίας</w:t>
      </w:r>
      <w:r>
        <w:rPr>
          <w:rFonts w:eastAsia="Times New Roman" w:cs="Times New Roman"/>
          <w:szCs w:val="24"/>
        </w:rPr>
        <w:t>.</w:t>
      </w:r>
    </w:p>
    <w:p w14:paraId="38B9DDC8"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t>Στο Ειδικό Μέρος καταργούνται μία σειρά από εγκλήματα που δεν περιέχουν πραγματικό άδικο</w:t>
      </w:r>
      <w:r>
        <w:rPr>
          <w:rFonts w:eastAsia="Times New Roman" w:cs="Times New Roman"/>
          <w:szCs w:val="24"/>
        </w:rPr>
        <w:t>,</w:t>
      </w:r>
      <w:r w:rsidRPr="00D145C3">
        <w:rPr>
          <w:rFonts w:eastAsia="Times New Roman" w:cs="Times New Roman"/>
          <w:szCs w:val="24"/>
        </w:rPr>
        <w:t xml:space="preserve"> όπως λόγου </w:t>
      </w:r>
      <w:r w:rsidRPr="00D145C3">
        <w:rPr>
          <w:rFonts w:eastAsia="Times New Roman" w:cs="Times New Roman"/>
          <w:szCs w:val="24"/>
        </w:rPr>
        <w:t>χάρ</w:t>
      </w:r>
      <w:r>
        <w:rPr>
          <w:rFonts w:eastAsia="Times New Roman" w:cs="Times New Roman"/>
          <w:szCs w:val="24"/>
        </w:rPr>
        <w:t>ιν</w:t>
      </w:r>
      <w:r w:rsidRPr="00D145C3">
        <w:rPr>
          <w:rFonts w:eastAsia="Times New Roman" w:cs="Times New Roman"/>
          <w:szCs w:val="24"/>
        </w:rPr>
        <w:t xml:space="preserve"> </w:t>
      </w:r>
      <w:r w:rsidRPr="00D145C3">
        <w:rPr>
          <w:rFonts w:eastAsia="Times New Roman" w:cs="Times New Roman"/>
          <w:szCs w:val="24"/>
        </w:rPr>
        <w:t>η κακόβουλη βλασφημία</w:t>
      </w:r>
      <w:r>
        <w:rPr>
          <w:rFonts w:eastAsia="Times New Roman" w:cs="Times New Roman"/>
          <w:szCs w:val="24"/>
        </w:rPr>
        <w:t>,</w:t>
      </w:r>
      <w:r w:rsidRPr="00D145C3">
        <w:rPr>
          <w:rFonts w:eastAsia="Times New Roman" w:cs="Times New Roman"/>
          <w:szCs w:val="24"/>
        </w:rPr>
        <w:t xml:space="preserve"> ή που περιγράφουν συμπεριφορές με χαμηλή απαξία που μπορεί να αντιμετωπιστούν </w:t>
      </w:r>
      <w:r>
        <w:rPr>
          <w:rFonts w:eastAsia="Times New Roman" w:cs="Times New Roman"/>
          <w:szCs w:val="24"/>
        </w:rPr>
        <w:t xml:space="preserve">με </w:t>
      </w:r>
      <w:r w:rsidRPr="00D145C3">
        <w:rPr>
          <w:rFonts w:eastAsia="Times New Roman" w:cs="Times New Roman"/>
          <w:szCs w:val="24"/>
        </w:rPr>
        <w:t>άλλα μέσα</w:t>
      </w:r>
      <w:r>
        <w:rPr>
          <w:rFonts w:eastAsia="Times New Roman" w:cs="Times New Roman"/>
          <w:szCs w:val="24"/>
        </w:rPr>
        <w:t>,</w:t>
      </w:r>
      <w:r w:rsidRPr="00D145C3">
        <w:rPr>
          <w:rFonts w:eastAsia="Times New Roman" w:cs="Times New Roman"/>
          <w:szCs w:val="24"/>
        </w:rPr>
        <w:t xml:space="preserve"> όπως οι διοι</w:t>
      </w:r>
      <w:r w:rsidRPr="00D145C3">
        <w:rPr>
          <w:rFonts w:eastAsia="Times New Roman" w:cs="Times New Roman"/>
          <w:szCs w:val="24"/>
        </w:rPr>
        <w:t>κητικές κυρώσεις</w:t>
      </w:r>
      <w:r>
        <w:rPr>
          <w:rFonts w:eastAsia="Times New Roman" w:cs="Times New Roman"/>
          <w:szCs w:val="24"/>
        </w:rPr>
        <w:t>.</w:t>
      </w:r>
      <w:r w:rsidRPr="00D145C3">
        <w:rPr>
          <w:rFonts w:eastAsia="Times New Roman" w:cs="Times New Roman"/>
          <w:szCs w:val="24"/>
        </w:rPr>
        <w:t xml:space="preserve"> </w:t>
      </w:r>
    </w:p>
    <w:p w14:paraId="38B9DDC9" w14:textId="77777777" w:rsidR="00200609" w:rsidRDefault="002F7F27">
      <w:pPr>
        <w:tabs>
          <w:tab w:val="left" w:pos="6168"/>
        </w:tabs>
        <w:spacing w:line="600" w:lineRule="auto"/>
        <w:ind w:firstLine="720"/>
        <w:jc w:val="both"/>
        <w:rPr>
          <w:rFonts w:eastAsia="Times New Roman" w:cs="Times New Roman"/>
          <w:szCs w:val="24"/>
        </w:rPr>
      </w:pPr>
      <w:r w:rsidRPr="00D145C3">
        <w:rPr>
          <w:rFonts w:eastAsia="Times New Roman" w:cs="Times New Roman"/>
          <w:szCs w:val="24"/>
        </w:rPr>
        <w:lastRenderedPageBreak/>
        <w:t>Καταργούνται οι διατάξεις και ολόκλ</w:t>
      </w:r>
      <w:r>
        <w:rPr>
          <w:rFonts w:eastAsia="Times New Roman" w:cs="Times New Roman"/>
          <w:szCs w:val="24"/>
        </w:rPr>
        <w:t>ηρα κεφάλαια, όπως για τα ε</w:t>
      </w:r>
      <w:r w:rsidRPr="00D145C3">
        <w:rPr>
          <w:rFonts w:eastAsia="Times New Roman" w:cs="Times New Roman"/>
          <w:szCs w:val="24"/>
        </w:rPr>
        <w:t>γκλήματα για τη στρατιωτική υπηρεσία</w:t>
      </w:r>
      <w:r>
        <w:rPr>
          <w:rFonts w:eastAsia="Times New Roman" w:cs="Times New Roman"/>
          <w:szCs w:val="24"/>
        </w:rPr>
        <w:t>,</w:t>
      </w:r>
      <w:r w:rsidRPr="00D145C3">
        <w:rPr>
          <w:rFonts w:eastAsia="Times New Roman" w:cs="Times New Roman"/>
          <w:szCs w:val="24"/>
        </w:rPr>
        <w:t xml:space="preserve"> με κριτήριο ότι δεν συναντώνται</w:t>
      </w:r>
      <w:r>
        <w:rPr>
          <w:rFonts w:eastAsia="Times New Roman" w:cs="Times New Roman"/>
          <w:szCs w:val="24"/>
        </w:rPr>
        <w:t xml:space="preserve"> αντίστοιχα σε κανένα σύγχρονο ε</w:t>
      </w:r>
      <w:r w:rsidRPr="00D145C3">
        <w:rPr>
          <w:rFonts w:eastAsia="Times New Roman" w:cs="Times New Roman"/>
          <w:szCs w:val="24"/>
        </w:rPr>
        <w:t>υρωπαϊκό Κώδικα</w:t>
      </w:r>
      <w:r>
        <w:rPr>
          <w:rFonts w:eastAsia="Times New Roman" w:cs="Times New Roman"/>
          <w:szCs w:val="24"/>
        </w:rPr>
        <w:t>.</w:t>
      </w:r>
    </w:p>
    <w:p w14:paraId="38B9DDCA"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Διευρύνεται το αξιόποινο σχετικά με τα σύγχρονα μέσα πληρ</w:t>
      </w:r>
      <w:r w:rsidRPr="00BB23E4">
        <w:rPr>
          <w:rFonts w:eastAsia="Times New Roman" w:cs="Times New Roman"/>
          <w:szCs w:val="24"/>
        </w:rPr>
        <w:t>ωμών</w:t>
      </w:r>
      <w:r>
        <w:rPr>
          <w:rFonts w:eastAsia="Times New Roman" w:cs="Times New Roman"/>
          <w:szCs w:val="24"/>
        </w:rPr>
        <w:t>.</w:t>
      </w:r>
      <w:r w:rsidRPr="00BB23E4">
        <w:rPr>
          <w:rFonts w:eastAsia="Times New Roman" w:cs="Times New Roman"/>
          <w:szCs w:val="24"/>
        </w:rPr>
        <w:t xml:space="preserve"> </w:t>
      </w:r>
      <w:r>
        <w:rPr>
          <w:rFonts w:eastAsia="Times New Roman" w:cs="Times New Roman"/>
          <w:szCs w:val="24"/>
        </w:rPr>
        <w:t>Επιχειρείται σαφέστερη</w:t>
      </w:r>
      <w:r w:rsidRPr="00BB23E4">
        <w:rPr>
          <w:rFonts w:eastAsia="Times New Roman" w:cs="Times New Roman"/>
          <w:szCs w:val="24"/>
        </w:rPr>
        <w:t xml:space="preserve"> περιγραφή των εγκλημάτων που στ</w:t>
      </w:r>
      <w:r>
        <w:rPr>
          <w:rFonts w:eastAsia="Times New Roman" w:cs="Times New Roman"/>
          <w:szCs w:val="24"/>
        </w:rPr>
        <w:t>ρέφονται κατά των συγκοινωνιών, τ</w:t>
      </w:r>
      <w:r w:rsidRPr="00BB23E4">
        <w:rPr>
          <w:rFonts w:eastAsia="Times New Roman" w:cs="Times New Roman"/>
          <w:szCs w:val="24"/>
        </w:rPr>
        <w:t>ηλεπικοινωνιών</w:t>
      </w:r>
      <w:r>
        <w:rPr>
          <w:rFonts w:eastAsia="Times New Roman" w:cs="Times New Roman"/>
          <w:szCs w:val="24"/>
        </w:rPr>
        <w:t xml:space="preserve"> και</w:t>
      </w:r>
      <w:r w:rsidRPr="00BB23E4">
        <w:rPr>
          <w:rFonts w:eastAsia="Times New Roman" w:cs="Times New Roman"/>
          <w:szCs w:val="24"/>
        </w:rPr>
        <w:t xml:space="preserve"> άλλων κοινωφελών εγκαταστάσεων</w:t>
      </w:r>
      <w:r>
        <w:rPr>
          <w:rFonts w:eastAsia="Times New Roman" w:cs="Times New Roman"/>
          <w:szCs w:val="24"/>
        </w:rPr>
        <w:t>.</w:t>
      </w:r>
      <w:r w:rsidRPr="00BB23E4">
        <w:rPr>
          <w:rFonts w:eastAsia="Times New Roman" w:cs="Times New Roman"/>
          <w:szCs w:val="24"/>
        </w:rPr>
        <w:t xml:space="preserve"> </w:t>
      </w:r>
    </w:p>
    <w:p w14:paraId="38B9DDCB"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 xml:space="preserve">Υπάρχουν </w:t>
      </w:r>
      <w:r>
        <w:rPr>
          <w:rFonts w:eastAsia="Times New Roman" w:cs="Times New Roman"/>
          <w:szCs w:val="24"/>
        </w:rPr>
        <w:t>οι ρυθμίσεις για τα ε</w:t>
      </w:r>
      <w:r w:rsidRPr="00BB23E4">
        <w:rPr>
          <w:rFonts w:eastAsia="Times New Roman" w:cs="Times New Roman"/>
          <w:szCs w:val="24"/>
        </w:rPr>
        <w:t xml:space="preserve">γκλήματα </w:t>
      </w:r>
      <w:r>
        <w:rPr>
          <w:rFonts w:eastAsia="Times New Roman" w:cs="Times New Roman"/>
          <w:szCs w:val="24"/>
        </w:rPr>
        <w:t xml:space="preserve">του </w:t>
      </w:r>
      <w:r w:rsidRPr="00BB23E4">
        <w:rPr>
          <w:rFonts w:eastAsia="Times New Roman" w:cs="Times New Roman"/>
          <w:szCs w:val="24"/>
        </w:rPr>
        <w:t>κοινού κινδύνου</w:t>
      </w:r>
      <w:r>
        <w:rPr>
          <w:rFonts w:eastAsia="Times New Roman" w:cs="Times New Roman"/>
          <w:szCs w:val="24"/>
        </w:rPr>
        <w:t>,</w:t>
      </w:r>
      <w:r w:rsidRPr="00BB23E4">
        <w:rPr>
          <w:rFonts w:eastAsia="Times New Roman" w:cs="Times New Roman"/>
          <w:szCs w:val="24"/>
        </w:rPr>
        <w:t xml:space="preserve"> όπως ο εμπρησμός σε δάση</w:t>
      </w:r>
      <w:r>
        <w:rPr>
          <w:rFonts w:eastAsia="Times New Roman" w:cs="Times New Roman"/>
          <w:szCs w:val="24"/>
        </w:rPr>
        <w:t>.</w:t>
      </w:r>
      <w:r w:rsidRPr="00BB23E4">
        <w:rPr>
          <w:rFonts w:eastAsia="Times New Roman" w:cs="Times New Roman"/>
          <w:szCs w:val="24"/>
        </w:rPr>
        <w:t xml:space="preserve"> Προβλέπονται επιβαρυντικέ</w:t>
      </w:r>
      <w:r w:rsidRPr="00BB23E4">
        <w:rPr>
          <w:rFonts w:eastAsia="Times New Roman" w:cs="Times New Roman"/>
          <w:szCs w:val="24"/>
        </w:rPr>
        <w:t xml:space="preserve">ς περιπτώσεις με ποινή κάθειρξης τουλάχιστον δέκα ετών όταν </w:t>
      </w:r>
      <w:r>
        <w:rPr>
          <w:rFonts w:eastAsia="Times New Roman" w:cs="Times New Roman"/>
          <w:szCs w:val="24"/>
        </w:rPr>
        <w:t>α</w:t>
      </w:r>
      <w:r w:rsidRPr="00BB23E4">
        <w:rPr>
          <w:rFonts w:eastAsia="Times New Roman" w:cs="Times New Roman"/>
          <w:szCs w:val="24"/>
        </w:rPr>
        <w:t>υτά έχουν οδηγή</w:t>
      </w:r>
      <w:r>
        <w:rPr>
          <w:rFonts w:eastAsia="Times New Roman" w:cs="Times New Roman"/>
          <w:szCs w:val="24"/>
        </w:rPr>
        <w:t>σει σε θάνατο ή ακόμη και ισόβιας κάθειρξη</w:t>
      </w:r>
      <w:r w:rsidRPr="00BB23E4">
        <w:rPr>
          <w:rFonts w:eastAsia="Times New Roman" w:cs="Times New Roman"/>
          <w:szCs w:val="24"/>
        </w:rPr>
        <w:t>ς όταν έχουν προκαλέσει περισσότερους θανάτους</w:t>
      </w:r>
      <w:r>
        <w:rPr>
          <w:rFonts w:eastAsia="Times New Roman" w:cs="Times New Roman"/>
          <w:szCs w:val="24"/>
        </w:rPr>
        <w:t>.</w:t>
      </w:r>
      <w:r w:rsidRPr="00BB23E4">
        <w:rPr>
          <w:rFonts w:eastAsia="Times New Roman" w:cs="Times New Roman"/>
          <w:szCs w:val="24"/>
        </w:rPr>
        <w:t xml:space="preserve"> </w:t>
      </w:r>
    </w:p>
    <w:p w14:paraId="38B9DDCC"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 xml:space="preserve">Πρέπει ξεχωριστά να τονιστεί ότι γενικά στον </w:t>
      </w:r>
      <w:r>
        <w:rPr>
          <w:rFonts w:eastAsia="Times New Roman" w:cs="Times New Roman"/>
          <w:szCs w:val="24"/>
        </w:rPr>
        <w:t>κ</w:t>
      </w:r>
      <w:r w:rsidRPr="00BB23E4">
        <w:rPr>
          <w:rFonts w:eastAsia="Times New Roman" w:cs="Times New Roman"/>
          <w:szCs w:val="24"/>
        </w:rPr>
        <w:t xml:space="preserve">ώδικα </w:t>
      </w:r>
      <w:r w:rsidRPr="00BB23E4">
        <w:rPr>
          <w:rFonts w:eastAsia="Times New Roman" w:cs="Times New Roman"/>
          <w:szCs w:val="24"/>
        </w:rPr>
        <w:t xml:space="preserve">δεν συναντώνται </w:t>
      </w:r>
      <w:r>
        <w:rPr>
          <w:rFonts w:eastAsia="Times New Roman" w:cs="Times New Roman"/>
          <w:szCs w:val="24"/>
        </w:rPr>
        <w:t>εγκλήματα</w:t>
      </w:r>
      <w:r w:rsidRPr="00BB23E4">
        <w:rPr>
          <w:rFonts w:eastAsia="Times New Roman" w:cs="Times New Roman"/>
          <w:szCs w:val="24"/>
        </w:rPr>
        <w:t xml:space="preserve"> αφηρημένης διακινδύνευσης</w:t>
      </w:r>
      <w:r>
        <w:rPr>
          <w:rFonts w:eastAsia="Times New Roman" w:cs="Times New Roman"/>
          <w:szCs w:val="24"/>
        </w:rPr>
        <w:t xml:space="preserve">, παρά μόνο δυνητικής και συγκεκριμένης. </w:t>
      </w:r>
    </w:p>
    <w:p w14:paraId="38B9DDCD"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lastRenderedPageBreak/>
        <w:t xml:space="preserve">Ενοποιούνται τα άρθρα για τα </w:t>
      </w:r>
      <w:r>
        <w:rPr>
          <w:rFonts w:eastAsia="Times New Roman" w:cs="Times New Roman"/>
          <w:szCs w:val="24"/>
        </w:rPr>
        <w:t>εγκλήματα</w:t>
      </w:r>
      <w:r w:rsidRPr="00BB23E4">
        <w:rPr>
          <w:rFonts w:eastAsia="Times New Roman" w:cs="Times New Roman"/>
          <w:szCs w:val="24"/>
        </w:rPr>
        <w:t xml:space="preserve"> εμπορίας ανθρώπων και της σωματεμπορίας</w:t>
      </w:r>
      <w:r>
        <w:rPr>
          <w:rFonts w:eastAsia="Times New Roman" w:cs="Times New Roman"/>
          <w:szCs w:val="24"/>
        </w:rPr>
        <w:t>,</w:t>
      </w:r>
      <w:r w:rsidRPr="00BB23E4">
        <w:rPr>
          <w:rFonts w:eastAsia="Times New Roman" w:cs="Times New Roman"/>
          <w:szCs w:val="24"/>
        </w:rPr>
        <w:t xml:space="preserve"> αφού </w:t>
      </w:r>
      <w:r>
        <w:rPr>
          <w:rFonts w:eastAsia="Times New Roman" w:cs="Times New Roman"/>
          <w:szCs w:val="24"/>
        </w:rPr>
        <w:t>κοινά</w:t>
      </w:r>
      <w:r w:rsidRPr="00BB23E4">
        <w:rPr>
          <w:rFonts w:eastAsia="Times New Roman" w:cs="Times New Roman"/>
          <w:szCs w:val="24"/>
        </w:rPr>
        <w:t xml:space="preserve"> προσβα</w:t>
      </w:r>
      <w:r>
        <w:rPr>
          <w:rFonts w:eastAsia="Times New Roman" w:cs="Times New Roman"/>
          <w:szCs w:val="24"/>
        </w:rPr>
        <w:t xml:space="preserve">λλόμενο αγαθό είναι η ελευθερία. </w:t>
      </w:r>
    </w:p>
    <w:p w14:paraId="38B9DDCE"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Σε σ</w:t>
      </w:r>
      <w:r>
        <w:rPr>
          <w:rFonts w:eastAsia="Times New Roman" w:cs="Times New Roman"/>
          <w:szCs w:val="24"/>
        </w:rPr>
        <w:t xml:space="preserve">χέση με τα οικονομικά εγκλήματα, </w:t>
      </w:r>
      <w:r w:rsidRPr="00BB23E4">
        <w:rPr>
          <w:rFonts w:eastAsia="Times New Roman" w:cs="Times New Roman"/>
          <w:szCs w:val="24"/>
        </w:rPr>
        <w:t>επελέγη μία δομική α</w:t>
      </w:r>
      <w:r w:rsidRPr="00BB23E4">
        <w:rPr>
          <w:rFonts w:eastAsia="Times New Roman" w:cs="Times New Roman"/>
          <w:szCs w:val="24"/>
        </w:rPr>
        <w:t>λλαγή</w:t>
      </w:r>
      <w:r>
        <w:rPr>
          <w:rFonts w:eastAsia="Times New Roman" w:cs="Times New Roman"/>
          <w:szCs w:val="24"/>
        </w:rPr>
        <w:t>,</w:t>
      </w:r>
      <w:r w:rsidRPr="00BB23E4">
        <w:rPr>
          <w:rFonts w:eastAsia="Times New Roman" w:cs="Times New Roman"/>
          <w:szCs w:val="24"/>
        </w:rPr>
        <w:t xml:space="preserve"> η αντιστοίχιση της</w:t>
      </w:r>
      <w:r>
        <w:rPr>
          <w:rFonts w:eastAsia="Times New Roman" w:cs="Times New Roman"/>
          <w:szCs w:val="24"/>
        </w:rPr>
        <w:t xml:space="preserve"> δημόσιας περιουσίας </w:t>
      </w:r>
      <w:r w:rsidRPr="00BB23E4">
        <w:rPr>
          <w:rFonts w:eastAsia="Times New Roman" w:cs="Times New Roman"/>
          <w:szCs w:val="24"/>
        </w:rPr>
        <w:t xml:space="preserve">του </w:t>
      </w:r>
      <w:r>
        <w:rPr>
          <w:rFonts w:eastAsia="Times New Roman" w:cs="Times New Roman"/>
          <w:szCs w:val="24"/>
        </w:rPr>
        <w:t>δ</w:t>
      </w:r>
      <w:r w:rsidRPr="00BB23E4">
        <w:rPr>
          <w:rFonts w:eastAsia="Times New Roman" w:cs="Times New Roman"/>
          <w:szCs w:val="24"/>
        </w:rPr>
        <w:t xml:space="preserve">ημοσίου </w:t>
      </w:r>
      <w:r w:rsidRPr="00BB23E4">
        <w:rPr>
          <w:rFonts w:eastAsia="Times New Roman" w:cs="Times New Roman"/>
          <w:szCs w:val="24"/>
        </w:rPr>
        <w:t>με ό</w:t>
      </w:r>
      <w:r>
        <w:rPr>
          <w:rFonts w:eastAsia="Times New Roman" w:cs="Times New Roman"/>
          <w:szCs w:val="24"/>
        </w:rPr>
        <w:t>,</w:t>
      </w:r>
      <w:r w:rsidRPr="00BB23E4">
        <w:rPr>
          <w:rFonts w:eastAsia="Times New Roman" w:cs="Times New Roman"/>
          <w:szCs w:val="24"/>
        </w:rPr>
        <w:t xml:space="preserve">τι ισχύει για αυτήν σε άλλους κλάδους του δικαίου και η προστασία της ιδιωτικής περιουσίας του </w:t>
      </w:r>
      <w:r>
        <w:rPr>
          <w:rFonts w:eastAsia="Times New Roman" w:cs="Times New Roman"/>
          <w:szCs w:val="24"/>
        </w:rPr>
        <w:t>δ</w:t>
      </w:r>
      <w:r w:rsidRPr="00BB23E4">
        <w:rPr>
          <w:rFonts w:eastAsia="Times New Roman" w:cs="Times New Roman"/>
          <w:szCs w:val="24"/>
        </w:rPr>
        <w:t xml:space="preserve">ημοσίου </w:t>
      </w:r>
      <w:r w:rsidRPr="00BB23E4">
        <w:rPr>
          <w:rFonts w:eastAsia="Times New Roman" w:cs="Times New Roman"/>
          <w:szCs w:val="24"/>
        </w:rPr>
        <w:t>ως τέτοιας</w:t>
      </w:r>
      <w:r>
        <w:rPr>
          <w:rFonts w:eastAsia="Times New Roman" w:cs="Times New Roman"/>
          <w:szCs w:val="24"/>
        </w:rPr>
        <w:t>.</w:t>
      </w:r>
      <w:r w:rsidRPr="00BB23E4">
        <w:rPr>
          <w:rFonts w:eastAsia="Times New Roman" w:cs="Times New Roman"/>
          <w:szCs w:val="24"/>
        </w:rPr>
        <w:t xml:space="preserve"> Εξάλλου υφίστανται πρόνοι</w:t>
      </w:r>
      <w:r>
        <w:rPr>
          <w:rFonts w:eastAsia="Times New Roman" w:cs="Times New Roman"/>
          <w:szCs w:val="24"/>
        </w:rPr>
        <w:t>ε</w:t>
      </w:r>
      <w:r w:rsidRPr="00BB23E4">
        <w:rPr>
          <w:rFonts w:eastAsia="Times New Roman" w:cs="Times New Roman"/>
          <w:szCs w:val="24"/>
        </w:rPr>
        <w:t>ς για πρόβλεψη κακουργημάτω</w:t>
      </w:r>
      <w:r>
        <w:rPr>
          <w:rFonts w:eastAsia="Times New Roman" w:cs="Times New Roman"/>
          <w:szCs w:val="24"/>
        </w:rPr>
        <w:t>ν α</w:t>
      </w:r>
      <w:r w:rsidRPr="00BB23E4">
        <w:rPr>
          <w:rFonts w:eastAsia="Times New Roman" w:cs="Times New Roman"/>
          <w:szCs w:val="24"/>
        </w:rPr>
        <w:t>κόμη και όταν προσβά</w:t>
      </w:r>
      <w:r w:rsidRPr="00BB23E4">
        <w:rPr>
          <w:rFonts w:eastAsia="Times New Roman" w:cs="Times New Roman"/>
          <w:szCs w:val="24"/>
        </w:rPr>
        <w:t xml:space="preserve">λλεται </w:t>
      </w:r>
      <w:r>
        <w:rPr>
          <w:rFonts w:eastAsia="Times New Roman" w:cs="Times New Roman"/>
          <w:szCs w:val="24"/>
        </w:rPr>
        <w:t xml:space="preserve">η </w:t>
      </w:r>
      <w:r w:rsidRPr="00BB23E4">
        <w:rPr>
          <w:rFonts w:eastAsia="Times New Roman" w:cs="Times New Roman"/>
          <w:szCs w:val="24"/>
        </w:rPr>
        <w:t>ιδιωτική περιουσία απέναντι σε πράξεις απιστίας με κριτήριο το ύψος του ποσού της ζημιάς ή απέναντι σε πράξεις</w:t>
      </w:r>
      <w:r>
        <w:rPr>
          <w:rFonts w:eastAsia="Times New Roman" w:cs="Times New Roman"/>
          <w:szCs w:val="24"/>
        </w:rPr>
        <w:t xml:space="preserve"> δωροδοκίας στον ιδιωτικό τομέα.</w:t>
      </w:r>
    </w:p>
    <w:p w14:paraId="38B9DDCF"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Τέλος</w:t>
      </w:r>
      <w:r>
        <w:rPr>
          <w:rFonts w:eastAsia="Times New Roman" w:cs="Times New Roman"/>
          <w:szCs w:val="24"/>
        </w:rPr>
        <w:t>,</w:t>
      </w:r>
      <w:r w:rsidRPr="00BB23E4">
        <w:rPr>
          <w:rFonts w:eastAsia="Times New Roman" w:cs="Times New Roman"/>
          <w:szCs w:val="24"/>
        </w:rPr>
        <w:t xml:space="preserve"> προστέθηκαν ειδικές προβλέψεις διαμόρφωση</w:t>
      </w:r>
      <w:r>
        <w:rPr>
          <w:rFonts w:eastAsia="Times New Roman" w:cs="Times New Roman"/>
          <w:szCs w:val="24"/>
        </w:rPr>
        <w:t>ς</w:t>
      </w:r>
      <w:r w:rsidRPr="00BB23E4">
        <w:rPr>
          <w:rFonts w:eastAsia="Times New Roman" w:cs="Times New Roman"/>
          <w:szCs w:val="24"/>
        </w:rPr>
        <w:t xml:space="preserve"> κακουργημάτων για τις πράξεις του καταργούμενου </w:t>
      </w:r>
      <w:r>
        <w:rPr>
          <w:rFonts w:eastAsia="Times New Roman" w:cs="Times New Roman"/>
          <w:szCs w:val="24"/>
        </w:rPr>
        <w:t>ν</w:t>
      </w:r>
      <w:r>
        <w:rPr>
          <w:rFonts w:eastAsia="Times New Roman" w:cs="Times New Roman"/>
          <w:szCs w:val="24"/>
        </w:rPr>
        <w:t>.</w:t>
      </w:r>
      <w:r>
        <w:rPr>
          <w:rFonts w:eastAsia="Times New Roman" w:cs="Times New Roman"/>
          <w:szCs w:val="24"/>
        </w:rPr>
        <w:t>1608/19</w:t>
      </w:r>
      <w:r w:rsidRPr="00BB23E4">
        <w:rPr>
          <w:rFonts w:eastAsia="Times New Roman" w:cs="Times New Roman"/>
          <w:szCs w:val="24"/>
        </w:rPr>
        <w:t>50</w:t>
      </w:r>
      <w:r>
        <w:rPr>
          <w:rFonts w:eastAsia="Times New Roman" w:cs="Times New Roman"/>
          <w:szCs w:val="24"/>
        </w:rPr>
        <w:t>,</w:t>
      </w:r>
      <w:r w:rsidRPr="00BB23E4">
        <w:rPr>
          <w:rFonts w:eastAsia="Times New Roman" w:cs="Times New Roman"/>
          <w:szCs w:val="24"/>
        </w:rPr>
        <w:t xml:space="preserve"> του περίφημου νόμου περί </w:t>
      </w:r>
      <w:r>
        <w:rPr>
          <w:rFonts w:eastAsia="Times New Roman" w:cs="Times New Roman"/>
          <w:szCs w:val="24"/>
        </w:rPr>
        <w:t xml:space="preserve">καταχραστών του </w:t>
      </w:r>
      <w:r>
        <w:rPr>
          <w:rFonts w:eastAsia="Times New Roman" w:cs="Times New Roman"/>
          <w:szCs w:val="24"/>
        </w:rPr>
        <w:t>δημο</w:t>
      </w:r>
      <w:r w:rsidRPr="00BB23E4">
        <w:rPr>
          <w:rFonts w:eastAsia="Times New Roman" w:cs="Times New Roman"/>
          <w:szCs w:val="24"/>
        </w:rPr>
        <w:t xml:space="preserve">σίου </w:t>
      </w:r>
      <w:r w:rsidRPr="00BB23E4">
        <w:rPr>
          <w:rFonts w:eastAsia="Times New Roman" w:cs="Times New Roman"/>
          <w:szCs w:val="24"/>
        </w:rPr>
        <w:t>με ειδική πρόβλεψη για μεγαλύτερο χρόνο παραγραφής</w:t>
      </w:r>
      <w:r>
        <w:rPr>
          <w:rFonts w:eastAsia="Times New Roman" w:cs="Times New Roman"/>
          <w:szCs w:val="24"/>
        </w:rPr>
        <w:t>.</w:t>
      </w:r>
    </w:p>
    <w:p w14:paraId="38B9DDD0"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Λίγο </w:t>
      </w:r>
      <w:r w:rsidRPr="00BB23E4">
        <w:rPr>
          <w:rFonts w:eastAsia="Times New Roman" w:cs="Times New Roman"/>
          <w:szCs w:val="24"/>
        </w:rPr>
        <w:t>προσοχή σε όλα αυτά</w:t>
      </w:r>
      <w:r>
        <w:rPr>
          <w:rFonts w:eastAsia="Times New Roman" w:cs="Times New Roman"/>
          <w:szCs w:val="24"/>
        </w:rPr>
        <w:t>. Είναι εύκολο να ειπωθεί κι</w:t>
      </w:r>
      <w:r w:rsidRPr="00BB23E4">
        <w:rPr>
          <w:rFonts w:eastAsia="Times New Roman" w:cs="Times New Roman"/>
          <w:szCs w:val="24"/>
        </w:rPr>
        <w:t xml:space="preserve"> ήταν </w:t>
      </w:r>
      <w:r>
        <w:rPr>
          <w:rFonts w:eastAsia="Times New Roman" w:cs="Times New Roman"/>
          <w:szCs w:val="24"/>
        </w:rPr>
        <w:t>προφανώς έ</w:t>
      </w:r>
      <w:r w:rsidRPr="00BB23E4">
        <w:rPr>
          <w:rFonts w:eastAsia="Times New Roman" w:cs="Times New Roman"/>
          <w:szCs w:val="24"/>
        </w:rPr>
        <w:t xml:space="preserve">νας από τους λόγους που υπήρξαν φόβοι </w:t>
      </w:r>
      <w:r>
        <w:rPr>
          <w:rFonts w:eastAsia="Times New Roman" w:cs="Times New Roman"/>
          <w:szCs w:val="24"/>
        </w:rPr>
        <w:t xml:space="preserve">και </w:t>
      </w:r>
      <w:r>
        <w:rPr>
          <w:rFonts w:eastAsia="Times New Roman" w:cs="Times New Roman"/>
          <w:szCs w:val="24"/>
        </w:rPr>
        <w:lastRenderedPageBreak/>
        <w:t xml:space="preserve">από </w:t>
      </w:r>
      <w:r w:rsidRPr="00BB23E4">
        <w:rPr>
          <w:rFonts w:eastAsia="Times New Roman" w:cs="Times New Roman"/>
          <w:szCs w:val="24"/>
        </w:rPr>
        <w:t xml:space="preserve">προηγούμενες </w:t>
      </w:r>
      <w:r>
        <w:rPr>
          <w:rFonts w:eastAsia="Times New Roman" w:cs="Times New Roman"/>
          <w:szCs w:val="24"/>
        </w:rPr>
        <w:t>πολιτικές ηγεσίε</w:t>
      </w:r>
      <w:r>
        <w:rPr>
          <w:rFonts w:eastAsia="Times New Roman" w:cs="Times New Roman"/>
          <w:szCs w:val="24"/>
        </w:rPr>
        <w:t>ς</w:t>
      </w:r>
      <w:r w:rsidRPr="00BB23E4">
        <w:rPr>
          <w:rFonts w:eastAsia="Times New Roman" w:cs="Times New Roman"/>
          <w:szCs w:val="24"/>
        </w:rPr>
        <w:t xml:space="preserve"> του Υπουργείου Δικαιοσύνης</w:t>
      </w:r>
      <w:r>
        <w:rPr>
          <w:rFonts w:eastAsia="Times New Roman" w:cs="Times New Roman"/>
          <w:szCs w:val="24"/>
        </w:rPr>
        <w:t>, κάτι που όλοι συμφωνούσαμε</w:t>
      </w:r>
      <w:r w:rsidRPr="00BB23E4">
        <w:rPr>
          <w:rFonts w:eastAsia="Times New Roman" w:cs="Times New Roman"/>
          <w:szCs w:val="24"/>
        </w:rPr>
        <w:t xml:space="preserve"> ότι ο νόμος περί καταχραστών του </w:t>
      </w:r>
      <w:r>
        <w:rPr>
          <w:rFonts w:eastAsia="Times New Roman" w:cs="Times New Roman"/>
          <w:szCs w:val="24"/>
        </w:rPr>
        <w:t>δ</w:t>
      </w:r>
      <w:r w:rsidRPr="00BB23E4">
        <w:rPr>
          <w:rFonts w:eastAsia="Times New Roman" w:cs="Times New Roman"/>
          <w:szCs w:val="24"/>
        </w:rPr>
        <w:t xml:space="preserve">ημοσίου </w:t>
      </w:r>
      <w:r w:rsidRPr="00BB23E4">
        <w:rPr>
          <w:rFonts w:eastAsia="Times New Roman" w:cs="Times New Roman"/>
          <w:szCs w:val="24"/>
        </w:rPr>
        <w:t>έπρεπε να καταργηθεί και έπρεπε να δημιουργηθεί</w:t>
      </w:r>
      <w:r>
        <w:rPr>
          <w:rFonts w:eastAsia="Times New Roman" w:cs="Times New Roman"/>
          <w:szCs w:val="24"/>
        </w:rPr>
        <w:t xml:space="preserve"> ή</w:t>
      </w:r>
      <w:r w:rsidRPr="00BB23E4">
        <w:rPr>
          <w:rFonts w:eastAsia="Times New Roman" w:cs="Times New Roman"/>
          <w:szCs w:val="24"/>
        </w:rPr>
        <w:t xml:space="preserve"> να θεσπιστεί ένα καινούργιο σύστημα</w:t>
      </w:r>
      <w:r>
        <w:rPr>
          <w:rFonts w:eastAsia="Times New Roman" w:cs="Times New Roman"/>
          <w:szCs w:val="24"/>
        </w:rPr>
        <w:t>,</w:t>
      </w:r>
      <w:r w:rsidRPr="00BB23E4">
        <w:rPr>
          <w:rFonts w:eastAsia="Times New Roman" w:cs="Times New Roman"/>
          <w:szCs w:val="24"/>
        </w:rPr>
        <w:t xml:space="preserve"> ένα καινούργιο νομικό πλαίσιο που να αντιμετωπίζει τα θέματα της περιουσίας του </w:t>
      </w:r>
      <w:r>
        <w:rPr>
          <w:rFonts w:eastAsia="Times New Roman" w:cs="Times New Roman"/>
          <w:szCs w:val="24"/>
        </w:rPr>
        <w:t>δ</w:t>
      </w:r>
      <w:r w:rsidRPr="00BB23E4">
        <w:rPr>
          <w:rFonts w:eastAsia="Times New Roman" w:cs="Times New Roman"/>
          <w:szCs w:val="24"/>
        </w:rPr>
        <w:t>ημοσίου</w:t>
      </w:r>
      <w:r>
        <w:rPr>
          <w:rFonts w:eastAsia="Times New Roman" w:cs="Times New Roman"/>
          <w:szCs w:val="24"/>
        </w:rPr>
        <w:t>, τη</w:t>
      </w:r>
      <w:r w:rsidRPr="00BB23E4">
        <w:rPr>
          <w:rFonts w:eastAsia="Times New Roman" w:cs="Times New Roman"/>
          <w:szCs w:val="24"/>
        </w:rPr>
        <w:t xml:space="preserve">ς </w:t>
      </w:r>
      <w:r>
        <w:rPr>
          <w:rFonts w:eastAsia="Times New Roman" w:cs="Times New Roman"/>
          <w:szCs w:val="24"/>
        </w:rPr>
        <w:t>διάκρισης</w:t>
      </w:r>
      <w:r w:rsidRPr="00BB23E4">
        <w:rPr>
          <w:rFonts w:eastAsia="Times New Roman" w:cs="Times New Roman"/>
          <w:szCs w:val="24"/>
        </w:rPr>
        <w:t xml:space="preserve"> της ιδιωτικής περιουσίας με την ιδιωτική περιουσία</w:t>
      </w:r>
      <w:r>
        <w:rPr>
          <w:rFonts w:eastAsia="Times New Roman" w:cs="Times New Roman"/>
          <w:szCs w:val="24"/>
        </w:rPr>
        <w:t>, που μ</w:t>
      </w:r>
      <w:r w:rsidRPr="00BB23E4">
        <w:rPr>
          <w:rFonts w:eastAsia="Times New Roman" w:cs="Times New Roman"/>
          <w:szCs w:val="24"/>
        </w:rPr>
        <w:t xml:space="preserve">πορούσε να </w:t>
      </w:r>
      <w:r>
        <w:rPr>
          <w:rFonts w:eastAsia="Times New Roman" w:cs="Times New Roman"/>
          <w:szCs w:val="24"/>
        </w:rPr>
        <w:t>χτυπήσει</w:t>
      </w:r>
      <w:r>
        <w:rPr>
          <w:rFonts w:eastAsia="Times New Roman" w:cs="Times New Roman"/>
          <w:szCs w:val="24"/>
        </w:rPr>
        <w:t xml:space="preserve"> </w:t>
      </w:r>
      <w:r w:rsidRPr="00BB23E4">
        <w:rPr>
          <w:rFonts w:eastAsia="Times New Roman" w:cs="Times New Roman"/>
          <w:szCs w:val="24"/>
        </w:rPr>
        <w:t>τις εκκρεμείς υποθέσεις</w:t>
      </w:r>
      <w:r>
        <w:rPr>
          <w:rFonts w:eastAsia="Times New Roman" w:cs="Times New Roman"/>
          <w:szCs w:val="24"/>
        </w:rPr>
        <w:t>, μάλιστα σε ένα π</w:t>
      </w:r>
      <w:r w:rsidRPr="00BB23E4">
        <w:rPr>
          <w:rFonts w:eastAsia="Times New Roman" w:cs="Times New Roman"/>
          <w:szCs w:val="24"/>
        </w:rPr>
        <w:t>λαίσιο ποινικού λαϊκισμού που μπο</w:t>
      </w:r>
      <w:r w:rsidRPr="00BB23E4">
        <w:rPr>
          <w:rFonts w:eastAsia="Times New Roman" w:cs="Times New Roman"/>
          <w:szCs w:val="24"/>
        </w:rPr>
        <w:t>ρούσε να δημιουργήσει τον οποιοδήποτε πολιτικό ειλικρινή</w:t>
      </w:r>
      <w:r>
        <w:rPr>
          <w:rFonts w:eastAsia="Times New Roman" w:cs="Times New Roman"/>
          <w:szCs w:val="24"/>
        </w:rPr>
        <w:t xml:space="preserve"> ή μη</w:t>
      </w:r>
      <w:r w:rsidRPr="00BB23E4">
        <w:rPr>
          <w:rFonts w:eastAsia="Times New Roman" w:cs="Times New Roman"/>
          <w:szCs w:val="24"/>
        </w:rPr>
        <w:t xml:space="preserve"> ειλικρινή διάλογο</w:t>
      </w:r>
      <w:r>
        <w:rPr>
          <w:rFonts w:eastAsia="Times New Roman" w:cs="Times New Roman"/>
          <w:szCs w:val="24"/>
        </w:rPr>
        <w:t>.</w:t>
      </w:r>
      <w:r w:rsidRPr="00BB23E4">
        <w:rPr>
          <w:rFonts w:eastAsia="Times New Roman" w:cs="Times New Roman"/>
          <w:szCs w:val="24"/>
        </w:rPr>
        <w:t xml:space="preserve"> </w:t>
      </w:r>
    </w:p>
    <w:p w14:paraId="38B9DDD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Αυτό </w:t>
      </w:r>
      <w:r w:rsidRPr="00BB23E4">
        <w:rPr>
          <w:rFonts w:eastAsia="Times New Roman" w:cs="Times New Roman"/>
          <w:szCs w:val="24"/>
        </w:rPr>
        <w:t>ξεπεράστηκε με αυτήν την νομοθετική πρωτοβουλία αυτής της Κυβέρνησης και δεν θα επιτρέψετε και δεν θα επιτρέψουμε σε κανέναν να δημιουργήσει κανέναν όρο διαστρεβλ</w:t>
      </w:r>
      <w:r>
        <w:rPr>
          <w:rFonts w:eastAsia="Times New Roman" w:cs="Times New Roman"/>
          <w:szCs w:val="24"/>
        </w:rPr>
        <w:t>ωτικό</w:t>
      </w:r>
      <w:r w:rsidRPr="00BB23E4">
        <w:rPr>
          <w:rFonts w:eastAsia="Times New Roman" w:cs="Times New Roman"/>
          <w:szCs w:val="24"/>
        </w:rPr>
        <w:t xml:space="preserve"> α</w:t>
      </w:r>
      <w:r w:rsidRPr="00BB23E4">
        <w:rPr>
          <w:rFonts w:eastAsia="Times New Roman" w:cs="Times New Roman"/>
          <w:szCs w:val="24"/>
        </w:rPr>
        <w:t>πέν</w:t>
      </w:r>
      <w:r>
        <w:rPr>
          <w:rFonts w:eastAsia="Times New Roman" w:cs="Times New Roman"/>
          <w:szCs w:val="24"/>
        </w:rPr>
        <w:t xml:space="preserve">αντι στις καινούργιες ρυθμίσεις, </w:t>
      </w:r>
      <w:r w:rsidRPr="00BB23E4">
        <w:rPr>
          <w:rFonts w:eastAsia="Times New Roman" w:cs="Times New Roman"/>
          <w:szCs w:val="24"/>
        </w:rPr>
        <w:t xml:space="preserve">οι οποίες είναι και σαφείς και </w:t>
      </w:r>
      <w:r>
        <w:rPr>
          <w:rFonts w:eastAsia="Times New Roman" w:cs="Times New Roman"/>
          <w:szCs w:val="24"/>
        </w:rPr>
        <w:t>-</w:t>
      </w:r>
      <w:r w:rsidRPr="00BB23E4">
        <w:rPr>
          <w:rFonts w:eastAsia="Times New Roman" w:cs="Times New Roman"/>
          <w:szCs w:val="24"/>
        </w:rPr>
        <w:t>κατά τη γνώμη μου</w:t>
      </w:r>
      <w:r>
        <w:rPr>
          <w:rFonts w:eastAsia="Times New Roman" w:cs="Times New Roman"/>
          <w:szCs w:val="24"/>
        </w:rPr>
        <w:t xml:space="preserve">- επαρκείς </w:t>
      </w:r>
      <w:r w:rsidRPr="00BB23E4">
        <w:rPr>
          <w:rFonts w:eastAsia="Times New Roman" w:cs="Times New Roman"/>
          <w:szCs w:val="24"/>
        </w:rPr>
        <w:t>για να καλύψουν τα συγκεκριμένα ποινικά φαινόμενα</w:t>
      </w:r>
      <w:r>
        <w:rPr>
          <w:rFonts w:eastAsia="Times New Roman" w:cs="Times New Roman"/>
          <w:szCs w:val="24"/>
        </w:rPr>
        <w:t>.</w:t>
      </w:r>
      <w:r w:rsidRPr="00BB23E4">
        <w:rPr>
          <w:rFonts w:eastAsia="Times New Roman" w:cs="Times New Roman"/>
          <w:szCs w:val="24"/>
        </w:rPr>
        <w:t xml:space="preserve"> </w:t>
      </w:r>
    </w:p>
    <w:p w14:paraId="38B9DDD2"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 xml:space="preserve">Στο </w:t>
      </w:r>
      <w:r>
        <w:rPr>
          <w:rFonts w:eastAsia="Times New Roman" w:cs="Times New Roman"/>
          <w:szCs w:val="24"/>
        </w:rPr>
        <w:t>π</w:t>
      </w:r>
      <w:r w:rsidRPr="00BB23E4">
        <w:rPr>
          <w:rFonts w:eastAsia="Times New Roman" w:cs="Times New Roman"/>
          <w:szCs w:val="24"/>
        </w:rPr>
        <w:t>εδίο της διαφθοράς</w:t>
      </w:r>
      <w:r>
        <w:rPr>
          <w:rFonts w:eastAsia="Times New Roman" w:cs="Times New Roman"/>
          <w:szCs w:val="24"/>
        </w:rPr>
        <w:t>,</w:t>
      </w:r>
      <w:r w:rsidRPr="00BB23E4">
        <w:rPr>
          <w:rFonts w:eastAsia="Times New Roman" w:cs="Times New Roman"/>
          <w:szCs w:val="24"/>
        </w:rPr>
        <w:t xml:space="preserve"> όπως η δωροληψία </w:t>
      </w:r>
      <w:r>
        <w:rPr>
          <w:rFonts w:eastAsia="Times New Roman" w:cs="Times New Roman"/>
          <w:szCs w:val="24"/>
        </w:rPr>
        <w:t xml:space="preserve">και η δωροδοκία, </w:t>
      </w:r>
      <w:r w:rsidRPr="00BB23E4">
        <w:rPr>
          <w:rFonts w:eastAsia="Times New Roman" w:cs="Times New Roman"/>
          <w:szCs w:val="24"/>
        </w:rPr>
        <w:t>οι αντίστοιχες πράξεις προσέγγισαν τα επίπεδα ποι</w:t>
      </w:r>
      <w:r w:rsidRPr="00BB23E4">
        <w:rPr>
          <w:rFonts w:eastAsia="Times New Roman" w:cs="Times New Roman"/>
          <w:szCs w:val="24"/>
        </w:rPr>
        <w:t>νών που υπάρχουν σε άλλες ευρωπαϊκές χώρες</w:t>
      </w:r>
      <w:r>
        <w:rPr>
          <w:rFonts w:eastAsia="Times New Roman" w:cs="Times New Roman"/>
          <w:szCs w:val="24"/>
        </w:rPr>
        <w:t>,</w:t>
      </w:r>
      <w:r w:rsidRPr="00BB23E4">
        <w:rPr>
          <w:rFonts w:eastAsia="Times New Roman" w:cs="Times New Roman"/>
          <w:szCs w:val="24"/>
        </w:rPr>
        <w:t xml:space="preserve"> ενώ διατηρήθηκαν </w:t>
      </w:r>
      <w:r w:rsidRPr="00BB23E4">
        <w:rPr>
          <w:rFonts w:eastAsia="Times New Roman" w:cs="Times New Roman"/>
          <w:szCs w:val="24"/>
        </w:rPr>
        <w:lastRenderedPageBreak/>
        <w:t>και πολλές περιπτώσεις με κριτήριο το αν η πράξη αντίκειται στα καθήκοντα ή αν τελείται κ</w:t>
      </w:r>
      <w:r>
        <w:rPr>
          <w:rFonts w:eastAsia="Times New Roman" w:cs="Times New Roman"/>
          <w:szCs w:val="24"/>
        </w:rPr>
        <w:t>ατ’</w:t>
      </w:r>
      <w:r w:rsidRPr="00BB23E4">
        <w:rPr>
          <w:rFonts w:eastAsia="Times New Roman" w:cs="Times New Roman"/>
          <w:szCs w:val="24"/>
        </w:rPr>
        <w:t xml:space="preserve"> επάγγελμα ως κακουργήματα</w:t>
      </w:r>
      <w:r>
        <w:rPr>
          <w:rFonts w:eastAsia="Times New Roman" w:cs="Times New Roman"/>
          <w:szCs w:val="24"/>
        </w:rPr>
        <w:t>.</w:t>
      </w:r>
    </w:p>
    <w:p w14:paraId="38B9DDD3"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Τονίζεται ότι το έγκλημα της νομιμοποίησης εσόδω</w:t>
      </w:r>
      <w:r>
        <w:rPr>
          <w:rFonts w:eastAsia="Times New Roman" w:cs="Times New Roman"/>
          <w:szCs w:val="24"/>
        </w:rPr>
        <w:t>ν από εγκληματική δραστηριό</w:t>
      </w:r>
      <w:r>
        <w:rPr>
          <w:rFonts w:eastAsia="Times New Roman" w:cs="Times New Roman"/>
          <w:szCs w:val="24"/>
        </w:rPr>
        <w:t>τητα, αυτό</w:t>
      </w:r>
      <w:r w:rsidRPr="00BB23E4">
        <w:rPr>
          <w:rFonts w:eastAsia="Times New Roman" w:cs="Times New Roman"/>
          <w:szCs w:val="24"/>
        </w:rPr>
        <w:t xml:space="preserve"> που λέγεται αλλιώς </w:t>
      </w:r>
      <w:r>
        <w:rPr>
          <w:rFonts w:eastAsia="Times New Roman" w:cs="Times New Roman"/>
          <w:szCs w:val="24"/>
        </w:rPr>
        <w:t xml:space="preserve">«ξέπλυμα», </w:t>
      </w:r>
      <w:r w:rsidRPr="00BB23E4">
        <w:rPr>
          <w:rFonts w:eastAsia="Times New Roman" w:cs="Times New Roman"/>
          <w:szCs w:val="24"/>
        </w:rPr>
        <w:t>προϋποθέτει με την ύπαρξη βασ</w:t>
      </w:r>
      <w:r>
        <w:rPr>
          <w:rFonts w:eastAsia="Times New Roman" w:cs="Times New Roman"/>
          <w:szCs w:val="24"/>
        </w:rPr>
        <w:t>ι</w:t>
      </w:r>
      <w:r w:rsidRPr="00BB23E4">
        <w:rPr>
          <w:rFonts w:eastAsia="Times New Roman" w:cs="Times New Roman"/>
          <w:szCs w:val="24"/>
        </w:rPr>
        <w:t>κού εγκλήματος από το οποίο προέρχονται παράνομ</w:t>
      </w:r>
      <w:r>
        <w:rPr>
          <w:rFonts w:eastAsia="Times New Roman" w:cs="Times New Roman"/>
          <w:szCs w:val="24"/>
        </w:rPr>
        <w:t>α</w:t>
      </w:r>
      <w:r w:rsidRPr="00BB23E4">
        <w:rPr>
          <w:rFonts w:eastAsia="Times New Roman" w:cs="Times New Roman"/>
          <w:szCs w:val="24"/>
        </w:rPr>
        <w:t xml:space="preserve"> έσοδ</w:t>
      </w:r>
      <w:r>
        <w:rPr>
          <w:rFonts w:eastAsia="Times New Roman" w:cs="Times New Roman"/>
          <w:szCs w:val="24"/>
        </w:rPr>
        <w:t>α,</w:t>
      </w:r>
      <w:r w:rsidRPr="00BB23E4">
        <w:rPr>
          <w:rFonts w:eastAsia="Times New Roman" w:cs="Times New Roman"/>
          <w:szCs w:val="24"/>
        </w:rPr>
        <w:t xml:space="preserve"> αλλά μπορεί να οδηγήσει σε ποινή </w:t>
      </w:r>
      <w:r>
        <w:rPr>
          <w:rFonts w:eastAsia="Times New Roman" w:cs="Times New Roman"/>
          <w:szCs w:val="24"/>
        </w:rPr>
        <w:t>ακόμη κ</w:t>
      </w:r>
      <w:r w:rsidRPr="00BB23E4">
        <w:rPr>
          <w:rFonts w:eastAsia="Times New Roman" w:cs="Times New Roman"/>
          <w:szCs w:val="24"/>
        </w:rPr>
        <w:t>ι αν αυτό έχει παραγραφεί</w:t>
      </w:r>
      <w:r>
        <w:rPr>
          <w:rFonts w:eastAsia="Times New Roman" w:cs="Times New Roman"/>
          <w:szCs w:val="24"/>
        </w:rPr>
        <w:t>.</w:t>
      </w:r>
      <w:r w:rsidRPr="00BB23E4">
        <w:rPr>
          <w:rFonts w:eastAsia="Times New Roman" w:cs="Times New Roman"/>
          <w:szCs w:val="24"/>
        </w:rPr>
        <w:t xml:space="preserve"> </w:t>
      </w:r>
    </w:p>
    <w:p w14:paraId="38B9DDD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Εδώ αξίζει να καταγραφεί </w:t>
      </w:r>
      <w:r w:rsidRPr="00BB23E4">
        <w:rPr>
          <w:rFonts w:eastAsia="Times New Roman" w:cs="Times New Roman"/>
          <w:szCs w:val="24"/>
        </w:rPr>
        <w:t>στα Πρακτικά</w:t>
      </w:r>
      <w:r>
        <w:rPr>
          <w:rFonts w:eastAsia="Times New Roman" w:cs="Times New Roman"/>
          <w:szCs w:val="24"/>
        </w:rPr>
        <w:t>,</w:t>
      </w:r>
      <w:r w:rsidRPr="00BB23E4">
        <w:rPr>
          <w:rFonts w:eastAsia="Times New Roman" w:cs="Times New Roman"/>
          <w:szCs w:val="24"/>
        </w:rPr>
        <w:t xml:space="preserve"> προκειμένου να μπορεί </w:t>
      </w:r>
      <w:r w:rsidRPr="00BB23E4">
        <w:rPr>
          <w:rFonts w:eastAsia="Times New Roman" w:cs="Times New Roman"/>
          <w:szCs w:val="24"/>
        </w:rPr>
        <w:t xml:space="preserve">να λειτουργήσει </w:t>
      </w:r>
      <w:r>
        <w:rPr>
          <w:rFonts w:eastAsia="Times New Roman" w:cs="Times New Roman"/>
          <w:szCs w:val="24"/>
        </w:rPr>
        <w:t xml:space="preserve">ερμηνευτικά </w:t>
      </w:r>
      <w:r w:rsidRPr="00BB23E4">
        <w:rPr>
          <w:rFonts w:eastAsia="Times New Roman" w:cs="Times New Roman"/>
          <w:szCs w:val="24"/>
        </w:rPr>
        <w:t xml:space="preserve">προς τα </w:t>
      </w:r>
      <w:r>
        <w:rPr>
          <w:rFonts w:eastAsia="Times New Roman" w:cs="Times New Roman"/>
          <w:szCs w:val="24"/>
        </w:rPr>
        <w:t>δ</w:t>
      </w:r>
      <w:r w:rsidRPr="00BB23E4">
        <w:rPr>
          <w:rFonts w:eastAsia="Times New Roman" w:cs="Times New Roman"/>
          <w:szCs w:val="24"/>
        </w:rPr>
        <w:t xml:space="preserve">ικαστήρια και τους </w:t>
      </w:r>
      <w:r>
        <w:rPr>
          <w:rFonts w:eastAsia="Times New Roman" w:cs="Times New Roman"/>
          <w:szCs w:val="24"/>
        </w:rPr>
        <w:t>δικηγόρους σ</w:t>
      </w:r>
      <w:r w:rsidRPr="00BB23E4">
        <w:rPr>
          <w:rFonts w:eastAsia="Times New Roman" w:cs="Times New Roman"/>
          <w:szCs w:val="24"/>
        </w:rPr>
        <w:t>τις υποθέσεις οι οποίες θα κριθούν</w:t>
      </w:r>
      <w:r>
        <w:rPr>
          <w:rFonts w:eastAsia="Times New Roman" w:cs="Times New Roman"/>
          <w:szCs w:val="24"/>
        </w:rPr>
        <w:t>, η αναφορά ότι</w:t>
      </w:r>
      <w:r w:rsidRPr="00BB23E4">
        <w:rPr>
          <w:rFonts w:eastAsia="Times New Roman" w:cs="Times New Roman"/>
          <w:szCs w:val="24"/>
        </w:rPr>
        <w:t xml:space="preserve"> στο</w:t>
      </w:r>
      <w:r>
        <w:rPr>
          <w:rFonts w:eastAsia="Times New Roman" w:cs="Times New Roman"/>
          <w:szCs w:val="24"/>
        </w:rPr>
        <w:t>ν</w:t>
      </w:r>
      <w:r w:rsidRPr="00BB23E4">
        <w:rPr>
          <w:rFonts w:eastAsia="Times New Roman" w:cs="Times New Roman"/>
          <w:szCs w:val="24"/>
        </w:rPr>
        <w:t xml:space="preserve"> </w:t>
      </w:r>
      <w:r>
        <w:rPr>
          <w:rFonts w:eastAsia="Times New Roman" w:cs="Times New Roman"/>
          <w:szCs w:val="24"/>
        </w:rPr>
        <w:t>ν</w:t>
      </w:r>
      <w:r w:rsidRPr="00BB23E4">
        <w:rPr>
          <w:rFonts w:eastAsia="Times New Roman" w:cs="Times New Roman"/>
          <w:szCs w:val="24"/>
        </w:rPr>
        <w:t>έο Ποινικό Κώδικα όλες οι μορφές δωροδοκίας ή ευρύτερα διαφθοράς αντιμετωπίζονται σύμφωνα με τα πρότυπα και τις υποχρεώσεις που έχει</w:t>
      </w:r>
      <w:r w:rsidRPr="00BB23E4">
        <w:rPr>
          <w:rFonts w:eastAsia="Times New Roman" w:cs="Times New Roman"/>
          <w:szCs w:val="24"/>
        </w:rPr>
        <w:t xml:space="preserve"> αναλάβει η Ελλάδα</w:t>
      </w:r>
      <w:r>
        <w:rPr>
          <w:rFonts w:eastAsia="Times New Roman" w:cs="Times New Roman"/>
          <w:szCs w:val="24"/>
        </w:rPr>
        <w:t>.</w:t>
      </w:r>
      <w:r w:rsidRPr="00BB23E4">
        <w:rPr>
          <w:rFonts w:eastAsia="Times New Roman" w:cs="Times New Roman"/>
          <w:szCs w:val="24"/>
        </w:rPr>
        <w:t xml:space="preserve"> </w:t>
      </w:r>
    </w:p>
    <w:p w14:paraId="38B9DDD5"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Πρέπει να ξεκαθαρίσουμε ότι οι σχετικές διατάξεις διαρθρώνονται συστηματικά στα αντίστοιχα κεφάλαια του Ειδικού Μέρους</w:t>
      </w:r>
      <w:r>
        <w:rPr>
          <w:rFonts w:eastAsia="Times New Roman" w:cs="Times New Roman"/>
          <w:szCs w:val="24"/>
        </w:rPr>
        <w:t>.</w:t>
      </w:r>
      <w:r w:rsidRPr="00BB23E4">
        <w:rPr>
          <w:rFonts w:eastAsia="Times New Roman" w:cs="Times New Roman"/>
          <w:szCs w:val="24"/>
        </w:rPr>
        <w:t xml:space="preserve"> Οι απειλούμενες ποινές κλιμακώνονται αναλόγως προς την απαξία της εκάστοτε συμπεριφοράς</w:t>
      </w:r>
      <w:r>
        <w:rPr>
          <w:rFonts w:eastAsia="Times New Roman" w:cs="Times New Roman"/>
          <w:szCs w:val="24"/>
        </w:rPr>
        <w:t>,</w:t>
      </w:r>
      <w:r w:rsidRPr="00BB23E4">
        <w:rPr>
          <w:rFonts w:eastAsia="Times New Roman" w:cs="Times New Roman"/>
          <w:szCs w:val="24"/>
        </w:rPr>
        <w:t xml:space="preserve"> ώστε να είναι συγχρό</w:t>
      </w:r>
      <w:r w:rsidRPr="00BB23E4">
        <w:rPr>
          <w:rFonts w:eastAsia="Times New Roman" w:cs="Times New Roman"/>
          <w:szCs w:val="24"/>
        </w:rPr>
        <w:lastRenderedPageBreak/>
        <w:t>νως αν</w:t>
      </w:r>
      <w:r w:rsidRPr="00BB23E4">
        <w:rPr>
          <w:rFonts w:eastAsia="Times New Roman" w:cs="Times New Roman"/>
          <w:szCs w:val="24"/>
        </w:rPr>
        <w:t>αλογικές και αποτελεσματικές</w:t>
      </w:r>
      <w:r>
        <w:rPr>
          <w:rFonts w:eastAsia="Times New Roman" w:cs="Times New Roman"/>
          <w:szCs w:val="24"/>
        </w:rPr>
        <w:t>.</w:t>
      </w:r>
      <w:r w:rsidRPr="00BB23E4">
        <w:rPr>
          <w:rFonts w:eastAsia="Times New Roman" w:cs="Times New Roman"/>
          <w:szCs w:val="24"/>
        </w:rPr>
        <w:t xml:space="preserve"> Έτσι η δωροδοκία πολιτικών προσώπων</w:t>
      </w:r>
      <w:r>
        <w:rPr>
          <w:rFonts w:eastAsia="Times New Roman" w:cs="Times New Roman"/>
          <w:szCs w:val="24"/>
        </w:rPr>
        <w:t xml:space="preserve"> στα</w:t>
      </w:r>
      <w:r w:rsidRPr="00BB23E4">
        <w:rPr>
          <w:rFonts w:eastAsia="Times New Roman" w:cs="Times New Roman"/>
          <w:szCs w:val="24"/>
        </w:rPr>
        <w:t xml:space="preserve"> </w:t>
      </w:r>
      <w:r>
        <w:rPr>
          <w:rFonts w:eastAsia="Times New Roman" w:cs="Times New Roman"/>
          <w:szCs w:val="24"/>
        </w:rPr>
        <w:t>άρθρα 159 και 159Α,</w:t>
      </w:r>
      <w:r w:rsidRPr="00BB23E4">
        <w:rPr>
          <w:rFonts w:eastAsia="Times New Roman" w:cs="Times New Roman"/>
          <w:szCs w:val="24"/>
        </w:rPr>
        <w:t xml:space="preserve"> και δικαστών</w:t>
      </w:r>
      <w:r>
        <w:rPr>
          <w:rFonts w:eastAsia="Times New Roman" w:cs="Times New Roman"/>
          <w:szCs w:val="24"/>
        </w:rPr>
        <w:t xml:space="preserve"> στο άρθρο</w:t>
      </w:r>
      <w:r w:rsidRPr="00BB23E4">
        <w:rPr>
          <w:rFonts w:eastAsia="Times New Roman" w:cs="Times New Roman"/>
          <w:szCs w:val="24"/>
        </w:rPr>
        <w:t xml:space="preserve"> 237</w:t>
      </w:r>
      <w:r>
        <w:rPr>
          <w:rFonts w:eastAsia="Times New Roman" w:cs="Times New Roman"/>
          <w:szCs w:val="24"/>
        </w:rPr>
        <w:t xml:space="preserve">, </w:t>
      </w:r>
      <w:proofErr w:type="spellStart"/>
      <w:r>
        <w:rPr>
          <w:rFonts w:eastAsia="Times New Roman" w:cs="Times New Roman"/>
          <w:szCs w:val="24"/>
        </w:rPr>
        <w:t>διαπλάσσεται</w:t>
      </w:r>
      <w:proofErr w:type="spellEnd"/>
      <w:r>
        <w:rPr>
          <w:rFonts w:eastAsia="Times New Roman" w:cs="Times New Roman"/>
          <w:szCs w:val="24"/>
        </w:rPr>
        <w:t xml:space="preserve"> ως </w:t>
      </w:r>
      <w:r w:rsidRPr="00BB23E4">
        <w:rPr>
          <w:rFonts w:eastAsia="Times New Roman" w:cs="Times New Roman"/>
          <w:szCs w:val="24"/>
        </w:rPr>
        <w:t>κακούργ</w:t>
      </w:r>
      <w:r>
        <w:rPr>
          <w:rFonts w:eastAsia="Times New Roman" w:cs="Times New Roman"/>
          <w:szCs w:val="24"/>
        </w:rPr>
        <w:t>ημα σε αμφότερες τις μορφές, ε</w:t>
      </w:r>
      <w:r w:rsidRPr="00BB23E4">
        <w:rPr>
          <w:rFonts w:eastAsia="Times New Roman" w:cs="Times New Roman"/>
          <w:szCs w:val="24"/>
        </w:rPr>
        <w:t xml:space="preserve">νεργητική και </w:t>
      </w:r>
      <w:r>
        <w:rPr>
          <w:rFonts w:eastAsia="Times New Roman" w:cs="Times New Roman"/>
          <w:szCs w:val="24"/>
        </w:rPr>
        <w:t>π</w:t>
      </w:r>
      <w:r w:rsidRPr="00BB23E4">
        <w:rPr>
          <w:rFonts w:eastAsia="Times New Roman" w:cs="Times New Roman"/>
          <w:szCs w:val="24"/>
        </w:rPr>
        <w:t>αθητική δωροληψία υπαλλήλου</w:t>
      </w:r>
      <w:r>
        <w:rPr>
          <w:rFonts w:eastAsia="Times New Roman" w:cs="Times New Roman"/>
          <w:szCs w:val="24"/>
        </w:rPr>
        <w:t>, τ</w:t>
      </w:r>
      <w:r w:rsidRPr="00BB23E4">
        <w:rPr>
          <w:rFonts w:eastAsia="Times New Roman" w:cs="Times New Roman"/>
          <w:szCs w:val="24"/>
        </w:rPr>
        <w:t xml:space="preserve">ιμωρείται ως κακούργημα όταν ο </w:t>
      </w:r>
      <w:r>
        <w:rPr>
          <w:rFonts w:eastAsia="Times New Roman" w:cs="Times New Roman"/>
          <w:szCs w:val="24"/>
        </w:rPr>
        <w:t>δωροδοκού</w:t>
      </w:r>
      <w:r>
        <w:rPr>
          <w:rFonts w:eastAsia="Times New Roman" w:cs="Times New Roman"/>
          <w:szCs w:val="24"/>
        </w:rPr>
        <w:t>μενος παραβαίνει τα καθήκοντά του κ</w:t>
      </w:r>
      <w:r w:rsidRPr="00BB23E4">
        <w:rPr>
          <w:rFonts w:eastAsia="Times New Roman" w:cs="Times New Roman"/>
          <w:szCs w:val="24"/>
        </w:rPr>
        <w:t>αι ως πλημμέλημα όταν αυτός δωροδοκείται για να προβεί σε νόμιμες ενέργειες</w:t>
      </w:r>
      <w:r>
        <w:rPr>
          <w:rFonts w:eastAsia="Times New Roman" w:cs="Times New Roman"/>
          <w:szCs w:val="24"/>
        </w:rPr>
        <w:t>.</w:t>
      </w:r>
      <w:r w:rsidRPr="00BB23E4">
        <w:rPr>
          <w:rFonts w:eastAsia="Times New Roman" w:cs="Times New Roman"/>
          <w:szCs w:val="24"/>
        </w:rPr>
        <w:t xml:space="preserve"> </w:t>
      </w:r>
    </w:p>
    <w:p w14:paraId="38B9DDD6" w14:textId="77777777" w:rsidR="00200609" w:rsidRDefault="002F7F27">
      <w:pPr>
        <w:spacing w:line="600" w:lineRule="auto"/>
        <w:ind w:firstLine="720"/>
        <w:jc w:val="both"/>
        <w:rPr>
          <w:rFonts w:eastAsia="Times New Roman" w:cs="Times New Roman"/>
          <w:szCs w:val="24"/>
        </w:rPr>
      </w:pPr>
      <w:r w:rsidRPr="00BB23E4">
        <w:rPr>
          <w:rFonts w:eastAsia="Times New Roman" w:cs="Times New Roman"/>
          <w:szCs w:val="24"/>
        </w:rPr>
        <w:t>Αντίστοιχη διάκριση γίνεται και για το</w:t>
      </w:r>
      <w:r>
        <w:rPr>
          <w:rFonts w:eastAsia="Times New Roman" w:cs="Times New Roman"/>
          <w:szCs w:val="24"/>
        </w:rPr>
        <w:t>ν</w:t>
      </w:r>
      <w:r w:rsidRPr="00BB23E4">
        <w:rPr>
          <w:rFonts w:eastAsia="Times New Roman" w:cs="Times New Roman"/>
          <w:szCs w:val="24"/>
        </w:rPr>
        <w:t xml:space="preserve"> δράστη ενεργητικής δωροδοκίας υπαλλήλου αναλόγως του αν η πράξη του αφορά νόμιμες ή παράνομες ενέργειες</w:t>
      </w:r>
      <w:r w:rsidRPr="00BB23E4">
        <w:rPr>
          <w:rFonts w:eastAsia="Times New Roman" w:cs="Times New Roman"/>
          <w:szCs w:val="24"/>
        </w:rPr>
        <w:t xml:space="preserve"> του υπαλλήλου</w:t>
      </w:r>
      <w:r>
        <w:rPr>
          <w:rFonts w:eastAsia="Times New Roman" w:cs="Times New Roman"/>
          <w:szCs w:val="24"/>
        </w:rPr>
        <w:t>.</w:t>
      </w:r>
    </w:p>
    <w:p w14:paraId="38B9DDD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Πέραν της κλασικής δωροδοκίας, στον νέο</w:t>
      </w:r>
      <w:r w:rsidRPr="00BB23E4">
        <w:rPr>
          <w:rFonts w:eastAsia="Times New Roman" w:cs="Times New Roman"/>
          <w:szCs w:val="24"/>
        </w:rPr>
        <w:t xml:space="preserve"> </w:t>
      </w:r>
      <w:r>
        <w:rPr>
          <w:rFonts w:eastAsia="Times New Roman" w:cs="Times New Roman"/>
          <w:szCs w:val="24"/>
        </w:rPr>
        <w:t>κ</w:t>
      </w:r>
      <w:r w:rsidRPr="00BB23E4">
        <w:rPr>
          <w:rFonts w:eastAsia="Times New Roman" w:cs="Times New Roman"/>
          <w:szCs w:val="24"/>
        </w:rPr>
        <w:t xml:space="preserve">ώδικα </w:t>
      </w:r>
      <w:r>
        <w:rPr>
          <w:rFonts w:eastAsia="Times New Roman" w:cs="Times New Roman"/>
          <w:szCs w:val="24"/>
        </w:rPr>
        <w:t>τιμωρείται αυτοτελώς</w:t>
      </w:r>
      <w:r w:rsidRPr="00BB23E4">
        <w:rPr>
          <w:rFonts w:eastAsia="Times New Roman" w:cs="Times New Roman"/>
          <w:szCs w:val="24"/>
        </w:rPr>
        <w:t xml:space="preserve"> η εμπορία επιρροής</w:t>
      </w:r>
      <w:r>
        <w:rPr>
          <w:rFonts w:eastAsia="Times New Roman" w:cs="Times New Roman"/>
          <w:szCs w:val="24"/>
        </w:rPr>
        <w:t>,</w:t>
      </w:r>
      <w:r w:rsidRPr="00BB23E4">
        <w:rPr>
          <w:rFonts w:eastAsia="Times New Roman" w:cs="Times New Roman"/>
          <w:szCs w:val="24"/>
        </w:rPr>
        <w:t xml:space="preserve"> αλλά και η δωροδοκία στον ιδιωτικό τομέα</w:t>
      </w:r>
      <w:r>
        <w:rPr>
          <w:rFonts w:eastAsia="Times New Roman" w:cs="Times New Roman"/>
          <w:szCs w:val="24"/>
        </w:rPr>
        <w:t>,</w:t>
      </w:r>
      <w:r w:rsidRPr="00BB23E4">
        <w:rPr>
          <w:rFonts w:eastAsia="Times New Roman" w:cs="Times New Roman"/>
          <w:szCs w:val="24"/>
        </w:rPr>
        <w:t xml:space="preserve"> η οποία στεγάζεται στο άρθρο </w:t>
      </w:r>
      <w:r>
        <w:rPr>
          <w:rFonts w:eastAsia="Times New Roman" w:cs="Times New Roman"/>
          <w:szCs w:val="24"/>
        </w:rPr>
        <w:t>3</w:t>
      </w:r>
      <w:r w:rsidRPr="00BB23E4">
        <w:rPr>
          <w:rFonts w:eastAsia="Times New Roman" w:cs="Times New Roman"/>
          <w:szCs w:val="24"/>
        </w:rPr>
        <w:t>96</w:t>
      </w:r>
      <w:r>
        <w:rPr>
          <w:rFonts w:eastAsia="Times New Roman" w:cs="Times New Roman"/>
          <w:szCs w:val="24"/>
        </w:rPr>
        <w:t>.</w:t>
      </w:r>
      <w:r w:rsidRPr="00BB23E4">
        <w:rPr>
          <w:rFonts w:eastAsia="Times New Roman" w:cs="Times New Roman"/>
          <w:szCs w:val="24"/>
        </w:rPr>
        <w:t xml:space="preserve"> Ακόμη</w:t>
      </w:r>
      <w:r>
        <w:rPr>
          <w:rFonts w:eastAsia="Times New Roman" w:cs="Times New Roman"/>
          <w:szCs w:val="24"/>
        </w:rPr>
        <w:t>,</w:t>
      </w:r>
      <w:r w:rsidRPr="00BB23E4">
        <w:rPr>
          <w:rFonts w:eastAsia="Times New Roman" w:cs="Times New Roman"/>
          <w:szCs w:val="24"/>
        </w:rPr>
        <w:t xml:space="preserve"> οι</w:t>
      </w:r>
      <w:r>
        <w:rPr>
          <w:rFonts w:eastAsia="Times New Roman" w:cs="Times New Roman"/>
          <w:szCs w:val="24"/>
        </w:rPr>
        <w:t xml:space="preserve"> σχετικές με τη διαφθορά διατάξεις</w:t>
      </w:r>
      <w:r w:rsidRPr="00BB23E4">
        <w:rPr>
          <w:rFonts w:eastAsia="Times New Roman" w:cs="Times New Roman"/>
          <w:szCs w:val="24"/>
        </w:rPr>
        <w:t xml:space="preserve"> συμπληρώνονται στο</w:t>
      </w:r>
      <w:r>
        <w:rPr>
          <w:rFonts w:eastAsia="Times New Roman" w:cs="Times New Roman"/>
          <w:szCs w:val="24"/>
        </w:rPr>
        <w:t>ν</w:t>
      </w:r>
      <w:r w:rsidRPr="00BB23E4">
        <w:rPr>
          <w:rFonts w:eastAsia="Times New Roman" w:cs="Times New Roman"/>
          <w:szCs w:val="24"/>
        </w:rPr>
        <w:t xml:space="preserve"> νέο </w:t>
      </w:r>
      <w:r>
        <w:rPr>
          <w:rFonts w:eastAsia="Times New Roman" w:cs="Times New Roman"/>
          <w:szCs w:val="24"/>
        </w:rPr>
        <w:t>κ</w:t>
      </w:r>
      <w:r w:rsidRPr="00BB23E4">
        <w:rPr>
          <w:rFonts w:eastAsia="Times New Roman" w:cs="Times New Roman"/>
          <w:szCs w:val="24"/>
        </w:rPr>
        <w:t xml:space="preserve">ώδικα </w:t>
      </w:r>
      <w:r>
        <w:rPr>
          <w:rFonts w:eastAsia="Times New Roman" w:cs="Times New Roman"/>
          <w:szCs w:val="24"/>
        </w:rPr>
        <w:t>α</w:t>
      </w:r>
      <w:r w:rsidRPr="00BB23E4">
        <w:rPr>
          <w:rFonts w:eastAsia="Times New Roman" w:cs="Times New Roman"/>
          <w:szCs w:val="24"/>
        </w:rPr>
        <w:t xml:space="preserve">πό </w:t>
      </w:r>
      <w:r>
        <w:rPr>
          <w:rFonts w:eastAsia="Times New Roman" w:cs="Times New Roman"/>
          <w:szCs w:val="24"/>
        </w:rPr>
        <w:t xml:space="preserve">ευρύ κατάλογο μέτρων επιείκειας, </w:t>
      </w:r>
      <w:r w:rsidRPr="00BB23E4">
        <w:rPr>
          <w:rFonts w:eastAsia="Times New Roman" w:cs="Times New Roman"/>
          <w:szCs w:val="24"/>
        </w:rPr>
        <w:t>με τα οποία παρέχον</w:t>
      </w:r>
      <w:r>
        <w:rPr>
          <w:rFonts w:eastAsia="Times New Roman" w:cs="Times New Roman"/>
          <w:szCs w:val="24"/>
        </w:rPr>
        <w:t>ται ισχυρά κίνητρα και προστασία</w:t>
      </w:r>
      <w:r w:rsidRPr="00BB23E4">
        <w:rPr>
          <w:rFonts w:eastAsia="Times New Roman" w:cs="Times New Roman"/>
          <w:szCs w:val="24"/>
        </w:rPr>
        <w:t xml:space="preserve"> σε όσους αποκαλύπτουν τις πρακτικές διαφθοράς</w:t>
      </w:r>
      <w:r>
        <w:rPr>
          <w:rFonts w:eastAsia="Times New Roman" w:cs="Times New Roman"/>
          <w:szCs w:val="24"/>
        </w:rPr>
        <w:t>.</w:t>
      </w:r>
      <w:r w:rsidRPr="00F45328">
        <w:rPr>
          <w:rFonts w:eastAsia="Times New Roman" w:cs="Times New Roman"/>
          <w:szCs w:val="24"/>
        </w:rPr>
        <w:t xml:space="preserve"> </w:t>
      </w:r>
    </w:p>
    <w:p w14:paraId="38B9DDD8"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Η ένταξη σ</w:t>
      </w:r>
      <w:r w:rsidRPr="008931E6">
        <w:rPr>
          <w:rFonts w:eastAsia="Times New Roman"/>
          <w:color w:val="000000" w:themeColor="text1"/>
          <w:szCs w:val="24"/>
        </w:rPr>
        <w:t>το</w:t>
      </w:r>
      <w:r>
        <w:rPr>
          <w:rFonts w:eastAsia="Times New Roman"/>
          <w:color w:val="000000" w:themeColor="text1"/>
          <w:szCs w:val="24"/>
        </w:rPr>
        <w:t>ν</w:t>
      </w:r>
      <w:r w:rsidRPr="008931E6">
        <w:rPr>
          <w:rFonts w:eastAsia="Times New Roman"/>
          <w:color w:val="000000" w:themeColor="text1"/>
          <w:szCs w:val="24"/>
        </w:rPr>
        <w:t xml:space="preserve"> 1608 έχει </w:t>
      </w:r>
      <w:r>
        <w:rPr>
          <w:rFonts w:eastAsia="Times New Roman"/>
          <w:color w:val="000000" w:themeColor="text1"/>
          <w:szCs w:val="24"/>
        </w:rPr>
        <w:t xml:space="preserve">επικριθεί δικαίως ως </w:t>
      </w:r>
      <w:r w:rsidRPr="008931E6">
        <w:rPr>
          <w:rFonts w:eastAsia="Times New Roman"/>
          <w:color w:val="000000" w:themeColor="text1"/>
          <w:szCs w:val="24"/>
        </w:rPr>
        <w:t xml:space="preserve">συστηματική και δογματικά άστοχη και έχει προκαλέσει πλήθος </w:t>
      </w:r>
      <w:r>
        <w:rPr>
          <w:rFonts w:eastAsia="Times New Roman"/>
          <w:color w:val="000000" w:themeColor="text1"/>
          <w:szCs w:val="24"/>
        </w:rPr>
        <w:t xml:space="preserve">ερμηνευτικών </w:t>
      </w:r>
      <w:r w:rsidRPr="008931E6">
        <w:rPr>
          <w:rFonts w:eastAsia="Times New Roman"/>
          <w:color w:val="000000" w:themeColor="text1"/>
          <w:szCs w:val="24"/>
        </w:rPr>
        <w:t>προβλημάτων στη δικαστηριακή πρακτική</w:t>
      </w:r>
      <w:r>
        <w:rPr>
          <w:rFonts w:eastAsia="Times New Roman"/>
          <w:color w:val="000000" w:themeColor="text1"/>
          <w:szCs w:val="24"/>
        </w:rPr>
        <w:t xml:space="preserve">. Ζημία στην περιουσία του δημοσίου </w:t>
      </w:r>
      <w:r w:rsidRPr="008931E6">
        <w:rPr>
          <w:rFonts w:eastAsia="Times New Roman"/>
          <w:color w:val="000000" w:themeColor="text1"/>
          <w:szCs w:val="24"/>
        </w:rPr>
        <w:t xml:space="preserve">μπορεί να </w:t>
      </w:r>
      <w:r>
        <w:rPr>
          <w:rFonts w:eastAsia="Times New Roman"/>
          <w:color w:val="000000" w:themeColor="text1"/>
          <w:szCs w:val="24"/>
        </w:rPr>
        <w:t xml:space="preserve">επέλθει </w:t>
      </w:r>
      <w:r w:rsidRPr="008931E6">
        <w:rPr>
          <w:rFonts w:eastAsia="Times New Roman"/>
          <w:color w:val="000000" w:themeColor="text1"/>
          <w:szCs w:val="24"/>
        </w:rPr>
        <w:t>μόνο από τις τυχόν παράνομες υπηρεσιακές ενέργειες</w:t>
      </w:r>
      <w:r>
        <w:rPr>
          <w:rFonts w:eastAsia="Times New Roman"/>
          <w:color w:val="000000" w:themeColor="text1"/>
          <w:szCs w:val="24"/>
        </w:rPr>
        <w:t>,</w:t>
      </w:r>
      <w:r w:rsidRPr="008931E6">
        <w:rPr>
          <w:rFonts w:eastAsia="Times New Roman"/>
          <w:color w:val="000000" w:themeColor="text1"/>
          <w:szCs w:val="24"/>
        </w:rPr>
        <w:t xml:space="preserve"> στην οποία θα προβ</w:t>
      </w:r>
      <w:r>
        <w:rPr>
          <w:rFonts w:eastAsia="Times New Roman"/>
          <w:color w:val="000000" w:themeColor="text1"/>
          <w:szCs w:val="24"/>
        </w:rPr>
        <w:t xml:space="preserve">εί ο </w:t>
      </w:r>
      <w:r w:rsidRPr="008931E6">
        <w:rPr>
          <w:rFonts w:eastAsia="Times New Roman"/>
          <w:color w:val="000000" w:themeColor="text1"/>
          <w:szCs w:val="24"/>
        </w:rPr>
        <w:t>δ</w:t>
      </w:r>
      <w:r>
        <w:rPr>
          <w:rFonts w:eastAsia="Times New Roman"/>
          <w:color w:val="000000" w:themeColor="text1"/>
          <w:szCs w:val="24"/>
        </w:rPr>
        <w:t>ωροδο</w:t>
      </w:r>
      <w:r w:rsidRPr="008931E6">
        <w:rPr>
          <w:rFonts w:eastAsia="Times New Roman"/>
          <w:color w:val="000000" w:themeColor="text1"/>
          <w:szCs w:val="24"/>
        </w:rPr>
        <w:t>κούμενος και</w:t>
      </w:r>
      <w:r>
        <w:rPr>
          <w:rFonts w:eastAsia="Times New Roman"/>
          <w:color w:val="000000" w:themeColor="text1"/>
          <w:szCs w:val="24"/>
        </w:rPr>
        <w:t>,</w:t>
      </w:r>
      <w:r w:rsidRPr="008931E6">
        <w:rPr>
          <w:rFonts w:eastAsia="Times New Roman"/>
          <w:color w:val="000000" w:themeColor="text1"/>
          <w:szCs w:val="24"/>
        </w:rPr>
        <w:t xml:space="preserve"> βέβαια</w:t>
      </w:r>
      <w:r>
        <w:rPr>
          <w:rFonts w:eastAsia="Times New Roman"/>
          <w:color w:val="000000" w:themeColor="text1"/>
          <w:szCs w:val="24"/>
        </w:rPr>
        <w:t>, οι τελευταίες θ</w:t>
      </w:r>
      <w:r w:rsidRPr="008931E6">
        <w:rPr>
          <w:rFonts w:eastAsia="Times New Roman"/>
          <w:color w:val="000000" w:themeColor="text1"/>
          <w:szCs w:val="24"/>
        </w:rPr>
        <w:t>α συνιστούν άλλες αυτοτελ</w:t>
      </w:r>
      <w:r>
        <w:rPr>
          <w:rFonts w:eastAsia="Times New Roman"/>
          <w:color w:val="000000" w:themeColor="text1"/>
          <w:szCs w:val="24"/>
        </w:rPr>
        <w:t>εί</w:t>
      </w:r>
      <w:r w:rsidRPr="008931E6">
        <w:rPr>
          <w:rFonts w:eastAsia="Times New Roman"/>
          <w:color w:val="000000" w:themeColor="text1"/>
          <w:szCs w:val="24"/>
        </w:rPr>
        <w:t>ς αξιόποινες πράξεις</w:t>
      </w:r>
      <w:r>
        <w:rPr>
          <w:rFonts w:eastAsia="Times New Roman"/>
          <w:color w:val="000000" w:themeColor="text1"/>
          <w:szCs w:val="24"/>
        </w:rPr>
        <w:t>,</w:t>
      </w:r>
      <w:r w:rsidRPr="008931E6">
        <w:rPr>
          <w:rFonts w:eastAsia="Times New Roman"/>
          <w:color w:val="000000" w:themeColor="text1"/>
          <w:szCs w:val="24"/>
        </w:rPr>
        <w:t xml:space="preserve"> όπως απιστία</w:t>
      </w:r>
      <w:r>
        <w:rPr>
          <w:rFonts w:eastAsia="Times New Roman"/>
          <w:color w:val="000000" w:themeColor="text1"/>
          <w:szCs w:val="24"/>
        </w:rPr>
        <w:t>,</w:t>
      </w:r>
      <w:r w:rsidRPr="008931E6">
        <w:rPr>
          <w:rFonts w:eastAsia="Times New Roman"/>
          <w:color w:val="000000" w:themeColor="text1"/>
          <w:szCs w:val="24"/>
        </w:rPr>
        <w:t xml:space="preserve"> απάτη</w:t>
      </w:r>
      <w:r>
        <w:rPr>
          <w:rFonts w:eastAsia="Times New Roman"/>
          <w:color w:val="000000" w:themeColor="text1"/>
          <w:szCs w:val="24"/>
        </w:rPr>
        <w:t>,</w:t>
      </w:r>
      <w:r w:rsidRPr="008931E6">
        <w:rPr>
          <w:rFonts w:eastAsia="Times New Roman"/>
          <w:color w:val="000000" w:themeColor="text1"/>
          <w:szCs w:val="24"/>
        </w:rPr>
        <w:t xml:space="preserve"> ψευδής βεβαίωση και πλαστογραφία</w:t>
      </w:r>
      <w:r>
        <w:rPr>
          <w:rFonts w:eastAsia="Times New Roman"/>
          <w:color w:val="000000" w:themeColor="text1"/>
          <w:szCs w:val="24"/>
        </w:rPr>
        <w:t>,</w:t>
      </w:r>
      <w:r w:rsidRPr="008931E6">
        <w:rPr>
          <w:rFonts w:eastAsia="Times New Roman"/>
          <w:color w:val="000000" w:themeColor="text1"/>
          <w:szCs w:val="24"/>
        </w:rPr>
        <w:t xml:space="preserve"> οι οποίες τιμωρούνται ως κακουργήματα στον </w:t>
      </w:r>
      <w:r>
        <w:rPr>
          <w:rFonts w:eastAsia="Times New Roman"/>
          <w:color w:val="000000" w:themeColor="text1"/>
          <w:szCs w:val="24"/>
        </w:rPr>
        <w:t xml:space="preserve">νέο </w:t>
      </w:r>
      <w:r>
        <w:rPr>
          <w:rFonts w:eastAsia="Times New Roman"/>
          <w:color w:val="000000" w:themeColor="text1"/>
          <w:szCs w:val="24"/>
        </w:rPr>
        <w:t>κ</w:t>
      </w:r>
      <w:r w:rsidRPr="008931E6">
        <w:rPr>
          <w:rFonts w:eastAsia="Times New Roman"/>
          <w:color w:val="000000" w:themeColor="text1"/>
          <w:szCs w:val="24"/>
        </w:rPr>
        <w:t>ώδικα</w:t>
      </w:r>
      <w:r>
        <w:rPr>
          <w:rFonts w:eastAsia="Times New Roman"/>
          <w:color w:val="000000" w:themeColor="text1"/>
          <w:szCs w:val="24"/>
        </w:rPr>
        <w:t>,</w:t>
      </w:r>
      <w:r w:rsidRPr="008931E6">
        <w:rPr>
          <w:rFonts w:eastAsia="Times New Roman"/>
          <w:color w:val="000000" w:themeColor="text1"/>
          <w:szCs w:val="24"/>
        </w:rPr>
        <w:t xml:space="preserve"> αν το όφελος υπερβαίνει τις 120.000 ευρώ</w:t>
      </w:r>
      <w:r>
        <w:rPr>
          <w:rFonts w:eastAsia="Times New Roman"/>
          <w:color w:val="000000" w:themeColor="text1"/>
          <w:szCs w:val="24"/>
        </w:rPr>
        <w:t>.</w:t>
      </w:r>
    </w:p>
    <w:p w14:paraId="38B9DDD9"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Υπουργού)</w:t>
      </w:r>
    </w:p>
    <w:p w14:paraId="38B9DDDA"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Κύριε Π</w:t>
      </w:r>
      <w:r w:rsidRPr="008931E6">
        <w:rPr>
          <w:rFonts w:eastAsia="Times New Roman"/>
          <w:color w:val="000000" w:themeColor="text1"/>
          <w:szCs w:val="24"/>
        </w:rPr>
        <w:t>ρόεδρε</w:t>
      </w:r>
      <w:r>
        <w:rPr>
          <w:rFonts w:eastAsia="Times New Roman"/>
          <w:color w:val="000000" w:themeColor="text1"/>
          <w:szCs w:val="24"/>
        </w:rPr>
        <w:t>, ε</w:t>
      </w:r>
      <w:r w:rsidRPr="008931E6">
        <w:rPr>
          <w:rFonts w:eastAsia="Times New Roman"/>
          <w:color w:val="000000" w:themeColor="text1"/>
          <w:szCs w:val="24"/>
        </w:rPr>
        <w:t>πε</w:t>
      </w:r>
      <w:r w:rsidRPr="008931E6">
        <w:rPr>
          <w:rFonts w:eastAsia="Times New Roman"/>
          <w:color w:val="000000" w:themeColor="text1"/>
          <w:szCs w:val="24"/>
        </w:rPr>
        <w:t>ιδή έχουμε δύο σχέδια</w:t>
      </w:r>
      <w:r>
        <w:rPr>
          <w:rFonts w:eastAsia="Times New Roman"/>
          <w:color w:val="000000" w:themeColor="text1"/>
          <w:szCs w:val="24"/>
        </w:rPr>
        <w:t xml:space="preserve"> και</w:t>
      </w:r>
      <w:r w:rsidRPr="008931E6">
        <w:rPr>
          <w:rFonts w:eastAsia="Times New Roman"/>
          <w:color w:val="000000" w:themeColor="text1"/>
          <w:szCs w:val="24"/>
        </w:rPr>
        <w:t xml:space="preserve"> επειδή δεν τοποθετήθηκα στην αρχή</w:t>
      </w:r>
      <w:r>
        <w:rPr>
          <w:rFonts w:eastAsia="Times New Roman"/>
          <w:color w:val="000000" w:themeColor="text1"/>
          <w:szCs w:val="24"/>
        </w:rPr>
        <w:t>,</w:t>
      </w:r>
      <w:r w:rsidRPr="008931E6">
        <w:rPr>
          <w:rFonts w:eastAsia="Times New Roman"/>
          <w:color w:val="000000" w:themeColor="text1"/>
          <w:szCs w:val="24"/>
        </w:rPr>
        <w:t xml:space="preserve"> παρά μόνο </w:t>
      </w:r>
      <w:r>
        <w:rPr>
          <w:rFonts w:eastAsia="Times New Roman"/>
          <w:color w:val="000000" w:themeColor="text1"/>
          <w:szCs w:val="24"/>
        </w:rPr>
        <w:t xml:space="preserve">επί του </w:t>
      </w:r>
      <w:r w:rsidRPr="008931E6">
        <w:rPr>
          <w:rFonts w:eastAsia="Times New Roman"/>
          <w:color w:val="000000" w:themeColor="text1"/>
          <w:szCs w:val="24"/>
        </w:rPr>
        <w:t>διαδικασ</w:t>
      </w:r>
      <w:r>
        <w:rPr>
          <w:rFonts w:eastAsia="Times New Roman"/>
          <w:color w:val="000000" w:themeColor="text1"/>
          <w:szCs w:val="24"/>
        </w:rPr>
        <w:t xml:space="preserve">τικού, </w:t>
      </w:r>
      <w:r w:rsidRPr="008931E6">
        <w:rPr>
          <w:rFonts w:eastAsia="Times New Roman"/>
          <w:color w:val="000000" w:themeColor="text1"/>
          <w:szCs w:val="24"/>
        </w:rPr>
        <w:t xml:space="preserve">θα χρειαστώ </w:t>
      </w:r>
      <w:r>
        <w:rPr>
          <w:rFonts w:eastAsia="Times New Roman"/>
          <w:color w:val="000000" w:themeColor="text1"/>
          <w:szCs w:val="24"/>
        </w:rPr>
        <w:t>αρκετό χρόνο.</w:t>
      </w:r>
    </w:p>
    <w:p w14:paraId="38B9DDDB" w14:textId="77777777" w:rsidR="00200609" w:rsidRDefault="002F7F27">
      <w:pPr>
        <w:spacing w:line="600" w:lineRule="auto"/>
        <w:ind w:firstLine="720"/>
        <w:jc w:val="both"/>
        <w:rPr>
          <w:rFonts w:eastAsia="Times New Roman"/>
          <w:color w:val="000000" w:themeColor="text1"/>
          <w:szCs w:val="24"/>
        </w:rPr>
      </w:pPr>
      <w:r w:rsidRPr="00F46D77">
        <w:rPr>
          <w:rFonts w:eastAsia="Times New Roman"/>
          <w:b/>
          <w:color w:val="000000" w:themeColor="text1"/>
          <w:szCs w:val="24"/>
        </w:rPr>
        <w:t>ΠΡΟΕΔΡΕΥΩΝ (Γεώργιος Βαρεμένος):</w:t>
      </w:r>
      <w:r>
        <w:rPr>
          <w:rFonts w:eastAsia="Times New Roman"/>
          <w:color w:val="000000" w:themeColor="text1"/>
          <w:szCs w:val="24"/>
        </w:rPr>
        <w:t xml:space="preserve"> Παρακαλώ, κύριε Υπουργέ.</w:t>
      </w:r>
    </w:p>
    <w:p w14:paraId="38B9DDDC" w14:textId="77777777" w:rsidR="00200609" w:rsidRDefault="002F7F27">
      <w:pPr>
        <w:spacing w:line="600" w:lineRule="auto"/>
        <w:ind w:firstLine="720"/>
        <w:jc w:val="both"/>
        <w:rPr>
          <w:rFonts w:eastAsia="Times New Roman"/>
          <w:color w:val="000000" w:themeColor="text1"/>
          <w:szCs w:val="24"/>
        </w:rPr>
      </w:pPr>
      <w:r w:rsidRPr="00F46D77">
        <w:rPr>
          <w:rFonts w:eastAsia="Times New Roman"/>
          <w:b/>
          <w:color w:val="000000" w:themeColor="text1"/>
          <w:szCs w:val="24"/>
        </w:rPr>
        <w:lastRenderedPageBreak/>
        <w:t>ΜΙΧΑΗΛ ΚΑΛΟΓΗΡΟΥ (Υπουργός Δικαιοσύνης, Διαφάνειας και Ανθρωπίνων Δικαιωμάτων)</w:t>
      </w:r>
      <w:r w:rsidRPr="00F46D77">
        <w:rPr>
          <w:rFonts w:eastAsia="Times New Roman"/>
          <w:b/>
          <w:color w:val="000000" w:themeColor="text1"/>
          <w:szCs w:val="24"/>
        </w:rPr>
        <w:t>:</w:t>
      </w:r>
      <w:r>
        <w:rPr>
          <w:rFonts w:eastAsia="Times New Roman"/>
          <w:color w:val="000000" w:themeColor="text1"/>
          <w:szCs w:val="24"/>
        </w:rPr>
        <w:t xml:space="preserve"> Σημειωτέον, </w:t>
      </w:r>
      <w:r w:rsidRPr="008931E6">
        <w:rPr>
          <w:rFonts w:eastAsia="Times New Roman"/>
          <w:color w:val="000000" w:themeColor="text1"/>
          <w:szCs w:val="24"/>
        </w:rPr>
        <w:t xml:space="preserve">η </w:t>
      </w:r>
      <w:r>
        <w:rPr>
          <w:rFonts w:eastAsia="Times New Roman"/>
          <w:color w:val="000000" w:themeColor="text1"/>
          <w:szCs w:val="24"/>
        </w:rPr>
        <w:t xml:space="preserve">ευρεία </w:t>
      </w:r>
      <w:r w:rsidRPr="008931E6">
        <w:rPr>
          <w:rFonts w:eastAsia="Times New Roman"/>
          <w:color w:val="000000" w:themeColor="text1"/>
          <w:szCs w:val="24"/>
        </w:rPr>
        <w:t>ποινικοποίηση της δωροδοκίας στον ιδιωτικό τομέα</w:t>
      </w:r>
      <w:r>
        <w:rPr>
          <w:rFonts w:eastAsia="Times New Roman"/>
          <w:color w:val="000000" w:themeColor="text1"/>
          <w:szCs w:val="24"/>
        </w:rPr>
        <w:t xml:space="preserve">, σύμφωνα με το </w:t>
      </w:r>
      <w:r w:rsidRPr="008931E6">
        <w:rPr>
          <w:rFonts w:eastAsia="Times New Roman"/>
          <w:color w:val="000000" w:themeColor="text1"/>
          <w:szCs w:val="24"/>
        </w:rPr>
        <w:t xml:space="preserve">άρθρο 396 του </w:t>
      </w:r>
      <w:r>
        <w:rPr>
          <w:rFonts w:eastAsia="Times New Roman"/>
          <w:color w:val="000000" w:themeColor="text1"/>
          <w:szCs w:val="24"/>
        </w:rPr>
        <w:t xml:space="preserve">νέου Ποινικού Κώδικα και του άρθρου </w:t>
      </w:r>
      <w:r w:rsidRPr="008931E6">
        <w:rPr>
          <w:rFonts w:eastAsia="Times New Roman"/>
          <w:color w:val="000000" w:themeColor="text1"/>
          <w:szCs w:val="24"/>
        </w:rPr>
        <w:t>237 του ισχύοντος</w:t>
      </w:r>
      <w:r>
        <w:rPr>
          <w:rFonts w:eastAsia="Times New Roman"/>
          <w:color w:val="000000" w:themeColor="text1"/>
          <w:szCs w:val="24"/>
        </w:rPr>
        <w:t>,</w:t>
      </w:r>
      <w:r w:rsidRPr="008931E6">
        <w:rPr>
          <w:rFonts w:eastAsia="Times New Roman"/>
          <w:color w:val="000000" w:themeColor="text1"/>
          <w:szCs w:val="24"/>
        </w:rPr>
        <w:t xml:space="preserve"> καθιστά περιττή την </w:t>
      </w:r>
      <w:proofErr w:type="spellStart"/>
      <w:r w:rsidRPr="008931E6">
        <w:rPr>
          <w:rFonts w:eastAsia="Times New Roman"/>
          <w:color w:val="000000" w:themeColor="text1"/>
          <w:szCs w:val="24"/>
        </w:rPr>
        <w:t>πλασματικ</w:t>
      </w:r>
      <w:r>
        <w:rPr>
          <w:rFonts w:eastAsia="Times New Roman"/>
          <w:color w:val="000000" w:themeColor="text1"/>
          <w:szCs w:val="24"/>
        </w:rPr>
        <w:t>ώ</w:t>
      </w:r>
      <w:r w:rsidRPr="008931E6">
        <w:rPr>
          <w:rFonts w:eastAsia="Times New Roman"/>
          <w:color w:val="000000" w:themeColor="text1"/>
          <w:szCs w:val="24"/>
        </w:rPr>
        <w:t>ς</w:t>
      </w:r>
      <w:proofErr w:type="spellEnd"/>
      <w:r w:rsidRPr="008931E6">
        <w:rPr>
          <w:rFonts w:eastAsia="Times New Roman"/>
          <w:color w:val="000000" w:themeColor="text1"/>
          <w:szCs w:val="24"/>
        </w:rPr>
        <w:t xml:space="preserve"> διευρυμένη έννοια του υπαλλήλου στο ισχύον άρθρο 263</w:t>
      </w:r>
      <w:r>
        <w:rPr>
          <w:rFonts w:eastAsia="Times New Roman"/>
          <w:color w:val="000000" w:themeColor="text1"/>
          <w:szCs w:val="24"/>
        </w:rPr>
        <w:t xml:space="preserve">. Πράγματι ο </w:t>
      </w:r>
      <w:proofErr w:type="spellStart"/>
      <w:r w:rsidRPr="008931E6">
        <w:rPr>
          <w:rFonts w:eastAsia="Times New Roman"/>
          <w:color w:val="000000" w:themeColor="text1"/>
          <w:szCs w:val="24"/>
        </w:rPr>
        <w:t>χρηματ</w:t>
      </w:r>
      <w:r>
        <w:rPr>
          <w:rFonts w:eastAsia="Times New Roman"/>
          <w:color w:val="000000" w:themeColor="text1"/>
          <w:szCs w:val="24"/>
        </w:rPr>
        <w:t>ιζόμενος</w:t>
      </w:r>
      <w:proofErr w:type="spellEnd"/>
      <w:r>
        <w:rPr>
          <w:rFonts w:eastAsia="Times New Roman"/>
          <w:color w:val="000000" w:themeColor="text1"/>
          <w:szCs w:val="24"/>
        </w:rPr>
        <w:t xml:space="preserve"> </w:t>
      </w:r>
      <w:r w:rsidRPr="008931E6">
        <w:rPr>
          <w:rFonts w:eastAsia="Times New Roman"/>
          <w:color w:val="000000" w:themeColor="text1"/>
          <w:szCs w:val="24"/>
        </w:rPr>
        <w:t>και τιμωρ</w:t>
      </w:r>
      <w:r>
        <w:rPr>
          <w:rFonts w:eastAsia="Times New Roman"/>
          <w:color w:val="000000" w:themeColor="text1"/>
          <w:szCs w:val="24"/>
        </w:rPr>
        <w:t>ούμε</w:t>
      </w:r>
      <w:r w:rsidRPr="008931E6">
        <w:rPr>
          <w:rFonts w:eastAsia="Times New Roman"/>
          <w:color w:val="000000" w:themeColor="text1"/>
          <w:szCs w:val="24"/>
        </w:rPr>
        <w:t>νος ως υπάλληλος κατά πλάσμα δικαίου υπό το ισχύον 263Α θα τιμωρείται ως δράστης παθητική</w:t>
      </w:r>
      <w:r>
        <w:rPr>
          <w:rFonts w:eastAsia="Times New Roman"/>
          <w:color w:val="000000" w:themeColor="text1"/>
          <w:szCs w:val="24"/>
        </w:rPr>
        <w:t>ς</w:t>
      </w:r>
      <w:r w:rsidRPr="008931E6">
        <w:rPr>
          <w:rFonts w:eastAsia="Times New Roman"/>
          <w:color w:val="000000" w:themeColor="text1"/>
          <w:szCs w:val="24"/>
        </w:rPr>
        <w:t xml:space="preserve"> δωροδοκία</w:t>
      </w:r>
      <w:r>
        <w:rPr>
          <w:rFonts w:eastAsia="Times New Roman"/>
          <w:color w:val="000000" w:themeColor="text1"/>
          <w:szCs w:val="24"/>
        </w:rPr>
        <w:t>ς</w:t>
      </w:r>
      <w:r w:rsidRPr="008931E6">
        <w:rPr>
          <w:rFonts w:eastAsia="Times New Roman"/>
          <w:color w:val="000000" w:themeColor="text1"/>
          <w:szCs w:val="24"/>
        </w:rPr>
        <w:t xml:space="preserve"> στον ιδιωτικό τομέα</w:t>
      </w:r>
      <w:r>
        <w:rPr>
          <w:rFonts w:eastAsia="Times New Roman"/>
          <w:color w:val="000000" w:themeColor="text1"/>
          <w:szCs w:val="24"/>
        </w:rPr>
        <w:t>, στον οποίο και π</w:t>
      </w:r>
      <w:r w:rsidRPr="008931E6">
        <w:rPr>
          <w:rFonts w:eastAsia="Times New Roman"/>
          <w:color w:val="000000" w:themeColor="text1"/>
          <w:szCs w:val="24"/>
        </w:rPr>
        <w:t>ράγματι ανήκει</w:t>
      </w:r>
      <w:r>
        <w:rPr>
          <w:rFonts w:eastAsia="Times New Roman"/>
          <w:color w:val="000000" w:themeColor="text1"/>
          <w:szCs w:val="24"/>
        </w:rPr>
        <w:t>.</w:t>
      </w:r>
    </w:p>
    <w:p w14:paraId="38B9DDDD"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8931E6">
        <w:rPr>
          <w:rFonts w:eastAsia="Times New Roman"/>
          <w:color w:val="000000" w:themeColor="text1"/>
          <w:szCs w:val="24"/>
        </w:rPr>
        <w:t xml:space="preserve"> τελευταία αυτή παρατήρηση μπορεί να επιλύσει και ζητήματα διαχρονικού δ</w:t>
      </w:r>
      <w:r w:rsidRPr="008931E6">
        <w:rPr>
          <w:rFonts w:eastAsia="Times New Roman"/>
          <w:color w:val="000000" w:themeColor="text1"/>
          <w:szCs w:val="24"/>
        </w:rPr>
        <w:t>ικαίου σε εκκρεμείς υποθέσεις</w:t>
      </w:r>
      <w:r>
        <w:rPr>
          <w:rFonts w:eastAsia="Times New Roman"/>
          <w:color w:val="000000" w:themeColor="text1"/>
          <w:szCs w:val="24"/>
        </w:rPr>
        <w:t>. Οι πράξεις,</w:t>
      </w:r>
      <w:r w:rsidRPr="008931E6">
        <w:rPr>
          <w:rFonts w:eastAsia="Times New Roman"/>
          <w:color w:val="000000" w:themeColor="text1"/>
          <w:szCs w:val="24"/>
        </w:rPr>
        <w:t xml:space="preserve"> δηλαδή</w:t>
      </w:r>
      <w:r>
        <w:rPr>
          <w:rFonts w:eastAsia="Times New Roman"/>
          <w:color w:val="000000" w:themeColor="text1"/>
          <w:szCs w:val="24"/>
        </w:rPr>
        <w:t>,</w:t>
      </w:r>
      <w:r w:rsidRPr="008931E6">
        <w:rPr>
          <w:rFonts w:eastAsia="Times New Roman"/>
          <w:color w:val="000000" w:themeColor="text1"/>
          <w:szCs w:val="24"/>
        </w:rPr>
        <w:t xml:space="preserve"> που παύουν να θεωρούνται ως δωροδοκία υπαλλήλου</w:t>
      </w:r>
      <w:r>
        <w:rPr>
          <w:rFonts w:eastAsia="Times New Roman"/>
          <w:color w:val="000000" w:themeColor="text1"/>
          <w:szCs w:val="24"/>
        </w:rPr>
        <w:t>,</w:t>
      </w:r>
      <w:r w:rsidRPr="008931E6">
        <w:rPr>
          <w:rFonts w:eastAsia="Times New Roman"/>
          <w:color w:val="000000" w:themeColor="text1"/>
          <w:szCs w:val="24"/>
        </w:rPr>
        <w:t xml:space="preserve"> σύμφωνα με το </w:t>
      </w:r>
      <w:r>
        <w:rPr>
          <w:rFonts w:eastAsia="Times New Roman"/>
          <w:color w:val="000000" w:themeColor="text1"/>
          <w:szCs w:val="24"/>
        </w:rPr>
        <w:t xml:space="preserve">άρθρο </w:t>
      </w:r>
      <w:r w:rsidRPr="008931E6">
        <w:rPr>
          <w:rFonts w:eastAsia="Times New Roman"/>
          <w:color w:val="000000" w:themeColor="text1"/>
          <w:szCs w:val="24"/>
        </w:rPr>
        <w:t xml:space="preserve">235 του ισχύοντος </w:t>
      </w:r>
      <w:r>
        <w:rPr>
          <w:rFonts w:eastAsia="Times New Roman"/>
          <w:color w:val="000000" w:themeColor="text1"/>
          <w:szCs w:val="24"/>
        </w:rPr>
        <w:t>Ποινικού Κώδικα, δ</w:t>
      </w:r>
      <w:r w:rsidRPr="008931E6">
        <w:rPr>
          <w:rFonts w:eastAsia="Times New Roman"/>
          <w:color w:val="000000" w:themeColor="text1"/>
          <w:szCs w:val="24"/>
        </w:rPr>
        <w:t>εν καθίστα</w:t>
      </w:r>
      <w:r>
        <w:rPr>
          <w:rFonts w:eastAsia="Times New Roman"/>
          <w:color w:val="000000" w:themeColor="text1"/>
          <w:szCs w:val="24"/>
        </w:rPr>
        <w:t>ν</w:t>
      </w:r>
      <w:r w:rsidRPr="008931E6">
        <w:rPr>
          <w:rFonts w:eastAsia="Times New Roman"/>
          <w:color w:val="000000" w:themeColor="text1"/>
          <w:szCs w:val="24"/>
        </w:rPr>
        <w:t>ται αναδρομικ</w:t>
      </w:r>
      <w:r>
        <w:rPr>
          <w:rFonts w:eastAsia="Times New Roman"/>
          <w:color w:val="000000" w:themeColor="text1"/>
          <w:szCs w:val="24"/>
        </w:rPr>
        <w:t>ώ</w:t>
      </w:r>
      <w:r w:rsidRPr="008931E6">
        <w:rPr>
          <w:rFonts w:eastAsia="Times New Roman"/>
          <w:color w:val="000000" w:themeColor="text1"/>
          <w:szCs w:val="24"/>
        </w:rPr>
        <w:t xml:space="preserve">ς </w:t>
      </w:r>
      <w:r>
        <w:rPr>
          <w:rFonts w:eastAsia="Times New Roman"/>
          <w:color w:val="000000" w:themeColor="text1"/>
          <w:szCs w:val="24"/>
        </w:rPr>
        <w:t xml:space="preserve">ανέγκλητες, </w:t>
      </w:r>
      <w:r w:rsidRPr="008931E6">
        <w:rPr>
          <w:rFonts w:eastAsia="Times New Roman"/>
          <w:color w:val="000000" w:themeColor="text1"/>
          <w:szCs w:val="24"/>
        </w:rPr>
        <w:t xml:space="preserve">αλλά εμπίπτουν στο </w:t>
      </w:r>
      <w:r>
        <w:rPr>
          <w:rFonts w:eastAsia="Times New Roman"/>
          <w:color w:val="000000" w:themeColor="text1"/>
          <w:szCs w:val="24"/>
        </w:rPr>
        <w:t>π</w:t>
      </w:r>
      <w:r w:rsidRPr="008931E6">
        <w:rPr>
          <w:rFonts w:eastAsia="Times New Roman"/>
          <w:color w:val="000000" w:themeColor="text1"/>
          <w:szCs w:val="24"/>
        </w:rPr>
        <w:t>εδίο εφαρμογής του άρθρου 237Β του ισχύον</w:t>
      </w:r>
      <w:r w:rsidRPr="008931E6">
        <w:rPr>
          <w:rFonts w:eastAsia="Times New Roman"/>
          <w:color w:val="000000" w:themeColor="text1"/>
          <w:szCs w:val="24"/>
        </w:rPr>
        <w:t xml:space="preserve">τος </w:t>
      </w:r>
      <w:r>
        <w:rPr>
          <w:rFonts w:eastAsia="Times New Roman"/>
          <w:color w:val="000000" w:themeColor="text1"/>
          <w:szCs w:val="24"/>
        </w:rPr>
        <w:t xml:space="preserve">ή </w:t>
      </w:r>
      <w:r w:rsidRPr="008931E6">
        <w:rPr>
          <w:rFonts w:eastAsia="Times New Roman"/>
          <w:color w:val="000000" w:themeColor="text1"/>
          <w:szCs w:val="24"/>
        </w:rPr>
        <w:t>του άρθρου 3</w:t>
      </w:r>
      <w:r>
        <w:rPr>
          <w:rFonts w:eastAsia="Times New Roman"/>
          <w:color w:val="000000" w:themeColor="text1"/>
          <w:szCs w:val="24"/>
        </w:rPr>
        <w:t>9</w:t>
      </w:r>
      <w:r w:rsidRPr="008931E6">
        <w:rPr>
          <w:rFonts w:eastAsia="Times New Roman"/>
          <w:color w:val="000000" w:themeColor="text1"/>
          <w:szCs w:val="24"/>
        </w:rPr>
        <w:t xml:space="preserve">6 του νέου </w:t>
      </w:r>
      <w:r>
        <w:rPr>
          <w:rFonts w:eastAsia="Times New Roman"/>
          <w:color w:val="000000" w:themeColor="text1"/>
          <w:szCs w:val="24"/>
        </w:rPr>
        <w:t>Ποινικού Κώδικα.</w:t>
      </w:r>
    </w:p>
    <w:p w14:paraId="38B9DDDE"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8931E6">
        <w:rPr>
          <w:rFonts w:eastAsia="Times New Roman"/>
          <w:color w:val="000000" w:themeColor="text1"/>
          <w:szCs w:val="24"/>
        </w:rPr>
        <w:t>ντιστοίχως</w:t>
      </w:r>
      <w:r>
        <w:rPr>
          <w:rFonts w:eastAsia="Times New Roman"/>
          <w:color w:val="000000" w:themeColor="text1"/>
          <w:szCs w:val="24"/>
        </w:rPr>
        <w:t>, μ</w:t>
      </w:r>
      <w:r w:rsidRPr="008931E6">
        <w:rPr>
          <w:rFonts w:eastAsia="Times New Roman"/>
          <w:color w:val="000000" w:themeColor="text1"/>
          <w:szCs w:val="24"/>
        </w:rPr>
        <w:t xml:space="preserve">πορεί να τύχει εφαρμογής η νομοθεσία για τη </w:t>
      </w:r>
      <w:r>
        <w:rPr>
          <w:rFonts w:eastAsia="Times New Roman"/>
          <w:color w:val="000000" w:themeColor="text1"/>
          <w:szCs w:val="24"/>
        </w:rPr>
        <w:t>νομιμο</w:t>
      </w:r>
      <w:r w:rsidRPr="008931E6">
        <w:rPr>
          <w:rFonts w:eastAsia="Times New Roman"/>
          <w:color w:val="000000" w:themeColor="text1"/>
          <w:szCs w:val="24"/>
        </w:rPr>
        <w:t>ποίηση εσόδων εγκληματικής δραστηριότητας</w:t>
      </w:r>
      <w:r>
        <w:rPr>
          <w:rFonts w:eastAsia="Times New Roman"/>
          <w:color w:val="000000" w:themeColor="text1"/>
          <w:szCs w:val="24"/>
        </w:rPr>
        <w:t>,</w:t>
      </w:r>
      <w:r w:rsidRPr="008931E6">
        <w:rPr>
          <w:rFonts w:eastAsia="Times New Roman"/>
          <w:color w:val="000000" w:themeColor="text1"/>
          <w:szCs w:val="24"/>
        </w:rPr>
        <w:t xml:space="preserve"> εφόσον </w:t>
      </w:r>
      <w:r w:rsidRPr="008931E6">
        <w:rPr>
          <w:rFonts w:eastAsia="Times New Roman"/>
          <w:color w:val="000000" w:themeColor="text1"/>
          <w:szCs w:val="24"/>
        </w:rPr>
        <w:lastRenderedPageBreak/>
        <w:t>συντρέχ</w:t>
      </w:r>
      <w:r>
        <w:rPr>
          <w:rFonts w:eastAsia="Times New Roman"/>
          <w:color w:val="000000" w:themeColor="text1"/>
          <w:szCs w:val="24"/>
        </w:rPr>
        <w:t>ουν οι λοιπές προϋποθέσεις των κ</w:t>
      </w:r>
      <w:r w:rsidRPr="008931E6">
        <w:rPr>
          <w:rFonts w:eastAsia="Times New Roman"/>
          <w:color w:val="000000" w:themeColor="text1"/>
          <w:szCs w:val="24"/>
        </w:rPr>
        <w:t>ατά περίπτωση εφαρμοστέων διατάξεων</w:t>
      </w:r>
      <w:r>
        <w:rPr>
          <w:rFonts w:eastAsia="Times New Roman"/>
          <w:color w:val="000000" w:themeColor="text1"/>
          <w:szCs w:val="24"/>
        </w:rPr>
        <w:t>.</w:t>
      </w:r>
    </w:p>
    <w:p w14:paraId="38B9DDDF" w14:textId="77777777" w:rsidR="00200609" w:rsidRDefault="002F7F27">
      <w:pPr>
        <w:spacing w:line="600" w:lineRule="auto"/>
        <w:ind w:firstLine="720"/>
        <w:jc w:val="both"/>
        <w:rPr>
          <w:rFonts w:eastAsia="Times New Roman"/>
          <w:color w:val="000000" w:themeColor="text1"/>
          <w:szCs w:val="24"/>
        </w:rPr>
      </w:pPr>
      <w:r w:rsidRPr="008931E6">
        <w:rPr>
          <w:rFonts w:eastAsia="Times New Roman"/>
          <w:color w:val="000000" w:themeColor="text1"/>
          <w:szCs w:val="24"/>
        </w:rPr>
        <w:t>Αυτές είναι παρατ</w:t>
      </w:r>
      <w:r>
        <w:rPr>
          <w:rFonts w:eastAsia="Times New Roman"/>
          <w:color w:val="000000" w:themeColor="text1"/>
          <w:szCs w:val="24"/>
        </w:rPr>
        <w:t>ηρ</w:t>
      </w:r>
      <w:r>
        <w:rPr>
          <w:rFonts w:eastAsia="Times New Roman"/>
          <w:color w:val="000000" w:themeColor="text1"/>
          <w:szCs w:val="24"/>
        </w:rPr>
        <w:t xml:space="preserve">ήσεις διαχρονικότητας από τη </w:t>
      </w:r>
      <w:r>
        <w:rPr>
          <w:rFonts w:eastAsia="Times New Roman"/>
          <w:color w:val="000000" w:themeColor="text1"/>
          <w:szCs w:val="24"/>
        </w:rPr>
        <w:t>ν</w:t>
      </w:r>
      <w:r w:rsidRPr="008931E6">
        <w:rPr>
          <w:rFonts w:eastAsia="Times New Roman"/>
          <w:color w:val="000000" w:themeColor="text1"/>
          <w:szCs w:val="24"/>
        </w:rPr>
        <w:t xml:space="preserve">ομοπαρασκευαστική </w:t>
      </w:r>
      <w:r>
        <w:rPr>
          <w:rFonts w:eastAsia="Times New Roman"/>
          <w:color w:val="000000" w:themeColor="text1"/>
          <w:szCs w:val="24"/>
        </w:rPr>
        <w:t>ε</w:t>
      </w:r>
      <w:r w:rsidRPr="008931E6">
        <w:rPr>
          <w:rFonts w:eastAsia="Times New Roman"/>
          <w:color w:val="000000" w:themeColor="text1"/>
          <w:szCs w:val="24"/>
        </w:rPr>
        <w:t>πιτροπή</w:t>
      </w:r>
      <w:r>
        <w:rPr>
          <w:rFonts w:eastAsia="Times New Roman"/>
          <w:color w:val="000000" w:themeColor="text1"/>
          <w:szCs w:val="24"/>
        </w:rPr>
        <w:t>, τις οποίε</w:t>
      </w:r>
      <w:r w:rsidRPr="008931E6">
        <w:rPr>
          <w:rFonts w:eastAsia="Times New Roman"/>
          <w:color w:val="000000" w:themeColor="text1"/>
          <w:szCs w:val="24"/>
        </w:rPr>
        <w:t>ς διάβασα αυτολεξεί</w:t>
      </w:r>
      <w:r>
        <w:rPr>
          <w:rFonts w:eastAsia="Times New Roman"/>
          <w:color w:val="000000" w:themeColor="text1"/>
          <w:szCs w:val="24"/>
        </w:rPr>
        <w:t>,</w:t>
      </w:r>
      <w:r w:rsidRPr="008931E6">
        <w:rPr>
          <w:rFonts w:eastAsia="Times New Roman"/>
          <w:color w:val="000000" w:themeColor="text1"/>
          <w:szCs w:val="24"/>
        </w:rPr>
        <w:t xml:space="preserve"> προκειμένου να είναι ορθά</w:t>
      </w:r>
      <w:r>
        <w:rPr>
          <w:rFonts w:eastAsia="Times New Roman"/>
          <w:color w:val="000000" w:themeColor="text1"/>
          <w:szCs w:val="24"/>
        </w:rPr>
        <w:t xml:space="preserve"> και</w:t>
      </w:r>
      <w:r w:rsidRPr="008931E6">
        <w:rPr>
          <w:rFonts w:eastAsia="Times New Roman"/>
          <w:color w:val="000000" w:themeColor="text1"/>
          <w:szCs w:val="24"/>
        </w:rPr>
        <w:t xml:space="preserve"> </w:t>
      </w:r>
      <w:r>
        <w:rPr>
          <w:rFonts w:eastAsia="Times New Roman"/>
          <w:color w:val="000000" w:themeColor="text1"/>
          <w:szCs w:val="24"/>
        </w:rPr>
        <w:t>συγκεκριμένα καταχωρημένες στα Π</w:t>
      </w:r>
      <w:r w:rsidRPr="008931E6">
        <w:rPr>
          <w:rFonts w:eastAsia="Times New Roman"/>
          <w:color w:val="000000" w:themeColor="text1"/>
          <w:szCs w:val="24"/>
        </w:rPr>
        <w:t>ρακτικά της Βουλής</w:t>
      </w:r>
      <w:r>
        <w:rPr>
          <w:rFonts w:eastAsia="Times New Roman"/>
          <w:color w:val="000000" w:themeColor="text1"/>
          <w:szCs w:val="24"/>
        </w:rPr>
        <w:t>.</w:t>
      </w:r>
    </w:p>
    <w:p w14:paraId="38B9DDE0"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Τώρα θ</w:t>
      </w:r>
      <w:r w:rsidRPr="008931E6">
        <w:rPr>
          <w:rFonts w:eastAsia="Times New Roman"/>
          <w:color w:val="000000" w:themeColor="text1"/>
          <w:szCs w:val="24"/>
        </w:rPr>
        <w:t xml:space="preserve">α </w:t>
      </w:r>
      <w:r>
        <w:rPr>
          <w:rFonts w:eastAsia="Times New Roman"/>
          <w:color w:val="000000" w:themeColor="text1"/>
          <w:szCs w:val="24"/>
        </w:rPr>
        <w:t xml:space="preserve">προσπαθήσω να </w:t>
      </w:r>
      <w:r w:rsidRPr="008931E6">
        <w:rPr>
          <w:rFonts w:eastAsia="Times New Roman"/>
          <w:color w:val="000000" w:themeColor="text1"/>
          <w:szCs w:val="24"/>
        </w:rPr>
        <w:t>συντομεύσ</w:t>
      </w:r>
      <w:r>
        <w:rPr>
          <w:rFonts w:eastAsia="Times New Roman"/>
          <w:color w:val="000000" w:themeColor="text1"/>
          <w:szCs w:val="24"/>
        </w:rPr>
        <w:t xml:space="preserve">ω παρ’ όλο που ήθελα </w:t>
      </w:r>
      <w:r w:rsidRPr="008931E6">
        <w:rPr>
          <w:rFonts w:eastAsia="Times New Roman"/>
          <w:color w:val="000000" w:themeColor="text1"/>
          <w:szCs w:val="24"/>
        </w:rPr>
        <w:t>να έχουμε τη δυνατότητα να μιλήσου</w:t>
      </w:r>
      <w:r w:rsidRPr="008931E6">
        <w:rPr>
          <w:rFonts w:eastAsia="Times New Roman"/>
          <w:color w:val="000000" w:themeColor="text1"/>
          <w:szCs w:val="24"/>
        </w:rPr>
        <w:t>με περισσότερο για συγκεκριμένα άρθρα</w:t>
      </w:r>
      <w:r>
        <w:rPr>
          <w:rFonts w:eastAsia="Times New Roman"/>
          <w:color w:val="000000" w:themeColor="text1"/>
          <w:szCs w:val="24"/>
        </w:rPr>
        <w:t>. Ωστόσο, θα πρέπει ν</w:t>
      </w:r>
      <w:r w:rsidRPr="008931E6">
        <w:rPr>
          <w:rFonts w:eastAsia="Times New Roman"/>
          <w:color w:val="000000" w:themeColor="text1"/>
          <w:szCs w:val="24"/>
        </w:rPr>
        <w:t xml:space="preserve">α πούμε ότι </w:t>
      </w:r>
      <w:r>
        <w:rPr>
          <w:rFonts w:eastAsia="Times New Roman"/>
          <w:color w:val="000000" w:themeColor="text1"/>
          <w:szCs w:val="24"/>
        </w:rPr>
        <w:t xml:space="preserve">απασχόλησε </w:t>
      </w:r>
      <w:r w:rsidRPr="008931E6">
        <w:rPr>
          <w:rFonts w:eastAsia="Times New Roman"/>
          <w:color w:val="000000" w:themeColor="text1"/>
          <w:szCs w:val="24"/>
        </w:rPr>
        <w:t xml:space="preserve">πάρα πολύ την κοινή γνώμη τις τελευταίες </w:t>
      </w:r>
      <w:r>
        <w:rPr>
          <w:rFonts w:eastAsia="Times New Roman"/>
          <w:color w:val="000000" w:themeColor="text1"/>
          <w:szCs w:val="24"/>
        </w:rPr>
        <w:t xml:space="preserve">ώρες, </w:t>
      </w:r>
      <w:r w:rsidRPr="008931E6">
        <w:rPr>
          <w:rFonts w:eastAsia="Times New Roman"/>
          <w:color w:val="000000" w:themeColor="text1"/>
          <w:szCs w:val="24"/>
        </w:rPr>
        <w:t>αλλά και προηγουμένως</w:t>
      </w:r>
      <w:r>
        <w:rPr>
          <w:rFonts w:eastAsia="Times New Roman"/>
          <w:color w:val="000000" w:themeColor="text1"/>
          <w:szCs w:val="24"/>
        </w:rPr>
        <w:t>,</w:t>
      </w:r>
      <w:r w:rsidRPr="008931E6">
        <w:rPr>
          <w:rFonts w:eastAsia="Times New Roman"/>
          <w:color w:val="000000" w:themeColor="text1"/>
          <w:szCs w:val="24"/>
        </w:rPr>
        <w:t xml:space="preserve"> το θέμα της διάταξης του 336 σχετικά με το</w:t>
      </w:r>
      <w:r>
        <w:rPr>
          <w:rFonts w:eastAsia="Times New Roman"/>
          <w:color w:val="000000" w:themeColor="text1"/>
          <w:szCs w:val="24"/>
        </w:rPr>
        <w:t>ν</w:t>
      </w:r>
      <w:r w:rsidRPr="008931E6">
        <w:rPr>
          <w:rFonts w:eastAsia="Times New Roman"/>
          <w:color w:val="000000" w:themeColor="text1"/>
          <w:szCs w:val="24"/>
        </w:rPr>
        <w:t xml:space="preserve"> βιασμό</w:t>
      </w:r>
      <w:r>
        <w:rPr>
          <w:rFonts w:eastAsia="Times New Roman"/>
          <w:color w:val="000000" w:themeColor="text1"/>
          <w:szCs w:val="24"/>
        </w:rPr>
        <w:t>,</w:t>
      </w:r>
      <w:r w:rsidRPr="008931E6">
        <w:rPr>
          <w:rFonts w:eastAsia="Times New Roman"/>
          <w:color w:val="000000" w:themeColor="text1"/>
          <w:szCs w:val="24"/>
        </w:rPr>
        <w:t xml:space="preserve"> καθώς δημιουργήθηκε ένα κοινωνικό αίτημα</w:t>
      </w:r>
      <w:r>
        <w:rPr>
          <w:rFonts w:eastAsia="Times New Roman"/>
          <w:color w:val="000000" w:themeColor="text1"/>
          <w:szCs w:val="24"/>
        </w:rPr>
        <w:t>, μι</w:t>
      </w:r>
      <w:r w:rsidRPr="008931E6">
        <w:rPr>
          <w:rFonts w:eastAsia="Times New Roman"/>
          <w:color w:val="000000" w:themeColor="text1"/>
          <w:szCs w:val="24"/>
        </w:rPr>
        <w:t xml:space="preserve">α </w:t>
      </w:r>
      <w:r w:rsidRPr="008931E6">
        <w:rPr>
          <w:rFonts w:eastAsia="Times New Roman"/>
          <w:color w:val="000000" w:themeColor="text1"/>
          <w:szCs w:val="24"/>
        </w:rPr>
        <w:t>κοινωνική συζήτηση έξω από αυτή</w:t>
      </w:r>
      <w:r>
        <w:rPr>
          <w:rFonts w:eastAsia="Times New Roman"/>
          <w:color w:val="000000" w:themeColor="text1"/>
          <w:szCs w:val="24"/>
        </w:rPr>
        <w:t>ν</w:t>
      </w:r>
      <w:r w:rsidRPr="008931E6">
        <w:rPr>
          <w:rFonts w:eastAsia="Times New Roman"/>
          <w:color w:val="000000" w:themeColor="text1"/>
          <w:szCs w:val="24"/>
        </w:rPr>
        <w:t xml:space="preserve"> την </w:t>
      </w:r>
      <w:r>
        <w:rPr>
          <w:rFonts w:eastAsia="Times New Roman"/>
          <w:color w:val="000000" w:themeColor="text1"/>
          <w:szCs w:val="24"/>
        </w:rPr>
        <w:t>Α</w:t>
      </w:r>
      <w:r w:rsidRPr="008931E6">
        <w:rPr>
          <w:rFonts w:eastAsia="Times New Roman"/>
          <w:color w:val="000000" w:themeColor="text1"/>
          <w:szCs w:val="24"/>
        </w:rPr>
        <w:t>ίθουσα</w:t>
      </w:r>
      <w:r>
        <w:rPr>
          <w:rFonts w:eastAsia="Times New Roman"/>
          <w:color w:val="000000" w:themeColor="text1"/>
          <w:szCs w:val="24"/>
        </w:rPr>
        <w:t>, μι</w:t>
      </w:r>
      <w:r w:rsidRPr="008931E6">
        <w:rPr>
          <w:rFonts w:eastAsia="Times New Roman"/>
          <w:color w:val="000000" w:themeColor="text1"/>
          <w:szCs w:val="24"/>
        </w:rPr>
        <w:t>α εσφαλμένη</w:t>
      </w:r>
      <w:r>
        <w:rPr>
          <w:rFonts w:eastAsia="Times New Roman"/>
          <w:color w:val="000000" w:themeColor="text1"/>
          <w:szCs w:val="24"/>
        </w:rPr>
        <w:t>,</w:t>
      </w:r>
      <w:r w:rsidRPr="008931E6">
        <w:rPr>
          <w:rFonts w:eastAsia="Times New Roman"/>
          <w:color w:val="000000" w:themeColor="text1"/>
          <w:szCs w:val="24"/>
        </w:rPr>
        <w:t xml:space="preserve"> κατά τη γνώμη </w:t>
      </w:r>
      <w:r>
        <w:rPr>
          <w:rFonts w:eastAsia="Times New Roman"/>
          <w:color w:val="000000" w:themeColor="text1"/>
          <w:szCs w:val="24"/>
        </w:rPr>
        <w:t xml:space="preserve">μου, </w:t>
      </w:r>
      <w:r w:rsidRPr="008931E6">
        <w:rPr>
          <w:rFonts w:eastAsia="Times New Roman"/>
          <w:color w:val="000000" w:themeColor="text1"/>
          <w:szCs w:val="24"/>
        </w:rPr>
        <w:t>συζήτησ</w:t>
      </w:r>
      <w:r>
        <w:rPr>
          <w:rFonts w:eastAsia="Times New Roman"/>
          <w:color w:val="000000" w:themeColor="text1"/>
          <w:szCs w:val="24"/>
        </w:rPr>
        <w:t>η ό</w:t>
      </w:r>
      <w:r w:rsidRPr="008931E6">
        <w:rPr>
          <w:rFonts w:eastAsia="Times New Roman"/>
          <w:color w:val="000000" w:themeColor="text1"/>
          <w:szCs w:val="24"/>
        </w:rPr>
        <w:t xml:space="preserve">σον αφορά τους τίτλους </w:t>
      </w:r>
      <w:r>
        <w:rPr>
          <w:rFonts w:eastAsia="Times New Roman"/>
          <w:color w:val="000000" w:themeColor="text1"/>
          <w:szCs w:val="24"/>
        </w:rPr>
        <w:t>π</w:t>
      </w:r>
      <w:r w:rsidRPr="008931E6">
        <w:rPr>
          <w:rFonts w:eastAsia="Times New Roman"/>
          <w:color w:val="000000" w:themeColor="text1"/>
          <w:szCs w:val="24"/>
        </w:rPr>
        <w:t xml:space="preserve">ου ακούσαμε σήμερα </w:t>
      </w:r>
      <w:r>
        <w:rPr>
          <w:rFonts w:eastAsia="Times New Roman"/>
          <w:color w:val="000000" w:themeColor="text1"/>
          <w:szCs w:val="24"/>
        </w:rPr>
        <w:t xml:space="preserve">σχετικά με το </w:t>
      </w:r>
      <w:r w:rsidRPr="008931E6">
        <w:rPr>
          <w:rFonts w:eastAsia="Times New Roman"/>
          <w:color w:val="000000" w:themeColor="text1"/>
          <w:szCs w:val="24"/>
        </w:rPr>
        <w:t>ότι ο βιασμός γίνεται πλημμέλημα</w:t>
      </w:r>
      <w:r>
        <w:rPr>
          <w:rFonts w:eastAsia="Times New Roman"/>
          <w:color w:val="000000" w:themeColor="text1"/>
          <w:szCs w:val="24"/>
        </w:rPr>
        <w:t xml:space="preserve">. </w:t>
      </w:r>
    </w:p>
    <w:p w14:paraId="38B9DDE1"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8931E6">
        <w:rPr>
          <w:rFonts w:eastAsia="Times New Roman"/>
          <w:color w:val="000000" w:themeColor="text1"/>
          <w:szCs w:val="24"/>
        </w:rPr>
        <w:t>εν ισχύει κάτι τέτοιο</w:t>
      </w:r>
      <w:r>
        <w:rPr>
          <w:rFonts w:eastAsia="Times New Roman"/>
          <w:color w:val="000000" w:themeColor="text1"/>
          <w:szCs w:val="24"/>
        </w:rPr>
        <w:t>. Η</w:t>
      </w:r>
      <w:r w:rsidRPr="008931E6">
        <w:rPr>
          <w:rFonts w:eastAsia="Times New Roman"/>
          <w:color w:val="000000" w:themeColor="text1"/>
          <w:szCs w:val="24"/>
        </w:rPr>
        <w:t xml:space="preserve"> πρόνοια</w:t>
      </w:r>
      <w:r>
        <w:rPr>
          <w:rFonts w:eastAsia="Times New Roman"/>
          <w:color w:val="000000" w:themeColor="text1"/>
          <w:szCs w:val="24"/>
        </w:rPr>
        <w:t>,</w:t>
      </w:r>
      <w:r w:rsidRPr="008931E6">
        <w:rPr>
          <w:rFonts w:eastAsia="Times New Roman"/>
          <w:color w:val="000000" w:themeColor="text1"/>
          <w:szCs w:val="24"/>
        </w:rPr>
        <w:t xml:space="preserve"> οι προβλέψεις των ρυθμίσεων </w:t>
      </w:r>
      <w:r>
        <w:rPr>
          <w:rFonts w:eastAsia="Times New Roman"/>
          <w:color w:val="000000" w:themeColor="text1"/>
          <w:szCs w:val="24"/>
        </w:rPr>
        <w:t xml:space="preserve">του άρθρου </w:t>
      </w:r>
      <w:r>
        <w:rPr>
          <w:rFonts w:eastAsia="Times New Roman"/>
          <w:color w:val="000000" w:themeColor="text1"/>
          <w:szCs w:val="24"/>
        </w:rPr>
        <w:t xml:space="preserve">336 ήταν η πρόταση της </w:t>
      </w:r>
      <w:r>
        <w:rPr>
          <w:rFonts w:eastAsia="Times New Roman"/>
          <w:color w:val="000000" w:themeColor="text1"/>
          <w:szCs w:val="24"/>
        </w:rPr>
        <w:t>ν</w:t>
      </w:r>
      <w:r w:rsidRPr="008931E6">
        <w:rPr>
          <w:rFonts w:eastAsia="Times New Roman"/>
          <w:color w:val="000000" w:themeColor="text1"/>
          <w:szCs w:val="24"/>
        </w:rPr>
        <w:t xml:space="preserve">ομοπαρασκευαστικής </w:t>
      </w:r>
      <w:r>
        <w:rPr>
          <w:rFonts w:eastAsia="Times New Roman"/>
          <w:color w:val="000000" w:themeColor="text1"/>
          <w:szCs w:val="24"/>
        </w:rPr>
        <w:t>επιτροπής</w:t>
      </w:r>
      <w:r>
        <w:rPr>
          <w:rFonts w:eastAsia="Times New Roman"/>
          <w:color w:val="000000" w:themeColor="text1"/>
          <w:szCs w:val="24"/>
        </w:rPr>
        <w:t xml:space="preserve">, </w:t>
      </w:r>
      <w:r w:rsidRPr="008931E6">
        <w:rPr>
          <w:rFonts w:eastAsia="Times New Roman"/>
          <w:color w:val="000000" w:themeColor="text1"/>
          <w:szCs w:val="24"/>
        </w:rPr>
        <w:t xml:space="preserve">η οποία είχε </w:t>
      </w:r>
      <w:r>
        <w:rPr>
          <w:rFonts w:eastAsia="Times New Roman"/>
          <w:color w:val="000000" w:themeColor="text1"/>
          <w:szCs w:val="24"/>
        </w:rPr>
        <w:t>μι</w:t>
      </w:r>
      <w:r w:rsidRPr="008931E6">
        <w:rPr>
          <w:rFonts w:eastAsia="Times New Roman"/>
          <w:color w:val="000000" w:themeColor="text1"/>
          <w:szCs w:val="24"/>
        </w:rPr>
        <w:t>α σταθερή νομική κατεύθυνση</w:t>
      </w:r>
      <w:r>
        <w:rPr>
          <w:rFonts w:eastAsia="Times New Roman"/>
          <w:color w:val="000000" w:themeColor="text1"/>
          <w:szCs w:val="24"/>
        </w:rPr>
        <w:t xml:space="preserve">. </w:t>
      </w:r>
      <w:r>
        <w:rPr>
          <w:rFonts w:eastAsia="Times New Roman"/>
          <w:color w:val="000000" w:themeColor="text1"/>
          <w:szCs w:val="24"/>
        </w:rPr>
        <w:lastRenderedPageBreak/>
        <w:t>Η</w:t>
      </w:r>
      <w:r w:rsidRPr="008931E6">
        <w:rPr>
          <w:rFonts w:eastAsia="Times New Roman"/>
          <w:color w:val="000000" w:themeColor="text1"/>
          <w:szCs w:val="24"/>
        </w:rPr>
        <w:t xml:space="preserve"> παρουσία της </w:t>
      </w:r>
      <w:r>
        <w:rPr>
          <w:rFonts w:eastAsia="Times New Roman"/>
          <w:color w:val="000000" w:themeColor="text1"/>
          <w:szCs w:val="24"/>
        </w:rPr>
        <w:t>ν</w:t>
      </w:r>
      <w:r w:rsidRPr="008931E6">
        <w:rPr>
          <w:rFonts w:eastAsia="Times New Roman"/>
          <w:color w:val="000000" w:themeColor="text1"/>
          <w:szCs w:val="24"/>
        </w:rPr>
        <w:t xml:space="preserve">ομοπαρασκευαστικής </w:t>
      </w:r>
      <w:r>
        <w:rPr>
          <w:rFonts w:eastAsia="Times New Roman"/>
          <w:color w:val="000000" w:themeColor="text1"/>
          <w:szCs w:val="24"/>
        </w:rPr>
        <w:t>ε</w:t>
      </w:r>
      <w:r w:rsidRPr="008931E6">
        <w:rPr>
          <w:rFonts w:eastAsia="Times New Roman"/>
          <w:color w:val="000000" w:themeColor="text1"/>
          <w:szCs w:val="24"/>
        </w:rPr>
        <w:t>πιτροπής</w:t>
      </w:r>
      <w:r w:rsidRPr="008931E6">
        <w:rPr>
          <w:rFonts w:eastAsia="Times New Roman"/>
          <w:color w:val="000000" w:themeColor="text1"/>
          <w:szCs w:val="24"/>
        </w:rPr>
        <w:t xml:space="preserve"> εδώ σήμερα</w:t>
      </w:r>
      <w:r>
        <w:rPr>
          <w:rFonts w:eastAsia="Times New Roman"/>
          <w:color w:val="000000" w:themeColor="text1"/>
          <w:szCs w:val="24"/>
        </w:rPr>
        <w:t>,</w:t>
      </w:r>
      <w:r w:rsidRPr="008931E6">
        <w:rPr>
          <w:rFonts w:eastAsia="Times New Roman"/>
          <w:color w:val="000000" w:themeColor="text1"/>
          <w:szCs w:val="24"/>
        </w:rPr>
        <w:t xml:space="preserve"> που πραγματικά νομίζω </w:t>
      </w:r>
      <w:r>
        <w:rPr>
          <w:rFonts w:eastAsia="Times New Roman"/>
          <w:color w:val="000000" w:themeColor="text1"/>
          <w:szCs w:val="24"/>
        </w:rPr>
        <w:t>ότι ε</w:t>
      </w:r>
      <w:r w:rsidRPr="008931E6">
        <w:rPr>
          <w:rFonts w:eastAsia="Times New Roman"/>
          <w:color w:val="000000" w:themeColor="text1"/>
          <w:szCs w:val="24"/>
        </w:rPr>
        <w:t>ίναι και ιστορική και τιμητική</w:t>
      </w:r>
      <w:r>
        <w:rPr>
          <w:rFonts w:eastAsia="Times New Roman"/>
          <w:color w:val="000000" w:themeColor="text1"/>
          <w:szCs w:val="24"/>
        </w:rPr>
        <w:t>,</w:t>
      </w:r>
      <w:r w:rsidRPr="008931E6">
        <w:rPr>
          <w:rFonts w:eastAsia="Times New Roman"/>
          <w:color w:val="000000" w:themeColor="text1"/>
          <w:szCs w:val="24"/>
        </w:rPr>
        <w:t xml:space="preserve"> επέτρεψε τη συζήτηση </w:t>
      </w:r>
      <w:r>
        <w:rPr>
          <w:rFonts w:eastAsia="Times New Roman"/>
          <w:color w:val="000000" w:themeColor="text1"/>
          <w:szCs w:val="24"/>
        </w:rPr>
        <w:t>ακόμη και στην Α</w:t>
      </w:r>
      <w:r w:rsidRPr="008931E6">
        <w:rPr>
          <w:rFonts w:eastAsia="Times New Roman"/>
          <w:color w:val="000000" w:themeColor="text1"/>
          <w:szCs w:val="24"/>
        </w:rPr>
        <w:t>ίθουσ</w:t>
      </w:r>
      <w:r w:rsidRPr="008931E6">
        <w:rPr>
          <w:rFonts w:eastAsia="Times New Roman"/>
          <w:color w:val="000000" w:themeColor="text1"/>
          <w:szCs w:val="24"/>
        </w:rPr>
        <w:t>α αυτή αυτ</w:t>
      </w:r>
      <w:r>
        <w:rPr>
          <w:rFonts w:eastAsia="Times New Roman"/>
          <w:color w:val="000000" w:themeColor="text1"/>
          <w:szCs w:val="24"/>
        </w:rPr>
        <w:t>ού</w:t>
      </w:r>
      <w:r w:rsidRPr="008931E6">
        <w:rPr>
          <w:rFonts w:eastAsia="Times New Roman"/>
          <w:color w:val="000000" w:themeColor="text1"/>
          <w:szCs w:val="24"/>
        </w:rPr>
        <w:t xml:space="preserve"> του συγκεκριμένου </w:t>
      </w:r>
      <w:r>
        <w:rPr>
          <w:rFonts w:eastAsia="Times New Roman"/>
          <w:color w:val="000000" w:themeColor="text1"/>
          <w:szCs w:val="24"/>
        </w:rPr>
        <w:t>ζητ</w:t>
      </w:r>
      <w:r w:rsidRPr="008931E6">
        <w:rPr>
          <w:rFonts w:eastAsia="Times New Roman"/>
          <w:color w:val="000000" w:themeColor="text1"/>
          <w:szCs w:val="24"/>
        </w:rPr>
        <w:t>ήματος το οποίο δημιουργήθηκε</w:t>
      </w:r>
      <w:r>
        <w:rPr>
          <w:rFonts w:eastAsia="Times New Roman"/>
          <w:color w:val="000000" w:themeColor="text1"/>
          <w:szCs w:val="24"/>
        </w:rPr>
        <w:t xml:space="preserve">. </w:t>
      </w:r>
    </w:p>
    <w:p w14:paraId="38B9DDE2"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8931E6">
        <w:rPr>
          <w:rFonts w:eastAsia="Times New Roman"/>
          <w:color w:val="000000" w:themeColor="text1"/>
          <w:szCs w:val="24"/>
        </w:rPr>
        <w:t>τσι</w:t>
      </w:r>
      <w:r>
        <w:rPr>
          <w:rFonts w:eastAsia="Times New Roman"/>
          <w:color w:val="000000" w:themeColor="text1"/>
          <w:szCs w:val="24"/>
        </w:rPr>
        <w:t>,</w:t>
      </w:r>
      <w:r w:rsidRPr="008931E6">
        <w:rPr>
          <w:rFonts w:eastAsia="Times New Roman"/>
          <w:color w:val="000000" w:themeColor="text1"/>
          <w:szCs w:val="24"/>
        </w:rPr>
        <w:t xml:space="preserve"> με τη σύμφωνη γνώμη της </w:t>
      </w:r>
      <w:r>
        <w:rPr>
          <w:rFonts w:eastAsia="Times New Roman"/>
          <w:color w:val="000000" w:themeColor="text1"/>
          <w:szCs w:val="24"/>
        </w:rPr>
        <w:t>ν</w:t>
      </w:r>
      <w:r w:rsidRPr="008931E6">
        <w:rPr>
          <w:rFonts w:eastAsia="Times New Roman"/>
          <w:color w:val="000000" w:themeColor="text1"/>
          <w:szCs w:val="24"/>
        </w:rPr>
        <w:t xml:space="preserve">ομοπαρασκευαστικής </w:t>
      </w:r>
      <w:r>
        <w:rPr>
          <w:rFonts w:eastAsia="Times New Roman"/>
          <w:color w:val="000000" w:themeColor="text1"/>
          <w:szCs w:val="24"/>
        </w:rPr>
        <w:t>ε</w:t>
      </w:r>
      <w:r w:rsidRPr="008931E6">
        <w:rPr>
          <w:rFonts w:eastAsia="Times New Roman"/>
          <w:color w:val="000000" w:themeColor="text1"/>
          <w:szCs w:val="24"/>
        </w:rPr>
        <w:t>πιτροπής</w:t>
      </w:r>
      <w:r w:rsidRPr="008931E6">
        <w:rPr>
          <w:rFonts w:eastAsia="Times New Roman"/>
          <w:color w:val="000000" w:themeColor="text1"/>
          <w:szCs w:val="24"/>
        </w:rPr>
        <w:t xml:space="preserve"> και μαζί με νομοτεχνικές ρυθμίσεις</w:t>
      </w:r>
      <w:r>
        <w:rPr>
          <w:rFonts w:eastAsia="Times New Roman"/>
          <w:color w:val="000000" w:themeColor="text1"/>
          <w:szCs w:val="24"/>
        </w:rPr>
        <w:t xml:space="preserve">, </w:t>
      </w:r>
      <w:r w:rsidRPr="008931E6">
        <w:rPr>
          <w:rFonts w:eastAsia="Times New Roman"/>
          <w:color w:val="000000" w:themeColor="text1"/>
          <w:szCs w:val="24"/>
        </w:rPr>
        <w:t>νομοτεχνικές βελτιώσεις</w:t>
      </w:r>
      <w:r>
        <w:rPr>
          <w:rFonts w:eastAsia="Times New Roman"/>
          <w:color w:val="000000" w:themeColor="text1"/>
          <w:szCs w:val="24"/>
        </w:rPr>
        <w:t>,</w:t>
      </w:r>
      <w:r w:rsidRPr="008931E6">
        <w:rPr>
          <w:rFonts w:eastAsia="Times New Roman"/>
          <w:color w:val="000000" w:themeColor="text1"/>
          <w:szCs w:val="24"/>
        </w:rPr>
        <w:t xml:space="preserve"> οι οποίες είναι αμιγώς νομοτεχνικές</w:t>
      </w:r>
      <w:r>
        <w:rPr>
          <w:rFonts w:eastAsia="Times New Roman"/>
          <w:color w:val="000000" w:themeColor="text1"/>
          <w:szCs w:val="24"/>
        </w:rPr>
        <w:t>,</w:t>
      </w:r>
      <w:r w:rsidRPr="008931E6">
        <w:rPr>
          <w:rFonts w:eastAsia="Times New Roman"/>
          <w:color w:val="000000" w:themeColor="text1"/>
          <w:szCs w:val="24"/>
        </w:rPr>
        <w:t xml:space="preserve"> η νέα διάταξη</w:t>
      </w:r>
      <w:r>
        <w:rPr>
          <w:rFonts w:eastAsia="Times New Roman"/>
          <w:color w:val="000000" w:themeColor="text1"/>
          <w:szCs w:val="24"/>
        </w:rPr>
        <w:t>, λ</w:t>
      </w:r>
      <w:r w:rsidRPr="008931E6">
        <w:rPr>
          <w:rFonts w:eastAsia="Times New Roman"/>
          <w:color w:val="000000" w:themeColor="text1"/>
          <w:szCs w:val="24"/>
        </w:rPr>
        <w:t>οιπόν</w:t>
      </w:r>
      <w:r>
        <w:rPr>
          <w:rFonts w:eastAsia="Times New Roman"/>
          <w:color w:val="000000" w:themeColor="text1"/>
          <w:szCs w:val="24"/>
        </w:rPr>
        <w:t>,</w:t>
      </w:r>
      <w:r w:rsidRPr="008931E6">
        <w:rPr>
          <w:rFonts w:eastAsia="Times New Roman"/>
          <w:color w:val="000000" w:themeColor="text1"/>
          <w:szCs w:val="24"/>
        </w:rPr>
        <w:t xml:space="preserve"> θα έχει ως εξής</w:t>
      </w:r>
      <w:r>
        <w:rPr>
          <w:rFonts w:eastAsia="Times New Roman"/>
          <w:color w:val="000000" w:themeColor="text1"/>
          <w:szCs w:val="24"/>
        </w:rPr>
        <w:t xml:space="preserve">: </w:t>
      </w:r>
      <w:r w:rsidRPr="00FD3473">
        <w:rPr>
          <w:rFonts w:eastAsia="Times New Roman"/>
          <w:color w:val="000000" w:themeColor="text1"/>
          <w:szCs w:val="24"/>
        </w:rPr>
        <w:t>Στην παράγραφο, λοιπόν, 5 «Όποιος, εκτός από την περίπτωση της παραγράφου 1, επιχειρεί γενετήσια πράξη χωρίς τη συναίνεση του παθόντος, τιμωρείται με κάθειρξη ως δέκα έτη.».</w:t>
      </w:r>
      <w:r>
        <w:rPr>
          <w:rFonts w:eastAsia="Times New Roman"/>
          <w:color w:val="000000" w:themeColor="text1"/>
          <w:szCs w:val="24"/>
        </w:rPr>
        <w:t xml:space="preserve"> Τελειώσαμ</w:t>
      </w:r>
      <w:r w:rsidRPr="008931E6">
        <w:rPr>
          <w:rFonts w:eastAsia="Times New Roman"/>
          <w:color w:val="000000" w:themeColor="text1"/>
          <w:szCs w:val="24"/>
        </w:rPr>
        <w:t>ε και με αυτό</w:t>
      </w:r>
      <w:r>
        <w:rPr>
          <w:rFonts w:eastAsia="Times New Roman"/>
          <w:color w:val="000000" w:themeColor="text1"/>
          <w:szCs w:val="24"/>
        </w:rPr>
        <w:t>.</w:t>
      </w:r>
    </w:p>
    <w:p w14:paraId="38B9DDE3"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8931E6">
        <w:rPr>
          <w:rFonts w:eastAsia="Times New Roman"/>
          <w:color w:val="000000" w:themeColor="text1"/>
          <w:szCs w:val="24"/>
        </w:rPr>
        <w:t>αρακαλώ να χαιρετίσουμε πραγματικά το γ</w:t>
      </w:r>
      <w:r w:rsidRPr="008931E6">
        <w:rPr>
          <w:rFonts w:eastAsia="Times New Roman"/>
          <w:color w:val="000000" w:themeColor="text1"/>
          <w:szCs w:val="24"/>
        </w:rPr>
        <w:t xml:space="preserve">εγονός ότι </w:t>
      </w:r>
      <w:r>
        <w:rPr>
          <w:rFonts w:eastAsia="Times New Roman"/>
          <w:color w:val="000000" w:themeColor="text1"/>
          <w:szCs w:val="24"/>
        </w:rPr>
        <w:t xml:space="preserve">η </w:t>
      </w:r>
      <w:r>
        <w:rPr>
          <w:rFonts w:eastAsia="Times New Roman"/>
          <w:color w:val="000000" w:themeColor="text1"/>
          <w:szCs w:val="24"/>
        </w:rPr>
        <w:t>ν</w:t>
      </w:r>
      <w:r w:rsidRPr="008931E6">
        <w:rPr>
          <w:rFonts w:eastAsia="Times New Roman"/>
          <w:color w:val="000000" w:themeColor="text1"/>
          <w:szCs w:val="24"/>
        </w:rPr>
        <w:t xml:space="preserve">ομοπαρασκευαστική </w:t>
      </w:r>
      <w:r>
        <w:rPr>
          <w:rFonts w:eastAsia="Times New Roman"/>
          <w:color w:val="000000" w:themeColor="text1"/>
          <w:szCs w:val="24"/>
        </w:rPr>
        <w:t>επιτροπή</w:t>
      </w:r>
      <w:r>
        <w:rPr>
          <w:rFonts w:eastAsia="Times New Roman"/>
          <w:color w:val="000000" w:themeColor="text1"/>
          <w:szCs w:val="24"/>
        </w:rPr>
        <w:t xml:space="preserve"> με </w:t>
      </w:r>
      <w:r w:rsidRPr="008931E6">
        <w:rPr>
          <w:rFonts w:eastAsia="Times New Roman"/>
          <w:color w:val="000000" w:themeColor="text1"/>
          <w:szCs w:val="24"/>
        </w:rPr>
        <w:t>τη σταθερή τ</w:t>
      </w:r>
      <w:r>
        <w:rPr>
          <w:rFonts w:eastAsia="Times New Roman"/>
          <w:color w:val="000000" w:themeColor="text1"/>
          <w:szCs w:val="24"/>
        </w:rPr>
        <w:t>η</w:t>
      </w:r>
      <w:r w:rsidRPr="008931E6">
        <w:rPr>
          <w:rFonts w:eastAsia="Times New Roman"/>
          <w:color w:val="000000" w:themeColor="text1"/>
          <w:szCs w:val="24"/>
        </w:rPr>
        <w:t>ς άποψ</w:t>
      </w:r>
      <w:r>
        <w:rPr>
          <w:rFonts w:eastAsia="Times New Roman"/>
          <w:color w:val="000000" w:themeColor="text1"/>
          <w:szCs w:val="24"/>
        </w:rPr>
        <w:t xml:space="preserve">η μπόρεσε ακόμα </w:t>
      </w:r>
      <w:r w:rsidRPr="008931E6">
        <w:rPr>
          <w:rFonts w:eastAsia="Times New Roman"/>
          <w:color w:val="000000" w:themeColor="text1"/>
          <w:szCs w:val="24"/>
        </w:rPr>
        <w:t>και την τελευταία στιγμή</w:t>
      </w:r>
      <w:r>
        <w:rPr>
          <w:rFonts w:eastAsia="Times New Roman"/>
          <w:color w:val="000000" w:themeColor="text1"/>
          <w:szCs w:val="24"/>
        </w:rPr>
        <w:t xml:space="preserve"> να </w:t>
      </w:r>
      <w:r w:rsidRPr="008931E6">
        <w:rPr>
          <w:rFonts w:eastAsia="Times New Roman"/>
          <w:color w:val="000000" w:themeColor="text1"/>
          <w:szCs w:val="24"/>
        </w:rPr>
        <w:t>αφουγκρ</w:t>
      </w:r>
      <w:r>
        <w:rPr>
          <w:rFonts w:eastAsia="Times New Roman"/>
          <w:color w:val="000000" w:themeColor="text1"/>
          <w:szCs w:val="24"/>
        </w:rPr>
        <w:t xml:space="preserve">αστεί </w:t>
      </w:r>
      <w:r w:rsidRPr="008931E6">
        <w:rPr>
          <w:rFonts w:eastAsia="Times New Roman"/>
          <w:color w:val="000000" w:themeColor="text1"/>
          <w:szCs w:val="24"/>
        </w:rPr>
        <w:t>αυτό που συνέβαινε</w:t>
      </w:r>
      <w:r>
        <w:rPr>
          <w:rFonts w:eastAsia="Times New Roman"/>
          <w:color w:val="000000" w:themeColor="text1"/>
          <w:szCs w:val="24"/>
        </w:rPr>
        <w:t>,</w:t>
      </w:r>
      <w:r w:rsidRPr="008931E6">
        <w:rPr>
          <w:rFonts w:eastAsia="Times New Roman"/>
          <w:color w:val="000000" w:themeColor="text1"/>
          <w:szCs w:val="24"/>
        </w:rPr>
        <w:t xml:space="preserve"> προκειμένου να δώσει μ</w:t>
      </w:r>
      <w:r>
        <w:rPr>
          <w:rFonts w:eastAsia="Times New Roman"/>
          <w:color w:val="000000" w:themeColor="text1"/>
          <w:szCs w:val="24"/>
        </w:rPr>
        <w:t>ι</w:t>
      </w:r>
      <w:r w:rsidRPr="008931E6">
        <w:rPr>
          <w:rFonts w:eastAsia="Times New Roman"/>
          <w:color w:val="000000" w:themeColor="text1"/>
          <w:szCs w:val="24"/>
        </w:rPr>
        <w:t>α λύση</w:t>
      </w:r>
      <w:r>
        <w:rPr>
          <w:rFonts w:eastAsia="Times New Roman"/>
          <w:color w:val="000000" w:themeColor="text1"/>
          <w:szCs w:val="24"/>
        </w:rPr>
        <w:t>.</w:t>
      </w:r>
    </w:p>
    <w:p w14:paraId="38B9DDE4" w14:textId="77777777" w:rsidR="00200609" w:rsidRDefault="002F7F27">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38B9DDE5"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Οι </w:t>
      </w:r>
      <w:r w:rsidRPr="008931E6">
        <w:rPr>
          <w:rFonts w:eastAsia="Times New Roman"/>
          <w:color w:val="000000" w:themeColor="text1"/>
          <w:szCs w:val="24"/>
        </w:rPr>
        <w:t>νομοτεχνικές βελτιώσεις έχουν κατατεθε</w:t>
      </w:r>
      <w:r w:rsidRPr="008931E6">
        <w:rPr>
          <w:rFonts w:eastAsia="Times New Roman"/>
          <w:color w:val="000000" w:themeColor="text1"/>
          <w:szCs w:val="24"/>
        </w:rPr>
        <w:t>ί ήδη</w:t>
      </w:r>
      <w:r>
        <w:rPr>
          <w:rFonts w:eastAsia="Times New Roman"/>
          <w:color w:val="000000" w:themeColor="text1"/>
          <w:szCs w:val="24"/>
        </w:rPr>
        <w:t>,</w:t>
      </w:r>
      <w:r w:rsidRPr="008931E6">
        <w:rPr>
          <w:rFonts w:eastAsia="Times New Roman"/>
          <w:color w:val="000000" w:themeColor="text1"/>
          <w:szCs w:val="24"/>
        </w:rPr>
        <w:t xml:space="preserve"> είναι αμιγώς τεχνικές</w:t>
      </w:r>
      <w:r>
        <w:rPr>
          <w:rFonts w:eastAsia="Times New Roman"/>
          <w:color w:val="000000" w:themeColor="text1"/>
          <w:szCs w:val="24"/>
        </w:rPr>
        <w:t>,</w:t>
      </w:r>
      <w:r w:rsidRPr="008931E6">
        <w:rPr>
          <w:rFonts w:eastAsia="Times New Roman"/>
          <w:color w:val="000000" w:themeColor="text1"/>
          <w:szCs w:val="24"/>
        </w:rPr>
        <w:t xml:space="preserve"> </w:t>
      </w:r>
      <w:r>
        <w:rPr>
          <w:rFonts w:eastAsia="Times New Roman"/>
          <w:color w:val="000000" w:themeColor="text1"/>
          <w:szCs w:val="24"/>
        </w:rPr>
        <w:t>πέραν και της αποδοχής των δύο ζη</w:t>
      </w:r>
      <w:r w:rsidRPr="008931E6">
        <w:rPr>
          <w:rFonts w:eastAsia="Times New Roman"/>
          <w:color w:val="000000" w:themeColor="text1"/>
          <w:szCs w:val="24"/>
        </w:rPr>
        <w:t xml:space="preserve">τημάτων που </w:t>
      </w:r>
      <w:r w:rsidRPr="008931E6">
        <w:rPr>
          <w:rFonts w:eastAsia="Times New Roman"/>
          <w:color w:val="000000" w:themeColor="text1"/>
          <w:szCs w:val="24"/>
        </w:rPr>
        <w:lastRenderedPageBreak/>
        <w:t xml:space="preserve">έθεσε </w:t>
      </w:r>
      <w:r>
        <w:rPr>
          <w:rFonts w:eastAsia="Times New Roman"/>
          <w:color w:val="000000" w:themeColor="text1"/>
          <w:szCs w:val="24"/>
        </w:rPr>
        <w:t>ο</w:t>
      </w:r>
      <w:r w:rsidRPr="008931E6">
        <w:rPr>
          <w:rFonts w:eastAsia="Times New Roman"/>
          <w:color w:val="000000" w:themeColor="text1"/>
          <w:szCs w:val="24"/>
        </w:rPr>
        <w:t xml:space="preserve"> </w:t>
      </w:r>
      <w:r>
        <w:rPr>
          <w:rFonts w:eastAsia="Times New Roman"/>
          <w:color w:val="000000" w:themeColor="text1"/>
          <w:szCs w:val="24"/>
        </w:rPr>
        <w:t xml:space="preserve">σεβαστός </w:t>
      </w:r>
      <w:r w:rsidRPr="008931E6">
        <w:rPr>
          <w:rFonts w:eastAsia="Times New Roman"/>
          <w:color w:val="000000" w:themeColor="text1"/>
          <w:szCs w:val="24"/>
        </w:rPr>
        <w:t xml:space="preserve">δάσκαλος </w:t>
      </w:r>
      <w:r>
        <w:rPr>
          <w:rFonts w:eastAsia="Times New Roman"/>
          <w:color w:val="000000" w:themeColor="text1"/>
          <w:szCs w:val="24"/>
        </w:rPr>
        <w:t>Δ</w:t>
      </w:r>
      <w:r w:rsidRPr="008931E6">
        <w:rPr>
          <w:rFonts w:eastAsia="Times New Roman"/>
          <w:color w:val="000000" w:themeColor="text1"/>
          <w:szCs w:val="24"/>
        </w:rPr>
        <w:t xml:space="preserve">ικαίου Νίκος </w:t>
      </w:r>
      <w:r>
        <w:rPr>
          <w:rFonts w:eastAsia="Times New Roman"/>
          <w:color w:val="000000" w:themeColor="text1"/>
          <w:szCs w:val="24"/>
        </w:rPr>
        <w:t>Παρασκευόπουλος ό</w:t>
      </w:r>
      <w:r w:rsidRPr="008931E6">
        <w:rPr>
          <w:rFonts w:eastAsia="Times New Roman"/>
          <w:color w:val="000000" w:themeColor="text1"/>
          <w:szCs w:val="24"/>
        </w:rPr>
        <w:t xml:space="preserve">σον αφορά την αλλαγή στον τίτλο </w:t>
      </w:r>
      <w:r>
        <w:rPr>
          <w:rFonts w:eastAsia="Times New Roman"/>
          <w:color w:val="000000" w:themeColor="text1"/>
          <w:szCs w:val="24"/>
        </w:rPr>
        <w:t>«Ε</w:t>
      </w:r>
      <w:r w:rsidRPr="008931E6">
        <w:rPr>
          <w:rFonts w:eastAsia="Times New Roman"/>
          <w:color w:val="000000" w:themeColor="text1"/>
          <w:szCs w:val="24"/>
        </w:rPr>
        <w:t>ιδικά μέτρα επιείκειας</w:t>
      </w:r>
      <w:r>
        <w:rPr>
          <w:rFonts w:eastAsia="Times New Roman"/>
          <w:color w:val="000000" w:themeColor="text1"/>
          <w:szCs w:val="24"/>
        </w:rPr>
        <w:t xml:space="preserve">». Όπου </w:t>
      </w:r>
      <w:r w:rsidRPr="008931E6">
        <w:rPr>
          <w:rFonts w:eastAsia="Times New Roman"/>
          <w:color w:val="000000" w:themeColor="text1"/>
          <w:szCs w:val="24"/>
        </w:rPr>
        <w:t>έχου</w:t>
      </w:r>
      <w:r>
        <w:rPr>
          <w:rFonts w:eastAsia="Times New Roman"/>
          <w:color w:val="000000" w:themeColor="text1"/>
          <w:szCs w:val="24"/>
        </w:rPr>
        <w:t>με «</w:t>
      </w:r>
      <w:r w:rsidRPr="008931E6">
        <w:rPr>
          <w:rFonts w:eastAsia="Times New Roman"/>
          <w:color w:val="000000" w:themeColor="text1"/>
          <w:szCs w:val="24"/>
        </w:rPr>
        <w:t>μέτρα επιείκειας</w:t>
      </w:r>
      <w:r>
        <w:rPr>
          <w:rFonts w:eastAsia="Times New Roman"/>
          <w:color w:val="000000" w:themeColor="text1"/>
          <w:szCs w:val="24"/>
        </w:rPr>
        <w:t xml:space="preserve">», </w:t>
      </w:r>
      <w:r w:rsidRPr="008931E6">
        <w:rPr>
          <w:rFonts w:eastAsia="Times New Roman"/>
          <w:color w:val="000000" w:themeColor="text1"/>
          <w:szCs w:val="24"/>
        </w:rPr>
        <w:t xml:space="preserve">τα λέμε πλέον </w:t>
      </w:r>
      <w:r>
        <w:rPr>
          <w:rFonts w:eastAsia="Times New Roman"/>
          <w:color w:val="000000" w:themeColor="text1"/>
          <w:szCs w:val="24"/>
        </w:rPr>
        <w:t>«</w:t>
      </w:r>
      <w:r w:rsidRPr="008931E6">
        <w:rPr>
          <w:rFonts w:eastAsia="Times New Roman"/>
          <w:color w:val="000000" w:themeColor="text1"/>
          <w:szCs w:val="24"/>
        </w:rPr>
        <w:t>ευνοϊκά μέτρα</w:t>
      </w:r>
      <w:r>
        <w:rPr>
          <w:rFonts w:eastAsia="Times New Roman"/>
          <w:color w:val="000000" w:themeColor="text1"/>
          <w:szCs w:val="24"/>
        </w:rPr>
        <w:t>»</w:t>
      </w:r>
      <w:r w:rsidRPr="008931E6">
        <w:rPr>
          <w:rFonts w:eastAsia="Times New Roman"/>
          <w:color w:val="000000" w:themeColor="text1"/>
          <w:szCs w:val="24"/>
        </w:rPr>
        <w:t xml:space="preserve"> και αντίστοιχα </w:t>
      </w:r>
      <w:r>
        <w:rPr>
          <w:rFonts w:eastAsia="Times New Roman"/>
          <w:color w:val="000000" w:themeColor="text1"/>
          <w:szCs w:val="24"/>
        </w:rPr>
        <w:t>όπου έχουμε «ε</w:t>
      </w:r>
      <w:r w:rsidRPr="008931E6">
        <w:rPr>
          <w:rFonts w:eastAsia="Times New Roman"/>
          <w:color w:val="000000" w:themeColor="text1"/>
          <w:szCs w:val="24"/>
        </w:rPr>
        <w:t xml:space="preserve">ιδικά </w:t>
      </w:r>
      <w:r>
        <w:rPr>
          <w:rFonts w:eastAsia="Times New Roman"/>
          <w:color w:val="000000" w:themeColor="text1"/>
          <w:szCs w:val="24"/>
        </w:rPr>
        <w:t xml:space="preserve">μέτρα επιείκειας» τα λέμε «ειδικά </w:t>
      </w:r>
      <w:r w:rsidRPr="008931E6">
        <w:rPr>
          <w:rFonts w:eastAsia="Times New Roman"/>
          <w:color w:val="000000" w:themeColor="text1"/>
          <w:szCs w:val="24"/>
        </w:rPr>
        <w:t>ευνοϊκά μέτρα</w:t>
      </w:r>
      <w:r>
        <w:rPr>
          <w:rFonts w:eastAsia="Times New Roman"/>
          <w:color w:val="000000" w:themeColor="text1"/>
          <w:szCs w:val="24"/>
        </w:rPr>
        <w:t>». Α</w:t>
      </w:r>
      <w:r w:rsidRPr="008931E6">
        <w:rPr>
          <w:rFonts w:eastAsia="Times New Roman"/>
          <w:color w:val="000000" w:themeColor="text1"/>
          <w:szCs w:val="24"/>
        </w:rPr>
        <w:t xml:space="preserve">υτά </w:t>
      </w:r>
      <w:r>
        <w:rPr>
          <w:rFonts w:eastAsia="Times New Roman"/>
          <w:color w:val="000000" w:themeColor="text1"/>
          <w:szCs w:val="24"/>
        </w:rPr>
        <w:t xml:space="preserve">ήθελα να πω </w:t>
      </w:r>
      <w:r w:rsidRPr="008931E6">
        <w:rPr>
          <w:rFonts w:eastAsia="Times New Roman"/>
          <w:color w:val="000000" w:themeColor="text1"/>
          <w:szCs w:val="24"/>
        </w:rPr>
        <w:t xml:space="preserve">σε σχέση με τη μεταφορά του </w:t>
      </w:r>
      <w:r>
        <w:rPr>
          <w:rFonts w:eastAsia="Times New Roman"/>
          <w:color w:val="000000" w:themeColor="text1"/>
          <w:szCs w:val="24"/>
        </w:rPr>
        <w:t xml:space="preserve">άρθρου των βασανιστηρίων. </w:t>
      </w:r>
      <w:r w:rsidRPr="008931E6">
        <w:rPr>
          <w:rFonts w:eastAsia="Times New Roman"/>
          <w:color w:val="000000" w:themeColor="text1"/>
          <w:szCs w:val="24"/>
        </w:rPr>
        <w:t>Τελειώσαμε και με τις νομοτεχνικές</w:t>
      </w:r>
      <w:r>
        <w:rPr>
          <w:rFonts w:eastAsia="Times New Roman"/>
          <w:color w:val="000000" w:themeColor="text1"/>
          <w:szCs w:val="24"/>
        </w:rPr>
        <w:t>.</w:t>
      </w:r>
    </w:p>
    <w:p w14:paraId="38B9DDE6" w14:textId="77777777" w:rsidR="00200609" w:rsidRDefault="002F7F27">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8931E6">
        <w:rPr>
          <w:rFonts w:eastAsia="Times New Roman"/>
          <w:color w:val="000000" w:themeColor="text1"/>
          <w:szCs w:val="24"/>
        </w:rPr>
        <w:t xml:space="preserve">άμε </w:t>
      </w:r>
      <w:r>
        <w:rPr>
          <w:rFonts w:eastAsia="Times New Roman"/>
          <w:color w:val="000000" w:themeColor="text1"/>
          <w:szCs w:val="24"/>
        </w:rPr>
        <w:t xml:space="preserve">τώρα </w:t>
      </w:r>
      <w:r w:rsidRPr="008931E6">
        <w:rPr>
          <w:rFonts w:eastAsia="Times New Roman"/>
          <w:color w:val="000000" w:themeColor="text1"/>
          <w:szCs w:val="24"/>
        </w:rPr>
        <w:t>στον Κώδικα Ποινικής Δικονομίας</w:t>
      </w:r>
      <w:r>
        <w:rPr>
          <w:rFonts w:eastAsia="Times New Roman"/>
          <w:color w:val="000000" w:themeColor="text1"/>
          <w:szCs w:val="24"/>
        </w:rPr>
        <w:t>.</w:t>
      </w:r>
      <w:r w:rsidRPr="008931E6">
        <w:rPr>
          <w:rFonts w:eastAsia="Times New Roman"/>
          <w:color w:val="000000" w:themeColor="text1"/>
          <w:szCs w:val="24"/>
        </w:rPr>
        <w:t xml:space="preserve"> Το μεγάλο στοίχημα</w:t>
      </w:r>
      <w:r>
        <w:rPr>
          <w:rFonts w:eastAsia="Times New Roman"/>
          <w:color w:val="000000" w:themeColor="text1"/>
          <w:szCs w:val="24"/>
        </w:rPr>
        <w:t xml:space="preserve">, </w:t>
      </w:r>
      <w:r>
        <w:rPr>
          <w:rFonts w:eastAsia="Times New Roman"/>
          <w:color w:val="000000" w:themeColor="text1"/>
          <w:szCs w:val="24"/>
        </w:rPr>
        <w:t xml:space="preserve">κατά τη γνώμη μου, </w:t>
      </w:r>
      <w:r w:rsidRPr="008931E6">
        <w:rPr>
          <w:rFonts w:eastAsia="Times New Roman"/>
          <w:color w:val="000000" w:themeColor="text1"/>
          <w:szCs w:val="24"/>
        </w:rPr>
        <w:t>στον Κώδικα Ποινικής Δικονομίας ήταν αυτό που είπαμε και πριν</w:t>
      </w:r>
      <w:r>
        <w:rPr>
          <w:rFonts w:eastAsia="Times New Roman"/>
          <w:color w:val="000000" w:themeColor="text1"/>
          <w:szCs w:val="24"/>
        </w:rPr>
        <w:t>, δηλαδή η καθημερινότητα του π</w:t>
      </w:r>
      <w:r w:rsidRPr="008931E6">
        <w:rPr>
          <w:rFonts w:eastAsia="Times New Roman"/>
          <w:color w:val="000000" w:themeColor="text1"/>
          <w:szCs w:val="24"/>
        </w:rPr>
        <w:t>ολίτη</w:t>
      </w:r>
      <w:r>
        <w:rPr>
          <w:rFonts w:eastAsia="Times New Roman"/>
          <w:color w:val="000000" w:themeColor="text1"/>
          <w:szCs w:val="24"/>
        </w:rPr>
        <w:t xml:space="preserve">, </w:t>
      </w:r>
      <w:r w:rsidRPr="008931E6">
        <w:rPr>
          <w:rFonts w:eastAsia="Times New Roman"/>
          <w:color w:val="000000" w:themeColor="text1"/>
          <w:szCs w:val="24"/>
        </w:rPr>
        <w:t>το αίσθημα ασφάλειας που μπορεί να έχει ο πολίτης μέσα στην ποινική διαδικασία</w:t>
      </w:r>
      <w:r>
        <w:rPr>
          <w:rFonts w:eastAsia="Times New Roman"/>
          <w:color w:val="000000" w:themeColor="text1"/>
          <w:szCs w:val="24"/>
        </w:rPr>
        <w:t xml:space="preserve">, </w:t>
      </w:r>
      <w:r w:rsidRPr="008931E6">
        <w:rPr>
          <w:rFonts w:eastAsia="Times New Roman"/>
          <w:color w:val="000000" w:themeColor="text1"/>
          <w:szCs w:val="24"/>
        </w:rPr>
        <w:t>η ποιοτική αναβάθμιση της ποινικής δίκης</w:t>
      </w:r>
      <w:r>
        <w:rPr>
          <w:rFonts w:eastAsia="Times New Roman"/>
          <w:color w:val="000000" w:themeColor="text1"/>
          <w:szCs w:val="24"/>
        </w:rPr>
        <w:t>,</w:t>
      </w:r>
      <w:r w:rsidRPr="008931E6">
        <w:rPr>
          <w:rFonts w:eastAsia="Times New Roman"/>
          <w:color w:val="000000" w:themeColor="text1"/>
          <w:szCs w:val="24"/>
        </w:rPr>
        <w:t xml:space="preserve"> αλλά και η ταχύτ</w:t>
      </w:r>
      <w:r w:rsidRPr="008931E6">
        <w:rPr>
          <w:rFonts w:eastAsia="Times New Roman"/>
          <w:color w:val="000000" w:themeColor="text1"/>
          <w:szCs w:val="24"/>
        </w:rPr>
        <w:t xml:space="preserve">ητα </w:t>
      </w:r>
      <w:r>
        <w:rPr>
          <w:rFonts w:eastAsia="Times New Roman"/>
          <w:color w:val="000000" w:themeColor="text1"/>
          <w:szCs w:val="24"/>
        </w:rPr>
        <w:t>-</w:t>
      </w:r>
      <w:r w:rsidRPr="008931E6">
        <w:rPr>
          <w:rFonts w:eastAsia="Times New Roman"/>
          <w:color w:val="000000" w:themeColor="text1"/>
          <w:szCs w:val="24"/>
        </w:rPr>
        <w:t>όχι η προχειρότητα</w:t>
      </w:r>
      <w:r>
        <w:rPr>
          <w:rFonts w:eastAsia="Times New Roman"/>
          <w:color w:val="000000" w:themeColor="text1"/>
          <w:szCs w:val="24"/>
        </w:rPr>
        <w:t xml:space="preserve">- </w:t>
      </w:r>
      <w:r w:rsidRPr="008931E6">
        <w:rPr>
          <w:rFonts w:eastAsia="Times New Roman"/>
          <w:color w:val="000000" w:themeColor="text1"/>
          <w:szCs w:val="24"/>
        </w:rPr>
        <w:t>προκε</w:t>
      </w:r>
      <w:r>
        <w:rPr>
          <w:rFonts w:eastAsia="Times New Roman"/>
          <w:color w:val="000000" w:themeColor="text1"/>
          <w:szCs w:val="24"/>
        </w:rPr>
        <w:t>ιμένου ο πολίτης να αισθάνεται π</w:t>
      </w:r>
      <w:r w:rsidRPr="008931E6">
        <w:rPr>
          <w:rFonts w:eastAsia="Times New Roman"/>
          <w:color w:val="000000" w:themeColor="text1"/>
          <w:szCs w:val="24"/>
        </w:rPr>
        <w:t>ράγματι την ασφάλεια που χρειάζεται μέσα στην ποινική δίκη και το αίσθημα ότι μπορεί να δικαιωθεί μέσα στην ποινική δίκη</w:t>
      </w:r>
      <w:r>
        <w:rPr>
          <w:rFonts w:eastAsia="Times New Roman"/>
          <w:color w:val="000000" w:themeColor="text1"/>
          <w:szCs w:val="24"/>
        </w:rPr>
        <w:t>. Πότε; Μ</w:t>
      </w:r>
      <w:r w:rsidRPr="008931E6">
        <w:rPr>
          <w:rFonts w:eastAsia="Times New Roman"/>
          <w:color w:val="000000" w:themeColor="text1"/>
          <w:szCs w:val="24"/>
        </w:rPr>
        <w:t xml:space="preserve">ετά από </w:t>
      </w:r>
      <w:r>
        <w:rPr>
          <w:rFonts w:eastAsia="Times New Roman"/>
          <w:color w:val="000000" w:themeColor="text1"/>
          <w:szCs w:val="24"/>
        </w:rPr>
        <w:t xml:space="preserve">οκτώ </w:t>
      </w:r>
      <w:r w:rsidRPr="008931E6">
        <w:rPr>
          <w:rFonts w:eastAsia="Times New Roman"/>
          <w:color w:val="000000" w:themeColor="text1"/>
          <w:szCs w:val="24"/>
        </w:rPr>
        <w:t>χρόνια μιας οικονομικής λαίλαπας</w:t>
      </w:r>
      <w:r>
        <w:rPr>
          <w:rFonts w:eastAsia="Times New Roman"/>
          <w:color w:val="000000" w:themeColor="text1"/>
          <w:szCs w:val="24"/>
        </w:rPr>
        <w:t>.</w:t>
      </w:r>
    </w:p>
    <w:p w14:paraId="38B9DDE7" w14:textId="77777777" w:rsidR="00200609" w:rsidRDefault="002F7F27">
      <w:pPr>
        <w:tabs>
          <w:tab w:val="left" w:pos="2738"/>
          <w:tab w:val="center" w:pos="4753"/>
          <w:tab w:val="left" w:pos="5723"/>
        </w:tabs>
        <w:spacing w:line="600" w:lineRule="auto"/>
        <w:jc w:val="both"/>
        <w:rPr>
          <w:rFonts w:eastAsia="Times New Roman"/>
          <w:szCs w:val="24"/>
        </w:rPr>
      </w:pPr>
      <w:r>
        <w:rPr>
          <w:rFonts w:eastAsia="Times New Roman"/>
          <w:szCs w:val="24"/>
        </w:rPr>
        <w:lastRenderedPageBreak/>
        <w:t xml:space="preserve">Αυτή η οικονομική </w:t>
      </w:r>
      <w:r>
        <w:rPr>
          <w:rFonts w:eastAsia="Times New Roman"/>
          <w:szCs w:val="24"/>
        </w:rPr>
        <w:t xml:space="preserve">λαίλαπα έτεινε σχεδόν να καταστρέψει τη σχέση εμπιστοσύνης του πολίτη τόσο προς τη </w:t>
      </w:r>
      <w:r>
        <w:rPr>
          <w:rFonts w:eastAsia="Times New Roman"/>
          <w:szCs w:val="24"/>
        </w:rPr>
        <w:t xml:space="preserve">δικαιοσύνη </w:t>
      </w:r>
      <w:r>
        <w:rPr>
          <w:rFonts w:eastAsia="Times New Roman"/>
          <w:szCs w:val="24"/>
        </w:rPr>
        <w:t xml:space="preserve">όσο και προς την πολιτική. </w:t>
      </w:r>
    </w:p>
    <w:p w14:paraId="38B9DDE8"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Είναι η κατάλληλη χρονική συγκυρία, μετά από όλα αυτά τα χρόνια εφαρμογής των </w:t>
      </w:r>
      <w:proofErr w:type="spellStart"/>
      <w:r>
        <w:rPr>
          <w:rFonts w:eastAsia="Times New Roman"/>
          <w:szCs w:val="24"/>
        </w:rPr>
        <w:t>μνημονιακών</w:t>
      </w:r>
      <w:proofErr w:type="spellEnd"/>
      <w:r>
        <w:rPr>
          <w:rFonts w:eastAsia="Times New Roman"/>
          <w:szCs w:val="24"/>
        </w:rPr>
        <w:t xml:space="preserve"> πολιτικών που ξέρουμε ότι </w:t>
      </w:r>
      <w:proofErr w:type="spellStart"/>
      <w:r>
        <w:rPr>
          <w:rFonts w:eastAsia="Times New Roman"/>
          <w:szCs w:val="24"/>
        </w:rPr>
        <w:t>επέδρασαν</w:t>
      </w:r>
      <w:proofErr w:type="spellEnd"/>
      <w:r>
        <w:rPr>
          <w:rFonts w:eastAsia="Times New Roman"/>
          <w:szCs w:val="24"/>
        </w:rPr>
        <w:t xml:space="preserve"> και στην απονομή του </w:t>
      </w:r>
      <w:r>
        <w:rPr>
          <w:rFonts w:eastAsia="Times New Roman"/>
          <w:szCs w:val="24"/>
        </w:rPr>
        <w:t xml:space="preserve">Ποινικού Δικαίου </w:t>
      </w:r>
      <w:r>
        <w:rPr>
          <w:rFonts w:eastAsia="Times New Roman"/>
          <w:szCs w:val="24"/>
        </w:rPr>
        <w:t xml:space="preserve">και στις διατάξεις. Παρακολουθήσαμε οκτώ χρόνια </w:t>
      </w:r>
      <w:proofErr w:type="spellStart"/>
      <w:r>
        <w:rPr>
          <w:rFonts w:eastAsia="Times New Roman"/>
          <w:szCs w:val="24"/>
        </w:rPr>
        <w:t>μνημονιακών</w:t>
      </w:r>
      <w:proofErr w:type="spellEnd"/>
      <w:r>
        <w:rPr>
          <w:rFonts w:eastAsia="Times New Roman"/>
          <w:szCs w:val="24"/>
        </w:rPr>
        <w:t xml:space="preserve"> ποινικών διατάξεων, που κατά τη γνώμη μου πρέπει να τις αποτυπώσουμε σε έναν κατάλογο διατάξεων του δίκαιου της </w:t>
      </w:r>
      <w:proofErr w:type="spellStart"/>
      <w:r>
        <w:rPr>
          <w:rFonts w:eastAsia="Times New Roman"/>
          <w:szCs w:val="24"/>
        </w:rPr>
        <w:t>μνημονιακής</w:t>
      </w:r>
      <w:proofErr w:type="spellEnd"/>
      <w:r>
        <w:rPr>
          <w:rFonts w:eastAsia="Times New Roman"/>
          <w:szCs w:val="24"/>
        </w:rPr>
        <w:t xml:space="preserve"> ανάγκης και να τις αφήσουμε για π</w:t>
      </w:r>
      <w:r>
        <w:rPr>
          <w:rFonts w:eastAsia="Times New Roman"/>
          <w:szCs w:val="24"/>
        </w:rPr>
        <w:t xml:space="preserve">άντα πίσω μας. </w:t>
      </w:r>
    </w:p>
    <w:p w14:paraId="38B9DDE9"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Σε αυτό, λοιπόν, το μεγάλο στοίχημα για μία νέα δίκη νομίζω ότι είναι εξαιρετικά σημαντικό να δούμε τους εναλλακτικούς τρόπους, την ποινική διαταγή, την αποχή από την ποινική δίωξη, την ποινική συνδιαλλαγή και την ποινική διαπραγμάτευση. Νο</w:t>
      </w:r>
      <w:r>
        <w:rPr>
          <w:rFonts w:eastAsia="Times New Roman"/>
          <w:szCs w:val="24"/>
        </w:rPr>
        <w:t xml:space="preserve">μίζω ότι αυτοί οι τέσσερις θεσμοί είναι οι εξαιρετικά σημαντικοί που προκύπτουν από τα νέα κείμενα του Κώδικα Ποινικής Δικονομίας. </w:t>
      </w:r>
    </w:p>
    <w:p w14:paraId="38B9DDEA"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Σε αυτόν τον νέο Κώδικα Ποινικής Δικονομίας ενδυναμώνεται ο ρόλος του εισαγγελέα, προβλέπεται ο εμπλουτισμός της ποινικής δί</w:t>
      </w:r>
      <w:r>
        <w:rPr>
          <w:rFonts w:eastAsia="Times New Roman"/>
          <w:szCs w:val="24"/>
        </w:rPr>
        <w:t>κης με στοιχεία της κατηγορητικής δίκης ως προς τον ρόλο του δικαστή στην εξέταση μαρτύρων, αλλά και ως προς τις διαδικασίες της εναλλακτικής περάτωσης της δίκης. Υιοθετείται η ευρωπαϊκή τάση διεύρυνσης του θεσμού της αποχής, όπως είπαμε πριν, από την ποιν</w:t>
      </w:r>
      <w:r>
        <w:rPr>
          <w:rFonts w:eastAsia="Times New Roman"/>
          <w:szCs w:val="24"/>
        </w:rPr>
        <w:t xml:space="preserve">ική δίωξη. </w:t>
      </w:r>
    </w:p>
    <w:p w14:paraId="38B9DDEB"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Επίσης, ενισχύονται οι θεσμοί διαφύλαξης της αμεροληψίας των δικαστικών προσώπων, λόγου χάριν με την πρόβλεψη αποκλεισμού συμμετοχής στη σύνθεση του δευτεροβαθμίου δικαστηρίου στον Άρειο Πάγο του εισαγγελέα που συνέπραξε πρώτο βαθμό στην έκδοση</w:t>
      </w:r>
      <w:r>
        <w:rPr>
          <w:rFonts w:eastAsia="Times New Roman"/>
          <w:szCs w:val="24"/>
        </w:rPr>
        <w:t xml:space="preserve"> της απόφασης. </w:t>
      </w:r>
    </w:p>
    <w:p w14:paraId="38B9DDEC"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Απαλείφεται η δυνατότητα του Υπουργού Δικαιοσύνης να παραγγέλλει προκαταρκτική εξέταση και σωστά. </w:t>
      </w:r>
    </w:p>
    <w:p w14:paraId="38B9DDED"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Ενσωματώνονται οι προβλέψεις για τις ειδικές εισαγγελίες στον Κώδικα Ποινικής Δικονομίας. </w:t>
      </w:r>
    </w:p>
    <w:p w14:paraId="38B9DDEE"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Απλοποιείται η διαδικασία της πολιτικής αγωγής. Απ</w:t>
      </w:r>
      <w:r>
        <w:rPr>
          <w:rFonts w:eastAsia="Times New Roman"/>
          <w:szCs w:val="24"/>
        </w:rPr>
        <w:t>αλλάσσεται από αυτή</w:t>
      </w:r>
      <w:r>
        <w:rPr>
          <w:rFonts w:eastAsia="Times New Roman"/>
          <w:szCs w:val="24"/>
        </w:rPr>
        <w:t>ν</w:t>
      </w:r>
      <w:r>
        <w:rPr>
          <w:rFonts w:eastAsia="Times New Roman"/>
          <w:szCs w:val="24"/>
        </w:rPr>
        <w:t xml:space="preserve"> την αντιστοίχιση, από αυτή</w:t>
      </w:r>
      <w:r>
        <w:rPr>
          <w:rFonts w:eastAsia="Times New Roman"/>
          <w:szCs w:val="24"/>
        </w:rPr>
        <w:t>ν</w:t>
      </w:r>
      <w:r>
        <w:rPr>
          <w:rFonts w:eastAsia="Times New Roman"/>
          <w:szCs w:val="24"/>
        </w:rPr>
        <w:t xml:space="preserve"> την αξίωση αποζημίωσης και συνδέεται άρρηκτα πλέον και μοναδικά με το ποινικά ενδιαφέρον μέγεθος της υποστήριξης της κατηγορίας. </w:t>
      </w:r>
    </w:p>
    <w:p w14:paraId="38B9DDEF"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Αποσαφηνίζονται, επαναπροσδιορίζονται σαφέστερα τα δικαιώματα των διαδίκων, τ</w:t>
      </w:r>
      <w:r>
        <w:rPr>
          <w:rFonts w:eastAsia="Times New Roman"/>
          <w:szCs w:val="24"/>
        </w:rPr>
        <w:t xml:space="preserve">ης ακρόασης, της ενημέρωσης, της επικοινωνίας με τα τρίτα πρόσωπα. </w:t>
      </w:r>
    </w:p>
    <w:p w14:paraId="38B9DDF0"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Αναδιαρθρώθηκε η καθ’ ύλην αρμοδιότητα των δικαστηρίων και αυτό είναι πάρα πολύ σημαντικό. Θυμόμαστε όλοι τη συζήτηση η οποία είχε επικρατήσει σε σχέση με την αναγκαιότητα του μονομελούς ε</w:t>
      </w:r>
      <w:r>
        <w:rPr>
          <w:rFonts w:eastAsia="Times New Roman"/>
          <w:szCs w:val="24"/>
        </w:rPr>
        <w:t xml:space="preserve">φετείου, σε σχέση με τα κακουργήματα. </w:t>
      </w:r>
    </w:p>
    <w:p w14:paraId="38B9DDF1"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Επειδή εδώ νομίζω ότι έχει ασκηθεί κριτική και έχει γίνει μια συζήτηση από όλους τους εμπλεκόμενους φορείς σε σχέση με το ζήτημα της κατάργησης του μονομελούς, το οποίο πλέον θα ρυθμίζει διαδικαστικά ζητήματα που θα α</w:t>
      </w:r>
      <w:r>
        <w:rPr>
          <w:rFonts w:eastAsia="Times New Roman"/>
          <w:szCs w:val="24"/>
        </w:rPr>
        <w:t xml:space="preserve">φορούν, για παράδειγμα, την επικύρωση της ποινικής διαπραγμάτευσης, η διάρθρωση όλου του Κώδικα Ποινικής Δικονομίας είναι τέτοια που ουσιαστικά επιτρέπει να εφαρμοστούν αυτές οι διαδικασίες. Θα </w:t>
      </w:r>
      <w:proofErr w:type="spellStart"/>
      <w:r>
        <w:rPr>
          <w:rFonts w:eastAsia="Times New Roman"/>
          <w:szCs w:val="24"/>
        </w:rPr>
        <w:lastRenderedPageBreak/>
        <w:t>αποσυμφορηθεί</w:t>
      </w:r>
      <w:proofErr w:type="spellEnd"/>
      <w:r>
        <w:rPr>
          <w:rFonts w:eastAsia="Times New Roman"/>
          <w:szCs w:val="24"/>
        </w:rPr>
        <w:t xml:space="preserve"> με τέτοιο τρόπο η ποινική δίκη, ούτως ώστε πράγμ</w:t>
      </w:r>
      <w:r>
        <w:rPr>
          <w:rFonts w:eastAsia="Times New Roman"/>
          <w:szCs w:val="24"/>
        </w:rPr>
        <w:t xml:space="preserve">ατι το μονομελές εφετείο ουσίας να μην είναι πλέον αναγκαίο. </w:t>
      </w:r>
    </w:p>
    <w:p w14:paraId="38B9DDF2"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Επίσης, πολύ σημαντικό αίτημα διαδίκων και δικηγόρων και της κοινωνίας εδώ και χρόνια ήταν το θέμα της τήρησης πρακτικών με τη φωνοληψία και με την τηλεδιάσκεψη και με την </w:t>
      </w:r>
      <w:proofErr w:type="spellStart"/>
      <w:r>
        <w:rPr>
          <w:rFonts w:eastAsia="Times New Roman"/>
          <w:szCs w:val="24"/>
        </w:rPr>
        <w:t>εικονοτηλεδιάσκεψη</w:t>
      </w:r>
      <w:proofErr w:type="spellEnd"/>
      <w:r>
        <w:rPr>
          <w:rFonts w:eastAsia="Times New Roman"/>
          <w:szCs w:val="24"/>
        </w:rPr>
        <w:t>, ώσ</w:t>
      </w:r>
      <w:r>
        <w:rPr>
          <w:rFonts w:eastAsia="Times New Roman"/>
          <w:szCs w:val="24"/>
        </w:rPr>
        <w:t xml:space="preserve">τε να παρασχεθεί στην πολιτεία το αναγκαίο νομοθετικό έρεισμα για την περαιτέρω εισαγωγή των σύγχρονων μέσων στην ποινική δίκη. </w:t>
      </w:r>
    </w:p>
    <w:p w14:paraId="38B9DDF3"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Προσαρμόστηκαν ειδικές ανακριτικές πράξεις, απαιτήσεις </w:t>
      </w:r>
      <w:proofErr w:type="spellStart"/>
      <w:r>
        <w:rPr>
          <w:rFonts w:eastAsia="Times New Roman"/>
          <w:szCs w:val="24"/>
        </w:rPr>
        <w:t>δικαιοκρατίας</w:t>
      </w:r>
      <w:proofErr w:type="spellEnd"/>
      <w:r>
        <w:rPr>
          <w:rFonts w:eastAsia="Times New Roman"/>
          <w:szCs w:val="24"/>
        </w:rPr>
        <w:t>, όπως ήταν η θεσμοθέτηση αληθινής και όχι τυπικής αιτιολογ</w:t>
      </w:r>
      <w:r>
        <w:rPr>
          <w:rFonts w:eastAsia="Times New Roman"/>
          <w:szCs w:val="24"/>
        </w:rPr>
        <w:t>ίας των προϋποθέσεων εφαρμογής τους. Έχουμε προβλέψει διευκολύνσεις για την ανάκτηση των προϊόντων από εγκληματικές δραστηριότητες στη λογική της επιστροφής των λεγόμενων «κλεμμένων» από τις πράξεις οικονομικού εγκλήματος ή διαφθοράς. Εκσυγχρονίζονται οι π</w:t>
      </w:r>
      <w:r>
        <w:rPr>
          <w:rFonts w:eastAsia="Times New Roman"/>
          <w:szCs w:val="24"/>
        </w:rPr>
        <w:t xml:space="preserve">ροβλέψεις για τα ένδικα μέσα. </w:t>
      </w:r>
    </w:p>
    <w:p w14:paraId="38B9DDF4" w14:textId="77777777" w:rsidR="00200609" w:rsidRDefault="002F7F27">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Προβλέφθηκε, επίσης, αυξημένη αποζημίωση ως και </w:t>
      </w:r>
      <w:proofErr w:type="spellStart"/>
      <w:r>
        <w:rPr>
          <w:rFonts w:eastAsia="Times New Roman"/>
          <w:szCs w:val="24"/>
        </w:rPr>
        <w:t>υπερδιπλασιασμού</w:t>
      </w:r>
      <w:proofErr w:type="spellEnd"/>
      <w:r>
        <w:rPr>
          <w:rFonts w:eastAsia="Times New Roman"/>
          <w:szCs w:val="24"/>
        </w:rPr>
        <w:t xml:space="preserve"> για τους αδίκως </w:t>
      </w:r>
      <w:proofErr w:type="spellStart"/>
      <w:r>
        <w:rPr>
          <w:rFonts w:eastAsia="Times New Roman"/>
          <w:szCs w:val="24"/>
        </w:rPr>
        <w:t>κρατηθέντες</w:t>
      </w:r>
      <w:proofErr w:type="spellEnd"/>
      <w:r>
        <w:rPr>
          <w:rFonts w:eastAsia="Times New Roman"/>
          <w:szCs w:val="24"/>
        </w:rPr>
        <w:t xml:space="preserve"> και απλουστεύθηκε η σχετική διαδικασία. </w:t>
      </w:r>
    </w:p>
    <w:p w14:paraId="38B9DDF5" w14:textId="77777777" w:rsidR="00200609" w:rsidRDefault="002F7F27">
      <w:pPr>
        <w:spacing w:line="600" w:lineRule="auto"/>
        <w:ind w:firstLine="720"/>
        <w:jc w:val="both"/>
        <w:rPr>
          <w:rFonts w:eastAsia="Times New Roman"/>
          <w:szCs w:val="24"/>
        </w:rPr>
      </w:pPr>
      <w:r>
        <w:rPr>
          <w:rFonts w:eastAsia="Times New Roman"/>
          <w:szCs w:val="24"/>
        </w:rPr>
        <w:t>Και προχωρώ σε λ</w:t>
      </w:r>
      <w:r w:rsidRPr="000C6D28">
        <w:rPr>
          <w:rFonts w:eastAsia="Times New Roman"/>
          <w:szCs w:val="24"/>
        </w:rPr>
        <w:t xml:space="preserve">ίγες ακόμα παρατηρήσεις σε σχέση με τον </w:t>
      </w:r>
      <w:r>
        <w:rPr>
          <w:rFonts w:eastAsia="Times New Roman"/>
          <w:szCs w:val="24"/>
        </w:rPr>
        <w:t xml:space="preserve">Κώδικα Ποινικής Δικονομίας. </w:t>
      </w:r>
    </w:p>
    <w:p w14:paraId="38B9DDF6" w14:textId="77777777" w:rsidR="00200609" w:rsidRDefault="002F7F27">
      <w:pPr>
        <w:spacing w:line="600" w:lineRule="auto"/>
        <w:ind w:firstLine="720"/>
        <w:jc w:val="both"/>
        <w:rPr>
          <w:rFonts w:eastAsia="Times New Roman"/>
          <w:szCs w:val="24"/>
        </w:rPr>
      </w:pPr>
      <w:r>
        <w:rPr>
          <w:rFonts w:eastAsia="Times New Roman"/>
          <w:szCs w:val="24"/>
        </w:rPr>
        <w:t xml:space="preserve">Σχετικά με την </w:t>
      </w:r>
      <w:r w:rsidRPr="000C6D28">
        <w:rPr>
          <w:rFonts w:eastAsia="Times New Roman"/>
          <w:szCs w:val="24"/>
        </w:rPr>
        <w:t>ποινική συνδιαλλαγή</w:t>
      </w:r>
      <w:r>
        <w:rPr>
          <w:rFonts w:eastAsia="Times New Roman"/>
          <w:szCs w:val="24"/>
        </w:rPr>
        <w:t>,</w:t>
      </w:r>
      <w:r w:rsidRPr="000C6D28">
        <w:rPr>
          <w:rFonts w:eastAsia="Times New Roman"/>
          <w:szCs w:val="24"/>
        </w:rPr>
        <w:t xml:space="preserve"> θα είναι άρθρο 301</w:t>
      </w:r>
      <w:r>
        <w:rPr>
          <w:rFonts w:eastAsia="Times New Roman"/>
          <w:szCs w:val="24"/>
        </w:rPr>
        <w:t xml:space="preserve"> και</w:t>
      </w:r>
      <w:r w:rsidRPr="000C6D28">
        <w:rPr>
          <w:rFonts w:eastAsia="Times New Roman"/>
          <w:szCs w:val="24"/>
        </w:rPr>
        <w:t xml:space="preserve"> επόμενα του νέου Κώδικα Ποινικής Δικονομίας</w:t>
      </w:r>
      <w:r>
        <w:rPr>
          <w:rFonts w:eastAsia="Times New Roman"/>
          <w:szCs w:val="24"/>
        </w:rPr>
        <w:t>. Ε</w:t>
      </w:r>
      <w:r w:rsidRPr="000C6D28">
        <w:rPr>
          <w:rFonts w:eastAsia="Times New Roman"/>
          <w:szCs w:val="24"/>
        </w:rPr>
        <w:t xml:space="preserve">κεί προβλέπονται </w:t>
      </w:r>
      <w:r>
        <w:rPr>
          <w:rFonts w:eastAsia="Times New Roman"/>
          <w:szCs w:val="24"/>
        </w:rPr>
        <w:t xml:space="preserve">τα κακουργήματα στα </w:t>
      </w:r>
      <w:r w:rsidRPr="000C6D28">
        <w:rPr>
          <w:rFonts w:eastAsia="Times New Roman"/>
          <w:szCs w:val="24"/>
        </w:rPr>
        <w:t xml:space="preserve">οποία </w:t>
      </w:r>
      <w:r>
        <w:rPr>
          <w:rFonts w:eastAsia="Times New Roman"/>
          <w:szCs w:val="24"/>
        </w:rPr>
        <w:t xml:space="preserve">μπορούν </w:t>
      </w:r>
      <w:r w:rsidRPr="000C6D28">
        <w:rPr>
          <w:rFonts w:eastAsia="Times New Roman"/>
          <w:szCs w:val="24"/>
        </w:rPr>
        <w:t>να εφαρμοστούν</w:t>
      </w:r>
      <w:r>
        <w:rPr>
          <w:rFonts w:eastAsia="Times New Roman"/>
          <w:szCs w:val="24"/>
        </w:rPr>
        <w:t xml:space="preserve">, </w:t>
      </w:r>
      <w:r w:rsidRPr="00D072B2">
        <w:rPr>
          <w:rFonts w:eastAsia="Times New Roman"/>
          <w:szCs w:val="24"/>
        </w:rPr>
        <w:t>άρθρ</w:t>
      </w:r>
      <w:r>
        <w:rPr>
          <w:rFonts w:eastAsia="Times New Roman"/>
          <w:szCs w:val="24"/>
        </w:rPr>
        <w:t>α</w:t>
      </w:r>
      <w:r w:rsidRPr="000C6D28">
        <w:rPr>
          <w:rFonts w:eastAsia="Times New Roman"/>
          <w:szCs w:val="24"/>
        </w:rPr>
        <w:t xml:space="preserve"> 216</w:t>
      </w:r>
      <w:r>
        <w:rPr>
          <w:rFonts w:eastAsia="Times New Roman"/>
          <w:szCs w:val="24"/>
        </w:rPr>
        <w:t xml:space="preserve"> και</w:t>
      </w:r>
      <w:r w:rsidRPr="000C6D28">
        <w:rPr>
          <w:rFonts w:eastAsia="Times New Roman"/>
          <w:szCs w:val="24"/>
        </w:rPr>
        <w:t xml:space="preserve"> 242</w:t>
      </w:r>
      <w:r>
        <w:rPr>
          <w:rFonts w:eastAsia="Times New Roman"/>
          <w:szCs w:val="24"/>
        </w:rPr>
        <w:t>, σ</w:t>
      </w:r>
      <w:r w:rsidRPr="000C6D28">
        <w:rPr>
          <w:rFonts w:eastAsia="Times New Roman"/>
          <w:szCs w:val="24"/>
        </w:rPr>
        <w:t>τα</w:t>
      </w:r>
      <w:r>
        <w:rPr>
          <w:rFonts w:eastAsia="Times New Roman"/>
          <w:szCs w:val="24"/>
        </w:rPr>
        <w:t xml:space="preserve"> εγκλήματα χωρίς βία </w:t>
      </w:r>
      <w:r w:rsidRPr="000C6D28">
        <w:rPr>
          <w:rFonts w:eastAsia="Times New Roman"/>
          <w:szCs w:val="24"/>
        </w:rPr>
        <w:t>ή απειλή που στρέφονται κατά της ιδιοκτησ</w:t>
      </w:r>
      <w:r w:rsidRPr="000C6D28">
        <w:rPr>
          <w:rFonts w:eastAsia="Times New Roman"/>
          <w:szCs w:val="24"/>
        </w:rPr>
        <w:t>ίας και της περιουσίας</w:t>
      </w:r>
      <w:r>
        <w:rPr>
          <w:rFonts w:eastAsia="Times New Roman"/>
          <w:szCs w:val="24"/>
        </w:rPr>
        <w:t xml:space="preserve">. </w:t>
      </w:r>
    </w:p>
    <w:p w14:paraId="38B9DDF7" w14:textId="77777777" w:rsidR="00200609" w:rsidRDefault="002F7F27">
      <w:pPr>
        <w:spacing w:line="600" w:lineRule="auto"/>
        <w:ind w:firstLine="720"/>
        <w:jc w:val="both"/>
        <w:rPr>
          <w:rFonts w:eastAsia="Times New Roman"/>
          <w:szCs w:val="24"/>
        </w:rPr>
      </w:pPr>
      <w:r>
        <w:rPr>
          <w:rFonts w:eastAsia="Times New Roman"/>
          <w:szCs w:val="24"/>
        </w:rPr>
        <w:t>Με αυτό</w:t>
      </w:r>
      <w:r>
        <w:rPr>
          <w:rFonts w:eastAsia="Times New Roman"/>
          <w:szCs w:val="24"/>
        </w:rPr>
        <w:t>ν</w:t>
      </w:r>
      <w:r>
        <w:rPr>
          <w:rFonts w:eastAsia="Times New Roman"/>
          <w:szCs w:val="24"/>
        </w:rPr>
        <w:t xml:space="preserve"> τον τρόπο,</w:t>
      </w:r>
      <w:r w:rsidRPr="000C6D28">
        <w:rPr>
          <w:rFonts w:eastAsia="Times New Roman"/>
          <w:szCs w:val="24"/>
        </w:rPr>
        <w:t xml:space="preserve"> μέχρι </w:t>
      </w:r>
      <w:r>
        <w:rPr>
          <w:rFonts w:eastAsia="Times New Roman"/>
          <w:szCs w:val="24"/>
        </w:rPr>
        <w:t xml:space="preserve">την </w:t>
      </w:r>
      <w:r w:rsidRPr="000C6D28">
        <w:rPr>
          <w:rFonts w:eastAsia="Times New Roman"/>
          <w:szCs w:val="24"/>
        </w:rPr>
        <w:t>περάτωση της ανάκρισης</w:t>
      </w:r>
      <w:r>
        <w:rPr>
          <w:rFonts w:eastAsia="Times New Roman"/>
          <w:szCs w:val="24"/>
        </w:rPr>
        <w:t>,</w:t>
      </w:r>
      <w:r w:rsidRPr="000C6D28">
        <w:rPr>
          <w:rFonts w:eastAsia="Times New Roman"/>
          <w:szCs w:val="24"/>
        </w:rPr>
        <w:t xml:space="preserve"> θα καλείται ο κατηγορούμενος και ο </w:t>
      </w:r>
      <w:r w:rsidRPr="000C6D28">
        <w:rPr>
          <w:rFonts w:eastAsia="Times New Roman"/>
          <w:szCs w:val="24"/>
        </w:rPr>
        <w:t>παθ</w:t>
      </w:r>
      <w:r>
        <w:rPr>
          <w:rFonts w:eastAsia="Times New Roman"/>
          <w:szCs w:val="24"/>
        </w:rPr>
        <w:t>ών</w:t>
      </w:r>
      <w:r>
        <w:rPr>
          <w:rFonts w:eastAsia="Times New Roman"/>
          <w:szCs w:val="24"/>
        </w:rPr>
        <w:t>,</w:t>
      </w:r>
      <w:r w:rsidRPr="000C6D28">
        <w:rPr>
          <w:rFonts w:eastAsia="Times New Roman"/>
          <w:szCs w:val="24"/>
        </w:rPr>
        <w:t xml:space="preserve"> προκειμένου να βρουν και μέσω των συνηγόρων </w:t>
      </w:r>
      <w:r>
        <w:rPr>
          <w:rFonts w:eastAsia="Times New Roman"/>
          <w:szCs w:val="24"/>
        </w:rPr>
        <w:t>τους, τη</w:t>
      </w:r>
      <w:r w:rsidRPr="000C6D28">
        <w:rPr>
          <w:rFonts w:eastAsia="Times New Roman"/>
          <w:szCs w:val="24"/>
        </w:rPr>
        <w:t xml:space="preserve"> λεγόμενη συνδιαλλαγή</w:t>
      </w:r>
      <w:r>
        <w:rPr>
          <w:rFonts w:eastAsia="Times New Roman"/>
          <w:szCs w:val="24"/>
        </w:rPr>
        <w:t>. Π</w:t>
      </w:r>
      <w:r w:rsidRPr="000C6D28">
        <w:rPr>
          <w:rFonts w:eastAsia="Times New Roman"/>
          <w:szCs w:val="24"/>
        </w:rPr>
        <w:t>ροβλέπονται όλες αναλυτικά</w:t>
      </w:r>
      <w:r>
        <w:rPr>
          <w:rFonts w:eastAsia="Times New Roman"/>
          <w:szCs w:val="24"/>
        </w:rPr>
        <w:t xml:space="preserve"> οι διαδικασίες που</w:t>
      </w:r>
      <w:r w:rsidRPr="000C6D28">
        <w:rPr>
          <w:rFonts w:eastAsia="Times New Roman"/>
          <w:szCs w:val="24"/>
        </w:rPr>
        <w:t xml:space="preserve"> θα ακολουθηθο</w:t>
      </w:r>
      <w:r w:rsidRPr="000C6D28">
        <w:rPr>
          <w:rFonts w:eastAsia="Times New Roman"/>
          <w:szCs w:val="24"/>
        </w:rPr>
        <w:t>ύν από κει και πέρα</w:t>
      </w:r>
      <w:r>
        <w:rPr>
          <w:rFonts w:eastAsia="Times New Roman"/>
          <w:szCs w:val="24"/>
        </w:rPr>
        <w:t>,</w:t>
      </w:r>
      <w:r w:rsidRPr="000C6D28">
        <w:rPr>
          <w:rFonts w:eastAsia="Times New Roman"/>
          <w:szCs w:val="24"/>
        </w:rPr>
        <w:t xml:space="preserve"> πριν την περάτωση της αν</w:t>
      </w:r>
      <w:r>
        <w:rPr>
          <w:rFonts w:eastAsia="Times New Roman"/>
          <w:szCs w:val="24"/>
        </w:rPr>
        <w:t>ακρίσεως</w:t>
      </w:r>
      <w:r w:rsidRPr="000C6D28">
        <w:rPr>
          <w:rFonts w:eastAsia="Times New Roman"/>
          <w:szCs w:val="24"/>
        </w:rPr>
        <w:t xml:space="preserve"> και </w:t>
      </w:r>
      <w:r>
        <w:rPr>
          <w:rFonts w:eastAsia="Times New Roman"/>
          <w:szCs w:val="24"/>
        </w:rPr>
        <w:t>μέχρι</w:t>
      </w:r>
      <w:r w:rsidRPr="000C6D28">
        <w:rPr>
          <w:rFonts w:eastAsia="Times New Roman"/>
          <w:szCs w:val="24"/>
        </w:rPr>
        <w:t xml:space="preserve"> την περάτωση της αν</w:t>
      </w:r>
      <w:r>
        <w:rPr>
          <w:rFonts w:eastAsia="Times New Roman"/>
          <w:szCs w:val="24"/>
        </w:rPr>
        <w:t>ακρίσεως.</w:t>
      </w:r>
    </w:p>
    <w:p w14:paraId="38B9DDF8" w14:textId="77777777" w:rsidR="00200609" w:rsidRDefault="002F7F27">
      <w:pPr>
        <w:spacing w:line="600" w:lineRule="auto"/>
        <w:ind w:firstLine="720"/>
        <w:jc w:val="both"/>
        <w:rPr>
          <w:rFonts w:eastAsia="Times New Roman"/>
          <w:szCs w:val="24"/>
        </w:rPr>
      </w:pPr>
      <w:r>
        <w:rPr>
          <w:rFonts w:eastAsia="Times New Roman"/>
          <w:szCs w:val="24"/>
        </w:rPr>
        <w:lastRenderedPageBreak/>
        <w:t xml:space="preserve">Σχετικά με τα </w:t>
      </w:r>
      <w:r w:rsidRPr="000C6D28">
        <w:rPr>
          <w:rFonts w:eastAsia="Times New Roman"/>
          <w:szCs w:val="24"/>
        </w:rPr>
        <w:t>θέματα της ποινικής διαπραγμάτευσης πάλι σε περιπτώσ</w:t>
      </w:r>
      <w:r>
        <w:rPr>
          <w:rFonts w:eastAsia="Times New Roman"/>
          <w:szCs w:val="24"/>
        </w:rPr>
        <w:t>εις αυτεπαγγέλτων διωκόμενων</w:t>
      </w:r>
      <w:r w:rsidRPr="000C6D28">
        <w:rPr>
          <w:rFonts w:eastAsia="Times New Roman"/>
          <w:szCs w:val="24"/>
        </w:rPr>
        <w:t xml:space="preserve"> εγκλημάτων</w:t>
      </w:r>
      <w:r>
        <w:rPr>
          <w:rFonts w:eastAsia="Times New Roman"/>
          <w:szCs w:val="24"/>
        </w:rPr>
        <w:t>,</w:t>
      </w:r>
      <w:r w:rsidRPr="000C6D28">
        <w:rPr>
          <w:rFonts w:eastAsia="Times New Roman"/>
          <w:szCs w:val="24"/>
        </w:rPr>
        <w:t xml:space="preserve"> εξαιρουμένων των κακουργημάτων που απειλούνται με ποινή </w:t>
      </w:r>
      <w:r w:rsidRPr="000C6D28">
        <w:rPr>
          <w:rFonts w:eastAsia="Times New Roman"/>
          <w:szCs w:val="24"/>
        </w:rPr>
        <w:t>ισόβιας κάθειρξης</w:t>
      </w:r>
      <w:r>
        <w:rPr>
          <w:rFonts w:eastAsia="Times New Roman"/>
          <w:szCs w:val="24"/>
        </w:rPr>
        <w:t>, ε</w:t>
      </w:r>
      <w:r w:rsidRPr="000C6D28">
        <w:rPr>
          <w:rFonts w:eastAsia="Times New Roman"/>
          <w:szCs w:val="24"/>
        </w:rPr>
        <w:t>δώ θα έχουμε τη δυνατότητα δηλαδή του κατηγορουμένου να συμφωνήσει</w:t>
      </w:r>
      <w:r>
        <w:rPr>
          <w:rFonts w:eastAsia="Times New Roman"/>
          <w:szCs w:val="24"/>
        </w:rPr>
        <w:t>,</w:t>
      </w:r>
      <w:r w:rsidRPr="000C6D28">
        <w:rPr>
          <w:rFonts w:eastAsia="Times New Roman"/>
          <w:szCs w:val="24"/>
        </w:rPr>
        <w:t xml:space="preserve"> να </w:t>
      </w:r>
      <w:r>
        <w:rPr>
          <w:rFonts w:eastAsia="Times New Roman"/>
          <w:szCs w:val="24"/>
        </w:rPr>
        <w:t>δ</w:t>
      </w:r>
      <w:r w:rsidRPr="000C6D28">
        <w:rPr>
          <w:rFonts w:eastAsia="Times New Roman"/>
          <w:szCs w:val="24"/>
        </w:rPr>
        <w:t>ιαπραγματευτεί με την εισαγγελική αρχή την ποινή που θα του επιβληθεί</w:t>
      </w:r>
      <w:r>
        <w:rPr>
          <w:rFonts w:eastAsia="Times New Roman"/>
          <w:szCs w:val="24"/>
        </w:rPr>
        <w:t xml:space="preserve">. </w:t>
      </w:r>
      <w:r w:rsidRPr="000C6D28">
        <w:rPr>
          <w:rFonts w:eastAsia="Times New Roman"/>
          <w:szCs w:val="24"/>
        </w:rPr>
        <w:t xml:space="preserve">Αυτό θα είναι </w:t>
      </w:r>
      <w:r>
        <w:rPr>
          <w:rFonts w:eastAsia="Times New Roman"/>
          <w:szCs w:val="24"/>
        </w:rPr>
        <w:t>π</w:t>
      </w:r>
      <w:r w:rsidRPr="000C6D28">
        <w:rPr>
          <w:rFonts w:eastAsia="Times New Roman"/>
          <w:szCs w:val="24"/>
        </w:rPr>
        <w:t>ια το μοναδικό αντικείμενο</w:t>
      </w:r>
      <w:r>
        <w:rPr>
          <w:rFonts w:eastAsia="Times New Roman"/>
          <w:szCs w:val="24"/>
        </w:rPr>
        <w:t xml:space="preserve">, η </w:t>
      </w:r>
      <w:proofErr w:type="spellStart"/>
      <w:r>
        <w:rPr>
          <w:rFonts w:eastAsia="Times New Roman"/>
          <w:szCs w:val="24"/>
        </w:rPr>
        <w:t>επιβλητέα</w:t>
      </w:r>
      <w:proofErr w:type="spellEnd"/>
      <w:r>
        <w:rPr>
          <w:rFonts w:eastAsia="Times New Roman"/>
          <w:szCs w:val="24"/>
        </w:rPr>
        <w:t xml:space="preserve"> κύρια ή π</w:t>
      </w:r>
      <w:r w:rsidRPr="000C6D28">
        <w:rPr>
          <w:rFonts w:eastAsia="Times New Roman"/>
          <w:szCs w:val="24"/>
        </w:rPr>
        <w:t>αρεπόμενη ποινή</w:t>
      </w:r>
      <w:r>
        <w:rPr>
          <w:rFonts w:eastAsia="Times New Roman"/>
          <w:szCs w:val="24"/>
        </w:rPr>
        <w:t>.</w:t>
      </w:r>
    </w:p>
    <w:p w14:paraId="38B9DDF9" w14:textId="77777777" w:rsidR="00200609" w:rsidRDefault="002F7F27">
      <w:pPr>
        <w:spacing w:line="600" w:lineRule="auto"/>
        <w:ind w:firstLine="720"/>
        <w:jc w:val="both"/>
        <w:rPr>
          <w:rFonts w:eastAsia="Times New Roman"/>
          <w:szCs w:val="24"/>
        </w:rPr>
      </w:pPr>
      <w:r w:rsidRPr="00D072B2">
        <w:rPr>
          <w:rFonts w:eastAsia="Times New Roman"/>
          <w:szCs w:val="24"/>
        </w:rPr>
        <w:t>Είναι</w:t>
      </w:r>
      <w:r>
        <w:rPr>
          <w:rFonts w:eastAsia="Times New Roman"/>
          <w:szCs w:val="24"/>
        </w:rPr>
        <w:t xml:space="preserve"> πάρα π</w:t>
      </w:r>
      <w:r>
        <w:rPr>
          <w:rFonts w:eastAsia="Times New Roman"/>
          <w:szCs w:val="24"/>
        </w:rPr>
        <w:t xml:space="preserve">ολλές οι παρατηρήσεις και </w:t>
      </w:r>
      <w:r w:rsidRPr="000C6D28">
        <w:rPr>
          <w:rFonts w:eastAsia="Times New Roman"/>
          <w:szCs w:val="24"/>
        </w:rPr>
        <w:t>καταλαβαίνω ότι η συζήτηση γίνεται και αρκετά τεχνική</w:t>
      </w:r>
      <w:r>
        <w:rPr>
          <w:rFonts w:eastAsia="Times New Roman"/>
          <w:szCs w:val="24"/>
        </w:rPr>
        <w:t>. Κ</w:t>
      </w:r>
      <w:r w:rsidRPr="000C6D28">
        <w:rPr>
          <w:rFonts w:eastAsia="Times New Roman"/>
          <w:szCs w:val="24"/>
        </w:rPr>
        <w:t>αταλαβαίνω</w:t>
      </w:r>
      <w:r>
        <w:rPr>
          <w:rFonts w:eastAsia="Times New Roman"/>
          <w:szCs w:val="24"/>
        </w:rPr>
        <w:t>,</w:t>
      </w:r>
      <w:r w:rsidRPr="000C6D28">
        <w:rPr>
          <w:rFonts w:eastAsia="Times New Roman"/>
          <w:szCs w:val="24"/>
        </w:rPr>
        <w:t xml:space="preserve"> </w:t>
      </w:r>
      <w:r>
        <w:rPr>
          <w:rFonts w:eastAsia="Times New Roman"/>
          <w:szCs w:val="24"/>
        </w:rPr>
        <w:t>επίσης,</w:t>
      </w:r>
      <w:r w:rsidRPr="000C6D28">
        <w:rPr>
          <w:rFonts w:eastAsia="Times New Roman"/>
          <w:szCs w:val="24"/>
        </w:rPr>
        <w:t xml:space="preserve"> ότι σε όλη αυτή</w:t>
      </w:r>
      <w:r>
        <w:rPr>
          <w:rFonts w:eastAsia="Times New Roman"/>
          <w:szCs w:val="24"/>
        </w:rPr>
        <w:t xml:space="preserve">ν </w:t>
      </w:r>
      <w:r w:rsidRPr="000C6D28">
        <w:rPr>
          <w:rFonts w:eastAsia="Times New Roman"/>
          <w:szCs w:val="24"/>
        </w:rPr>
        <w:t>τη διαδρομή αυτής της εργασίας και όλων αυτών τω</w:t>
      </w:r>
      <w:r>
        <w:rPr>
          <w:rFonts w:eastAsia="Times New Roman"/>
          <w:szCs w:val="24"/>
        </w:rPr>
        <w:t>ν άρθρων δεν θα μπορούσα να είμ</w:t>
      </w:r>
      <w:r w:rsidRPr="000C6D28">
        <w:rPr>
          <w:rFonts w:eastAsia="Times New Roman"/>
          <w:szCs w:val="24"/>
        </w:rPr>
        <w:t xml:space="preserve">αι αντίστοιχος </w:t>
      </w:r>
      <w:r>
        <w:rPr>
          <w:rFonts w:eastAsia="Times New Roman"/>
          <w:szCs w:val="24"/>
        </w:rPr>
        <w:t>στην καταγραφή σήμερα σε αυτό τον σύντομο</w:t>
      </w:r>
      <w:r w:rsidRPr="000C6D28">
        <w:rPr>
          <w:rFonts w:eastAsia="Times New Roman"/>
          <w:szCs w:val="24"/>
        </w:rPr>
        <w:t xml:space="preserve"> χρόνο σε αυτή</w:t>
      </w:r>
      <w:r>
        <w:rPr>
          <w:rFonts w:eastAsia="Times New Roman"/>
          <w:szCs w:val="24"/>
        </w:rPr>
        <w:t>ν</w:t>
      </w:r>
      <w:r w:rsidRPr="000C6D28">
        <w:rPr>
          <w:rFonts w:eastAsia="Times New Roman"/>
          <w:szCs w:val="24"/>
        </w:rPr>
        <w:t xml:space="preserve"> τη διαδικασία προς την ποιότητα και το μέγεθος αυτής της κορυφαίας μεταρρύθμισης</w:t>
      </w:r>
      <w:r>
        <w:rPr>
          <w:rFonts w:eastAsia="Times New Roman"/>
          <w:szCs w:val="24"/>
        </w:rPr>
        <w:t>.</w:t>
      </w:r>
      <w:r w:rsidRPr="000C6D28">
        <w:rPr>
          <w:rFonts w:eastAsia="Times New Roman"/>
          <w:szCs w:val="24"/>
        </w:rPr>
        <w:t xml:space="preserve"> Οπότε</w:t>
      </w:r>
      <w:r>
        <w:rPr>
          <w:rFonts w:eastAsia="Times New Roman"/>
          <w:szCs w:val="24"/>
        </w:rPr>
        <w:t>,</w:t>
      </w:r>
      <w:r w:rsidRPr="000C6D28">
        <w:rPr>
          <w:rFonts w:eastAsia="Times New Roman"/>
          <w:szCs w:val="24"/>
        </w:rPr>
        <w:t xml:space="preserve"> ως προς αυτό</w:t>
      </w:r>
      <w:r>
        <w:rPr>
          <w:rFonts w:eastAsia="Times New Roman"/>
          <w:szCs w:val="24"/>
        </w:rPr>
        <w:t>,</w:t>
      </w:r>
      <w:r w:rsidRPr="000C6D28">
        <w:rPr>
          <w:rFonts w:eastAsia="Times New Roman"/>
          <w:szCs w:val="24"/>
        </w:rPr>
        <w:t xml:space="preserve"> να είστε επιεικείς μαζί μου σήμερα</w:t>
      </w:r>
      <w:r>
        <w:rPr>
          <w:rFonts w:eastAsia="Times New Roman"/>
          <w:szCs w:val="24"/>
        </w:rPr>
        <w:t>. Ο</w:t>
      </w:r>
      <w:r w:rsidRPr="000C6D28">
        <w:rPr>
          <w:rFonts w:eastAsia="Times New Roman"/>
          <w:szCs w:val="24"/>
        </w:rPr>
        <w:t>λοκλ</w:t>
      </w:r>
      <w:r>
        <w:rPr>
          <w:rFonts w:eastAsia="Times New Roman"/>
          <w:szCs w:val="24"/>
        </w:rPr>
        <w:t xml:space="preserve">ηρώνω σιγά </w:t>
      </w:r>
      <w:r w:rsidRPr="000C6D28">
        <w:rPr>
          <w:rFonts w:eastAsia="Times New Roman"/>
          <w:szCs w:val="24"/>
        </w:rPr>
        <w:t>σιγά</w:t>
      </w:r>
      <w:r>
        <w:rPr>
          <w:rFonts w:eastAsia="Times New Roman"/>
          <w:szCs w:val="24"/>
        </w:rPr>
        <w:t xml:space="preserve">. </w:t>
      </w:r>
    </w:p>
    <w:p w14:paraId="38B9DDFA" w14:textId="77777777" w:rsidR="00200609" w:rsidRDefault="002F7F27">
      <w:pPr>
        <w:spacing w:line="600" w:lineRule="auto"/>
        <w:ind w:firstLine="720"/>
        <w:jc w:val="both"/>
        <w:rPr>
          <w:rFonts w:eastAsia="Times New Roman"/>
          <w:szCs w:val="24"/>
        </w:rPr>
      </w:pPr>
      <w:r>
        <w:rPr>
          <w:rFonts w:eastAsia="Times New Roman"/>
          <w:szCs w:val="24"/>
        </w:rPr>
        <w:t>Κυρίες και κύριοι Β</w:t>
      </w:r>
      <w:r w:rsidRPr="000C6D28">
        <w:rPr>
          <w:rFonts w:eastAsia="Times New Roman"/>
          <w:szCs w:val="24"/>
        </w:rPr>
        <w:t>ουλευτές</w:t>
      </w:r>
      <w:r>
        <w:rPr>
          <w:rFonts w:eastAsia="Times New Roman"/>
          <w:szCs w:val="24"/>
        </w:rPr>
        <w:t>,</w:t>
      </w:r>
      <w:r w:rsidRPr="000C6D28">
        <w:rPr>
          <w:rFonts w:eastAsia="Times New Roman"/>
          <w:szCs w:val="24"/>
        </w:rPr>
        <w:t xml:space="preserve"> όπως φάνηκε ήδη από τα δύο σχέδια Ποινικών </w:t>
      </w:r>
      <w:r w:rsidRPr="000C6D28">
        <w:rPr>
          <w:rFonts w:eastAsia="Times New Roman"/>
          <w:szCs w:val="24"/>
        </w:rPr>
        <w:t>Κωδ</w:t>
      </w:r>
      <w:r>
        <w:rPr>
          <w:rFonts w:eastAsia="Times New Roman"/>
          <w:szCs w:val="24"/>
        </w:rPr>
        <w:t>ί</w:t>
      </w:r>
      <w:r w:rsidRPr="000C6D28">
        <w:rPr>
          <w:rFonts w:eastAsia="Times New Roman"/>
          <w:szCs w:val="24"/>
        </w:rPr>
        <w:t>κ</w:t>
      </w:r>
      <w:r>
        <w:rPr>
          <w:rFonts w:eastAsia="Times New Roman"/>
          <w:szCs w:val="24"/>
        </w:rPr>
        <w:t>ω</w:t>
      </w:r>
      <w:r w:rsidRPr="000C6D28">
        <w:rPr>
          <w:rFonts w:eastAsia="Times New Roman"/>
          <w:szCs w:val="24"/>
        </w:rPr>
        <w:t>ν</w:t>
      </w:r>
      <w:r>
        <w:rPr>
          <w:rFonts w:eastAsia="Times New Roman"/>
          <w:szCs w:val="24"/>
        </w:rPr>
        <w:t>,</w:t>
      </w:r>
      <w:r w:rsidRPr="000C6D28">
        <w:rPr>
          <w:rFonts w:eastAsia="Times New Roman"/>
          <w:szCs w:val="24"/>
        </w:rPr>
        <w:t xml:space="preserve"> επελέγη να εισαχθούν προς ψή</w:t>
      </w:r>
      <w:r w:rsidRPr="000C6D28">
        <w:rPr>
          <w:rFonts w:eastAsia="Times New Roman"/>
          <w:szCs w:val="24"/>
        </w:rPr>
        <w:lastRenderedPageBreak/>
        <w:t>φιση εν</w:t>
      </w:r>
      <w:r>
        <w:rPr>
          <w:rFonts w:eastAsia="Times New Roman"/>
          <w:szCs w:val="24"/>
        </w:rPr>
        <w:t xml:space="preserve"> </w:t>
      </w:r>
      <w:r w:rsidRPr="000C6D28">
        <w:rPr>
          <w:rFonts w:eastAsia="Times New Roman"/>
          <w:szCs w:val="24"/>
        </w:rPr>
        <w:t xml:space="preserve">όψει του γεγονότος ότι παρά </w:t>
      </w:r>
      <w:r>
        <w:rPr>
          <w:rFonts w:eastAsia="Times New Roman"/>
          <w:szCs w:val="24"/>
        </w:rPr>
        <w:t xml:space="preserve">τις </w:t>
      </w:r>
      <w:r w:rsidRPr="000C6D28">
        <w:rPr>
          <w:rFonts w:eastAsia="Times New Roman"/>
          <w:szCs w:val="24"/>
        </w:rPr>
        <w:t xml:space="preserve">ενδεχόμενες διαφοροποιήσεις </w:t>
      </w:r>
      <w:r>
        <w:rPr>
          <w:rFonts w:eastAsia="Times New Roman"/>
          <w:szCs w:val="24"/>
        </w:rPr>
        <w:t>ή</w:t>
      </w:r>
      <w:r w:rsidRPr="000C6D28">
        <w:rPr>
          <w:rFonts w:eastAsia="Times New Roman"/>
          <w:szCs w:val="24"/>
        </w:rPr>
        <w:t xml:space="preserve"> διαφωνίες ως προς επιμέρους σημεία </w:t>
      </w:r>
      <w:r>
        <w:rPr>
          <w:rFonts w:eastAsia="Times New Roman"/>
          <w:szCs w:val="24"/>
        </w:rPr>
        <w:t>τους,</w:t>
      </w:r>
      <w:r w:rsidRPr="000C6D28">
        <w:rPr>
          <w:rFonts w:eastAsia="Times New Roman"/>
          <w:szCs w:val="24"/>
        </w:rPr>
        <w:t xml:space="preserve"> στο σημαντικότερο βαθμό επιτυγχάνουν να </w:t>
      </w:r>
      <w:proofErr w:type="spellStart"/>
      <w:r w:rsidRPr="000C6D28">
        <w:rPr>
          <w:rFonts w:eastAsia="Times New Roman"/>
          <w:szCs w:val="24"/>
        </w:rPr>
        <w:t>συγκεράσουν</w:t>
      </w:r>
      <w:proofErr w:type="spellEnd"/>
      <w:r w:rsidRPr="000C6D28">
        <w:rPr>
          <w:rFonts w:eastAsia="Times New Roman"/>
          <w:szCs w:val="24"/>
        </w:rPr>
        <w:t xml:space="preserve"> τους στόχους του εκσυγχρονισμού της ποινικής </w:t>
      </w:r>
      <w:r>
        <w:rPr>
          <w:rFonts w:eastAsia="Times New Roman"/>
          <w:szCs w:val="24"/>
        </w:rPr>
        <w:t>μας νομοθεσίας κα</w:t>
      </w:r>
      <w:r>
        <w:rPr>
          <w:rFonts w:eastAsia="Times New Roman"/>
          <w:szCs w:val="24"/>
        </w:rPr>
        <w:t>ι της προσέγγισή</w:t>
      </w:r>
      <w:r w:rsidRPr="000C6D28">
        <w:rPr>
          <w:rFonts w:eastAsia="Times New Roman"/>
          <w:szCs w:val="24"/>
        </w:rPr>
        <w:t>ς της και πάλι</w:t>
      </w:r>
      <w:r>
        <w:rPr>
          <w:rFonts w:eastAsia="Times New Roman"/>
          <w:szCs w:val="24"/>
        </w:rPr>
        <w:t xml:space="preserve"> μετά από πολλές δεκαετίες παρέκβαση</w:t>
      </w:r>
      <w:r w:rsidRPr="000C6D28">
        <w:rPr>
          <w:rFonts w:eastAsia="Times New Roman"/>
          <w:szCs w:val="24"/>
        </w:rPr>
        <w:t>ς από τα</w:t>
      </w:r>
      <w:r>
        <w:rPr>
          <w:rFonts w:eastAsia="Times New Roman"/>
          <w:szCs w:val="24"/>
        </w:rPr>
        <w:t xml:space="preserve"> αρχικά τους πρότυπα στο συμβαίν</w:t>
      </w:r>
      <w:r w:rsidRPr="000C6D28">
        <w:rPr>
          <w:rFonts w:eastAsia="Times New Roman"/>
          <w:szCs w:val="24"/>
        </w:rPr>
        <w:t>ον στην Ευρώπη</w:t>
      </w:r>
      <w:r>
        <w:rPr>
          <w:rFonts w:eastAsia="Times New Roman"/>
          <w:szCs w:val="24"/>
        </w:rPr>
        <w:t>.</w:t>
      </w:r>
    </w:p>
    <w:p w14:paraId="38B9DDFB" w14:textId="77777777" w:rsidR="00200609" w:rsidRDefault="002F7F27">
      <w:pPr>
        <w:spacing w:line="600" w:lineRule="auto"/>
        <w:ind w:firstLine="720"/>
        <w:jc w:val="both"/>
        <w:rPr>
          <w:rFonts w:eastAsia="Times New Roman"/>
          <w:szCs w:val="24"/>
        </w:rPr>
      </w:pPr>
      <w:r>
        <w:rPr>
          <w:rFonts w:eastAsia="Times New Roman"/>
          <w:szCs w:val="24"/>
        </w:rPr>
        <w:t>Όπως ευχερώς θα δ</w:t>
      </w:r>
      <w:r w:rsidRPr="000C6D28">
        <w:rPr>
          <w:rFonts w:eastAsia="Times New Roman"/>
          <w:szCs w:val="24"/>
        </w:rPr>
        <w:t xml:space="preserve">ιαπιστώσει </w:t>
      </w:r>
      <w:r w:rsidRPr="000C6D28">
        <w:rPr>
          <w:rFonts w:eastAsia="Times New Roman"/>
          <w:szCs w:val="24"/>
        </w:rPr>
        <w:t>κ</w:t>
      </w:r>
      <w:r>
        <w:rPr>
          <w:rFonts w:eastAsia="Times New Roman"/>
          <w:szCs w:val="24"/>
        </w:rPr>
        <w:t>άποιο</w:t>
      </w:r>
      <w:r w:rsidRPr="000C6D28">
        <w:rPr>
          <w:rFonts w:eastAsia="Times New Roman"/>
          <w:szCs w:val="24"/>
        </w:rPr>
        <w:t xml:space="preserve">ς </w:t>
      </w:r>
      <w:r w:rsidRPr="000C6D28">
        <w:rPr>
          <w:rFonts w:eastAsia="Times New Roman"/>
          <w:szCs w:val="24"/>
        </w:rPr>
        <w:t>ανατρέχοντας στις οικείες εισηγητικές εκθέσεις</w:t>
      </w:r>
      <w:r>
        <w:rPr>
          <w:rFonts w:eastAsia="Times New Roman"/>
          <w:szCs w:val="24"/>
        </w:rPr>
        <w:t>, τα κείμενα α</w:t>
      </w:r>
      <w:r w:rsidRPr="000C6D28">
        <w:rPr>
          <w:rFonts w:eastAsia="Times New Roman"/>
          <w:szCs w:val="24"/>
        </w:rPr>
        <w:t>υτά είναι κατ</w:t>
      </w:r>
      <w:r>
        <w:rPr>
          <w:rFonts w:eastAsia="Times New Roman"/>
          <w:szCs w:val="24"/>
        </w:rPr>
        <w:t xml:space="preserve">’ </w:t>
      </w:r>
      <w:r w:rsidRPr="000C6D28">
        <w:rPr>
          <w:rFonts w:eastAsia="Times New Roman"/>
          <w:szCs w:val="24"/>
        </w:rPr>
        <w:t>εξοχήν καρποί της φιλελ</w:t>
      </w:r>
      <w:r w:rsidRPr="000C6D28">
        <w:rPr>
          <w:rFonts w:eastAsia="Times New Roman"/>
          <w:szCs w:val="24"/>
        </w:rPr>
        <w:t xml:space="preserve">εύθερης αντίληψης </w:t>
      </w:r>
      <w:r>
        <w:rPr>
          <w:rFonts w:eastAsia="Times New Roman"/>
          <w:szCs w:val="24"/>
        </w:rPr>
        <w:t>σ</w:t>
      </w:r>
      <w:r w:rsidRPr="000C6D28">
        <w:rPr>
          <w:rFonts w:eastAsia="Times New Roman"/>
          <w:szCs w:val="24"/>
        </w:rPr>
        <w:t>το Ποινικό Δίκαιο</w:t>
      </w:r>
      <w:r>
        <w:rPr>
          <w:rFonts w:eastAsia="Times New Roman"/>
          <w:szCs w:val="24"/>
        </w:rPr>
        <w:t>. Κ</w:t>
      </w:r>
      <w:r w:rsidRPr="000C6D28">
        <w:rPr>
          <w:rFonts w:eastAsia="Times New Roman"/>
          <w:szCs w:val="24"/>
        </w:rPr>
        <w:t>αταφέρ</w:t>
      </w:r>
      <w:r>
        <w:rPr>
          <w:rFonts w:eastAsia="Times New Roman"/>
          <w:szCs w:val="24"/>
        </w:rPr>
        <w:t>ν</w:t>
      </w:r>
      <w:r w:rsidRPr="000C6D28">
        <w:rPr>
          <w:rFonts w:eastAsia="Times New Roman"/>
          <w:szCs w:val="24"/>
        </w:rPr>
        <w:t>ουν να συνδυάσουν</w:t>
      </w:r>
      <w:r>
        <w:rPr>
          <w:rFonts w:eastAsia="Times New Roman"/>
          <w:szCs w:val="24"/>
        </w:rPr>
        <w:t xml:space="preserve"> τα σύγχρονα αιτήματα για επιτάχυνση των διαδικασιών ενός κόσμου που τρέχει με πολύ μεγάλες ταχύτητες και της διαφύλαξης των δικαιωμάτων των πολιτών απέναντι στην ποινική εξουσία.</w:t>
      </w:r>
    </w:p>
    <w:p w14:paraId="38B9DDFC" w14:textId="77777777" w:rsidR="00200609" w:rsidRDefault="002F7F27">
      <w:pPr>
        <w:spacing w:line="600" w:lineRule="auto"/>
        <w:ind w:firstLine="720"/>
        <w:jc w:val="both"/>
        <w:rPr>
          <w:rFonts w:eastAsia="Times New Roman"/>
          <w:szCs w:val="24"/>
        </w:rPr>
      </w:pPr>
      <w:r>
        <w:rPr>
          <w:rFonts w:eastAsia="Times New Roman"/>
          <w:szCs w:val="24"/>
        </w:rPr>
        <w:t xml:space="preserve">Ο τρόπος που </w:t>
      </w:r>
      <w:r>
        <w:rPr>
          <w:rFonts w:eastAsia="Times New Roman"/>
          <w:szCs w:val="24"/>
        </w:rPr>
        <w:t xml:space="preserve">το κάνουν αυτό δεν </w:t>
      </w:r>
      <w:r w:rsidRPr="00B37483">
        <w:rPr>
          <w:rFonts w:eastAsia="Times New Roman"/>
          <w:szCs w:val="24"/>
        </w:rPr>
        <w:t>είναι</w:t>
      </w:r>
      <w:r>
        <w:rPr>
          <w:rFonts w:eastAsia="Times New Roman"/>
          <w:szCs w:val="24"/>
        </w:rPr>
        <w:t xml:space="preserve"> με εμπνεύσεις που έχουν προς τα μέσα, κοίταγμα σε μια φοβερή για τις διεθνείς εξελίξεις τάση, αλλά αξιοποιώντας τη διαχρονική σχέση της ποινικής θεωρίας της πατρίδας μας με οικείους χώρους και σχολές σκέψεις της </w:t>
      </w:r>
      <w:r w:rsidRPr="00B37483">
        <w:rPr>
          <w:rFonts w:eastAsia="Times New Roman"/>
          <w:szCs w:val="24"/>
        </w:rPr>
        <w:t>ευρωπαϊκή</w:t>
      </w:r>
      <w:r>
        <w:rPr>
          <w:rFonts w:eastAsia="Times New Roman"/>
          <w:szCs w:val="24"/>
        </w:rPr>
        <w:t>ς ηπείρου.</w:t>
      </w:r>
    </w:p>
    <w:p w14:paraId="38B9DDFD" w14:textId="77777777" w:rsidR="00200609" w:rsidRDefault="002F7F27">
      <w:pPr>
        <w:spacing w:line="600" w:lineRule="auto"/>
        <w:ind w:firstLine="720"/>
        <w:jc w:val="both"/>
        <w:rPr>
          <w:rFonts w:eastAsia="Times New Roman"/>
          <w:szCs w:val="24"/>
        </w:rPr>
      </w:pPr>
      <w:r>
        <w:rPr>
          <w:rFonts w:eastAsia="Times New Roman"/>
          <w:szCs w:val="24"/>
        </w:rPr>
        <w:lastRenderedPageBreak/>
        <w:t xml:space="preserve">Επελέγη, </w:t>
      </w:r>
      <w:r w:rsidRPr="00B37483">
        <w:rPr>
          <w:rFonts w:eastAsia="Times New Roman"/>
          <w:szCs w:val="24"/>
        </w:rPr>
        <w:t>λοιπόν</w:t>
      </w:r>
      <w:r>
        <w:rPr>
          <w:rFonts w:eastAsia="Times New Roman"/>
          <w:szCs w:val="24"/>
        </w:rPr>
        <w:t xml:space="preserve">, αποβλέποντας στον στρατηγικό στόχο της εισαγωγής μιας σύγχρονης και ταυτόχρονα ανθρωπιστικής και </w:t>
      </w:r>
      <w:proofErr w:type="spellStart"/>
      <w:r>
        <w:rPr>
          <w:rFonts w:eastAsia="Times New Roman"/>
          <w:szCs w:val="24"/>
        </w:rPr>
        <w:t>δικαιοκρατικής</w:t>
      </w:r>
      <w:proofErr w:type="spellEnd"/>
      <w:r>
        <w:rPr>
          <w:rFonts w:eastAsia="Times New Roman"/>
          <w:szCs w:val="24"/>
        </w:rPr>
        <w:t xml:space="preserve"> νομοθεσίας, η υποβολή τους προς ψήφιση ως </w:t>
      </w:r>
      <w:r>
        <w:rPr>
          <w:rFonts w:eastAsia="Times New Roman"/>
          <w:szCs w:val="24"/>
        </w:rPr>
        <w:t xml:space="preserve">κωδίκων </w:t>
      </w:r>
      <w:r>
        <w:rPr>
          <w:rFonts w:eastAsia="Times New Roman"/>
          <w:szCs w:val="24"/>
        </w:rPr>
        <w:t xml:space="preserve">από το ελληνικό </w:t>
      </w:r>
      <w:r w:rsidRPr="00B37483">
        <w:rPr>
          <w:rFonts w:eastAsia="Times New Roman"/>
          <w:szCs w:val="24"/>
        </w:rPr>
        <w:t>Κοινοβούλιο</w:t>
      </w:r>
      <w:r>
        <w:rPr>
          <w:rFonts w:eastAsia="Times New Roman"/>
          <w:szCs w:val="24"/>
        </w:rPr>
        <w:t xml:space="preserve">. </w:t>
      </w:r>
    </w:p>
    <w:p w14:paraId="38B9DDFE" w14:textId="77777777" w:rsidR="00200609" w:rsidRDefault="002F7F27">
      <w:pPr>
        <w:spacing w:line="600" w:lineRule="auto"/>
        <w:ind w:firstLine="720"/>
        <w:jc w:val="both"/>
        <w:rPr>
          <w:rFonts w:eastAsia="Times New Roman"/>
          <w:szCs w:val="24"/>
        </w:rPr>
      </w:pPr>
      <w:r>
        <w:rPr>
          <w:rFonts w:eastAsia="Times New Roman"/>
          <w:szCs w:val="24"/>
        </w:rPr>
        <w:t xml:space="preserve">Ο ΣΥΡΙΖΑ ως κόμμα της Αριστεράς αφουγκράζεται </w:t>
      </w:r>
      <w:r>
        <w:rPr>
          <w:rFonts w:eastAsia="Times New Roman"/>
          <w:szCs w:val="24"/>
        </w:rPr>
        <w:t xml:space="preserve">σταθερά τα κινήματα και τις ανάγκες των φυλακισμένων και των ανθρώπων που τίθενται στο περιθώριο από τους μηχανισμούς της ποινικής εξουσίας, αλλά ταυτόχρονα –και αυτή </w:t>
      </w:r>
      <w:r w:rsidRPr="00B37483">
        <w:rPr>
          <w:rFonts w:eastAsia="Times New Roman"/>
          <w:szCs w:val="24"/>
        </w:rPr>
        <w:t>είναι</w:t>
      </w:r>
      <w:r>
        <w:rPr>
          <w:rFonts w:eastAsia="Times New Roman"/>
          <w:szCs w:val="24"/>
        </w:rPr>
        <w:t xml:space="preserve"> μια σχέση αμφίδρομη, η οποία δεν θα </w:t>
      </w:r>
      <w:r w:rsidRPr="00B37483">
        <w:rPr>
          <w:rFonts w:eastAsia="Times New Roman"/>
          <w:szCs w:val="24"/>
        </w:rPr>
        <w:t>πρέπει</w:t>
      </w:r>
      <w:r>
        <w:rPr>
          <w:rFonts w:eastAsia="Times New Roman"/>
          <w:szCs w:val="24"/>
        </w:rPr>
        <w:t xml:space="preserve"> να παρεξηγείται και να διαστρεβλώνεται</w:t>
      </w:r>
      <w:r w:rsidRPr="00673070">
        <w:rPr>
          <w:rFonts w:eastAsia="Times New Roman"/>
          <w:szCs w:val="24"/>
        </w:rPr>
        <w:t xml:space="preserve"> </w:t>
      </w:r>
      <w:r>
        <w:rPr>
          <w:rFonts w:eastAsia="Times New Roman"/>
          <w:szCs w:val="24"/>
        </w:rPr>
        <w:t>α</w:t>
      </w:r>
      <w:r>
        <w:rPr>
          <w:rFonts w:eastAsia="Times New Roman"/>
          <w:szCs w:val="24"/>
        </w:rPr>
        <w:t xml:space="preserve">πό κανέναν- αφουγκράζεται την ανάγκη για ασφάλεια του πολίτη, αφού </w:t>
      </w:r>
      <w:r w:rsidRPr="00B37483">
        <w:rPr>
          <w:rFonts w:eastAsia="Times New Roman"/>
          <w:szCs w:val="24"/>
        </w:rPr>
        <w:t>είναι</w:t>
      </w:r>
      <w:r>
        <w:rPr>
          <w:rFonts w:eastAsia="Times New Roman"/>
          <w:szCs w:val="24"/>
        </w:rPr>
        <w:t xml:space="preserve"> γνωστό ότι οι </w:t>
      </w:r>
      <w:proofErr w:type="spellStart"/>
      <w:r>
        <w:rPr>
          <w:rFonts w:eastAsia="Times New Roman"/>
          <w:szCs w:val="24"/>
        </w:rPr>
        <w:t>δικαιοκρατικές</w:t>
      </w:r>
      <w:proofErr w:type="spellEnd"/>
      <w:r>
        <w:rPr>
          <w:rFonts w:eastAsia="Times New Roman"/>
          <w:szCs w:val="24"/>
        </w:rPr>
        <w:t xml:space="preserve"> εγγυήσεις έχουν τεθεί για όλους. </w:t>
      </w:r>
    </w:p>
    <w:p w14:paraId="38B9DDFF" w14:textId="77777777" w:rsidR="00200609" w:rsidRDefault="002F7F27">
      <w:pPr>
        <w:spacing w:line="600" w:lineRule="auto"/>
        <w:ind w:firstLine="720"/>
        <w:jc w:val="both"/>
        <w:rPr>
          <w:rFonts w:eastAsia="Times New Roman"/>
          <w:szCs w:val="24"/>
        </w:rPr>
      </w:pPr>
      <w:r>
        <w:rPr>
          <w:rFonts w:eastAsia="Times New Roman"/>
          <w:szCs w:val="24"/>
        </w:rPr>
        <w:t>Ο καθένας μπορεί να βρεθεί απέναντι στην ποινική καταστολή που ξεκινά κάποιες φορές και με πρωτοβουλία οργάνων του κράτο</w:t>
      </w:r>
      <w:r>
        <w:rPr>
          <w:rFonts w:eastAsia="Times New Roman"/>
          <w:szCs w:val="24"/>
        </w:rPr>
        <w:t xml:space="preserve">υς που δεν κάνουν καλά τη δουλειά τους ή που σφάλλουν στον τρόπο που την κάνουν, ενδεχομένως </w:t>
      </w:r>
      <w:r w:rsidRPr="00B37483">
        <w:rPr>
          <w:rFonts w:eastAsia="Times New Roman"/>
          <w:szCs w:val="24"/>
        </w:rPr>
        <w:t>γιατί</w:t>
      </w:r>
      <w:r>
        <w:rPr>
          <w:rFonts w:eastAsia="Times New Roman"/>
          <w:szCs w:val="24"/>
        </w:rPr>
        <w:t xml:space="preserve"> προσπαθούν να την ασκήσουν σε αντίξοες συνθήκες. Όλοι μπορούμε να είμαστε δράστες και θύματα.</w:t>
      </w:r>
    </w:p>
    <w:p w14:paraId="38B9DE00" w14:textId="77777777" w:rsidR="00200609" w:rsidRDefault="002F7F27">
      <w:pPr>
        <w:spacing w:line="600" w:lineRule="auto"/>
        <w:ind w:firstLine="720"/>
        <w:jc w:val="both"/>
        <w:rPr>
          <w:rFonts w:eastAsia="Times New Roman"/>
          <w:szCs w:val="24"/>
        </w:rPr>
      </w:pPr>
      <w:r w:rsidRPr="00B37483">
        <w:rPr>
          <w:rFonts w:eastAsia="Times New Roman"/>
          <w:szCs w:val="24"/>
        </w:rPr>
        <w:lastRenderedPageBreak/>
        <w:t>Είναι</w:t>
      </w:r>
      <w:r>
        <w:rPr>
          <w:rFonts w:eastAsia="Times New Roman"/>
          <w:szCs w:val="24"/>
        </w:rPr>
        <w:t xml:space="preserve">, </w:t>
      </w:r>
      <w:r w:rsidRPr="00B37483">
        <w:rPr>
          <w:rFonts w:eastAsia="Times New Roman"/>
          <w:szCs w:val="24"/>
        </w:rPr>
        <w:t>λοιπόν</w:t>
      </w:r>
      <w:r>
        <w:rPr>
          <w:rFonts w:eastAsia="Times New Roman"/>
          <w:szCs w:val="24"/>
        </w:rPr>
        <w:t>, μια συγκυρία για να διατυπωθεί το εξής συμπέρασμ</w:t>
      </w:r>
      <w:r>
        <w:rPr>
          <w:rFonts w:eastAsia="Times New Roman"/>
          <w:szCs w:val="24"/>
        </w:rPr>
        <w:t xml:space="preserve">α. Ο ΣΥΡΙΖΑ που λοιδορήθηκε όλο αυτό το διάστημα ως αποσυνάγωγος της θεσμικής αντίληψης και των μεταρρυθμιστικών πρωτοβουλιών, </w:t>
      </w:r>
      <w:r w:rsidRPr="009F5ABE">
        <w:rPr>
          <w:rFonts w:eastAsia="Times New Roman"/>
          <w:szCs w:val="24"/>
        </w:rPr>
        <w:t>είναι</w:t>
      </w:r>
      <w:r>
        <w:rPr>
          <w:rFonts w:eastAsia="Times New Roman"/>
          <w:szCs w:val="24"/>
        </w:rPr>
        <w:t xml:space="preserve"> εν τέλει εκείνος που αναλαμβάνει το βάρος να κάνει τομές με υψηλό κοινωνικό ενδιαφέρον και βάθος χωρίς να λογαριάζει το πολ</w:t>
      </w:r>
      <w:r>
        <w:rPr>
          <w:rFonts w:eastAsia="Times New Roman"/>
          <w:szCs w:val="24"/>
        </w:rPr>
        <w:t xml:space="preserve">ιτικό κόστος ή να κρύβεται από τα προβλήματα. </w:t>
      </w:r>
    </w:p>
    <w:p w14:paraId="38B9DE01" w14:textId="77777777" w:rsidR="00200609" w:rsidRDefault="002F7F27">
      <w:pPr>
        <w:spacing w:line="600" w:lineRule="auto"/>
        <w:ind w:firstLine="720"/>
        <w:jc w:val="both"/>
        <w:rPr>
          <w:rFonts w:eastAsia="Times New Roman"/>
          <w:szCs w:val="24"/>
        </w:rPr>
      </w:pPr>
      <w:r>
        <w:rPr>
          <w:rFonts w:eastAsia="Times New Roman"/>
          <w:szCs w:val="24"/>
        </w:rPr>
        <w:t xml:space="preserve">Και το κάνει αυτό προσανατολισμένος στην </w:t>
      </w:r>
      <w:r w:rsidRPr="009F5ABE">
        <w:rPr>
          <w:rFonts w:eastAsia="Times New Roman"/>
          <w:szCs w:val="24"/>
        </w:rPr>
        <w:t xml:space="preserve">ευρωπαϊκή </w:t>
      </w:r>
      <w:proofErr w:type="spellStart"/>
      <w:r>
        <w:rPr>
          <w:rFonts w:eastAsia="Times New Roman"/>
          <w:szCs w:val="24"/>
        </w:rPr>
        <w:t>δικαιοταξία</w:t>
      </w:r>
      <w:proofErr w:type="spellEnd"/>
      <w:r>
        <w:rPr>
          <w:rFonts w:eastAsia="Times New Roman"/>
          <w:szCs w:val="24"/>
        </w:rPr>
        <w:t xml:space="preserve"> και τα </w:t>
      </w:r>
      <w:r w:rsidRPr="009F5ABE">
        <w:rPr>
          <w:rFonts w:eastAsia="Times New Roman"/>
          <w:szCs w:val="24"/>
        </w:rPr>
        <w:t>ευρωπαϊκ</w:t>
      </w:r>
      <w:r>
        <w:rPr>
          <w:rFonts w:eastAsia="Times New Roman"/>
          <w:szCs w:val="24"/>
        </w:rPr>
        <w:t xml:space="preserve">ά πρότυπα, αποδεικνύοντας σταθερά ότι οι συγκρούσεις που ανέδειξε στον </w:t>
      </w:r>
      <w:r w:rsidRPr="009F5ABE">
        <w:rPr>
          <w:rFonts w:eastAsia="Times New Roman"/>
          <w:szCs w:val="24"/>
        </w:rPr>
        <w:t>ευρωπαϊκ</w:t>
      </w:r>
      <w:r>
        <w:rPr>
          <w:rFonts w:eastAsia="Times New Roman"/>
          <w:szCs w:val="24"/>
        </w:rPr>
        <w:t>ό χώρο ήταν για περισσότερη δικαιοσύνη στη λειτουργί</w:t>
      </w:r>
      <w:r>
        <w:rPr>
          <w:rFonts w:eastAsia="Times New Roman"/>
          <w:szCs w:val="24"/>
        </w:rPr>
        <w:t>α των θ</w:t>
      </w:r>
      <w:r w:rsidRPr="00D072B2">
        <w:rPr>
          <w:rFonts w:eastAsia="Times New Roman"/>
          <w:szCs w:val="24"/>
        </w:rPr>
        <w:t xml:space="preserve">εσμών και τη συνύπαρξη των λαών στην ήπειρό </w:t>
      </w:r>
      <w:r>
        <w:rPr>
          <w:rFonts w:eastAsia="Times New Roman"/>
          <w:szCs w:val="24"/>
        </w:rPr>
        <w:t xml:space="preserve">μας. </w:t>
      </w:r>
    </w:p>
    <w:p w14:paraId="38B9DE02" w14:textId="77777777" w:rsidR="00200609" w:rsidRDefault="002F7F27">
      <w:pPr>
        <w:spacing w:line="600" w:lineRule="auto"/>
        <w:ind w:firstLine="720"/>
        <w:jc w:val="both"/>
        <w:rPr>
          <w:rFonts w:eastAsia="Times New Roman"/>
          <w:szCs w:val="24"/>
        </w:rPr>
      </w:pPr>
      <w:r>
        <w:rPr>
          <w:rFonts w:eastAsia="Times New Roman"/>
          <w:szCs w:val="24"/>
        </w:rPr>
        <w:t>Ο ΣΥΡΙΖΑ που λοιδορείται με κάθε ευκαιρία</w:t>
      </w:r>
      <w:r w:rsidRPr="00D072B2">
        <w:rPr>
          <w:rFonts w:eastAsia="Times New Roman"/>
          <w:szCs w:val="24"/>
        </w:rPr>
        <w:t xml:space="preserve"> για απαξίωση της δικαιοσύνης</w:t>
      </w:r>
      <w:r>
        <w:rPr>
          <w:rFonts w:eastAsia="Times New Roman"/>
          <w:szCs w:val="24"/>
        </w:rPr>
        <w:t>,</w:t>
      </w:r>
      <w:r w:rsidRPr="00D072B2">
        <w:rPr>
          <w:rFonts w:eastAsia="Times New Roman"/>
          <w:szCs w:val="24"/>
        </w:rPr>
        <w:t xml:space="preserve"> προσπαθεί να αναλάβει εκείνες τις τομές που θα βγάλουν τη δικαιοσύνη από το τέλμα </w:t>
      </w:r>
      <w:r>
        <w:rPr>
          <w:rFonts w:eastAsia="Times New Roman"/>
          <w:szCs w:val="24"/>
        </w:rPr>
        <w:t>της στασιμότητας και του ατέρμονου</w:t>
      </w:r>
      <w:r w:rsidRPr="00D072B2">
        <w:rPr>
          <w:rFonts w:eastAsia="Times New Roman"/>
          <w:szCs w:val="24"/>
        </w:rPr>
        <w:t xml:space="preserve"> χρόνου απονομής της που την έβαλαν οι πρακτικές τόσων χρόνων</w:t>
      </w:r>
      <w:r>
        <w:rPr>
          <w:rFonts w:eastAsia="Times New Roman"/>
          <w:szCs w:val="24"/>
        </w:rPr>
        <w:t>.</w:t>
      </w:r>
    </w:p>
    <w:p w14:paraId="38B9DE03" w14:textId="77777777" w:rsidR="00200609" w:rsidRDefault="002F7F27">
      <w:pPr>
        <w:spacing w:line="600" w:lineRule="auto"/>
        <w:ind w:firstLine="720"/>
        <w:jc w:val="both"/>
        <w:rPr>
          <w:rFonts w:eastAsia="Times New Roman" w:cs="Times New Roman"/>
          <w:szCs w:val="24"/>
        </w:rPr>
      </w:pPr>
      <w:r w:rsidRPr="004E691D">
        <w:rPr>
          <w:rFonts w:eastAsia="Times New Roman" w:cs="Times New Roman"/>
          <w:szCs w:val="24"/>
        </w:rPr>
        <w:lastRenderedPageBreak/>
        <w:t xml:space="preserve">Η Κυβέρνηση αυτή είναι που παρ’ ότι καταγγέλλεται κάθε λίγο ως </w:t>
      </w:r>
      <w:r w:rsidRPr="004E691D">
        <w:rPr>
          <w:rFonts w:eastAsia="Times New Roman" w:cs="Times New Roman"/>
          <w:szCs w:val="24"/>
        </w:rPr>
        <w:t>Κ</w:t>
      </w:r>
      <w:r w:rsidRPr="004E691D">
        <w:rPr>
          <w:rFonts w:eastAsia="Times New Roman" w:cs="Times New Roman"/>
          <w:szCs w:val="24"/>
        </w:rPr>
        <w:t xml:space="preserve">υβέρνηση των λαϊκιστών, προσπαθεί να δώσει με αυτό το νομοθέτημα ισχυρό πλήγμα στις λογικές του ποινικού λαϊκισμού. Αναφορικά με </w:t>
      </w:r>
      <w:r w:rsidRPr="004E691D">
        <w:rPr>
          <w:rFonts w:eastAsia="Times New Roman" w:cs="Times New Roman"/>
          <w:szCs w:val="24"/>
        </w:rPr>
        <w:t xml:space="preserve">αυτά για τα οποία </w:t>
      </w:r>
      <w:r>
        <w:rPr>
          <w:rFonts w:eastAsia="Times New Roman" w:cs="Times New Roman"/>
          <w:szCs w:val="24"/>
        </w:rPr>
        <w:t xml:space="preserve">κατηγορήθηκε η Κοινοβουλευτική Ομάδα του ΣΥΡΙΖΑ και η Κυβέρνηση του ΣΥΡΙΖΑ σε σχέση με τα θέματα της δικαιοσύνης και τον τρόπο που η Κοινοβουλευτική Ομάδα ανταποκρίθηκε ως προς τα αιτήματα της δικαιοσύνης και τα διαδικαστικά ζητήματα που </w:t>
      </w:r>
      <w:proofErr w:type="spellStart"/>
      <w:r>
        <w:rPr>
          <w:rFonts w:eastAsia="Times New Roman" w:cs="Times New Roman"/>
          <w:szCs w:val="24"/>
        </w:rPr>
        <w:t>προέκυπταν</w:t>
      </w:r>
      <w:proofErr w:type="spellEnd"/>
      <w:r>
        <w:rPr>
          <w:rFonts w:eastAsia="Times New Roman" w:cs="Times New Roman"/>
          <w:szCs w:val="24"/>
        </w:rPr>
        <w:t xml:space="preserve"> από την εισαγωγή στο Κοινοβούλιο των ποινικών δικογραφιών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σχέση με εμπλοκές πολιτικών προσώπων, η Κοινοβουλευτική Ομάδα του ΣΥΡΙΖΑ τήρησε και την κοινοβουλευτική τάξη και το Σύνταγμα. Για όλα αυτά που ακούστηκαν και όλα αυτά που γράφ</w:t>
      </w:r>
      <w:r>
        <w:rPr>
          <w:rFonts w:eastAsia="Times New Roman" w:cs="Times New Roman"/>
          <w:szCs w:val="24"/>
        </w:rPr>
        <w:t xml:space="preserve">τηκαν σε σχέση μ’ αυτή τη συμπεριφορά, η τελευταία καθαρή απάντηση προς το παρόν είναι ο συγκεκριμένος νέος Ποινικός Κώδικας και ο νέος Κώδικας Ποινικής Δικονομίας. </w:t>
      </w:r>
    </w:p>
    <w:p w14:paraId="38B9DE0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Είναι σημαντική η κατάργηση του ν.1608/1950. Για όσους διαδίδουν τις τελευταίες μέρες ότι </w:t>
      </w:r>
      <w:r>
        <w:rPr>
          <w:rFonts w:eastAsia="Times New Roman" w:cs="Times New Roman"/>
          <w:szCs w:val="24"/>
        </w:rPr>
        <w:t>ο ΣΥΡΙΖΑ βρίσκεται στη Βουλή</w:t>
      </w:r>
      <w:r>
        <w:rPr>
          <w:rFonts w:eastAsia="Times New Roman" w:cs="Times New Roman"/>
          <w:szCs w:val="24"/>
        </w:rPr>
        <w:t>,</w:t>
      </w:r>
      <w:r>
        <w:rPr>
          <w:rFonts w:eastAsia="Times New Roman" w:cs="Times New Roman"/>
          <w:szCs w:val="24"/>
        </w:rPr>
        <w:t xml:space="preserve"> γιατί διευθετεί ζητήματα που έχουν να κάνουν με δική του </w:t>
      </w:r>
      <w:r>
        <w:rPr>
          <w:rFonts w:eastAsia="Times New Roman" w:cs="Times New Roman"/>
          <w:szCs w:val="24"/>
        </w:rPr>
        <w:lastRenderedPageBreak/>
        <w:t>ευθύνη για τη διακυβέρνησή του, θα ήθελα να θυμίσω την αιτιολογική έκθεση του δρακόντειου και τόσο αναποτελεσματικού ν.1608/1950</w:t>
      </w:r>
      <w:r>
        <w:rPr>
          <w:rFonts w:eastAsia="Times New Roman" w:cs="Times New Roman"/>
          <w:szCs w:val="24"/>
        </w:rPr>
        <w:t>,</w:t>
      </w:r>
      <w:r>
        <w:rPr>
          <w:rFonts w:eastAsia="Times New Roman" w:cs="Times New Roman"/>
          <w:szCs w:val="24"/>
        </w:rPr>
        <w:t xml:space="preserve"> που είναι ένα καλό παράδειγμα για το ότ</w:t>
      </w:r>
      <w:r>
        <w:rPr>
          <w:rFonts w:eastAsia="Times New Roman" w:cs="Times New Roman"/>
          <w:szCs w:val="24"/>
        </w:rPr>
        <w:t>ι η δεξιά παράταξη στην Ελλάδα διαχρονικά πολιτευόταν μέσω των «</w:t>
      </w:r>
      <w:r>
        <w:rPr>
          <w:rFonts w:eastAsia="Times New Roman" w:cs="Times New Roman"/>
          <w:szCs w:val="24"/>
          <w:lang w:val="en-US"/>
        </w:rPr>
        <w:t>fake</w:t>
      </w:r>
      <w:r w:rsidRPr="00367757">
        <w:rPr>
          <w:rFonts w:eastAsia="Times New Roman" w:cs="Times New Roman"/>
          <w:szCs w:val="24"/>
        </w:rPr>
        <w:t xml:space="preserve"> </w:t>
      </w:r>
      <w:proofErr w:type="spellStart"/>
      <w:r>
        <w:rPr>
          <w:rFonts w:eastAsia="Times New Roman" w:cs="Times New Roman"/>
          <w:szCs w:val="24"/>
        </w:rPr>
        <w:t>news</w:t>
      </w:r>
      <w:proofErr w:type="spellEnd"/>
      <w:r>
        <w:rPr>
          <w:rFonts w:eastAsia="Times New Roman" w:cs="Times New Roman"/>
          <w:szCs w:val="24"/>
        </w:rPr>
        <w:t>» και της προπαγάνδας, αφού εκεί προτάσσεται η πάταξη της διαφθοράς λόγω ενός σκανδάλου λαθρεμπορίας χρυσού</w:t>
      </w:r>
      <w:r>
        <w:rPr>
          <w:rFonts w:eastAsia="Times New Roman" w:cs="Times New Roman"/>
          <w:szCs w:val="24"/>
        </w:rPr>
        <w:t>,</w:t>
      </w:r>
      <w:r>
        <w:rPr>
          <w:rFonts w:eastAsia="Times New Roman" w:cs="Times New Roman"/>
          <w:szCs w:val="24"/>
        </w:rPr>
        <w:t xml:space="preserve"> που χρεώθηκε στους </w:t>
      </w:r>
      <w:proofErr w:type="spellStart"/>
      <w:r>
        <w:rPr>
          <w:rFonts w:eastAsia="Times New Roman" w:cs="Times New Roman"/>
          <w:szCs w:val="24"/>
        </w:rPr>
        <w:t>κομμουνιστοσυμμορίτες</w:t>
      </w:r>
      <w:proofErr w:type="spellEnd"/>
      <w:r>
        <w:rPr>
          <w:rFonts w:eastAsia="Times New Roman" w:cs="Times New Roman"/>
          <w:szCs w:val="24"/>
        </w:rPr>
        <w:t>.</w:t>
      </w:r>
    </w:p>
    <w:p w14:paraId="38B9DE0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απάντηση είναι, βέβαια, το κύρ</w:t>
      </w:r>
      <w:r>
        <w:rPr>
          <w:rFonts w:eastAsia="Times New Roman" w:cs="Times New Roman"/>
          <w:szCs w:val="24"/>
        </w:rPr>
        <w:t>ος των προσώπων της επιτροπής, η γνωστή στην κοινωνία ανεξαρτησία τους απέναντι σε κάθε κόμμα, η διάρκεια των εργασιών τους που είναι ανώτερη των δέκα ετών, η διαβούλευση από την οποία αναδείχθηκε κλίμα συναίνεσης. Υπήρξε κλίμα συναίνεσης μέχρι προχθές, όπ</w:t>
      </w:r>
      <w:r>
        <w:rPr>
          <w:rFonts w:eastAsia="Times New Roman" w:cs="Times New Roman"/>
          <w:szCs w:val="24"/>
        </w:rPr>
        <w:t>ου τα κόμματα της Νέας Δημοκρατίας και του Κινήματος Αλλαγής αποφάσισαν να αλλάξουν τη στάση τους –με συγκεκριμένες βέβαια εξαιρέσεις, καθώς είδαμε μία κορυφαία εξαίρεση σήμερα από τον κ. Βαγγέλη Βενιζέλο- και να αποστασιοποιηθούν, προκειμένου όπως είπα κα</w:t>
      </w:r>
      <w:r>
        <w:rPr>
          <w:rFonts w:eastAsia="Times New Roman" w:cs="Times New Roman"/>
          <w:szCs w:val="24"/>
        </w:rPr>
        <w:t xml:space="preserve">ι το πρωί, να μπορέσουν να αποκτήσουν </w:t>
      </w:r>
      <w:r>
        <w:rPr>
          <w:rFonts w:eastAsia="Times New Roman" w:cs="Times New Roman"/>
          <w:szCs w:val="24"/>
        </w:rPr>
        <w:lastRenderedPageBreak/>
        <w:t xml:space="preserve">όποια μετέπειτα σχέση θα ήθελαν –εννοώ και σε επίπεδο επικοινωνίας, γιατί ξέρετε ότι είναι πολύ σημαντική η επικοινωνία στην εποχή που ζούμε- ως προς τους </w:t>
      </w:r>
      <w:r>
        <w:rPr>
          <w:rFonts w:eastAsia="Times New Roman" w:cs="Times New Roman"/>
          <w:szCs w:val="24"/>
        </w:rPr>
        <w:t>κ</w:t>
      </w:r>
      <w:r>
        <w:rPr>
          <w:rFonts w:eastAsia="Times New Roman" w:cs="Times New Roman"/>
          <w:szCs w:val="24"/>
        </w:rPr>
        <w:t>ώδικες αυτούς.</w:t>
      </w:r>
    </w:p>
    <w:p w14:paraId="38B9DE0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Αυτό είναι που μας στέρησε ένα κλίμα συναίνεσης</w:t>
      </w:r>
      <w:r>
        <w:rPr>
          <w:rFonts w:eastAsia="Times New Roman" w:cs="Times New Roman"/>
          <w:szCs w:val="24"/>
        </w:rPr>
        <w:t xml:space="preserve"> ως προς τα τεχνικά ζητήματα που θα μπορούσαν να απασχολήσουν τους δύο αυτούς </w:t>
      </w:r>
      <w:r>
        <w:rPr>
          <w:rFonts w:eastAsia="Times New Roman" w:cs="Times New Roman"/>
          <w:szCs w:val="24"/>
        </w:rPr>
        <w:t>κ</w:t>
      </w:r>
      <w:r>
        <w:rPr>
          <w:rFonts w:eastAsia="Times New Roman" w:cs="Times New Roman"/>
          <w:szCs w:val="24"/>
        </w:rPr>
        <w:t>ώδικες. Συνεπώς πιστοί στην κατάθεση του νομοθετήματος που προβλέπει την έναρξη ισχύος την 1</w:t>
      </w:r>
      <w:r w:rsidRPr="00F00F51">
        <w:rPr>
          <w:rFonts w:eastAsia="Times New Roman" w:cs="Times New Roman"/>
          <w:szCs w:val="24"/>
          <w:vertAlign w:val="superscript"/>
        </w:rPr>
        <w:t>η</w:t>
      </w:r>
      <w:r>
        <w:rPr>
          <w:rFonts w:eastAsia="Times New Roman" w:cs="Times New Roman"/>
          <w:szCs w:val="24"/>
        </w:rPr>
        <w:t xml:space="preserve"> Ιουλίου και στο γεγονός ότι είναι καλό να αποφευχθούν πολύ μεγάλα διαστήματα μεταξύ</w:t>
      </w:r>
      <w:r>
        <w:rPr>
          <w:rFonts w:eastAsia="Times New Roman" w:cs="Times New Roman"/>
          <w:szCs w:val="24"/>
        </w:rPr>
        <w:t xml:space="preserve"> του χρόνου ψήφισης και του χρόνου έναρξης και προκειμένου να μη διαταραχθούν δίκες οι οποίες μπορούν να διαρκέσουν όλο αυτό το μεσοδιάστημα, ακόμη και των τεσσάρων μηνών, προκρίθηκε η 1</w:t>
      </w:r>
      <w:r w:rsidRPr="00F00F51">
        <w:rPr>
          <w:rFonts w:eastAsia="Times New Roman" w:cs="Times New Roman"/>
          <w:szCs w:val="24"/>
          <w:vertAlign w:val="superscript"/>
        </w:rPr>
        <w:t>η</w:t>
      </w:r>
      <w:r>
        <w:rPr>
          <w:rFonts w:eastAsia="Times New Roman" w:cs="Times New Roman"/>
          <w:szCs w:val="24"/>
        </w:rPr>
        <w:t xml:space="preserve"> Ιουλίου. Είναι η ημερομηνία έναρξης των Θερινών Τμημάτων. Για το πρα</w:t>
      </w:r>
      <w:r>
        <w:rPr>
          <w:rFonts w:eastAsia="Times New Roman" w:cs="Times New Roman"/>
          <w:szCs w:val="24"/>
        </w:rPr>
        <w:t>κτικό του πράγματος καταλαβαίνουμε όλοι ότι τα δικαστήριά μας είναι κλειστά. Θα υπάρχει εν όψει και των εθνικών εκλογών της 7</w:t>
      </w:r>
      <w:r w:rsidRPr="006625D5">
        <w:rPr>
          <w:rFonts w:eastAsia="Times New Roman" w:cs="Times New Roman"/>
          <w:szCs w:val="24"/>
          <w:vertAlign w:val="superscript"/>
        </w:rPr>
        <w:t xml:space="preserve">ης </w:t>
      </w:r>
      <w:r>
        <w:rPr>
          <w:rFonts w:eastAsia="Times New Roman" w:cs="Times New Roman"/>
          <w:szCs w:val="24"/>
        </w:rPr>
        <w:t>Ιουλίου ο αναγκαίος χρόνος</w:t>
      </w:r>
      <w:r>
        <w:rPr>
          <w:rFonts w:eastAsia="Times New Roman" w:cs="Times New Roman"/>
          <w:szCs w:val="24"/>
        </w:rPr>
        <w:t>,</w:t>
      </w:r>
      <w:r>
        <w:rPr>
          <w:rFonts w:eastAsia="Times New Roman" w:cs="Times New Roman"/>
          <w:szCs w:val="24"/>
        </w:rPr>
        <w:t xml:space="preserve"> προκειμένου όλοι οι εμπλεκόμενοι στις ποινικές δίκες να λάβουν –επιτρέψτε μου τον όρο- τα μέτρα τους</w:t>
      </w:r>
      <w:r>
        <w:rPr>
          <w:rFonts w:eastAsia="Times New Roman" w:cs="Times New Roman"/>
          <w:szCs w:val="24"/>
        </w:rPr>
        <w:t xml:space="preserve">. Έτσι νομίζω ότι δημιουργείται ένας ασφαλής διάδρομος σε </w:t>
      </w:r>
      <w:r>
        <w:rPr>
          <w:rFonts w:eastAsia="Times New Roman" w:cs="Times New Roman"/>
          <w:szCs w:val="24"/>
        </w:rPr>
        <w:lastRenderedPageBreak/>
        <w:t xml:space="preserve">σχέση με τον τρόπο υλοποίησης και εφαρμογής αυτών των δύο </w:t>
      </w:r>
      <w:r>
        <w:rPr>
          <w:rFonts w:eastAsia="Times New Roman" w:cs="Times New Roman"/>
          <w:szCs w:val="24"/>
        </w:rPr>
        <w:t>κ</w:t>
      </w:r>
      <w:r>
        <w:rPr>
          <w:rFonts w:eastAsia="Times New Roman" w:cs="Times New Roman"/>
          <w:szCs w:val="24"/>
        </w:rPr>
        <w:t>ωδίκων.</w:t>
      </w:r>
    </w:p>
    <w:p w14:paraId="38B9DE0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Αμέσως, λοιπόν, μετά την κατάθεσή τους βρήκαν μια πρόφαση για να απέχουν από τη διαδικασία αυτή. Ο λόγος είναι σαφής και τον επαναλ</w:t>
      </w:r>
      <w:r>
        <w:rPr>
          <w:rFonts w:eastAsia="Times New Roman" w:cs="Times New Roman"/>
          <w:szCs w:val="24"/>
        </w:rPr>
        <w:t xml:space="preserve">αμβάνω. Δεν θέλουν να δεχθούν το πολιτικό κόστος των αναγκαίων μεταρρυθμίσεων στο πεδίο της </w:t>
      </w:r>
      <w:proofErr w:type="spellStart"/>
      <w:r>
        <w:rPr>
          <w:rFonts w:eastAsia="Times New Roman" w:cs="Times New Roman"/>
          <w:szCs w:val="24"/>
        </w:rPr>
        <w:t>αντεγκληματικής</w:t>
      </w:r>
      <w:proofErr w:type="spellEnd"/>
      <w:r>
        <w:rPr>
          <w:rFonts w:eastAsia="Times New Roman" w:cs="Times New Roman"/>
          <w:szCs w:val="24"/>
        </w:rPr>
        <w:t xml:space="preserve"> τους πολιτικής και δεν θα μπορούσαν να αντιπαρατεθούν. </w:t>
      </w:r>
    </w:p>
    <w:p w14:paraId="38B9DE0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Προσπαθούσαμε να σκεφτούμε με τα μέλη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 xml:space="preserve">πιτροπής –ολοκληρώνω μ’ αυτό </w:t>
      </w:r>
      <w:r>
        <w:rPr>
          <w:rFonts w:eastAsia="Times New Roman" w:cs="Times New Roman"/>
          <w:szCs w:val="24"/>
        </w:rPr>
        <w:t>και ευχαριστώ, κύριε Πρόεδρε και εσάς αλλά και το Σώμα για την ανοχή σας στον χρόνο- πώς θα ήταν αυτή η μέρα, πώς θα μπορούσε να είναι μια μέρα ψήφισης των νέων Ποινικών Κωδίκων.</w:t>
      </w:r>
    </w:p>
    <w:p w14:paraId="38B9DE09"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Η απάντηση είναι ότι κάπως</w:t>
      </w:r>
      <w:r w:rsidRPr="00081484">
        <w:rPr>
          <w:rFonts w:eastAsia="Times New Roman"/>
          <w:color w:val="1D2228"/>
          <w:szCs w:val="24"/>
        </w:rPr>
        <w:t xml:space="preserve"> έτσι θα </w:t>
      </w:r>
      <w:r>
        <w:rPr>
          <w:rFonts w:eastAsia="Times New Roman"/>
          <w:color w:val="1D2228"/>
          <w:szCs w:val="24"/>
        </w:rPr>
        <w:t>ήτ</w:t>
      </w:r>
      <w:r w:rsidRPr="00081484">
        <w:rPr>
          <w:rFonts w:eastAsia="Times New Roman"/>
          <w:color w:val="1D2228"/>
          <w:szCs w:val="24"/>
        </w:rPr>
        <w:t>αν με παρ</w:t>
      </w:r>
      <w:r>
        <w:rPr>
          <w:rFonts w:eastAsia="Times New Roman"/>
          <w:color w:val="1D2228"/>
          <w:szCs w:val="24"/>
        </w:rPr>
        <w:t>όντες αυτούς που θα είχαν την τ</w:t>
      </w:r>
      <w:r>
        <w:rPr>
          <w:rFonts w:eastAsia="Times New Roman"/>
          <w:color w:val="1D2228"/>
          <w:szCs w:val="24"/>
        </w:rPr>
        <w:t>όλμη να το κάνουν, με απόντες αυτούς που δεν τόλμησαν όλα τα χρόνια που προηγήθηκαν να κάνουν όλα τα σχέδια Ποινικών Κωδίκων που παρέμειναν στα υπουρ</w:t>
      </w:r>
      <w:r>
        <w:rPr>
          <w:rFonts w:eastAsia="Times New Roman"/>
          <w:color w:val="1D2228"/>
          <w:szCs w:val="24"/>
        </w:rPr>
        <w:lastRenderedPageBreak/>
        <w:t xml:space="preserve">γικά συρτάρια εδώ και χρόνια. Κάπως έτσι θα ήταν. Με την παρουσία </w:t>
      </w:r>
      <w:r w:rsidRPr="00081484">
        <w:rPr>
          <w:rFonts w:eastAsia="Times New Roman"/>
          <w:color w:val="1D2228"/>
          <w:szCs w:val="24"/>
        </w:rPr>
        <w:t xml:space="preserve">σας νιώσατε και εσείς </w:t>
      </w:r>
      <w:r>
        <w:rPr>
          <w:rFonts w:eastAsia="Times New Roman"/>
          <w:color w:val="1D2228"/>
          <w:szCs w:val="24"/>
        </w:rPr>
        <w:t>-</w:t>
      </w:r>
      <w:r w:rsidRPr="00081484">
        <w:rPr>
          <w:rFonts w:eastAsia="Times New Roman"/>
          <w:color w:val="1D2228"/>
          <w:szCs w:val="24"/>
        </w:rPr>
        <w:t>και απευθύνομαι στ</w:t>
      </w:r>
      <w:r w:rsidRPr="00081484">
        <w:rPr>
          <w:rFonts w:eastAsia="Times New Roman"/>
          <w:color w:val="1D2228"/>
          <w:szCs w:val="24"/>
        </w:rPr>
        <w:t xml:space="preserve">α μέλη της </w:t>
      </w:r>
      <w:r>
        <w:rPr>
          <w:rFonts w:eastAsia="Times New Roman"/>
          <w:color w:val="1D2228"/>
          <w:szCs w:val="24"/>
        </w:rPr>
        <w:t>ν</w:t>
      </w:r>
      <w:r w:rsidRPr="00081484">
        <w:rPr>
          <w:rFonts w:eastAsia="Times New Roman"/>
          <w:color w:val="1D2228"/>
          <w:szCs w:val="24"/>
        </w:rPr>
        <w:t xml:space="preserve">ομοπαρασκευαστικής </w:t>
      </w:r>
      <w:r>
        <w:rPr>
          <w:rFonts w:eastAsia="Times New Roman"/>
          <w:color w:val="1D2228"/>
          <w:szCs w:val="24"/>
        </w:rPr>
        <w:t>ε</w:t>
      </w:r>
      <w:r w:rsidRPr="00081484">
        <w:rPr>
          <w:rFonts w:eastAsia="Times New Roman"/>
          <w:color w:val="1D2228"/>
          <w:szCs w:val="24"/>
        </w:rPr>
        <w:t>πιτροπής</w:t>
      </w:r>
      <w:r>
        <w:rPr>
          <w:rFonts w:eastAsia="Times New Roman"/>
          <w:color w:val="1D2228"/>
          <w:szCs w:val="24"/>
        </w:rPr>
        <w:t>-</w:t>
      </w:r>
      <w:r w:rsidRPr="00081484">
        <w:rPr>
          <w:rFonts w:eastAsia="Times New Roman"/>
          <w:color w:val="1D2228"/>
          <w:szCs w:val="24"/>
        </w:rPr>
        <w:t xml:space="preserve"> αυτό που σας έλειπε </w:t>
      </w:r>
      <w:r>
        <w:rPr>
          <w:rFonts w:eastAsia="Times New Roman"/>
          <w:color w:val="1D2228"/>
          <w:szCs w:val="24"/>
        </w:rPr>
        <w:t>στ</w:t>
      </w:r>
      <w:r w:rsidRPr="00081484">
        <w:rPr>
          <w:rFonts w:eastAsia="Times New Roman"/>
          <w:color w:val="1D2228"/>
          <w:szCs w:val="24"/>
        </w:rPr>
        <w:t xml:space="preserve">ην εικόνα των εργασιών </w:t>
      </w:r>
      <w:r>
        <w:rPr>
          <w:rFonts w:eastAsia="Times New Roman"/>
          <w:color w:val="1D2228"/>
          <w:szCs w:val="24"/>
        </w:rPr>
        <w:t>σας. Ε</w:t>
      </w:r>
      <w:r w:rsidRPr="00081484">
        <w:rPr>
          <w:rFonts w:eastAsia="Times New Roman"/>
          <w:color w:val="1D2228"/>
          <w:szCs w:val="24"/>
        </w:rPr>
        <w:t xml:space="preserve">ίναι αυτή εδώ </w:t>
      </w:r>
      <w:r>
        <w:rPr>
          <w:rFonts w:eastAsia="Times New Roman"/>
          <w:color w:val="1D2228"/>
          <w:szCs w:val="24"/>
        </w:rPr>
        <w:t>η επίπονη διαδικασία εντός του Κοινοβουλίου,</w:t>
      </w:r>
      <w:r w:rsidRPr="00081484">
        <w:rPr>
          <w:rFonts w:eastAsia="Times New Roman"/>
          <w:color w:val="1D2228"/>
          <w:szCs w:val="24"/>
        </w:rPr>
        <w:t xml:space="preserve"> αυτή η απόλυτη </w:t>
      </w:r>
      <w:r>
        <w:rPr>
          <w:rFonts w:eastAsia="Times New Roman"/>
          <w:color w:val="1D2228"/>
          <w:szCs w:val="24"/>
        </w:rPr>
        <w:t>δ</w:t>
      </w:r>
      <w:r w:rsidRPr="00081484">
        <w:rPr>
          <w:rFonts w:eastAsia="Times New Roman"/>
          <w:color w:val="1D2228"/>
          <w:szCs w:val="24"/>
        </w:rPr>
        <w:t>ημοκρατική</w:t>
      </w:r>
      <w:r>
        <w:rPr>
          <w:rFonts w:eastAsia="Times New Roman"/>
          <w:color w:val="1D2228"/>
          <w:szCs w:val="24"/>
        </w:rPr>
        <w:t xml:space="preserve"> διαδικασία,</w:t>
      </w:r>
      <w:r w:rsidRPr="00081484">
        <w:rPr>
          <w:rFonts w:eastAsia="Times New Roman"/>
          <w:color w:val="1D2228"/>
          <w:szCs w:val="24"/>
        </w:rPr>
        <w:t xml:space="preserve"> το δημοκρατικό αίτημα</w:t>
      </w:r>
      <w:r>
        <w:rPr>
          <w:rFonts w:eastAsia="Times New Roman"/>
          <w:color w:val="1D2228"/>
          <w:szCs w:val="24"/>
        </w:rPr>
        <w:t>,</w:t>
      </w:r>
      <w:r w:rsidRPr="00081484">
        <w:rPr>
          <w:rFonts w:eastAsia="Times New Roman"/>
          <w:color w:val="1D2228"/>
          <w:szCs w:val="24"/>
        </w:rPr>
        <w:t xml:space="preserve"> όπως σας αποτυπώθηκε ακόμη και την τελευταία στιγμή</w:t>
      </w:r>
      <w:r>
        <w:rPr>
          <w:rFonts w:eastAsia="Times New Roman"/>
          <w:color w:val="1D2228"/>
          <w:szCs w:val="24"/>
        </w:rPr>
        <w:t>,</w:t>
      </w:r>
      <w:r w:rsidRPr="00081484">
        <w:rPr>
          <w:rFonts w:eastAsia="Times New Roman"/>
          <w:color w:val="1D2228"/>
          <w:szCs w:val="24"/>
        </w:rPr>
        <w:t xml:space="preserve"> προκειμένου και εσείς να δείτε</w:t>
      </w:r>
      <w:r>
        <w:rPr>
          <w:rFonts w:eastAsia="Times New Roman"/>
          <w:color w:val="1D2228"/>
          <w:szCs w:val="24"/>
        </w:rPr>
        <w:t>,</w:t>
      </w:r>
      <w:r w:rsidRPr="00081484">
        <w:rPr>
          <w:rFonts w:eastAsia="Times New Roman"/>
          <w:color w:val="1D2228"/>
          <w:szCs w:val="24"/>
        </w:rPr>
        <w:t xml:space="preserve"> να αφουγκραστείτ</w:t>
      </w:r>
      <w:r>
        <w:rPr>
          <w:rFonts w:eastAsia="Times New Roman"/>
          <w:color w:val="1D2228"/>
          <w:szCs w:val="24"/>
        </w:rPr>
        <w:t>ε και να πάρετε α</w:t>
      </w:r>
      <w:r w:rsidRPr="00081484">
        <w:rPr>
          <w:rFonts w:eastAsia="Times New Roman"/>
          <w:color w:val="1D2228"/>
          <w:szCs w:val="24"/>
        </w:rPr>
        <w:t>κόμη και την τελευταία στιγμή συγκεκριμένες αποφάσεις</w:t>
      </w:r>
      <w:r>
        <w:rPr>
          <w:rFonts w:eastAsia="Times New Roman"/>
          <w:color w:val="1D2228"/>
          <w:szCs w:val="24"/>
        </w:rPr>
        <w:t>.</w:t>
      </w:r>
      <w:r w:rsidRPr="00081484">
        <w:rPr>
          <w:rFonts w:eastAsia="Times New Roman"/>
          <w:color w:val="1D2228"/>
          <w:szCs w:val="24"/>
        </w:rPr>
        <w:t xml:space="preserve"> Αυτή ήταν μία εμπειρία</w:t>
      </w:r>
      <w:r>
        <w:rPr>
          <w:rFonts w:eastAsia="Times New Roman"/>
          <w:color w:val="1D2228"/>
          <w:szCs w:val="24"/>
        </w:rPr>
        <w:t>,</w:t>
      </w:r>
      <w:r w:rsidRPr="00081484">
        <w:rPr>
          <w:rFonts w:eastAsia="Times New Roman"/>
          <w:color w:val="1D2228"/>
          <w:szCs w:val="24"/>
        </w:rPr>
        <w:t xml:space="preserve"> όσο καιρό στέκεστε έξω από αυτό και συζητάτε για τη λεγόμε</w:t>
      </w:r>
      <w:r w:rsidRPr="00081484">
        <w:rPr>
          <w:rFonts w:eastAsia="Times New Roman"/>
          <w:color w:val="1D2228"/>
          <w:szCs w:val="24"/>
        </w:rPr>
        <w:t>νη βούληση του νομοθέτη ή βλέπετε κάποια λά</w:t>
      </w:r>
      <w:r>
        <w:rPr>
          <w:rFonts w:eastAsia="Times New Roman"/>
          <w:color w:val="1D2228"/>
          <w:szCs w:val="24"/>
        </w:rPr>
        <w:t>θη τα οποία δεν καταλαβαίνετε πώ</w:t>
      </w:r>
      <w:r w:rsidRPr="00081484">
        <w:rPr>
          <w:rFonts w:eastAsia="Times New Roman"/>
          <w:color w:val="1D2228"/>
          <w:szCs w:val="24"/>
        </w:rPr>
        <w:t>ς έχουν προκύψει στη νομοθέτηση</w:t>
      </w:r>
      <w:r>
        <w:rPr>
          <w:rFonts w:eastAsia="Times New Roman"/>
          <w:color w:val="1D2228"/>
          <w:szCs w:val="24"/>
        </w:rPr>
        <w:t>. Κ</w:t>
      </w:r>
      <w:r w:rsidRPr="00081484">
        <w:rPr>
          <w:rFonts w:eastAsia="Times New Roman"/>
          <w:color w:val="1D2228"/>
          <w:szCs w:val="24"/>
        </w:rPr>
        <w:t>άπως έτσι είναι</w:t>
      </w:r>
      <w:r>
        <w:rPr>
          <w:rFonts w:eastAsia="Times New Roman"/>
          <w:color w:val="1D2228"/>
          <w:szCs w:val="24"/>
        </w:rPr>
        <w:t xml:space="preserve"> κ</w:t>
      </w:r>
      <w:r w:rsidRPr="00081484">
        <w:rPr>
          <w:rFonts w:eastAsia="Times New Roman"/>
          <w:color w:val="1D2228"/>
          <w:szCs w:val="24"/>
        </w:rPr>
        <w:t>αι κάπως έτσι λύνονται</w:t>
      </w:r>
      <w:r>
        <w:rPr>
          <w:rFonts w:eastAsia="Times New Roman"/>
          <w:color w:val="1D2228"/>
          <w:szCs w:val="24"/>
        </w:rPr>
        <w:t>. Αυτό</w:t>
      </w:r>
      <w:r w:rsidRPr="00081484">
        <w:rPr>
          <w:rFonts w:eastAsia="Times New Roman"/>
          <w:color w:val="1D2228"/>
          <w:szCs w:val="24"/>
        </w:rPr>
        <w:t xml:space="preserve"> </w:t>
      </w:r>
      <w:r>
        <w:rPr>
          <w:rFonts w:eastAsia="Times New Roman"/>
          <w:color w:val="1D2228"/>
          <w:szCs w:val="24"/>
        </w:rPr>
        <w:t>όμως</w:t>
      </w:r>
      <w:r w:rsidRPr="00081484">
        <w:rPr>
          <w:rFonts w:eastAsia="Times New Roman"/>
          <w:color w:val="1D2228"/>
          <w:szCs w:val="24"/>
        </w:rPr>
        <w:t xml:space="preserve"> αυτή η διαδικασία που έγινε σήμερα</w:t>
      </w:r>
      <w:r>
        <w:rPr>
          <w:rFonts w:eastAsia="Times New Roman"/>
          <w:color w:val="1D2228"/>
          <w:szCs w:val="24"/>
        </w:rPr>
        <w:t>,</w:t>
      </w:r>
      <w:r w:rsidRPr="00081484">
        <w:rPr>
          <w:rFonts w:eastAsia="Times New Roman"/>
          <w:color w:val="1D2228"/>
          <w:szCs w:val="24"/>
        </w:rPr>
        <w:t xml:space="preserve"> είναι αυτή που επέτρεψε τελικά να προχωρήσουμε σε αυτή τη με</w:t>
      </w:r>
      <w:r w:rsidRPr="00081484">
        <w:rPr>
          <w:rFonts w:eastAsia="Times New Roman"/>
          <w:color w:val="1D2228"/>
          <w:szCs w:val="24"/>
        </w:rPr>
        <w:t>ταρρύθμιση</w:t>
      </w:r>
      <w:r>
        <w:rPr>
          <w:rFonts w:eastAsia="Times New Roman"/>
          <w:color w:val="1D2228"/>
          <w:szCs w:val="24"/>
        </w:rPr>
        <w:t xml:space="preserve">. </w:t>
      </w:r>
    </w:p>
    <w:p w14:paraId="38B9DE0A"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Δ</w:t>
      </w:r>
      <w:r w:rsidRPr="00081484">
        <w:rPr>
          <w:rFonts w:eastAsia="Times New Roman"/>
          <w:color w:val="1D2228"/>
          <w:szCs w:val="24"/>
        </w:rPr>
        <w:t>εν θα μπορούσε</w:t>
      </w:r>
      <w:r>
        <w:rPr>
          <w:rFonts w:eastAsia="Times New Roman"/>
          <w:color w:val="1D2228"/>
          <w:szCs w:val="24"/>
        </w:rPr>
        <w:t>, λ</w:t>
      </w:r>
      <w:r w:rsidRPr="00081484">
        <w:rPr>
          <w:rFonts w:eastAsia="Times New Roman"/>
          <w:color w:val="1D2228"/>
          <w:szCs w:val="24"/>
        </w:rPr>
        <w:t>οιπόν</w:t>
      </w:r>
      <w:r>
        <w:rPr>
          <w:rFonts w:eastAsia="Times New Roman"/>
          <w:color w:val="1D2228"/>
          <w:szCs w:val="24"/>
        </w:rPr>
        <w:t>,</w:t>
      </w:r>
      <w:r w:rsidRPr="00081484">
        <w:rPr>
          <w:rFonts w:eastAsia="Times New Roman"/>
          <w:color w:val="1D2228"/>
          <w:szCs w:val="24"/>
        </w:rPr>
        <w:t xml:space="preserve"> στο ερώτημα που έθεσα να είναι διαφορετικά</w:t>
      </w:r>
      <w:r>
        <w:rPr>
          <w:rFonts w:eastAsia="Times New Roman"/>
          <w:color w:val="1D2228"/>
          <w:szCs w:val="24"/>
        </w:rPr>
        <w:t>. Η</w:t>
      </w:r>
      <w:r w:rsidRPr="00081484">
        <w:rPr>
          <w:rFonts w:eastAsia="Times New Roman"/>
          <w:color w:val="1D2228"/>
          <w:szCs w:val="24"/>
        </w:rPr>
        <w:t xml:space="preserve"> </w:t>
      </w:r>
      <w:r>
        <w:rPr>
          <w:rFonts w:eastAsia="Times New Roman"/>
          <w:color w:val="1D2228"/>
          <w:szCs w:val="24"/>
        </w:rPr>
        <w:t>Α</w:t>
      </w:r>
      <w:r w:rsidRPr="00081484">
        <w:rPr>
          <w:rFonts w:eastAsia="Times New Roman"/>
          <w:color w:val="1D2228"/>
          <w:szCs w:val="24"/>
        </w:rPr>
        <w:t>ριστερά πάντα γράφει ιστορία</w:t>
      </w:r>
      <w:r>
        <w:rPr>
          <w:rFonts w:eastAsia="Times New Roman"/>
          <w:color w:val="1D2228"/>
          <w:szCs w:val="24"/>
        </w:rPr>
        <w:t>,</w:t>
      </w:r>
      <w:r w:rsidRPr="00081484">
        <w:rPr>
          <w:rFonts w:eastAsia="Times New Roman"/>
          <w:color w:val="1D2228"/>
          <w:szCs w:val="24"/>
        </w:rPr>
        <w:t xml:space="preserve"> επειδή δεν έχει ιδιοτέλεια και δεν έχει κανένα ειδικό σκοπό να γράψει την ιστορία</w:t>
      </w:r>
      <w:r>
        <w:rPr>
          <w:rFonts w:eastAsia="Times New Roman"/>
          <w:color w:val="1D2228"/>
          <w:szCs w:val="24"/>
        </w:rPr>
        <w:t>, γι’</w:t>
      </w:r>
      <w:r w:rsidRPr="00081484">
        <w:rPr>
          <w:rFonts w:eastAsia="Times New Roman"/>
          <w:color w:val="1D2228"/>
          <w:szCs w:val="24"/>
        </w:rPr>
        <w:t xml:space="preserve"> αυτό και τ</w:t>
      </w:r>
      <w:r>
        <w:rPr>
          <w:rFonts w:eastAsia="Times New Roman"/>
          <w:color w:val="1D2228"/>
          <w:szCs w:val="24"/>
        </w:rPr>
        <w:t>η</w:t>
      </w:r>
      <w:r w:rsidRPr="00081484">
        <w:rPr>
          <w:rFonts w:eastAsia="Times New Roman"/>
          <w:color w:val="1D2228"/>
          <w:szCs w:val="24"/>
        </w:rPr>
        <w:t xml:space="preserve"> γράφει</w:t>
      </w:r>
      <w:r>
        <w:rPr>
          <w:rFonts w:eastAsia="Times New Roman"/>
          <w:color w:val="1D2228"/>
          <w:szCs w:val="24"/>
        </w:rPr>
        <w:t>.</w:t>
      </w:r>
    </w:p>
    <w:p w14:paraId="38B9DE0B"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Σας ευχαριστώ πάρα πολύ. </w:t>
      </w:r>
    </w:p>
    <w:p w14:paraId="38B9DE0C" w14:textId="77777777" w:rsidR="00200609" w:rsidRDefault="002F7F27">
      <w:pPr>
        <w:spacing w:line="600" w:lineRule="auto"/>
        <w:ind w:firstLine="720"/>
        <w:contextualSpacing/>
        <w:jc w:val="center"/>
        <w:rPr>
          <w:rFonts w:eastAsia="Times New Roman"/>
          <w:color w:val="1D2228"/>
          <w:szCs w:val="24"/>
        </w:rPr>
      </w:pPr>
      <w:r>
        <w:rPr>
          <w:rFonts w:eastAsia="Times New Roman"/>
          <w:color w:val="1D2228"/>
          <w:szCs w:val="24"/>
        </w:rPr>
        <w:t>(Χειροκρ</w:t>
      </w:r>
      <w:r>
        <w:rPr>
          <w:rFonts w:eastAsia="Times New Roman"/>
          <w:color w:val="1D2228"/>
          <w:szCs w:val="24"/>
        </w:rPr>
        <w:t>οτήματα από την πτέρυγα του ΣΥΡΙΖΑ)</w:t>
      </w:r>
    </w:p>
    <w:p w14:paraId="38B9DE0D"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Καταθέτω και τις νομοτεχνικές βελτιώσεις για τα Πρακτικά.</w:t>
      </w:r>
    </w:p>
    <w:p w14:paraId="38B9DE0E" w14:textId="77777777" w:rsidR="00200609" w:rsidRDefault="002F7F27">
      <w:pPr>
        <w:spacing w:line="600" w:lineRule="auto"/>
        <w:ind w:firstLine="720"/>
        <w:contextualSpacing/>
        <w:jc w:val="both"/>
        <w:rPr>
          <w:rFonts w:eastAsia="Times New Roman"/>
          <w:color w:val="1D2228"/>
          <w:szCs w:val="24"/>
        </w:rPr>
      </w:pPr>
      <w:r w:rsidRPr="00081484">
        <w:rPr>
          <w:rFonts w:eastAsia="Times New Roman"/>
          <w:color w:val="1D2228"/>
          <w:szCs w:val="24"/>
        </w:rPr>
        <w:t xml:space="preserve">(Στο σημείο αυτό </w:t>
      </w:r>
      <w:r>
        <w:rPr>
          <w:rFonts w:eastAsia="Times New Roman"/>
          <w:color w:val="1D2228"/>
          <w:szCs w:val="24"/>
        </w:rPr>
        <w:t>ο</w:t>
      </w:r>
      <w:r w:rsidRPr="00081484">
        <w:rPr>
          <w:rFonts w:eastAsia="Times New Roman"/>
          <w:color w:val="1D2228"/>
          <w:szCs w:val="24"/>
        </w:rPr>
        <w:t xml:space="preserve"> Υπουργός </w:t>
      </w:r>
      <w:r>
        <w:rPr>
          <w:rFonts w:eastAsia="Times New Roman"/>
          <w:color w:val="1D2228"/>
          <w:szCs w:val="24"/>
        </w:rPr>
        <w:t xml:space="preserve">Δικαιοσύνης, Διαφάνειας και Ανθρωπίνων Δικαιωμάτων κ. Μιχαήλ Καλογήρου </w:t>
      </w:r>
      <w:r w:rsidRPr="00081484">
        <w:rPr>
          <w:rFonts w:eastAsia="Times New Roman"/>
          <w:color w:val="1D2228"/>
          <w:szCs w:val="24"/>
        </w:rPr>
        <w:t>καταθέτει για τα Πρακτικά τις προαναφερθείσες νομοτεχνικές βελτ</w:t>
      </w:r>
      <w:r w:rsidRPr="00081484">
        <w:rPr>
          <w:rFonts w:eastAsia="Times New Roman"/>
          <w:color w:val="1D2228"/>
          <w:szCs w:val="24"/>
        </w:rPr>
        <w:t>ιώσεις</w:t>
      </w:r>
      <w:r>
        <w:rPr>
          <w:rFonts w:eastAsia="Times New Roman"/>
          <w:color w:val="1D2228"/>
          <w:szCs w:val="24"/>
        </w:rPr>
        <w:t>,</w:t>
      </w:r>
      <w:r w:rsidRPr="00081484">
        <w:rPr>
          <w:rFonts w:eastAsia="Times New Roman"/>
          <w:color w:val="1D2228"/>
          <w:szCs w:val="24"/>
        </w:rPr>
        <w:t xml:space="preserve"> οι οποίες έχουν ως εξής: </w:t>
      </w:r>
    </w:p>
    <w:p w14:paraId="38B9DE0F" w14:textId="77777777" w:rsidR="00200609" w:rsidRDefault="002F7F27">
      <w:pPr>
        <w:spacing w:line="600" w:lineRule="auto"/>
        <w:ind w:firstLine="720"/>
        <w:contextualSpacing/>
        <w:jc w:val="center"/>
        <w:rPr>
          <w:rFonts w:eastAsia="Times New Roman"/>
          <w:color w:val="FF0000"/>
          <w:szCs w:val="24"/>
        </w:rPr>
      </w:pPr>
      <w:r w:rsidRPr="00EF69E2">
        <w:rPr>
          <w:rFonts w:eastAsia="Times New Roman"/>
          <w:color w:val="FF0000"/>
          <w:szCs w:val="24"/>
        </w:rPr>
        <w:t>(ΑΛΛΑΓΗ ΣΕΛΙΔΑΣ)</w:t>
      </w:r>
    </w:p>
    <w:p w14:paraId="38B9DE10" w14:textId="77777777" w:rsidR="00200609" w:rsidRDefault="002F7F27">
      <w:pPr>
        <w:spacing w:line="600" w:lineRule="auto"/>
        <w:ind w:firstLine="720"/>
        <w:contextualSpacing/>
        <w:jc w:val="center"/>
        <w:rPr>
          <w:rFonts w:eastAsia="Times New Roman"/>
          <w:color w:val="FF0000"/>
          <w:szCs w:val="24"/>
        </w:rPr>
      </w:pPr>
      <w:r w:rsidRPr="000063B0">
        <w:rPr>
          <w:rFonts w:eastAsia="Times New Roman"/>
          <w:color w:val="FF0000"/>
          <w:szCs w:val="24"/>
        </w:rPr>
        <w:t>(Να μπουν οι σελίδες 201-20</w:t>
      </w:r>
      <w:r w:rsidRPr="000063B0">
        <w:rPr>
          <w:rFonts w:eastAsia="Times New Roman"/>
          <w:color w:val="FF0000"/>
          <w:szCs w:val="24"/>
        </w:rPr>
        <w:t>5</w:t>
      </w:r>
      <w:r w:rsidRPr="000063B0">
        <w:rPr>
          <w:rFonts w:eastAsia="Times New Roman"/>
          <w:color w:val="FF0000"/>
          <w:szCs w:val="24"/>
        </w:rPr>
        <w:t>)</w:t>
      </w:r>
    </w:p>
    <w:p w14:paraId="38B9DE11" w14:textId="77777777" w:rsidR="00200609" w:rsidRDefault="002F7F27">
      <w:pPr>
        <w:spacing w:line="600" w:lineRule="auto"/>
        <w:ind w:firstLine="720"/>
        <w:contextualSpacing/>
        <w:jc w:val="center"/>
        <w:rPr>
          <w:rFonts w:eastAsia="Times New Roman"/>
          <w:color w:val="FF0000"/>
          <w:szCs w:val="24"/>
        </w:rPr>
      </w:pPr>
      <w:r w:rsidRPr="00EF69E2">
        <w:rPr>
          <w:rFonts w:eastAsia="Times New Roman"/>
          <w:color w:val="FF0000"/>
          <w:szCs w:val="24"/>
        </w:rPr>
        <w:t>(ΑΛΛΑΓΗ ΣΕΛΙΔΑΣ)</w:t>
      </w:r>
    </w:p>
    <w:p w14:paraId="38B9DE12" w14:textId="77777777" w:rsidR="00200609" w:rsidRDefault="002F7F27">
      <w:pPr>
        <w:tabs>
          <w:tab w:val="left" w:pos="709"/>
        </w:tabs>
        <w:spacing w:line="600" w:lineRule="auto"/>
        <w:ind w:firstLine="567"/>
        <w:contextualSpacing/>
        <w:jc w:val="both"/>
        <w:rPr>
          <w:rFonts w:eastAsia="Times New Roman" w:cs="Times New Roman"/>
          <w:szCs w:val="24"/>
        </w:rPr>
      </w:pPr>
      <w:r>
        <w:rPr>
          <w:rFonts w:eastAsia="Times New Roman"/>
          <w:color w:val="1D2228"/>
          <w:szCs w:val="24"/>
        </w:rPr>
        <w:tab/>
      </w:r>
      <w:r>
        <w:rPr>
          <w:rFonts w:eastAsia="Times New Roman" w:cs="Times New Roman"/>
          <w:b/>
          <w:szCs w:val="24"/>
        </w:rPr>
        <w:t xml:space="preserve">ΠΡΟΕΔΡΕΥΩΝ (Γεώργιος Βαρεμένος): </w:t>
      </w:r>
      <w:r w:rsidRPr="00700800">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sidRPr="00700800">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sidRPr="00700800">
        <w:rPr>
          <w:rFonts w:eastAsia="Times New Roman" w:cs="Times New Roman"/>
          <w:szCs w:val="24"/>
        </w:rPr>
        <w:t xml:space="preserve">τον τρόπο οργάνωσης και λειτουργίας της Βουλής των Ελλήνων, </w:t>
      </w:r>
      <w:r>
        <w:rPr>
          <w:rFonts w:eastAsia="Times New Roman" w:cs="Times New Roman"/>
          <w:szCs w:val="24"/>
        </w:rPr>
        <w:t>είκοσι οκτώ</w:t>
      </w:r>
      <w:r w:rsidRPr="00700800">
        <w:rPr>
          <w:rFonts w:eastAsia="Times New Roman" w:cs="Times New Roman"/>
          <w:szCs w:val="24"/>
        </w:rPr>
        <w:t xml:space="preserve"> μαθητές και μαθήτριες και </w:t>
      </w:r>
      <w:r>
        <w:rPr>
          <w:rFonts w:eastAsia="Times New Roman" w:cs="Times New Roman"/>
          <w:szCs w:val="24"/>
        </w:rPr>
        <w:t>έξι</w:t>
      </w:r>
      <w:r w:rsidRPr="00700800">
        <w:rPr>
          <w:rFonts w:eastAsia="Times New Roman" w:cs="Times New Roman"/>
          <w:szCs w:val="24"/>
        </w:rPr>
        <w:t xml:space="preserve"> </w:t>
      </w:r>
      <w:r w:rsidRPr="00700800">
        <w:rPr>
          <w:rFonts w:eastAsia="Times New Roman" w:cs="Times New Roman"/>
          <w:szCs w:val="24"/>
        </w:rPr>
        <w:lastRenderedPageBreak/>
        <w:t xml:space="preserve">εκπαιδευτικοί </w:t>
      </w:r>
      <w:r>
        <w:rPr>
          <w:rFonts w:eastAsia="Times New Roman" w:cs="Times New Roman"/>
          <w:szCs w:val="24"/>
        </w:rPr>
        <w:t xml:space="preserve">συνοδοί </w:t>
      </w:r>
      <w:r w:rsidRPr="00700800">
        <w:rPr>
          <w:rFonts w:eastAsia="Times New Roman" w:cs="Times New Roman"/>
          <w:szCs w:val="24"/>
        </w:rPr>
        <w:t xml:space="preserve">τους, από το </w:t>
      </w:r>
      <w:r>
        <w:rPr>
          <w:rFonts w:eastAsia="Times New Roman" w:cs="Times New Roman"/>
          <w:szCs w:val="24"/>
        </w:rPr>
        <w:t>6</w:t>
      </w:r>
      <w:r>
        <w:rPr>
          <w:rFonts w:eastAsia="Times New Roman" w:cs="Times New Roman"/>
          <w:szCs w:val="24"/>
          <w:vertAlign w:val="superscript"/>
        </w:rPr>
        <w:t xml:space="preserve">ο </w:t>
      </w:r>
      <w:r>
        <w:rPr>
          <w:rFonts w:eastAsia="Times New Roman" w:cs="Times New Roman"/>
          <w:szCs w:val="24"/>
        </w:rPr>
        <w:t>Δη</w:t>
      </w:r>
      <w:r w:rsidRPr="00700800">
        <w:rPr>
          <w:rFonts w:eastAsia="Times New Roman" w:cs="Times New Roman"/>
          <w:szCs w:val="24"/>
        </w:rPr>
        <w:t xml:space="preserve">μοτικό Σχολείο </w:t>
      </w:r>
      <w:r>
        <w:rPr>
          <w:rFonts w:eastAsia="Times New Roman" w:cs="Times New Roman"/>
          <w:szCs w:val="24"/>
        </w:rPr>
        <w:t>Καρδίτσας</w:t>
      </w:r>
      <w:r w:rsidRPr="00700800">
        <w:rPr>
          <w:rFonts w:eastAsia="Times New Roman" w:cs="Times New Roman"/>
          <w:szCs w:val="24"/>
        </w:rPr>
        <w:t xml:space="preserve">. </w:t>
      </w:r>
    </w:p>
    <w:p w14:paraId="38B9DE13" w14:textId="77777777" w:rsidR="00200609" w:rsidRDefault="002F7F27">
      <w:pPr>
        <w:spacing w:line="600" w:lineRule="auto"/>
        <w:ind w:firstLine="720"/>
        <w:contextualSpacing/>
        <w:jc w:val="both"/>
        <w:rPr>
          <w:rFonts w:eastAsia="Times New Roman" w:cs="Times New Roman"/>
          <w:szCs w:val="24"/>
        </w:rPr>
      </w:pPr>
      <w:r w:rsidRPr="00700800">
        <w:rPr>
          <w:rFonts w:eastAsia="Times New Roman" w:cs="Times New Roman"/>
          <w:szCs w:val="24"/>
        </w:rPr>
        <w:t xml:space="preserve">Η Βουλή </w:t>
      </w:r>
      <w:r>
        <w:rPr>
          <w:rFonts w:eastAsia="Times New Roman" w:cs="Times New Roman"/>
          <w:szCs w:val="24"/>
        </w:rPr>
        <w:t>σάς</w:t>
      </w:r>
      <w:r w:rsidRPr="00700800">
        <w:rPr>
          <w:rFonts w:eastAsia="Times New Roman" w:cs="Times New Roman"/>
          <w:szCs w:val="24"/>
        </w:rPr>
        <w:t xml:space="preserve"> καλωσορίζει.</w:t>
      </w:r>
      <w:r w:rsidRPr="00700800">
        <w:rPr>
          <w:rFonts w:eastAsia="Times New Roman" w:cs="Times New Roman"/>
          <w:szCs w:val="24"/>
        </w:rPr>
        <w:tab/>
      </w:r>
    </w:p>
    <w:p w14:paraId="38B9DE14" w14:textId="77777777" w:rsidR="00200609" w:rsidRDefault="002F7F27">
      <w:pPr>
        <w:spacing w:line="600" w:lineRule="auto"/>
        <w:ind w:firstLine="720"/>
        <w:contextualSpacing/>
        <w:jc w:val="center"/>
        <w:rPr>
          <w:rFonts w:eastAsia="Times New Roman"/>
          <w:color w:val="1D2228"/>
          <w:szCs w:val="24"/>
        </w:rPr>
      </w:pPr>
      <w:r w:rsidRPr="00700800">
        <w:rPr>
          <w:rFonts w:eastAsia="Times New Roman" w:cs="Times New Roman"/>
          <w:szCs w:val="24"/>
        </w:rPr>
        <w:t>(Χειροκροτήματα απ’ όλες τις πτέρυγες της Βουλής)</w:t>
      </w:r>
    </w:p>
    <w:p w14:paraId="38B9DE15" w14:textId="77777777" w:rsidR="00200609" w:rsidRDefault="002F7F27">
      <w:pPr>
        <w:spacing w:line="600" w:lineRule="auto"/>
        <w:ind w:firstLine="720"/>
        <w:contextualSpacing/>
        <w:jc w:val="both"/>
        <w:rPr>
          <w:rFonts w:eastAsia="Times New Roman"/>
          <w:color w:val="1D2228"/>
          <w:szCs w:val="24"/>
        </w:rPr>
      </w:pPr>
      <w:r>
        <w:rPr>
          <w:rFonts w:eastAsia="Times New Roman"/>
          <w:color w:val="1D2228"/>
          <w:szCs w:val="24"/>
        </w:rPr>
        <w:t>Κ</w:t>
      </w:r>
      <w:r w:rsidRPr="00081484">
        <w:rPr>
          <w:rFonts w:eastAsia="Times New Roman"/>
          <w:color w:val="1D2228"/>
          <w:szCs w:val="24"/>
        </w:rPr>
        <w:t xml:space="preserve">αι τώρα </w:t>
      </w:r>
      <w:r>
        <w:rPr>
          <w:rFonts w:eastAsia="Times New Roman"/>
          <w:color w:val="1D2228"/>
          <w:szCs w:val="24"/>
        </w:rPr>
        <w:t>θα</w:t>
      </w:r>
      <w:r>
        <w:rPr>
          <w:rFonts w:eastAsia="Times New Roman"/>
          <w:color w:val="1D2228"/>
          <w:szCs w:val="24"/>
        </w:rPr>
        <w:t xml:space="preserve"> κάνουμε </w:t>
      </w:r>
      <w:r w:rsidRPr="00081484">
        <w:rPr>
          <w:rFonts w:eastAsia="Times New Roman"/>
          <w:color w:val="1D2228"/>
          <w:szCs w:val="24"/>
        </w:rPr>
        <w:t xml:space="preserve">μία μικρή διακοπή μέχρι </w:t>
      </w:r>
      <w:r>
        <w:rPr>
          <w:rFonts w:eastAsia="Times New Roman"/>
          <w:color w:val="1D2228"/>
          <w:szCs w:val="24"/>
        </w:rPr>
        <w:t xml:space="preserve">οι </w:t>
      </w:r>
      <w:r w:rsidRPr="00081484">
        <w:rPr>
          <w:rFonts w:eastAsia="Times New Roman"/>
          <w:color w:val="1D2228"/>
          <w:szCs w:val="24"/>
        </w:rPr>
        <w:t>υπηρεσίες να ανταποκριθούν στο τέλος των ντοκουμέντων που πρέπει να ετοιμάσ</w:t>
      </w:r>
      <w:r>
        <w:rPr>
          <w:rFonts w:eastAsia="Times New Roman"/>
          <w:color w:val="1D2228"/>
          <w:szCs w:val="24"/>
        </w:rPr>
        <w:t>ουν.</w:t>
      </w:r>
    </w:p>
    <w:p w14:paraId="38B9DE16" w14:textId="77777777" w:rsidR="00200609" w:rsidRDefault="002F7F27">
      <w:pPr>
        <w:spacing w:line="600" w:lineRule="auto"/>
        <w:ind w:firstLine="720"/>
        <w:contextualSpacing/>
        <w:jc w:val="center"/>
        <w:rPr>
          <w:rFonts w:eastAsia="Times New Roman"/>
          <w:color w:val="1D2228"/>
          <w:szCs w:val="24"/>
        </w:rPr>
      </w:pPr>
      <w:r>
        <w:rPr>
          <w:rFonts w:eastAsia="Times New Roman"/>
          <w:color w:val="1D2228"/>
          <w:szCs w:val="24"/>
        </w:rPr>
        <w:t>(ΔΙΑΚΟΠΗ)</w:t>
      </w:r>
    </w:p>
    <w:p w14:paraId="38B9DE17" w14:textId="77777777" w:rsidR="00200609" w:rsidRDefault="002F7F27">
      <w:pPr>
        <w:spacing w:line="600" w:lineRule="auto"/>
        <w:ind w:firstLine="720"/>
        <w:jc w:val="center"/>
        <w:rPr>
          <w:rFonts w:eastAsia="Times New Roman" w:cs="Times New Roman"/>
          <w:szCs w:val="24"/>
        </w:rPr>
      </w:pPr>
      <w:r w:rsidRPr="00EC746E">
        <w:rPr>
          <w:rFonts w:eastAsia="Times New Roman" w:cs="Times New Roman"/>
          <w:szCs w:val="24"/>
        </w:rPr>
        <w:t>(</w:t>
      </w:r>
      <w:r>
        <w:rPr>
          <w:rFonts w:eastAsia="Times New Roman" w:cs="Times New Roman"/>
          <w:szCs w:val="24"/>
        </w:rPr>
        <w:t>ΜΕΤΑ ΤΗ ΔΙΑΚΟΠΗ)</w:t>
      </w:r>
    </w:p>
    <w:p w14:paraId="38B9DE1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607EA">
        <w:rPr>
          <w:rFonts w:eastAsia="Times New Roman" w:cs="Times New Roman"/>
          <w:b/>
          <w:szCs w:val="24"/>
        </w:rPr>
        <w:t>ΓΕΩΡΓΙΟΣ ΜΑΥΡΩΤΑΣ</w:t>
      </w:r>
      <w:r>
        <w:rPr>
          <w:rFonts w:eastAsia="Times New Roman" w:cs="Times New Roman"/>
          <w:szCs w:val="24"/>
        </w:rPr>
        <w:t>)</w:t>
      </w:r>
    </w:p>
    <w:p w14:paraId="38B9DE19"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η συνεδρίαση.</w:t>
      </w:r>
    </w:p>
    <w:p w14:paraId="38B9DE1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Θα δώσω τον λόγο στον κύριο Υπουργό για να δώσει κάποιες περαιτέρω διευκρινίσεις για τις νομοτεχνικές βελτιώσεις, γιατί δεν είχε προλάβει προηγουμένως.</w:t>
      </w:r>
    </w:p>
    <w:p w14:paraId="38B9DE1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Κύριε Υπουργέ, έ</w:t>
      </w:r>
      <w:r>
        <w:rPr>
          <w:rFonts w:eastAsia="Times New Roman" w:cs="Times New Roman"/>
          <w:szCs w:val="24"/>
        </w:rPr>
        <w:t>χετε τον λόγο.</w:t>
      </w:r>
    </w:p>
    <w:p w14:paraId="38B9DE1C"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lastRenderedPageBreak/>
        <w:t>ΜΙΧΑΗΛ ΚΑΛΟΓΗΡΟΥ (Υπουργός Δικαιοσύνης, Διαφάνειας και</w:t>
      </w:r>
      <w:r>
        <w:rPr>
          <w:rFonts w:eastAsia="Times New Roman" w:cs="Times New Roman"/>
          <w:szCs w:val="24"/>
        </w:rPr>
        <w:t xml:space="preserve"> </w:t>
      </w:r>
      <w:r w:rsidRPr="001A240B">
        <w:rPr>
          <w:rFonts w:eastAsia="Times New Roman" w:cs="Times New Roman"/>
          <w:b/>
          <w:szCs w:val="24"/>
        </w:rPr>
        <w:t>Ανθρωπίνων Δικαιωμάτων):</w:t>
      </w:r>
      <w:r w:rsidRPr="00EC746E">
        <w:rPr>
          <w:rFonts w:eastAsia="Times New Roman" w:cs="Times New Roman"/>
          <w:szCs w:val="24"/>
        </w:rPr>
        <w:t xml:space="preserve"> </w:t>
      </w:r>
      <w:r>
        <w:rPr>
          <w:rFonts w:eastAsia="Times New Roman" w:cs="Times New Roman"/>
          <w:szCs w:val="24"/>
        </w:rPr>
        <w:t>Ευχαριστώ, κύριε Πρόεδρε.</w:t>
      </w:r>
    </w:p>
    <w:p w14:paraId="38B9DE1D"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Κατατέθηκαν οι νομοτεχνικές βελτιώσεις τόσο στο σχέδιο του Ποινικού Κώδικα όσο και του Κώδικα Ποινικής Δικονομίας. Όπως είπα και κατά τ</w:t>
      </w:r>
      <w:r>
        <w:rPr>
          <w:rFonts w:eastAsia="Times New Roman" w:cs="Times New Roman"/>
          <w:szCs w:val="24"/>
        </w:rPr>
        <w:t xml:space="preserve">ην τελευταία τοποθέτηση, είναι αμιγώς νομοτεχνικές σε σχέση με ορθογραφικά λάθη, σημεία στίξης, κόμματα κ.λπ. πέραν των δύο ουσιαστικών βελτιώσεων. </w:t>
      </w:r>
    </w:p>
    <w:p w14:paraId="38B9DE1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Η μία αφορούσε την πέμπτη παράγραφο του άρθρου 336 σε σχέση με τον βιασμό. Οι άλλες δύο αφορούσαν τη μεταφο</w:t>
      </w:r>
      <w:r>
        <w:rPr>
          <w:rFonts w:eastAsia="Times New Roman" w:cs="Times New Roman"/>
          <w:szCs w:val="24"/>
        </w:rPr>
        <w:t xml:space="preserve">ρά της διάταξης του άρθρου των βασανιστηρίων. Αυτές οι δύο νομοτεχνικές βελτιώσεις επιφέρουν -και προς καταχώριση στα Πρακτικά- σχετικές τροποποιήσεις και στις εισηγητικές εκθέσεις, στην αιτιολογική έκθεση των δύο </w:t>
      </w:r>
      <w:r>
        <w:rPr>
          <w:rFonts w:eastAsia="Times New Roman" w:cs="Times New Roman"/>
          <w:szCs w:val="24"/>
        </w:rPr>
        <w:t>κ</w:t>
      </w:r>
      <w:r>
        <w:rPr>
          <w:rFonts w:eastAsia="Times New Roman" w:cs="Times New Roman"/>
          <w:szCs w:val="24"/>
        </w:rPr>
        <w:t>ωδίκων. Το λέω προς καταγραφή στα Πρακτικ</w:t>
      </w:r>
      <w:r>
        <w:rPr>
          <w:rFonts w:eastAsia="Times New Roman" w:cs="Times New Roman"/>
          <w:szCs w:val="24"/>
        </w:rPr>
        <w:t>ά.</w:t>
      </w:r>
    </w:p>
    <w:p w14:paraId="38B9DE1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Δεύτερον, για λόγους ιστορικότητας και για να παραμείνει επίσης στα Πρακτικά, θα ήθελα μαζί με όλες τις ευχαριστίες τις οποίες έχω αναφέρει από το πρωί, να ευχαριστήσω ειδικά τον </w:t>
      </w:r>
      <w:r>
        <w:rPr>
          <w:rFonts w:eastAsia="Times New Roman" w:cs="Times New Roman"/>
          <w:szCs w:val="24"/>
        </w:rPr>
        <w:lastRenderedPageBreak/>
        <w:t xml:space="preserve">συνεργάτη και φίλο Γενικό Γραμματέα του Υπουργείου Δικαιοσύνης κ. Γεώργιο </w:t>
      </w:r>
      <w:proofErr w:type="spellStart"/>
      <w:r>
        <w:rPr>
          <w:rFonts w:eastAsia="Times New Roman" w:cs="Times New Roman"/>
          <w:szCs w:val="24"/>
        </w:rPr>
        <w:t>Σάρλη</w:t>
      </w:r>
      <w:proofErr w:type="spellEnd"/>
      <w:r>
        <w:rPr>
          <w:rFonts w:eastAsia="Times New Roman" w:cs="Times New Roman"/>
          <w:szCs w:val="24"/>
        </w:rPr>
        <w:t>, χωρίς τον οποίον δεν θα μπορούσαμε να έχουμε ολοκληρώσει αυτή την πολύ μεγάλη προσπάθεια.</w:t>
      </w:r>
    </w:p>
    <w:p w14:paraId="38B9DE20" w14:textId="77777777" w:rsidR="00200609" w:rsidRDefault="002F7F27">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8B9DE21"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w:t>
      </w:r>
      <w:r w:rsidRPr="00EC746E">
        <w:rPr>
          <w:rFonts w:eastAsia="Times New Roman" w:cs="Times New Roman"/>
          <w:szCs w:val="24"/>
        </w:rPr>
        <w:t xml:space="preserve"> </w:t>
      </w:r>
      <w:r>
        <w:rPr>
          <w:rFonts w:eastAsia="Times New Roman" w:cs="Times New Roman"/>
          <w:szCs w:val="24"/>
        </w:rPr>
        <w:t>Ευχαριστούμε τον κύριο Υπουργό για τις διευκρινίσεις που έδωσε για τις νομοτεχνικές</w:t>
      </w:r>
      <w:r>
        <w:rPr>
          <w:rFonts w:eastAsia="Times New Roman" w:cs="Times New Roman"/>
          <w:szCs w:val="24"/>
        </w:rPr>
        <w:t xml:space="preserve"> βελτιώσεις.</w:t>
      </w:r>
    </w:p>
    <w:p w14:paraId="38B9DE2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αρχής </w:t>
      </w:r>
      <w:r>
        <w:rPr>
          <w:rFonts w:eastAsia="Times New Roman" w:cs="Times New Roman"/>
          <w:szCs w:val="24"/>
        </w:rPr>
        <w:t xml:space="preserve">και </w:t>
      </w:r>
      <w:r>
        <w:rPr>
          <w:rFonts w:eastAsia="Times New Roman" w:cs="Times New Roman"/>
          <w:szCs w:val="24"/>
        </w:rPr>
        <w:t xml:space="preserve">επί </w:t>
      </w:r>
      <w:r>
        <w:rPr>
          <w:rFonts w:eastAsia="Times New Roman" w:cs="Times New Roman"/>
          <w:szCs w:val="24"/>
        </w:rPr>
        <w:t>των άρθρων του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του Ποινικού Κώδικα».</w:t>
      </w:r>
    </w:p>
    <w:p w14:paraId="38B9DE2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Ερωτάται το Σώμα</w:t>
      </w:r>
      <w:r w:rsidRPr="001A240B">
        <w:rPr>
          <w:rFonts w:eastAsia="Times New Roman" w:cs="Times New Roman"/>
          <w:szCs w:val="24"/>
        </w:rPr>
        <w:t xml:space="preserve">: </w:t>
      </w:r>
      <w:r>
        <w:rPr>
          <w:rFonts w:eastAsia="Times New Roman" w:cs="Times New Roman"/>
          <w:szCs w:val="24"/>
        </w:rPr>
        <w:t xml:space="preserve">Γίνεται δεκτό το νομοσχέδιο επί της αρχής; </w:t>
      </w:r>
    </w:p>
    <w:p w14:paraId="38B9DE2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25"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ΝΙΚΟΛΑΟΣ ΠΑΡΑΣΚΕΥΟΠΟΥΛΟΣ:</w:t>
      </w:r>
      <w:r>
        <w:rPr>
          <w:rFonts w:eastAsia="Times New Roman" w:cs="Times New Roman"/>
          <w:szCs w:val="24"/>
        </w:rPr>
        <w:t xml:space="preserve"> Ναι.</w:t>
      </w:r>
    </w:p>
    <w:p w14:paraId="38B9DE26"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2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Το Π</w:t>
      </w:r>
      <w:r>
        <w:rPr>
          <w:rFonts w:eastAsia="Times New Roman" w:cs="Times New Roman"/>
          <w:szCs w:val="24"/>
        </w:rPr>
        <w:t>οτάμι</w:t>
      </w:r>
      <w:r>
        <w:rPr>
          <w:rFonts w:eastAsia="Times New Roman" w:cs="Times New Roman"/>
          <w:szCs w:val="24"/>
        </w:rPr>
        <w:t>;</w:t>
      </w:r>
    </w:p>
    <w:p w14:paraId="38B9DE28"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29"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rPr>
        <w:t xml:space="preserve">Συνεπώς το σχέδιο νόμου </w:t>
      </w:r>
      <w:r>
        <w:rPr>
          <w:rFonts w:eastAsia="Times New Roman" w:cs="Times New Roman"/>
          <w:szCs w:val="24"/>
        </w:rPr>
        <w:t xml:space="preserve">Υπουργείου Δικαιοσύνης, Διαφάνειας και Ανθρωπίνων Δικαιωμάτων: «Κύρωση του Ποινικού Κώδικα» </w:t>
      </w:r>
      <w:r>
        <w:rPr>
          <w:rFonts w:eastAsia="Times New Roman" w:cs="Times New Roman"/>
          <w:szCs w:val="24"/>
        </w:rPr>
        <w:t>έγινε δεκτό επί της αρχής ομοφώνως.</w:t>
      </w:r>
    </w:p>
    <w:p w14:paraId="38B9DE2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Ερωτάται το Σώμα</w:t>
      </w:r>
      <w:r w:rsidRPr="001A240B">
        <w:rPr>
          <w:rFonts w:eastAsia="Times New Roman" w:cs="Times New Roman"/>
          <w:szCs w:val="24"/>
        </w:rPr>
        <w:t>:</w:t>
      </w:r>
      <w:r>
        <w:rPr>
          <w:rFonts w:eastAsia="Times New Roman" w:cs="Times New Roman"/>
          <w:szCs w:val="24"/>
        </w:rPr>
        <w:t xml:space="preserve"> Γίνεται δεκτό το άρθρο πρώτο, όπως τροποποιήθηκε;</w:t>
      </w:r>
    </w:p>
    <w:p w14:paraId="38B9DE2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2C" w14:textId="77777777" w:rsidR="00200609" w:rsidRDefault="002F7F27">
      <w:pPr>
        <w:spacing w:line="600" w:lineRule="auto"/>
        <w:ind w:firstLine="720"/>
        <w:jc w:val="both"/>
        <w:rPr>
          <w:rFonts w:eastAsia="Times New Roman" w:cs="Times New Roman"/>
          <w:szCs w:val="24"/>
        </w:rPr>
      </w:pPr>
      <w:r w:rsidRPr="0046344F">
        <w:rPr>
          <w:rFonts w:eastAsia="Times New Roman" w:cs="Times New Roman"/>
          <w:b/>
          <w:szCs w:val="24"/>
        </w:rPr>
        <w:t>ΝΙΚΟΛΑΟΣ ΠΑΡΑΣΚΕΥΟΠΟΥΛΟΣ:</w:t>
      </w:r>
      <w:r>
        <w:rPr>
          <w:rFonts w:eastAsia="Times New Roman" w:cs="Times New Roman"/>
          <w:szCs w:val="24"/>
        </w:rPr>
        <w:t xml:space="preserve"> </w:t>
      </w:r>
      <w:r>
        <w:rPr>
          <w:rFonts w:eastAsia="Times New Roman" w:cs="Times New Roman"/>
          <w:szCs w:val="24"/>
        </w:rPr>
        <w:t>Ναι.</w:t>
      </w:r>
    </w:p>
    <w:p w14:paraId="38B9DE2D"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2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2F"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30"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Π</w:t>
      </w:r>
      <w:r w:rsidRPr="0046344F">
        <w:rPr>
          <w:rFonts w:eastAsia="Times New Roman" w:cs="Times New Roman"/>
          <w:b/>
          <w:szCs w:val="24"/>
        </w:rPr>
        <w:t xml:space="preserve">ΡΟΕΔΡΕΥΩΝ (Γεώργιος </w:t>
      </w:r>
      <w:proofErr w:type="spellStart"/>
      <w:r w:rsidRPr="0046344F">
        <w:rPr>
          <w:rFonts w:eastAsia="Times New Roman" w:cs="Times New Roman"/>
          <w:b/>
          <w:szCs w:val="24"/>
        </w:rPr>
        <w:t>Μαυρωτάς</w:t>
      </w:r>
      <w:proofErr w:type="spellEnd"/>
      <w:r w:rsidRPr="0046344F">
        <w:rPr>
          <w:rFonts w:eastAsia="Times New Roman" w:cs="Times New Roman"/>
          <w:b/>
          <w:szCs w:val="24"/>
        </w:rPr>
        <w:t>):</w:t>
      </w:r>
      <w:r>
        <w:rPr>
          <w:rFonts w:eastAsia="Times New Roman" w:cs="Times New Roman"/>
          <w:szCs w:val="24"/>
        </w:rPr>
        <w:t xml:space="preserve"> Συνεπώς το άρθρο πρώτο έγινε δεκτό, όπως τροπ</w:t>
      </w:r>
      <w:r>
        <w:rPr>
          <w:rFonts w:eastAsia="Times New Roman" w:cs="Times New Roman"/>
          <w:szCs w:val="24"/>
        </w:rPr>
        <w:t>οποιήθηκε, ομοφώνως.</w:t>
      </w:r>
    </w:p>
    <w:p w14:paraId="38B9DE3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του ακροτελεύτιου άρθρου.</w:t>
      </w:r>
    </w:p>
    <w:p w14:paraId="38B9DE32"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Ερωτάται το Σώμα</w:t>
      </w:r>
      <w:r w:rsidRPr="001A240B">
        <w:rPr>
          <w:rFonts w:eastAsia="Times New Roman" w:cs="Times New Roman"/>
          <w:szCs w:val="24"/>
        </w:rPr>
        <w:t>:</w:t>
      </w:r>
      <w:r>
        <w:rPr>
          <w:rFonts w:eastAsia="Times New Roman" w:cs="Times New Roman"/>
          <w:szCs w:val="24"/>
        </w:rPr>
        <w:t xml:space="preserve"> Γίνεται δεκτό το ακροτελεύτιο άρθρο;</w:t>
      </w:r>
    </w:p>
    <w:p w14:paraId="38B9DE33"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34" w14:textId="77777777" w:rsidR="00200609" w:rsidRDefault="002F7F27">
      <w:pPr>
        <w:spacing w:line="600" w:lineRule="auto"/>
        <w:ind w:firstLine="720"/>
        <w:jc w:val="both"/>
        <w:rPr>
          <w:rFonts w:eastAsia="Times New Roman" w:cs="Times New Roman"/>
          <w:szCs w:val="24"/>
        </w:rPr>
      </w:pPr>
      <w:r w:rsidRPr="0046344F">
        <w:rPr>
          <w:rFonts w:eastAsia="Times New Roman" w:cs="Times New Roman"/>
          <w:b/>
          <w:szCs w:val="24"/>
        </w:rPr>
        <w:t>ΝΙΚΟΛΑΟΣ ΠΑΡΑΣΚΕΥΟΠΟΥΛΟΣ:</w:t>
      </w:r>
      <w:r>
        <w:rPr>
          <w:rFonts w:eastAsia="Times New Roman" w:cs="Times New Roman"/>
          <w:szCs w:val="24"/>
        </w:rPr>
        <w:t xml:space="preserve"> Ναι.</w:t>
      </w:r>
    </w:p>
    <w:p w14:paraId="38B9DE35"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36"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37"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38" w14:textId="77777777" w:rsidR="00200609" w:rsidRDefault="002F7F27">
      <w:pPr>
        <w:spacing w:line="600" w:lineRule="auto"/>
        <w:ind w:firstLine="720"/>
        <w:jc w:val="both"/>
        <w:rPr>
          <w:rFonts w:eastAsia="Times New Roman" w:cs="Times New Roman"/>
          <w:szCs w:val="24"/>
        </w:rPr>
      </w:pPr>
      <w:r w:rsidRPr="0046344F">
        <w:rPr>
          <w:rFonts w:eastAsia="Times New Roman" w:cs="Times New Roman"/>
          <w:b/>
          <w:szCs w:val="24"/>
        </w:rPr>
        <w:t xml:space="preserve">ΠΡΟΕΔΡΕΥΩΝ (Γεώργιος </w:t>
      </w:r>
      <w:proofErr w:type="spellStart"/>
      <w:r w:rsidRPr="0046344F">
        <w:rPr>
          <w:rFonts w:eastAsia="Times New Roman" w:cs="Times New Roman"/>
          <w:b/>
          <w:szCs w:val="24"/>
        </w:rPr>
        <w:t>Μαυρωτάς</w:t>
      </w:r>
      <w:proofErr w:type="spellEnd"/>
      <w:r w:rsidRPr="0046344F">
        <w:rPr>
          <w:rFonts w:eastAsia="Times New Roman" w:cs="Times New Roman"/>
          <w:b/>
          <w:szCs w:val="24"/>
        </w:rPr>
        <w:t>):</w:t>
      </w:r>
      <w:r w:rsidRPr="001A240B">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ακροτελεύτιο άρθρο έγινε δεκτό ομοφώνως.</w:t>
      </w:r>
    </w:p>
    <w:p w14:paraId="38B9DE39"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του Ποινικού Κώδικα» έγινε δεκτό επί της αρχής και επί των άρθρων ομοφώνως.</w:t>
      </w:r>
    </w:p>
    <w:p w14:paraId="38B9DE3A"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 xml:space="preserve">το </w:t>
      </w:r>
      <w:r>
        <w:rPr>
          <w:rFonts w:eastAsia="Times New Roman" w:cs="Times New Roman"/>
          <w:szCs w:val="24"/>
        </w:rPr>
        <w:t xml:space="preserve">Σώμα: Γίνεται δεκτό το </w:t>
      </w:r>
      <w:r>
        <w:rPr>
          <w:rFonts w:eastAsia="Times New Roman" w:cs="Times New Roman"/>
          <w:szCs w:val="24"/>
        </w:rPr>
        <w:t>νομοσχέδιο και στο σύνολο;</w:t>
      </w:r>
    </w:p>
    <w:p w14:paraId="38B9DE3B"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lastRenderedPageBreak/>
        <w:t>Ο ΣΥΡΙΖΑ;</w:t>
      </w:r>
    </w:p>
    <w:p w14:paraId="38B9DE3C" w14:textId="77777777" w:rsidR="00200609" w:rsidRDefault="002F7F27">
      <w:pPr>
        <w:spacing w:line="600" w:lineRule="auto"/>
        <w:ind w:firstLine="720"/>
        <w:jc w:val="both"/>
        <w:rPr>
          <w:rFonts w:eastAsia="Times New Roman" w:cs="Times New Roman"/>
          <w:szCs w:val="24"/>
        </w:rPr>
      </w:pPr>
      <w:r w:rsidRPr="00303444">
        <w:rPr>
          <w:rFonts w:eastAsia="Times New Roman" w:cs="Times New Roman"/>
          <w:b/>
          <w:szCs w:val="24"/>
        </w:rPr>
        <w:t>ΝΙΚΟΛΑΟΣ ΠΑΡΑΣΚΕ</w:t>
      </w:r>
      <w:r w:rsidRPr="00303444">
        <w:rPr>
          <w:rFonts w:eastAsia="Times New Roman" w:cs="Times New Roman"/>
          <w:b/>
          <w:szCs w:val="24"/>
        </w:rPr>
        <w:t>ΥΟΠΟΥΛΟΣ</w:t>
      </w:r>
      <w:r w:rsidRPr="00504789">
        <w:rPr>
          <w:rFonts w:eastAsia="Times New Roman" w:cs="Times New Roman"/>
          <w:b/>
          <w:szCs w:val="24"/>
        </w:rPr>
        <w:t>:</w:t>
      </w:r>
      <w:r w:rsidRPr="00504789">
        <w:rPr>
          <w:rFonts w:eastAsia="Times New Roman" w:cs="Times New Roman"/>
          <w:szCs w:val="24"/>
        </w:rPr>
        <w:t xml:space="preserve"> </w:t>
      </w:r>
      <w:r>
        <w:rPr>
          <w:rFonts w:eastAsia="Times New Roman" w:cs="Times New Roman"/>
          <w:szCs w:val="24"/>
        </w:rPr>
        <w:t>Ναι.</w:t>
      </w:r>
    </w:p>
    <w:p w14:paraId="38B9DE3D"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3E"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3F"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40" w14:textId="77777777" w:rsidR="00200609" w:rsidRDefault="002F7F27">
      <w:pPr>
        <w:spacing w:line="600" w:lineRule="auto"/>
        <w:ind w:firstLine="720"/>
        <w:jc w:val="both"/>
        <w:rPr>
          <w:rFonts w:eastAsia="Times New Roman" w:cs="Times New Roman"/>
          <w:szCs w:val="24"/>
        </w:rPr>
      </w:pPr>
      <w:r w:rsidRPr="00303444">
        <w:rPr>
          <w:rFonts w:eastAsia="Times New Roman" w:cs="Times New Roman"/>
          <w:b/>
          <w:szCs w:val="24"/>
        </w:rPr>
        <w:t xml:space="preserve">ΠΡΟΕΔΡΕΥΩΝ (Γεώργιος </w:t>
      </w:r>
      <w:proofErr w:type="spellStart"/>
      <w:r w:rsidRPr="00303444">
        <w:rPr>
          <w:rFonts w:eastAsia="Times New Roman" w:cs="Times New Roman"/>
          <w:b/>
          <w:szCs w:val="24"/>
        </w:rPr>
        <w:t>Μαυρωτάς</w:t>
      </w:r>
      <w:proofErr w:type="spellEnd"/>
      <w:r w:rsidRPr="00303444">
        <w:rPr>
          <w:rFonts w:eastAsia="Times New Roman" w:cs="Times New Roman"/>
          <w:b/>
          <w:szCs w:val="24"/>
        </w:rPr>
        <w:t>):</w:t>
      </w:r>
      <w:r w:rsidRPr="00303444">
        <w:rPr>
          <w:rFonts w:eastAsia="Times New Roman" w:cs="Times New Roman"/>
          <w:szCs w:val="24"/>
        </w:rPr>
        <w:t xml:space="preserve"> </w:t>
      </w:r>
      <w:r>
        <w:rPr>
          <w:rFonts w:eastAsia="Times New Roman" w:cs="Times New Roman"/>
          <w:szCs w:val="24"/>
        </w:rPr>
        <w:t>Το σχέδιο νόμου έγινε δεκτό και στο</w:t>
      </w:r>
      <w:r>
        <w:rPr>
          <w:rFonts w:eastAsia="Times New Roman" w:cs="Times New Roman"/>
          <w:szCs w:val="24"/>
        </w:rPr>
        <w:t xml:space="preserve"> σύνολο ομοφώνως.</w:t>
      </w:r>
    </w:p>
    <w:p w14:paraId="38B9DE41"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του Ποινικού Κώδικα» έγινε δεκτό ομοφώνως</w:t>
      </w:r>
      <w:r>
        <w:rPr>
          <w:rFonts w:eastAsia="Times New Roman" w:cs="Times New Roman"/>
          <w:szCs w:val="24"/>
        </w:rPr>
        <w:t>, σε μόνη συζήτηση,</w:t>
      </w:r>
      <w:r>
        <w:rPr>
          <w:rFonts w:eastAsia="Times New Roman" w:cs="Times New Roman"/>
          <w:szCs w:val="24"/>
        </w:rPr>
        <w:t xml:space="preserve"> </w:t>
      </w:r>
      <w:r>
        <w:rPr>
          <w:rFonts w:eastAsia="Times New Roman" w:cs="Times New Roman"/>
          <w:szCs w:val="24"/>
        </w:rPr>
        <w:t xml:space="preserve">επί της </w:t>
      </w:r>
      <w:r>
        <w:rPr>
          <w:rFonts w:eastAsia="Times New Roman" w:cs="Times New Roman"/>
          <w:szCs w:val="24"/>
        </w:rPr>
        <w:t>αρχ</w:t>
      </w:r>
      <w:r>
        <w:rPr>
          <w:rFonts w:eastAsia="Times New Roman" w:cs="Times New Roman"/>
          <w:szCs w:val="24"/>
        </w:rPr>
        <w:t>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άρθρ</w:t>
      </w:r>
      <w:r>
        <w:rPr>
          <w:rFonts w:eastAsia="Times New Roman" w:cs="Times New Roman"/>
          <w:szCs w:val="24"/>
        </w:rPr>
        <w:t>ων</w:t>
      </w:r>
      <w:r>
        <w:rPr>
          <w:rFonts w:eastAsia="Times New Roman" w:cs="Times New Roman"/>
          <w:szCs w:val="24"/>
        </w:rPr>
        <w:t xml:space="preserve"> και το</w:t>
      </w:r>
      <w:r>
        <w:rPr>
          <w:rFonts w:eastAsia="Times New Roman" w:cs="Times New Roman"/>
          <w:szCs w:val="24"/>
        </w:rPr>
        <w:t>υ</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ν</w:t>
      </w:r>
      <w:r>
        <w:rPr>
          <w:rFonts w:eastAsia="Times New Roman" w:cs="Times New Roman"/>
          <w:szCs w:val="24"/>
        </w:rPr>
        <w:t>ό</w:t>
      </w:r>
      <w:r>
        <w:rPr>
          <w:rFonts w:eastAsia="Times New Roman" w:cs="Times New Roman"/>
          <w:szCs w:val="24"/>
        </w:rPr>
        <w:t>λο</w:t>
      </w:r>
      <w:r>
        <w:rPr>
          <w:rFonts w:eastAsia="Times New Roman" w:cs="Times New Roman"/>
          <w:szCs w:val="24"/>
        </w:rPr>
        <w:t>υ</w:t>
      </w:r>
      <w:r>
        <w:rPr>
          <w:rFonts w:eastAsia="Times New Roman" w:cs="Times New Roman"/>
          <w:szCs w:val="24"/>
        </w:rPr>
        <w:t xml:space="preserve"> και έχει ως εξής:</w:t>
      </w:r>
    </w:p>
    <w:p w14:paraId="38B9DE42" w14:textId="77777777" w:rsidR="00200609" w:rsidRDefault="002F7F27">
      <w:pPr>
        <w:spacing w:line="600" w:lineRule="auto"/>
        <w:ind w:firstLine="720"/>
        <w:jc w:val="center"/>
        <w:rPr>
          <w:rFonts w:eastAsia="Times New Roman" w:cs="Times New Roman"/>
          <w:color w:val="FF0000"/>
          <w:szCs w:val="24"/>
        </w:rPr>
      </w:pPr>
      <w:r w:rsidRPr="009D0724">
        <w:rPr>
          <w:rFonts w:eastAsia="Times New Roman" w:cs="Times New Roman"/>
          <w:color w:val="FF0000"/>
          <w:szCs w:val="24"/>
        </w:rPr>
        <w:t>(Να καταχωριστεί τ</w:t>
      </w:r>
      <w:r w:rsidRPr="009D0724">
        <w:rPr>
          <w:rFonts w:eastAsia="Times New Roman" w:cs="Times New Roman"/>
          <w:color w:val="FF0000"/>
          <w:szCs w:val="24"/>
        </w:rPr>
        <w:t>ο κείμενο του νομοσχεδίου</w:t>
      </w:r>
      <w:r w:rsidRPr="009D0724">
        <w:rPr>
          <w:rFonts w:eastAsia="Times New Roman" w:cs="Times New Roman"/>
          <w:color w:val="FF0000"/>
          <w:szCs w:val="24"/>
        </w:rPr>
        <w:t xml:space="preserve"> σελίδα 210α</w:t>
      </w:r>
      <w:r w:rsidRPr="009D0724">
        <w:rPr>
          <w:rFonts w:eastAsia="Times New Roman" w:cs="Times New Roman"/>
          <w:color w:val="FF0000"/>
          <w:szCs w:val="24"/>
        </w:rPr>
        <w:t>)</w:t>
      </w:r>
    </w:p>
    <w:p w14:paraId="38B9DE43"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Κηρύσσεται περαιωμένη η συζήτηση επί της αρχής </w:t>
      </w:r>
      <w:r>
        <w:rPr>
          <w:rFonts w:eastAsia="Times New Roman"/>
          <w:szCs w:val="24"/>
        </w:rPr>
        <w:t xml:space="preserve">και </w:t>
      </w:r>
      <w:r>
        <w:rPr>
          <w:rFonts w:eastAsia="Times New Roman"/>
          <w:szCs w:val="24"/>
        </w:rPr>
        <w:t xml:space="preserve">επί </w:t>
      </w:r>
      <w:r>
        <w:rPr>
          <w:rFonts w:eastAsia="Times New Roman"/>
          <w:szCs w:val="24"/>
        </w:rPr>
        <w:t xml:space="preserve">των άρθρων του </w:t>
      </w:r>
      <w:r>
        <w:rPr>
          <w:rFonts w:eastAsia="Times New Roman"/>
          <w:szCs w:val="24"/>
        </w:rPr>
        <w:lastRenderedPageBreak/>
        <w:t>σχεδίου νόμου του Υπουργείου Δικαιοσύνης, Διαφάνειας και Ανθρωπίνων Δικαιωμάτων</w:t>
      </w:r>
      <w:r>
        <w:rPr>
          <w:rFonts w:eastAsia="Times New Roman"/>
          <w:szCs w:val="24"/>
        </w:rPr>
        <w:t>:</w:t>
      </w:r>
      <w:r>
        <w:rPr>
          <w:rFonts w:eastAsia="Times New Roman"/>
          <w:szCs w:val="24"/>
        </w:rPr>
        <w:t xml:space="preserve"> «Κύρωση του Κώδικα Ποινικής Δικονο</w:t>
      </w:r>
      <w:r>
        <w:rPr>
          <w:rFonts w:eastAsia="Times New Roman"/>
          <w:szCs w:val="24"/>
        </w:rPr>
        <w:t>μίας».</w:t>
      </w:r>
    </w:p>
    <w:p w14:paraId="38B9DE44" w14:textId="77777777" w:rsidR="00200609" w:rsidRDefault="002F7F27">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38B9DE45"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46"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38B9DE47"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48"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49"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4A"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Συνεπώς το σχέδιο νόμου </w:t>
      </w:r>
      <w:r>
        <w:rPr>
          <w:rFonts w:eastAsia="Times New Roman"/>
          <w:szCs w:val="24"/>
        </w:rPr>
        <w:t xml:space="preserve">του Υπουργείου Δικαιοσύνης, Διαφάνειας και Ανθρωπίνων Δικαιωμάτων: «Κύρωση του Κώδικα Ποινικής Δικονομίας» </w:t>
      </w:r>
      <w:r>
        <w:rPr>
          <w:rFonts w:eastAsia="Times New Roman"/>
          <w:szCs w:val="24"/>
        </w:rPr>
        <w:t>έγινε δεκτό επί της αρχής ομοφώνως.</w:t>
      </w:r>
    </w:p>
    <w:p w14:paraId="38B9DE4B" w14:textId="77777777" w:rsidR="00200609" w:rsidRDefault="002F7F27">
      <w:pPr>
        <w:spacing w:line="600" w:lineRule="auto"/>
        <w:ind w:firstLine="720"/>
        <w:jc w:val="both"/>
        <w:rPr>
          <w:rFonts w:eastAsia="Times New Roman"/>
          <w:szCs w:val="24"/>
        </w:rPr>
      </w:pPr>
      <w:r>
        <w:rPr>
          <w:rFonts w:eastAsia="Times New Roman"/>
          <w:szCs w:val="24"/>
        </w:rPr>
        <w:lastRenderedPageBreak/>
        <w:t xml:space="preserve">Ερωτάται το Σώμα: Γίνεται δεκτό </w:t>
      </w:r>
      <w:r>
        <w:rPr>
          <w:rFonts w:eastAsia="Times New Roman"/>
          <w:szCs w:val="24"/>
        </w:rPr>
        <w:t>το άρθρο πρώτο, όπως τροποποιήθηκε;</w:t>
      </w:r>
    </w:p>
    <w:p w14:paraId="38B9DE4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4D"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38B9DE4E"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4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50"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51" w14:textId="77777777" w:rsidR="00200609" w:rsidRDefault="002F7F27">
      <w:pPr>
        <w:spacing w:line="600" w:lineRule="auto"/>
        <w:ind w:firstLine="720"/>
        <w:jc w:val="both"/>
        <w:rPr>
          <w:rFonts w:eastAsia="Times New Roman"/>
          <w:szCs w:val="24"/>
        </w:rPr>
      </w:pPr>
      <w:r w:rsidRPr="007F1976">
        <w:rPr>
          <w:rFonts w:eastAsia="Times New Roman"/>
          <w:b/>
          <w:szCs w:val="24"/>
        </w:rPr>
        <w:t>ΠΡΟΕΔΡΕΥΩΝ (</w:t>
      </w:r>
      <w:r w:rsidRPr="007F1976">
        <w:rPr>
          <w:rFonts w:eastAsia="Times New Roman"/>
          <w:b/>
          <w:szCs w:val="24"/>
        </w:rPr>
        <w:t xml:space="preserve">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Συνεπώς το άρθρο πρώτο έγινε δεκτό, όπως τροποποιήθηκε, ομοφώνως.</w:t>
      </w:r>
    </w:p>
    <w:p w14:paraId="38B9DE52" w14:textId="77777777" w:rsidR="00200609" w:rsidRDefault="002F7F27">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38B9DE53" w14:textId="77777777" w:rsidR="00200609" w:rsidRDefault="002F7F27">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38B9DE54"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55"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38B9DE56"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lastRenderedPageBreak/>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w:t>
      </w:r>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57"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p>
    <w:p w14:paraId="38B9DE58"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59"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w:t>
      </w:r>
      <w:r>
        <w:rPr>
          <w:rFonts w:eastAsia="Times New Roman"/>
          <w:szCs w:val="24"/>
        </w:rPr>
        <w:t>Τ</w:t>
      </w:r>
      <w:r>
        <w:rPr>
          <w:rFonts w:eastAsia="Times New Roman"/>
          <w:szCs w:val="24"/>
        </w:rPr>
        <w:t xml:space="preserve">ο ακροτελεύτιο άρθρο έγινε δεκτό ομοφώνως. </w:t>
      </w:r>
    </w:p>
    <w:p w14:paraId="38B9DE5A" w14:textId="77777777" w:rsidR="00200609" w:rsidRDefault="002F7F27">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σχέδιο νόμου του Υπουργείου Δικαιοσύνης, Διαφάνειας και Ανθρωπίνων Δικαιωμάτων</w:t>
      </w:r>
      <w:r>
        <w:rPr>
          <w:rFonts w:eastAsia="Times New Roman"/>
          <w:szCs w:val="24"/>
        </w:rPr>
        <w:t>:</w:t>
      </w:r>
      <w:r>
        <w:rPr>
          <w:rFonts w:eastAsia="Times New Roman"/>
          <w:szCs w:val="24"/>
        </w:rPr>
        <w:t xml:space="preserve"> «Κύρωση του Κώδικα Ποινικής Δικονομίας» έγινε δεκτό επί της αρχής και επί των άρθρων ομοφώνως. </w:t>
      </w:r>
    </w:p>
    <w:p w14:paraId="38B9DE5B" w14:textId="77777777" w:rsidR="00200609" w:rsidRDefault="002F7F27">
      <w:pPr>
        <w:spacing w:line="600" w:lineRule="auto"/>
        <w:ind w:firstLine="720"/>
        <w:jc w:val="both"/>
        <w:rPr>
          <w:rFonts w:eastAsia="Times New Roman"/>
          <w:szCs w:val="24"/>
        </w:rPr>
      </w:pPr>
      <w:r>
        <w:rPr>
          <w:rFonts w:eastAsia="Times New Roman"/>
          <w:szCs w:val="24"/>
        </w:rPr>
        <w:t xml:space="preserve">Ερωτάται το Σώμα: Γίνεται δεκτό </w:t>
      </w:r>
      <w:r>
        <w:rPr>
          <w:rFonts w:eastAsia="Times New Roman"/>
          <w:szCs w:val="24"/>
        </w:rPr>
        <w:t xml:space="preserve">το νομοσχέδιο και στο σύνολο; </w:t>
      </w:r>
    </w:p>
    <w:p w14:paraId="38B9DE5C"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Ο ΣΥΡΙΖΑ;</w:t>
      </w:r>
    </w:p>
    <w:p w14:paraId="38B9DE5D" w14:textId="77777777" w:rsidR="00200609" w:rsidRDefault="002F7F27">
      <w:pPr>
        <w:spacing w:line="600" w:lineRule="auto"/>
        <w:ind w:firstLine="720"/>
        <w:jc w:val="both"/>
        <w:rPr>
          <w:rFonts w:eastAsia="Times New Roman" w:cs="Times New Roman"/>
          <w:szCs w:val="24"/>
        </w:rPr>
      </w:pPr>
      <w:r>
        <w:rPr>
          <w:rFonts w:eastAsia="Times New Roman" w:cs="Times New Roman"/>
          <w:b/>
          <w:szCs w:val="24"/>
        </w:rPr>
        <w:t>ΒΑΣ</w:t>
      </w:r>
      <w:r>
        <w:rPr>
          <w:rFonts w:eastAsia="Times New Roman" w:cs="Times New Roman"/>
          <w:b/>
          <w:szCs w:val="24"/>
        </w:rPr>
        <w:t>ΙΛΕΙΟΣ ΤΣΙΡΚΑΣ:</w:t>
      </w:r>
      <w:r>
        <w:rPr>
          <w:rFonts w:eastAsia="Times New Roman" w:cs="Times New Roman"/>
          <w:szCs w:val="24"/>
        </w:rPr>
        <w:t xml:space="preserve"> Ναι.</w:t>
      </w:r>
    </w:p>
    <w:p w14:paraId="38B9DE5E"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lastRenderedPageBreak/>
        <w:t xml:space="preserve">ΠΡΟΕΔΡΕΥΩΝ (Γεώργιος </w:t>
      </w:r>
      <w:proofErr w:type="spellStart"/>
      <w:r w:rsidRPr="001A240B">
        <w:rPr>
          <w:rFonts w:eastAsia="Times New Roman" w:cs="Times New Roman"/>
          <w:b/>
          <w:szCs w:val="24"/>
        </w:rPr>
        <w:t>Μαυρωτάς</w:t>
      </w:r>
      <w:proofErr w:type="spellEnd"/>
      <w:r w:rsidRPr="001A240B">
        <w:rPr>
          <w:rFonts w:eastAsia="Times New Roman" w:cs="Times New Roman"/>
          <w:b/>
          <w:szCs w:val="24"/>
        </w:rPr>
        <w:t xml:space="preserve">): </w:t>
      </w:r>
      <w:r>
        <w:rPr>
          <w:rFonts w:eastAsia="Times New Roman" w:cs="Times New Roman"/>
          <w:szCs w:val="24"/>
          <w:lang w:val="en-US"/>
        </w:rPr>
        <w:t>H</w:t>
      </w:r>
      <w:r w:rsidRPr="001A240B">
        <w:rPr>
          <w:rFonts w:eastAsia="Times New Roman" w:cs="Times New Roman"/>
          <w:szCs w:val="24"/>
        </w:rPr>
        <w:t xml:space="preserve"> </w:t>
      </w:r>
      <w:r>
        <w:rPr>
          <w:rFonts w:eastAsia="Times New Roman" w:cs="Times New Roman"/>
          <w:szCs w:val="24"/>
        </w:rPr>
        <w:t xml:space="preserve">Νέα Δημοκρατία, η Δημοκρατική Συμπαράταξη, η Χρυσή Αυγή και το Κομμουνιστικό Κόμμα </w:t>
      </w:r>
      <w:r>
        <w:rPr>
          <w:rFonts w:eastAsia="Times New Roman" w:cs="Times New Roman"/>
          <w:szCs w:val="24"/>
        </w:rPr>
        <w:t xml:space="preserve">Ελλάδας </w:t>
      </w:r>
      <w:r>
        <w:rPr>
          <w:rFonts w:eastAsia="Times New Roman" w:cs="Times New Roman"/>
          <w:szCs w:val="24"/>
        </w:rPr>
        <w:t>απουσιάζουν.</w:t>
      </w:r>
    </w:p>
    <w:p w14:paraId="38B9DE5F" w14:textId="77777777" w:rsidR="00200609" w:rsidRDefault="002F7F27">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οτάμι</w:t>
      </w:r>
      <w:r>
        <w:rPr>
          <w:rFonts w:eastAsia="Times New Roman" w:cs="Times New Roman"/>
          <w:szCs w:val="24"/>
        </w:rPr>
        <w:t>;</w:t>
      </w:r>
    </w:p>
    <w:p w14:paraId="38B9DE60" w14:textId="77777777" w:rsidR="00200609" w:rsidRDefault="002F7F27">
      <w:pPr>
        <w:spacing w:line="600" w:lineRule="auto"/>
        <w:ind w:firstLine="720"/>
        <w:jc w:val="both"/>
        <w:rPr>
          <w:rFonts w:eastAsia="Times New Roman" w:cs="Times New Roman"/>
          <w:szCs w:val="24"/>
        </w:rPr>
      </w:pPr>
      <w:r w:rsidRPr="001A240B">
        <w:rPr>
          <w:rFonts w:eastAsia="Times New Roman" w:cs="Times New Roman"/>
          <w:b/>
          <w:szCs w:val="24"/>
        </w:rPr>
        <w:t>ΑΝΤΙΓΟΝΗ ΛΥΜΠΕΡΑΚΗ:</w:t>
      </w:r>
      <w:r w:rsidRPr="001A240B">
        <w:rPr>
          <w:rFonts w:eastAsia="Times New Roman" w:cs="Times New Roman"/>
          <w:szCs w:val="24"/>
        </w:rPr>
        <w:t xml:space="preserve"> </w:t>
      </w:r>
      <w:r>
        <w:rPr>
          <w:rFonts w:eastAsia="Times New Roman" w:cs="Times New Roman"/>
          <w:szCs w:val="24"/>
        </w:rPr>
        <w:t>Ναι.</w:t>
      </w:r>
    </w:p>
    <w:p w14:paraId="38B9DE61"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Το νομοσχέδιο έγινε δεκτό και</w:t>
      </w:r>
      <w:r>
        <w:rPr>
          <w:rFonts w:eastAsia="Times New Roman"/>
          <w:szCs w:val="24"/>
        </w:rPr>
        <w:t xml:space="preserve"> στο σύνολο ομοφώνως. </w:t>
      </w:r>
    </w:p>
    <w:p w14:paraId="38B9DE62" w14:textId="77777777" w:rsidR="00200609" w:rsidRDefault="002F7F27">
      <w:pPr>
        <w:spacing w:line="600" w:lineRule="auto"/>
        <w:ind w:firstLine="720"/>
        <w:jc w:val="both"/>
        <w:rPr>
          <w:rFonts w:eastAsia="Times New Roman"/>
          <w:szCs w:val="24"/>
        </w:rPr>
      </w:pPr>
      <w:r>
        <w:rPr>
          <w:rFonts w:eastAsia="Times New Roman"/>
          <w:szCs w:val="24"/>
        </w:rPr>
        <w:t>Συνεπώς το σχέδιο νόμου του Υπουργείου Δικαιοσύνης, Διαφάνειας και Ανθρωπίνων Δικαιωμάτων</w:t>
      </w:r>
      <w:r>
        <w:rPr>
          <w:rFonts w:eastAsia="Times New Roman"/>
          <w:szCs w:val="24"/>
        </w:rPr>
        <w:t>:</w:t>
      </w:r>
      <w:r>
        <w:rPr>
          <w:rFonts w:eastAsia="Times New Roman"/>
          <w:szCs w:val="24"/>
        </w:rPr>
        <w:t xml:space="preserve"> «Κύρωση του Κώδικα Ποινικής Δικονομίας» έγινε δεκτό ομοφώνως</w:t>
      </w:r>
      <w:r>
        <w:rPr>
          <w:rFonts w:eastAsia="Times New Roman"/>
          <w:szCs w:val="24"/>
        </w:rPr>
        <w:t>, σε μόνη συζήτηση,</w:t>
      </w:r>
      <w:r>
        <w:rPr>
          <w:rFonts w:eastAsia="Times New Roman"/>
          <w:szCs w:val="24"/>
        </w:rPr>
        <w:t xml:space="preserve"> επί της αρχής, των άρθρων και του συνόλου και έχει ως εξής:</w:t>
      </w:r>
    </w:p>
    <w:p w14:paraId="38B9DE63" w14:textId="77777777" w:rsidR="00200609" w:rsidRDefault="002F7F27">
      <w:pPr>
        <w:spacing w:line="600" w:lineRule="auto"/>
        <w:ind w:firstLine="720"/>
        <w:jc w:val="center"/>
        <w:rPr>
          <w:rFonts w:eastAsia="Times New Roman"/>
          <w:color w:val="FF0000"/>
          <w:szCs w:val="24"/>
        </w:rPr>
      </w:pPr>
      <w:r w:rsidRPr="009D0724">
        <w:rPr>
          <w:rFonts w:eastAsia="Times New Roman"/>
          <w:color w:val="FF0000"/>
          <w:szCs w:val="24"/>
        </w:rPr>
        <w:t>(Να καταχωριστεί το κείμενο του νομοσχεδίου</w:t>
      </w:r>
      <w:r w:rsidRPr="009D0724">
        <w:rPr>
          <w:rFonts w:eastAsia="Times New Roman"/>
          <w:color w:val="FF0000"/>
          <w:szCs w:val="24"/>
        </w:rPr>
        <w:t xml:space="preserve"> σελίδα 213α</w:t>
      </w:r>
      <w:r w:rsidRPr="009D0724">
        <w:rPr>
          <w:rFonts w:eastAsia="Times New Roman"/>
          <w:color w:val="FF0000"/>
          <w:szCs w:val="24"/>
        </w:rPr>
        <w:t>)</w:t>
      </w:r>
    </w:p>
    <w:p w14:paraId="38B9DE64" w14:textId="77777777" w:rsidR="00200609" w:rsidRDefault="002F7F27">
      <w:pPr>
        <w:spacing w:line="600" w:lineRule="auto"/>
        <w:ind w:firstLine="720"/>
        <w:jc w:val="both"/>
        <w:rPr>
          <w:rFonts w:eastAsia="Times New Roman"/>
          <w:szCs w:val="24"/>
        </w:rPr>
      </w:pPr>
      <w:r>
        <w:rPr>
          <w:rFonts w:eastAsia="Times New Roman"/>
          <w:b/>
          <w:szCs w:val="24"/>
        </w:rPr>
        <w:t>Π</w:t>
      </w:r>
      <w:r w:rsidRPr="009F1A78">
        <w:rPr>
          <w:rFonts w:eastAsia="Times New Roman"/>
          <w:b/>
          <w:szCs w:val="24"/>
        </w:rPr>
        <w:t xml:space="preserve">ΡΟΕΔΡΕΥΩΝ (Γεώργιος </w:t>
      </w:r>
      <w:proofErr w:type="spellStart"/>
      <w:r w:rsidRPr="009F1A78">
        <w:rPr>
          <w:rFonts w:eastAsia="Times New Roman"/>
          <w:b/>
          <w:szCs w:val="24"/>
        </w:rPr>
        <w:t>Μαυρωτάς</w:t>
      </w:r>
      <w:proofErr w:type="spellEnd"/>
      <w:r w:rsidRPr="009F1A78">
        <w:rPr>
          <w:rFonts w:eastAsia="Times New Roman"/>
          <w:b/>
          <w:szCs w:val="24"/>
        </w:rPr>
        <w:t>):</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w:t>
      </w:r>
      <w:r>
        <w:rPr>
          <w:rFonts w:eastAsia="Times New Roman"/>
          <w:szCs w:val="24"/>
        </w:rPr>
        <w:t xml:space="preserve"> νομοσχεδίων. </w:t>
      </w:r>
    </w:p>
    <w:p w14:paraId="38B9DE65" w14:textId="77777777" w:rsidR="00200609" w:rsidRDefault="002F7F27">
      <w:pPr>
        <w:spacing w:line="600" w:lineRule="auto"/>
        <w:ind w:firstLine="720"/>
        <w:jc w:val="both"/>
        <w:rPr>
          <w:rFonts w:eastAsia="Times New Roman"/>
          <w:szCs w:val="24"/>
        </w:rPr>
      </w:pPr>
      <w:r w:rsidRPr="0010511F">
        <w:rPr>
          <w:rFonts w:eastAsia="Times New Roman"/>
          <w:b/>
          <w:szCs w:val="24"/>
        </w:rPr>
        <w:lastRenderedPageBreak/>
        <w:t>ΟΛΟΙ</w:t>
      </w:r>
      <w:r>
        <w:rPr>
          <w:rFonts w:eastAsia="Times New Roman"/>
          <w:b/>
          <w:szCs w:val="24"/>
        </w:rPr>
        <w:t xml:space="preserve"> ΟΙ</w:t>
      </w:r>
      <w:r w:rsidRPr="0010511F">
        <w:rPr>
          <w:rFonts w:eastAsia="Times New Roman"/>
          <w:b/>
          <w:szCs w:val="24"/>
        </w:rPr>
        <w:t xml:space="preserve"> ΒΟΥΛΕΥΤΕΣ:</w:t>
      </w:r>
      <w:r>
        <w:rPr>
          <w:rFonts w:eastAsia="Times New Roman"/>
          <w:szCs w:val="24"/>
        </w:rPr>
        <w:t xml:space="preserve"> Μάλιστα, μάλιστα.</w:t>
      </w:r>
    </w:p>
    <w:p w14:paraId="38B9DE66"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b/>
          <w:szCs w:val="24"/>
        </w:rPr>
        <w:t xml:space="preserve"> </w:t>
      </w:r>
      <w:r>
        <w:rPr>
          <w:rFonts w:eastAsia="Times New Roman"/>
          <w:szCs w:val="24"/>
        </w:rPr>
        <w:t>Συνεπώς τ</w:t>
      </w:r>
      <w:r w:rsidRPr="00B03FEA">
        <w:rPr>
          <w:rFonts w:eastAsia="Times New Roman"/>
          <w:szCs w:val="24"/>
        </w:rPr>
        <w:t>ο</w:t>
      </w:r>
      <w:r>
        <w:rPr>
          <w:rFonts w:eastAsia="Times New Roman"/>
          <w:szCs w:val="24"/>
        </w:rPr>
        <w:t xml:space="preserve"> </w:t>
      </w:r>
      <w:r>
        <w:rPr>
          <w:rFonts w:eastAsia="Times New Roman"/>
          <w:szCs w:val="24"/>
        </w:rPr>
        <w:t xml:space="preserve">Σώμα παρέσχε τη ζητηθείσα </w:t>
      </w:r>
      <w:r>
        <w:rPr>
          <w:rFonts w:eastAsia="Times New Roman"/>
          <w:szCs w:val="24"/>
        </w:rPr>
        <w:t>εξουσιοδότηση</w:t>
      </w:r>
      <w:r>
        <w:rPr>
          <w:rFonts w:eastAsia="Times New Roman"/>
          <w:szCs w:val="24"/>
        </w:rPr>
        <w:t>.</w:t>
      </w:r>
      <w:r>
        <w:rPr>
          <w:rFonts w:eastAsia="Times New Roman"/>
          <w:szCs w:val="24"/>
        </w:rPr>
        <w:t xml:space="preserve"> </w:t>
      </w:r>
    </w:p>
    <w:p w14:paraId="38B9DE67" w14:textId="77777777" w:rsidR="00200609" w:rsidRDefault="002F7F27">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38B9DE68" w14:textId="77777777" w:rsidR="00200609" w:rsidRDefault="002F7F27">
      <w:pPr>
        <w:spacing w:line="600" w:lineRule="auto"/>
        <w:ind w:firstLine="720"/>
        <w:jc w:val="both"/>
        <w:rPr>
          <w:rFonts w:eastAsia="Times New Roman"/>
          <w:szCs w:val="24"/>
        </w:rPr>
      </w:pPr>
      <w:r w:rsidRPr="0010511F">
        <w:rPr>
          <w:rFonts w:eastAsia="Times New Roman"/>
          <w:b/>
          <w:szCs w:val="24"/>
        </w:rPr>
        <w:t>ΟΛΟΙ</w:t>
      </w:r>
      <w:r>
        <w:rPr>
          <w:rFonts w:eastAsia="Times New Roman"/>
          <w:b/>
          <w:szCs w:val="24"/>
        </w:rPr>
        <w:t xml:space="preserve"> ΟΙ</w:t>
      </w:r>
      <w:r w:rsidRPr="0010511F">
        <w:rPr>
          <w:rFonts w:eastAsia="Times New Roman"/>
          <w:b/>
          <w:szCs w:val="24"/>
        </w:rPr>
        <w:t xml:space="preserve"> ΒΟΥΛΕΥΤΕΣ:</w:t>
      </w:r>
      <w:r>
        <w:rPr>
          <w:rFonts w:eastAsia="Times New Roman"/>
          <w:szCs w:val="24"/>
        </w:rPr>
        <w:t xml:space="preserve"> Μάλιστα, μάλιστα. </w:t>
      </w:r>
    </w:p>
    <w:p w14:paraId="38B9DE69" w14:textId="77777777" w:rsidR="00200609" w:rsidRDefault="002F7F27">
      <w:pPr>
        <w:spacing w:line="600" w:lineRule="auto"/>
        <w:ind w:firstLine="720"/>
        <w:jc w:val="both"/>
        <w:rPr>
          <w:rFonts w:eastAsia="Times New Roman"/>
          <w:szCs w:val="24"/>
        </w:rPr>
      </w:pPr>
      <w:r w:rsidRPr="007F1976">
        <w:rPr>
          <w:rFonts w:eastAsia="Times New Roman"/>
          <w:b/>
          <w:szCs w:val="24"/>
        </w:rPr>
        <w:t xml:space="preserve">ΠΡΟΕΔΡΕΥΩΝ (Γεώργιος </w:t>
      </w:r>
      <w:proofErr w:type="spellStart"/>
      <w:r w:rsidRPr="007F1976">
        <w:rPr>
          <w:rFonts w:eastAsia="Times New Roman"/>
          <w:b/>
          <w:szCs w:val="24"/>
        </w:rPr>
        <w:t>Μαυρωτάς</w:t>
      </w:r>
      <w:proofErr w:type="spellEnd"/>
      <w:r w:rsidRPr="007F1976">
        <w:rPr>
          <w:rFonts w:eastAsia="Times New Roman"/>
          <w:b/>
          <w:szCs w:val="24"/>
        </w:rPr>
        <w:t>):</w:t>
      </w:r>
      <w:r>
        <w:rPr>
          <w:rFonts w:eastAsia="Times New Roman"/>
          <w:szCs w:val="24"/>
        </w:rPr>
        <w:t xml:space="preserve"> Με τη συναίνεση του Σώματος και ώρα 15.17</w:t>
      </w:r>
      <w:r>
        <w:rPr>
          <w:rFonts w:eastAsia="Times New Roman"/>
          <w:szCs w:val="24"/>
        </w:rPr>
        <w:t>΄</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Παρασκευή 7 Ιουνίου 2019 και ώρα 10</w:t>
      </w:r>
      <w:r>
        <w:rPr>
          <w:rFonts w:eastAsia="Times New Roman"/>
          <w:szCs w:val="24"/>
        </w:rPr>
        <w:t>.00΄,</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νομοθετική εργασία</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όνη συζήτηση και ψήφιση επί της αρχής, των </w:t>
      </w:r>
      <w:r>
        <w:rPr>
          <w:rFonts w:eastAsia="Times New Roman"/>
          <w:szCs w:val="24"/>
        </w:rPr>
        <w:t>άρθρων</w:t>
      </w:r>
      <w:r>
        <w:rPr>
          <w:rFonts w:eastAsia="Times New Roman"/>
          <w:szCs w:val="24"/>
        </w:rPr>
        <w:t xml:space="preserve"> </w:t>
      </w:r>
      <w:r>
        <w:rPr>
          <w:rFonts w:eastAsia="Times New Roman"/>
          <w:szCs w:val="24"/>
        </w:rPr>
        <w:t xml:space="preserve">και του συνόλου του σχεδίου νόμου του Υπουργείου Υγείας: «Κύρωση των επιμέρους συμβάσεων για τα </w:t>
      </w:r>
      <w:r>
        <w:rPr>
          <w:rFonts w:eastAsia="Times New Roman"/>
          <w:szCs w:val="24"/>
        </w:rPr>
        <w:t>Έ</w:t>
      </w:r>
      <w:r>
        <w:rPr>
          <w:rFonts w:eastAsia="Times New Roman"/>
          <w:szCs w:val="24"/>
        </w:rPr>
        <w:t xml:space="preserve">ργα </w:t>
      </w:r>
      <w:r>
        <w:rPr>
          <w:rFonts w:eastAsia="Times New Roman"/>
          <w:szCs w:val="24"/>
          <w:lang w:val="en-US"/>
        </w:rPr>
        <w:t>V</w:t>
      </w:r>
      <w:r w:rsidRPr="00655A7D">
        <w:rPr>
          <w:rFonts w:eastAsia="Times New Roman"/>
          <w:szCs w:val="24"/>
        </w:rPr>
        <w:t xml:space="preserve"> </w:t>
      </w:r>
      <w:r>
        <w:rPr>
          <w:rFonts w:eastAsia="Times New Roman"/>
          <w:szCs w:val="24"/>
        </w:rPr>
        <w:t xml:space="preserve">και </w:t>
      </w:r>
      <w:r>
        <w:rPr>
          <w:rFonts w:eastAsia="Times New Roman"/>
          <w:szCs w:val="24"/>
          <w:lang w:val="en-US"/>
        </w:rPr>
        <w:t>V</w:t>
      </w:r>
      <w:r w:rsidRPr="00655A7D">
        <w:rPr>
          <w:rFonts w:eastAsia="Times New Roman"/>
          <w:szCs w:val="24"/>
        </w:rPr>
        <w:t>1</w:t>
      </w:r>
      <w:r>
        <w:rPr>
          <w:rFonts w:eastAsia="Times New Roman"/>
          <w:szCs w:val="24"/>
        </w:rPr>
        <w:t xml:space="preserve"> της από </w:t>
      </w:r>
      <w:r>
        <w:rPr>
          <w:rFonts w:eastAsia="Times New Roman"/>
          <w:szCs w:val="24"/>
        </w:rPr>
        <w:t>0</w:t>
      </w:r>
      <w:r>
        <w:rPr>
          <w:rFonts w:eastAsia="Times New Roman"/>
          <w:szCs w:val="24"/>
        </w:rPr>
        <w:t>6-</w:t>
      </w:r>
      <w:r>
        <w:rPr>
          <w:rFonts w:eastAsia="Times New Roman"/>
          <w:szCs w:val="24"/>
        </w:rPr>
        <w:t>0</w:t>
      </w:r>
      <w:r>
        <w:rPr>
          <w:rFonts w:eastAsia="Times New Roman"/>
          <w:szCs w:val="24"/>
        </w:rPr>
        <w:t>9-20</w:t>
      </w:r>
      <w:r>
        <w:rPr>
          <w:rFonts w:eastAsia="Times New Roman"/>
          <w:szCs w:val="24"/>
        </w:rPr>
        <w:t>1</w:t>
      </w:r>
      <w:r>
        <w:rPr>
          <w:rFonts w:eastAsia="Times New Roman"/>
          <w:szCs w:val="24"/>
        </w:rPr>
        <w:t xml:space="preserve">8 Σύμβασης Δωρεάς μεταξύ του Ιδρύματος </w:t>
      </w:r>
      <w:r w:rsidRPr="009D0724">
        <w:rPr>
          <w:rFonts w:eastAsia="Times New Roman"/>
          <w:szCs w:val="24"/>
        </w:rPr>
        <w:t>“</w:t>
      </w:r>
      <w:r>
        <w:rPr>
          <w:rFonts w:eastAsia="Times New Roman"/>
          <w:szCs w:val="24"/>
        </w:rPr>
        <w:t>Κοινωφελές Ίδρυμα Σταύρος Σ. Νιάρχος</w:t>
      </w:r>
      <w:r w:rsidRPr="00ED20FD">
        <w:rPr>
          <w:rFonts w:eastAsia="Times New Roman"/>
          <w:szCs w:val="24"/>
        </w:rPr>
        <w:t>”</w:t>
      </w:r>
      <w:r>
        <w:rPr>
          <w:rFonts w:eastAsia="Times New Roman"/>
          <w:szCs w:val="24"/>
        </w:rPr>
        <w:t xml:space="preserve"> και του Ελληνικού Δημοσίου για την ενίσχυση </w:t>
      </w:r>
      <w:r>
        <w:rPr>
          <w:rFonts w:eastAsia="Times New Roman"/>
          <w:szCs w:val="24"/>
        </w:rPr>
        <w:t xml:space="preserve">και αναβάθμιση των υποδομών στον τομέα της Υγείας». </w:t>
      </w:r>
    </w:p>
    <w:p w14:paraId="38B9DE6A" w14:textId="77777777" w:rsidR="00200609" w:rsidRDefault="002F7F27">
      <w:pPr>
        <w:spacing w:line="600" w:lineRule="auto"/>
        <w:jc w:val="both"/>
        <w:rPr>
          <w:rFonts w:eastAsia="Times New Roman"/>
          <w:b/>
          <w:szCs w:val="24"/>
        </w:rPr>
      </w:pPr>
      <w:r w:rsidRPr="008953D4">
        <w:rPr>
          <w:rFonts w:eastAsia="Times New Roman"/>
          <w:b/>
          <w:szCs w:val="24"/>
        </w:rPr>
        <w:t xml:space="preserve">Ο ΠΡΟΕΔΡΟΣ </w:t>
      </w:r>
      <w:r>
        <w:rPr>
          <w:rFonts w:eastAsia="Times New Roman"/>
          <w:b/>
          <w:szCs w:val="24"/>
        </w:rPr>
        <w:t xml:space="preserve">                                                                     </w:t>
      </w:r>
      <w:r w:rsidRPr="008953D4">
        <w:rPr>
          <w:rFonts w:eastAsia="Times New Roman"/>
          <w:b/>
          <w:szCs w:val="24"/>
        </w:rPr>
        <w:t>ΟΙ ΓΡΑΜΜΑΤΕΙΣ</w:t>
      </w:r>
    </w:p>
    <w:p w14:paraId="38B9DE6B" w14:textId="77777777" w:rsidR="00200609" w:rsidRDefault="00200609">
      <w:pPr>
        <w:spacing w:line="600" w:lineRule="auto"/>
        <w:ind w:firstLine="720"/>
        <w:jc w:val="both"/>
        <w:rPr>
          <w:rFonts w:eastAsia="Times New Roman"/>
          <w:szCs w:val="24"/>
        </w:rPr>
      </w:pPr>
    </w:p>
    <w:sectPr w:rsidR="002006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hLnBCdHm8Sk/YYyCl8ovfRodfxs=" w:salt="/i6xNw9O9aXtvavkGqXR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9"/>
    <w:rsid w:val="00200609"/>
    <w:rsid w:val="002F7F27"/>
    <w:rsid w:val="004945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DB5B"/>
  <w15:docId w15:val="{522CB209-7595-4B0F-BF5E-FAC27513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53B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53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842</MetadataID>
    <Session xmlns="641f345b-441b-4b81-9152-adc2e73ba5e1">Δ´</Session>
    <Date xmlns="641f345b-441b-4b81-9152-adc2e73ba5e1">2019-06-05T21:00:00+00:00</Date>
    <Status xmlns="641f345b-441b-4b81-9152-adc2e73ba5e1">
      <Url>https://intra.parliament.gr/praktika/Lists/Incoming_Metadata/EditForm.aspx?ID=842&amp;Source=/praktika/Recordings_Library/Forms/AllItems.aspx</Url>
      <Description>Δημοσιεύτηκε</Description>
    </Status>
    <Meeting xmlns="641f345b-441b-4b81-9152-adc2e73ba5e1">ΡΛΑ´</Meeting>
  </documentManagement>
</p:properties>
</file>

<file path=customXml/itemProps1.xml><?xml version="1.0" encoding="utf-8"?>
<ds:datastoreItem xmlns:ds="http://schemas.openxmlformats.org/officeDocument/2006/customXml" ds:itemID="{DD59478A-D440-4BE1-B431-9A8CCC23C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29E27-9414-4C15-B306-C271B6775347}">
  <ds:schemaRefs>
    <ds:schemaRef ds:uri="http://schemas.microsoft.com/sharepoint/v3/contenttype/forms"/>
  </ds:schemaRefs>
</ds:datastoreItem>
</file>

<file path=customXml/itemProps3.xml><?xml version="1.0" encoding="utf-8"?>
<ds:datastoreItem xmlns:ds="http://schemas.openxmlformats.org/officeDocument/2006/customXml" ds:itemID="{280B308E-A795-4A27-87D9-5F569F283B12}">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196</Pages>
  <Words>36824</Words>
  <Characters>198853</Characters>
  <Application>Microsoft Office Word</Application>
  <DocSecurity>0</DocSecurity>
  <Lines>1657</Lines>
  <Paragraphs>470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2019-06-18T10:09:00Z</dcterms:created>
  <dcterms:modified xsi:type="dcterms:W3CDTF">2019-06-18T10:09:00Z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