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33398" w14:textId="77777777" w:rsidR="0027580D" w:rsidRPr="0027580D" w:rsidRDefault="0027580D" w:rsidP="0027580D">
      <w:pPr>
        <w:spacing w:after="0" w:line="360" w:lineRule="auto"/>
        <w:rPr>
          <w:ins w:id="0" w:author="Φλούδα Χριστίνα" w:date="2018-01-10T10:51:00Z"/>
          <w:rFonts w:eastAsia="Times New Roman"/>
          <w:szCs w:val="24"/>
          <w:lang w:eastAsia="en-US"/>
        </w:rPr>
      </w:pPr>
      <w:ins w:id="1" w:author="Φλούδα Χριστίνα" w:date="2018-01-10T10:51:00Z">
        <w:r w:rsidRPr="0027580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B8F2117" w14:textId="77777777" w:rsidR="0027580D" w:rsidRPr="0027580D" w:rsidRDefault="0027580D" w:rsidP="0027580D">
      <w:pPr>
        <w:spacing w:after="0" w:line="360" w:lineRule="auto"/>
        <w:rPr>
          <w:ins w:id="2" w:author="Φλούδα Χριστίνα" w:date="2018-01-10T10:51:00Z"/>
          <w:rFonts w:eastAsia="Times New Roman"/>
          <w:szCs w:val="24"/>
          <w:lang w:eastAsia="en-US"/>
        </w:rPr>
      </w:pPr>
    </w:p>
    <w:p w14:paraId="4CF54526" w14:textId="77777777" w:rsidR="0027580D" w:rsidRPr="0027580D" w:rsidRDefault="0027580D" w:rsidP="0027580D">
      <w:pPr>
        <w:spacing w:after="0" w:line="360" w:lineRule="auto"/>
        <w:rPr>
          <w:ins w:id="3" w:author="Φλούδα Χριστίνα" w:date="2018-01-10T10:51:00Z"/>
          <w:rFonts w:eastAsia="Times New Roman"/>
          <w:szCs w:val="24"/>
          <w:lang w:eastAsia="en-US"/>
        </w:rPr>
      </w:pPr>
      <w:ins w:id="4" w:author="Φλούδα Χριστίνα" w:date="2018-01-10T10:51:00Z">
        <w:r w:rsidRPr="0027580D">
          <w:rPr>
            <w:rFonts w:eastAsia="Times New Roman"/>
            <w:szCs w:val="24"/>
            <w:lang w:eastAsia="en-US"/>
          </w:rPr>
          <w:t>ΠΙΝΑΚΑΣ ΠΕΡΙΕΧΟΜΕΝΩΝ</w:t>
        </w:r>
      </w:ins>
    </w:p>
    <w:p w14:paraId="786A9BD1" w14:textId="77777777" w:rsidR="0027580D" w:rsidRPr="0027580D" w:rsidRDefault="0027580D" w:rsidP="0027580D">
      <w:pPr>
        <w:spacing w:after="0" w:line="360" w:lineRule="auto"/>
        <w:rPr>
          <w:ins w:id="5" w:author="Φλούδα Χριστίνα" w:date="2018-01-10T10:51:00Z"/>
          <w:rFonts w:eastAsia="Times New Roman"/>
          <w:szCs w:val="24"/>
          <w:lang w:eastAsia="en-US"/>
        </w:rPr>
      </w:pPr>
      <w:ins w:id="6" w:author="Φλούδα Χριστίνα" w:date="2018-01-10T10:51:00Z">
        <w:r w:rsidRPr="0027580D">
          <w:rPr>
            <w:rFonts w:eastAsia="Times New Roman"/>
            <w:szCs w:val="24"/>
            <w:lang w:eastAsia="en-US"/>
          </w:rPr>
          <w:t xml:space="preserve">ΙΖ΄ ΠΕΡΙΟΔΟΣ </w:t>
        </w:r>
      </w:ins>
    </w:p>
    <w:p w14:paraId="2CE8990A" w14:textId="77777777" w:rsidR="0027580D" w:rsidRPr="0027580D" w:rsidRDefault="0027580D" w:rsidP="0027580D">
      <w:pPr>
        <w:spacing w:after="0" w:line="360" w:lineRule="auto"/>
        <w:rPr>
          <w:ins w:id="7" w:author="Φλούδα Χριστίνα" w:date="2018-01-10T10:51:00Z"/>
          <w:rFonts w:eastAsia="Times New Roman"/>
          <w:szCs w:val="24"/>
          <w:lang w:eastAsia="en-US"/>
        </w:rPr>
      </w:pPr>
      <w:ins w:id="8" w:author="Φλούδα Χριστίνα" w:date="2018-01-10T10:51:00Z">
        <w:r w:rsidRPr="0027580D">
          <w:rPr>
            <w:rFonts w:eastAsia="Times New Roman"/>
            <w:szCs w:val="24"/>
            <w:lang w:eastAsia="en-US"/>
          </w:rPr>
          <w:t>ΠΡΟΕΔΡΕΥΟΜΕΝΗΣ ΚΟΙΝΟΒΟΥΛΕΥΤΙΚΗΣ ΔΗΜΟΚΡΑΤΙΑΣ</w:t>
        </w:r>
      </w:ins>
    </w:p>
    <w:p w14:paraId="7243CEB3" w14:textId="77777777" w:rsidR="0027580D" w:rsidRPr="0027580D" w:rsidRDefault="0027580D" w:rsidP="0027580D">
      <w:pPr>
        <w:spacing w:after="0" w:line="360" w:lineRule="auto"/>
        <w:rPr>
          <w:ins w:id="9" w:author="Φλούδα Χριστίνα" w:date="2018-01-10T10:51:00Z"/>
          <w:rFonts w:eastAsia="Times New Roman"/>
          <w:szCs w:val="24"/>
          <w:lang w:eastAsia="en-US"/>
        </w:rPr>
      </w:pPr>
      <w:ins w:id="10" w:author="Φλούδα Χριστίνα" w:date="2018-01-10T10:51:00Z">
        <w:r w:rsidRPr="0027580D">
          <w:rPr>
            <w:rFonts w:eastAsia="Times New Roman"/>
            <w:szCs w:val="24"/>
            <w:lang w:eastAsia="en-US"/>
          </w:rPr>
          <w:t>ΣΥΝΟΔΟΣ Γ΄</w:t>
        </w:r>
      </w:ins>
    </w:p>
    <w:p w14:paraId="2E5DA077" w14:textId="77777777" w:rsidR="0027580D" w:rsidRPr="0027580D" w:rsidRDefault="0027580D" w:rsidP="0027580D">
      <w:pPr>
        <w:spacing w:after="0" w:line="360" w:lineRule="auto"/>
        <w:rPr>
          <w:ins w:id="11" w:author="Φλούδα Χριστίνα" w:date="2018-01-10T10:51:00Z"/>
          <w:rFonts w:eastAsia="Times New Roman"/>
          <w:szCs w:val="24"/>
          <w:lang w:eastAsia="en-US"/>
        </w:rPr>
      </w:pPr>
    </w:p>
    <w:p w14:paraId="58E1BD63" w14:textId="77777777" w:rsidR="0027580D" w:rsidRPr="0027580D" w:rsidRDefault="0027580D" w:rsidP="0027580D">
      <w:pPr>
        <w:spacing w:after="0" w:line="360" w:lineRule="auto"/>
        <w:rPr>
          <w:ins w:id="12" w:author="Φλούδα Χριστίνα" w:date="2018-01-10T10:51:00Z"/>
          <w:rFonts w:eastAsia="Times New Roman"/>
          <w:szCs w:val="24"/>
          <w:lang w:eastAsia="en-US"/>
        </w:rPr>
      </w:pPr>
      <w:ins w:id="13" w:author="Φλούδα Χριστίνα" w:date="2018-01-10T10:51:00Z">
        <w:r w:rsidRPr="0027580D">
          <w:rPr>
            <w:rFonts w:eastAsia="Times New Roman"/>
            <w:szCs w:val="24"/>
            <w:lang w:eastAsia="en-US"/>
          </w:rPr>
          <w:t>ΣΥΝΕΔΡΙΑΣΗ ΜΗ΄</w:t>
        </w:r>
      </w:ins>
    </w:p>
    <w:p w14:paraId="672B55BB" w14:textId="77777777" w:rsidR="0027580D" w:rsidRPr="0027580D" w:rsidRDefault="0027580D" w:rsidP="0027580D">
      <w:pPr>
        <w:spacing w:after="0" w:line="360" w:lineRule="auto"/>
        <w:rPr>
          <w:ins w:id="14" w:author="Φλούδα Χριστίνα" w:date="2018-01-10T10:51:00Z"/>
          <w:rFonts w:eastAsia="Times New Roman"/>
          <w:szCs w:val="24"/>
          <w:lang w:eastAsia="en-US"/>
        </w:rPr>
      </w:pPr>
      <w:ins w:id="15" w:author="Φλούδα Χριστίνα" w:date="2018-01-10T10:51:00Z">
        <w:r w:rsidRPr="0027580D">
          <w:rPr>
            <w:rFonts w:eastAsia="Times New Roman"/>
            <w:szCs w:val="24"/>
            <w:lang w:eastAsia="en-US"/>
          </w:rPr>
          <w:t>Τρίτη  19 Δεκεμβρίου 2017</w:t>
        </w:r>
      </w:ins>
    </w:p>
    <w:p w14:paraId="0484CDD0" w14:textId="77777777" w:rsidR="0027580D" w:rsidRPr="0027580D" w:rsidRDefault="0027580D" w:rsidP="0027580D">
      <w:pPr>
        <w:spacing w:after="0" w:line="360" w:lineRule="auto"/>
        <w:rPr>
          <w:ins w:id="16" w:author="Φλούδα Χριστίνα" w:date="2018-01-10T10:51:00Z"/>
          <w:rFonts w:eastAsia="Times New Roman"/>
          <w:szCs w:val="24"/>
          <w:lang w:eastAsia="en-US"/>
        </w:rPr>
      </w:pPr>
    </w:p>
    <w:p w14:paraId="75D86719" w14:textId="77777777" w:rsidR="0027580D" w:rsidRPr="0027580D" w:rsidRDefault="0027580D" w:rsidP="0027580D">
      <w:pPr>
        <w:spacing w:after="0" w:line="360" w:lineRule="auto"/>
        <w:rPr>
          <w:ins w:id="17" w:author="Φλούδα Χριστίνα" w:date="2018-01-10T10:51:00Z"/>
          <w:rFonts w:eastAsia="Times New Roman"/>
          <w:szCs w:val="24"/>
          <w:lang w:eastAsia="en-US"/>
        </w:rPr>
      </w:pPr>
      <w:ins w:id="18" w:author="Φλούδα Χριστίνα" w:date="2018-01-10T10:51:00Z">
        <w:r w:rsidRPr="0027580D">
          <w:rPr>
            <w:rFonts w:eastAsia="Times New Roman"/>
            <w:szCs w:val="24"/>
            <w:lang w:eastAsia="en-US"/>
          </w:rPr>
          <w:t>ΘΕΜΑΤΑ</w:t>
        </w:r>
      </w:ins>
    </w:p>
    <w:p w14:paraId="09F80F50" w14:textId="77777777" w:rsidR="0027580D" w:rsidRPr="0027580D" w:rsidRDefault="0027580D" w:rsidP="0027580D">
      <w:pPr>
        <w:spacing w:after="0" w:line="360" w:lineRule="auto"/>
        <w:rPr>
          <w:ins w:id="19" w:author="Φλούδα Χριστίνα" w:date="2018-01-10T10:51:00Z"/>
          <w:rFonts w:eastAsia="Times New Roman"/>
          <w:szCs w:val="24"/>
          <w:lang w:eastAsia="en-US"/>
        </w:rPr>
      </w:pPr>
      <w:ins w:id="20" w:author="Φλούδα Χριστίνα" w:date="2018-01-10T10:51:00Z">
        <w:r w:rsidRPr="0027580D">
          <w:rPr>
            <w:rFonts w:eastAsia="Times New Roman"/>
            <w:szCs w:val="24"/>
            <w:lang w:eastAsia="en-US"/>
          </w:rPr>
          <w:t xml:space="preserve"> </w:t>
        </w:r>
        <w:r w:rsidRPr="0027580D">
          <w:rPr>
            <w:rFonts w:eastAsia="Times New Roman"/>
            <w:szCs w:val="24"/>
            <w:lang w:eastAsia="en-US"/>
          </w:rPr>
          <w:br/>
          <w:t xml:space="preserve">Α. ΕΙΔΙΚΑ ΘΕΜΑΤΑ </w:t>
        </w:r>
        <w:r w:rsidRPr="0027580D">
          <w:rPr>
            <w:rFonts w:eastAsia="Times New Roman"/>
            <w:szCs w:val="24"/>
            <w:lang w:eastAsia="en-US"/>
          </w:rPr>
          <w:br/>
          <w:t xml:space="preserve">1. Επικύρωση Πρακτικών, σελ. </w:t>
        </w:r>
        <w:r w:rsidRPr="0027580D">
          <w:rPr>
            <w:rFonts w:eastAsia="Times New Roman"/>
            <w:szCs w:val="24"/>
            <w:lang w:eastAsia="en-US"/>
          </w:rPr>
          <w:br/>
          <w:t xml:space="preserve">2.  Άδεια απουσίας του Βουλευτή κ. Α. </w:t>
        </w:r>
        <w:proofErr w:type="spellStart"/>
        <w:r w:rsidRPr="0027580D">
          <w:rPr>
            <w:rFonts w:eastAsia="Times New Roman"/>
            <w:szCs w:val="24"/>
            <w:lang w:eastAsia="en-US"/>
          </w:rPr>
          <w:t>Κουτσούμπα</w:t>
        </w:r>
        <w:proofErr w:type="spellEnd"/>
        <w:r w:rsidRPr="0027580D">
          <w:rPr>
            <w:rFonts w:eastAsia="Times New Roman"/>
            <w:szCs w:val="24"/>
            <w:lang w:eastAsia="en-US"/>
          </w:rPr>
          <w:t xml:space="preserve">, σελ. </w:t>
        </w:r>
        <w:r w:rsidRPr="0027580D">
          <w:rPr>
            <w:rFonts w:eastAsia="Times New Roman"/>
            <w:szCs w:val="24"/>
            <w:lang w:eastAsia="en-US"/>
          </w:rPr>
          <w:br/>
          <w:t xml:space="preserve">3. Ανακοινώνεται ότι τη συνεδρίαση παρακολουθούν μαθητές από το 4ο Γυμνάσιο Πετρούπολης, το Γ' Γενικό Λύκειο  Άργους, το 2ο Γυμνάσιο  Άργους, το 1ο Γυμνάσιο Τρίπολης και το Γυμνάσιο Λιμένα Θάσου, σελ. </w:t>
        </w:r>
        <w:r w:rsidRPr="0027580D">
          <w:rPr>
            <w:rFonts w:eastAsia="Times New Roman"/>
            <w:szCs w:val="24"/>
            <w:lang w:eastAsia="en-US"/>
          </w:rPr>
          <w:br/>
          <w:t xml:space="preserve">4. Επί διαδικαστικού θέματος, σελ. </w:t>
        </w:r>
        <w:r w:rsidRPr="0027580D">
          <w:rPr>
            <w:rFonts w:eastAsia="Times New Roman"/>
            <w:szCs w:val="24"/>
            <w:lang w:eastAsia="en-US"/>
          </w:rPr>
          <w:br/>
          <w:t xml:space="preserve">5. Επί προσωπικού θέματος, σελ. </w:t>
        </w:r>
        <w:r w:rsidRPr="0027580D">
          <w:rPr>
            <w:rFonts w:eastAsia="Times New Roman"/>
            <w:szCs w:val="24"/>
            <w:lang w:eastAsia="en-US"/>
          </w:rPr>
          <w:br/>
          <w:t xml:space="preserve"> </w:t>
        </w:r>
        <w:r w:rsidRPr="0027580D">
          <w:rPr>
            <w:rFonts w:eastAsia="Times New Roman"/>
            <w:szCs w:val="24"/>
            <w:lang w:eastAsia="en-US"/>
          </w:rPr>
          <w:br/>
          <w:t xml:space="preserve">Β. ΝΟΜΟΘΕΤΙΚΗ ΕΡΓΑΣΙΑ </w:t>
        </w:r>
        <w:r w:rsidRPr="0027580D">
          <w:rPr>
            <w:rFonts w:eastAsia="Times New Roman"/>
            <w:szCs w:val="24"/>
            <w:lang w:eastAsia="en-US"/>
          </w:rPr>
          <w:br/>
          <w:t xml:space="preserve">1. Συζήτηση και ψήφιση του σχεδίου νόμου του Υπουργείου Οικονομικών: «Κύρωση του Κρατικού Προϋπολογισμού οικονομικού έτους 2018», σελ. </w:t>
        </w:r>
        <w:r w:rsidRPr="0027580D">
          <w:rPr>
            <w:rFonts w:eastAsia="Times New Roman"/>
            <w:szCs w:val="24"/>
            <w:lang w:eastAsia="en-US"/>
          </w:rPr>
          <w:br/>
          <w:t xml:space="preserve">2. Ονομαστική ψηφοφορία για την έγκριση του Κρατικού Προϋπολογισμού οικονομικού έτους 2018, σελ. </w:t>
        </w:r>
        <w:r w:rsidRPr="0027580D">
          <w:rPr>
            <w:rFonts w:eastAsia="Times New Roman"/>
            <w:szCs w:val="24"/>
            <w:lang w:eastAsia="en-US"/>
          </w:rPr>
          <w:br/>
          <w:t xml:space="preserve">3. Ψηφοφορία με έγερση: α) Επί του προϋπολογισμού των δημοσίων επενδύσεων και των προσαρτημένων προϋπολογισμών οικονομικού έτους 2018 και β) επί του τακτικού προϋπολογισμού των αποκεντρωμένων διοικήσεων και των περιφερειακών υπηρεσιών Υπουργείου Οικονομικών έτους 2018, σελ. </w:t>
        </w:r>
        <w:r w:rsidRPr="0027580D">
          <w:rPr>
            <w:rFonts w:eastAsia="Times New Roman"/>
            <w:szCs w:val="24"/>
            <w:lang w:eastAsia="en-US"/>
          </w:rPr>
          <w:br/>
          <w:t xml:space="preserve">4. Επιστολικές ψήφοι επί της ονομαστικής ψηφοφορίας, σελ. </w:t>
        </w:r>
        <w:r w:rsidRPr="0027580D">
          <w:rPr>
            <w:rFonts w:eastAsia="Times New Roman"/>
            <w:szCs w:val="24"/>
            <w:lang w:eastAsia="en-US"/>
          </w:rPr>
          <w:br/>
          <w:t xml:space="preserve">5. Κατάθεση Εκθέσεως Διαρκούς Επιτροπής: </w:t>
        </w:r>
      </w:ins>
    </w:p>
    <w:p w14:paraId="0C7032D4" w14:textId="77777777" w:rsidR="0027580D" w:rsidRPr="0027580D" w:rsidRDefault="0027580D" w:rsidP="0027580D">
      <w:pPr>
        <w:spacing w:after="0" w:line="360" w:lineRule="auto"/>
        <w:rPr>
          <w:ins w:id="21" w:author="Φλούδα Χριστίνα" w:date="2018-01-10T10:51:00Z"/>
          <w:rFonts w:eastAsia="Times New Roman"/>
          <w:szCs w:val="24"/>
          <w:lang w:eastAsia="en-US"/>
        </w:rPr>
      </w:pPr>
      <w:ins w:id="22" w:author="Φλούδα Χριστίνα" w:date="2018-01-10T10:51:00Z">
        <w:r w:rsidRPr="0027580D">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Διαφάνειας και Ανθρωπίνων Δικαιωμάτων: «Μέτρα θεραπείας ατόμων που απαλλάσσονται από την ποινή λόγω ψυχικής ή διανοητικής διαταραχής και άλλες διατάξεις», σελ. </w:t>
        </w:r>
        <w:r w:rsidRPr="0027580D">
          <w:rPr>
            <w:rFonts w:eastAsia="Times New Roman"/>
            <w:szCs w:val="24"/>
            <w:lang w:eastAsia="en-US"/>
          </w:rPr>
          <w:br/>
          <w:t xml:space="preserve"> </w:t>
        </w:r>
      </w:ins>
    </w:p>
    <w:p w14:paraId="475A9C6C" w14:textId="77777777" w:rsidR="0027580D" w:rsidRPr="0027580D" w:rsidRDefault="0027580D" w:rsidP="0027580D">
      <w:pPr>
        <w:spacing w:after="0" w:line="360" w:lineRule="auto"/>
        <w:rPr>
          <w:ins w:id="23" w:author="Φλούδα Χριστίνα" w:date="2018-01-10T10:51:00Z"/>
          <w:rFonts w:eastAsia="Times New Roman"/>
          <w:szCs w:val="24"/>
          <w:lang w:eastAsia="en-US"/>
        </w:rPr>
      </w:pPr>
      <w:ins w:id="24" w:author="Φλούδα Χριστίνα" w:date="2018-01-10T10:51:00Z">
        <w:r w:rsidRPr="0027580D">
          <w:rPr>
            <w:rFonts w:eastAsia="Times New Roman"/>
            <w:szCs w:val="24"/>
            <w:lang w:eastAsia="en-US"/>
          </w:rPr>
          <w:t xml:space="preserve">ΠΡΟΕΔΡΟΣ </w:t>
        </w:r>
      </w:ins>
    </w:p>
    <w:p w14:paraId="7A2FB7EB" w14:textId="77777777" w:rsidR="0027580D" w:rsidRPr="0027580D" w:rsidRDefault="0027580D" w:rsidP="0027580D">
      <w:pPr>
        <w:spacing w:after="0" w:line="360" w:lineRule="auto"/>
        <w:rPr>
          <w:ins w:id="25" w:author="Φλούδα Χριστίνα" w:date="2018-01-10T10:51:00Z"/>
          <w:rFonts w:eastAsia="Times New Roman"/>
          <w:szCs w:val="24"/>
          <w:lang w:eastAsia="en-US"/>
        </w:rPr>
      </w:pPr>
      <w:ins w:id="26" w:author="Φλούδα Χριστίνα" w:date="2018-01-10T10:51:00Z">
        <w:r w:rsidRPr="0027580D">
          <w:rPr>
            <w:rFonts w:eastAsia="Times New Roman"/>
            <w:szCs w:val="24"/>
            <w:lang w:eastAsia="en-US"/>
          </w:rPr>
          <w:t>ΒΟΥΤΣΗΣ Ν. , σελ.</w:t>
        </w:r>
        <w:r w:rsidRPr="0027580D">
          <w:rPr>
            <w:rFonts w:eastAsia="Times New Roman"/>
            <w:szCs w:val="24"/>
            <w:lang w:eastAsia="en-US"/>
          </w:rPr>
          <w:br/>
        </w:r>
      </w:ins>
    </w:p>
    <w:p w14:paraId="13AFA6AA" w14:textId="77777777" w:rsidR="0027580D" w:rsidRPr="0027580D" w:rsidRDefault="0027580D" w:rsidP="0027580D">
      <w:pPr>
        <w:spacing w:after="0" w:line="360" w:lineRule="auto"/>
        <w:rPr>
          <w:ins w:id="27" w:author="Φλούδα Χριστίνα" w:date="2018-01-10T10:51:00Z"/>
          <w:rFonts w:eastAsia="Times New Roman"/>
          <w:szCs w:val="24"/>
          <w:lang w:eastAsia="en-US"/>
        </w:rPr>
      </w:pPr>
      <w:ins w:id="28" w:author="Φλούδα Χριστίνα" w:date="2018-01-10T10:51:00Z">
        <w:r w:rsidRPr="0027580D">
          <w:rPr>
            <w:rFonts w:eastAsia="Times New Roman"/>
            <w:szCs w:val="24"/>
            <w:lang w:eastAsia="en-US"/>
          </w:rPr>
          <w:br/>
          <w:t>ΠΡΟΕΔΡΕΥΟΝΤΕΣ</w:t>
        </w:r>
      </w:ins>
    </w:p>
    <w:p w14:paraId="549977A3" w14:textId="77777777" w:rsidR="0027580D" w:rsidRPr="0027580D" w:rsidRDefault="0027580D" w:rsidP="0027580D">
      <w:pPr>
        <w:spacing w:after="0" w:line="360" w:lineRule="auto"/>
        <w:rPr>
          <w:ins w:id="29" w:author="Φλούδα Χριστίνα" w:date="2018-01-10T10:51:00Z"/>
          <w:rFonts w:eastAsia="Times New Roman"/>
          <w:szCs w:val="24"/>
          <w:lang w:eastAsia="en-US"/>
        </w:rPr>
      </w:pPr>
      <w:ins w:id="30" w:author="Φλούδα Χριστίνα" w:date="2018-01-10T10:51:00Z">
        <w:r w:rsidRPr="0027580D">
          <w:rPr>
            <w:rFonts w:eastAsia="Times New Roman"/>
            <w:szCs w:val="24"/>
            <w:lang w:eastAsia="en-US"/>
          </w:rPr>
          <w:t>ΓΕΩΡΓΙΑΔΗΣ Μ. , σελ.</w:t>
        </w:r>
        <w:r w:rsidRPr="0027580D">
          <w:rPr>
            <w:rFonts w:eastAsia="Times New Roman"/>
            <w:szCs w:val="24"/>
            <w:lang w:eastAsia="en-US"/>
          </w:rPr>
          <w:br/>
          <w:t>ΚΡΕΜΑΣΤΙΝΟΣ Δ. , σελ.</w:t>
        </w:r>
        <w:r w:rsidRPr="0027580D">
          <w:rPr>
            <w:rFonts w:eastAsia="Times New Roman"/>
            <w:szCs w:val="24"/>
            <w:lang w:eastAsia="en-US"/>
          </w:rPr>
          <w:br/>
          <w:t>ΛΑΜΠΡΟΥΛΗΣ Γ. , σελ.</w:t>
        </w:r>
        <w:r w:rsidRPr="0027580D">
          <w:rPr>
            <w:rFonts w:eastAsia="Times New Roman"/>
            <w:szCs w:val="24"/>
            <w:lang w:eastAsia="en-US"/>
          </w:rPr>
          <w:br/>
          <w:t xml:space="preserve">ΛΥΚΟΥΔΗΣ Σ. , σελ. </w:t>
        </w:r>
      </w:ins>
    </w:p>
    <w:p w14:paraId="1E8F84AE" w14:textId="77777777" w:rsidR="0027580D" w:rsidRPr="0027580D" w:rsidRDefault="0027580D" w:rsidP="0027580D">
      <w:pPr>
        <w:spacing w:after="0" w:line="360" w:lineRule="auto"/>
        <w:rPr>
          <w:ins w:id="31" w:author="Φλούδα Χριστίνα" w:date="2018-01-10T10:51:00Z"/>
          <w:rFonts w:eastAsia="Times New Roman"/>
          <w:szCs w:val="24"/>
          <w:lang w:eastAsia="en-US"/>
        </w:rPr>
      </w:pPr>
      <w:ins w:id="32" w:author="Φλούδα Χριστίνα" w:date="2018-01-10T10:51:00Z">
        <w:r w:rsidRPr="0027580D">
          <w:rPr>
            <w:rFonts w:eastAsia="Times New Roman"/>
            <w:szCs w:val="24"/>
            <w:lang w:eastAsia="en-US"/>
          </w:rPr>
          <w:t>ΧΡΙΣΤΟΔΟΥΛΟΠΟΥΛΟΥ Α. , σελ.</w:t>
        </w:r>
        <w:r w:rsidRPr="0027580D">
          <w:rPr>
            <w:rFonts w:eastAsia="Times New Roman"/>
            <w:szCs w:val="24"/>
            <w:lang w:eastAsia="en-US"/>
          </w:rPr>
          <w:br/>
        </w:r>
      </w:ins>
    </w:p>
    <w:p w14:paraId="02E1C03C" w14:textId="77777777" w:rsidR="0027580D" w:rsidRPr="0027580D" w:rsidRDefault="0027580D" w:rsidP="0027580D">
      <w:pPr>
        <w:spacing w:after="0" w:line="360" w:lineRule="auto"/>
        <w:rPr>
          <w:ins w:id="33" w:author="Φλούδα Χριστίνα" w:date="2018-01-10T10:51:00Z"/>
          <w:rFonts w:eastAsia="Times New Roman"/>
          <w:szCs w:val="24"/>
          <w:lang w:eastAsia="en-US"/>
        </w:rPr>
      </w:pPr>
    </w:p>
    <w:p w14:paraId="29987A0A" w14:textId="77777777" w:rsidR="0027580D" w:rsidRPr="0027580D" w:rsidRDefault="0027580D" w:rsidP="0027580D">
      <w:pPr>
        <w:spacing w:after="0" w:line="360" w:lineRule="auto"/>
        <w:rPr>
          <w:ins w:id="34" w:author="Φλούδα Χριστίνα" w:date="2018-01-10T10:51:00Z"/>
          <w:rFonts w:eastAsia="Times New Roman"/>
          <w:szCs w:val="24"/>
          <w:lang w:eastAsia="en-US"/>
        </w:rPr>
      </w:pPr>
      <w:ins w:id="35" w:author="Φλούδα Χριστίνα" w:date="2018-01-10T10:51:00Z">
        <w:r w:rsidRPr="0027580D">
          <w:rPr>
            <w:rFonts w:eastAsia="Times New Roman"/>
            <w:szCs w:val="24"/>
            <w:lang w:eastAsia="en-US"/>
          </w:rPr>
          <w:t>ΟΜΙΛΗΤΕΣ</w:t>
        </w:r>
      </w:ins>
    </w:p>
    <w:p w14:paraId="2B5EB4F4" w14:textId="598EACF9" w:rsidR="0027580D" w:rsidRDefault="0027580D" w:rsidP="0027580D">
      <w:pPr>
        <w:spacing w:after="0" w:line="600" w:lineRule="auto"/>
        <w:ind w:firstLine="720"/>
        <w:jc w:val="center"/>
        <w:rPr>
          <w:ins w:id="36" w:author="Φλούδα Χριστίνα" w:date="2018-01-10T10:51:00Z"/>
          <w:rFonts w:eastAsia="Times New Roman"/>
          <w:szCs w:val="24"/>
        </w:rPr>
      </w:pPr>
      <w:ins w:id="37" w:author="Φλούδα Χριστίνα" w:date="2018-01-10T10:51:00Z">
        <w:r w:rsidRPr="0027580D">
          <w:rPr>
            <w:rFonts w:eastAsia="Times New Roman"/>
            <w:szCs w:val="24"/>
            <w:lang w:eastAsia="en-US"/>
          </w:rPr>
          <w:br/>
          <w:t>Α. Επί διαδικαστικού θέματος:</w:t>
        </w:r>
        <w:r w:rsidRPr="0027580D">
          <w:rPr>
            <w:rFonts w:eastAsia="Times New Roman"/>
            <w:szCs w:val="24"/>
            <w:lang w:eastAsia="en-US"/>
          </w:rPr>
          <w:br/>
          <w:t>ΒΟΥΛΤΕΨΗ Σ. , σελ.</w:t>
        </w:r>
        <w:r w:rsidRPr="0027580D">
          <w:rPr>
            <w:rFonts w:eastAsia="Times New Roman"/>
            <w:szCs w:val="24"/>
            <w:lang w:eastAsia="en-US"/>
          </w:rPr>
          <w:br/>
          <w:t>ΒΟΥΤΣΗΣ Ν. , σελ.</w:t>
        </w:r>
        <w:r w:rsidRPr="0027580D">
          <w:rPr>
            <w:rFonts w:eastAsia="Times New Roman"/>
            <w:szCs w:val="24"/>
            <w:lang w:eastAsia="en-US"/>
          </w:rPr>
          <w:br/>
          <w:t>ΓΕΩΡΓΙΑΔΗΣ Μ. , σελ.</w:t>
        </w:r>
        <w:r w:rsidRPr="0027580D">
          <w:rPr>
            <w:rFonts w:eastAsia="Times New Roman"/>
            <w:szCs w:val="24"/>
            <w:lang w:eastAsia="en-US"/>
          </w:rPr>
          <w:br/>
          <w:t>ΚΑΜΜΕΝΟΣ Π. , σελ.</w:t>
        </w:r>
        <w:r w:rsidRPr="0027580D">
          <w:rPr>
            <w:rFonts w:eastAsia="Times New Roman"/>
            <w:szCs w:val="24"/>
            <w:lang w:eastAsia="en-US"/>
          </w:rPr>
          <w:br/>
          <w:t>ΚΡΕΜΑΣΤΙΝΟΣ Δ. , σελ.</w:t>
        </w:r>
        <w:r w:rsidRPr="0027580D">
          <w:rPr>
            <w:rFonts w:eastAsia="Times New Roman"/>
            <w:szCs w:val="24"/>
            <w:lang w:eastAsia="en-US"/>
          </w:rPr>
          <w:br/>
          <w:t>ΛΑΜΠΡΟΥΛΗΣ Γ. , σελ.</w:t>
        </w:r>
        <w:r w:rsidRPr="0027580D">
          <w:rPr>
            <w:rFonts w:eastAsia="Times New Roman"/>
            <w:szCs w:val="24"/>
            <w:lang w:eastAsia="en-US"/>
          </w:rPr>
          <w:br/>
          <w:t>ΠΑΠΑΔΟΠΟΥΛΟΣ Ν. , σελ.</w:t>
        </w:r>
        <w:r w:rsidRPr="0027580D">
          <w:rPr>
            <w:rFonts w:eastAsia="Times New Roman"/>
            <w:szCs w:val="24"/>
            <w:lang w:eastAsia="en-US"/>
          </w:rPr>
          <w:br/>
          <w:t>ΤΡΑΓΑΚΗΣ Ι. , σελ.</w:t>
        </w:r>
        <w:r w:rsidRPr="0027580D">
          <w:rPr>
            <w:rFonts w:eastAsia="Times New Roman"/>
            <w:szCs w:val="24"/>
            <w:lang w:eastAsia="en-US"/>
          </w:rPr>
          <w:br/>
          <w:t>ΧΡΙΣΤΟΔΟΥΛΟΠΟΥΛΟΥ Α. , σελ.</w:t>
        </w:r>
        <w:r w:rsidRPr="0027580D">
          <w:rPr>
            <w:rFonts w:eastAsia="Times New Roman"/>
            <w:szCs w:val="24"/>
            <w:lang w:eastAsia="en-US"/>
          </w:rPr>
          <w:br/>
        </w:r>
        <w:r w:rsidRPr="0027580D">
          <w:rPr>
            <w:rFonts w:eastAsia="Times New Roman"/>
            <w:szCs w:val="24"/>
            <w:lang w:eastAsia="en-US"/>
          </w:rPr>
          <w:br/>
          <w:t>Β. Επί προσωπικού θέματος:</w:t>
        </w:r>
        <w:r w:rsidRPr="0027580D">
          <w:rPr>
            <w:rFonts w:eastAsia="Times New Roman"/>
            <w:szCs w:val="24"/>
            <w:lang w:eastAsia="en-US"/>
          </w:rPr>
          <w:br/>
          <w:t>ΒΟΥΛΤΕΨΗ Σ. , σελ.</w:t>
        </w:r>
        <w:r w:rsidRPr="0027580D">
          <w:rPr>
            <w:rFonts w:eastAsia="Times New Roman"/>
            <w:szCs w:val="24"/>
            <w:lang w:eastAsia="en-US"/>
          </w:rPr>
          <w:br/>
          <w:t>ΚΑΜΜΕΝΟΣ Π. , σελ.</w:t>
        </w:r>
        <w:r w:rsidRPr="0027580D">
          <w:rPr>
            <w:rFonts w:eastAsia="Times New Roman"/>
            <w:szCs w:val="24"/>
            <w:lang w:eastAsia="en-US"/>
          </w:rPr>
          <w:br/>
        </w:r>
        <w:r w:rsidRPr="0027580D">
          <w:rPr>
            <w:rFonts w:eastAsia="Times New Roman"/>
            <w:szCs w:val="24"/>
            <w:lang w:eastAsia="en-US"/>
          </w:rPr>
          <w:br/>
          <w:t>Γ. Επί του σχεδίου νόμου του Υπουργείου Οικονομικών:</w:t>
        </w:r>
        <w:r w:rsidRPr="0027580D">
          <w:rPr>
            <w:rFonts w:eastAsia="Times New Roman"/>
            <w:szCs w:val="24"/>
            <w:lang w:eastAsia="en-US"/>
          </w:rPr>
          <w:br/>
          <w:t>ΑΜΥΡΑΣ Γ. , σελ.</w:t>
        </w:r>
        <w:r w:rsidRPr="0027580D">
          <w:rPr>
            <w:rFonts w:eastAsia="Times New Roman"/>
            <w:szCs w:val="24"/>
            <w:lang w:eastAsia="en-US"/>
          </w:rPr>
          <w:br/>
          <w:t>ΑΧΤΣΙΟΓΛΟΥ Ε. , σελ.</w:t>
        </w:r>
        <w:r w:rsidRPr="0027580D">
          <w:rPr>
            <w:rFonts w:eastAsia="Times New Roman"/>
            <w:szCs w:val="24"/>
            <w:lang w:eastAsia="en-US"/>
          </w:rPr>
          <w:br/>
          <w:t>ΒΕΤΤΑΣ Δ. , σελ.</w:t>
        </w:r>
        <w:r w:rsidRPr="0027580D">
          <w:rPr>
            <w:rFonts w:eastAsia="Times New Roman"/>
            <w:szCs w:val="24"/>
            <w:lang w:eastAsia="en-US"/>
          </w:rPr>
          <w:br/>
          <w:t>ΒΟΥΤΣΗΣ Ν. , σελ.</w:t>
        </w:r>
        <w:r w:rsidRPr="0027580D">
          <w:rPr>
            <w:rFonts w:eastAsia="Times New Roman"/>
            <w:szCs w:val="24"/>
            <w:lang w:eastAsia="en-US"/>
          </w:rPr>
          <w:br/>
          <w:t>ΓΕΝΝΗΜΑΤΑ Φ. , σελ.</w:t>
        </w:r>
        <w:r w:rsidRPr="0027580D">
          <w:rPr>
            <w:rFonts w:eastAsia="Times New Roman"/>
            <w:szCs w:val="24"/>
            <w:lang w:eastAsia="en-US"/>
          </w:rPr>
          <w:br/>
          <w:t>ΓΕΩΡΓΙΑΔΗΣ Μ. , σελ.</w:t>
        </w:r>
        <w:r w:rsidRPr="0027580D">
          <w:rPr>
            <w:rFonts w:eastAsia="Times New Roman"/>
            <w:szCs w:val="24"/>
            <w:lang w:eastAsia="en-US"/>
          </w:rPr>
          <w:br/>
          <w:t>ΔΕΝΔΙΑΣ Ν. , σελ.</w:t>
        </w:r>
        <w:r w:rsidRPr="0027580D">
          <w:rPr>
            <w:rFonts w:eastAsia="Times New Roman"/>
            <w:szCs w:val="24"/>
            <w:lang w:eastAsia="en-US"/>
          </w:rPr>
          <w:br/>
          <w:t>ΔΡΑΓΑΣΑΚΗΣ Ι. , σελ.</w:t>
        </w:r>
        <w:r w:rsidRPr="0027580D">
          <w:rPr>
            <w:rFonts w:eastAsia="Times New Roman"/>
            <w:szCs w:val="24"/>
            <w:lang w:eastAsia="en-US"/>
          </w:rPr>
          <w:br/>
          <w:t>ΘΕΟΔΩΡΑΚΗΣ Σ. , σελ.</w:t>
        </w:r>
        <w:r w:rsidRPr="0027580D">
          <w:rPr>
            <w:rFonts w:eastAsia="Times New Roman"/>
            <w:szCs w:val="24"/>
            <w:lang w:eastAsia="en-US"/>
          </w:rPr>
          <w:br/>
          <w:t>ΘΕΟΧΑΡΗΣ Θ. , σελ.</w:t>
        </w:r>
        <w:r w:rsidRPr="0027580D">
          <w:rPr>
            <w:rFonts w:eastAsia="Times New Roman"/>
            <w:szCs w:val="24"/>
            <w:lang w:eastAsia="en-US"/>
          </w:rPr>
          <w:br/>
          <w:t>ΚΑΜΜΕΝΟΣ Δ. , σελ.</w:t>
        </w:r>
        <w:r w:rsidRPr="0027580D">
          <w:rPr>
            <w:rFonts w:eastAsia="Times New Roman"/>
            <w:szCs w:val="24"/>
            <w:lang w:eastAsia="en-US"/>
          </w:rPr>
          <w:br/>
          <w:t>ΚΑΜΜΕΝΟΣ Π. , σελ.</w:t>
        </w:r>
        <w:r w:rsidRPr="0027580D">
          <w:rPr>
            <w:rFonts w:eastAsia="Times New Roman"/>
            <w:szCs w:val="24"/>
            <w:lang w:eastAsia="en-US"/>
          </w:rPr>
          <w:br/>
          <w:t>ΚΑΡΑΘΑΝΑΣΟΠΟΥΛΟΣ Ν. , σελ.</w:t>
        </w:r>
        <w:r w:rsidRPr="0027580D">
          <w:rPr>
            <w:rFonts w:eastAsia="Times New Roman"/>
            <w:szCs w:val="24"/>
            <w:lang w:eastAsia="en-US"/>
          </w:rPr>
          <w:br/>
          <w:t>ΚΟΥΤΣΟΥΚΟΣ Γ. , σελ.</w:t>
        </w:r>
        <w:r w:rsidRPr="0027580D">
          <w:rPr>
            <w:rFonts w:eastAsia="Times New Roman"/>
            <w:szCs w:val="24"/>
            <w:lang w:eastAsia="en-US"/>
          </w:rPr>
          <w:br/>
          <w:t>ΚΟΥΤΣΟΥΜΠΑΣ Δ. , σελ.</w:t>
        </w:r>
        <w:r w:rsidRPr="0027580D">
          <w:rPr>
            <w:rFonts w:eastAsia="Times New Roman"/>
            <w:szCs w:val="24"/>
            <w:lang w:eastAsia="en-US"/>
          </w:rPr>
          <w:br/>
          <w:t>ΛΕΒΕΝΤΗΣ Β. , σελ.</w:t>
        </w:r>
        <w:r w:rsidRPr="0027580D">
          <w:rPr>
            <w:rFonts w:eastAsia="Times New Roman"/>
            <w:szCs w:val="24"/>
            <w:lang w:eastAsia="en-US"/>
          </w:rPr>
          <w:br/>
          <w:t>ΛΟΒΕΡΔΟΣ Α. , σελ.</w:t>
        </w:r>
        <w:r w:rsidRPr="0027580D">
          <w:rPr>
            <w:rFonts w:eastAsia="Times New Roman"/>
            <w:szCs w:val="24"/>
            <w:lang w:eastAsia="en-US"/>
          </w:rPr>
          <w:br/>
          <w:t>ΛΥΚΟΥΔΗΣ Σ. , σελ.</w:t>
        </w:r>
        <w:r w:rsidRPr="0027580D">
          <w:rPr>
            <w:rFonts w:eastAsia="Times New Roman"/>
            <w:szCs w:val="24"/>
            <w:lang w:eastAsia="en-US"/>
          </w:rPr>
          <w:br/>
          <w:t>ΜΑΝΤΑΣ Χ. , σελ.</w:t>
        </w:r>
        <w:r w:rsidRPr="0027580D">
          <w:rPr>
            <w:rFonts w:eastAsia="Times New Roman"/>
            <w:szCs w:val="24"/>
            <w:lang w:eastAsia="en-US"/>
          </w:rPr>
          <w:br/>
          <w:t>ΜΑΥΡΩΤΑΣ Γ. , σελ.</w:t>
        </w:r>
        <w:r w:rsidRPr="0027580D">
          <w:rPr>
            <w:rFonts w:eastAsia="Times New Roman"/>
            <w:szCs w:val="24"/>
            <w:lang w:eastAsia="en-US"/>
          </w:rPr>
          <w:br/>
          <w:t>ΜΕΓΑΛΟΜΥΣΤΑΚΑΣ Α. , σελ.</w:t>
        </w:r>
        <w:r w:rsidRPr="0027580D">
          <w:rPr>
            <w:rFonts w:eastAsia="Times New Roman"/>
            <w:szCs w:val="24"/>
            <w:lang w:eastAsia="en-US"/>
          </w:rPr>
          <w:br/>
          <w:t>ΜΗΤΣΟΤΑΚΗΣ Κ. , σελ.</w:t>
        </w:r>
        <w:r w:rsidRPr="0027580D">
          <w:rPr>
            <w:rFonts w:eastAsia="Times New Roman"/>
            <w:szCs w:val="24"/>
            <w:lang w:eastAsia="en-US"/>
          </w:rPr>
          <w:br/>
          <w:t>ΜΙΧΑΛΟΛΙΑΚΟΣ Ν. , σελ.</w:t>
        </w:r>
        <w:r w:rsidRPr="0027580D">
          <w:rPr>
            <w:rFonts w:eastAsia="Times New Roman"/>
            <w:szCs w:val="24"/>
            <w:lang w:eastAsia="en-US"/>
          </w:rPr>
          <w:br/>
          <w:t>ΠΑΝΑΓΙΩΤΑΡΟΣ Η. , σελ.</w:t>
        </w:r>
        <w:r w:rsidRPr="0027580D">
          <w:rPr>
            <w:rFonts w:eastAsia="Times New Roman"/>
            <w:szCs w:val="24"/>
            <w:lang w:eastAsia="en-US"/>
          </w:rPr>
          <w:br/>
          <w:t>ΠΑΠΑΧΡΙΣΤΟΠΟΥΛΟΣ Α. , σελ.</w:t>
        </w:r>
        <w:r w:rsidRPr="0027580D">
          <w:rPr>
            <w:rFonts w:eastAsia="Times New Roman"/>
            <w:szCs w:val="24"/>
            <w:lang w:eastAsia="en-US"/>
          </w:rPr>
          <w:br/>
          <w:t>ΠΑΠΠΑΣ Ν. , σελ.</w:t>
        </w:r>
        <w:r w:rsidRPr="0027580D">
          <w:rPr>
            <w:rFonts w:eastAsia="Times New Roman"/>
            <w:szCs w:val="24"/>
            <w:lang w:eastAsia="en-US"/>
          </w:rPr>
          <w:br/>
          <w:t>ΠΑΠΠΑΣ Χ. , σελ.</w:t>
        </w:r>
        <w:r w:rsidRPr="0027580D">
          <w:rPr>
            <w:rFonts w:eastAsia="Times New Roman"/>
            <w:szCs w:val="24"/>
            <w:lang w:eastAsia="en-US"/>
          </w:rPr>
          <w:br/>
          <w:t>ΠΑΦΙΛΗΣ Α. , σελ.</w:t>
        </w:r>
        <w:r w:rsidRPr="0027580D">
          <w:rPr>
            <w:rFonts w:eastAsia="Times New Roman"/>
            <w:szCs w:val="24"/>
            <w:lang w:eastAsia="en-US"/>
          </w:rPr>
          <w:br/>
          <w:t>ΣΚΟΥΡΛΕΤΗΣ Π. , σελ.</w:t>
        </w:r>
        <w:r w:rsidRPr="0027580D">
          <w:rPr>
            <w:rFonts w:eastAsia="Times New Roman"/>
            <w:szCs w:val="24"/>
            <w:lang w:eastAsia="en-US"/>
          </w:rPr>
          <w:br/>
          <w:t>ΣΤΑΪΚΟΥΡΑΣ Χ. , σελ.</w:t>
        </w:r>
        <w:r w:rsidRPr="0027580D">
          <w:rPr>
            <w:rFonts w:eastAsia="Times New Roman"/>
            <w:szCs w:val="24"/>
            <w:lang w:eastAsia="en-US"/>
          </w:rPr>
          <w:br/>
          <w:t>ΤΖΑΝΑΚΟΠΟΥΛΟΣ Δ. , σελ.</w:t>
        </w:r>
        <w:r w:rsidRPr="0027580D">
          <w:rPr>
            <w:rFonts w:eastAsia="Times New Roman"/>
            <w:szCs w:val="24"/>
            <w:lang w:eastAsia="en-US"/>
          </w:rPr>
          <w:br/>
          <w:t>ΤΣΑΚΑΛΩΤΟΣ Ε. , σελ.</w:t>
        </w:r>
        <w:r w:rsidRPr="0027580D">
          <w:rPr>
            <w:rFonts w:eastAsia="Times New Roman"/>
            <w:szCs w:val="24"/>
            <w:lang w:eastAsia="en-US"/>
          </w:rPr>
          <w:br/>
          <w:t>ΤΣΙΠΡΑΣ Α. , σελ.</w:t>
        </w:r>
        <w:r w:rsidRPr="0027580D">
          <w:rPr>
            <w:rFonts w:eastAsia="Times New Roman"/>
            <w:szCs w:val="24"/>
            <w:lang w:eastAsia="en-US"/>
          </w:rPr>
          <w:br/>
        </w:r>
        <w:r w:rsidRPr="0027580D">
          <w:rPr>
            <w:rFonts w:eastAsia="Times New Roman"/>
            <w:szCs w:val="24"/>
            <w:lang w:eastAsia="en-US"/>
          </w:rPr>
          <w:br/>
          <w:t>ΠΑΡΕΜΒΑΣΕΙΣ:</w:t>
        </w:r>
        <w:r w:rsidRPr="0027580D">
          <w:rPr>
            <w:rFonts w:eastAsia="Times New Roman"/>
            <w:szCs w:val="24"/>
            <w:lang w:eastAsia="en-US"/>
          </w:rPr>
          <w:br/>
          <w:t>ΑΝΤΩΝΙΟΥ Χ. , σελ.</w:t>
        </w:r>
        <w:r w:rsidRPr="0027580D">
          <w:rPr>
            <w:rFonts w:eastAsia="Times New Roman"/>
            <w:szCs w:val="24"/>
            <w:lang w:eastAsia="en-US"/>
          </w:rPr>
          <w:br/>
          <w:t>ΒΑΡΔΑΛΗΣ Α. , σελ.</w:t>
        </w:r>
        <w:r w:rsidRPr="0027580D">
          <w:rPr>
            <w:rFonts w:eastAsia="Times New Roman"/>
            <w:szCs w:val="24"/>
            <w:lang w:eastAsia="en-US"/>
          </w:rPr>
          <w:br/>
          <w:t>ΒΟΥΛΤΕΨΗ Σ. , σελ.</w:t>
        </w:r>
        <w:r w:rsidRPr="0027580D">
          <w:rPr>
            <w:rFonts w:eastAsia="Times New Roman"/>
            <w:szCs w:val="24"/>
            <w:lang w:eastAsia="en-US"/>
          </w:rPr>
          <w:br/>
          <w:t>ΒΡΟΥΤΣΗΣ Ι. , σελ.</w:t>
        </w:r>
        <w:r w:rsidRPr="0027580D">
          <w:rPr>
            <w:rFonts w:eastAsia="Times New Roman"/>
            <w:szCs w:val="24"/>
            <w:lang w:eastAsia="en-US"/>
          </w:rPr>
          <w:br/>
          <w:t>ΓΡΗΓΟΡΑΚΟΣ Λ. , σελ.</w:t>
        </w:r>
        <w:r w:rsidRPr="0027580D">
          <w:rPr>
            <w:rFonts w:eastAsia="Times New Roman"/>
            <w:szCs w:val="24"/>
            <w:lang w:eastAsia="en-US"/>
          </w:rPr>
          <w:br/>
          <w:t>ΚΕΓΚΕΡΟΓΛΟΥ Β. , σελ.</w:t>
        </w:r>
        <w:r w:rsidRPr="0027580D">
          <w:rPr>
            <w:rFonts w:eastAsia="Times New Roman"/>
            <w:szCs w:val="24"/>
            <w:lang w:eastAsia="en-US"/>
          </w:rPr>
          <w:br/>
          <w:t>ΚΥΡΙΑΖΙΔΗΣ Δ. , σελ.</w:t>
        </w:r>
        <w:r w:rsidRPr="0027580D">
          <w:rPr>
            <w:rFonts w:eastAsia="Times New Roman"/>
            <w:szCs w:val="24"/>
            <w:lang w:eastAsia="en-US"/>
          </w:rPr>
          <w:br/>
          <w:t>ΚΩΝΣΤΑΝΤΙΝΟΠΟΥΛΟΣ Ο. , σελ.</w:t>
        </w:r>
        <w:r w:rsidRPr="0027580D">
          <w:rPr>
            <w:rFonts w:eastAsia="Times New Roman"/>
            <w:szCs w:val="24"/>
            <w:lang w:eastAsia="en-US"/>
          </w:rPr>
          <w:br/>
          <w:t>ΜΠΑΛΑΟΥΡΑΣ Γ. , σελ.</w:t>
        </w:r>
        <w:r w:rsidRPr="0027580D">
          <w:rPr>
            <w:rFonts w:eastAsia="Times New Roman"/>
            <w:szCs w:val="24"/>
            <w:lang w:eastAsia="en-US"/>
          </w:rPr>
          <w:br/>
          <w:t>ΜΠΑΡΚΑΣ Κ. , σελ.</w:t>
        </w:r>
        <w:r w:rsidRPr="0027580D">
          <w:rPr>
            <w:rFonts w:eastAsia="Times New Roman"/>
            <w:szCs w:val="24"/>
            <w:lang w:eastAsia="en-US"/>
          </w:rPr>
          <w:br/>
          <w:t>ΜΠΟΥΡΑΣ Α. , σελ.</w:t>
        </w:r>
        <w:r w:rsidRPr="0027580D">
          <w:rPr>
            <w:rFonts w:eastAsia="Times New Roman"/>
            <w:szCs w:val="24"/>
            <w:lang w:eastAsia="en-US"/>
          </w:rPr>
          <w:br/>
          <w:t>ΠΑΠΑΔΟΠΟΥΛΟΣ Ν. , σελ.</w:t>
        </w:r>
        <w:r w:rsidRPr="0027580D">
          <w:rPr>
            <w:rFonts w:eastAsia="Times New Roman"/>
            <w:szCs w:val="24"/>
            <w:lang w:eastAsia="en-US"/>
          </w:rPr>
          <w:br/>
          <w:t>ΡΙΖΟΥΛΗΣ Α. , σελ.</w:t>
        </w:r>
        <w:r w:rsidRPr="0027580D">
          <w:rPr>
            <w:rFonts w:eastAsia="Times New Roman"/>
            <w:szCs w:val="24"/>
            <w:lang w:eastAsia="en-US"/>
          </w:rPr>
          <w:br/>
          <w:t>ΣΤΑΜΑΤΗΣ Δ. , σελ.</w:t>
        </w:r>
        <w:r w:rsidRPr="0027580D">
          <w:rPr>
            <w:rFonts w:eastAsia="Times New Roman"/>
            <w:szCs w:val="24"/>
            <w:lang w:eastAsia="en-US"/>
          </w:rPr>
          <w:br/>
          <w:t>ΤΣΙΑΡΑΣ Κ. , σελ.</w:t>
        </w:r>
        <w:r w:rsidRPr="0027580D">
          <w:rPr>
            <w:rFonts w:eastAsia="Times New Roman"/>
            <w:szCs w:val="24"/>
            <w:lang w:eastAsia="en-US"/>
          </w:rPr>
          <w:br/>
        </w:r>
      </w:ins>
    </w:p>
    <w:p w14:paraId="1ED2C961" w14:textId="77777777" w:rsidR="00844B03" w:rsidRDefault="0027580D">
      <w:pPr>
        <w:spacing w:after="0" w:line="600" w:lineRule="auto"/>
        <w:ind w:firstLine="720"/>
        <w:jc w:val="center"/>
        <w:rPr>
          <w:rFonts w:eastAsia="Times New Roman"/>
          <w:szCs w:val="24"/>
        </w:rPr>
      </w:pPr>
      <w:r w:rsidRPr="008275D8">
        <w:rPr>
          <w:rFonts w:eastAsia="Times New Roman"/>
          <w:szCs w:val="24"/>
        </w:rPr>
        <w:t>ΠΡΑΚΤΙΚΑ ΒΟΥΛΗΣ</w:t>
      </w:r>
    </w:p>
    <w:p w14:paraId="1ED2C962" w14:textId="77777777" w:rsidR="00844B03" w:rsidRDefault="0027580D">
      <w:pPr>
        <w:spacing w:after="0" w:line="600" w:lineRule="auto"/>
        <w:ind w:firstLine="720"/>
        <w:jc w:val="center"/>
        <w:rPr>
          <w:rFonts w:eastAsia="Times New Roman"/>
          <w:szCs w:val="24"/>
        </w:rPr>
      </w:pPr>
      <w:r w:rsidRPr="008275D8">
        <w:rPr>
          <w:rFonts w:eastAsia="Times New Roman"/>
          <w:szCs w:val="24"/>
        </w:rPr>
        <w:t>Ι</w:t>
      </w:r>
      <w:r>
        <w:rPr>
          <w:rFonts w:eastAsia="Times New Roman"/>
          <w:szCs w:val="24"/>
          <w:lang w:val="en-US"/>
        </w:rPr>
        <w:t>Z</w:t>
      </w:r>
      <w:r w:rsidRPr="008275D8">
        <w:rPr>
          <w:rFonts w:eastAsia="Times New Roman"/>
          <w:szCs w:val="24"/>
        </w:rPr>
        <w:t xml:space="preserve">΄ ΠΕΡΙΟΔΟΣ </w:t>
      </w:r>
    </w:p>
    <w:p w14:paraId="1ED2C963" w14:textId="77777777" w:rsidR="00844B03" w:rsidRDefault="0027580D">
      <w:pPr>
        <w:spacing w:after="0"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14:paraId="1ED2C964" w14:textId="77777777" w:rsidR="00844B03" w:rsidRDefault="0027580D">
      <w:pPr>
        <w:spacing w:after="0" w:line="600" w:lineRule="auto"/>
        <w:ind w:firstLine="720"/>
        <w:jc w:val="center"/>
        <w:rPr>
          <w:rFonts w:eastAsia="Times New Roman"/>
          <w:szCs w:val="24"/>
        </w:rPr>
      </w:pPr>
      <w:r w:rsidRPr="008275D8">
        <w:rPr>
          <w:rFonts w:eastAsia="Times New Roman"/>
          <w:szCs w:val="24"/>
        </w:rPr>
        <w:t xml:space="preserve">ΣΥΝΟΔΟΣ </w:t>
      </w:r>
      <w:r>
        <w:rPr>
          <w:rFonts w:eastAsia="Times New Roman"/>
          <w:szCs w:val="24"/>
        </w:rPr>
        <w:t>Γ</w:t>
      </w:r>
      <w:r w:rsidRPr="008275D8">
        <w:rPr>
          <w:rFonts w:eastAsia="Times New Roman"/>
          <w:szCs w:val="24"/>
        </w:rPr>
        <w:t>΄</w:t>
      </w:r>
    </w:p>
    <w:p w14:paraId="1ED2C965" w14:textId="77777777" w:rsidR="00844B03" w:rsidRDefault="0027580D">
      <w:pPr>
        <w:spacing w:after="0" w:line="600" w:lineRule="auto"/>
        <w:ind w:firstLine="720"/>
        <w:jc w:val="center"/>
        <w:rPr>
          <w:rFonts w:eastAsia="Times New Roman"/>
          <w:szCs w:val="24"/>
        </w:rPr>
      </w:pPr>
      <w:r w:rsidRPr="008275D8">
        <w:rPr>
          <w:rFonts w:eastAsia="Times New Roman"/>
          <w:szCs w:val="24"/>
        </w:rPr>
        <w:t xml:space="preserve">ΣΥΝΕΔΡΙΑΣΗ </w:t>
      </w:r>
      <w:r>
        <w:rPr>
          <w:rFonts w:eastAsia="Times New Roman"/>
          <w:szCs w:val="24"/>
        </w:rPr>
        <w:t>ΜΗ</w:t>
      </w:r>
      <w:r w:rsidRPr="008275D8">
        <w:rPr>
          <w:rFonts w:eastAsia="Times New Roman"/>
          <w:szCs w:val="24"/>
        </w:rPr>
        <w:t>΄</w:t>
      </w:r>
    </w:p>
    <w:p w14:paraId="1ED2C966" w14:textId="77777777" w:rsidR="00844B03" w:rsidRDefault="0027580D">
      <w:pPr>
        <w:spacing w:after="0" w:line="600" w:lineRule="auto"/>
        <w:ind w:firstLine="720"/>
        <w:jc w:val="center"/>
        <w:rPr>
          <w:rFonts w:eastAsia="Times New Roman"/>
          <w:szCs w:val="24"/>
        </w:rPr>
      </w:pPr>
      <w:r w:rsidRPr="00BB5988">
        <w:rPr>
          <w:rFonts w:eastAsia="Times New Roman"/>
          <w:szCs w:val="24"/>
        </w:rPr>
        <w:t>Τρ</w:t>
      </w:r>
      <w:r>
        <w:rPr>
          <w:rFonts w:eastAsia="Times New Roman"/>
          <w:szCs w:val="24"/>
        </w:rPr>
        <w:t>ίτη</w:t>
      </w:r>
      <w:r w:rsidRPr="008275D8">
        <w:rPr>
          <w:rFonts w:eastAsia="Times New Roman"/>
          <w:szCs w:val="24"/>
        </w:rPr>
        <w:t xml:space="preserve"> </w:t>
      </w:r>
      <w:r>
        <w:rPr>
          <w:rFonts w:eastAsia="Times New Roman"/>
          <w:szCs w:val="24"/>
        </w:rPr>
        <w:t>1</w:t>
      </w:r>
      <w:r w:rsidRPr="00BB5988">
        <w:rPr>
          <w:rFonts w:eastAsia="Times New Roman"/>
          <w:szCs w:val="24"/>
        </w:rPr>
        <w:t>9</w:t>
      </w:r>
      <w:r w:rsidRPr="008275D8">
        <w:rPr>
          <w:rFonts w:eastAsia="Times New Roman"/>
          <w:szCs w:val="24"/>
        </w:rPr>
        <w:t xml:space="preserve"> </w:t>
      </w:r>
      <w:r>
        <w:rPr>
          <w:rFonts w:eastAsia="Times New Roman"/>
          <w:szCs w:val="24"/>
        </w:rPr>
        <w:t>Δεκεμβρίου</w:t>
      </w:r>
      <w:r w:rsidRPr="008275D8">
        <w:rPr>
          <w:rFonts w:eastAsia="Times New Roman"/>
          <w:szCs w:val="24"/>
        </w:rPr>
        <w:t xml:space="preserve"> 201</w:t>
      </w:r>
      <w:r>
        <w:rPr>
          <w:rFonts w:eastAsia="Times New Roman"/>
          <w:szCs w:val="24"/>
        </w:rPr>
        <w:t>7</w:t>
      </w:r>
    </w:p>
    <w:p w14:paraId="1ED2C967" w14:textId="601BF09F" w:rsidR="00844B03" w:rsidRDefault="0027580D">
      <w:pPr>
        <w:spacing w:after="0" w:line="600" w:lineRule="auto"/>
        <w:ind w:firstLine="720"/>
        <w:jc w:val="both"/>
        <w:rPr>
          <w:rFonts w:eastAsia="Times New Roman"/>
          <w:szCs w:val="24"/>
        </w:rPr>
      </w:pPr>
      <w:r w:rsidRPr="008275D8">
        <w:rPr>
          <w:rFonts w:eastAsia="Times New Roman"/>
          <w:szCs w:val="24"/>
        </w:rPr>
        <w:t xml:space="preserve">Αθήνα, σήμερα στις </w:t>
      </w:r>
      <w:r>
        <w:rPr>
          <w:rFonts w:eastAsia="Times New Roman"/>
          <w:szCs w:val="24"/>
        </w:rPr>
        <w:t>19</w:t>
      </w:r>
      <w:r w:rsidRPr="008275D8">
        <w:rPr>
          <w:rFonts w:eastAsia="Times New Roman"/>
          <w:szCs w:val="24"/>
        </w:rPr>
        <w:t xml:space="preserve"> </w:t>
      </w:r>
      <w:r>
        <w:rPr>
          <w:rFonts w:eastAsia="Times New Roman"/>
          <w:szCs w:val="24"/>
        </w:rPr>
        <w:t>Δεκεμβρίου</w:t>
      </w:r>
      <w:r w:rsidRPr="008275D8">
        <w:rPr>
          <w:rFonts w:eastAsia="Times New Roman"/>
          <w:szCs w:val="24"/>
        </w:rPr>
        <w:t xml:space="preserve"> 201</w:t>
      </w:r>
      <w:r>
        <w:rPr>
          <w:rFonts w:eastAsia="Times New Roman"/>
          <w:szCs w:val="24"/>
        </w:rPr>
        <w:t>7</w:t>
      </w:r>
      <w:r w:rsidRPr="008275D8">
        <w:rPr>
          <w:rFonts w:eastAsia="Times New Roman"/>
          <w:szCs w:val="24"/>
        </w:rPr>
        <w:t xml:space="preserve">, ημέρα </w:t>
      </w:r>
      <w:r w:rsidRPr="006958A1">
        <w:rPr>
          <w:rFonts w:eastAsia="Times New Roman"/>
          <w:szCs w:val="24"/>
        </w:rPr>
        <w:t>Τρ</w:t>
      </w:r>
      <w:r>
        <w:rPr>
          <w:rFonts w:eastAsia="Times New Roman"/>
          <w:szCs w:val="24"/>
        </w:rPr>
        <w:t>ίτη</w:t>
      </w:r>
      <w:r w:rsidRPr="008275D8">
        <w:rPr>
          <w:rFonts w:eastAsia="Times New Roman"/>
          <w:szCs w:val="24"/>
        </w:rPr>
        <w:t xml:space="preserve"> και ώρα 1</w:t>
      </w:r>
      <w:r>
        <w:rPr>
          <w:rFonts w:eastAsia="Times New Roman"/>
          <w:szCs w:val="24"/>
        </w:rPr>
        <w:t>1</w:t>
      </w:r>
      <w:r w:rsidRPr="008275D8">
        <w:rPr>
          <w:rFonts w:eastAsia="Times New Roman"/>
          <w:szCs w:val="24"/>
        </w:rPr>
        <w:t>.</w:t>
      </w:r>
      <w:r>
        <w:rPr>
          <w:rFonts w:eastAsia="Times New Roman"/>
          <w:szCs w:val="24"/>
        </w:rPr>
        <w:t>18</w:t>
      </w:r>
      <w:r w:rsidRPr="008275D8">
        <w:rPr>
          <w:rFonts w:eastAsia="Times New Roman"/>
          <w:szCs w:val="24"/>
        </w:rPr>
        <w:t>΄</w:t>
      </w:r>
      <w:ins w:id="38" w:author="Φλούδα Χριστίνα" w:date="2018-01-10T10:48:00Z">
        <w:r w:rsidR="00FD114B">
          <w:rPr>
            <w:rFonts w:eastAsia="Times New Roman"/>
            <w:szCs w:val="24"/>
          </w:rPr>
          <w:t>,</w:t>
        </w:r>
      </w:ins>
      <w:r>
        <w:rPr>
          <w:rFonts w:eastAsia="Times New Roman"/>
          <w:szCs w:val="24"/>
        </w:rPr>
        <w:t xml:space="preserve"> </w:t>
      </w:r>
      <w:r w:rsidRPr="008275D8">
        <w:rPr>
          <w:rFonts w:eastAsia="Times New Roman"/>
          <w:szCs w:val="24"/>
        </w:rPr>
        <w:t xml:space="preserve">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Ε΄ Αντιπροέδρου</w:t>
      </w:r>
      <w:r w:rsidRPr="008275D8">
        <w:rPr>
          <w:rFonts w:eastAsia="Times New Roman"/>
          <w:szCs w:val="24"/>
        </w:rPr>
        <w:t xml:space="preserve"> αυτής κ. </w:t>
      </w:r>
      <w:r w:rsidRPr="00976211">
        <w:rPr>
          <w:rFonts w:eastAsia="Times New Roman"/>
          <w:b/>
          <w:szCs w:val="24"/>
        </w:rPr>
        <w:t>ΔΗΜΗΤΡΙΟΥ ΚΡΕΜΑΣΤΙΝΟΥ</w:t>
      </w:r>
      <w:r w:rsidRPr="002D5ABF">
        <w:rPr>
          <w:rFonts w:eastAsia="Times New Roman"/>
          <w:szCs w:val="24"/>
        </w:rPr>
        <w:t>.</w:t>
      </w:r>
    </w:p>
    <w:p w14:paraId="1ED2C968" w14:textId="77777777" w:rsidR="00844B03" w:rsidRDefault="0027580D">
      <w:pPr>
        <w:spacing w:after="0" w:line="600" w:lineRule="auto"/>
        <w:ind w:firstLine="720"/>
        <w:jc w:val="both"/>
        <w:rPr>
          <w:rFonts w:eastAsia="Times New Roman"/>
          <w:szCs w:val="24"/>
        </w:rPr>
      </w:pPr>
      <w:r w:rsidRPr="002D5ABF">
        <w:rPr>
          <w:rFonts w:eastAsia="Times New Roman"/>
          <w:b/>
          <w:bCs/>
          <w:szCs w:val="24"/>
        </w:rPr>
        <w:t>ΠΡΟΕΔΡΕΥΩΝ (Δημήτριος Κρεμαστινός):</w:t>
      </w:r>
      <w:r>
        <w:rPr>
          <w:rFonts w:eastAsia="Times New Roman"/>
          <w:b/>
          <w:bCs/>
          <w:szCs w:val="24"/>
        </w:rPr>
        <w:t xml:space="preserve"> </w:t>
      </w:r>
      <w:r w:rsidRPr="008275D8">
        <w:rPr>
          <w:rFonts w:eastAsia="Times New Roman"/>
          <w:szCs w:val="24"/>
        </w:rPr>
        <w:t>Κυρίες και κύριοι συνάδελφοι, αρχίζει η συνεδρίαση.</w:t>
      </w:r>
      <w:r>
        <w:rPr>
          <w:rFonts w:eastAsia="Times New Roman"/>
          <w:szCs w:val="24"/>
        </w:rPr>
        <w:t xml:space="preserve"> </w:t>
      </w:r>
    </w:p>
    <w:p w14:paraId="1ED2C969" w14:textId="77777777" w:rsidR="00844B03" w:rsidRDefault="0027580D">
      <w:pPr>
        <w:spacing w:after="0" w:line="600" w:lineRule="auto"/>
        <w:ind w:firstLine="720"/>
        <w:jc w:val="both"/>
        <w:rPr>
          <w:rFonts w:eastAsia="Times New Roman"/>
          <w:szCs w:val="24"/>
        </w:rPr>
      </w:pPr>
      <w:r>
        <w:rPr>
          <w:rFonts w:eastAsia="Times New Roman"/>
          <w:szCs w:val="24"/>
        </w:rPr>
        <w:lastRenderedPageBreak/>
        <w:t>Εισ</w:t>
      </w:r>
      <w:r>
        <w:rPr>
          <w:rFonts w:eastAsia="Times New Roman"/>
          <w:szCs w:val="24"/>
        </w:rPr>
        <w:t>ερχόμαστε στην ημερήσια διάταξη της</w:t>
      </w:r>
    </w:p>
    <w:p w14:paraId="1ED2C96A" w14:textId="77777777" w:rsidR="00844B03" w:rsidRDefault="0027580D">
      <w:pPr>
        <w:spacing w:after="0" w:line="600" w:lineRule="auto"/>
        <w:ind w:firstLine="720"/>
        <w:jc w:val="center"/>
        <w:rPr>
          <w:rFonts w:eastAsia="Times New Roman"/>
          <w:b/>
          <w:szCs w:val="24"/>
        </w:rPr>
      </w:pPr>
      <w:r w:rsidRPr="002D3E3B">
        <w:rPr>
          <w:rFonts w:eastAsia="Times New Roman"/>
          <w:b/>
          <w:szCs w:val="24"/>
        </w:rPr>
        <w:t>ΝΟΜΟΘΕΤΙΚΗΣ ΕΡΓΑ</w:t>
      </w:r>
      <w:bookmarkStart w:id="39" w:name="_GoBack"/>
      <w:bookmarkEnd w:id="39"/>
      <w:r w:rsidRPr="002D3E3B">
        <w:rPr>
          <w:rFonts w:eastAsia="Times New Roman"/>
          <w:b/>
          <w:szCs w:val="24"/>
        </w:rPr>
        <w:t>ΣΙΑΣ</w:t>
      </w:r>
    </w:p>
    <w:p w14:paraId="1ED2C96B" w14:textId="77777777" w:rsidR="00844B03" w:rsidRDefault="0027580D">
      <w:pPr>
        <w:spacing w:after="0" w:line="600" w:lineRule="auto"/>
        <w:ind w:firstLine="539"/>
        <w:jc w:val="both"/>
        <w:rPr>
          <w:rFonts w:eastAsia="Times New Roman"/>
          <w:szCs w:val="24"/>
        </w:rPr>
      </w:pPr>
      <w:r>
        <w:rPr>
          <w:rFonts w:eastAsia="Times New Roman"/>
          <w:szCs w:val="24"/>
        </w:rPr>
        <w:t>Συνέχιση της συζήτησης και ψήφιση επί του σχεδίου νόμου του Υπουργείου Οικονομικών: «</w:t>
      </w:r>
      <w:r>
        <w:rPr>
          <w:rFonts w:eastAsia="Times New Roman" w:cs="Times New Roman"/>
          <w:szCs w:val="24"/>
        </w:rPr>
        <w:t>Κύρωση του Κρατικού Προϋπολογισμού οικονομικού έτους 2018</w:t>
      </w:r>
      <w:r>
        <w:rPr>
          <w:rFonts w:eastAsia="Times New Roman"/>
          <w:szCs w:val="24"/>
        </w:rPr>
        <w:t>».</w:t>
      </w:r>
    </w:p>
    <w:p w14:paraId="1ED2C96C" w14:textId="77777777" w:rsidR="00844B03" w:rsidRDefault="0027580D">
      <w:pPr>
        <w:spacing w:after="0" w:line="600" w:lineRule="auto"/>
        <w:ind w:firstLine="539"/>
        <w:jc w:val="both"/>
        <w:rPr>
          <w:rFonts w:eastAsia="Times New Roman"/>
          <w:szCs w:val="24"/>
        </w:rPr>
      </w:pPr>
      <w:r>
        <w:rPr>
          <w:rFonts w:eastAsia="Times New Roman"/>
          <w:szCs w:val="24"/>
        </w:rPr>
        <w:t>Στη σημερινή συνεδρίαση προτείνουμε να ξεκι</w:t>
      </w:r>
      <w:r>
        <w:rPr>
          <w:rFonts w:eastAsia="Times New Roman"/>
          <w:szCs w:val="24"/>
        </w:rPr>
        <w:t xml:space="preserve">νήσουμε με </w:t>
      </w:r>
      <w:r>
        <w:rPr>
          <w:rFonts w:eastAsia="Times New Roman"/>
          <w:szCs w:val="24"/>
        </w:rPr>
        <w:t>δύο κύκλους ομιλητών.</w:t>
      </w:r>
      <w:r>
        <w:rPr>
          <w:rFonts w:eastAsia="Times New Roman"/>
          <w:szCs w:val="24"/>
        </w:rPr>
        <w:t xml:space="preserve"> Ο πρώτος κύκλος θα περιλαμβάνει τους οκτώ γενικούς εισηγητές και τον έναν ανεξάρτητο ειδικό εισηγητή, ώστε να δευτερολογήσουν, εφόσον το επιθυμούν, για τρία λεπτά ο καθένας και η καθεμιά. Ο δεύτερος κύκλος θα περιλαμβάνει οκτώ </w:t>
      </w:r>
      <w:r>
        <w:rPr>
          <w:rFonts w:eastAsia="Times New Roman"/>
          <w:szCs w:val="24"/>
          <w:lang w:val="en-US"/>
        </w:rPr>
        <w:t>K</w:t>
      </w:r>
      <w:proofErr w:type="spellStart"/>
      <w:r>
        <w:rPr>
          <w:rFonts w:eastAsia="Times New Roman"/>
          <w:szCs w:val="24"/>
        </w:rPr>
        <w:t>οινοβο</w:t>
      </w:r>
      <w:r>
        <w:rPr>
          <w:rFonts w:eastAsia="Times New Roman"/>
          <w:szCs w:val="24"/>
        </w:rPr>
        <w:t>υλευτικούς</w:t>
      </w:r>
      <w:proofErr w:type="spellEnd"/>
      <w:r>
        <w:rPr>
          <w:rFonts w:eastAsia="Times New Roman"/>
          <w:szCs w:val="24"/>
        </w:rPr>
        <w:t xml:space="preserve"> </w:t>
      </w:r>
      <w:r>
        <w:rPr>
          <w:rFonts w:eastAsia="Times New Roman"/>
          <w:szCs w:val="24"/>
          <w:lang w:val="en-US"/>
        </w:rPr>
        <w:t>E</w:t>
      </w:r>
      <w:proofErr w:type="spellStart"/>
      <w:r>
        <w:rPr>
          <w:rFonts w:eastAsia="Times New Roman"/>
          <w:szCs w:val="24"/>
        </w:rPr>
        <w:t>κπροσώπους</w:t>
      </w:r>
      <w:proofErr w:type="spellEnd"/>
      <w:r>
        <w:rPr>
          <w:rFonts w:eastAsia="Times New Roman"/>
          <w:szCs w:val="24"/>
        </w:rPr>
        <w:t>,</w:t>
      </w:r>
      <w:r>
        <w:rPr>
          <w:rFonts w:eastAsia="Times New Roman"/>
          <w:szCs w:val="24"/>
        </w:rPr>
        <w:t xml:space="preserve"> οι οποίοι θα δευτερολογήσουν, εφόσον το επιθυμούν, επίσης για τρία λεπτά ο καθένας. Στους κύκλους αυτούς προτείνεται να παρεμβάλλονται Υπουργοί. </w:t>
      </w:r>
    </w:p>
    <w:p w14:paraId="1ED2C96D" w14:textId="77777777" w:rsidR="00844B03" w:rsidRDefault="0027580D">
      <w:pPr>
        <w:spacing w:after="0" w:line="600" w:lineRule="auto"/>
        <w:ind w:firstLine="539"/>
        <w:jc w:val="both"/>
        <w:rPr>
          <w:rFonts w:eastAsia="Times New Roman"/>
          <w:szCs w:val="24"/>
        </w:rPr>
      </w:pPr>
      <w:r>
        <w:rPr>
          <w:rFonts w:eastAsia="Times New Roman"/>
          <w:szCs w:val="24"/>
        </w:rPr>
        <w:lastRenderedPageBreak/>
        <w:t>Στη συνέχεια θα ξεκινήσουν οι ομιλίες των πολιτικών αρχηγών και κατόπιν όλων αυτών εκτ</w:t>
      </w:r>
      <w:r>
        <w:rPr>
          <w:rFonts w:eastAsia="Times New Roman"/>
          <w:szCs w:val="24"/>
        </w:rPr>
        <w:t>ιμάται ότι η διαδικασία μπορεί να ολοκληρωθεί μέχρι τις 21.00</w:t>
      </w:r>
      <w:r>
        <w:rPr>
          <w:rFonts w:eastAsia="Times New Roman"/>
          <w:szCs w:val="24"/>
        </w:rPr>
        <w:t>΄</w:t>
      </w:r>
      <w:r>
        <w:rPr>
          <w:rFonts w:eastAsia="Times New Roman"/>
          <w:szCs w:val="24"/>
        </w:rPr>
        <w:t xml:space="preserve"> το βράδυ, ώστε να ξεκινήσει η ψηφοφορία. </w:t>
      </w:r>
    </w:p>
    <w:p w14:paraId="1ED2C96E" w14:textId="77777777" w:rsidR="00844B03" w:rsidRDefault="0027580D">
      <w:pPr>
        <w:spacing w:after="0" w:line="600" w:lineRule="auto"/>
        <w:ind w:firstLine="539"/>
        <w:jc w:val="both"/>
        <w:rPr>
          <w:rFonts w:eastAsia="Times New Roman"/>
          <w:szCs w:val="24"/>
        </w:rPr>
      </w:pPr>
      <w:r>
        <w:rPr>
          <w:rFonts w:eastAsia="Times New Roman"/>
          <w:szCs w:val="24"/>
        </w:rPr>
        <w:t>Συμφωνεί το Σώμα;</w:t>
      </w:r>
    </w:p>
    <w:p w14:paraId="1ED2C96F" w14:textId="77777777" w:rsidR="00844B03" w:rsidRDefault="0027580D">
      <w:pPr>
        <w:spacing w:after="0" w:line="600" w:lineRule="auto"/>
        <w:ind w:firstLine="539"/>
        <w:jc w:val="both"/>
        <w:rPr>
          <w:rFonts w:eastAsia="Times New Roman"/>
          <w:szCs w:val="24"/>
        </w:rPr>
      </w:pPr>
      <w:r w:rsidRPr="00B449F5">
        <w:rPr>
          <w:rFonts w:eastAsia="Times New Roman"/>
          <w:b/>
          <w:szCs w:val="24"/>
        </w:rPr>
        <w:t>ΟΛΟΙ ΟΙ ΒΟΥΛΕΥΤΕΣ:</w:t>
      </w:r>
      <w:r>
        <w:rPr>
          <w:rFonts w:eastAsia="Times New Roman"/>
          <w:szCs w:val="24"/>
        </w:rPr>
        <w:t xml:space="preserve"> Μάλιστα, μάλιστα.</w:t>
      </w:r>
    </w:p>
    <w:p w14:paraId="1ED2C970" w14:textId="77777777" w:rsidR="00844B03" w:rsidRDefault="0027580D">
      <w:pPr>
        <w:spacing w:after="0" w:line="600" w:lineRule="auto"/>
        <w:ind w:firstLine="539"/>
        <w:jc w:val="both"/>
        <w:rPr>
          <w:rFonts w:eastAsia="Times New Roman"/>
          <w:szCs w:val="24"/>
        </w:rPr>
      </w:pPr>
      <w:r w:rsidRPr="00DB6C9E">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Το Σώμα </w:t>
      </w:r>
      <w:proofErr w:type="spellStart"/>
      <w:r>
        <w:rPr>
          <w:rFonts w:eastAsia="Times New Roman"/>
          <w:szCs w:val="24"/>
        </w:rPr>
        <w:t>συνεφώνησε</w:t>
      </w:r>
      <w:proofErr w:type="spellEnd"/>
      <w:r>
        <w:rPr>
          <w:rFonts w:eastAsia="Times New Roman"/>
          <w:szCs w:val="24"/>
        </w:rPr>
        <w:t xml:space="preserve"> ομοφώνως.</w:t>
      </w:r>
    </w:p>
    <w:p w14:paraId="1ED2C971" w14:textId="77777777" w:rsidR="00844B03" w:rsidRDefault="0027580D">
      <w:pPr>
        <w:spacing w:after="0" w:line="600" w:lineRule="auto"/>
        <w:ind w:firstLine="539"/>
        <w:jc w:val="both"/>
        <w:rPr>
          <w:rFonts w:eastAsia="Times New Roman" w:cs="Times New Roman"/>
          <w:szCs w:val="24"/>
        </w:rPr>
      </w:pPr>
      <w:r>
        <w:rPr>
          <w:rFonts w:eastAsia="Times New Roman"/>
          <w:szCs w:val="24"/>
        </w:rPr>
        <w:t xml:space="preserve">Τον λόγο έχει ο </w:t>
      </w:r>
      <w:r>
        <w:rPr>
          <w:rFonts w:eastAsia="Times New Roman" w:cs="Times New Roman"/>
        </w:rPr>
        <w:t>γενικός εισηγητ</w:t>
      </w:r>
      <w:r>
        <w:rPr>
          <w:rFonts w:eastAsia="Times New Roman" w:cs="Times New Roman"/>
        </w:rPr>
        <w:t xml:space="preserve">ής των </w:t>
      </w:r>
      <w:r>
        <w:rPr>
          <w:rFonts w:eastAsia="Times New Roman" w:cs="Times New Roman"/>
        </w:rPr>
        <w:t>Α</w:t>
      </w:r>
      <w:r>
        <w:rPr>
          <w:rFonts w:eastAsia="Times New Roman" w:cs="Times New Roman"/>
        </w:rPr>
        <w:t xml:space="preserve">νεξάρτητων Βουλευτών κ. Θεοχάρης </w:t>
      </w:r>
      <w:proofErr w:type="spellStart"/>
      <w:r>
        <w:rPr>
          <w:rFonts w:eastAsia="Times New Roman" w:cs="Times New Roman"/>
        </w:rPr>
        <w:t>Θεοχάρης</w:t>
      </w:r>
      <w:proofErr w:type="spellEnd"/>
      <w:r>
        <w:rPr>
          <w:rFonts w:eastAsia="Times New Roman" w:cs="Times New Roman"/>
        </w:rPr>
        <w:t xml:space="preserve">. </w:t>
      </w:r>
    </w:p>
    <w:p w14:paraId="1ED2C972" w14:textId="77777777" w:rsidR="00844B03" w:rsidRDefault="0027580D">
      <w:pPr>
        <w:spacing w:after="0" w:line="600" w:lineRule="auto"/>
        <w:ind w:firstLine="720"/>
        <w:jc w:val="both"/>
        <w:rPr>
          <w:rFonts w:eastAsia="Times New Roman" w:cs="Times New Roman"/>
          <w:szCs w:val="24"/>
        </w:rPr>
      </w:pPr>
      <w:r w:rsidRPr="002F293F">
        <w:rPr>
          <w:rFonts w:eastAsia="Times New Roman" w:cs="Times New Roman"/>
          <w:b/>
          <w:szCs w:val="24"/>
        </w:rPr>
        <w:t>ΘΕΟΧΑΡΗΣ (ΧΑΡΗΣ) ΘΕΟΧΑΡΗΣ:</w:t>
      </w:r>
      <w:r>
        <w:rPr>
          <w:rFonts w:eastAsia="Times New Roman" w:cs="Times New Roman"/>
          <w:szCs w:val="24"/>
        </w:rPr>
        <w:t xml:space="preserve"> Ευχαριστώ, κύριε Πρόεδρε. Περ</w:t>
      </w:r>
      <w:r>
        <w:rPr>
          <w:rFonts w:eastAsia="Times New Roman" w:cs="Times New Roman"/>
          <w:szCs w:val="24"/>
        </w:rPr>
        <w:t>ιμέναμε από τις 11.00΄, οπότε μί</w:t>
      </w:r>
      <w:r>
        <w:rPr>
          <w:rFonts w:eastAsia="Times New Roman" w:cs="Times New Roman"/>
          <w:szCs w:val="24"/>
        </w:rPr>
        <w:t xml:space="preserve">α ανοχή θα τη ζητήσουμε στη δευτερολογία αυτή. </w:t>
      </w:r>
    </w:p>
    <w:p w14:paraId="1ED2C97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1ED2C97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απέ</w:t>
      </w:r>
      <w:r>
        <w:rPr>
          <w:rFonts w:eastAsia="Times New Roman" w:cs="Times New Roman"/>
          <w:szCs w:val="24"/>
        </w:rPr>
        <w:t xml:space="preserve">δειξα πως ο σημερινός </w:t>
      </w:r>
      <w:r>
        <w:rPr>
          <w:rFonts w:eastAsia="Times New Roman" w:cs="Times New Roman"/>
          <w:szCs w:val="24"/>
        </w:rPr>
        <w:t>π</w:t>
      </w:r>
      <w:r>
        <w:rPr>
          <w:rFonts w:eastAsia="Times New Roman" w:cs="Times New Roman"/>
          <w:szCs w:val="24"/>
        </w:rPr>
        <w:t>ροϋπολογισμός δεν υπηρετεί ούτε την ανάπτυξη ούτε την κοινωνική συνοχή ούτε τη χρηστή διακυβέρνηση.</w:t>
      </w:r>
    </w:p>
    <w:p w14:paraId="1ED2C97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Με αυτόν τον </w:t>
      </w:r>
      <w:r>
        <w:rPr>
          <w:rFonts w:eastAsia="Times New Roman" w:cs="Times New Roman"/>
          <w:szCs w:val="24"/>
        </w:rPr>
        <w:t>π</w:t>
      </w:r>
      <w:r>
        <w:rPr>
          <w:rFonts w:eastAsia="Times New Roman" w:cs="Times New Roman"/>
          <w:szCs w:val="24"/>
        </w:rPr>
        <w:t>ροϋπολογισμό είστε συνεπείς στον δρόμο που χάραξαν όλες οι κυβερνήσεις του παρελθόντος. Αυτές τις ημέρες άκουσα αρκετού</w:t>
      </w:r>
      <w:r>
        <w:rPr>
          <w:rFonts w:eastAsia="Times New Roman" w:cs="Times New Roman"/>
          <w:szCs w:val="24"/>
        </w:rPr>
        <w:t xml:space="preserve">ς από τους συναδέλφους και τις τοποθετήσεις τους, όπως, επίσης, και ξαναδιάβασα την επιστολή των κυρίων Υπουργών Οικονομικών με την οποίαν κατέθεσαν αυτόν τον </w:t>
      </w:r>
      <w:r>
        <w:rPr>
          <w:rFonts w:eastAsia="Times New Roman" w:cs="Times New Roman"/>
          <w:szCs w:val="24"/>
        </w:rPr>
        <w:t>π</w:t>
      </w:r>
      <w:r>
        <w:rPr>
          <w:rFonts w:eastAsia="Times New Roman" w:cs="Times New Roman"/>
          <w:szCs w:val="24"/>
        </w:rPr>
        <w:t xml:space="preserve">ροϋπολογισμό. </w:t>
      </w:r>
    </w:p>
    <w:p w14:paraId="1ED2C97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Τσακαλώτε</w:t>
      </w:r>
      <w:proofErr w:type="spellEnd"/>
      <w:r>
        <w:rPr>
          <w:rFonts w:eastAsia="Times New Roman" w:cs="Times New Roman"/>
          <w:szCs w:val="24"/>
        </w:rPr>
        <w:t>, σε αυτή</w:t>
      </w:r>
      <w:r>
        <w:rPr>
          <w:rFonts w:eastAsia="Times New Roman" w:cs="Times New Roman"/>
          <w:szCs w:val="24"/>
        </w:rPr>
        <w:t xml:space="preserve"> την επιστολή:</w:t>
      </w:r>
    </w:p>
    <w:p w14:paraId="1ED2C97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Πρώτον, αναφέρετε ότι ο </w:t>
      </w:r>
      <w:r>
        <w:rPr>
          <w:rFonts w:eastAsia="Times New Roman" w:cs="Times New Roman"/>
          <w:szCs w:val="24"/>
        </w:rPr>
        <w:t>π</w:t>
      </w:r>
      <w:r>
        <w:rPr>
          <w:rFonts w:eastAsia="Times New Roman" w:cs="Times New Roman"/>
          <w:szCs w:val="24"/>
        </w:rPr>
        <w:t xml:space="preserve">ροϋπολογισμός του 2018 θα σηματοδοτήσει την έξοδο της χώρας από τα προγράμματα. Ξεχάσατε, </w:t>
      </w:r>
      <w:r>
        <w:rPr>
          <w:rFonts w:eastAsia="Times New Roman" w:cs="Times New Roman"/>
          <w:szCs w:val="24"/>
        </w:rPr>
        <w:lastRenderedPageBreak/>
        <w:t xml:space="preserve">όμως, να διευκρινίσετε, κύριε </w:t>
      </w:r>
      <w:proofErr w:type="spellStart"/>
      <w:r>
        <w:rPr>
          <w:rFonts w:eastAsia="Times New Roman" w:cs="Times New Roman"/>
          <w:szCs w:val="24"/>
        </w:rPr>
        <w:t>Τσακαλώτε</w:t>
      </w:r>
      <w:proofErr w:type="spellEnd"/>
      <w:r>
        <w:rPr>
          <w:rFonts w:eastAsia="Times New Roman" w:cs="Times New Roman"/>
          <w:szCs w:val="24"/>
        </w:rPr>
        <w:t>, πως τα προγράμματα και τα μνημόνια τελειώνουν για τους δανειστές που δεν θα βάλουν ούτε ένα ευρώ, αλλά συνεχίζονται για τον Έ</w:t>
      </w:r>
      <w:r>
        <w:rPr>
          <w:rFonts w:eastAsia="Times New Roman" w:cs="Times New Roman"/>
          <w:szCs w:val="24"/>
        </w:rPr>
        <w:t xml:space="preserve">λληνα επαγγελματία που θα δουλεύει για να αποπληρώνει το 3,5% που συμφωνήσατε για τα επόμενα χρόνια. </w:t>
      </w:r>
    </w:p>
    <w:p w14:paraId="1ED2C97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Δεύτερον, αναφέρετε ότι η σημαντική υπέρβαση των στόχων έχει συμβάλλει στην αποκατάσταση της διεθνούς αξιοπιστίας για την επιστροφή της χώρας στις διεθνεί</w:t>
      </w:r>
      <w:r>
        <w:rPr>
          <w:rFonts w:eastAsia="Times New Roman" w:cs="Times New Roman"/>
          <w:szCs w:val="24"/>
        </w:rPr>
        <w:t>ς αγορές. Ξεχάσατε να διευκρινίσετε στους άνεργους Έλληνες ότι η υπέρβαση των στόχων έγινε κόβοντας τον ΟΑΕΔ και την υπόλοιπη κοινωνική πολιτική. Ξεχάσατε να διευκρινίσετε στους φτωχούς Έλληνες ότι η διεθνής αξιοπιστία επικυρώνεται μόνο από ξένες επενδύσει</w:t>
      </w:r>
      <w:r>
        <w:rPr>
          <w:rFonts w:eastAsia="Times New Roman" w:cs="Times New Roman"/>
          <w:szCs w:val="24"/>
        </w:rPr>
        <w:t xml:space="preserve">ς. </w:t>
      </w:r>
      <w:r>
        <w:rPr>
          <w:rFonts w:eastAsia="Times New Roman" w:cs="Times New Roman"/>
          <w:szCs w:val="24"/>
        </w:rPr>
        <w:t>Τ</w:t>
      </w:r>
      <w:r>
        <w:rPr>
          <w:rFonts w:eastAsia="Times New Roman" w:cs="Times New Roman"/>
          <w:szCs w:val="24"/>
        </w:rPr>
        <w:t xml:space="preserve">έτοια ψήφο </w:t>
      </w:r>
      <w:r>
        <w:rPr>
          <w:rFonts w:eastAsia="Times New Roman" w:cs="Times New Roman"/>
          <w:szCs w:val="24"/>
        </w:rPr>
        <w:lastRenderedPageBreak/>
        <w:t>εμπιστοσύνης δεν έχετε πάρει ακόμη</w:t>
      </w:r>
      <w:r w:rsidRPr="00C108DD">
        <w:rPr>
          <w:rFonts w:eastAsia="Times New Roman" w:cs="Times New Roman"/>
          <w:szCs w:val="24"/>
        </w:rPr>
        <w:t>.</w:t>
      </w:r>
      <w:r>
        <w:rPr>
          <w:rFonts w:eastAsia="Times New Roman" w:cs="Times New Roman"/>
          <w:szCs w:val="24"/>
        </w:rPr>
        <w:t xml:space="preserve"> Ίσα</w:t>
      </w:r>
      <w:r>
        <w:rPr>
          <w:rFonts w:eastAsia="Times New Roman" w:cs="Times New Roman"/>
          <w:szCs w:val="24"/>
        </w:rPr>
        <w:t xml:space="preserve"> </w:t>
      </w:r>
      <w:r>
        <w:rPr>
          <w:rFonts w:eastAsia="Times New Roman" w:cs="Times New Roman"/>
          <w:szCs w:val="24"/>
        </w:rPr>
        <w:t>ίσα που με κόλπα και τερτίπια, όπως στο Ελληνικό, κανένας επενδυτής δεν θα έρθει.</w:t>
      </w:r>
    </w:p>
    <w:p w14:paraId="1ED2C97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Τρίτον, αναφέρετε ότι για το 2018 το πρωτογενές πλεόνασμα 3,8% του ΑΕΠ είναι συμβατό με τους στόχους και παρέχει ένα σημαντικό περιθώριο ασφαλείας. Ενώ, λοιπόν, σας ζητούν λιτότητα εσείς δίνεται </w:t>
      </w:r>
      <w:proofErr w:type="spellStart"/>
      <w:r>
        <w:rPr>
          <w:rFonts w:eastAsia="Times New Roman" w:cs="Times New Roman"/>
          <w:szCs w:val="24"/>
        </w:rPr>
        <w:t>υπερ</w:t>
      </w:r>
      <w:r>
        <w:rPr>
          <w:rFonts w:eastAsia="Times New Roman" w:cs="Times New Roman"/>
          <w:szCs w:val="24"/>
        </w:rPr>
        <w:t>λιτότητα</w:t>
      </w:r>
      <w:proofErr w:type="spellEnd"/>
      <w:r>
        <w:rPr>
          <w:rFonts w:eastAsia="Times New Roman" w:cs="Times New Roman"/>
          <w:szCs w:val="24"/>
        </w:rPr>
        <w:t xml:space="preserve"> με σημαντικό περιθώριο ασφαλείας.</w:t>
      </w:r>
    </w:p>
    <w:p w14:paraId="1ED2C97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Τέταρτον, αναφ</w:t>
      </w:r>
      <w:r>
        <w:rPr>
          <w:rFonts w:eastAsia="Times New Roman" w:cs="Times New Roman"/>
          <w:szCs w:val="24"/>
        </w:rPr>
        <w:t xml:space="preserve">έρετε ότι η προσαρμογή συνοδεύτηκε από τη σταδιακή ενίσχυση της προστασίας των πιο ευάλωτων στρωμάτων αλλά και παρεμβάσεων για την αντιμετώπιση της παιδικής φτώχειας. Μήπως ξεχάσατε ότι παγώσατε το </w:t>
      </w:r>
      <w:r>
        <w:rPr>
          <w:rFonts w:eastAsia="Times New Roman" w:cs="Times New Roman"/>
          <w:szCs w:val="24"/>
        </w:rPr>
        <w:t>ελάχιστο ε</w:t>
      </w:r>
      <w:r>
        <w:rPr>
          <w:rFonts w:eastAsia="Times New Roman" w:cs="Times New Roman"/>
          <w:szCs w:val="24"/>
        </w:rPr>
        <w:t>γ</w:t>
      </w:r>
      <w:r>
        <w:rPr>
          <w:rFonts w:eastAsia="Times New Roman" w:cs="Times New Roman"/>
          <w:szCs w:val="24"/>
        </w:rPr>
        <w:t>γυημένο ε</w:t>
      </w:r>
      <w:r>
        <w:rPr>
          <w:rFonts w:eastAsia="Times New Roman" w:cs="Times New Roman"/>
          <w:szCs w:val="24"/>
        </w:rPr>
        <w:t xml:space="preserve">ισόδημα για δύο χρόνια και δύο μήνες; </w:t>
      </w:r>
      <w:r>
        <w:rPr>
          <w:rFonts w:eastAsia="Times New Roman" w:cs="Times New Roman"/>
          <w:szCs w:val="24"/>
        </w:rPr>
        <w:t xml:space="preserve">Μήπως </w:t>
      </w:r>
      <w:proofErr w:type="spellStart"/>
      <w:r>
        <w:rPr>
          <w:rFonts w:eastAsia="Times New Roman" w:cs="Times New Roman"/>
          <w:szCs w:val="24"/>
        </w:rPr>
        <w:t>παραβλέψατε</w:t>
      </w:r>
      <w:proofErr w:type="spellEnd"/>
      <w:r>
        <w:rPr>
          <w:rFonts w:eastAsia="Times New Roman" w:cs="Times New Roman"/>
          <w:szCs w:val="24"/>
        </w:rPr>
        <w:t xml:space="preserve"> σκόπιμα ότι ο δείκτης κοινωνικού αποκλεισμού παραμένει στάσιμος για δύο χρόνια; Ότι η παιδική φτώχεια αυξήθηκε κατά μία μονάδα από το </w:t>
      </w:r>
      <w:r>
        <w:rPr>
          <w:rFonts w:eastAsia="Times New Roman" w:cs="Times New Roman"/>
          <w:szCs w:val="24"/>
        </w:rPr>
        <w:lastRenderedPageBreak/>
        <w:t>2014; Ότι και τα παιδιά του διαβιούν σε συνθήκες υλικής στέρησης είναι περισσότερα από όσα τα παραλάβατε</w:t>
      </w:r>
      <w:r>
        <w:rPr>
          <w:rFonts w:eastAsia="Times New Roman" w:cs="Times New Roman"/>
          <w:szCs w:val="24"/>
        </w:rPr>
        <w:t>; Αν το μέρισμα μειώνει τη φτώχεια όπως μας λέτε, πόσο θα τη μείωναν τα προγράμματα που κόψατε;</w:t>
      </w:r>
    </w:p>
    <w:p w14:paraId="1ED2C97B" w14:textId="77777777" w:rsidR="00844B03" w:rsidRDefault="0027580D">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αναφέρετε ότι για το 2018 οι εξοικονομήσεις δαπανών θα χρηματοδοτήσουν δράσεις κοινωνικής προστασίας. Αυτή είναι η κοινωνική πολιτική, κύριε Υπουργέ, τ</w:t>
      </w:r>
      <w:r>
        <w:rPr>
          <w:rFonts w:eastAsia="Times New Roman" w:cs="Times New Roman"/>
          <w:szCs w:val="24"/>
        </w:rPr>
        <w:t xml:space="preserve">ου ΣΥΡΙΖΑ; Περικόπτετε κοινωνικές δαπάνες 1,6 </w:t>
      </w:r>
      <w:r>
        <w:rPr>
          <w:rFonts w:eastAsia="Times New Roman" w:cs="Times New Roman"/>
          <w:szCs w:val="24"/>
        </w:rPr>
        <w:t>δισεκατομμύριο</w:t>
      </w:r>
      <w:r>
        <w:rPr>
          <w:rFonts w:eastAsia="Times New Roman" w:cs="Times New Roman"/>
          <w:szCs w:val="24"/>
        </w:rPr>
        <w:t xml:space="preserve"> ευρώ και βρίσκετε 260 εκατομμύρια για ανακούφιση; </w:t>
      </w:r>
    </w:p>
    <w:p w14:paraId="1ED2C97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Εδώ καταθέτω ένα διάγραμμα από πρόσφατο άρθρο του </w:t>
      </w:r>
      <w:r>
        <w:rPr>
          <w:rFonts w:eastAsia="Times New Roman" w:cs="Times New Roman"/>
          <w:szCs w:val="24"/>
          <w:lang w:val="en-US"/>
        </w:rPr>
        <w:t>Inside</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2,6 δισεκατομμύρια ευρώ πέφτουν από το 2017 στο 2018 οι κοινωνικές δαπάνες συνολ</w:t>
      </w:r>
      <w:r>
        <w:rPr>
          <w:rFonts w:eastAsia="Times New Roman" w:cs="Times New Roman"/>
          <w:szCs w:val="24"/>
        </w:rPr>
        <w:t>ικά και 1 δισεκατομμύριο ανεβαίνουν οι φόροι. Αυτή είναι η κοινωνική σας πολιτική.</w:t>
      </w:r>
    </w:p>
    <w:p w14:paraId="1ED2C97D" w14:textId="77777777" w:rsidR="00844B03" w:rsidRDefault="0027580D">
      <w:pPr>
        <w:spacing w:after="0" w:line="600" w:lineRule="auto"/>
        <w:ind w:firstLine="720"/>
        <w:jc w:val="both"/>
        <w:rPr>
          <w:rFonts w:eastAsia="Times New Roman" w:cs="Times New Roman"/>
          <w:szCs w:val="24"/>
        </w:rPr>
      </w:pPr>
      <w:r w:rsidRPr="000D63A8">
        <w:rPr>
          <w:rFonts w:eastAsia="Times New Roman" w:cs="Times New Roman"/>
          <w:szCs w:val="24"/>
        </w:rPr>
        <w:lastRenderedPageBreak/>
        <w:t>(Στ</w:t>
      </w:r>
      <w:r>
        <w:rPr>
          <w:rFonts w:eastAsia="Times New Roman" w:cs="Times New Roman"/>
          <w:szCs w:val="24"/>
        </w:rPr>
        <w:t>ο σημείο αυτό ο Βουλευτής κ. Θεοχάρης (Χάρης) Θεοχάρης</w:t>
      </w:r>
      <w:r w:rsidRPr="000D63A8">
        <w:rPr>
          <w:rFonts w:eastAsia="Times New Roman" w:cs="Times New Roman"/>
          <w:szCs w:val="24"/>
        </w:rPr>
        <w:t xml:space="preserve"> καταθέτει για τα Πρακτικά </w:t>
      </w:r>
      <w:r>
        <w:rPr>
          <w:rFonts w:eastAsia="Times New Roman" w:cs="Times New Roman"/>
          <w:szCs w:val="24"/>
        </w:rPr>
        <w:t>το προαναφερθέν διάγραμμα</w:t>
      </w:r>
      <w:r w:rsidRPr="000D63A8">
        <w:rPr>
          <w:rFonts w:eastAsia="Times New Roman" w:cs="Times New Roman"/>
          <w:szCs w:val="24"/>
        </w:rPr>
        <w:t xml:space="preserve">, </w:t>
      </w:r>
      <w:r>
        <w:rPr>
          <w:rFonts w:eastAsia="Times New Roman" w:cs="Times New Roman"/>
          <w:szCs w:val="24"/>
        </w:rPr>
        <w:t>το οποίο βρίσκεται</w:t>
      </w:r>
      <w:r w:rsidRPr="000D63A8">
        <w:rPr>
          <w:rFonts w:eastAsia="Times New Roman" w:cs="Times New Roman"/>
          <w:szCs w:val="24"/>
        </w:rPr>
        <w:t xml:space="preserve"> στο </w:t>
      </w:r>
      <w:r>
        <w:rPr>
          <w:rFonts w:eastAsia="Times New Roman" w:cs="Times New Roman"/>
          <w:szCs w:val="24"/>
        </w:rPr>
        <w:t>α</w:t>
      </w:r>
      <w:r w:rsidRPr="000D63A8">
        <w:rPr>
          <w:rFonts w:eastAsia="Times New Roman" w:cs="Times New Roman"/>
          <w:szCs w:val="24"/>
        </w:rPr>
        <w:t>ρχείο του Τμήματος Γραμματείας της Διε</w:t>
      </w:r>
      <w:r w:rsidRPr="000D63A8">
        <w:rPr>
          <w:rFonts w:eastAsia="Times New Roman" w:cs="Times New Roman"/>
          <w:szCs w:val="24"/>
        </w:rPr>
        <w:t>ύθυνσης Στενογραφίας και Πρακτικών της Βουλής)</w:t>
      </w:r>
    </w:p>
    <w:p w14:paraId="1ED2C97E" w14:textId="77777777" w:rsidR="00844B03" w:rsidRDefault="0027580D">
      <w:pPr>
        <w:spacing w:after="0" w:line="600" w:lineRule="auto"/>
        <w:ind w:firstLine="720"/>
        <w:jc w:val="both"/>
        <w:rPr>
          <w:rFonts w:eastAsia="Times New Roman"/>
          <w:szCs w:val="24"/>
        </w:rPr>
      </w:pPr>
      <w:proofErr w:type="spellStart"/>
      <w:r>
        <w:rPr>
          <w:rFonts w:eastAsia="Times New Roman"/>
          <w:szCs w:val="24"/>
        </w:rPr>
        <w:t>Έκτον</w:t>
      </w:r>
      <w:proofErr w:type="spellEnd"/>
      <w:r>
        <w:rPr>
          <w:rFonts w:eastAsia="Times New Roman"/>
          <w:szCs w:val="24"/>
        </w:rPr>
        <w:t xml:space="preserve">, αναφέρετε ότι στα επόμενα έτη οι ρυθμοί οικονομικής ανάπτυξης είναι επαρκείς για να διευρυνθούν οι παρεμβάσεις ενίσχυσης της κοινωνικής προστασίας. </w:t>
      </w:r>
    </w:p>
    <w:p w14:paraId="1ED2C97F" w14:textId="77777777" w:rsidR="00844B03" w:rsidRDefault="0027580D">
      <w:pPr>
        <w:spacing w:after="0" w:line="600" w:lineRule="auto"/>
        <w:ind w:firstLine="720"/>
        <w:jc w:val="both"/>
        <w:rPr>
          <w:rFonts w:eastAsia="Times New Roman"/>
          <w:szCs w:val="24"/>
        </w:rPr>
      </w:pPr>
      <w:r>
        <w:rPr>
          <w:rFonts w:eastAsia="Times New Roman"/>
          <w:szCs w:val="24"/>
        </w:rPr>
        <w:t>Εσείς, θεωρείτε ως επάρκεια να περιμένεις ανάπτυξη 2,</w:t>
      </w:r>
      <w:r>
        <w:rPr>
          <w:rFonts w:eastAsia="Times New Roman"/>
          <w:szCs w:val="24"/>
        </w:rPr>
        <w:t>7% και αν είσαι τυχερός, γιατί κάποιοι οικονομολόγοι μιλάνε για 1%</w:t>
      </w:r>
      <w:r w:rsidRPr="001E61F5">
        <w:rPr>
          <w:rFonts w:eastAsia="Times New Roman"/>
          <w:szCs w:val="24"/>
        </w:rPr>
        <w:t>,</w:t>
      </w:r>
      <w:r>
        <w:rPr>
          <w:rFonts w:eastAsia="Times New Roman"/>
          <w:szCs w:val="24"/>
        </w:rPr>
        <w:t xml:space="preserve"> να πάρεις 1,3%, δηλαδή ούτε το μισό;</w:t>
      </w:r>
    </w:p>
    <w:p w14:paraId="1ED2C98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ED2C98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Κλείνω, κύριε Πρόεδρε.</w:t>
      </w:r>
    </w:p>
    <w:p w14:paraId="1ED2C982" w14:textId="77777777" w:rsidR="00844B03" w:rsidRDefault="0027580D">
      <w:pPr>
        <w:spacing w:after="0" w:line="600" w:lineRule="auto"/>
        <w:ind w:firstLine="720"/>
        <w:jc w:val="both"/>
        <w:rPr>
          <w:rFonts w:eastAsia="Times New Roman" w:cs="Times New Roman"/>
          <w:szCs w:val="24"/>
        </w:rPr>
      </w:pPr>
      <w:r>
        <w:rPr>
          <w:rFonts w:eastAsia="Times New Roman"/>
          <w:szCs w:val="24"/>
        </w:rPr>
        <w:lastRenderedPageBreak/>
        <w:t>Και κλείνετε, γράφοντας</w:t>
      </w:r>
      <w:r w:rsidRPr="001E61F5">
        <w:rPr>
          <w:rFonts w:eastAsia="Times New Roman"/>
          <w:szCs w:val="24"/>
        </w:rPr>
        <w:t xml:space="preserve">: </w:t>
      </w:r>
      <w:r>
        <w:rPr>
          <w:rFonts w:eastAsia="Times New Roman"/>
          <w:szCs w:val="24"/>
        </w:rPr>
        <w:t>«</w:t>
      </w:r>
      <w:r>
        <w:rPr>
          <w:rFonts w:eastAsia="Times New Roman" w:cs="Times New Roman"/>
          <w:szCs w:val="24"/>
        </w:rPr>
        <w:t>Η Κυβέρνηση, συνεπ</w:t>
      </w:r>
      <w:r>
        <w:rPr>
          <w:rFonts w:eastAsia="Times New Roman" w:cs="Times New Roman"/>
          <w:szCs w:val="24"/>
        </w:rPr>
        <w:t>ής στις δεσμεύσεις της απέναντι στους Έλληνες πολίτες και στους εταίρους της συνεχίζει το δρόμο της χρηστής δημοσιονομικής διαχείρισης με κοινωνική δικαιοσύνη».</w:t>
      </w:r>
    </w:p>
    <w:p w14:paraId="1ED2C98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Εάν όντως είσαστε πολιτικά έντιμος, κύριε </w:t>
      </w:r>
      <w:proofErr w:type="spellStart"/>
      <w:r>
        <w:rPr>
          <w:rFonts w:eastAsia="Times New Roman" w:cs="Times New Roman"/>
          <w:szCs w:val="24"/>
        </w:rPr>
        <w:t>Τσακαλώτε</w:t>
      </w:r>
      <w:proofErr w:type="spellEnd"/>
      <w:r>
        <w:rPr>
          <w:rFonts w:eastAsia="Times New Roman" w:cs="Times New Roman"/>
          <w:szCs w:val="24"/>
        </w:rPr>
        <w:t>, θα έπρεπε να την ολοκληρώσετε κάπως έτσι</w:t>
      </w:r>
      <w:r w:rsidRPr="001E61F5">
        <w:rPr>
          <w:rFonts w:eastAsia="Times New Roman" w:cs="Times New Roman"/>
          <w:szCs w:val="24"/>
        </w:rPr>
        <w:t>:</w:t>
      </w:r>
      <w:r>
        <w:rPr>
          <w:rFonts w:eastAsia="Times New Roman" w:cs="Times New Roman"/>
          <w:szCs w:val="24"/>
        </w:rPr>
        <w:t xml:space="preserve"> Η Κυβέρνηση συνεπής στις δεσμεύσεις της απέναντι στους εταίρους περικόπτει αναπτυξιακές δαπάνες και αυξάνει τους φόρους. </w:t>
      </w:r>
      <w:r>
        <w:rPr>
          <w:rFonts w:eastAsia="Times New Roman" w:cs="Times New Roman"/>
          <w:szCs w:val="24"/>
        </w:rPr>
        <w:t>Ό</w:t>
      </w:r>
      <w:r>
        <w:rPr>
          <w:rFonts w:eastAsia="Times New Roman" w:cs="Times New Roman"/>
          <w:szCs w:val="24"/>
        </w:rPr>
        <w:t>ταν αυτό δεν είναι αρκετό για να πληρώσει τους δανειστές</w:t>
      </w:r>
      <w:r w:rsidRPr="008979FB">
        <w:rPr>
          <w:rFonts w:eastAsia="Times New Roman" w:cs="Times New Roman"/>
          <w:szCs w:val="24"/>
        </w:rPr>
        <w:t>,</w:t>
      </w:r>
      <w:r>
        <w:rPr>
          <w:rFonts w:eastAsia="Times New Roman" w:cs="Times New Roman"/>
          <w:szCs w:val="24"/>
        </w:rPr>
        <w:t xml:space="preserve"> περικόπτει και τα κοινωνικά κονδύλια του Έλληνα μη προνομιούχου βαπτίζοντας</w:t>
      </w:r>
      <w:r>
        <w:rPr>
          <w:rFonts w:eastAsia="Times New Roman" w:cs="Times New Roman"/>
          <w:szCs w:val="24"/>
        </w:rPr>
        <w:t xml:space="preserve"> την πολιτική αυτή ως κοινωνική δικαιοσύνη.</w:t>
      </w:r>
    </w:p>
    <w:p w14:paraId="1ED2C98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1ED2C98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Χωρίς στρατηγικό σχέδιο προσέλκυσης επενδύσεων για να έρθουν σοβαροί επενδυτές και όχι κοράκια με αμφιβόλου ποιότητας κεφάλαια, χωρίς στρατηγικό σχέδιο ανάπτυξης της χώρας για να μείνου</w:t>
      </w:r>
      <w:r>
        <w:rPr>
          <w:rFonts w:eastAsia="Times New Roman" w:cs="Times New Roman"/>
          <w:szCs w:val="24"/>
        </w:rPr>
        <w:t>ν τα παιδιά μας εδώ που γεννήθηκαν και να μη χαρίζουν τα καλύτερά τους χρόνια σε ξένες πατρίδες, χωρίς στόχους βελτίωσης των δεικτών κοινωνικής ευημερίας για να σηκωθούν οι γονατισμένοι συμπολίτες μας και να ξαναχτίσουν τα όνειρά τους, χωρίς όραμα από το π</w:t>
      </w:r>
      <w:r>
        <w:rPr>
          <w:rFonts w:eastAsia="Times New Roman" w:cs="Times New Roman"/>
          <w:szCs w:val="24"/>
        </w:rPr>
        <w:t>ολιτικό σύστημα ο Έλληνας πολίτης είναι αβοήθητος και εγκλωβισμένος σε ένα σισύφειο δράμα, ενώ το μόνο που κάνετε εσείς καθημερινά είναι να ακυρώνετε τις προσπάθειές του, όπως τόσες και τόσες κυβερνήσεις έκαναν στο παρελθόν.</w:t>
      </w:r>
    </w:p>
    <w:p w14:paraId="1ED2C986" w14:textId="77777777" w:rsidR="00844B03" w:rsidRDefault="0027580D">
      <w:pPr>
        <w:spacing w:after="0" w:line="600" w:lineRule="auto"/>
        <w:ind w:firstLine="720"/>
        <w:jc w:val="both"/>
        <w:rPr>
          <w:rFonts w:eastAsia="Times New Roman"/>
          <w:szCs w:val="24"/>
        </w:rPr>
      </w:pPr>
      <w:r>
        <w:rPr>
          <w:rFonts w:eastAsia="Times New Roman" w:cs="Times New Roman"/>
          <w:szCs w:val="24"/>
        </w:rPr>
        <w:t>Και το ερώτημα είναι</w:t>
      </w:r>
      <w:r w:rsidRPr="00534A43">
        <w:rPr>
          <w:rFonts w:eastAsia="Times New Roman" w:cs="Times New Roman"/>
          <w:szCs w:val="24"/>
        </w:rPr>
        <w:t xml:space="preserve">: </w:t>
      </w:r>
      <w:r>
        <w:rPr>
          <w:rFonts w:eastAsia="Times New Roman" w:cs="Times New Roman"/>
          <w:szCs w:val="24"/>
        </w:rPr>
        <w:t>Έως πότε,</w:t>
      </w:r>
      <w:r>
        <w:rPr>
          <w:rFonts w:eastAsia="Times New Roman" w:cs="Times New Roman"/>
          <w:szCs w:val="24"/>
        </w:rPr>
        <w:t xml:space="preserve"> κυρίες και κύριοι συνάδελφοι;</w:t>
      </w:r>
    </w:p>
    <w:p w14:paraId="1ED2C987" w14:textId="77777777" w:rsidR="00844B03" w:rsidRDefault="0027580D">
      <w:pPr>
        <w:spacing w:after="0" w:line="600" w:lineRule="auto"/>
        <w:ind w:firstLine="720"/>
        <w:jc w:val="both"/>
        <w:rPr>
          <w:rFonts w:eastAsia="Times New Roman"/>
          <w:szCs w:val="24"/>
        </w:rPr>
      </w:pPr>
      <w:r w:rsidRPr="00AB329B">
        <w:rPr>
          <w:rFonts w:eastAsia="Times New Roman"/>
          <w:b/>
          <w:szCs w:val="24"/>
        </w:rPr>
        <w:lastRenderedPageBreak/>
        <w:t>ΠΡΟΕΔΡΕΥΩΝ (Δημήτριος Κρεμαστινός)</w:t>
      </w:r>
      <w:r w:rsidRPr="005A6E0F">
        <w:rPr>
          <w:rFonts w:eastAsia="Times New Roman"/>
          <w:b/>
          <w:szCs w:val="24"/>
        </w:rPr>
        <w:t>:</w:t>
      </w:r>
      <w:r>
        <w:rPr>
          <w:rFonts w:eastAsia="Times New Roman"/>
          <w:b/>
          <w:szCs w:val="24"/>
        </w:rPr>
        <w:t xml:space="preserve"> </w:t>
      </w:r>
      <w:r>
        <w:rPr>
          <w:rFonts w:eastAsia="Times New Roman"/>
          <w:szCs w:val="24"/>
        </w:rPr>
        <w:t xml:space="preserve">Τον λόγο έχει ο κ. </w:t>
      </w:r>
      <w:proofErr w:type="spellStart"/>
      <w:r>
        <w:rPr>
          <w:rFonts w:eastAsia="Times New Roman"/>
          <w:szCs w:val="24"/>
        </w:rPr>
        <w:t>Αμυράς</w:t>
      </w:r>
      <w:proofErr w:type="spellEnd"/>
      <w:r>
        <w:rPr>
          <w:rFonts w:eastAsia="Times New Roman"/>
          <w:szCs w:val="24"/>
        </w:rPr>
        <w:t xml:space="preserve"> από το Ποτάμι για τρία λεπτά. Έχουμε συμφωνήσει τρία λεπτά όλη η Βουλή.</w:t>
      </w:r>
    </w:p>
    <w:p w14:paraId="1ED2C988" w14:textId="77777777" w:rsidR="00844B03" w:rsidRDefault="0027580D">
      <w:pPr>
        <w:spacing w:after="0" w:line="600" w:lineRule="auto"/>
        <w:ind w:firstLine="720"/>
        <w:jc w:val="both"/>
        <w:rPr>
          <w:rFonts w:eastAsia="Times New Roman"/>
          <w:szCs w:val="24"/>
        </w:rPr>
      </w:pPr>
      <w:r>
        <w:rPr>
          <w:rFonts w:eastAsia="Times New Roman"/>
          <w:b/>
          <w:szCs w:val="24"/>
        </w:rPr>
        <w:t xml:space="preserve">ΓΕΩΡΓΙΟΣ </w:t>
      </w:r>
      <w:r w:rsidRPr="00AB329B">
        <w:rPr>
          <w:rFonts w:eastAsia="Times New Roman"/>
          <w:b/>
          <w:szCs w:val="24"/>
        </w:rPr>
        <w:t>ΑΜΥΡΑΣ</w:t>
      </w:r>
      <w:r w:rsidRPr="005A6E0F">
        <w:rPr>
          <w:rFonts w:eastAsia="Times New Roman"/>
          <w:b/>
          <w:szCs w:val="24"/>
        </w:rPr>
        <w:t>:</w:t>
      </w:r>
      <w:r>
        <w:rPr>
          <w:rFonts w:eastAsia="Times New Roman"/>
          <w:b/>
          <w:szCs w:val="24"/>
        </w:rPr>
        <w:t xml:space="preserve"> </w:t>
      </w:r>
      <w:r w:rsidRPr="00AD41C0">
        <w:rPr>
          <w:rFonts w:eastAsia="Times New Roman"/>
          <w:szCs w:val="24"/>
        </w:rPr>
        <w:t>Ευχαριστώ, κύριε Πρόεδρε.</w:t>
      </w:r>
    </w:p>
    <w:p w14:paraId="1ED2C989" w14:textId="77777777" w:rsidR="00844B03" w:rsidRDefault="0027580D">
      <w:pPr>
        <w:spacing w:after="0" w:line="600" w:lineRule="auto"/>
        <w:ind w:firstLine="720"/>
        <w:jc w:val="both"/>
        <w:rPr>
          <w:rFonts w:eastAsia="Times New Roman"/>
          <w:szCs w:val="24"/>
        </w:rPr>
      </w:pPr>
      <w:r w:rsidRPr="00AD41C0">
        <w:rPr>
          <w:rFonts w:eastAsia="Times New Roman"/>
          <w:szCs w:val="24"/>
        </w:rPr>
        <w:t xml:space="preserve">Ανησυχώ που με κοιτάτε έτσι. </w:t>
      </w:r>
    </w:p>
    <w:p w14:paraId="1ED2C98A" w14:textId="77777777" w:rsidR="00844B03" w:rsidRDefault="0027580D">
      <w:pPr>
        <w:spacing w:after="0" w:line="600" w:lineRule="auto"/>
        <w:ind w:firstLine="720"/>
        <w:jc w:val="both"/>
        <w:rPr>
          <w:rFonts w:eastAsia="Times New Roman"/>
          <w:b/>
          <w:szCs w:val="24"/>
        </w:rPr>
      </w:pPr>
      <w:r>
        <w:rPr>
          <w:rFonts w:eastAsia="Times New Roman"/>
          <w:b/>
          <w:szCs w:val="24"/>
        </w:rPr>
        <w:t>ΠΡΟΕΔΡΕΥΩΝ (Δημήτρ</w:t>
      </w:r>
      <w:r>
        <w:rPr>
          <w:rFonts w:eastAsia="Times New Roman"/>
          <w:b/>
          <w:szCs w:val="24"/>
        </w:rPr>
        <w:t>ιος Κρεμαστινός)</w:t>
      </w:r>
      <w:r w:rsidRPr="00AD41C0">
        <w:rPr>
          <w:rFonts w:eastAsia="Times New Roman"/>
          <w:b/>
          <w:szCs w:val="24"/>
        </w:rPr>
        <w:t>:</w:t>
      </w:r>
      <w:r w:rsidRPr="00AD41C0">
        <w:rPr>
          <w:rFonts w:eastAsia="Times New Roman"/>
          <w:szCs w:val="24"/>
        </w:rPr>
        <w:t xml:space="preserve"> Επειδή ο κ. Θεοχάρης το παραβίασε.</w:t>
      </w:r>
    </w:p>
    <w:p w14:paraId="1ED2C98B" w14:textId="77777777" w:rsidR="00844B03" w:rsidRDefault="0027580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Κύριε Πρόεδρε, κυρίες και κύριοι συνάδελφοι, κατά την </w:t>
      </w:r>
      <w:proofErr w:type="spellStart"/>
      <w:r>
        <w:rPr>
          <w:rFonts w:eastAsia="Times New Roman"/>
          <w:szCs w:val="24"/>
        </w:rPr>
        <w:t>πρωτολογία</w:t>
      </w:r>
      <w:proofErr w:type="spellEnd"/>
      <w:r>
        <w:rPr>
          <w:rFonts w:eastAsia="Times New Roman"/>
          <w:szCs w:val="24"/>
        </w:rPr>
        <w:t xml:space="preserve"> κατά την πρώτη ημέρα συζήτησης του </w:t>
      </w:r>
      <w:r>
        <w:rPr>
          <w:rFonts w:eastAsia="Times New Roman"/>
          <w:szCs w:val="24"/>
        </w:rPr>
        <w:t>π</w:t>
      </w:r>
      <w:r>
        <w:rPr>
          <w:rFonts w:eastAsia="Times New Roman"/>
          <w:szCs w:val="24"/>
        </w:rPr>
        <w:t xml:space="preserve">ροϋπολογισμού δεν είχαμε την ευκαιρία να έχουμε τον κ. </w:t>
      </w:r>
      <w:proofErr w:type="spellStart"/>
      <w:r>
        <w:rPr>
          <w:rFonts w:eastAsia="Times New Roman"/>
          <w:szCs w:val="24"/>
        </w:rPr>
        <w:t>Τσακαλώτο</w:t>
      </w:r>
      <w:proofErr w:type="spellEnd"/>
      <w:r>
        <w:rPr>
          <w:rFonts w:eastAsia="Times New Roman"/>
          <w:szCs w:val="24"/>
        </w:rPr>
        <w:t xml:space="preserve"> κοντά μας, γιατί ήτα</w:t>
      </w:r>
      <w:r>
        <w:rPr>
          <w:rFonts w:eastAsia="Times New Roman"/>
          <w:szCs w:val="24"/>
        </w:rPr>
        <w:t>ν στην Νέα Υόρκη.</w:t>
      </w:r>
    </w:p>
    <w:p w14:paraId="1ED2C98C" w14:textId="77777777" w:rsidR="00844B03" w:rsidRDefault="0027580D">
      <w:pPr>
        <w:spacing w:after="0" w:line="600" w:lineRule="auto"/>
        <w:ind w:firstLine="720"/>
        <w:jc w:val="both"/>
        <w:rPr>
          <w:rFonts w:eastAsia="Times New Roman"/>
          <w:szCs w:val="24"/>
        </w:rPr>
      </w:pPr>
      <w:r>
        <w:rPr>
          <w:rFonts w:eastAsia="Times New Roman"/>
          <w:szCs w:val="24"/>
        </w:rPr>
        <w:t xml:space="preserve">Φαντάζομαι ήταν δραματική και τραυματική η εμπειρία να βαράει το σφυρί εκεί μέσα στο άντρο του καπιταλισμού στη </w:t>
      </w:r>
      <w:r>
        <w:rPr>
          <w:rFonts w:eastAsia="Times New Roman"/>
          <w:szCs w:val="24"/>
          <w:lang w:val="en-US"/>
        </w:rPr>
        <w:t>Wall</w:t>
      </w:r>
      <w:r w:rsidRPr="00AD41C0">
        <w:rPr>
          <w:rFonts w:eastAsia="Times New Roman"/>
          <w:szCs w:val="24"/>
        </w:rPr>
        <w:t xml:space="preserve"> </w:t>
      </w:r>
      <w:r>
        <w:rPr>
          <w:rFonts w:eastAsia="Times New Roman"/>
          <w:szCs w:val="24"/>
          <w:lang w:val="en-US"/>
        </w:rPr>
        <w:lastRenderedPageBreak/>
        <w:t>Street</w:t>
      </w:r>
      <w:r>
        <w:rPr>
          <w:rFonts w:eastAsia="Times New Roman"/>
          <w:szCs w:val="24"/>
        </w:rPr>
        <w:t>. Νομίζω, όμως, ότι η κακοτοπιά θα ήταν εάν σας ρωτούσε κάποιος χρηματιστή εκείνη την ημέρα</w:t>
      </w:r>
      <w:r w:rsidRPr="00C4137B">
        <w:rPr>
          <w:rFonts w:eastAsia="Times New Roman"/>
          <w:szCs w:val="24"/>
        </w:rPr>
        <w:t>:</w:t>
      </w:r>
      <w:r>
        <w:rPr>
          <w:rFonts w:eastAsia="Times New Roman"/>
          <w:szCs w:val="24"/>
        </w:rPr>
        <w:t xml:space="preserve"> «Πώς θα κατάφερες</w:t>
      </w:r>
      <w:r w:rsidRPr="00C4137B">
        <w:rPr>
          <w:rFonts w:eastAsia="Times New Roman"/>
          <w:szCs w:val="24"/>
        </w:rPr>
        <w:t>,</w:t>
      </w:r>
      <w:r>
        <w:rPr>
          <w:rFonts w:eastAsia="Times New Roman"/>
          <w:szCs w:val="24"/>
        </w:rPr>
        <w:t xml:space="preserve"> ρε Ευκλείδη</w:t>
      </w:r>
      <w:r w:rsidRPr="00C4137B">
        <w:rPr>
          <w:rFonts w:eastAsia="Times New Roman"/>
          <w:szCs w:val="24"/>
        </w:rPr>
        <w:t>,</w:t>
      </w:r>
      <w:r>
        <w:rPr>
          <w:rFonts w:eastAsia="Times New Roman"/>
          <w:szCs w:val="24"/>
        </w:rPr>
        <w:t xml:space="preserve"> για το 2017 όταν έλεγες ότι θα είχε η χώρα ανάπτυξη 2,7% και τελικά θα έχει 1,4%;» Είμαι περίεργος να ακούσω την απάντησή σας. </w:t>
      </w:r>
    </w:p>
    <w:p w14:paraId="1ED2C98D" w14:textId="77777777" w:rsidR="00844B03" w:rsidRDefault="0027580D">
      <w:pPr>
        <w:spacing w:after="0" w:line="600" w:lineRule="auto"/>
        <w:ind w:firstLine="720"/>
        <w:jc w:val="both"/>
        <w:rPr>
          <w:rFonts w:eastAsia="Times New Roman"/>
          <w:szCs w:val="24"/>
        </w:rPr>
      </w:pPr>
      <w:r>
        <w:rPr>
          <w:rFonts w:eastAsia="Times New Roman"/>
          <w:szCs w:val="24"/>
        </w:rPr>
        <w:t>Όπως, επίσης, εάν σας ρωτούσε ο χρηματιστής</w:t>
      </w:r>
      <w:r w:rsidRPr="00C4137B">
        <w:rPr>
          <w:rFonts w:eastAsia="Times New Roman"/>
          <w:szCs w:val="24"/>
        </w:rPr>
        <w:t>:</w:t>
      </w:r>
      <w:r>
        <w:rPr>
          <w:rFonts w:eastAsia="Times New Roman"/>
          <w:szCs w:val="24"/>
        </w:rPr>
        <w:t xml:space="preserve"> «Βρε Ευκλείδη, πάλι πώς τα κατάφερες, ενώ έλεγες ότι το πρωτογενές πλ</w:t>
      </w:r>
      <w:r>
        <w:rPr>
          <w:rFonts w:eastAsia="Times New Roman"/>
          <w:szCs w:val="24"/>
        </w:rPr>
        <w:t>εόνασμα της χώρας θα φτάσει το 2,2%, με δέσμευση έναντι των δανειστών μιάμισης μονάδας, να το φτάσετε στο 4%;»</w:t>
      </w:r>
    </w:p>
    <w:p w14:paraId="1ED2C98E" w14:textId="77777777" w:rsidR="00844B03" w:rsidRDefault="0027580D">
      <w:pPr>
        <w:spacing w:after="0" w:line="600" w:lineRule="auto"/>
        <w:ind w:firstLine="720"/>
        <w:jc w:val="both"/>
        <w:rPr>
          <w:rFonts w:eastAsia="Times New Roman"/>
          <w:szCs w:val="24"/>
        </w:rPr>
      </w:pPr>
      <w:r>
        <w:rPr>
          <w:rFonts w:eastAsia="Times New Roman"/>
          <w:szCs w:val="24"/>
        </w:rPr>
        <w:t xml:space="preserve">«Είστε θαυματοποιός» μπορεί να σας έλεγαν και να σας προσφέραν </w:t>
      </w:r>
      <w:r>
        <w:rPr>
          <w:rFonts w:eastAsia="Times New Roman"/>
          <w:szCs w:val="24"/>
        </w:rPr>
        <w:t>μί</w:t>
      </w:r>
      <w:r>
        <w:rPr>
          <w:rFonts w:eastAsia="Times New Roman"/>
          <w:szCs w:val="24"/>
        </w:rPr>
        <w:t xml:space="preserve">α δουλειά στη </w:t>
      </w:r>
      <w:r>
        <w:rPr>
          <w:rFonts w:eastAsia="Times New Roman"/>
          <w:szCs w:val="24"/>
          <w:lang w:val="en-US"/>
        </w:rPr>
        <w:t>Wall</w:t>
      </w:r>
      <w:r w:rsidRPr="00AD41C0">
        <w:rPr>
          <w:rFonts w:eastAsia="Times New Roman"/>
          <w:szCs w:val="24"/>
        </w:rPr>
        <w:t xml:space="preserve"> </w:t>
      </w:r>
      <w:r>
        <w:rPr>
          <w:rFonts w:eastAsia="Times New Roman"/>
          <w:szCs w:val="24"/>
          <w:lang w:val="en-US"/>
        </w:rPr>
        <w:t>Street</w:t>
      </w:r>
      <w:r w:rsidRPr="00AD41C0">
        <w:rPr>
          <w:rFonts w:eastAsia="Times New Roman"/>
          <w:szCs w:val="24"/>
        </w:rPr>
        <w:t xml:space="preserve"> </w:t>
      </w:r>
      <w:r>
        <w:rPr>
          <w:rFonts w:eastAsia="Times New Roman"/>
          <w:szCs w:val="24"/>
        </w:rPr>
        <w:t xml:space="preserve">να </w:t>
      </w:r>
      <w:proofErr w:type="spellStart"/>
      <w:r>
        <w:rPr>
          <w:rFonts w:eastAsia="Times New Roman"/>
          <w:szCs w:val="24"/>
        </w:rPr>
        <w:t>τζογάρετε</w:t>
      </w:r>
      <w:proofErr w:type="spellEnd"/>
      <w:r>
        <w:rPr>
          <w:rFonts w:eastAsia="Times New Roman"/>
          <w:szCs w:val="24"/>
        </w:rPr>
        <w:t>, να κόβετε μετοχές και να αυξάνετε τα κέρ</w:t>
      </w:r>
      <w:r>
        <w:rPr>
          <w:rFonts w:eastAsia="Times New Roman"/>
          <w:szCs w:val="24"/>
        </w:rPr>
        <w:t>δη του καπιταλισμού που τόσο πολύ τον πολεμάτε, αλλά φαντάζομαι εκ των έσω.</w:t>
      </w:r>
    </w:p>
    <w:p w14:paraId="1ED2C98F" w14:textId="77777777" w:rsidR="00844B03" w:rsidRDefault="0027580D">
      <w:pPr>
        <w:spacing w:after="0" w:line="600" w:lineRule="auto"/>
        <w:ind w:firstLine="720"/>
        <w:jc w:val="both"/>
        <w:rPr>
          <w:rFonts w:eastAsia="Times New Roman"/>
          <w:szCs w:val="24"/>
        </w:rPr>
      </w:pPr>
      <w:r>
        <w:rPr>
          <w:rFonts w:eastAsia="Times New Roman"/>
          <w:szCs w:val="24"/>
        </w:rPr>
        <w:lastRenderedPageBreak/>
        <w:t>Όλα λάθος δηλαδή, αλλά εγώ δεν ήρθα εδώ για να σας υπενθυμίσω τα μεγάλα λάθη. Ήρθα να σας πω για τα μικρά σημαντικά προβλήματα που έχουν οι μικρομεσαίοι.</w:t>
      </w:r>
    </w:p>
    <w:p w14:paraId="1ED2C990" w14:textId="77777777" w:rsidR="00844B03" w:rsidRDefault="0027580D">
      <w:pPr>
        <w:spacing w:after="0" w:line="600" w:lineRule="auto"/>
        <w:ind w:firstLine="720"/>
        <w:jc w:val="both"/>
        <w:rPr>
          <w:rFonts w:eastAsia="Times New Roman"/>
          <w:szCs w:val="24"/>
        </w:rPr>
      </w:pPr>
      <w:r>
        <w:rPr>
          <w:rFonts w:eastAsia="Times New Roman"/>
          <w:szCs w:val="24"/>
        </w:rPr>
        <w:t>Σας θυμίζω, κυρίες και κύρ</w:t>
      </w:r>
      <w:r>
        <w:rPr>
          <w:rFonts w:eastAsia="Times New Roman"/>
          <w:szCs w:val="24"/>
        </w:rPr>
        <w:t xml:space="preserve">ιοι συνάδελφοι, ότι έχουμε ακόμα </w:t>
      </w:r>
      <w:r>
        <w:rPr>
          <w:rFonts w:eastAsia="Times New Roman"/>
          <w:szCs w:val="24"/>
          <w:lang w:val="en-US"/>
        </w:rPr>
        <w:t>capital</w:t>
      </w:r>
      <w:r w:rsidRPr="00AD41C0">
        <w:rPr>
          <w:rFonts w:eastAsia="Times New Roman"/>
          <w:szCs w:val="24"/>
        </w:rPr>
        <w:t xml:space="preserve"> </w:t>
      </w:r>
      <w:r>
        <w:rPr>
          <w:rFonts w:eastAsia="Times New Roman"/>
          <w:szCs w:val="24"/>
          <w:lang w:val="en-US"/>
        </w:rPr>
        <w:t>controls</w:t>
      </w:r>
      <w:r w:rsidRPr="00AD41C0">
        <w:rPr>
          <w:rFonts w:eastAsia="Times New Roman"/>
          <w:szCs w:val="24"/>
        </w:rPr>
        <w:t xml:space="preserve">. </w:t>
      </w:r>
      <w:r>
        <w:rPr>
          <w:rFonts w:eastAsia="Times New Roman"/>
          <w:szCs w:val="24"/>
        </w:rPr>
        <w:t xml:space="preserve">Τι σημαίνει αυτό, αγαπητέ κύριε </w:t>
      </w:r>
      <w:proofErr w:type="spellStart"/>
      <w:r>
        <w:rPr>
          <w:rFonts w:eastAsia="Times New Roman"/>
          <w:szCs w:val="24"/>
        </w:rPr>
        <w:t>Τσακαλώτο</w:t>
      </w:r>
      <w:proofErr w:type="spellEnd"/>
      <w:r>
        <w:rPr>
          <w:rFonts w:eastAsia="Times New Roman"/>
          <w:szCs w:val="24"/>
        </w:rPr>
        <w:t xml:space="preserve">; </w:t>
      </w:r>
    </w:p>
    <w:p w14:paraId="1ED2C991" w14:textId="77777777" w:rsidR="00844B03" w:rsidRDefault="0027580D">
      <w:pPr>
        <w:spacing w:after="0" w:line="600" w:lineRule="auto"/>
        <w:ind w:firstLine="720"/>
        <w:jc w:val="both"/>
        <w:rPr>
          <w:rFonts w:eastAsia="Times New Roman"/>
          <w:szCs w:val="24"/>
        </w:rPr>
      </w:pPr>
      <w:r>
        <w:rPr>
          <w:rFonts w:eastAsia="Times New Roman"/>
          <w:szCs w:val="24"/>
        </w:rPr>
        <w:t xml:space="preserve">Σημαίνει ότι </w:t>
      </w:r>
      <w:r>
        <w:rPr>
          <w:rFonts w:eastAsia="Times New Roman"/>
          <w:szCs w:val="24"/>
        </w:rPr>
        <w:t>μί</w:t>
      </w:r>
      <w:r>
        <w:rPr>
          <w:rFonts w:eastAsia="Times New Roman"/>
          <w:szCs w:val="24"/>
        </w:rPr>
        <w:t>α βιβλιοπώλισσα, για παράδειγμα, εάν έχει εξαντλήσει το μηνιαίο έμβασμα που μπορεί να στείλει στο εξωτερικό για να αγοράσει προϊόντα- σας θυμίζω ό</w:t>
      </w:r>
      <w:r>
        <w:rPr>
          <w:rFonts w:eastAsia="Times New Roman"/>
          <w:szCs w:val="24"/>
        </w:rPr>
        <w:t>τι το αστρονομικό ποσό είναι στα 1.000 ευρώ- και εν</w:t>
      </w:r>
      <w:r>
        <w:rPr>
          <w:rFonts w:eastAsia="Times New Roman"/>
          <w:szCs w:val="24"/>
        </w:rPr>
        <w:t xml:space="preserve"> </w:t>
      </w:r>
      <w:r>
        <w:rPr>
          <w:rFonts w:eastAsia="Times New Roman"/>
          <w:szCs w:val="24"/>
        </w:rPr>
        <w:t>όψει Χριστουγέννων ήθελε να παραγγείλει περισσότερα βιβλία θα πήγαινε στην τράπεζά της, θα έκανε τις αιτήσεις, θα συμπλήρωνε τα διάφορα χαρτιά και ξέρετε η απάντηση ποια θα ήταν; Η έγκριση θα έρθει σε τέσ</w:t>
      </w:r>
      <w:r>
        <w:rPr>
          <w:rFonts w:eastAsia="Times New Roman"/>
          <w:szCs w:val="24"/>
        </w:rPr>
        <w:t xml:space="preserve">σερις έως δέκα μέρες. </w:t>
      </w:r>
    </w:p>
    <w:p w14:paraId="1ED2C992"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Τι να το κάνω κατόπιν εορτής, εάν εγκριθεί; Και εάν εγκριθεί, λοιπόν, θα πάει η βιβλιοπώλισσα στην τράπεζα, θα υπογράψει πάλι τα χαρτιά, θα δώσει 12 ευρώ και τότε ποιος ευνοείται, αγαπητέ κύριε </w:t>
      </w:r>
      <w:proofErr w:type="spellStart"/>
      <w:r>
        <w:rPr>
          <w:rFonts w:eastAsia="Times New Roman"/>
          <w:szCs w:val="24"/>
        </w:rPr>
        <w:t>Τσακαλώτε</w:t>
      </w:r>
      <w:proofErr w:type="spellEnd"/>
      <w:r>
        <w:rPr>
          <w:rFonts w:eastAsia="Times New Roman"/>
          <w:szCs w:val="24"/>
        </w:rPr>
        <w:t>;</w:t>
      </w:r>
    </w:p>
    <w:p w14:paraId="1ED2C993" w14:textId="77777777" w:rsidR="00844B03" w:rsidRDefault="0027580D">
      <w:pPr>
        <w:spacing w:after="0" w:line="600" w:lineRule="auto"/>
        <w:ind w:firstLine="720"/>
        <w:jc w:val="both"/>
        <w:rPr>
          <w:rFonts w:eastAsia="Times New Roman"/>
          <w:szCs w:val="24"/>
        </w:rPr>
      </w:pPr>
      <w:r>
        <w:rPr>
          <w:rFonts w:eastAsia="Times New Roman"/>
          <w:szCs w:val="24"/>
        </w:rPr>
        <w:t>Μόνο οι μεγάλοι ευνοούνται π</w:t>
      </w:r>
      <w:r>
        <w:rPr>
          <w:rFonts w:eastAsia="Times New Roman"/>
          <w:szCs w:val="24"/>
        </w:rPr>
        <w:t xml:space="preserve">ου μπορούν να στοκάρουν. Τους μικρομεσαίους, δυστυχώς, τους έχετε φτάσει στο σημείο να κυνηγάνε την ουρά τους, ευρώ το ευρώ για να επιβιώσουν. </w:t>
      </w:r>
    </w:p>
    <w:p w14:paraId="1ED2C994" w14:textId="77777777" w:rsidR="00844B03" w:rsidRDefault="0027580D">
      <w:pPr>
        <w:spacing w:after="0" w:line="600" w:lineRule="auto"/>
        <w:ind w:firstLine="720"/>
        <w:jc w:val="both"/>
        <w:rPr>
          <w:rFonts w:eastAsia="Times New Roman"/>
          <w:szCs w:val="24"/>
        </w:rPr>
      </w:pPr>
      <w:r>
        <w:rPr>
          <w:rFonts w:eastAsia="Times New Roman"/>
          <w:szCs w:val="24"/>
        </w:rPr>
        <w:t>Α</w:t>
      </w:r>
      <w:r>
        <w:rPr>
          <w:rFonts w:eastAsia="Times New Roman"/>
          <w:szCs w:val="24"/>
        </w:rPr>
        <w:t>ν δεν σας φτάνει αυτό το πραγματικό πρόβλημα οικονομίας, πείτε μου το άλλο</w:t>
      </w:r>
      <w:r w:rsidRPr="00C4137B">
        <w:rPr>
          <w:rFonts w:eastAsia="Times New Roman"/>
          <w:szCs w:val="24"/>
        </w:rPr>
        <w:t>:</w:t>
      </w:r>
      <w:r>
        <w:rPr>
          <w:rFonts w:eastAsia="Times New Roman"/>
          <w:szCs w:val="24"/>
        </w:rPr>
        <w:t xml:space="preserve"> Για ποιο λόγο άραγε όταν ένας μικρό</w:t>
      </w:r>
      <w:r>
        <w:rPr>
          <w:rFonts w:eastAsia="Times New Roman"/>
          <w:szCs w:val="24"/>
        </w:rPr>
        <w:t>ς έμπορος πηγαίνει στην τράπεζα να πάρει κέρματα, ψιλά για να δίνει ρέστα στους πελάτες του, ξαφνικά αυτόν το μήνα ανακαλύπτει ότι το όριο από τα 500 ευρώ πήγε στα 375 ευρώ;</w:t>
      </w:r>
    </w:p>
    <w:p w14:paraId="1ED2C99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τα πληρώνει αυτά, ξέρετε. Δεν δίνει το χαρτονόμισμα και παίρνει τα κέρματα δωρεάν. Πληρώνει από τρία ευρώ και πάνω για την κάθε συναλλαγή. </w:t>
      </w:r>
    </w:p>
    <w:p w14:paraId="1ED2C99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«Ούτε τα βασικά, αγαπητέ Ευκλείδη;». Ενδεχομένως, να έλεγε κάποιος χρηματιστής εκεί στη Νέα Υόρκη μέσα στη φωλιά</w:t>
      </w:r>
      <w:r>
        <w:rPr>
          <w:rFonts w:eastAsia="Times New Roman" w:cs="Times New Roman"/>
          <w:szCs w:val="24"/>
        </w:rPr>
        <w:t xml:space="preserve"> και στην καρδιά και στο στόμα του θηρίου. </w:t>
      </w:r>
    </w:p>
    <w:p w14:paraId="1ED2C997" w14:textId="77777777" w:rsidR="00844B03" w:rsidRDefault="0027580D">
      <w:pPr>
        <w:spacing w:after="0" w:line="600" w:lineRule="auto"/>
        <w:ind w:firstLine="720"/>
        <w:jc w:val="both"/>
        <w:rPr>
          <w:rFonts w:eastAsia="Times New Roman" w:cs="Times New Roman"/>
          <w:szCs w:val="24"/>
        </w:rPr>
      </w:pPr>
      <w:r w:rsidRPr="00B90CC5">
        <w:rPr>
          <w:rFonts w:eastAsia="Times New Roman" w:cs="Times New Roman"/>
          <w:szCs w:val="24"/>
        </w:rPr>
        <w:t>(Στο σημείο αυτό κτυπάει το κουδούνι λήξεως του χρόνου ομιλίας του κυρίου Βουλευτή)</w:t>
      </w:r>
    </w:p>
    <w:p w14:paraId="1ED2C99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ED2C999" w14:textId="77777777" w:rsidR="00844B03" w:rsidRDefault="0027580D">
      <w:pPr>
        <w:spacing w:after="0"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για την ιστορία να πω ότι οι δύο έμποροι είναι η Αρετή </w:t>
      </w:r>
      <w:proofErr w:type="spellStart"/>
      <w:r>
        <w:rPr>
          <w:rFonts w:eastAsia="Times New Roman" w:cs="Times New Roman"/>
          <w:szCs w:val="24"/>
        </w:rPr>
        <w:t>Γεωργιλή</w:t>
      </w:r>
      <w:proofErr w:type="spellEnd"/>
      <w:r>
        <w:rPr>
          <w:rFonts w:eastAsia="Times New Roman" w:cs="Times New Roman"/>
          <w:szCs w:val="24"/>
        </w:rPr>
        <w:t xml:space="preserve"> και ο Νίκ</w:t>
      </w:r>
      <w:r>
        <w:rPr>
          <w:rFonts w:eastAsia="Times New Roman" w:cs="Times New Roman"/>
          <w:szCs w:val="24"/>
        </w:rPr>
        <w:t xml:space="preserve">ος </w:t>
      </w:r>
      <w:proofErr w:type="spellStart"/>
      <w:r>
        <w:rPr>
          <w:rFonts w:eastAsia="Times New Roman" w:cs="Times New Roman"/>
          <w:szCs w:val="24"/>
        </w:rPr>
        <w:t>Ζαρκαδούλας</w:t>
      </w:r>
      <w:proofErr w:type="spellEnd"/>
      <w:r>
        <w:rPr>
          <w:rFonts w:eastAsia="Times New Roman" w:cs="Times New Roman"/>
          <w:szCs w:val="24"/>
        </w:rPr>
        <w:t xml:space="preserve">, οι οποίοι αγωνίζονται να επιβιώσουν εν μέσω </w:t>
      </w:r>
      <w:r>
        <w:rPr>
          <w:rFonts w:eastAsia="Times New Roman" w:cs="Times New Roman"/>
          <w:szCs w:val="24"/>
          <w:lang w:val="en-US"/>
        </w:rPr>
        <w:t>capital</w:t>
      </w:r>
      <w:r w:rsidRPr="00D66D7C">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εν μέσω μιας </w:t>
      </w:r>
      <w:r w:rsidRPr="0094038A">
        <w:rPr>
          <w:rFonts w:eastAsia="Times New Roman" w:cs="Times New Roman"/>
          <w:szCs w:val="24"/>
        </w:rPr>
        <w:t>Κυβέρνηση</w:t>
      </w:r>
      <w:r>
        <w:rPr>
          <w:rFonts w:eastAsia="Times New Roman" w:cs="Times New Roman"/>
          <w:szCs w:val="24"/>
        </w:rPr>
        <w:t xml:space="preserve">ς, η οποία μιλάει για θεωρίες και για μεγάλα λόγια και </w:t>
      </w:r>
      <w:r>
        <w:rPr>
          <w:rFonts w:eastAsia="Times New Roman" w:cs="Times New Roman"/>
          <w:szCs w:val="24"/>
        </w:rPr>
        <w:lastRenderedPageBreak/>
        <w:t xml:space="preserve">αφήνει την καθημερινή πραγματική οικονομία να ματώνει και να βουλιάζει. </w:t>
      </w:r>
    </w:p>
    <w:p w14:paraId="1ED2C99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Δεν θέλω να επαναλάβω αυτό που είχα πει και στην </w:t>
      </w:r>
      <w:proofErr w:type="spellStart"/>
      <w:r>
        <w:rPr>
          <w:rFonts w:eastAsia="Times New Roman" w:cs="Times New Roman"/>
          <w:szCs w:val="24"/>
        </w:rPr>
        <w:t>πρωτολογία</w:t>
      </w:r>
      <w:proofErr w:type="spellEnd"/>
      <w:r>
        <w:rPr>
          <w:rFonts w:eastAsia="Times New Roman" w:cs="Times New Roman"/>
          <w:szCs w:val="24"/>
        </w:rPr>
        <w:t xml:space="preserve"> ότι ο κόσμος δεν τρώει το παραμύθι ότι τον Αύγουστο του 2018 τελειώνει το μνημόνιο. Όπως έχω πει πάρα πολλές φορές, με αντίδραση από αρκετούς Βουλευτές, καλούς συναδέλφους του </w:t>
      </w:r>
      <w:r w:rsidRPr="00C0242A">
        <w:rPr>
          <w:rFonts w:eastAsia="Times New Roman" w:cs="Times New Roman"/>
          <w:szCs w:val="24"/>
        </w:rPr>
        <w:t>ΣΥΡΙΖΑ</w:t>
      </w:r>
      <w:r>
        <w:rPr>
          <w:rFonts w:eastAsia="Times New Roman" w:cs="Times New Roman"/>
          <w:szCs w:val="24"/>
        </w:rPr>
        <w:t xml:space="preserve"> και των ΑΝΕΛ,</w:t>
      </w:r>
      <w:r>
        <w:rPr>
          <w:rFonts w:eastAsia="Times New Roman" w:cs="Times New Roman"/>
          <w:szCs w:val="24"/>
        </w:rPr>
        <w:t xml:space="preserve"> το μνημόνιο τελειώνει, δυστυχώς, για τους δανειστές διότι αυτοί απαλλάσσονται από την υποχρέωσή τους να μας δανειοδοτούν. </w:t>
      </w:r>
    </w:p>
    <w:p w14:paraId="1ED2C99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Δεν είναι μνημόνιο ότι θα μειωθούν οι αυξήσεις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Δεν είναι μνημόνιο τα μεγάλα, τα αιματηρά πλεονάσματα, όπως τα χαρακτηρ</w:t>
      </w:r>
      <w:r>
        <w:rPr>
          <w:rFonts w:eastAsia="Times New Roman" w:cs="Times New Roman"/>
          <w:szCs w:val="24"/>
        </w:rPr>
        <w:t xml:space="preserve">ίζατε έως το 2060 στην ουσία; Δεν είναι μνημόνιο ότι έως </w:t>
      </w:r>
      <w:r>
        <w:rPr>
          <w:rFonts w:eastAsia="Times New Roman" w:cs="Times New Roman"/>
          <w:szCs w:val="24"/>
        </w:rPr>
        <w:lastRenderedPageBreak/>
        <w:t xml:space="preserve">το 2115 οτιδήποτε ανήκει στο ελληνικό δημόσιο είναι υποθηκευμένο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υπέρ δανειστών; Αυτή είναι η πραγματικότητα. </w:t>
      </w:r>
    </w:p>
    <w:p w14:paraId="1ED2C99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σας έλεγα, αγαπητέ κύριε Υπουργέ, ότι μπορεί η </w:t>
      </w:r>
      <w:r>
        <w:rPr>
          <w:rFonts w:eastAsia="Times New Roman" w:cs="Times New Roman"/>
          <w:szCs w:val="24"/>
          <w:lang w:val="en-US"/>
        </w:rPr>
        <w:t>Wall</w:t>
      </w:r>
      <w:r w:rsidRPr="006146F7">
        <w:rPr>
          <w:rFonts w:eastAsia="Times New Roman" w:cs="Times New Roman"/>
          <w:szCs w:val="24"/>
        </w:rPr>
        <w:t xml:space="preserve"> </w:t>
      </w:r>
      <w:r>
        <w:rPr>
          <w:rFonts w:eastAsia="Times New Roman" w:cs="Times New Roman"/>
          <w:szCs w:val="24"/>
          <w:lang w:val="en-US"/>
        </w:rPr>
        <w:t>Street</w:t>
      </w:r>
      <w:r w:rsidRPr="006146F7">
        <w:rPr>
          <w:rFonts w:eastAsia="Times New Roman" w:cs="Times New Roman"/>
          <w:szCs w:val="24"/>
        </w:rPr>
        <w:t xml:space="preserve"> </w:t>
      </w:r>
      <w:r>
        <w:rPr>
          <w:rFonts w:eastAsia="Times New Roman" w:cs="Times New Roman"/>
          <w:szCs w:val="24"/>
        </w:rPr>
        <w:t>να σας περι</w:t>
      </w:r>
      <w:r>
        <w:rPr>
          <w:rFonts w:eastAsia="Times New Roman" w:cs="Times New Roman"/>
          <w:szCs w:val="24"/>
        </w:rPr>
        <w:t xml:space="preserve">μένει με ανοιχτές αγκάλες και να σας περιθάλπει, εδώ, όμως, οφείλετε απαντήσεις γιατί δεν έχετε ρυθμίσει ούτε τα ρέστα ούτε τα κέρματα των μικροεμπόρων. </w:t>
      </w:r>
    </w:p>
    <w:p w14:paraId="1ED2C99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ED2C99E" w14:textId="77777777" w:rsidR="00844B03" w:rsidRDefault="0027580D">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Ποταμιού)</w:t>
      </w:r>
    </w:p>
    <w:p w14:paraId="1ED2C99F" w14:textId="77777777" w:rsidR="00844B03" w:rsidRDefault="0027580D">
      <w:pPr>
        <w:spacing w:after="0" w:line="600" w:lineRule="auto"/>
        <w:ind w:firstLine="720"/>
        <w:jc w:val="both"/>
        <w:rPr>
          <w:rFonts w:eastAsia="Times New Roman" w:cs="Times New Roman"/>
          <w:szCs w:val="24"/>
        </w:rPr>
      </w:pPr>
      <w:r w:rsidRPr="007D787A">
        <w:rPr>
          <w:rFonts w:eastAsia="Times New Roman" w:cs="Times New Roman"/>
          <w:b/>
          <w:szCs w:val="24"/>
        </w:rPr>
        <w:t xml:space="preserve">ΠΡΟΕΔΡΕΥΩΝ (Δημήτριος Κρεμαστινός): </w:t>
      </w:r>
      <w:r>
        <w:rPr>
          <w:rFonts w:eastAsia="Times New Roman" w:cs="Times New Roman"/>
          <w:szCs w:val="24"/>
        </w:rPr>
        <w:t>Ευχ</w:t>
      </w:r>
      <w:r>
        <w:rPr>
          <w:rFonts w:eastAsia="Times New Roman" w:cs="Times New Roman"/>
          <w:szCs w:val="24"/>
        </w:rPr>
        <w:t xml:space="preserve">αριστώ, κύριε </w:t>
      </w:r>
      <w:proofErr w:type="spellStart"/>
      <w:r>
        <w:rPr>
          <w:rFonts w:eastAsia="Times New Roman" w:cs="Times New Roman"/>
          <w:szCs w:val="24"/>
        </w:rPr>
        <w:t>Αμυρά</w:t>
      </w:r>
      <w:proofErr w:type="spellEnd"/>
      <w:r>
        <w:rPr>
          <w:rFonts w:eastAsia="Times New Roman" w:cs="Times New Roman"/>
          <w:szCs w:val="24"/>
        </w:rPr>
        <w:t>.</w:t>
      </w:r>
    </w:p>
    <w:p w14:paraId="1ED2C9A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Ο Θ΄ Αντιπρόεδρος της Βουλής και </w:t>
      </w:r>
      <w:r>
        <w:rPr>
          <w:rFonts w:eastAsia="Times New Roman" w:cs="Times New Roman"/>
          <w:szCs w:val="24"/>
        </w:rPr>
        <w:t>ειδικός α</w:t>
      </w:r>
      <w:r>
        <w:rPr>
          <w:rFonts w:eastAsia="Times New Roman" w:cs="Times New Roman"/>
          <w:szCs w:val="24"/>
        </w:rPr>
        <w:t xml:space="preserve">γορητής της Ένωσης Κεντρώων κ. Μάριος Γεωργιάδης, έχει τον λόγο για τρία λεπτά. </w:t>
      </w:r>
    </w:p>
    <w:p w14:paraId="1ED2C9A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Παρακαλώ να σεβαστείτε τον χρόνο, κύριε Γεωργιάδη. </w:t>
      </w:r>
    </w:p>
    <w:p w14:paraId="1ED2C9A2" w14:textId="77777777" w:rsidR="00844B03" w:rsidRDefault="0027580D">
      <w:pPr>
        <w:spacing w:after="0" w:line="600" w:lineRule="auto"/>
        <w:ind w:firstLine="720"/>
        <w:jc w:val="both"/>
        <w:rPr>
          <w:rFonts w:eastAsia="Times New Roman" w:cs="Times New Roman"/>
          <w:szCs w:val="24"/>
        </w:rPr>
      </w:pPr>
      <w:r w:rsidRPr="00532AE5">
        <w:rPr>
          <w:rFonts w:eastAsia="Times New Roman" w:cs="Times New Roman"/>
          <w:b/>
          <w:szCs w:val="24"/>
        </w:rPr>
        <w:lastRenderedPageBreak/>
        <w:t>ΜΑΡΙΟΣ ΓΕΩΡΓΙΑΔΗΣ</w:t>
      </w:r>
      <w:r>
        <w:rPr>
          <w:rFonts w:eastAsia="Times New Roman" w:cs="Times New Roman"/>
          <w:b/>
          <w:szCs w:val="24"/>
        </w:rPr>
        <w:t xml:space="preserve"> (</w:t>
      </w:r>
      <w:r>
        <w:rPr>
          <w:rFonts w:eastAsia="Times New Roman" w:cs="Times New Roman"/>
          <w:b/>
          <w:szCs w:val="24"/>
        </w:rPr>
        <w:t>Θ΄</w:t>
      </w:r>
      <w:r>
        <w:rPr>
          <w:rFonts w:eastAsia="Times New Roman" w:cs="Times New Roman"/>
          <w:b/>
          <w:szCs w:val="24"/>
        </w:rPr>
        <w:t xml:space="preserve"> Αντιπρόεδρος της Βουλής): </w:t>
      </w:r>
      <w:r>
        <w:rPr>
          <w:rFonts w:eastAsia="Times New Roman" w:cs="Times New Roman"/>
          <w:szCs w:val="24"/>
        </w:rPr>
        <w:t>Θα προσπαθήσ</w:t>
      </w:r>
      <w:r>
        <w:rPr>
          <w:rFonts w:eastAsia="Times New Roman" w:cs="Times New Roman"/>
          <w:szCs w:val="24"/>
        </w:rPr>
        <w:t xml:space="preserve">ω, κύριε Πρόεδρε, όπως όλοι οι συνάδελφοι. </w:t>
      </w:r>
    </w:p>
    <w:p w14:paraId="1ED2C9A3" w14:textId="77777777" w:rsidR="00844B03" w:rsidRDefault="0027580D">
      <w:pPr>
        <w:spacing w:after="0" w:line="600" w:lineRule="auto"/>
        <w:ind w:firstLine="720"/>
        <w:jc w:val="both"/>
        <w:rPr>
          <w:rFonts w:eastAsia="Times New Roman" w:cs="Times New Roman"/>
          <w:szCs w:val="24"/>
        </w:rPr>
      </w:pPr>
      <w:r w:rsidRPr="007D787A">
        <w:rPr>
          <w:rFonts w:eastAsia="Times New Roman" w:cs="Times New Roman"/>
          <w:b/>
          <w:szCs w:val="24"/>
        </w:rPr>
        <w:t xml:space="preserve">ΠΡΟΕΔΡΕΥΩΝ (Δημήτριος Κρεμαστινός): </w:t>
      </w:r>
      <w:r>
        <w:rPr>
          <w:rFonts w:eastAsia="Times New Roman" w:cs="Times New Roman"/>
          <w:szCs w:val="24"/>
        </w:rPr>
        <w:t xml:space="preserve">Εσείς είστε και Αντιπρόεδρος όμως. </w:t>
      </w:r>
    </w:p>
    <w:p w14:paraId="1ED2C9A4"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ΜΑΡΙΟΣ ΓΕΩΡΓΙΑΔΗΣ (</w:t>
      </w:r>
      <w:r>
        <w:rPr>
          <w:rFonts w:eastAsia="Times New Roman" w:cs="Times New Roman"/>
          <w:b/>
          <w:szCs w:val="24"/>
        </w:rPr>
        <w:t>Θ΄</w:t>
      </w:r>
      <w:r>
        <w:rPr>
          <w:rFonts w:eastAsia="Times New Roman" w:cs="Times New Roman"/>
          <w:b/>
          <w:szCs w:val="24"/>
        </w:rPr>
        <w:t xml:space="preserve"> Αντιπρόεδρος της Βουλής): </w:t>
      </w:r>
      <w:r>
        <w:rPr>
          <w:rFonts w:eastAsia="Times New Roman" w:cs="Times New Roman"/>
          <w:szCs w:val="24"/>
        </w:rPr>
        <w:t xml:space="preserve">Μην πέσει σε εμένα το μπαλάκι. </w:t>
      </w:r>
    </w:p>
    <w:p w14:paraId="1ED2C9A5" w14:textId="77777777" w:rsidR="00844B03" w:rsidRDefault="0027580D">
      <w:pPr>
        <w:spacing w:after="0" w:line="600" w:lineRule="auto"/>
        <w:ind w:firstLine="720"/>
        <w:jc w:val="both"/>
        <w:rPr>
          <w:rFonts w:eastAsia="Times New Roman" w:cs="Times New Roman"/>
          <w:szCs w:val="24"/>
        </w:rPr>
      </w:pPr>
      <w:r w:rsidRPr="007D787A">
        <w:rPr>
          <w:rFonts w:eastAsia="Times New Roman" w:cs="Times New Roman"/>
          <w:b/>
          <w:szCs w:val="24"/>
        </w:rPr>
        <w:t xml:space="preserve">ΠΡΟΕΔΡΕΥΩΝ (Δημήτριος Κρεμαστινός): </w:t>
      </w:r>
      <w:r>
        <w:rPr>
          <w:rFonts w:eastAsia="Times New Roman" w:cs="Times New Roman"/>
          <w:szCs w:val="24"/>
        </w:rPr>
        <w:t xml:space="preserve">Αν εμείς παραβιάζουμε τον χρόνο, τότε τι να πούμε στους άλλους; </w:t>
      </w:r>
    </w:p>
    <w:p w14:paraId="1ED2C9A6"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ΜΑΡΙΟΣ ΓΕΩΡΓΙΑΔΗΣ (</w:t>
      </w:r>
      <w:r>
        <w:rPr>
          <w:rFonts w:eastAsia="Times New Roman" w:cs="Times New Roman"/>
          <w:b/>
          <w:szCs w:val="24"/>
        </w:rPr>
        <w:t>Θ΄</w:t>
      </w:r>
      <w:r>
        <w:rPr>
          <w:rFonts w:eastAsia="Times New Roman" w:cs="Times New Roman"/>
          <w:b/>
          <w:szCs w:val="24"/>
        </w:rPr>
        <w:t xml:space="preserve"> Αντιπρόεδρος της Βουλής): </w:t>
      </w:r>
      <w:r>
        <w:rPr>
          <w:rFonts w:eastAsia="Times New Roman" w:cs="Times New Roman"/>
          <w:szCs w:val="24"/>
        </w:rPr>
        <w:t xml:space="preserve">Και είμαι και γενναιόδωρος Αντιπρόεδρος, όπως ξέρετε, γιατί τους αφήνω να μιλάνε παραπάνω. </w:t>
      </w:r>
    </w:p>
    <w:p w14:paraId="1ED2C9A7" w14:textId="77777777" w:rsidR="00844B03" w:rsidRDefault="0027580D">
      <w:pPr>
        <w:spacing w:after="0" w:line="600" w:lineRule="auto"/>
        <w:ind w:firstLine="720"/>
        <w:jc w:val="both"/>
        <w:rPr>
          <w:rFonts w:eastAsia="Times New Roman" w:cs="Times New Roman"/>
          <w:szCs w:val="24"/>
        </w:rPr>
      </w:pPr>
      <w:r w:rsidRPr="00A02ECF">
        <w:rPr>
          <w:rFonts w:eastAsia="Times New Roman" w:cs="Times New Roman"/>
          <w:b/>
          <w:szCs w:val="24"/>
        </w:rPr>
        <w:t xml:space="preserve">ΓΕΩΡΓΙΟΣ ΑΜΥΡΑΣ: </w:t>
      </w:r>
      <w:r>
        <w:rPr>
          <w:rFonts w:eastAsia="Times New Roman" w:cs="Times New Roman"/>
          <w:szCs w:val="24"/>
        </w:rPr>
        <w:t xml:space="preserve">Το καλό παράδειγμα να δώσετε. </w:t>
      </w:r>
    </w:p>
    <w:p w14:paraId="1ED2C9A8"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lastRenderedPageBreak/>
        <w:t>ΜΑΡ</w:t>
      </w:r>
      <w:r>
        <w:rPr>
          <w:rFonts w:eastAsia="Times New Roman" w:cs="Times New Roman"/>
          <w:b/>
          <w:szCs w:val="24"/>
        </w:rPr>
        <w:t>ΙΟΣ ΓΕΩΡΓΙΑΔΗΣ (Θ</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Το καλό παράδειγμα να δώσω</w:t>
      </w:r>
      <w:r w:rsidRPr="00817D87">
        <w:rPr>
          <w:rFonts w:eastAsia="Times New Roman" w:cs="Times New Roman"/>
          <w:szCs w:val="24"/>
        </w:rPr>
        <w:t>,</w:t>
      </w:r>
      <w:r>
        <w:rPr>
          <w:rFonts w:eastAsia="Times New Roman" w:cs="Times New Roman"/>
          <w:szCs w:val="24"/>
        </w:rPr>
        <w:t xml:space="preserve"> ναι. </w:t>
      </w:r>
    </w:p>
    <w:p w14:paraId="1ED2C9A9" w14:textId="77777777" w:rsidR="00844B03" w:rsidRDefault="0027580D">
      <w:pPr>
        <w:spacing w:after="0" w:line="600" w:lineRule="auto"/>
        <w:ind w:firstLine="720"/>
        <w:jc w:val="both"/>
        <w:rPr>
          <w:rFonts w:eastAsia="Times New Roman" w:cs="Times New Roman"/>
          <w:szCs w:val="24"/>
        </w:rPr>
      </w:pPr>
      <w:r w:rsidRPr="0017397F">
        <w:rPr>
          <w:rFonts w:eastAsia="Times New Roman" w:cs="Times New Roman"/>
          <w:szCs w:val="24"/>
        </w:rPr>
        <w:t>Ευχαριστώ</w:t>
      </w:r>
      <w:r>
        <w:rPr>
          <w:rFonts w:eastAsia="Times New Roman" w:cs="Times New Roman"/>
          <w:szCs w:val="24"/>
        </w:rPr>
        <w:t xml:space="preserve"> πολύ</w:t>
      </w:r>
      <w:r w:rsidRPr="0017397F">
        <w:rPr>
          <w:rFonts w:eastAsia="Times New Roman" w:cs="Times New Roman"/>
          <w:szCs w:val="24"/>
        </w:rPr>
        <w:t>, κύριε Πρόεδρε</w:t>
      </w:r>
      <w:r>
        <w:rPr>
          <w:rFonts w:eastAsia="Times New Roman" w:cs="Times New Roman"/>
          <w:szCs w:val="24"/>
        </w:rPr>
        <w:t xml:space="preserve">. </w:t>
      </w:r>
    </w:p>
    <w:p w14:paraId="1ED2C9A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Βουλευτές, καλημέρα. Είναι ξεκάθαρο και αυτό φάνηκε και από τις προηγούμενες ημέρες κατά τη διάρκεια της συζήτησης, ότι ο εν </w:t>
      </w:r>
      <w:r>
        <w:rPr>
          <w:rFonts w:eastAsia="Times New Roman" w:cs="Times New Roman"/>
          <w:szCs w:val="24"/>
        </w:rPr>
        <w:t xml:space="preserve">λόγω </w:t>
      </w:r>
      <w:r>
        <w:rPr>
          <w:rFonts w:eastAsia="Times New Roman" w:cs="Times New Roman"/>
          <w:szCs w:val="24"/>
        </w:rPr>
        <w:t>π</w:t>
      </w:r>
      <w:r w:rsidRPr="00A923CC">
        <w:rPr>
          <w:rFonts w:eastAsia="Times New Roman" w:cs="Times New Roman"/>
          <w:szCs w:val="24"/>
        </w:rPr>
        <w:t>ροϋπολογισμός</w:t>
      </w:r>
      <w:r>
        <w:rPr>
          <w:rFonts w:eastAsia="Times New Roman" w:cs="Times New Roman"/>
          <w:szCs w:val="24"/>
        </w:rPr>
        <w:t xml:space="preserve"> είναι ο πιο αντιαναπτυξιακός και φοροεισπρακτικός που έχει υπάρξει από τη Μεταπολίτευση και μετά. Δυστυχώς, το μόνο που κάνει αυτή τη στιγμή η </w:t>
      </w:r>
      <w:r w:rsidRPr="0094038A">
        <w:rPr>
          <w:rFonts w:eastAsia="Times New Roman" w:cs="Times New Roman"/>
          <w:szCs w:val="24"/>
        </w:rPr>
        <w:t>Κυβέρνηση</w:t>
      </w:r>
      <w:r>
        <w:rPr>
          <w:rFonts w:eastAsia="Times New Roman" w:cs="Times New Roman"/>
          <w:szCs w:val="24"/>
        </w:rPr>
        <w:t xml:space="preserve"> είναι να διαχειρίζεται τη μιζέρια. </w:t>
      </w:r>
      <w:r>
        <w:rPr>
          <w:rFonts w:eastAsia="Times New Roman" w:cs="Times New Roman"/>
          <w:szCs w:val="24"/>
        </w:rPr>
        <w:t>Θ</w:t>
      </w:r>
      <w:r>
        <w:rPr>
          <w:rFonts w:eastAsia="Times New Roman" w:cs="Times New Roman"/>
          <w:szCs w:val="24"/>
        </w:rPr>
        <w:t xml:space="preserve">α είμαι συγκεκριμένος. </w:t>
      </w:r>
    </w:p>
    <w:p w14:paraId="1ED2C9A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Παίρνει τη μία σύνταξη </w:t>
      </w:r>
      <w:r>
        <w:rPr>
          <w:rFonts w:eastAsia="Times New Roman" w:cs="Times New Roman"/>
          <w:szCs w:val="24"/>
        </w:rPr>
        <w:t xml:space="preserve">από τον φτωχό μέσω του ΕΚΑΣ για να τη δώσει μέσω κουπονιών ή συσσιτίων στον πάμφτωχο. Παίρνει </w:t>
      </w:r>
      <w:r>
        <w:rPr>
          <w:rFonts w:eastAsia="Times New Roman" w:cs="Times New Roman"/>
          <w:szCs w:val="24"/>
        </w:rPr>
        <w:lastRenderedPageBreak/>
        <w:t>από τον πολύτεκνο 500</w:t>
      </w:r>
      <w:r>
        <w:rPr>
          <w:rFonts w:eastAsia="Times New Roman" w:cs="Times New Roman"/>
          <w:szCs w:val="24"/>
          <w:vertAlign w:val="superscript"/>
        </w:rPr>
        <w:t xml:space="preserve"> </w:t>
      </w:r>
      <w:r>
        <w:rPr>
          <w:rFonts w:eastAsia="Times New Roman" w:cs="Times New Roman"/>
          <w:szCs w:val="24"/>
        </w:rPr>
        <w:t xml:space="preserve">ευρώ τον χρόνο για να τη δώσει στον </w:t>
      </w:r>
      <w:proofErr w:type="spellStart"/>
      <w:r>
        <w:rPr>
          <w:rFonts w:eastAsia="Times New Roman" w:cs="Times New Roman"/>
          <w:szCs w:val="24"/>
        </w:rPr>
        <w:t>δίτεκνο</w:t>
      </w:r>
      <w:proofErr w:type="spellEnd"/>
      <w:r>
        <w:rPr>
          <w:rFonts w:eastAsia="Times New Roman" w:cs="Times New Roman"/>
          <w:szCs w:val="24"/>
        </w:rPr>
        <w:t>, αν μου επιτραπεί η έκφραση, τα μισά, βέβαια, για να πάει σε δύο οικογένειες. Βάζει χέρι στο επί</w:t>
      </w:r>
      <w:r>
        <w:rPr>
          <w:rFonts w:eastAsia="Times New Roman" w:cs="Times New Roman"/>
          <w:szCs w:val="24"/>
        </w:rPr>
        <w:t xml:space="preserve">δομα θέρμανσης για να  δώσει ένα επίδομα φτώχειας σε κάποιον άνεργο. </w:t>
      </w:r>
      <w:r>
        <w:rPr>
          <w:rFonts w:eastAsia="Times New Roman" w:cs="Times New Roman"/>
          <w:szCs w:val="24"/>
        </w:rPr>
        <w:t>Ό</w:t>
      </w:r>
      <w:r>
        <w:rPr>
          <w:rFonts w:eastAsia="Times New Roman" w:cs="Times New Roman"/>
          <w:szCs w:val="24"/>
        </w:rPr>
        <w:t xml:space="preserve">λα αυτά όχι τυχαία, βέβαια. Έχει και αντίδοτο όπως λέει η </w:t>
      </w:r>
      <w:r w:rsidRPr="0094038A">
        <w:rPr>
          <w:rFonts w:eastAsia="Times New Roman" w:cs="Times New Roman"/>
          <w:szCs w:val="24"/>
        </w:rPr>
        <w:t>Κυβέρνηση</w:t>
      </w:r>
      <w:r>
        <w:rPr>
          <w:rFonts w:eastAsia="Times New Roman" w:cs="Times New Roman"/>
          <w:szCs w:val="24"/>
        </w:rPr>
        <w:t xml:space="preserve">, τα αντίμετρα, αν και εφόσον δοθούν ποτέ. Γιατί εγώ πιστεύω ότι δεν θα καταφέρετε να δώσετε ούτε ένα ευρώ. </w:t>
      </w:r>
    </w:p>
    <w:p w14:paraId="1ED2C9A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Έχετε φτάσ</w:t>
      </w:r>
      <w:r>
        <w:rPr>
          <w:rFonts w:eastAsia="Times New Roman" w:cs="Times New Roman"/>
          <w:szCs w:val="24"/>
        </w:rPr>
        <w:t xml:space="preserve">ει να χρωστάει η μισή Ελλάδα και παραπάνω, πάνω από τέσσερα εκατομμύρια και μάλιστα χωρίς αντίκρισμα και οι ληξιπρόθεσμες οφειλές έχουν έναν </w:t>
      </w:r>
      <w:r w:rsidRPr="00E45351">
        <w:rPr>
          <w:rFonts w:eastAsia="Times New Roman" w:cs="Times New Roman"/>
          <w:szCs w:val="24"/>
        </w:rPr>
        <w:t>ρυθμό</w:t>
      </w:r>
      <w:r>
        <w:rPr>
          <w:rFonts w:eastAsia="Times New Roman" w:cs="Times New Roman"/>
          <w:szCs w:val="24"/>
        </w:rPr>
        <w:t xml:space="preserve"> ενός </w:t>
      </w:r>
      <w:r w:rsidRPr="009651FD">
        <w:rPr>
          <w:rFonts w:eastAsia="Times New Roman" w:cs="Times New Roman"/>
          <w:szCs w:val="24"/>
        </w:rPr>
        <w:t>δισεκατομμ</w:t>
      </w:r>
      <w:r>
        <w:rPr>
          <w:rFonts w:eastAsia="Times New Roman" w:cs="Times New Roman"/>
          <w:szCs w:val="24"/>
        </w:rPr>
        <w:t xml:space="preserve">υρίου ευρώ τον μήνα. </w:t>
      </w:r>
    </w:p>
    <w:p w14:paraId="1ED2C9A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Και καταθέτω και σχετικό δημοσίευμα στα Πρακτικά. </w:t>
      </w:r>
    </w:p>
    <w:p w14:paraId="1ED2C9AE" w14:textId="77777777" w:rsidR="00844B03" w:rsidRDefault="0027580D">
      <w:pPr>
        <w:spacing w:after="0" w:line="600" w:lineRule="auto"/>
        <w:ind w:firstLine="720"/>
        <w:jc w:val="both"/>
        <w:rPr>
          <w:rFonts w:eastAsia="Times New Roman" w:cs="Times New Roman"/>
          <w:szCs w:val="24"/>
        </w:rPr>
      </w:pPr>
      <w:r w:rsidRPr="000D63A8">
        <w:rPr>
          <w:rFonts w:eastAsia="Times New Roman" w:cs="Times New Roman"/>
          <w:szCs w:val="24"/>
        </w:rPr>
        <w:lastRenderedPageBreak/>
        <w:t>(Στ</w:t>
      </w:r>
      <w:r>
        <w:rPr>
          <w:rFonts w:eastAsia="Times New Roman" w:cs="Times New Roman"/>
          <w:szCs w:val="24"/>
        </w:rPr>
        <w:t>ο σημείο αυτό ο Θ</w:t>
      </w:r>
      <w:r>
        <w:rPr>
          <w:rFonts w:eastAsia="Times New Roman" w:cs="Times New Roman"/>
          <w:szCs w:val="24"/>
        </w:rPr>
        <w:t>΄</w:t>
      </w:r>
      <w:r>
        <w:rPr>
          <w:rFonts w:eastAsia="Times New Roman" w:cs="Times New Roman"/>
          <w:szCs w:val="24"/>
        </w:rPr>
        <w:t xml:space="preserve"> Αντιπρόεδρος της Βουλής κ. Μάριος Γεωργιάδης</w:t>
      </w:r>
      <w:r w:rsidRPr="000D63A8">
        <w:rPr>
          <w:rFonts w:eastAsia="Times New Roman" w:cs="Times New Roman"/>
          <w:szCs w:val="24"/>
        </w:rPr>
        <w:t xml:space="preserve"> καταθέτει για τα Πρακτικά </w:t>
      </w:r>
      <w:r>
        <w:rPr>
          <w:rFonts w:eastAsia="Times New Roman" w:cs="Times New Roman"/>
          <w:szCs w:val="24"/>
        </w:rPr>
        <w:t>το προαναφερθέν δημοσίευμα</w:t>
      </w:r>
      <w:r w:rsidRPr="000D63A8">
        <w:rPr>
          <w:rFonts w:eastAsia="Times New Roman" w:cs="Times New Roman"/>
          <w:szCs w:val="24"/>
        </w:rPr>
        <w:t xml:space="preserve">, </w:t>
      </w:r>
      <w:r>
        <w:rPr>
          <w:rFonts w:eastAsia="Times New Roman" w:cs="Times New Roman"/>
          <w:szCs w:val="24"/>
        </w:rPr>
        <w:t>το οποίο βρίσκεται</w:t>
      </w:r>
      <w:r w:rsidRPr="000D63A8">
        <w:rPr>
          <w:rFonts w:eastAsia="Times New Roman" w:cs="Times New Roman"/>
          <w:szCs w:val="24"/>
        </w:rPr>
        <w:t xml:space="preserve">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ED2C9A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Κι έχουμε κι έναν Πρωθυπουργό που λέει: «Ελάτε στη Γη της Επαγγελίας να επενδύσετε». Να επενδύσει ποιος; Αυτός που τον πρώτο χρόνο που θα ανοίξει την επιχείρησή του θα πρέπει να δώσει 75% του εισοδήματός του στο κράτος; Εσείς θέλετε να τον κλείσετε πριν κα</w:t>
      </w:r>
      <w:r>
        <w:rPr>
          <w:rFonts w:eastAsia="Times New Roman" w:cs="Times New Roman"/>
          <w:szCs w:val="24"/>
        </w:rPr>
        <w:t xml:space="preserve">ν ανοίξει την επιχείρησή του. </w:t>
      </w:r>
    </w:p>
    <w:p w14:paraId="1ED2C9B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Δυστυχώς, το μόνο που θέλετε είναι να εξαρτώνται οι πολίτες από εσάς, να είναι οικονομικά ανάπηροι και να έρχονται στα γραφεία μας –συμπεριλαμβανομένου και του δικού μου, γιατί κάθε μέρα δέχομαι τηλεφωνήματα και το μόνο που μ</w:t>
      </w:r>
      <w:r>
        <w:rPr>
          <w:rFonts w:eastAsia="Times New Roman" w:cs="Times New Roman"/>
          <w:szCs w:val="24"/>
        </w:rPr>
        <w:t xml:space="preserve">ου ζητάνε είναι να βρουν </w:t>
      </w:r>
      <w:r>
        <w:rPr>
          <w:rFonts w:eastAsia="Times New Roman" w:cs="Times New Roman"/>
          <w:szCs w:val="24"/>
        </w:rPr>
        <w:lastRenderedPageBreak/>
        <w:t>μια θέση εργασίας. Δεν ζητάνε κάτι άλλο. Έρχονται λέγοντας: «Δεν έχουμε δουλειά, δεν έχουμε χρήματα, μας κόβουν συντάξεις, μας κόβουν μισθούς, είμαστε άνεργοι. Θέλουμε δουλειά. Βοηθήστε». Όσο μεγαλώνει ο κρατισμός -και θα το πω και</w:t>
      </w:r>
      <w:r>
        <w:rPr>
          <w:rFonts w:eastAsia="Times New Roman" w:cs="Times New Roman"/>
          <w:szCs w:val="24"/>
        </w:rPr>
        <w:t xml:space="preserve"> άλλη μία φορά, το λέω συνέχεια- όσο μεγαλώνει το πελατειακό κράτος, τόσο δεν πρόκειται να ανασάνει αυτή η οικονομία. Η λύση είναι μία: Μείωση του κράτους. Πρέπει να βρεθούν οι αργόμισθοι και να απομακρυνθούν.</w:t>
      </w:r>
    </w:p>
    <w:p w14:paraId="1ED2C9B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Δεν γίνεται να προεδρεύω εδώ στις δώδεκα τη νύ</w:t>
      </w:r>
      <w:r>
        <w:rPr>
          <w:rFonts w:eastAsia="Times New Roman" w:cs="Times New Roman"/>
          <w:szCs w:val="24"/>
        </w:rPr>
        <w:t xml:space="preserve">χτα, να έχω δίπλα μου συναδέλφους να δουλεύουν και κάποιοι άλλοι να κάθονται στα σπίτια τους και να μην πηγαίνουν καν στο χώρο εργασίας. Δεν είναι κοινωνική ισότητα αυτό. </w:t>
      </w:r>
    </w:p>
    <w:p w14:paraId="1ED2C9B2" w14:textId="77777777" w:rsidR="00844B03" w:rsidRDefault="0027580D">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του κυρίου </w:t>
      </w:r>
      <w:r>
        <w:rPr>
          <w:rFonts w:eastAsia="Times New Roman" w:cs="Times New Roman"/>
          <w:szCs w:val="24"/>
        </w:rPr>
        <w:t>Αντιπροέδρ</w:t>
      </w:r>
      <w:r>
        <w:rPr>
          <w:rFonts w:eastAsia="Times New Roman" w:cs="Times New Roman"/>
          <w:szCs w:val="24"/>
        </w:rPr>
        <w:t>ου</w:t>
      </w:r>
      <w:r w:rsidRPr="00F81B27">
        <w:rPr>
          <w:rFonts w:eastAsia="Times New Roman" w:cs="Times New Roman"/>
          <w:szCs w:val="24"/>
        </w:rPr>
        <w:t>)</w:t>
      </w:r>
    </w:p>
    <w:p w14:paraId="1ED2C9B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ολοκληρώνω σε ένα λεπτό. </w:t>
      </w:r>
    </w:p>
    <w:p w14:paraId="1ED2C9B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Μείωση των προνομίων των Βουλευτών. Ξέρω ότι οι Βουλευτές έχουμε κάνει γενναίες μειώσεις τα τελευταία χρόνια, αλλά υπάρχουν και άλλα προνόμια άλλων αιρετών που πρέπει να κοιτάξουμε. </w:t>
      </w:r>
    </w:p>
    <w:p w14:paraId="1ED2C9B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Δεν γίνεται να υπάρχουν συντ</w:t>
      </w:r>
      <w:r>
        <w:rPr>
          <w:rFonts w:eastAsia="Times New Roman" w:cs="Times New Roman"/>
          <w:szCs w:val="24"/>
        </w:rPr>
        <w:t xml:space="preserve">άξεις των 3.000 ευρώ και από την άλλη, να κόβουμε το ΕΚΑΣ από τους πολίτες που παίρνουν 400 και 500 ευρώ. Γι’ αυτόν τον λόγο λέμε ως Ένωση Κεντρώων «1.500 ευρώ η ανώτατη σύνταξη», για να μην χρειάζεται να κόβουμε το ΕΚΑΣ κάθε λίγο και λιγάκι. </w:t>
      </w:r>
    </w:p>
    <w:p w14:paraId="1ED2C9B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Τα οφέλη από</w:t>
      </w:r>
      <w:r>
        <w:rPr>
          <w:rFonts w:eastAsia="Times New Roman" w:cs="Times New Roman"/>
          <w:szCs w:val="24"/>
        </w:rPr>
        <w:t xml:space="preserve"> τις παραπάνω κινήσεις προφανώς και θα δώσουν τα κίνητρα για να μειώσετε τους φόρους και να μπορέσετε να μειώσετε τις εισφορές. Το ζήτημα είναι το εξής, γιατί έτσι, βέβαια, </w:t>
      </w:r>
      <w:r>
        <w:rPr>
          <w:rFonts w:eastAsia="Times New Roman" w:cs="Times New Roman"/>
          <w:szCs w:val="24"/>
        </w:rPr>
        <w:lastRenderedPageBreak/>
        <w:t xml:space="preserve">έχουν φύγει και </w:t>
      </w:r>
      <w:r w:rsidRPr="002D7ADD">
        <w:rPr>
          <w:rFonts w:eastAsia="Times New Roman" w:cs="Times New Roman"/>
          <w:szCs w:val="24"/>
        </w:rPr>
        <w:t xml:space="preserve">όλα τα κράτη </w:t>
      </w:r>
      <w:r>
        <w:rPr>
          <w:rFonts w:eastAsia="Times New Roman" w:cs="Times New Roman"/>
          <w:szCs w:val="24"/>
        </w:rPr>
        <w:t>των άλλων χωρών</w:t>
      </w:r>
      <w:r w:rsidRPr="002D7ADD">
        <w:rPr>
          <w:rFonts w:eastAsia="Times New Roman" w:cs="Times New Roman"/>
          <w:szCs w:val="24"/>
        </w:rPr>
        <w:t xml:space="preserve"> του δυτικού κόσμου</w:t>
      </w:r>
      <w:r>
        <w:rPr>
          <w:rFonts w:eastAsia="Times New Roman" w:cs="Times New Roman"/>
          <w:szCs w:val="24"/>
        </w:rPr>
        <w:t xml:space="preserve"> από τα μνημόνια: Σα</w:t>
      </w:r>
      <w:r>
        <w:rPr>
          <w:rFonts w:eastAsia="Times New Roman" w:cs="Times New Roman"/>
          <w:szCs w:val="24"/>
        </w:rPr>
        <w:t xml:space="preserve">ς συμφέρει να το κάνετε αυτό; Το θέλετε να το κάνετε αυτό; Θέλετε να υπάρχουν πολίτες που δεν θα εξαρτώνται από το δικό σας «φιλοδώρημα»; Προφανώς και όχι, γιατί δεν σας συμφέρει. </w:t>
      </w:r>
    </w:p>
    <w:p w14:paraId="1ED2C9B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Καταψηφίζουμε τον εν λόγω προϋπολογισμό στο σύνολό του και θα τοποθετηθούμε</w:t>
      </w:r>
      <w:r>
        <w:rPr>
          <w:rFonts w:eastAsia="Times New Roman" w:cs="Times New Roman"/>
          <w:szCs w:val="24"/>
        </w:rPr>
        <w:t xml:space="preserve"> επί συγκεκριμένων θεμάτων στη σχετική ψηφοφορία σήμερα το βράδυ. </w:t>
      </w:r>
    </w:p>
    <w:p w14:paraId="1ED2C9B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κύριε Πρόεδρε, για την ανοχή σας. </w:t>
      </w:r>
    </w:p>
    <w:p w14:paraId="1ED2C9B9" w14:textId="77777777" w:rsidR="00844B03" w:rsidRDefault="0027580D">
      <w:pPr>
        <w:spacing w:after="0" w:line="600" w:lineRule="auto"/>
        <w:ind w:firstLine="720"/>
        <w:jc w:val="both"/>
        <w:rPr>
          <w:rFonts w:eastAsia="Times New Roman" w:cs="Times New Roman"/>
          <w:szCs w:val="24"/>
        </w:rPr>
      </w:pPr>
      <w:r w:rsidRPr="00702D18">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Ευχαριστούμε, κύριε Γεωργιάδη. </w:t>
      </w:r>
    </w:p>
    <w:p w14:paraId="1ED2C9B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Καμμένος, </w:t>
      </w:r>
      <w:r>
        <w:rPr>
          <w:rFonts w:eastAsia="Times New Roman" w:cs="Times New Roman"/>
          <w:szCs w:val="24"/>
        </w:rPr>
        <w:t>ειδικός α</w:t>
      </w:r>
      <w:r>
        <w:rPr>
          <w:rFonts w:eastAsia="Times New Roman" w:cs="Times New Roman"/>
          <w:szCs w:val="24"/>
        </w:rPr>
        <w:t>γορητής από τους ΑΝΕΛ, έχει τον λόγο.</w:t>
      </w:r>
      <w:r>
        <w:rPr>
          <w:rFonts w:eastAsia="Times New Roman" w:cs="Times New Roman"/>
          <w:szCs w:val="24"/>
        </w:rPr>
        <w:t xml:space="preserve"> Δεν χρειάζεται να σας πω τα ίδια που είπα στον </w:t>
      </w:r>
      <w:r>
        <w:rPr>
          <w:rFonts w:eastAsia="Times New Roman" w:cs="Times New Roman"/>
          <w:szCs w:val="24"/>
        </w:rPr>
        <w:t>κ.</w:t>
      </w:r>
      <w:r>
        <w:rPr>
          <w:rFonts w:eastAsia="Times New Roman" w:cs="Times New Roman"/>
          <w:szCs w:val="24"/>
        </w:rPr>
        <w:t xml:space="preserve"> Γεωργιάδη από πλευράς Αντιπροέδρων. </w:t>
      </w:r>
    </w:p>
    <w:p w14:paraId="1ED2C9BB" w14:textId="77777777" w:rsidR="00844B03" w:rsidRDefault="0027580D">
      <w:pPr>
        <w:spacing w:after="0" w:line="600" w:lineRule="auto"/>
        <w:ind w:firstLine="720"/>
        <w:jc w:val="both"/>
        <w:rPr>
          <w:rFonts w:eastAsia="Times New Roman" w:cs="Times New Roman"/>
          <w:szCs w:val="24"/>
        </w:rPr>
      </w:pPr>
      <w:r w:rsidRPr="00AA72A5">
        <w:rPr>
          <w:rFonts w:eastAsia="Times New Roman" w:cs="Times New Roman"/>
          <w:b/>
          <w:szCs w:val="24"/>
        </w:rPr>
        <w:t xml:space="preserve">ΔΗΜΗΤΡΙΟΣ ΚΑΜΜΕΝΟΣ (Η΄ Αντιπρόεδρος της Βουλής): </w:t>
      </w:r>
      <w:r>
        <w:rPr>
          <w:rFonts w:eastAsia="Times New Roman" w:cs="Times New Roman"/>
          <w:szCs w:val="24"/>
        </w:rPr>
        <w:t xml:space="preserve">Ευχαριστώ πολύ, κύριε Πρόεδρε. </w:t>
      </w:r>
    </w:p>
    <w:p w14:paraId="1ED2C9BC" w14:textId="77777777" w:rsidR="00844B03" w:rsidRDefault="0027580D">
      <w:pPr>
        <w:spacing w:after="0" w:line="600" w:lineRule="auto"/>
        <w:ind w:firstLine="720"/>
        <w:jc w:val="both"/>
        <w:rPr>
          <w:rFonts w:eastAsia="Times New Roman" w:cs="Times New Roman"/>
          <w:szCs w:val="24"/>
        </w:rPr>
      </w:pPr>
      <w:r w:rsidRPr="002D7ADD">
        <w:rPr>
          <w:rFonts w:eastAsia="Times New Roman" w:cs="Times New Roman"/>
          <w:szCs w:val="24"/>
        </w:rPr>
        <w:t>Σήμερα έ</w:t>
      </w:r>
      <w:r>
        <w:rPr>
          <w:rFonts w:eastAsia="Times New Roman" w:cs="Times New Roman"/>
          <w:szCs w:val="24"/>
        </w:rPr>
        <w:t>χω</w:t>
      </w:r>
      <w:r w:rsidRPr="002D7ADD">
        <w:rPr>
          <w:rFonts w:eastAsia="Times New Roman" w:cs="Times New Roman"/>
          <w:szCs w:val="24"/>
        </w:rPr>
        <w:t xml:space="preserve"> την τύχη και τη χαρά</w:t>
      </w:r>
      <w:r>
        <w:rPr>
          <w:rFonts w:eastAsia="Times New Roman" w:cs="Times New Roman"/>
          <w:szCs w:val="24"/>
        </w:rPr>
        <w:t xml:space="preserve"> </w:t>
      </w:r>
      <w:r w:rsidRPr="002D7ADD">
        <w:rPr>
          <w:rFonts w:eastAsia="Times New Roman" w:cs="Times New Roman"/>
          <w:szCs w:val="24"/>
        </w:rPr>
        <w:t xml:space="preserve">εγώ προσωπικά </w:t>
      </w:r>
      <w:r>
        <w:rPr>
          <w:rFonts w:eastAsia="Times New Roman" w:cs="Times New Roman"/>
          <w:szCs w:val="24"/>
        </w:rPr>
        <w:t>να εισηγούμαι για τρίτη φορά</w:t>
      </w:r>
      <w:r w:rsidRPr="002D7ADD">
        <w:rPr>
          <w:rFonts w:eastAsia="Times New Roman" w:cs="Times New Roman"/>
          <w:szCs w:val="24"/>
        </w:rPr>
        <w:t xml:space="preserve"> </w:t>
      </w:r>
      <w:r>
        <w:rPr>
          <w:rFonts w:eastAsia="Times New Roman" w:cs="Times New Roman"/>
          <w:szCs w:val="24"/>
        </w:rPr>
        <w:t>-κ</w:t>
      </w:r>
      <w:r w:rsidRPr="002D7ADD">
        <w:rPr>
          <w:rFonts w:eastAsia="Times New Roman" w:cs="Times New Roman"/>
          <w:szCs w:val="24"/>
        </w:rPr>
        <w:t xml:space="preserve">αι το 2015 και το 2016 και το 2017- έναν προϋπολογισμό της </w:t>
      </w:r>
      <w:r>
        <w:rPr>
          <w:rFonts w:eastAsia="Times New Roman" w:cs="Times New Roman"/>
          <w:szCs w:val="24"/>
        </w:rPr>
        <w:t>σ</w:t>
      </w:r>
      <w:r w:rsidRPr="002D7ADD">
        <w:rPr>
          <w:rFonts w:eastAsia="Times New Roman" w:cs="Times New Roman"/>
          <w:szCs w:val="24"/>
        </w:rPr>
        <w:t>υγκυβέρνησης ΣΥΡΙΖΑ</w:t>
      </w:r>
      <w:r>
        <w:rPr>
          <w:rFonts w:eastAsia="Times New Roman" w:cs="Times New Roman"/>
          <w:szCs w:val="24"/>
        </w:rPr>
        <w:t xml:space="preserve"> </w:t>
      </w:r>
      <w:r w:rsidRPr="002D7ADD">
        <w:rPr>
          <w:rFonts w:eastAsia="Times New Roman" w:cs="Times New Roman"/>
          <w:szCs w:val="24"/>
        </w:rPr>
        <w:t>-</w:t>
      </w:r>
      <w:r>
        <w:rPr>
          <w:rFonts w:eastAsia="Times New Roman" w:cs="Times New Roman"/>
          <w:szCs w:val="24"/>
        </w:rPr>
        <w:t xml:space="preserve"> </w:t>
      </w:r>
      <w:r w:rsidRPr="002D7ADD">
        <w:rPr>
          <w:rFonts w:eastAsia="Times New Roman" w:cs="Times New Roman"/>
          <w:szCs w:val="24"/>
        </w:rPr>
        <w:t xml:space="preserve">Ανεξαρτήτων Ελλήνων. </w:t>
      </w:r>
      <w:r>
        <w:rPr>
          <w:rFonts w:eastAsia="Times New Roman" w:cs="Times New Roman"/>
          <w:szCs w:val="24"/>
        </w:rPr>
        <w:t>Όπως έχω πει και στην εισήγησή μου και στις επιτροπές, είναι ένας προϋπολογισμός δύσκολος. Πολιτικά, αλλά και πρακτικά οικονομικά θα τα καταφέρουμε, όπως</w:t>
      </w:r>
      <w:r>
        <w:rPr>
          <w:rFonts w:eastAsia="Times New Roman" w:cs="Times New Roman"/>
          <w:szCs w:val="24"/>
        </w:rPr>
        <w:t xml:space="preserve"> τα καταφέραμε και τις άλλες δύο χρονιές. </w:t>
      </w:r>
    </w:p>
    <w:p w14:paraId="1ED2C9B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Ξέρουμε ότι με την ανταλλαγή ομολόγων που κάναμε πριν δεκαπέντε ημέρες, το ευλογημένο </w:t>
      </w:r>
      <w:r>
        <w:rPr>
          <w:rFonts w:eastAsia="Times New Roman" w:cs="Times New Roman"/>
          <w:szCs w:val="24"/>
          <w:lang w:val="en-US"/>
        </w:rPr>
        <w:t>PSI</w:t>
      </w:r>
      <w:r>
        <w:rPr>
          <w:rFonts w:eastAsia="Times New Roman" w:cs="Times New Roman"/>
          <w:szCs w:val="24"/>
        </w:rPr>
        <w:t>, τα</w:t>
      </w:r>
      <w:r w:rsidRPr="003961E5">
        <w:rPr>
          <w:rFonts w:eastAsia="Times New Roman" w:cs="Times New Roman"/>
          <w:szCs w:val="24"/>
        </w:rPr>
        <w:t xml:space="preserve"> 30 δισεκατομμ</w:t>
      </w:r>
      <w:r>
        <w:rPr>
          <w:rFonts w:eastAsia="Times New Roman" w:cs="Times New Roman"/>
          <w:szCs w:val="24"/>
        </w:rPr>
        <w:t xml:space="preserve">ύρια, οι αγορές ηρέμησαν και είδαμε και το κόστος χρήματος πόσο έπεσε στο δεκαετές ομόλογο. </w:t>
      </w:r>
      <w:r>
        <w:rPr>
          <w:rFonts w:eastAsia="Times New Roman" w:cs="Times New Roman"/>
          <w:szCs w:val="24"/>
        </w:rPr>
        <w:t>Θ</w:t>
      </w:r>
      <w:r>
        <w:rPr>
          <w:rFonts w:eastAsia="Times New Roman" w:cs="Times New Roman"/>
          <w:szCs w:val="24"/>
        </w:rPr>
        <w:t>α πέσει και ά</w:t>
      </w:r>
      <w:r>
        <w:rPr>
          <w:rFonts w:eastAsia="Times New Roman" w:cs="Times New Roman"/>
          <w:szCs w:val="24"/>
        </w:rPr>
        <w:t xml:space="preserve">λλο και θα κάνουμε και άλλες δύο εκδόσεις –πρώτα ο </w:t>
      </w:r>
      <w:r>
        <w:rPr>
          <w:rFonts w:eastAsia="Times New Roman" w:cs="Times New Roman"/>
          <w:szCs w:val="24"/>
        </w:rPr>
        <w:t>θ</w:t>
      </w:r>
      <w:r>
        <w:rPr>
          <w:rFonts w:eastAsia="Times New Roman" w:cs="Times New Roman"/>
          <w:szCs w:val="24"/>
        </w:rPr>
        <w:t xml:space="preserve">εός- μέχρι τον Αύγουστο 2018, έτσι ώστε να </w:t>
      </w:r>
      <w:proofErr w:type="spellStart"/>
      <w:r>
        <w:rPr>
          <w:rFonts w:eastAsia="Times New Roman" w:cs="Times New Roman"/>
          <w:szCs w:val="24"/>
        </w:rPr>
        <w:t>απεξαρτηθούμε</w:t>
      </w:r>
      <w:proofErr w:type="spellEnd"/>
      <w:r>
        <w:rPr>
          <w:rFonts w:eastAsia="Times New Roman" w:cs="Times New Roman"/>
          <w:szCs w:val="24"/>
        </w:rPr>
        <w:t xml:space="preserve"> από τις εκταμιεύσεις των δανειστών. </w:t>
      </w:r>
    </w:p>
    <w:p w14:paraId="1ED2C9B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Τι είναι μνημόνιο; Μνημόνιο, όπως το έχουμε ζήσει τα τελευταία χρόνια, είναι </w:t>
      </w:r>
      <w:r w:rsidRPr="001D1495">
        <w:rPr>
          <w:rFonts w:eastAsia="Times New Roman" w:cs="Times New Roman"/>
          <w:szCs w:val="24"/>
        </w:rPr>
        <w:t xml:space="preserve">η άμεση εξάρτηση της εκταμίευσης </w:t>
      </w:r>
      <w:r w:rsidRPr="001D1495">
        <w:rPr>
          <w:rFonts w:eastAsia="Times New Roman" w:cs="Times New Roman"/>
          <w:szCs w:val="24"/>
        </w:rPr>
        <w:t xml:space="preserve">των εταίρων της Ευρώπης </w:t>
      </w:r>
      <w:r>
        <w:rPr>
          <w:rFonts w:eastAsia="Times New Roman" w:cs="Times New Roman"/>
          <w:szCs w:val="24"/>
        </w:rPr>
        <w:t xml:space="preserve">από τον </w:t>
      </w:r>
      <w:r>
        <w:rPr>
          <w:rFonts w:eastAsia="Times New Roman" w:cs="Times New Roman"/>
          <w:szCs w:val="24"/>
          <w:lang w:val="en-US"/>
        </w:rPr>
        <w:t>ESM</w:t>
      </w:r>
      <w:r w:rsidRPr="0066101D">
        <w:rPr>
          <w:rFonts w:eastAsia="Times New Roman" w:cs="Times New Roman"/>
          <w:szCs w:val="24"/>
        </w:rPr>
        <w:t xml:space="preserve"> </w:t>
      </w:r>
      <w:r>
        <w:rPr>
          <w:rFonts w:eastAsia="Times New Roman" w:cs="Times New Roman"/>
          <w:szCs w:val="24"/>
        </w:rPr>
        <w:t xml:space="preserve">ή από τον </w:t>
      </w:r>
      <w:r>
        <w:rPr>
          <w:rFonts w:eastAsia="Times New Roman" w:cs="Times New Roman"/>
          <w:szCs w:val="24"/>
          <w:lang w:val="en-US"/>
        </w:rPr>
        <w:t>EFSF</w:t>
      </w:r>
      <w:r>
        <w:rPr>
          <w:rFonts w:eastAsia="Times New Roman" w:cs="Times New Roman"/>
          <w:szCs w:val="24"/>
        </w:rPr>
        <w:t xml:space="preserve">, ο εκβιασμός της δόσης, για να πάρεις τα μέτρα. </w:t>
      </w:r>
    </w:p>
    <w:p w14:paraId="1ED2C9B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Επί χρόνια δεν παίρνονταν τα μέτρα, ήρθε η δική μας Κυβέρνηση να δουλέψει πολύ σκληρά, έτσι ώστε να περάσουμε τις αξιολογήσεις, να γίνουν εκταμιεύσεις, να π</w:t>
      </w:r>
      <w:r>
        <w:rPr>
          <w:rFonts w:eastAsia="Times New Roman" w:cs="Times New Roman"/>
          <w:szCs w:val="24"/>
        </w:rPr>
        <w:t xml:space="preserve">άρουμε ένα πλαφόν πολύ </w:t>
      </w:r>
      <w:r>
        <w:rPr>
          <w:rFonts w:eastAsia="Times New Roman" w:cs="Times New Roman"/>
          <w:szCs w:val="24"/>
        </w:rPr>
        <w:lastRenderedPageBreak/>
        <w:t xml:space="preserve">φθηνό, 1%, με τριάντα </w:t>
      </w:r>
      <w:r>
        <w:rPr>
          <w:rFonts w:eastAsia="Times New Roman" w:cs="Times New Roman"/>
          <w:szCs w:val="24"/>
        </w:rPr>
        <w:t>δυόμισι</w:t>
      </w:r>
      <w:r>
        <w:rPr>
          <w:rFonts w:eastAsia="Times New Roman" w:cs="Times New Roman"/>
          <w:szCs w:val="24"/>
        </w:rPr>
        <w:t xml:space="preserve"> χρόνια αποπληρωμή σε κάθε εκταμίευση, δηλαδή πάρα πολύ φθηνό χρήμα, έτσι ώστε να μπορέσει η Ελλάδα να εξοικονομήσει πόρους, να ανασυνταχτεί και να μπει στην πορεία προς την ανάπτυξη. </w:t>
      </w:r>
    </w:p>
    <w:p w14:paraId="1ED2C9C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Τέλος μνημονίων, τέ</w:t>
      </w:r>
      <w:r>
        <w:rPr>
          <w:rFonts w:eastAsia="Times New Roman" w:cs="Times New Roman"/>
          <w:szCs w:val="24"/>
        </w:rPr>
        <w:t xml:space="preserve">λος σχέσης σημαίνει ότι πλέον δεν θα έχουμε τον εκβιασμό της εκταμίευσης κάποιας δόσης και θα εκτελούμε το πρόγραμμά μας σοβαρά, δημοσιονομικά όπως πρέπει στους κανόνες της Ευρώπης και ως σοβαρή Κυβέρνηση θα αναπτύξουμε την αγορά όπως πρέπει. </w:t>
      </w:r>
    </w:p>
    <w:p w14:paraId="1ED2C9C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Δεν θα έχουμ</w:t>
      </w:r>
      <w:r>
        <w:rPr>
          <w:rFonts w:eastAsia="Times New Roman" w:cs="Times New Roman"/>
          <w:szCs w:val="24"/>
        </w:rPr>
        <w:t xml:space="preserve">ε κάποιον να μας λέει κάθε τρεις μήνες με το </w:t>
      </w:r>
      <w:r>
        <w:rPr>
          <w:rFonts w:eastAsia="Times New Roman" w:cs="Times New Roman"/>
          <w:szCs w:val="24"/>
          <w:lang w:val="en-US"/>
        </w:rPr>
        <w:t>check</w:t>
      </w:r>
      <w:r w:rsidRPr="00972AA8">
        <w:rPr>
          <w:rFonts w:eastAsia="Times New Roman" w:cs="Times New Roman"/>
          <w:szCs w:val="24"/>
        </w:rPr>
        <w:t xml:space="preserve"> </w:t>
      </w:r>
      <w:r>
        <w:rPr>
          <w:rFonts w:eastAsia="Times New Roman" w:cs="Times New Roman"/>
          <w:szCs w:val="24"/>
          <w:lang w:val="en-US"/>
        </w:rPr>
        <w:t>list</w:t>
      </w:r>
      <w:r w:rsidRPr="00972AA8">
        <w:rPr>
          <w:rFonts w:eastAsia="Times New Roman" w:cs="Times New Roman"/>
          <w:szCs w:val="24"/>
        </w:rPr>
        <w:t xml:space="preserve"> </w:t>
      </w:r>
      <w:r>
        <w:rPr>
          <w:rFonts w:eastAsia="Times New Roman" w:cs="Times New Roman"/>
          <w:szCs w:val="24"/>
        </w:rPr>
        <w:t xml:space="preserve">ότι «το έκανες, δεν το έκανες, θα πάρεις, δεν θα πάρεις δόση», με τη συζήτηση αυτή κάθε φορά να φέρνει ένα τεράστιο ρίσκο, μία τεράστια πορεία στις αγορές, μία τεράστια ανασφάλεια </w:t>
      </w:r>
      <w:r>
        <w:rPr>
          <w:rFonts w:eastAsia="Times New Roman" w:cs="Times New Roman"/>
          <w:szCs w:val="24"/>
        </w:rPr>
        <w:lastRenderedPageBreak/>
        <w:t xml:space="preserve">στους εγχώριους και </w:t>
      </w:r>
      <w:proofErr w:type="spellStart"/>
      <w:r>
        <w:rPr>
          <w:rFonts w:eastAsia="Times New Roman" w:cs="Times New Roman"/>
          <w:szCs w:val="24"/>
        </w:rPr>
        <w:t>εξωχώριους</w:t>
      </w:r>
      <w:proofErr w:type="spellEnd"/>
      <w:r>
        <w:rPr>
          <w:rFonts w:eastAsia="Times New Roman" w:cs="Times New Roman"/>
          <w:szCs w:val="24"/>
        </w:rPr>
        <w:t xml:space="preserve"> επενδυτές σε όλη την αγορά: «Τώρα θα πάρουν τη δόση ή δεν θα την πάρουν; Θα χρεοκοπήσουν ή δεν θα χρεοκοπήσουν;». Στα 9 τα </w:t>
      </w:r>
      <w:r>
        <w:rPr>
          <w:rFonts w:eastAsia="Times New Roman" w:cs="Times New Roman"/>
          <w:szCs w:val="24"/>
          <w:lang w:val="en-US"/>
        </w:rPr>
        <w:t>spreads</w:t>
      </w:r>
      <w:r>
        <w:rPr>
          <w:rFonts w:eastAsia="Times New Roman" w:cs="Times New Roman"/>
          <w:szCs w:val="24"/>
        </w:rPr>
        <w:t xml:space="preserve">, στα </w:t>
      </w:r>
      <w:r w:rsidRPr="00914BFE">
        <w:rPr>
          <w:rFonts w:eastAsia="Times New Roman" w:cs="Times New Roman"/>
          <w:szCs w:val="24"/>
        </w:rPr>
        <w:t xml:space="preserve">8 </w:t>
      </w:r>
      <w:r>
        <w:rPr>
          <w:rFonts w:eastAsia="Times New Roman" w:cs="Times New Roman"/>
          <w:szCs w:val="24"/>
        </w:rPr>
        <w:t xml:space="preserve">τα </w:t>
      </w:r>
      <w:r>
        <w:rPr>
          <w:rFonts w:eastAsia="Times New Roman" w:cs="Times New Roman"/>
          <w:szCs w:val="24"/>
          <w:lang w:val="en-US"/>
        </w:rPr>
        <w:t>spreads</w:t>
      </w:r>
      <w:r>
        <w:rPr>
          <w:rFonts w:eastAsia="Times New Roman" w:cs="Times New Roman"/>
          <w:szCs w:val="24"/>
        </w:rPr>
        <w:t>. Αυτό θα τελειώσει και αυτό είναι η ευτυχία για την ελληνική οικονομία και είμαστε τυχεροί που η</w:t>
      </w:r>
      <w:r>
        <w:rPr>
          <w:rFonts w:eastAsia="Times New Roman" w:cs="Times New Roman"/>
          <w:szCs w:val="24"/>
        </w:rPr>
        <w:t xml:space="preserve"> δική μας Κυβέρνηση θα τα καταφέρει αυτά σε λιγότερο από δέκα μήνες από σήμερα. </w:t>
      </w:r>
    </w:p>
    <w:p w14:paraId="1ED2C9C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Θα πρέπει να κοιτάξουμε τη νέα Ελλάδα στα μάτια, με ειλικρίνεια. Τα λάθη που </w:t>
      </w:r>
      <w:proofErr w:type="spellStart"/>
      <w:r>
        <w:rPr>
          <w:rFonts w:eastAsia="Times New Roman" w:cs="Times New Roman"/>
          <w:szCs w:val="24"/>
        </w:rPr>
        <w:t>συνέβαιναν</w:t>
      </w:r>
      <w:proofErr w:type="spellEnd"/>
      <w:r>
        <w:rPr>
          <w:rFonts w:eastAsia="Times New Roman" w:cs="Times New Roman"/>
          <w:szCs w:val="24"/>
        </w:rPr>
        <w:t xml:space="preserve"> και συνεχίζουν να συμβαίνουν πρέπει να τα διορθώσουμε, διότι δεν θα έχουμε άλλη ευκαιρί</w:t>
      </w:r>
      <w:r>
        <w:rPr>
          <w:rFonts w:eastAsia="Times New Roman" w:cs="Times New Roman"/>
          <w:szCs w:val="24"/>
        </w:rPr>
        <w:t xml:space="preserve">α να διορθώσουμε τα κακώς κείμενα της ελληνικής οικονομίας και του ελληνικού δημόσιου τομέα, ο οποίος, δυστυχώς, είναι ανταγωνιστικός και αρνητικός προς τις επενδύσεις και τους επενδυτές. </w:t>
      </w:r>
    </w:p>
    <w:p w14:paraId="1ED2C9C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Χρειάζεται κράτος δικαίου. Χρειάζεται να έχεις κράτος «φίλο» στις ε</w:t>
      </w:r>
      <w:r>
        <w:rPr>
          <w:rFonts w:eastAsia="Times New Roman" w:cs="Times New Roman"/>
          <w:szCs w:val="24"/>
        </w:rPr>
        <w:t>πενδύσεις. Χρειάζονται τράπεζες που να έχουν καθαρούς ισολογισμούς, να μην έχουν κόκκινα δάνεια και όλα αυτά με έναν υγιή και δίκαιο τρόπο, έτσι ώστε να βγουν με φθηνό χρήμα, αλλά και διαθέσιμο χρήμα, στις αγορές. Φθηνό, γιατί θα έχουν βγει στις αγορές, αλ</w:t>
      </w:r>
      <w:r>
        <w:rPr>
          <w:rFonts w:eastAsia="Times New Roman" w:cs="Times New Roman"/>
          <w:szCs w:val="24"/>
        </w:rPr>
        <w:t xml:space="preserve">λά θα δανείζονται πολύ φθηνότερα οι τράπεζές μας, έτσι ώστε να βγει χρήμα και χρηματοδότηση για την ανάπτυξη της ελληνικής οικονομίας. Όλα αυτά προϋποθέτουν να φύγουμε και να γλυτώσουμε από αυτά τα δεινά της τελευταίας επταετίας. </w:t>
      </w:r>
    </w:p>
    <w:p w14:paraId="1ED2C9C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Έρχομαι τώρα και στην τελ</w:t>
      </w:r>
      <w:r>
        <w:rPr>
          <w:rFonts w:eastAsia="Times New Roman" w:cs="Times New Roman"/>
          <w:szCs w:val="24"/>
        </w:rPr>
        <w:t xml:space="preserve">ευταία δήλωση, στο τελευταίο λεπτό που μου μένει, για να πω το εξής. Δυσαρεστήθηκα από την δήλωση των «53», η οποία λέει ότι: «Η υποχρεωτική και σε ορισμένες περιπτώσεις οδυνηρή συμμαχία με τους ΑΝΕΛ, όσο αυτή διαρκέσει, δεν </w:t>
      </w:r>
      <w:r>
        <w:rPr>
          <w:rFonts w:eastAsia="Times New Roman" w:cs="Times New Roman"/>
          <w:szCs w:val="24"/>
        </w:rPr>
        <w:lastRenderedPageBreak/>
        <w:t>μπορεί να αποτελεί άλλοθι για υ</w:t>
      </w:r>
      <w:r>
        <w:rPr>
          <w:rFonts w:eastAsia="Times New Roman" w:cs="Times New Roman"/>
          <w:szCs w:val="24"/>
        </w:rPr>
        <w:t xml:space="preserve">παναχωρήσεις σε κρίσιμα για τη φυσιογνωμία μας ζητήματα. Σε κάθε περίπτωση σήμερα πρέπει να αξιολογηθεί αυτή η </w:t>
      </w:r>
      <w:r>
        <w:rPr>
          <w:rFonts w:eastAsia="Times New Roman" w:cs="Times New Roman"/>
          <w:szCs w:val="24"/>
        </w:rPr>
        <w:t>σ</w:t>
      </w:r>
      <w:r>
        <w:rPr>
          <w:rFonts w:eastAsia="Times New Roman" w:cs="Times New Roman"/>
          <w:szCs w:val="24"/>
        </w:rPr>
        <w:t>υγκυβέρνηση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1ED2C9C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Έχουμε εισηγηθεί τρεις φορές. Είναι οδυνηρό που </w:t>
      </w:r>
      <w:proofErr w:type="spellStart"/>
      <w:r>
        <w:rPr>
          <w:rFonts w:eastAsia="Times New Roman" w:cs="Times New Roman"/>
          <w:szCs w:val="24"/>
        </w:rPr>
        <w:t>συνεισηγούμαστε</w:t>
      </w:r>
      <w:proofErr w:type="spellEnd"/>
      <w:r>
        <w:rPr>
          <w:rFonts w:eastAsia="Times New Roman" w:cs="Times New Roman"/>
          <w:szCs w:val="24"/>
        </w:rPr>
        <w:t xml:space="preserve"> κι έχουμε πάρει όλοι το πολιτικό βάρος; Είναι οδυνηρό αυτό; Για ποιον είναι οδυνηρό, για τους </w:t>
      </w:r>
      <w:proofErr w:type="spellStart"/>
      <w:r>
        <w:rPr>
          <w:rFonts w:eastAsia="Times New Roman" w:cs="Times New Roman"/>
          <w:szCs w:val="24"/>
        </w:rPr>
        <w:t>εκατόν</w:t>
      </w:r>
      <w:proofErr w:type="spellEnd"/>
      <w:r>
        <w:rPr>
          <w:rFonts w:eastAsia="Times New Roman" w:cs="Times New Roman"/>
          <w:szCs w:val="24"/>
        </w:rPr>
        <w:t xml:space="preserve"> σαράντα τρεις ή για τους εννιά; Εμείς είμαστε εννιά. Δεν είναι καθόλου οδυνηρό κι είναι οδυ</w:t>
      </w:r>
      <w:r>
        <w:rPr>
          <w:rFonts w:eastAsia="Times New Roman" w:cs="Times New Roman"/>
          <w:szCs w:val="24"/>
        </w:rPr>
        <w:t xml:space="preserve">νηρό για εμάς.  </w:t>
      </w:r>
    </w:p>
    <w:p w14:paraId="1ED2C9C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Επίσης, εμμένω στη διαφωνία που είχα για το ζήτημα της Θράκης. Είναι πάρα πολύ δύσκολο το ζήτημα. Θα διαβάσω την κατήχηση του κ. </w:t>
      </w:r>
      <w:proofErr w:type="spellStart"/>
      <w:r>
        <w:rPr>
          <w:rFonts w:eastAsia="Times New Roman" w:cs="Times New Roman"/>
          <w:szCs w:val="24"/>
        </w:rPr>
        <w:t>Ερντογάν</w:t>
      </w:r>
      <w:proofErr w:type="spellEnd"/>
      <w:r>
        <w:rPr>
          <w:rFonts w:eastAsia="Times New Roman" w:cs="Times New Roman"/>
          <w:szCs w:val="24"/>
        </w:rPr>
        <w:t xml:space="preserve">, η οποία μαγνητοφωνήθηκε από κινητό την ώρα που μιλούσε στους μαθητές. Και δυστυχώς, ο κ. Αμανατίδης </w:t>
      </w:r>
      <w:r>
        <w:rPr>
          <w:rFonts w:eastAsia="Times New Roman" w:cs="Times New Roman"/>
          <w:szCs w:val="24"/>
        </w:rPr>
        <w:t xml:space="preserve">δεν μπορούσε να κάνει τίποτα, γιατί δεν είχε άμεση μετάφραση. Και </w:t>
      </w:r>
      <w:r>
        <w:rPr>
          <w:rFonts w:eastAsia="Times New Roman" w:cs="Times New Roman"/>
          <w:szCs w:val="24"/>
        </w:rPr>
        <w:lastRenderedPageBreak/>
        <w:t xml:space="preserve">λέει ο κ. </w:t>
      </w:r>
      <w:proofErr w:type="spellStart"/>
      <w:r>
        <w:rPr>
          <w:rFonts w:eastAsia="Times New Roman" w:cs="Times New Roman"/>
          <w:szCs w:val="24"/>
        </w:rPr>
        <w:t>Ερντογάν</w:t>
      </w:r>
      <w:proofErr w:type="spellEnd"/>
      <w:r>
        <w:rPr>
          <w:rFonts w:eastAsia="Times New Roman" w:cs="Times New Roman"/>
          <w:szCs w:val="24"/>
        </w:rPr>
        <w:t>: «Μία σημαία, μία πατρίδα, ένα κράτος». Τι σημαίνει ένα έθνος, μία σημαία, ένα κράτος; Εντάξει. «Δεν υπάρχουν διακρίσεις, δεν υπάρχουν διαφορές. Θα είμαστε ένα, θα είμαστε</w:t>
      </w:r>
      <w:r>
        <w:rPr>
          <w:rFonts w:eastAsia="Times New Roman" w:cs="Times New Roman"/>
          <w:szCs w:val="24"/>
        </w:rPr>
        <w:t xml:space="preserve"> ισχυροί, θα είμαστε ζωντανοί, θα είμαστε αδέρφια. Όλοι μαζί θα είμαστε Τουρκία!», είπε ο κ. </w:t>
      </w:r>
      <w:proofErr w:type="spellStart"/>
      <w:r>
        <w:rPr>
          <w:rFonts w:eastAsia="Times New Roman" w:cs="Times New Roman"/>
          <w:szCs w:val="24"/>
        </w:rPr>
        <w:t>Ερντογάν</w:t>
      </w:r>
      <w:proofErr w:type="spellEnd"/>
      <w:r>
        <w:rPr>
          <w:rFonts w:eastAsia="Times New Roman" w:cs="Times New Roman"/>
          <w:szCs w:val="24"/>
        </w:rPr>
        <w:t xml:space="preserve">. </w:t>
      </w:r>
    </w:p>
    <w:p w14:paraId="1ED2C9C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έλετε εσείς τώρα εγώ να ψηφίσω τον μουφτή από τη βάση. Να κάνει τι; Θέλετε ένας από την Αρκαδία να ψηφίζει τον </w:t>
      </w:r>
      <w:proofErr w:type="spellStart"/>
      <w:r>
        <w:rPr>
          <w:rFonts w:eastAsia="Times New Roman" w:cs="Times New Roman"/>
          <w:szCs w:val="24"/>
        </w:rPr>
        <w:t>Αντιπεριφερειάρχη</w:t>
      </w:r>
      <w:proofErr w:type="spellEnd"/>
      <w:r>
        <w:rPr>
          <w:rFonts w:eastAsia="Times New Roman" w:cs="Times New Roman"/>
          <w:szCs w:val="24"/>
        </w:rPr>
        <w:t xml:space="preserve"> στην Κομοτηνή. Αυτό θέ</w:t>
      </w:r>
      <w:r>
        <w:rPr>
          <w:rFonts w:eastAsia="Times New Roman" w:cs="Times New Roman"/>
          <w:szCs w:val="24"/>
        </w:rPr>
        <w:t xml:space="preserve">λουμε, κύριοι; Εάν εγώ δεν είμαι σοβαρός, όπως είπε ένας συνάδελφος, θα πρέπει να σεβαστείτε τη σοβαρή μου ψήφο τρία χρόνια κι ό,τι έχω τραβήξει από τους εκβιασμούς κι όλα αυτά που τράβηξα εγώ και η οικογένειά μου, όταν έφυγα από Υπουργός εκείνο το βράδυ. </w:t>
      </w:r>
      <w:r>
        <w:rPr>
          <w:rFonts w:eastAsia="Times New Roman" w:cs="Times New Roman"/>
          <w:szCs w:val="24"/>
        </w:rPr>
        <w:t xml:space="preserve">Θα σεβαστείτε την ψήφο </w:t>
      </w:r>
      <w:r>
        <w:rPr>
          <w:rFonts w:eastAsia="Times New Roman" w:cs="Times New Roman"/>
          <w:szCs w:val="24"/>
        </w:rPr>
        <w:lastRenderedPageBreak/>
        <w:t xml:space="preserve">μου κι αυτό που κάνω και εγώ και οι Ανεξάρτητοι Έλληνες. Διότι δεν είμαστε εδώ για να παίξουμε ούτε για να κάνουμε κουτσομπολιό. </w:t>
      </w:r>
    </w:p>
    <w:p w14:paraId="1ED2C9C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Στηρίζουμε την πατρίδα, στηρίζουμε την Κυβέρνηση. Όλα, όμως, έχουν ένα όριο! </w:t>
      </w:r>
      <w:r>
        <w:rPr>
          <w:rFonts w:eastAsia="Times New Roman" w:cs="Times New Roman"/>
          <w:szCs w:val="24"/>
        </w:rPr>
        <w:t>Μ</w:t>
      </w:r>
      <w:r>
        <w:rPr>
          <w:rFonts w:eastAsia="Times New Roman" w:cs="Times New Roman"/>
          <w:szCs w:val="24"/>
        </w:rPr>
        <w:t xml:space="preserve">ιλάω επί προσωπικού! </w:t>
      </w:r>
    </w:p>
    <w:p w14:paraId="1ED2C9C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Ευχ</w:t>
      </w:r>
      <w:r>
        <w:rPr>
          <w:rFonts w:eastAsia="Times New Roman" w:cs="Times New Roman"/>
          <w:szCs w:val="24"/>
        </w:rPr>
        <w:t xml:space="preserve">αριστώ πολύ. Και δεν περιμένω να με χειροκροτήσετε.  </w:t>
      </w:r>
    </w:p>
    <w:p w14:paraId="1ED2C9CA" w14:textId="77777777" w:rsidR="00844B03" w:rsidRDefault="0027580D">
      <w:pPr>
        <w:spacing w:after="0" w:line="600" w:lineRule="auto"/>
        <w:ind w:firstLine="720"/>
        <w:jc w:val="both"/>
        <w:rPr>
          <w:rFonts w:eastAsia="Times New Roman" w:cs="Times New Roman"/>
          <w:szCs w:val="24"/>
        </w:rPr>
      </w:pPr>
      <w:r w:rsidRPr="00DD647F">
        <w:rPr>
          <w:rFonts w:eastAsia="Times New Roman" w:cs="Times New Roman"/>
          <w:b/>
          <w:szCs w:val="24"/>
        </w:rPr>
        <w:t xml:space="preserve">ΠΡΟΕΔΡΕΥΩΝ (Δημήτριος </w:t>
      </w:r>
      <w:r>
        <w:rPr>
          <w:rFonts w:eastAsia="Times New Roman" w:cs="Times New Roman"/>
          <w:b/>
          <w:szCs w:val="24"/>
        </w:rPr>
        <w:t>Κρεμαστινός</w:t>
      </w:r>
      <w:r w:rsidRPr="00DD647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Συνεχίζουμε με τον ειδικό αγορητή του Κομμουνιστικού Κόμματος Ελλάδας κ. </w:t>
      </w:r>
      <w:proofErr w:type="spellStart"/>
      <w:r>
        <w:rPr>
          <w:rFonts w:eastAsia="Times New Roman" w:cs="Times New Roman"/>
          <w:szCs w:val="24"/>
        </w:rPr>
        <w:t>Καραθανασόπουλο</w:t>
      </w:r>
      <w:proofErr w:type="spellEnd"/>
      <w:r>
        <w:rPr>
          <w:rFonts w:eastAsia="Times New Roman" w:cs="Times New Roman"/>
          <w:szCs w:val="24"/>
        </w:rPr>
        <w:t xml:space="preserve">. </w:t>
      </w:r>
    </w:p>
    <w:p w14:paraId="1ED2C9CB" w14:textId="77777777" w:rsidR="00844B03" w:rsidRDefault="0027580D">
      <w:pPr>
        <w:spacing w:after="0" w:line="600" w:lineRule="auto"/>
        <w:ind w:firstLine="720"/>
        <w:jc w:val="both"/>
        <w:rPr>
          <w:rFonts w:eastAsia="Times New Roman" w:cs="Times New Roman"/>
          <w:szCs w:val="24"/>
        </w:rPr>
      </w:pPr>
      <w:r w:rsidRPr="00691DBE">
        <w:rPr>
          <w:rFonts w:eastAsia="Times New Roman" w:cs="Times New Roman"/>
          <w:b/>
          <w:szCs w:val="24"/>
        </w:rPr>
        <w:t xml:space="preserve">ΝΙΚΟΛΑΟΣ ΚΑΡΑΘΑΝΑΣΟΠΟΥΛΟΣ: </w:t>
      </w:r>
      <w:r>
        <w:rPr>
          <w:rFonts w:eastAsia="Times New Roman" w:cs="Times New Roman"/>
          <w:szCs w:val="24"/>
        </w:rPr>
        <w:t>Ευχαριστώ πολύ, κύριε Πρόεδρε.</w:t>
      </w:r>
    </w:p>
    <w:p w14:paraId="1ED2C9C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Θα ξεκινήσω την παρέμβασή μου με μία ιστορία που μου την είπαν προχθές που είχα πάει στην Κεφαλονιά. Μου την είπε ο Διονύσης. Μου λέει: «Πες εκεί στη Βουλή το εξής ιστορικό περιστατικό. </w:t>
      </w:r>
      <w:r>
        <w:rPr>
          <w:rFonts w:eastAsia="Times New Roman" w:cs="Times New Roman"/>
          <w:szCs w:val="24"/>
        </w:rPr>
        <w:lastRenderedPageBreak/>
        <w:t>Στη διάρκεια του Μεσοπολέμου, στο χωριό μου, από την πείνα κάθε πρωί τ</w:t>
      </w:r>
      <w:r>
        <w:rPr>
          <w:rFonts w:eastAsia="Times New Roman" w:cs="Times New Roman"/>
          <w:szCs w:val="24"/>
        </w:rPr>
        <w:t>α παιδιά σκούζανε. Μια, δυο, τρεις, παρατήρησα ότι από μία οικογένεια τα παιδιά δεν σκούζανε. Μια, δυο, τρεις μέρες, τίποτα. Ρωτάνε τον πατέρα τους: Ρε συ Μάκη, τι κάνεις και τα παιδιά σου δεν σκούζουνε κάθε πρωί, όπως σκούζουν τα παιδιά όλων μας; Α, λέει,</w:t>
      </w:r>
      <w:r>
        <w:rPr>
          <w:rFonts w:eastAsia="Times New Roman" w:cs="Times New Roman"/>
          <w:szCs w:val="24"/>
        </w:rPr>
        <w:t xml:space="preserve"> κάνω κάτι πολύ απλό. Παίρνω ένα πιάτο φακές και τις σκορπάω στα χαλίκια. Οπότε, ψάχνουν να βρουν τις φακές μέσα στα χαλίκια και δεν μιλάνε». </w:t>
      </w:r>
    </w:p>
    <w:p w14:paraId="1ED2C9C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Σας θυμίζει κάτι αυτή η πραγματική ιστορία; Σας θυμίζει τα διάφορα κοινωνικά επιδόματα, τα διάφορα φιλοδωρήματα, </w:t>
      </w:r>
      <w:r>
        <w:rPr>
          <w:rFonts w:eastAsia="Times New Roman" w:cs="Times New Roman"/>
          <w:szCs w:val="24"/>
        </w:rPr>
        <w:t xml:space="preserve">τα διάφορα ψίχουλα που πετάτε στον κόσμο, για να του βουλώσετε το στόμα και να μην διεκδικεί, να μην έχει περηφάνια; </w:t>
      </w:r>
    </w:p>
    <w:p w14:paraId="1ED2C9C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Αυτή είναι η πολιτική του καρότου. Αυτό έκαναν και οι προηγούμενες κυβερνήσεις. Αυτό έκαναν και η Νέα Δημοκρατία και το ΠΑΣΟΚ. Κι όπου δεν</w:t>
      </w:r>
      <w:r>
        <w:rPr>
          <w:rFonts w:eastAsia="Times New Roman" w:cs="Times New Roman"/>
          <w:szCs w:val="24"/>
        </w:rPr>
        <w:t xml:space="preserve"> περνάει το καρότο, περνάει το μαστίγιο και προσπαθείτε με τη βία, την καταστολή, φτάνετε στο σημείο πλέον να καταργήσετε, επί της ουσίας, το δικαίωμα στην απεργία, ακριβώς για να έχετε υποταγμένο το εργατικό κίνημα. </w:t>
      </w:r>
    </w:p>
    <w:p w14:paraId="1ED2C9C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οιος σας είπε ότι με ένα υποταγμένο λ</w:t>
      </w:r>
      <w:r>
        <w:rPr>
          <w:rFonts w:eastAsia="Times New Roman" w:cs="Times New Roman"/>
          <w:szCs w:val="24"/>
        </w:rPr>
        <w:t xml:space="preserve">αό μπορείτε να κάνετε αλλαγές, όπως λέγατε χθες, κύριε </w:t>
      </w:r>
      <w:proofErr w:type="spellStart"/>
      <w:r>
        <w:rPr>
          <w:rFonts w:eastAsia="Times New Roman" w:cs="Times New Roman"/>
          <w:szCs w:val="24"/>
        </w:rPr>
        <w:t>Τσακαλώτο</w:t>
      </w:r>
      <w:proofErr w:type="spellEnd"/>
      <w:r>
        <w:rPr>
          <w:rFonts w:eastAsia="Times New Roman" w:cs="Times New Roman"/>
          <w:szCs w:val="24"/>
        </w:rPr>
        <w:t xml:space="preserve">; Ίσα ίσα, υποταγμένος λαός σημαίνει ότι </w:t>
      </w:r>
      <w:proofErr w:type="spellStart"/>
      <w:r>
        <w:rPr>
          <w:rFonts w:eastAsia="Times New Roman" w:cs="Times New Roman"/>
          <w:szCs w:val="24"/>
        </w:rPr>
        <w:t>μοιρολατρεί</w:t>
      </w:r>
      <w:proofErr w:type="spellEnd"/>
      <w:r>
        <w:rPr>
          <w:rFonts w:eastAsia="Times New Roman" w:cs="Times New Roman"/>
          <w:szCs w:val="24"/>
        </w:rPr>
        <w:t xml:space="preserve"> απέναντι στις εξελίξεις των πραγμάτων και στο δίκιο του ισχυρού, που ισχυρός αυτή τη στιγμή είναι το κεφάλαιο, οι μονοπωλιακοί όμιλοι, το σ</w:t>
      </w:r>
      <w:r>
        <w:rPr>
          <w:rFonts w:eastAsia="Times New Roman" w:cs="Times New Roman"/>
          <w:szCs w:val="24"/>
        </w:rPr>
        <w:t xml:space="preserve">ύστημα το οποίο εσείς υπηρετείτε. </w:t>
      </w:r>
    </w:p>
    <w:p w14:paraId="1ED2C9D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ίδιο ακριβώς έκαναν και τα άλλα κόμματα, και η Νέα Δημοκρατία και το ΠΑΣΟΚ. </w:t>
      </w:r>
      <w:r>
        <w:rPr>
          <w:rFonts w:eastAsia="Times New Roman" w:cs="Times New Roman"/>
          <w:szCs w:val="24"/>
        </w:rPr>
        <w:t>Π</w:t>
      </w:r>
      <w:r>
        <w:rPr>
          <w:rFonts w:eastAsia="Times New Roman" w:cs="Times New Roman"/>
          <w:szCs w:val="24"/>
        </w:rPr>
        <w:t xml:space="preserve">άνω στο νομοθετικό πλαίσιο που έχουν δημιουργήσει τα άλλα κόμματα, εσείς πάτε ένα βήμα παραπέρα, ακριβώς για να θωρακίσετε τα συμφέροντα του </w:t>
      </w:r>
      <w:r>
        <w:rPr>
          <w:rFonts w:eastAsia="Times New Roman" w:cs="Times New Roman"/>
          <w:szCs w:val="24"/>
        </w:rPr>
        <w:t xml:space="preserve">μεγάλου κεφαλαίου, ακριβώς για να θωρακίσετε την κερδοφορία του, για να μπορέσει να έρθει η καπιταλιστική ανάπτυξη. Γιατί καπιταλιστική ανάπτυξη με άλλον τρόπο, χωρίς κέρδος καπιταλιστικό, δεν υπάρχει. </w:t>
      </w:r>
      <w:r>
        <w:rPr>
          <w:rFonts w:eastAsia="Times New Roman" w:cs="Times New Roman"/>
          <w:szCs w:val="24"/>
        </w:rPr>
        <w:t>Μ</w:t>
      </w:r>
      <w:r>
        <w:rPr>
          <w:rFonts w:eastAsia="Times New Roman" w:cs="Times New Roman"/>
          <w:szCs w:val="24"/>
        </w:rPr>
        <w:t>ία είναι η πηγή του καπιταλιστικού κέρδους: η εκμετάλ</w:t>
      </w:r>
      <w:r>
        <w:rPr>
          <w:rFonts w:eastAsia="Times New Roman" w:cs="Times New Roman"/>
          <w:szCs w:val="24"/>
        </w:rPr>
        <w:t xml:space="preserve">λευση των εργαζόμενων. Κι εσείς αυτό υπηρετείτε. </w:t>
      </w:r>
    </w:p>
    <w:p w14:paraId="1ED2C9D1" w14:textId="77777777" w:rsidR="00844B03" w:rsidRDefault="0027580D">
      <w:pPr>
        <w:spacing w:after="0" w:line="600" w:lineRule="auto"/>
        <w:ind w:firstLine="720"/>
        <w:jc w:val="both"/>
        <w:rPr>
          <w:rFonts w:eastAsia="Times New Roman"/>
          <w:szCs w:val="24"/>
        </w:rPr>
      </w:pPr>
      <w:r>
        <w:rPr>
          <w:rFonts w:eastAsia="Times New Roman"/>
          <w:szCs w:val="24"/>
        </w:rPr>
        <w:t xml:space="preserve">Έτσι, λοιπόν, η οικονομική πολιτική της Κυβέρνησης, όπως αποτυπώνεται στον προϋπολογισμό, έχει -όπως είχε και της Νέας Δημοκρατίας- δύο στόχους. Ποιοι είναι; Δημοσιονομική εξυγίανση, </w:t>
      </w:r>
      <w:r>
        <w:rPr>
          <w:rFonts w:eastAsia="Times New Roman"/>
          <w:szCs w:val="24"/>
        </w:rPr>
        <w:lastRenderedPageBreak/>
        <w:t>προώθηση των καπιταλιστ</w:t>
      </w:r>
      <w:r>
        <w:rPr>
          <w:rFonts w:eastAsia="Times New Roman"/>
          <w:szCs w:val="24"/>
        </w:rPr>
        <w:t>ικών αναδιαρθρώσεων με βασική αφετηρία να ξεπεράσουμε την καπιταλιστική κρίση και να έρθει η ανάκαμψη των καπιταλιστικών κερδών.</w:t>
      </w:r>
    </w:p>
    <w:p w14:paraId="1ED2C9D2" w14:textId="77777777" w:rsidR="00844B03" w:rsidRDefault="0027580D">
      <w:pPr>
        <w:spacing w:after="0" w:line="600" w:lineRule="auto"/>
        <w:ind w:firstLine="720"/>
        <w:jc w:val="both"/>
        <w:rPr>
          <w:rFonts w:eastAsia="Times New Roman"/>
          <w:szCs w:val="24"/>
        </w:rPr>
      </w:pPr>
      <w:r>
        <w:rPr>
          <w:rFonts w:eastAsia="Times New Roman"/>
          <w:szCs w:val="24"/>
        </w:rPr>
        <w:t xml:space="preserve">Τα ίδια ακριβώς λένε και η Νέα Δημοκρατία και το ΠΑΣΟΚ. Διαφωνείτε μόνο στο μείγμα και στο ποιος είναι καλύτερος διαχειριστής, </w:t>
      </w:r>
      <w:r>
        <w:rPr>
          <w:rFonts w:eastAsia="Times New Roman"/>
          <w:szCs w:val="24"/>
        </w:rPr>
        <w:t>λες και έχει σημασία από ποια τσέπη θα χάσει ο εργαζόμενος και τα λαϊκά στρώματα για να ωφεληθεί το μεγάλο κεφάλαιο.</w:t>
      </w:r>
    </w:p>
    <w:p w14:paraId="1ED2C9D3" w14:textId="77777777" w:rsidR="00844B03" w:rsidRDefault="0027580D">
      <w:pPr>
        <w:spacing w:after="0" w:line="600" w:lineRule="auto"/>
        <w:ind w:firstLine="720"/>
        <w:jc w:val="both"/>
        <w:rPr>
          <w:rFonts w:eastAsia="Times New Roman"/>
          <w:szCs w:val="24"/>
        </w:rPr>
      </w:pPr>
      <w:r>
        <w:rPr>
          <w:rFonts w:eastAsia="Times New Roman"/>
          <w:szCs w:val="24"/>
        </w:rPr>
        <w:t>Β</w:t>
      </w:r>
      <w:r>
        <w:rPr>
          <w:rFonts w:eastAsia="Times New Roman"/>
          <w:szCs w:val="24"/>
        </w:rPr>
        <w:t>εβαίως ο κρατικός προϋπολογισμός είναι άδικος, αντιλαϊκός, ταξικός</w:t>
      </w:r>
      <w:r w:rsidRPr="00CD669A">
        <w:rPr>
          <w:rFonts w:eastAsia="Times New Roman"/>
          <w:szCs w:val="24"/>
        </w:rPr>
        <w:t>,</w:t>
      </w:r>
      <w:r>
        <w:rPr>
          <w:rFonts w:eastAsia="Times New Roman"/>
          <w:szCs w:val="24"/>
        </w:rPr>
        <w:t xml:space="preserve"> γιατί παίρνετε από τους πολλούς και τα δίνετε στους λίγους</w:t>
      </w:r>
      <w:r w:rsidRPr="00CD669A">
        <w:rPr>
          <w:rFonts w:eastAsia="Times New Roman"/>
          <w:szCs w:val="24"/>
        </w:rPr>
        <w:t>,</w:t>
      </w:r>
      <w:r>
        <w:rPr>
          <w:rFonts w:eastAsia="Times New Roman"/>
          <w:szCs w:val="24"/>
        </w:rPr>
        <w:t xml:space="preserve"> είτε από τ</w:t>
      </w:r>
      <w:r>
        <w:rPr>
          <w:rFonts w:eastAsia="Times New Roman"/>
          <w:szCs w:val="24"/>
        </w:rPr>
        <w:t xml:space="preserve">ο σκέλος των εσόδων είτε από το σκέλος των δαπανών. </w:t>
      </w:r>
      <w:r>
        <w:rPr>
          <w:rFonts w:eastAsia="Times New Roman"/>
          <w:szCs w:val="24"/>
        </w:rPr>
        <w:t>Α</w:t>
      </w:r>
      <w:r>
        <w:rPr>
          <w:rFonts w:eastAsia="Times New Roman"/>
          <w:szCs w:val="24"/>
        </w:rPr>
        <w:t>ποτυπώνει ακριβώς την ανάγκη να προωθηθούν αυτές οι καπιταλιστικές αναδιαρθρώσεις.</w:t>
      </w:r>
    </w:p>
    <w:p w14:paraId="1ED2C9D4"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Έτσι, λοιπόν, το ζητούμενο δεν είναι η προσαρμογή και η υποταγή σε ένα σύστημα το οποίο σαπίζει. Δεν είναι η προσαρμογή </w:t>
      </w:r>
      <w:r>
        <w:rPr>
          <w:rFonts w:eastAsia="Times New Roman"/>
          <w:szCs w:val="24"/>
        </w:rPr>
        <w:t xml:space="preserve">και η υποταγή σε μία Ευρωπαϊκή Ένωση η οποία </w:t>
      </w:r>
      <w:proofErr w:type="spellStart"/>
      <w:r>
        <w:rPr>
          <w:rFonts w:eastAsia="Times New Roman"/>
          <w:szCs w:val="24"/>
        </w:rPr>
        <w:t>αντιδραστικοποιείται</w:t>
      </w:r>
      <w:proofErr w:type="spellEnd"/>
      <w:r>
        <w:rPr>
          <w:rFonts w:eastAsia="Times New Roman"/>
          <w:szCs w:val="24"/>
        </w:rPr>
        <w:t xml:space="preserve"> και θα γίνεται όλο και πιο αντιδραστική.</w:t>
      </w:r>
    </w:p>
    <w:p w14:paraId="1ED2C9D5" w14:textId="77777777" w:rsidR="00844B03" w:rsidRDefault="0027580D">
      <w:pPr>
        <w:spacing w:after="0" w:line="600" w:lineRule="auto"/>
        <w:ind w:firstLine="720"/>
        <w:jc w:val="both"/>
        <w:rPr>
          <w:rFonts w:eastAsia="Times New Roman"/>
          <w:szCs w:val="24"/>
        </w:rPr>
      </w:pPr>
      <w:r>
        <w:rPr>
          <w:rFonts w:eastAsia="Times New Roman"/>
          <w:szCs w:val="24"/>
        </w:rPr>
        <w:t xml:space="preserve">Αλλά η ιστορία, κύριε </w:t>
      </w:r>
      <w:proofErr w:type="spellStart"/>
      <w:r>
        <w:rPr>
          <w:rFonts w:eastAsia="Times New Roman"/>
          <w:szCs w:val="24"/>
        </w:rPr>
        <w:t>Τσακαλώτο</w:t>
      </w:r>
      <w:proofErr w:type="spellEnd"/>
      <w:r w:rsidRPr="00CD669A">
        <w:rPr>
          <w:rFonts w:eastAsia="Times New Roman"/>
          <w:szCs w:val="24"/>
        </w:rPr>
        <w:t xml:space="preserve"> </w:t>
      </w:r>
      <w:r>
        <w:rPr>
          <w:rFonts w:eastAsia="Times New Roman"/>
          <w:szCs w:val="24"/>
        </w:rPr>
        <w:t xml:space="preserve">–μιας και είστε μελετητής της ιστορίας- αναδεικνύει ότι οι μεγάλες ανατροπές έγιναν όχι από όσους υποτάχθηκαν στο ρεύμα, αλλά απ’ όσους πήγαν κόντρα στο ρεύμα. Αυτό διδάσκει η ιστορία. </w:t>
      </w:r>
    </w:p>
    <w:p w14:paraId="1ED2C9D6" w14:textId="77777777" w:rsidR="00844B03" w:rsidRDefault="0027580D">
      <w:pPr>
        <w:spacing w:after="0" w:line="600" w:lineRule="auto"/>
        <w:ind w:firstLine="720"/>
        <w:jc w:val="both"/>
        <w:rPr>
          <w:rFonts w:eastAsia="Times New Roman"/>
          <w:szCs w:val="24"/>
        </w:rPr>
      </w:pPr>
      <w:r>
        <w:rPr>
          <w:rFonts w:eastAsia="Times New Roman"/>
          <w:szCs w:val="24"/>
        </w:rPr>
        <w:t>Κόντρα στο ρεύμα, λοιπόν, πρέπει να παλέψει ο λαός με ισχυρό ΚΚΕ, με δ</w:t>
      </w:r>
      <w:r>
        <w:rPr>
          <w:rFonts w:eastAsia="Times New Roman"/>
          <w:szCs w:val="24"/>
        </w:rPr>
        <w:t xml:space="preserve">υνατό, μαχητικό ταξικό εργατικό λαϊκό κίνημα που θα στοχεύσει στον πραγματικό αντίπαλο, το κεφάλαιο, τους μονοπωλιακούς ομίλους και το καπιταλιστικό σύστημα για να μπορέσει να έχει ενδεχομένως επιμέρους κατακτήσεις, αλλά πάνω απ’ όλα </w:t>
      </w:r>
      <w:r>
        <w:rPr>
          <w:rFonts w:eastAsia="Times New Roman"/>
          <w:szCs w:val="24"/>
        </w:rPr>
        <w:lastRenderedPageBreak/>
        <w:t>να οδηγήσει στη μεγάλη</w:t>
      </w:r>
      <w:r>
        <w:rPr>
          <w:rFonts w:eastAsia="Times New Roman"/>
          <w:szCs w:val="24"/>
        </w:rPr>
        <w:t xml:space="preserve"> ρήξη και στην ανατροπή. Να πάρει η εργατική τάξη την εξουσία στα χέρια της, για να μπορέσει να οργανώσει την παραγωγή και την οικονομία με επίκεντρο την ικανοποίηση των λαϊκών αναγκών και όχι το καπιταλιστικό κέρδος.</w:t>
      </w:r>
    </w:p>
    <w:p w14:paraId="1ED2C9D7" w14:textId="77777777" w:rsidR="00844B03" w:rsidRDefault="0027580D">
      <w:pPr>
        <w:spacing w:after="0" w:line="600" w:lineRule="auto"/>
        <w:ind w:firstLine="720"/>
        <w:jc w:val="both"/>
        <w:rPr>
          <w:rFonts w:eastAsia="Times New Roman"/>
          <w:szCs w:val="24"/>
        </w:rPr>
      </w:pPr>
      <w:r>
        <w:rPr>
          <w:rFonts w:eastAsia="Times New Roman"/>
          <w:szCs w:val="24"/>
        </w:rPr>
        <w:t xml:space="preserve">Διαφορετικά η υπόθεση «μεταρρυθμίσεις </w:t>
      </w:r>
      <w:r>
        <w:rPr>
          <w:rFonts w:eastAsia="Times New Roman"/>
          <w:szCs w:val="24"/>
        </w:rPr>
        <w:t>μέσα στο σύστημα» είναι ένα χρεοκοπημένο μοντέλο, που οδήγησε σε τεράστια αδιέξοδα το κομμάτι του εργατικού κινήματος που ακολούθησε αυτή τη διαδικασία και τη λογική.</w:t>
      </w:r>
    </w:p>
    <w:p w14:paraId="1ED2C9D8" w14:textId="77777777" w:rsidR="00844B03" w:rsidRDefault="0027580D">
      <w:pPr>
        <w:spacing w:after="0" w:line="600" w:lineRule="auto"/>
        <w:ind w:firstLine="720"/>
        <w:jc w:val="both"/>
        <w:rPr>
          <w:rFonts w:eastAsia="Times New Roman"/>
          <w:szCs w:val="24"/>
        </w:rPr>
      </w:pPr>
      <w:r>
        <w:rPr>
          <w:rFonts w:eastAsia="Times New Roman"/>
          <w:szCs w:val="24"/>
        </w:rPr>
        <w:t>Απ’ αυτήν την άποψη, λοιπόν, είμαστε αισιόδοξοι ότι η επόμενη μέρα θα ξημερώσει με μία ερ</w:t>
      </w:r>
      <w:r>
        <w:rPr>
          <w:rFonts w:eastAsia="Times New Roman"/>
          <w:szCs w:val="24"/>
        </w:rPr>
        <w:t>γατική τάξη η οποία ακριβώς θα διεκδικήσει την ικανοποίηση της ιστορικής της αποστολής, που είναι η ανατροπή του καπιταλιστικού συστήματος.</w:t>
      </w:r>
    </w:p>
    <w:p w14:paraId="1ED2C9D9" w14:textId="77777777" w:rsidR="00844B03" w:rsidRDefault="0027580D">
      <w:pPr>
        <w:spacing w:after="0" w:line="600" w:lineRule="auto"/>
        <w:ind w:firstLine="720"/>
        <w:jc w:val="both"/>
        <w:rPr>
          <w:rFonts w:eastAsia="Times New Roman"/>
          <w:bCs/>
          <w:szCs w:val="24"/>
        </w:rPr>
      </w:pPr>
      <w:r>
        <w:rPr>
          <w:rFonts w:eastAsia="Times New Roman"/>
          <w:b/>
          <w:bCs/>
          <w:szCs w:val="24"/>
        </w:rPr>
        <w:lastRenderedPageBreak/>
        <w:t>ΠΡΟΕΔΡΕΥΩΝ (Δημήτριος Κρεμαστινός):</w:t>
      </w:r>
      <w:r>
        <w:rPr>
          <w:rFonts w:eastAsia="Times New Roman"/>
          <w:bCs/>
          <w:szCs w:val="24"/>
        </w:rPr>
        <w:t xml:space="preserve"> Και προχωρούμε. </w:t>
      </w:r>
    </w:p>
    <w:p w14:paraId="1ED2C9DA" w14:textId="77777777" w:rsidR="00844B03" w:rsidRDefault="0027580D">
      <w:pPr>
        <w:spacing w:after="0"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Παναγιώταρος</w:t>
      </w:r>
      <w:proofErr w:type="spellEnd"/>
      <w:r>
        <w:rPr>
          <w:rFonts w:eastAsia="Times New Roman"/>
          <w:bCs/>
          <w:szCs w:val="24"/>
        </w:rPr>
        <w:t xml:space="preserve"> από πλευράς Χρυσής Αυγής.</w:t>
      </w:r>
    </w:p>
    <w:p w14:paraId="1ED2C9DB" w14:textId="77777777" w:rsidR="00844B03" w:rsidRDefault="0027580D">
      <w:pPr>
        <w:spacing w:after="0" w:line="600" w:lineRule="auto"/>
        <w:ind w:firstLine="720"/>
        <w:jc w:val="both"/>
        <w:rPr>
          <w:rFonts w:eastAsia="Times New Roman"/>
          <w:bCs/>
          <w:szCs w:val="24"/>
        </w:rPr>
      </w:pPr>
      <w:r w:rsidRPr="00245CB9">
        <w:rPr>
          <w:rFonts w:eastAsia="Times New Roman"/>
          <w:b/>
          <w:bCs/>
          <w:szCs w:val="24"/>
        </w:rPr>
        <w:t>ΗΛΙΑΣ</w:t>
      </w:r>
      <w:r w:rsidRPr="00245CB9">
        <w:rPr>
          <w:rFonts w:eastAsia="Times New Roman"/>
          <w:b/>
          <w:bCs/>
          <w:szCs w:val="24"/>
        </w:rPr>
        <w:t xml:space="preserve"> ΠΑΝΑΓΙΩΤΑΡΟΣ: </w:t>
      </w:r>
      <w:r>
        <w:rPr>
          <w:rFonts w:eastAsia="Times New Roman"/>
          <w:bCs/>
          <w:szCs w:val="24"/>
        </w:rPr>
        <w:t>Ευχαριστώ, κύριε Πρόεδρε.</w:t>
      </w:r>
    </w:p>
    <w:p w14:paraId="1ED2C9DC" w14:textId="77777777" w:rsidR="00844B03" w:rsidRDefault="0027580D">
      <w:pPr>
        <w:spacing w:after="0" w:line="600" w:lineRule="auto"/>
        <w:ind w:firstLine="720"/>
        <w:jc w:val="both"/>
        <w:rPr>
          <w:rFonts w:eastAsia="Times New Roman"/>
          <w:bCs/>
          <w:szCs w:val="24"/>
        </w:rPr>
      </w:pPr>
      <w:r>
        <w:rPr>
          <w:rFonts w:eastAsia="Times New Roman"/>
          <w:bCs/>
          <w:szCs w:val="24"/>
        </w:rPr>
        <w:t xml:space="preserve">Τελικά το μεγαλύτερο ανέκδοτο του Κοινοβουλίου και της πολιτικής στην εποχή μας είναι οι περίφημοι «53» του ΣΥΡΙΖΑ. Από τον κ. Φίλη που έχει ψηφίσει τα πάντα, μνημόνια, μειώσεις, πλειστηριασμούς, έως τον επαναστάτη </w:t>
      </w:r>
      <w:r>
        <w:rPr>
          <w:rFonts w:eastAsia="Times New Roman"/>
          <w:bCs/>
          <w:szCs w:val="24"/>
        </w:rPr>
        <w:t xml:space="preserve">κ. </w:t>
      </w:r>
      <w:proofErr w:type="spellStart"/>
      <w:r>
        <w:rPr>
          <w:rFonts w:eastAsia="Times New Roman"/>
          <w:bCs/>
          <w:szCs w:val="24"/>
        </w:rPr>
        <w:t>Τσακαλώτο</w:t>
      </w:r>
      <w:proofErr w:type="spellEnd"/>
      <w:r>
        <w:rPr>
          <w:rFonts w:eastAsia="Times New Roman"/>
          <w:bCs/>
          <w:szCs w:val="24"/>
        </w:rPr>
        <w:t xml:space="preserve"> που από τις λαϊκές συνελεύσεις της πλατείας Συντάγματος κατέληξε να χτυπάει ως καλός επενδυτής το σφυράκι στην έναρξη της </w:t>
      </w:r>
      <w:r>
        <w:rPr>
          <w:rFonts w:eastAsia="Times New Roman"/>
          <w:bCs/>
          <w:szCs w:val="24"/>
          <w:lang w:val="en-US"/>
        </w:rPr>
        <w:t>Wall</w:t>
      </w:r>
      <w:r w:rsidRPr="0001148C">
        <w:rPr>
          <w:rFonts w:eastAsia="Times New Roman"/>
          <w:bCs/>
          <w:szCs w:val="24"/>
        </w:rPr>
        <w:t xml:space="preserve"> </w:t>
      </w:r>
      <w:r>
        <w:rPr>
          <w:rFonts w:eastAsia="Times New Roman"/>
          <w:bCs/>
          <w:szCs w:val="24"/>
          <w:lang w:val="en-US"/>
        </w:rPr>
        <w:t>Street</w:t>
      </w:r>
      <w:r>
        <w:rPr>
          <w:rFonts w:eastAsia="Times New Roman"/>
          <w:bCs/>
          <w:szCs w:val="24"/>
        </w:rPr>
        <w:t xml:space="preserve">. Φυσικά, όχι ως καλός επενδυτής με ομόλογα του ελληνικού δημοσίου. Ήξερε πού επένδυε ο κ. </w:t>
      </w:r>
      <w:proofErr w:type="spellStart"/>
      <w:r>
        <w:rPr>
          <w:rFonts w:eastAsia="Times New Roman"/>
          <w:bCs/>
          <w:szCs w:val="24"/>
        </w:rPr>
        <w:t>Τσακαλώτος</w:t>
      </w:r>
      <w:proofErr w:type="spellEnd"/>
      <w:r>
        <w:rPr>
          <w:rFonts w:eastAsia="Times New Roman"/>
          <w:bCs/>
          <w:szCs w:val="24"/>
        </w:rPr>
        <w:t>. Είναι ε</w:t>
      </w:r>
      <w:r>
        <w:rPr>
          <w:rFonts w:eastAsia="Times New Roman"/>
          <w:bCs/>
          <w:szCs w:val="24"/>
        </w:rPr>
        <w:t xml:space="preserve">πενδυτής της </w:t>
      </w:r>
      <w:r>
        <w:rPr>
          <w:rFonts w:eastAsia="Times New Roman"/>
          <w:bCs/>
          <w:szCs w:val="24"/>
        </w:rPr>
        <w:t>«</w:t>
      </w:r>
      <w:r>
        <w:rPr>
          <w:rFonts w:eastAsia="Times New Roman"/>
          <w:bCs/>
          <w:szCs w:val="24"/>
          <w:lang w:val="en-US"/>
        </w:rPr>
        <w:t>BLACKROCK</w:t>
      </w:r>
      <w:r>
        <w:rPr>
          <w:rFonts w:eastAsia="Times New Roman"/>
          <w:bCs/>
          <w:szCs w:val="24"/>
        </w:rPr>
        <w:t>»</w:t>
      </w:r>
      <w:r>
        <w:rPr>
          <w:rFonts w:eastAsia="Times New Roman"/>
          <w:bCs/>
          <w:szCs w:val="24"/>
        </w:rPr>
        <w:t xml:space="preserve">, η </w:t>
      </w:r>
      <w:r>
        <w:rPr>
          <w:rFonts w:eastAsia="Times New Roman"/>
          <w:bCs/>
          <w:szCs w:val="24"/>
        </w:rPr>
        <w:lastRenderedPageBreak/>
        <w:t xml:space="preserve">οποία είναι </w:t>
      </w:r>
      <w:r>
        <w:rPr>
          <w:rFonts w:eastAsia="Times New Roman"/>
          <w:bCs/>
          <w:szCs w:val="24"/>
        </w:rPr>
        <w:t>μί</w:t>
      </w:r>
      <w:r>
        <w:rPr>
          <w:rFonts w:eastAsia="Times New Roman"/>
          <w:bCs/>
          <w:szCs w:val="24"/>
        </w:rPr>
        <w:t xml:space="preserve">α εταιρεία που υφαρπάζει τα πάντα από τις ελληνικές πλουτοπαραγωγικές πηγές. </w:t>
      </w:r>
    </w:p>
    <w:p w14:paraId="1ED2C9DD" w14:textId="77777777" w:rsidR="00844B03" w:rsidRDefault="0027580D">
      <w:pPr>
        <w:spacing w:after="0" w:line="600" w:lineRule="auto"/>
        <w:ind w:firstLine="720"/>
        <w:jc w:val="both"/>
        <w:rPr>
          <w:rFonts w:eastAsia="Times New Roman"/>
          <w:bCs/>
          <w:szCs w:val="24"/>
        </w:rPr>
      </w:pPr>
      <w:r>
        <w:rPr>
          <w:rFonts w:eastAsia="Times New Roman"/>
          <w:bCs/>
          <w:szCs w:val="24"/>
        </w:rPr>
        <w:t>Είναι ένας προϋπολογισμός</w:t>
      </w:r>
      <w:r w:rsidRPr="006C0A3A">
        <w:rPr>
          <w:rFonts w:eastAsia="Times New Roman"/>
          <w:bCs/>
          <w:szCs w:val="24"/>
        </w:rPr>
        <w:t xml:space="preserve"> </w:t>
      </w:r>
      <w:r>
        <w:rPr>
          <w:rFonts w:eastAsia="Times New Roman"/>
          <w:bCs/>
          <w:szCs w:val="24"/>
          <w:lang w:val="en-US"/>
        </w:rPr>
        <w:t>copy</w:t>
      </w:r>
      <w:r w:rsidRPr="006C0A3A">
        <w:rPr>
          <w:rFonts w:eastAsia="Times New Roman"/>
          <w:bCs/>
          <w:szCs w:val="24"/>
        </w:rPr>
        <w:t xml:space="preserve"> </w:t>
      </w:r>
      <w:r>
        <w:rPr>
          <w:rFonts w:eastAsia="Times New Roman"/>
          <w:bCs/>
          <w:szCs w:val="24"/>
          <w:lang w:val="en-US"/>
        </w:rPr>
        <w:t>paste</w:t>
      </w:r>
      <w:r>
        <w:rPr>
          <w:rFonts w:eastAsia="Times New Roman"/>
          <w:bCs/>
          <w:szCs w:val="24"/>
        </w:rPr>
        <w:t xml:space="preserve"> και μάλιστα επί τα </w:t>
      </w:r>
      <w:proofErr w:type="spellStart"/>
      <w:r>
        <w:rPr>
          <w:rFonts w:eastAsia="Times New Roman"/>
          <w:bCs/>
          <w:szCs w:val="24"/>
        </w:rPr>
        <w:t>χείρω</w:t>
      </w:r>
      <w:proofErr w:type="spellEnd"/>
      <w:r>
        <w:rPr>
          <w:rFonts w:eastAsia="Times New Roman"/>
          <w:bCs/>
          <w:szCs w:val="24"/>
        </w:rPr>
        <w:t xml:space="preserve">, με τους γερμανοτσολιάδες, όπως λέγατε τους προηγούμενους και τους </w:t>
      </w:r>
      <w:proofErr w:type="spellStart"/>
      <w:r>
        <w:rPr>
          <w:rFonts w:eastAsia="Times New Roman"/>
          <w:bCs/>
          <w:szCs w:val="24"/>
        </w:rPr>
        <w:t>προπροη</w:t>
      </w:r>
      <w:r>
        <w:rPr>
          <w:rFonts w:eastAsia="Times New Roman"/>
          <w:bCs/>
          <w:szCs w:val="24"/>
        </w:rPr>
        <w:t>γούμενους</w:t>
      </w:r>
      <w:proofErr w:type="spellEnd"/>
      <w:r>
        <w:rPr>
          <w:rFonts w:eastAsia="Times New Roman"/>
          <w:bCs/>
          <w:szCs w:val="24"/>
        </w:rPr>
        <w:t xml:space="preserve">, της </w:t>
      </w:r>
      <w:proofErr w:type="spellStart"/>
      <w:r>
        <w:rPr>
          <w:rFonts w:eastAsia="Times New Roman"/>
          <w:bCs/>
          <w:szCs w:val="24"/>
        </w:rPr>
        <w:t>Μέρκελ</w:t>
      </w:r>
      <w:proofErr w:type="spellEnd"/>
      <w:r>
        <w:rPr>
          <w:rFonts w:eastAsia="Times New Roman"/>
          <w:bCs/>
          <w:szCs w:val="24"/>
        </w:rPr>
        <w:t xml:space="preserve"> και του </w:t>
      </w:r>
      <w:proofErr w:type="spellStart"/>
      <w:r>
        <w:rPr>
          <w:rFonts w:eastAsia="Times New Roman"/>
          <w:bCs/>
          <w:szCs w:val="24"/>
        </w:rPr>
        <w:t>Φούχτελ</w:t>
      </w:r>
      <w:proofErr w:type="spellEnd"/>
      <w:r>
        <w:rPr>
          <w:rFonts w:eastAsia="Times New Roman"/>
          <w:bCs/>
          <w:szCs w:val="24"/>
        </w:rPr>
        <w:t xml:space="preserve">. Είναι ένας προϋπολογισμός που φυσικά δεν έχει κανένα ίχνος ανάπτυξης. Εξάλλου οι ίδιοι το παραδεχθήκατε και στις </w:t>
      </w:r>
      <w:r>
        <w:rPr>
          <w:rFonts w:eastAsia="Times New Roman"/>
          <w:bCs/>
          <w:szCs w:val="24"/>
        </w:rPr>
        <w:t>ε</w:t>
      </w:r>
      <w:r>
        <w:rPr>
          <w:rFonts w:eastAsia="Times New Roman"/>
          <w:bCs/>
          <w:szCs w:val="24"/>
        </w:rPr>
        <w:t>πιτροπές και στην Ολομέλεια. Παρ’ όλα αυτά προσπαθείτε να μας πείσετε ότι με αυτό το πολύ μεγάλο πλεόνα</w:t>
      </w:r>
      <w:r>
        <w:rPr>
          <w:rFonts w:eastAsia="Times New Roman"/>
          <w:bCs/>
          <w:szCs w:val="24"/>
        </w:rPr>
        <w:t>σμα του 3,5% και πλέον θα μπορέσετε να φέρετε την οποιαδήποτε ανάπτυξη.</w:t>
      </w:r>
    </w:p>
    <w:p w14:paraId="1ED2C9DE" w14:textId="77777777" w:rsidR="00844B03" w:rsidRDefault="0027580D">
      <w:pPr>
        <w:spacing w:after="0" w:line="600" w:lineRule="auto"/>
        <w:ind w:firstLine="720"/>
        <w:jc w:val="both"/>
        <w:rPr>
          <w:rFonts w:eastAsia="Times New Roman"/>
          <w:szCs w:val="24"/>
        </w:rPr>
      </w:pPr>
      <w:r>
        <w:rPr>
          <w:rFonts w:eastAsia="Times New Roman"/>
          <w:bCs/>
          <w:szCs w:val="24"/>
        </w:rPr>
        <w:t xml:space="preserve">Ένα πρωτογενές πλεόνασμα για το οποίο υπάρχουν διαξιφισμοί μεταξύ Γερμανών αξιωματούχων -αυτών που κατευθύνουν την οικονομία της πατρίδας μας- και Διεθνούς Νομισματικού Ταμείου. </w:t>
      </w:r>
      <w:r>
        <w:rPr>
          <w:rFonts w:eastAsia="Times New Roman"/>
          <w:bCs/>
          <w:szCs w:val="24"/>
        </w:rPr>
        <w:lastRenderedPageBreak/>
        <w:t>Από τη</w:t>
      </w:r>
      <w:r>
        <w:rPr>
          <w:rFonts w:eastAsia="Times New Roman"/>
          <w:bCs/>
          <w:szCs w:val="24"/>
        </w:rPr>
        <w:t xml:space="preserve"> μία έχουμε το Διεθνές Νομισματικό Ταμείου που λέει ότι θα πρέπει να γίνει οπωσδήποτε μία αναδιάρθρωση του χρέους. Κάπου, κάπου ψελλίζει και ενδεχομένως για κούρεμα. Και από την άλλη έρχονται οι οικονομικοί </w:t>
      </w:r>
      <w:proofErr w:type="spellStart"/>
      <w:r>
        <w:rPr>
          <w:rFonts w:eastAsia="Times New Roman"/>
          <w:bCs/>
          <w:szCs w:val="24"/>
        </w:rPr>
        <w:t>ινστρούκτουρες</w:t>
      </w:r>
      <w:proofErr w:type="spellEnd"/>
      <w:r>
        <w:rPr>
          <w:rFonts w:eastAsia="Times New Roman"/>
          <w:bCs/>
          <w:szCs w:val="24"/>
        </w:rPr>
        <w:t>, αυτοί που σας φέρνουν έτοιμα τα ο</w:t>
      </w:r>
      <w:r>
        <w:rPr>
          <w:rFonts w:eastAsia="Times New Roman"/>
          <w:bCs/>
          <w:szCs w:val="24"/>
        </w:rPr>
        <w:t xml:space="preserve">ικονομικά νομοσχέδια και όχι μόνο, και σας λένε, αφού επιτυγχάνετε τεράστια πρωτογενή πλεονάσματα, γιατί θέλετε να έχετε διαγραφή ή ακόμα και αναδιάρθρωση του χρέους ή τμήματος αυτού. </w:t>
      </w:r>
    </w:p>
    <w:p w14:paraId="1ED2C9D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Ένας προϋπολογισμός ο οποίος για μία ακόμα χρονιά θα οδηγήσει ακόμα περ</w:t>
      </w:r>
      <w:r>
        <w:rPr>
          <w:rFonts w:eastAsia="Times New Roman" w:cs="Times New Roman"/>
          <w:szCs w:val="24"/>
        </w:rPr>
        <w:t xml:space="preserve">ισσότερους Έλληνες στην ανεργία, στη μετανάστευση στο εξωτερικό, περισσότερες ελληνικές επιχειρήσεις να κλείνουν και φυσικά, για όσους μείνουν εδώ και παλεύουν για να </w:t>
      </w:r>
      <w:r>
        <w:rPr>
          <w:rFonts w:eastAsia="Times New Roman" w:cs="Times New Roman"/>
          <w:szCs w:val="24"/>
        </w:rPr>
        <w:lastRenderedPageBreak/>
        <w:t>μπορέσουν να ζήσουν τις οικογένειές τους και τους ίδιους, να οδηγηθούν στη μαύρη εργασία,</w:t>
      </w:r>
      <w:r>
        <w:rPr>
          <w:rFonts w:eastAsia="Times New Roman" w:cs="Times New Roman"/>
          <w:szCs w:val="24"/>
        </w:rPr>
        <w:t xml:space="preserve"> στην παράνομη εργασία ή σε οποιαδήποτε μορφή άλλη εργασίας και επιχειρηματικότητας, προκειμένου να μπορέσουν να ζήσουν. </w:t>
      </w:r>
    </w:p>
    <w:p w14:paraId="1ED2C9E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λος αυτός ο οικονομικός τραγέλαφος των </w:t>
      </w:r>
      <w:proofErr w:type="spellStart"/>
      <w:r>
        <w:rPr>
          <w:rFonts w:eastAsia="Times New Roman" w:cs="Times New Roman"/>
          <w:szCs w:val="24"/>
        </w:rPr>
        <w:t>κυβερνήσεών</w:t>
      </w:r>
      <w:proofErr w:type="spellEnd"/>
      <w:r>
        <w:rPr>
          <w:rFonts w:eastAsia="Times New Roman" w:cs="Times New Roman"/>
          <w:szCs w:val="24"/>
        </w:rPr>
        <w:t xml:space="preserve"> σας να συνοδεύεται και από εθνικές μειοδοσίες στα πολύ σοβαρά ζητήματα που απασχολ</w:t>
      </w:r>
      <w:r>
        <w:rPr>
          <w:rFonts w:eastAsia="Times New Roman" w:cs="Times New Roman"/>
          <w:szCs w:val="24"/>
        </w:rPr>
        <w:t>ούν την πατρίδα μας είτε στο λεγόμενο Σκοπιανό, όπου βλέπουμε ότι θέλετε και επιθυμείτε να προκριθεί η ονομασία Νέα Μακεδονία για τα Σκόπια, ένα τεράστιο δώρο στους Σκοπιανούς. Μην ξεχνάτε, εξάλλου, το έντυπό τους «</w:t>
      </w:r>
      <w:r>
        <w:rPr>
          <w:rFonts w:eastAsia="Times New Roman" w:cs="Times New Roman"/>
          <w:szCs w:val="24"/>
          <w:lang w:val="en-US"/>
        </w:rPr>
        <w:t>Nova</w:t>
      </w:r>
      <w:r w:rsidRPr="008D0EE4">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xml:space="preserve">», που υπάρχει πολλά χρόνια και είναι το μεγαλύτερο δώρο που θα μπορούσατε να τους κάνετε. </w:t>
      </w:r>
    </w:p>
    <w:p w14:paraId="1ED2C9E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Για τη Χρυσή Αυγή είναι γνωστή η πάγια θέση μας: Κανένας συμβιβασμός για το όνομα της Μακεδονίας, ούτε παράγωγο ούτε γεωγραφικός προσδιορισμός ούτε τίποτα απολύτως.</w:t>
      </w:r>
      <w:r>
        <w:rPr>
          <w:rFonts w:eastAsia="Times New Roman" w:cs="Times New Roman"/>
          <w:szCs w:val="24"/>
        </w:rPr>
        <w:t xml:space="preserve"> </w:t>
      </w:r>
    </w:p>
    <w:p w14:paraId="1ED2C9E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κτός από το Σκοπιανό βλέπουμε να προχωράτε βάσει σχεδίου, γιατί περί αυτού πρόκειται, στο μειονοτικό ζήτημα στη Θράκη μας, όπου μετά τη </w:t>
      </w:r>
      <w:proofErr w:type="spellStart"/>
      <w:r>
        <w:rPr>
          <w:rFonts w:eastAsia="Times New Roman" w:cs="Times New Roman"/>
          <w:szCs w:val="24"/>
        </w:rPr>
        <w:t>νταβατζιλίδικη</w:t>
      </w:r>
      <w:proofErr w:type="spellEnd"/>
      <w:r>
        <w:rPr>
          <w:rFonts w:eastAsia="Times New Roman" w:cs="Times New Roman"/>
          <w:szCs w:val="24"/>
        </w:rPr>
        <w:t xml:space="preserve"> επίσκεψη </w:t>
      </w:r>
      <w:proofErr w:type="spellStart"/>
      <w:r>
        <w:rPr>
          <w:rFonts w:eastAsia="Times New Roman" w:cs="Times New Roman"/>
          <w:szCs w:val="24"/>
        </w:rPr>
        <w:t>Ερντογάν</w:t>
      </w:r>
      <w:proofErr w:type="spellEnd"/>
      <w:r>
        <w:rPr>
          <w:rFonts w:eastAsia="Times New Roman" w:cs="Times New Roman"/>
          <w:szCs w:val="24"/>
        </w:rPr>
        <w:t>, ο οποίος σας την επέβαλε αυτήν την επίσκεψη και το ξέρετε όλοι πολύ καλά και δεν μπ</w:t>
      </w:r>
      <w:r>
        <w:rPr>
          <w:rFonts w:eastAsia="Times New Roman" w:cs="Times New Roman"/>
          <w:szCs w:val="24"/>
        </w:rPr>
        <w:t xml:space="preserve">ορούσατε να κάνετε και αλλιώς, βλέπουμε τώρα τα στελέχη του ΣΥΡΙΖΑ το ένα μετά το άλλο να κινούνται ακριβώς με την ατζέντα του κ. </w:t>
      </w:r>
      <w:proofErr w:type="spellStart"/>
      <w:r>
        <w:rPr>
          <w:rFonts w:eastAsia="Times New Roman" w:cs="Times New Roman"/>
          <w:szCs w:val="24"/>
        </w:rPr>
        <w:t>Ερντογάν</w:t>
      </w:r>
      <w:proofErr w:type="spellEnd"/>
      <w:r>
        <w:rPr>
          <w:rFonts w:eastAsia="Times New Roman" w:cs="Times New Roman"/>
          <w:szCs w:val="24"/>
        </w:rPr>
        <w:t xml:space="preserve">. </w:t>
      </w:r>
    </w:p>
    <w:p w14:paraId="1ED2C9E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Με αποκορύφωμα αυτά τα αίσχη που είδαμε προ ολίγων ημερών να συμβαίνουν, όπου ο Υπουργός Παιδείας εγκαλεί τον υπεύ</w:t>
      </w:r>
      <w:r>
        <w:rPr>
          <w:rFonts w:eastAsia="Times New Roman" w:cs="Times New Roman"/>
          <w:szCs w:val="24"/>
        </w:rPr>
        <w:lastRenderedPageBreak/>
        <w:t>θ</w:t>
      </w:r>
      <w:r>
        <w:rPr>
          <w:rFonts w:eastAsia="Times New Roman" w:cs="Times New Roman"/>
          <w:szCs w:val="24"/>
        </w:rPr>
        <w:t xml:space="preserve">υνο της κρατικής ασφάλειας στην περιοχή, ο οποίος ζήτησε  πληροφορίες για το ποιοι χρησιμοποιούν τον όρο «τουρκική μειονότητα». </w:t>
      </w:r>
      <w:r>
        <w:rPr>
          <w:rFonts w:eastAsia="Times New Roman" w:cs="Times New Roman"/>
          <w:szCs w:val="24"/>
        </w:rPr>
        <w:t>Τ</w:t>
      </w:r>
      <w:r>
        <w:rPr>
          <w:rFonts w:eastAsia="Times New Roman" w:cs="Times New Roman"/>
          <w:szCs w:val="24"/>
        </w:rPr>
        <w:t xml:space="preserve">ελικά να περνάει του </w:t>
      </w:r>
      <w:proofErr w:type="spellStart"/>
      <w:r>
        <w:rPr>
          <w:rFonts w:eastAsia="Times New Roman" w:cs="Times New Roman"/>
          <w:szCs w:val="24"/>
        </w:rPr>
        <w:t>Γαβρόγλου</w:t>
      </w:r>
      <w:proofErr w:type="spellEnd"/>
      <w:r>
        <w:rPr>
          <w:rFonts w:eastAsia="Times New Roman" w:cs="Times New Roman"/>
          <w:szCs w:val="24"/>
        </w:rPr>
        <w:t xml:space="preserve">, και άρα του </w:t>
      </w:r>
      <w:proofErr w:type="spellStart"/>
      <w:r>
        <w:rPr>
          <w:rFonts w:eastAsia="Times New Roman" w:cs="Times New Roman"/>
          <w:szCs w:val="24"/>
        </w:rPr>
        <w:t>Ερντογάν</w:t>
      </w:r>
      <w:proofErr w:type="spellEnd"/>
      <w:r>
        <w:rPr>
          <w:rFonts w:eastAsia="Times New Roman" w:cs="Times New Roman"/>
          <w:szCs w:val="24"/>
        </w:rPr>
        <w:t xml:space="preserve">, και οι αστυνομικοί –ο διευθυντής- να παίρνουν μεταθέσεις, να αποσπώνται, </w:t>
      </w:r>
      <w:r>
        <w:rPr>
          <w:rFonts w:eastAsia="Times New Roman" w:cs="Times New Roman"/>
          <w:szCs w:val="24"/>
        </w:rPr>
        <w:t>να φεύγουν και να πηγαίνουν αλλού.</w:t>
      </w:r>
    </w:p>
    <w:p w14:paraId="1ED2C9E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να συνεχίσω και για το σοβαρότατο ζήτημα των μουφτήδων, που και αυτό είναι ακριβώς στη γραμμή του κυρίου </w:t>
      </w:r>
      <w:proofErr w:type="spellStart"/>
      <w:r>
        <w:rPr>
          <w:rFonts w:eastAsia="Times New Roman" w:cs="Times New Roman"/>
          <w:szCs w:val="24"/>
        </w:rPr>
        <w:t>Ερντογάν</w:t>
      </w:r>
      <w:proofErr w:type="spellEnd"/>
      <w:r>
        <w:rPr>
          <w:rFonts w:eastAsia="Times New Roman" w:cs="Times New Roman"/>
          <w:szCs w:val="24"/>
        </w:rPr>
        <w:t xml:space="preserve">. Θέλετε να εκλέγονται, ως πολύ δημοκράτες που είσαστε, θιασώτες του </w:t>
      </w:r>
      <w:proofErr w:type="spellStart"/>
      <w:r>
        <w:rPr>
          <w:rFonts w:eastAsia="Times New Roman" w:cs="Times New Roman"/>
          <w:szCs w:val="24"/>
        </w:rPr>
        <w:t>Τσαουσέσκο</w:t>
      </w:r>
      <w:r>
        <w:rPr>
          <w:rFonts w:eastAsia="Times New Roman" w:cs="Times New Roman"/>
          <w:szCs w:val="24"/>
        </w:rPr>
        <w:t>υ</w:t>
      </w:r>
      <w:proofErr w:type="spellEnd"/>
      <w:r>
        <w:rPr>
          <w:rFonts w:eastAsia="Times New Roman" w:cs="Times New Roman"/>
          <w:szCs w:val="24"/>
        </w:rPr>
        <w:t xml:space="preserve"> και των άλλων «δημοκρατικών» καθεστώτων που εκλογές δεν τις έβλεπαν ούτε με το </w:t>
      </w:r>
      <w:proofErr w:type="spellStart"/>
      <w:r>
        <w:rPr>
          <w:rFonts w:eastAsia="Times New Roman" w:cs="Times New Roman"/>
          <w:szCs w:val="24"/>
        </w:rPr>
        <w:t>κυάλι</w:t>
      </w:r>
      <w:proofErr w:type="spellEnd"/>
      <w:r>
        <w:rPr>
          <w:rFonts w:eastAsia="Times New Roman" w:cs="Times New Roman"/>
          <w:szCs w:val="24"/>
        </w:rPr>
        <w:t xml:space="preserve">, και να θέλετε να επιβάλετε κάτι που δεν γίνεται ούτε στην Τουρκία. </w:t>
      </w:r>
    </w:p>
    <w:p w14:paraId="1ED2C9E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αυτό και καταθέτω στα Πρακτικά ένα δημοσίευμα που λέει ότι στην Τουρκία οι μουφτήδες φυσικά και </w:t>
      </w:r>
      <w:r>
        <w:rPr>
          <w:rFonts w:eastAsia="Times New Roman" w:cs="Times New Roman"/>
          <w:szCs w:val="24"/>
        </w:rPr>
        <w:t xml:space="preserve">δεν εκλέγονται, αλλά διορίζονται από τον ίδιο τον </w:t>
      </w:r>
      <w:proofErr w:type="spellStart"/>
      <w:r>
        <w:rPr>
          <w:rFonts w:eastAsia="Times New Roman" w:cs="Times New Roman"/>
          <w:szCs w:val="24"/>
        </w:rPr>
        <w:t>Ερντογάν</w:t>
      </w:r>
      <w:proofErr w:type="spellEnd"/>
      <w:r>
        <w:rPr>
          <w:rFonts w:eastAsia="Times New Roman" w:cs="Times New Roman"/>
          <w:szCs w:val="24"/>
        </w:rPr>
        <w:t>, όπως θα γίνει και εδώ. Η όποια εκλογική διαδικασία την οποία θα νομίζετε εσείς ότι ελέγχετε θα είναι απλώς για τα μάτια του κόσμου.</w:t>
      </w:r>
    </w:p>
    <w:p w14:paraId="1ED2C9E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καταθέτει για</w:t>
      </w:r>
      <w:r>
        <w:rPr>
          <w:rFonts w:eastAsia="Times New Roman" w:cs="Times New Roman"/>
          <w:szCs w:val="24"/>
        </w:rPr>
        <w:t xml:space="preserve">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ED2C9E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Δυστυχώς ο εν λόγω </w:t>
      </w:r>
      <w:r>
        <w:rPr>
          <w:rFonts w:eastAsia="Times New Roman" w:cs="Times New Roman"/>
          <w:szCs w:val="24"/>
        </w:rPr>
        <w:t>π</w:t>
      </w:r>
      <w:r>
        <w:rPr>
          <w:rFonts w:eastAsia="Times New Roman" w:cs="Times New Roman"/>
          <w:szCs w:val="24"/>
        </w:rPr>
        <w:t xml:space="preserve">ροϋπολογισμός και στα οικονομικά ζητήματα, αλλά και στους άλλους τομείς τους οποίους </w:t>
      </w:r>
      <w:r>
        <w:rPr>
          <w:rFonts w:eastAsia="Times New Roman" w:cs="Times New Roman"/>
          <w:szCs w:val="24"/>
        </w:rPr>
        <w:t xml:space="preserve">επηρεάζει, γιατί καλώς ή κακώς μέσω προϋπολογισμού κινούνται τα πάντα, άμυνα, </w:t>
      </w:r>
      <w:r>
        <w:rPr>
          <w:rFonts w:eastAsia="Times New Roman" w:cs="Times New Roman"/>
          <w:szCs w:val="24"/>
        </w:rPr>
        <w:lastRenderedPageBreak/>
        <w:t>παιδεία, υγεία, όλα, θα οδηγηθούν για μία ακόμα χρονιά σε ακόμα χειρότερη βάση.</w:t>
      </w:r>
    </w:p>
    <w:p w14:paraId="1ED2C9E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1ED2C9E9" w14:textId="77777777" w:rsidR="00844B03" w:rsidRDefault="0027580D">
      <w:pPr>
        <w:spacing w:after="0" w:line="600" w:lineRule="auto"/>
        <w:ind w:firstLine="720"/>
        <w:jc w:val="both"/>
        <w:rPr>
          <w:rFonts w:eastAsia="Times New Roman" w:cs="Times New Roman"/>
          <w:szCs w:val="24"/>
        </w:rPr>
      </w:pPr>
      <w:r w:rsidRPr="009D3899">
        <w:rPr>
          <w:rFonts w:eastAsia="Times New Roman" w:cs="Times New Roman"/>
          <w:b/>
          <w:szCs w:val="24"/>
        </w:rPr>
        <w:t>ΠΡΟΕΔΡΕΥΩΝ (Δημήτριος Κρεμαστινός):</w:t>
      </w:r>
      <w:r>
        <w:rPr>
          <w:rFonts w:eastAsia="Times New Roman" w:cs="Times New Roman"/>
          <w:szCs w:val="24"/>
        </w:rPr>
        <w:t xml:space="preserve"> Και εγώ ευχαριστώ.</w:t>
      </w:r>
    </w:p>
    <w:p w14:paraId="1ED2C9E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w:t>
      </w:r>
      <w:r>
        <w:rPr>
          <w:rFonts w:eastAsia="Times New Roman" w:cs="Times New Roman"/>
          <w:szCs w:val="24"/>
        </w:rPr>
        <w:t>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w:t>
      </w:r>
      <w:r>
        <w:rPr>
          <w:rFonts w:eastAsia="Times New Roman" w:cs="Times New Roman"/>
          <w:szCs w:val="24"/>
        </w:rPr>
        <w:t>ι λειτουργίας της Βουλής, τριάντα εννέα μαθητές και μαθήτριες και τρεις εκπαιδευτικοί συνοδοί τους από 4</w:t>
      </w:r>
      <w:r w:rsidRPr="008D0EE4">
        <w:rPr>
          <w:rFonts w:eastAsia="Times New Roman" w:cs="Times New Roman"/>
          <w:szCs w:val="24"/>
          <w:vertAlign w:val="superscript"/>
        </w:rPr>
        <w:t>ο</w:t>
      </w:r>
      <w:r>
        <w:rPr>
          <w:rFonts w:eastAsia="Times New Roman" w:cs="Times New Roman"/>
          <w:szCs w:val="24"/>
        </w:rPr>
        <w:t xml:space="preserve"> Γυμνάσιο Πετρούπολης.</w:t>
      </w:r>
    </w:p>
    <w:p w14:paraId="1ED2C9E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1ED2C9EC"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1ED2C9E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Ο Βουλευτής κ. Ανδρέας </w:t>
      </w:r>
      <w:proofErr w:type="spellStart"/>
      <w:r>
        <w:rPr>
          <w:rFonts w:eastAsia="Times New Roman" w:cs="Times New Roman"/>
          <w:szCs w:val="24"/>
        </w:rPr>
        <w:t>Κουτσούμπας</w:t>
      </w:r>
      <w:proofErr w:type="spellEnd"/>
      <w:r>
        <w:rPr>
          <w:rFonts w:eastAsia="Times New Roman" w:cs="Times New Roman"/>
          <w:szCs w:val="24"/>
        </w:rPr>
        <w:t xml:space="preserve"> ζητεί άδεια ολιγο</w:t>
      </w:r>
      <w:r>
        <w:rPr>
          <w:rFonts w:eastAsia="Times New Roman" w:cs="Times New Roman"/>
          <w:szCs w:val="24"/>
        </w:rPr>
        <w:t>ήμερης απουσίας στο εξωτερικό. Η Βουλή εγκρίνει;</w:t>
      </w:r>
    </w:p>
    <w:p w14:paraId="1ED2C9EE"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ΟΛΟΙ ΟΙ</w:t>
      </w:r>
      <w:r w:rsidRPr="009D3899">
        <w:rPr>
          <w:rFonts w:eastAsia="Times New Roman" w:cs="Times New Roman"/>
          <w:b/>
          <w:szCs w:val="24"/>
        </w:rPr>
        <w:t xml:space="preserve"> ΒΟΥΛΕΥΤΕΣ:</w:t>
      </w:r>
      <w:r>
        <w:rPr>
          <w:rFonts w:eastAsia="Times New Roman" w:cs="Times New Roman"/>
          <w:szCs w:val="24"/>
        </w:rPr>
        <w:t xml:space="preserve"> Μάλιστα, μάλιστα.</w:t>
      </w:r>
    </w:p>
    <w:p w14:paraId="1ED2C9EF" w14:textId="77777777" w:rsidR="00844B03" w:rsidRDefault="0027580D">
      <w:pPr>
        <w:spacing w:after="0" w:line="600" w:lineRule="auto"/>
        <w:ind w:firstLine="720"/>
        <w:jc w:val="both"/>
        <w:rPr>
          <w:rFonts w:eastAsia="Times New Roman" w:cs="Times New Roman"/>
          <w:szCs w:val="24"/>
        </w:rPr>
      </w:pPr>
      <w:r w:rsidRPr="009D3899">
        <w:rPr>
          <w:rFonts w:eastAsia="Times New Roman" w:cs="Times New Roman"/>
          <w:b/>
          <w:szCs w:val="24"/>
        </w:rPr>
        <w:t>ΠΡΟΕΔΡΕΥΩΝ (Δημήτριος Κρεμαστινός):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1ED2C9F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Τον λόγο έχει ο κ. Κουτσούκος</w:t>
      </w:r>
    </w:p>
    <w:p w14:paraId="1ED2C9F1"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ΓΙ</w:t>
      </w:r>
      <w:r w:rsidRPr="009D3899">
        <w:rPr>
          <w:rFonts w:eastAsia="Times New Roman" w:cs="Times New Roman"/>
          <w:b/>
          <w:szCs w:val="24"/>
        </w:rPr>
        <w:t>ΑΝΝΗΣ ΚΟΥΤΣΟΥΚΟΣ:</w:t>
      </w:r>
      <w:r>
        <w:rPr>
          <w:rFonts w:eastAsia="Times New Roman" w:cs="Times New Roman"/>
          <w:szCs w:val="24"/>
        </w:rPr>
        <w:t xml:space="preserve"> Ευχαριστώ, κύριε Πρόεδρε.</w:t>
      </w:r>
    </w:p>
    <w:p w14:paraId="1ED2C9F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 xml:space="preserve">ριοι συνάδελφοι, έγινε </w:t>
      </w:r>
      <w:r>
        <w:rPr>
          <w:rFonts w:eastAsia="Times New Roman" w:cs="Times New Roman"/>
          <w:szCs w:val="24"/>
        </w:rPr>
        <w:t>της μόδας τελευταία η Κυβέρνηση</w:t>
      </w:r>
      <w:r>
        <w:rPr>
          <w:rFonts w:eastAsia="Times New Roman" w:cs="Times New Roman"/>
          <w:szCs w:val="24"/>
        </w:rPr>
        <w:t xml:space="preserve"> όταν της ασκείται κριτική, να μιλάει για </w:t>
      </w:r>
      <w:r>
        <w:rPr>
          <w:rFonts w:eastAsia="Times New Roman" w:cs="Times New Roman"/>
          <w:szCs w:val="24"/>
          <w:lang w:val="en-US"/>
        </w:rPr>
        <w:t>fake</w:t>
      </w:r>
      <w:r w:rsidRPr="00277296">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w:t>
      </w:r>
    </w:p>
    <w:p w14:paraId="1ED2C9F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Λοιπόν, μίλησα εισηγητικά σε σχέση με τη φορολογική αφαίμαξη και την περικοπή των κοινωνικών δαπανών με συγκεκριμένους αριθμούς. </w:t>
      </w:r>
    </w:p>
    <w:p w14:paraId="1ED2C9F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Αυτοί οι αριθμοί </w:t>
      </w:r>
      <w:r>
        <w:rPr>
          <w:rFonts w:eastAsia="Times New Roman" w:cs="Times New Roman"/>
          <w:szCs w:val="24"/>
        </w:rPr>
        <w:t>προέρχονται απ</w:t>
      </w:r>
      <w:r>
        <w:rPr>
          <w:rFonts w:eastAsia="Times New Roman" w:cs="Times New Roman"/>
          <w:szCs w:val="24"/>
        </w:rPr>
        <w:t>ό τις εισηγητικές εκθέσεις του π</w:t>
      </w:r>
      <w:r>
        <w:rPr>
          <w:rFonts w:eastAsia="Times New Roman" w:cs="Times New Roman"/>
          <w:szCs w:val="24"/>
        </w:rPr>
        <w:t xml:space="preserve">ροϋπολογισμού, από τα ίδια, δηλαδή, τα κείμενα τα κυβερνητικά. </w:t>
      </w:r>
    </w:p>
    <w:p w14:paraId="1ED2C9F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Δεν πρόκειται, λοιπόν, για </w:t>
      </w:r>
      <w:r>
        <w:rPr>
          <w:rFonts w:eastAsia="Times New Roman" w:cs="Times New Roman"/>
          <w:szCs w:val="24"/>
          <w:lang w:val="en-US"/>
        </w:rPr>
        <w:t>fake</w:t>
      </w:r>
      <w:r w:rsidRPr="00277296">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κυρίες και κύριοι συνάδελφοι, ότι ο </w:t>
      </w:r>
      <w:r>
        <w:rPr>
          <w:rFonts w:eastAsia="Times New Roman" w:cs="Times New Roman"/>
          <w:szCs w:val="24"/>
        </w:rPr>
        <w:t>π</w:t>
      </w:r>
      <w:r>
        <w:rPr>
          <w:rFonts w:eastAsia="Times New Roman" w:cs="Times New Roman"/>
          <w:szCs w:val="24"/>
        </w:rPr>
        <w:t xml:space="preserve">ροϋπολογισμός του 2018 έχει 1,8 </w:t>
      </w:r>
      <w:r>
        <w:rPr>
          <w:rFonts w:eastAsia="Times New Roman" w:cs="Times New Roman"/>
          <w:szCs w:val="24"/>
        </w:rPr>
        <w:t>δισεκατομμύριο</w:t>
      </w:r>
      <w:r>
        <w:rPr>
          <w:rFonts w:eastAsia="Times New Roman" w:cs="Times New Roman"/>
          <w:szCs w:val="24"/>
        </w:rPr>
        <w:t xml:space="preserve"> φόρους και έχει 1,2 </w:t>
      </w:r>
      <w:r>
        <w:rPr>
          <w:rFonts w:eastAsia="Times New Roman" w:cs="Times New Roman"/>
          <w:szCs w:val="24"/>
        </w:rPr>
        <w:t>δισε</w:t>
      </w:r>
      <w:r>
        <w:rPr>
          <w:rFonts w:eastAsia="Times New Roman" w:cs="Times New Roman"/>
          <w:szCs w:val="24"/>
        </w:rPr>
        <w:t>κατομμύριο</w:t>
      </w:r>
      <w:r>
        <w:rPr>
          <w:rFonts w:eastAsia="Times New Roman" w:cs="Times New Roman"/>
          <w:szCs w:val="24"/>
        </w:rPr>
        <w:t xml:space="preserve"> περικοπές. </w:t>
      </w:r>
    </w:p>
    <w:p w14:paraId="1ED2C9F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Ούτε είναι </w:t>
      </w:r>
      <w:r>
        <w:rPr>
          <w:rFonts w:eastAsia="Times New Roman" w:cs="Times New Roman"/>
          <w:szCs w:val="24"/>
          <w:lang w:val="en-US"/>
        </w:rPr>
        <w:t>fake</w:t>
      </w:r>
      <w:r w:rsidRPr="00277296">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βεβαίως, ότι οι προηγούμενοι προϋπολογισμοί της Κυβέρνησης, ο πρώτος είχε μέτρα 7,2 δισεκατομμύρια και ο δεύτερος μέτρα 4 δισεκατομμύρια. </w:t>
      </w:r>
    </w:p>
    <w:p w14:paraId="1ED2C9F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Τα νέα μέτρα του 2018 αφορούν δραματικές περικοπές.</w:t>
      </w:r>
    </w:p>
    <w:p w14:paraId="1ED2C9F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Πρώτα, πρώτα το τσεκ</w:t>
      </w:r>
      <w:r>
        <w:rPr>
          <w:rFonts w:eastAsia="Times New Roman" w:cs="Times New Roman"/>
          <w:szCs w:val="24"/>
        </w:rPr>
        <w:t xml:space="preserve">ούρωμα του ΕΚΑΣ, το πετρέλαιο θέρμανσης, οι νέοι φόροι που θα πληρώσουν μισθωτοί και συνταξιούχοι, διότι καταργείται η έκπτωση του φόρου, καταργείται η έκπτωση των ιατρικών δαπανών, θα αυξηθούν οι εισφορές των ελεύθερων </w:t>
      </w:r>
      <w:r>
        <w:rPr>
          <w:rFonts w:eastAsia="Times New Roman" w:cs="Times New Roman"/>
          <w:szCs w:val="24"/>
        </w:rPr>
        <w:lastRenderedPageBreak/>
        <w:t xml:space="preserve">επαγγελματιών και ούτω καθεξής. Δεν </w:t>
      </w:r>
      <w:r>
        <w:rPr>
          <w:rFonts w:eastAsia="Times New Roman" w:cs="Times New Roman"/>
          <w:szCs w:val="24"/>
        </w:rPr>
        <w:t xml:space="preserve">πρόκειται για </w:t>
      </w:r>
      <w:r>
        <w:rPr>
          <w:rFonts w:eastAsia="Times New Roman" w:cs="Times New Roman"/>
          <w:szCs w:val="24"/>
          <w:lang w:val="en-US"/>
        </w:rPr>
        <w:t>fake</w:t>
      </w:r>
      <w:r w:rsidRPr="00731EC9">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Πρόκειται για αυτά που προβλέπει ο </w:t>
      </w:r>
      <w:r>
        <w:rPr>
          <w:rFonts w:eastAsia="Times New Roman" w:cs="Times New Roman"/>
          <w:szCs w:val="24"/>
        </w:rPr>
        <w:t>π</w:t>
      </w:r>
      <w:r>
        <w:rPr>
          <w:rFonts w:eastAsia="Times New Roman" w:cs="Times New Roman"/>
          <w:szCs w:val="24"/>
        </w:rPr>
        <w:t>ροϋπολογισμός και γράφονται στην εισηγητική έκθεση.</w:t>
      </w:r>
    </w:p>
    <w:p w14:paraId="1ED2C9F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ροφανώς, κ</w:t>
      </w:r>
      <w:r w:rsidRPr="006E2EBC">
        <w:rPr>
          <w:rFonts w:eastAsia="Times New Roman" w:cs="Times New Roman"/>
          <w:szCs w:val="24"/>
        </w:rPr>
        <w:t xml:space="preserve">υρίες και κύριοι συνάδελφοι, </w:t>
      </w:r>
      <w:r>
        <w:rPr>
          <w:rFonts w:eastAsia="Times New Roman" w:cs="Times New Roman"/>
          <w:szCs w:val="24"/>
        </w:rPr>
        <w:t>τα 11 δισεκατομμύρια πλεόνασμα των τριών ετών που κυβερνάτε δεν προήλθαν από την ανάπτυξη, καθώς το ΑΕΠ</w:t>
      </w:r>
      <w:r>
        <w:rPr>
          <w:rFonts w:eastAsia="Times New Roman" w:cs="Times New Roman"/>
          <w:szCs w:val="24"/>
        </w:rPr>
        <w:t xml:space="preserve"> ήταν μηδενικό στα τρία χρόνια που κυβερνάτε. </w:t>
      </w:r>
    </w:p>
    <w:p w14:paraId="1ED2C9F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κόμα, τα 7,5 δισεκατομμύρια πλεόνασμα του </w:t>
      </w:r>
      <w:r>
        <w:rPr>
          <w:rFonts w:eastAsia="Times New Roman" w:cs="Times New Roman"/>
          <w:szCs w:val="24"/>
        </w:rPr>
        <w:t>π</w:t>
      </w:r>
      <w:r>
        <w:rPr>
          <w:rFonts w:eastAsia="Times New Roman" w:cs="Times New Roman"/>
          <w:szCs w:val="24"/>
        </w:rPr>
        <w:t xml:space="preserve">ροϋπολογισμού του 2018, τον οποίο συζητάμε, ούτε και αυτά θα προέλθουν από την ανάπτυξη, αλλά από την αφαίμαξη των πλατιών λαϊκών στρωμάτων. </w:t>
      </w:r>
    </w:p>
    <w:p w14:paraId="1ED2C9F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α 24 δισεκατομμύρια πλ</w:t>
      </w:r>
      <w:r>
        <w:rPr>
          <w:rFonts w:eastAsia="Times New Roman" w:cs="Times New Roman"/>
          <w:szCs w:val="24"/>
        </w:rPr>
        <w:t xml:space="preserve">εονάσματα μέχρι το τέλος του προγράμματος, που έχετε ψηφίσει και έχετε δεσμεύσει τη χώρα, δεν θα </w:t>
      </w:r>
      <w:r>
        <w:rPr>
          <w:rFonts w:eastAsia="Times New Roman" w:cs="Times New Roman"/>
          <w:szCs w:val="24"/>
        </w:rPr>
        <w:lastRenderedPageBreak/>
        <w:t xml:space="preserve">προέλθουν από την ανάπτυξη. Μόνο ένα μικρό κομμάτι, γύρω στα 5 με 6 δισεκατομμύρια, θα έρθει από την ανάπτυξη και από το ΑΕΠ. Τα υπόλοιπα 15 δισεκατομμύρια θα </w:t>
      </w:r>
      <w:r>
        <w:rPr>
          <w:rFonts w:eastAsia="Times New Roman" w:cs="Times New Roman"/>
          <w:szCs w:val="24"/>
        </w:rPr>
        <w:t>είναι συνέχεια της φορολογικής αφαίμαξης. Προφανώς και αυτά είναι στοιχεία που προκύπτουν από τα δικά σας χαρτιά και από τις δεσμεύσεις και από τους νόμους που έχετε ψηφίσει.</w:t>
      </w:r>
    </w:p>
    <w:p w14:paraId="1ED2C9F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η Κυβέρνηση συνεχίζει </w:t>
      </w:r>
      <w:r>
        <w:rPr>
          <w:rFonts w:eastAsia="Times New Roman" w:cs="Times New Roman"/>
          <w:szCs w:val="24"/>
        </w:rPr>
        <w:t>μί</w:t>
      </w:r>
      <w:r>
        <w:rPr>
          <w:rFonts w:eastAsia="Times New Roman" w:cs="Times New Roman"/>
          <w:szCs w:val="24"/>
        </w:rPr>
        <w:t xml:space="preserve">α </w:t>
      </w:r>
      <w:proofErr w:type="spellStart"/>
      <w:r>
        <w:rPr>
          <w:rFonts w:eastAsia="Times New Roman" w:cs="Times New Roman"/>
          <w:szCs w:val="24"/>
        </w:rPr>
        <w:t>φοροκεντρική</w:t>
      </w:r>
      <w:proofErr w:type="spellEnd"/>
      <w:r>
        <w:rPr>
          <w:rFonts w:eastAsia="Times New Roman" w:cs="Times New Roman"/>
          <w:szCs w:val="24"/>
        </w:rPr>
        <w:t xml:space="preserve"> πολιτική που υπονομεύει την</w:t>
      </w:r>
      <w:r>
        <w:rPr>
          <w:rFonts w:eastAsia="Times New Roman" w:cs="Times New Roman"/>
          <w:szCs w:val="24"/>
        </w:rPr>
        <w:t xml:space="preserve"> ανάπτυξη και την έξοδο της χώρας από την κρίση. Και αυτό το καθοδικό σπιράλ θα συνεχίζεται</w:t>
      </w:r>
      <w:r w:rsidRPr="00DD0214">
        <w:rPr>
          <w:rFonts w:eastAsia="Times New Roman" w:cs="Times New Roman"/>
          <w:szCs w:val="24"/>
        </w:rPr>
        <w:t>,</w:t>
      </w:r>
      <w:r>
        <w:rPr>
          <w:rFonts w:eastAsia="Times New Roman" w:cs="Times New Roman"/>
          <w:szCs w:val="24"/>
        </w:rPr>
        <w:t xml:space="preserve"> όσο συνεχίζει αυτή η φορολογική πολιτική της αφαίμαξης, όσο δεν υπάρχει ένα σταθερό πολιτικό πλαίσιο για την προσέλκυση των επενδύσεων. </w:t>
      </w:r>
    </w:p>
    <w:p w14:paraId="1ED2C9F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 xml:space="preserve">πορεί ο κ. </w:t>
      </w:r>
      <w:proofErr w:type="spellStart"/>
      <w:r>
        <w:rPr>
          <w:rFonts w:eastAsia="Times New Roman" w:cs="Times New Roman"/>
          <w:szCs w:val="24"/>
        </w:rPr>
        <w:t>Τσακαλώτος</w:t>
      </w:r>
      <w:proofErr w:type="spellEnd"/>
      <w:r>
        <w:rPr>
          <w:rFonts w:eastAsia="Times New Roman" w:cs="Times New Roman"/>
          <w:szCs w:val="24"/>
        </w:rPr>
        <w:t xml:space="preserve"> να χτύπησε το σφυρί στη </w:t>
      </w:r>
      <w:r>
        <w:rPr>
          <w:rFonts w:eastAsia="Times New Roman" w:cs="Times New Roman"/>
          <w:szCs w:val="24"/>
          <w:lang w:val="en-US"/>
        </w:rPr>
        <w:t>Wall</w:t>
      </w:r>
      <w:r w:rsidRPr="00620E8E">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αλλά με το να χτυπάς το σφυρί στη </w:t>
      </w:r>
      <w:r>
        <w:rPr>
          <w:rFonts w:eastAsia="Times New Roman" w:cs="Times New Roman"/>
          <w:szCs w:val="24"/>
          <w:lang w:val="en-US"/>
        </w:rPr>
        <w:t>Wall</w:t>
      </w:r>
      <w:r w:rsidRPr="00620E8E">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δεν έρχεται η ανάπτυξη, κυρίες και κύριοι συνάδελφοι. </w:t>
      </w:r>
    </w:p>
    <w:p w14:paraId="1ED2C9F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 πολύ</w:t>
      </w:r>
      <w:r>
        <w:rPr>
          <w:rFonts w:eastAsia="Times New Roman" w:cs="Times New Roman"/>
          <w:szCs w:val="24"/>
        </w:rPr>
        <w:t xml:space="preserve"> </w:t>
      </w:r>
      <w:proofErr w:type="spellStart"/>
      <w:r>
        <w:rPr>
          <w:rFonts w:eastAsia="Times New Roman" w:cs="Times New Roman"/>
          <w:szCs w:val="24"/>
        </w:rPr>
        <w:t>πολύ</w:t>
      </w:r>
      <w:proofErr w:type="spellEnd"/>
      <w:r>
        <w:rPr>
          <w:rFonts w:eastAsia="Times New Roman" w:cs="Times New Roman"/>
          <w:szCs w:val="24"/>
        </w:rPr>
        <w:t xml:space="preserve"> να του μείνει ως ενθύμιο αυτό το σφυρί, γιατί τίποτε άλλο δεν θα του μείνει ως ενθύ</w:t>
      </w:r>
      <w:r>
        <w:rPr>
          <w:rFonts w:eastAsia="Times New Roman" w:cs="Times New Roman"/>
          <w:szCs w:val="24"/>
        </w:rPr>
        <w:t xml:space="preserve">μιο από τη διαδρομή του και τις υπογραφές που έχει βάλει με τις δεσμεύσεις που ανέλαβε για τη χώρα. </w:t>
      </w:r>
    </w:p>
    <w:p w14:paraId="1ED2C9F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Και όταν σας λέμε για την αφαίμαξη, μας λέτε ότι τα έσοδα είναι από την πάταξη της φοροδιαφυγής. Σας είπαμε ότι μόνο 10 εκατομμύρια έχετε εισπράξει από το </w:t>
      </w:r>
      <w:r>
        <w:rPr>
          <w:rFonts w:eastAsia="Times New Roman" w:cs="Times New Roman"/>
          <w:szCs w:val="24"/>
        </w:rPr>
        <w:t xml:space="preserve">λαθρεμπόριο τσιγάρων, καπνών και ούτω καθεξής, και μόνο 80 εκατομμύρια από τις περίφημες λίστες, από αυτές που θα λύνατε, δηλαδή, το πρόβλημα. </w:t>
      </w:r>
    </w:p>
    <w:p w14:paraId="1ED2CA0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Αλλά, κ</w:t>
      </w:r>
      <w:r w:rsidRPr="006E2EBC">
        <w:rPr>
          <w:rFonts w:eastAsia="Times New Roman" w:cs="Times New Roman"/>
          <w:szCs w:val="24"/>
        </w:rPr>
        <w:t xml:space="preserve">υρίες και κύριοι συνάδελφοι, </w:t>
      </w:r>
      <w:r>
        <w:rPr>
          <w:rFonts w:eastAsia="Times New Roman" w:cs="Times New Roman"/>
          <w:szCs w:val="24"/>
        </w:rPr>
        <w:t>για να μην αναλαμβάνει ο κ. Τσίπρας, ως βασικός προπαγανδιστής της κυβερνητι</w:t>
      </w:r>
      <w:r>
        <w:rPr>
          <w:rFonts w:eastAsia="Times New Roman" w:cs="Times New Roman"/>
          <w:szCs w:val="24"/>
        </w:rPr>
        <w:t xml:space="preserve">κής πολιτικής, να εγκαλεί τους τραπεζίτες για να σας προστατέψουν από τα </w:t>
      </w:r>
      <w:r>
        <w:rPr>
          <w:rFonts w:eastAsia="Times New Roman" w:cs="Times New Roman"/>
          <w:szCs w:val="24"/>
          <w:lang w:val="en-US"/>
        </w:rPr>
        <w:t>fake</w:t>
      </w:r>
      <w:r w:rsidRPr="00620E8E">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δεν έχετε παρά να κάνετε το εξής απλό, για να μην αποδε</w:t>
      </w:r>
      <w:r>
        <w:rPr>
          <w:rFonts w:eastAsia="Times New Roman" w:cs="Times New Roman"/>
          <w:szCs w:val="24"/>
        </w:rPr>
        <w:t>ι</w:t>
      </w:r>
      <w:r>
        <w:rPr>
          <w:rFonts w:eastAsia="Times New Roman" w:cs="Times New Roman"/>
          <w:szCs w:val="24"/>
        </w:rPr>
        <w:t xml:space="preserve">χθείτε ως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πρώτη φορά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Pr>
          <w:rFonts w:eastAsia="Times New Roman" w:cs="Times New Roman"/>
          <w:szCs w:val="24"/>
        </w:rPr>
        <w:t xml:space="preserve"> </w:t>
      </w:r>
    </w:p>
    <w:p w14:paraId="1ED2CA0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Καταθέσαμε </w:t>
      </w:r>
      <w:r>
        <w:rPr>
          <w:rFonts w:eastAsia="Times New Roman" w:cs="Times New Roman"/>
          <w:szCs w:val="24"/>
        </w:rPr>
        <w:t>μί</w:t>
      </w:r>
      <w:r>
        <w:rPr>
          <w:rFonts w:eastAsia="Times New Roman" w:cs="Times New Roman"/>
          <w:szCs w:val="24"/>
        </w:rPr>
        <w:t xml:space="preserve">α πρόταση νόμου, πάρα πολύ τεκμηριωμένη, για την προστασία της </w:t>
      </w:r>
      <w:r>
        <w:rPr>
          <w:rFonts w:eastAsia="Times New Roman" w:cs="Times New Roman"/>
          <w:szCs w:val="24"/>
        </w:rPr>
        <w:t>πρώτης κατοικίας, ότι βγαίνουν οι πλ</w:t>
      </w:r>
      <w:r>
        <w:rPr>
          <w:rFonts w:eastAsia="Times New Roman" w:cs="Times New Roman"/>
          <w:szCs w:val="24"/>
        </w:rPr>
        <w:t>ειστηριασμοί πρώτης κατοικίας σ</w:t>
      </w:r>
      <w:r>
        <w:rPr>
          <w:rFonts w:eastAsia="Times New Roman" w:cs="Times New Roman"/>
          <w:szCs w:val="24"/>
        </w:rPr>
        <w:t xml:space="preserve">ας το λέει ο κ. Φίλης, σας το λένε οι «53», σας το λένε οι χίλιοι πενήντα τρεις, σας το λένε οι σαράντα χιλιάδες που κινδυνεύουν. </w:t>
      </w:r>
    </w:p>
    <w:p w14:paraId="1ED2CA0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Η πρόταση νόμου είναι πάρα πολύ συγκριμένη, με κριτήρια, χ</w:t>
      </w:r>
      <w:r>
        <w:rPr>
          <w:rFonts w:eastAsia="Times New Roman" w:cs="Times New Roman"/>
          <w:szCs w:val="24"/>
        </w:rPr>
        <w:t xml:space="preserve">ωρίς λαϊκισμούς. Δεν έχετε παρά να την αποδεχθείτε. </w:t>
      </w:r>
      <w:r>
        <w:rPr>
          <w:rFonts w:eastAsia="Times New Roman" w:cs="Times New Roman"/>
          <w:szCs w:val="24"/>
        </w:rPr>
        <w:t>Β</w:t>
      </w:r>
      <w:r>
        <w:rPr>
          <w:rFonts w:eastAsia="Times New Roman" w:cs="Times New Roman"/>
          <w:szCs w:val="24"/>
        </w:rPr>
        <w:t xml:space="preserve">εβαίως, δεν έχετε παρά να αποδεχθείτε και την άλλη πρόταση νόμου που </w:t>
      </w:r>
      <w:r>
        <w:rPr>
          <w:rFonts w:eastAsia="Times New Roman" w:cs="Times New Roman"/>
          <w:szCs w:val="24"/>
        </w:rPr>
        <w:lastRenderedPageBreak/>
        <w:t>αφορά τη διατήρηση, έστω για ένα</w:t>
      </w:r>
      <w:r>
        <w:rPr>
          <w:rFonts w:eastAsia="Times New Roman" w:cs="Times New Roman"/>
          <w:szCs w:val="24"/>
        </w:rPr>
        <w:t>ν</w:t>
      </w:r>
      <w:r>
        <w:rPr>
          <w:rFonts w:eastAsia="Times New Roman" w:cs="Times New Roman"/>
          <w:szCs w:val="24"/>
        </w:rPr>
        <w:t xml:space="preserve"> χρόνο, του ΦΠΑ στα τριάντα δύο νησιά. </w:t>
      </w:r>
    </w:p>
    <w:p w14:paraId="1ED2CA0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Είχατε την πολυτέλεια, κ</w:t>
      </w:r>
      <w:r w:rsidRPr="006E2EBC">
        <w:rPr>
          <w:rFonts w:eastAsia="Times New Roman" w:cs="Times New Roman"/>
          <w:szCs w:val="24"/>
        </w:rPr>
        <w:t xml:space="preserve">υρίες και κύριοι συνάδελφοι, </w:t>
      </w:r>
      <w:r>
        <w:rPr>
          <w:rFonts w:eastAsia="Times New Roman" w:cs="Times New Roman"/>
          <w:szCs w:val="24"/>
        </w:rPr>
        <w:t>να θυμηθ</w:t>
      </w:r>
      <w:r>
        <w:rPr>
          <w:rFonts w:eastAsia="Times New Roman" w:cs="Times New Roman"/>
          <w:szCs w:val="24"/>
        </w:rPr>
        <w:t xml:space="preserve">είτε σε νόμο που εισηγήθηκε η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και φέρει την </w:t>
      </w:r>
      <w:r>
        <w:rPr>
          <w:rFonts w:eastAsia="Times New Roman" w:cs="Times New Roman"/>
          <w:szCs w:val="24"/>
        </w:rPr>
        <w:t xml:space="preserve">υπογραφή του κ. </w:t>
      </w:r>
      <w:proofErr w:type="spellStart"/>
      <w:r>
        <w:rPr>
          <w:rFonts w:eastAsia="Times New Roman" w:cs="Times New Roman"/>
          <w:szCs w:val="24"/>
        </w:rPr>
        <w:t>Τσακαλώτου</w:t>
      </w:r>
      <w:proofErr w:type="spellEnd"/>
      <w:r>
        <w:rPr>
          <w:rFonts w:eastAsia="Times New Roman" w:cs="Times New Roman"/>
          <w:szCs w:val="24"/>
        </w:rPr>
        <w:t>, τη ν</w:t>
      </w:r>
      <w:r>
        <w:rPr>
          <w:rFonts w:eastAsia="Times New Roman" w:cs="Times New Roman"/>
          <w:szCs w:val="24"/>
        </w:rPr>
        <w:t>ήσο Μαγιότ, ένα ξεχασμένο νησί της γαλλικής επικράτειας. Το λέω αυτό για να αποδείξω ότι αυτά που λέτε στους νησιώτες ότι σας πιέζουν οι ξένοι, γιατί δεν μπορεί να υ</w:t>
      </w:r>
      <w:r>
        <w:rPr>
          <w:rFonts w:eastAsia="Times New Roman" w:cs="Times New Roman"/>
          <w:szCs w:val="24"/>
        </w:rPr>
        <w:t>πάρχουν εξαιρέσεις, δεν έχουν κα</w:t>
      </w:r>
      <w:r>
        <w:rPr>
          <w:rFonts w:eastAsia="Times New Roman" w:cs="Times New Roman"/>
          <w:szCs w:val="24"/>
        </w:rPr>
        <w:t>μ</w:t>
      </w:r>
      <w:r>
        <w:rPr>
          <w:rFonts w:eastAsia="Times New Roman" w:cs="Times New Roman"/>
          <w:szCs w:val="24"/>
        </w:rPr>
        <w:t xml:space="preserve">μία βάση αλήθειας. </w:t>
      </w:r>
    </w:p>
    <w:p w14:paraId="1ED2CA0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Πείτε τουλάχιστον την αλήθεια: ότι είστε αδύναμοι να διαπραγματευθείτε και ότι είστε αδύναμοι να κρατήσετε ένα καθεστώς που προστατεύει τους κατοίκους των νησιών. Γιατί ο ΦΠΑ, κ</w:t>
      </w:r>
      <w:r w:rsidRPr="006E2EBC">
        <w:rPr>
          <w:rFonts w:eastAsia="Times New Roman" w:cs="Times New Roman"/>
          <w:szCs w:val="24"/>
        </w:rPr>
        <w:t xml:space="preserve">υρίες και κύριοι συνάδελφοι, </w:t>
      </w:r>
      <w:r>
        <w:rPr>
          <w:rFonts w:eastAsia="Times New Roman" w:cs="Times New Roman"/>
          <w:szCs w:val="24"/>
        </w:rPr>
        <w:t>επιβαρύνει την κατανάλωση. Επιβαρύνει το επίπεδο ζωής στα νησιά.</w:t>
      </w:r>
    </w:p>
    <w:p w14:paraId="1ED2CA0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Συμπερασματικά, λοιπόν, εμείς εκτιμούμε ότι αυτή η πολιτική δεν οδηγεί σε έξοδο, ούτε σε καθαρή ούτε σε μεικτή. Είναι </w:t>
      </w:r>
      <w:r>
        <w:rPr>
          <w:rFonts w:eastAsia="Times New Roman" w:cs="Times New Roman"/>
          <w:szCs w:val="24"/>
        </w:rPr>
        <w:t>μί</w:t>
      </w:r>
      <w:r>
        <w:rPr>
          <w:rFonts w:eastAsia="Times New Roman" w:cs="Times New Roman"/>
          <w:szCs w:val="24"/>
        </w:rPr>
        <w:t xml:space="preserve">α πολιτική υπονομευμένη, καθώς από τη </w:t>
      </w:r>
      <w:r>
        <w:rPr>
          <w:rFonts w:eastAsia="Times New Roman" w:cs="Times New Roman"/>
          <w:szCs w:val="24"/>
        </w:rPr>
        <w:t>μί</w:t>
      </w:r>
      <w:r>
        <w:rPr>
          <w:rFonts w:eastAsia="Times New Roman" w:cs="Times New Roman"/>
          <w:szCs w:val="24"/>
        </w:rPr>
        <w:t xml:space="preserve">α </w:t>
      </w:r>
      <w:r>
        <w:rPr>
          <w:rFonts w:eastAsia="Times New Roman" w:cs="Times New Roman"/>
          <w:szCs w:val="24"/>
        </w:rPr>
        <w:t>μεριά τα πρωτογενή πλεονάσματα και από την άλλη το αυξημένο κόστος δανεισμού που θα προκύψει καθηλώνουν την Ελλάδα και υπονομεύουν την έξοδο.</w:t>
      </w:r>
    </w:p>
    <w:p w14:paraId="1ED2CA0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Εκτός και αν πιστέψουμε αυτά που είπε ο κ. </w:t>
      </w:r>
      <w:proofErr w:type="spellStart"/>
      <w:r>
        <w:rPr>
          <w:rFonts w:eastAsia="Times New Roman" w:cs="Times New Roman"/>
          <w:szCs w:val="24"/>
        </w:rPr>
        <w:t>Τσακαλώτος</w:t>
      </w:r>
      <w:proofErr w:type="spellEnd"/>
      <w:r>
        <w:rPr>
          <w:rFonts w:eastAsia="Times New Roman" w:cs="Times New Roman"/>
          <w:szCs w:val="24"/>
        </w:rPr>
        <w:t xml:space="preserve"> χθες στον διάλογό του με τον κ. Βενιζέλο, ότι έχει τα χρήματ</w:t>
      </w:r>
      <w:r>
        <w:rPr>
          <w:rFonts w:eastAsia="Times New Roman" w:cs="Times New Roman"/>
          <w:szCs w:val="24"/>
        </w:rPr>
        <w:t xml:space="preserve">α του </w:t>
      </w:r>
      <w:r>
        <w:rPr>
          <w:rFonts w:eastAsia="Times New Roman" w:cs="Times New Roman"/>
          <w:szCs w:val="24"/>
          <w:lang w:val="en-US"/>
        </w:rPr>
        <w:t>ESM</w:t>
      </w:r>
      <w:r>
        <w:rPr>
          <w:rFonts w:eastAsia="Times New Roman" w:cs="Times New Roman"/>
          <w:szCs w:val="24"/>
        </w:rPr>
        <w:t xml:space="preserve">. Διότι απέναντι στην κριτική ότι έχετε το «μαξιλάρι», ότι έχετε το απόθεμα, το οποίο είναι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λέτε «όχι, υπάρχει και ο </w:t>
      </w:r>
      <w:r>
        <w:rPr>
          <w:rFonts w:eastAsia="Times New Roman" w:cs="Times New Roman"/>
          <w:szCs w:val="24"/>
          <w:lang w:val="en-US"/>
        </w:rPr>
        <w:t>ESM</w:t>
      </w:r>
      <w:r>
        <w:rPr>
          <w:rFonts w:eastAsia="Times New Roman" w:cs="Times New Roman"/>
          <w:szCs w:val="24"/>
        </w:rPr>
        <w:t xml:space="preserve">». Έτσι εγώ διάβασα από τα Πρακτικά της χθεσινής συζήτησης. </w:t>
      </w:r>
    </w:p>
    <w:p w14:paraId="1ED2CA0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w:t>
      </w:r>
      <w:r>
        <w:rPr>
          <w:rFonts w:eastAsia="Times New Roman" w:cs="Times New Roman"/>
          <w:szCs w:val="24"/>
        </w:rPr>
        <w:t>ς του χρόνου ομιλίας του κυρίου Βουλευτή)</w:t>
      </w:r>
    </w:p>
    <w:p w14:paraId="1ED2CA08" w14:textId="77777777" w:rsidR="00844B03" w:rsidRDefault="0027580D">
      <w:pPr>
        <w:spacing w:after="0" w:line="600" w:lineRule="auto"/>
        <w:ind w:firstLine="720"/>
        <w:jc w:val="both"/>
        <w:rPr>
          <w:rFonts w:eastAsia="Times New Roman" w:cs="Times New Roman"/>
          <w:szCs w:val="24"/>
        </w:rPr>
      </w:pPr>
      <w:r w:rsidRPr="001F0206">
        <w:rPr>
          <w:rFonts w:eastAsia="Times New Roman" w:cs="Times New Roman"/>
          <w:b/>
          <w:szCs w:val="24"/>
        </w:rPr>
        <w:lastRenderedPageBreak/>
        <w:t>ΠΡΟΕΔΡΕΥΩΝ (Δημήτριος Κρεμαστινός):</w:t>
      </w:r>
      <w:r>
        <w:rPr>
          <w:rFonts w:eastAsia="Times New Roman" w:cs="Times New Roman"/>
          <w:b/>
          <w:szCs w:val="24"/>
        </w:rPr>
        <w:t xml:space="preserve"> </w:t>
      </w:r>
      <w:r>
        <w:rPr>
          <w:rFonts w:eastAsia="Times New Roman" w:cs="Times New Roman"/>
          <w:szCs w:val="24"/>
        </w:rPr>
        <w:t>Παρακαλώ, κύριε Κουτσούκο.</w:t>
      </w:r>
    </w:p>
    <w:p w14:paraId="1ED2CA09"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Τελειώνω, κύριε Πρόεδρε. Για την ισότητα των όπλων, ζητώ ακριβώς τον ίδιο χρόνο με τους προηγούμενους.</w:t>
      </w:r>
    </w:p>
    <w:p w14:paraId="1ED2CA0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δεν έχει παρά να το διευ</w:t>
      </w:r>
      <w:r>
        <w:rPr>
          <w:rFonts w:eastAsia="Times New Roman" w:cs="Times New Roman"/>
          <w:szCs w:val="24"/>
        </w:rPr>
        <w:t xml:space="preserve">κρινίσει ο κ. </w:t>
      </w:r>
      <w:proofErr w:type="spellStart"/>
      <w:r>
        <w:rPr>
          <w:rFonts w:eastAsia="Times New Roman" w:cs="Times New Roman"/>
          <w:szCs w:val="24"/>
        </w:rPr>
        <w:t>Τσακαλώτος</w:t>
      </w:r>
      <w:proofErr w:type="spellEnd"/>
      <w:r>
        <w:rPr>
          <w:rFonts w:eastAsia="Times New Roman" w:cs="Times New Roman"/>
          <w:szCs w:val="24"/>
        </w:rPr>
        <w:t xml:space="preserve">. </w:t>
      </w:r>
    </w:p>
    <w:p w14:paraId="1ED2CA0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αδιέξοδη πολιτική, δέσμευση της Ελλάδας εις το διηνεκές. Δεν υπάρχει έξοδος από τα μνημόνια. Αυτό είναι η συνέχεια των ψεμάτων. </w:t>
      </w:r>
      <w:r>
        <w:rPr>
          <w:rFonts w:eastAsia="Times New Roman" w:cs="Times New Roman"/>
          <w:szCs w:val="24"/>
        </w:rPr>
        <w:t>Μόνο</w:t>
      </w:r>
      <w:r>
        <w:rPr>
          <w:rFonts w:eastAsia="Times New Roman" w:cs="Times New Roman"/>
          <w:szCs w:val="24"/>
        </w:rPr>
        <w:t xml:space="preserve"> με </w:t>
      </w:r>
      <w:r>
        <w:rPr>
          <w:rFonts w:eastAsia="Times New Roman" w:cs="Times New Roman"/>
          <w:szCs w:val="24"/>
        </w:rPr>
        <w:t>μί</w:t>
      </w:r>
      <w:r>
        <w:rPr>
          <w:rFonts w:eastAsia="Times New Roman" w:cs="Times New Roman"/>
          <w:szCs w:val="24"/>
        </w:rPr>
        <w:t>α ανατροπή των πολιτικών συσχετισμών μπορεί να ανατραπεί αυτή η πολιτική των</w:t>
      </w:r>
      <w:r>
        <w:rPr>
          <w:rFonts w:eastAsia="Times New Roman" w:cs="Times New Roman"/>
          <w:szCs w:val="24"/>
        </w:rPr>
        <w:t xml:space="preserve"> αδιεξόδων. Γιατί ο ελληνικός λαός, που έχει πληρώσει και πληρώνει αδίκως, τώρα δικαιούται να έχει καλύτερες μέρες.</w:t>
      </w:r>
    </w:p>
    <w:p w14:paraId="1ED2CA0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και για την ανοχή.</w:t>
      </w:r>
    </w:p>
    <w:p w14:paraId="1ED2CA0D" w14:textId="77777777" w:rsidR="00844B03" w:rsidRDefault="0027580D">
      <w:pPr>
        <w:spacing w:after="0" w:line="600" w:lineRule="auto"/>
        <w:ind w:firstLine="720"/>
        <w:jc w:val="both"/>
        <w:rPr>
          <w:rFonts w:eastAsia="Times New Roman" w:cs="Times New Roman"/>
          <w:szCs w:val="24"/>
        </w:rPr>
      </w:pPr>
      <w:r w:rsidRPr="00C833FD">
        <w:rPr>
          <w:rFonts w:eastAsia="Times New Roman" w:cs="Times New Roman"/>
          <w:szCs w:val="24"/>
        </w:rPr>
        <w:lastRenderedPageBreak/>
        <w:t xml:space="preserve">(Χειροκροτήματα από την </w:t>
      </w:r>
      <w:r>
        <w:rPr>
          <w:rFonts w:eastAsia="Times New Roman" w:cs="Times New Roman"/>
          <w:szCs w:val="24"/>
        </w:rPr>
        <w:t>πτέρυγα</w:t>
      </w:r>
      <w:r>
        <w:rPr>
          <w:rFonts w:eastAsia="Times New Roman" w:cs="Times New Roman"/>
          <w:szCs w:val="24"/>
        </w:rPr>
        <w:t xml:space="preserve">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ED2CA0E"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sidRPr="00BC1489">
        <w:rPr>
          <w:rFonts w:eastAsia="Times New Roman" w:cs="Times New Roman"/>
          <w:b/>
          <w:szCs w:val="24"/>
        </w:rPr>
        <w:t>ΠΡΟΕΔΡΕΥΩΝ (Δημήτρι</w:t>
      </w:r>
      <w:r w:rsidRPr="00BC1489">
        <w:rPr>
          <w:rFonts w:eastAsia="Times New Roman" w:cs="Times New Roman"/>
          <w:b/>
          <w:szCs w:val="24"/>
        </w:rPr>
        <w:t xml:space="preserve">ος Κρεμαστινός): </w:t>
      </w:r>
      <w:r>
        <w:rPr>
          <w:rFonts w:eastAsia="Times New Roman" w:cs="Times New Roman"/>
          <w:szCs w:val="24"/>
        </w:rPr>
        <w:t xml:space="preserve">Και εγώ ευχαριστώ. </w:t>
      </w:r>
    </w:p>
    <w:p w14:paraId="1ED2CA0F"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sidRPr="00C93517">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Κύριε Πρόεδρε, θα ήθελα τον λόγο</w:t>
      </w:r>
      <w:r w:rsidRPr="00BA3AFE">
        <w:rPr>
          <w:rFonts w:eastAsia="Times New Roman" w:cs="Times New Roman"/>
          <w:szCs w:val="24"/>
        </w:rPr>
        <w:t xml:space="preserve"> </w:t>
      </w:r>
      <w:r>
        <w:rPr>
          <w:rFonts w:eastAsia="Times New Roman" w:cs="Times New Roman"/>
          <w:szCs w:val="24"/>
        </w:rPr>
        <w:t xml:space="preserve">για να κάνω </w:t>
      </w:r>
      <w:r>
        <w:rPr>
          <w:rFonts w:eastAsia="Times New Roman" w:cs="Times New Roman"/>
          <w:szCs w:val="24"/>
        </w:rPr>
        <w:t>μί</w:t>
      </w:r>
      <w:r>
        <w:rPr>
          <w:rFonts w:eastAsia="Times New Roman" w:cs="Times New Roman"/>
          <w:szCs w:val="24"/>
        </w:rPr>
        <w:t xml:space="preserve">α διευκρίνιση. </w:t>
      </w:r>
    </w:p>
    <w:p w14:paraId="1ED2CA10"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Κρεμαστινός): </w:t>
      </w:r>
      <w:r>
        <w:rPr>
          <w:rFonts w:eastAsia="Times New Roman" w:cs="Times New Roman"/>
          <w:szCs w:val="24"/>
        </w:rPr>
        <w:t>Ορίστε, κύριε Υπουργέ, έχετε τον λόγο.</w:t>
      </w:r>
    </w:p>
    <w:p w14:paraId="1ED2CA11"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sidRPr="00C93517">
        <w:rPr>
          <w:rFonts w:eastAsia="Times New Roman" w:cs="Times New Roman"/>
          <w:b/>
          <w:szCs w:val="24"/>
        </w:rPr>
        <w:t xml:space="preserve">ΕΥΚΛΕΙΔΗΣ ΤΣΑΚΑΛΩΤΟΣ (Υπουργός </w:t>
      </w:r>
      <w:r w:rsidRPr="00C93517">
        <w:rPr>
          <w:rFonts w:eastAsia="Times New Roman" w:cs="Times New Roman"/>
          <w:b/>
          <w:szCs w:val="24"/>
        </w:rPr>
        <w:t>Οικονομικών):</w:t>
      </w:r>
      <w:r>
        <w:rPr>
          <w:rFonts w:eastAsia="Times New Roman" w:cs="Times New Roman"/>
          <w:b/>
          <w:szCs w:val="24"/>
        </w:rPr>
        <w:t xml:space="preserve"> </w:t>
      </w:r>
      <w:r>
        <w:rPr>
          <w:rFonts w:eastAsia="Times New Roman" w:cs="Times New Roman"/>
          <w:szCs w:val="24"/>
        </w:rPr>
        <w:t xml:space="preserve">Θα κάνω </w:t>
      </w:r>
      <w:r>
        <w:rPr>
          <w:rFonts w:eastAsia="Times New Roman" w:cs="Times New Roman"/>
          <w:szCs w:val="24"/>
        </w:rPr>
        <w:t>μί</w:t>
      </w:r>
      <w:r>
        <w:rPr>
          <w:rFonts w:eastAsia="Times New Roman" w:cs="Times New Roman"/>
          <w:szCs w:val="24"/>
        </w:rPr>
        <w:t xml:space="preserve">α διευκρίνιση, κύριε Κουτσούκο. Είπα και από χρήματα του </w:t>
      </w:r>
      <w:r>
        <w:rPr>
          <w:rFonts w:eastAsia="Times New Roman" w:cs="Times New Roman"/>
          <w:szCs w:val="24"/>
          <w:lang w:val="en-US"/>
        </w:rPr>
        <w:t>ESM</w:t>
      </w:r>
      <w:r>
        <w:rPr>
          <w:rFonts w:eastAsia="Times New Roman" w:cs="Times New Roman"/>
          <w:szCs w:val="24"/>
        </w:rPr>
        <w:t xml:space="preserve"> και από τις εξόδους στην αγορά που έχουμε κάνει και θα κάνουμε την επόμενη περίοδο. </w:t>
      </w:r>
    </w:p>
    <w:p w14:paraId="1ED2CA12"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sidRPr="00BC1489">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Και προχωρούμε με τον γενικό εισηγητή από πλευράς </w:t>
      </w:r>
      <w:r>
        <w:rPr>
          <w:rFonts w:eastAsia="Times New Roman" w:cs="Times New Roman"/>
          <w:szCs w:val="24"/>
        </w:rPr>
        <w:t xml:space="preserve">Νέας Δημοκρατίας, τον κ. </w:t>
      </w:r>
      <w:proofErr w:type="spellStart"/>
      <w:r>
        <w:rPr>
          <w:rFonts w:eastAsia="Times New Roman" w:cs="Times New Roman"/>
          <w:szCs w:val="24"/>
        </w:rPr>
        <w:t>Δένδια</w:t>
      </w:r>
      <w:proofErr w:type="spellEnd"/>
      <w:r>
        <w:rPr>
          <w:rFonts w:eastAsia="Times New Roman" w:cs="Times New Roman"/>
          <w:szCs w:val="24"/>
        </w:rPr>
        <w:t xml:space="preserve">. </w:t>
      </w:r>
    </w:p>
    <w:p w14:paraId="1ED2CA13"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Δένδια</w:t>
      </w:r>
      <w:proofErr w:type="spellEnd"/>
      <w:r>
        <w:rPr>
          <w:rFonts w:eastAsia="Times New Roman" w:cs="Times New Roman"/>
          <w:szCs w:val="24"/>
        </w:rPr>
        <w:t xml:space="preserve">, έχετε τον λόγο. </w:t>
      </w:r>
    </w:p>
    <w:p w14:paraId="1ED2CA14"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κύριοι Υπουργοί, κύριο</w:t>
      </w:r>
      <w:r>
        <w:rPr>
          <w:rFonts w:eastAsia="Times New Roman" w:cs="Times New Roman"/>
          <w:szCs w:val="24"/>
        </w:rPr>
        <w:t>ι συνάδελφοι, νομίζω, κατ’ αρχάς</w:t>
      </w:r>
      <w:r>
        <w:rPr>
          <w:rFonts w:eastAsia="Times New Roman" w:cs="Times New Roman"/>
          <w:szCs w:val="24"/>
        </w:rPr>
        <w:t xml:space="preserve">, ότι κατά τη συζήτηση που έγινε εδώ αποδείχθηκε περίτρανα ότι αυτός ο </w:t>
      </w:r>
      <w:r>
        <w:rPr>
          <w:rFonts w:eastAsia="Times New Roman" w:cs="Times New Roman"/>
          <w:szCs w:val="24"/>
        </w:rPr>
        <w:t>π</w:t>
      </w:r>
      <w:r>
        <w:rPr>
          <w:rFonts w:eastAsia="Times New Roman" w:cs="Times New Roman"/>
          <w:szCs w:val="24"/>
        </w:rPr>
        <w:t>ροϋπολογισμός δεν πληροί</w:t>
      </w:r>
      <w:r>
        <w:rPr>
          <w:rFonts w:eastAsia="Times New Roman" w:cs="Times New Roman"/>
          <w:szCs w:val="24"/>
        </w:rPr>
        <w:t xml:space="preserve"> τα τρία βασικά κριτήρια που οφείλει να πληροί, κατά την Κυβέρνηση, ένας προϋπολογισμός για να είναι επιτυχημένος. Δεν υπηρετεί τα δημόσια οικονομικά, δεν είναι αναπτυξιακός και βεβαίως, δεν είναι αναδιανεμητικός, δεν είναι δίκαιος. Άλλωστε, αυτό το ομολόγ</w:t>
      </w:r>
      <w:r>
        <w:rPr>
          <w:rFonts w:eastAsia="Times New Roman" w:cs="Times New Roman"/>
          <w:szCs w:val="24"/>
        </w:rPr>
        <w:t xml:space="preserve">ησε και ο παριστάμενος Υπουργός, ο κ. </w:t>
      </w:r>
      <w:proofErr w:type="spellStart"/>
      <w:r>
        <w:rPr>
          <w:rFonts w:eastAsia="Times New Roman" w:cs="Times New Roman"/>
          <w:szCs w:val="24"/>
        </w:rPr>
        <w:t>Τσακαλώτος</w:t>
      </w:r>
      <w:proofErr w:type="spellEnd"/>
      <w:r>
        <w:rPr>
          <w:rFonts w:eastAsia="Times New Roman" w:cs="Times New Roman"/>
          <w:szCs w:val="24"/>
        </w:rPr>
        <w:t xml:space="preserve">. Δεν μπορεί </w:t>
      </w:r>
      <w:r>
        <w:rPr>
          <w:rFonts w:eastAsia="Times New Roman" w:cs="Times New Roman"/>
          <w:szCs w:val="24"/>
        </w:rPr>
        <w:lastRenderedPageBreak/>
        <w:t xml:space="preserve">να είναι δίκαιος σε περίοδο κρίσης ένας προϋπολογισμός, όταν κόβει το ΕΚΑΣ, κόβει κατά 1,6 </w:t>
      </w:r>
      <w:r>
        <w:rPr>
          <w:rFonts w:eastAsia="Times New Roman" w:cs="Times New Roman"/>
          <w:szCs w:val="24"/>
        </w:rPr>
        <w:t>δισεκατομμύριο</w:t>
      </w:r>
      <w:r>
        <w:rPr>
          <w:rFonts w:eastAsia="Times New Roman" w:cs="Times New Roman"/>
          <w:szCs w:val="24"/>
        </w:rPr>
        <w:t xml:space="preserve"> ευρώ τον κοινωνικό προϋπολογισμό, κόβει κατά 350 εκατομμύρια ευρώ τις δαπάνες στην υγεία.</w:t>
      </w:r>
      <w:r>
        <w:rPr>
          <w:rFonts w:eastAsia="Times New Roman" w:cs="Times New Roman"/>
          <w:szCs w:val="24"/>
        </w:rPr>
        <w:t xml:space="preserve"> </w:t>
      </w:r>
    </w:p>
    <w:p w14:paraId="1ED2CA15"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επίσης, απαντήσαμε ποιες δαπάνες θα μπορούσε να περικόψει η Κυβέρνηση. Σας δείξαμε ότι έχετε προχωρήσει σε χιλιάδες ρουσφετολογικούς διορισμούς και τοποθετήσεις σε θέσεις προϊσταμέ</w:t>
      </w:r>
      <w:r>
        <w:rPr>
          <w:rFonts w:eastAsia="Times New Roman" w:cs="Times New Roman"/>
          <w:szCs w:val="24"/>
        </w:rPr>
        <w:t>νων και σε δημιουργία σαράντα οκ</w:t>
      </w:r>
      <w:r>
        <w:rPr>
          <w:rFonts w:eastAsia="Times New Roman" w:cs="Times New Roman"/>
          <w:szCs w:val="24"/>
        </w:rPr>
        <w:t xml:space="preserve">τώ νέων νομικών προσώπων. </w:t>
      </w:r>
    </w:p>
    <w:p w14:paraId="1ED2CA16"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σας δεί</w:t>
      </w:r>
      <w:r>
        <w:rPr>
          <w:rFonts w:eastAsia="Times New Roman" w:cs="Times New Roman"/>
          <w:szCs w:val="24"/>
        </w:rPr>
        <w:t xml:space="preserve">ξαμε, επίσης και με τον πιο καθαρό τρόπο, κύριε Υπουργέ, ποια διαθέσιμα δεν έχετε καταφέρει να απορροφήσετε. </w:t>
      </w:r>
      <w:r>
        <w:rPr>
          <w:rFonts w:eastAsia="Times New Roman" w:cs="Times New Roman"/>
          <w:szCs w:val="24"/>
        </w:rPr>
        <w:lastRenderedPageBreak/>
        <w:t>Υπάρχουν προγράμματα στα οποία οι απορροφήσεις σας, της τεχνοκρατικά άρτιας, όπως μας παρουσιάζετε, ικανής Κυβέρνησης, δεν υπερβαίνουν το 1%. Αν εί</w:t>
      </w:r>
      <w:r>
        <w:rPr>
          <w:rFonts w:eastAsia="Times New Roman" w:cs="Times New Roman"/>
          <w:szCs w:val="24"/>
        </w:rPr>
        <w:t xml:space="preserve">ναι ποτέ δυνατόν! </w:t>
      </w:r>
    </w:p>
    <w:p w14:paraId="1ED2CA17"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έχετε γίνει ο περίγελως των κοινοτικών αξιωματούχων, όταν σας κατηγορούν ότι ακόμα και στη μετανάστευση, τη μείζονα κρίση της Ευρώπης, δεν έχετε μπορέσει να απορροφήσετε 1 δισεκατομμύριο ευρώ. </w:t>
      </w:r>
    </w:p>
    <w:p w14:paraId="1ED2CA18"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Μα, τι λέτε τώρα;</w:t>
      </w:r>
    </w:p>
    <w:p w14:paraId="1ED2CA19"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ΝΙΚΟΛ</w:t>
      </w:r>
      <w:r>
        <w:rPr>
          <w:rFonts w:eastAsia="Times New Roman" w:cs="Times New Roman"/>
          <w:b/>
          <w:szCs w:val="24"/>
        </w:rPr>
        <w:t xml:space="preserve">ΑΟΣ ΔΕΝΔΙΑΣ: </w:t>
      </w:r>
      <w:r>
        <w:rPr>
          <w:rFonts w:eastAsia="Times New Roman" w:cs="Times New Roman"/>
          <w:szCs w:val="24"/>
        </w:rPr>
        <w:t xml:space="preserve">Και σας δώσαμε και τη χαριστική βολή γιατί σας δείξαμε νόμους, διατάξεις, άρθρα, τροπολογίες, όπου έχετε περάσει σωρεία χαριστικών ρυθμίσεων, σωρεία ρυθμίσεων που υπηρετούν αυτό το οποίο εσείς οι ίδιοι αποκαλείτε διαπλοκή, όπως, παραδείγματος </w:t>
      </w:r>
      <w:r>
        <w:rPr>
          <w:rFonts w:eastAsia="Times New Roman" w:cs="Times New Roman"/>
          <w:szCs w:val="24"/>
        </w:rPr>
        <w:t xml:space="preserve">χάριν, οι ευνοϊκές διατάξεις για τις </w:t>
      </w:r>
      <w:r>
        <w:rPr>
          <w:rFonts w:eastAsia="Times New Roman" w:cs="Times New Roman"/>
          <w:szCs w:val="24"/>
          <w:lang w:val="en-US"/>
        </w:rPr>
        <w:t>offshore</w:t>
      </w:r>
      <w:r>
        <w:rPr>
          <w:rFonts w:eastAsia="Times New Roman" w:cs="Times New Roman"/>
          <w:szCs w:val="24"/>
        </w:rPr>
        <w:t xml:space="preserve"> </w:t>
      </w:r>
      <w:r>
        <w:rPr>
          <w:rFonts w:eastAsia="Times New Roman" w:cs="Times New Roman"/>
          <w:szCs w:val="24"/>
        </w:rPr>
        <w:lastRenderedPageBreak/>
        <w:t xml:space="preserve">λίγο πριν τελειώσει το 2016, με τις οποίες διάφορες </w:t>
      </w:r>
      <w:r>
        <w:rPr>
          <w:rFonts w:eastAsia="Times New Roman" w:cs="Times New Roman"/>
          <w:szCs w:val="24"/>
          <w:lang w:val="en-US"/>
        </w:rPr>
        <w:t>offshore</w:t>
      </w:r>
      <w:r>
        <w:rPr>
          <w:rFonts w:eastAsia="Times New Roman" w:cs="Times New Roman"/>
          <w:szCs w:val="24"/>
        </w:rPr>
        <w:t xml:space="preserve"> γλίτωσαν εκατομμύρια εκατομμυρίων σε πρόστιμα, ή τις διατάξεις της εξάλειψης του αξιόποινου για τα καρτέλ που περάσατε εις πείσμα της νομοθεσίας και </w:t>
      </w:r>
      <w:r>
        <w:rPr>
          <w:rFonts w:eastAsia="Times New Roman" w:cs="Times New Roman"/>
          <w:szCs w:val="24"/>
        </w:rPr>
        <w:t xml:space="preserve">των απόψεων της Επιτροπής Ανταγωνισμού. </w:t>
      </w:r>
    </w:p>
    <w:p w14:paraId="1ED2CA1A"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οφείλω να πω ότι δεν περιμέναμε τίποτα άλλο. Όλοι έχουν πεισθεί -στην κοινωνία ένας πολύ μεγάλος αριθμός που υπερβαίνει το 80% πια- ότι πρόκειται για μια ανερμάτιστη Κυβέρνηση, η οποία παριστάνει τη φιλεργατική με μια πολιτική επιδομάτων. Παίρνει δέκ</w:t>
      </w:r>
      <w:r>
        <w:rPr>
          <w:rFonts w:eastAsia="Times New Roman" w:cs="Times New Roman"/>
          <w:szCs w:val="24"/>
        </w:rPr>
        <w:t xml:space="preserve">α, γυρίζει μισό και αυτό το ονομάζει φιλεργατικό. Είναι γνωστό ότι φιλεργατικός δεν είναι αυτός ο οποίος μοιράζει μικρά επιδόματα και φιλοδωρήματα ως ελεημοσύνη, αλλά φιλεργατικός είναι αυτός ο οποίος δημιουργεί συνθήκες δημιουργίας θέσεων </w:t>
      </w:r>
      <w:r>
        <w:rPr>
          <w:rFonts w:eastAsia="Times New Roman" w:cs="Times New Roman"/>
          <w:szCs w:val="24"/>
        </w:rPr>
        <w:lastRenderedPageBreak/>
        <w:t>εργασίας και μάλ</w:t>
      </w:r>
      <w:r>
        <w:rPr>
          <w:rFonts w:eastAsia="Times New Roman" w:cs="Times New Roman"/>
          <w:szCs w:val="24"/>
        </w:rPr>
        <w:t xml:space="preserve">ιστα πλειοψηφικά πλήρους απασχόλησης, διότι έχουμε μπει πια στην καινούργια μόδα η πλειοψηφία να είναι περιορισμένης απασχόλησης. </w:t>
      </w:r>
    </w:p>
    <w:p w14:paraId="1ED2CA1B"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τελικά, μένει μόνο το τελευταίο ιδεολόγημα της Κυβέρνησης, η δήθεν καθαρή έξοδος, που βέβαια δεν είναι καθαρή και δεν είν</w:t>
      </w:r>
      <w:r>
        <w:rPr>
          <w:rFonts w:eastAsia="Times New Roman" w:cs="Times New Roman"/>
          <w:szCs w:val="24"/>
        </w:rPr>
        <w:t>αι έξοδος. Διότι δεν μπορεί να είναι έξοδος, όταν έχουν ψηφιστεί ήδη 5,2 δισεκατομμύρια ευρώ επιπλέον μέτρα, τα οποία τα έχουμε μπροστά μας και βέβαια, δεν μπορεί να είναι καθαρή, όταν η περιουσία του ελληνικού κράτους, του ελληνικού λαού, της ελληνικής κο</w:t>
      </w:r>
      <w:r>
        <w:rPr>
          <w:rFonts w:eastAsia="Times New Roman" w:cs="Times New Roman"/>
          <w:szCs w:val="24"/>
        </w:rPr>
        <w:t>ινωνίας είναι δεσμευμένη εξαιτίας σας και με απαιτήσεις που καμμία άλλη κυβέρνηση δεν τόλμησε ή δεν δέχθηκε να υπογράψει μέχρι και τον 22</w:t>
      </w:r>
      <w:r w:rsidRPr="00B906D6">
        <w:rPr>
          <w:rFonts w:eastAsia="Times New Roman" w:cs="Times New Roman"/>
          <w:szCs w:val="24"/>
          <w:vertAlign w:val="superscript"/>
        </w:rPr>
        <w:t>ο</w:t>
      </w:r>
      <w:r>
        <w:rPr>
          <w:rFonts w:eastAsia="Times New Roman" w:cs="Times New Roman"/>
          <w:szCs w:val="24"/>
        </w:rPr>
        <w:t xml:space="preserve"> αιώνα. Αυτό είναι το αποτέλεσμα της υπερήφανης παρουσίας σας στα δημόσια πράγματα και στη δημόσια ζωή. </w:t>
      </w:r>
    </w:p>
    <w:p w14:paraId="1ED2CA1C"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Όπως σας είπα</w:t>
      </w:r>
      <w:r>
        <w:rPr>
          <w:rFonts w:eastAsia="Times New Roman" w:cs="Times New Roman"/>
          <w:szCs w:val="24"/>
        </w:rPr>
        <w:t xml:space="preserve"> και στο τέλος της </w:t>
      </w:r>
      <w:proofErr w:type="spellStart"/>
      <w:r>
        <w:rPr>
          <w:rFonts w:eastAsia="Times New Roman" w:cs="Times New Roman"/>
          <w:szCs w:val="24"/>
        </w:rPr>
        <w:t>πρωτολογίας</w:t>
      </w:r>
      <w:proofErr w:type="spellEnd"/>
      <w:r>
        <w:rPr>
          <w:rFonts w:eastAsia="Times New Roman" w:cs="Times New Roman"/>
          <w:szCs w:val="24"/>
        </w:rPr>
        <w:t xml:space="preserve"> μου, με το καλό ο χρόνος τελειώνει, με το καλό και εσείς θα πάτε στο σπίτι σας και με το καλό η κοινωνία θα ανακάμψει μετά την απουσία σας από την κυβέρνηση της χώρας.</w:t>
      </w:r>
    </w:p>
    <w:p w14:paraId="1ED2CA1D" w14:textId="77777777" w:rsidR="00844B03" w:rsidRDefault="0027580D">
      <w:pPr>
        <w:spacing w:after="0" w:line="600" w:lineRule="auto"/>
        <w:ind w:firstLine="709"/>
        <w:jc w:val="center"/>
        <w:rPr>
          <w:rFonts w:eastAsia="Times New Roman" w:cs="Times New Roman"/>
          <w:szCs w:val="24"/>
        </w:rPr>
      </w:pPr>
      <w:r w:rsidRPr="00635622">
        <w:rPr>
          <w:rFonts w:eastAsia="Times New Roman" w:cs="Times New Roman"/>
          <w:szCs w:val="24"/>
        </w:rPr>
        <w:t>(Χειροκροτήματα από την πτέρυγα της Νέας Δημοκρατίας)</w:t>
      </w:r>
    </w:p>
    <w:p w14:paraId="1ED2CA1E"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Ο γενικός εισηγητής από </w:t>
      </w:r>
      <w:r>
        <w:rPr>
          <w:rFonts w:eastAsia="Times New Roman" w:cs="Times New Roman"/>
          <w:szCs w:val="24"/>
        </w:rPr>
        <w:t>τον</w:t>
      </w:r>
      <w:r>
        <w:rPr>
          <w:rFonts w:eastAsia="Times New Roman" w:cs="Times New Roman"/>
          <w:szCs w:val="24"/>
        </w:rPr>
        <w:t xml:space="preserve"> ΣΥΡΙΖΑ</w:t>
      </w:r>
      <w:r w:rsidRPr="00B6324F">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Βέττας</w:t>
      </w:r>
      <w:proofErr w:type="spellEnd"/>
      <w:r>
        <w:rPr>
          <w:rFonts w:eastAsia="Times New Roman" w:cs="Times New Roman"/>
          <w:szCs w:val="24"/>
        </w:rPr>
        <w:t xml:space="preserve"> παρακαλώ να λάβει τον λόγο. </w:t>
      </w:r>
    </w:p>
    <w:p w14:paraId="1ED2CA1F"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 xml:space="preserve">Καλημέρα, κυρίες και κύριοι συνάδελφοι. </w:t>
      </w:r>
    </w:p>
    <w:p w14:paraId="1ED2CA2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Νομίζω ότι έχουν ειπωθεί όλα αυτές τις πέντε μέρες. Συνοψίζοντας, λοιπόν, θα έλεγα ότι </w:t>
      </w:r>
      <w:r>
        <w:rPr>
          <w:rFonts w:eastAsia="Times New Roman" w:cs="Times New Roman"/>
          <w:szCs w:val="24"/>
        </w:rPr>
        <w:t xml:space="preserve">υλοποιούμε έναν προϋπολογισμό με περιορισμούς χρηματοοικονομικούς, δημοσιονομικούς </w:t>
      </w:r>
      <w:r w:rsidRPr="00B6324F">
        <w:rPr>
          <w:rFonts w:eastAsia="Times New Roman" w:cs="Times New Roman"/>
          <w:szCs w:val="24"/>
        </w:rPr>
        <w:t>-</w:t>
      </w:r>
      <w:r>
        <w:rPr>
          <w:rFonts w:eastAsia="Times New Roman" w:cs="Times New Roman"/>
          <w:szCs w:val="24"/>
        </w:rPr>
        <w:t xml:space="preserve">το γνωρίζετε όλοι- και ευελπιστούμε ότι αυτή η χρονιά θα είναι η τελευταία </w:t>
      </w:r>
      <w:r>
        <w:rPr>
          <w:rFonts w:eastAsia="Times New Roman" w:cs="Times New Roman"/>
          <w:szCs w:val="24"/>
        </w:rPr>
        <w:lastRenderedPageBreak/>
        <w:t>χρονιά δημοσιονομικής προσαρμογής της χώρας και πως πλέον ανοίγει ένα παράθυρο αισιοδοξίας και μι</w:t>
      </w:r>
      <w:r>
        <w:rPr>
          <w:rFonts w:eastAsia="Times New Roman" w:cs="Times New Roman"/>
          <w:szCs w:val="24"/>
        </w:rPr>
        <w:t xml:space="preserve">α σημαντική δυνατότητα για να σχεδιάσουμε την ασφαλή έξοδο της χώρας όχι μόνο από το οικονομικό της πρόγραμμα, αλλά και για την πορεία της στο μέλλον. </w:t>
      </w:r>
    </w:p>
    <w:p w14:paraId="1ED2CA2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Οι προϋπολογισμοί που υλοποιήσαμε αυτά τα τρία χρόνια ήταν προϋπολογισμοί που είχαν σκοπό να τηρήσουν δύ</w:t>
      </w:r>
      <w:r>
        <w:rPr>
          <w:rFonts w:eastAsia="Times New Roman" w:cs="Times New Roman"/>
          <w:szCs w:val="24"/>
        </w:rPr>
        <w:t>ο κανόνες. Ο πρώτος κανόνας ήταν να ικανοποιήσουμε τους δημοσιονομικούς στόχους και βεβαίως να υλοποιήσουμε και να αυξήσουμε έναν κοινωνικό προϋπολογισμό στη θέση ενός μειωμένου, θα έλεγα, για να μην πω ανύπαρκτου κοινωνικού προϋπολογισμού της προηγούμενης</w:t>
      </w:r>
      <w:r>
        <w:rPr>
          <w:rFonts w:eastAsia="Times New Roman" w:cs="Times New Roman"/>
          <w:szCs w:val="24"/>
        </w:rPr>
        <w:t xml:space="preserve"> κυβέρνησης.</w:t>
      </w:r>
    </w:p>
    <w:p w14:paraId="1ED2CA2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Χθες χρειάστηκε μια μικρή παρέμβαση με μια φραστική παρέμβαση του Προέδρου της Βουλής: Να ανακαλέσει η Νέα Δημοκρατία το βασικό στοιχείο του αφηγήματός της, ότι η χώρα βρίσκεται σήμερα εκεί που βρισκόταν το 2014. Ανακαλύψαμε, λοιπόν, ξαφνικά χ</w:t>
      </w:r>
      <w:r>
        <w:rPr>
          <w:rFonts w:eastAsia="Times New Roman" w:cs="Times New Roman"/>
          <w:szCs w:val="24"/>
        </w:rPr>
        <w:t xml:space="preserve">θες από τα χείλη της Νέας Δημοκρατίας ότι η ανάπτυξη δεν ήταν 0,7%, ήταν 0,2%. Βεβαίως με έναν κοινωνικό προϋπολογισμό εκείνη τη χρονιά στα κάτω του. Θυμάστε, ήταν η εποχή του </w:t>
      </w:r>
      <w:proofErr w:type="spellStart"/>
      <w:r>
        <w:rPr>
          <w:rFonts w:eastAsia="Times New Roman" w:cs="Times New Roman"/>
          <w:szCs w:val="24"/>
        </w:rPr>
        <w:t>πεντάευρου</w:t>
      </w:r>
      <w:proofErr w:type="spellEnd"/>
      <w:r>
        <w:rPr>
          <w:rFonts w:eastAsia="Times New Roman" w:cs="Times New Roman"/>
          <w:szCs w:val="24"/>
        </w:rPr>
        <w:t xml:space="preserve"> που έπρεπε ένας πατέρας να πληρώσει πέντε ευρώ για να πάει το παιδί τ</w:t>
      </w:r>
      <w:r>
        <w:rPr>
          <w:rFonts w:eastAsia="Times New Roman" w:cs="Times New Roman"/>
          <w:szCs w:val="24"/>
        </w:rPr>
        <w:t xml:space="preserve">ου στο νοσοκομείο. Τα ταμεία άδεια για να πληρωθούν μισθοί και συντάξεις, κανένα «μαξιλάρι» ασφάλειας για να βγει η χώρα, καθώς το πρόγραμμα τελείωνε τον Φλεβάρη του 2015, στις αγορές και με ένα βουνό τόκους και χρεολύσια. Δεν θα μιλήσω για </w:t>
      </w:r>
      <w:r>
        <w:rPr>
          <w:rFonts w:eastAsia="Times New Roman" w:cs="Times New Roman"/>
          <w:szCs w:val="24"/>
        </w:rPr>
        <w:lastRenderedPageBreak/>
        <w:t>την ανεργία ούτ</w:t>
      </w:r>
      <w:r>
        <w:rPr>
          <w:rFonts w:eastAsia="Times New Roman" w:cs="Times New Roman"/>
          <w:szCs w:val="24"/>
        </w:rPr>
        <w:t xml:space="preserve">ε για τα επιτόκια δανεισμού. Ξέρετε ποια ήταν. Ήταν απαγορευτικά επιτόκια για την έξοδο της χώρας στις αγορές. </w:t>
      </w:r>
    </w:p>
    <w:p w14:paraId="1ED2CA2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Ήταν η εποχή –το</w:t>
      </w:r>
      <w:r>
        <w:rPr>
          <w:rFonts w:eastAsia="Times New Roman" w:cs="Times New Roman"/>
          <w:szCs w:val="24"/>
        </w:rPr>
        <w:t xml:space="preserve"> λέω επειδή προέρχομαι από αυτό</w:t>
      </w:r>
      <w:r>
        <w:rPr>
          <w:rFonts w:eastAsia="Times New Roman" w:cs="Times New Roman"/>
          <w:szCs w:val="24"/>
        </w:rPr>
        <w:t xml:space="preserve"> τον χώρο των μικρών επαγγελματιών- της ποινικοποίησης της μη καταβολής των εισφορών στον ΟΑΕΕ. Ή</w:t>
      </w:r>
      <w:r>
        <w:rPr>
          <w:rFonts w:eastAsia="Times New Roman" w:cs="Times New Roman"/>
          <w:szCs w:val="24"/>
        </w:rPr>
        <w:t>ταν η εποχή της ποινικοποίησης, αν το θυμάστε κύριοι της Νέας Δημοκρατίας και του ΠΑΣΟΚ, των οφειλών ΦΠΑ. Αποποινικοποιήσαμε τις οφειλές σε έναν βαθμό και σε ένα μέτρο</w:t>
      </w:r>
      <w:r>
        <w:rPr>
          <w:rFonts w:eastAsia="Times New Roman" w:cs="Times New Roman"/>
          <w:szCs w:val="24"/>
        </w:rPr>
        <w:t>,</w:t>
      </w:r>
      <w:r>
        <w:rPr>
          <w:rFonts w:eastAsia="Times New Roman" w:cs="Times New Roman"/>
          <w:szCs w:val="24"/>
        </w:rPr>
        <w:t xml:space="preserve"> γιατί αναγνωρίσαμε ότι αυτές οι οφειλές των μικρών επαγγελματιών είχαν χτιστεί κατά τη </w:t>
      </w:r>
      <w:r>
        <w:rPr>
          <w:rFonts w:eastAsia="Times New Roman" w:cs="Times New Roman"/>
          <w:szCs w:val="24"/>
        </w:rPr>
        <w:t>διάρκεια της κρίσης.</w:t>
      </w:r>
    </w:p>
    <w:p w14:paraId="1ED2CA24" w14:textId="77777777" w:rsidR="00844B03" w:rsidRDefault="0027580D">
      <w:pPr>
        <w:spacing w:after="0" w:line="600" w:lineRule="auto"/>
        <w:ind w:firstLine="720"/>
        <w:jc w:val="both"/>
        <w:rPr>
          <w:rFonts w:eastAsia="Times New Roman" w:cs="Times New Roman"/>
          <w:szCs w:val="24"/>
        </w:rPr>
      </w:pPr>
      <w:proofErr w:type="spellStart"/>
      <w:r>
        <w:rPr>
          <w:rFonts w:eastAsia="Times New Roman" w:cs="Times New Roman"/>
          <w:szCs w:val="24"/>
        </w:rPr>
        <w:t>Αποδράσ</w:t>
      </w:r>
      <w:r>
        <w:rPr>
          <w:rFonts w:eastAsia="Times New Roman" w:cs="Times New Roman"/>
          <w:szCs w:val="24"/>
        </w:rPr>
        <w:t>ατε</w:t>
      </w:r>
      <w:proofErr w:type="spellEnd"/>
      <w:r>
        <w:rPr>
          <w:rFonts w:eastAsia="Times New Roman" w:cs="Times New Roman"/>
          <w:szCs w:val="24"/>
        </w:rPr>
        <w:t xml:space="preserve"> λοιπόν. Φέραμε τη συμφωνία,</w:t>
      </w:r>
      <w:r>
        <w:rPr>
          <w:rFonts w:eastAsia="Times New Roman" w:cs="Times New Roman"/>
          <w:szCs w:val="24"/>
        </w:rPr>
        <w:t xml:space="preserve"> μας κατηγορήσατε για τη συμφωνία των 86 δισεκατομμυρίων. Μα, τα 54 δισεκατομμύρια πάρθηκαν για να πληρώσουμε δικά σας χρέη, της Νέας Δημοκρατίας και κυρίως του ΠΑΣΟΚ, το οποίο σιωπά. Δεν θέλω να π</w:t>
      </w:r>
      <w:r>
        <w:rPr>
          <w:rFonts w:eastAsia="Times New Roman" w:cs="Times New Roman"/>
          <w:szCs w:val="24"/>
        </w:rPr>
        <w:t xml:space="preserve">ω </w:t>
      </w:r>
      <w:r>
        <w:rPr>
          <w:rFonts w:eastAsia="Times New Roman" w:cs="Times New Roman"/>
          <w:szCs w:val="24"/>
        </w:rPr>
        <w:lastRenderedPageBreak/>
        <w:t xml:space="preserve">τίποτα περισσότερο για τον προϋπολογισμό, θέλω να κάνω μια γενική τοποθέτηση και νομίζω ότι σιγά σιγά τα πράγματα ξεκαθαρίζουν, ακούγοντας πράγματα και δηλώσεις. </w:t>
      </w:r>
    </w:p>
    <w:p w14:paraId="1ED2CA2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Στο σ</w:t>
      </w:r>
      <w:r>
        <w:rPr>
          <w:rFonts w:eastAsia="Times New Roman" w:cs="Times New Roman"/>
          <w:szCs w:val="24"/>
        </w:rPr>
        <w:t>υνέδριο της Νέας Δημοκρατίας ο κ. Σαμαράς δήλωσε πως «είμαστε όντως συντηρητικοί με τη</w:t>
      </w:r>
      <w:r>
        <w:rPr>
          <w:rFonts w:eastAsia="Times New Roman" w:cs="Times New Roman"/>
          <w:szCs w:val="24"/>
        </w:rPr>
        <w:t xml:space="preserve">ν κοινωνία και φιλελεύθεροι με την οικονομία». Και βεβαίως είναι έτσι, γιατί πρέπει να καθυποτάξουν την κοινωνία, για να υλοποιήσουν όλα αυτά που σχεδιάζουν να υλοποιήσουν. </w:t>
      </w:r>
    </w:p>
    <w:p w14:paraId="1ED2CA2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Βεβ</w:t>
      </w:r>
      <w:r>
        <w:rPr>
          <w:rFonts w:eastAsia="Times New Roman" w:cs="Times New Roman"/>
          <w:szCs w:val="24"/>
        </w:rPr>
        <w:t>αίως σε αυτή τη</w:t>
      </w:r>
      <w:r>
        <w:rPr>
          <w:rFonts w:eastAsia="Times New Roman" w:cs="Times New Roman"/>
          <w:szCs w:val="24"/>
        </w:rPr>
        <w:t xml:space="preserve"> φιλοσοφία εντάσσεται και η δήλωση του κ. Μητσοτάκη πως οι κοινω</w:t>
      </w:r>
      <w:r>
        <w:rPr>
          <w:rFonts w:eastAsia="Times New Roman" w:cs="Times New Roman"/>
          <w:szCs w:val="24"/>
        </w:rPr>
        <w:t xml:space="preserve">νικές ανισότητες είναι ένα φυσικό φαινόμενο -σε απλά ελληνικά, όποιος έχει θα ζήσει- και πως δεν είναι ευθύνη της πολιτείας, δεν είναι ευθύνη του κράτους, δεν είναι ευθύνη της κοινωνίας να προστατεύσει όλους εκείνους που δεν τα </w:t>
      </w:r>
      <w:r>
        <w:rPr>
          <w:rFonts w:eastAsia="Times New Roman" w:cs="Times New Roman"/>
          <w:szCs w:val="24"/>
        </w:rPr>
        <w:lastRenderedPageBreak/>
        <w:t>έβγαλαν πέρα στη ζωή, η υγεί</w:t>
      </w:r>
      <w:r>
        <w:rPr>
          <w:rFonts w:eastAsia="Times New Roman" w:cs="Times New Roman"/>
          <w:szCs w:val="24"/>
        </w:rPr>
        <w:t>α τους δεν ήταν τέτοια ώστε να τα βγάλουν πέρα στη ζωή και δεν τα έβγαλαν πέρα στη ζωή. Άρα, ήταν</w:t>
      </w:r>
      <w:r>
        <w:rPr>
          <w:rFonts w:eastAsia="Times New Roman" w:cs="Times New Roman"/>
          <w:szCs w:val="24"/>
        </w:rPr>
        <w:t xml:space="preserve"> φυσικό φαινόμενο να μείνουν δυόμισι</w:t>
      </w:r>
      <w:r>
        <w:rPr>
          <w:rFonts w:eastAsia="Times New Roman" w:cs="Times New Roman"/>
          <w:szCs w:val="24"/>
        </w:rPr>
        <w:t xml:space="preserve"> εκατομμύρια ανασφάλιστοι. Είναι φυσικό φαινόμενο να καταργούνται τον Αύγουστο του 2012</w:t>
      </w:r>
      <w:r>
        <w:rPr>
          <w:rFonts w:eastAsia="Times New Roman" w:cs="Times New Roman"/>
          <w:szCs w:val="24"/>
        </w:rPr>
        <w:t>, με δικές σας αποφάσεις, πενήντα τρ</w:t>
      </w:r>
      <w:r>
        <w:rPr>
          <w:rFonts w:eastAsia="Times New Roman" w:cs="Times New Roman"/>
          <w:szCs w:val="24"/>
        </w:rPr>
        <w:t>εις</w:t>
      </w:r>
      <w:r>
        <w:rPr>
          <w:rFonts w:eastAsia="Times New Roman" w:cs="Times New Roman"/>
          <w:szCs w:val="24"/>
        </w:rPr>
        <w:t xml:space="preserve"> θέσεις παιδιών στους βρεφονηπιακούς σταθμούς. </w:t>
      </w:r>
    </w:p>
    <w:p w14:paraId="1ED2CA2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ακριβώς τη φιλοσοφία της «ζούγκλας» εντάσσεται και η φιλοσοφία του κ. Μητσοτάκη, ο οποίος χαρακτήρισε «ψίχουλα» το μέρισμα που θα πάρουν τα νέα παιδιά που είναι εγγεγραμμένα στον ΟΑΕΔ και ψάχνουν μ</w:t>
      </w:r>
      <w:r>
        <w:rPr>
          <w:rFonts w:eastAsia="Times New Roman" w:cs="Times New Roman"/>
          <w:szCs w:val="24"/>
        </w:rPr>
        <w:t xml:space="preserve">ια χαραμάδα αισιοδοξίας και χαράς. Και το λέω αυτό, διότι όλα τα παιδιά της χώρας δεν έχουν έναν μπαμπά που τα λύνει όλα, ούτε έναν μπαμπά ο οποίος παίρνει τηλέφωνα </w:t>
      </w:r>
      <w:r>
        <w:rPr>
          <w:rFonts w:eastAsia="Times New Roman" w:cs="Times New Roman"/>
          <w:szCs w:val="24"/>
        </w:rPr>
        <w:lastRenderedPageBreak/>
        <w:t>για να δουλέψει το παιδί του στην τράπεζα, ούτε έναν μπαμπά και έναν θείο που σε κάνει Βουλ</w:t>
      </w:r>
      <w:r>
        <w:rPr>
          <w:rFonts w:eastAsia="Times New Roman" w:cs="Times New Roman"/>
          <w:szCs w:val="24"/>
        </w:rPr>
        <w:t xml:space="preserve">ευτή και Υπουργό. </w:t>
      </w:r>
    </w:p>
    <w:p w14:paraId="1ED2CA2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(Στο σημείο αυτό κ</w:t>
      </w:r>
      <w:r>
        <w:rPr>
          <w:rFonts w:eastAsia="Times New Roman" w:cs="Times New Roman"/>
          <w:szCs w:val="24"/>
        </w:rPr>
        <w:t>τυπάει το κουδούνι λήξεως του χρόνου ομιλίας του κυρίου Βουλευτή)</w:t>
      </w:r>
    </w:p>
    <w:p w14:paraId="1ED2CA2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Ένα λεπτό και ολοκληρώνω, κύριε Πρόεδρε. </w:t>
      </w:r>
    </w:p>
    <w:p w14:paraId="1ED2CA2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Βεβαίως ενδιαφέρουσα είναι και η άποψη του κ. Μητσοτάκη για την ιδιωτικοποίηση της κοινωνικής ασφάλισης και αυτ</w:t>
      </w:r>
      <w:r>
        <w:rPr>
          <w:rFonts w:eastAsia="Times New Roman" w:cs="Times New Roman"/>
          <w:szCs w:val="24"/>
        </w:rPr>
        <w:t xml:space="preserve">ό πρέπει να απασχολήσει το Κοινοβούλιο. Είναι μια σημαντική δήλωσή του. Δείχνει το πού πάει, ποια είναι η πρότασή του και τι θέλει να κάνει. </w:t>
      </w:r>
    </w:p>
    <w:p w14:paraId="1ED2CA2B" w14:textId="77777777" w:rsidR="00844B03" w:rsidRDefault="0027580D">
      <w:pPr>
        <w:spacing w:after="0" w:line="600" w:lineRule="auto"/>
        <w:ind w:firstLine="720"/>
        <w:jc w:val="both"/>
        <w:rPr>
          <w:rFonts w:eastAsia="Times New Roman"/>
          <w:szCs w:val="24"/>
        </w:rPr>
      </w:pPr>
      <w:r>
        <w:rPr>
          <w:rFonts w:eastAsia="Times New Roman"/>
          <w:szCs w:val="24"/>
        </w:rPr>
        <w:t>«Τον Σεπτέμβριο του 2014…», διαβάζω, «…η χώρα απέχει από το δημοψήφισμα για την προστασία των χωρών από τους κερδο</w:t>
      </w:r>
      <w:r>
        <w:rPr>
          <w:rFonts w:eastAsia="Times New Roman"/>
          <w:szCs w:val="24"/>
        </w:rPr>
        <w:t>σκόπους». Την 1</w:t>
      </w:r>
      <w:r w:rsidRPr="00CA231B">
        <w:rPr>
          <w:rFonts w:eastAsia="Times New Roman"/>
          <w:szCs w:val="24"/>
          <w:vertAlign w:val="superscript"/>
        </w:rPr>
        <w:t>η</w:t>
      </w:r>
      <w:r>
        <w:rPr>
          <w:rFonts w:eastAsia="Times New Roman"/>
          <w:szCs w:val="24"/>
        </w:rPr>
        <w:t xml:space="preserve"> Ιανουαρίου του 2016 εδώ στη δεξιά πόρτα, </w:t>
      </w:r>
      <w:r>
        <w:rPr>
          <w:rFonts w:eastAsia="Times New Roman"/>
          <w:szCs w:val="24"/>
        </w:rPr>
        <w:lastRenderedPageBreak/>
        <w:t xml:space="preserve">όπως κοιτάζω, του Κοινοβουλίου της Ολομέλειας έπρεπε να βάλουμε τροχαία, γιατί πραγματικά υπήρχε ένας πολύ σημαντικός κυκλοφοριακός συνωστισμός, όταν ψηφίσαμε την τροπολογία -θυμάστε, τότε- για την </w:t>
      </w:r>
      <w:r>
        <w:rPr>
          <w:rFonts w:eastAsia="Times New Roman"/>
          <w:szCs w:val="24"/>
        </w:rPr>
        <w:t xml:space="preserve">απαγόρευση συμμετοχής πολιτικών προσώπων σε </w:t>
      </w:r>
      <w:r>
        <w:rPr>
          <w:rFonts w:eastAsia="Times New Roman"/>
          <w:szCs w:val="24"/>
          <w:lang w:val="en-US"/>
        </w:rPr>
        <w:t>offshore</w:t>
      </w:r>
      <w:r>
        <w:rPr>
          <w:rFonts w:eastAsia="Times New Roman"/>
          <w:szCs w:val="24"/>
        </w:rPr>
        <w:t xml:space="preserve">. Η Νέα Δημοκρατία έφυγε πρώτη. Αναρωτηθήκαμε για ποιον λόγο. Ξέρετε, όμως, την απορία αυτήν μας την έλυσαν και τα </w:t>
      </w:r>
      <w:r>
        <w:rPr>
          <w:rFonts w:eastAsia="Times New Roman"/>
          <w:szCs w:val="24"/>
          <w:lang w:val="en-US"/>
        </w:rPr>
        <w:t>Panama</w:t>
      </w:r>
      <w:r w:rsidRPr="00CA231B">
        <w:rPr>
          <w:rFonts w:eastAsia="Times New Roman"/>
          <w:szCs w:val="24"/>
        </w:rPr>
        <w:t xml:space="preserve"> </w:t>
      </w:r>
      <w:r>
        <w:rPr>
          <w:rFonts w:eastAsia="Times New Roman"/>
          <w:szCs w:val="24"/>
        </w:rPr>
        <w:t xml:space="preserve">και τα </w:t>
      </w:r>
      <w:r>
        <w:rPr>
          <w:rFonts w:eastAsia="Times New Roman"/>
          <w:szCs w:val="24"/>
          <w:lang w:val="en-US"/>
        </w:rPr>
        <w:t>Paradise</w:t>
      </w:r>
      <w:r w:rsidRPr="00CA231B">
        <w:rPr>
          <w:rFonts w:eastAsia="Times New Roman"/>
          <w:szCs w:val="24"/>
        </w:rPr>
        <w:t xml:space="preserve"> </w:t>
      </w:r>
      <w:r>
        <w:rPr>
          <w:rFonts w:eastAsia="Times New Roman"/>
          <w:szCs w:val="24"/>
          <w:lang w:val="en-US"/>
        </w:rPr>
        <w:t>Papers</w:t>
      </w:r>
      <w:r>
        <w:rPr>
          <w:rFonts w:eastAsia="Times New Roman"/>
          <w:szCs w:val="24"/>
        </w:rPr>
        <w:t xml:space="preserve">. Εμπλεκόμενοι, βεβαίως, εκεί γνωστοί και συνεργάτες της </w:t>
      </w:r>
      <w:r>
        <w:rPr>
          <w:rFonts w:eastAsia="Times New Roman"/>
          <w:szCs w:val="24"/>
        </w:rPr>
        <w:t>μεγάλης πατριωτικής παράταξης, της Νέας Δημοκρατίας!</w:t>
      </w:r>
    </w:p>
    <w:p w14:paraId="1ED2CA2C" w14:textId="77777777" w:rsidR="00844B03" w:rsidRDefault="0027580D">
      <w:pPr>
        <w:spacing w:after="0" w:line="600" w:lineRule="auto"/>
        <w:ind w:firstLine="720"/>
        <w:jc w:val="both"/>
        <w:rPr>
          <w:rFonts w:eastAsia="Times New Roman"/>
          <w:szCs w:val="24"/>
        </w:rPr>
      </w:pPr>
      <w:r>
        <w:rPr>
          <w:rFonts w:eastAsia="Times New Roman"/>
          <w:szCs w:val="24"/>
        </w:rPr>
        <w:t>Τελειώνω, κύριε Πρόεδρε, λέγοντας το εξής και θέλω να κάνω αναφορά στην απόφαση του Συμβουλίου της Επικρατείας, πως είναι άκυρες και ανεφάρμοστες οι διατάξεις των υπουργικών αποφάσεων που όριζαν ότι στις</w:t>
      </w:r>
      <w:r>
        <w:rPr>
          <w:rFonts w:eastAsia="Times New Roman"/>
          <w:szCs w:val="24"/>
        </w:rPr>
        <w:t xml:space="preserve"> δηλώσεις «πόθεν έσχες» υποχρεωτικά </w:t>
      </w:r>
      <w:r>
        <w:rPr>
          <w:rFonts w:eastAsia="Times New Roman"/>
          <w:szCs w:val="24"/>
        </w:rPr>
        <w:lastRenderedPageBreak/>
        <w:t xml:space="preserve">δηλώνονται μετρητά καταθέσεων εκτός τραπεζών, για πάνω από 15.000 ευρώ, που βρίσκονται σε σπίτια ή θυρίδες και κινητά, αντικείμενα πολυτελείας ή κοσμήματα και άλλα αξίας πάνω από 30.000 ευρώ. </w:t>
      </w:r>
    </w:p>
    <w:p w14:paraId="1ED2CA2D" w14:textId="77777777" w:rsidR="00844B03" w:rsidRDefault="0027580D">
      <w:pPr>
        <w:spacing w:after="0" w:line="600" w:lineRule="auto"/>
        <w:ind w:firstLine="720"/>
        <w:jc w:val="both"/>
        <w:rPr>
          <w:rFonts w:eastAsia="Times New Roman"/>
          <w:szCs w:val="24"/>
        </w:rPr>
      </w:pPr>
      <w:r>
        <w:rPr>
          <w:rFonts w:eastAsia="Times New Roman"/>
          <w:szCs w:val="24"/>
        </w:rPr>
        <w:t xml:space="preserve">Οι ρυθμίσεις αυτές μετά τη </w:t>
      </w:r>
      <w:r>
        <w:rPr>
          <w:rFonts w:eastAsia="Times New Roman"/>
          <w:szCs w:val="24"/>
        </w:rPr>
        <w:t>σημερινή απόφαση δεν μπορούν να εφαρμοστούν για κανέναν από τους υπόχ</w:t>
      </w:r>
      <w:r>
        <w:rPr>
          <w:rFonts w:eastAsia="Times New Roman"/>
          <w:szCs w:val="24"/>
        </w:rPr>
        <w:t>ρεους. Σημαντική παρέμβαση της δ</w:t>
      </w:r>
      <w:r>
        <w:rPr>
          <w:rFonts w:eastAsia="Times New Roman"/>
          <w:szCs w:val="24"/>
        </w:rPr>
        <w:t>ικαιοσύνης! Κανένα</w:t>
      </w:r>
      <w:r>
        <w:rPr>
          <w:rFonts w:eastAsia="Times New Roman"/>
          <w:szCs w:val="24"/>
        </w:rPr>
        <w:t>ς όμως δεν μπορεί να κρίνει τη δ</w:t>
      </w:r>
      <w:r>
        <w:rPr>
          <w:rFonts w:eastAsia="Times New Roman"/>
          <w:szCs w:val="24"/>
        </w:rPr>
        <w:t>ικαιοσύνη. Θα την κρίνει ο ελληνικός λαός, ο οποίος έδωσε εντολή για διαφάνεια, έδωσε εντολή για δημοκρατ</w:t>
      </w:r>
      <w:r>
        <w:rPr>
          <w:rFonts w:eastAsia="Times New Roman"/>
          <w:szCs w:val="24"/>
        </w:rPr>
        <w:t>ία και νομίζω ότι αυτή η απόφαση και τη δημοκρατία θίγει, αλλά και τη διαφάνεια.</w:t>
      </w:r>
    </w:p>
    <w:p w14:paraId="1ED2CA2E" w14:textId="77777777" w:rsidR="00844B03" w:rsidRDefault="0027580D">
      <w:pPr>
        <w:spacing w:after="0" w:line="600" w:lineRule="auto"/>
        <w:ind w:firstLine="720"/>
        <w:jc w:val="both"/>
        <w:rPr>
          <w:rFonts w:eastAsia="Times New Roman"/>
          <w:szCs w:val="24"/>
        </w:rPr>
      </w:pPr>
      <w:r>
        <w:rPr>
          <w:rFonts w:eastAsia="Times New Roman"/>
          <w:szCs w:val="24"/>
        </w:rPr>
        <w:t xml:space="preserve">Κύριε Πρόεδρε, αυτή η μάχη θα δοθεί μεταξύ δύο πολύ μεγάλων δυνάμεων. Θα δοθεί μεταξύ της προοδευτικής παράταξης της </w:t>
      </w:r>
      <w:r>
        <w:rPr>
          <w:rFonts w:eastAsia="Times New Roman"/>
          <w:szCs w:val="24"/>
        </w:rPr>
        <w:lastRenderedPageBreak/>
        <w:t>χώρας -της μεγάλης προοδευτικής παράταξης, που είναι όντως</w:t>
      </w:r>
      <w:r>
        <w:rPr>
          <w:rFonts w:eastAsia="Times New Roman"/>
          <w:szCs w:val="24"/>
        </w:rPr>
        <w:t xml:space="preserve"> μεγάλη- και από την άλλη, από μια Δεξιά η οποία είναι η πιο ακραία Δεξιά που γνώρισε η χώρα μεταπολιτευτικά. Νομίζω ότι την πορεία της χώρας στο μέλλον δεν μπορεί να την πάρουν παρά μόνο χέρια καθαρά και μάτια τίμια. Και αυτή η εντολή του ελληνικού λαού ν</w:t>
      </w:r>
      <w:r>
        <w:rPr>
          <w:rFonts w:eastAsia="Times New Roman"/>
          <w:szCs w:val="24"/>
        </w:rPr>
        <w:t>α πορευτούμε με εντιμότητα και ευθύνη, για να τον βγάλουμε από την κρίση του, θα γίνει από εμάς πράξη.</w:t>
      </w:r>
    </w:p>
    <w:p w14:paraId="1ED2CA2F" w14:textId="77777777" w:rsidR="00844B03" w:rsidRDefault="0027580D">
      <w:pPr>
        <w:spacing w:after="0" w:line="600" w:lineRule="auto"/>
        <w:ind w:firstLine="720"/>
        <w:jc w:val="both"/>
        <w:rPr>
          <w:rFonts w:eastAsia="Times New Roman"/>
          <w:szCs w:val="24"/>
        </w:rPr>
      </w:pPr>
      <w:r>
        <w:rPr>
          <w:rFonts w:eastAsia="Times New Roman"/>
          <w:szCs w:val="24"/>
        </w:rPr>
        <w:t>Ευχαριστώ πολύ.</w:t>
      </w:r>
    </w:p>
    <w:p w14:paraId="1ED2CA30" w14:textId="77777777" w:rsidR="00844B03" w:rsidRDefault="0027580D">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ED2CA31" w14:textId="77777777" w:rsidR="00844B03" w:rsidRDefault="0027580D">
      <w:pPr>
        <w:spacing w:after="0" w:line="600" w:lineRule="auto"/>
        <w:ind w:firstLine="720"/>
        <w:jc w:val="both"/>
        <w:rPr>
          <w:rFonts w:eastAsia="Times New Roman"/>
          <w:szCs w:val="24"/>
        </w:rPr>
      </w:pPr>
      <w:r w:rsidRPr="00B27BA2">
        <w:rPr>
          <w:rFonts w:eastAsia="Times New Roman"/>
          <w:b/>
          <w:szCs w:val="24"/>
        </w:rPr>
        <w:t>ΠΡΟΕΔΡΕΥΩΝ (Δημήτριος Κρεμαστινός):</w:t>
      </w:r>
      <w:r>
        <w:rPr>
          <w:rFonts w:eastAsia="Times New Roman"/>
          <w:szCs w:val="24"/>
        </w:rPr>
        <w:t xml:space="preserve"> Ευχαριστώ.</w:t>
      </w:r>
    </w:p>
    <w:p w14:paraId="1ED2CA32" w14:textId="77777777" w:rsidR="00844B03" w:rsidRDefault="0027580D">
      <w:pPr>
        <w:spacing w:after="0" w:line="600" w:lineRule="auto"/>
        <w:ind w:firstLine="720"/>
        <w:jc w:val="both"/>
        <w:rPr>
          <w:rFonts w:eastAsia="Times New Roman"/>
          <w:szCs w:val="24"/>
        </w:rPr>
      </w:pPr>
      <w:r>
        <w:rPr>
          <w:rFonts w:eastAsia="Times New Roman"/>
          <w:szCs w:val="24"/>
        </w:rPr>
        <w:t xml:space="preserve">Προχωρούμε με τον Υπουργό Ψηφιακής Πολιτικής </w:t>
      </w:r>
      <w:r>
        <w:rPr>
          <w:rFonts w:eastAsia="Times New Roman"/>
          <w:szCs w:val="24"/>
        </w:rPr>
        <w:t>κ. Παππά.</w:t>
      </w:r>
    </w:p>
    <w:p w14:paraId="1ED2CA33" w14:textId="77777777" w:rsidR="00844B03" w:rsidRDefault="0027580D">
      <w:pPr>
        <w:spacing w:after="0" w:line="600" w:lineRule="auto"/>
        <w:ind w:firstLine="720"/>
        <w:jc w:val="both"/>
        <w:rPr>
          <w:rFonts w:eastAsia="Times New Roman"/>
          <w:szCs w:val="24"/>
        </w:rPr>
      </w:pPr>
      <w:r>
        <w:rPr>
          <w:rFonts w:eastAsia="Times New Roman"/>
          <w:szCs w:val="24"/>
        </w:rPr>
        <w:t>Κύριε Παππά, έχετε τον λόγο για δέκα λεπτά, σύμφωνα με τον Κανονισμό.</w:t>
      </w:r>
    </w:p>
    <w:p w14:paraId="1ED2CA34" w14:textId="77777777" w:rsidR="00844B03" w:rsidRDefault="0027580D">
      <w:pPr>
        <w:spacing w:after="0" w:line="600" w:lineRule="auto"/>
        <w:ind w:firstLine="720"/>
        <w:jc w:val="both"/>
        <w:rPr>
          <w:rFonts w:eastAsia="Times New Roman"/>
          <w:szCs w:val="24"/>
        </w:rPr>
      </w:pPr>
      <w:r w:rsidRPr="00B27BA2">
        <w:rPr>
          <w:rFonts w:eastAsia="Times New Roman"/>
          <w:b/>
          <w:szCs w:val="24"/>
        </w:rPr>
        <w:lastRenderedPageBreak/>
        <w:t>ΝΙΚΟΛΑΟΣ ΠΑΠΠΑΣ</w:t>
      </w:r>
      <w:r>
        <w:rPr>
          <w:rFonts w:eastAsia="Times New Roman"/>
          <w:b/>
          <w:szCs w:val="24"/>
        </w:rPr>
        <w:t xml:space="preserve"> (Υπουργός Ψηφιακής Πολιτικής, Τηλεπικοινωνιών και Ενημέρωσης): </w:t>
      </w:r>
      <w:r>
        <w:rPr>
          <w:rFonts w:eastAsia="Times New Roman"/>
          <w:szCs w:val="24"/>
        </w:rPr>
        <w:t>Ευχαριστώ, κύριε Πρόεδρε.</w:t>
      </w:r>
    </w:p>
    <w:p w14:paraId="1ED2CA35" w14:textId="77777777" w:rsidR="00844B03" w:rsidRDefault="0027580D">
      <w:pPr>
        <w:spacing w:after="0" w:line="600" w:lineRule="auto"/>
        <w:ind w:firstLine="720"/>
        <w:jc w:val="both"/>
        <w:rPr>
          <w:rFonts w:eastAsia="Times New Roman"/>
          <w:szCs w:val="24"/>
        </w:rPr>
      </w:pPr>
      <w:r>
        <w:rPr>
          <w:rFonts w:eastAsia="Times New Roman"/>
          <w:szCs w:val="24"/>
        </w:rPr>
        <w:t>Κυρίες και κύριοι Βουλευτές, ερχόμαστε σήμερα να συζητήσουμε έναν προϋπ</w:t>
      </w:r>
      <w:r>
        <w:rPr>
          <w:rFonts w:eastAsia="Times New Roman"/>
          <w:szCs w:val="24"/>
        </w:rPr>
        <w:t>ολογισμό, έναν χρόνο μετά από μια αντίστοιχη συζήτηση, στην οποία οι προβλέψεις της Αντιπολίτευσης ήταν ότι ο προηγούμενος προϋπολογισμός δεν θα έβγαινε. Και, ω του θαύματος, όχι μόνο βγήκε, αλλά έχουμε τη δυνατότητα να μοιράσουμε και ένα πάρα πολύ αξιόλογ</w:t>
      </w:r>
      <w:r>
        <w:rPr>
          <w:rFonts w:eastAsia="Times New Roman"/>
          <w:szCs w:val="24"/>
        </w:rPr>
        <w:t>ο μέρισμα και όχι «ψίχουλα», όπως προσβλητικά δυστυχώς επέλεξαν κάποιοι να χαρακτηρίσουν αυτό το βοήθημα, αυτήν την κορυφαία, πάρα πολύ σοβαρή πολιτική επιλογή.</w:t>
      </w:r>
    </w:p>
    <w:p w14:paraId="1ED2CA36" w14:textId="77777777" w:rsidR="00844B03" w:rsidRDefault="0027580D">
      <w:pPr>
        <w:spacing w:after="0" w:line="600" w:lineRule="auto"/>
        <w:ind w:firstLine="720"/>
        <w:jc w:val="both"/>
        <w:rPr>
          <w:rFonts w:eastAsia="Times New Roman"/>
          <w:szCs w:val="24"/>
        </w:rPr>
      </w:pPr>
      <w:r>
        <w:rPr>
          <w:rFonts w:eastAsia="Times New Roman"/>
          <w:szCs w:val="24"/>
        </w:rPr>
        <w:t>Συζητάμε έναν προϋπολογισμό ο οποίος μέσα στις συγκεκριμένες συνθήκες αυξάνει τα οικογενειακά ε</w:t>
      </w:r>
      <w:r>
        <w:rPr>
          <w:rFonts w:eastAsia="Times New Roman"/>
          <w:szCs w:val="24"/>
        </w:rPr>
        <w:t xml:space="preserve">πιδόματα, τη δαπάνη για </w:t>
      </w:r>
      <w:r>
        <w:rPr>
          <w:rFonts w:eastAsia="Times New Roman"/>
          <w:szCs w:val="24"/>
        </w:rPr>
        <w:lastRenderedPageBreak/>
        <w:t>τα σχολικά γεύματα, τους βρεφονηπιακούς σταθμούς, τα προγράμματα απασχόλησης, την ενίσχυση των νοσοκομείων, και παρ’ όλα αυτά υπερκαλύπτει και τους συμφωνημένους στόχους.</w:t>
      </w:r>
    </w:p>
    <w:p w14:paraId="1ED2CA37" w14:textId="77777777" w:rsidR="00844B03" w:rsidRDefault="0027580D">
      <w:pPr>
        <w:spacing w:after="0" w:line="600" w:lineRule="auto"/>
        <w:ind w:firstLine="720"/>
        <w:jc w:val="both"/>
        <w:rPr>
          <w:rFonts w:eastAsia="Times New Roman"/>
          <w:szCs w:val="24"/>
        </w:rPr>
      </w:pPr>
      <w:r>
        <w:rPr>
          <w:rFonts w:eastAsia="Times New Roman"/>
          <w:szCs w:val="24"/>
        </w:rPr>
        <w:t xml:space="preserve">Και βεβαίως, στον τομέα της ανάπτυξης, έχουμε μια ανάπτυξη η </w:t>
      </w:r>
      <w:r>
        <w:rPr>
          <w:rFonts w:eastAsia="Times New Roman"/>
          <w:szCs w:val="24"/>
        </w:rPr>
        <w:t xml:space="preserve">οποία εδραιώνεται, η οποία επαναλαμβάνεται κάθε τρίμηνο και φαίνεται ότι έχει πάρα </w:t>
      </w:r>
      <w:proofErr w:type="spellStart"/>
      <w:r>
        <w:rPr>
          <w:rFonts w:eastAsia="Times New Roman"/>
          <w:szCs w:val="24"/>
        </w:rPr>
        <w:t>πάρα</w:t>
      </w:r>
      <w:proofErr w:type="spellEnd"/>
      <w:r>
        <w:rPr>
          <w:rFonts w:eastAsia="Times New Roman"/>
          <w:szCs w:val="24"/>
        </w:rPr>
        <w:t xml:space="preserve"> πολύ ισχυρά θεμέλια. Το επιτόκιο του δεκαετούς ομολόγου είναι κάτω από 4%. Ειλικρινά αδυνατώ να καταλάβω πώς μιλάμε ξανά σήμερα για αδυναμία δανεισμού ή για υψηλό κόστο</w:t>
      </w:r>
      <w:r>
        <w:rPr>
          <w:rFonts w:eastAsia="Times New Roman"/>
          <w:szCs w:val="24"/>
        </w:rPr>
        <w:t xml:space="preserve">ς δανεισμού και πολύ περισσότερο βεβαίως αδυνατώ να αντιληφθώ με ποιο έρεισμα ορισμένοι ανεβαίνουν σε αυτό το Βήμα και μας κατηγορούν για αλλαγές τις οποίες έχουν συμφωνήσει από το 2014 με το περιβόητο </w:t>
      </w:r>
      <w:r>
        <w:rPr>
          <w:rFonts w:eastAsia="Times New Roman"/>
          <w:szCs w:val="24"/>
          <w:lang w:val="en-US"/>
        </w:rPr>
        <w:t>mail</w:t>
      </w:r>
      <w:r w:rsidRPr="00B67202">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Και τώρα που είπαμε για το </w:t>
      </w:r>
      <w:r>
        <w:rPr>
          <w:rFonts w:eastAsia="Times New Roman"/>
          <w:szCs w:val="24"/>
          <w:lang w:val="en-US"/>
        </w:rPr>
        <w:t>mail</w:t>
      </w:r>
      <w:r w:rsidRPr="00B67202">
        <w:rPr>
          <w:rFonts w:eastAsia="Times New Roman"/>
          <w:szCs w:val="24"/>
        </w:rPr>
        <w:t xml:space="preserve"> </w:t>
      </w:r>
      <w:proofErr w:type="spellStart"/>
      <w:r>
        <w:rPr>
          <w:rFonts w:eastAsia="Times New Roman"/>
          <w:szCs w:val="24"/>
        </w:rPr>
        <w:t>Χαρδο</w:t>
      </w:r>
      <w:r>
        <w:rPr>
          <w:rFonts w:eastAsia="Times New Roman"/>
          <w:szCs w:val="24"/>
        </w:rPr>
        <w:t>ύβελη</w:t>
      </w:r>
      <w:proofErr w:type="spellEnd"/>
      <w:r>
        <w:rPr>
          <w:rFonts w:eastAsia="Times New Roman"/>
          <w:szCs w:val="24"/>
        </w:rPr>
        <w:t xml:space="preserve">, η κρίσιμη παρέμβαση του κυρίου </w:t>
      </w:r>
      <w:r>
        <w:rPr>
          <w:rFonts w:eastAsia="Times New Roman"/>
          <w:szCs w:val="24"/>
        </w:rPr>
        <w:lastRenderedPageBreak/>
        <w:t xml:space="preserve">Υπουργού Οικονομικών της τελευταίας διακυβέρνησης Σαμαρά, δεν ήταν αυτό το </w:t>
      </w:r>
      <w:r>
        <w:rPr>
          <w:rFonts w:eastAsia="Times New Roman"/>
          <w:szCs w:val="24"/>
          <w:lang w:val="en-US"/>
        </w:rPr>
        <w:t>e</w:t>
      </w:r>
      <w:r>
        <w:rPr>
          <w:rFonts w:eastAsia="Times New Roman"/>
          <w:szCs w:val="24"/>
        </w:rPr>
        <w:t>-</w:t>
      </w:r>
      <w:r>
        <w:rPr>
          <w:rFonts w:eastAsia="Times New Roman"/>
          <w:szCs w:val="24"/>
          <w:lang w:val="en-US"/>
        </w:rPr>
        <w:t>mail</w:t>
      </w:r>
      <w:r w:rsidRPr="00B67202">
        <w:rPr>
          <w:rFonts w:eastAsia="Times New Roman"/>
          <w:szCs w:val="24"/>
        </w:rPr>
        <w:t xml:space="preserve"> </w:t>
      </w:r>
      <w:r>
        <w:rPr>
          <w:rFonts w:eastAsia="Times New Roman"/>
          <w:szCs w:val="24"/>
        </w:rPr>
        <w:t xml:space="preserve">του στο οποίο έδινε τα πάντα για να ξεκινήσει η συζήτηση, όχι για να κλείσει η συμφωνία. Η πιο καίρια παρέμβαση του κ. </w:t>
      </w:r>
      <w:proofErr w:type="spellStart"/>
      <w:r>
        <w:rPr>
          <w:rFonts w:eastAsia="Times New Roman"/>
          <w:szCs w:val="24"/>
        </w:rPr>
        <w:t>Χαρδούβελη</w:t>
      </w:r>
      <w:proofErr w:type="spellEnd"/>
      <w:r>
        <w:rPr>
          <w:rFonts w:eastAsia="Times New Roman"/>
          <w:szCs w:val="24"/>
        </w:rPr>
        <w:t>, κυρίε</w:t>
      </w:r>
      <w:r>
        <w:rPr>
          <w:rFonts w:eastAsia="Times New Roman"/>
          <w:szCs w:val="24"/>
        </w:rPr>
        <w:t xml:space="preserve">ς και κύριοι Βουλευτές, ήταν η παρέμβαση στην οποία παραδεχόταν ότι η προηγούμενη συμφωνία δεν βγαίνει. Αυτή είναι η παρέμβαση του κ. </w:t>
      </w:r>
      <w:proofErr w:type="spellStart"/>
      <w:r>
        <w:rPr>
          <w:rFonts w:eastAsia="Times New Roman"/>
          <w:szCs w:val="24"/>
        </w:rPr>
        <w:t>Χαρδούβελη</w:t>
      </w:r>
      <w:proofErr w:type="spellEnd"/>
      <w:r>
        <w:rPr>
          <w:rFonts w:eastAsia="Times New Roman"/>
          <w:szCs w:val="24"/>
        </w:rPr>
        <w:t xml:space="preserve">, την οποία κυρίως η πτέρυγα της Αντιπολίτευσης δεν θέλει να θυμάται. Ο άνθρωπος ο οποίος βρισκόταν στην καρδιά </w:t>
      </w:r>
      <w:r>
        <w:rPr>
          <w:rFonts w:eastAsia="Times New Roman"/>
          <w:szCs w:val="24"/>
        </w:rPr>
        <w:t xml:space="preserve">του σχεδιασμού της οικονομικής πολιτικής, του </w:t>
      </w:r>
      <w:r>
        <w:rPr>
          <w:rFonts w:eastAsia="Times New Roman"/>
          <w:szCs w:val="24"/>
          <w:lang w:val="en-US"/>
        </w:rPr>
        <w:t>success</w:t>
      </w:r>
      <w:r w:rsidRPr="00B67202">
        <w:rPr>
          <w:rFonts w:eastAsia="Times New Roman"/>
          <w:szCs w:val="24"/>
        </w:rPr>
        <w:t xml:space="preserve"> </w:t>
      </w:r>
      <w:r>
        <w:rPr>
          <w:rFonts w:eastAsia="Times New Roman"/>
          <w:szCs w:val="24"/>
          <w:lang w:val="en-US"/>
        </w:rPr>
        <w:t>story</w:t>
      </w:r>
      <w:r w:rsidRPr="00B67202">
        <w:rPr>
          <w:rFonts w:eastAsia="Times New Roman"/>
          <w:szCs w:val="24"/>
        </w:rPr>
        <w:t xml:space="preserve"> </w:t>
      </w:r>
      <w:r>
        <w:rPr>
          <w:rFonts w:eastAsia="Times New Roman"/>
          <w:szCs w:val="24"/>
        </w:rPr>
        <w:t>υποτίθεται του κ. Σαμαρά, παραδέχθηκε ανοιχτά ότι οι συμφωνημένοι τότε στόχοι δεν έβγαιναν. Προφανέστατα κάτι ήξεραν. Και αυτό που έχουμε μεταξύ μας συνηθίσει να λέμε «διεθνείς αγορές» είχαν τα επ</w:t>
      </w:r>
      <w:r>
        <w:rPr>
          <w:rFonts w:eastAsia="Times New Roman"/>
          <w:szCs w:val="24"/>
        </w:rPr>
        <w:t>ιτόκια στο 8% και 9%.</w:t>
      </w:r>
    </w:p>
    <w:p w14:paraId="1ED2CA38" w14:textId="77777777" w:rsidR="00844B03" w:rsidRDefault="0027580D">
      <w:pPr>
        <w:spacing w:after="0" w:line="600" w:lineRule="auto"/>
        <w:ind w:firstLine="720"/>
        <w:jc w:val="both"/>
        <w:rPr>
          <w:rFonts w:eastAsia="Times New Roman"/>
          <w:szCs w:val="24"/>
        </w:rPr>
      </w:pPr>
      <w:r>
        <w:rPr>
          <w:rFonts w:eastAsia="Times New Roman"/>
          <w:szCs w:val="24"/>
        </w:rPr>
        <w:lastRenderedPageBreak/>
        <w:t>Η Νέα Δημοκρατία, λοιπόν, δεν αντέ</w:t>
      </w:r>
      <w:r>
        <w:rPr>
          <w:rFonts w:eastAsia="Times New Roman"/>
          <w:szCs w:val="24"/>
        </w:rPr>
        <w:t>χει να βλέπει ότι κλείνουν σιγά-</w:t>
      </w:r>
      <w:r>
        <w:rPr>
          <w:rFonts w:eastAsia="Times New Roman"/>
          <w:szCs w:val="24"/>
        </w:rPr>
        <w:t>σιγά οι πληγές των πολιτικών που εφάρμοσε αυτή και οι κυβερνήσεις συνεργασίας στις οποίες συμμετείχε. Πόνταρε όλα τα λεφτά της, έβαλε όλα της τα υπάρχοντα πάνω στο πλοί</w:t>
      </w:r>
      <w:r>
        <w:rPr>
          <w:rFonts w:eastAsia="Times New Roman"/>
          <w:szCs w:val="24"/>
        </w:rPr>
        <w:t>ο της «αριστερής παρένθεσης». Και το πλοίο της «αριστερής παρένθεσης», κυρίες και κύριοι Βουλευτές, βυθίστηκε. Και βυθίστηκε αύτανδρο.</w:t>
      </w:r>
    </w:p>
    <w:p w14:paraId="1ED2CA39" w14:textId="77777777" w:rsidR="00844B03" w:rsidRDefault="0027580D">
      <w:pPr>
        <w:spacing w:after="0" w:line="600" w:lineRule="auto"/>
        <w:ind w:firstLine="720"/>
        <w:jc w:val="both"/>
        <w:rPr>
          <w:rFonts w:eastAsia="Times New Roman"/>
          <w:szCs w:val="24"/>
        </w:rPr>
      </w:pPr>
      <w:r>
        <w:rPr>
          <w:rFonts w:eastAsia="Times New Roman"/>
          <w:szCs w:val="24"/>
        </w:rPr>
        <w:t>Η Νέα Δημοκρατία δεν μπορεί να κάνει ούτε ανέλκυση ούτε απορρύπανση από τις ακροδεξιές και τις ακραίες νεοφιλελεύθερες ιδ</w:t>
      </w:r>
      <w:r>
        <w:rPr>
          <w:rFonts w:eastAsia="Times New Roman"/>
          <w:szCs w:val="24"/>
        </w:rPr>
        <w:t xml:space="preserve">έες, τις οποίες είχε φορτώσει στο πλοίο της «αριστερής παρένθεσης» ως </w:t>
      </w:r>
      <w:proofErr w:type="spellStart"/>
      <w:r>
        <w:rPr>
          <w:rFonts w:eastAsia="Times New Roman"/>
          <w:szCs w:val="24"/>
        </w:rPr>
        <w:t>πυρομαχικό</w:t>
      </w:r>
      <w:proofErr w:type="spellEnd"/>
      <w:r>
        <w:rPr>
          <w:rFonts w:eastAsia="Times New Roman"/>
          <w:szCs w:val="24"/>
        </w:rPr>
        <w:t xml:space="preserve"> και ως εφόδιο. Αυτή είναι η απλή αλήθεια. </w:t>
      </w:r>
    </w:p>
    <w:p w14:paraId="1ED2CA3A" w14:textId="77777777" w:rsidR="00844B03" w:rsidRDefault="0027580D">
      <w:pPr>
        <w:spacing w:after="0" w:line="600" w:lineRule="auto"/>
        <w:ind w:firstLine="720"/>
        <w:jc w:val="both"/>
        <w:rPr>
          <w:rFonts w:eastAsia="Times New Roman"/>
          <w:szCs w:val="24"/>
        </w:rPr>
      </w:pPr>
      <w:r>
        <w:rPr>
          <w:rFonts w:eastAsia="Times New Roman"/>
          <w:szCs w:val="24"/>
        </w:rPr>
        <w:t>Ενώπιον αυτών των αδιεξόδων βρίσκεται η Αξιωματική Αντιπολίτευση και κομίζει στον πολιτικό διάλογο ιδέες όπως «οι ανισό</w:t>
      </w:r>
      <w:r>
        <w:rPr>
          <w:rFonts w:eastAsia="Times New Roman"/>
          <w:szCs w:val="24"/>
        </w:rPr>
        <w:lastRenderedPageBreak/>
        <w:t>τητες είναι σ</w:t>
      </w:r>
      <w:r>
        <w:rPr>
          <w:rFonts w:eastAsia="Times New Roman"/>
          <w:szCs w:val="24"/>
        </w:rPr>
        <w:t>την ανθρώπινη φύση», «η φοροδιαφυγή είναι ανθρώπινο δικαίωμα» και τελευταίως, «ασφάλιση θα έχει όποιος επιλέγει, όποιος μπορεί». Αυτή είναι μία τομή -νομίζω- στις πολιτικές θέσεις της Νέας Δημοκρατίας, η οποία θα την χαρακτηρίσει και θα την κουβαλάει για π</w:t>
      </w:r>
      <w:r>
        <w:rPr>
          <w:rFonts w:eastAsia="Times New Roman"/>
          <w:szCs w:val="24"/>
        </w:rPr>
        <w:t xml:space="preserve">ολύ καιρό, διότι απ’ ό,τι καταλάβαμε είναι πλέον και επίσημη συνεδριακή της θέση. </w:t>
      </w:r>
    </w:p>
    <w:p w14:paraId="1ED2CA3B" w14:textId="77777777" w:rsidR="00844B03" w:rsidRDefault="0027580D">
      <w:pPr>
        <w:spacing w:after="0" w:line="600" w:lineRule="auto"/>
        <w:ind w:firstLine="720"/>
        <w:jc w:val="both"/>
        <w:rPr>
          <w:rFonts w:eastAsia="Times New Roman"/>
          <w:szCs w:val="24"/>
        </w:rPr>
      </w:pPr>
      <w:r>
        <w:rPr>
          <w:rFonts w:eastAsia="Times New Roman"/>
          <w:szCs w:val="24"/>
        </w:rPr>
        <w:t>Αυτό πρέπει να το ακούσει ο ελληνικός λαός, ότι δηλαδή η Αξιωματική Αντιπολίτευση μετατοπίζεται σε μία θέση προαιρετικής κοινωνικής ασφάλισης, η οποία βεβαίως απέχει έτη φωτ</w:t>
      </w:r>
      <w:r>
        <w:rPr>
          <w:rFonts w:eastAsia="Times New Roman"/>
          <w:szCs w:val="24"/>
        </w:rPr>
        <w:t>ός από τις δικές μας επιλογές, οι οποίες και την καθολικότητα επιβάλλουν, αλλά προστατεύουν και τους ανθρώπους οι οποίοι αδυνατούσαν να έχουν πρόσβαση στην ιατροφαρμακευτική περίθαλψη.</w:t>
      </w:r>
    </w:p>
    <w:p w14:paraId="1ED2CA3C"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Κυρίες και κύριοι της Αντιπολίτευσης, δεν είναι ασφαλές καταφύγιο το </w:t>
      </w:r>
      <w:proofErr w:type="spellStart"/>
      <w:r>
        <w:rPr>
          <w:rFonts w:eastAsia="Times New Roman"/>
          <w:szCs w:val="24"/>
        </w:rPr>
        <w:t>su</w:t>
      </w:r>
      <w:r>
        <w:rPr>
          <w:rFonts w:eastAsia="Times New Roman"/>
          <w:szCs w:val="24"/>
        </w:rPr>
        <w:t>ccess</w:t>
      </w:r>
      <w:proofErr w:type="spellEnd"/>
      <w:r>
        <w:rPr>
          <w:rFonts w:eastAsia="Times New Roman"/>
          <w:szCs w:val="24"/>
        </w:rPr>
        <w:t xml:space="preserve"> </w:t>
      </w:r>
      <w:proofErr w:type="spellStart"/>
      <w:r>
        <w:rPr>
          <w:rFonts w:eastAsia="Times New Roman"/>
          <w:szCs w:val="24"/>
        </w:rPr>
        <w:t>story</w:t>
      </w:r>
      <w:proofErr w:type="spellEnd"/>
      <w:r>
        <w:rPr>
          <w:rFonts w:eastAsia="Times New Roman"/>
          <w:szCs w:val="24"/>
        </w:rPr>
        <w:t xml:space="preserve"> της διακυβέρνησης Σαμαρά. Δεν μπαίνετε σ’ ένα καταφύγιο. Σφιχταγκαλιάζετε ένα ναυάγιο, το οποίο έχει καταδικάσει ο ελληνικός λαός δύο και τρεις φορές. Διαλέγετε τη μικρή και την εύκολη διανοητική, πολιτική και ιδεολογική προσπάθεια. Δεν αναρωτι</w:t>
      </w:r>
      <w:r>
        <w:rPr>
          <w:rFonts w:eastAsia="Times New Roman"/>
          <w:szCs w:val="24"/>
        </w:rPr>
        <w:t xml:space="preserve">έστε τι μπορεί να σημαίνει για ένα συντηρητικό κόμμα στη </w:t>
      </w:r>
      <w:proofErr w:type="spellStart"/>
      <w:r>
        <w:rPr>
          <w:rFonts w:eastAsia="Times New Roman"/>
          <w:szCs w:val="24"/>
        </w:rPr>
        <w:t>μεταμνημονιακή</w:t>
      </w:r>
      <w:proofErr w:type="spellEnd"/>
      <w:r>
        <w:rPr>
          <w:rFonts w:eastAsia="Times New Roman"/>
          <w:szCs w:val="24"/>
        </w:rPr>
        <w:t xml:space="preserve"> εποχή η πορεία της χώρας, πώς αυτή η χώρα πρέπει να πορευτεί και με ποιο ιδεολογικό οπλοστάσιο εσείς μπαίνετε.</w:t>
      </w:r>
    </w:p>
    <w:p w14:paraId="1ED2CA3D" w14:textId="77777777" w:rsidR="00844B03" w:rsidRDefault="0027580D">
      <w:pPr>
        <w:spacing w:after="0" w:line="600" w:lineRule="auto"/>
        <w:ind w:firstLine="720"/>
        <w:jc w:val="both"/>
        <w:rPr>
          <w:rFonts w:eastAsia="Times New Roman"/>
          <w:szCs w:val="24"/>
        </w:rPr>
      </w:pPr>
      <w:r w:rsidRPr="00E53144">
        <w:rPr>
          <w:rFonts w:eastAsia="Times New Roman"/>
          <w:b/>
          <w:szCs w:val="24"/>
        </w:rPr>
        <w:t>ΝΙΚΟΛΑΟΣ ΔΕΝΔΙΑΣ</w:t>
      </w:r>
      <w:r w:rsidRPr="00F87C97">
        <w:rPr>
          <w:rFonts w:eastAsia="Times New Roman"/>
          <w:b/>
          <w:szCs w:val="24"/>
        </w:rPr>
        <w:t>:</w:t>
      </w:r>
      <w:r>
        <w:rPr>
          <w:rFonts w:eastAsia="Times New Roman"/>
          <w:szCs w:val="24"/>
        </w:rPr>
        <w:t xml:space="preserve"> Φιλελεύθερο κόμμα.</w:t>
      </w:r>
    </w:p>
    <w:p w14:paraId="1ED2CA3E" w14:textId="77777777" w:rsidR="00844B03" w:rsidRDefault="0027580D">
      <w:pPr>
        <w:spacing w:after="0" w:line="600" w:lineRule="auto"/>
        <w:ind w:firstLine="720"/>
        <w:jc w:val="both"/>
        <w:rPr>
          <w:rFonts w:eastAsia="Times New Roman"/>
          <w:szCs w:val="24"/>
        </w:rPr>
      </w:pPr>
      <w:r w:rsidRPr="00E53144">
        <w:rPr>
          <w:rFonts w:eastAsia="Times New Roman"/>
          <w:b/>
          <w:szCs w:val="24"/>
        </w:rPr>
        <w:t xml:space="preserve">ΝΙΚΟΛΑΟΣ ΠΑΠΠΑΣ (Υπουργός Ψηφιακής </w:t>
      </w:r>
      <w:r w:rsidRPr="00E53144">
        <w:rPr>
          <w:rFonts w:eastAsia="Times New Roman"/>
          <w:b/>
          <w:szCs w:val="24"/>
        </w:rPr>
        <w:t>Πολιτικής, Τηλεπικοινωνιών και</w:t>
      </w:r>
      <w:r>
        <w:rPr>
          <w:rFonts w:eastAsia="Times New Roman"/>
          <w:szCs w:val="24"/>
        </w:rPr>
        <w:t xml:space="preserve"> </w:t>
      </w:r>
      <w:r w:rsidRPr="00E53144">
        <w:rPr>
          <w:rFonts w:eastAsia="Times New Roman"/>
          <w:b/>
          <w:szCs w:val="24"/>
        </w:rPr>
        <w:t xml:space="preserve">Ενημέρωσης): </w:t>
      </w:r>
      <w:r>
        <w:rPr>
          <w:rFonts w:eastAsia="Times New Roman"/>
          <w:szCs w:val="24"/>
        </w:rPr>
        <w:t xml:space="preserve">Δεν είναι φιλελεύθερο. Είναι ακραία νεοφιλελεύθερο. Αυτές είναι επιλογές, οι οποίες στο πολύ πρόσφατο παρελθόν έχουν δοκιμαστεί στις δυτικές κοινωνίες, με </w:t>
      </w:r>
      <w:r>
        <w:rPr>
          <w:rFonts w:eastAsia="Times New Roman"/>
          <w:szCs w:val="24"/>
        </w:rPr>
        <w:lastRenderedPageBreak/>
        <w:t>ολέθρια αποτελέσματα ως προς τη φτώχεια, ως προς τις κοιν</w:t>
      </w:r>
      <w:r>
        <w:rPr>
          <w:rFonts w:eastAsia="Times New Roman"/>
          <w:szCs w:val="24"/>
        </w:rPr>
        <w:t xml:space="preserve">ωνικές ανισότητες και την οικονομική αποτελεσματικότητα. </w:t>
      </w:r>
    </w:p>
    <w:p w14:paraId="1ED2CA3F" w14:textId="77777777" w:rsidR="00844B03" w:rsidRDefault="0027580D">
      <w:pPr>
        <w:spacing w:after="0" w:line="600" w:lineRule="auto"/>
        <w:ind w:firstLine="720"/>
        <w:jc w:val="both"/>
        <w:rPr>
          <w:rFonts w:eastAsia="Times New Roman"/>
          <w:szCs w:val="24"/>
        </w:rPr>
      </w:pPr>
      <w:r>
        <w:rPr>
          <w:rFonts w:eastAsia="Times New Roman"/>
          <w:szCs w:val="24"/>
        </w:rPr>
        <w:t>Είχατε δεσμευτεί σε στόχους είκοσι δισεκατομμυρίων παραπάνω. Είχατε υπογράψει δεκαπέντε χιλιάδες απολύσεις και είχατε βεβαίως δεσμευτεί σ’ ένα πρόγραμμα που, όπως είπε και ο Υπουργός σας των Οικονομ</w:t>
      </w:r>
      <w:r>
        <w:rPr>
          <w:rFonts w:eastAsia="Times New Roman"/>
          <w:szCs w:val="24"/>
        </w:rPr>
        <w:t xml:space="preserve">ικών τότε, δεν υπήρχε περίπτωση να βγει. </w:t>
      </w:r>
    </w:p>
    <w:p w14:paraId="1ED2CA40" w14:textId="77777777" w:rsidR="00844B03" w:rsidRDefault="0027580D">
      <w:pPr>
        <w:spacing w:after="0" w:line="600" w:lineRule="auto"/>
        <w:ind w:firstLine="720"/>
        <w:jc w:val="both"/>
        <w:rPr>
          <w:rFonts w:eastAsia="Times New Roman"/>
          <w:szCs w:val="24"/>
        </w:rPr>
      </w:pPr>
      <w:r>
        <w:rPr>
          <w:rFonts w:eastAsia="Times New Roman"/>
          <w:szCs w:val="24"/>
        </w:rPr>
        <w:t xml:space="preserve">Ο κ. Σαμαράς και ο κ. Μητσοτάκης, ο πιο αποτυχημένος Υπουργός Διοικητικής Μεταρρύθμισης, αυτά είχαν υπογράψει και καλό θα είναι -θα έλεγα- με </w:t>
      </w:r>
      <w:r>
        <w:rPr>
          <w:rFonts w:eastAsia="Times New Roman"/>
          <w:szCs w:val="24"/>
        </w:rPr>
        <w:t>την ευκαιρία της συζήτησης του π</w:t>
      </w:r>
      <w:r>
        <w:rPr>
          <w:rFonts w:eastAsia="Times New Roman"/>
          <w:szCs w:val="24"/>
        </w:rPr>
        <w:t xml:space="preserve">ροϋπολογισμού να μας διαφωτίσει κάποιος </w:t>
      </w:r>
      <w:r>
        <w:rPr>
          <w:rFonts w:eastAsia="Times New Roman"/>
          <w:szCs w:val="24"/>
        </w:rPr>
        <w:t xml:space="preserve">εάν κάτι από τις παλιές αυτές υπογραφές θέλετε να ανακαλέσετε ή αν σε αυτές τις υπογραφές επιμένετε, για να γνωρίζει και από τα δικά σας χείλη ο λαός καθαρά το τι θα θέλατε πραγματικά να κάνετε. </w:t>
      </w:r>
    </w:p>
    <w:p w14:paraId="1ED2CA41"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Θα συνιστούσα, δε, να αποφεύγετε τις ακρότητες του τύπου «η </w:t>
      </w:r>
      <w:r>
        <w:rPr>
          <w:rFonts w:eastAsia="Times New Roman"/>
          <w:szCs w:val="24"/>
        </w:rPr>
        <w:t xml:space="preserve">Νέα Δημοκρατία θα μειώσει τους φόρους» ή ότι είναι το κόμμα των φτωχών, διότι αυτά είναι χονδροειδή ψεύδη, τα οποία δεν μπορούν να σταθούν. Ο λαός μας δεν μπορεί να ξεχάσει ούτε το πώς πολιτευτήκατε όταν συζητούσαμε για τις </w:t>
      </w:r>
      <w:r>
        <w:rPr>
          <w:rFonts w:eastAsia="Times New Roman"/>
          <w:szCs w:val="24"/>
          <w:lang w:val="en-US"/>
        </w:rPr>
        <w:t>offshore</w:t>
      </w:r>
      <w:r>
        <w:rPr>
          <w:rFonts w:eastAsia="Times New Roman"/>
          <w:szCs w:val="24"/>
        </w:rPr>
        <w:t xml:space="preserve">, ούτε την πρακτική των </w:t>
      </w:r>
      <w:r>
        <w:rPr>
          <w:rFonts w:eastAsia="Times New Roman"/>
          <w:szCs w:val="24"/>
        </w:rPr>
        <w:t>δανείων με «αέρα», ούτε τα άφαντα «πόθεν έσχες», ούτε βεβαίως τις μόνιμες και διαρκείς σχέσεις διαπλοκής.</w:t>
      </w:r>
    </w:p>
    <w:p w14:paraId="1ED2CA42" w14:textId="77777777" w:rsidR="00844B03" w:rsidRDefault="0027580D">
      <w:pPr>
        <w:spacing w:after="0" w:line="600" w:lineRule="auto"/>
        <w:ind w:firstLine="720"/>
        <w:jc w:val="both"/>
        <w:rPr>
          <w:rFonts w:eastAsia="Times New Roman"/>
          <w:szCs w:val="24"/>
        </w:rPr>
      </w:pPr>
      <w:r>
        <w:rPr>
          <w:rFonts w:eastAsia="Times New Roman"/>
          <w:szCs w:val="24"/>
        </w:rPr>
        <w:t>Η Νέα Δημοκρατία λέει ότι θα μειώσει τους φόρους. Διερωτάται κανείς γιατί δεν τους μείωσε όταν είχε τη δυνατότητα και γιατί άραγε</w:t>
      </w:r>
      <w:r>
        <w:rPr>
          <w:rFonts w:eastAsia="Times New Roman"/>
          <w:szCs w:val="24"/>
        </w:rPr>
        <w:t xml:space="preserve"> φέρνει αυτό το επιχε</w:t>
      </w:r>
      <w:r>
        <w:rPr>
          <w:rFonts w:eastAsia="Times New Roman"/>
          <w:szCs w:val="24"/>
        </w:rPr>
        <w:t>ίρημα αυτή</w:t>
      </w:r>
      <w:r>
        <w:rPr>
          <w:rFonts w:eastAsia="Times New Roman"/>
          <w:szCs w:val="24"/>
        </w:rPr>
        <w:t xml:space="preserve"> τη στιγμή στην πολιτική συζήτηση. Το φέρνει ως απλώς μια δικαιολογία, κυρίες και κύριοι Βουλευτές, μια δικαιολογία την οποία θα ήθελε, εάν κυβερνήσει –ευτυχώς δεν </w:t>
      </w:r>
      <w:r>
        <w:rPr>
          <w:rFonts w:eastAsia="Times New Roman"/>
          <w:szCs w:val="24"/>
        </w:rPr>
        <w:lastRenderedPageBreak/>
        <w:t>θα συμβεί- να τη χρησιμοποιήσει στο δούναι και λαβείν με τους εταίρους για να περά</w:t>
      </w:r>
      <w:r>
        <w:rPr>
          <w:rFonts w:eastAsia="Times New Roman"/>
          <w:szCs w:val="24"/>
        </w:rPr>
        <w:t>σει όσες νεοφιλελεύθερες μεταρρυθμίσεις η δική μας διακυβέρνηση απέτρεψε. Να πει «θέλω να μειώσω τους φόρους». Να απαντήσουν οι δανειστές</w:t>
      </w:r>
      <w:r w:rsidRPr="00202751">
        <w:rPr>
          <w:rFonts w:eastAsia="Times New Roman"/>
          <w:szCs w:val="24"/>
        </w:rPr>
        <w:t>:</w:t>
      </w:r>
      <w:r>
        <w:rPr>
          <w:rFonts w:eastAsia="Times New Roman"/>
          <w:szCs w:val="24"/>
        </w:rPr>
        <w:t xml:space="preserve"> «Για να μειώσετε τους φόρους, κάντε μεταρρυθμίσεις». Ποιες μεταρρυθμίσεις; Θα μας πει ο κ. Μητσοτάκης; Τις συμφωνημέν</w:t>
      </w:r>
      <w:r>
        <w:rPr>
          <w:rFonts w:eastAsia="Times New Roman"/>
          <w:szCs w:val="24"/>
        </w:rPr>
        <w:t xml:space="preserve">ες ή άλλες; Μήπως τον σκληρό πυρήνα του νέου μνημονίου, το οποίο ονειρεύεται να εφαρμόσει; Εκεί νομίζω ότι βρίσκεται και η ουσία της διαφοράς. </w:t>
      </w:r>
    </w:p>
    <w:p w14:paraId="1ED2CA43" w14:textId="77777777" w:rsidR="00844B03" w:rsidRDefault="0027580D">
      <w:pPr>
        <w:spacing w:after="0" w:line="600" w:lineRule="auto"/>
        <w:ind w:firstLine="720"/>
        <w:jc w:val="both"/>
        <w:rPr>
          <w:rFonts w:eastAsia="Times New Roman"/>
          <w:szCs w:val="24"/>
        </w:rPr>
      </w:pPr>
      <w:r>
        <w:rPr>
          <w:rFonts w:eastAsia="Times New Roman"/>
          <w:szCs w:val="24"/>
        </w:rPr>
        <w:t>Η χώρα αλλάζει σ’ όλους τους τομείς, κυρίες και κύριοι Βουλευτές. Αλλάζει στις υποδομές, αλλάζει, για παράδειγμα</w:t>
      </w:r>
      <w:r>
        <w:rPr>
          <w:rFonts w:eastAsia="Times New Roman"/>
          <w:szCs w:val="24"/>
        </w:rPr>
        <w:t xml:space="preserve">, με την ολοκλήρωση των αυτοκινητοδρόμων, οι οποίοι στοίχισαν στη χώρα πάρα πολύ λιγότερο, επτακόσια πενήντα εκατομμύρια λιγότερο απ’ ό,τι είχε συμφωνηθεί από τις προηγούμενες κυβερνήσεις. Αλλάζει </w:t>
      </w:r>
      <w:r>
        <w:rPr>
          <w:rFonts w:eastAsia="Times New Roman"/>
          <w:szCs w:val="24"/>
        </w:rPr>
        <w:lastRenderedPageBreak/>
        <w:t xml:space="preserve">και στην ανάπτυξη και τη διάχυση των νέων τεχνολογιών, των </w:t>
      </w:r>
      <w:r>
        <w:rPr>
          <w:rFonts w:eastAsia="Times New Roman"/>
          <w:szCs w:val="24"/>
        </w:rPr>
        <w:t xml:space="preserve">τεχνολογιών πληροφορικής και επικοινωνιών, με στόχο τη δίκαιη ψηφιακή ανάπτυξη, διότι για μας η δίκαιη ψηφιακή ανάπτυξη είναι απαραίτητη προϋπόθεση για να μην περάσουμε σ’ έναν νέο κύκλο </w:t>
      </w:r>
      <w:proofErr w:type="spellStart"/>
      <w:r>
        <w:rPr>
          <w:rFonts w:eastAsia="Times New Roman"/>
          <w:szCs w:val="24"/>
        </w:rPr>
        <w:t>διευρυνόμενων</w:t>
      </w:r>
      <w:proofErr w:type="spellEnd"/>
      <w:r>
        <w:rPr>
          <w:rFonts w:eastAsia="Times New Roman"/>
          <w:szCs w:val="24"/>
        </w:rPr>
        <w:t xml:space="preserve"> και ακόμα μεγαλύτερων ανισοτήτων, διότι οι πολίτες οι ο</w:t>
      </w:r>
      <w:r>
        <w:rPr>
          <w:rFonts w:eastAsia="Times New Roman"/>
          <w:szCs w:val="24"/>
        </w:rPr>
        <w:t>ποίοι έχουν πρόσβαση στις νέες τεχνολογίες μπορούν να έχουν ευκολότερη ζωή, παραγωγικότερη εργασί</w:t>
      </w:r>
      <w:r>
        <w:rPr>
          <w:rFonts w:eastAsia="Times New Roman"/>
          <w:szCs w:val="24"/>
        </w:rPr>
        <w:t>α, πιο λειτουργική σχέση με το δ</w:t>
      </w:r>
      <w:r>
        <w:rPr>
          <w:rFonts w:eastAsia="Times New Roman"/>
          <w:szCs w:val="24"/>
        </w:rPr>
        <w:t>ημόσιο και αυτό το δικαίωμα θα το διασφαλίσουμε.</w:t>
      </w:r>
    </w:p>
    <w:p w14:paraId="1ED2CA44" w14:textId="77777777" w:rsidR="00844B03" w:rsidRDefault="0027580D">
      <w:pPr>
        <w:spacing w:after="0" w:line="600" w:lineRule="auto"/>
        <w:ind w:firstLine="720"/>
        <w:jc w:val="both"/>
        <w:rPr>
          <w:rFonts w:eastAsia="Times New Roman"/>
          <w:szCs w:val="24"/>
        </w:rPr>
      </w:pPr>
      <w:r>
        <w:rPr>
          <w:rFonts w:eastAsia="Times New Roman"/>
          <w:szCs w:val="24"/>
        </w:rPr>
        <w:t>Έρχομαι στα θέματα</w:t>
      </w:r>
      <w:r w:rsidRPr="00F61F69">
        <w:rPr>
          <w:rFonts w:eastAsia="Times New Roman"/>
          <w:szCs w:val="24"/>
        </w:rPr>
        <w:t xml:space="preserve"> του </w:t>
      </w:r>
      <w:r>
        <w:rPr>
          <w:rFonts w:eastAsia="Times New Roman"/>
          <w:szCs w:val="24"/>
        </w:rPr>
        <w:t>Υ</w:t>
      </w:r>
      <w:r w:rsidRPr="00F61F69">
        <w:rPr>
          <w:rFonts w:eastAsia="Times New Roman"/>
          <w:szCs w:val="24"/>
        </w:rPr>
        <w:t xml:space="preserve">πουργείου </w:t>
      </w:r>
      <w:r>
        <w:rPr>
          <w:rFonts w:eastAsia="Times New Roman"/>
          <w:szCs w:val="24"/>
        </w:rPr>
        <w:t>Ψ</w:t>
      </w:r>
      <w:r w:rsidRPr="00F61F69">
        <w:rPr>
          <w:rFonts w:eastAsia="Times New Roman"/>
          <w:szCs w:val="24"/>
        </w:rPr>
        <w:t xml:space="preserve">ηφιακής </w:t>
      </w:r>
      <w:r>
        <w:rPr>
          <w:rFonts w:eastAsia="Times New Roman"/>
          <w:szCs w:val="24"/>
        </w:rPr>
        <w:t>Π</w:t>
      </w:r>
      <w:r w:rsidRPr="00F61F69">
        <w:rPr>
          <w:rFonts w:eastAsia="Times New Roman"/>
          <w:szCs w:val="24"/>
        </w:rPr>
        <w:t>ολιτικής</w:t>
      </w:r>
      <w:r>
        <w:rPr>
          <w:rFonts w:eastAsia="Times New Roman"/>
          <w:szCs w:val="24"/>
        </w:rPr>
        <w:t>,</w:t>
      </w:r>
      <w:r w:rsidRPr="00F61F69">
        <w:rPr>
          <w:rFonts w:eastAsia="Times New Roman"/>
          <w:szCs w:val="24"/>
        </w:rPr>
        <w:t xml:space="preserve"> επιτρέψτε μου</w:t>
      </w:r>
      <w:r>
        <w:rPr>
          <w:rFonts w:eastAsia="Times New Roman"/>
          <w:szCs w:val="24"/>
        </w:rPr>
        <w:t>, και συγκε</w:t>
      </w:r>
      <w:r>
        <w:rPr>
          <w:rFonts w:eastAsia="Times New Roman"/>
          <w:szCs w:val="24"/>
        </w:rPr>
        <w:t>κριμένα στ</w:t>
      </w:r>
      <w:r w:rsidRPr="00F61F69">
        <w:rPr>
          <w:rFonts w:eastAsia="Times New Roman"/>
          <w:szCs w:val="24"/>
        </w:rPr>
        <w:t>ον τομέα της ενημέρωσης</w:t>
      </w:r>
      <w:r>
        <w:rPr>
          <w:rFonts w:eastAsia="Times New Roman"/>
          <w:szCs w:val="24"/>
        </w:rPr>
        <w:t>. Ε</w:t>
      </w:r>
      <w:r w:rsidRPr="00F61F69">
        <w:rPr>
          <w:rFonts w:eastAsia="Times New Roman"/>
          <w:szCs w:val="24"/>
        </w:rPr>
        <w:t>ίναι σε εξέλιξη</w:t>
      </w:r>
      <w:r>
        <w:rPr>
          <w:rFonts w:eastAsia="Times New Roman"/>
          <w:szCs w:val="24"/>
        </w:rPr>
        <w:t>,</w:t>
      </w:r>
      <w:r w:rsidRPr="00F61F69">
        <w:rPr>
          <w:rFonts w:eastAsia="Times New Roman"/>
          <w:szCs w:val="24"/>
        </w:rPr>
        <w:t xml:space="preserve"> όπως γνωρίζετε</w:t>
      </w:r>
      <w:r>
        <w:rPr>
          <w:rFonts w:eastAsia="Times New Roman"/>
          <w:szCs w:val="24"/>
        </w:rPr>
        <w:t>,</w:t>
      </w:r>
      <w:r w:rsidRPr="00F61F69">
        <w:rPr>
          <w:rFonts w:eastAsia="Times New Roman"/>
          <w:szCs w:val="24"/>
        </w:rPr>
        <w:t xml:space="preserve"> ο διαγωνισμός για τις τηλεοπτικές άδειες</w:t>
      </w:r>
      <w:r>
        <w:rPr>
          <w:rFonts w:eastAsia="Times New Roman"/>
          <w:szCs w:val="24"/>
        </w:rPr>
        <w:t>. Η</w:t>
      </w:r>
      <w:r w:rsidRPr="00F61F69">
        <w:rPr>
          <w:rFonts w:eastAsia="Times New Roman"/>
          <w:szCs w:val="24"/>
        </w:rPr>
        <w:t xml:space="preserve"> Ελληνική Ραδιοφωνία και </w:t>
      </w:r>
      <w:r>
        <w:rPr>
          <w:rFonts w:eastAsia="Times New Roman"/>
          <w:szCs w:val="24"/>
        </w:rPr>
        <w:t>Τ</w:t>
      </w:r>
      <w:r w:rsidRPr="00F61F69">
        <w:rPr>
          <w:rFonts w:eastAsia="Times New Roman"/>
          <w:szCs w:val="24"/>
        </w:rPr>
        <w:t>ηλεόραση</w:t>
      </w:r>
      <w:r>
        <w:rPr>
          <w:rFonts w:eastAsia="Times New Roman"/>
          <w:szCs w:val="24"/>
        </w:rPr>
        <w:t xml:space="preserve">, συνεχίζει την ανασυγκρότησή της </w:t>
      </w:r>
      <w:r w:rsidRPr="00F61F69">
        <w:rPr>
          <w:rFonts w:eastAsia="Times New Roman"/>
          <w:szCs w:val="24"/>
        </w:rPr>
        <w:t>και είναι η πρώτη στην Ελλάδα</w:t>
      </w:r>
      <w:r>
        <w:rPr>
          <w:rFonts w:eastAsia="Times New Roman"/>
          <w:szCs w:val="24"/>
        </w:rPr>
        <w:t xml:space="preserve"> -κι ε</w:t>
      </w:r>
      <w:r w:rsidRPr="00F61F69">
        <w:rPr>
          <w:rFonts w:eastAsia="Times New Roman"/>
          <w:szCs w:val="24"/>
        </w:rPr>
        <w:t xml:space="preserve">ίναι </w:t>
      </w:r>
      <w:r>
        <w:rPr>
          <w:rFonts w:eastAsia="Times New Roman"/>
          <w:szCs w:val="24"/>
        </w:rPr>
        <w:t xml:space="preserve">ένα </w:t>
      </w:r>
      <w:r w:rsidRPr="00F61F69">
        <w:rPr>
          <w:rFonts w:eastAsia="Times New Roman"/>
          <w:szCs w:val="24"/>
        </w:rPr>
        <w:t xml:space="preserve">πάρα </w:t>
      </w:r>
      <w:r w:rsidRPr="00F61F69">
        <w:rPr>
          <w:rFonts w:eastAsia="Times New Roman"/>
          <w:szCs w:val="24"/>
        </w:rPr>
        <w:lastRenderedPageBreak/>
        <w:t>πολύ σημαντικό βήμα το οποί</w:t>
      </w:r>
      <w:r w:rsidRPr="00F61F69">
        <w:rPr>
          <w:rFonts w:eastAsia="Times New Roman"/>
          <w:szCs w:val="24"/>
        </w:rPr>
        <w:t>ο ήδη συνέβη</w:t>
      </w:r>
      <w:r>
        <w:rPr>
          <w:rFonts w:eastAsia="Times New Roman"/>
          <w:szCs w:val="24"/>
        </w:rPr>
        <w:t>- η οποία α</w:t>
      </w:r>
      <w:r w:rsidRPr="00F61F69">
        <w:rPr>
          <w:rFonts w:eastAsia="Times New Roman"/>
          <w:szCs w:val="24"/>
        </w:rPr>
        <w:t>νοίγει το</w:t>
      </w:r>
      <w:r>
        <w:rPr>
          <w:rFonts w:eastAsia="Times New Roman"/>
          <w:szCs w:val="24"/>
        </w:rPr>
        <w:t>ν</w:t>
      </w:r>
      <w:r w:rsidRPr="00F61F69">
        <w:rPr>
          <w:rFonts w:eastAsia="Times New Roman"/>
          <w:szCs w:val="24"/>
        </w:rPr>
        <w:t xml:space="preserve"> δρόμο της υβριδικής τηλεόρασης</w:t>
      </w:r>
      <w:r>
        <w:rPr>
          <w:rFonts w:eastAsia="Times New Roman"/>
          <w:szCs w:val="24"/>
        </w:rPr>
        <w:t>.</w:t>
      </w:r>
      <w:r w:rsidRPr="00F61F69">
        <w:rPr>
          <w:rFonts w:eastAsia="Times New Roman"/>
          <w:szCs w:val="24"/>
        </w:rPr>
        <w:t xml:space="preserve"> </w:t>
      </w:r>
      <w:r>
        <w:rPr>
          <w:rFonts w:eastAsia="Times New Roman"/>
          <w:szCs w:val="24"/>
        </w:rPr>
        <w:t>Κ</w:t>
      </w:r>
      <w:r w:rsidRPr="00F61F69">
        <w:rPr>
          <w:rFonts w:eastAsia="Times New Roman"/>
          <w:szCs w:val="24"/>
        </w:rPr>
        <w:t>ατατίθεται το νομοσχέδιο για τα ραδιόφωνα και κανείς δεν θα πρέπει να ανησυχεί</w:t>
      </w:r>
      <w:r>
        <w:rPr>
          <w:rFonts w:eastAsia="Times New Roman"/>
          <w:szCs w:val="24"/>
        </w:rPr>
        <w:t>,</w:t>
      </w:r>
      <w:r w:rsidRPr="00F61F69">
        <w:rPr>
          <w:rFonts w:eastAsia="Times New Roman"/>
          <w:szCs w:val="24"/>
        </w:rPr>
        <w:t xml:space="preserve"> διότι </w:t>
      </w:r>
      <w:r>
        <w:rPr>
          <w:rFonts w:eastAsia="Times New Roman"/>
          <w:szCs w:val="24"/>
        </w:rPr>
        <w:t xml:space="preserve">οι </w:t>
      </w:r>
      <w:r w:rsidRPr="00F61F69">
        <w:rPr>
          <w:rFonts w:eastAsia="Times New Roman"/>
          <w:szCs w:val="24"/>
        </w:rPr>
        <w:t>χωρητικότητες είναι πάρα πολύ μεγάλες</w:t>
      </w:r>
      <w:r>
        <w:rPr>
          <w:rFonts w:eastAsia="Times New Roman"/>
          <w:szCs w:val="24"/>
        </w:rPr>
        <w:t>.</w:t>
      </w:r>
    </w:p>
    <w:p w14:paraId="1ED2CA45" w14:textId="77777777" w:rsidR="00844B03" w:rsidRDefault="0027580D">
      <w:pPr>
        <w:spacing w:after="0" w:line="600" w:lineRule="auto"/>
        <w:ind w:firstLine="720"/>
        <w:jc w:val="both"/>
        <w:rPr>
          <w:rFonts w:eastAsia="Times New Roman"/>
          <w:szCs w:val="24"/>
        </w:rPr>
      </w:pPr>
      <w:r>
        <w:rPr>
          <w:rFonts w:eastAsia="Times New Roman"/>
          <w:szCs w:val="24"/>
        </w:rPr>
        <w:t>Ρυθμίζεται τ</w:t>
      </w:r>
      <w:r w:rsidRPr="00F61F69">
        <w:rPr>
          <w:rFonts w:eastAsia="Times New Roman"/>
          <w:szCs w:val="24"/>
        </w:rPr>
        <w:t>ο διαδίκτυο με το μητρώο διαδικτυακών μέσων ενημέ</w:t>
      </w:r>
      <w:r w:rsidRPr="00F61F69">
        <w:rPr>
          <w:rFonts w:eastAsia="Times New Roman"/>
          <w:szCs w:val="24"/>
        </w:rPr>
        <w:t>ρωσης όπου συμ</w:t>
      </w:r>
      <w:r>
        <w:rPr>
          <w:rFonts w:eastAsia="Times New Roman"/>
          <w:szCs w:val="24"/>
        </w:rPr>
        <w:t>μετέχουν πάνω από χίλιες</w:t>
      </w:r>
      <w:r w:rsidRPr="001A2BD0">
        <w:rPr>
          <w:rFonts w:eastAsia="Times New Roman"/>
          <w:szCs w:val="24"/>
        </w:rPr>
        <w:t xml:space="preserve"> </w:t>
      </w:r>
      <w:r>
        <w:rPr>
          <w:rFonts w:eastAsia="Times New Roman"/>
          <w:szCs w:val="24"/>
        </w:rPr>
        <w:t xml:space="preserve">ιστοσελίδες. </w:t>
      </w:r>
      <w:r w:rsidRPr="00F61F69">
        <w:rPr>
          <w:rFonts w:eastAsia="Times New Roman"/>
          <w:szCs w:val="24"/>
        </w:rPr>
        <w:t>Βεβαίως</w:t>
      </w:r>
      <w:r>
        <w:rPr>
          <w:rFonts w:eastAsia="Times New Roman"/>
          <w:szCs w:val="24"/>
        </w:rPr>
        <w:t>,</w:t>
      </w:r>
      <w:r w:rsidRPr="00F61F69">
        <w:rPr>
          <w:rFonts w:eastAsia="Times New Roman"/>
          <w:szCs w:val="24"/>
        </w:rPr>
        <w:t xml:space="preserve"> αναπτύσσεται και </w:t>
      </w:r>
      <w:r>
        <w:rPr>
          <w:rFonts w:eastAsia="Times New Roman"/>
          <w:szCs w:val="24"/>
        </w:rPr>
        <w:t>ο</w:t>
      </w:r>
      <w:r w:rsidRPr="00F61F69">
        <w:rPr>
          <w:rFonts w:eastAsia="Times New Roman"/>
          <w:szCs w:val="24"/>
        </w:rPr>
        <w:t xml:space="preserve"> τομέας των οπτικοακουστικών παραγωγών</w:t>
      </w:r>
      <w:r>
        <w:rPr>
          <w:rFonts w:eastAsia="Times New Roman"/>
          <w:szCs w:val="24"/>
        </w:rPr>
        <w:t>,</w:t>
      </w:r>
      <w:r w:rsidRPr="00F61F69">
        <w:rPr>
          <w:rFonts w:eastAsia="Times New Roman"/>
          <w:szCs w:val="24"/>
        </w:rPr>
        <w:t xml:space="preserve"> με 75 εκατομμύρια</w:t>
      </w:r>
      <w:r>
        <w:rPr>
          <w:rFonts w:eastAsia="Times New Roman"/>
          <w:szCs w:val="24"/>
        </w:rPr>
        <w:t xml:space="preserve"> ευρώ</w:t>
      </w:r>
      <w:r w:rsidRPr="00F61F69">
        <w:rPr>
          <w:rFonts w:eastAsia="Times New Roman"/>
          <w:szCs w:val="24"/>
        </w:rPr>
        <w:t xml:space="preserve"> για φέτος από το </w:t>
      </w:r>
      <w:r>
        <w:rPr>
          <w:rFonts w:eastAsia="Times New Roman"/>
          <w:szCs w:val="24"/>
        </w:rPr>
        <w:t>Π</w:t>
      </w:r>
      <w:r w:rsidRPr="00F61F69">
        <w:rPr>
          <w:rFonts w:eastAsia="Times New Roman"/>
          <w:szCs w:val="24"/>
        </w:rPr>
        <w:t>ρόγραμμα Δημοσίων Επενδύσεων</w:t>
      </w:r>
      <w:r>
        <w:rPr>
          <w:rFonts w:eastAsia="Times New Roman"/>
          <w:szCs w:val="24"/>
        </w:rPr>
        <w:t>. Είναι ένας</w:t>
      </w:r>
      <w:r w:rsidRPr="00F61F69">
        <w:rPr>
          <w:rFonts w:eastAsia="Times New Roman"/>
          <w:szCs w:val="24"/>
        </w:rPr>
        <w:t xml:space="preserve"> τομέας ο οποίος είχε υποτιμηθεί και ως προς την οικονομική του αποτελεσματικότητα</w:t>
      </w:r>
      <w:r>
        <w:rPr>
          <w:rFonts w:eastAsia="Times New Roman"/>
          <w:szCs w:val="24"/>
        </w:rPr>
        <w:t>,</w:t>
      </w:r>
      <w:r w:rsidRPr="00F61F69">
        <w:rPr>
          <w:rFonts w:eastAsia="Times New Roman"/>
          <w:szCs w:val="24"/>
        </w:rPr>
        <w:t xml:space="preserve"> αλλά και ως προς τη δυνατότητά του να βελτιώνει την εικόνα της χώρας διεθνώς</w:t>
      </w:r>
      <w:r>
        <w:rPr>
          <w:rFonts w:eastAsia="Times New Roman"/>
          <w:szCs w:val="24"/>
        </w:rPr>
        <w:t>.</w:t>
      </w:r>
    </w:p>
    <w:p w14:paraId="1ED2CA46" w14:textId="77777777" w:rsidR="00844B03" w:rsidRDefault="0027580D">
      <w:pPr>
        <w:spacing w:after="0" w:line="600" w:lineRule="auto"/>
        <w:ind w:firstLine="720"/>
        <w:jc w:val="both"/>
        <w:rPr>
          <w:rFonts w:eastAsia="Times New Roman"/>
          <w:szCs w:val="24"/>
        </w:rPr>
      </w:pPr>
      <w:r>
        <w:rPr>
          <w:rFonts w:eastAsia="Times New Roman"/>
          <w:szCs w:val="24"/>
        </w:rPr>
        <w:t>Σε σχέση με τη</w:t>
      </w:r>
      <w:r w:rsidRPr="00F61F69">
        <w:rPr>
          <w:rFonts w:eastAsia="Times New Roman"/>
          <w:szCs w:val="24"/>
        </w:rPr>
        <w:t xml:space="preserve"> ψηφιακή πολιτική</w:t>
      </w:r>
      <w:r>
        <w:rPr>
          <w:rFonts w:eastAsia="Times New Roman"/>
          <w:szCs w:val="24"/>
        </w:rPr>
        <w:t>: ψηφιο</w:t>
      </w:r>
      <w:r w:rsidRPr="00F61F69">
        <w:rPr>
          <w:rFonts w:eastAsia="Times New Roman"/>
          <w:szCs w:val="24"/>
        </w:rPr>
        <w:t xml:space="preserve">ποιούμε το </w:t>
      </w:r>
      <w:r>
        <w:rPr>
          <w:rFonts w:eastAsia="Times New Roman"/>
          <w:szCs w:val="24"/>
        </w:rPr>
        <w:t>δ</w:t>
      </w:r>
      <w:r w:rsidRPr="00F61F69">
        <w:rPr>
          <w:rFonts w:eastAsia="Times New Roman"/>
          <w:szCs w:val="24"/>
        </w:rPr>
        <w:t>ημόσιο</w:t>
      </w:r>
      <w:r>
        <w:rPr>
          <w:rFonts w:eastAsia="Times New Roman"/>
          <w:szCs w:val="24"/>
        </w:rPr>
        <w:t>.</w:t>
      </w:r>
      <w:r w:rsidRPr="00F61F69">
        <w:rPr>
          <w:rFonts w:eastAsia="Times New Roman"/>
          <w:szCs w:val="24"/>
        </w:rPr>
        <w:t xml:space="preserve"> </w:t>
      </w:r>
      <w:r>
        <w:rPr>
          <w:rFonts w:eastAsia="Times New Roman"/>
          <w:szCs w:val="24"/>
        </w:rPr>
        <w:t>Ξ</w:t>
      </w:r>
      <w:r w:rsidRPr="00F61F69">
        <w:rPr>
          <w:rFonts w:eastAsia="Times New Roman"/>
          <w:szCs w:val="24"/>
        </w:rPr>
        <w:t>εκινάμε από το Υπουργείο Ψηφιακής Π</w:t>
      </w:r>
      <w:r w:rsidRPr="00F61F69">
        <w:rPr>
          <w:rFonts w:eastAsia="Times New Roman"/>
          <w:szCs w:val="24"/>
        </w:rPr>
        <w:t xml:space="preserve">ολιτικής και τις επόμενες </w:t>
      </w:r>
      <w:r w:rsidRPr="00F61F69">
        <w:rPr>
          <w:rFonts w:eastAsia="Times New Roman"/>
          <w:szCs w:val="24"/>
        </w:rPr>
        <w:lastRenderedPageBreak/>
        <w:t xml:space="preserve">μέρες ολοκληρώνεται το σύστημα ψηφιακής υπογραφής και ηλεκτρονικής διακίνησης εγγράφων μέσα στο </w:t>
      </w:r>
      <w:r>
        <w:rPr>
          <w:rFonts w:eastAsia="Times New Roman"/>
          <w:szCs w:val="24"/>
        </w:rPr>
        <w:t>Υ</w:t>
      </w:r>
      <w:r w:rsidRPr="00F61F69">
        <w:rPr>
          <w:rFonts w:eastAsia="Times New Roman"/>
          <w:szCs w:val="24"/>
        </w:rPr>
        <w:t>πουργείο</w:t>
      </w:r>
      <w:r>
        <w:rPr>
          <w:rFonts w:eastAsia="Times New Roman"/>
          <w:szCs w:val="24"/>
        </w:rPr>
        <w:t>.</w:t>
      </w:r>
      <w:r w:rsidRPr="00F61F69">
        <w:rPr>
          <w:rFonts w:eastAsia="Times New Roman"/>
          <w:szCs w:val="24"/>
        </w:rPr>
        <w:t xml:space="preserve"> </w:t>
      </w:r>
      <w:r>
        <w:rPr>
          <w:rFonts w:eastAsia="Times New Roman"/>
          <w:szCs w:val="24"/>
        </w:rPr>
        <w:t>Α</w:t>
      </w:r>
      <w:r w:rsidRPr="00F61F69">
        <w:rPr>
          <w:rFonts w:eastAsia="Times New Roman"/>
          <w:szCs w:val="24"/>
        </w:rPr>
        <w:t>υτό το πρόγραμμα</w:t>
      </w:r>
      <w:r w:rsidRPr="00B563AD">
        <w:rPr>
          <w:rFonts w:eastAsia="Times New Roman"/>
          <w:szCs w:val="24"/>
        </w:rPr>
        <w:t>,</w:t>
      </w:r>
      <w:r w:rsidRPr="00F61F69">
        <w:rPr>
          <w:rFonts w:eastAsia="Times New Roman"/>
          <w:szCs w:val="24"/>
        </w:rPr>
        <w:t xml:space="preserve"> μαζί με την Όλγα </w:t>
      </w:r>
      <w:proofErr w:type="spellStart"/>
      <w:r w:rsidRPr="00F61F69">
        <w:rPr>
          <w:rFonts w:eastAsia="Times New Roman"/>
          <w:szCs w:val="24"/>
        </w:rPr>
        <w:t>Γεροβασίλη</w:t>
      </w:r>
      <w:proofErr w:type="spellEnd"/>
      <w:r w:rsidRPr="00F61F69">
        <w:rPr>
          <w:rFonts w:eastAsia="Times New Roman"/>
          <w:szCs w:val="24"/>
        </w:rPr>
        <w:t xml:space="preserve"> στη Διοικητική Ανασυγκρότηση</w:t>
      </w:r>
      <w:r w:rsidRPr="00B563AD">
        <w:rPr>
          <w:rFonts w:eastAsia="Times New Roman"/>
          <w:szCs w:val="24"/>
        </w:rPr>
        <w:t>,</w:t>
      </w:r>
      <w:r w:rsidRPr="00F61F69">
        <w:rPr>
          <w:rFonts w:eastAsia="Times New Roman"/>
          <w:szCs w:val="24"/>
        </w:rPr>
        <w:t xml:space="preserve"> θα το γενικεύσουμε </w:t>
      </w:r>
      <w:r>
        <w:rPr>
          <w:rFonts w:eastAsia="Times New Roman"/>
          <w:szCs w:val="24"/>
        </w:rPr>
        <w:t>σε όλο το δ</w:t>
      </w:r>
      <w:r>
        <w:rPr>
          <w:rFonts w:eastAsia="Times New Roman"/>
          <w:szCs w:val="24"/>
        </w:rPr>
        <w:t>ημόσιο. Η μόνη μ</w:t>
      </w:r>
      <w:r>
        <w:rPr>
          <w:rFonts w:eastAsia="Times New Roman"/>
          <w:szCs w:val="24"/>
        </w:rPr>
        <w:t xml:space="preserve">ελέτη η οποία υπάρχει και έχει δημοσιευτεί για το θέμα μιλάει για εξοικονόμηση πόρων 400 </w:t>
      </w:r>
      <w:r w:rsidRPr="00F61F69">
        <w:rPr>
          <w:rFonts w:eastAsia="Times New Roman"/>
          <w:szCs w:val="24"/>
        </w:rPr>
        <w:t>εκατομμυρίων ευρώ το</w:t>
      </w:r>
      <w:r>
        <w:rPr>
          <w:rFonts w:eastAsia="Times New Roman"/>
          <w:szCs w:val="24"/>
        </w:rPr>
        <w:t>ν</w:t>
      </w:r>
      <w:r w:rsidRPr="00F61F69">
        <w:rPr>
          <w:rFonts w:eastAsia="Times New Roman"/>
          <w:szCs w:val="24"/>
        </w:rPr>
        <w:t xml:space="preserve"> χρόνο</w:t>
      </w:r>
      <w:r>
        <w:rPr>
          <w:rFonts w:eastAsia="Times New Roman"/>
          <w:szCs w:val="24"/>
        </w:rPr>
        <w:t>. Θ</w:t>
      </w:r>
      <w:r w:rsidRPr="00F61F69">
        <w:rPr>
          <w:rFonts w:eastAsia="Times New Roman"/>
          <w:szCs w:val="24"/>
        </w:rPr>
        <w:t xml:space="preserve">α προχωρήσουμε στα προγράμματα για την ηλεκτρονική ταυτοποίηση πολιτών και </w:t>
      </w:r>
      <w:r>
        <w:rPr>
          <w:rFonts w:eastAsia="Times New Roman"/>
          <w:szCs w:val="24"/>
        </w:rPr>
        <w:t>ε</w:t>
      </w:r>
      <w:r w:rsidRPr="00F61F69">
        <w:rPr>
          <w:rFonts w:eastAsia="Times New Roman"/>
          <w:szCs w:val="24"/>
        </w:rPr>
        <w:t>πιχειρήσεων</w:t>
      </w:r>
      <w:r>
        <w:rPr>
          <w:rFonts w:eastAsia="Times New Roman"/>
          <w:szCs w:val="24"/>
        </w:rPr>
        <w:t>,</w:t>
      </w:r>
      <w:r w:rsidRPr="00F61F69">
        <w:rPr>
          <w:rFonts w:eastAsia="Times New Roman"/>
          <w:szCs w:val="24"/>
        </w:rPr>
        <w:t xml:space="preserve"> στα ολοκληρωμένα πληροφοριακά συστήματα για την </w:t>
      </w:r>
      <w:r>
        <w:rPr>
          <w:rFonts w:eastAsia="Times New Roman"/>
          <w:szCs w:val="24"/>
        </w:rPr>
        <w:t>Υ</w:t>
      </w:r>
      <w:r w:rsidRPr="00F61F69">
        <w:rPr>
          <w:rFonts w:eastAsia="Times New Roman"/>
          <w:szCs w:val="24"/>
        </w:rPr>
        <w:t>γεία και τον ΕΦΚΑ</w:t>
      </w:r>
      <w:r>
        <w:rPr>
          <w:rFonts w:eastAsia="Times New Roman"/>
          <w:szCs w:val="24"/>
        </w:rPr>
        <w:t>,</w:t>
      </w:r>
      <w:r w:rsidRPr="00F61F69">
        <w:rPr>
          <w:rFonts w:eastAsia="Times New Roman"/>
          <w:szCs w:val="24"/>
        </w:rPr>
        <w:t xml:space="preserve"> στο ηλεκτρονικό ΚΕΠ και βεβαιώσεις προετοιμαζόμαστε</w:t>
      </w:r>
      <w:r>
        <w:rPr>
          <w:rFonts w:eastAsia="Times New Roman"/>
          <w:szCs w:val="24"/>
        </w:rPr>
        <w:t xml:space="preserve"> και </w:t>
      </w:r>
      <w:r w:rsidRPr="00F61F69">
        <w:rPr>
          <w:rFonts w:eastAsia="Times New Roman"/>
          <w:szCs w:val="24"/>
        </w:rPr>
        <w:t xml:space="preserve">για το ζήτημα των </w:t>
      </w:r>
      <w:proofErr w:type="spellStart"/>
      <w:r w:rsidRPr="00F61F69">
        <w:rPr>
          <w:rFonts w:eastAsia="Times New Roman"/>
          <w:szCs w:val="24"/>
        </w:rPr>
        <w:t>κυβερνοεπιθέσεων</w:t>
      </w:r>
      <w:proofErr w:type="spellEnd"/>
      <w:r w:rsidRPr="00F61F69">
        <w:rPr>
          <w:rFonts w:eastAsia="Times New Roman"/>
          <w:szCs w:val="24"/>
        </w:rPr>
        <w:t xml:space="preserve"> και την προσαρμογή της χώρας στη σχετική ευρωπαϊκή οδηγία</w:t>
      </w:r>
      <w:r>
        <w:rPr>
          <w:rFonts w:eastAsia="Times New Roman"/>
          <w:szCs w:val="24"/>
        </w:rPr>
        <w:t>.</w:t>
      </w:r>
    </w:p>
    <w:p w14:paraId="1ED2CA47"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Όσον αφορά </w:t>
      </w:r>
      <w:r w:rsidRPr="00F61F69">
        <w:rPr>
          <w:rFonts w:eastAsia="Times New Roman"/>
          <w:szCs w:val="24"/>
        </w:rPr>
        <w:t>τ</w:t>
      </w:r>
      <w:r>
        <w:rPr>
          <w:rFonts w:eastAsia="Times New Roman"/>
          <w:szCs w:val="24"/>
        </w:rPr>
        <w:t>ις</w:t>
      </w:r>
      <w:r w:rsidRPr="00F61F69">
        <w:rPr>
          <w:rFonts w:eastAsia="Times New Roman"/>
          <w:szCs w:val="24"/>
        </w:rPr>
        <w:t xml:space="preserve"> συνδεσιμότητ</w:t>
      </w:r>
      <w:r>
        <w:rPr>
          <w:rFonts w:eastAsia="Times New Roman"/>
          <w:szCs w:val="24"/>
        </w:rPr>
        <w:t>ε</w:t>
      </w:r>
      <w:r w:rsidRPr="00F61F69">
        <w:rPr>
          <w:rFonts w:eastAsia="Times New Roman"/>
          <w:szCs w:val="24"/>
        </w:rPr>
        <w:t>ς</w:t>
      </w:r>
      <w:r>
        <w:rPr>
          <w:rFonts w:eastAsia="Times New Roman"/>
          <w:szCs w:val="24"/>
        </w:rPr>
        <w:t xml:space="preserve">, αναπτύξαμε το Πρόγραμμα </w:t>
      </w:r>
      <w:r>
        <w:rPr>
          <w:rFonts w:eastAsia="Times New Roman"/>
          <w:szCs w:val="24"/>
          <w:lang w:val="en-US"/>
        </w:rPr>
        <w:t>R</w:t>
      </w:r>
      <w:r>
        <w:rPr>
          <w:rFonts w:eastAsia="Times New Roman"/>
          <w:szCs w:val="24"/>
          <w:lang w:val="en-US"/>
        </w:rPr>
        <w:t>ural</w:t>
      </w:r>
      <w:r w:rsidRPr="006123F6">
        <w:rPr>
          <w:rFonts w:eastAsia="Times New Roman"/>
          <w:szCs w:val="24"/>
        </w:rPr>
        <w:t xml:space="preserve"> </w:t>
      </w:r>
      <w:r>
        <w:rPr>
          <w:rFonts w:eastAsia="Times New Roman"/>
          <w:szCs w:val="24"/>
          <w:lang w:val="en-US"/>
        </w:rPr>
        <w:t>B</w:t>
      </w:r>
      <w:r>
        <w:rPr>
          <w:rFonts w:eastAsia="Times New Roman"/>
          <w:szCs w:val="24"/>
          <w:lang w:val="en-US"/>
        </w:rPr>
        <w:t>roadband</w:t>
      </w:r>
      <w:r>
        <w:rPr>
          <w:rFonts w:eastAsia="Times New Roman"/>
          <w:szCs w:val="24"/>
        </w:rPr>
        <w:t xml:space="preserve">, </w:t>
      </w:r>
      <w:r>
        <w:rPr>
          <w:rFonts w:eastAsia="Times New Roman"/>
          <w:color w:val="000000" w:themeColor="text1"/>
          <w:szCs w:val="24"/>
        </w:rPr>
        <w:t xml:space="preserve">για </w:t>
      </w:r>
      <w:r w:rsidRPr="00F61F69">
        <w:rPr>
          <w:rFonts w:eastAsia="Times New Roman"/>
          <w:szCs w:val="24"/>
        </w:rPr>
        <w:t xml:space="preserve">το οποίο </w:t>
      </w:r>
      <w:r>
        <w:rPr>
          <w:rFonts w:eastAsia="Times New Roman"/>
          <w:szCs w:val="24"/>
        </w:rPr>
        <w:t>βραβευτήκαμε</w:t>
      </w:r>
      <w:r w:rsidRPr="00F61F69">
        <w:rPr>
          <w:rFonts w:eastAsia="Times New Roman"/>
          <w:szCs w:val="24"/>
        </w:rPr>
        <w:t xml:space="preserve"> και σε επίπεδο </w:t>
      </w:r>
      <w:r>
        <w:rPr>
          <w:rFonts w:eastAsia="Times New Roman"/>
          <w:szCs w:val="24"/>
        </w:rPr>
        <w:t>Ευρώπης.</w:t>
      </w:r>
      <w:r w:rsidRPr="00F61F69">
        <w:rPr>
          <w:rFonts w:eastAsia="Times New Roman"/>
          <w:szCs w:val="24"/>
        </w:rPr>
        <w:t xml:space="preserve"> </w:t>
      </w:r>
      <w:r>
        <w:rPr>
          <w:rFonts w:eastAsia="Times New Roman"/>
          <w:szCs w:val="24"/>
        </w:rPr>
        <w:t>Σ</w:t>
      </w:r>
      <w:r w:rsidRPr="00F61F69">
        <w:rPr>
          <w:rFonts w:eastAsia="Times New Roman"/>
          <w:szCs w:val="24"/>
        </w:rPr>
        <w:t xml:space="preserve">ε λίγες μέρες ξεκινάει η επιδότηση ανάπτυξης δικτύων οπτικών ινών μέχρι τα νοικοκυριά και τις επιχειρήσεις μέσω προγράμματος ύψους </w:t>
      </w:r>
      <w:r>
        <w:rPr>
          <w:rFonts w:eastAsia="Times New Roman"/>
          <w:szCs w:val="24"/>
        </w:rPr>
        <w:t>500</w:t>
      </w:r>
      <w:r w:rsidRPr="00F61F69">
        <w:rPr>
          <w:rFonts w:eastAsia="Times New Roman"/>
          <w:szCs w:val="24"/>
        </w:rPr>
        <w:t xml:space="preserve"> εκατομμυρίων </w:t>
      </w:r>
      <w:r>
        <w:rPr>
          <w:rFonts w:eastAsia="Times New Roman"/>
          <w:szCs w:val="24"/>
        </w:rPr>
        <w:t xml:space="preserve">ευρώ. </w:t>
      </w:r>
      <w:r w:rsidRPr="00F61F69">
        <w:rPr>
          <w:rFonts w:eastAsia="Times New Roman"/>
          <w:szCs w:val="24"/>
        </w:rPr>
        <w:t xml:space="preserve">Βεβαίως </w:t>
      </w:r>
      <w:r>
        <w:rPr>
          <w:rFonts w:eastAsia="Times New Roman"/>
          <w:szCs w:val="24"/>
        </w:rPr>
        <w:t>ήμασταν</w:t>
      </w:r>
      <w:r w:rsidRPr="00F61F69">
        <w:rPr>
          <w:rFonts w:eastAsia="Times New Roman"/>
          <w:szCs w:val="24"/>
        </w:rPr>
        <w:t xml:space="preserve"> απολύτως συνεπείς προς τη δέσμευση την οποία ανα</w:t>
      </w:r>
      <w:r w:rsidRPr="00F61F69">
        <w:rPr>
          <w:rFonts w:eastAsia="Times New Roman"/>
          <w:szCs w:val="24"/>
        </w:rPr>
        <w:t>λάβαμε</w:t>
      </w:r>
      <w:r>
        <w:rPr>
          <w:rFonts w:eastAsia="Times New Roman"/>
          <w:szCs w:val="24"/>
        </w:rPr>
        <w:t xml:space="preserve"> μέσω του ίδιου του </w:t>
      </w:r>
      <w:r w:rsidRPr="00F61F69">
        <w:rPr>
          <w:rFonts w:eastAsia="Times New Roman"/>
          <w:szCs w:val="24"/>
        </w:rPr>
        <w:t xml:space="preserve"> </w:t>
      </w:r>
      <w:r>
        <w:rPr>
          <w:rFonts w:eastAsia="Times New Roman"/>
          <w:szCs w:val="24"/>
        </w:rPr>
        <w:t>Π</w:t>
      </w:r>
      <w:r w:rsidRPr="00F61F69">
        <w:rPr>
          <w:rFonts w:eastAsia="Times New Roman"/>
          <w:szCs w:val="24"/>
        </w:rPr>
        <w:t>ρωθυπουργού</w:t>
      </w:r>
      <w:r>
        <w:rPr>
          <w:rFonts w:eastAsia="Times New Roman"/>
          <w:szCs w:val="24"/>
        </w:rPr>
        <w:t>,</w:t>
      </w:r>
      <w:r w:rsidRPr="00F61F69">
        <w:rPr>
          <w:rFonts w:eastAsia="Times New Roman"/>
          <w:szCs w:val="24"/>
        </w:rPr>
        <w:t xml:space="preserve"> για τη στήριξη της συνδεσιμότητας των κατοίκων που </w:t>
      </w:r>
      <w:r>
        <w:rPr>
          <w:rFonts w:eastAsia="Times New Roman"/>
          <w:szCs w:val="24"/>
        </w:rPr>
        <w:t>μένουν</w:t>
      </w:r>
      <w:r w:rsidRPr="00F61F69">
        <w:rPr>
          <w:rFonts w:eastAsia="Times New Roman"/>
          <w:szCs w:val="24"/>
        </w:rPr>
        <w:t xml:space="preserve"> στις απομακρυσμένες περιοχές και τα νησιά</w:t>
      </w:r>
      <w:r>
        <w:rPr>
          <w:rFonts w:eastAsia="Times New Roman"/>
          <w:szCs w:val="24"/>
        </w:rPr>
        <w:t xml:space="preserve">. </w:t>
      </w:r>
    </w:p>
    <w:p w14:paraId="1ED2CA48" w14:textId="77777777" w:rsidR="00844B03" w:rsidRDefault="0027580D">
      <w:pPr>
        <w:spacing w:after="0" w:line="600" w:lineRule="auto"/>
        <w:ind w:firstLine="720"/>
        <w:jc w:val="both"/>
        <w:rPr>
          <w:rFonts w:eastAsia="Times New Roman"/>
          <w:szCs w:val="24"/>
        </w:rPr>
      </w:pPr>
      <w:r>
        <w:rPr>
          <w:rFonts w:eastAsia="Times New Roman"/>
          <w:szCs w:val="24"/>
        </w:rPr>
        <w:t>Ε</w:t>
      </w:r>
      <w:r w:rsidRPr="00F61F69">
        <w:rPr>
          <w:rFonts w:eastAsia="Times New Roman"/>
          <w:szCs w:val="24"/>
        </w:rPr>
        <w:t xml:space="preserve">δώ επιτρέψτε μου να αναφερθώ και στον τομέα του </w:t>
      </w:r>
      <w:r>
        <w:rPr>
          <w:rFonts w:eastAsia="Times New Roman"/>
          <w:szCs w:val="24"/>
        </w:rPr>
        <w:t>Δ</w:t>
      </w:r>
      <w:r w:rsidRPr="00F61F69">
        <w:rPr>
          <w:rFonts w:eastAsia="Times New Roman"/>
          <w:szCs w:val="24"/>
        </w:rPr>
        <w:t>ιαστήματος</w:t>
      </w:r>
      <w:r>
        <w:rPr>
          <w:rFonts w:eastAsia="Times New Roman"/>
          <w:szCs w:val="24"/>
        </w:rPr>
        <w:t>,</w:t>
      </w:r>
      <w:r w:rsidRPr="00F61F69">
        <w:rPr>
          <w:rFonts w:eastAsia="Times New Roman"/>
          <w:szCs w:val="24"/>
        </w:rPr>
        <w:t xml:space="preserve"> </w:t>
      </w:r>
      <w:r>
        <w:rPr>
          <w:rFonts w:eastAsia="Times New Roman"/>
          <w:szCs w:val="24"/>
        </w:rPr>
        <w:t>σ</w:t>
      </w:r>
      <w:r w:rsidRPr="00F61F69">
        <w:rPr>
          <w:rFonts w:eastAsia="Times New Roman"/>
          <w:szCs w:val="24"/>
        </w:rPr>
        <w:t>το</w:t>
      </w:r>
      <w:r>
        <w:rPr>
          <w:rFonts w:eastAsia="Times New Roman"/>
          <w:szCs w:val="24"/>
        </w:rPr>
        <w:t>ν</w:t>
      </w:r>
      <w:r w:rsidRPr="00F61F69">
        <w:rPr>
          <w:rFonts w:eastAsia="Times New Roman"/>
          <w:szCs w:val="24"/>
        </w:rPr>
        <w:t xml:space="preserve"> οποίο γίνονται πολύ σοβαρά βήματα</w:t>
      </w:r>
      <w:r>
        <w:rPr>
          <w:rFonts w:eastAsia="Times New Roman"/>
          <w:szCs w:val="24"/>
        </w:rPr>
        <w:t>.</w:t>
      </w:r>
      <w:r w:rsidRPr="00F61F69">
        <w:rPr>
          <w:rFonts w:eastAsia="Times New Roman"/>
          <w:szCs w:val="24"/>
        </w:rPr>
        <w:t xml:space="preserve"> </w:t>
      </w:r>
      <w:r>
        <w:rPr>
          <w:rFonts w:eastAsia="Times New Roman"/>
          <w:szCs w:val="24"/>
        </w:rPr>
        <w:t>Ή</w:t>
      </w:r>
      <w:r w:rsidRPr="00F61F69">
        <w:rPr>
          <w:rFonts w:eastAsia="Times New Roman"/>
          <w:szCs w:val="24"/>
        </w:rPr>
        <w:t>δη ανακοιν</w:t>
      </w:r>
      <w:r w:rsidRPr="00F61F69">
        <w:rPr>
          <w:rFonts w:eastAsia="Times New Roman"/>
          <w:szCs w:val="24"/>
        </w:rPr>
        <w:t>ώθηκε η ίδρυση θερμοκοιτίδα</w:t>
      </w:r>
      <w:r>
        <w:rPr>
          <w:rFonts w:eastAsia="Times New Roman"/>
          <w:szCs w:val="24"/>
        </w:rPr>
        <w:t>ς</w:t>
      </w:r>
      <w:r w:rsidRPr="00F61F69">
        <w:rPr>
          <w:rFonts w:eastAsia="Times New Roman"/>
          <w:szCs w:val="24"/>
        </w:rPr>
        <w:t xml:space="preserve"> επιχειρήσεων διαστημικών εφαρμογών στην Ελλάδα και </w:t>
      </w:r>
      <w:r>
        <w:rPr>
          <w:rFonts w:eastAsia="Times New Roman"/>
          <w:szCs w:val="24"/>
        </w:rPr>
        <w:t>μια</w:t>
      </w:r>
      <w:r w:rsidRPr="00F61F69">
        <w:rPr>
          <w:rFonts w:eastAsia="Times New Roman"/>
          <w:szCs w:val="24"/>
        </w:rPr>
        <w:t xml:space="preserve"> μεγάλη επένδυση</w:t>
      </w:r>
      <w:r>
        <w:rPr>
          <w:rFonts w:eastAsia="Times New Roman"/>
          <w:szCs w:val="24"/>
        </w:rPr>
        <w:t xml:space="preserve"> από μία </w:t>
      </w:r>
      <w:r w:rsidRPr="00F61F69">
        <w:rPr>
          <w:rFonts w:eastAsia="Times New Roman"/>
          <w:szCs w:val="24"/>
        </w:rPr>
        <w:t xml:space="preserve">από τις τρεις </w:t>
      </w:r>
      <w:r w:rsidRPr="00F61F69">
        <w:rPr>
          <w:rFonts w:eastAsia="Times New Roman"/>
          <w:szCs w:val="24"/>
        </w:rPr>
        <w:lastRenderedPageBreak/>
        <w:t>μεγαλύτερες εταιρείες στην Ευρώπη οι οποίες ασχολούνται με την κατασκευή δορυφόρ</w:t>
      </w:r>
      <w:r>
        <w:rPr>
          <w:rFonts w:eastAsia="Times New Roman"/>
          <w:szCs w:val="24"/>
        </w:rPr>
        <w:t xml:space="preserve">ων για τον τομέα του Διαστήματος, την </w:t>
      </w:r>
      <w:r>
        <w:rPr>
          <w:rFonts w:eastAsia="Times New Roman"/>
          <w:szCs w:val="24"/>
          <w:lang w:val="en-US"/>
        </w:rPr>
        <w:t>OHB</w:t>
      </w:r>
      <w:r w:rsidRPr="00ED18C9">
        <w:rPr>
          <w:rFonts w:eastAsia="Times New Roman"/>
          <w:szCs w:val="24"/>
        </w:rPr>
        <w:t>,</w:t>
      </w:r>
      <w:r>
        <w:rPr>
          <w:rFonts w:eastAsia="Times New Roman"/>
          <w:szCs w:val="24"/>
        </w:rPr>
        <w:t xml:space="preserve"> </w:t>
      </w:r>
      <w:r w:rsidRPr="00F61F69">
        <w:rPr>
          <w:rFonts w:eastAsia="Times New Roman"/>
          <w:szCs w:val="24"/>
        </w:rPr>
        <w:t>που θα εγκα</w:t>
      </w:r>
      <w:r w:rsidRPr="00F61F69">
        <w:rPr>
          <w:rFonts w:eastAsia="Times New Roman"/>
          <w:szCs w:val="24"/>
        </w:rPr>
        <w:t xml:space="preserve">ταστήσει στην </w:t>
      </w:r>
      <w:r>
        <w:rPr>
          <w:rFonts w:eastAsia="Times New Roman"/>
          <w:szCs w:val="24"/>
        </w:rPr>
        <w:t xml:space="preserve">Ελλάδα μονάδα κατασκευής </w:t>
      </w:r>
      <w:proofErr w:type="spellStart"/>
      <w:r>
        <w:rPr>
          <w:rFonts w:eastAsia="Times New Roman"/>
          <w:szCs w:val="24"/>
        </w:rPr>
        <w:t>μικρo</w:t>
      </w:r>
      <w:r w:rsidRPr="00F61F69">
        <w:rPr>
          <w:rFonts w:eastAsia="Times New Roman"/>
          <w:szCs w:val="24"/>
        </w:rPr>
        <w:t>δορυφόρων</w:t>
      </w:r>
      <w:proofErr w:type="spellEnd"/>
      <w:r w:rsidRPr="00F61F69">
        <w:rPr>
          <w:rFonts w:eastAsia="Times New Roman"/>
          <w:szCs w:val="24"/>
        </w:rPr>
        <w:t xml:space="preserve"> και δορυφόρων</w:t>
      </w:r>
      <w:r w:rsidRPr="00BF79A2">
        <w:rPr>
          <w:rFonts w:eastAsia="Times New Roman"/>
          <w:szCs w:val="24"/>
        </w:rPr>
        <w:t>.</w:t>
      </w:r>
      <w:r>
        <w:rPr>
          <w:rFonts w:eastAsia="Times New Roman"/>
          <w:szCs w:val="24"/>
        </w:rPr>
        <w:t xml:space="preserve"> Ο</w:t>
      </w:r>
      <w:r w:rsidRPr="00F61F69">
        <w:rPr>
          <w:rFonts w:eastAsia="Times New Roman"/>
          <w:szCs w:val="24"/>
        </w:rPr>
        <w:t>λοκληρώνουμε</w:t>
      </w:r>
      <w:r w:rsidRPr="00BF79A2">
        <w:rPr>
          <w:rFonts w:eastAsia="Times New Roman"/>
          <w:szCs w:val="24"/>
        </w:rPr>
        <w:t>,</w:t>
      </w:r>
      <w:r w:rsidRPr="00F61F69">
        <w:rPr>
          <w:rFonts w:eastAsia="Times New Roman"/>
          <w:szCs w:val="24"/>
        </w:rPr>
        <w:t xml:space="preserve"> </w:t>
      </w:r>
      <w:r w:rsidRPr="00BF79A2">
        <w:rPr>
          <w:rFonts w:eastAsia="Times New Roman"/>
          <w:szCs w:val="24"/>
        </w:rPr>
        <w:t>β</w:t>
      </w:r>
      <w:r w:rsidRPr="00F61F69">
        <w:rPr>
          <w:rFonts w:eastAsia="Times New Roman"/>
          <w:szCs w:val="24"/>
        </w:rPr>
        <w:t xml:space="preserve">εβαίως και τον </w:t>
      </w:r>
      <w:r>
        <w:rPr>
          <w:rFonts w:eastAsia="Times New Roman"/>
          <w:szCs w:val="24"/>
        </w:rPr>
        <w:t>Ε</w:t>
      </w:r>
      <w:r w:rsidRPr="00F61F69">
        <w:rPr>
          <w:rFonts w:eastAsia="Times New Roman"/>
          <w:szCs w:val="24"/>
        </w:rPr>
        <w:t xml:space="preserve">λληνικό </w:t>
      </w:r>
      <w:r>
        <w:rPr>
          <w:rFonts w:eastAsia="Times New Roman"/>
          <w:szCs w:val="24"/>
        </w:rPr>
        <w:t>Δ</w:t>
      </w:r>
      <w:r w:rsidRPr="00F61F69">
        <w:rPr>
          <w:rFonts w:eastAsia="Times New Roman"/>
          <w:szCs w:val="24"/>
        </w:rPr>
        <w:t xml:space="preserve">ιαστημικό </w:t>
      </w:r>
      <w:r>
        <w:rPr>
          <w:rFonts w:eastAsia="Times New Roman"/>
          <w:szCs w:val="24"/>
        </w:rPr>
        <w:t>Ο</w:t>
      </w:r>
      <w:r w:rsidRPr="00F61F69">
        <w:rPr>
          <w:rFonts w:eastAsia="Times New Roman"/>
          <w:szCs w:val="24"/>
        </w:rPr>
        <w:t>ργανισμό</w:t>
      </w:r>
      <w:r>
        <w:rPr>
          <w:rFonts w:eastAsia="Times New Roman"/>
          <w:szCs w:val="24"/>
        </w:rPr>
        <w:t>. Ε</w:t>
      </w:r>
      <w:r w:rsidRPr="00F61F69">
        <w:rPr>
          <w:rFonts w:eastAsia="Times New Roman"/>
          <w:szCs w:val="24"/>
        </w:rPr>
        <w:t>ίναι αυτές οι πρωτοβουλίες οι οποίες μπορούν να κάνουν τη ζωή των πολιτών καλύτερη</w:t>
      </w:r>
      <w:r>
        <w:rPr>
          <w:rFonts w:eastAsia="Times New Roman"/>
          <w:szCs w:val="24"/>
        </w:rPr>
        <w:t xml:space="preserve">, να φέρουμε </w:t>
      </w:r>
      <w:r w:rsidRPr="00F61F69">
        <w:rPr>
          <w:rFonts w:eastAsia="Times New Roman"/>
          <w:szCs w:val="24"/>
        </w:rPr>
        <w:t>το αύριο σήμερα</w:t>
      </w:r>
      <w:r>
        <w:rPr>
          <w:rFonts w:eastAsia="Times New Roman"/>
          <w:szCs w:val="24"/>
        </w:rPr>
        <w:t>,</w:t>
      </w:r>
      <w:r w:rsidRPr="00F61F69">
        <w:rPr>
          <w:rFonts w:eastAsia="Times New Roman"/>
          <w:szCs w:val="24"/>
        </w:rPr>
        <w:t xml:space="preserve"> για όλους</w:t>
      </w:r>
      <w:r>
        <w:rPr>
          <w:rFonts w:eastAsia="Times New Roman"/>
          <w:szCs w:val="24"/>
        </w:rPr>
        <w:t>.</w:t>
      </w:r>
      <w:r w:rsidRPr="00F61F69">
        <w:rPr>
          <w:rFonts w:eastAsia="Times New Roman"/>
          <w:szCs w:val="24"/>
        </w:rPr>
        <w:t xml:space="preserve"> </w:t>
      </w:r>
    </w:p>
    <w:p w14:paraId="1ED2CA49" w14:textId="77777777" w:rsidR="00844B03" w:rsidRDefault="0027580D">
      <w:pPr>
        <w:spacing w:after="0" w:line="600" w:lineRule="auto"/>
        <w:ind w:firstLine="720"/>
        <w:jc w:val="both"/>
        <w:rPr>
          <w:rFonts w:eastAsia="Times New Roman"/>
          <w:szCs w:val="24"/>
        </w:rPr>
      </w:pPr>
      <w:r w:rsidRPr="00BF79A2">
        <w:rPr>
          <w:rFonts w:eastAsia="Times New Roman"/>
          <w:szCs w:val="24"/>
        </w:rPr>
        <w:t>Κυρίες και κύριοι</w:t>
      </w:r>
      <w:r>
        <w:rPr>
          <w:rFonts w:eastAsia="Times New Roman"/>
          <w:szCs w:val="24"/>
        </w:rPr>
        <w:t>,</w:t>
      </w:r>
      <w:r w:rsidRPr="00F61F69">
        <w:rPr>
          <w:rFonts w:eastAsia="Times New Roman"/>
          <w:szCs w:val="24"/>
        </w:rPr>
        <w:t xml:space="preserve"> αυτή </w:t>
      </w:r>
      <w:r>
        <w:rPr>
          <w:rFonts w:eastAsia="Times New Roman"/>
          <w:szCs w:val="24"/>
        </w:rPr>
        <w:t xml:space="preserve">είναι </w:t>
      </w:r>
      <w:r w:rsidRPr="00F61F69">
        <w:rPr>
          <w:rFonts w:eastAsia="Times New Roman"/>
          <w:szCs w:val="24"/>
        </w:rPr>
        <w:t>η κατάσταση σήμερα</w:t>
      </w:r>
      <w:r>
        <w:rPr>
          <w:rFonts w:eastAsia="Times New Roman"/>
          <w:szCs w:val="24"/>
        </w:rPr>
        <w:t>.</w:t>
      </w:r>
      <w:r w:rsidRPr="00F61F69">
        <w:rPr>
          <w:rFonts w:eastAsia="Times New Roman"/>
          <w:szCs w:val="24"/>
        </w:rPr>
        <w:t xml:space="preserve"> </w:t>
      </w:r>
      <w:r>
        <w:rPr>
          <w:rFonts w:eastAsia="Times New Roman"/>
          <w:szCs w:val="24"/>
        </w:rPr>
        <w:t>Ο</w:t>
      </w:r>
      <w:r w:rsidRPr="00F61F69">
        <w:rPr>
          <w:rFonts w:eastAsia="Times New Roman"/>
          <w:szCs w:val="24"/>
        </w:rPr>
        <w:t xml:space="preserve"> ελληνικός λαός βρίσκεται ενώπιον πάρα πολύ </w:t>
      </w:r>
      <w:r>
        <w:rPr>
          <w:rFonts w:eastAsia="Times New Roman"/>
          <w:szCs w:val="24"/>
        </w:rPr>
        <w:t>καθαρών</w:t>
      </w:r>
      <w:r w:rsidRPr="00F61F69">
        <w:rPr>
          <w:rFonts w:eastAsia="Times New Roman"/>
          <w:szCs w:val="24"/>
        </w:rPr>
        <w:t xml:space="preserve"> πολιτικών επιλογών για το πώς θα πορευτεί τα επόμενα χρόνια</w:t>
      </w:r>
      <w:r>
        <w:rPr>
          <w:rFonts w:eastAsia="Times New Roman"/>
          <w:szCs w:val="24"/>
        </w:rPr>
        <w:t>:</w:t>
      </w:r>
      <w:r w:rsidRPr="00F61F69">
        <w:rPr>
          <w:rFonts w:eastAsia="Times New Roman"/>
          <w:szCs w:val="24"/>
        </w:rPr>
        <w:t xml:space="preserve"> </w:t>
      </w:r>
      <w:r>
        <w:rPr>
          <w:rFonts w:eastAsia="Times New Roman"/>
          <w:szCs w:val="24"/>
        </w:rPr>
        <w:t>Θ</w:t>
      </w:r>
      <w:r w:rsidRPr="00F61F69">
        <w:rPr>
          <w:rFonts w:eastAsia="Times New Roman"/>
          <w:szCs w:val="24"/>
        </w:rPr>
        <w:t xml:space="preserve">α επιστρέψει σε </w:t>
      </w:r>
      <w:r>
        <w:rPr>
          <w:rFonts w:eastAsia="Times New Roman"/>
          <w:szCs w:val="24"/>
        </w:rPr>
        <w:t>μια</w:t>
      </w:r>
      <w:r w:rsidRPr="00F61F69">
        <w:rPr>
          <w:rFonts w:eastAsia="Times New Roman"/>
          <w:szCs w:val="24"/>
        </w:rPr>
        <w:t xml:space="preserve"> πραγματικότητα όπου τα ελλείμματα</w:t>
      </w:r>
      <w:r>
        <w:rPr>
          <w:rFonts w:eastAsia="Times New Roman"/>
          <w:szCs w:val="24"/>
        </w:rPr>
        <w:t>,</w:t>
      </w:r>
      <w:r w:rsidRPr="00F61F69">
        <w:rPr>
          <w:rFonts w:eastAsia="Times New Roman"/>
          <w:szCs w:val="24"/>
        </w:rPr>
        <w:t xml:space="preserve"> </w:t>
      </w:r>
      <w:r>
        <w:rPr>
          <w:rFonts w:eastAsia="Times New Roman"/>
          <w:szCs w:val="24"/>
        </w:rPr>
        <w:t>η</w:t>
      </w:r>
      <w:r w:rsidRPr="00F61F69">
        <w:rPr>
          <w:rFonts w:eastAsia="Times New Roman"/>
          <w:szCs w:val="24"/>
        </w:rPr>
        <w:t xml:space="preserve"> αδιαφάν</w:t>
      </w:r>
      <w:r>
        <w:rPr>
          <w:rFonts w:eastAsia="Times New Roman"/>
          <w:szCs w:val="24"/>
        </w:rPr>
        <w:t xml:space="preserve">εια </w:t>
      </w:r>
      <w:r w:rsidRPr="00F61F69">
        <w:rPr>
          <w:rFonts w:eastAsia="Times New Roman"/>
          <w:szCs w:val="24"/>
        </w:rPr>
        <w:t>και η διαφ</w:t>
      </w:r>
      <w:r>
        <w:rPr>
          <w:rFonts w:eastAsia="Times New Roman"/>
          <w:szCs w:val="24"/>
        </w:rPr>
        <w:t>θ</w:t>
      </w:r>
      <w:r w:rsidRPr="00F61F69">
        <w:rPr>
          <w:rFonts w:eastAsia="Times New Roman"/>
          <w:szCs w:val="24"/>
        </w:rPr>
        <w:t xml:space="preserve">ορά ήταν ο </w:t>
      </w:r>
      <w:r w:rsidRPr="00F61F69">
        <w:rPr>
          <w:rFonts w:eastAsia="Times New Roman"/>
          <w:szCs w:val="24"/>
        </w:rPr>
        <w:t>κανόνας</w:t>
      </w:r>
      <w:r>
        <w:rPr>
          <w:rFonts w:eastAsia="Times New Roman"/>
          <w:szCs w:val="24"/>
        </w:rPr>
        <w:t>; Θα επιλέξει</w:t>
      </w:r>
      <w:r w:rsidRPr="00F61F69">
        <w:rPr>
          <w:rFonts w:eastAsia="Times New Roman"/>
          <w:szCs w:val="24"/>
        </w:rPr>
        <w:t xml:space="preserve"> πολιτικές δυνάμεις που παράγουν ελλείμματα</w:t>
      </w:r>
      <w:r>
        <w:rPr>
          <w:rFonts w:eastAsia="Times New Roman"/>
          <w:szCs w:val="24"/>
        </w:rPr>
        <w:t>,</w:t>
      </w:r>
      <w:r w:rsidRPr="00F61F69">
        <w:rPr>
          <w:rFonts w:eastAsia="Times New Roman"/>
          <w:szCs w:val="24"/>
        </w:rPr>
        <w:t xml:space="preserve"> ύφεση και ανεργία ή θα συνεχίσει να βαδίζει στο</w:t>
      </w:r>
      <w:r>
        <w:rPr>
          <w:rFonts w:eastAsia="Times New Roman"/>
          <w:szCs w:val="24"/>
        </w:rPr>
        <w:t>ν</w:t>
      </w:r>
      <w:r w:rsidRPr="00F61F69">
        <w:rPr>
          <w:rFonts w:eastAsia="Times New Roman"/>
          <w:szCs w:val="24"/>
        </w:rPr>
        <w:t xml:space="preserve"> δρόμο </w:t>
      </w:r>
      <w:r w:rsidRPr="00F61F69">
        <w:rPr>
          <w:rFonts w:eastAsia="Times New Roman"/>
          <w:szCs w:val="24"/>
        </w:rPr>
        <w:lastRenderedPageBreak/>
        <w:t>της ανάκαμψης</w:t>
      </w:r>
      <w:r>
        <w:rPr>
          <w:rFonts w:eastAsia="Times New Roman"/>
          <w:szCs w:val="24"/>
        </w:rPr>
        <w:t>,</w:t>
      </w:r>
      <w:r w:rsidRPr="00F61F69">
        <w:rPr>
          <w:rFonts w:eastAsia="Times New Roman"/>
          <w:szCs w:val="24"/>
        </w:rPr>
        <w:t xml:space="preserve"> </w:t>
      </w:r>
      <w:r>
        <w:rPr>
          <w:rFonts w:eastAsia="Times New Roman"/>
          <w:szCs w:val="24"/>
        </w:rPr>
        <w:t xml:space="preserve">ο </w:t>
      </w:r>
      <w:r w:rsidRPr="00F61F69">
        <w:rPr>
          <w:rFonts w:eastAsia="Times New Roman"/>
          <w:szCs w:val="24"/>
        </w:rPr>
        <w:t>οποίος έχει πάρα πολύ συγκεκριμένες προϋποθέσεις</w:t>
      </w:r>
      <w:r>
        <w:rPr>
          <w:rFonts w:eastAsia="Times New Roman"/>
          <w:szCs w:val="24"/>
        </w:rPr>
        <w:t>;</w:t>
      </w:r>
    </w:p>
    <w:p w14:paraId="1ED2CA4A" w14:textId="77777777" w:rsidR="00844B03" w:rsidRDefault="0027580D">
      <w:pPr>
        <w:spacing w:after="0" w:line="600" w:lineRule="auto"/>
        <w:ind w:firstLine="720"/>
        <w:jc w:val="both"/>
        <w:rPr>
          <w:rFonts w:eastAsia="Times New Roman"/>
          <w:szCs w:val="24"/>
        </w:rPr>
      </w:pPr>
      <w:r>
        <w:rPr>
          <w:rFonts w:eastAsia="Times New Roman"/>
          <w:szCs w:val="24"/>
        </w:rPr>
        <w:t>Γ</w:t>
      </w:r>
      <w:r w:rsidRPr="00F61F69">
        <w:rPr>
          <w:rFonts w:eastAsia="Times New Roman"/>
          <w:szCs w:val="24"/>
        </w:rPr>
        <w:t>ιατί πετυχαίνει αυτό το πρόγραμμα</w:t>
      </w:r>
      <w:r>
        <w:rPr>
          <w:rFonts w:eastAsia="Times New Roman"/>
          <w:szCs w:val="24"/>
        </w:rPr>
        <w:t>;</w:t>
      </w:r>
      <w:r w:rsidRPr="00F61F69">
        <w:rPr>
          <w:rFonts w:eastAsia="Times New Roman"/>
          <w:szCs w:val="24"/>
        </w:rPr>
        <w:t xml:space="preserve"> </w:t>
      </w:r>
      <w:r>
        <w:rPr>
          <w:rFonts w:eastAsia="Times New Roman"/>
          <w:szCs w:val="24"/>
        </w:rPr>
        <w:t xml:space="preserve">Τι λείπει, κυρίες και κύριοι, κυρίως </w:t>
      </w:r>
      <w:r w:rsidRPr="00F61F69">
        <w:rPr>
          <w:rFonts w:eastAsia="Times New Roman"/>
          <w:szCs w:val="24"/>
        </w:rPr>
        <w:t xml:space="preserve">της </w:t>
      </w:r>
      <w:r>
        <w:rPr>
          <w:rFonts w:eastAsia="Times New Roman"/>
          <w:szCs w:val="24"/>
        </w:rPr>
        <w:t>Α</w:t>
      </w:r>
      <w:r w:rsidRPr="00F61F69">
        <w:rPr>
          <w:rFonts w:eastAsia="Times New Roman"/>
          <w:szCs w:val="24"/>
        </w:rPr>
        <w:t>ντιπολίτευσης</w:t>
      </w:r>
      <w:r>
        <w:rPr>
          <w:rFonts w:eastAsia="Times New Roman"/>
          <w:szCs w:val="24"/>
        </w:rPr>
        <w:t>;</w:t>
      </w:r>
      <w:r w:rsidRPr="00F61F69">
        <w:rPr>
          <w:rFonts w:eastAsia="Times New Roman"/>
          <w:szCs w:val="24"/>
        </w:rPr>
        <w:t xml:space="preserve"> Αυτό είναι το βασικό ερώτημα για </w:t>
      </w:r>
      <w:r>
        <w:rPr>
          <w:rFonts w:eastAsia="Times New Roman"/>
          <w:szCs w:val="24"/>
        </w:rPr>
        <w:t>σας.</w:t>
      </w:r>
    </w:p>
    <w:p w14:paraId="1ED2CA4B" w14:textId="77777777" w:rsidR="00844B03" w:rsidRDefault="0027580D">
      <w:pPr>
        <w:spacing w:after="0" w:line="600" w:lineRule="auto"/>
        <w:ind w:firstLine="720"/>
        <w:jc w:val="both"/>
        <w:rPr>
          <w:rFonts w:eastAsia="Times New Roman"/>
          <w:szCs w:val="24"/>
        </w:rPr>
      </w:pPr>
      <w:r w:rsidRPr="00F61F69">
        <w:rPr>
          <w:rFonts w:eastAsia="Times New Roman"/>
          <w:szCs w:val="24"/>
        </w:rPr>
        <w:t xml:space="preserve">Εμείς πιστεύουμε ότι αυτό το </w:t>
      </w:r>
      <w:r>
        <w:rPr>
          <w:rFonts w:eastAsia="Times New Roman"/>
          <w:szCs w:val="24"/>
        </w:rPr>
        <w:t xml:space="preserve">πρόγραμμα </w:t>
      </w:r>
      <w:r w:rsidRPr="00F61F69">
        <w:rPr>
          <w:rFonts w:eastAsia="Times New Roman"/>
          <w:szCs w:val="24"/>
        </w:rPr>
        <w:t xml:space="preserve">πετυχαίνει </w:t>
      </w:r>
      <w:r>
        <w:rPr>
          <w:rFonts w:eastAsia="Times New Roman"/>
          <w:szCs w:val="24"/>
        </w:rPr>
        <w:t>π</w:t>
      </w:r>
      <w:r w:rsidRPr="00F61F69">
        <w:rPr>
          <w:rFonts w:eastAsia="Times New Roman"/>
          <w:szCs w:val="24"/>
        </w:rPr>
        <w:t>ρώτον</w:t>
      </w:r>
      <w:r>
        <w:rPr>
          <w:rFonts w:eastAsia="Times New Roman"/>
          <w:szCs w:val="24"/>
        </w:rPr>
        <w:t>,</w:t>
      </w:r>
      <w:r w:rsidRPr="00F61F69">
        <w:rPr>
          <w:rFonts w:eastAsia="Times New Roman"/>
          <w:szCs w:val="24"/>
        </w:rPr>
        <w:t xml:space="preserve"> διότι </w:t>
      </w:r>
      <w:r>
        <w:rPr>
          <w:rFonts w:eastAsia="Times New Roman"/>
          <w:szCs w:val="24"/>
        </w:rPr>
        <w:t xml:space="preserve">έγινε </w:t>
      </w:r>
      <w:r w:rsidRPr="00F61F69">
        <w:rPr>
          <w:rFonts w:eastAsia="Times New Roman"/>
          <w:szCs w:val="24"/>
        </w:rPr>
        <w:t>πάρα πολύ σκληρή διαπραγμάτευση και κατέβηκαν οι δημοσιονομικοί στόχοι</w:t>
      </w:r>
      <w:r>
        <w:rPr>
          <w:rFonts w:eastAsia="Times New Roman"/>
          <w:szCs w:val="24"/>
        </w:rPr>
        <w:t>.</w:t>
      </w:r>
      <w:r w:rsidRPr="00F61F69">
        <w:rPr>
          <w:rFonts w:eastAsia="Times New Roman"/>
          <w:szCs w:val="24"/>
        </w:rPr>
        <w:t xml:space="preserve"> </w:t>
      </w:r>
      <w:r>
        <w:rPr>
          <w:rFonts w:eastAsia="Times New Roman"/>
          <w:szCs w:val="24"/>
        </w:rPr>
        <w:t>Δ</w:t>
      </w:r>
      <w:r w:rsidRPr="00F61F69">
        <w:rPr>
          <w:rFonts w:eastAsia="Times New Roman"/>
          <w:szCs w:val="24"/>
        </w:rPr>
        <w:t>ιότι χωρίς</w:t>
      </w:r>
      <w:r>
        <w:rPr>
          <w:rFonts w:eastAsia="Times New Roman"/>
          <w:szCs w:val="24"/>
        </w:rPr>
        <w:t xml:space="preserve"> χαμηλού</w:t>
      </w:r>
      <w:r>
        <w:rPr>
          <w:rFonts w:eastAsia="Times New Roman"/>
          <w:szCs w:val="24"/>
        </w:rPr>
        <w:t>ς</w:t>
      </w:r>
      <w:r w:rsidRPr="00F61F69">
        <w:rPr>
          <w:rFonts w:eastAsia="Times New Roman"/>
          <w:szCs w:val="24"/>
        </w:rPr>
        <w:t xml:space="preserve"> δημοσιονομικούς στόχους δεν θα μπορούσαμε ούτε κοινωνικό μέρισμα να μοιράσουμε και </w:t>
      </w:r>
      <w:r>
        <w:rPr>
          <w:rFonts w:eastAsia="Times New Roman"/>
          <w:szCs w:val="24"/>
        </w:rPr>
        <w:t>β</w:t>
      </w:r>
      <w:r w:rsidRPr="00F61F69">
        <w:rPr>
          <w:rFonts w:eastAsia="Times New Roman"/>
          <w:szCs w:val="24"/>
        </w:rPr>
        <w:t xml:space="preserve">εβαίως </w:t>
      </w:r>
      <w:r>
        <w:rPr>
          <w:rFonts w:eastAsia="Times New Roman"/>
          <w:szCs w:val="24"/>
        </w:rPr>
        <w:t xml:space="preserve">θα πνίγαμε την ανάπτυξη. </w:t>
      </w:r>
    </w:p>
    <w:p w14:paraId="1ED2CA4C" w14:textId="77777777" w:rsidR="00844B03" w:rsidRDefault="0027580D">
      <w:pPr>
        <w:spacing w:after="0" w:line="600" w:lineRule="auto"/>
        <w:ind w:firstLine="720"/>
        <w:jc w:val="both"/>
        <w:rPr>
          <w:rFonts w:eastAsia="Times New Roman"/>
          <w:szCs w:val="24"/>
        </w:rPr>
      </w:pPr>
      <w:r>
        <w:rPr>
          <w:rFonts w:eastAsia="Times New Roman"/>
          <w:szCs w:val="24"/>
        </w:rPr>
        <w:t>Δεύτερον,</w:t>
      </w:r>
      <w:r w:rsidRPr="00F61F69">
        <w:rPr>
          <w:rFonts w:eastAsia="Times New Roman"/>
          <w:szCs w:val="24"/>
        </w:rPr>
        <w:t xml:space="preserve"> </w:t>
      </w:r>
      <w:r>
        <w:rPr>
          <w:rFonts w:eastAsia="Times New Roman"/>
          <w:szCs w:val="24"/>
        </w:rPr>
        <w:t>-</w:t>
      </w:r>
      <w:r w:rsidRPr="00F61F69">
        <w:rPr>
          <w:rFonts w:eastAsia="Times New Roman"/>
          <w:szCs w:val="24"/>
        </w:rPr>
        <w:t xml:space="preserve">και πολύ </w:t>
      </w:r>
      <w:r>
        <w:rPr>
          <w:rFonts w:eastAsia="Times New Roman"/>
          <w:szCs w:val="24"/>
        </w:rPr>
        <w:t>λυπάμαι γιατί</w:t>
      </w:r>
      <w:r w:rsidRPr="00F61F69">
        <w:rPr>
          <w:rFonts w:eastAsia="Times New Roman"/>
          <w:szCs w:val="24"/>
        </w:rPr>
        <w:t xml:space="preserve"> είναι έξω από το δικό σας ραντάρ</w:t>
      </w:r>
      <w:r>
        <w:rPr>
          <w:rFonts w:eastAsia="Times New Roman"/>
          <w:szCs w:val="24"/>
        </w:rPr>
        <w:t>-</w:t>
      </w:r>
      <w:r w:rsidRPr="00F61F69">
        <w:rPr>
          <w:rFonts w:eastAsia="Times New Roman"/>
          <w:szCs w:val="24"/>
        </w:rPr>
        <w:t xml:space="preserve"> το πρόγραμμα αυτό εφαρμόζεται μετά τη λαϊκή εντολή</w:t>
      </w:r>
      <w:r>
        <w:rPr>
          <w:rFonts w:eastAsia="Times New Roman"/>
          <w:szCs w:val="24"/>
        </w:rPr>
        <w:t>.</w:t>
      </w:r>
      <w:r w:rsidRPr="00F61F69">
        <w:rPr>
          <w:rFonts w:eastAsia="Times New Roman"/>
          <w:szCs w:val="24"/>
        </w:rPr>
        <w:t xml:space="preserve"> </w:t>
      </w:r>
      <w:r>
        <w:rPr>
          <w:rFonts w:eastAsia="Times New Roman"/>
          <w:szCs w:val="24"/>
        </w:rPr>
        <w:t>Ξ</w:t>
      </w:r>
      <w:r w:rsidRPr="00F61F69">
        <w:rPr>
          <w:rFonts w:eastAsia="Times New Roman"/>
          <w:szCs w:val="24"/>
        </w:rPr>
        <w:t>αναρωτ</w:t>
      </w:r>
      <w:r>
        <w:rPr>
          <w:rFonts w:eastAsia="Times New Roman"/>
          <w:szCs w:val="24"/>
        </w:rPr>
        <w:t>ήθηκε ο λα</w:t>
      </w:r>
      <w:r>
        <w:rPr>
          <w:rFonts w:eastAsia="Times New Roman"/>
          <w:szCs w:val="24"/>
        </w:rPr>
        <w:t>ός</w:t>
      </w:r>
      <w:r w:rsidRPr="00F61F69">
        <w:rPr>
          <w:rFonts w:eastAsia="Times New Roman"/>
          <w:szCs w:val="24"/>
        </w:rPr>
        <w:t xml:space="preserve"> μετά τη συμφωνία</w:t>
      </w:r>
      <w:r>
        <w:rPr>
          <w:rFonts w:eastAsia="Times New Roman"/>
          <w:szCs w:val="24"/>
        </w:rPr>
        <w:t>.</w:t>
      </w:r>
      <w:r w:rsidRPr="00F61F69">
        <w:rPr>
          <w:rFonts w:eastAsia="Times New Roman"/>
          <w:szCs w:val="24"/>
        </w:rPr>
        <w:t xml:space="preserve"> Αυτό είναι το οποίο δεν </w:t>
      </w:r>
      <w:r w:rsidRPr="00F61F69">
        <w:rPr>
          <w:rFonts w:eastAsia="Times New Roman"/>
          <w:szCs w:val="24"/>
        </w:rPr>
        <w:lastRenderedPageBreak/>
        <w:t xml:space="preserve">θα μπορούσε κανείς να </w:t>
      </w:r>
      <w:r>
        <w:rPr>
          <w:rFonts w:eastAsia="Times New Roman"/>
          <w:szCs w:val="24"/>
        </w:rPr>
        <w:t>διανοηθεί</w:t>
      </w:r>
      <w:r w:rsidRPr="00F61F69">
        <w:rPr>
          <w:rFonts w:eastAsia="Times New Roman"/>
          <w:szCs w:val="24"/>
        </w:rPr>
        <w:t xml:space="preserve"> από τους προηγούμενους κυβερνώντες</w:t>
      </w:r>
      <w:r>
        <w:rPr>
          <w:rFonts w:eastAsia="Times New Roman"/>
          <w:szCs w:val="24"/>
        </w:rPr>
        <w:t>,</w:t>
      </w:r>
      <w:r w:rsidRPr="00F61F69">
        <w:rPr>
          <w:rFonts w:eastAsia="Times New Roman"/>
          <w:szCs w:val="24"/>
        </w:rPr>
        <w:t xml:space="preserve"> διότι ο ένας πήρε την εντολή με το </w:t>
      </w:r>
      <w:r>
        <w:rPr>
          <w:rFonts w:eastAsia="Times New Roman"/>
          <w:szCs w:val="24"/>
        </w:rPr>
        <w:t>«λ</w:t>
      </w:r>
      <w:r w:rsidRPr="00F61F69">
        <w:rPr>
          <w:rFonts w:eastAsia="Times New Roman"/>
          <w:szCs w:val="24"/>
        </w:rPr>
        <w:t>εφτά υπάρχουν</w:t>
      </w:r>
      <w:r>
        <w:rPr>
          <w:rFonts w:eastAsia="Times New Roman"/>
          <w:szCs w:val="24"/>
        </w:rPr>
        <w:t>»</w:t>
      </w:r>
      <w:r w:rsidRPr="00F61F69">
        <w:rPr>
          <w:rFonts w:eastAsia="Times New Roman"/>
          <w:szCs w:val="24"/>
        </w:rPr>
        <w:t xml:space="preserve"> και </w:t>
      </w:r>
      <w:r>
        <w:rPr>
          <w:rFonts w:eastAsia="Times New Roman"/>
          <w:szCs w:val="24"/>
        </w:rPr>
        <w:t>έφε</w:t>
      </w:r>
      <w:r w:rsidRPr="00F61F69">
        <w:rPr>
          <w:rFonts w:eastAsia="Times New Roman"/>
          <w:szCs w:val="24"/>
        </w:rPr>
        <w:t>ρε το πρώτο μνημόνιο και ο δεύτερος πήρε την εντολή της επαναδιαπραγμάτευσης και έφε</w:t>
      </w:r>
      <w:r w:rsidRPr="00F61F69">
        <w:rPr>
          <w:rFonts w:eastAsia="Times New Roman"/>
          <w:szCs w:val="24"/>
        </w:rPr>
        <w:t>ρε το δεύτερο</w:t>
      </w:r>
      <w:r>
        <w:rPr>
          <w:rFonts w:eastAsia="Times New Roman"/>
          <w:szCs w:val="24"/>
        </w:rPr>
        <w:t>.</w:t>
      </w:r>
      <w:r w:rsidRPr="00F61F69">
        <w:rPr>
          <w:rFonts w:eastAsia="Times New Roman"/>
          <w:szCs w:val="24"/>
        </w:rPr>
        <w:t xml:space="preserve"> </w:t>
      </w:r>
    </w:p>
    <w:p w14:paraId="1ED2CA4D" w14:textId="77777777" w:rsidR="00844B03" w:rsidRDefault="0027580D">
      <w:pPr>
        <w:spacing w:after="0" w:line="600" w:lineRule="auto"/>
        <w:ind w:firstLine="720"/>
        <w:jc w:val="both"/>
        <w:rPr>
          <w:rFonts w:eastAsia="Times New Roman"/>
          <w:szCs w:val="24"/>
        </w:rPr>
      </w:pPr>
      <w:r>
        <w:rPr>
          <w:rFonts w:eastAsia="Times New Roman"/>
          <w:szCs w:val="24"/>
        </w:rPr>
        <w:t>Β</w:t>
      </w:r>
      <w:r w:rsidRPr="00F61F69">
        <w:rPr>
          <w:rFonts w:eastAsia="Times New Roman"/>
          <w:szCs w:val="24"/>
        </w:rPr>
        <w:t>εβαίως ο τρίτος και βασικός πυλώνας είναι οι μηχανισμοί κοινωνικού κράτους</w:t>
      </w:r>
      <w:r>
        <w:rPr>
          <w:rFonts w:eastAsia="Times New Roman"/>
          <w:szCs w:val="24"/>
        </w:rPr>
        <w:t>,</w:t>
      </w:r>
      <w:r w:rsidRPr="00F61F69">
        <w:rPr>
          <w:rFonts w:eastAsia="Times New Roman"/>
          <w:szCs w:val="24"/>
        </w:rPr>
        <w:t xml:space="preserve"> που ήταν απόντες</w:t>
      </w:r>
      <w:r>
        <w:rPr>
          <w:rFonts w:eastAsia="Times New Roman"/>
          <w:szCs w:val="24"/>
        </w:rPr>
        <w:t>,</w:t>
      </w:r>
      <w:r w:rsidRPr="00F61F69">
        <w:rPr>
          <w:rFonts w:eastAsia="Times New Roman"/>
          <w:szCs w:val="24"/>
        </w:rPr>
        <w:t xml:space="preserve"> το </w:t>
      </w:r>
      <w:r>
        <w:rPr>
          <w:rFonts w:eastAsia="Times New Roman"/>
          <w:szCs w:val="24"/>
        </w:rPr>
        <w:t>Κ</w:t>
      </w:r>
      <w:r w:rsidRPr="00F61F69">
        <w:rPr>
          <w:rFonts w:eastAsia="Times New Roman"/>
          <w:szCs w:val="24"/>
        </w:rPr>
        <w:t xml:space="preserve">οινωνικό </w:t>
      </w:r>
      <w:r>
        <w:rPr>
          <w:rFonts w:eastAsia="Times New Roman"/>
          <w:szCs w:val="24"/>
        </w:rPr>
        <w:t>Ε</w:t>
      </w:r>
      <w:r w:rsidRPr="00F61F69">
        <w:rPr>
          <w:rFonts w:eastAsia="Times New Roman"/>
          <w:szCs w:val="24"/>
        </w:rPr>
        <w:t xml:space="preserve">ισόδημα </w:t>
      </w:r>
      <w:r>
        <w:rPr>
          <w:rFonts w:eastAsia="Times New Roman"/>
          <w:szCs w:val="24"/>
        </w:rPr>
        <w:t>Α</w:t>
      </w:r>
      <w:r w:rsidRPr="00F61F69">
        <w:rPr>
          <w:rFonts w:eastAsia="Times New Roman"/>
          <w:szCs w:val="24"/>
        </w:rPr>
        <w:t>λληλεγγύης</w:t>
      </w:r>
      <w:r>
        <w:rPr>
          <w:rFonts w:eastAsia="Times New Roman"/>
          <w:szCs w:val="24"/>
        </w:rPr>
        <w:t>,</w:t>
      </w:r>
      <w:r w:rsidRPr="00F61F69">
        <w:rPr>
          <w:rFonts w:eastAsia="Times New Roman"/>
          <w:szCs w:val="24"/>
        </w:rPr>
        <w:t xml:space="preserve"> η ελεύθερη πρόσβαση στην ιατροφαρμακευτική περίθαλψη</w:t>
      </w:r>
      <w:r>
        <w:rPr>
          <w:rFonts w:eastAsia="Times New Roman"/>
          <w:szCs w:val="24"/>
        </w:rPr>
        <w:t xml:space="preserve">, η διαρκής </w:t>
      </w:r>
      <w:r w:rsidRPr="00F61F69">
        <w:rPr>
          <w:rFonts w:eastAsia="Times New Roman"/>
          <w:szCs w:val="24"/>
        </w:rPr>
        <w:t>ενίσχυση των ανθρώπων που έχουν ανάγκη</w:t>
      </w:r>
      <w:r>
        <w:rPr>
          <w:rFonts w:eastAsia="Times New Roman"/>
          <w:szCs w:val="24"/>
        </w:rPr>
        <w:t>.</w:t>
      </w:r>
    </w:p>
    <w:p w14:paraId="1ED2CA4E" w14:textId="77777777" w:rsidR="00844B03" w:rsidRDefault="0027580D">
      <w:pPr>
        <w:spacing w:after="0" w:line="600" w:lineRule="auto"/>
        <w:ind w:firstLine="720"/>
        <w:jc w:val="both"/>
        <w:rPr>
          <w:rFonts w:eastAsia="Times New Roman"/>
          <w:szCs w:val="24"/>
        </w:rPr>
      </w:pPr>
      <w:r>
        <w:rPr>
          <w:rFonts w:eastAsia="Times New Roman"/>
          <w:szCs w:val="24"/>
        </w:rPr>
        <w:t>Η</w:t>
      </w:r>
      <w:r w:rsidRPr="00F61F69">
        <w:rPr>
          <w:rFonts w:eastAsia="Times New Roman"/>
          <w:szCs w:val="24"/>
        </w:rPr>
        <w:t xml:space="preserve"> </w:t>
      </w:r>
      <w:proofErr w:type="spellStart"/>
      <w:r w:rsidRPr="00F61F69">
        <w:rPr>
          <w:rFonts w:eastAsia="Times New Roman"/>
          <w:szCs w:val="24"/>
        </w:rPr>
        <w:t>μεταμνημονιακή</w:t>
      </w:r>
      <w:proofErr w:type="spellEnd"/>
      <w:r w:rsidRPr="00F61F69">
        <w:rPr>
          <w:rFonts w:eastAsia="Times New Roman"/>
          <w:szCs w:val="24"/>
        </w:rPr>
        <w:t xml:space="preserve"> Ελλάδα</w:t>
      </w:r>
      <w:r>
        <w:rPr>
          <w:rFonts w:eastAsia="Times New Roman"/>
          <w:szCs w:val="24"/>
        </w:rPr>
        <w:t>,</w:t>
      </w:r>
      <w:r w:rsidRPr="00F61F69">
        <w:rPr>
          <w:rFonts w:eastAsia="Times New Roman"/>
          <w:szCs w:val="24"/>
        </w:rPr>
        <w:t xml:space="preserve"> η Ελλάδα που βγ</w:t>
      </w:r>
      <w:r>
        <w:rPr>
          <w:rFonts w:eastAsia="Times New Roman"/>
          <w:szCs w:val="24"/>
        </w:rPr>
        <w:t xml:space="preserve">αίνει ξανά όχι μόνο στις αγορές, αλλά </w:t>
      </w:r>
      <w:r w:rsidRPr="00F61F69">
        <w:rPr>
          <w:rFonts w:eastAsia="Times New Roman"/>
          <w:szCs w:val="24"/>
        </w:rPr>
        <w:t>στέκεται</w:t>
      </w:r>
      <w:r>
        <w:rPr>
          <w:rFonts w:eastAsia="Times New Roman"/>
          <w:szCs w:val="24"/>
        </w:rPr>
        <w:t xml:space="preserve"> ξανά</w:t>
      </w:r>
      <w:r w:rsidRPr="00F61F69">
        <w:rPr>
          <w:rFonts w:eastAsia="Times New Roman"/>
          <w:szCs w:val="24"/>
        </w:rPr>
        <w:t xml:space="preserve"> στα πόδια </w:t>
      </w:r>
      <w:r>
        <w:rPr>
          <w:rFonts w:eastAsia="Times New Roman"/>
          <w:szCs w:val="24"/>
        </w:rPr>
        <w:t>της,</w:t>
      </w:r>
      <w:r w:rsidRPr="00F61F69">
        <w:rPr>
          <w:rFonts w:eastAsia="Times New Roman"/>
          <w:szCs w:val="24"/>
        </w:rPr>
        <w:t xml:space="preserve"> θα έχει τη σφραγίδα της αριστερής </w:t>
      </w:r>
      <w:r>
        <w:rPr>
          <w:rFonts w:eastAsia="Times New Roman"/>
          <w:szCs w:val="24"/>
        </w:rPr>
        <w:t>προοδευτικής, μακροχρόνιας</w:t>
      </w:r>
      <w:r w:rsidRPr="00F61F69">
        <w:rPr>
          <w:rFonts w:eastAsia="Times New Roman"/>
          <w:szCs w:val="24"/>
        </w:rPr>
        <w:t xml:space="preserve"> </w:t>
      </w:r>
      <w:r>
        <w:rPr>
          <w:rFonts w:eastAsia="Times New Roman"/>
          <w:szCs w:val="24"/>
        </w:rPr>
        <w:t xml:space="preserve">διακυβέρνησης. Αυτή είναι η συνταγή για να κλείσουμε τις πληγές. Αυτή είναι η </w:t>
      </w:r>
      <w:r>
        <w:rPr>
          <w:rFonts w:eastAsia="Times New Roman"/>
          <w:szCs w:val="24"/>
        </w:rPr>
        <w:lastRenderedPageBreak/>
        <w:t>συνταγή για</w:t>
      </w:r>
      <w:r>
        <w:rPr>
          <w:rFonts w:eastAsia="Times New Roman"/>
          <w:szCs w:val="24"/>
        </w:rPr>
        <w:t xml:space="preserve"> να προχωρήσουμε προς το μέλλον, βγάζοντας συμπεράσματα από το κακό παρελθόν.</w:t>
      </w:r>
    </w:p>
    <w:p w14:paraId="1ED2CA4F" w14:textId="77777777" w:rsidR="00844B03" w:rsidRDefault="0027580D">
      <w:pPr>
        <w:spacing w:after="0" w:line="600" w:lineRule="auto"/>
        <w:ind w:firstLine="720"/>
        <w:jc w:val="both"/>
        <w:rPr>
          <w:rFonts w:eastAsia="Times New Roman"/>
          <w:szCs w:val="24"/>
        </w:rPr>
      </w:pPr>
      <w:r>
        <w:rPr>
          <w:rFonts w:eastAsia="Times New Roman"/>
          <w:szCs w:val="24"/>
        </w:rPr>
        <w:t xml:space="preserve">Ευχαριστώ πολύ. </w:t>
      </w:r>
    </w:p>
    <w:p w14:paraId="1ED2CA50" w14:textId="77777777" w:rsidR="00844B03" w:rsidRDefault="0027580D">
      <w:pPr>
        <w:spacing w:after="0" w:line="600" w:lineRule="auto"/>
        <w:ind w:firstLine="720"/>
        <w:jc w:val="center"/>
        <w:rPr>
          <w:rFonts w:eastAsia="Times New Roman" w:cs="Times New Roman"/>
          <w:szCs w:val="24"/>
        </w:rPr>
      </w:pPr>
      <w:r w:rsidRPr="00655E34">
        <w:rPr>
          <w:rFonts w:eastAsia="Times New Roman" w:cs="Times New Roman"/>
          <w:szCs w:val="24"/>
        </w:rPr>
        <w:t xml:space="preserve">(Χειροκροτήματα από </w:t>
      </w:r>
      <w:r>
        <w:rPr>
          <w:rFonts w:eastAsia="Times New Roman" w:cs="Times New Roman"/>
          <w:szCs w:val="24"/>
        </w:rPr>
        <w:t xml:space="preserve">τις πτέρυγες του </w:t>
      </w:r>
      <w:r w:rsidRPr="00655E34">
        <w:rPr>
          <w:rFonts w:eastAsia="Times New Roman" w:cs="Times New Roman"/>
          <w:szCs w:val="24"/>
        </w:rPr>
        <w:t>ΣΥΡΙΖΑ</w:t>
      </w:r>
      <w:r>
        <w:rPr>
          <w:rFonts w:eastAsia="Times New Roman" w:cs="Times New Roman"/>
          <w:szCs w:val="24"/>
        </w:rPr>
        <w:t xml:space="preserve"> και των ΑΝΕΛ</w:t>
      </w:r>
      <w:r w:rsidRPr="00655E34">
        <w:rPr>
          <w:rFonts w:eastAsia="Times New Roman" w:cs="Times New Roman"/>
          <w:szCs w:val="24"/>
        </w:rPr>
        <w:t>)</w:t>
      </w:r>
    </w:p>
    <w:p w14:paraId="1ED2CA51" w14:textId="77777777" w:rsidR="00844B03" w:rsidRDefault="0027580D">
      <w:pPr>
        <w:spacing w:after="0" w:line="600" w:lineRule="auto"/>
        <w:ind w:firstLine="720"/>
        <w:jc w:val="both"/>
        <w:rPr>
          <w:rFonts w:eastAsia="Times New Roman"/>
          <w:szCs w:val="24"/>
        </w:rPr>
      </w:pPr>
      <w:r w:rsidRPr="00CC3CF3">
        <w:rPr>
          <w:rFonts w:eastAsia="Times New Roman"/>
          <w:b/>
          <w:szCs w:val="24"/>
        </w:rPr>
        <w:t>ΠΡΟΕΔΡΕΥΩΝ (Δημήτριος Κρεμαστινός):</w:t>
      </w:r>
      <w:r>
        <w:rPr>
          <w:rFonts w:eastAsia="Times New Roman"/>
          <w:szCs w:val="24"/>
        </w:rPr>
        <w:t xml:space="preserve"> Και εγώ ευχαριστώ. </w:t>
      </w:r>
    </w:p>
    <w:p w14:paraId="1ED2CA52" w14:textId="77777777" w:rsidR="00844B03" w:rsidRDefault="0027580D">
      <w:pPr>
        <w:spacing w:after="0" w:line="600" w:lineRule="auto"/>
        <w:ind w:firstLine="720"/>
        <w:jc w:val="both"/>
        <w:rPr>
          <w:rFonts w:eastAsia="Times New Roman"/>
          <w:szCs w:val="24"/>
        </w:rPr>
      </w:pPr>
      <w:r>
        <w:rPr>
          <w:rFonts w:eastAsia="Times New Roman"/>
          <w:szCs w:val="24"/>
        </w:rPr>
        <w:t>Προχωρούμε με τον Κοινοβουλευτικό Εκπρόσωπο του</w:t>
      </w:r>
      <w:r>
        <w:rPr>
          <w:rFonts w:eastAsia="Times New Roman"/>
          <w:szCs w:val="24"/>
        </w:rPr>
        <w:t xml:space="preserve"> κόμματος το Ποτάμι κ. Γεώργιο </w:t>
      </w:r>
      <w:proofErr w:type="spellStart"/>
      <w:r>
        <w:rPr>
          <w:rFonts w:eastAsia="Times New Roman"/>
          <w:szCs w:val="24"/>
        </w:rPr>
        <w:t>Μαυρωτά</w:t>
      </w:r>
      <w:proofErr w:type="spellEnd"/>
      <w:r>
        <w:rPr>
          <w:rFonts w:eastAsia="Times New Roman"/>
          <w:szCs w:val="24"/>
        </w:rPr>
        <w:t xml:space="preserve">. </w:t>
      </w:r>
    </w:p>
    <w:p w14:paraId="1ED2CA53" w14:textId="77777777" w:rsidR="00844B03" w:rsidRDefault="0027580D">
      <w:pPr>
        <w:spacing w:after="0" w:line="600" w:lineRule="auto"/>
        <w:ind w:firstLine="720"/>
        <w:jc w:val="both"/>
        <w:rPr>
          <w:rFonts w:eastAsia="Times New Roman" w:cs="Times New Roman"/>
          <w:szCs w:val="24"/>
        </w:rPr>
      </w:pPr>
      <w:r>
        <w:rPr>
          <w:rFonts w:eastAsia="Times New Roman"/>
          <w:szCs w:val="24"/>
        </w:rPr>
        <w:t xml:space="preserve">Κύριε </w:t>
      </w:r>
      <w:proofErr w:type="spellStart"/>
      <w:r>
        <w:rPr>
          <w:rFonts w:eastAsia="Times New Roman"/>
          <w:szCs w:val="24"/>
        </w:rPr>
        <w:t>Μαυρωτά</w:t>
      </w:r>
      <w:proofErr w:type="spellEnd"/>
      <w:r>
        <w:rPr>
          <w:rFonts w:eastAsia="Times New Roman"/>
          <w:szCs w:val="24"/>
        </w:rPr>
        <w:t xml:space="preserve">, έχετε τον λόγο και εσείς για τρία λεπτά.  </w:t>
      </w:r>
    </w:p>
    <w:p w14:paraId="1ED2CA54" w14:textId="77777777" w:rsidR="00844B03" w:rsidRDefault="0027580D">
      <w:pPr>
        <w:spacing w:after="0" w:line="600" w:lineRule="auto"/>
        <w:ind w:firstLine="720"/>
        <w:jc w:val="both"/>
        <w:rPr>
          <w:rFonts w:eastAsia="Times New Roman" w:cs="Times New Roman"/>
          <w:szCs w:val="24"/>
        </w:rPr>
      </w:pPr>
      <w:r w:rsidRPr="00AF0B96">
        <w:rPr>
          <w:rFonts w:eastAsia="Times New Roman" w:cs="Times New Roman"/>
          <w:b/>
          <w:szCs w:val="24"/>
        </w:rPr>
        <w:t>ΓΕΩΡΓΙΟΣ ΜΑΥΡΩΤΑΣ:</w:t>
      </w:r>
      <w:r>
        <w:rPr>
          <w:rFonts w:eastAsia="Times New Roman" w:cs="Times New Roman"/>
          <w:szCs w:val="24"/>
        </w:rPr>
        <w:t xml:space="preserve"> Φαντάζομαι με μια μικρή ανοχή, κύριε Πρόεδρε. Ευχαριστώ πολύ.</w:t>
      </w:r>
    </w:p>
    <w:p w14:paraId="1ED2CA5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Τα νούμερα - κλειδιά του π</w:t>
      </w:r>
      <w:r>
        <w:rPr>
          <w:rFonts w:eastAsia="Times New Roman" w:cs="Times New Roman"/>
          <w:szCs w:val="24"/>
        </w:rPr>
        <w:t>ροϋπολογισμού είναι το 2,5% ανάπτυξη και 3,82% πρω</w:t>
      </w:r>
      <w:r>
        <w:rPr>
          <w:rFonts w:eastAsia="Times New Roman" w:cs="Times New Roman"/>
          <w:szCs w:val="24"/>
        </w:rPr>
        <w:t xml:space="preserve">τογενή πλεονάσματα. Τα πλεονάσματα τα πετυχαίνετε, δεν λέω. Η ανάπτυξη είναι που δεν έρχεται στο ραντεβού, ούτε φέτος ήρθε. Από το 2,7%, πάμε τώρα για τουλάχιστον το μισό. Γιατί; Διότι στηρίζεται σε σαθρές προϋποθέσεις σχετικά και με τις επενδύσεις και με </w:t>
      </w:r>
      <w:r>
        <w:rPr>
          <w:rFonts w:eastAsia="Times New Roman" w:cs="Times New Roman"/>
          <w:szCs w:val="24"/>
        </w:rPr>
        <w:t xml:space="preserve">την απασχόληση, όπως ανέλυσα στην </w:t>
      </w:r>
      <w:proofErr w:type="spellStart"/>
      <w:r>
        <w:rPr>
          <w:rFonts w:eastAsia="Times New Roman" w:cs="Times New Roman"/>
          <w:szCs w:val="24"/>
        </w:rPr>
        <w:t>πρωτολογία</w:t>
      </w:r>
      <w:proofErr w:type="spellEnd"/>
      <w:r>
        <w:rPr>
          <w:rFonts w:eastAsia="Times New Roman" w:cs="Times New Roman"/>
          <w:szCs w:val="24"/>
        </w:rPr>
        <w:t xml:space="preserve"> μου.</w:t>
      </w:r>
    </w:p>
    <w:p w14:paraId="1ED2CA5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Η μεσαία τάξη, το πιο δημιουργικό κομμάτι της κοινωνίας, έχει </w:t>
      </w:r>
      <w:proofErr w:type="spellStart"/>
      <w:r>
        <w:rPr>
          <w:rFonts w:eastAsia="Times New Roman" w:cs="Times New Roman"/>
          <w:szCs w:val="24"/>
        </w:rPr>
        <w:t>στοχοποιηθεί</w:t>
      </w:r>
      <w:proofErr w:type="spellEnd"/>
      <w:r>
        <w:rPr>
          <w:rFonts w:eastAsia="Times New Roman" w:cs="Times New Roman"/>
          <w:szCs w:val="24"/>
        </w:rPr>
        <w:t xml:space="preserve">. Είναι συνειδητή επιλογή, σύμφωνα με τα επίσημα χείλη. Η ανώτερη τάξη προφανώς κάνει τα κουμάντα της, έχει βρει ένα </w:t>
      </w:r>
      <w:r>
        <w:rPr>
          <w:rFonts w:eastAsia="Times New Roman" w:cs="Times New Roman"/>
          <w:szCs w:val="24"/>
          <w:lang w:val="en-US"/>
        </w:rPr>
        <w:t>modus</w:t>
      </w:r>
      <w:r w:rsidRPr="00314E09">
        <w:rPr>
          <w:rFonts w:eastAsia="Times New Roman" w:cs="Times New Roman"/>
          <w:szCs w:val="24"/>
        </w:rPr>
        <w:t xml:space="preserve"> </w:t>
      </w:r>
      <w:r>
        <w:rPr>
          <w:rFonts w:eastAsia="Times New Roman" w:cs="Times New Roman"/>
          <w:szCs w:val="24"/>
          <w:lang w:val="en-US"/>
        </w:rPr>
        <w:t>vivendi</w:t>
      </w:r>
      <w:r w:rsidRPr="00314E09">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αζί σας. Η κατώτερη τάξη θα στρέφεται όλο και </w:t>
      </w:r>
      <w:r>
        <w:rPr>
          <w:rFonts w:eastAsia="Times New Roman" w:cs="Times New Roman"/>
          <w:szCs w:val="24"/>
        </w:rPr>
        <w:lastRenderedPageBreak/>
        <w:t xml:space="preserve">πιο πολύ στα επιδόματα. Η μεσαία τάξη, όμως, είναι αυτή που συνεχώς θα ξεζουμίζεται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τις ασφαλιστικές εισφορές.</w:t>
      </w:r>
    </w:p>
    <w:p w14:paraId="1ED2CA5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Για να πάω στα τελευταία, από τη μία δίνετε 400 ευρώ επίδομα σε νέους αν</w:t>
      </w:r>
      <w:r>
        <w:rPr>
          <w:rFonts w:eastAsia="Times New Roman" w:cs="Times New Roman"/>
          <w:szCs w:val="24"/>
        </w:rPr>
        <w:t>έργους και από την άλλη, ετοιμάζεστε να επιβάλετε ασφαλιστική εισφορά 26,95% στις αποδείξεις δαπανών, δηλαδή στον τρόπο με τον οποίον πληρώνονται κυρίως οι νέοι φοιτητές. Θα τους τα παίρνετε, λοιπόν, κάθε μήνα και θα τους δίνετε ένα πουρμπουάρ τα Χριστούγε</w:t>
      </w:r>
      <w:r>
        <w:rPr>
          <w:rFonts w:eastAsia="Times New Roman" w:cs="Times New Roman"/>
          <w:szCs w:val="24"/>
        </w:rPr>
        <w:t>ννα.</w:t>
      </w:r>
    </w:p>
    <w:p w14:paraId="1ED2CA5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Ή μιλάτε για </w:t>
      </w:r>
      <w:proofErr w:type="spellStart"/>
      <w:r>
        <w:rPr>
          <w:rFonts w:eastAsia="Times New Roman" w:cs="Times New Roman"/>
          <w:szCs w:val="24"/>
        </w:rPr>
        <w:t>υπερπλεόνασμα</w:t>
      </w:r>
      <w:proofErr w:type="spellEnd"/>
      <w:r>
        <w:rPr>
          <w:rFonts w:eastAsia="Times New Roman" w:cs="Times New Roman"/>
          <w:szCs w:val="24"/>
        </w:rPr>
        <w:t xml:space="preserve"> στον ΕΦΚΑ και δεν λέτε ότι πληρώνουμε τις εισφορές με βάση τα εισοδήματα του 2015 ακόμα. Ο περίφημος συμψηφισμός πό</w:t>
      </w:r>
      <w:r>
        <w:rPr>
          <w:rFonts w:eastAsia="Times New Roman" w:cs="Times New Roman"/>
          <w:szCs w:val="24"/>
        </w:rPr>
        <w:t>τε θα γίνει; Υπάρχει μέσα στον π</w:t>
      </w:r>
      <w:r>
        <w:rPr>
          <w:rFonts w:eastAsia="Times New Roman" w:cs="Times New Roman"/>
          <w:szCs w:val="24"/>
        </w:rPr>
        <w:t xml:space="preserve">ροϋπολογισμό; Έχει ληφθεί υπ’ </w:t>
      </w:r>
      <w:proofErr w:type="spellStart"/>
      <w:r>
        <w:rPr>
          <w:rFonts w:eastAsia="Times New Roman" w:cs="Times New Roman"/>
          <w:szCs w:val="24"/>
        </w:rPr>
        <w:t>όψιν</w:t>
      </w:r>
      <w:proofErr w:type="spellEnd"/>
      <w:r>
        <w:rPr>
          <w:rFonts w:eastAsia="Times New Roman" w:cs="Times New Roman"/>
          <w:szCs w:val="24"/>
        </w:rPr>
        <w:t>;</w:t>
      </w:r>
    </w:p>
    <w:p w14:paraId="1ED2CA5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w:t>
      </w:r>
      <w:r>
        <w:rPr>
          <w:rFonts w:eastAsia="Times New Roman" w:cs="Times New Roman"/>
          <w:szCs w:val="24"/>
        </w:rPr>
        <w:t xml:space="preserve">τυπάει το κουδούνι </w:t>
      </w:r>
      <w:r>
        <w:rPr>
          <w:rFonts w:eastAsia="Times New Roman" w:cs="Times New Roman"/>
          <w:szCs w:val="24"/>
        </w:rPr>
        <w:t>λήξεως του χρόνου ομιλίας του κυρίου Βουλευτή)</w:t>
      </w:r>
    </w:p>
    <w:p w14:paraId="1ED2CA5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Ακόμη ένα λεπτό θα χρειαστώ, κύριε Πρόεδρε.</w:t>
      </w:r>
    </w:p>
    <w:p w14:paraId="1ED2CA5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Κλείνω με τα του π</w:t>
      </w:r>
      <w:r>
        <w:rPr>
          <w:rFonts w:eastAsia="Times New Roman" w:cs="Times New Roman"/>
          <w:szCs w:val="24"/>
        </w:rPr>
        <w:t xml:space="preserve">ροϋπολογισμού, παρατηρώντας ότι αυξάνεται η μισθολογική δαπάνη ως επί το </w:t>
      </w:r>
      <w:proofErr w:type="spellStart"/>
      <w:r>
        <w:rPr>
          <w:rFonts w:eastAsia="Times New Roman" w:cs="Times New Roman"/>
          <w:szCs w:val="24"/>
        </w:rPr>
        <w:t>πλείστον</w:t>
      </w:r>
      <w:proofErr w:type="spellEnd"/>
      <w:r>
        <w:rPr>
          <w:rFonts w:eastAsia="Times New Roman" w:cs="Times New Roman"/>
          <w:szCs w:val="24"/>
        </w:rPr>
        <w:t xml:space="preserve"> στην κεντρική υπηρεσία. Τι σημαίνει αυτό; Προσλήψεις, αυξήσεις, ε</w:t>
      </w:r>
      <w:r>
        <w:rPr>
          <w:rFonts w:eastAsia="Times New Roman" w:cs="Times New Roman"/>
          <w:szCs w:val="24"/>
        </w:rPr>
        <w:t>πιδόματα στα μετόπισθεν και όχι στην πρώτη γραμμή όπου υπάρχουν οι ανάγκες. Κατανομή, λοιπόν, με βάση τις ανάγκες του κόμματος και όχι της κοινωνίας.</w:t>
      </w:r>
    </w:p>
    <w:p w14:paraId="1ED2CA5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Ας δούμε, όμως, και την επόμενη ημέρα, μετά τον Αύγουστο του 2018. Το τρίτο μνημόνιο φεύγει, η εποπτεία κα</w:t>
      </w:r>
      <w:r>
        <w:rPr>
          <w:rFonts w:eastAsia="Times New Roman" w:cs="Times New Roman"/>
          <w:szCs w:val="24"/>
        </w:rPr>
        <w:t xml:space="preserve">ι τα υψηλά πρωτογενή πλεονάσματα μένουν. Θα βγούμε από το λιμάνι των χαμηλών επιτοκίων και θα ανοιχτούμε στη θάλασσα των αγορών. Δεν </w:t>
      </w:r>
      <w:r>
        <w:rPr>
          <w:rFonts w:eastAsia="Times New Roman" w:cs="Times New Roman"/>
          <w:szCs w:val="24"/>
        </w:rPr>
        <w:lastRenderedPageBreak/>
        <w:t>θα έχουμε τρίμηνες αξιολογήσεις για να περιμένουμε δόσεις, γιατί θα μας αξιολογούν καθημερινά οι αγορές.</w:t>
      </w:r>
    </w:p>
    <w:p w14:paraId="1ED2CA5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Αυτό που με κάνει </w:t>
      </w:r>
      <w:r>
        <w:rPr>
          <w:rFonts w:eastAsia="Times New Roman" w:cs="Times New Roman"/>
          <w:szCs w:val="24"/>
        </w:rPr>
        <w:t>απαισιόδοξο είναι ο καιροσκοπισμός και η ανευθυνότητα που κυριαρχεί στην πολιτική σκηνή. Το πιο πιθανό σενάριο είναι να πάει η Κυβέρνηση σε εκλογές το φθινόπωρο του 2018, κεφα</w:t>
      </w:r>
      <w:r>
        <w:rPr>
          <w:rFonts w:eastAsia="Times New Roman" w:cs="Times New Roman"/>
          <w:szCs w:val="24"/>
        </w:rPr>
        <w:t>λαιο</w:t>
      </w:r>
      <w:r>
        <w:rPr>
          <w:rFonts w:eastAsia="Times New Roman" w:cs="Times New Roman"/>
          <w:szCs w:val="24"/>
        </w:rPr>
        <w:t>ποιώντας την ονομαστική έξοδο από τα μνημόνια και πριν οι συνταξιούχοι δουν τ</w:t>
      </w:r>
      <w:r>
        <w:rPr>
          <w:rFonts w:eastAsia="Times New Roman" w:cs="Times New Roman"/>
          <w:szCs w:val="24"/>
        </w:rPr>
        <w:t xml:space="preserve">ις ψηφισμένες μειώσεις στις συντάξεις τους και θα προχωρήσει σε παροχές που θα θέσουν πάλι εν αμφιβόλω την πορεία μας. Σου λέει: «ας ελαχιστοποιήσω την εκλογική ζημιά και άσε τους άλλους να βγάλουν το φίδι από την τρύπα». </w:t>
      </w:r>
    </w:p>
    <w:p w14:paraId="1ED2CA5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Δυστυχώς, χωρίς ένα μίνιμουμ συνε</w:t>
      </w:r>
      <w:r>
        <w:rPr>
          <w:rFonts w:eastAsia="Times New Roman" w:cs="Times New Roman"/>
          <w:szCs w:val="24"/>
        </w:rPr>
        <w:t>ννόησης και πολιτικής σταθερότητας μέσα στο στενό πλαίσιο που έχει η χώρα μας, θα μεί</w:t>
      </w:r>
      <w:r>
        <w:rPr>
          <w:rFonts w:eastAsia="Times New Roman" w:cs="Times New Roman"/>
          <w:szCs w:val="24"/>
        </w:rPr>
        <w:lastRenderedPageBreak/>
        <w:t>νουμε στο βήμα σημειωτόν, τη στιγμή που πρέπει να δρασκελίσουμε γρήγορα. Η πολιτική σταθερότητα εκφράζεται ακόμα και με τη</w:t>
      </w:r>
      <w:r>
        <w:rPr>
          <w:rFonts w:eastAsia="Times New Roman" w:cs="Times New Roman"/>
          <w:szCs w:val="24"/>
        </w:rPr>
        <w:t xml:space="preserve"> ρητορική, την έκφραση</w:t>
      </w:r>
      <w:r>
        <w:rPr>
          <w:rFonts w:eastAsia="Times New Roman" w:cs="Times New Roman"/>
          <w:szCs w:val="24"/>
        </w:rPr>
        <w:t>. Κ</w:t>
      </w:r>
      <w:r>
        <w:rPr>
          <w:rFonts w:eastAsia="Times New Roman" w:cs="Times New Roman"/>
          <w:szCs w:val="24"/>
        </w:rPr>
        <w:t>αι αυτή</w:t>
      </w:r>
      <w:r>
        <w:rPr>
          <w:rFonts w:eastAsia="Times New Roman" w:cs="Times New Roman"/>
          <w:szCs w:val="24"/>
        </w:rPr>
        <w:t xml:space="preserve"> τη στιγμή στο πο</w:t>
      </w:r>
      <w:r>
        <w:rPr>
          <w:rFonts w:eastAsia="Times New Roman" w:cs="Times New Roman"/>
          <w:szCs w:val="24"/>
        </w:rPr>
        <w:t>λιτικό γίγνεσθαι το πάνω χέρι το έχουν οι συγκρουσιακοί και όχι οι συνθετικοί, οι διχαστικοί και όχι οι ενωτικοί. Η Κυβέρνηση αυτή τα πάει πολύ καλά στην αντίδραση, όχι όμως στη δράση. Τα πάει καλά στη διαμαρτυρία, όχι στη δημιουργία.</w:t>
      </w:r>
    </w:p>
    <w:p w14:paraId="1ED2CA5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Όταν, λοιπόν, η πραγμ</w:t>
      </w:r>
      <w:r>
        <w:rPr>
          <w:rFonts w:eastAsia="Times New Roman" w:cs="Times New Roman"/>
          <w:szCs w:val="24"/>
        </w:rPr>
        <w:t>ατικότητα γίνεται εχθρός σου, κατασκευάζεις άλλους εχθρούς, πιο βολικούς, ώστε ο τηλεοπτικός καυγάς να απορροφά την προσοχή, να γεμίζουν τα πρωτοσέλιδα και να αδειάζουν τα μυαλά. Οι εχθροί όμως δεν βρίσκονται στα άλλα έδρανα, αλλά στα προβλήματα της κοινων</w:t>
      </w:r>
      <w:r>
        <w:rPr>
          <w:rFonts w:eastAsia="Times New Roman" w:cs="Times New Roman"/>
          <w:szCs w:val="24"/>
        </w:rPr>
        <w:t xml:space="preserve">ίας και στις χρόνιες παθογένειες της χώρας. Και η πλάκα είναι ότι συμφωνούμε όλοι σε αυτά, αλλά </w:t>
      </w:r>
      <w:r>
        <w:rPr>
          <w:rFonts w:eastAsia="Times New Roman" w:cs="Times New Roman"/>
          <w:szCs w:val="24"/>
        </w:rPr>
        <w:lastRenderedPageBreak/>
        <w:t>δεν τα αντιμετωπίζουμε. Γιατί; Διότι μπορεί να κινδυνεύσουν οι καρέκλες μας. Αυτή είναι η πικρή αλήθεια. Το πολιτικό κόστος ήταν και είναι σχεδόν πάντα μεγαλύτε</w:t>
      </w:r>
      <w:r>
        <w:rPr>
          <w:rFonts w:eastAsia="Times New Roman" w:cs="Times New Roman"/>
          <w:szCs w:val="24"/>
        </w:rPr>
        <w:t>ρο από το πολιτικό θάρρος το οποίο χρειαζόμαστε.</w:t>
      </w:r>
    </w:p>
    <w:p w14:paraId="1ED2CA6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(Στο σημείο αυτό κ</w:t>
      </w:r>
      <w:r>
        <w:rPr>
          <w:rFonts w:eastAsia="Times New Roman" w:cs="Times New Roman"/>
          <w:szCs w:val="24"/>
        </w:rPr>
        <w:t>τυπάει επανειλημμένα το κουδούνι λήξεως του χρόνου ομιλίας του κυρίου Βουλευτή)</w:t>
      </w:r>
    </w:p>
    <w:p w14:paraId="1ED2CA6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δώστε μου ένα </w:t>
      </w:r>
      <w:proofErr w:type="spellStart"/>
      <w:r>
        <w:rPr>
          <w:rFonts w:eastAsia="Times New Roman" w:cs="Times New Roman"/>
          <w:szCs w:val="24"/>
        </w:rPr>
        <w:t>λεπτάκι</w:t>
      </w:r>
      <w:proofErr w:type="spellEnd"/>
      <w:r>
        <w:rPr>
          <w:rFonts w:eastAsia="Times New Roman" w:cs="Times New Roman"/>
          <w:szCs w:val="24"/>
        </w:rPr>
        <w:t xml:space="preserve"> ακόμα.</w:t>
      </w:r>
    </w:p>
    <w:p w14:paraId="1ED2CA6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Έτσι, το δια ταύτα για το αύριο, που πρέπει να ακούσουν οι πολίτε</w:t>
      </w:r>
      <w:r>
        <w:rPr>
          <w:rFonts w:eastAsia="Times New Roman" w:cs="Times New Roman"/>
          <w:szCs w:val="24"/>
        </w:rPr>
        <w:t>ς, χάνεται στις κοκορομαχίες για το χθες. Αυτό φοβάμαι ότι θα δούμε και σήμερα σε λίγες ώρες, στη συζήτηση των Αρχηγών: δύο νέοι πολιτικοί να εξασκούνται σε παλιά πολιτική προς χάριν των κομματικών στρατών.</w:t>
      </w:r>
    </w:p>
    <w:p w14:paraId="1ED2CA6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Όμως η κοινωνία, μετά από οκτώ χρόνια μπρος-πίσω,</w:t>
      </w:r>
      <w:r>
        <w:rPr>
          <w:rFonts w:eastAsia="Times New Roman" w:cs="Times New Roman"/>
          <w:szCs w:val="24"/>
        </w:rPr>
        <w:t xml:space="preserve"> δεξιά-αριστερά, μεθυσμένη από τον λαϊκισμό και τη δημαγωγία, κουτουλάει στα στερεότυπα και δεν μπορεί να βγει από τον λαβύρινθο της κρίσης όπως έκαναν άλλες χώρες. </w:t>
      </w:r>
    </w:p>
    <w:p w14:paraId="1ED2CA64" w14:textId="77777777" w:rsidR="00844B03" w:rsidRDefault="0027580D">
      <w:pPr>
        <w:spacing w:after="0" w:line="600" w:lineRule="auto"/>
        <w:ind w:firstLine="720"/>
        <w:jc w:val="both"/>
        <w:rPr>
          <w:rFonts w:eastAsia="Times New Roman"/>
          <w:szCs w:val="24"/>
        </w:rPr>
      </w:pPr>
      <w:r>
        <w:rPr>
          <w:rFonts w:eastAsia="Times New Roman"/>
          <w:szCs w:val="24"/>
        </w:rPr>
        <w:t>Η αλλαγή που χρειαζόμαστε και όλοι επικαλούνται -ίσως εννοώντας την διαφορετικά ο καθένας-</w:t>
      </w:r>
      <w:r>
        <w:rPr>
          <w:rFonts w:eastAsia="Times New Roman"/>
          <w:szCs w:val="24"/>
        </w:rPr>
        <w:t xml:space="preserve"> δεν φυτρώνει ομαλά σε δηλητηριασμένα χώματα. Ας σκεφτεί, λοιπόν, ο καθένας μας τι έχει κάνει, αλλά το κυριότερο τι μπορεί να κάνει από εδώ και πέρα για να μην δηλητηριάζει αυτό το χώμα.</w:t>
      </w:r>
    </w:p>
    <w:p w14:paraId="1ED2CA65" w14:textId="77777777" w:rsidR="00844B03" w:rsidRDefault="0027580D">
      <w:pPr>
        <w:spacing w:after="0" w:line="600" w:lineRule="auto"/>
        <w:ind w:firstLine="720"/>
        <w:jc w:val="both"/>
        <w:rPr>
          <w:rFonts w:eastAsia="Times New Roman"/>
          <w:szCs w:val="24"/>
        </w:rPr>
      </w:pPr>
      <w:r>
        <w:rPr>
          <w:rFonts w:eastAsia="Times New Roman"/>
          <w:szCs w:val="24"/>
        </w:rPr>
        <w:t>Ευχαριστώ πολύ.</w:t>
      </w:r>
    </w:p>
    <w:p w14:paraId="1ED2CA66" w14:textId="77777777" w:rsidR="00844B03" w:rsidRDefault="0027580D">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 Ποταμιού)</w:t>
      </w:r>
    </w:p>
    <w:p w14:paraId="1ED2CA67" w14:textId="77777777" w:rsidR="00844B03" w:rsidRDefault="0027580D">
      <w:pPr>
        <w:spacing w:after="0" w:line="600" w:lineRule="auto"/>
        <w:ind w:firstLine="720"/>
        <w:jc w:val="both"/>
        <w:rPr>
          <w:rFonts w:eastAsia="Times New Roman"/>
          <w:szCs w:val="24"/>
        </w:rPr>
      </w:pPr>
      <w:r>
        <w:rPr>
          <w:rFonts w:eastAsia="Times New Roman"/>
          <w:b/>
          <w:szCs w:val="24"/>
        </w:rPr>
        <w:lastRenderedPageBreak/>
        <w:t>ΠΡΟΕΔΡΕ</w:t>
      </w:r>
      <w:r>
        <w:rPr>
          <w:rFonts w:eastAsia="Times New Roman"/>
          <w:b/>
          <w:szCs w:val="24"/>
        </w:rPr>
        <w:t>ΥΩΝ (Δημήτριος Κρεμαστινός)</w:t>
      </w:r>
      <w:r w:rsidRPr="00042AA6">
        <w:rPr>
          <w:rFonts w:eastAsia="Times New Roman"/>
          <w:b/>
          <w:szCs w:val="24"/>
        </w:rPr>
        <w:t>:</w:t>
      </w:r>
      <w:r w:rsidRPr="007C3984">
        <w:rPr>
          <w:rFonts w:eastAsia="Times New Roman"/>
          <w:b/>
          <w:szCs w:val="24"/>
        </w:rPr>
        <w:t xml:space="preserve"> </w:t>
      </w:r>
      <w:r>
        <w:rPr>
          <w:rFonts w:eastAsia="Times New Roman"/>
          <w:szCs w:val="24"/>
        </w:rPr>
        <w:t>Τον λόγο έχει ο Κοινοβουλευτικός Εκπρόσωπος της Ένωσης Κεντρώων κ. Αναστάσιος Μεγαλομύστακας.</w:t>
      </w:r>
    </w:p>
    <w:p w14:paraId="1ED2CA68" w14:textId="77777777" w:rsidR="00844B03" w:rsidRDefault="0027580D">
      <w:pPr>
        <w:spacing w:after="0" w:line="600" w:lineRule="auto"/>
        <w:ind w:firstLine="720"/>
        <w:jc w:val="both"/>
        <w:rPr>
          <w:rFonts w:eastAsia="Times New Roman"/>
          <w:szCs w:val="24"/>
        </w:rPr>
      </w:pPr>
      <w:r w:rsidRPr="00042AA6">
        <w:rPr>
          <w:rFonts w:eastAsia="Times New Roman"/>
          <w:b/>
          <w:szCs w:val="24"/>
        </w:rPr>
        <w:t>ΑΝΑΣΤΑΣΙΟΣ ΜΕΓΑΛΟΜΥΣΤΑΚΑΣ:</w:t>
      </w:r>
      <w:r>
        <w:rPr>
          <w:rFonts w:eastAsia="Times New Roman"/>
          <w:szCs w:val="24"/>
        </w:rPr>
        <w:t xml:space="preserve"> Ένα θέμα θα θίξω, κύριε Πρόεδρε και κυρίες και κύριοι συνάδελφοι, καθώς νομίζω ότι χθες είπα όσα έπρεπε να</w:t>
      </w:r>
      <w:r>
        <w:rPr>
          <w:rFonts w:eastAsia="Times New Roman"/>
          <w:szCs w:val="24"/>
        </w:rPr>
        <w:t xml:space="preserve"> πω στον λόγο μου.</w:t>
      </w:r>
    </w:p>
    <w:p w14:paraId="1ED2CA69" w14:textId="77777777" w:rsidR="00844B03" w:rsidRDefault="0027580D">
      <w:pPr>
        <w:spacing w:after="0" w:line="600" w:lineRule="auto"/>
        <w:ind w:firstLine="720"/>
        <w:jc w:val="both"/>
        <w:rPr>
          <w:rFonts w:eastAsia="Times New Roman"/>
          <w:szCs w:val="24"/>
        </w:rPr>
      </w:pPr>
      <w:r>
        <w:rPr>
          <w:rFonts w:eastAsia="Times New Roman"/>
          <w:szCs w:val="24"/>
        </w:rPr>
        <w:t>Έχετε παρουσιάσει ένα αφήγημα, ότι υποστηρίζετε και ενισχύετε το κοινωνικό κράτος, ότι θέλετε να είστε μαζί με τις ευπαθείς κοινωνικές ομάδες, ότι νοιάζεστε για τον αδύναμο και πως στο βωμό</w:t>
      </w:r>
      <w:r>
        <w:rPr>
          <w:rFonts w:eastAsia="Times New Roman"/>
          <w:szCs w:val="24"/>
        </w:rPr>
        <w:t xml:space="preserve"> αυτό, μάλιστα, καταστρέψατε τη</w:t>
      </w:r>
      <w:r>
        <w:rPr>
          <w:rFonts w:eastAsia="Times New Roman"/>
          <w:szCs w:val="24"/>
        </w:rPr>
        <w:t xml:space="preserve"> μεσαία τάξη, όπω</w:t>
      </w:r>
      <w:r>
        <w:rPr>
          <w:rFonts w:eastAsia="Times New Roman"/>
          <w:szCs w:val="24"/>
        </w:rPr>
        <w:t xml:space="preserve">ς χαρακτηριστικά έχετε παραδεχθεί. </w:t>
      </w:r>
    </w:p>
    <w:p w14:paraId="1ED2CA6A" w14:textId="77777777" w:rsidR="00844B03" w:rsidRDefault="0027580D">
      <w:pPr>
        <w:spacing w:after="0" w:line="600" w:lineRule="auto"/>
        <w:ind w:firstLine="720"/>
        <w:jc w:val="both"/>
        <w:rPr>
          <w:rFonts w:eastAsia="Times New Roman"/>
          <w:szCs w:val="24"/>
        </w:rPr>
      </w:pPr>
      <w:r>
        <w:rPr>
          <w:rFonts w:eastAsia="Times New Roman"/>
          <w:szCs w:val="24"/>
        </w:rPr>
        <w:t>Ωστόσο</w:t>
      </w:r>
      <w:r>
        <w:rPr>
          <w:rFonts w:eastAsia="Times New Roman"/>
          <w:szCs w:val="24"/>
        </w:rPr>
        <w:t xml:space="preserve"> αυτό εμείς δεν μπορούμε να το δούμε. Δεν πιστεύουμε ότι ενισχύετε τους αδυνάμους με ένα επίδομα το χρόνο, είτε αυτό </w:t>
      </w:r>
      <w:r>
        <w:rPr>
          <w:rFonts w:eastAsia="Times New Roman"/>
          <w:szCs w:val="24"/>
        </w:rPr>
        <w:lastRenderedPageBreak/>
        <w:t>είναι για τους νέους είτε για τους οικονομικά πιο ευπαθείς, καθώς δεν υπάρχει καμμία απολύτως ρύθ</w:t>
      </w:r>
      <w:r>
        <w:rPr>
          <w:rFonts w:eastAsia="Times New Roman"/>
          <w:szCs w:val="24"/>
        </w:rPr>
        <w:t>μιση για τις συντάξεις χηρείας. Ακόμη και η νέα β</w:t>
      </w:r>
      <w:r>
        <w:rPr>
          <w:rFonts w:eastAsia="Times New Roman"/>
          <w:szCs w:val="24"/>
        </w:rPr>
        <w:t>ελτίωση, που φέρατε με την κ.</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δεν διορθώνει τον νόμο - έκτρωμα του κ. </w:t>
      </w:r>
      <w:proofErr w:type="spellStart"/>
      <w:r>
        <w:rPr>
          <w:rFonts w:eastAsia="Times New Roman"/>
          <w:szCs w:val="24"/>
        </w:rPr>
        <w:t>Κατρούγκαλου</w:t>
      </w:r>
      <w:proofErr w:type="spellEnd"/>
      <w:r>
        <w:rPr>
          <w:rFonts w:eastAsia="Times New Roman"/>
          <w:szCs w:val="24"/>
        </w:rPr>
        <w:t>, που προβλεπόταν να ζουν οι επιζώντες σύζυγοι ακόμη και με 100 ευρώ. Τι κάνετε, δηλαδή, τώρα; Τους λέτε ότι θα ζ</w:t>
      </w:r>
      <w:r>
        <w:rPr>
          <w:rFonts w:eastAsia="Times New Roman"/>
          <w:szCs w:val="24"/>
        </w:rPr>
        <w:t>ήσουν με 150, 180 και 200 ευρώ. Δεν είναι αυτό κοινωνικό κράτος. Δεν έχετε λάβει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σας τι συμβαίνει στην κοινωνία μας, ποια είναι τα ποσοστά της ανεργίας.</w:t>
      </w:r>
    </w:p>
    <w:p w14:paraId="1ED2CA6B" w14:textId="77777777" w:rsidR="00844B03" w:rsidRDefault="0027580D">
      <w:pPr>
        <w:spacing w:after="0" w:line="600" w:lineRule="auto"/>
        <w:ind w:firstLine="720"/>
        <w:jc w:val="both"/>
        <w:rPr>
          <w:rFonts w:eastAsia="Times New Roman"/>
          <w:szCs w:val="24"/>
        </w:rPr>
      </w:pPr>
      <w:r>
        <w:rPr>
          <w:rFonts w:eastAsia="Times New Roman"/>
          <w:szCs w:val="24"/>
        </w:rPr>
        <w:t xml:space="preserve">Πιστεύετε, δηλαδή, ότι μια γυναίκα πενήντα τριών ετών θα βγει στην αγορά εργασίας και θα κάνουν ουρά για να την πάρουν; Είναι εύκολο αυτό; Όταν μιλάμε, μάλιστα, για συζύγους χωρίς εισόδημα, αυτό είναι ακόμη πιο αποτρόπαιο από ό,τι όλοι πιστεύουμε. </w:t>
      </w:r>
    </w:p>
    <w:p w14:paraId="1ED2CA6C" w14:textId="77777777" w:rsidR="00844B03" w:rsidRDefault="0027580D">
      <w:pPr>
        <w:spacing w:after="0" w:line="600" w:lineRule="auto"/>
        <w:ind w:firstLine="720"/>
        <w:jc w:val="both"/>
        <w:rPr>
          <w:rFonts w:eastAsia="Times New Roman"/>
          <w:szCs w:val="24"/>
        </w:rPr>
      </w:pPr>
      <w:r>
        <w:rPr>
          <w:rFonts w:eastAsia="Times New Roman"/>
          <w:szCs w:val="24"/>
        </w:rPr>
        <w:lastRenderedPageBreak/>
        <w:t>Επίσης</w:t>
      </w:r>
      <w:r>
        <w:rPr>
          <w:rFonts w:eastAsia="Times New Roman"/>
          <w:szCs w:val="24"/>
        </w:rPr>
        <w:t xml:space="preserve"> </w:t>
      </w:r>
      <w:r>
        <w:rPr>
          <w:rFonts w:eastAsia="Times New Roman"/>
          <w:szCs w:val="24"/>
        </w:rPr>
        <w:t>δεν λαμβάνεται καμμία απολύτως πρόβλεψη και για ιδιαίτερες περιπτώσεις, που γνωρίζω πολύ καλά, όπως για συζύγους στρατιωτικών. Και μιλάω πάντα και κυρίως για αυτές που δεν έχουν άλλο εισόδημα. Μια γυναίκα που ακολουθούσε τον άντρα της και γύριζαν όλη την Ε</w:t>
      </w:r>
      <w:r>
        <w:rPr>
          <w:rFonts w:eastAsia="Times New Roman"/>
          <w:szCs w:val="24"/>
        </w:rPr>
        <w:t>λλάδα -κάθε τρία χρόνια είχαν μετάθεση- έρχεστε εσείς τώρα και την αναγκάζετε να ζήσει,</w:t>
      </w:r>
      <w:r>
        <w:rPr>
          <w:rFonts w:eastAsia="Times New Roman"/>
          <w:szCs w:val="24"/>
        </w:rPr>
        <w:t xml:space="preserve"> εάν δεν έχει συμπληρώσει το 55</w:t>
      </w:r>
      <w:r w:rsidRPr="00317646">
        <w:rPr>
          <w:rFonts w:eastAsia="Times New Roman"/>
          <w:szCs w:val="24"/>
          <w:vertAlign w:val="superscript"/>
        </w:rPr>
        <w:t>ο</w:t>
      </w:r>
      <w:r>
        <w:rPr>
          <w:rFonts w:eastAsia="Times New Roman"/>
          <w:szCs w:val="24"/>
        </w:rPr>
        <w:t xml:space="preserve"> </w:t>
      </w:r>
      <w:r>
        <w:rPr>
          <w:rFonts w:eastAsia="Times New Roman"/>
          <w:szCs w:val="24"/>
        </w:rPr>
        <w:t xml:space="preserve">έτος της ηλικίας της, για τρία χρόνια με 200, 300, 400 ευρώ και στη συνέχεια της λέτε να βγει στην αγορά εργασίας. </w:t>
      </w:r>
    </w:p>
    <w:p w14:paraId="1ED2CA6D" w14:textId="77777777" w:rsidR="00844B03" w:rsidRDefault="0027580D">
      <w:pPr>
        <w:spacing w:after="0" w:line="600" w:lineRule="auto"/>
        <w:ind w:firstLine="720"/>
        <w:jc w:val="both"/>
        <w:rPr>
          <w:rFonts w:eastAsia="Times New Roman"/>
          <w:szCs w:val="24"/>
        </w:rPr>
      </w:pPr>
      <w:r>
        <w:rPr>
          <w:rFonts w:eastAsia="Times New Roman"/>
          <w:szCs w:val="24"/>
        </w:rPr>
        <w:t xml:space="preserve">Πιστεύετε, αλήθεια, </w:t>
      </w:r>
      <w:r>
        <w:rPr>
          <w:rFonts w:eastAsia="Times New Roman"/>
          <w:szCs w:val="24"/>
        </w:rPr>
        <w:t>ότι μπορεί να το κάνει; Έχετε αίσ</w:t>
      </w:r>
      <w:r>
        <w:rPr>
          <w:rFonts w:eastAsia="Times New Roman"/>
          <w:szCs w:val="24"/>
        </w:rPr>
        <w:t>θηση του τι γίνεται έξω; Δηλαδή</w:t>
      </w:r>
      <w:r>
        <w:rPr>
          <w:rFonts w:eastAsia="Times New Roman"/>
          <w:szCs w:val="24"/>
        </w:rPr>
        <w:t xml:space="preserve"> μια γυναίκα, η οποία στάθηκε δίπλα στον άντρα της -όπως έπρεπε- χρόνια ολόκληρα και θυσίασε την επαγγελματική της καριέρα</w:t>
      </w:r>
      <w:r>
        <w:rPr>
          <w:rFonts w:eastAsia="Times New Roman"/>
          <w:szCs w:val="24"/>
        </w:rPr>
        <w:t>, της ζητάτε εσείς τώρα, στα 53</w:t>
      </w:r>
      <w:r>
        <w:rPr>
          <w:rFonts w:eastAsia="Times New Roman"/>
          <w:szCs w:val="24"/>
        </w:rPr>
        <w:t xml:space="preserve"> της, να πάει να βρει δουλειά;</w:t>
      </w:r>
    </w:p>
    <w:p w14:paraId="1ED2CA6E" w14:textId="77777777" w:rsidR="00844B03" w:rsidRDefault="0027580D">
      <w:pPr>
        <w:spacing w:after="0" w:line="600" w:lineRule="auto"/>
        <w:ind w:firstLine="720"/>
        <w:jc w:val="both"/>
        <w:rPr>
          <w:rFonts w:eastAsia="Times New Roman"/>
          <w:szCs w:val="24"/>
        </w:rPr>
      </w:pPr>
      <w:r>
        <w:rPr>
          <w:rFonts w:eastAsia="Times New Roman"/>
          <w:szCs w:val="24"/>
        </w:rPr>
        <w:lastRenderedPageBreak/>
        <w:t>Ας αναλο</w:t>
      </w:r>
      <w:r>
        <w:rPr>
          <w:rFonts w:eastAsia="Times New Roman"/>
          <w:szCs w:val="24"/>
        </w:rPr>
        <w:t xml:space="preserve">γιστούμε λίγο ποιες είναι οι ανάγκες της κοινωνίας μας. Ας αναλογιστούμε πολύ προσεκτικά τι θέλουμε να λέει ο κόσμος για εμάς όταν φύγουμε από εδώ μέσα. Και κυρίως ας αναλογιστούμε τι καλό έχουμε να παραδώσουμε εμείς στους Έλληνες πολίτες. Κράτος δικαίου, </w:t>
      </w:r>
      <w:r>
        <w:rPr>
          <w:rFonts w:eastAsia="Times New Roman"/>
          <w:szCs w:val="24"/>
        </w:rPr>
        <w:t>κράτος υπεράσπισης των αδυνάτων μέσω επιδομάτων μια φορά το χρόνο δεν γίνεται! Πρέπει να το βάλετε ξεκάθαρα στο μυαλό σας αυτό και να πράξετε ανάλογα.</w:t>
      </w:r>
    </w:p>
    <w:p w14:paraId="1ED2CA6F" w14:textId="77777777" w:rsidR="00844B03" w:rsidRDefault="0027580D">
      <w:pPr>
        <w:spacing w:after="0" w:line="600" w:lineRule="auto"/>
        <w:ind w:firstLine="720"/>
        <w:jc w:val="both"/>
        <w:rPr>
          <w:rFonts w:eastAsia="Times New Roman"/>
          <w:szCs w:val="24"/>
        </w:rPr>
      </w:pPr>
      <w:r>
        <w:rPr>
          <w:rFonts w:eastAsia="Times New Roman"/>
          <w:szCs w:val="24"/>
        </w:rPr>
        <w:t>Σας ευχαριστώ πολύ, κύριε Πρόεδρε.</w:t>
      </w:r>
    </w:p>
    <w:p w14:paraId="1ED2CA70" w14:textId="77777777" w:rsidR="00844B03" w:rsidRDefault="0027580D">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της Ένωσης Κεντρώων)</w:t>
      </w:r>
    </w:p>
    <w:p w14:paraId="1ED2CA71" w14:textId="77777777" w:rsidR="00844B03" w:rsidRDefault="0027580D">
      <w:pPr>
        <w:spacing w:after="0" w:line="600" w:lineRule="auto"/>
        <w:ind w:firstLine="720"/>
        <w:jc w:val="both"/>
        <w:rPr>
          <w:rFonts w:eastAsia="Times New Roman"/>
          <w:szCs w:val="24"/>
        </w:rPr>
      </w:pPr>
      <w:r>
        <w:rPr>
          <w:rFonts w:eastAsia="Times New Roman"/>
          <w:b/>
          <w:szCs w:val="24"/>
        </w:rPr>
        <w:t>ΠΡΟΕΔΡΕΥΩΝ (Δημήτ</w:t>
      </w:r>
      <w:r>
        <w:rPr>
          <w:rFonts w:eastAsia="Times New Roman"/>
          <w:b/>
          <w:szCs w:val="24"/>
        </w:rPr>
        <w:t>ριος Κρεμαστινός)</w:t>
      </w:r>
      <w:r w:rsidRPr="00042AA6">
        <w:rPr>
          <w:rFonts w:eastAsia="Times New Roman"/>
          <w:b/>
          <w:szCs w:val="24"/>
        </w:rPr>
        <w:t>:</w:t>
      </w:r>
      <w:r>
        <w:rPr>
          <w:rFonts w:eastAsia="Times New Roman"/>
          <w:b/>
          <w:szCs w:val="24"/>
        </w:rPr>
        <w:t xml:space="preserve"> </w:t>
      </w:r>
      <w:r>
        <w:rPr>
          <w:rFonts w:eastAsia="Times New Roman"/>
          <w:szCs w:val="24"/>
        </w:rPr>
        <w:t>Και εγώ ευχαριστώ.</w:t>
      </w:r>
    </w:p>
    <w:p w14:paraId="1ED2CA72" w14:textId="77777777" w:rsidR="00844B03" w:rsidRDefault="0027580D">
      <w:pPr>
        <w:spacing w:after="0" w:line="600" w:lineRule="auto"/>
        <w:ind w:firstLine="720"/>
        <w:jc w:val="both"/>
        <w:rPr>
          <w:rFonts w:eastAsia="Times New Roman"/>
          <w:szCs w:val="24"/>
        </w:rPr>
      </w:pPr>
      <w:r>
        <w:rPr>
          <w:rFonts w:eastAsia="Times New Roman"/>
          <w:szCs w:val="24"/>
        </w:rPr>
        <w:t xml:space="preserve">Τον λόγο έχει ο Υπουργός Επικρατείας κ. </w:t>
      </w:r>
      <w:proofErr w:type="spellStart"/>
      <w:r>
        <w:rPr>
          <w:rFonts w:eastAsia="Times New Roman"/>
          <w:szCs w:val="24"/>
        </w:rPr>
        <w:t>Τζανακόπουλος</w:t>
      </w:r>
      <w:proofErr w:type="spellEnd"/>
      <w:r>
        <w:rPr>
          <w:rFonts w:eastAsia="Times New Roman"/>
          <w:szCs w:val="24"/>
        </w:rPr>
        <w:t xml:space="preserve"> για δέκα λεπτά.</w:t>
      </w:r>
    </w:p>
    <w:p w14:paraId="1ED2CA73" w14:textId="77777777" w:rsidR="00844B03" w:rsidRDefault="0027580D">
      <w:pPr>
        <w:spacing w:after="0" w:line="600" w:lineRule="auto"/>
        <w:ind w:firstLine="720"/>
        <w:jc w:val="both"/>
        <w:rPr>
          <w:rFonts w:eastAsia="Times New Roman" w:cs="Times New Roman"/>
          <w:szCs w:val="24"/>
        </w:rPr>
      </w:pPr>
      <w:r w:rsidRPr="00042AA6">
        <w:rPr>
          <w:rFonts w:eastAsia="Times New Roman"/>
          <w:b/>
          <w:szCs w:val="24"/>
        </w:rPr>
        <w:lastRenderedPageBreak/>
        <w:t>ΔΗΜΗΤΡΙΟΣ ΤΖΑΝΑΚΟΠΟΥΛΟΣ (Υπουργός Επικρατείας και Κυβερνητικός Εκπρόσωπος):</w:t>
      </w:r>
      <w:r>
        <w:rPr>
          <w:rFonts w:eastAsia="Times New Roman"/>
          <w:b/>
          <w:szCs w:val="24"/>
        </w:rPr>
        <w:t xml:space="preserve"> </w:t>
      </w:r>
      <w:r>
        <w:rPr>
          <w:rFonts w:eastAsia="Times New Roman"/>
          <w:szCs w:val="24"/>
        </w:rPr>
        <w:t>Κυρίες και κύριοι Βουλευτές, είναι προφανές ότι παρά τις περί του αντιθέ</w:t>
      </w:r>
      <w:r>
        <w:rPr>
          <w:rFonts w:eastAsia="Times New Roman"/>
          <w:szCs w:val="24"/>
        </w:rPr>
        <w:t>του προβλέψεις της Αντιπολίτευσης, διαφόρων εκπροσώπων της πολιτικής ελίτ που έχουν αποσυρθεί και πλέον παρεμβαίνουν δια τηλεοράσεως, της παλιάς κρατικοδίαιτης επιχειρηματικής ελίτ, διαφόρων δημοσιογράφων, γραφιάδων, εκδοτών, διανοούμενων και φιλοσόφων της</w:t>
      </w:r>
      <w:r>
        <w:rPr>
          <w:rFonts w:eastAsia="Times New Roman"/>
          <w:szCs w:val="24"/>
        </w:rPr>
        <w:t xml:space="preserve"> εξουσίας και κάθε λογής άλλων εκπροσώπων του παλιού πολιτικού συστήματος, που έφερε τη χώρα στο χείλος της καταστροφής, είμαστε ακόμα εδώ. Κάθε σχέδιο υπονόμευσης, παρένθεσης, κατάρρευσης έχει πέσει στο κενό.</w:t>
      </w:r>
      <w:r>
        <w:rPr>
          <w:rFonts w:eastAsia="Times New Roman"/>
          <w:szCs w:val="24"/>
        </w:rPr>
        <w:t xml:space="preserve"> </w:t>
      </w:r>
      <w:r>
        <w:rPr>
          <w:rFonts w:eastAsia="Times New Roman" w:cs="Times New Roman"/>
          <w:szCs w:val="24"/>
        </w:rPr>
        <w:t>Κάθε επιθυμία παλινόρθωσης και εκδικητικής επι</w:t>
      </w:r>
      <w:r>
        <w:rPr>
          <w:rFonts w:eastAsia="Times New Roman" w:cs="Times New Roman"/>
          <w:szCs w:val="24"/>
        </w:rPr>
        <w:t xml:space="preserve">στροφής, που θα ισοδυναμούσε με δικαίωση των επιλογών που </w:t>
      </w:r>
      <w:r>
        <w:rPr>
          <w:rFonts w:eastAsia="Times New Roman" w:cs="Times New Roman"/>
          <w:szCs w:val="24"/>
        </w:rPr>
        <w:lastRenderedPageBreak/>
        <w:t xml:space="preserve">μας οδήγησαν στην τραγωδία της χρεοκοπίας το 2010, αποδείχθηκε φρούδα. </w:t>
      </w:r>
    </w:p>
    <w:p w14:paraId="1ED2CA7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Τι να </w:t>
      </w:r>
      <w:proofErr w:type="spellStart"/>
      <w:r>
        <w:rPr>
          <w:rFonts w:eastAsia="Times New Roman" w:cs="Times New Roman"/>
          <w:szCs w:val="24"/>
        </w:rPr>
        <w:t>πρωτοθυμηθεί</w:t>
      </w:r>
      <w:proofErr w:type="spellEnd"/>
      <w:r>
        <w:rPr>
          <w:rFonts w:eastAsia="Times New Roman" w:cs="Times New Roman"/>
          <w:szCs w:val="24"/>
        </w:rPr>
        <w:t xml:space="preserve"> κανείς; Το σχέδιο της «αριστερής παρένθεσης» που βασίστηκε στην τακτική της χρηματοπιστωτικής ασφυξίας το π</w:t>
      </w:r>
      <w:r>
        <w:rPr>
          <w:rFonts w:eastAsia="Times New Roman" w:cs="Times New Roman"/>
          <w:szCs w:val="24"/>
        </w:rPr>
        <w:t>ρώτο εξάμηνο του 2015; Τα λογής παραπολιτικά σενάρια πριν τις εκλογές του Σεπτεμβρίου του 2015; Τις προβλέψεις για πρόωρες εκλογές πριν κλείσει καν η πρώτη αξιολόγηση; Τις άλλες προβλέψεις και την επιχείρηση υπονόμευσης κατά τη διάρκεια της δεύτερης αξιολό</w:t>
      </w:r>
      <w:r>
        <w:rPr>
          <w:rFonts w:eastAsia="Times New Roman" w:cs="Times New Roman"/>
          <w:szCs w:val="24"/>
        </w:rPr>
        <w:t xml:space="preserve">γησης που στήθηκε πάνω στις παράλογες απαιτήσεις του </w:t>
      </w:r>
      <w:r w:rsidRPr="00DC2458">
        <w:rPr>
          <w:rFonts w:eastAsia="Times New Roman" w:cs="Times New Roman"/>
          <w:szCs w:val="24"/>
        </w:rPr>
        <w:t>Διεθνούς Νομισματικού Ταμείου</w:t>
      </w:r>
      <w:r>
        <w:rPr>
          <w:rFonts w:eastAsia="Times New Roman" w:cs="Times New Roman"/>
          <w:szCs w:val="24"/>
        </w:rPr>
        <w:t>; Το «Τόσα και άλλα τόσα μέτρα</w:t>
      </w:r>
      <w:r>
        <w:rPr>
          <w:rFonts w:eastAsia="Times New Roman" w:cs="Times New Roman"/>
          <w:szCs w:val="24"/>
        </w:rPr>
        <w:t>»; Τα παρακάλια στη γερμανική κ</w:t>
      </w:r>
      <w:r w:rsidRPr="0094038A">
        <w:rPr>
          <w:rFonts w:eastAsia="Times New Roman" w:cs="Times New Roman"/>
          <w:szCs w:val="24"/>
        </w:rPr>
        <w:t>υβέρνηση</w:t>
      </w:r>
      <w:r>
        <w:rPr>
          <w:rFonts w:eastAsia="Times New Roman" w:cs="Times New Roman"/>
          <w:szCs w:val="24"/>
        </w:rPr>
        <w:t xml:space="preserve"> να στηλώσει τα πόδια και να μην ολοκληρώσει τη συμφωνία το καλοκαίρι του 2017; Και παρ</w:t>
      </w:r>
      <w:r>
        <w:rPr>
          <w:rFonts w:eastAsia="Times New Roman" w:cs="Times New Roman"/>
          <w:szCs w:val="24"/>
        </w:rPr>
        <w:t xml:space="preserve">’ </w:t>
      </w:r>
      <w:r>
        <w:rPr>
          <w:rFonts w:eastAsia="Times New Roman" w:cs="Times New Roman"/>
          <w:szCs w:val="24"/>
        </w:rPr>
        <w:t>όλα αυτά, σήμερα</w:t>
      </w:r>
      <w:r>
        <w:rPr>
          <w:rFonts w:eastAsia="Times New Roman" w:cs="Times New Roman"/>
          <w:szCs w:val="24"/>
        </w:rPr>
        <w:t xml:space="preserve"> είμαστε ακόμα εδώ για να προτείνουμε </w:t>
      </w:r>
      <w:r>
        <w:rPr>
          <w:rFonts w:eastAsia="Times New Roman" w:cs="Times New Roman"/>
          <w:szCs w:val="24"/>
        </w:rPr>
        <w:lastRenderedPageBreak/>
        <w:t>και να ψηφίσουμε άλλον έναν π</w:t>
      </w:r>
      <w:r w:rsidRPr="00A923CC">
        <w:rPr>
          <w:rFonts w:eastAsia="Times New Roman" w:cs="Times New Roman"/>
          <w:szCs w:val="24"/>
        </w:rPr>
        <w:t>ροϋπολογισμό</w:t>
      </w:r>
      <w:r>
        <w:rPr>
          <w:rFonts w:eastAsia="Times New Roman" w:cs="Times New Roman"/>
          <w:szCs w:val="24"/>
        </w:rPr>
        <w:t xml:space="preserve">, τον τελευταίο </w:t>
      </w:r>
      <w:proofErr w:type="spellStart"/>
      <w:r>
        <w:rPr>
          <w:rFonts w:eastAsia="Times New Roman" w:cs="Times New Roman"/>
          <w:szCs w:val="24"/>
        </w:rPr>
        <w:t>μνημονιακό</w:t>
      </w:r>
      <w:proofErr w:type="spellEnd"/>
      <w:r>
        <w:rPr>
          <w:rFonts w:eastAsia="Times New Roman" w:cs="Times New Roman"/>
          <w:szCs w:val="24"/>
        </w:rPr>
        <w:t xml:space="preserve"> π</w:t>
      </w:r>
      <w:r w:rsidRPr="00A923CC">
        <w:rPr>
          <w:rFonts w:eastAsia="Times New Roman" w:cs="Times New Roman"/>
          <w:szCs w:val="24"/>
        </w:rPr>
        <w:t>ροϋπολογισμό</w:t>
      </w:r>
      <w:r>
        <w:rPr>
          <w:rFonts w:eastAsia="Times New Roman" w:cs="Times New Roman"/>
          <w:szCs w:val="24"/>
        </w:rPr>
        <w:t xml:space="preserve"> και να βαδίσουμε με σταθερότητα στην έξοδο από την κρίση και την επιτροπεία. </w:t>
      </w:r>
    </w:p>
    <w:p w14:paraId="1ED2CA7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Τον Αύγουστο του 2018, όσο κι αν κάποιοι δεν το θέλουν, ολ</w:t>
      </w:r>
      <w:r>
        <w:rPr>
          <w:rFonts w:eastAsia="Times New Roman" w:cs="Times New Roman"/>
          <w:szCs w:val="24"/>
        </w:rPr>
        <w:t xml:space="preserve">οκληρώνεται το τρίτο πρόγραμμα και, μάλιστα, με επιτυχία. Και η αντιπολιτευτική ρητορική σήμερα απέναντι στην </w:t>
      </w:r>
      <w:r w:rsidRPr="0094038A">
        <w:rPr>
          <w:rFonts w:eastAsia="Times New Roman" w:cs="Times New Roman"/>
          <w:szCs w:val="24"/>
        </w:rPr>
        <w:t>Κυβέρνηση</w:t>
      </w:r>
      <w:r>
        <w:rPr>
          <w:rFonts w:eastAsia="Times New Roman" w:cs="Times New Roman"/>
          <w:szCs w:val="24"/>
        </w:rPr>
        <w:t xml:space="preserve"> και απέναντι σε αυτήν την προφανή πολιτική της επιτυχία, συμπυκνώνεται πια σε δύο, μάλλον εντελώς αντιφατικά μεταξύ τους, επιχειρήματα. </w:t>
      </w:r>
    </w:p>
    <w:p w14:paraId="1ED2CA7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Το πρώτο επιχείρημα που είχε ακουστεί κατά κόρον και στην περσινή συζήτηση, αλλά και σήμερα ακόμα το ψελλίζουν -με ελάχιστη, βεβαίως, πειστικότητα πια- διάφοροι συμμετέχοντες στην </w:t>
      </w:r>
      <w:r w:rsidRPr="00472ACC">
        <w:rPr>
          <w:rFonts w:eastAsia="Times New Roman" w:cs="Times New Roman"/>
          <w:szCs w:val="24"/>
        </w:rPr>
        <w:t>κυβέρνηση</w:t>
      </w:r>
      <w:r>
        <w:rPr>
          <w:rFonts w:eastAsia="Times New Roman" w:cs="Times New Roman"/>
          <w:szCs w:val="24"/>
        </w:rPr>
        <w:t xml:space="preserve"> Σαμαρά - Βενιζέλου του 2012 - 2015, είναι ότι δήθεν η </w:t>
      </w:r>
      <w:r>
        <w:rPr>
          <w:rFonts w:eastAsia="Times New Roman" w:cs="Times New Roman"/>
          <w:szCs w:val="24"/>
        </w:rPr>
        <w:lastRenderedPageBreak/>
        <w:t>χώρα ήταν έ</w:t>
      </w:r>
      <w:r>
        <w:rPr>
          <w:rFonts w:eastAsia="Times New Roman" w:cs="Times New Roman"/>
          <w:szCs w:val="24"/>
        </w:rPr>
        <w:t>τοιμη να βγει εκτός μνημονίων με τη λήξη του 2014 και ότι ήταν η επιλογή της μετωπικής αντιπαράθεσης με τους δανειστές που οδήγησε στο τρίτο πρόγραμμα. Αναρωτιέμαι ειλικρινά αν όντως όσοι το επαναλαμβάνουν, το πιστεύουν. Αν συμβαίνει αυτό, τότε είναι αφελε</w:t>
      </w:r>
      <w:r>
        <w:rPr>
          <w:rFonts w:eastAsia="Times New Roman" w:cs="Times New Roman"/>
          <w:szCs w:val="24"/>
        </w:rPr>
        <w:t xml:space="preserve">ίς. Αν απλώς το θεωρούν βολικό, είναι απλώς κυνικοί. </w:t>
      </w:r>
    </w:p>
    <w:p w14:paraId="1ED2CA7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Για να δούμε αν αντέχει αυτό το πολιτικό επιχείρημα και αυτό το πολιτικό αφήγημα στη βάσανο της κριτικής. </w:t>
      </w:r>
    </w:p>
    <w:p w14:paraId="1ED2CA7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Ποιοι ήταν οι στόχοι του δεύτερου προγράμματος σε γενικές γραμμές; Επίτευξη πρωτογενούς πλεονάσ</w:t>
      </w:r>
      <w:r>
        <w:rPr>
          <w:rFonts w:eastAsia="Times New Roman" w:cs="Times New Roman"/>
          <w:szCs w:val="24"/>
        </w:rPr>
        <w:t>ματος για το 2014 ύψους 1,5%, που θα έπρεπε να εκτιναχθεί το 2015 στο 3% και το 2016 στο 4,5%, για να παραμείνει εκεί περίπου μέχρι τα μέσα της επόμενης δεκαετίες, δηλαδή περίπου μέχρι το 2025, για να φτάσουμε σε ένα μέσο όρο 4% πρωτογενούς πλεονάσματος μέ</w:t>
      </w:r>
      <w:r>
        <w:rPr>
          <w:rFonts w:eastAsia="Times New Roman" w:cs="Times New Roman"/>
          <w:szCs w:val="24"/>
        </w:rPr>
        <w:t xml:space="preserve">χρι το 2031. </w:t>
      </w:r>
    </w:p>
    <w:p w14:paraId="1ED2CA7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τι έδειξε το αποτέλεσμα του 2014, κυρίες και κύριοι Βουλευτές; </w:t>
      </w:r>
    </w:p>
    <w:p w14:paraId="1ED2CA7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Πρώτον, πρωτογενές πλεόνασμα 0,2%. Δημοσιονομικό κενό, δηλαδή, περίπου για το 2015, 2,8% -αυτό σημαίνει μέτρα ύψους 6 δισεκατομμυρίων μόνο για το 2015- και αναιμική ανάπτυξη </w:t>
      </w:r>
      <w:r>
        <w:rPr>
          <w:rFonts w:eastAsia="Times New Roman" w:cs="Times New Roman"/>
          <w:szCs w:val="24"/>
        </w:rPr>
        <w:t>στο 0,8%, που βασίστηκε στη δημοσιονομική αποτυχία, διότι πάντα με βάση το πρόγραμμα στηρίχθηκε κατά κύριο λόγο στην τόνωση της κατανάλωσης.</w:t>
      </w:r>
    </w:p>
    <w:p w14:paraId="1ED2CA7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Δεύτερον, ανεργία στο 27%, καμ</w:t>
      </w:r>
      <w:r>
        <w:rPr>
          <w:rFonts w:eastAsia="Times New Roman" w:cs="Times New Roman"/>
          <w:szCs w:val="24"/>
        </w:rPr>
        <w:t>μ</w:t>
      </w:r>
      <w:r>
        <w:rPr>
          <w:rFonts w:eastAsia="Times New Roman" w:cs="Times New Roman"/>
          <w:szCs w:val="24"/>
        </w:rPr>
        <w:t>ία βελτίωση στα θεμελιώδη μεγέθη της ελληνικής οικονομίας, όπως ο δείκτης της οικονο</w:t>
      </w:r>
      <w:r>
        <w:rPr>
          <w:rFonts w:eastAsia="Times New Roman" w:cs="Times New Roman"/>
          <w:szCs w:val="24"/>
        </w:rPr>
        <w:t xml:space="preserve">μικής εμπιστοσύνης, η βιομηχανική παραγωγή, οι άμεσες ξένες επενδύσεις, οι εξαγωγές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proofErr w:type="spellEnd"/>
      <w:r>
        <w:rPr>
          <w:rFonts w:eastAsia="Times New Roman" w:cs="Times New Roman"/>
          <w:szCs w:val="24"/>
        </w:rPr>
        <w:t xml:space="preserve">. </w:t>
      </w:r>
    </w:p>
    <w:p w14:paraId="1ED2CA7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τρίτον, μία πέμπτη αξιολόγηση ανοιχτή, ορθάνοιχτη, η οποία προέβλεπε σειρά μέτρων, που αρκετά από αυτά </w:t>
      </w:r>
      <w:proofErr w:type="spellStart"/>
      <w:r>
        <w:rPr>
          <w:rFonts w:eastAsia="Times New Roman" w:cs="Times New Roman"/>
          <w:szCs w:val="24"/>
        </w:rPr>
        <w:t>ανασχέθηκαν</w:t>
      </w:r>
      <w:proofErr w:type="spellEnd"/>
      <w:r>
        <w:rPr>
          <w:rFonts w:eastAsia="Times New Roman" w:cs="Times New Roman"/>
          <w:szCs w:val="24"/>
        </w:rPr>
        <w:t xml:space="preserve"> στη διάρκεια του πρώτου εξαμήνου του 2015, τ</w:t>
      </w:r>
      <w:r>
        <w:rPr>
          <w:rFonts w:eastAsia="Times New Roman" w:cs="Times New Roman"/>
          <w:szCs w:val="24"/>
        </w:rPr>
        <w:t>ου εξαμήνου που εσείς επιμένετε να ονομάζετε «καταστροφικό». Για παράδειγμα, θυμίζω τα εξής: Ρήτρα μηδενικού ελλείμματος για τις επικουρικές συντάξεις. Υλοποίηση του σχεδίου για τη μικρή ΔΕΗ. Πλήρης κατάργηση της προστασίας για την πρώτη κατοικία. Απολύσει</w:t>
      </w:r>
      <w:r>
        <w:rPr>
          <w:rFonts w:eastAsia="Times New Roman" w:cs="Times New Roman"/>
          <w:szCs w:val="24"/>
        </w:rPr>
        <w:t xml:space="preserve">ς δημοσίων υπαλλήλων, μαζικές απολύσεις, </w:t>
      </w:r>
      <w:r>
        <w:rPr>
          <w:rFonts w:eastAsia="Times New Roman" w:cs="Times New Roman"/>
          <w:szCs w:val="24"/>
          <w:lang w:val="en-US"/>
        </w:rPr>
        <w:t>lock</w:t>
      </w:r>
      <w:r w:rsidRPr="00454B9D">
        <w:rPr>
          <w:rFonts w:eastAsia="Times New Roman" w:cs="Times New Roman"/>
          <w:szCs w:val="24"/>
        </w:rPr>
        <w:t xml:space="preserve"> </w:t>
      </w:r>
      <w:r>
        <w:rPr>
          <w:rFonts w:eastAsia="Times New Roman" w:cs="Times New Roman"/>
          <w:szCs w:val="24"/>
          <w:lang w:val="en-US"/>
        </w:rPr>
        <w:t>out</w:t>
      </w:r>
      <w:r w:rsidRPr="00454B9D">
        <w:rPr>
          <w:rFonts w:eastAsia="Times New Roman" w:cs="Times New Roman"/>
          <w:szCs w:val="24"/>
        </w:rPr>
        <w:t xml:space="preserve"> </w:t>
      </w:r>
      <w:r>
        <w:rPr>
          <w:rFonts w:eastAsia="Times New Roman" w:cs="Times New Roman"/>
          <w:szCs w:val="24"/>
        </w:rPr>
        <w:t xml:space="preserve">και άλλα πολλά, </w:t>
      </w:r>
      <w:r w:rsidRPr="00BF45F3">
        <w:rPr>
          <w:rFonts w:eastAsia="Times New Roman" w:cs="Times New Roman"/>
          <w:szCs w:val="24"/>
        </w:rPr>
        <w:t>ων ουκ έστιν αριθμός</w:t>
      </w:r>
      <w:r>
        <w:rPr>
          <w:rFonts w:eastAsia="Times New Roman" w:cs="Times New Roman"/>
          <w:szCs w:val="24"/>
        </w:rPr>
        <w:t>. Επίσης</w:t>
      </w:r>
      <w:r>
        <w:rPr>
          <w:rFonts w:eastAsia="Times New Roman" w:cs="Times New Roman"/>
          <w:szCs w:val="24"/>
        </w:rPr>
        <w:t xml:space="preserve"> κανένα σαφές σχέδιο και καμ</w:t>
      </w:r>
      <w:r>
        <w:rPr>
          <w:rFonts w:eastAsia="Times New Roman" w:cs="Times New Roman"/>
          <w:szCs w:val="24"/>
        </w:rPr>
        <w:t>μ</w:t>
      </w:r>
      <w:r>
        <w:rPr>
          <w:rFonts w:eastAsia="Times New Roman" w:cs="Times New Roman"/>
          <w:szCs w:val="24"/>
        </w:rPr>
        <w:t>ία απολύτως δέσμευση για τη ρύθμιση του ελληνικού χρέους πέρα από τη γενικόλογη υπόσχεση του Νοεμβρίου του 2012. Μηδενικά ταμειακά δι</w:t>
      </w:r>
      <w:r>
        <w:rPr>
          <w:rFonts w:eastAsia="Times New Roman" w:cs="Times New Roman"/>
          <w:szCs w:val="24"/>
        </w:rPr>
        <w:t xml:space="preserve">αθέσιμα, κανένα μαξιλάρι ρευστότητας για την υποστήριξη πιθανής </w:t>
      </w:r>
      <w:r>
        <w:rPr>
          <w:rFonts w:eastAsia="Times New Roman" w:cs="Times New Roman"/>
          <w:szCs w:val="24"/>
        </w:rPr>
        <w:lastRenderedPageBreak/>
        <w:t xml:space="preserve">εξόδου στις αγορές και φυσικά αποτυχημένη έξοδος στις αγορές το καλοκαίρι του 2014. </w:t>
      </w:r>
    </w:p>
    <w:p w14:paraId="1ED2CA7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Πού στηρι</w:t>
      </w:r>
      <w:r>
        <w:rPr>
          <w:rFonts w:eastAsia="Times New Roman" w:cs="Times New Roman"/>
          <w:szCs w:val="24"/>
        </w:rPr>
        <w:t xml:space="preserve">ζόταν, λοιπόν, η ρητορική περί </w:t>
      </w:r>
      <w:r>
        <w:rPr>
          <w:rFonts w:eastAsia="Times New Roman" w:cs="Times New Roman"/>
          <w:szCs w:val="24"/>
          <w:lang w:val="en-US"/>
        </w:rPr>
        <w:t>success</w:t>
      </w:r>
      <w:r w:rsidRPr="008B4E35">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η</w:t>
      </w:r>
      <w:r w:rsidRPr="008B4E35">
        <w:rPr>
          <w:rFonts w:eastAsia="Times New Roman" w:cs="Times New Roman"/>
          <w:szCs w:val="24"/>
        </w:rPr>
        <w:t xml:space="preserve"> </w:t>
      </w:r>
      <w:r>
        <w:rPr>
          <w:rFonts w:eastAsia="Times New Roman" w:cs="Times New Roman"/>
          <w:szCs w:val="24"/>
        </w:rPr>
        <w:t>πρόβλεψη ότι το πρόγραμμα ολοκληρώνεται με επιτ</w:t>
      </w:r>
      <w:r>
        <w:rPr>
          <w:rFonts w:eastAsia="Times New Roman" w:cs="Times New Roman"/>
          <w:szCs w:val="24"/>
        </w:rPr>
        <w:t xml:space="preserve">υχία; Στην επιθυμία της τότε πολιτικής ηγεσίας, ώστε η τρόικα να κάνει τα στραβά μάτια και να χαρίσει την ολοκλήρωση του δεύτερου προγράμματος στον κ. Σαμαρά και στον κ. Βενιζέλο, για να αποφύγουν, υποτίθεται, τον κίνδυνο του </w:t>
      </w:r>
      <w:r w:rsidRPr="00C0242A">
        <w:rPr>
          <w:rFonts w:eastAsia="Times New Roman" w:cs="Times New Roman"/>
          <w:szCs w:val="24"/>
        </w:rPr>
        <w:t>ΣΥΡΙΖΑ</w:t>
      </w:r>
      <w:r>
        <w:rPr>
          <w:rFonts w:eastAsia="Times New Roman" w:cs="Times New Roman"/>
          <w:szCs w:val="24"/>
        </w:rPr>
        <w:t>. Να κλείσουν, δηλαδή, ά</w:t>
      </w:r>
      <w:r>
        <w:rPr>
          <w:rFonts w:eastAsia="Times New Roman" w:cs="Times New Roman"/>
          <w:szCs w:val="24"/>
        </w:rPr>
        <w:t>ρον</w:t>
      </w:r>
      <w:r>
        <w:rPr>
          <w:rFonts w:eastAsia="Times New Roman" w:cs="Times New Roman"/>
          <w:szCs w:val="24"/>
        </w:rPr>
        <w:t>-</w:t>
      </w:r>
      <w:r>
        <w:rPr>
          <w:rFonts w:eastAsia="Times New Roman" w:cs="Times New Roman"/>
          <w:szCs w:val="24"/>
        </w:rPr>
        <w:t>άρον την πέμπτη αξιολόγηση, χωρίς να καλύψουν το δημοσιονομικό κενό και να τους χαρίσουν και μια πιστοληπτική γραμμή που υπήρχε μόνο στη φαντασία τους και πουθενά αλλού, καθώς κανένας από τους θεσμούς, κανένας στο διεθνές στερέωμα δεν συζητούσε για μια</w:t>
      </w:r>
      <w:r>
        <w:rPr>
          <w:rFonts w:eastAsia="Times New Roman" w:cs="Times New Roman"/>
          <w:szCs w:val="24"/>
        </w:rPr>
        <w:t xml:space="preserve"> τέτοια πιθανότητα. </w:t>
      </w:r>
    </w:p>
    <w:p w14:paraId="1ED2CA7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Και είναι ακριβώς αυτή η ανεκπλήρωτη φαντασίωση που επιτρέπει σήμερα στον κ. Σαμαρά να ισχυρίζεται ότι τον έριξαν οι σύμμαχοί του. Λοιπόν, όχι, δεν τον έριξαν οι σύμμαχοί του.</w:t>
      </w:r>
      <w:r>
        <w:rPr>
          <w:rFonts w:eastAsia="Times New Roman" w:cs="Times New Roman"/>
          <w:szCs w:val="24"/>
        </w:rPr>
        <w:t xml:space="preserve"> </w:t>
      </w:r>
      <w:r>
        <w:rPr>
          <w:rFonts w:eastAsia="Times New Roman" w:cs="Times New Roman"/>
          <w:szCs w:val="24"/>
        </w:rPr>
        <w:t xml:space="preserve">Τον έριξε η καταστροφική συμφωνία την οποία είχε υπογράψει και με σθένος και με φανατισμό την υλοποιούσε. Και σήμερα η Νέα Δημοκρατία θέλει να μας επιστρέψει σε αυτές τις λογικές του δεύτερου προγράμματος. Και τον έριξε, επίσης -ευτυχώς- ο ελληνικός λαός. </w:t>
      </w:r>
    </w:p>
    <w:p w14:paraId="1ED2CA7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Σήμερα πού βρισκόμαστε, κυρίες και κύριοι Βουλευτές; Σε μία εντελώς διαφορετική κατάσταση. Ολοκληρώνουμε με επιτυχία ένα δύσκολο, βεβαίως, πρόγραμμα προσαρμογής, ένα πρόγραμμα που εμπεριέχει πολλά στοιχεία πολιτικής, με τα οποία δεν θα συμφωνούσαμε ποτέ, </w:t>
      </w:r>
      <w:r>
        <w:rPr>
          <w:rFonts w:eastAsia="Times New Roman" w:cs="Times New Roman"/>
          <w:szCs w:val="24"/>
        </w:rPr>
        <w:t>αλλά επιβλήθηκαν υπό γνωστούς όρους και συν</w:t>
      </w:r>
      <w:r>
        <w:rPr>
          <w:rFonts w:eastAsia="Times New Roman" w:cs="Times New Roman"/>
          <w:szCs w:val="24"/>
        </w:rPr>
        <w:lastRenderedPageBreak/>
        <w:t>θήκες το καλοκαίρι του 2015. Ωστόσο, το πρόγραμμα αυτό σε κα</w:t>
      </w:r>
      <w:r>
        <w:rPr>
          <w:rFonts w:eastAsia="Times New Roman" w:cs="Times New Roman"/>
          <w:szCs w:val="24"/>
        </w:rPr>
        <w:t>μ</w:t>
      </w:r>
      <w:r>
        <w:rPr>
          <w:rFonts w:eastAsia="Times New Roman" w:cs="Times New Roman"/>
          <w:szCs w:val="24"/>
        </w:rPr>
        <w:t xml:space="preserve">μία περίπτωση δεν μπορεί να συγκριθεί με το δεύτερο πρόγραμμα, αλλά και όσα μας περίμεναν με βάση το δεύτερο πρόγραμμα. </w:t>
      </w:r>
    </w:p>
    <w:p w14:paraId="1ED2CA8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Η δημοσιονομική προσαρμογή, που</w:t>
      </w:r>
      <w:r>
        <w:rPr>
          <w:rFonts w:eastAsia="Times New Roman" w:cs="Times New Roman"/>
          <w:szCs w:val="24"/>
        </w:rPr>
        <w:t xml:space="preserve"> σήμερα έχει επιτευχθεί και ολοκληρωθεί, είναι σαφώς ηπιότερη της προηγούμενης. Στην πραγματικότητα, είναι «η μέρα με τη νύχτα». Τι σχέση έχουν οι στόχοι του 0,5% πρωτογενούς πλεονάσματος για το 2016, του 1,75% για το 2017 και του 3,5% για το 2018, με προο</w:t>
      </w:r>
      <w:r>
        <w:rPr>
          <w:rFonts w:eastAsia="Times New Roman" w:cs="Times New Roman"/>
          <w:szCs w:val="24"/>
        </w:rPr>
        <w:t>πτική να επιμείνουν μέχρι το 2022, σε σχέση με τα θεόρατα πρωτογενή πλεονάσματα τα οποία προέβλεπε η προηγούμενη συμφωνία και, όπως σας έλεγα προηγουμένως, ήταν κατά μέσο όρο 4% μέχρι το 2031; Αυτά είχαν συμφωνήσει όσοι σήμερα «κουνούν το δάχτυλο» για το π</w:t>
      </w:r>
      <w:r>
        <w:rPr>
          <w:rFonts w:eastAsia="Times New Roman" w:cs="Times New Roman"/>
          <w:szCs w:val="24"/>
        </w:rPr>
        <w:t xml:space="preserve">ρωτογενές πλεόνασμα του 3,5%. </w:t>
      </w:r>
    </w:p>
    <w:p w14:paraId="1ED2CA8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Επίσης</w:t>
      </w:r>
      <w:r>
        <w:rPr>
          <w:rFonts w:eastAsia="Times New Roman" w:cs="Times New Roman"/>
          <w:szCs w:val="24"/>
        </w:rPr>
        <w:t xml:space="preserve"> σε μία σειρά τομέων πολιτικής, οι ακραίες δεσμεύσεις της προηγούμενης κυβέρνησης έχουν </w:t>
      </w:r>
      <w:proofErr w:type="spellStart"/>
      <w:r>
        <w:rPr>
          <w:rFonts w:eastAsia="Times New Roman" w:cs="Times New Roman"/>
          <w:szCs w:val="24"/>
        </w:rPr>
        <w:t>ανασχεθεί</w:t>
      </w:r>
      <w:proofErr w:type="spellEnd"/>
      <w:r>
        <w:rPr>
          <w:rFonts w:eastAsia="Times New Roman" w:cs="Times New Roman"/>
          <w:szCs w:val="24"/>
        </w:rPr>
        <w:t xml:space="preserve">, όπως σας είπα προηγουμένως, για το </w:t>
      </w:r>
      <w:r>
        <w:rPr>
          <w:rFonts w:eastAsia="Times New Roman" w:cs="Times New Roman"/>
          <w:szCs w:val="24"/>
          <w:lang w:val="en-US"/>
        </w:rPr>
        <w:t>lock</w:t>
      </w:r>
      <w:r w:rsidRPr="004A4BC8">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για τις μαζικές απολύσεις στον ιδιωτικό τομέα, για το ασφαλιστικό με την κα</w:t>
      </w:r>
      <w:r>
        <w:rPr>
          <w:rFonts w:eastAsia="Times New Roman" w:cs="Times New Roman"/>
          <w:szCs w:val="24"/>
        </w:rPr>
        <w:t>τάργηση της ρήτρας μηδενικού ελλείμματος για τις επικουρικές -</w:t>
      </w:r>
      <w:proofErr w:type="spellStart"/>
      <w:r>
        <w:rPr>
          <w:rFonts w:eastAsia="Times New Roman" w:cs="Times New Roman"/>
          <w:szCs w:val="24"/>
        </w:rPr>
        <w:t>σημειωτέον</w:t>
      </w:r>
      <w:proofErr w:type="spellEnd"/>
      <w:r>
        <w:rPr>
          <w:rFonts w:eastAsia="Times New Roman" w:cs="Times New Roman"/>
          <w:szCs w:val="24"/>
        </w:rPr>
        <w:t>, ο κ. Μητσο</w:t>
      </w:r>
      <w:r>
        <w:rPr>
          <w:rFonts w:eastAsia="Times New Roman" w:cs="Times New Roman"/>
          <w:szCs w:val="24"/>
        </w:rPr>
        <w:t>τάκης σε ανύποπτο χρόνο σε αυτή</w:t>
      </w:r>
      <w:r>
        <w:rPr>
          <w:rFonts w:eastAsia="Times New Roman" w:cs="Times New Roman"/>
          <w:szCs w:val="24"/>
        </w:rPr>
        <w:t xml:space="preserve"> εδώ την Αίθουσα την έχει υπερασπιστεί, να το θυμίσουμε και αυτό- με τις απολύσεις στο δημόσιο τομέα, τις οποίες ο κ. Μητσοτάκης προφανώς έχε</w:t>
      </w:r>
      <w:r>
        <w:rPr>
          <w:rFonts w:eastAsia="Times New Roman" w:cs="Times New Roman"/>
          <w:szCs w:val="24"/>
        </w:rPr>
        <w:t xml:space="preserve">ι υπηρετήσει στο παρελθόν με πάρα πολύ μεγάλο φανατισμό -σας θυμίζω ότι προβλέπονταν ακόμα δεκαπέντε χιλιάδες απολύσεις δημοσίων υπαλλήλων με βάση το δεύτερο πρόγραμμα- και την πλήρη κατάργηση της προστασίας της πρώτης κατοικίας. </w:t>
      </w:r>
    </w:p>
    <w:p w14:paraId="1ED2CA8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Την ίδια στιγμή που όλες </w:t>
      </w:r>
      <w:r>
        <w:rPr>
          <w:rFonts w:eastAsia="Times New Roman" w:cs="Times New Roman"/>
          <w:szCs w:val="24"/>
        </w:rPr>
        <w:t xml:space="preserve">αυτές οι δεσμεύσεις των προηγούμενων κυβερνήσεων έχουν </w:t>
      </w:r>
      <w:proofErr w:type="spellStart"/>
      <w:r>
        <w:rPr>
          <w:rFonts w:eastAsia="Times New Roman" w:cs="Times New Roman"/>
          <w:szCs w:val="24"/>
        </w:rPr>
        <w:t>ανασχεθεί</w:t>
      </w:r>
      <w:proofErr w:type="spellEnd"/>
      <w:r>
        <w:rPr>
          <w:rFonts w:eastAsia="Times New Roman" w:cs="Times New Roman"/>
          <w:szCs w:val="24"/>
        </w:rPr>
        <w:t xml:space="preserve"> και πολλές άλλες, έχουν κερδηθεί και μία σειρά από θετικά μέτρα μέσα από σκληρή διαπραγμάτευση. </w:t>
      </w:r>
    </w:p>
    <w:p w14:paraId="1ED2CA8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Επί τροχάδην αναφέρω τα εξής</w:t>
      </w:r>
      <w:r>
        <w:rPr>
          <w:rFonts w:eastAsia="Times New Roman" w:cs="Times New Roman"/>
          <w:szCs w:val="24"/>
        </w:rPr>
        <w:t>: Την υγειονομική κάλυψη δυόμισι</w:t>
      </w:r>
      <w:r>
        <w:rPr>
          <w:rFonts w:eastAsia="Times New Roman" w:cs="Times New Roman"/>
          <w:szCs w:val="24"/>
        </w:rPr>
        <w:t xml:space="preserve"> εκατομμυρίων ανασφάλιστων ανθρώπω</w:t>
      </w:r>
      <w:r>
        <w:rPr>
          <w:rFonts w:eastAsia="Times New Roman" w:cs="Times New Roman"/>
          <w:szCs w:val="24"/>
        </w:rPr>
        <w:t>ν. Το κοινωνικό εισόδημα αλληλεγγύης, που καλύπτει πλέον εξακόσιους χιλιάδες συμπολίτες μας και στον φετινό προϋπολογισμό θα χρηματοδοτηθεί με παραπάνω από 700 εκατομμύρια ευρώ. Την επαναφορά των συλλογικών διαπραγματεύσεων τον Σεπτέμβριο του 2018. Τις εξα</w:t>
      </w:r>
      <w:r>
        <w:rPr>
          <w:rFonts w:eastAsia="Times New Roman" w:cs="Times New Roman"/>
          <w:szCs w:val="24"/>
        </w:rPr>
        <w:t xml:space="preserve">ιρέσεις από τον κανόνα 1:4 για συμβασιούχους στην καθαριότητα, αλλά και για τους πυροσβέστες πενταετούς θητείας. Την αύξηση </w:t>
      </w:r>
      <w:r>
        <w:rPr>
          <w:rFonts w:eastAsia="Times New Roman" w:cs="Times New Roman"/>
          <w:szCs w:val="24"/>
        </w:rPr>
        <w:lastRenderedPageBreak/>
        <w:t xml:space="preserve">του προϋπολογισμού κατά 260 εκατομμύρια ευρώ για τα οικογενειακά επιδόματα, όπου ο συνολικός προϋπολογισμός θα αγγίξει πλέον τα 910 </w:t>
      </w:r>
      <w:r>
        <w:rPr>
          <w:rFonts w:eastAsia="Times New Roman" w:cs="Times New Roman"/>
          <w:szCs w:val="24"/>
        </w:rPr>
        <w:t xml:space="preserve">εκατομμύρια. </w:t>
      </w:r>
    </w:p>
    <w:p w14:paraId="1ED2CA8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Και δεν ξεχνάμε καθόλου ότι διάφορα «παπαγαλάκια» της σημερινής Αξιωματικής Αντιπολίτευσης μιλούσαν για μείωση, υποτίθεται, του κοινωνικού προϋπολογισμού, ακόμα και πριν από λίγες ημέρες. </w:t>
      </w:r>
    </w:p>
    <w:p w14:paraId="1ED2CA8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θα ήθελα να αναφέρω και πρωτοβουλίες οι οποίες</w:t>
      </w:r>
      <w:r>
        <w:rPr>
          <w:rFonts w:eastAsia="Times New Roman" w:cs="Times New Roman"/>
          <w:szCs w:val="24"/>
        </w:rPr>
        <w:t xml:space="preserve"> δεν έχουν να κάνουν ευθέως με τη συμφωνία, αλλά αφορούν τις προτεραιότητες της πολιτικής και τον προσανατολισμό της κρατικής χρηματοδότησης. Δεν θέλω να σταθώ αναλυτικά. Τα είπαν με αρκετή σαφήνεια οι προηγούμενοι ομιλητές. Θα αναφέρω μόνο κάποιες από αυτ</w:t>
      </w:r>
      <w:r>
        <w:rPr>
          <w:rFonts w:eastAsia="Times New Roman" w:cs="Times New Roman"/>
          <w:szCs w:val="24"/>
        </w:rPr>
        <w:t>ές:</w:t>
      </w:r>
    </w:p>
    <w:p w14:paraId="1ED2CA8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Στον τομέα της υ</w:t>
      </w:r>
      <w:r>
        <w:rPr>
          <w:rFonts w:eastAsia="Times New Roman" w:cs="Times New Roman"/>
          <w:szCs w:val="24"/>
        </w:rPr>
        <w:t>γείας έχουμε ενισχύσει τα νοσοκομεία της χώρας με χιλιάδες γιατρούς και νοσηλευτικό προσωπικό. Υπάρχουν πολιτικές στο πεδίο της διεύρυνσης δικαιωμάτω</w:t>
      </w:r>
      <w:r>
        <w:rPr>
          <w:rFonts w:eastAsia="Times New Roman" w:cs="Times New Roman"/>
          <w:szCs w:val="24"/>
        </w:rPr>
        <w:t>ν και ελευθεριών με το σύμφωνο σ</w:t>
      </w:r>
      <w:r>
        <w:rPr>
          <w:rFonts w:eastAsia="Times New Roman" w:cs="Times New Roman"/>
          <w:szCs w:val="24"/>
        </w:rPr>
        <w:t xml:space="preserve">υμβίωσης και την ταυτότητα φύλου. Δίνεται το κοινωνικό </w:t>
      </w:r>
      <w:r>
        <w:rPr>
          <w:rFonts w:eastAsia="Times New Roman" w:cs="Times New Roman"/>
          <w:szCs w:val="24"/>
        </w:rPr>
        <w:t>μέρισμα του 2016 και 2017, υπάρχει ενεργητική πολιτική και χρηματοδοτική στήριξη της Δημόσιας Επιχείρησης Ηλεκτρισμού, ώστε να παραμείνει ο βασικός πυλώνας παραγωγής ενέργειας στη χώρα, αναπροσανατολισμός του προηγούμενου, αλλά και σχεδιασμός του σημερινού</w:t>
      </w:r>
      <w:r>
        <w:rPr>
          <w:rFonts w:eastAsia="Times New Roman" w:cs="Times New Roman"/>
          <w:szCs w:val="24"/>
        </w:rPr>
        <w:t xml:space="preserve"> ΕΣΠΑ σε συγκεκριμένη κατεύθυνση, όπου, </w:t>
      </w:r>
      <w:proofErr w:type="spellStart"/>
      <w:r>
        <w:rPr>
          <w:rFonts w:eastAsia="Times New Roman" w:cs="Times New Roman"/>
          <w:szCs w:val="24"/>
        </w:rPr>
        <w:t>σημειωτέον</w:t>
      </w:r>
      <w:proofErr w:type="spellEnd"/>
      <w:r>
        <w:rPr>
          <w:rFonts w:eastAsia="Times New Roman" w:cs="Times New Roman"/>
          <w:szCs w:val="24"/>
        </w:rPr>
        <w:t xml:space="preserve">, η Ευρωπαϊκή Επιτροπή χθες ανέφερε ότι για άλλη μία φορά είμαστε πρωταθλητές στην απορροφητικότητα του ΕΣΠΑ, </w:t>
      </w:r>
      <w:r>
        <w:rPr>
          <w:rFonts w:eastAsia="Times New Roman" w:cs="Times New Roman"/>
          <w:szCs w:val="24"/>
        </w:rPr>
        <w:lastRenderedPageBreak/>
        <w:t>πράγμα το οποίο φαίνεται να μην αναγνωρίζεται καν από διάφορους οι οποίοι κάνουν κριτικ</w:t>
      </w:r>
      <w:r>
        <w:rPr>
          <w:rFonts w:eastAsia="Times New Roman" w:cs="Times New Roman"/>
          <w:szCs w:val="24"/>
        </w:rPr>
        <w:t>ή στον κ.</w:t>
      </w:r>
      <w:r>
        <w:rPr>
          <w:rFonts w:eastAsia="Times New Roman" w:cs="Times New Roman"/>
          <w:szCs w:val="24"/>
        </w:rPr>
        <w:t xml:space="preserve"> </w:t>
      </w:r>
      <w:proofErr w:type="spellStart"/>
      <w:r>
        <w:rPr>
          <w:rFonts w:eastAsia="Times New Roman" w:cs="Times New Roman"/>
          <w:szCs w:val="24"/>
        </w:rPr>
        <w:t>Χαρίτση</w:t>
      </w:r>
      <w:proofErr w:type="spellEnd"/>
      <w:r>
        <w:rPr>
          <w:rFonts w:eastAsia="Times New Roman" w:cs="Times New Roman"/>
          <w:szCs w:val="24"/>
        </w:rPr>
        <w:t xml:space="preserve"> για δήθεν </w:t>
      </w:r>
      <w:proofErr w:type="spellStart"/>
      <w:r>
        <w:rPr>
          <w:rFonts w:eastAsia="Times New Roman" w:cs="Times New Roman"/>
          <w:szCs w:val="24"/>
        </w:rPr>
        <w:t>υπο</w:t>
      </w:r>
      <w:r>
        <w:rPr>
          <w:rFonts w:eastAsia="Times New Roman" w:cs="Times New Roman"/>
          <w:szCs w:val="24"/>
        </w:rPr>
        <w:t>απορρόφηση</w:t>
      </w:r>
      <w:proofErr w:type="spellEnd"/>
      <w:r>
        <w:rPr>
          <w:rFonts w:eastAsia="Times New Roman" w:cs="Times New Roman"/>
          <w:szCs w:val="24"/>
        </w:rPr>
        <w:t xml:space="preserve"> στο ζήτημα του Προγράμματος Δημοσίων Επενδύσεων. </w:t>
      </w:r>
    </w:p>
    <w:p w14:paraId="1ED2CA8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υπάρχει αύξηση των κονδυλίων για την έρευνα, που αγγίζουν πλέον το ένα δισεκατομμύριο ευρώ, αλλά και αύξηση των πιστώσ</w:t>
      </w:r>
      <w:r>
        <w:rPr>
          <w:rFonts w:eastAsia="Times New Roman" w:cs="Times New Roman"/>
          <w:szCs w:val="24"/>
        </w:rPr>
        <w:t>εων του προϋπολογισμού για την π</w:t>
      </w:r>
      <w:r>
        <w:rPr>
          <w:rFonts w:eastAsia="Times New Roman" w:cs="Times New Roman"/>
          <w:szCs w:val="24"/>
        </w:rPr>
        <w:t xml:space="preserve">αιδεία κατά 184 </w:t>
      </w:r>
      <w:r>
        <w:rPr>
          <w:rFonts w:eastAsia="Times New Roman" w:cs="Times New Roman"/>
          <w:szCs w:val="24"/>
        </w:rPr>
        <w:t>εκατομμύρια ευρώ φέτος, 257 εκατομμύρια ευρώ πέρυσι, ενώ την περίοδο 2011-2014 η σωρευτικ</w:t>
      </w:r>
      <w:r>
        <w:rPr>
          <w:rFonts w:eastAsia="Times New Roman" w:cs="Times New Roman"/>
          <w:szCs w:val="24"/>
        </w:rPr>
        <w:t>ή μείωση των πιστώσεων για την π</w:t>
      </w:r>
      <w:r>
        <w:rPr>
          <w:rFonts w:eastAsia="Times New Roman" w:cs="Times New Roman"/>
          <w:szCs w:val="24"/>
        </w:rPr>
        <w:t xml:space="preserve">αιδεία ήταν περίπου 34%. </w:t>
      </w:r>
    </w:p>
    <w:p w14:paraId="1ED2CA8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(Στο σημείο αυτό κ</w:t>
      </w:r>
      <w:r>
        <w:rPr>
          <w:rFonts w:eastAsia="Times New Roman" w:cs="Times New Roman"/>
          <w:szCs w:val="24"/>
        </w:rPr>
        <w:t>τυπάει το κουδούνι λήξεως του χρόνου ομιλίας του κυρίου Υπουργού)</w:t>
      </w:r>
    </w:p>
    <w:p w14:paraId="1ED2CA8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κύριε </w:t>
      </w:r>
      <w:r>
        <w:rPr>
          <w:rFonts w:eastAsia="Times New Roman" w:cs="Times New Roman"/>
          <w:szCs w:val="24"/>
        </w:rPr>
        <w:t>Πρόεδρε. Δεν είμαι και πάρα πολύ συχνός ομιλητής σε αυτή εδώ την Αίθουσα.</w:t>
      </w:r>
    </w:p>
    <w:p w14:paraId="1ED2CA8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Επιπλέον</w:t>
      </w:r>
      <w:r>
        <w:rPr>
          <w:rFonts w:eastAsia="Times New Roman" w:cs="Times New Roman"/>
          <w:szCs w:val="24"/>
        </w:rPr>
        <w:t xml:space="preserve"> στον τομέα των εργασιακών σχέσεων και της καταπολέμησης της ανεργίας για πρώτη φορά υλοποιείται μία πολιτική ενίσχυσης της διαπραγματευτικής δύναμης των εργαζομένων, με την </w:t>
      </w:r>
      <w:r>
        <w:rPr>
          <w:rFonts w:eastAsia="Times New Roman" w:cs="Times New Roman"/>
          <w:szCs w:val="24"/>
        </w:rPr>
        <w:t>εντατική και σοβαρή λειτουργία του Σώματος Επιθεώρησης Εργασίας, που καταπολεμά πλέον με σχέδιο την αδήλωτη και υποδηλωμένη εργασία. Σας θυμίζω ότι το 2015 αδήλωτη και υποδηλωμένη εργασία είχαν φτάσει περίπου στο 17%. Έχουμε κ</w:t>
      </w:r>
      <w:r>
        <w:rPr>
          <w:rFonts w:eastAsia="Times New Roman" w:cs="Times New Roman"/>
          <w:szCs w:val="24"/>
        </w:rPr>
        <w:t>αταφέρει μέσα σε περίπου δυόμι</w:t>
      </w:r>
      <w:r>
        <w:rPr>
          <w:rFonts w:eastAsia="Times New Roman" w:cs="Times New Roman"/>
          <w:szCs w:val="24"/>
        </w:rPr>
        <w:t>σι</w:t>
      </w:r>
      <w:r>
        <w:rPr>
          <w:rFonts w:eastAsia="Times New Roman" w:cs="Times New Roman"/>
          <w:szCs w:val="24"/>
        </w:rPr>
        <w:t xml:space="preserve"> χρόνια να ρίξουμε την αδήλωτη και υποδηλωμένη εργασία κατά τέσσερις μονάδες, στο 13%. </w:t>
      </w:r>
    </w:p>
    <w:p w14:paraId="1ED2CA8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με τις συγκεκριμένες νομοθετικές ρυθμίσεις του Υπουργείου Εργασίας το καλοκαίρι, δόθηκε δικαίωμα καταγγελίας της σύμβασης εργασίας από τον εργαζόμενο</w:t>
      </w:r>
      <w:r>
        <w:rPr>
          <w:rFonts w:eastAsia="Times New Roman" w:cs="Times New Roman"/>
          <w:szCs w:val="24"/>
        </w:rPr>
        <w:t>,</w:t>
      </w:r>
      <w:r>
        <w:rPr>
          <w:rFonts w:eastAsia="Times New Roman" w:cs="Times New Roman"/>
          <w:szCs w:val="24"/>
        </w:rPr>
        <w:t xml:space="preserve"> σε περίπ</w:t>
      </w:r>
      <w:r>
        <w:rPr>
          <w:rFonts w:eastAsia="Times New Roman" w:cs="Times New Roman"/>
          <w:szCs w:val="24"/>
        </w:rPr>
        <w:t xml:space="preserve">τωση μη καταβολής </w:t>
      </w:r>
      <w:r>
        <w:rPr>
          <w:rFonts w:eastAsia="Times New Roman" w:cs="Times New Roman"/>
          <w:szCs w:val="24"/>
        </w:rPr>
        <w:lastRenderedPageBreak/>
        <w:t xml:space="preserve">των δεδουλευμένων του, αλλά επίσης και δικαίωμα διεκδίκησης αυτών ακριβώς των δεδουλευμένων με την έκδοση διαταγής πληρωμής. </w:t>
      </w:r>
    </w:p>
    <w:p w14:paraId="1ED2CA8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Θα μπορούσα να διευρύνω τον κατάλογο κατά πολύ και να πω πολλά περισσότερα. Ο χρόνος, δυστυχώς, δεν το επιτρέπει. Η ουσία, όμως, έχει γίνει ήδη σαφής. Τίποτα από τα παραπάνω δεν θα είχε γίνει, αν δεν είχε συντελεστεί η μεγάλη πολιτική του 2015. Ποια είναι,</w:t>
      </w:r>
      <w:r>
        <w:rPr>
          <w:rFonts w:eastAsia="Times New Roman" w:cs="Times New Roman"/>
          <w:szCs w:val="24"/>
        </w:rPr>
        <w:t xml:space="preserve"> αλήθεια, σήμερα η συνολική εικόνα της ελληνικής οικονομίας και τι σχέση έχει η σημερινή εικόνα της ελληνικής οικονομίας με την κολοσσιαία αποτυχία του 2010-2014; </w:t>
      </w:r>
    </w:p>
    <w:p w14:paraId="1ED2CA8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Οι αριθμοί μιλούν από μόνοι τους. Ανεργία που τείνει για πρώτη φορά κάτω από το 20%, μετά απ</w:t>
      </w:r>
      <w:r>
        <w:rPr>
          <w:rFonts w:eastAsia="Times New Roman" w:cs="Times New Roman"/>
          <w:szCs w:val="24"/>
        </w:rPr>
        <w:t xml:space="preserve">ό δέκα περίπου χρόνια. Ρυθμοί </w:t>
      </w:r>
      <w:r>
        <w:rPr>
          <w:rFonts w:eastAsia="Times New Roman" w:cs="Times New Roman"/>
          <w:szCs w:val="24"/>
        </w:rPr>
        <w:lastRenderedPageBreak/>
        <w:t>ανάπτυξης που για το 2017 θα κλείσουν κοντά στο 2% και πρόβλεψη για το 2018 στο 2,5%. Κυρίως, όμως, τα θεμελιώδη μεγέθη της ελληνικής οικονομίας, από τον δείκτη οικονομικής εμπιστοσύνης μέχρι τις εξαγωγές, μέχρι τις επενδύσεις</w:t>
      </w:r>
      <w:r>
        <w:rPr>
          <w:rFonts w:eastAsia="Times New Roman" w:cs="Times New Roman"/>
          <w:szCs w:val="24"/>
        </w:rPr>
        <w:t>, μέχρι τη βιομηχανική παραγωγή, ανακάμπτουν σταθερά, ενώ για πρώτη φορά το διαθέσιμο εισόδημα αλλά και ο μέσος μισθός δείχνουν να ανατρέπουν τη για χρόνια καθοδική πορεία τους και να επιστρέφουν σε  θετικό έδαφος. Αυτό σημαίνει μια αναστροφή ολόκληρης της</w:t>
      </w:r>
      <w:r>
        <w:rPr>
          <w:rFonts w:eastAsia="Times New Roman" w:cs="Times New Roman"/>
          <w:szCs w:val="24"/>
        </w:rPr>
        <w:t xml:space="preserve"> </w:t>
      </w:r>
      <w:proofErr w:type="spellStart"/>
      <w:r>
        <w:rPr>
          <w:rFonts w:eastAsia="Times New Roman" w:cs="Times New Roman"/>
          <w:szCs w:val="24"/>
        </w:rPr>
        <w:t>υφεσιακής</w:t>
      </w:r>
      <w:proofErr w:type="spellEnd"/>
      <w:r>
        <w:rPr>
          <w:rFonts w:eastAsia="Times New Roman" w:cs="Times New Roman"/>
          <w:szCs w:val="24"/>
        </w:rPr>
        <w:t xml:space="preserve"> και αντεργατικής πορείας, η οποία σημειωνόταν από το 2010 μέχρι το 2015. </w:t>
      </w:r>
    </w:p>
    <w:p w14:paraId="1ED2CA8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Ο βασικός, όμως, δείκτης που μας επιτρέπει να είμαστε βέβαιοι για την επιτυχή ολοκλήρωση του προγράμματος δεν είναι άλλος από τα επιτόκια των ελληνικών ομολόγων. Κι αυτό, </w:t>
      </w:r>
      <w:r>
        <w:rPr>
          <w:rFonts w:eastAsia="Times New Roman" w:cs="Times New Roman"/>
          <w:szCs w:val="24"/>
        </w:rPr>
        <w:t xml:space="preserve">ξέρετε, δεν είναι ένα τεχνικό ζήτημα, διότι το επιτόκιο του ομολόγου δεν είναι τίποτα </w:t>
      </w:r>
      <w:r>
        <w:rPr>
          <w:rFonts w:eastAsia="Times New Roman" w:cs="Times New Roman"/>
          <w:szCs w:val="24"/>
        </w:rPr>
        <w:lastRenderedPageBreak/>
        <w:t>άλλο παρά η μαθηματική έκφραση του κινδύνου για μια οικονομία. Τι λέει αυτός ο δείκτης, αυτή η μαθηματική έκφραση του κινδύνου; Λέει ότι το δεκαετές ομόλογο έχει σπάσει τ</w:t>
      </w:r>
      <w:r>
        <w:rPr>
          <w:rFonts w:eastAsia="Times New Roman" w:cs="Times New Roman"/>
          <w:szCs w:val="24"/>
        </w:rPr>
        <w:t xml:space="preserve">ο όριο του 4%, ενώ το πενταετές ομόλογο έφτασε στο τέλος της προηγούμενης εβδομάδας κοντά στο 3%. </w:t>
      </w:r>
    </w:p>
    <w:p w14:paraId="1ED2CA8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Αυτό σημαίνει ότι η αυτοδύναμη έξοδος στις αγορές και η ανάκτηση της οικονομικής και πολιτικής κυριαρχίας της χώρας δεν είναι απλώς μια φαντασίωση ή μια επιθ</w:t>
      </w:r>
      <w:r>
        <w:rPr>
          <w:rFonts w:eastAsia="Times New Roman" w:cs="Times New Roman"/>
          <w:szCs w:val="24"/>
        </w:rPr>
        <w:t>υμία, όπως ήταν το 2014, αλλά ένας απόλυτα εφικτός, επιτεύξιμος στόχος. Και είναι επιτεύξιμος διότι σήμερα τίποτα δεν μοιάζει με την οριακή κατάσταση του 2014. Αυτή είναι η τρίτη συνεχόμενη χρονιά που επιτυγχάνουμε τους δημοσιονομικούς στόχους του προγράμμ</w:t>
      </w:r>
      <w:r>
        <w:rPr>
          <w:rFonts w:eastAsia="Times New Roman" w:cs="Times New Roman"/>
          <w:szCs w:val="24"/>
        </w:rPr>
        <w:t xml:space="preserve">ατος και εξαιτίας του γεγονότος ότι έχουμε ηπιότερη δημοσιονομική προσαρμογή. </w:t>
      </w:r>
    </w:p>
    <w:p w14:paraId="1ED2CA9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Ταυτόχρονα, δημιουργούμε, όπως είπε χθες και ο Αναπληρωτής Υπουργός Οικονομικών, ο κ. </w:t>
      </w:r>
      <w:proofErr w:type="spellStart"/>
      <w:r>
        <w:rPr>
          <w:rFonts w:eastAsia="Times New Roman" w:cs="Times New Roman"/>
          <w:szCs w:val="24"/>
        </w:rPr>
        <w:t>Χουλιαράκης</w:t>
      </w:r>
      <w:proofErr w:type="spellEnd"/>
      <w:r>
        <w:rPr>
          <w:rFonts w:eastAsia="Times New Roman" w:cs="Times New Roman"/>
          <w:szCs w:val="24"/>
        </w:rPr>
        <w:t>, ένα χρηματοδοτικό μαξιλάρι για να υποστηρίξουμε την έξοδό μας στις αγορές, ενώ</w:t>
      </w:r>
      <w:r>
        <w:rPr>
          <w:rFonts w:eastAsia="Times New Roman" w:cs="Times New Roman"/>
          <w:szCs w:val="24"/>
        </w:rPr>
        <w:t xml:space="preserve"> έχουμε και μια θετική και συγκεκριμένη συμφωνία για το χρέος, σύμφωνα με την οποία οι ακαθάριστες χρηματοδοτικές ανάγκες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δεν θα πρέπει να υπερβαίνουν, από το 2018 και έπειτα, το 15% του ΑΕΠ. Αυτό, </w:t>
      </w:r>
      <w:r>
        <w:rPr>
          <w:rFonts w:eastAsia="Times New Roman" w:cs="Times New Roman"/>
          <w:szCs w:val="24"/>
          <w:lang w:val="en-US"/>
        </w:rPr>
        <w:t>a</w:t>
      </w:r>
      <w:r w:rsidRPr="0074170C">
        <w:rPr>
          <w:rFonts w:eastAsia="Times New Roman" w:cs="Times New Roman"/>
          <w:szCs w:val="24"/>
        </w:rPr>
        <w:t xml:space="preserve"> </w:t>
      </w:r>
      <w:r>
        <w:rPr>
          <w:rFonts w:eastAsia="Times New Roman" w:cs="Times New Roman"/>
          <w:szCs w:val="24"/>
          <w:lang w:val="en-US"/>
        </w:rPr>
        <w:t>propos</w:t>
      </w:r>
      <w:r>
        <w:rPr>
          <w:rFonts w:eastAsia="Times New Roman" w:cs="Times New Roman"/>
          <w:szCs w:val="24"/>
        </w:rPr>
        <w:t>, καταρρίπτει πλήρως και το</w:t>
      </w:r>
      <w:r>
        <w:rPr>
          <w:rFonts w:eastAsia="Times New Roman" w:cs="Times New Roman"/>
          <w:szCs w:val="24"/>
        </w:rPr>
        <w:t xml:space="preserve"> επιχείρημα, που μάλλον από άγνοια επαναλαμβάνουν κάποιοι από τη Νέα Δημοκρατία, ότι το </w:t>
      </w:r>
      <w:proofErr w:type="spellStart"/>
      <w:r>
        <w:rPr>
          <w:rFonts w:eastAsia="Times New Roman" w:cs="Times New Roman"/>
          <w:szCs w:val="24"/>
        </w:rPr>
        <w:t>υπερπλεόνασμα</w:t>
      </w:r>
      <w:proofErr w:type="spellEnd"/>
      <w:r>
        <w:rPr>
          <w:rFonts w:eastAsia="Times New Roman" w:cs="Times New Roman"/>
          <w:szCs w:val="24"/>
        </w:rPr>
        <w:t xml:space="preserve"> σημαίνει ότι δεν χρειάζεται ρύθμιση του ελληνικού χρέους. Διότι η ρύθμιση του ελληνικού χρέους πλέον δεν αφορά τον λόγο χρέος προς ΑΕΠ, </w:t>
      </w:r>
      <w:r>
        <w:rPr>
          <w:rFonts w:eastAsia="Times New Roman" w:cs="Times New Roman"/>
          <w:szCs w:val="24"/>
        </w:rPr>
        <w:lastRenderedPageBreak/>
        <w:t>αλλά τη συνολική χ</w:t>
      </w:r>
      <w:r>
        <w:rPr>
          <w:rFonts w:eastAsia="Times New Roman" w:cs="Times New Roman"/>
          <w:szCs w:val="24"/>
        </w:rPr>
        <w:t xml:space="preserve">ρηματοδοτική δυνατότητα της ελληνικής οικονομίας, δηλαδή, να μην υπερβαίνουν οι πληρωμές ή οι </w:t>
      </w:r>
      <w:proofErr w:type="spellStart"/>
      <w:r>
        <w:rPr>
          <w:rFonts w:eastAsia="Times New Roman" w:cs="Times New Roman"/>
          <w:szCs w:val="24"/>
        </w:rPr>
        <w:t>αναχρηματοδοτήσεις</w:t>
      </w:r>
      <w:proofErr w:type="spellEnd"/>
      <w:r>
        <w:rPr>
          <w:rFonts w:eastAsia="Times New Roman" w:cs="Times New Roman"/>
          <w:szCs w:val="24"/>
        </w:rPr>
        <w:t xml:space="preserve"> του χρέους το 15% του ΑΕΠ. </w:t>
      </w:r>
    </w:p>
    <w:p w14:paraId="1ED2CA9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Επομένως θα παρακαλέσω τους συναδέλφους από τη Νέα Δημοκρατία να σταματήσουν να επαναλαμβάνουν αυτό το επιχείρημα, </w:t>
      </w:r>
      <w:r>
        <w:rPr>
          <w:rFonts w:eastAsia="Times New Roman" w:cs="Times New Roman"/>
          <w:szCs w:val="24"/>
        </w:rPr>
        <w:t xml:space="preserve">διότι είναι απόλυτο μαθηματικό </w:t>
      </w:r>
      <w:r>
        <w:rPr>
          <w:rFonts w:eastAsia="Times New Roman" w:cs="Times New Roman"/>
          <w:szCs w:val="24"/>
          <w:lang w:val="en-US"/>
        </w:rPr>
        <w:t>absurdum</w:t>
      </w:r>
      <w:r w:rsidRPr="00FA33CC">
        <w:rPr>
          <w:rFonts w:eastAsia="Times New Roman" w:cs="Times New Roman"/>
          <w:szCs w:val="24"/>
        </w:rPr>
        <w:t xml:space="preserve"> </w:t>
      </w:r>
      <w:r>
        <w:rPr>
          <w:rFonts w:eastAsia="Times New Roman" w:cs="Times New Roman"/>
          <w:szCs w:val="24"/>
        </w:rPr>
        <w:t>αυτό το οποίο κάνουν.</w:t>
      </w:r>
    </w:p>
    <w:p w14:paraId="1ED2CA9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Επίσης, επιτυγχάνεται οριστικός τερματισμός των συνεπειών του </w:t>
      </w:r>
      <w:r>
        <w:rPr>
          <w:rFonts w:eastAsia="Times New Roman" w:cs="Times New Roman"/>
          <w:szCs w:val="24"/>
          <w:lang w:val="en-US"/>
        </w:rPr>
        <w:t>PS</w:t>
      </w:r>
      <w:r>
        <w:rPr>
          <w:rFonts w:eastAsia="Times New Roman" w:cs="Times New Roman"/>
          <w:szCs w:val="24"/>
        </w:rPr>
        <w:t>Ι</w:t>
      </w:r>
      <w:r w:rsidRPr="00FA33CC">
        <w:rPr>
          <w:rFonts w:eastAsia="Times New Roman" w:cs="Times New Roman"/>
          <w:szCs w:val="24"/>
        </w:rPr>
        <w:t xml:space="preserve">. </w:t>
      </w:r>
      <w:r>
        <w:rPr>
          <w:rFonts w:eastAsia="Times New Roman" w:cs="Times New Roman"/>
          <w:szCs w:val="24"/>
        </w:rPr>
        <w:t>Χθες ο κ. Βενιζέλος μ</w:t>
      </w:r>
      <w:r>
        <w:rPr>
          <w:rFonts w:eastAsia="Times New Roman" w:cs="Times New Roman"/>
          <w:szCs w:val="24"/>
        </w:rPr>
        <w:t>ά</w:t>
      </w:r>
      <w:r>
        <w:rPr>
          <w:rFonts w:eastAsia="Times New Roman" w:cs="Times New Roman"/>
          <w:szCs w:val="24"/>
        </w:rPr>
        <w:t xml:space="preserve">ς είπε ότι, δήθεν, συνεχίζουμε την πολιτική του </w:t>
      </w:r>
      <w:r w:rsidRPr="00FA33CC">
        <w:rPr>
          <w:rFonts w:eastAsia="Times New Roman" w:cs="Times New Roman"/>
          <w:szCs w:val="24"/>
        </w:rPr>
        <w:t xml:space="preserve"> </w:t>
      </w:r>
      <w:r>
        <w:rPr>
          <w:rFonts w:eastAsia="Times New Roman" w:cs="Times New Roman"/>
          <w:szCs w:val="24"/>
        </w:rPr>
        <w:t>PSI.</w:t>
      </w:r>
      <w:r w:rsidRPr="00FA33CC">
        <w:rPr>
          <w:rFonts w:eastAsia="Times New Roman" w:cs="Times New Roman"/>
          <w:szCs w:val="24"/>
        </w:rPr>
        <w:t xml:space="preserve"> </w:t>
      </w:r>
      <w:r>
        <w:rPr>
          <w:rFonts w:eastAsia="Times New Roman" w:cs="Times New Roman"/>
          <w:szCs w:val="24"/>
        </w:rPr>
        <w:t xml:space="preserve">Αν δεν το κατάλαβε ο κ. Βενιζέλος, η πολιτική του </w:t>
      </w:r>
      <w:r>
        <w:rPr>
          <w:rFonts w:eastAsia="Times New Roman" w:cs="Times New Roman"/>
          <w:szCs w:val="24"/>
          <w:lang w:val="en-US"/>
        </w:rPr>
        <w:t>P</w:t>
      </w:r>
      <w:r>
        <w:rPr>
          <w:rFonts w:eastAsia="Times New Roman" w:cs="Times New Roman"/>
          <w:szCs w:val="24"/>
          <w:lang w:val="en-US"/>
        </w:rPr>
        <w:t>SI</w:t>
      </w:r>
      <w:r w:rsidRPr="00FA33CC">
        <w:rPr>
          <w:rFonts w:eastAsia="Times New Roman" w:cs="Times New Roman"/>
          <w:szCs w:val="24"/>
        </w:rPr>
        <w:t xml:space="preserve"> </w:t>
      </w:r>
      <w:r>
        <w:rPr>
          <w:rFonts w:eastAsia="Times New Roman" w:cs="Times New Roman"/>
          <w:szCs w:val="24"/>
        </w:rPr>
        <w:t xml:space="preserve">τερματίστηκε πριν από δεκαπέντε μέρες, όταν ολοκληρώθηκε η ανταλλαγή των ελληνικών ομολόγων, η οποία μετέτρεψε τα μη τυπικά ομόλογα του </w:t>
      </w:r>
      <w:r>
        <w:rPr>
          <w:rFonts w:eastAsia="Times New Roman" w:cs="Times New Roman"/>
          <w:szCs w:val="24"/>
          <w:lang w:val="en-US"/>
        </w:rPr>
        <w:t>PSI</w:t>
      </w:r>
      <w:r w:rsidRPr="00AB7777">
        <w:rPr>
          <w:rFonts w:eastAsia="Times New Roman" w:cs="Times New Roman"/>
          <w:szCs w:val="24"/>
        </w:rPr>
        <w:t xml:space="preserve">, </w:t>
      </w:r>
      <w:r>
        <w:rPr>
          <w:rFonts w:eastAsia="Times New Roman" w:cs="Times New Roman"/>
          <w:szCs w:val="24"/>
        </w:rPr>
        <w:t xml:space="preserve">τα οποία ήταν αδύνατο να είναι διαπραγματεύσιμα στις αγορές χρήματος, σε τυπικά ομόλογα. Κι αυτός είναι </w:t>
      </w:r>
      <w:r>
        <w:rPr>
          <w:rFonts w:eastAsia="Times New Roman" w:cs="Times New Roman"/>
          <w:szCs w:val="24"/>
        </w:rPr>
        <w:lastRenderedPageBreak/>
        <w:t>ο τεχνικ</w:t>
      </w:r>
      <w:r>
        <w:rPr>
          <w:rFonts w:eastAsia="Times New Roman" w:cs="Times New Roman"/>
          <w:szCs w:val="24"/>
        </w:rPr>
        <w:t xml:space="preserve">ός λόγος, πίσω από τον πολιτικό λόγο της ανάκτησης της εμπιστοσύνης στην ελληνική οικονομία, που βλέπουμε σήμερα τα επιτόκια των ελληνικών ομολόγων να κινούνται προς αυτή την κατεύθυνση.   </w:t>
      </w:r>
    </w:p>
    <w:p w14:paraId="1ED2CA9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Βεβαίως, αυτή η συμφωνία για το χρέος, αλλά και όλα όσα κάνουμε σε</w:t>
      </w:r>
      <w:r>
        <w:rPr>
          <w:rFonts w:eastAsia="Times New Roman" w:cs="Times New Roman"/>
          <w:szCs w:val="24"/>
        </w:rPr>
        <w:t xml:space="preserve"> ό,τι αφορά την αναδιαμόρφωση του εδάφους για να έχουμε τη δυνατότητα να ανακτήσουμε απολύτως την εμπιστοσύνη των αγορών μέχρι τον Αύγουστο του 2018, πρέπει να συγκεκριμενοποιηθούν περαιτέρω. Ωστόσο, το νερό έχει μπει στο αυλάκι. </w:t>
      </w:r>
    </w:p>
    <w:p w14:paraId="1ED2CA9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Επομένως η έξοδος από το </w:t>
      </w:r>
      <w:r>
        <w:rPr>
          <w:rFonts w:eastAsia="Times New Roman" w:cs="Times New Roman"/>
          <w:szCs w:val="24"/>
        </w:rPr>
        <w:t xml:space="preserve">πρόγραμμα είναι μπροστά μας και είναι ορατή. Κι αυτό μας φέρνει στο  δεύτερο επιχείρημα -όψιμο- της Αντιπολίτευσης. Τι ισχυρίζονται; Ισχυρίζονται ότι δεν υπάρχει έξοδος το 2018, καθώς τα μνημόνια θα μείνουν μαζί μας μέχρι να </w:t>
      </w:r>
      <w:r>
        <w:rPr>
          <w:rFonts w:eastAsia="Times New Roman" w:cs="Times New Roman"/>
          <w:szCs w:val="24"/>
        </w:rPr>
        <w:lastRenderedPageBreak/>
        <w:t>σβήσει ο ήλιος ή</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w:t>
      </w:r>
      <w:r>
        <w:rPr>
          <w:rFonts w:eastAsia="Times New Roman" w:cs="Times New Roman"/>
          <w:szCs w:val="24"/>
        </w:rPr>
        <w:t>τώσει</w:t>
      </w:r>
      <w:proofErr w:type="spellEnd"/>
      <w:r>
        <w:rPr>
          <w:rFonts w:eastAsia="Times New Roman" w:cs="Times New Roman"/>
          <w:szCs w:val="24"/>
        </w:rPr>
        <w:t xml:space="preserve">, μέχρι να πληρωθεί το 75% των δανείων που έχουμε λάβει από τον επίσημο τομέα.                  </w:t>
      </w:r>
    </w:p>
    <w:p w14:paraId="1ED2CA95" w14:textId="77777777" w:rsidR="00844B03" w:rsidRDefault="0027580D">
      <w:pPr>
        <w:spacing w:after="0" w:line="600" w:lineRule="auto"/>
        <w:ind w:firstLine="720"/>
        <w:jc w:val="both"/>
        <w:rPr>
          <w:rFonts w:eastAsia="Times New Roman"/>
          <w:szCs w:val="24"/>
        </w:rPr>
      </w:pPr>
      <w:r>
        <w:rPr>
          <w:rFonts w:eastAsia="Times New Roman"/>
          <w:szCs w:val="24"/>
        </w:rPr>
        <w:t>Αυτό, βέβαια, δεν ίσχυε για την Αντιπολίτευση για κάποιο</w:t>
      </w:r>
      <w:r>
        <w:rPr>
          <w:rFonts w:eastAsia="Times New Roman"/>
          <w:szCs w:val="24"/>
        </w:rPr>
        <w:t>ν</w:t>
      </w:r>
      <w:r>
        <w:rPr>
          <w:rFonts w:eastAsia="Times New Roman"/>
          <w:szCs w:val="24"/>
        </w:rPr>
        <w:t xml:space="preserve"> λόγο το 2014, ισχύει σήμερα. Εν πάση </w:t>
      </w:r>
      <w:proofErr w:type="spellStart"/>
      <w:r>
        <w:rPr>
          <w:rFonts w:eastAsia="Times New Roman"/>
          <w:szCs w:val="24"/>
        </w:rPr>
        <w:t>περιπτώσει</w:t>
      </w:r>
      <w:proofErr w:type="spellEnd"/>
      <w:r>
        <w:rPr>
          <w:rFonts w:eastAsia="Times New Roman"/>
          <w:szCs w:val="24"/>
        </w:rPr>
        <w:t>, ας το αφήσουμε αυτό το κομμάτι του επιχειρήματο</w:t>
      </w:r>
      <w:r>
        <w:rPr>
          <w:rFonts w:eastAsia="Times New Roman"/>
          <w:szCs w:val="24"/>
        </w:rPr>
        <w:t>ς και να περάσουμε στην ουσία.</w:t>
      </w:r>
    </w:p>
    <w:p w14:paraId="1ED2CA96" w14:textId="77777777" w:rsidR="00844B03" w:rsidRDefault="0027580D">
      <w:pPr>
        <w:spacing w:after="0" w:line="600" w:lineRule="auto"/>
        <w:ind w:firstLine="720"/>
        <w:jc w:val="both"/>
        <w:rPr>
          <w:rFonts w:eastAsia="Times New Roman"/>
          <w:szCs w:val="24"/>
        </w:rPr>
      </w:pPr>
      <w:r>
        <w:rPr>
          <w:rFonts w:eastAsia="Times New Roman"/>
          <w:szCs w:val="24"/>
        </w:rPr>
        <w:t xml:space="preserve">Τι είναι το μνημόνιο; Δεν είναι τίποτα άλλο από έναν μηχανισμό πειθαναγκασμού, μια τεχνολογία επιβολής πολιτικών που λειτουργεί με έναν συγκεκριμένο και πολύ απλό τρόπο: </w:t>
      </w:r>
      <w:r>
        <w:rPr>
          <w:rFonts w:eastAsia="Times New Roman"/>
          <w:szCs w:val="24"/>
        </w:rPr>
        <w:t>μ</w:t>
      </w:r>
      <w:r>
        <w:rPr>
          <w:rFonts w:eastAsia="Times New Roman"/>
          <w:szCs w:val="24"/>
        </w:rPr>
        <w:t xml:space="preserve">έτρα έναντι χρημάτων για την αποπληρωμή του χρέους, </w:t>
      </w:r>
      <w:r>
        <w:rPr>
          <w:rFonts w:eastAsia="Times New Roman"/>
          <w:szCs w:val="24"/>
        </w:rPr>
        <w:t>διότι διαφορετικά, επειδή δεν υπάρχει η δυνατότητα πρόσβασης στις αγορές, η οικονομία θα οδηγηθεί σε χρεοκοπία. Αυτό είναι τα μνημόνια. Αυτή είναι η τεχνο</w:t>
      </w:r>
      <w:r>
        <w:rPr>
          <w:rFonts w:eastAsia="Times New Roman"/>
          <w:szCs w:val="24"/>
        </w:rPr>
        <w:lastRenderedPageBreak/>
        <w:t>λογία πειθαναγκασμού. Για ποιο</w:t>
      </w:r>
      <w:r>
        <w:rPr>
          <w:rFonts w:eastAsia="Times New Roman"/>
          <w:szCs w:val="24"/>
        </w:rPr>
        <w:t>ν</w:t>
      </w:r>
      <w:r>
        <w:rPr>
          <w:rFonts w:eastAsia="Times New Roman"/>
          <w:szCs w:val="24"/>
        </w:rPr>
        <w:t xml:space="preserve"> λόγο επιβλήθηκε αυτή η τεχνολογία; Γιατί απλούστατα η χώρα δεν είχε τη</w:t>
      </w:r>
      <w:r>
        <w:rPr>
          <w:rFonts w:eastAsia="Times New Roman"/>
          <w:szCs w:val="24"/>
        </w:rPr>
        <w:t xml:space="preserve"> δυνατότητα να δανείζεται από τις αγορές από το 2010 και μετά. </w:t>
      </w:r>
    </w:p>
    <w:p w14:paraId="1ED2CA97" w14:textId="77777777" w:rsidR="00844B03" w:rsidRDefault="0027580D">
      <w:pPr>
        <w:spacing w:after="0" w:line="600" w:lineRule="auto"/>
        <w:ind w:firstLine="720"/>
        <w:jc w:val="both"/>
        <w:rPr>
          <w:rFonts w:eastAsia="Times New Roman"/>
          <w:szCs w:val="24"/>
        </w:rPr>
      </w:pPr>
      <w:r>
        <w:rPr>
          <w:rFonts w:eastAsia="Times New Roman"/>
          <w:szCs w:val="24"/>
        </w:rPr>
        <w:t>Επομένως, για όποιον θέλει και για όποιον μπορεί να καταλάβει, είναι αυτονόητο ότι οι βαθμοί πολιτικής ελευθερίας αυξάνονται αμέσως μόλις απεγκλωβιστεί κανείς απ’ αυτόν τον συγκεκριμένο μηχανι</w:t>
      </w:r>
      <w:r>
        <w:rPr>
          <w:rFonts w:eastAsia="Times New Roman"/>
          <w:szCs w:val="24"/>
        </w:rPr>
        <w:t xml:space="preserve">σμό. Διότι πλέον οι πολιτικές που επιβάλλονται δεν έχουν τον ίδιο βαθμό </w:t>
      </w:r>
      <w:proofErr w:type="spellStart"/>
      <w:r>
        <w:rPr>
          <w:rFonts w:eastAsia="Times New Roman"/>
          <w:szCs w:val="24"/>
        </w:rPr>
        <w:t>αναγκαστικότητας</w:t>
      </w:r>
      <w:proofErr w:type="spellEnd"/>
      <w:r>
        <w:rPr>
          <w:rFonts w:eastAsia="Times New Roman"/>
          <w:szCs w:val="24"/>
        </w:rPr>
        <w:t xml:space="preserve">, καθώς ο κίνδυνος χρεοκοπίας έχει παρέλθει και δεν υπάρχει άμεσος τρόπος εξαναγκασμού. Δεν υπάρχει ο εξαναγκασμός της εκταμίευσης της δόσης. </w:t>
      </w:r>
    </w:p>
    <w:p w14:paraId="1ED2CA98" w14:textId="77777777" w:rsidR="00844B03" w:rsidRDefault="0027580D">
      <w:pPr>
        <w:spacing w:after="0" w:line="600" w:lineRule="auto"/>
        <w:ind w:firstLine="720"/>
        <w:jc w:val="both"/>
        <w:rPr>
          <w:rFonts w:eastAsia="Times New Roman"/>
          <w:szCs w:val="24"/>
        </w:rPr>
      </w:pPr>
      <w:r>
        <w:rPr>
          <w:rFonts w:eastAsia="Times New Roman"/>
          <w:szCs w:val="24"/>
        </w:rPr>
        <w:t>Προφανώς αυτό δεν σημαίνε</w:t>
      </w:r>
      <w:r>
        <w:rPr>
          <w:rFonts w:eastAsia="Times New Roman"/>
          <w:szCs w:val="24"/>
        </w:rPr>
        <w:t>ι ότι δεν υπάρχει εποπτεία και ότι δεν υπάρχει παρακολούθηση. Αυτό δεν σημαίνει ότι μια Κυβέρνηση μπορεί να κάνει ό,τι θέλει. Κατ’ αρχ</w:t>
      </w:r>
      <w:r>
        <w:rPr>
          <w:rFonts w:eastAsia="Times New Roman"/>
          <w:szCs w:val="24"/>
        </w:rPr>
        <w:t>άς</w:t>
      </w:r>
      <w:r>
        <w:rPr>
          <w:rFonts w:eastAsia="Times New Roman"/>
          <w:szCs w:val="24"/>
        </w:rPr>
        <w:t xml:space="preserve"> οι αγορές εκ των πραγμάτων </w:t>
      </w:r>
      <w:r>
        <w:rPr>
          <w:rFonts w:eastAsia="Times New Roman"/>
          <w:szCs w:val="24"/>
        </w:rPr>
        <w:lastRenderedPageBreak/>
        <w:t>επιβάλλουν συγκεκριμένες πειθαρχίες στις οικονομίες του αναπτυγμένου καπιταλισμού. Όμως, και</w:t>
      </w:r>
      <w:r>
        <w:rPr>
          <w:rFonts w:eastAsia="Times New Roman"/>
          <w:szCs w:val="24"/>
        </w:rPr>
        <w:t xml:space="preserve"> οι μηχανισμοί εποπτείας της ευρωζώνης συνεχίζουν να λειτουργούν. Σε καμ</w:t>
      </w:r>
      <w:r>
        <w:rPr>
          <w:rFonts w:eastAsia="Times New Roman"/>
          <w:szCs w:val="24"/>
        </w:rPr>
        <w:t>μ</w:t>
      </w:r>
      <w:r>
        <w:rPr>
          <w:rFonts w:eastAsia="Times New Roman"/>
          <w:szCs w:val="24"/>
        </w:rPr>
        <w:t xml:space="preserve">ία περίπτωση, όμως, δεν μιλάμε για το ίδιο καθεστώς επιχείρησης και για το ίδιο καθεστώς επιτροπείας. </w:t>
      </w:r>
    </w:p>
    <w:p w14:paraId="1ED2CA99" w14:textId="77777777" w:rsidR="00844B03" w:rsidRDefault="0027580D">
      <w:pPr>
        <w:spacing w:after="0" w:line="600" w:lineRule="auto"/>
        <w:ind w:firstLine="720"/>
        <w:jc w:val="both"/>
        <w:rPr>
          <w:rFonts w:eastAsia="Times New Roman"/>
          <w:szCs w:val="24"/>
        </w:rPr>
      </w:pPr>
      <w:r>
        <w:rPr>
          <w:rFonts w:eastAsia="Times New Roman"/>
          <w:szCs w:val="24"/>
        </w:rPr>
        <w:t>Σε αυτή την περίοδο που εγκαινιάζεται μετά το καλοκαίρι του 2018 -και εδώ τελειώ</w:t>
      </w:r>
      <w:r>
        <w:rPr>
          <w:rFonts w:eastAsia="Times New Roman"/>
          <w:szCs w:val="24"/>
        </w:rPr>
        <w:t>νω- οι διαφορές της πολιτικής και οι κοινωνικές διαχωριστικές γραμμές, που ήδη είναι σαφείς, θα αρχίζουν να εμφανίζονται με ακόμη μεγαλύτερη ενάργεια. Είναι τότε που τα δύο πολιτικά σχέδια που συγκρούονται σήμερα θα αντιπαρατεθούν με ακόμη πιο καθαρό και σ</w:t>
      </w:r>
      <w:r>
        <w:rPr>
          <w:rFonts w:eastAsia="Times New Roman"/>
          <w:szCs w:val="24"/>
        </w:rPr>
        <w:t>αφή τρόπο.</w:t>
      </w:r>
    </w:p>
    <w:p w14:paraId="1ED2CA9A" w14:textId="77777777" w:rsidR="00844B03" w:rsidRDefault="0027580D">
      <w:pPr>
        <w:spacing w:after="0" w:line="600" w:lineRule="auto"/>
        <w:ind w:firstLine="720"/>
        <w:jc w:val="both"/>
        <w:rPr>
          <w:rFonts w:eastAsia="Times New Roman"/>
          <w:szCs w:val="24"/>
        </w:rPr>
      </w:pPr>
      <w:r>
        <w:rPr>
          <w:rFonts w:eastAsia="Times New Roman"/>
          <w:szCs w:val="24"/>
        </w:rPr>
        <w:t xml:space="preserve">Από τη μία πλευρά είναι το σχέδιο της Νέας Δημοκρατίας και των δορυφόρων της, που θέλουν να επιστρέψουμε σε μια οικονομία </w:t>
      </w:r>
      <w:r>
        <w:rPr>
          <w:rFonts w:eastAsia="Times New Roman"/>
          <w:szCs w:val="24"/>
        </w:rPr>
        <w:lastRenderedPageBreak/>
        <w:t>πλήρους δημοσιονομικής και εργοδοτικής αυθαιρεσίας και ασυδοσίας. Είναι ένα πολιτικό πρόγραμμα «σοκ και δέους»</w:t>
      </w:r>
      <w:r>
        <w:rPr>
          <w:rFonts w:eastAsia="Times New Roman"/>
          <w:szCs w:val="24"/>
        </w:rPr>
        <w:t>,</w:t>
      </w:r>
      <w:r>
        <w:rPr>
          <w:rFonts w:eastAsia="Times New Roman"/>
          <w:szCs w:val="24"/>
        </w:rPr>
        <w:t xml:space="preserve"> που συνοψίζεται σε συγκεκριμένο </w:t>
      </w:r>
      <w:proofErr w:type="spellStart"/>
      <w:r>
        <w:rPr>
          <w:rFonts w:eastAsia="Times New Roman"/>
          <w:szCs w:val="24"/>
        </w:rPr>
        <w:t>τετράπτυχο</w:t>
      </w:r>
      <w:proofErr w:type="spellEnd"/>
      <w:r>
        <w:rPr>
          <w:rFonts w:eastAsia="Times New Roman"/>
          <w:szCs w:val="24"/>
        </w:rPr>
        <w:t xml:space="preserve">: </w:t>
      </w:r>
      <w:r>
        <w:rPr>
          <w:rFonts w:eastAsia="Times New Roman"/>
          <w:szCs w:val="24"/>
        </w:rPr>
        <w:t>α</w:t>
      </w:r>
      <w:r>
        <w:rPr>
          <w:rFonts w:eastAsia="Times New Roman"/>
          <w:szCs w:val="24"/>
        </w:rPr>
        <w:t>πολύσεις, ξεπούλημα, καταστροφή του κοινωνικού κράτους και μείωση των μισθών</w:t>
      </w:r>
      <w:r>
        <w:rPr>
          <w:rFonts w:eastAsia="Times New Roman"/>
          <w:szCs w:val="24"/>
        </w:rPr>
        <w:t>,</w:t>
      </w:r>
      <w:r>
        <w:rPr>
          <w:rFonts w:eastAsia="Times New Roman"/>
          <w:szCs w:val="24"/>
        </w:rPr>
        <w:t xml:space="preserve"> για να δημιουργηθούν δήθεν κίνητρα επενδύσεων. Αυτή είναι η καθαρή λογική του «</w:t>
      </w:r>
      <w:proofErr w:type="spellStart"/>
      <w:r>
        <w:rPr>
          <w:rFonts w:eastAsia="Times New Roman"/>
          <w:szCs w:val="24"/>
        </w:rPr>
        <w:t>Θ</w:t>
      </w:r>
      <w:r>
        <w:rPr>
          <w:rFonts w:eastAsia="Times New Roman"/>
          <w:szCs w:val="24"/>
        </w:rPr>
        <w:t>ατσερισμού</w:t>
      </w:r>
      <w:proofErr w:type="spellEnd"/>
      <w:r>
        <w:rPr>
          <w:rFonts w:eastAsia="Times New Roman"/>
          <w:szCs w:val="24"/>
        </w:rPr>
        <w:t>», που σήμερα διέπει ολόκληρο το ιδεολογικ</w:t>
      </w:r>
      <w:r>
        <w:rPr>
          <w:rFonts w:eastAsia="Times New Roman"/>
          <w:szCs w:val="24"/>
        </w:rPr>
        <w:t>ό και πολιτικό περίγραμμα της Νέας Δημοκρατίας.</w:t>
      </w:r>
    </w:p>
    <w:p w14:paraId="1ED2CA9B" w14:textId="77777777" w:rsidR="00844B03" w:rsidRDefault="0027580D">
      <w:pPr>
        <w:spacing w:after="0" w:line="600" w:lineRule="auto"/>
        <w:ind w:firstLine="720"/>
        <w:jc w:val="both"/>
        <w:rPr>
          <w:rFonts w:eastAsia="Times New Roman"/>
          <w:szCs w:val="24"/>
        </w:rPr>
      </w:pPr>
      <w:r>
        <w:rPr>
          <w:rFonts w:eastAsia="Times New Roman"/>
          <w:szCs w:val="24"/>
        </w:rPr>
        <w:t>Από την άλλη</w:t>
      </w:r>
      <w:r>
        <w:rPr>
          <w:rFonts w:eastAsia="Times New Roman"/>
          <w:szCs w:val="24"/>
        </w:rPr>
        <w:t>,</w:t>
      </w:r>
      <w:r>
        <w:rPr>
          <w:rFonts w:eastAsia="Times New Roman"/>
          <w:szCs w:val="24"/>
        </w:rPr>
        <w:t xml:space="preserve"> υπάρχει το δικό μας σχέδιο</w:t>
      </w:r>
      <w:r>
        <w:rPr>
          <w:rFonts w:eastAsia="Times New Roman"/>
          <w:szCs w:val="24"/>
        </w:rPr>
        <w:t>,</w:t>
      </w:r>
      <w:r>
        <w:rPr>
          <w:rFonts w:eastAsia="Times New Roman"/>
          <w:szCs w:val="24"/>
        </w:rPr>
        <w:t xml:space="preserve"> που θέλει να βάλει στο επίκεντρο την εργασία και την αναδιανομή για τη στήριξη του κοινωνικού κράτους. Μιλάμε, δηλαδή, για δύο κόσμους, που δεν έχουν -και ευτυχώς!- τ</w:t>
      </w:r>
      <w:r>
        <w:rPr>
          <w:rFonts w:eastAsia="Times New Roman"/>
          <w:szCs w:val="24"/>
        </w:rPr>
        <w:t>ίποτα κοινό.</w:t>
      </w:r>
    </w:p>
    <w:p w14:paraId="1ED2CA9C" w14:textId="77777777" w:rsidR="00844B03" w:rsidRDefault="0027580D">
      <w:pPr>
        <w:spacing w:after="0" w:line="600" w:lineRule="auto"/>
        <w:ind w:firstLine="720"/>
        <w:jc w:val="both"/>
        <w:rPr>
          <w:rFonts w:eastAsia="Times New Roman"/>
          <w:szCs w:val="24"/>
        </w:rPr>
      </w:pPr>
      <w:r>
        <w:rPr>
          <w:rFonts w:eastAsia="Times New Roman"/>
          <w:szCs w:val="24"/>
        </w:rPr>
        <w:t>Σας ευχαριστώ.</w:t>
      </w:r>
    </w:p>
    <w:p w14:paraId="1ED2CA9D" w14:textId="77777777" w:rsidR="00844B03" w:rsidRDefault="0027580D">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ED2CA9E" w14:textId="77777777" w:rsidR="00844B03" w:rsidRDefault="0027580D">
      <w:pPr>
        <w:spacing w:after="0" w:line="600" w:lineRule="auto"/>
        <w:ind w:firstLine="720"/>
        <w:jc w:val="both"/>
        <w:rPr>
          <w:rFonts w:eastAsia="Times New Roman"/>
          <w:bCs/>
          <w:szCs w:val="24"/>
        </w:rPr>
      </w:pPr>
      <w:r>
        <w:rPr>
          <w:rFonts w:eastAsia="Times New Roman"/>
          <w:b/>
          <w:bCs/>
          <w:szCs w:val="24"/>
        </w:rPr>
        <w:lastRenderedPageBreak/>
        <w:t>ΠΡΟΕΔΡΕΥΩΝ (Δημήτριος Κρεμαστινός):</w:t>
      </w:r>
      <w:r>
        <w:rPr>
          <w:rFonts w:eastAsia="Times New Roman"/>
          <w:bCs/>
          <w:szCs w:val="24"/>
        </w:rPr>
        <w:t xml:space="preserve"> Προχωρούμε με τον Κοινοβουλευτικό Εκπρόσωπο της Χρυσής Αυγής, τον κ. Παππά.</w:t>
      </w:r>
    </w:p>
    <w:p w14:paraId="1ED2CA9F" w14:textId="77777777" w:rsidR="00844B03" w:rsidRDefault="0027580D">
      <w:pPr>
        <w:spacing w:after="0" w:line="600" w:lineRule="auto"/>
        <w:ind w:firstLine="720"/>
        <w:jc w:val="both"/>
        <w:rPr>
          <w:rFonts w:eastAsia="Times New Roman"/>
          <w:bCs/>
          <w:szCs w:val="24"/>
        </w:rPr>
      </w:pPr>
      <w:r>
        <w:rPr>
          <w:rFonts w:eastAsia="Times New Roman"/>
          <w:bCs/>
          <w:szCs w:val="24"/>
        </w:rPr>
        <w:t>Ορίστε, κύριε Παππά, έχετε τον λόγο.</w:t>
      </w:r>
    </w:p>
    <w:p w14:paraId="1ED2CAA0" w14:textId="77777777" w:rsidR="00844B03" w:rsidRDefault="0027580D">
      <w:pPr>
        <w:spacing w:after="0" w:line="600" w:lineRule="auto"/>
        <w:ind w:firstLine="720"/>
        <w:jc w:val="both"/>
        <w:rPr>
          <w:rFonts w:eastAsia="Times New Roman"/>
          <w:bCs/>
          <w:szCs w:val="24"/>
        </w:rPr>
      </w:pPr>
      <w:r w:rsidRPr="00F5210E">
        <w:rPr>
          <w:rFonts w:eastAsia="Times New Roman"/>
          <w:b/>
          <w:bCs/>
          <w:szCs w:val="24"/>
        </w:rPr>
        <w:t xml:space="preserve">ΧΡΗΣΤΟΣ ΠΑΠΠΑΣ: </w:t>
      </w:r>
      <w:r>
        <w:rPr>
          <w:rFonts w:eastAsia="Times New Roman"/>
          <w:bCs/>
          <w:szCs w:val="24"/>
        </w:rPr>
        <w:t>Ο λόγος αφορά τις Έ</w:t>
      </w:r>
      <w:r>
        <w:rPr>
          <w:rFonts w:eastAsia="Times New Roman"/>
          <w:bCs/>
          <w:szCs w:val="24"/>
        </w:rPr>
        <w:t>νοπλες Δυνάμεις. Από το 2010 έως και σήμερα η κατάσταση χειροτερεύει συνεχώς και δραματικά σχετικά με τους επιχειρησιακούς προγραμματισμούς και προϋπολογισμούς όλων των Γενικών Επιτελείων. Η Κυβέρνηση</w:t>
      </w:r>
      <w:r>
        <w:rPr>
          <w:rFonts w:eastAsia="Times New Roman"/>
          <w:bCs/>
          <w:szCs w:val="24"/>
        </w:rPr>
        <w:t>,</w:t>
      </w:r>
      <w:r>
        <w:rPr>
          <w:rFonts w:eastAsia="Times New Roman"/>
          <w:bCs/>
          <w:szCs w:val="24"/>
        </w:rPr>
        <w:t xml:space="preserve"> παράλληλα με τις περικοπές στον αμυντικό προϋπολογισμό</w:t>
      </w:r>
      <w:r>
        <w:rPr>
          <w:rFonts w:eastAsia="Times New Roman"/>
          <w:bCs/>
          <w:szCs w:val="24"/>
        </w:rPr>
        <w:t xml:space="preserve">, έχει εγκαταλείψει και το έμψυχο δυναμικό στο οποίο στηρίζεται η εθνική άμυνα. </w:t>
      </w:r>
    </w:p>
    <w:p w14:paraId="1ED2CAA1" w14:textId="77777777" w:rsidR="00844B03" w:rsidRDefault="0027580D">
      <w:pPr>
        <w:spacing w:after="0" w:line="600" w:lineRule="auto"/>
        <w:ind w:firstLine="720"/>
        <w:jc w:val="both"/>
        <w:rPr>
          <w:rFonts w:eastAsia="Times New Roman"/>
          <w:bCs/>
          <w:szCs w:val="24"/>
        </w:rPr>
      </w:pPr>
      <w:r>
        <w:rPr>
          <w:rFonts w:eastAsia="Times New Roman"/>
          <w:bCs/>
          <w:szCs w:val="24"/>
        </w:rPr>
        <w:t xml:space="preserve">Αναλυτικά, όλα τα νομοσχέδια -το ασφαλιστικό, το συνταξιοδοτικό, το μισθολογικό των Ενόπλων Δυνάμεων- που έχουν έρθει </w:t>
      </w:r>
      <w:r>
        <w:rPr>
          <w:rFonts w:eastAsia="Times New Roman"/>
          <w:bCs/>
          <w:szCs w:val="24"/>
        </w:rPr>
        <w:lastRenderedPageBreak/>
        <w:t xml:space="preserve">προς ψήφιση εδώ στην Ολομέλεια, απ’ όλες τις </w:t>
      </w:r>
      <w:proofErr w:type="spellStart"/>
      <w:r>
        <w:rPr>
          <w:rFonts w:eastAsia="Times New Roman"/>
          <w:bCs/>
          <w:szCs w:val="24"/>
        </w:rPr>
        <w:t>μνημονιακές</w:t>
      </w:r>
      <w:proofErr w:type="spellEnd"/>
      <w:r>
        <w:rPr>
          <w:rFonts w:eastAsia="Times New Roman"/>
          <w:bCs/>
          <w:szCs w:val="24"/>
        </w:rPr>
        <w:t xml:space="preserve"> </w:t>
      </w:r>
      <w:r>
        <w:rPr>
          <w:rFonts w:eastAsia="Times New Roman"/>
          <w:bCs/>
          <w:szCs w:val="24"/>
        </w:rPr>
        <w:t xml:space="preserve">κυβερνήσεις, συνεχώς μειώνουν την οικονομική κατάσταση των στελεχών και των τριών Όπλων, όπως -να συμπληρώσω- και των Σωμάτων Ασφαλείας και του Λιμενικού και της Πυροσβεστικής. Και τα στελέχη αυτά -το γνωρίζει πολύ καλά ο ελληνικός λαός- δίνουν καθημερινά </w:t>
      </w:r>
      <w:r>
        <w:rPr>
          <w:rFonts w:eastAsia="Times New Roman"/>
          <w:bCs/>
          <w:szCs w:val="24"/>
        </w:rPr>
        <w:t xml:space="preserve">έναν υπεράνθρωπο αγώνα για να σταθούν στο ύψος της αποστολής τους,  τη στιγμή που οι Τούρκοι συνεχίζουν την προκλητική και αδιάλλακτη στάση </w:t>
      </w:r>
      <w:r>
        <w:rPr>
          <w:rFonts w:eastAsia="Times New Roman"/>
          <w:bCs/>
          <w:szCs w:val="24"/>
        </w:rPr>
        <w:t>τους,</w:t>
      </w:r>
      <w:r>
        <w:rPr>
          <w:rFonts w:eastAsia="Times New Roman"/>
          <w:bCs/>
          <w:szCs w:val="24"/>
        </w:rPr>
        <w:t xml:space="preserve"> με αποκορύφωμα την πρόσφατη επίσκεψη </w:t>
      </w:r>
      <w:proofErr w:type="spellStart"/>
      <w:r>
        <w:rPr>
          <w:rFonts w:eastAsia="Times New Roman"/>
          <w:bCs/>
          <w:szCs w:val="24"/>
        </w:rPr>
        <w:t>Ερντογάν</w:t>
      </w:r>
      <w:proofErr w:type="spellEnd"/>
      <w:r>
        <w:rPr>
          <w:rFonts w:eastAsia="Times New Roman"/>
          <w:bCs/>
          <w:szCs w:val="24"/>
        </w:rPr>
        <w:t>.</w:t>
      </w:r>
    </w:p>
    <w:p w14:paraId="1ED2CAA2" w14:textId="77777777" w:rsidR="00844B03" w:rsidRDefault="0027580D">
      <w:pPr>
        <w:spacing w:after="0" w:line="600" w:lineRule="auto"/>
        <w:ind w:firstLine="720"/>
        <w:jc w:val="both"/>
        <w:rPr>
          <w:rFonts w:eastAsia="Times New Roman"/>
          <w:bCs/>
          <w:szCs w:val="24"/>
        </w:rPr>
      </w:pPr>
      <w:r>
        <w:rPr>
          <w:rFonts w:eastAsia="Times New Roman"/>
          <w:bCs/>
          <w:szCs w:val="24"/>
        </w:rPr>
        <w:t>Τη στιγμή που η ελληνική πλευρά βρίσκεται σε ένα</w:t>
      </w:r>
      <w:r>
        <w:rPr>
          <w:rFonts w:eastAsia="Times New Roman"/>
          <w:bCs/>
          <w:szCs w:val="24"/>
        </w:rPr>
        <w:t>ν</w:t>
      </w:r>
      <w:r>
        <w:rPr>
          <w:rFonts w:eastAsia="Times New Roman"/>
          <w:bCs/>
          <w:szCs w:val="24"/>
        </w:rPr>
        <w:t xml:space="preserve"> παρατεταμένο </w:t>
      </w:r>
      <w:r>
        <w:rPr>
          <w:rFonts w:eastAsia="Times New Roman"/>
          <w:bCs/>
          <w:szCs w:val="24"/>
        </w:rPr>
        <w:t>λήθαργο, η Τουρκία εξοπλίζεται συνεχώς και ποικιλοτρόπως, ενισχύοντας τα οπλικά της συστήματα και στους τρεις κλάδους των Ενόπλων Δυνάμεων.</w:t>
      </w:r>
    </w:p>
    <w:p w14:paraId="1ED2CAA3" w14:textId="77777777" w:rsidR="00844B03" w:rsidRDefault="0027580D">
      <w:pPr>
        <w:spacing w:after="0" w:line="600" w:lineRule="auto"/>
        <w:ind w:firstLine="720"/>
        <w:jc w:val="both"/>
        <w:rPr>
          <w:rFonts w:eastAsia="Times New Roman"/>
          <w:bCs/>
          <w:szCs w:val="24"/>
        </w:rPr>
      </w:pPr>
      <w:r>
        <w:rPr>
          <w:rFonts w:eastAsia="Times New Roman"/>
          <w:bCs/>
          <w:szCs w:val="24"/>
        </w:rPr>
        <w:lastRenderedPageBreak/>
        <w:t>Προ κρίσεως οι αμυντικές δαπάνες ετησίως υπερέβαιναν τα 7 δισεκατομμύρια ευρώ. Φτάσαμε πλέον αυτές να βρίσκονται μόλ</w:t>
      </w:r>
      <w:r>
        <w:rPr>
          <w:rFonts w:eastAsia="Times New Roman"/>
          <w:bCs/>
          <w:szCs w:val="24"/>
        </w:rPr>
        <w:t xml:space="preserve">ις στα 475 εκατομμύρια ευρώ. Θέλετε να προβείτε σε μειώσεις δαπανών και </w:t>
      </w:r>
      <w:proofErr w:type="spellStart"/>
      <w:r>
        <w:rPr>
          <w:rFonts w:eastAsia="Times New Roman"/>
          <w:bCs/>
          <w:szCs w:val="24"/>
        </w:rPr>
        <w:t>εξορθολογισμούς</w:t>
      </w:r>
      <w:proofErr w:type="spellEnd"/>
      <w:r>
        <w:rPr>
          <w:rFonts w:eastAsia="Times New Roman"/>
          <w:bCs/>
          <w:szCs w:val="24"/>
        </w:rPr>
        <w:t>; Αυτό θα γίνει σε βάρος ακόμα και των στολών των οπλιτών και στελεχών των Ενόπλων Δυνάμεων; Θα γίνεται αυτό εις βάρος και της διατροφής των οπλιτών;</w:t>
      </w:r>
    </w:p>
    <w:p w14:paraId="1ED2CAA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ρωτάμε: Τι θα γ</w:t>
      </w:r>
      <w:r>
        <w:rPr>
          <w:rFonts w:eastAsia="Times New Roman" w:cs="Times New Roman"/>
          <w:szCs w:val="24"/>
        </w:rPr>
        <w:t>ίνει με τα ειδικά μισθολόγια; Με τα οφειλόμενα στους στρατιωτικούς τι θα γίνει; Τι θα γίνει με τα 108 εκατομμύρια ευρώ, που έπρεπε να κοπούν από τα ειδικά μισθολόγια; Κάποτε κάνατε λόγο για ισοδύναμα που έπρεπε να βρεθούν</w:t>
      </w:r>
      <w:r>
        <w:rPr>
          <w:rFonts w:eastAsia="Times New Roman" w:cs="Times New Roman"/>
          <w:szCs w:val="24"/>
        </w:rPr>
        <w:t>,</w:t>
      </w:r>
      <w:r>
        <w:rPr>
          <w:rFonts w:eastAsia="Times New Roman" w:cs="Times New Roman"/>
          <w:szCs w:val="24"/>
        </w:rPr>
        <w:t xml:space="preserve"> για να μην παγώσουν οι μισθολογικ</w:t>
      </w:r>
      <w:r>
        <w:rPr>
          <w:rFonts w:eastAsia="Times New Roman" w:cs="Times New Roman"/>
          <w:szCs w:val="24"/>
        </w:rPr>
        <w:t>ές προαγωγές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Τι θα κάνετε με τις συντάξεις των στρατιωτικών; Οι στρατιωτικοί και οι συνταξιούχοι των </w:t>
      </w:r>
      <w:r>
        <w:rPr>
          <w:rFonts w:eastAsia="Times New Roman" w:cs="Times New Roman"/>
          <w:szCs w:val="24"/>
        </w:rPr>
        <w:t>Σ</w:t>
      </w:r>
      <w:r>
        <w:rPr>
          <w:rFonts w:eastAsia="Times New Roman" w:cs="Times New Roman"/>
          <w:szCs w:val="24"/>
        </w:rPr>
        <w:t xml:space="preserve">ωμάτων </w:t>
      </w:r>
      <w:r>
        <w:rPr>
          <w:rFonts w:eastAsia="Times New Roman" w:cs="Times New Roman"/>
          <w:szCs w:val="24"/>
        </w:rPr>
        <w:t>Α</w:t>
      </w:r>
      <w:r>
        <w:rPr>
          <w:rFonts w:eastAsia="Times New Roman" w:cs="Times New Roman"/>
          <w:szCs w:val="24"/>
        </w:rPr>
        <w:t xml:space="preserve">σφαλείας, ιδίως εκείνοι με αρκετά έτη </w:t>
      </w:r>
      <w:r>
        <w:rPr>
          <w:rFonts w:eastAsia="Times New Roman" w:cs="Times New Roman"/>
          <w:szCs w:val="24"/>
        </w:rPr>
        <w:lastRenderedPageBreak/>
        <w:t xml:space="preserve">υπηρεσίας, αναμένεται να παρουσιάσουν μείωση μεταξύ παλαιών και νέων συντάξεων. </w:t>
      </w:r>
    </w:p>
    <w:p w14:paraId="1ED2CAA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Και μέσα σε όλα αυτά έχετε απαξιώσει και την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α</w:t>
      </w:r>
      <w:r>
        <w:rPr>
          <w:rFonts w:eastAsia="Times New Roman" w:cs="Times New Roman"/>
          <w:szCs w:val="24"/>
        </w:rPr>
        <w:t xml:space="preserve">μυντική </w:t>
      </w:r>
      <w:r>
        <w:rPr>
          <w:rFonts w:eastAsia="Times New Roman" w:cs="Times New Roman"/>
          <w:szCs w:val="24"/>
        </w:rPr>
        <w:t>β</w:t>
      </w:r>
      <w:r>
        <w:rPr>
          <w:rFonts w:eastAsia="Times New Roman" w:cs="Times New Roman"/>
          <w:szCs w:val="24"/>
        </w:rPr>
        <w:t xml:space="preserve">ιομηχανία. Και μέσα σε όλα αυτά δίνετε εκατομμύρια ευρώ για τα κέντρα υποδοχής των λαθρομεταναστών. Χρήματα, λοιπόν, διαθέτουν οι </w:t>
      </w:r>
      <w:r>
        <w:rPr>
          <w:rFonts w:eastAsia="Times New Roman" w:cs="Times New Roman"/>
          <w:szCs w:val="24"/>
        </w:rPr>
        <w:t>Ένοπλες Δ</w:t>
      </w:r>
      <w:r>
        <w:rPr>
          <w:rFonts w:eastAsia="Times New Roman" w:cs="Times New Roman"/>
          <w:szCs w:val="24"/>
        </w:rPr>
        <w:t>υνάμεις για τους λαθρομετανάστες και χρήματα υπάρχουν</w:t>
      </w:r>
      <w:r>
        <w:rPr>
          <w:rFonts w:eastAsia="Times New Roman" w:cs="Times New Roman"/>
          <w:szCs w:val="24"/>
        </w:rPr>
        <w:t xml:space="preserve"> για αυτή τη δουλειά απ’ ό,τι φαίνεται.</w:t>
      </w:r>
    </w:p>
    <w:p w14:paraId="1ED2CAA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Επίσης, τι θα γίνει με τα θέματα των εθελοντών μακράς θητείας; Με την καταβολή του επιδόματος παραμεθορίου τι θα κάνετε; Πέρα, όμως, από αριθμούς</w:t>
      </w:r>
      <w:r>
        <w:rPr>
          <w:rFonts w:eastAsia="Times New Roman" w:cs="Times New Roman"/>
          <w:szCs w:val="24"/>
        </w:rPr>
        <w:t>,</w:t>
      </w:r>
      <w:r>
        <w:rPr>
          <w:rFonts w:eastAsia="Times New Roman" w:cs="Times New Roman"/>
          <w:szCs w:val="24"/>
        </w:rPr>
        <w:t xml:space="preserve"> σημασία έχει να στηριχθούν υλικά και ηθικά τα στελέχη των </w:t>
      </w:r>
      <w:r>
        <w:rPr>
          <w:rFonts w:eastAsia="Times New Roman" w:cs="Times New Roman"/>
          <w:szCs w:val="24"/>
        </w:rPr>
        <w:t>Ε</w:t>
      </w:r>
      <w:r>
        <w:rPr>
          <w:rFonts w:eastAsia="Times New Roman" w:cs="Times New Roman"/>
          <w:szCs w:val="24"/>
        </w:rPr>
        <w:t xml:space="preserve">νόπλων </w:t>
      </w:r>
      <w:r>
        <w:rPr>
          <w:rFonts w:eastAsia="Times New Roman" w:cs="Times New Roman"/>
          <w:szCs w:val="24"/>
        </w:rPr>
        <w:t>Δ</w:t>
      </w:r>
      <w:r>
        <w:rPr>
          <w:rFonts w:eastAsia="Times New Roman" w:cs="Times New Roman"/>
          <w:szCs w:val="24"/>
        </w:rPr>
        <w:t>υν</w:t>
      </w:r>
      <w:r>
        <w:rPr>
          <w:rFonts w:eastAsia="Times New Roman" w:cs="Times New Roman"/>
          <w:szCs w:val="24"/>
        </w:rPr>
        <w:t>άμεών μας. Να στηριχθούν σε όλα τα επίπεδα</w:t>
      </w:r>
      <w:r>
        <w:rPr>
          <w:rFonts w:eastAsia="Times New Roman" w:cs="Times New Roman"/>
          <w:szCs w:val="24"/>
        </w:rPr>
        <w:t>,</w:t>
      </w:r>
      <w:r>
        <w:rPr>
          <w:rFonts w:eastAsia="Times New Roman" w:cs="Times New Roman"/>
          <w:szCs w:val="24"/>
        </w:rPr>
        <w:t xml:space="preserve"> γιατί σε αυτά στηρίζεται η εθνική άμυνα και η ακεραιότητα της πατρίδας μας. </w:t>
      </w:r>
    </w:p>
    <w:p w14:paraId="1ED2CAA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Εσάς, βεβαίως, της Κυβέρνησης, το μόνο που σας ενδιαφέρει είναι το πλεόνασμα. Ναι, αλήθεια, η χώρα με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παράγει π</w:t>
      </w:r>
      <w:r>
        <w:rPr>
          <w:rFonts w:eastAsia="Times New Roman" w:cs="Times New Roman"/>
          <w:szCs w:val="24"/>
        </w:rPr>
        <w:t xml:space="preserve">λεόνασμα, πλεόνασμα αναρχικού τραμπουκισμού, πλεόνασμα κρατικής </w:t>
      </w:r>
      <w:proofErr w:type="spellStart"/>
      <w:r>
        <w:rPr>
          <w:rFonts w:eastAsia="Times New Roman" w:cs="Times New Roman"/>
          <w:szCs w:val="24"/>
        </w:rPr>
        <w:t>χοντροπετσιάς</w:t>
      </w:r>
      <w:proofErr w:type="spellEnd"/>
      <w:r>
        <w:rPr>
          <w:rFonts w:eastAsia="Times New Roman" w:cs="Times New Roman"/>
          <w:szCs w:val="24"/>
        </w:rPr>
        <w:t xml:space="preserve"> και αναισθησίας, πλεόνασμα δημοσιογραφικής αλητείας, πλεόνασμα </w:t>
      </w:r>
      <w:proofErr w:type="spellStart"/>
      <w:r>
        <w:rPr>
          <w:rFonts w:eastAsia="Times New Roman" w:cs="Times New Roman"/>
          <w:szCs w:val="24"/>
        </w:rPr>
        <w:t>ξενοδουλείας</w:t>
      </w:r>
      <w:proofErr w:type="spellEnd"/>
      <w:r>
        <w:rPr>
          <w:rFonts w:eastAsia="Times New Roman" w:cs="Times New Roman"/>
          <w:szCs w:val="24"/>
        </w:rPr>
        <w:t xml:space="preserve"> και πλεόνασμα κομμουνιστικής προδοσίας.</w:t>
      </w:r>
    </w:p>
    <w:p w14:paraId="1ED2CAA8"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1ED2CAA9" w14:textId="77777777" w:rsidR="00844B03" w:rsidRDefault="0027580D">
      <w:pPr>
        <w:spacing w:after="0" w:line="600" w:lineRule="auto"/>
        <w:ind w:firstLine="720"/>
        <w:jc w:val="both"/>
        <w:rPr>
          <w:rFonts w:eastAsia="Times New Roman" w:cs="Times New Roman"/>
          <w:szCs w:val="24"/>
        </w:rPr>
      </w:pPr>
      <w:r w:rsidRPr="00516CAE">
        <w:rPr>
          <w:rFonts w:eastAsia="Times New Roman" w:cs="Times New Roman"/>
          <w:b/>
          <w:szCs w:val="24"/>
        </w:rPr>
        <w:t>ΠΡΟΕΔΡΕΥΩΝ (</w:t>
      </w:r>
      <w:r w:rsidRPr="00516CAE">
        <w:rPr>
          <w:rFonts w:eastAsia="Times New Roman" w:cs="Times New Roman"/>
          <w:b/>
          <w:szCs w:val="24"/>
        </w:rPr>
        <w:t>Δημήτριος Κρεμαστινός):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ροχωρούμε με τον Κοινοβουλευτικό Εκπρόσωπο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sidRPr="00D1600A">
        <w:rPr>
          <w:rFonts w:eastAsia="Times New Roman" w:cs="Times New Roman"/>
          <w:szCs w:val="24"/>
        </w:rPr>
        <w:t xml:space="preserve">, </w:t>
      </w:r>
      <w:r>
        <w:rPr>
          <w:rFonts w:eastAsia="Times New Roman" w:cs="Times New Roman"/>
          <w:szCs w:val="24"/>
        </w:rPr>
        <w:t>τον κ. Λοβέρδο.</w:t>
      </w:r>
    </w:p>
    <w:p w14:paraId="1ED2CAAA" w14:textId="77777777" w:rsidR="00844B03" w:rsidRDefault="0027580D">
      <w:pPr>
        <w:spacing w:after="0" w:line="600" w:lineRule="auto"/>
        <w:ind w:firstLine="720"/>
        <w:jc w:val="both"/>
        <w:rPr>
          <w:rFonts w:eastAsia="Times New Roman" w:cs="Times New Roman"/>
          <w:szCs w:val="24"/>
        </w:rPr>
      </w:pPr>
      <w:r w:rsidRPr="00516CAE">
        <w:rPr>
          <w:rFonts w:eastAsia="Times New Roman" w:cs="Times New Roman"/>
          <w:b/>
          <w:szCs w:val="24"/>
        </w:rPr>
        <w:t>ΑΝΔΡΕΑΣ ΛΟΒΕΡΔΟΣ:</w:t>
      </w:r>
      <w:r>
        <w:rPr>
          <w:rFonts w:eastAsia="Times New Roman" w:cs="Times New Roman"/>
          <w:szCs w:val="24"/>
        </w:rPr>
        <w:t xml:space="preserve"> Κύριε Πρόεδρε, νομίζω ότι έχω ακούσει</w:t>
      </w:r>
      <w:r>
        <w:rPr>
          <w:rFonts w:eastAsia="Times New Roman" w:cs="Times New Roman"/>
          <w:szCs w:val="24"/>
        </w:rPr>
        <w:t>,</w:t>
      </w:r>
      <w:r>
        <w:rPr>
          <w:rFonts w:eastAsia="Times New Roman" w:cs="Times New Roman"/>
          <w:szCs w:val="24"/>
        </w:rPr>
        <w:t xml:space="preserve"> ίσως πλην μιας</w:t>
      </w:r>
      <w:r>
        <w:rPr>
          <w:rFonts w:eastAsia="Times New Roman" w:cs="Times New Roman"/>
          <w:szCs w:val="24"/>
        </w:rPr>
        <w:t>,</w:t>
      </w:r>
      <w:r>
        <w:rPr>
          <w:rFonts w:eastAsia="Times New Roman" w:cs="Times New Roman"/>
          <w:szCs w:val="24"/>
        </w:rPr>
        <w:t xml:space="preserve"> όλες τις ομιλίες των Υπουργών, τις συντριπτικά </w:t>
      </w:r>
      <w:r>
        <w:rPr>
          <w:rFonts w:eastAsia="Times New Roman" w:cs="Times New Roman"/>
          <w:szCs w:val="24"/>
        </w:rPr>
        <w:lastRenderedPageBreak/>
        <w:t>περισσό</w:t>
      </w:r>
      <w:r>
        <w:rPr>
          <w:rFonts w:eastAsia="Times New Roman" w:cs="Times New Roman"/>
          <w:szCs w:val="24"/>
        </w:rPr>
        <w:t>τερες από εδώ και κάποιες από το γραφείο μου. Μου θύμισαν στις περισσότερες περιπτώσεις οι ομιλίες αυτές ομιλίες Υπουργών στη φάση των προγραμματικών δηλώσεων της κυβέρνησης. Ελάχιστοι συνέδεσαν το καθήκον τους, το αντικείμενό τους με τα χρήματα που διαθέτ</w:t>
      </w:r>
      <w:r>
        <w:rPr>
          <w:rFonts w:eastAsia="Times New Roman" w:cs="Times New Roman"/>
          <w:szCs w:val="24"/>
        </w:rPr>
        <w:t>ουν</w:t>
      </w:r>
      <w:r>
        <w:rPr>
          <w:rFonts w:eastAsia="Times New Roman" w:cs="Times New Roman"/>
          <w:szCs w:val="24"/>
        </w:rPr>
        <w:t>,</w:t>
      </w:r>
      <w:r>
        <w:rPr>
          <w:rFonts w:eastAsia="Times New Roman" w:cs="Times New Roman"/>
          <w:szCs w:val="24"/>
        </w:rPr>
        <w:t xml:space="preserve"> για να είναι μια συζήτηση </w:t>
      </w:r>
      <w:r>
        <w:rPr>
          <w:rFonts w:eastAsia="Times New Roman" w:cs="Times New Roman"/>
          <w:szCs w:val="24"/>
        </w:rPr>
        <w:t>κατά την οποία</w:t>
      </w:r>
      <w:r>
        <w:rPr>
          <w:rFonts w:eastAsia="Times New Roman" w:cs="Times New Roman"/>
          <w:szCs w:val="24"/>
        </w:rPr>
        <w:t xml:space="preserve"> ακούμε Υπουργούς να μιλούν για </w:t>
      </w:r>
      <w:r>
        <w:rPr>
          <w:rFonts w:eastAsia="Times New Roman" w:cs="Times New Roman"/>
          <w:szCs w:val="24"/>
        </w:rPr>
        <w:t>π</w:t>
      </w:r>
      <w:r>
        <w:rPr>
          <w:rFonts w:eastAsia="Times New Roman" w:cs="Times New Roman"/>
          <w:szCs w:val="24"/>
        </w:rPr>
        <w:t xml:space="preserve">ροϋπολογισμό. </w:t>
      </w:r>
    </w:p>
    <w:p w14:paraId="1ED2CAA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Δεν είμαστε στη φάση των προγραμματικών δηλώσεων. Είμαστε στη φάση της αποδρομής αυτής της Κυβέρνησης, της κουστωδίας των τυχοδιωκτών. Αλλά, όμως, χθες το βράδυ απ</w:t>
      </w:r>
      <w:r>
        <w:rPr>
          <w:rFonts w:eastAsia="Times New Roman" w:cs="Times New Roman"/>
          <w:szCs w:val="24"/>
        </w:rPr>
        <w:t xml:space="preserve">ό κάποια στιγμή και μετά, από την απρέπεια </w:t>
      </w:r>
      <w:proofErr w:type="spellStart"/>
      <w:r>
        <w:rPr>
          <w:rFonts w:eastAsia="Times New Roman" w:cs="Times New Roman"/>
          <w:szCs w:val="24"/>
        </w:rPr>
        <w:t>Τσακαλώτου</w:t>
      </w:r>
      <w:proofErr w:type="spellEnd"/>
      <w:r>
        <w:rPr>
          <w:rFonts w:eastAsia="Times New Roman" w:cs="Times New Roman"/>
          <w:szCs w:val="24"/>
        </w:rPr>
        <w:t xml:space="preserve"> και μετά</w:t>
      </w:r>
      <w:r>
        <w:rPr>
          <w:rFonts w:eastAsia="Times New Roman" w:cs="Times New Roman"/>
          <w:szCs w:val="24"/>
        </w:rPr>
        <w:t>,</w:t>
      </w:r>
      <w:r>
        <w:rPr>
          <w:rFonts w:eastAsia="Times New Roman" w:cs="Times New Roman"/>
          <w:szCs w:val="24"/>
        </w:rPr>
        <w:t xml:space="preserve"> με αυτά που είπε, και σήμερα ακούμε Υπουργούς που έχουν στην ομιλία τους συμπεριλάβει </w:t>
      </w:r>
      <w:r>
        <w:rPr>
          <w:rFonts w:eastAsia="Times New Roman" w:cs="Times New Roman"/>
          <w:szCs w:val="24"/>
        </w:rPr>
        <w:t>–</w:t>
      </w:r>
      <w:r>
        <w:rPr>
          <w:rFonts w:eastAsia="Times New Roman" w:cs="Times New Roman"/>
          <w:szCs w:val="24"/>
        </w:rPr>
        <w:t>στο 80% ή το 90% αυτής</w:t>
      </w:r>
      <w:r>
        <w:rPr>
          <w:rFonts w:eastAsia="Times New Roman" w:cs="Times New Roman"/>
          <w:szCs w:val="24"/>
        </w:rPr>
        <w:t>–</w:t>
      </w:r>
      <w:r>
        <w:rPr>
          <w:rFonts w:eastAsia="Times New Roman" w:cs="Times New Roman"/>
          <w:szCs w:val="24"/>
        </w:rPr>
        <w:t xml:space="preserve"> θράσος, αλαζονεία, </w:t>
      </w:r>
      <w:r>
        <w:rPr>
          <w:rFonts w:eastAsia="Times New Roman" w:cs="Times New Roman"/>
          <w:szCs w:val="24"/>
        </w:rPr>
        <w:lastRenderedPageBreak/>
        <w:t>κομπορρημοσύνη, επίθεση δριμεία και λάσπη εναντίον της δικαιοσύνης και κα</w:t>
      </w:r>
      <w:r>
        <w:rPr>
          <w:rFonts w:eastAsia="Times New Roman" w:cs="Times New Roman"/>
          <w:szCs w:val="24"/>
        </w:rPr>
        <w:t>μ</w:t>
      </w:r>
      <w:r>
        <w:rPr>
          <w:rFonts w:eastAsia="Times New Roman" w:cs="Times New Roman"/>
          <w:szCs w:val="24"/>
        </w:rPr>
        <w:t xml:space="preserve">μία λέξη σε θετική κατεύθυνση για τον ιδρώτα προηγούμενων κυβερνήσεων </w:t>
      </w:r>
      <w:r>
        <w:rPr>
          <w:rFonts w:eastAsia="Times New Roman" w:cs="Times New Roman"/>
          <w:szCs w:val="24"/>
        </w:rPr>
        <w:t>–</w:t>
      </w:r>
      <w:r>
        <w:rPr>
          <w:rFonts w:eastAsia="Times New Roman" w:cs="Times New Roman"/>
          <w:szCs w:val="24"/>
        </w:rPr>
        <w:t>και θέλουν και συνεργασίες και βάζουν και διλήμματα</w:t>
      </w:r>
      <w:r>
        <w:rPr>
          <w:rFonts w:eastAsia="Times New Roman" w:cs="Times New Roman"/>
          <w:szCs w:val="24"/>
        </w:rPr>
        <w:t>–</w:t>
      </w:r>
      <w:r>
        <w:rPr>
          <w:rFonts w:eastAsia="Times New Roman" w:cs="Times New Roman"/>
          <w:szCs w:val="24"/>
        </w:rPr>
        <w:t xml:space="preserve"> και ισχυρισμο</w:t>
      </w:r>
      <w:r>
        <w:rPr>
          <w:rFonts w:eastAsia="Times New Roman" w:cs="Times New Roman"/>
          <w:szCs w:val="24"/>
        </w:rPr>
        <w:t>ύς</w:t>
      </w:r>
      <w:r>
        <w:rPr>
          <w:rFonts w:eastAsia="Times New Roman" w:cs="Times New Roman"/>
          <w:szCs w:val="24"/>
        </w:rPr>
        <w:t xml:space="preserve"> πως δεν τα πάνε απλώς </w:t>
      </w:r>
      <w:r>
        <w:rPr>
          <w:rFonts w:eastAsia="Times New Roman" w:cs="Times New Roman"/>
          <w:szCs w:val="24"/>
        </w:rPr>
        <w:t>πολύ καλά, αλλά από τέλεια και πάνω.</w:t>
      </w:r>
    </w:p>
    <w:p w14:paraId="1ED2CAA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Για την επίθεση εναντίον της δικαιοσύνης, που μέσα σε αυτή την Αίθουσα ακούστηκε χθες, και τη λάσπη που εκτοξεύτηκε με τα χειροκροτήματα των Βουλευτών της </w:t>
      </w:r>
      <w:r>
        <w:rPr>
          <w:rFonts w:eastAsia="Times New Roman" w:cs="Times New Roman"/>
          <w:szCs w:val="24"/>
        </w:rPr>
        <w:t>Σ</w:t>
      </w:r>
      <w:r>
        <w:rPr>
          <w:rFonts w:eastAsia="Times New Roman" w:cs="Times New Roman"/>
          <w:szCs w:val="24"/>
        </w:rPr>
        <w:t>υμπολίτευσης έχω να πω το εξής: Δεν έχουμε παρά αποφάσεις ανώτα</w:t>
      </w:r>
      <w:r>
        <w:rPr>
          <w:rFonts w:eastAsia="Times New Roman" w:cs="Times New Roman"/>
          <w:szCs w:val="24"/>
        </w:rPr>
        <w:t>του δικαστηρίου</w:t>
      </w:r>
      <w:r>
        <w:rPr>
          <w:rFonts w:eastAsia="Times New Roman" w:cs="Times New Roman"/>
          <w:szCs w:val="24"/>
        </w:rPr>
        <w:t>,</w:t>
      </w:r>
      <w:r>
        <w:rPr>
          <w:rFonts w:eastAsia="Times New Roman" w:cs="Times New Roman"/>
          <w:szCs w:val="24"/>
        </w:rPr>
        <w:t xml:space="preserve"> που δεν αφορούν δικαστές, αλλά όλους τους Έλληνες και όλες τις Ελληνίδες, που έχουν υποχρέωση κατάθεσης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για ζητήματα που αφορούν κριτήρια που έβαλε η Κυβέρνηση και που πρέπει να αλλάξουν. </w:t>
      </w:r>
    </w:p>
    <w:p w14:paraId="1ED2CAA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Δεν έχουμε δει την απόφαση, δεν ξέρο</w:t>
      </w:r>
      <w:r>
        <w:rPr>
          <w:rFonts w:eastAsia="Times New Roman" w:cs="Times New Roman"/>
          <w:szCs w:val="24"/>
        </w:rPr>
        <w:t>υμε ακριβώς το σκεπτικό, αλλά απ’ όσα διαβάζουμε και απ’ όσα λένε και οι Υπουργοί αντιλαμβανόμαστε ότι πρόκειται για μία απόφαση ή για δύο αποφάσεις που αφορούν τους πάντες και που θέτουν θέματα συνταγματικότητας των κριτηρίων που έβαλε η Κυβέρνηση και η ο</w:t>
      </w:r>
      <w:r>
        <w:rPr>
          <w:rFonts w:eastAsia="Times New Roman" w:cs="Times New Roman"/>
          <w:szCs w:val="24"/>
        </w:rPr>
        <w:t>ποία μπορεί να τα αλλάξει.</w:t>
      </w:r>
    </w:p>
    <w:p w14:paraId="1ED2CAA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Δεν υπάρχει άρνηση «πόθεν έσχες». Όμως, η λάσπη του διφορούμενου επιχειρήματος</w:t>
      </w:r>
      <w:r>
        <w:rPr>
          <w:rFonts w:eastAsia="Times New Roman" w:cs="Times New Roman"/>
          <w:szCs w:val="24"/>
        </w:rPr>
        <w:t>,</w:t>
      </w:r>
      <w:r>
        <w:rPr>
          <w:rFonts w:eastAsia="Times New Roman" w:cs="Times New Roman"/>
          <w:szCs w:val="24"/>
        </w:rPr>
        <w:t xml:space="preserve"> που άλλος δεν καταλαβαίνει και που μετήλθε και ο Πρωθυπουργός τέτοιων επιχειρημάτων, είναι ότι οι δικαστές δεν θέλουν τάχα να καταθέτουν </w:t>
      </w:r>
      <w:r w:rsidRPr="00E9582B">
        <w:rPr>
          <w:rFonts w:eastAsia="Times New Roman" w:cs="Times New Roman"/>
          <w:szCs w:val="24"/>
        </w:rPr>
        <w:t>«πόθεν έσχες</w:t>
      </w:r>
      <w:r w:rsidRPr="00E9582B">
        <w:rPr>
          <w:rFonts w:eastAsia="Times New Roman" w:cs="Times New Roman"/>
          <w:szCs w:val="24"/>
        </w:rPr>
        <w:t>»</w:t>
      </w:r>
      <w:r>
        <w:rPr>
          <w:rFonts w:eastAsia="Times New Roman" w:cs="Times New Roman"/>
          <w:szCs w:val="24"/>
        </w:rPr>
        <w:t xml:space="preserve">, ενώ είναι από τους πρώτους που καταθέτουν </w:t>
      </w:r>
      <w:r w:rsidRPr="00E9582B">
        <w:rPr>
          <w:rFonts w:eastAsia="Times New Roman" w:cs="Times New Roman"/>
          <w:szCs w:val="24"/>
        </w:rPr>
        <w:t>«πόθεν έσχες»</w:t>
      </w:r>
      <w:r>
        <w:rPr>
          <w:rFonts w:eastAsia="Times New Roman" w:cs="Times New Roman"/>
          <w:szCs w:val="24"/>
        </w:rPr>
        <w:t>.</w:t>
      </w:r>
    </w:p>
    <w:p w14:paraId="1ED2CAA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Δεύτερον, ο </w:t>
      </w:r>
      <w:proofErr w:type="spellStart"/>
      <w:r>
        <w:rPr>
          <w:rFonts w:eastAsia="Times New Roman" w:cs="Times New Roman"/>
          <w:szCs w:val="24"/>
        </w:rPr>
        <w:t>προλαλήσας</w:t>
      </w:r>
      <w:proofErr w:type="spellEnd"/>
      <w:r>
        <w:rPr>
          <w:rFonts w:eastAsia="Times New Roman" w:cs="Times New Roman"/>
          <w:szCs w:val="24"/>
        </w:rPr>
        <w:t xml:space="preserve"> Υπουργός Τύπου και άλλων θεμάτων δεν </w:t>
      </w:r>
      <w:proofErr w:type="spellStart"/>
      <w:r>
        <w:rPr>
          <w:rFonts w:eastAsia="Times New Roman" w:cs="Times New Roman"/>
          <w:szCs w:val="24"/>
        </w:rPr>
        <w:t>απήντησε</w:t>
      </w:r>
      <w:proofErr w:type="spellEnd"/>
      <w:r>
        <w:rPr>
          <w:rFonts w:eastAsia="Times New Roman" w:cs="Times New Roman"/>
          <w:szCs w:val="24"/>
        </w:rPr>
        <w:t xml:space="preserve"> και σήμερα επί της συγκεκριμένης ερωτήσεως </w:t>
      </w:r>
      <w:r>
        <w:rPr>
          <w:rFonts w:eastAsia="Times New Roman" w:cs="Times New Roman"/>
          <w:szCs w:val="24"/>
        </w:rPr>
        <w:lastRenderedPageBreak/>
        <w:t>που του έθεσα χθες. Καλά, από τέλεια και πάνω τα πάει η Κυβέρνηση</w:t>
      </w:r>
      <w:r>
        <w:rPr>
          <w:rFonts w:eastAsia="Times New Roman" w:cs="Times New Roman"/>
          <w:szCs w:val="24"/>
        </w:rPr>
        <w:t>,</w:t>
      </w:r>
      <w:r>
        <w:rPr>
          <w:rFonts w:eastAsia="Times New Roman" w:cs="Times New Roman"/>
          <w:szCs w:val="24"/>
        </w:rPr>
        <w:t xml:space="preserve"> καθ’ όπως μας τα </w:t>
      </w:r>
      <w:r>
        <w:rPr>
          <w:rFonts w:eastAsia="Times New Roman" w:cs="Times New Roman"/>
          <w:szCs w:val="24"/>
        </w:rPr>
        <w:t xml:space="preserve">λέει. Για τους </w:t>
      </w:r>
      <w:proofErr w:type="spellStart"/>
      <w:r>
        <w:rPr>
          <w:rFonts w:eastAsia="Times New Roman" w:cs="Times New Roman"/>
          <w:szCs w:val="24"/>
        </w:rPr>
        <w:t>εκατόν</w:t>
      </w:r>
      <w:proofErr w:type="spellEnd"/>
      <w:r>
        <w:rPr>
          <w:rFonts w:eastAsia="Times New Roman" w:cs="Times New Roman"/>
          <w:szCs w:val="24"/>
        </w:rPr>
        <w:t xml:space="preserve"> είκοσι</w:t>
      </w:r>
      <w:r>
        <w:rPr>
          <w:rFonts w:eastAsia="Times New Roman" w:cs="Times New Roman"/>
          <w:szCs w:val="24"/>
        </w:rPr>
        <w:t xml:space="preserve"> εργαζόμενους στον </w:t>
      </w:r>
      <w:r>
        <w:rPr>
          <w:rFonts w:eastAsia="Times New Roman" w:cs="Times New Roman"/>
          <w:szCs w:val="24"/>
        </w:rPr>
        <w:t>«</w:t>
      </w:r>
      <w:r>
        <w:rPr>
          <w:rFonts w:eastAsia="Times New Roman" w:cs="Times New Roman"/>
          <w:szCs w:val="24"/>
        </w:rPr>
        <w:t>9,84</w:t>
      </w:r>
      <w:r>
        <w:rPr>
          <w:rFonts w:eastAsia="Times New Roman" w:cs="Times New Roman"/>
          <w:szCs w:val="24"/>
        </w:rPr>
        <w:t>»,</w:t>
      </w:r>
      <w:r>
        <w:rPr>
          <w:rFonts w:eastAsia="Times New Roman" w:cs="Times New Roman"/>
          <w:szCs w:val="24"/>
        </w:rPr>
        <w:t xml:space="preserve"> που δεσμεύτηκε ο λογαριασμός της μισθοδοσίας τους παραμονές των Χριστουγέννων θα κάνει κάτι; Οι φίλοι του λαού, οι φίλοι των εργαζομένων</w:t>
      </w:r>
      <w:r>
        <w:rPr>
          <w:rFonts w:eastAsia="Times New Roman" w:cs="Times New Roman"/>
          <w:szCs w:val="24"/>
        </w:rPr>
        <w:t>,</w:t>
      </w:r>
      <w:r>
        <w:rPr>
          <w:rFonts w:eastAsia="Times New Roman" w:cs="Times New Roman"/>
          <w:szCs w:val="24"/>
        </w:rPr>
        <w:t xml:space="preserve"> όπως </w:t>
      </w:r>
      <w:proofErr w:type="spellStart"/>
      <w:r>
        <w:rPr>
          <w:rFonts w:eastAsia="Times New Roman" w:cs="Times New Roman"/>
          <w:szCs w:val="24"/>
        </w:rPr>
        <w:t>αυτοβαφτίζονται</w:t>
      </w:r>
      <w:proofErr w:type="spellEnd"/>
      <w:r>
        <w:rPr>
          <w:rFonts w:eastAsia="Times New Roman" w:cs="Times New Roman"/>
          <w:szCs w:val="24"/>
        </w:rPr>
        <w:t>, αποδεικνύονται στην Αίθουσα αυτή φίλοι άλ</w:t>
      </w:r>
      <w:r>
        <w:rPr>
          <w:rFonts w:eastAsia="Times New Roman" w:cs="Times New Roman"/>
          <w:szCs w:val="24"/>
        </w:rPr>
        <w:t>λων θεμάτων, όχι όμως των εργαζομένων. Όλα πάνε καλά, εκτός από τους ανθρώπους. Για αυτούς δεν αφιέρωσε στη σημερινή του ομιλία ούτε ένα δευτερόλεπτο και χθες το βράδυ εδώ μας είπε για θέμα που είχε από προχθές βγει στην επικαιρότητα ότι είναι θέμα άλλου ο</w:t>
      </w:r>
      <w:r>
        <w:rPr>
          <w:rFonts w:eastAsia="Times New Roman" w:cs="Times New Roman"/>
          <w:szCs w:val="24"/>
        </w:rPr>
        <w:t>ργάνου, μιας ανεξάρτητης αρχής</w:t>
      </w:r>
      <w:r>
        <w:rPr>
          <w:rFonts w:eastAsia="Times New Roman" w:cs="Times New Roman"/>
          <w:szCs w:val="24"/>
        </w:rPr>
        <w:t>,</w:t>
      </w:r>
      <w:r>
        <w:rPr>
          <w:rFonts w:eastAsia="Times New Roman" w:cs="Times New Roman"/>
          <w:szCs w:val="24"/>
        </w:rPr>
        <w:t xml:space="preserve"> και η Κυβέρνηση απλώς είναι φίλη των εργαζομένων. Θα κάνει κάτι; Τελειώνουν οι μέρες. Μπαίνουμε στα Χριστούγεννα. Θα απο</w:t>
      </w:r>
      <w:r>
        <w:rPr>
          <w:rFonts w:eastAsia="Times New Roman" w:cs="Times New Roman"/>
          <w:szCs w:val="24"/>
        </w:rPr>
        <w:lastRenderedPageBreak/>
        <w:t xml:space="preserve">δεσμεύσουν τουλάχιστον τον λογαριασμό μισθοδοσίας των εργαζομένων του </w:t>
      </w:r>
      <w:r>
        <w:rPr>
          <w:rFonts w:eastAsia="Times New Roman" w:cs="Times New Roman"/>
          <w:szCs w:val="24"/>
        </w:rPr>
        <w:t>«</w:t>
      </w:r>
      <w:r>
        <w:rPr>
          <w:rFonts w:eastAsia="Times New Roman" w:cs="Times New Roman"/>
          <w:szCs w:val="24"/>
        </w:rPr>
        <w:t>9,84</w:t>
      </w:r>
      <w:r>
        <w:rPr>
          <w:rFonts w:eastAsia="Times New Roman" w:cs="Times New Roman"/>
          <w:szCs w:val="24"/>
        </w:rPr>
        <w:t>»</w:t>
      </w:r>
      <w:r>
        <w:rPr>
          <w:rFonts w:eastAsia="Times New Roman" w:cs="Times New Roman"/>
          <w:szCs w:val="24"/>
        </w:rPr>
        <w:t xml:space="preserve"> ή, επειδή δεν μας αρέσει το</w:t>
      </w:r>
      <w:r>
        <w:rPr>
          <w:rFonts w:eastAsia="Times New Roman" w:cs="Times New Roman"/>
          <w:szCs w:val="24"/>
        </w:rPr>
        <w:t xml:space="preserve"> ραδιόφωνο, ας κλείσει και ας πεινάσουν οι εργαζόμενοί του;</w:t>
      </w:r>
    </w:p>
    <w:p w14:paraId="1ED2CAB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Ακόμη ένα επιχείρημα. </w:t>
      </w:r>
      <w:proofErr w:type="spellStart"/>
      <w:r>
        <w:rPr>
          <w:rFonts w:eastAsia="Times New Roman" w:cs="Times New Roman"/>
          <w:szCs w:val="24"/>
        </w:rPr>
        <w:t>Απροϋπόθετη</w:t>
      </w:r>
      <w:proofErr w:type="spellEnd"/>
      <w:r>
        <w:rPr>
          <w:rFonts w:eastAsia="Times New Roman" w:cs="Times New Roman"/>
          <w:szCs w:val="24"/>
        </w:rPr>
        <w:t xml:space="preserve"> είπε ένας Υπουργός χθες έξοδος από τα μνημόνια. Χωρίς προϋποθέσεις. Η ΔΕΗ; Οι πλειστηριασμοί</w:t>
      </w:r>
      <w:r>
        <w:rPr>
          <w:rFonts w:eastAsia="Times New Roman" w:cs="Times New Roman"/>
          <w:szCs w:val="24"/>
        </w:rPr>
        <w:t>,</w:t>
      </w:r>
      <w:r>
        <w:rPr>
          <w:rFonts w:eastAsia="Times New Roman" w:cs="Times New Roman"/>
          <w:szCs w:val="24"/>
        </w:rPr>
        <w:t xml:space="preserve"> για τους οποίους πρέπει να καταθέσετε ρύθμιση προστασίας της διαδικα</w:t>
      </w:r>
      <w:r>
        <w:rPr>
          <w:rFonts w:eastAsia="Times New Roman" w:cs="Times New Roman"/>
          <w:szCs w:val="24"/>
        </w:rPr>
        <w:t xml:space="preserve">σίας των πλειστηριασμών; Τα εργασιακά, που, όπως το ΚΚΕ λέει, σαν τον κλέφτη πάτε και φέρνετε και αποσύρετε τροπολογίες, αυτά δεν είναι προϋποθέσεις; Τι είναι αυτά; </w:t>
      </w:r>
    </w:p>
    <w:p w14:paraId="1ED2CAB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Τέλος, ειδικότερα για τους πλειστηριασμούς. Με </w:t>
      </w:r>
      <w:proofErr w:type="spellStart"/>
      <w:r>
        <w:rPr>
          <w:rFonts w:eastAsia="Times New Roman" w:cs="Times New Roman"/>
          <w:szCs w:val="24"/>
        </w:rPr>
        <w:t>συγχωρείτε</w:t>
      </w:r>
      <w:proofErr w:type="spellEnd"/>
      <w:r>
        <w:rPr>
          <w:rFonts w:eastAsia="Times New Roman" w:cs="Times New Roman"/>
          <w:szCs w:val="24"/>
        </w:rPr>
        <w:t>, ήσασταν εδώ, συνάδελφοι της Πλε</w:t>
      </w:r>
      <w:r>
        <w:rPr>
          <w:rFonts w:eastAsia="Times New Roman" w:cs="Times New Roman"/>
          <w:szCs w:val="24"/>
        </w:rPr>
        <w:t xml:space="preserve">ιοψηφίας, και χειροκροτούσατε τον κ. Σταθάκη το 2016, όταν έλεγε ότι για κάθε πρώτη κατοικία που είναι προσημειωμένη ή έχει μπει ως υποθήκη για στεγαστικό, για </w:t>
      </w:r>
      <w:r>
        <w:rPr>
          <w:rFonts w:eastAsia="Times New Roman" w:cs="Times New Roman"/>
          <w:szCs w:val="24"/>
        </w:rPr>
        <w:lastRenderedPageBreak/>
        <w:t xml:space="preserve">καταναλωτικό, για επιχειρηματικό δάνειο, η προστασία τελειώνει στις 31 Δεκεμβρίου του 2017. Και </w:t>
      </w:r>
      <w:r>
        <w:rPr>
          <w:rFonts w:eastAsia="Times New Roman" w:cs="Times New Roman"/>
          <w:szCs w:val="24"/>
        </w:rPr>
        <w:t>επειδή για μέχρι τώρα ίσχυε η προστασία στο 93% των περιπτώσεων</w:t>
      </w:r>
      <w:r>
        <w:rPr>
          <w:rFonts w:eastAsia="Times New Roman" w:cs="Times New Roman"/>
          <w:szCs w:val="24"/>
        </w:rPr>
        <w:t>,</w:t>
      </w:r>
      <w:r>
        <w:rPr>
          <w:rFonts w:eastAsia="Times New Roman" w:cs="Times New Roman"/>
          <w:szCs w:val="24"/>
        </w:rPr>
        <w:t xml:space="preserve"> όπως έλεγε, τον χειροκροτούσατε. Τώρα θα κάνετε παρέμβαση, όπως σας λένε οι Βουλευτές σας; Αυτοί οι Βουλευτές</w:t>
      </w:r>
      <w:r>
        <w:rPr>
          <w:rFonts w:eastAsia="Times New Roman" w:cs="Times New Roman"/>
          <w:szCs w:val="24"/>
        </w:rPr>
        <w:t>,</w:t>
      </w:r>
      <w:r>
        <w:rPr>
          <w:rFonts w:eastAsia="Times New Roman" w:cs="Times New Roman"/>
          <w:szCs w:val="24"/>
        </w:rPr>
        <w:t xml:space="preserve"> που φέτος ανακαλύπτουν αυτά, πέρυσι γιατί σας χειροκροτούσαν;</w:t>
      </w:r>
    </w:p>
    <w:p w14:paraId="1ED2CAB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Βουλευτές, είναι θλιβερό</w:t>
      </w:r>
      <w:r>
        <w:rPr>
          <w:rFonts w:eastAsia="Times New Roman" w:cs="Times New Roman"/>
          <w:szCs w:val="24"/>
        </w:rPr>
        <w:t>,</w:t>
      </w:r>
      <w:r>
        <w:rPr>
          <w:rFonts w:eastAsia="Times New Roman" w:cs="Times New Roman"/>
          <w:szCs w:val="24"/>
        </w:rPr>
        <w:t xml:space="preserve"> αλλά έτσι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τελέχη μιας Κυβέρνησης</w:t>
      </w:r>
      <w:r>
        <w:rPr>
          <w:rFonts w:eastAsia="Times New Roman" w:cs="Times New Roman"/>
          <w:szCs w:val="24"/>
        </w:rPr>
        <w:t>,</w:t>
      </w:r>
      <w:r>
        <w:rPr>
          <w:rFonts w:eastAsia="Times New Roman" w:cs="Times New Roman"/>
          <w:szCs w:val="24"/>
        </w:rPr>
        <w:t xml:space="preserve"> που κομπορρημονούν σήμερα και χθες εδώ, είναι στελέχη μιας Κυβέρνησης που απέτυχε να εκπληρώσει όποια διακήρυξη και όποιον στόχο είχε θέσει. </w:t>
      </w:r>
    </w:p>
    <w:p w14:paraId="1ED2CAB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Κλείνω με μια φράση: Έρχεται η ώρα της πτώσης σας και αντιστρέφοντας τον </w:t>
      </w:r>
      <w:r>
        <w:rPr>
          <w:rFonts w:eastAsia="Times New Roman" w:cs="Times New Roman"/>
          <w:szCs w:val="24"/>
        </w:rPr>
        <w:t>Τ</w:t>
      </w:r>
      <w:r w:rsidRPr="006934E2">
        <w:rPr>
          <w:rFonts w:eastAsia="Times New Roman" w:cs="Times New Roman"/>
          <w:szCs w:val="24"/>
        </w:rPr>
        <w:t>.</w:t>
      </w:r>
      <w:r>
        <w:rPr>
          <w:rFonts w:eastAsia="Times New Roman" w:cs="Times New Roman"/>
          <w:szCs w:val="24"/>
        </w:rPr>
        <w:t xml:space="preserve"> Σ</w:t>
      </w:r>
      <w:r w:rsidRPr="006934E2">
        <w:rPr>
          <w:rFonts w:eastAsia="Times New Roman" w:cs="Times New Roman"/>
          <w:szCs w:val="24"/>
        </w:rPr>
        <w:t xml:space="preserve">. </w:t>
      </w:r>
      <w:r>
        <w:rPr>
          <w:rFonts w:eastAsia="Times New Roman" w:cs="Times New Roman"/>
          <w:szCs w:val="24"/>
        </w:rPr>
        <w:t>Έλιοτ</w:t>
      </w:r>
      <w:r>
        <w:rPr>
          <w:rFonts w:eastAsia="Times New Roman" w:cs="Times New Roman"/>
          <w:szCs w:val="24"/>
        </w:rPr>
        <w:t xml:space="preserve">, θέλω να πω ότι δεν θα φύγετε με έναν λυγμό. Θα φύγετε με πάταγο, γιατί αυτή είναι η βούληση του </w:t>
      </w:r>
      <w:r>
        <w:rPr>
          <w:rFonts w:eastAsia="Times New Roman" w:cs="Times New Roman"/>
          <w:szCs w:val="24"/>
        </w:rPr>
        <w:lastRenderedPageBreak/>
        <w:t>ελληνικού λαού</w:t>
      </w:r>
      <w:r>
        <w:rPr>
          <w:rFonts w:eastAsia="Times New Roman" w:cs="Times New Roman"/>
          <w:szCs w:val="24"/>
        </w:rPr>
        <w:t>,</w:t>
      </w:r>
      <w:r>
        <w:rPr>
          <w:rFonts w:eastAsia="Times New Roman" w:cs="Times New Roman"/>
          <w:szCs w:val="24"/>
        </w:rPr>
        <w:t xml:space="preserve"> που έχει ήδη διαμορφωθεί. Είναι πλήρης η έλλειψη εναρμόνισ</w:t>
      </w:r>
      <w:r>
        <w:rPr>
          <w:rFonts w:eastAsia="Times New Roman" w:cs="Times New Roman"/>
          <w:szCs w:val="24"/>
        </w:rPr>
        <w:t>ης της σύνθεσης αυτής της Βουλής με τη βούληση του ελληνικού λαού και θα αποτυπωθεί με τρόπο που για εσάς θα είναι μια δυσάρεστη έκπληξη στην κάλπη που έρχεται.</w:t>
      </w:r>
    </w:p>
    <w:p w14:paraId="1ED2CAB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ED2CAB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ED2CAB6" w14:textId="77777777" w:rsidR="00844B03" w:rsidRDefault="0027580D">
      <w:pPr>
        <w:spacing w:after="0" w:line="600" w:lineRule="auto"/>
        <w:ind w:firstLine="720"/>
        <w:jc w:val="both"/>
        <w:rPr>
          <w:rFonts w:eastAsia="Times New Roman" w:cs="Times New Roman"/>
          <w:szCs w:val="24"/>
        </w:rPr>
      </w:pPr>
      <w:r w:rsidRPr="00543092">
        <w:rPr>
          <w:rFonts w:eastAsia="Times New Roman" w:cs="Times New Roman"/>
          <w:b/>
          <w:szCs w:val="24"/>
        </w:rPr>
        <w:t xml:space="preserve">ΠΡΟΕΔΡΕΥΩΝ (Δημήτριος Κρεμαστινός): </w:t>
      </w:r>
      <w:r>
        <w:rPr>
          <w:rFonts w:eastAsia="Times New Roman" w:cs="Times New Roman"/>
          <w:szCs w:val="24"/>
        </w:rPr>
        <w:t xml:space="preserve">Ο </w:t>
      </w:r>
      <w:r>
        <w:rPr>
          <w:rFonts w:eastAsia="Times New Roman" w:cs="Times New Roman"/>
          <w:szCs w:val="24"/>
        </w:rPr>
        <w:t>Κοινοβουλευτικός Ε</w:t>
      </w:r>
      <w:r>
        <w:rPr>
          <w:rFonts w:eastAsia="Times New Roman" w:cs="Times New Roman"/>
          <w:szCs w:val="24"/>
        </w:rPr>
        <w:t xml:space="preserve">κπρόσωπος των Ανεξαρτήτων Ελλήνων κ. </w:t>
      </w:r>
      <w:proofErr w:type="spellStart"/>
      <w:r>
        <w:rPr>
          <w:rFonts w:eastAsia="Times New Roman" w:cs="Times New Roman"/>
          <w:szCs w:val="24"/>
        </w:rPr>
        <w:t>Παπαχριστόπουλος</w:t>
      </w:r>
      <w:proofErr w:type="spellEnd"/>
      <w:r>
        <w:rPr>
          <w:rFonts w:eastAsia="Times New Roman" w:cs="Times New Roman"/>
          <w:szCs w:val="24"/>
        </w:rPr>
        <w:t xml:space="preserve"> έχει τον λόγο.</w:t>
      </w:r>
    </w:p>
    <w:p w14:paraId="1ED2CAB7"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κύριε Πρόεδρε.</w:t>
      </w:r>
    </w:p>
    <w:p w14:paraId="1ED2CAB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Ο αείμνηστος Μάνος Κατράκης είχε κι αυτός ένα ελάττωμα, έπαιζε χαρτιά. Κάποια</w:t>
      </w:r>
      <w:r>
        <w:rPr>
          <w:rFonts w:eastAsia="Times New Roman" w:cs="Times New Roman"/>
          <w:szCs w:val="24"/>
        </w:rPr>
        <w:t xml:space="preserve"> στιγμή</w:t>
      </w:r>
      <w:r>
        <w:rPr>
          <w:rFonts w:eastAsia="Times New Roman" w:cs="Times New Roman"/>
          <w:szCs w:val="24"/>
        </w:rPr>
        <w:t>,</w:t>
      </w:r>
      <w:r>
        <w:rPr>
          <w:rFonts w:eastAsia="Times New Roman" w:cs="Times New Roman"/>
          <w:szCs w:val="24"/>
        </w:rPr>
        <w:t xml:space="preserve"> που είχε χάσει ένα τεράστιο ποσό</w:t>
      </w:r>
      <w:r>
        <w:rPr>
          <w:rFonts w:eastAsia="Times New Roman" w:cs="Times New Roman"/>
          <w:szCs w:val="24"/>
        </w:rPr>
        <w:t>,</w:t>
      </w:r>
      <w:r>
        <w:rPr>
          <w:rFonts w:eastAsia="Times New Roman" w:cs="Times New Roman"/>
          <w:szCs w:val="24"/>
        </w:rPr>
        <w:t xml:space="preserve"> πήγε και παράγγειλε μια μακαρονάδα, με πολ</w:t>
      </w:r>
      <w:r>
        <w:rPr>
          <w:rFonts w:eastAsia="Times New Roman" w:cs="Times New Roman"/>
          <w:szCs w:val="24"/>
        </w:rPr>
        <w:t>λή</w:t>
      </w:r>
      <w:r>
        <w:rPr>
          <w:rFonts w:eastAsia="Times New Roman" w:cs="Times New Roman"/>
          <w:szCs w:val="24"/>
        </w:rPr>
        <w:t xml:space="preserve"> αξιοπρέπεια, με γελάκι, χωρίς να αλλοιώνει τίποτα από την προσωπικότητά του. Είχε χάσει αρκετά χρήματα. Τον ρωτά η κοπέλα: </w:t>
      </w:r>
      <w:r>
        <w:rPr>
          <w:rFonts w:eastAsia="Times New Roman" w:cs="Times New Roman"/>
          <w:szCs w:val="24"/>
        </w:rPr>
        <w:t>«</w:t>
      </w:r>
      <w:r>
        <w:rPr>
          <w:rFonts w:eastAsia="Times New Roman" w:cs="Times New Roman"/>
          <w:szCs w:val="24"/>
        </w:rPr>
        <w:t>Μα, κύριε Κατράκη, δεν σας επηρεάζει το γεγο</w:t>
      </w:r>
      <w:r>
        <w:rPr>
          <w:rFonts w:eastAsia="Times New Roman" w:cs="Times New Roman"/>
          <w:szCs w:val="24"/>
        </w:rPr>
        <w:t>νός ότι έχετε χάσει τόσα πολλά λεφτά;</w:t>
      </w:r>
      <w:r>
        <w:rPr>
          <w:rFonts w:eastAsia="Times New Roman" w:cs="Times New Roman"/>
          <w:szCs w:val="24"/>
        </w:rPr>
        <w:t>».</w:t>
      </w:r>
      <w:r>
        <w:rPr>
          <w:rFonts w:eastAsia="Times New Roman" w:cs="Times New Roman"/>
          <w:szCs w:val="24"/>
        </w:rPr>
        <w:t xml:space="preserve"> Της απαντάει, λοιπόν, ο αείμνηστος Κατράκης ότι </w:t>
      </w:r>
      <w:r>
        <w:rPr>
          <w:rFonts w:eastAsia="Times New Roman" w:cs="Times New Roman"/>
          <w:szCs w:val="24"/>
        </w:rPr>
        <w:t>«</w:t>
      </w:r>
      <w:r>
        <w:rPr>
          <w:rFonts w:eastAsia="Times New Roman" w:cs="Times New Roman"/>
          <w:szCs w:val="24"/>
        </w:rPr>
        <w:t>έναν άνθρωπο</w:t>
      </w:r>
      <w:r>
        <w:rPr>
          <w:rFonts w:eastAsia="Times New Roman" w:cs="Times New Roman"/>
          <w:szCs w:val="24"/>
        </w:rPr>
        <w:t>,</w:t>
      </w:r>
      <w:r>
        <w:rPr>
          <w:rFonts w:eastAsia="Times New Roman" w:cs="Times New Roman"/>
          <w:szCs w:val="24"/>
        </w:rPr>
        <w:t xml:space="preserve"> αν θες να τον κρίνεις, θα τον κρίνεις την ώρα που χάνει, όταν κουνιέται το έδαφος κάτω από τα πόδια του</w:t>
      </w:r>
      <w:r>
        <w:rPr>
          <w:rFonts w:eastAsia="Times New Roman" w:cs="Times New Roman"/>
          <w:szCs w:val="24"/>
        </w:rPr>
        <w:t>»</w:t>
      </w:r>
      <w:r>
        <w:rPr>
          <w:rFonts w:eastAsia="Times New Roman" w:cs="Times New Roman"/>
          <w:szCs w:val="24"/>
        </w:rPr>
        <w:t xml:space="preserve">. Το λέω γιατί ακούω πάλι τα ίδια. </w:t>
      </w:r>
    </w:p>
    <w:p w14:paraId="1ED2CAB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Τι έχουμε ακο</w:t>
      </w:r>
      <w:r>
        <w:rPr>
          <w:rFonts w:eastAsia="Times New Roman" w:cs="Times New Roman"/>
          <w:szCs w:val="24"/>
        </w:rPr>
        <w:t xml:space="preserve">ύσει σε αυτή την Αίθουσα εδώ και τρία χρόνια: Τι </w:t>
      </w:r>
      <w:proofErr w:type="spellStart"/>
      <w:r>
        <w:rPr>
          <w:rFonts w:eastAsia="Times New Roman" w:cs="Times New Roman"/>
          <w:szCs w:val="24"/>
          <w:lang w:val="en-US"/>
        </w:rPr>
        <w:t>G</w:t>
      </w:r>
      <w:r>
        <w:rPr>
          <w:rFonts w:eastAsia="Times New Roman" w:cs="Times New Roman"/>
          <w:szCs w:val="24"/>
          <w:lang w:val="en-US"/>
        </w:rPr>
        <w:t>rexit</w:t>
      </w:r>
      <w:proofErr w:type="spellEnd"/>
      <w:r w:rsidRPr="008C4F54">
        <w:rPr>
          <w:rFonts w:eastAsia="Times New Roman" w:cs="Times New Roman"/>
          <w:szCs w:val="24"/>
        </w:rPr>
        <w:t>,</w:t>
      </w:r>
      <w:r>
        <w:rPr>
          <w:rFonts w:eastAsia="Times New Roman" w:cs="Times New Roman"/>
          <w:szCs w:val="24"/>
        </w:rPr>
        <w:t xml:space="preserve"> που δεν ήρθε. Τι παρένθεση</w:t>
      </w:r>
      <w:r w:rsidRPr="008C4F54">
        <w:rPr>
          <w:rFonts w:eastAsia="Times New Roman" w:cs="Times New Roman"/>
          <w:szCs w:val="24"/>
        </w:rPr>
        <w:t>,</w:t>
      </w:r>
      <w:r>
        <w:rPr>
          <w:rFonts w:eastAsia="Times New Roman" w:cs="Times New Roman"/>
          <w:szCs w:val="24"/>
        </w:rPr>
        <w:t xml:space="preserve"> που δεν ήρθε. Τι πρόωρες εκλογές</w:t>
      </w:r>
      <w:r w:rsidRPr="008C4F54">
        <w:rPr>
          <w:rFonts w:eastAsia="Times New Roman" w:cs="Times New Roman"/>
          <w:szCs w:val="24"/>
        </w:rPr>
        <w:t>,</w:t>
      </w:r>
      <w:r>
        <w:rPr>
          <w:rFonts w:eastAsia="Times New Roman" w:cs="Times New Roman"/>
          <w:szCs w:val="24"/>
        </w:rPr>
        <w:t xml:space="preserve"> που δεν ήρθαν. </w:t>
      </w:r>
      <w:r>
        <w:rPr>
          <w:rFonts w:eastAsia="Times New Roman" w:cs="Times New Roman"/>
          <w:szCs w:val="24"/>
        </w:rPr>
        <w:t>Κ</w:t>
      </w:r>
      <w:r>
        <w:rPr>
          <w:rFonts w:eastAsia="Times New Roman" w:cs="Times New Roman"/>
          <w:szCs w:val="24"/>
        </w:rPr>
        <w:t xml:space="preserve">ατακλυσμοί, καταποντισμοί, πυρκαγιές, </w:t>
      </w:r>
      <w:r>
        <w:rPr>
          <w:rFonts w:eastAsia="Times New Roman" w:cs="Times New Roman"/>
          <w:szCs w:val="24"/>
        </w:rPr>
        <w:lastRenderedPageBreak/>
        <w:t>πλημμύρες, κηλίδες! Όλα επιστρατεύτηκαν. Τίποτα. Κάποιοι, που πιστεύω ότι έχουν ένα μοναδικό προσόν -όχι δεύτερο, γιατί λάθη κάνουμε όλοι- είναι τίμιοι. Συγχωρήστε μου την έκφραση. Δεν είναι λαϊκισμός. Τράβηξαν μια γρα</w:t>
      </w:r>
      <w:r>
        <w:rPr>
          <w:rFonts w:eastAsia="Times New Roman" w:cs="Times New Roman"/>
          <w:szCs w:val="24"/>
        </w:rPr>
        <w:t xml:space="preserve">μμή. Και πιστεύω ότι η δύναμη σου δίνει ειλικρίνεια. Αν αυτό που κάνεις το πιστεύεις, θα πείσεις. </w:t>
      </w:r>
    </w:p>
    <w:p w14:paraId="1ED2CAB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Σήμερα, λοιπόν, εισπράττουν τα αρνητικά επίχειρα οι άνθρωποι της υπερβολής, της τυφλής αντιπολίτευσης και σε μεγάλο βαθμό μιας αντιπολιτευτικής υστερίας, ακό</w:t>
      </w:r>
      <w:r>
        <w:rPr>
          <w:rFonts w:eastAsia="Times New Roman" w:cs="Times New Roman"/>
          <w:szCs w:val="24"/>
        </w:rPr>
        <w:t xml:space="preserve">μα και σήμερα που η </w:t>
      </w:r>
      <w:r>
        <w:rPr>
          <w:rFonts w:eastAsia="Times New Roman" w:cs="Times New Roman"/>
          <w:szCs w:val="24"/>
        </w:rPr>
        <w:t>«</w:t>
      </w:r>
      <w:r>
        <w:rPr>
          <w:rFonts w:eastAsia="Times New Roman" w:cs="Times New Roman"/>
          <w:szCs w:val="24"/>
          <w:lang w:val="en-US"/>
        </w:rPr>
        <w:t>H</w:t>
      </w:r>
      <w:r>
        <w:rPr>
          <w:rFonts w:eastAsia="Times New Roman" w:cs="Times New Roman"/>
          <w:szCs w:val="24"/>
          <w:lang w:val="en-US"/>
        </w:rPr>
        <w:t>ANDELSBLATT</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Wall</w:t>
      </w:r>
      <w:r w:rsidRPr="00355760">
        <w:rPr>
          <w:rFonts w:eastAsia="Times New Roman" w:cs="Times New Roman"/>
          <w:szCs w:val="24"/>
        </w:rPr>
        <w:t xml:space="preserve"> </w:t>
      </w:r>
      <w:r>
        <w:rPr>
          <w:rFonts w:eastAsia="Times New Roman" w:cs="Times New Roman"/>
          <w:szCs w:val="24"/>
          <w:lang w:val="en-US"/>
        </w:rPr>
        <w:t>Street</w:t>
      </w:r>
      <w:r>
        <w:rPr>
          <w:rFonts w:eastAsia="Times New Roman" w:cs="Times New Roman"/>
          <w:szCs w:val="24"/>
        </w:rPr>
        <w:t xml:space="preserve"> </w:t>
      </w:r>
      <w:r>
        <w:rPr>
          <w:rFonts w:eastAsia="Times New Roman" w:cs="Times New Roman"/>
          <w:szCs w:val="24"/>
          <w:lang w:val="en-US"/>
        </w:rPr>
        <w:t>Journal</w:t>
      </w:r>
      <w:r>
        <w:rPr>
          <w:rFonts w:eastAsia="Times New Roman" w:cs="Times New Roman"/>
          <w:szCs w:val="24"/>
        </w:rPr>
        <w:t>»</w:t>
      </w:r>
      <w:r>
        <w:rPr>
          <w:rFonts w:eastAsia="Times New Roman" w:cs="Times New Roman"/>
          <w:szCs w:val="24"/>
        </w:rPr>
        <w:t xml:space="preserve">, ο </w:t>
      </w:r>
      <w:proofErr w:type="spellStart"/>
      <w:r>
        <w:rPr>
          <w:rFonts w:eastAsia="Times New Roman" w:cs="Times New Roman"/>
          <w:szCs w:val="24"/>
        </w:rPr>
        <w:t>Ντομπρό</w:t>
      </w:r>
      <w:r>
        <w:rPr>
          <w:rFonts w:eastAsia="Times New Roman" w:cs="Times New Roman"/>
          <w:szCs w:val="24"/>
        </w:rPr>
        <w:t>β</w:t>
      </w:r>
      <w:r>
        <w:rPr>
          <w:rFonts w:eastAsia="Times New Roman" w:cs="Times New Roman"/>
          <w:szCs w:val="24"/>
        </w:rPr>
        <w:t>σκις</w:t>
      </w:r>
      <w:proofErr w:type="spellEnd"/>
      <w:r>
        <w:rPr>
          <w:rFonts w:eastAsia="Times New Roman" w:cs="Times New Roman"/>
          <w:szCs w:val="24"/>
        </w:rPr>
        <w:t xml:space="preserve">, όλοι πλέον προεξοφλούν ότι η Ελλάδα πάει καλά. Μέχρι και το </w:t>
      </w:r>
      <w:r>
        <w:rPr>
          <w:rFonts w:eastAsia="Times New Roman" w:cs="Times New Roman"/>
          <w:szCs w:val="24"/>
        </w:rPr>
        <w:t>«</w:t>
      </w:r>
      <w:r>
        <w:rPr>
          <w:rFonts w:eastAsia="Times New Roman" w:cs="Times New Roman"/>
          <w:szCs w:val="24"/>
          <w:lang w:val="en-US"/>
        </w:rPr>
        <w:t>FOCUS</w:t>
      </w:r>
      <w:r>
        <w:rPr>
          <w:rFonts w:eastAsia="Times New Roman" w:cs="Times New Roman"/>
          <w:szCs w:val="24"/>
        </w:rPr>
        <w:t>»</w:t>
      </w:r>
      <w:r>
        <w:rPr>
          <w:rFonts w:eastAsia="Times New Roman" w:cs="Times New Roman"/>
          <w:szCs w:val="24"/>
        </w:rPr>
        <w:t>, αυτό με την περίεργη χειρονομία –να μην την ξανακάνω-</w:t>
      </w:r>
      <w:r>
        <w:rPr>
          <w:rFonts w:eastAsia="Times New Roman" w:cs="Times New Roman"/>
          <w:szCs w:val="24"/>
        </w:rPr>
        <w:t>,</w:t>
      </w:r>
      <w:r>
        <w:rPr>
          <w:rFonts w:eastAsia="Times New Roman" w:cs="Times New Roman"/>
          <w:szCs w:val="24"/>
        </w:rPr>
        <w:t xml:space="preserve"> γράφει καλές κουβέντες πια για την ελληνική οικονομία. </w:t>
      </w:r>
      <w:r>
        <w:rPr>
          <w:rFonts w:eastAsia="Times New Roman" w:cs="Times New Roman"/>
          <w:szCs w:val="24"/>
        </w:rPr>
        <w:t xml:space="preserve">Κάποιοι δούλεψαν γι’ αυτό. Και θέλω να πω εγώ ότι ίσως να μην υπάρχει </w:t>
      </w:r>
      <w:r>
        <w:rPr>
          <w:rFonts w:eastAsia="Times New Roman" w:cs="Times New Roman"/>
          <w:szCs w:val="24"/>
        </w:rPr>
        <w:lastRenderedPageBreak/>
        <w:t xml:space="preserve">προηγούμενο </w:t>
      </w:r>
      <w:r>
        <w:rPr>
          <w:rFonts w:eastAsia="Times New Roman" w:cs="Times New Roman"/>
          <w:szCs w:val="24"/>
        </w:rPr>
        <w:t>Π</w:t>
      </w:r>
      <w:r>
        <w:rPr>
          <w:rFonts w:eastAsia="Times New Roman" w:cs="Times New Roman"/>
          <w:szCs w:val="24"/>
        </w:rPr>
        <w:t>ρωθυπουργού που έχει δεχθεί ορυμαγδό συκοφαντίας, συκοφαντικής δυσφήμησης από το πρωί ως το βράδυ, διαστρέβλωσης, ανακρίβειες και έχει σταθεί όρθιος. Πιο πρόσφατα παραδείγμα</w:t>
      </w:r>
      <w:r>
        <w:rPr>
          <w:rFonts w:eastAsia="Times New Roman" w:cs="Times New Roman"/>
          <w:szCs w:val="24"/>
        </w:rPr>
        <w:t>τα ήταν οι πλειστηριασμοί, οι πλημμύρες κάτω στη Μάνδρα.</w:t>
      </w:r>
    </w:p>
    <w:p w14:paraId="1ED2CAB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Θέλω εδώ να επικαλεστώ την κουβέντα ενός πολιτικού που εγώ εκτιμάω και ας είναι αντίπαλός μου. Είπε, λοιπόν, στο πρόσφατο συνέδριο ένας από αυτούς τους πολιτικούς ότι «αν δεν διαφυλάξετε την κοινωνικ</w:t>
      </w:r>
      <w:r>
        <w:rPr>
          <w:rFonts w:eastAsia="Times New Roman" w:cs="Times New Roman"/>
          <w:szCs w:val="24"/>
        </w:rPr>
        <w:t>ή συνοχή</w:t>
      </w:r>
      <w:r>
        <w:rPr>
          <w:rFonts w:eastAsia="Times New Roman" w:cs="Times New Roman"/>
          <w:szCs w:val="24"/>
        </w:rPr>
        <w:t>,</w:t>
      </w:r>
      <w:r>
        <w:rPr>
          <w:rFonts w:eastAsia="Times New Roman" w:cs="Times New Roman"/>
          <w:szCs w:val="24"/>
        </w:rPr>
        <w:t xml:space="preserve"> και αυτό γίνεται μόνο όταν ασχοληθείτε με τις ασθενέστερες κοινωνικά τάξεις, δεν έχετε ελπίδα επιβίωσης». Βρείτε ποιος είναι. Δεν θέλω εγώ εδώ πέρα να κάνω σπέκουλα με κανέναν. Νομίζω ότι ήταν μια σοφή κουβέντα</w:t>
      </w:r>
      <w:r>
        <w:rPr>
          <w:rFonts w:eastAsia="Times New Roman" w:cs="Times New Roman"/>
          <w:szCs w:val="24"/>
        </w:rPr>
        <w:t>,</w:t>
      </w:r>
      <w:r>
        <w:rPr>
          <w:rFonts w:eastAsia="Times New Roman" w:cs="Times New Roman"/>
          <w:szCs w:val="24"/>
        </w:rPr>
        <w:t xml:space="preserve"> πέρα και έξω από τις υστερίες και </w:t>
      </w:r>
      <w:r>
        <w:rPr>
          <w:rFonts w:eastAsia="Times New Roman" w:cs="Times New Roman"/>
          <w:szCs w:val="24"/>
        </w:rPr>
        <w:t xml:space="preserve">τα υπόλοιπα. </w:t>
      </w:r>
    </w:p>
    <w:p w14:paraId="1ED2CAB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ED2CAB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Θεωρώ χρέος μου, αν μου επιτρέψει ο κύριος Πρόεδρος, να πω δυο κουβέντες που τις κλέβω από τον Αναπληρωτή Υπουργό Ανάπτυξης, τον κ. </w:t>
      </w:r>
      <w:proofErr w:type="spellStart"/>
      <w:r>
        <w:rPr>
          <w:rFonts w:eastAsia="Times New Roman" w:cs="Times New Roman"/>
          <w:szCs w:val="24"/>
        </w:rPr>
        <w:t>Χαρίτση</w:t>
      </w:r>
      <w:proofErr w:type="spellEnd"/>
      <w:r>
        <w:rPr>
          <w:rFonts w:eastAsia="Times New Roman" w:cs="Times New Roman"/>
          <w:szCs w:val="24"/>
        </w:rPr>
        <w:t xml:space="preserve">. Αυτή τη στιγμή </w:t>
      </w:r>
      <w:r>
        <w:rPr>
          <w:rFonts w:eastAsia="Times New Roman" w:cs="Times New Roman"/>
          <w:szCs w:val="24"/>
        </w:rPr>
        <w:t>που μιλάμε στο 2017 από ευρωπαϊκούς και εθνικούς πόρους μπήκαν 8 δισεκατομμύρια. Δεν μπορεί να το αμφισβητήσει κανείς. Ήδη αυτή τη στιγμή δρομολογούνται έργα ύψους 7 δισεκατομμυρίων, που θα αναζωπυρώσουν επενδύσεις 20 δισεκατομμυρίων. Ακούγονται λίγο περίε</w:t>
      </w:r>
      <w:r>
        <w:rPr>
          <w:rFonts w:eastAsia="Times New Roman" w:cs="Times New Roman"/>
          <w:szCs w:val="24"/>
        </w:rPr>
        <w:t xml:space="preserve">ργα, αλλά αυτή είναι η αλήθεια. Θέλω ακόμα να πω, κλέβοντας τον κ. </w:t>
      </w:r>
      <w:proofErr w:type="spellStart"/>
      <w:r>
        <w:rPr>
          <w:rFonts w:eastAsia="Times New Roman" w:cs="Times New Roman"/>
          <w:szCs w:val="24"/>
        </w:rPr>
        <w:t>Χαρίτση</w:t>
      </w:r>
      <w:proofErr w:type="spellEnd"/>
      <w:r>
        <w:rPr>
          <w:rFonts w:eastAsia="Times New Roman" w:cs="Times New Roman"/>
          <w:szCs w:val="24"/>
        </w:rPr>
        <w:t xml:space="preserve"> –τον κλέβω εγώ, δεν πειράζει</w:t>
      </w:r>
      <w:r>
        <w:rPr>
          <w:rFonts w:eastAsia="Times New Roman" w:cs="Times New Roman"/>
          <w:szCs w:val="24"/>
        </w:rPr>
        <w:t>–</w:t>
      </w:r>
      <w:r>
        <w:rPr>
          <w:rFonts w:eastAsia="Times New Roman" w:cs="Times New Roman"/>
          <w:szCs w:val="24"/>
        </w:rPr>
        <w:t xml:space="preserve">, το λέω όμως: Πρώτοι στην απορρόφηση κονδυλίων ΕΣΠΑ. Έχω εδώ όλο τον κατάλογο. Να τον δείτε. Δεύτεροι στην απορρόφηση πακέτου </w:t>
      </w:r>
      <w:proofErr w:type="spellStart"/>
      <w:r>
        <w:rPr>
          <w:rFonts w:eastAsia="Times New Roman" w:cs="Times New Roman"/>
          <w:szCs w:val="24"/>
        </w:rPr>
        <w:t>Γιούνκερ</w:t>
      </w:r>
      <w:proofErr w:type="spellEnd"/>
      <w:r>
        <w:rPr>
          <w:rFonts w:eastAsia="Times New Roman" w:cs="Times New Roman"/>
          <w:szCs w:val="24"/>
        </w:rPr>
        <w:t xml:space="preserve">. Αξιοποίηση </w:t>
      </w:r>
      <w:r>
        <w:rPr>
          <w:rFonts w:eastAsia="Times New Roman" w:cs="Times New Roman"/>
          <w:szCs w:val="24"/>
        </w:rPr>
        <w:lastRenderedPageBreak/>
        <w:t>όλων</w:t>
      </w:r>
      <w:r>
        <w:rPr>
          <w:rFonts w:eastAsia="Times New Roman" w:cs="Times New Roman"/>
          <w:szCs w:val="24"/>
        </w:rPr>
        <w:t xml:space="preserve"> των ευρωπαϊκών κονδυλίων. Οι οδικοί άξονες δεν έγιναν τυχαία. Η μεταρρύθμιση στην πρωτοβάθμια υγεία δεν έγινε τυχαία. Η δημιουργία </w:t>
      </w:r>
      <w:proofErr w:type="spellStart"/>
      <w:r>
        <w:rPr>
          <w:rFonts w:eastAsia="Times New Roman" w:cs="Times New Roman"/>
          <w:szCs w:val="24"/>
        </w:rPr>
        <w:t>εκατόν</w:t>
      </w:r>
      <w:proofErr w:type="spellEnd"/>
      <w:r>
        <w:rPr>
          <w:rFonts w:eastAsia="Times New Roman" w:cs="Times New Roman"/>
          <w:szCs w:val="24"/>
        </w:rPr>
        <w:t xml:space="preserve"> οκτώ χιλιάδων καινούρ</w:t>
      </w:r>
      <w:r>
        <w:rPr>
          <w:rFonts w:eastAsia="Times New Roman" w:cs="Times New Roman"/>
          <w:szCs w:val="24"/>
        </w:rPr>
        <w:t>γ</w:t>
      </w:r>
      <w:r>
        <w:rPr>
          <w:rFonts w:eastAsia="Times New Roman" w:cs="Times New Roman"/>
          <w:szCs w:val="24"/>
        </w:rPr>
        <w:t xml:space="preserve">ιων θέσεων στους παιδικούς σταθμούς δεν έγινε τυχαία. Αύξηση του εθνικού </w:t>
      </w:r>
      <w:r>
        <w:rPr>
          <w:rFonts w:eastAsia="Times New Roman" w:cs="Times New Roman"/>
          <w:szCs w:val="24"/>
        </w:rPr>
        <w:t>Προγράμματος</w:t>
      </w:r>
      <w:r>
        <w:rPr>
          <w:rFonts w:eastAsia="Times New Roman" w:cs="Times New Roman"/>
          <w:szCs w:val="24"/>
        </w:rPr>
        <w:t xml:space="preserve"> των </w:t>
      </w:r>
      <w:r>
        <w:rPr>
          <w:rFonts w:eastAsia="Times New Roman" w:cs="Times New Roman"/>
          <w:szCs w:val="24"/>
        </w:rPr>
        <w:t>Δ</w:t>
      </w:r>
      <w:r>
        <w:rPr>
          <w:rFonts w:eastAsia="Times New Roman" w:cs="Times New Roman"/>
          <w:szCs w:val="24"/>
        </w:rPr>
        <w:t>ημοσ</w:t>
      </w:r>
      <w:r>
        <w:rPr>
          <w:rFonts w:eastAsia="Times New Roman" w:cs="Times New Roman"/>
          <w:szCs w:val="24"/>
        </w:rPr>
        <w:t xml:space="preserve">ίων </w:t>
      </w:r>
      <w:r>
        <w:rPr>
          <w:rFonts w:eastAsia="Times New Roman" w:cs="Times New Roman"/>
          <w:szCs w:val="24"/>
        </w:rPr>
        <w:t>Ε</w:t>
      </w:r>
      <w:r>
        <w:rPr>
          <w:rFonts w:eastAsia="Times New Roman" w:cs="Times New Roman"/>
          <w:szCs w:val="24"/>
        </w:rPr>
        <w:t>πενδύσεων. Ξεπέρασε το 1 δισεκατομμύριο και θα φτάσει το 1,5 δισεκατομμύριο το 2019. Κατευθύνθηκαν στην ελληνική οικονομία από την Ευρωπαϊκή Τράπεζα Επενδύσεων 2 δισεκατομμύρια. Και σας λέω ελάχιστα από αυτά. Έχω έναν κατάλογο εδώ από δώδεκα μεγαθήρια</w:t>
      </w:r>
      <w:r>
        <w:rPr>
          <w:rFonts w:eastAsia="Times New Roman" w:cs="Times New Roman"/>
          <w:szCs w:val="24"/>
        </w:rPr>
        <w:t xml:space="preserve">. Γιατί το ακούμε από το πρωί ως το βράδυ ότι το κέντρο της Αθήνας είναι επικίνδυνο. Φαίνεται προφανώς ότι αυτοί που επενδύουν για να φτιάξουν το </w:t>
      </w:r>
      <w:r>
        <w:rPr>
          <w:rFonts w:eastAsia="Times New Roman" w:cs="Times New Roman"/>
          <w:szCs w:val="24"/>
        </w:rPr>
        <w:t>«</w:t>
      </w:r>
      <w:r>
        <w:rPr>
          <w:rFonts w:eastAsia="Times New Roman" w:cs="Times New Roman"/>
          <w:szCs w:val="24"/>
          <w:lang w:val="en-US"/>
        </w:rPr>
        <w:t>King</w:t>
      </w:r>
      <w:r w:rsidRPr="000F05B2">
        <w:rPr>
          <w:rFonts w:eastAsia="Times New Roman" w:cs="Times New Roman"/>
          <w:szCs w:val="24"/>
        </w:rPr>
        <w:t xml:space="preserve"> </w:t>
      </w:r>
      <w:r>
        <w:rPr>
          <w:rFonts w:eastAsia="Times New Roman" w:cs="Times New Roman"/>
          <w:szCs w:val="24"/>
          <w:lang w:val="en-US"/>
        </w:rPr>
        <w:t>George</w:t>
      </w:r>
      <w:r>
        <w:rPr>
          <w:rFonts w:eastAsia="Times New Roman" w:cs="Times New Roman"/>
          <w:szCs w:val="24"/>
        </w:rPr>
        <w:t>»</w:t>
      </w:r>
      <w:r w:rsidRPr="000F05B2">
        <w:rPr>
          <w:rFonts w:eastAsia="Times New Roman" w:cs="Times New Roman"/>
          <w:szCs w:val="24"/>
        </w:rPr>
        <w:t xml:space="preserve">, </w:t>
      </w:r>
      <w:r>
        <w:rPr>
          <w:rFonts w:eastAsia="Times New Roman" w:cs="Times New Roman"/>
          <w:szCs w:val="24"/>
        </w:rPr>
        <w:t xml:space="preserve">για να ξαναφτιάξουν το </w:t>
      </w:r>
      <w:r>
        <w:rPr>
          <w:rFonts w:eastAsia="Times New Roman" w:cs="Times New Roman"/>
          <w:szCs w:val="24"/>
        </w:rPr>
        <w:t>«</w:t>
      </w:r>
      <w:r>
        <w:rPr>
          <w:rFonts w:eastAsia="Times New Roman" w:cs="Times New Roman"/>
          <w:szCs w:val="24"/>
        </w:rPr>
        <w:t>H</w:t>
      </w:r>
      <w:proofErr w:type="spellStart"/>
      <w:r>
        <w:rPr>
          <w:rFonts w:eastAsia="Times New Roman" w:cs="Times New Roman"/>
          <w:szCs w:val="24"/>
          <w:lang w:val="en-US"/>
        </w:rPr>
        <w:t>ilton</w:t>
      </w:r>
      <w:proofErr w:type="spellEnd"/>
      <w:r>
        <w:rPr>
          <w:rFonts w:eastAsia="Times New Roman" w:cs="Times New Roman"/>
          <w:szCs w:val="24"/>
        </w:rPr>
        <w:t>»</w:t>
      </w:r>
      <w:r>
        <w:rPr>
          <w:rFonts w:eastAsia="Times New Roman" w:cs="Times New Roman"/>
          <w:szCs w:val="24"/>
        </w:rPr>
        <w:t xml:space="preserve">, για να φτιάξουν το </w:t>
      </w:r>
      <w:r>
        <w:rPr>
          <w:rFonts w:eastAsia="Times New Roman" w:cs="Times New Roman"/>
          <w:szCs w:val="24"/>
        </w:rPr>
        <w:t>«</w:t>
      </w:r>
      <w:proofErr w:type="spellStart"/>
      <w:r>
        <w:rPr>
          <w:rFonts w:eastAsia="Times New Roman" w:cs="Times New Roman"/>
          <w:szCs w:val="24"/>
          <w:lang w:val="en-US"/>
        </w:rPr>
        <w:t>Chandris</w:t>
      </w:r>
      <w:proofErr w:type="spellEnd"/>
      <w:r>
        <w:rPr>
          <w:rFonts w:eastAsia="Times New Roman" w:cs="Times New Roman"/>
          <w:szCs w:val="24"/>
        </w:rPr>
        <w:t>»</w:t>
      </w:r>
      <w:r>
        <w:rPr>
          <w:rFonts w:eastAsia="Times New Roman" w:cs="Times New Roman"/>
          <w:szCs w:val="24"/>
        </w:rPr>
        <w:t xml:space="preserve">, το </w:t>
      </w:r>
      <w:r>
        <w:rPr>
          <w:rFonts w:eastAsia="Times New Roman" w:cs="Times New Roman"/>
          <w:szCs w:val="24"/>
        </w:rPr>
        <w:lastRenderedPageBreak/>
        <w:t>«</w:t>
      </w:r>
      <w:r>
        <w:rPr>
          <w:rFonts w:eastAsia="Times New Roman" w:cs="Times New Roman"/>
          <w:szCs w:val="24"/>
          <w:lang w:val="en-US"/>
        </w:rPr>
        <w:t>Metropolitan</w:t>
      </w:r>
      <w:r>
        <w:rPr>
          <w:rFonts w:eastAsia="Times New Roman" w:cs="Times New Roman"/>
          <w:szCs w:val="24"/>
        </w:rPr>
        <w:t>»</w:t>
      </w:r>
      <w:r>
        <w:rPr>
          <w:rFonts w:eastAsia="Times New Roman" w:cs="Times New Roman"/>
          <w:szCs w:val="24"/>
        </w:rPr>
        <w:t xml:space="preserve"> και άλλα δώδε</w:t>
      </w:r>
      <w:r>
        <w:rPr>
          <w:rFonts w:eastAsia="Times New Roman" w:cs="Times New Roman"/>
          <w:szCs w:val="24"/>
        </w:rPr>
        <w:t xml:space="preserve">κα </w:t>
      </w:r>
      <w:proofErr w:type="spellStart"/>
      <w:r>
        <w:rPr>
          <w:rFonts w:eastAsia="Times New Roman" w:cs="Times New Roman"/>
          <w:szCs w:val="24"/>
        </w:rPr>
        <w:t>πεντάστερα</w:t>
      </w:r>
      <w:proofErr w:type="spellEnd"/>
      <w:r>
        <w:rPr>
          <w:rFonts w:eastAsia="Times New Roman" w:cs="Times New Roman"/>
          <w:szCs w:val="24"/>
        </w:rPr>
        <w:t xml:space="preserve">, έχουν άλλη άποψη. Είναι κέντρο Αθήνας. </w:t>
      </w:r>
    </w:p>
    <w:p w14:paraId="1ED2CAB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Θα ήθελα τελειώνοντας να πω το εξής: Φιλοδώρημα τα 315 εκατομμύρια που πήραν ένα εκατομμύριο συνταξιούχοι, στους οποίους τα χρωστούσαμε. Φιλοδώρημα το 1,4 δισεκατομμύριο σε πάνω από ενάμισι εκατομμύριο</w:t>
      </w:r>
      <w:r>
        <w:rPr>
          <w:rFonts w:eastAsia="Times New Roman" w:cs="Times New Roman"/>
          <w:szCs w:val="24"/>
        </w:rPr>
        <w:t xml:space="preserve"> πολίτες. Φιλοδώρημα οι 760.000 ευρώ σε επτακόσιους χιλιάδες δικαιούχους. Φιλοδώρημα τα 400 ευρώ, τα 650 ευρώ. Δεν είμαι από αυτούς που θριαμβολογούν ούτε πιστεύω στην επιδοματική πολιτική. Μπορεί η ανεργία να έχει πέσει επτά μονάδες, αλλά πρέπει να πέσει </w:t>
      </w:r>
      <w:r>
        <w:rPr>
          <w:rFonts w:eastAsia="Times New Roman" w:cs="Times New Roman"/>
          <w:szCs w:val="24"/>
        </w:rPr>
        <w:t xml:space="preserve">κι άλλες. Και θα πέσει. </w:t>
      </w:r>
    </w:p>
    <w:p w14:paraId="1ED2CABF"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Μίλησα για τις επενδύσεις, για να φθάσω να πω το εξής: Είναι ενδεικτικό ότι διακόσιες οικογένειες, για τις οποίες δουλεύατε ακατάπαυστα σαράντα χρόνια, συγκέντρωναν χρήμα που το πήγαιναν </w:t>
      </w:r>
      <w:r>
        <w:rPr>
          <w:rFonts w:eastAsia="Times New Roman" w:cs="Times New Roman"/>
          <w:szCs w:val="24"/>
        </w:rPr>
        <w:lastRenderedPageBreak/>
        <w:t xml:space="preserve">σε </w:t>
      </w:r>
      <w:r>
        <w:rPr>
          <w:rFonts w:eastAsia="Times New Roman" w:cs="Times New Roman"/>
          <w:szCs w:val="24"/>
          <w:lang w:val="en-US"/>
        </w:rPr>
        <w:t>offshore</w:t>
      </w:r>
      <w:r>
        <w:rPr>
          <w:rFonts w:eastAsia="Times New Roman" w:cs="Times New Roman"/>
          <w:szCs w:val="24"/>
        </w:rPr>
        <w:t xml:space="preserve"> και στο εξωτερικό. Εδώ έχω το δη</w:t>
      </w:r>
      <w:r>
        <w:rPr>
          <w:rFonts w:eastAsia="Times New Roman" w:cs="Times New Roman"/>
          <w:szCs w:val="24"/>
        </w:rPr>
        <w:t>μοσίευμα της «</w:t>
      </w:r>
      <w:r>
        <w:rPr>
          <w:rFonts w:eastAsia="Times New Roman" w:cs="Times New Roman"/>
          <w:szCs w:val="24"/>
          <w:lang w:val="en-US"/>
        </w:rPr>
        <w:t>DIE</w:t>
      </w:r>
      <w:r w:rsidRPr="00F13F7C">
        <w:rPr>
          <w:rFonts w:eastAsia="Times New Roman" w:cs="Times New Roman"/>
          <w:szCs w:val="24"/>
        </w:rPr>
        <w:t xml:space="preserve"> </w:t>
      </w:r>
      <w:r>
        <w:rPr>
          <w:rFonts w:eastAsia="Times New Roman" w:cs="Times New Roman"/>
          <w:szCs w:val="24"/>
          <w:lang w:val="en-US"/>
        </w:rPr>
        <w:t>WELT</w:t>
      </w:r>
      <w:r>
        <w:rPr>
          <w:rFonts w:eastAsia="Times New Roman" w:cs="Times New Roman"/>
          <w:szCs w:val="24"/>
        </w:rPr>
        <w:t xml:space="preserve">», το οποίο θα σας το δείχνω πάντα. </w:t>
      </w:r>
    </w:p>
    <w:p w14:paraId="1ED2CAC0"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Τον Φεβρουάριο του 2015 γιατί δεν φορολογείτε τα 800 δισεκατομμύρια ευρώ που είναι σε ξένες τράπεζες, σε </w:t>
      </w:r>
      <w:r>
        <w:rPr>
          <w:rFonts w:eastAsia="Times New Roman" w:cs="Times New Roman"/>
          <w:szCs w:val="24"/>
          <w:lang w:val="en-US"/>
        </w:rPr>
        <w:t>offshore</w:t>
      </w:r>
      <w:r>
        <w:rPr>
          <w:rFonts w:eastAsia="Times New Roman" w:cs="Times New Roman"/>
          <w:szCs w:val="24"/>
        </w:rPr>
        <w:t xml:space="preserve"> και σε οικονομικούς παραδείσους; </w:t>
      </w:r>
    </w:p>
    <w:p w14:paraId="1ED2CAC1"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Γιατί δεν τα φορολογείτε τώρα; </w:t>
      </w:r>
    </w:p>
    <w:p w14:paraId="1ED2CAC2"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Λέω ότι είναι ενδεικτικό για το εξής: Αυτή η Κυβέρνηση ό,τι περισσεύει δεν αφήνει να το τσεπώνουν πέντε, δέκα</w:t>
      </w:r>
      <w:r w:rsidRPr="00536BA7">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ο γυρίζει και το μοιράζει. Όχι, δεν θριαμβολογεί κανείς για αυτό. Είναι, όμως, το χα</w:t>
      </w:r>
      <w:r>
        <w:rPr>
          <w:rFonts w:eastAsia="Times New Roman" w:cs="Times New Roman"/>
          <w:szCs w:val="24"/>
        </w:rPr>
        <w:t xml:space="preserve">ρακτηριστικό μιας νέας εποχής, που η χώρα έχει μπει στην ηλεκτρονική διακυβέρνηση -όσο και αν δεν το παραδέχονται κάποιοι- και πράγματι κάτι αλλάζει στην ελληνική κοινωνία. </w:t>
      </w:r>
    </w:p>
    <w:p w14:paraId="1ED2CAC3"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1ED2CAC4" w14:textId="77777777" w:rsidR="00844B03" w:rsidRDefault="0027580D">
      <w:pPr>
        <w:spacing w:after="0" w:line="600" w:lineRule="auto"/>
        <w:ind w:firstLine="709"/>
        <w:jc w:val="center"/>
        <w:rPr>
          <w:rFonts w:eastAsia="Times New Roman" w:cs="Times New Roman"/>
          <w:szCs w:val="24"/>
        </w:rPr>
      </w:pPr>
      <w:r w:rsidRPr="00B819E1">
        <w:rPr>
          <w:rFonts w:eastAsia="Times New Roman" w:cs="Times New Roman"/>
          <w:szCs w:val="24"/>
        </w:rPr>
        <w:t>(Χειροκροτήματα)</w:t>
      </w:r>
    </w:p>
    <w:p w14:paraId="1ED2CAC5"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w:t>
      </w:r>
      <w:r w:rsidRPr="00BC1489">
        <w:rPr>
          <w:rFonts w:eastAsia="Times New Roman" w:cs="Times New Roman"/>
          <w:b/>
          <w:szCs w:val="24"/>
        </w:rPr>
        <w:t xml:space="preserve">ΠΡΟΕΔΡΕΥΩΝ (Δημήτριος Κρεμαστινός): </w:t>
      </w:r>
      <w:r>
        <w:rPr>
          <w:rFonts w:eastAsia="Times New Roman" w:cs="Times New Roman"/>
          <w:szCs w:val="24"/>
        </w:rPr>
        <w:t>Ο Κοινοβουλευτικ</w:t>
      </w:r>
      <w:r>
        <w:rPr>
          <w:rFonts w:eastAsia="Times New Roman" w:cs="Times New Roman"/>
          <w:szCs w:val="24"/>
        </w:rPr>
        <w:t xml:space="preserve">ός Εκπρόσωπος του ΣΥΡΙΖΑ κ. Μαντάς έχει τον λόγο για τρία λεπτά. </w:t>
      </w:r>
    </w:p>
    <w:p w14:paraId="1ED2CAC6"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Κυρίες και κύριοι Βουλευτές, ο </w:t>
      </w:r>
      <w:r>
        <w:rPr>
          <w:rFonts w:eastAsia="Times New Roman" w:cs="Times New Roman"/>
          <w:szCs w:val="24"/>
        </w:rPr>
        <w:t>π</w:t>
      </w:r>
      <w:r>
        <w:rPr>
          <w:rFonts w:eastAsia="Times New Roman" w:cs="Times New Roman"/>
          <w:szCs w:val="24"/>
        </w:rPr>
        <w:t>ροϋπολογισμός του 2018 θα υπερψηφιστεί απόψε το βράδυ. Η Αντιπολίτευση και ιδιαίτερα η Αξιωματική Αντιπολίτευση έχει –κατά τη γνώμη μου- υποστ</w:t>
      </w:r>
      <w:r>
        <w:rPr>
          <w:rFonts w:eastAsia="Times New Roman" w:cs="Times New Roman"/>
          <w:szCs w:val="24"/>
        </w:rPr>
        <w:t xml:space="preserve">εί στρατηγική ήττα στην οικονομία. Δεν μπορεί να παρουσιάσει αξιόπιστη εναλλακτική πρόταση. </w:t>
      </w:r>
    </w:p>
    <w:p w14:paraId="1ED2CAC7"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Πρόσφατα στην «Εφημερίδα των Συντακτών» ο δημοσιογράφος Τάσος Τσακίρογλου δημοσίευσε ένα μικρό άρθρο με τίτλο</w:t>
      </w:r>
      <w:r>
        <w:rPr>
          <w:rFonts w:eastAsia="Times New Roman" w:cs="Times New Roman"/>
          <w:szCs w:val="24"/>
        </w:rPr>
        <w:t>:</w:t>
      </w:r>
      <w:r>
        <w:rPr>
          <w:rFonts w:eastAsia="Times New Roman" w:cs="Times New Roman"/>
          <w:szCs w:val="24"/>
        </w:rPr>
        <w:t xml:space="preserve"> «Τελικά αντέχουμε στις αποκαλύψεις». </w:t>
      </w:r>
    </w:p>
    <w:p w14:paraId="1ED2CAC8" w14:textId="77777777" w:rsidR="00844B03" w:rsidRDefault="0027580D">
      <w:pPr>
        <w:spacing w:after="0" w:line="600" w:lineRule="auto"/>
        <w:ind w:firstLine="709"/>
        <w:jc w:val="center"/>
        <w:rPr>
          <w:rFonts w:eastAsia="Times New Roman" w:cs="Times New Roman"/>
          <w:szCs w:val="24"/>
        </w:rPr>
      </w:pPr>
      <w:r w:rsidRPr="00094DC6">
        <w:rPr>
          <w:rFonts w:eastAsia="Times New Roman" w:cs="Times New Roman"/>
          <w:szCs w:val="24"/>
        </w:rPr>
        <w:lastRenderedPageBreak/>
        <w:t xml:space="preserve">(Θόρυβος στην </w:t>
      </w:r>
      <w:r w:rsidRPr="00094DC6">
        <w:rPr>
          <w:rFonts w:eastAsia="Times New Roman" w:cs="Times New Roman"/>
          <w:szCs w:val="24"/>
        </w:rPr>
        <w:t>Αίθουσα)</w:t>
      </w:r>
    </w:p>
    <w:p w14:paraId="1ED2CAC9"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Μπορείτε, κυρίες και κύριοι συνάδελφοι, σας παρακαλώ, να κάνετε λίγη ησυχία, για να μπορέσω να συνεχίσω; Δεν μπορώ να ολοκληρώσω τη σκέψη μου. </w:t>
      </w:r>
    </w:p>
    <w:p w14:paraId="1ED2CACA"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sidRPr="00BC1489">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ησυχία, γιατί δεν μπορεί να ακουστεί ο ομιλητής.  </w:t>
      </w:r>
    </w:p>
    <w:p w14:paraId="1ED2CACB"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ΧΡΗΣΤ</w:t>
      </w:r>
      <w:r>
        <w:rPr>
          <w:rFonts w:eastAsia="Times New Roman" w:cs="Times New Roman"/>
          <w:b/>
          <w:szCs w:val="24"/>
        </w:rPr>
        <w:t xml:space="preserve">ΟΣ ΜΑΝΤΑΣ: </w:t>
      </w:r>
      <w:r>
        <w:rPr>
          <w:rFonts w:eastAsia="Times New Roman" w:cs="Times New Roman"/>
          <w:szCs w:val="24"/>
        </w:rPr>
        <w:t xml:space="preserve">Εκεί μας θυμίζει ότι στο πολύ ενδιαφέρον βιβλίο του Γάλλου κοινωνιολόγου </w:t>
      </w:r>
      <w:r>
        <w:rPr>
          <w:rFonts w:eastAsia="Times New Roman" w:cs="Times New Roman"/>
          <w:szCs w:val="24"/>
        </w:rPr>
        <w:t>Πιε</w:t>
      </w:r>
      <w:r>
        <w:rPr>
          <w:rFonts w:eastAsia="Times New Roman" w:cs="Times New Roman"/>
          <w:szCs w:val="24"/>
        </w:rPr>
        <w:t xml:space="preserve">ρ </w:t>
      </w:r>
      <w:proofErr w:type="spellStart"/>
      <w:r>
        <w:rPr>
          <w:rFonts w:eastAsia="Times New Roman" w:cs="Times New Roman"/>
          <w:szCs w:val="24"/>
        </w:rPr>
        <w:t>Ροζανβαλόν</w:t>
      </w:r>
      <w:proofErr w:type="spellEnd"/>
      <w:r>
        <w:rPr>
          <w:rFonts w:eastAsia="Times New Roman" w:cs="Times New Roman"/>
          <w:szCs w:val="24"/>
        </w:rPr>
        <w:t xml:space="preserve"> που επιγράφεται «Η κοινωνία των ίσων» γίνεται αναφορά στον κληρικό Ζακ Μπενίν </w:t>
      </w:r>
      <w:proofErr w:type="spellStart"/>
      <w:r>
        <w:rPr>
          <w:rFonts w:eastAsia="Times New Roman" w:cs="Times New Roman"/>
          <w:szCs w:val="24"/>
        </w:rPr>
        <w:t>Μποσιέ</w:t>
      </w:r>
      <w:proofErr w:type="spellEnd"/>
      <w:r>
        <w:rPr>
          <w:rFonts w:eastAsia="Times New Roman" w:cs="Times New Roman"/>
          <w:szCs w:val="24"/>
        </w:rPr>
        <w:t>, ο οποίος είπε το περίφημο: «Ο Θεός γελά με τους ανθρώπους που παραπονι</w:t>
      </w:r>
      <w:r>
        <w:rPr>
          <w:rFonts w:eastAsia="Times New Roman" w:cs="Times New Roman"/>
          <w:szCs w:val="24"/>
        </w:rPr>
        <w:t>ούνται για τις συνέπειες, ενώ αγαπούν τις αιτίες</w:t>
      </w:r>
      <w:r>
        <w:rPr>
          <w:rFonts w:eastAsia="Times New Roman" w:cs="Times New Roman"/>
          <w:szCs w:val="24"/>
        </w:rPr>
        <w:t>.</w:t>
      </w:r>
      <w:r>
        <w:rPr>
          <w:rFonts w:eastAsia="Times New Roman" w:cs="Times New Roman"/>
          <w:szCs w:val="24"/>
        </w:rPr>
        <w:t xml:space="preserve">». Αυτό ακριβώς συμβαίνει με τη Νέα Δημοκρατία ιδιαίτερα. </w:t>
      </w:r>
      <w:r>
        <w:rPr>
          <w:rFonts w:eastAsia="Times New Roman" w:cs="Times New Roman"/>
          <w:szCs w:val="24"/>
        </w:rPr>
        <w:lastRenderedPageBreak/>
        <w:t xml:space="preserve">Γκρινιάζει για τις συνέπειες, αλλά αγαπά τις αιτίες, γιατί είναι προσηλωμένη καθαρά στα δόγματα του ακραίου νεοφιλελευθερισμού. </w:t>
      </w:r>
    </w:p>
    <w:p w14:paraId="1ED2CACC"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Στην εξέλιξη της </w:t>
      </w:r>
      <w:r>
        <w:rPr>
          <w:rFonts w:eastAsia="Times New Roman" w:cs="Times New Roman"/>
          <w:szCs w:val="24"/>
        </w:rPr>
        <w:t xml:space="preserve">συζήτησης η Νέα Δημοκρατία ιδιαίτερα –και μάλιστα κάποιοι με ιδιαίτερο φανατισμό- προσπάθησαν να καλλιεργήσουν τον μύθο ότι δήθεν αυτή η Κυβέρνηση συνειδητά </w:t>
      </w:r>
      <w:proofErr w:type="spellStart"/>
      <w:r>
        <w:rPr>
          <w:rFonts w:eastAsia="Times New Roman" w:cs="Times New Roman"/>
          <w:szCs w:val="24"/>
        </w:rPr>
        <w:t>φτωχοποιεί</w:t>
      </w:r>
      <w:proofErr w:type="spellEnd"/>
      <w:r>
        <w:rPr>
          <w:rFonts w:eastAsia="Times New Roman" w:cs="Times New Roman"/>
          <w:szCs w:val="24"/>
        </w:rPr>
        <w:t xml:space="preserve"> τη μεγάλη πλειοψηφία του λαού, για να την έχει εξαρτημένη ως εκλογική πελατεία. Δεν υπάρ</w:t>
      </w:r>
      <w:r>
        <w:rPr>
          <w:rFonts w:eastAsia="Times New Roman" w:cs="Times New Roman"/>
          <w:szCs w:val="24"/>
        </w:rPr>
        <w:t>χει μεγαλύτερο ψέμα από αυτό</w:t>
      </w:r>
      <w:r>
        <w:rPr>
          <w:rFonts w:eastAsia="Times New Roman" w:cs="Times New Roman"/>
          <w:szCs w:val="24"/>
        </w:rPr>
        <w:t>,</w:t>
      </w:r>
      <w:r>
        <w:rPr>
          <w:rFonts w:eastAsia="Times New Roman" w:cs="Times New Roman"/>
          <w:szCs w:val="24"/>
        </w:rPr>
        <w:t xml:space="preserve"> σε όλες του τις διαστάσεις. Και το λέω γιατί; Θα πω μόνο έναν λόγο: Πίσω από αυτό κρύβεται η απέχθεια ιδιαίτερα της Αξιωματικής Αντιπολίτευσης να χτίσει ένα κοινωνικό κράτος με πραγματικές δομές, ένα κοινωνικό κράτος που θα στ</w:t>
      </w:r>
      <w:r>
        <w:rPr>
          <w:rFonts w:eastAsia="Times New Roman" w:cs="Times New Roman"/>
          <w:szCs w:val="24"/>
        </w:rPr>
        <w:t>έκεται στα πόδια 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κριβώς </w:t>
      </w:r>
      <w:r>
        <w:rPr>
          <w:rFonts w:eastAsia="Times New Roman" w:cs="Times New Roman"/>
          <w:szCs w:val="24"/>
        </w:rPr>
        <w:t>α</w:t>
      </w:r>
      <w:r>
        <w:rPr>
          <w:rFonts w:eastAsia="Times New Roman" w:cs="Times New Roman"/>
          <w:szCs w:val="24"/>
        </w:rPr>
        <w:t xml:space="preserve">υτό κρύβεται πίσω από αυτόν τον μύθο που προσπαθεί να καλλιεργεί. Και έχει </w:t>
      </w:r>
      <w:proofErr w:type="spellStart"/>
      <w:r>
        <w:rPr>
          <w:rFonts w:eastAsia="Times New Roman" w:cs="Times New Roman"/>
          <w:szCs w:val="24"/>
        </w:rPr>
        <w:t>αποδομηθεί</w:t>
      </w:r>
      <w:proofErr w:type="spellEnd"/>
      <w:r>
        <w:rPr>
          <w:rFonts w:eastAsia="Times New Roman" w:cs="Times New Roman"/>
          <w:szCs w:val="24"/>
        </w:rPr>
        <w:t xml:space="preserve"> αυτός ο μύθος και με πάρα πολλές </w:t>
      </w:r>
      <w:r>
        <w:rPr>
          <w:rFonts w:eastAsia="Times New Roman" w:cs="Times New Roman"/>
          <w:szCs w:val="24"/>
        </w:rPr>
        <w:lastRenderedPageBreak/>
        <w:t>ομιλίες. Και η κ. Φωτίου ανέφερε τι έχει συμβεί σε αυτό που λένε «μεσαία τάξη</w:t>
      </w:r>
      <w:r>
        <w:rPr>
          <w:rFonts w:eastAsia="Times New Roman" w:cs="Times New Roman"/>
          <w:szCs w:val="24"/>
        </w:rPr>
        <w:t>»</w:t>
      </w:r>
      <w:r>
        <w:rPr>
          <w:rFonts w:eastAsia="Times New Roman" w:cs="Times New Roman"/>
          <w:szCs w:val="24"/>
        </w:rPr>
        <w:t xml:space="preserve"> στα χρόνια των προηγούμενων</w:t>
      </w:r>
      <w:r>
        <w:rPr>
          <w:rFonts w:eastAsia="Times New Roman" w:cs="Times New Roman"/>
          <w:szCs w:val="24"/>
        </w:rPr>
        <w:t xml:space="preserve"> δύο μνημονίων. </w:t>
      </w:r>
    </w:p>
    <w:p w14:paraId="1ED2CACD"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 Βουλευτή)</w:t>
      </w:r>
    </w:p>
    <w:p w14:paraId="1ED2CACE"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Θα χρειαστώ, κύριε Πρόεδρε, ένα, ενάμισι λεπτό ακόμη. </w:t>
      </w:r>
    </w:p>
    <w:p w14:paraId="1ED2CACF"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Επιπλέον, μέσα στη διάρκεια της συζήτησης, δυστυχώς, από πολλές πλευρές της Αντιπολίτευσης συνεχίστηκε μια συστηματική διαστρέβλωση. Εγώ πια δεν τη λέω άγνοια, την ονομάζω «συστηματική διαστρέβλωση». </w:t>
      </w:r>
    </w:p>
    <w:p w14:paraId="1ED2CAD0"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Παράδειγμα: Μιλούν για μείωση του κοινωνικού προϋπολογι</w:t>
      </w:r>
      <w:r>
        <w:rPr>
          <w:rFonts w:eastAsia="Times New Roman" w:cs="Times New Roman"/>
          <w:szCs w:val="24"/>
        </w:rPr>
        <w:t xml:space="preserve">σμού. Πόσες φορές σε αυτή την Αίθουσα έχουμε πει ότι το κοινωνικό μέρισμα που δίνουμε το 2017 δεν μεταφέρεται, δεν μπορεί να αναγραφεί ξανά στον </w:t>
      </w:r>
      <w:r>
        <w:rPr>
          <w:rFonts w:eastAsia="Times New Roman" w:cs="Times New Roman"/>
          <w:szCs w:val="24"/>
        </w:rPr>
        <w:t>π</w:t>
      </w:r>
      <w:r>
        <w:rPr>
          <w:rFonts w:eastAsia="Times New Roman" w:cs="Times New Roman"/>
          <w:szCs w:val="24"/>
        </w:rPr>
        <w:t xml:space="preserve">ροϋπολογισμό του 2018. Εκεί, επιμονή! Δεν </w:t>
      </w:r>
      <w:r>
        <w:rPr>
          <w:rFonts w:eastAsia="Times New Roman" w:cs="Times New Roman"/>
          <w:szCs w:val="24"/>
        </w:rPr>
        <w:lastRenderedPageBreak/>
        <w:t>γίνεται έτσι, όμως, να πάει μπροστά η δημόσια συζήτηση και η δημόσια</w:t>
      </w:r>
      <w:r>
        <w:rPr>
          <w:rFonts w:eastAsia="Times New Roman" w:cs="Times New Roman"/>
          <w:szCs w:val="24"/>
        </w:rPr>
        <w:t xml:space="preserve"> αντιπαράθεση. </w:t>
      </w:r>
    </w:p>
    <w:p w14:paraId="1ED2CAD1" w14:textId="77777777" w:rsidR="00844B03" w:rsidRDefault="0027580D">
      <w:pPr>
        <w:spacing w:after="0" w:line="600" w:lineRule="auto"/>
        <w:ind w:firstLine="720"/>
        <w:jc w:val="both"/>
        <w:rPr>
          <w:rFonts w:eastAsia="Times New Roman"/>
          <w:szCs w:val="24"/>
        </w:rPr>
      </w:pPr>
      <w:r>
        <w:rPr>
          <w:rFonts w:eastAsia="Times New Roman"/>
          <w:szCs w:val="24"/>
        </w:rPr>
        <w:t xml:space="preserve">Δεύτερο παράδειγμα: Η αναφορά για το μεσοπρόθεσμο στις </w:t>
      </w:r>
      <w:proofErr w:type="spellStart"/>
      <w:r w:rsidRPr="00B41C7B">
        <w:rPr>
          <w:rFonts w:eastAsia="Times New Roman"/>
          <w:szCs w:val="24"/>
        </w:rPr>
        <w:t>εξισορροπιστικές</w:t>
      </w:r>
      <w:proofErr w:type="spellEnd"/>
      <w:r>
        <w:rPr>
          <w:rFonts w:eastAsia="Times New Roman"/>
          <w:szCs w:val="24"/>
        </w:rPr>
        <w:t xml:space="preserve"> παρεμβάσεις με ένα</w:t>
      </w:r>
      <w:r>
        <w:rPr>
          <w:rFonts w:eastAsia="Times New Roman"/>
          <w:szCs w:val="24"/>
        </w:rPr>
        <w:t>ν</w:t>
      </w:r>
      <w:r>
        <w:rPr>
          <w:rFonts w:eastAsia="Times New Roman"/>
          <w:szCs w:val="24"/>
        </w:rPr>
        <w:t xml:space="preserve"> συστηματικό τρόπο ξεχνιέται. Την υπενθύμισα και χθες, διαβάζοντας τη σελίδα 61 του </w:t>
      </w:r>
      <w:r>
        <w:rPr>
          <w:rFonts w:eastAsia="Times New Roman"/>
          <w:szCs w:val="24"/>
        </w:rPr>
        <w:t>μ</w:t>
      </w:r>
      <w:r>
        <w:rPr>
          <w:rFonts w:eastAsia="Times New Roman"/>
          <w:szCs w:val="24"/>
        </w:rPr>
        <w:t xml:space="preserve">εσοπρόθεσμου, για το τι ακριβώς αναφέρει το </w:t>
      </w:r>
      <w:r>
        <w:rPr>
          <w:rFonts w:eastAsia="Times New Roman"/>
          <w:szCs w:val="24"/>
        </w:rPr>
        <w:t>μ</w:t>
      </w:r>
      <w:r>
        <w:rPr>
          <w:rFonts w:eastAsia="Times New Roman"/>
          <w:szCs w:val="24"/>
        </w:rPr>
        <w:t>εσοπρόθεσμο το οποί</w:t>
      </w:r>
      <w:r>
        <w:rPr>
          <w:rFonts w:eastAsia="Times New Roman"/>
          <w:szCs w:val="24"/>
        </w:rPr>
        <w:t>ο ψηφίσαμε.</w:t>
      </w:r>
    </w:p>
    <w:p w14:paraId="1ED2CAD2" w14:textId="77777777" w:rsidR="00844B03" w:rsidRDefault="0027580D">
      <w:pPr>
        <w:spacing w:after="0" w:line="600" w:lineRule="auto"/>
        <w:ind w:firstLine="720"/>
        <w:jc w:val="both"/>
        <w:rPr>
          <w:rFonts w:eastAsia="Times New Roman"/>
          <w:szCs w:val="24"/>
        </w:rPr>
      </w:pPr>
      <w:r>
        <w:rPr>
          <w:rFonts w:eastAsia="Times New Roman"/>
          <w:szCs w:val="24"/>
        </w:rPr>
        <w:t xml:space="preserve">Τρίτον: </w:t>
      </w:r>
      <w:r>
        <w:rPr>
          <w:rFonts w:eastAsia="Times New Roman"/>
          <w:szCs w:val="24"/>
        </w:rPr>
        <w:t>Η</w:t>
      </w:r>
      <w:r>
        <w:rPr>
          <w:rFonts w:eastAsia="Times New Roman"/>
          <w:szCs w:val="24"/>
        </w:rPr>
        <w:t xml:space="preserve"> απορρόφηση. Ο </w:t>
      </w:r>
      <w:r>
        <w:rPr>
          <w:rFonts w:eastAsia="Times New Roman"/>
          <w:szCs w:val="24"/>
        </w:rPr>
        <w:t>γ</w:t>
      </w:r>
      <w:r>
        <w:rPr>
          <w:rFonts w:eastAsia="Times New Roman"/>
          <w:szCs w:val="24"/>
        </w:rPr>
        <w:t xml:space="preserve">ενικός </w:t>
      </w:r>
      <w:r>
        <w:rPr>
          <w:rFonts w:eastAsia="Times New Roman"/>
          <w:szCs w:val="24"/>
        </w:rPr>
        <w:t>ε</w:t>
      </w:r>
      <w:r>
        <w:rPr>
          <w:rFonts w:eastAsia="Times New Roman"/>
          <w:szCs w:val="24"/>
        </w:rPr>
        <w:t xml:space="preserve">ισηγητής  της Νέας Δημοκρατίας, αφού χθες ο κ. </w:t>
      </w:r>
      <w:proofErr w:type="spellStart"/>
      <w:r>
        <w:rPr>
          <w:rFonts w:eastAsia="Times New Roman"/>
          <w:szCs w:val="24"/>
        </w:rPr>
        <w:t>Χαρίτσης</w:t>
      </w:r>
      <w:proofErr w:type="spellEnd"/>
      <w:r>
        <w:rPr>
          <w:rFonts w:eastAsia="Times New Roman"/>
          <w:szCs w:val="24"/>
        </w:rPr>
        <w:t xml:space="preserve"> είχε παρουσιάσει το πο</w:t>
      </w:r>
      <w:r>
        <w:rPr>
          <w:rFonts w:eastAsia="Times New Roman"/>
          <w:szCs w:val="24"/>
        </w:rPr>
        <w:t>ύ</w:t>
      </w:r>
      <w:r>
        <w:rPr>
          <w:rFonts w:eastAsia="Times New Roman"/>
          <w:szCs w:val="24"/>
        </w:rPr>
        <w:t xml:space="preserve"> βρίσκεται η Ελλάδα στην απορρόφηση των κονδυλίων του ΕΣΠΑ, είπε ξανά για τα ζητήματα της απορρόφησης του ΕΣΠΑ. </w:t>
      </w:r>
    </w:p>
    <w:p w14:paraId="1ED2CAD3" w14:textId="77777777" w:rsidR="00844B03" w:rsidRDefault="0027580D">
      <w:pPr>
        <w:spacing w:after="0" w:line="600" w:lineRule="auto"/>
        <w:ind w:firstLine="720"/>
        <w:jc w:val="both"/>
        <w:rPr>
          <w:rFonts w:eastAsia="Times New Roman"/>
          <w:szCs w:val="24"/>
        </w:rPr>
      </w:pPr>
      <w:r>
        <w:rPr>
          <w:rFonts w:eastAsia="Times New Roman"/>
          <w:szCs w:val="24"/>
        </w:rPr>
        <w:lastRenderedPageBreak/>
        <w:t>Και τέλος, οι εξελί</w:t>
      </w:r>
      <w:r>
        <w:rPr>
          <w:rFonts w:eastAsia="Times New Roman"/>
          <w:szCs w:val="24"/>
        </w:rPr>
        <w:t xml:space="preserve">ξεις σε σχέση με τη ΔΕΗ. Χθες, νομίζω ότι ο κ. Σταθάκης </w:t>
      </w:r>
      <w:proofErr w:type="spellStart"/>
      <w:r>
        <w:rPr>
          <w:rFonts w:eastAsia="Times New Roman"/>
          <w:szCs w:val="24"/>
        </w:rPr>
        <w:t>αποδόμησε</w:t>
      </w:r>
      <w:proofErr w:type="spellEnd"/>
      <w:r>
        <w:rPr>
          <w:rFonts w:eastAsia="Times New Roman"/>
          <w:szCs w:val="24"/>
        </w:rPr>
        <w:t xml:space="preserve"> πλήρως το επιχείρημα ότι η ΔΕΗ καταρρέει, λέγοντας ότι δεν μπορεί ένας τέτοιος οργανισμός -ο οποίος έτσι κι αλλιώς και στο μέλλον θα αποτελεί στρατηγικό πυλώνα-, όταν έχει έσοδα 1,2 δισεκατο</w:t>
      </w:r>
      <w:r>
        <w:rPr>
          <w:rFonts w:eastAsia="Times New Roman"/>
          <w:szCs w:val="24"/>
        </w:rPr>
        <w:t>μμύρι</w:t>
      </w:r>
      <w:r>
        <w:rPr>
          <w:rFonts w:eastAsia="Times New Roman"/>
          <w:szCs w:val="24"/>
        </w:rPr>
        <w:t>ο</w:t>
      </w:r>
      <w:r>
        <w:rPr>
          <w:rFonts w:eastAsia="Times New Roman"/>
          <w:szCs w:val="24"/>
        </w:rPr>
        <w:t>, να καταρρέει. Στα ζητήματα που αφορούν το 2014 -που ήταν ένα θέμα, το οποίο συζητήθηκε πάρα πολύ εδώ και πώς εξελίχθηκαν τα πράγματα-, νομίζω ότι ο Υπουργός Επικρατείας προσπάθησε και αναφέρθηκε. Ποιο ήταν όμως το πυρηνικό θέμα; Θέλω να το επαναλάβ</w:t>
      </w:r>
      <w:r>
        <w:rPr>
          <w:rFonts w:eastAsia="Times New Roman"/>
          <w:szCs w:val="24"/>
        </w:rPr>
        <w:t>ω, αν μου επιτρέπετε.</w:t>
      </w:r>
    </w:p>
    <w:p w14:paraId="1ED2CAD4" w14:textId="77777777" w:rsidR="00844B03" w:rsidRDefault="0027580D">
      <w:pPr>
        <w:spacing w:after="0" w:line="600" w:lineRule="auto"/>
        <w:ind w:firstLine="720"/>
        <w:jc w:val="both"/>
        <w:rPr>
          <w:rFonts w:eastAsia="Times New Roman"/>
          <w:szCs w:val="24"/>
        </w:rPr>
      </w:pPr>
      <w:r>
        <w:rPr>
          <w:rFonts w:eastAsia="Times New Roman"/>
          <w:szCs w:val="24"/>
        </w:rPr>
        <w:t>Με την πρόβλεψη του 2014 -την άνοιξη, δεν θυμάμαι ακριβώς τον μήνα- η Κυβέρνηση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προχώρησε στη χορή</w:t>
      </w:r>
      <w:r>
        <w:rPr>
          <w:rFonts w:eastAsia="Times New Roman"/>
          <w:szCs w:val="24"/>
        </w:rPr>
        <w:lastRenderedPageBreak/>
        <w:t>γηση ενός κοινωνικού μερίσματος, επιδόματος</w:t>
      </w:r>
      <w:r>
        <w:rPr>
          <w:rFonts w:eastAsia="Times New Roman"/>
          <w:szCs w:val="24"/>
        </w:rPr>
        <w:t>,</w:t>
      </w:r>
      <w:r>
        <w:rPr>
          <w:rFonts w:eastAsia="Times New Roman"/>
          <w:szCs w:val="24"/>
        </w:rPr>
        <w:t xml:space="preserve"> όπως αλλιώς θέλετε πείτε το</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ε την πρόβλεψη και όχι στο τέλος, όπως κάν</w:t>
      </w:r>
      <w:r>
        <w:rPr>
          <w:rFonts w:eastAsia="Times New Roman"/>
          <w:szCs w:val="24"/>
        </w:rPr>
        <w:t xml:space="preserve">αμε εμείς. Επίσης, από το καλοκαίρι του 2014, ουσιαστικά ξέρουμε πάρα πολύ καλά όλοι ότι εγκατέλειψε το </w:t>
      </w:r>
      <w:r>
        <w:rPr>
          <w:rFonts w:eastAsia="Times New Roman"/>
          <w:szCs w:val="24"/>
        </w:rPr>
        <w:t>π</w:t>
      </w:r>
      <w:r>
        <w:rPr>
          <w:rFonts w:eastAsia="Times New Roman"/>
          <w:szCs w:val="24"/>
        </w:rPr>
        <w:t>ρόγραμμα. Γι</w:t>
      </w:r>
      <w:r>
        <w:rPr>
          <w:rFonts w:eastAsia="Times New Roman"/>
          <w:szCs w:val="24"/>
        </w:rPr>
        <w:t>α</w:t>
      </w:r>
      <w:r>
        <w:rPr>
          <w:rFonts w:eastAsia="Times New Roman"/>
          <w:szCs w:val="24"/>
        </w:rPr>
        <w:t xml:space="preserve"> αυτό και τον Αύγουστο η δεύτερη προσπάθεια εξόδου απέτυχε. Και από εκεί και πέρα, όταν αυτές οι πολιτικές παρατάξεις πια συνειδητοποίησαν</w:t>
      </w:r>
      <w:r>
        <w:rPr>
          <w:rFonts w:eastAsia="Times New Roman"/>
          <w:szCs w:val="24"/>
        </w:rPr>
        <w:t xml:space="preserve"> ότι το πράγμα δεν πηγαίνει προς το κλείσιμο του </w:t>
      </w:r>
      <w:r>
        <w:rPr>
          <w:rFonts w:eastAsia="Times New Roman"/>
          <w:szCs w:val="24"/>
        </w:rPr>
        <w:t>π</w:t>
      </w:r>
      <w:r>
        <w:rPr>
          <w:rFonts w:eastAsia="Times New Roman"/>
          <w:szCs w:val="24"/>
        </w:rPr>
        <w:t>ρογράμματος, τότε σχεδίασαν -και αυτή είναι η αλήθεια- την «αριστερή παρένθεση». Δεν τους βγήκε και σήμερα λυσσομανούν, με όποιον τρόπο έχουν για να ρίξουν την Κυβέρνηση και αποτυγχάνουν. Η μια αποτυχία δια</w:t>
      </w:r>
      <w:r>
        <w:rPr>
          <w:rFonts w:eastAsia="Times New Roman"/>
          <w:szCs w:val="24"/>
        </w:rPr>
        <w:t>δέχεται την άλλη.</w:t>
      </w:r>
    </w:p>
    <w:p w14:paraId="1ED2CAD5" w14:textId="77777777" w:rsidR="00844B03" w:rsidRDefault="0027580D">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1ED2CAD6" w14:textId="77777777" w:rsidR="00844B03" w:rsidRDefault="0027580D">
      <w:pPr>
        <w:spacing w:after="0" w:line="600" w:lineRule="auto"/>
        <w:ind w:firstLine="720"/>
        <w:jc w:val="both"/>
        <w:rPr>
          <w:rFonts w:eastAsia="Times New Roman" w:cs="Times New Roman"/>
          <w:szCs w:val="24"/>
        </w:rPr>
      </w:pPr>
      <w:r w:rsidRPr="003E50FF">
        <w:rPr>
          <w:rFonts w:eastAsia="Times New Roman" w:cs="Times New Roman"/>
          <w:b/>
          <w:szCs w:val="24"/>
        </w:rPr>
        <w:lastRenderedPageBreak/>
        <w:t xml:space="preserve">ΠΡΟΕΔΡΕΥΩΝ (Δημήτριος Κρεμαστινός): </w:t>
      </w:r>
      <w:r>
        <w:rPr>
          <w:rFonts w:eastAsia="Times New Roman" w:cs="Times New Roman"/>
          <w:szCs w:val="24"/>
        </w:rPr>
        <w:t>Κύριε Μαντά, ολοκληρώστε, παρακαλώ.</w:t>
      </w:r>
    </w:p>
    <w:p w14:paraId="1ED2CAD7" w14:textId="77777777" w:rsidR="00844B03" w:rsidRDefault="0027580D">
      <w:pPr>
        <w:spacing w:after="0" w:line="600" w:lineRule="auto"/>
        <w:ind w:firstLine="720"/>
        <w:jc w:val="both"/>
        <w:rPr>
          <w:rFonts w:eastAsia="Times New Roman"/>
          <w:szCs w:val="24"/>
        </w:rPr>
      </w:pPr>
      <w:r w:rsidRPr="00E30C23">
        <w:rPr>
          <w:rFonts w:eastAsia="Times New Roman"/>
          <w:b/>
          <w:szCs w:val="24"/>
        </w:rPr>
        <w:t xml:space="preserve">ΧΡΗΣΤΟΣ ΜΑΝΤΑΣ: </w:t>
      </w:r>
      <w:r>
        <w:rPr>
          <w:rFonts w:eastAsia="Times New Roman"/>
          <w:szCs w:val="24"/>
        </w:rPr>
        <w:t xml:space="preserve">Τέλος, κυρίες και κύριοι Βουλευτές, πρέπει να έχουμε συνείδηση ότι το επόμενο χρονικό διάστημα είναι πολύ δύσκολο και χρειάζεται πάρα </w:t>
      </w:r>
      <w:r>
        <w:rPr>
          <w:rFonts w:eastAsia="Times New Roman"/>
          <w:szCs w:val="24"/>
        </w:rPr>
        <w:t>πολλή</w:t>
      </w:r>
      <w:r>
        <w:rPr>
          <w:rFonts w:eastAsia="Times New Roman"/>
          <w:szCs w:val="24"/>
        </w:rPr>
        <w:t xml:space="preserve"> δουλειά μέχρι να φθάσουμε και στον Αύγουστο του 2018, αλλά κυρίως μετά. </w:t>
      </w:r>
    </w:p>
    <w:p w14:paraId="1ED2CAD8" w14:textId="77777777" w:rsidR="00844B03" w:rsidRDefault="0027580D">
      <w:pPr>
        <w:spacing w:after="0" w:line="600" w:lineRule="auto"/>
        <w:ind w:firstLine="720"/>
        <w:jc w:val="both"/>
        <w:rPr>
          <w:rFonts w:eastAsia="Times New Roman"/>
          <w:szCs w:val="24"/>
        </w:rPr>
      </w:pPr>
      <w:r>
        <w:rPr>
          <w:rFonts w:eastAsia="Times New Roman"/>
          <w:szCs w:val="24"/>
        </w:rPr>
        <w:t>Είμαι σίγουρος ότι η Κυβέρνησή μας και όλοι</w:t>
      </w:r>
      <w:r>
        <w:rPr>
          <w:rFonts w:eastAsia="Times New Roman"/>
          <w:szCs w:val="24"/>
        </w:rPr>
        <w:t xml:space="preserve"> εμείς</w:t>
      </w:r>
      <w:r>
        <w:rPr>
          <w:rFonts w:eastAsia="Times New Roman"/>
          <w:szCs w:val="24"/>
        </w:rPr>
        <w:t>,</w:t>
      </w:r>
      <w:r>
        <w:rPr>
          <w:rFonts w:eastAsia="Times New Roman"/>
          <w:szCs w:val="24"/>
        </w:rPr>
        <w:t xml:space="preserve"> που στηρίζουμε την Κυβέρνηση, που δώσαμε τη μάχη σε πάρα πολύ δύσκολες συνθήκες, έχουμε πλήρη συνείδηση αυτών των δυσκολιών και νομίζω ότι θα μπορέσουμε τελικά να επιτύχουμε και τη χώρα να βγάλουμε από το δημοσιονομικό πρόγραμμα και την κοινωνία να</w:t>
      </w:r>
      <w:r>
        <w:rPr>
          <w:rFonts w:eastAsia="Times New Roman"/>
          <w:szCs w:val="24"/>
        </w:rPr>
        <w:t xml:space="preserve"> κρατήσουμε όρθια. Έχουμε πάρα πολλά πράγματα να κάνουμε στο αμέσως επόμενο χρονικό διάστημα.</w:t>
      </w:r>
    </w:p>
    <w:p w14:paraId="1ED2CAD9" w14:textId="77777777" w:rsidR="00844B03" w:rsidRDefault="0027580D">
      <w:pPr>
        <w:spacing w:after="0" w:line="600" w:lineRule="auto"/>
        <w:ind w:firstLine="720"/>
        <w:jc w:val="both"/>
        <w:rPr>
          <w:rFonts w:eastAsia="Times New Roman"/>
          <w:szCs w:val="24"/>
        </w:rPr>
      </w:pPr>
      <w:r>
        <w:rPr>
          <w:rFonts w:eastAsia="Times New Roman"/>
          <w:szCs w:val="24"/>
        </w:rPr>
        <w:lastRenderedPageBreak/>
        <w:t>Σας ευχαριστώ.</w:t>
      </w:r>
    </w:p>
    <w:p w14:paraId="1ED2CADA" w14:textId="77777777" w:rsidR="00844B03" w:rsidRDefault="0027580D">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1ED2CADB" w14:textId="77777777" w:rsidR="00844B03" w:rsidRDefault="0027580D">
      <w:pPr>
        <w:spacing w:after="0" w:line="600" w:lineRule="auto"/>
        <w:ind w:firstLine="720"/>
        <w:jc w:val="both"/>
        <w:rPr>
          <w:rFonts w:eastAsia="Times New Roman"/>
          <w:szCs w:val="24"/>
        </w:rPr>
      </w:pPr>
      <w:r w:rsidRPr="003B2282">
        <w:rPr>
          <w:rFonts w:eastAsia="Times New Roman"/>
          <w:b/>
          <w:szCs w:val="24"/>
        </w:rPr>
        <w:t>ΠΡΟΕΔΡΕΥΩΝ (Δημήτριος Κρεμαστινός):</w:t>
      </w:r>
      <w:r>
        <w:rPr>
          <w:rFonts w:eastAsia="Times New Roman"/>
          <w:szCs w:val="24"/>
        </w:rPr>
        <w:t xml:space="preserve"> Τον λόγο έχει ο Κοινοβουλευτικός Εκπρόσωπος της Νέας Δημοκρατίας κ.</w:t>
      </w:r>
      <w:r>
        <w:rPr>
          <w:rFonts w:eastAsia="Times New Roman"/>
          <w:szCs w:val="24"/>
        </w:rPr>
        <w:t xml:space="preserve"> Χρήστος </w:t>
      </w:r>
      <w:proofErr w:type="spellStart"/>
      <w:r>
        <w:rPr>
          <w:rFonts w:eastAsia="Times New Roman"/>
          <w:szCs w:val="24"/>
        </w:rPr>
        <w:t>Σταϊκούρας</w:t>
      </w:r>
      <w:proofErr w:type="spellEnd"/>
      <w:r>
        <w:rPr>
          <w:rFonts w:eastAsia="Times New Roman"/>
          <w:szCs w:val="24"/>
        </w:rPr>
        <w:t>,</w:t>
      </w:r>
      <w:r>
        <w:rPr>
          <w:rFonts w:eastAsia="Times New Roman"/>
          <w:szCs w:val="24"/>
        </w:rPr>
        <w:t xml:space="preserve"> για τρία λεπτά.</w:t>
      </w:r>
    </w:p>
    <w:p w14:paraId="1ED2CADC" w14:textId="77777777" w:rsidR="00844B03" w:rsidRDefault="0027580D">
      <w:pPr>
        <w:spacing w:after="0" w:line="600" w:lineRule="auto"/>
        <w:ind w:firstLine="720"/>
        <w:jc w:val="both"/>
        <w:rPr>
          <w:rFonts w:eastAsia="Times New Roman"/>
          <w:szCs w:val="24"/>
        </w:rPr>
      </w:pPr>
      <w:r w:rsidRPr="003B2282">
        <w:rPr>
          <w:rFonts w:eastAsia="Times New Roman"/>
          <w:b/>
          <w:szCs w:val="24"/>
        </w:rPr>
        <w:t>ΧΡΗΣΤΟΣ ΣΤΑΪΚΟΥΡΑΣ:</w:t>
      </w:r>
      <w:r>
        <w:rPr>
          <w:rFonts w:eastAsia="Times New Roman"/>
          <w:szCs w:val="24"/>
        </w:rPr>
        <w:t xml:space="preserve"> Ευχαριστώ πολύ, κύριε Πρόεδρε.</w:t>
      </w:r>
    </w:p>
    <w:p w14:paraId="1ED2CADD" w14:textId="77777777" w:rsidR="00844B03" w:rsidRDefault="0027580D">
      <w:pPr>
        <w:spacing w:after="0" w:line="600" w:lineRule="auto"/>
        <w:ind w:firstLine="720"/>
        <w:jc w:val="both"/>
        <w:rPr>
          <w:rFonts w:eastAsia="Times New Roman"/>
          <w:szCs w:val="24"/>
        </w:rPr>
      </w:pPr>
      <w:r>
        <w:rPr>
          <w:rFonts w:eastAsia="Times New Roman"/>
          <w:szCs w:val="24"/>
        </w:rPr>
        <w:t>Κυρίες και κύριοι συνάδελφε, κύριε Κοινοβουλευτικέ Εκπρόσωπε του ΣΥΡΙΖΑ, χαίρομαι γιατί παραδεχθήκατε -διότι πολλοί συνάδελφοί σας δεν το γνωρίζουν μάλλον- ότι για πρώτ</w:t>
      </w:r>
      <w:r>
        <w:rPr>
          <w:rFonts w:eastAsia="Times New Roman"/>
          <w:szCs w:val="24"/>
        </w:rPr>
        <w:t>η φορά κοινωνικό μέρισμα δόθηκε το 2014. Πρέπει να σταματήσει αυτή η παραφιλολογία</w:t>
      </w:r>
      <w:r>
        <w:rPr>
          <w:rFonts w:eastAsia="Times New Roman"/>
          <w:szCs w:val="24"/>
        </w:rPr>
        <w:t>,</w:t>
      </w:r>
      <w:r>
        <w:rPr>
          <w:rFonts w:eastAsia="Times New Roman"/>
          <w:szCs w:val="24"/>
        </w:rPr>
        <w:t xml:space="preserve"> ότι για πρώτη φορά κοινωνικό μέρισμα δόθηκε το 2016.</w:t>
      </w:r>
    </w:p>
    <w:p w14:paraId="1ED2CADE" w14:textId="77777777" w:rsidR="00844B03" w:rsidRDefault="0027580D">
      <w:pPr>
        <w:spacing w:after="0" w:line="600" w:lineRule="auto"/>
        <w:ind w:firstLine="720"/>
        <w:jc w:val="both"/>
        <w:rPr>
          <w:rFonts w:eastAsia="Times New Roman"/>
          <w:szCs w:val="24"/>
        </w:rPr>
      </w:pPr>
      <w:r>
        <w:rPr>
          <w:rFonts w:eastAsia="Times New Roman"/>
          <w:szCs w:val="24"/>
        </w:rPr>
        <w:t>Δεύτερη παρατήρηση</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ρθώς δόθηκε το 2014 με εισοδηματικά, περιουσιακά κριτήρια, με ιδιαίτερη μέριμνα</w:t>
      </w:r>
      <w:r>
        <w:rPr>
          <w:rFonts w:eastAsia="Times New Roman"/>
          <w:szCs w:val="24"/>
        </w:rPr>
        <w:t>,</w:t>
      </w:r>
      <w:r>
        <w:rPr>
          <w:rFonts w:eastAsia="Times New Roman"/>
          <w:szCs w:val="24"/>
        </w:rPr>
        <w:t xml:space="preserve"> όπως δεν κάνατε </w:t>
      </w:r>
      <w:r>
        <w:rPr>
          <w:rFonts w:eastAsia="Times New Roman"/>
          <w:szCs w:val="24"/>
        </w:rPr>
        <w:lastRenderedPageBreak/>
        <w:t>ε</w:t>
      </w:r>
      <w:r>
        <w:rPr>
          <w:rFonts w:eastAsia="Times New Roman"/>
          <w:szCs w:val="24"/>
        </w:rPr>
        <w:t>σείς, στους μακροχρόνια ανέργους και χωρίς να χρειαστεί να στείλουμε εξευτελιστικές επιστολές. Ολοκληρώνοντας τη συζήτηση, θέλω να συνοψίσω ορισμένες επισημάνσεις επί του προϋπολογισμού, τεκμηριωμένα.</w:t>
      </w:r>
    </w:p>
    <w:p w14:paraId="1ED2CADF" w14:textId="77777777" w:rsidR="00844B03" w:rsidRDefault="0027580D">
      <w:pPr>
        <w:spacing w:after="0" w:line="600" w:lineRule="auto"/>
        <w:ind w:firstLine="720"/>
        <w:jc w:val="both"/>
        <w:rPr>
          <w:rFonts w:eastAsia="Times New Roman"/>
          <w:szCs w:val="24"/>
        </w:rPr>
      </w:pPr>
      <w:r>
        <w:rPr>
          <w:rFonts w:eastAsia="Times New Roman"/>
          <w:szCs w:val="24"/>
        </w:rPr>
        <w:t>Η Κυβέρνηση απέτυχε στην πρόβλεψη για την ανάπτυξη, αφο</w:t>
      </w:r>
      <w:r>
        <w:rPr>
          <w:rFonts w:eastAsia="Times New Roman"/>
          <w:szCs w:val="24"/>
        </w:rPr>
        <w:t xml:space="preserve">ύ η οικονομική μεγέθυνση θα διαμορφωθεί 40% χαμηλότερα από τον στόχο, διευρύνοντας το χάσμα από την υπόλοιπη Ευρώπη. </w:t>
      </w:r>
    </w:p>
    <w:p w14:paraId="1ED2CAE0" w14:textId="77777777" w:rsidR="00844B03" w:rsidRDefault="0027580D">
      <w:pPr>
        <w:spacing w:after="0" w:line="600" w:lineRule="auto"/>
        <w:ind w:firstLine="720"/>
        <w:jc w:val="both"/>
        <w:rPr>
          <w:rFonts w:eastAsia="Times New Roman"/>
          <w:szCs w:val="24"/>
        </w:rPr>
      </w:pPr>
      <w:r>
        <w:rPr>
          <w:rFonts w:eastAsia="Times New Roman"/>
          <w:szCs w:val="24"/>
        </w:rPr>
        <w:t>Θα καταθέσω τον πίνακα στα Πρακτικά.</w:t>
      </w:r>
    </w:p>
    <w:p w14:paraId="1ED2CAE1" w14:textId="77777777" w:rsidR="00844B03" w:rsidRDefault="0027580D">
      <w:pPr>
        <w:spacing w:after="0" w:line="600" w:lineRule="auto"/>
        <w:ind w:firstLine="720"/>
        <w:jc w:val="both"/>
        <w:rPr>
          <w:rFonts w:eastAsia="Times New Roman"/>
          <w:szCs w:val="24"/>
        </w:rPr>
      </w:pPr>
      <w:r>
        <w:rPr>
          <w:rFonts w:eastAsia="Times New Roman"/>
          <w:szCs w:val="24"/>
        </w:rPr>
        <w:t>Η Κυβέρνηση απέτυχε στην εκτέλεση του Προγράμματος Δημοσίων Επενδύσεων. Θα το καταθέσω και αυτό στα Π</w:t>
      </w:r>
      <w:r>
        <w:rPr>
          <w:rFonts w:eastAsia="Times New Roman"/>
          <w:szCs w:val="24"/>
        </w:rPr>
        <w:t>ρακτικά. Τονίζω ότι είναι δαπάνες με υψηλό αναπτυξιακό πολλαπλασιαστή.</w:t>
      </w:r>
    </w:p>
    <w:p w14:paraId="1ED2CAE2" w14:textId="77777777" w:rsidR="00844B03" w:rsidRDefault="0027580D">
      <w:pPr>
        <w:spacing w:after="0" w:line="600" w:lineRule="auto"/>
        <w:ind w:firstLine="720"/>
        <w:jc w:val="both"/>
        <w:rPr>
          <w:rFonts w:eastAsia="Times New Roman"/>
          <w:szCs w:val="24"/>
        </w:rPr>
      </w:pPr>
      <w:r>
        <w:rPr>
          <w:rFonts w:eastAsia="Times New Roman"/>
          <w:szCs w:val="24"/>
        </w:rPr>
        <w:t>Η Κυβέρνηση απέτυχε στη μείωση της φοροδιαφυγής. Θα καταθέσω έγγραφο της Ευρωπαϊκής Επιτροπής</w:t>
      </w:r>
      <w:r>
        <w:rPr>
          <w:rFonts w:eastAsia="Times New Roman"/>
          <w:szCs w:val="24"/>
        </w:rPr>
        <w:t>,</w:t>
      </w:r>
      <w:r>
        <w:rPr>
          <w:rFonts w:eastAsia="Times New Roman"/>
          <w:szCs w:val="24"/>
        </w:rPr>
        <w:t xml:space="preserve"> που υποστηρίζει ότι </w:t>
      </w:r>
      <w:r>
        <w:rPr>
          <w:rFonts w:eastAsia="Times New Roman"/>
          <w:szCs w:val="24"/>
        </w:rPr>
        <w:lastRenderedPageBreak/>
        <w:t>η αύξηση κυρίως των έμμεσων φόρων διεύρυνε την απώλεια εσόδων από ΦΠΑ,</w:t>
      </w:r>
      <w:r>
        <w:rPr>
          <w:rFonts w:eastAsia="Times New Roman"/>
          <w:szCs w:val="24"/>
        </w:rPr>
        <w:t xml:space="preserve"> δηλαδή διόγκωσε τη φοροδιαφυγή.</w:t>
      </w:r>
    </w:p>
    <w:p w14:paraId="1ED2CAE3" w14:textId="77777777" w:rsidR="00844B03" w:rsidRDefault="0027580D">
      <w:pPr>
        <w:spacing w:after="0" w:line="600" w:lineRule="auto"/>
        <w:ind w:firstLine="720"/>
        <w:jc w:val="both"/>
        <w:rPr>
          <w:rFonts w:eastAsia="Times New Roman"/>
          <w:szCs w:val="24"/>
        </w:rPr>
      </w:pPr>
      <w:r>
        <w:rPr>
          <w:rFonts w:eastAsia="Times New Roman"/>
          <w:szCs w:val="24"/>
        </w:rPr>
        <w:t>Η Κυβέρνηση απέτυχε να ενισχύσει τη ρευστότητα στην οικονομία -θα το καταθέσω και αυτό στα Πρακτικά-</w:t>
      </w:r>
      <w:r>
        <w:rPr>
          <w:rFonts w:eastAsia="Times New Roman"/>
          <w:szCs w:val="24"/>
        </w:rPr>
        <w:t>,</w:t>
      </w:r>
      <w:r>
        <w:rPr>
          <w:rFonts w:eastAsia="Times New Roman"/>
          <w:szCs w:val="24"/>
        </w:rPr>
        <w:t xml:space="preserve"> αφού οι ληξιπρόθεσμες οφειλές του δημοσίου σήμερα που μιλάμε είναι κατά 13% υψηλότερες από το 2014.</w:t>
      </w:r>
    </w:p>
    <w:p w14:paraId="1ED2CAE4" w14:textId="77777777" w:rsidR="00844B03" w:rsidRDefault="0027580D">
      <w:pPr>
        <w:spacing w:after="0" w:line="600" w:lineRule="auto"/>
        <w:ind w:firstLine="720"/>
        <w:jc w:val="both"/>
        <w:rPr>
          <w:rFonts w:eastAsia="Times New Roman"/>
          <w:szCs w:val="24"/>
        </w:rPr>
      </w:pPr>
      <w:r>
        <w:rPr>
          <w:rFonts w:eastAsia="Times New Roman"/>
          <w:szCs w:val="24"/>
        </w:rPr>
        <w:t xml:space="preserve">Η Κυβέρνηση απέτυχε </w:t>
      </w:r>
      <w:r>
        <w:rPr>
          <w:rFonts w:eastAsia="Times New Roman"/>
          <w:szCs w:val="24"/>
        </w:rPr>
        <w:t>να υλοποιήσει διαρθρωτικές αλλαγές, αφού</w:t>
      </w:r>
      <w:r w:rsidRPr="00D52661">
        <w:rPr>
          <w:rFonts w:eastAsia="Times New Roman"/>
          <w:szCs w:val="24"/>
        </w:rPr>
        <w:t>,</w:t>
      </w:r>
      <w:r>
        <w:rPr>
          <w:rFonts w:eastAsia="Times New Roman"/>
          <w:szCs w:val="24"/>
        </w:rPr>
        <w:t xml:space="preserve"> σύμφωνα με έκθεση του ΟΟΣΑ</w:t>
      </w:r>
      <w:r w:rsidRPr="00D52661">
        <w:rPr>
          <w:rFonts w:eastAsia="Times New Roman"/>
          <w:szCs w:val="24"/>
        </w:rPr>
        <w:t>,</w:t>
      </w:r>
      <w:r>
        <w:rPr>
          <w:rFonts w:eastAsia="Times New Roman"/>
          <w:szCs w:val="24"/>
        </w:rPr>
        <w:t xml:space="preserve"> ο δείκτης υλοποίησης μεταρρυθμίσεων υποχώρησε κατά τριάντα ποσοστιαίες μονάδες την τελευταία διετία από την περίοδο 2013-2014. </w:t>
      </w:r>
    </w:p>
    <w:p w14:paraId="1ED2CAE5" w14:textId="77777777" w:rsidR="00844B03" w:rsidRDefault="0027580D">
      <w:pPr>
        <w:spacing w:after="0" w:line="600" w:lineRule="auto"/>
        <w:ind w:firstLine="720"/>
        <w:jc w:val="both"/>
        <w:rPr>
          <w:rFonts w:eastAsia="Times New Roman"/>
          <w:szCs w:val="24"/>
        </w:rPr>
      </w:pPr>
      <w:r>
        <w:rPr>
          <w:rFonts w:eastAsia="Times New Roman"/>
          <w:szCs w:val="24"/>
        </w:rPr>
        <w:t>Η Κυβέρνηση απέτυχε να ενισχύσει την ανταγωνιστικότητα της</w:t>
      </w:r>
      <w:r>
        <w:rPr>
          <w:rFonts w:eastAsia="Times New Roman"/>
          <w:szCs w:val="24"/>
        </w:rPr>
        <w:t xml:space="preserve"> οικονομίας –θα το καταθέσω και αυτό στα Πρακτικά-</w:t>
      </w:r>
      <w:r>
        <w:rPr>
          <w:rFonts w:eastAsia="Times New Roman"/>
          <w:szCs w:val="24"/>
        </w:rPr>
        <w:t>,</w:t>
      </w:r>
      <w:r>
        <w:rPr>
          <w:rFonts w:eastAsia="Times New Roman"/>
          <w:szCs w:val="24"/>
        </w:rPr>
        <w:t xml:space="preserve"> όπως επιβεβαιώνουν όλες οι σχετικές πρόσφατες μελέτες.</w:t>
      </w:r>
    </w:p>
    <w:p w14:paraId="1ED2CAE6"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Η Κυβέρνηση απέτυχε να εντάξει τη χώρα στο </w:t>
      </w:r>
      <w:r>
        <w:rPr>
          <w:rFonts w:eastAsia="Times New Roman"/>
          <w:szCs w:val="24"/>
        </w:rPr>
        <w:t>π</w:t>
      </w:r>
      <w:r>
        <w:rPr>
          <w:rFonts w:eastAsia="Times New Roman"/>
          <w:szCs w:val="24"/>
        </w:rPr>
        <w:t xml:space="preserve">ρόγραμμα </w:t>
      </w:r>
      <w:r>
        <w:rPr>
          <w:rFonts w:eastAsia="Times New Roman"/>
          <w:szCs w:val="24"/>
        </w:rPr>
        <w:t>ποσοτικής χ</w:t>
      </w:r>
      <w:r>
        <w:rPr>
          <w:rFonts w:eastAsia="Times New Roman"/>
          <w:szCs w:val="24"/>
        </w:rPr>
        <w:t>αλάρωσης.</w:t>
      </w:r>
    </w:p>
    <w:p w14:paraId="1ED2CAE7" w14:textId="77777777" w:rsidR="00844B03" w:rsidRDefault="0027580D">
      <w:pPr>
        <w:spacing w:after="0" w:line="600" w:lineRule="auto"/>
        <w:ind w:firstLine="720"/>
        <w:jc w:val="both"/>
        <w:rPr>
          <w:rFonts w:eastAsia="Times New Roman"/>
          <w:szCs w:val="24"/>
        </w:rPr>
      </w:pPr>
      <w:r>
        <w:rPr>
          <w:rFonts w:eastAsia="Times New Roman"/>
          <w:szCs w:val="24"/>
        </w:rPr>
        <w:t>Η Κυβέρνηση απέτυχε να άρει πλήρως τους κεφαλαιακούς περιορισμούς</w:t>
      </w:r>
      <w:r>
        <w:rPr>
          <w:rFonts w:eastAsia="Times New Roman"/>
          <w:szCs w:val="24"/>
        </w:rPr>
        <w:t>,</w:t>
      </w:r>
      <w:r>
        <w:rPr>
          <w:rFonts w:eastAsia="Times New Roman"/>
          <w:szCs w:val="24"/>
        </w:rPr>
        <w:t xml:space="preserve"> που η ίδια με την πολιτική της επέβαλε. </w:t>
      </w:r>
    </w:p>
    <w:p w14:paraId="1ED2CAE8" w14:textId="77777777" w:rsidR="00844B03" w:rsidRDefault="0027580D">
      <w:pPr>
        <w:spacing w:after="0" w:line="600" w:lineRule="auto"/>
        <w:ind w:firstLine="720"/>
        <w:jc w:val="both"/>
        <w:rPr>
          <w:rFonts w:eastAsia="Times New Roman"/>
          <w:szCs w:val="24"/>
        </w:rPr>
      </w:pPr>
      <w:r>
        <w:rPr>
          <w:rFonts w:eastAsia="Times New Roman"/>
          <w:szCs w:val="24"/>
        </w:rPr>
        <w:t xml:space="preserve">Η Κυβέρνηση απέτυχε να βγάλει τη χώρα από τα μνημόνια, αφού έχει δεσμευτεί και αφού έχει δεσμεύσει τη χώρα σε </w:t>
      </w:r>
      <w:proofErr w:type="spellStart"/>
      <w:r>
        <w:rPr>
          <w:rFonts w:eastAsia="Times New Roman"/>
          <w:szCs w:val="24"/>
        </w:rPr>
        <w:t>μνημονιακές</w:t>
      </w:r>
      <w:proofErr w:type="spellEnd"/>
      <w:r>
        <w:rPr>
          <w:rFonts w:eastAsia="Times New Roman"/>
          <w:szCs w:val="24"/>
        </w:rPr>
        <w:t xml:space="preserve"> πολιτικές και για μετά το 2018 και σε υψηλά πρωτογενή πλεονάσματα για πολλά χρόνια.</w:t>
      </w:r>
    </w:p>
    <w:p w14:paraId="1ED2CAE9" w14:textId="77777777" w:rsidR="00844B03" w:rsidRDefault="0027580D">
      <w:pPr>
        <w:spacing w:after="0" w:line="600" w:lineRule="auto"/>
        <w:ind w:firstLine="720"/>
        <w:jc w:val="both"/>
        <w:rPr>
          <w:rFonts w:eastAsia="Times New Roman"/>
          <w:szCs w:val="24"/>
        </w:rPr>
      </w:pPr>
      <w:r>
        <w:rPr>
          <w:rFonts w:eastAsia="Times New Roman"/>
          <w:szCs w:val="24"/>
        </w:rPr>
        <w:t>Είναι αλ</w:t>
      </w:r>
      <w:r>
        <w:rPr>
          <w:rFonts w:eastAsia="Times New Roman"/>
          <w:szCs w:val="24"/>
        </w:rPr>
        <w:t>ήθεια, όμως, ότι η Κυβέρνηση πέτυχε δύο στόχους. Πέτυχε τον δημοσιονομικό στόχο</w:t>
      </w:r>
      <w:r>
        <w:rPr>
          <w:rFonts w:eastAsia="Times New Roman"/>
          <w:szCs w:val="24"/>
        </w:rPr>
        <w:t>,</w:t>
      </w:r>
      <w:r>
        <w:rPr>
          <w:rFonts w:eastAsia="Times New Roman"/>
          <w:szCs w:val="24"/>
        </w:rPr>
        <w:t xml:space="preserve"> και μάλιστα με σημαντική υπέρβαση αυτού. Αυτή, όμως, οφείλεται κυρίως στην ανελέητη φορολογική και ασφαλιστική επιδρομή επί των πολιτών, στα αναγκαστικά μέτρα είσπραξης σε ένα</w:t>
      </w:r>
      <w:r>
        <w:rPr>
          <w:rFonts w:eastAsia="Times New Roman"/>
          <w:szCs w:val="24"/>
        </w:rPr>
        <w:t xml:space="preserve"> εκατομμύριο συμπατριώτες μας και στη </w:t>
      </w:r>
      <w:r>
        <w:rPr>
          <w:rFonts w:eastAsia="Times New Roman"/>
          <w:szCs w:val="24"/>
        </w:rPr>
        <w:lastRenderedPageBreak/>
        <w:t>διευρυμένη εσωτερική στάση πληρωμών, συρρικνώνοντας τον ρυθμό οικονομικής μεγέθυνσης, όπως σας ανέφερε χθες ο κ. Φίλης, και διογκώνοντας το ιδιωτικό χρέος. Απόδειξη της εξάντλησης της φοροδοτικής ικανότητας των πολιτών</w:t>
      </w:r>
      <w:r>
        <w:rPr>
          <w:rFonts w:eastAsia="Times New Roman"/>
          <w:szCs w:val="24"/>
        </w:rPr>
        <w:t xml:space="preserve"> είναι αυτό που θα καταθέσω στα Πρακτικά. Οι ληξιπρόθεσμες οφειλές των ιδιωτών σε εφορίες και ασφαλιστικά ταμεία υπερβαίνουν πλέον τα 130 δισεκατομμύρια ευρώ, 50% υψηλότερες από το τέλος του 2014. </w:t>
      </w:r>
    </w:p>
    <w:p w14:paraId="1ED2CAEA" w14:textId="77777777" w:rsidR="00844B03" w:rsidRDefault="0027580D">
      <w:pPr>
        <w:spacing w:after="0" w:line="600" w:lineRule="auto"/>
        <w:ind w:firstLine="720"/>
        <w:jc w:val="both"/>
        <w:rPr>
          <w:rFonts w:eastAsia="Times New Roman"/>
          <w:szCs w:val="24"/>
        </w:rPr>
      </w:pPr>
      <w:r>
        <w:rPr>
          <w:rFonts w:eastAsia="Times New Roman"/>
          <w:szCs w:val="24"/>
        </w:rPr>
        <w:t>Επίσης, η Κυβέρνηση πέτυχε και κάτι ακόμα. Πέτυχε να κάνει</w:t>
      </w:r>
      <w:r>
        <w:rPr>
          <w:rFonts w:eastAsia="Times New Roman"/>
          <w:szCs w:val="24"/>
        </w:rPr>
        <w:t xml:space="preserve"> τους φτωχούς φτωχότερους και περισσότερους. Μέσα στο 2018 η περαιτέρω αύξηση των έμμεσων φόρων, η περικοπή του ΕΚΑΣ, η μείωση του επιδόματος θέρμανσης, η μείωση της έκπτωσης φόρου για ιατρικές υπηρεσίες, οι πρόσφατες περικοπές στις συντάξεις και </w:t>
      </w:r>
      <w:r>
        <w:rPr>
          <w:rFonts w:eastAsia="Times New Roman"/>
          <w:szCs w:val="24"/>
        </w:rPr>
        <w:lastRenderedPageBreak/>
        <w:t>στα οικογ</w:t>
      </w:r>
      <w:r>
        <w:rPr>
          <w:rFonts w:eastAsia="Times New Roman"/>
          <w:szCs w:val="24"/>
        </w:rPr>
        <w:t>ενειακά επιδόματα, οι επιπλέον επιβαρύνσεις στις ασφαλιστικές εισφορές θα διαλύσουν τη μεσαία τάξη, θα μεταφέρουν ακόμα περισσότερα βάρη στους αδύναμους και θα ισοπεδώσουν την κοινωνία.</w:t>
      </w:r>
    </w:p>
    <w:p w14:paraId="1ED2CAEB" w14:textId="77777777" w:rsidR="00844B03" w:rsidRDefault="0027580D">
      <w:pPr>
        <w:spacing w:after="0" w:line="600" w:lineRule="auto"/>
        <w:ind w:firstLine="720"/>
        <w:jc w:val="both"/>
        <w:rPr>
          <w:rFonts w:eastAsia="Times New Roman"/>
          <w:szCs w:val="24"/>
        </w:rPr>
      </w:pPr>
      <w:r>
        <w:rPr>
          <w:rFonts w:eastAsia="Times New Roman"/>
          <w:szCs w:val="24"/>
        </w:rPr>
        <w:t xml:space="preserve">Συμπερασματικά, πρόκειται για έναν </w:t>
      </w:r>
      <w:r>
        <w:rPr>
          <w:rFonts w:eastAsia="Times New Roman"/>
          <w:szCs w:val="24"/>
        </w:rPr>
        <w:t>π</w:t>
      </w:r>
      <w:r>
        <w:rPr>
          <w:rFonts w:eastAsia="Times New Roman"/>
          <w:szCs w:val="24"/>
        </w:rPr>
        <w:t xml:space="preserve">ροϋπολογισμό </w:t>
      </w:r>
      <w:proofErr w:type="spellStart"/>
      <w:r>
        <w:rPr>
          <w:rFonts w:eastAsia="Times New Roman"/>
          <w:szCs w:val="24"/>
        </w:rPr>
        <w:t>φοροκεντρικής</w:t>
      </w:r>
      <w:proofErr w:type="spellEnd"/>
      <w:r>
        <w:rPr>
          <w:rFonts w:eastAsia="Times New Roman"/>
          <w:szCs w:val="24"/>
        </w:rPr>
        <w:t xml:space="preserve"> λιτότητ</w:t>
      </w:r>
      <w:r>
        <w:rPr>
          <w:rFonts w:eastAsia="Times New Roman"/>
          <w:szCs w:val="24"/>
        </w:rPr>
        <w:t xml:space="preserve">ας, αντιαναπτυξιακό, οικονομικά αναποτελεσματικό και κοινωνικά άδικο, έναν </w:t>
      </w:r>
      <w:r>
        <w:rPr>
          <w:rFonts w:eastAsia="Times New Roman"/>
          <w:szCs w:val="24"/>
        </w:rPr>
        <w:t>π</w:t>
      </w:r>
      <w:r>
        <w:rPr>
          <w:rFonts w:eastAsia="Times New Roman"/>
          <w:szCs w:val="24"/>
        </w:rPr>
        <w:t>ροϋπολογισμό στον οποίο αποτυπώνονται τα στρατηγικά, πολιτικά και ιδεολογικά αδιέξοδα της Κυβέρνησης, αδιέξοδα που προέρχονται από τις «καραμπινάτες» αντιφάσεις και τις μεγάλες κυβ</w:t>
      </w:r>
      <w:r>
        <w:rPr>
          <w:rFonts w:eastAsia="Times New Roman"/>
          <w:szCs w:val="24"/>
        </w:rPr>
        <w:t xml:space="preserve">ιστήσεις, με τη συνεχή και συνεχιζόμενη υιοθέτηση </w:t>
      </w:r>
      <w:proofErr w:type="spellStart"/>
      <w:r>
        <w:rPr>
          <w:rFonts w:eastAsia="Times New Roman"/>
          <w:szCs w:val="24"/>
        </w:rPr>
        <w:t>μνημονιακών</w:t>
      </w:r>
      <w:proofErr w:type="spellEnd"/>
      <w:r>
        <w:rPr>
          <w:rFonts w:eastAsia="Times New Roman"/>
          <w:szCs w:val="24"/>
        </w:rPr>
        <w:t xml:space="preserve"> πολιτικών χωρίς «κόκκινες γραμμές», χωρίς ηθικές αναστολές, χωρίς ιδεολογικές συντεταγμένες. Κατά τα άλλα, επιδεικνύει η Κυβέρνηση θράσος και αλαζονεία.</w:t>
      </w:r>
    </w:p>
    <w:p w14:paraId="1ED2CAEC" w14:textId="77777777" w:rsidR="00844B03" w:rsidRDefault="0027580D">
      <w:pPr>
        <w:spacing w:after="0" w:line="600" w:lineRule="auto"/>
        <w:ind w:firstLine="720"/>
        <w:jc w:val="both"/>
        <w:rPr>
          <w:rFonts w:eastAsia="Times New Roman"/>
          <w:szCs w:val="24"/>
        </w:rPr>
      </w:pPr>
      <w:r>
        <w:rPr>
          <w:rFonts w:eastAsia="Times New Roman"/>
          <w:szCs w:val="24"/>
        </w:rPr>
        <w:lastRenderedPageBreak/>
        <w:t>Η Νέα Δημοκρατία με τον ιστορικά δικαιωμέ</w:t>
      </w:r>
      <w:r>
        <w:rPr>
          <w:rFonts w:eastAsia="Times New Roman"/>
          <w:szCs w:val="24"/>
        </w:rPr>
        <w:t>νο ιδεολογικό και πολιτικό πυρήνα, αυτόν του κοινωνικού και ριζοσπαστικού φιλελευθερισμού, επιδεικνύοντας ρεαλισμό, ορθολογισμό, μέτρο και μετριοπάθεια, πιστεύει σε μια άλλη οικονομική πολιτική, με την απλοποίηση και τη σταθεροποίηση της φορολογικής νομοθε</w:t>
      </w:r>
      <w:r>
        <w:rPr>
          <w:rFonts w:eastAsia="Times New Roman"/>
          <w:szCs w:val="24"/>
        </w:rPr>
        <w:t xml:space="preserve">σίας, με τη σταδιακή μείωση της φορολογίας, με την υλοποίηση μεταρρυθμίσεων, δίνοντας έμφαση στη </w:t>
      </w:r>
      <w:r>
        <w:rPr>
          <w:rFonts w:eastAsia="Times New Roman"/>
          <w:szCs w:val="24"/>
        </w:rPr>
        <w:t>σ</w:t>
      </w:r>
      <w:r>
        <w:rPr>
          <w:rFonts w:eastAsia="Times New Roman"/>
          <w:szCs w:val="24"/>
        </w:rPr>
        <w:t>υνταγματική Αναθεώρηση, με τη βελτίωση της ποιότητας της δημόσιας διοίκησης, με την ενίσχυση της ρευστότητας στην πραγματική οικονομία και με την υιοθέτηση μι</w:t>
      </w:r>
      <w:r>
        <w:rPr>
          <w:rFonts w:eastAsia="Times New Roman"/>
          <w:szCs w:val="24"/>
        </w:rPr>
        <w:t>ας ολοκληρωμένης στρατηγικής για την αλλαγή του παραγωγικού μοντέλου της οικονομίας. Αυτή την πολιτική σύντομα θα εφαρμόσει στη χώρα.</w:t>
      </w:r>
    </w:p>
    <w:p w14:paraId="1ED2CAED" w14:textId="77777777" w:rsidR="00844B03" w:rsidRDefault="0027580D">
      <w:pPr>
        <w:spacing w:after="0" w:line="600" w:lineRule="auto"/>
        <w:ind w:firstLine="720"/>
        <w:jc w:val="both"/>
        <w:rPr>
          <w:rFonts w:eastAsia="Times New Roman"/>
          <w:szCs w:val="24"/>
        </w:rPr>
      </w:pPr>
      <w:r>
        <w:rPr>
          <w:rFonts w:eastAsia="Times New Roman"/>
          <w:szCs w:val="24"/>
        </w:rPr>
        <w:t>Σας ευχαριστώ πολύ.</w:t>
      </w:r>
    </w:p>
    <w:p w14:paraId="1ED2CAEE" w14:textId="77777777" w:rsidR="00844B03" w:rsidRDefault="0027580D">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ED2CAEF" w14:textId="77777777" w:rsidR="00844B03" w:rsidRDefault="0027580D">
      <w:pPr>
        <w:spacing w:after="0" w:line="600" w:lineRule="auto"/>
        <w:jc w:val="both"/>
        <w:rPr>
          <w:rFonts w:eastAsia="Times New Roman"/>
          <w:szCs w:val="24"/>
        </w:rPr>
      </w:pPr>
      <w:r>
        <w:rPr>
          <w:rFonts w:eastAsia="Times New Roman"/>
          <w:szCs w:val="24"/>
        </w:rPr>
        <w:lastRenderedPageBreak/>
        <w:tab/>
        <w:t xml:space="preserve">(Στο σημείο αυτό ο Βουλευτής κ. Χρήστος </w:t>
      </w:r>
      <w:proofErr w:type="spellStart"/>
      <w:r>
        <w:rPr>
          <w:rFonts w:eastAsia="Times New Roman"/>
          <w:szCs w:val="24"/>
        </w:rPr>
        <w:t>Σταϊκού</w:t>
      </w:r>
      <w:r>
        <w:rPr>
          <w:rFonts w:eastAsia="Times New Roman"/>
          <w:szCs w:val="24"/>
        </w:rPr>
        <w:t>ρας</w:t>
      </w:r>
      <w:proofErr w:type="spellEnd"/>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ED2CAF0" w14:textId="77777777" w:rsidR="00844B03" w:rsidRDefault="0027580D">
      <w:pPr>
        <w:spacing w:after="0" w:line="600" w:lineRule="auto"/>
        <w:ind w:firstLine="720"/>
        <w:jc w:val="both"/>
        <w:rPr>
          <w:rFonts w:eastAsia="Times New Roman"/>
          <w:szCs w:val="24"/>
        </w:rPr>
      </w:pPr>
      <w:r w:rsidRPr="00F602B2">
        <w:rPr>
          <w:rFonts w:eastAsia="Times New Roman"/>
          <w:b/>
          <w:szCs w:val="24"/>
        </w:rPr>
        <w:t>ΠΡΟΕΔΡΕΥΩΝ (Δημήτριος Κρεμαστινός):</w:t>
      </w:r>
      <w:r w:rsidRPr="00F363D1">
        <w:rPr>
          <w:rFonts w:eastAsia="Times New Roman"/>
          <w:szCs w:val="24"/>
        </w:rPr>
        <w:t xml:space="preserve"> </w:t>
      </w:r>
      <w:r>
        <w:rPr>
          <w:rFonts w:eastAsia="Times New Roman"/>
          <w:szCs w:val="24"/>
        </w:rPr>
        <w:t>Ευχαριστούμε τον κύριο συνάδελφο.</w:t>
      </w:r>
    </w:p>
    <w:p w14:paraId="1ED2CAF1" w14:textId="77777777" w:rsidR="00844B03" w:rsidRDefault="0027580D">
      <w:pPr>
        <w:spacing w:after="0" w:line="600" w:lineRule="auto"/>
        <w:ind w:firstLine="720"/>
        <w:jc w:val="both"/>
        <w:rPr>
          <w:rFonts w:eastAsia="Times New Roman"/>
          <w:szCs w:val="24"/>
        </w:rPr>
      </w:pPr>
      <w:r>
        <w:rPr>
          <w:rFonts w:eastAsia="Times New Roman"/>
          <w:szCs w:val="24"/>
        </w:rPr>
        <w:t>Ο Υπουργός Εσωτερικ</w:t>
      </w:r>
      <w:r>
        <w:rPr>
          <w:rFonts w:eastAsia="Times New Roman"/>
          <w:szCs w:val="24"/>
        </w:rPr>
        <w:t>ών κ. Σκουρλέτης έχει τον λόγο για δέκα λεπτά.</w:t>
      </w:r>
    </w:p>
    <w:p w14:paraId="1ED2CAF2"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ΠΑΝΑΓΙΩΤΗΣ</w:t>
      </w:r>
      <w:r w:rsidRPr="00356E69">
        <w:rPr>
          <w:rFonts w:eastAsia="Times New Roman" w:cs="Times New Roman"/>
          <w:b/>
          <w:szCs w:val="24"/>
        </w:rPr>
        <w:t xml:space="preserve"> </w:t>
      </w:r>
      <w:r>
        <w:rPr>
          <w:rFonts w:eastAsia="Times New Roman" w:cs="Times New Roman"/>
          <w:b/>
          <w:szCs w:val="24"/>
        </w:rPr>
        <w:t xml:space="preserve">(ΠΑΝΟΣ) </w:t>
      </w:r>
      <w:r w:rsidRPr="00356E69">
        <w:rPr>
          <w:rFonts w:eastAsia="Times New Roman" w:cs="Times New Roman"/>
          <w:b/>
          <w:szCs w:val="24"/>
        </w:rPr>
        <w:t xml:space="preserve">ΣΚΟΥΡΛΕΤΗΣ (Υπουργός Εσωτερικών): </w:t>
      </w:r>
      <w:r>
        <w:rPr>
          <w:rFonts w:eastAsia="Times New Roman" w:cs="Times New Roman"/>
          <w:szCs w:val="24"/>
        </w:rPr>
        <w:t xml:space="preserve">Ευχαριστώ, κύριε Πρόεδρε. </w:t>
      </w:r>
    </w:p>
    <w:p w14:paraId="1ED2CAF3" w14:textId="77777777" w:rsidR="00844B03" w:rsidRDefault="0027580D">
      <w:pPr>
        <w:spacing w:after="0" w:line="600" w:lineRule="auto"/>
        <w:ind w:firstLine="720"/>
        <w:jc w:val="both"/>
        <w:rPr>
          <w:rFonts w:eastAsia="Times New Roman"/>
          <w:szCs w:val="24"/>
        </w:rPr>
      </w:pPr>
      <w:r>
        <w:rPr>
          <w:rFonts w:eastAsia="Times New Roman"/>
          <w:szCs w:val="24"/>
        </w:rPr>
        <w:t>Κ</w:t>
      </w:r>
      <w:r w:rsidRPr="000E0833">
        <w:rPr>
          <w:rFonts w:eastAsia="Times New Roman"/>
          <w:szCs w:val="24"/>
        </w:rPr>
        <w:t>υρίες και κύριοι συνάδελφοι</w:t>
      </w:r>
      <w:r>
        <w:rPr>
          <w:rFonts w:eastAsia="Times New Roman"/>
          <w:szCs w:val="24"/>
        </w:rPr>
        <w:t>,</w:t>
      </w:r>
      <w:r w:rsidRPr="000E0833">
        <w:rPr>
          <w:rFonts w:eastAsia="Times New Roman"/>
          <w:szCs w:val="24"/>
        </w:rPr>
        <w:t xml:space="preserve"> αναμφισβήτητα βαδίζουμε σε </w:t>
      </w:r>
      <w:r>
        <w:rPr>
          <w:rFonts w:eastAsia="Times New Roman"/>
          <w:szCs w:val="24"/>
        </w:rPr>
        <w:t>μια</w:t>
      </w:r>
      <w:r w:rsidRPr="000E0833">
        <w:rPr>
          <w:rFonts w:eastAsia="Times New Roman"/>
          <w:szCs w:val="24"/>
        </w:rPr>
        <w:t xml:space="preserve"> νέα φάση για την </w:t>
      </w:r>
      <w:r>
        <w:rPr>
          <w:rFonts w:eastAsia="Times New Roman"/>
          <w:szCs w:val="24"/>
        </w:rPr>
        <w:t>ε</w:t>
      </w:r>
      <w:r w:rsidRPr="000E0833">
        <w:rPr>
          <w:rFonts w:eastAsia="Times New Roman"/>
          <w:szCs w:val="24"/>
        </w:rPr>
        <w:t xml:space="preserve">λληνική οικονομία και την </w:t>
      </w:r>
      <w:r>
        <w:rPr>
          <w:rFonts w:eastAsia="Times New Roman"/>
          <w:szCs w:val="24"/>
        </w:rPr>
        <w:t xml:space="preserve">ελληνική </w:t>
      </w:r>
      <w:r w:rsidRPr="000E0833">
        <w:rPr>
          <w:rFonts w:eastAsia="Times New Roman"/>
          <w:szCs w:val="24"/>
        </w:rPr>
        <w:t>κοινωνία</w:t>
      </w:r>
      <w:r>
        <w:rPr>
          <w:rFonts w:eastAsia="Times New Roman"/>
          <w:szCs w:val="24"/>
        </w:rPr>
        <w:t xml:space="preserve">, </w:t>
      </w:r>
      <w:r>
        <w:rPr>
          <w:rFonts w:eastAsia="Times New Roman"/>
          <w:szCs w:val="24"/>
        </w:rPr>
        <w:lastRenderedPageBreak/>
        <w:t xml:space="preserve">παρά τις νωπές </w:t>
      </w:r>
      <w:r w:rsidRPr="000E0833">
        <w:rPr>
          <w:rFonts w:eastAsia="Times New Roman"/>
          <w:szCs w:val="24"/>
        </w:rPr>
        <w:t>πληγές στο σώμα της ελληνικής κοινωνίας</w:t>
      </w:r>
      <w:r>
        <w:rPr>
          <w:rFonts w:eastAsia="Times New Roman"/>
          <w:szCs w:val="24"/>
        </w:rPr>
        <w:t>,</w:t>
      </w:r>
      <w:r w:rsidRPr="000E0833">
        <w:rPr>
          <w:rFonts w:eastAsia="Times New Roman"/>
          <w:szCs w:val="24"/>
        </w:rPr>
        <w:t xml:space="preserve"> </w:t>
      </w:r>
      <w:r>
        <w:rPr>
          <w:rFonts w:eastAsia="Times New Roman"/>
          <w:szCs w:val="24"/>
        </w:rPr>
        <w:t>ανοικ</w:t>
      </w:r>
      <w:r w:rsidRPr="000E0833">
        <w:rPr>
          <w:rFonts w:eastAsia="Times New Roman"/>
          <w:szCs w:val="24"/>
        </w:rPr>
        <w:t>τές πολλές από αυτές</w:t>
      </w:r>
      <w:r>
        <w:rPr>
          <w:rFonts w:eastAsia="Times New Roman"/>
          <w:szCs w:val="24"/>
        </w:rPr>
        <w:t>, παρά</w:t>
      </w:r>
      <w:r w:rsidRPr="000E0833">
        <w:rPr>
          <w:rFonts w:eastAsia="Times New Roman"/>
          <w:szCs w:val="24"/>
        </w:rPr>
        <w:t xml:space="preserve"> τα προβλήματα στην οικονομία</w:t>
      </w:r>
      <w:r>
        <w:rPr>
          <w:rFonts w:eastAsia="Times New Roman"/>
          <w:szCs w:val="24"/>
        </w:rPr>
        <w:t>,</w:t>
      </w:r>
      <w:r w:rsidRPr="000E0833">
        <w:rPr>
          <w:rFonts w:eastAsia="Times New Roman"/>
          <w:szCs w:val="24"/>
        </w:rPr>
        <w:t xml:space="preserve"> </w:t>
      </w:r>
      <w:r>
        <w:rPr>
          <w:rFonts w:eastAsia="Times New Roman"/>
          <w:szCs w:val="24"/>
        </w:rPr>
        <w:t xml:space="preserve">παρά την αδιαμφησβήτητη </w:t>
      </w:r>
      <w:r w:rsidRPr="000E0833">
        <w:rPr>
          <w:rFonts w:eastAsia="Times New Roman"/>
          <w:szCs w:val="24"/>
        </w:rPr>
        <w:t xml:space="preserve">σταθεροποίηση και </w:t>
      </w:r>
      <w:r>
        <w:rPr>
          <w:rFonts w:eastAsia="Times New Roman"/>
          <w:szCs w:val="24"/>
        </w:rPr>
        <w:t>ανάταξη</w:t>
      </w:r>
      <w:r w:rsidRPr="000E0833">
        <w:rPr>
          <w:rFonts w:eastAsia="Times New Roman"/>
          <w:szCs w:val="24"/>
        </w:rPr>
        <w:t xml:space="preserve"> </w:t>
      </w:r>
      <w:r>
        <w:rPr>
          <w:rFonts w:eastAsia="Times New Roman"/>
          <w:szCs w:val="24"/>
        </w:rPr>
        <w:t xml:space="preserve">αρκετών </w:t>
      </w:r>
      <w:r w:rsidRPr="000E0833">
        <w:rPr>
          <w:rFonts w:eastAsia="Times New Roman"/>
          <w:szCs w:val="24"/>
        </w:rPr>
        <w:t>πλευρών της καθημερινότητας</w:t>
      </w:r>
      <w:r>
        <w:rPr>
          <w:rFonts w:eastAsia="Times New Roman"/>
          <w:szCs w:val="24"/>
        </w:rPr>
        <w:t xml:space="preserve"> και της ζωής στη χώρα μας. </w:t>
      </w:r>
    </w:p>
    <w:p w14:paraId="1ED2CAF4" w14:textId="77777777" w:rsidR="00844B03" w:rsidRDefault="0027580D">
      <w:pPr>
        <w:spacing w:after="0" w:line="600" w:lineRule="auto"/>
        <w:ind w:firstLine="720"/>
        <w:jc w:val="both"/>
        <w:rPr>
          <w:rFonts w:eastAsia="Times New Roman"/>
          <w:szCs w:val="24"/>
        </w:rPr>
      </w:pPr>
      <w:r>
        <w:rPr>
          <w:rFonts w:eastAsia="Times New Roman"/>
          <w:szCs w:val="24"/>
        </w:rPr>
        <w:t>Νομίζω ότι, όπως και ν</w:t>
      </w:r>
      <w:r>
        <w:rPr>
          <w:rFonts w:eastAsia="Times New Roman"/>
          <w:szCs w:val="24"/>
        </w:rPr>
        <w:t xml:space="preserve">α εκτιμήσει κανείς </w:t>
      </w:r>
      <w:r w:rsidRPr="000E0833">
        <w:rPr>
          <w:rFonts w:eastAsia="Times New Roman"/>
          <w:szCs w:val="24"/>
        </w:rPr>
        <w:t>το μέλλον τους επόμενους μήνες</w:t>
      </w:r>
      <w:r>
        <w:rPr>
          <w:rFonts w:eastAsia="Times New Roman"/>
          <w:szCs w:val="24"/>
        </w:rPr>
        <w:t>,</w:t>
      </w:r>
      <w:r w:rsidRPr="000E0833">
        <w:rPr>
          <w:rFonts w:eastAsia="Times New Roman"/>
          <w:szCs w:val="24"/>
        </w:rPr>
        <w:t xml:space="preserve"> αυτό το οποίο θα μπορούσε να συμφωνήσ</w:t>
      </w:r>
      <w:r>
        <w:rPr>
          <w:rFonts w:eastAsia="Times New Roman"/>
          <w:szCs w:val="24"/>
        </w:rPr>
        <w:t xml:space="preserve">ει είναι </w:t>
      </w:r>
      <w:r w:rsidRPr="000E0833">
        <w:rPr>
          <w:rFonts w:eastAsia="Times New Roman"/>
          <w:szCs w:val="24"/>
        </w:rPr>
        <w:t xml:space="preserve">ότι από την αυστηρή επιτροπεία περνάμε σε </w:t>
      </w:r>
      <w:r>
        <w:rPr>
          <w:rFonts w:eastAsia="Times New Roman"/>
          <w:szCs w:val="24"/>
        </w:rPr>
        <w:t>μια επιτήρηση. Η</w:t>
      </w:r>
      <w:r w:rsidRPr="000E0833">
        <w:rPr>
          <w:rFonts w:eastAsia="Times New Roman"/>
          <w:szCs w:val="24"/>
        </w:rPr>
        <w:t xml:space="preserve"> κατάσταση αυτή δεν σχετίζεται </w:t>
      </w:r>
      <w:r>
        <w:rPr>
          <w:rFonts w:eastAsia="Times New Roman"/>
          <w:szCs w:val="24"/>
        </w:rPr>
        <w:t xml:space="preserve">μόνο </w:t>
      </w:r>
      <w:r w:rsidRPr="000E0833">
        <w:rPr>
          <w:rFonts w:eastAsia="Times New Roman"/>
          <w:szCs w:val="24"/>
        </w:rPr>
        <w:t xml:space="preserve">με τις εξελίξεις στη χώρα </w:t>
      </w:r>
      <w:r>
        <w:rPr>
          <w:rFonts w:eastAsia="Times New Roman"/>
          <w:szCs w:val="24"/>
        </w:rPr>
        <w:t>μας. Είναι άρρηκτα</w:t>
      </w:r>
      <w:r w:rsidRPr="000E0833">
        <w:rPr>
          <w:rFonts w:eastAsia="Times New Roman"/>
          <w:szCs w:val="24"/>
        </w:rPr>
        <w:t xml:space="preserve"> δεμέν</w:t>
      </w:r>
      <w:r>
        <w:rPr>
          <w:rFonts w:eastAsia="Times New Roman"/>
          <w:szCs w:val="24"/>
        </w:rPr>
        <w:t xml:space="preserve">η </w:t>
      </w:r>
      <w:r w:rsidRPr="000E0833">
        <w:rPr>
          <w:rFonts w:eastAsia="Times New Roman"/>
          <w:szCs w:val="24"/>
        </w:rPr>
        <w:t>με</w:t>
      </w:r>
      <w:r>
        <w:rPr>
          <w:rFonts w:eastAsia="Times New Roman"/>
          <w:szCs w:val="24"/>
        </w:rPr>
        <w:t xml:space="preserve"> το τι συμβ</w:t>
      </w:r>
      <w:r>
        <w:rPr>
          <w:rFonts w:eastAsia="Times New Roman"/>
          <w:szCs w:val="24"/>
        </w:rPr>
        <w:t>αίνει στην Ευρώπη, με τους συσχετισμούς, με τα μεγάλα</w:t>
      </w:r>
      <w:r w:rsidRPr="000E0833">
        <w:rPr>
          <w:rFonts w:eastAsia="Times New Roman"/>
          <w:szCs w:val="24"/>
        </w:rPr>
        <w:t xml:space="preserve"> διλήμματα</w:t>
      </w:r>
      <w:r>
        <w:rPr>
          <w:rFonts w:eastAsia="Times New Roman"/>
          <w:szCs w:val="24"/>
        </w:rPr>
        <w:t>, με τις</w:t>
      </w:r>
      <w:r w:rsidRPr="000E0833">
        <w:rPr>
          <w:rFonts w:eastAsia="Times New Roman"/>
          <w:szCs w:val="24"/>
        </w:rPr>
        <w:t xml:space="preserve"> πολιτικές διεργασίες στην Ευρώπη σήμερα</w:t>
      </w:r>
      <w:r>
        <w:rPr>
          <w:rFonts w:eastAsia="Times New Roman"/>
          <w:szCs w:val="24"/>
        </w:rPr>
        <w:t>. Και ο καθένας, νομίζω,</w:t>
      </w:r>
      <w:r w:rsidRPr="000E0833">
        <w:rPr>
          <w:rFonts w:eastAsia="Times New Roman"/>
          <w:szCs w:val="24"/>
        </w:rPr>
        <w:t xml:space="preserve"> όταν μιλάει για τη χώρα του </w:t>
      </w:r>
      <w:r>
        <w:rPr>
          <w:rFonts w:eastAsia="Times New Roman"/>
          <w:szCs w:val="24"/>
        </w:rPr>
        <w:t xml:space="preserve">οφείλει να έχει μια αναφορά για το τι γίνεται και στο ευρωπαϊκό πλαίσιο. </w:t>
      </w:r>
    </w:p>
    <w:p w14:paraId="1ED2CAF5"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Νομίζω ότι το νέο </w:t>
      </w:r>
      <w:r>
        <w:rPr>
          <w:rFonts w:eastAsia="Times New Roman"/>
          <w:szCs w:val="24"/>
        </w:rPr>
        <w:t xml:space="preserve">πεδίο της πολιτικής αντιπαράθεσης </w:t>
      </w:r>
      <w:r w:rsidRPr="000E0833">
        <w:rPr>
          <w:rFonts w:eastAsia="Times New Roman"/>
          <w:szCs w:val="24"/>
        </w:rPr>
        <w:t>τους επόμενους μήνες</w:t>
      </w:r>
      <w:r>
        <w:rPr>
          <w:rFonts w:eastAsia="Times New Roman"/>
          <w:szCs w:val="24"/>
        </w:rPr>
        <w:t xml:space="preserve"> θα είναι</w:t>
      </w:r>
      <w:r w:rsidRPr="000E0833">
        <w:rPr>
          <w:rFonts w:eastAsia="Times New Roman"/>
          <w:szCs w:val="24"/>
        </w:rPr>
        <w:t xml:space="preserve"> κυρίως </w:t>
      </w:r>
      <w:r>
        <w:rPr>
          <w:rFonts w:eastAsia="Times New Roman"/>
          <w:szCs w:val="24"/>
        </w:rPr>
        <w:t>στο πώς, μετά τα όσα έχει περάσει η χ</w:t>
      </w:r>
      <w:r w:rsidRPr="000E0833">
        <w:rPr>
          <w:rFonts w:eastAsia="Times New Roman"/>
          <w:szCs w:val="24"/>
        </w:rPr>
        <w:t>ώρα</w:t>
      </w:r>
      <w:r>
        <w:rPr>
          <w:rFonts w:eastAsia="Times New Roman"/>
          <w:szCs w:val="24"/>
        </w:rPr>
        <w:t>,</w:t>
      </w:r>
      <w:r w:rsidRPr="000E0833">
        <w:rPr>
          <w:rFonts w:eastAsia="Times New Roman"/>
          <w:szCs w:val="24"/>
        </w:rPr>
        <w:t xml:space="preserve"> </w:t>
      </w:r>
      <w:r>
        <w:rPr>
          <w:rFonts w:eastAsia="Times New Roman"/>
          <w:szCs w:val="24"/>
        </w:rPr>
        <w:t>θ</w:t>
      </w:r>
      <w:r w:rsidRPr="000E0833">
        <w:rPr>
          <w:rFonts w:eastAsia="Times New Roman"/>
          <w:szCs w:val="24"/>
        </w:rPr>
        <w:t>α</w:t>
      </w:r>
      <w:r>
        <w:rPr>
          <w:rFonts w:eastAsia="Times New Roman"/>
          <w:szCs w:val="24"/>
        </w:rPr>
        <w:t xml:space="preserve"> μπορέσουμε</w:t>
      </w:r>
      <w:r w:rsidRPr="000E0833">
        <w:rPr>
          <w:rFonts w:eastAsia="Times New Roman"/>
          <w:szCs w:val="24"/>
        </w:rPr>
        <w:t xml:space="preserve"> </w:t>
      </w:r>
      <w:r>
        <w:rPr>
          <w:rFonts w:eastAsia="Times New Roman"/>
          <w:szCs w:val="24"/>
        </w:rPr>
        <w:t xml:space="preserve">να </w:t>
      </w:r>
      <w:r w:rsidRPr="000E0833">
        <w:rPr>
          <w:rFonts w:eastAsia="Times New Roman"/>
          <w:szCs w:val="24"/>
        </w:rPr>
        <w:t>σκιαγραφήσουμε</w:t>
      </w:r>
      <w:r>
        <w:rPr>
          <w:rFonts w:eastAsia="Times New Roman"/>
          <w:szCs w:val="24"/>
        </w:rPr>
        <w:t>, να</w:t>
      </w:r>
      <w:r w:rsidRPr="000E0833">
        <w:rPr>
          <w:rFonts w:eastAsia="Times New Roman"/>
          <w:szCs w:val="24"/>
        </w:rPr>
        <w:t xml:space="preserve"> σχεδιάσουμε </w:t>
      </w:r>
      <w:r>
        <w:rPr>
          <w:rFonts w:eastAsia="Times New Roman"/>
          <w:szCs w:val="24"/>
        </w:rPr>
        <w:t xml:space="preserve">το νέο παραγωγικό μοντέλο, με ερωτήματα τα οποία </w:t>
      </w:r>
      <w:r w:rsidRPr="000E0833">
        <w:rPr>
          <w:rFonts w:eastAsia="Times New Roman"/>
          <w:szCs w:val="24"/>
        </w:rPr>
        <w:t xml:space="preserve">απαιτούν </w:t>
      </w:r>
      <w:r>
        <w:rPr>
          <w:rFonts w:eastAsia="Times New Roman"/>
          <w:szCs w:val="24"/>
        </w:rPr>
        <w:t xml:space="preserve">μια </w:t>
      </w:r>
      <w:r w:rsidRPr="000E0833">
        <w:rPr>
          <w:rFonts w:eastAsia="Times New Roman"/>
          <w:szCs w:val="24"/>
        </w:rPr>
        <w:t>σαφή πολιτική απάντηση</w:t>
      </w:r>
      <w:r>
        <w:rPr>
          <w:rFonts w:eastAsia="Times New Roman"/>
          <w:szCs w:val="24"/>
        </w:rPr>
        <w:t>:</w:t>
      </w:r>
      <w:r w:rsidRPr="000E0833">
        <w:rPr>
          <w:rFonts w:eastAsia="Times New Roman"/>
          <w:szCs w:val="24"/>
        </w:rPr>
        <w:t xml:space="preserve"> </w:t>
      </w:r>
      <w:r>
        <w:rPr>
          <w:rFonts w:eastAsia="Times New Roman"/>
          <w:szCs w:val="24"/>
        </w:rPr>
        <w:t>Α</w:t>
      </w:r>
      <w:r w:rsidRPr="000E0833">
        <w:rPr>
          <w:rFonts w:eastAsia="Times New Roman"/>
          <w:szCs w:val="24"/>
        </w:rPr>
        <w:t xml:space="preserve">νάπτυξη </w:t>
      </w:r>
      <w:r>
        <w:rPr>
          <w:rFonts w:eastAsia="Times New Roman"/>
          <w:szCs w:val="24"/>
        </w:rPr>
        <w:t>γ</w:t>
      </w:r>
      <w:r w:rsidRPr="000E0833">
        <w:rPr>
          <w:rFonts w:eastAsia="Times New Roman"/>
          <w:szCs w:val="24"/>
        </w:rPr>
        <w:t>ια ποιον</w:t>
      </w:r>
      <w:r>
        <w:rPr>
          <w:rFonts w:eastAsia="Times New Roman"/>
          <w:szCs w:val="24"/>
        </w:rPr>
        <w:t>,</w:t>
      </w:r>
      <w:r w:rsidRPr="000E0833">
        <w:rPr>
          <w:rFonts w:eastAsia="Times New Roman"/>
          <w:szCs w:val="24"/>
        </w:rPr>
        <w:t xml:space="preserve"> με ποιους</w:t>
      </w:r>
      <w:r>
        <w:rPr>
          <w:rFonts w:eastAsia="Times New Roman"/>
          <w:szCs w:val="24"/>
        </w:rPr>
        <w:t>,</w:t>
      </w:r>
      <w:r w:rsidRPr="000E0833">
        <w:rPr>
          <w:rFonts w:eastAsia="Times New Roman"/>
          <w:szCs w:val="24"/>
        </w:rPr>
        <w:t xml:space="preserve"> π</w:t>
      </w:r>
      <w:r>
        <w:rPr>
          <w:rFonts w:eastAsia="Times New Roman"/>
          <w:szCs w:val="24"/>
        </w:rPr>
        <w:t>ώ</w:t>
      </w:r>
      <w:r w:rsidRPr="000E0833">
        <w:rPr>
          <w:rFonts w:eastAsia="Times New Roman"/>
          <w:szCs w:val="24"/>
        </w:rPr>
        <w:t>ς</w:t>
      </w:r>
      <w:r>
        <w:rPr>
          <w:rFonts w:eastAsia="Times New Roman"/>
          <w:szCs w:val="24"/>
        </w:rPr>
        <w:t>, με</w:t>
      </w:r>
      <w:r w:rsidRPr="000E0833">
        <w:rPr>
          <w:rFonts w:eastAsia="Times New Roman"/>
          <w:szCs w:val="24"/>
        </w:rPr>
        <w:t xml:space="preserve"> </w:t>
      </w:r>
      <w:r>
        <w:rPr>
          <w:rFonts w:eastAsia="Times New Roman"/>
          <w:szCs w:val="24"/>
        </w:rPr>
        <w:t>ποι</w:t>
      </w:r>
      <w:r>
        <w:rPr>
          <w:rFonts w:eastAsia="Times New Roman"/>
          <w:szCs w:val="24"/>
        </w:rPr>
        <w:t>ο</w:t>
      </w:r>
      <w:r>
        <w:rPr>
          <w:rFonts w:eastAsia="Times New Roman"/>
          <w:szCs w:val="24"/>
        </w:rPr>
        <w:t>ν</w:t>
      </w:r>
      <w:r w:rsidRPr="000E0833">
        <w:rPr>
          <w:rFonts w:eastAsia="Times New Roman"/>
          <w:szCs w:val="24"/>
        </w:rPr>
        <w:t xml:space="preserve"> </w:t>
      </w:r>
      <w:r>
        <w:rPr>
          <w:rFonts w:eastAsia="Times New Roman"/>
          <w:szCs w:val="24"/>
        </w:rPr>
        <w:t>τ</w:t>
      </w:r>
      <w:r w:rsidRPr="000E0833">
        <w:rPr>
          <w:rFonts w:eastAsia="Times New Roman"/>
          <w:szCs w:val="24"/>
        </w:rPr>
        <w:t>ρόπο</w:t>
      </w:r>
      <w:r>
        <w:rPr>
          <w:rFonts w:eastAsia="Times New Roman"/>
          <w:szCs w:val="24"/>
        </w:rPr>
        <w:t>;</w:t>
      </w:r>
      <w:r w:rsidRPr="000E0833">
        <w:rPr>
          <w:rFonts w:eastAsia="Times New Roman"/>
          <w:szCs w:val="24"/>
        </w:rPr>
        <w:t xml:space="preserve"> </w:t>
      </w:r>
      <w:r>
        <w:rPr>
          <w:rFonts w:eastAsia="Times New Roman"/>
          <w:szCs w:val="24"/>
        </w:rPr>
        <w:t>Ε</w:t>
      </w:r>
      <w:r w:rsidRPr="000E0833">
        <w:rPr>
          <w:rFonts w:eastAsia="Times New Roman"/>
          <w:szCs w:val="24"/>
        </w:rPr>
        <w:t>κεί θα είναι</w:t>
      </w:r>
      <w:r>
        <w:rPr>
          <w:rFonts w:eastAsia="Times New Roman"/>
          <w:szCs w:val="24"/>
        </w:rPr>
        <w:t>,</w:t>
      </w:r>
      <w:r w:rsidRPr="000E0833">
        <w:rPr>
          <w:rFonts w:eastAsia="Times New Roman"/>
          <w:szCs w:val="24"/>
        </w:rPr>
        <w:t xml:space="preserve"> </w:t>
      </w:r>
      <w:r>
        <w:rPr>
          <w:rFonts w:eastAsia="Times New Roman"/>
          <w:szCs w:val="24"/>
        </w:rPr>
        <w:t>ν</w:t>
      </w:r>
      <w:r w:rsidRPr="000E0833">
        <w:rPr>
          <w:rFonts w:eastAsia="Times New Roman"/>
          <w:szCs w:val="24"/>
        </w:rPr>
        <w:t>ομίζω</w:t>
      </w:r>
      <w:r>
        <w:rPr>
          <w:rFonts w:eastAsia="Times New Roman"/>
          <w:szCs w:val="24"/>
        </w:rPr>
        <w:t>,</w:t>
      </w:r>
      <w:r w:rsidRPr="000E0833">
        <w:rPr>
          <w:rFonts w:eastAsia="Times New Roman"/>
          <w:szCs w:val="24"/>
        </w:rPr>
        <w:t xml:space="preserve"> το πεδίο που θα αναμετρηθούν οι προγραμματικές προτάσεις των πολιτικών </w:t>
      </w:r>
      <w:r>
        <w:rPr>
          <w:rFonts w:eastAsia="Times New Roman"/>
          <w:szCs w:val="24"/>
        </w:rPr>
        <w:t xml:space="preserve">δυνάμεων. </w:t>
      </w:r>
    </w:p>
    <w:p w14:paraId="1ED2CAF6" w14:textId="77777777" w:rsidR="00844B03" w:rsidRDefault="0027580D">
      <w:pPr>
        <w:spacing w:after="0" w:line="600" w:lineRule="auto"/>
        <w:ind w:firstLine="720"/>
        <w:jc w:val="both"/>
        <w:rPr>
          <w:rFonts w:eastAsia="Times New Roman"/>
          <w:szCs w:val="24"/>
        </w:rPr>
      </w:pPr>
      <w:r>
        <w:rPr>
          <w:rFonts w:eastAsia="Times New Roman"/>
          <w:szCs w:val="24"/>
        </w:rPr>
        <w:t xml:space="preserve">Η πολιτική που εφαρμόστηκε αυτά τα χρόνια, από το 2015 και έπειτα, είναι γνωστό ότι ήταν μέσα </w:t>
      </w:r>
      <w:r w:rsidRPr="000E0833">
        <w:rPr>
          <w:rFonts w:eastAsia="Times New Roman"/>
          <w:szCs w:val="24"/>
        </w:rPr>
        <w:t xml:space="preserve">στο πλαίσιο της συμφωνίας </w:t>
      </w:r>
      <w:r>
        <w:rPr>
          <w:rFonts w:eastAsia="Times New Roman"/>
          <w:szCs w:val="24"/>
        </w:rPr>
        <w:t>που κάναμε το</w:t>
      </w:r>
      <w:r w:rsidRPr="000E0833">
        <w:rPr>
          <w:rFonts w:eastAsia="Times New Roman"/>
          <w:szCs w:val="24"/>
        </w:rPr>
        <w:t xml:space="preserve"> 2015</w:t>
      </w:r>
      <w:r>
        <w:rPr>
          <w:rFonts w:eastAsia="Times New Roman"/>
          <w:szCs w:val="24"/>
        </w:rPr>
        <w:t>:</w:t>
      </w:r>
      <w:r w:rsidRPr="000E0833">
        <w:rPr>
          <w:rFonts w:eastAsia="Times New Roman"/>
          <w:szCs w:val="24"/>
        </w:rPr>
        <w:t xml:space="preserve"> καταναγκασμοί</w:t>
      </w:r>
      <w:r>
        <w:rPr>
          <w:rFonts w:eastAsia="Times New Roman"/>
          <w:szCs w:val="24"/>
        </w:rPr>
        <w:t>,</w:t>
      </w:r>
      <w:r w:rsidRPr="000E0833">
        <w:rPr>
          <w:rFonts w:eastAsia="Times New Roman"/>
          <w:szCs w:val="24"/>
        </w:rPr>
        <w:t xml:space="preserve"> συμβιβασμοί</w:t>
      </w:r>
      <w:r>
        <w:rPr>
          <w:rFonts w:eastAsia="Times New Roman"/>
          <w:szCs w:val="24"/>
        </w:rPr>
        <w:t>,</w:t>
      </w:r>
      <w:r w:rsidRPr="000E0833">
        <w:rPr>
          <w:rFonts w:eastAsia="Times New Roman"/>
          <w:szCs w:val="24"/>
        </w:rPr>
        <w:t xml:space="preserve"> </w:t>
      </w:r>
      <w:r>
        <w:rPr>
          <w:rFonts w:eastAsia="Times New Roman"/>
          <w:szCs w:val="24"/>
        </w:rPr>
        <w:t xml:space="preserve">υπέρτεροι συσχετισμοί, διαπραγμάτευση, ήττες, κέρδη μικρά ή </w:t>
      </w:r>
      <w:r w:rsidRPr="000E0833">
        <w:rPr>
          <w:rFonts w:eastAsia="Times New Roman"/>
          <w:szCs w:val="24"/>
        </w:rPr>
        <w:t>μεγάλα</w:t>
      </w:r>
      <w:r>
        <w:rPr>
          <w:rFonts w:eastAsia="Times New Roman"/>
          <w:szCs w:val="24"/>
        </w:rPr>
        <w:t>, μια αντιφατική πορεία</w:t>
      </w:r>
      <w:r>
        <w:rPr>
          <w:rFonts w:eastAsia="Times New Roman"/>
          <w:szCs w:val="24"/>
        </w:rPr>
        <w:t>,</w:t>
      </w:r>
      <w:r>
        <w:rPr>
          <w:rFonts w:eastAsia="Times New Roman"/>
          <w:szCs w:val="24"/>
        </w:rPr>
        <w:t xml:space="preserve"> </w:t>
      </w:r>
      <w:r w:rsidRPr="000E0833">
        <w:rPr>
          <w:rFonts w:eastAsia="Times New Roman"/>
          <w:szCs w:val="24"/>
        </w:rPr>
        <w:t xml:space="preserve">την οποία δεν μπορεί κανείς να </w:t>
      </w:r>
      <w:r>
        <w:rPr>
          <w:rFonts w:eastAsia="Times New Roman"/>
          <w:szCs w:val="24"/>
        </w:rPr>
        <w:t xml:space="preserve">την </w:t>
      </w:r>
      <w:r w:rsidRPr="000E0833">
        <w:rPr>
          <w:rFonts w:eastAsia="Times New Roman"/>
          <w:szCs w:val="24"/>
        </w:rPr>
        <w:t>αρνηθεί</w:t>
      </w:r>
      <w:r>
        <w:rPr>
          <w:rFonts w:eastAsia="Times New Roman"/>
          <w:szCs w:val="24"/>
        </w:rPr>
        <w:t>.</w:t>
      </w:r>
    </w:p>
    <w:p w14:paraId="1ED2CAF7"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Νομίζω ότι η </w:t>
      </w:r>
      <w:r w:rsidRPr="000E0833">
        <w:rPr>
          <w:rFonts w:eastAsia="Times New Roman"/>
          <w:szCs w:val="24"/>
        </w:rPr>
        <w:t xml:space="preserve">σύγκριση </w:t>
      </w:r>
      <w:r>
        <w:rPr>
          <w:rFonts w:eastAsia="Times New Roman"/>
          <w:szCs w:val="24"/>
        </w:rPr>
        <w:t>-</w:t>
      </w:r>
      <w:r w:rsidRPr="000E0833">
        <w:rPr>
          <w:rFonts w:eastAsia="Times New Roman"/>
          <w:szCs w:val="24"/>
        </w:rPr>
        <w:t xml:space="preserve">και αναφέρομαι και σε </w:t>
      </w:r>
      <w:r>
        <w:rPr>
          <w:rFonts w:eastAsia="Times New Roman"/>
          <w:szCs w:val="24"/>
        </w:rPr>
        <w:t>σα</w:t>
      </w:r>
      <w:r>
        <w:rPr>
          <w:rFonts w:eastAsia="Times New Roman"/>
          <w:szCs w:val="24"/>
        </w:rPr>
        <w:t>ς,</w:t>
      </w:r>
      <w:r w:rsidRPr="000E0833">
        <w:rPr>
          <w:rFonts w:eastAsia="Times New Roman"/>
          <w:szCs w:val="24"/>
        </w:rPr>
        <w:t xml:space="preserve"> κύριε </w:t>
      </w:r>
      <w:proofErr w:type="spellStart"/>
      <w:r>
        <w:rPr>
          <w:rFonts w:eastAsia="Times New Roman"/>
          <w:szCs w:val="24"/>
        </w:rPr>
        <w:t>Σ</w:t>
      </w:r>
      <w:r w:rsidRPr="000E0833">
        <w:rPr>
          <w:rFonts w:eastAsia="Times New Roman"/>
          <w:szCs w:val="24"/>
        </w:rPr>
        <w:t>ταϊκούρα</w:t>
      </w:r>
      <w:proofErr w:type="spellEnd"/>
      <w:r>
        <w:rPr>
          <w:rFonts w:eastAsia="Times New Roman"/>
          <w:szCs w:val="24"/>
        </w:rPr>
        <w:t>,</w:t>
      </w:r>
      <w:r>
        <w:rPr>
          <w:rFonts w:eastAsia="Times New Roman"/>
          <w:szCs w:val="24"/>
        </w:rPr>
        <w:t xml:space="preserve"> που καταθέσατε μια σωρεία πινάκων-</w:t>
      </w:r>
      <w:r w:rsidRPr="000E0833">
        <w:rPr>
          <w:rFonts w:eastAsia="Times New Roman"/>
          <w:szCs w:val="24"/>
        </w:rPr>
        <w:t xml:space="preserve"> </w:t>
      </w:r>
      <w:r>
        <w:rPr>
          <w:rFonts w:eastAsia="Times New Roman"/>
          <w:szCs w:val="24"/>
        </w:rPr>
        <w:t xml:space="preserve">οδηγεί πάντοτε στο ίδιο συμπέρασμα. Αυτά που έχασε η ελληνική κοινωνία και ιδιαίτερα ο κόσμος της εργασίας από το 2010 έως το 2015 </w:t>
      </w:r>
      <w:r w:rsidRPr="000E0833">
        <w:rPr>
          <w:rFonts w:eastAsia="Times New Roman"/>
          <w:szCs w:val="24"/>
        </w:rPr>
        <w:t xml:space="preserve">δεν συγκρίνονται με </w:t>
      </w:r>
      <w:r>
        <w:rPr>
          <w:rFonts w:eastAsia="Times New Roman"/>
          <w:szCs w:val="24"/>
        </w:rPr>
        <w:t xml:space="preserve">τις απώλειες ή </w:t>
      </w:r>
      <w:r w:rsidRPr="000E0833">
        <w:rPr>
          <w:rFonts w:eastAsia="Times New Roman"/>
          <w:szCs w:val="24"/>
        </w:rPr>
        <w:t xml:space="preserve">τα μικρά κέρδη που είχε </w:t>
      </w:r>
      <w:r>
        <w:rPr>
          <w:rFonts w:eastAsia="Times New Roman"/>
          <w:szCs w:val="24"/>
        </w:rPr>
        <w:t>σ</w:t>
      </w:r>
      <w:r w:rsidRPr="000E0833">
        <w:rPr>
          <w:rFonts w:eastAsia="Times New Roman"/>
          <w:szCs w:val="24"/>
        </w:rPr>
        <w:t xml:space="preserve">ε κάποιες </w:t>
      </w:r>
      <w:r w:rsidRPr="000E0833">
        <w:rPr>
          <w:rFonts w:eastAsia="Times New Roman"/>
          <w:szCs w:val="24"/>
        </w:rPr>
        <w:t xml:space="preserve">περιπτώσεις </w:t>
      </w:r>
      <w:r>
        <w:rPr>
          <w:rFonts w:eastAsia="Times New Roman"/>
          <w:szCs w:val="24"/>
        </w:rPr>
        <w:t>την περίοδο της δικής μας δια</w:t>
      </w:r>
      <w:r w:rsidRPr="000E0833">
        <w:rPr>
          <w:rFonts w:eastAsia="Times New Roman"/>
          <w:szCs w:val="24"/>
        </w:rPr>
        <w:t>κυβέρνησης</w:t>
      </w:r>
      <w:r>
        <w:rPr>
          <w:rFonts w:eastAsia="Times New Roman"/>
          <w:szCs w:val="24"/>
        </w:rPr>
        <w:t>.</w:t>
      </w:r>
      <w:r w:rsidRPr="000E0833">
        <w:rPr>
          <w:rFonts w:eastAsia="Times New Roman"/>
          <w:szCs w:val="24"/>
        </w:rPr>
        <w:t xml:space="preserve"> </w:t>
      </w:r>
      <w:r>
        <w:rPr>
          <w:rFonts w:eastAsia="Times New Roman"/>
          <w:szCs w:val="24"/>
        </w:rPr>
        <w:t>Τ</w:t>
      </w:r>
      <w:r w:rsidRPr="000E0833">
        <w:rPr>
          <w:rFonts w:eastAsia="Times New Roman"/>
          <w:szCs w:val="24"/>
        </w:rPr>
        <w:t xml:space="preserve">ο 25% του </w:t>
      </w:r>
      <w:r>
        <w:rPr>
          <w:rFonts w:eastAsia="Times New Roman"/>
          <w:szCs w:val="24"/>
        </w:rPr>
        <w:t xml:space="preserve">ΑΕΠ δεν </w:t>
      </w:r>
      <w:r w:rsidRPr="000E0833">
        <w:rPr>
          <w:rFonts w:eastAsia="Times New Roman"/>
          <w:szCs w:val="24"/>
        </w:rPr>
        <w:t>χάθηκε επί των ημερών του ΣΥΡΙΖΑ</w:t>
      </w:r>
      <w:r>
        <w:rPr>
          <w:rFonts w:eastAsia="Times New Roman"/>
          <w:szCs w:val="24"/>
        </w:rPr>
        <w:t>.</w:t>
      </w:r>
      <w:r w:rsidRPr="000E0833">
        <w:rPr>
          <w:rFonts w:eastAsia="Times New Roman"/>
          <w:szCs w:val="24"/>
        </w:rPr>
        <w:t xml:space="preserve"> </w:t>
      </w:r>
      <w:r>
        <w:rPr>
          <w:rFonts w:eastAsia="Times New Roman"/>
          <w:szCs w:val="24"/>
        </w:rPr>
        <w:t>Η</w:t>
      </w:r>
      <w:r w:rsidRPr="000E0833">
        <w:rPr>
          <w:rFonts w:eastAsia="Times New Roman"/>
          <w:szCs w:val="24"/>
        </w:rPr>
        <w:t xml:space="preserve"> ανεργία δεν </w:t>
      </w:r>
      <w:r>
        <w:rPr>
          <w:rFonts w:eastAsia="Times New Roman"/>
          <w:szCs w:val="24"/>
        </w:rPr>
        <w:t>εκτινάχθηκε</w:t>
      </w:r>
      <w:r w:rsidRPr="000E0833">
        <w:rPr>
          <w:rFonts w:eastAsia="Times New Roman"/>
          <w:szCs w:val="24"/>
        </w:rPr>
        <w:t xml:space="preserve"> σε </w:t>
      </w:r>
      <w:r>
        <w:rPr>
          <w:rFonts w:eastAsia="Times New Roman"/>
          <w:szCs w:val="24"/>
        </w:rPr>
        <w:t>πρωτόγνωρα</w:t>
      </w:r>
      <w:r w:rsidRPr="000E0833">
        <w:rPr>
          <w:rFonts w:eastAsia="Times New Roman"/>
          <w:szCs w:val="24"/>
        </w:rPr>
        <w:t xml:space="preserve"> μεταπολεμικ</w:t>
      </w:r>
      <w:r>
        <w:rPr>
          <w:rFonts w:eastAsia="Times New Roman"/>
          <w:szCs w:val="24"/>
        </w:rPr>
        <w:t>ά</w:t>
      </w:r>
      <w:r w:rsidRPr="000E0833">
        <w:rPr>
          <w:rFonts w:eastAsia="Times New Roman"/>
          <w:szCs w:val="24"/>
        </w:rPr>
        <w:t xml:space="preserve"> </w:t>
      </w:r>
      <w:r>
        <w:rPr>
          <w:rFonts w:eastAsia="Times New Roman"/>
          <w:szCs w:val="24"/>
        </w:rPr>
        <w:t>ύψη επί</w:t>
      </w:r>
      <w:r w:rsidRPr="000E0833">
        <w:rPr>
          <w:rFonts w:eastAsia="Times New Roman"/>
          <w:szCs w:val="24"/>
        </w:rPr>
        <w:t xml:space="preserve"> των ημερών του ΣΥΡΙΖΑ</w:t>
      </w:r>
      <w:r>
        <w:rPr>
          <w:rFonts w:eastAsia="Times New Roman"/>
          <w:szCs w:val="24"/>
        </w:rPr>
        <w:t>.</w:t>
      </w:r>
      <w:r w:rsidRPr="000E0833">
        <w:rPr>
          <w:rFonts w:eastAsia="Times New Roman"/>
          <w:szCs w:val="24"/>
        </w:rPr>
        <w:t xml:space="preserve"> </w:t>
      </w:r>
      <w:r>
        <w:rPr>
          <w:rFonts w:eastAsia="Times New Roman"/>
          <w:szCs w:val="24"/>
        </w:rPr>
        <w:t>Τα γνωρίζετε αυτά. Δεν έκλεισαν τ</w:t>
      </w:r>
      <w:r w:rsidRPr="000E0833">
        <w:rPr>
          <w:rFonts w:eastAsia="Times New Roman"/>
          <w:szCs w:val="24"/>
        </w:rPr>
        <w:t>όσες επιχειρήσεις</w:t>
      </w:r>
      <w:r>
        <w:rPr>
          <w:rFonts w:eastAsia="Times New Roman"/>
          <w:szCs w:val="24"/>
        </w:rPr>
        <w:t>.</w:t>
      </w:r>
      <w:r w:rsidRPr="000E0833">
        <w:rPr>
          <w:rFonts w:eastAsia="Times New Roman"/>
          <w:szCs w:val="24"/>
        </w:rPr>
        <w:t xml:space="preserve"> </w:t>
      </w:r>
      <w:r>
        <w:rPr>
          <w:rFonts w:eastAsia="Times New Roman"/>
          <w:szCs w:val="24"/>
        </w:rPr>
        <w:t xml:space="preserve">Δεν </w:t>
      </w:r>
      <w:r w:rsidRPr="000E0833">
        <w:rPr>
          <w:rFonts w:eastAsia="Times New Roman"/>
          <w:szCs w:val="24"/>
        </w:rPr>
        <w:t>μετανάστευ</w:t>
      </w:r>
      <w:r w:rsidRPr="000E0833">
        <w:rPr>
          <w:rFonts w:eastAsia="Times New Roman"/>
          <w:szCs w:val="24"/>
        </w:rPr>
        <w:t xml:space="preserve">σαν </w:t>
      </w:r>
      <w:r>
        <w:rPr>
          <w:rFonts w:eastAsia="Times New Roman"/>
          <w:szCs w:val="24"/>
        </w:rPr>
        <w:t xml:space="preserve">τόσοι νέοι </w:t>
      </w:r>
      <w:r w:rsidRPr="000E0833">
        <w:rPr>
          <w:rFonts w:eastAsia="Times New Roman"/>
          <w:szCs w:val="24"/>
        </w:rPr>
        <w:t>επιστήμονες</w:t>
      </w:r>
      <w:r>
        <w:rPr>
          <w:rFonts w:eastAsia="Times New Roman"/>
          <w:szCs w:val="24"/>
        </w:rPr>
        <w:t>. Α</w:t>
      </w:r>
      <w:r w:rsidRPr="000E0833">
        <w:rPr>
          <w:rFonts w:eastAsia="Times New Roman"/>
          <w:szCs w:val="24"/>
        </w:rPr>
        <w:t xml:space="preserve">υτά νομίζω ότι </w:t>
      </w:r>
      <w:r>
        <w:rPr>
          <w:rFonts w:eastAsia="Times New Roman"/>
          <w:szCs w:val="24"/>
        </w:rPr>
        <w:t xml:space="preserve">δεν διασκεδάζονται </w:t>
      </w:r>
      <w:r w:rsidRPr="000E0833">
        <w:rPr>
          <w:rFonts w:eastAsia="Times New Roman"/>
          <w:szCs w:val="24"/>
        </w:rPr>
        <w:t>με τίποτα</w:t>
      </w:r>
      <w:r>
        <w:rPr>
          <w:rFonts w:eastAsia="Times New Roman"/>
          <w:szCs w:val="24"/>
        </w:rPr>
        <w:t>,</w:t>
      </w:r>
      <w:r w:rsidRPr="000E0833">
        <w:rPr>
          <w:rFonts w:eastAsia="Times New Roman"/>
          <w:szCs w:val="24"/>
        </w:rPr>
        <w:t xml:space="preserve"> όσους πίνακες να φέρουνε και </w:t>
      </w:r>
      <w:r>
        <w:rPr>
          <w:rFonts w:eastAsia="Times New Roman"/>
          <w:szCs w:val="24"/>
        </w:rPr>
        <w:t>όπως</w:t>
      </w:r>
      <w:r w:rsidRPr="000E0833">
        <w:rPr>
          <w:rFonts w:eastAsia="Times New Roman"/>
          <w:szCs w:val="24"/>
        </w:rPr>
        <w:t xml:space="preserve"> και να τους </w:t>
      </w:r>
      <w:r>
        <w:rPr>
          <w:rFonts w:eastAsia="Times New Roman"/>
          <w:szCs w:val="24"/>
        </w:rPr>
        <w:t>δια</w:t>
      </w:r>
      <w:r w:rsidRPr="000E0833">
        <w:rPr>
          <w:rFonts w:eastAsia="Times New Roman"/>
          <w:szCs w:val="24"/>
        </w:rPr>
        <w:t>βάζουμε</w:t>
      </w:r>
      <w:r>
        <w:rPr>
          <w:rFonts w:eastAsia="Times New Roman"/>
          <w:szCs w:val="24"/>
        </w:rPr>
        <w:t>.</w:t>
      </w:r>
    </w:p>
    <w:p w14:paraId="1ED2CAF8" w14:textId="77777777" w:rsidR="00844B03" w:rsidRDefault="0027580D">
      <w:pPr>
        <w:spacing w:after="0" w:line="600" w:lineRule="auto"/>
        <w:ind w:firstLine="720"/>
        <w:jc w:val="both"/>
        <w:rPr>
          <w:rFonts w:eastAsia="Times New Roman"/>
          <w:szCs w:val="24"/>
        </w:rPr>
      </w:pPr>
      <w:r>
        <w:rPr>
          <w:rFonts w:eastAsia="Times New Roman"/>
          <w:szCs w:val="24"/>
        </w:rPr>
        <w:lastRenderedPageBreak/>
        <w:t>Μ</w:t>
      </w:r>
      <w:r w:rsidRPr="000E0833">
        <w:rPr>
          <w:rFonts w:eastAsia="Times New Roman"/>
          <w:szCs w:val="24"/>
        </w:rPr>
        <w:t>έσα</w:t>
      </w:r>
      <w:r>
        <w:rPr>
          <w:rFonts w:eastAsia="Times New Roman"/>
          <w:szCs w:val="24"/>
        </w:rPr>
        <w:t>, λοιπόν,</w:t>
      </w:r>
      <w:r w:rsidRPr="000E0833">
        <w:rPr>
          <w:rFonts w:eastAsia="Times New Roman"/>
          <w:szCs w:val="24"/>
        </w:rPr>
        <w:t xml:space="preserve"> σε αυτό το πλαίσιο</w:t>
      </w:r>
      <w:r>
        <w:rPr>
          <w:rFonts w:eastAsia="Times New Roman"/>
          <w:szCs w:val="24"/>
        </w:rPr>
        <w:t>,</w:t>
      </w:r>
      <w:r w:rsidRPr="000E0833">
        <w:rPr>
          <w:rFonts w:eastAsia="Times New Roman"/>
          <w:szCs w:val="24"/>
        </w:rPr>
        <w:t xml:space="preserve"> θα ήθελα να ξεχωρίσω κάποια πράγματα τα οποία </w:t>
      </w:r>
      <w:r>
        <w:rPr>
          <w:rFonts w:eastAsia="Times New Roman"/>
          <w:szCs w:val="24"/>
        </w:rPr>
        <w:t>κάνουν κατανοητή</w:t>
      </w:r>
      <w:r w:rsidRPr="000E0833">
        <w:rPr>
          <w:rFonts w:eastAsia="Times New Roman"/>
          <w:szCs w:val="24"/>
        </w:rPr>
        <w:t xml:space="preserve"> τη μεγάλη διαφορά</w:t>
      </w:r>
      <w:r>
        <w:rPr>
          <w:rFonts w:eastAsia="Times New Roman"/>
          <w:szCs w:val="24"/>
        </w:rPr>
        <w:t xml:space="preserve">. Ας υποθέσουμε ότι συνεχίζατε </w:t>
      </w:r>
      <w:r w:rsidRPr="000E0833">
        <w:rPr>
          <w:rFonts w:eastAsia="Times New Roman"/>
          <w:szCs w:val="24"/>
        </w:rPr>
        <w:t>μετά το 2014</w:t>
      </w:r>
      <w:r>
        <w:rPr>
          <w:rFonts w:eastAsia="Times New Roman"/>
          <w:szCs w:val="24"/>
        </w:rPr>
        <w:t>.</w:t>
      </w:r>
      <w:r w:rsidRPr="000E0833">
        <w:rPr>
          <w:rFonts w:eastAsia="Times New Roman"/>
          <w:szCs w:val="24"/>
        </w:rPr>
        <w:t xml:space="preserve"> </w:t>
      </w:r>
      <w:r>
        <w:rPr>
          <w:rFonts w:eastAsia="Times New Roman"/>
          <w:szCs w:val="24"/>
        </w:rPr>
        <w:t>Α</w:t>
      </w:r>
      <w:r w:rsidRPr="000E0833">
        <w:rPr>
          <w:rFonts w:eastAsia="Times New Roman"/>
          <w:szCs w:val="24"/>
        </w:rPr>
        <w:t>λήθεια</w:t>
      </w:r>
      <w:r>
        <w:rPr>
          <w:rFonts w:eastAsia="Times New Roman"/>
          <w:szCs w:val="24"/>
        </w:rPr>
        <w:t xml:space="preserve"> τι θα είχε γίνει σ</w:t>
      </w:r>
      <w:r w:rsidRPr="000E0833">
        <w:rPr>
          <w:rFonts w:eastAsia="Times New Roman"/>
          <w:szCs w:val="24"/>
        </w:rPr>
        <w:t>την υγεία</w:t>
      </w:r>
      <w:r>
        <w:rPr>
          <w:rFonts w:eastAsia="Times New Roman"/>
          <w:szCs w:val="24"/>
        </w:rPr>
        <w:t>;</w:t>
      </w:r>
      <w:r w:rsidRPr="000E0833">
        <w:rPr>
          <w:rFonts w:eastAsia="Times New Roman"/>
          <w:szCs w:val="24"/>
        </w:rPr>
        <w:t xml:space="preserve"> </w:t>
      </w:r>
      <w:r>
        <w:rPr>
          <w:rFonts w:eastAsia="Times New Roman"/>
          <w:szCs w:val="24"/>
        </w:rPr>
        <w:t>Το</w:t>
      </w:r>
      <w:r w:rsidRPr="000E0833">
        <w:rPr>
          <w:rFonts w:eastAsia="Times New Roman"/>
          <w:szCs w:val="24"/>
        </w:rPr>
        <w:t xml:space="preserve"> λέω για την υγεία</w:t>
      </w:r>
      <w:r>
        <w:rPr>
          <w:rFonts w:eastAsia="Times New Roman"/>
          <w:szCs w:val="24"/>
        </w:rPr>
        <w:t>,</w:t>
      </w:r>
      <w:r w:rsidRPr="000E0833">
        <w:rPr>
          <w:rFonts w:eastAsia="Times New Roman"/>
          <w:szCs w:val="24"/>
        </w:rPr>
        <w:t xml:space="preserve"> διότι στην υγεία </w:t>
      </w:r>
      <w:r>
        <w:rPr>
          <w:rFonts w:eastAsia="Times New Roman"/>
          <w:szCs w:val="24"/>
        </w:rPr>
        <w:t>είναι ένα τρανταχτό</w:t>
      </w:r>
      <w:r w:rsidRPr="000E0833">
        <w:rPr>
          <w:rFonts w:eastAsia="Times New Roman"/>
          <w:szCs w:val="24"/>
        </w:rPr>
        <w:t xml:space="preserve"> παράδειγμα</w:t>
      </w:r>
      <w:r>
        <w:rPr>
          <w:rFonts w:eastAsia="Times New Roman"/>
          <w:szCs w:val="24"/>
        </w:rPr>
        <w:t xml:space="preserve">, ένα απτό δείγμα γραφής </w:t>
      </w:r>
      <w:r w:rsidRPr="000E0833">
        <w:rPr>
          <w:rFonts w:eastAsia="Times New Roman"/>
          <w:szCs w:val="24"/>
        </w:rPr>
        <w:t xml:space="preserve">αυτής της </w:t>
      </w:r>
      <w:r>
        <w:rPr>
          <w:rFonts w:eastAsia="Times New Roman"/>
          <w:szCs w:val="24"/>
        </w:rPr>
        <w:t>Κ</w:t>
      </w:r>
      <w:r w:rsidRPr="000E0833">
        <w:rPr>
          <w:rFonts w:eastAsia="Times New Roman"/>
          <w:szCs w:val="24"/>
        </w:rPr>
        <w:t>υβέρνησης</w:t>
      </w:r>
      <w:r>
        <w:rPr>
          <w:rFonts w:eastAsia="Times New Roman"/>
          <w:szCs w:val="24"/>
        </w:rPr>
        <w:t>.</w:t>
      </w:r>
      <w:r w:rsidRPr="000E0833">
        <w:rPr>
          <w:rFonts w:eastAsia="Times New Roman"/>
          <w:szCs w:val="24"/>
        </w:rPr>
        <w:t xml:space="preserve"> </w:t>
      </w:r>
      <w:r>
        <w:rPr>
          <w:rFonts w:eastAsia="Times New Roman"/>
          <w:szCs w:val="24"/>
        </w:rPr>
        <w:t>Μ</w:t>
      </w:r>
      <w:r w:rsidRPr="000E0833">
        <w:rPr>
          <w:rFonts w:eastAsia="Times New Roman"/>
          <w:szCs w:val="24"/>
        </w:rPr>
        <w:t xml:space="preserve">έσα σε πολύ δύσκολες </w:t>
      </w:r>
      <w:r>
        <w:rPr>
          <w:rFonts w:eastAsia="Times New Roman"/>
          <w:szCs w:val="24"/>
        </w:rPr>
        <w:t xml:space="preserve">στιγμές, μέσα </w:t>
      </w:r>
      <w:r w:rsidRPr="000E0833">
        <w:rPr>
          <w:rFonts w:eastAsia="Times New Roman"/>
          <w:szCs w:val="24"/>
        </w:rPr>
        <w:t xml:space="preserve">σε </w:t>
      </w:r>
      <w:r>
        <w:rPr>
          <w:rFonts w:eastAsia="Times New Roman"/>
          <w:szCs w:val="24"/>
        </w:rPr>
        <w:t>μια</w:t>
      </w:r>
      <w:r w:rsidRPr="000E0833">
        <w:rPr>
          <w:rFonts w:eastAsia="Times New Roman"/>
          <w:szCs w:val="24"/>
        </w:rPr>
        <w:t xml:space="preserve"> δημοσιονομική σ</w:t>
      </w:r>
      <w:r w:rsidRPr="000E0833">
        <w:rPr>
          <w:rFonts w:eastAsia="Times New Roman"/>
          <w:szCs w:val="24"/>
        </w:rPr>
        <w:t xml:space="preserve">τενότητα χωρίς προηγούμενο </w:t>
      </w:r>
      <w:r>
        <w:rPr>
          <w:rFonts w:eastAsia="Times New Roman"/>
          <w:szCs w:val="24"/>
        </w:rPr>
        <w:t xml:space="preserve">κατόρθωσε και έστησε ξανά το </w:t>
      </w:r>
      <w:r w:rsidRPr="000E0833">
        <w:rPr>
          <w:rFonts w:eastAsia="Times New Roman"/>
          <w:szCs w:val="24"/>
        </w:rPr>
        <w:t xml:space="preserve">σύστημα υγείας </w:t>
      </w:r>
      <w:r>
        <w:rPr>
          <w:rFonts w:eastAsia="Times New Roman"/>
          <w:szCs w:val="24"/>
        </w:rPr>
        <w:t>σ</w:t>
      </w:r>
      <w:r w:rsidRPr="000E0833">
        <w:rPr>
          <w:rFonts w:eastAsia="Times New Roman"/>
          <w:szCs w:val="24"/>
        </w:rPr>
        <w:t xml:space="preserve">τα </w:t>
      </w:r>
      <w:r>
        <w:rPr>
          <w:rFonts w:eastAsia="Times New Roman"/>
          <w:szCs w:val="24"/>
        </w:rPr>
        <w:t>πόδια</w:t>
      </w:r>
      <w:r w:rsidRPr="000E0833">
        <w:rPr>
          <w:rFonts w:eastAsia="Times New Roman"/>
          <w:szCs w:val="24"/>
        </w:rPr>
        <w:t xml:space="preserve"> του</w:t>
      </w:r>
      <w:r>
        <w:rPr>
          <w:rFonts w:eastAsia="Times New Roman"/>
          <w:szCs w:val="24"/>
        </w:rPr>
        <w:t>, και με</w:t>
      </w:r>
      <w:r w:rsidRPr="000E0833">
        <w:rPr>
          <w:rFonts w:eastAsia="Times New Roman"/>
          <w:szCs w:val="24"/>
        </w:rPr>
        <w:t xml:space="preserve"> </w:t>
      </w:r>
      <w:r>
        <w:rPr>
          <w:rFonts w:eastAsia="Times New Roman"/>
          <w:szCs w:val="24"/>
        </w:rPr>
        <w:t xml:space="preserve">κατά προτεραιότητα διορισμούς, και με περικοπή δαπανών, αλλά κυρίως καλύπτοντας δυόμισι </w:t>
      </w:r>
      <w:r w:rsidRPr="000E0833">
        <w:rPr>
          <w:rFonts w:eastAsia="Times New Roman"/>
          <w:szCs w:val="24"/>
        </w:rPr>
        <w:t xml:space="preserve">εκατομμύρια </w:t>
      </w:r>
      <w:r>
        <w:rPr>
          <w:rFonts w:eastAsia="Times New Roman"/>
          <w:szCs w:val="24"/>
        </w:rPr>
        <w:t>ανασφάλιστους πολίτες. Αυτό δεν παραγράφεται με τίποτα. Αυτό εί</w:t>
      </w:r>
      <w:r>
        <w:rPr>
          <w:rFonts w:eastAsia="Times New Roman"/>
          <w:szCs w:val="24"/>
        </w:rPr>
        <w:t xml:space="preserve">ναι ζήτημα </w:t>
      </w:r>
      <w:proofErr w:type="spellStart"/>
      <w:r>
        <w:rPr>
          <w:rFonts w:eastAsia="Times New Roman"/>
          <w:szCs w:val="24"/>
        </w:rPr>
        <w:t>αξιακό</w:t>
      </w:r>
      <w:proofErr w:type="spellEnd"/>
      <w:r>
        <w:rPr>
          <w:rFonts w:eastAsia="Times New Roman"/>
          <w:szCs w:val="24"/>
        </w:rPr>
        <w:t xml:space="preserve">, είναι προτεραιότητα, είναι </w:t>
      </w:r>
      <w:proofErr w:type="spellStart"/>
      <w:r>
        <w:rPr>
          <w:rFonts w:eastAsia="Times New Roman"/>
          <w:szCs w:val="24"/>
        </w:rPr>
        <w:t>ταυτοτικό</w:t>
      </w:r>
      <w:proofErr w:type="spellEnd"/>
      <w:r>
        <w:rPr>
          <w:rFonts w:eastAsia="Times New Roman"/>
          <w:szCs w:val="24"/>
        </w:rPr>
        <w:t xml:space="preserve"> </w:t>
      </w:r>
      <w:r>
        <w:rPr>
          <w:rFonts w:eastAsia="Times New Roman"/>
          <w:szCs w:val="24"/>
        </w:rPr>
        <w:lastRenderedPageBreak/>
        <w:t>ζήτημα, είναι αυτά τα οποία εσείς ποτέ δεν θα τα κάνετε. Διότι, είχατε</w:t>
      </w:r>
      <w:r w:rsidRPr="000E0833">
        <w:rPr>
          <w:rFonts w:eastAsia="Times New Roman"/>
          <w:szCs w:val="24"/>
        </w:rPr>
        <w:t xml:space="preserve"> δείξει τι θα κάνετε αμέσως προηγούμενα</w:t>
      </w:r>
      <w:r>
        <w:rPr>
          <w:rFonts w:eastAsia="Times New Roman"/>
          <w:szCs w:val="24"/>
        </w:rPr>
        <w:t>,</w:t>
      </w:r>
      <w:r w:rsidRPr="000E0833">
        <w:rPr>
          <w:rFonts w:eastAsia="Times New Roman"/>
          <w:szCs w:val="24"/>
        </w:rPr>
        <w:t xml:space="preserve"> όταν </w:t>
      </w:r>
      <w:r>
        <w:rPr>
          <w:rFonts w:eastAsia="Times New Roman"/>
          <w:szCs w:val="24"/>
        </w:rPr>
        <w:t xml:space="preserve">επί </w:t>
      </w:r>
      <w:r w:rsidRPr="000E0833">
        <w:rPr>
          <w:rFonts w:eastAsia="Times New Roman"/>
          <w:szCs w:val="24"/>
        </w:rPr>
        <w:t>υπουργίας του κ</w:t>
      </w:r>
      <w:r>
        <w:rPr>
          <w:rFonts w:eastAsia="Times New Roman"/>
          <w:szCs w:val="24"/>
        </w:rPr>
        <w:t>.</w:t>
      </w:r>
      <w:r w:rsidRPr="000E0833">
        <w:rPr>
          <w:rFonts w:eastAsia="Times New Roman"/>
          <w:szCs w:val="24"/>
        </w:rPr>
        <w:t xml:space="preserve"> </w:t>
      </w:r>
      <w:proofErr w:type="spellStart"/>
      <w:r w:rsidRPr="00171838">
        <w:rPr>
          <w:rFonts w:eastAsia="Times New Roman"/>
          <w:szCs w:val="24"/>
        </w:rPr>
        <w:t>Αδώνιδος</w:t>
      </w:r>
      <w:proofErr w:type="spellEnd"/>
      <w:r w:rsidRPr="00171838">
        <w:rPr>
          <w:rFonts w:eastAsia="Times New Roman"/>
          <w:szCs w:val="24"/>
        </w:rPr>
        <w:t xml:space="preserve"> </w:t>
      </w:r>
      <w:r>
        <w:rPr>
          <w:rFonts w:eastAsia="Times New Roman"/>
          <w:szCs w:val="24"/>
        </w:rPr>
        <w:t xml:space="preserve">Γεωργιάδη τα είχατε </w:t>
      </w:r>
      <w:r w:rsidRPr="000E0833">
        <w:rPr>
          <w:rFonts w:eastAsia="Times New Roman"/>
          <w:szCs w:val="24"/>
        </w:rPr>
        <w:t>διαλύσει όλα</w:t>
      </w:r>
      <w:r>
        <w:rPr>
          <w:rFonts w:eastAsia="Times New Roman"/>
          <w:szCs w:val="24"/>
        </w:rPr>
        <w:t>.</w:t>
      </w:r>
    </w:p>
    <w:p w14:paraId="1ED2CAF9" w14:textId="77777777" w:rsidR="00844B03" w:rsidRDefault="0027580D">
      <w:pPr>
        <w:spacing w:after="0" w:line="600" w:lineRule="auto"/>
        <w:ind w:firstLine="720"/>
        <w:jc w:val="both"/>
        <w:rPr>
          <w:rFonts w:eastAsia="Times New Roman"/>
          <w:szCs w:val="24"/>
        </w:rPr>
      </w:pPr>
      <w:r>
        <w:rPr>
          <w:rFonts w:eastAsia="Times New Roman"/>
          <w:szCs w:val="24"/>
        </w:rPr>
        <w:t xml:space="preserve">Πηγαίνετε </w:t>
      </w:r>
      <w:r w:rsidRPr="000E0833">
        <w:rPr>
          <w:rFonts w:eastAsia="Times New Roman"/>
          <w:szCs w:val="24"/>
        </w:rPr>
        <w:t>και κουβεν</w:t>
      </w:r>
      <w:r w:rsidRPr="000E0833">
        <w:rPr>
          <w:rFonts w:eastAsia="Times New Roman"/>
          <w:szCs w:val="24"/>
        </w:rPr>
        <w:t>τιάστε</w:t>
      </w:r>
      <w:r>
        <w:rPr>
          <w:rFonts w:eastAsia="Times New Roman"/>
          <w:szCs w:val="24"/>
        </w:rPr>
        <w:t xml:space="preserve"> με</w:t>
      </w:r>
      <w:r w:rsidRPr="000E0833">
        <w:rPr>
          <w:rFonts w:eastAsia="Times New Roman"/>
          <w:szCs w:val="24"/>
        </w:rPr>
        <w:t xml:space="preserve"> ασθενείς</w:t>
      </w:r>
      <w:r>
        <w:rPr>
          <w:rFonts w:eastAsia="Times New Roman"/>
          <w:szCs w:val="24"/>
        </w:rPr>
        <w:t>, με πολίτες, με γιατρούς, για να σας το</w:t>
      </w:r>
      <w:r w:rsidRPr="000E0833">
        <w:rPr>
          <w:rFonts w:eastAsia="Times New Roman"/>
          <w:szCs w:val="24"/>
        </w:rPr>
        <w:t xml:space="preserve"> πιστοποιήσουν</w:t>
      </w:r>
      <w:r>
        <w:rPr>
          <w:rFonts w:eastAsia="Times New Roman"/>
          <w:szCs w:val="24"/>
        </w:rPr>
        <w:t>. Φ</w:t>
      </w:r>
      <w:r w:rsidRPr="000E0833">
        <w:rPr>
          <w:rFonts w:eastAsia="Times New Roman"/>
          <w:szCs w:val="24"/>
        </w:rPr>
        <w:t xml:space="preserve">αντάζομαι </w:t>
      </w:r>
      <w:r>
        <w:rPr>
          <w:rFonts w:eastAsia="Times New Roman"/>
          <w:szCs w:val="24"/>
        </w:rPr>
        <w:t xml:space="preserve">να μην πηγαίνετε μόνο σε </w:t>
      </w:r>
      <w:r w:rsidRPr="000E0833">
        <w:rPr>
          <w:rFonts w:eastAsia="Times New Roman"/>
          <w:szCs w:val="24"/>
        </w:rPr>
        <w:t>ιδιωτικά νοσοκομεία</w:t>
      </w:r>
      <w:r>
        <w:rPr>
          <w:rFonts w:eastAsia="Times New Roman"/>
          <w:szCs w:val="24"/>
        </w:rPr>
        <w:t xml:space="preserve">, αλλά να έχετε επαφή και </w:t>
      </w:r>
      <w:r w:rsidRPr="000E0833">
        <w:rPr>
          <w:rFonts w:eastAsia="Times New Roman"/>
          <w:szCs w:val="24"/>
        </w:rPr>
        <w:t>με δημόσια νοσοκομεία</w:t>
      </w:r>
      <w:r>
        <w:rPr>
          <w:rFonts w:eastAsia="Times New Roman"/>
          <w:szCs w:val="24"/>
        </w:rPr>
        <w:t xml:space="preserve">, για να σας το πουν. </w:t>
      </w:r>
    </w:p>
    <w:p w14:paraId="1ED2CAFA" w14:textId="77777777" w:rsidR="00844B03" w:rsidRDefault="0027580D">
      <w:pPr>
        <w:spacing w:after="0" w:line="600" w:lineRule="auto"/>
        <w:ind w:firstLine="720"/>
        <w:jc w:val="both"/>
        <w:rPr>
          <w:rFonts w:eastAsia="Times New Roman"/>
          <w:szCs w:val="24"/>
        </w:rPr>
      </w:pPr>
      <w:r w:rsidRPr="00B07A00">
        <w:rPr>
          <w:rFonts w:eastAsia="Times New Roman"/>
          <w:b/>
          <w:szCs w:val="24"/>
        </w:rPr>
        <w:t>ΧΡΗΣΤΟΣ ΣΤΑΪΚΟΥΡΑΣ:</w:t>
      </w:r>
      <w:r>
        <w:rPr>
          <w:rFonts w:eastAsia="Times New Roman"/>
          <w:szCs w:val="24"/>
        </w:rPr>
        <w:t xml:space="preserve"> Αρκεί να έχουν διοικητές. </w:t>
      </w:r>
    </w:p>
    <w:p w14:paraId="1ED2CAFB" w14:textId="77777777" w:rsidR="00844B03" w:rsidRDefault="0027580D">
      <w:pPr>
        <w:spacing w:after="0" w:line="600" w:lineRule="auto"/>
        <w:ind w:firstLine="720"/>
        <w:jc w:val="both"/>
        <w:rPr>
          <w:rFonts w:eastAsia="Times New Roman" w:cs="Times New Roman"/>
          <w:szCs w:val="24"/>
        </w:rPr>
      </w:pPr>
      <w:r w:rsidRPr="00356E69">
        <w:rPr>
          <w:rFonts w:eastAsia="Times New Roman" w:cs="Times New Roman"/>
          <w:b/>
          <w:szCs w:val="24"/>
        </w:rPr>
        <w:t>ΠΑ</w:t>
      </w:r>
      <w:r>
        <w:rPr>
          <w:rFonts w:eastAsia="Times New Roman" w:cs="Times New Roman"/>
          <w:b/>
          <w:szCs w:val="24"/>
        </w:rPr>
        <w:t>ΝΑΓΙΩΤΗΣ</w:t>
      </w:r>
      <w:r w:rsidRPr="00356E69">
        <w:rPr>
          <w:rFonts w:eastAsia="Times New Roman" w:cs="Times New Roman"/>
          <w:b/>
          <w:szCs w:val="24"/>
        </w:rPr>
        <w:t xml:space="preserve"> </w:t>
      </w:r>
      <w:r>
        <w:rPr>
          <w:rFonts w:eastAsia="Times New Roman" w:cs="Times New Roman"/>
          <w:b/>
          <w:szCs w:val="24"/>
        </w:rPr>
        <w:t>(ΠΑΝΟΣ)</w:t>
      </w:r>
      <w:r w:rsidRPr="00356E69">
        <w:rPr>
          <w:rFonts w:eastAsia="Times New Roman" w:cs="Times New Roman"/>
          <w:b/>
          <w:szCs w:val="24"/>
        </w:rPr>
        <w:t xml:space="preserve"> ΣΚΟΥΡΛΕΤΗΣ (Υπουργός Εσωτερικών): </w:t>
      </w:r>
      <w:r>
        <w:rPr>
          <w:rFonts w:eastAsia="Times New Roman" w:cs="Times New Roman"/>
          <w:szCs w:val="24"/>
        </w:rPr>
        <w:t xml:space="preserve">Ναι, το προηγούμενο εξάμηνο, για τρεις διαφορετικούς λόγους βρέθηκα και θα μπορούσα να αναφερθώ σε ποια, αλλά δεν θέλω να αναλώσω τον χρόνο μου. Εάν θέλετε, ελάτε μετά να σας πω. </w:t>
      </w:r>
    </w:p>
    <w:p w14:paraId="1ED2CAFC" w14:textId="77777777" w:rsidR="00844B03" w:rsidRDefault="0027580D">
      <w:pPr>
        <w:spacing w:after="0" w:line="600" w:lineRule="auto"/>
        <w:ind w:firstLine="720"/>
        <w:jc w:val="both"/>
        <w:rPr>
          <w:rFonts w:eastAsia="Times New Roman"/>
          <w:szCs w:val="24"/>
        </w:rPr>
      </w:pPr>
      <w:r>
        <w:rPr>
          <w:rFonts w:eastAsia="Times New Roman"/>
          <w:szCs w:val="24"/>
        </w:rPr>
        <w:lastRenderedPageBreak/>
        <w:t>Κατορθώσαμε μέσα σε μια ραγδαία μ</w:t>
      </w:r>
      <w:r>
        <w:rPr>
          <w:rFonts w:eastAsia="Times New Roman"/>
          <w:szCs w:val="24"/>
        </w:rPr>
        <w:t>εταβαλλόμενη ενεργειακή αγορά, όπου έρχονται τα πάνω κάτω,</w:t>
      </w:r>
      <w:r w:rsidRPr="000E0833">
        <w:rPr>
          <w:rFonts w:eastAsia="Times New Roman"/>
          <w:szCs w:val="24"/>
        </w:rPr>
        <w:t xml:space="preserve"> </w:t>
      </w:r>
      <w:r>
        <w:rPr>
          <w:rFonts w:eastAsia="Times New Roman"/>
          <w:szCs w:val="24"/>
        </w:rPr>
        <w:t xml:space="preserve">να δώσουμε ένα άλλο δείγμα γραφής, διασφαλίζοντας τον δημόσιο χαρακτήρα </w:t>
      </w:r>
      <w:r w:rsidRPr="000E0833">
        <w:rPr>
          <w:rFonts w:eastAsia="Times New Roman"/>
          <w:szCs w:val="24"/>
        </w:rPr>
        <w:t>των δικτύων</w:t>
      </w:r>
      <w:r>
        <w:rPr>
          <w:rFonts w:eastAsia="Times New Roman"/>
          <w:szCs w:val="24"/>
        </w:rPr>
        <w:t>,</w:t>
      </w:r>
      <w:r w:rsidRPr="000E0833">
        <w:rPr>
          <w:rFonts w:eastAsia="Times New Roman"/>
          <w:szCs w:val="24"/>
        </w:rPr>
        <w:t xml:space="preserve"> ακούγοντας και από άλλες ευρωπαϊκές χώρες </w:t>
      </w:r>
      <w:r>
        <w:rPr>
          <w:rFonts w:eastAsia="Times New Roman"/>
          <w:szCs w:val="24"/>
        </w:rPr>
        <w:t xml:space="preserve">για τον </w:t>
      </w:r>
      <w:r w:rsidRPr="000E0833">
        <w:rPr>
          <w:rFonts w:eastAsia="Times New Roman"/>
          <w:szCs w:val="24"/>
        </w:rPr>
        <w:t>ελληνικ</w:t>
      </w:r>
      <w:r>
        <w:rPr>
          <w:rFonts w:eastAsia="Times New Roman"/>
          <w:szCs w:val="24"/>
        </w:rPr>
        <w:t>ό δρόμο ανοίγματος της</w:t>
      </w:r>
      <w:r w:rsidRPr="000E0833">
        <w:rPr>
          <w:rFonts w:eastAsia="Times New Roman"/>
          <w:szCs w:val="24"/>
        </w:rPr>
        <w:t xml:space="preserve"> αγοράς</w:t>
      </w:r>
      <w:r>
        <w:rPr>
          <w:rFonts w:eastAsia="Times New Roman"/>
          <w:szCs w:val="24"/>
        </w:rPr>
        <w:t>.</w:t>
      </w:r>
      <w:r w:rsidRPr="000E0833">
        <w:rPr>
          <w:rFonts w:eastAsia="Times New Roman"/>
          <w:szCs w:val="24"/>
        </w:rPr>
        <w:t xml:space="preserve"> </w:t>
      </w:r>
      <w:r>
        <w:rPr>
          <w:rFonts w:eastAsia="Times New Roman"/>
          <w:szCs w:val="24"/>
        </w:rPr>
        <w:t>Α</w:t>
      </w:r>
      <w:r w:rsidRPr="000E0833">
        <w:rPr>
          <w:rFonts w:eastAsia="Times New Roman"/>
          <w:szCs w:val="24"/>
        </w:rPr>
        <w:t>ναφέρο</w:t>
      </w:r>
      <w:r>
        <w:rPr>
          <w:rFonts w:eastAsia="Times New Roman"/>
          <w:szCs w:val="24"/>
        </w:rPr>
        <w:t>μαι σ</w:t>
      </w:r>
      <w:r w:rsidRPr="000E0833">
        <w:rPr>
          <w:rFonts w:eastAsia="Times New Roman"/>
          <w:szCs w:val="24"/>
        </w:rPr>
        <w:t>το παράδειγμ</w:t>
      </w:r>
      <w:r w:rsidRPr="000E0833">
        <w:rPr>
          <w:rFonts w:eastAsia="Times New Roman"/>
          <w:szCs w:val="24"/>
        </w:rPr>
        <w:t xml:space="preserve">α </w:t>
      </w:r>
      <w:r>
        <w:rPr>
          <w:rFonts w:eastAsia="Times New Roman"/>
          <w:szCs w:val="24"/>
        </w:rPr>
        <w:t>του ΑΔΜΗΕ, ό</w:t>
      </w:r>
      <w:r w:rsidRPr="000E0833">
        <w:rPr>
          <w:rFonts w:eastAsia="Times New Roman"/>
          <w:szCs w:val="24"/>
        </w:rPr>
        <w:t>που</w:t>
      </w:r>
      <w:r>
        <w:rPr>
          <w:rFonts w:eastAsia="Times New Roman"/>
          <w:szCs w:val="24"/>
        </w:rPr>
        <w:t>,</w:t>
      </w:r>
      <w:r w:rsidRPr="000E0833">
        <w:rPr>
          <w:rFonts w:eastAsia="Times New Roman"/>
          <w:szCs w:val="24"/>
        </w:rPr>
        <w:t xml:space="preserve"> </w:t>
      </w:r>
      <w:r>
        <w:rPr>
          <w:rFonts w:eastAsia="Times New Roman"/>
          <w:szCs w:val="24"/>
        </w:rPr>
        <w:t xml:space="preserve">ενώ υπήρξε μια </w:t>
      </w:r>
      <w:r w:rsidRPr="000E0833">
        <w:rPr>
          <w:rFonts w:eastAsia="Times New Roman"/>
          <w:szCs w:val="24"/>
        </w:rPr>
        <w:t xml:space="preserve">στρατηγική συμμαχία με </w:t>
      </w:r>
      <w:r>
        <w:rPr>
          <w:rFonts w:eastAsia="Times New Roman"/>
          <w:szCs w:val="24"/>
        </w:rPr>
        <w:t xml:space="preserve">έναν ενεργειακό κολοσσό κινέζικης εταιρείας, </w:t>
      </w:r>
      <w:r w:rsidRPr="000E0833">
        <w:rPr>
          <w:rFonts w:eastAsia="Times New Roman"/>
          <w:szCs w:val="24"/>
        </w:rPr>
        <w:t>ο δημόσιος χαρακτήρας</w:t>
      </w:r>
      <w:r>
        <w:rPr>
          <w:rFonts w:eastAsia="Times New Roman"/>
          <w:szCs w:val="24"/>
        </w:rPr>
        <w:t xml:space="preserve"> παραμένει. </w:t>
      </w:r>
    </w:p>
    <w:p w14:paraId="1ED2CAFD" w14:textId="77777777" w:rsidR="00844B03" w:rsidRDefault="0027580D">
      <w:pPr>
        <w:spacing w:after="0" w:line="600" w:lineRule="auto"/>
        <w:ind w:firstLine="720"/>
        <w:jc w:val="both"/>
        <w:rPr>
          <w:rFonts w:eastAsia="Times New Roman" w:cs="Times New Roman"/>
          <w:szCs w:val="24"/>
        </w:rPr>
      </w:pPr>
      <w:r>
        <w:rPr>
          <w:rFonts w:eastAsia="Times New Roman"/>
          <w:szCs w:val="24"/>
        </w:rPr>
        <w:t>Είναι αυτά τα οποία εσείς,</w:t>
      </w:r>
      <w:r w:rsidRPr="000E0833">
        <w:rPr>
          <w:rFonts w:eastAsia="Times New Roman"/>
          <w:szCs w:val="24"/>
        </w:rPr>
        <w:t xml:space="preserve"> όπως διαπίστωσα </w:t>
      </w:r>
      <w:r>
        <w:rPr>
          <w:rFonts w:eastAsia="Times New Roman"/>
          <w:szCs w:val="24"/>
        </w:rPr>
        <w:t xml:space="preserve">από τις απαντήσεις των συνέδρων </w:t>
      </w:r>
      <w:r w:rsidRPr="000E0833">
        <w:rPr>
          <w:rFonts w:eastAsia="Times New Roman"/>
          <w:szCs w:val="24"/>
        </w:rPr>
        <w:t xml:space="preserve">σε αυτό το ερωτηματολόγιο που </w:t>
      </w:r>
      <w:r w:rsidRPr="00172083">
        <w:rPr>
          <w:rFonts w:eastAsia="Times New Roman"/>
          <w:szCs w:val="24"/>
        </w:rPr>
        <w:t xml:space="preserve">διανείματε </w:t>
      </w:r>
      <w:r>
        <w:rPr>
          <w:rFonts w:eastAsia="Times New Roman"/>
          <w:szCs w:val="24"/>
        </w:rPr>
        <w:t xml:space="preserve">στο τελευταίο συνέδριό σας, θέλετε να αντιμετωπίσετε με έναν άλλον τρόπο. </w:t>
      </w:r>
      <w:r w:rsidRPr="0023386E">
        <w:rPr>
          <w:rFonts w:eastAsia="Times New Roman" w:cs="Times New Roman"/>
          <w:szCs w:val="24"/>
        </w:rPr>
        <w:tab/>
      </w:r>
    </w:p>
    <w:p w14:paraId="1ED2CAF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Αλήθεια, λέγατε πράγματι -και θα έλεγα ότι αυτά αξίζει να τα επαναλαμβάνετε, να τα κάνετε σημαία σας- ότι τα σκουπίδια στους </w:t>
      </w:r>
      <w:r>
        <w:rPr>
          <w:rFonts w:eastAsia="Times New Roman" w:cs="Times New Roman"/>
          <w:szCs w:val="24"/>
        </w:rPr>
        <w:lastRenderedPageBreak/>
        <w:t>ΟΤΑ πρέπει να τα πάρουν ιδιώτες, ότι θα πρέπει να καταρ</w:t>
      </w:r>
      <w:r>
        <w:rPr>
          <w:rFonts w:eastAsia="Times New Roman" w:cs="Times New Roman"/>
          <w:szCs w:val="24"/>
        </w:rPr>
        <w:t xml:space="preserve">γηθεί η κοινωνική ασφάλιση και ότι θα πρέπει να εξισωθεί με την ιδιωτική ασφάλιση, ότι θα πρέπει να συρρικνωθεί το </w:t>
      </w:r>
      <w:r>
        <w:rPr>
          <w:rFonts w:eastAsia="Times New Roman" w:cs="Times New Roman"/>
          <w:szCs w:val="24"/>
        </w:rPr>
        <w:t>δ</w:t>
      </w:r>
      <w:r>
        <w:rPr>
          <w:rFonts w:eastAsia="Times New Roman" w:cs="Times New Roman"/>
          <w:szCs w:val="24"/>
        </w:rPr>
        <w:t>ημόσιο, ότι τα δημόσια αγαθά δεν μας ενδιαφέρουν. Αυτές είναι οι σημαίες σας, αυτή είναι η ταυτότητά σας, αυτή είναι η νέα προγραμματική σας</w:t>
      </w:r>
      <w:r>
        <w:rPr>
          <w:rFonts w:eastAsia="Times New Roman" w:cs="Times New Roman"/>
          <w:szCs w:val="24"/>
        </w:rPr>
        <w:t xml:space="preserve"> πρόταση για το από εδώ και μπρος.</w:t>
      </w:r>
    </w:p>
    <w:p w14:paraId="1ED2CAF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Κυρίες και κύριοι, ο τρόπος που προσπάθησα προηγουμένως, στα λίγα λεπτά</w:t>
      </w:r>
      <w:r w:rsidRPr="00565A1D">
        <w:rPr>
          <w:rFonts w:eastAsia="Times New Roman" w:cs="Times New Roman"/>
          <w:szCs w:val="24"/>
        </w:rPr>
        <w:t xml:space="preserve"> </w:t>
      </w:r>
      <w:r>
        <w:rPr>
          <w:rFonts w:eastAsia="Times New Roman" w:cs="Times New Roman"/>
          <w:szCs w:val="24"/>
        </w:rPr>
        <w:t>που είχα, να παρουσιάσω το τι είχε γίνει μέχρι τώρα αναδεικνύει τη δική μας σχέση με το εφαρμοζόμενο πρόγραμμα. Γι</w:t>
      </w:r>
      <w:r>
        <w:rPr>
          <w:rFonts w:eastAsia="Times New Roman" w:cs="Times New Roman"/>
          <w:szCs w:val="24"/>
        </w:rPr>
        <w:t>α</w:t>
      </w:r>
      <w:r>
        <w:rPr>
          <w:rFonts w:eastAsia="Times New Roman" w:cs="Times New Roman"/>
          <w:szCs w:val="24"/>
        </w:rPr>
        <w:t xml:space="preserve"> αυτό εμείς ποτέ δεν διεκδικήσαμε </w:t>
      </w:r>
      <w:r>
        <w:rPr>
          <w:rFonts w:eastAsia="Times New Roman" w:cs="Times New Roman"/>
          <w:szCs w:val="24"/>
        </w:rPr>
        <w:t>την πατρότητα του προγράμματος. Γι</w:t>
      </w:r>
      <w:r>
        <w:rPr>
          <w:rFonts w:eastAsia="Times New Roman" w:cs="Times New Roman"/>
          <w:szCs w:val="24"/>
        </w:rPr>
        <w:t>α</w:t>
      </w:r>
      <w:r>
        <w:rPr>
          <w:rFonts w:eastAsia="Times New Roman" w:cs="Times New Roman"/>
          <w:szCs w:val="24"/>
        </w:rPr>
        <w:t xml:space="preserve"> αυτό μιλήσαμε για αντιφάσεις. Γι</w:t>
      </w:r>
      <w:r>
        <w:rPr>
          <w:rFonts w:eastAsia="Times New Roman" w:cs="Times New Roman"/>
          <w:szCs w:val="24"/>
        </w:rPr>
        <w:t>α</w:t>
      </w:r>
      <w:r>
        <w:rPr>
          <w:rFonts w:eastAsia="Times New Roman" w:cs="Times New Roman"/>
          <w:szCs w:val="24"/>
        </w:rPr>
        <w:t xml:space="preserve"> αυτό μιλήσαμε για δύσκολες συνθήκες, για καταναγκασμούς και για προσπάθεια δημιουργίας συνθηκών που θα μπορέσουν στην από εδώ και πέρα </w:t>
      </w:r>
      <w:r>
        <w:rPr>
          <w:rFonts w:eastAsia="Times New Roman" w:cs="Times New Roman"/>
          <w:szCs w:val="24"/>
        </w:rPr>
        <w:lastRenderedPageBreak/>
        <w:t>φάση να μας κάνουν να απαλλαγούμε από μια σειρά λογ</w:t>
      </w:r>
      <w:r>
        <w:rPr>
          <w:rFonts w:eastAsia="Times New Roman" w:cs="Times New Roman"/>
          <w:szCs w:val="24"/>
        </w:rPr>
        <w:t>ικές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αι δεν αναφέρομαι μόνον στις αναγκαίες περιοριστικές δημοσιονομικές πολιτικές που είναι απαραίτητες για να πιάσουμε τους στόχους, αλλά αναφέρομαι και στη </w:t>
      </w:r>
      <w:proofErr w:type="spellStart"/>
      <w:r>
        <w:rPr>
          <w:rFonts w:eastAsia="Times New Roman" w:cs="Times New Roman"/>
          <w:szCs w:val="24"/>
        </w:rPr>
        <w:t>μνημονιακή</w:t>
      </w:r>
      <w:proofErr w:type="spellEnd"/>
      <w:r>
        <w:rPr>
          <w:rFonts w:eastAsia="Times New Roman" w:cs="Times New Roman"/>
          <w:szCs w:val="24"/>
        </w:rPr>
        <w:t xml:space="preserve"> λογική, όπως αυτή επιχειρείται να εμπεδωθεί συνολικά στον τρόπο οργάνωσης του </w:t>
      </w:r>
      <w:r>
        <w:rPr>
          <w:rFonts w:eastAsia="Times New Roman" w:cs="Times New Roman"/>
          <w:szCs w:val="24"/>
        </w:rPr>
        <w:t>κράτους, της οικονομίας και της κοινωνίας.</w:t>
      </w:r>
    </w:p>
    <w:p w14:paraId="1ED2CB0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Τον χρόνο που μας πέρασε είχαμε τη δυνατότητα να κάνουμε αρκετά πράγματα στον χώρο της αυτοδιοίκησης. Μπορέσαμε μέσα σε αυτές τις δύσκολες συνθήκες να ανταποκριθούμε, με έναν αρκετά επαρκή τρόπο, σε αιτήματα δήμων</w:t>
      </w:r>
      <w:r>
        <w:rPr>
          <w:rFonts w:eastAsia="Times New Roman" w:cs="Times New Roman"/>
          <w:szCs w:val="24"/>
        </w:rPr>
        <w:t>, σε σχέση με ζημιές που έπαθαν από θεομηνίες, από καταστροφές. Είναι πολύ συγκεκρι</w:t>
      </w:r>
      <w:r>
        <w:rPr>
          <w:rFonts w:eastAsia="Times New Roman" w:cs="Times New Roman"/>
          <w:szCs w:val="24"/>
        </w:rPr>
        <w:lastRenderedPageBreak/>
        <w:t>μένα τα μεγέθη, τα νούμερα και τα ποσά που βγήκαν από το Πρόγραμμα Δημοσίων Επενδύσεων και κατευθύνθηκαν σε αυτόν τον τομέα για την απάντηση σε αυτές τις καταστάσεις.</w:t>
      </w:r>
    </w:p>
    <w:p w14:paraId="1ED2CB0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Κυρίως</w:t>
      </w:r>
      <w:r>
        <w:rPr>
          <w:rFonts w:eastAsia="Times New Roman" w:cs="Times New Roman"/>
          <w:szCs w:val="24"/>
        </w:rPr>
        <w:t xml:space="preserve"> μέσα από αυτόν τον </w:t>
      </w:r>
      <w:proofErr w:type="spellStart"/>
      <w:r>
        <w:rPr>
          <w:rFonts w:eastAsia="Times New Roman" w:cs="Times New Roman"/>
          <w:szCs w:val="24"/>
        </w:rPr>
        <w:t>κατεθειμένο</w:t>
      </w:r>
      <w:proofErr w:type="spellEnd"/>
      <w:r>
        <w:rPr>
          <w:rFonts w:eastAsia="Times New Roman" w:cs="Times New Roman"/>
          <w:szCs w:val="24"/>
        </w:rPr>
        <w:t xml:space="preserve"> </w:t>
      </w:r>
      <w:r>
        <w:rPr>
          <w:rFonts w:eastAsia="Times New Roman" w:cs="Times New Roman"/>
          <w:szCs w:val="24"/>
        </w:rPr>
        <w:t>π</w:t>
      </w:r>
      <w:r>
        <w:rPr>
          <w:rFonts w:eastAsia="Times New Roman" w:cs="Times New Roman"/>
          <w:szCs w:val="24"/>
        </w:rPr>
        <w:t>ροϋπολογισμό κάνουμε πράξη μια δέσμευσή μας, που έγινε πέρυσι, τις ίδιες μέρες. Ο φετινός προϋπολογισμός για την τοπική αυτοδιοίκηση προβλέπει μια μικρή, αλλά εμφανή</w:t>
      </w:r>
      <w:r>
        <w:rPr>
          <w:rFonts w:eastAsia="Times New Roman" w:cs="Times New Roman"/>
          <w:szCs w:val="24"/>
        </w:rPr>
        <w:t>,</w:t>
      </w:r>
      <w:r>
        <w:rPr>
          <w:rFonts w:eastAsia="Times New Roman" w:cs="Times New Roman"/>
          <w:szCs w:val="24"/>
        </w:rPr>
        <w:t xml:space="preserve"> ποιοτική και ποσοτική αύξηση των ποσών που δίνονται για </w:t>
      </w:r>
      <w:r>
        <w:rPr>
          <w:rFonts w:eastAsia="Times New Roman" w:cs="Times New Roman"/>
          <w:szCs w:val="24"/>
        </w:rPr>
        <w:t xml:space="preserve">την τοπική αυτοδιοίκηση, της τάξης του 5%. </w:t>
      </w:r>
    </w:p>
    <w:p w14:paraId="1ED2CB0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Ταυτόχρονα, αυτό το διάστημα, πέρα από αυτά που δαπανήθηκαν μέσω του προϋπολογισμού της περσινής χρονιάς, μπορέσαμε και κάναμε </w:t>
      </w:r>
      <w:proofErr w:type="spellStart"/>
      <w:r>
        <w:rPr>
          <w:rFonts w:eastAsia="Times New Roman" w:cs="Times New Roman"/>
          <w:szCs w:val="24"/>
        </w:rPr>
        <w:t>στοχευμένες</w:t>
      </w:r>
      <w:proofErr w:type="spellEnd"/>
      <w:r>
        <w:rPr>
          <w:rFonts w:eastAsia="Times New Roman" w:cs="Times New Roman"/>
          <w:szCs w:val="24"/>
        </w:rPr>
        <w:t xml:space="preserve"> παρεμβάσεις στα μικρά νησιά και τους ορεινούς δήμους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έσα από την έκτακτ</w:t>
      </w:r>
      <w:r>
        <w:rPr>
          <w:rFonts w:eastAsia="Times New Roman" w:cs="Times New Roman"/>
          <w:szCs w:val="24"/>
        </w:rPr>
        <w:t xml:space="preserve">η επιχορήγηση, την οποία θα επαναλάβουμε και φέτος, μπορέσαμε και δώσαμε τα μέσα </w:t>
      </w:r>
      <w:r>
        <w:rPr>
          <w:rFonts w:eastAsia="Times New Roman" w:cs="Times New Roman"/>
          <w:szCs w:val="24"/>
        </w:rPr>
        <w:lastRenderedPageBreak/>
        <w:t xml:space="preserve">ατομικής προστασίας στους συμβασιούχους και όχι μόνο στους εργαζόμενους που ήταν με αορίστου χρόνου σχέση εργασίας, </w:t>
      </w:r>
      <w:r>
        <w:rPr>
          <w:rFonts w:eastAsia="Times New Roman" w:cs="Times New Roman"/>
          <w:szCs w:val="24"/>
        </w:rPr>
        <w:t xml:space="preserve">αλλά </w:t>
      </w:r>
      <w:r>
        <w:rPr>
          <w:rFonts w:eastAsia="Times New Roman" w:cs="Times New Roman"/>
          <w:szCs w:val="24"/>
        </w:rPr>
        <w:t xml:space="preserve">επεκτείναμε </w:t>
      </w:r>
      <w:r>
        <w:rPr>
          <w:rFonts w:eastAsia="Times New Roman" w:cs="Times New Roman"/>
          <w:szCs w:val="24"/>
        </w:rPr>
        <w:t>και</w:t>
      </w:r>
      <w:r>
        <w:rPr>
          <w:rFonts w:eastAsia="Times New Roman" w:cs="Times New Roman"/>
          <w:szCs w:val="24"/>
        </w:rPr>
        <w:t xml:space="preserve"> σε αυτούς οι οποίοι ήταν στα </w:t>
      </w:r>
      <w:proofErr w:type="spellStart"/>
      <w:r>
        <w:rPr>
          <w:rFonts w:eastAsia="Times New Roman" w:cs="Times New Roman"/>
          <w:szCs w:val="24"/>
        </w:rPr>
        <w:t>βαρεά</w:t>
      </w:r>
      <w:proofErr w:type="spellEnd"/>
      <w:r>
        <w:rPr>
          <w:rFonts w:eastAsia="Times New Roman" w:cs="Times New Roman"/>
          <w:szCs w:val="24"/>
        </w:rPr>
        <w:t xml:space="preserve"> και</w:t>
      </w:r>
      <w:r>
        <w:rPr>
          <w:rFonts w:eastAsia="Times New Roman" w:cs="Times New Roman"/>
          <w:szCs w:val="24"/>
        </w:rPr>
        <w:t xml:space="preserve"> ανθυγιεινά, προχωρήσαμε στην υπογραφή, για πρώτη φορά μετά το 2009, ειδικής συλλογικής σύμβασης και κυρίως βάλαμε μπρος τον μεγάλο διαγωνισμό για τις μόνιμες θέσεις εργασίας, πάνω από </w:t>
      </w:r>
      <w:proofErr w:type="spellStart"/>
      <w:r>
        <w:rPr>
          <w:rFonts w:eastAsia="Times New Roman" w:cs="Times New Roman"/>
          <w:szCs w:val="24"/>
        </w:rPr>
        <w:t>οκτώμισι</w:t>
      </w:r>
      <w:proofErr w:type="spellEnd"/>
      <w:r>
        <w:rPr>
          <w:rFonts w:eastAsia="Times New Roman" w:cs="Times New Roman"/>
          <w:szCs w:val="24"/>
        </w:rPr>
        <w:t xml:space="preserve"> χιλιάδες θέσεις εργασίας, για την τοπική αυτοδιοίκηση. Είναι έ</w:t>
      </w:r>
      <w:r>
        <w:rPr>
          <w:rFonts w:eastAsia="Times New Roman" w:cs="Times New Roman"/>
          <w:szCs w:val="24"/>
        </w:rPr>
        <w:t>νας διαγωνισμός τον οποίο με κάθε τρόπο υπονομεύσατε, επιχειρήσατε να μην μπει μπρος, προσπαθήσατε να διασκεδάσετε την κατάσταση. Μάλιστα, μας είπατε ότι θα πέσει στο κενό αυτή η προσπάθεια. Σήμερα αυτή η προσπάθεια έχει μπει στην τελική της ευθεία.</w:t>
      </w:r>
    </w:p>
    <w:p w14:paraId="1ED2CB0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Θέλω, </w:t>
      </w:r>
      <w:r>
        <w:rPr>
          <w:rFonts w:eastAsia="Times New Roman" w:cs="Times New Roman"/>
          <w:szCs w:val="24"/>
        </w:rPr>
        <w:t xml:space="preserve">όμως, εδώ, σ’ αυτό το σημείο, να αναφερθώ λίγο στους συναδέλφους του ΚΚΕ. Παρεξηγηθήκατε προχθές, επειδή είπα ότι </w:t>
      </w:r>
      <w:r>
        <w:rPr>
          <w:rFonts w:eastAsia="Times New Roman" w:cs="Times New Roman"/>
          <w:szCs w:val="24"/>
        </w:rPr>
        <w:lastRenderedPageBreak/>
        <w:t>η συγκέντρωση που κάνατε, μια συγκέντρωση όχι διαμαρτυρίας, όπως αυτές τις οποίες συνήθως κάνετε -καλά κάνετε και εμείς έχουμε συμμετάσχει και</w:t>
      </w:r>
      <w:r>
        <w:rPr>
          <w:rFonts w:eastAsia="Times New Roman" w:cs="Times New Roman"/>
          <w:szCs w:val="24"/>
        </w:rPr>
        <w:t xml:space="preserve"> είναι συνταγματικά κατοχυρωμένες, είναι μέσα στο δημοκρατικό παιχνίδι </w:t>
      </w:r>
      <w:r>
        <w:rPr>
          <w:rFonts w:eastAsia="Times New Roman" w:cs="Times New Roman"/>
          <w:szCs w:val="24"/>
        </w:rPr>
        <w:t>η διαμαρτυρία</w:t>
      </w:r>
      <w:r>
        <w:rPr>
          <w:rFonts w:eastAsia="Times New Roman" w:cs="Times New Roman"/>
          <w:szCs w:val="24"/>
        </w:rPr>
        <w:t xml:space="preserve">-, αλλά μια συγκέντρωση η οποία </w:t>
      </w:r>
      <w:r w:rsidRPr="00565A1D">
        <w:rPr>
          <w:rFonts w:eastAsia="Times New Roman" w:cs="Times New Roman"/>
          <w:szCs w:val="24"/>
        </w:rPr>
        <w:t>ήθελε</w:t>
      </w:r>
      <w:r>
        <w:rPr>
          <w:rFonts w:eastAsia="Times New Roman" w:cs="Times New Roman"/>
          <w:szCs w:val="24"/>
        </w:rPr>
        <w:t xml:space="preserve"> να ακυρώσει μια συζήτηση διαλόγου και την αποκαλέσατε «φιέστα». </w:t>
      </w:r>
    </w:p>
    <w:p w14:paraId="1ED2CB0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Γιατί είναι «φιέστα»; Όταν για πρώτη φορά το μισό Υπουργικό Συμβούλιο</w:t>
      </w:r>
      <w:r>
        <w:rPr>
          <w:rFonts w:eastAsia="Times New Roman" w:cs="Times New Roman"/>
          <w:szCs w:val="24"/>
        </w:rPr>
        <w:t xml:space="preserve"> πηγαίνει στην καρδιά της λαϊκής </w:t>
      </w:r>
      <w:r>
        <w:rPr>
          <w:rFonts w:eastAsia="Times New Roman" w:cs="Times New Roman"/>
          <w:szCs w:val="24"/>
        </w:rPr>
        <w:t>δ</w:t>
      </w:r>
      <w:r>
        <w:rPr>
          <w:rFonts w:eastAsia="Times New Roman" w:cs="Times New Roman"/>
          <w:szCs w:val="24"/>
        </w:rPr>
        <w:t>υτικής Αττικής, κάθεται επί δύο ημέρες, συζητάει με φορείς, με απλούς ανθρώπους και μιλάει για να αναδείξει τα προβλήματα που δημιουργήθηκαν εδώ και δεκαετίες, είναι φιέστα αυτό; Αυτός ο διάλογος σας ενοχλεί; Και δεν είναι</w:t>
      </w:r>
      <w:r>
        <w:rPr>
          <w:rFonts w:eastAsia="Times New Roman" w:cs="Times New Roman"/>
          <w:szCs w:val="24"/>
        </w:rPr>
        <w:t xml:space="preserve"> φιέστα το να μαζεύεις τρία πούλμαν ξενόφερτους φοιτητές και </w:t>
      </w:r>
      <w:r>
        <w:rPr>
          <w:rFonts w:eastAsia="Times New Roman" w:cs="Times New Roman"/>
          <w:szCs w:val="24"/>
        </w:rPr>
        <w:lastRenderedPageBreak/>
        <w:t>συνδικαλιστικά στελέχη από όλη την υπόλοιπη Ελλάδα για να έρθουν να καταλάβουν τον χώρο; Αυτά τα έχετε κάνει ποτέ στη συγκυβέρνηση Σαμαρά; Για πείτε μου. Πείτε μου μία φορά που το κάνατε αυτό. Κα</w:t>
      </w:r>
      <w:r>
        <w:rPr>
          <w:rFonts w:eastAsia="Times New Roman" w:cs="Times New Roman"/>
          <w:szCs w:val="24"/>
        </w:rPr>
        <w:t>μ</w:t>
      </w:r>
      <w:r>
        <w:rPr>
          <w:rFonts w:eastAsia="Times New Roman" w:cs="Times New Roman"/>
          <w:szCs w:val="24"/>
        </w:rPr>
        <w:t>μία φορά. Τώρα βλέπω ότι υπάρχει μια ποιοτικά αναβαθμισμένη σχέση.</w:t>
      </w:r>
    </w:p>
    <w:p w14:paraId="1ED2CB05" w14:textId="77777777" w:rsidR="00844B03" w:rsidRDefault="0027580D">
      <w:pPr>
        <w:spacing w:after="0" w:line="600" w:lineRule="auto"/>
        <w:ind w:firstLine="720"/>
        <w:jc w:val="both"/>
        <w:rPr>
          <w:rFonts w:eastAsia="Times New Roman"/>
          <w:szCs w:val="24"/>
        </w:rPr>
      </w:pPr>
      <w:r>
        <w:rPr>
          <w:rFonts w:eastAsia="Times New Roman"/>
          <w:szCs w:val="24"/>
        </w:rPr>
        <w:t>Και να σας πω και κάτι άλλο. Μπορείτε να μου πείτε γιατί οι συνδικαλιστές σας</w:t>
      </w:r>
      <w:r w:rsidRPr="00C4235E">
        <w:rPr>
          <w:rFonts w:eastAsia="Times New Roman"/>
          <w:szCs w:val="24"/>
        </w:rPr>
        <w:t>,</w:t>
      </w:r>
      <w:r>
        <w:rPr>
          <w:rFonts w:eastAsia="Times New Roman"/>
          <w:szCs w:val="24"/>
        </w:rPr>
        <w:t xml:space="preserve"> όταν έρχονται στο γραφείο μου, μου λένε ότι πρέπει να ακυρωθεί ο διαγωνισμός για τις μόνιμες θέσεις εργασίας;</w:t>
      </w:r>
      <w:r>
        <w:rPr>
          <w:rFonts w:eastAsia="Times New Roman"/>
          <w:szCs w:val="24"/>
        </w:rPr>
        <w:t xml:space="preserve"> </w:t>
      </w:r>
    </w:p>
    <w:p w14:paraId="1ED2CB06" w14:textId="77777777" w:rsidR="00844B03" w:rsidRDefault="0027580D">
      <w:pPr>
        <w:spacing w:after="0" w:line="600" w:lineRule="auto"/>
        <w:ind w:firstLine="720"/>
        <w:jc w:val="both"/>
        <w:rPr>
          <w:rFonts w:eastAsia="Times New Roman"/>
          <w:szCs w:val="24"/>
        </w:rPr>
      </w:pPr>
      <w:r>
        <w:rPr>
          <w:rFonts w:eastAsia="Times New Roman"/>
          <w:szCs w:val="24"/>
        </w:rPr>
        <w:t>Δεν το καταλαβαίνω αυτό. Εδώ πρέπει κανείς να μιλήσει. Ή θα έχει μόνιμους στην καθαριότητα ή θα υποστηρίζει την ομηρία των συμβασιούχων ή θα θέλει τους ιδιώτες, όπως τούτοι εδώ.</w:t>
      </w:r>
    </w:p>
    <w:p w14:paraId="1ED2CB07" w14:textId="77777777" w:rsidR="00844B03" w:rsidRDefault="0027580D">
      <w:pPr>
        <w:spacing w:after="0" w:line="600" w:lineRule="auto"/>
        <w:ind w:firstLine="720"/>
        <w:jc w:val="both"/>
        <w:rPr>
          <w:rFonts w:eastAsia="Times New Roman"/>
          <w:szCs w:val="24"/>
        </w:rPr>
      </w:pPr>
      <w:r>
        <w:rPr>
          <w:rFonts w:eastAsia="Times New Roman"/>
          <w:szCs w:val="24"/>
        </w:rPr>
        <w:lastRenderedPageBreak/>
        <w:t>Αυτά τα πράγματα νομίζω ότι είναι απόλυτα σαφή. Χρωστάτε αυτές τις απαντήσει</w:t>
      </w:r>
      <w:r>
        <w:rPr>
          <w:rFonts w:eastAsia="Times New Roman"/>
          <w:szCs w:val="24"/>
        </w:rPr>
        <w:t>ς όχι απέναντι σε εμάς, κυρίως στον κόσμο της εργασίας τις χρωστάτε αυτές τις απαντήσεις.</w:t>
      </w:r>
    </w:p>
    <w:p w14:paraId="1ED2CB08"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ED2CB09" w14:textId="77777777" w:rsidR="00844B03" w:rsidRDefault="0027580D">
      <w:pPr>
        <w:spacing w:after="0" w:line="600" w:lineRule="auto"/>
        <w:ind w:firstLine="720"/>
        <w:jc w:val="both"/>
        <w:rPr>
          <w:rFonts w:eastAsia="Times New Roman"/>
          <w:szCs w:val="24"/>
        </w:rPr>
      </w:pPr>
      <w:r>
        <w:rPr>
          <w:rFonts w:eastAsia="Times New Roman" w:cs="Times New Roman"/>
          <w:szCs w:val="24"/>
        </w:rPr>
        <w:t>Δεν βρήκατε να πείτε τίποτα...</w:t>
      </w:r>
    </w:p>
    <w:p w14:paraId="1ED2CB0A" w14:textId="77777777" w:rsidR="00844B03" w:rsidRDefault="0027580D">
      <w:pPr>
        <w:spacing w:after="0" w:line="600" w:lineRule="auto"/>
        <w:ind w:firstLine="720"/>
        <w:jc w:val="both"/>
        <w:rPr>
          <w:rFonts w:eastAsia="Times New Roman"/>
          <w:szCs w:val="24"/>
        </w:rPr>
      </w:pPr>
      <w:r w:rsidRPr="000A5BDD">
        <w:rPr>
          <w:rFonts w:eastAsia="Times New Roman"/>
          <w:b/>
          <w:szCs w:val="24"/>
        </w:rPr>
        <w:t>ΑΘΑΝΑΣΙΟΣ ΒΑΡΔΑΛΗΣ</w:t>
      </w:r>
      <w:r w:rsidRPr="00316DC6">
        <w:rPr>
          <w:rFonts w:eastAsia="Times New Roman"/>
          <w:b/>
          <w:szCs w:val="24"/>
        </w:rPr>
        <w:t>:</w:t>
      </w:r>
      <w:r>
        <w:rPr>
          <w:rFonts w:eastAsia="Times New Roman"/>
          <w:b/>
          <w:szCs w:val="24"/>
        </w:rPr>
        <w:t xml:space="preserve"> </w:t>
      </w:r>
      <w:r w:rsidRPr="00316DC6">
        <w:rPr>
          <w:rFonts w:eastAsia="Times New Roman"/>
          <w:szCs w:val="24"/>
        </w:rPr>
        <w:t>Την απάντηση την πήρατε χθες</w:t>
      </w:r>
      <w:r>
        <w:rPr>
          <w:rFonts w:eastAsia="Times New Roman"/>
          <w:szCs w:val="24"/>
        </w:rPr>
        <w:t>.</w:t>
      </w:r>
    </w:p>
    <w:p w14:paraId="1ED2CB0B" w14:textId="77777777" w:rsidR="00844B03" w:rsidRDefault="0027580D">
      <w:pPr>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 xml:space="preserve">ΣΚΟΥΡΛΕΤΗΣ (Υπουργός </w:t>
      </w:r>
      <w:r>
        <w:rPr>
          <w:rFonts w:eastAsia="Times New Roman"/>
          <w:b/>
          <w:szCs w:val="24"/>
        </w:rPr>
        <w:t>Εσωτερικών)</w:t>
      </w:r>
      <w:r w:rsidRPr="00316DC6">
        <w:rPr>
          <w:rFonts w:eastAsia="Times New Roman"/>
          <w:b/>
          <w:szCs w:val="24"/>
        </w:rPr>
        <w:t>:</w:t>
      </w:r>
      <w:r>
        <w:rPr>
          <w:rFonts w:eastAsia="Times New Roman"/>
          <w:b/>
          <w:szCs w:val="24"/>
        </w:rPr>
        <w:t xml:space="preserve"> </w:t>
      </w:r>
      <w:r w:rsidRPr="00316DC6">
        <w:rPr>
          <w:rFonts w:eastAsia="Times New Roman"/>
          <w:szCs w:val="24"/>
        </w:rPr>
        <w:t xml:space="preserve">...για το θέμα της συλλογικής σύμβασης που υπογράφηκε </w:t>
      </w:r>
      <w:r>
        <w:rPr>
          <w:rFonts w:eastAsia="Times New Roman"/>
          <w:szCs w:val="24"/>
        </w:rPr>
        <w:t xml:space="preserve">για </w:t>
      </w:r>
      <w:r w:rsidRPr="00316DC6">
        <w:rPr>
          <w:rFonts w:eastAsia="Times New Roman"/>
          <w:szCs w:val="24"/>
        </w:rPr>
        <w:t>πρώτη φορά από το 2009.</w:t>
      </w:r>
    </w:p>
    <w:p w14:paraId="1ED2CB0C" w14:textId="77777777" w:rsidR="00844B03" w:rsidRDefault="0027580D">
      <w:pPr>
        <w:spacing w:after="0" w:line="600" w:lineRule="auto"/>
        <w:ind w:firstLine="720"/>
        <w:jc w:val="both"/>
        <w:rPr>
          <w:rFonts w:eastAsia="Times New Roman"/>
          <w:szCs w:val="24"/>
        </w:rPr>
      </w:pPr>
      <w:r>
        <w:rPr>
          <w:rFonts w:eastAsia="Times New Roman"/>
          <w:szCs w:val="24"/>
        </w:rPr>
        <w:t xml:space="preserve">Τα λέω αυτά, διότι πράγματι αυτός ο δρόμος πολιτικά είναι ολισθηρός και απομονώνει μια ιστορική δύναμη της Αριστεράς, κυρίως σε σχέση με τις αναφορές που </w:t>
      </w:r>
      <w:r w:rsidRPr="00E47EA9">
        <w:rPr>
          <w:rFonts w:eastAsia="Times New Roman"/>
          <w:szCs w:val="24"/>
        </w:rPr>
        <w:t>θέλει η</w:t>
      </w:r>
      <w:r w:rsidRPr="00E47EA9">
        <w:rPr>
          <w:rFonts w:eastAsia="Times New Roman"/>
          <w:szCs w:val="24"/>
        </w:rPr>
        <w:t xml:space="preserve"> ίδια να έχει.</w:t>
      </w:r>
      <w:r>
        <w:rPr>
          <w:rFonts w:eastAsia="Times New Roman"/>
          <w:szCs w:val="24"/>
        </w:rPr>
        <w:t xml:space="preserve"> </w:t>
      </w:r>
    </w:p>
    <w:p w14:paraId="1ED2CB0D"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μας δόθηκε η δυνατότητα και προχθές στο συνέδριο της </w:t>
      </w:r>
      <w:r>
        <w:rPr>
          <w:rFonts w:eastAsia="Times New Roman"/>
          <w:szCs w:val="24"/>
        </w:rPr>
        <w:t>δυτικής</w:t>
      </w:r>
      <w:r>
        <w:rPr>
          <w:rFonts w:eastAsia="Times New Roman"/>
          <w:szCs w:val="24"/>
        </w:rPr>
        <w:t xml:space="preserve"> Αττικής αλλά και σε όλα αυτά τα περιφερειακά συνέδρια, ουσιαστικά να αναδείξουμε τις παθογένειες του παρελθόντος. </w:t>
      </w:r>
      <w:r>
        <w:rPr>
          <w:rFonts w:eastAsia="Times New Roman"/>
          <w:szCs w:val="24"/>
        </w:rPr>
        <w:t>Ε</w:t>
      </w:r>
      <w:r>
        <w:rPr>
          <w:rFonts w:eastAsia="Times New Roman"/>
          <w:szCs w:val="24"/>
        </w:rPr>
        <w:t>ίδαμε πω</w:t>
      </w:r>
      <w:r>
        <w:rPr>
          <w:rFonts w:eastAsia="Times New Roman"/>
          <w:szCs w:val="24"/>
        </w:rPr>
        <w:t>ς αυτό το μοντέλο ανάπτυξη</w:t>
      </w:r>
      <w:r>
        <w:rPr>
          <w:rFonts w:eastAsia="Times New Roman"/>
          <w:szCs w:val="24"/>
        </w:rPr>
        <w:t>ς της ισχυρής Ελλάδας του 2003</w:t>
      </w:r>
      <w:r>
        <w:rPr>
          <w:rFonts w:eastAsia="Times New Roman"/>
          <w:szCs w:val="24"/>
        </w:rPr>
        <w:t xml:space="preserve"> και</w:t>
      </w:r>
      <w:r>
        <w:rPr>
          <w:rFonts w:eastAsia="Times New Roman"/>
          <w:szCs w:val="24"/>
        </w:rPr>
        <w:t xml:space="preserve"> του 2004 μπάζωνε ρέματα, έχ</w:t>
      </w:r>
      <w:r>
        <w:rPr>
          <w:rFonts w:eastAsia="Times New Roman"/>
          <w:szCs w:val="24"/>
        </w:rPr>
        <w:t>τιζε άναρχα τις πόλεις με τη βούλα της νομιμότητας, αδιαφορώντας για το περιβάλλον, αδιαφορώντας για τις τραγικές συνέπειες, διότι αυτό που συνέβη στη Μάνδρα και αλλού -ευτυχώς όχι με τόσα θύματ</w:t>
      </w:r>
      <w:r>
        <w:rPr>
          <w:rFonts w:eastAsia="Times New Roman"/>
          <w:szCs w:val="24"/>
        </w:rPr>
        <w:t xml:space="preserve">α- έχει, δυστυχώς, πολιτικό ονοματεπώνυμο, έχει το ονοματεπώνυμο του δικού σας παραγωγικού και αναπτυξιακού μοντέλου των προηγούμενων δεκαετιών, το οποίο έβλεπε μόνο το κέρδος αδιαφορώντας </w:t>
      </w:r>
      <w:r>
        <w:rPr>
          <w:rFonts w:eastAsia="Times New Roman"/>
          <w:szCs w:val="24"/>
        </w:rPr>
        <w:t>για τις οποιεσδήποτε συνέπειες.</w:t>
      </w:r>
    </w:p>
    <w:p w14:paraId="1ED2CB0E"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Έρχεστε σήμερα να </w:t>
      </w:r>
      <w:r>
        <w:rPr>
          <w:rFonts w:eastAsia="Times New Roman"/>
          <w:szCs w:val="24"/>
        </w:rPr>
        <w:t xml:space="preserve">μας </w:t>
      </w:r>
      <w:r>
        <w:rPr>
          <w:rFonts w:eastAsia="Times New Roman"/>
          <w:szCs w:val="24"/>
        </w:rPr>
        <w:t>εγκαλέσετε κα</w:t>
      </w:r>
      <w:r>
        <w:rPr>
          <w:rFonts w:eastAsia="Times New Roman"/>
          <w:szCs w:val="24"/>
        </w:rPr>
        <w:t>ι να μας πείτε για διαρθρωτικές αλλαγές. Διαθρωτικές αλλαγές ναι, αλλά ποιες είναι οι διαρθρωτικές αλλαγές; Διαρθρωτικές αλλαγές είναι αυτό που επιχειρήσατε στο παρελθόν ή αυτό που εισηγείστε τώρα, που έρχεστε ακόμα και τώρα που έχουμε το επιτυχημένο μοντέ</w:t>
      </w:r>
      <w:r>
        <w:rPr>
          <w:rFonts w:eastAsia="Times New Roman"/>
          <w:szCs w:val="24"/>
        </w:rPr>
        <w:t>λο της διατήρησης του δημόσιου χαρακτήρα των δικτύων της ΔΕΗ και λέτε να ιδιωτικοποιηθούν και αυτά. Αυτές τις διαρθρωτικές αλλαγές, προφανώς, δεν τις θέλουμε. Αυτές έχουν ένα άλλο περιεχόμενο, μια άλλη οπτική για τα πράγματα.</w:t>
      </w:r>
    </w:p>
    <w:p w14:paraId="1ED2CB0F" w14:textId="77777777" w:rsidR="00844B03" w:rsidRDefault="0027580D">
      <w:pPr>
        <w:spacing w:after="0" w:line="600" w:lineRule="auto"/>
        <w:ind w:firstLine="720"/>
        <w:jc w:val="both"/>
        <w:rPr>
          <w:rFonts w:eastAsia="Times New Roman"/>
          <w:szCs w:val="24"/>
        </w:rPr>
      </w:pPr>
      <w:r>
        <w:rPr>
          <w:rFonts w:eastAsia="Times New Roman"/>
          <w:szCs w:val="24"/>
        </w:rPr>
        <w:t>Νομίζω ότι θα έχουμε τη δυνατό</w:t>
      </w:r>
      <w:r>
        <w:rPr>
          <w:rFonts w:eastAsia="Times New Roman"/>
          <w:szCs w:val="24"/>
        </w:rPr>
        <w:t xml:space="preserve">τητα να κουβεντιάσουμε εξαντλητικά το επόμενο διάστημα. Και αυτή η νέα φάση, ουσιαστικά, θα αναδείξει τις νέες διαφορές. Θα δείξει σε όλο της το μεγαλείο </w:t>
      </w:r>
      <w:r>
        <w:rPr>
          <w:rFonts w:eastAsia="Times New Roman"/>
          <w:szCs w:val="24"/>
        </w:rPr>
        <w:lastRenderedPageBreak/>
        <w:t>πλέον, καθώς έχει σταθεροποιηθεί η κατάσταση, ποιος τελικά, με ποιο τρόπο υπόσχεται τι στην ελληνική κ</w:t>
      </w:r>
      <w:r>
        <w:rPr>
          <w:rFonts w:eastAsia="Times New Roman"/>
          <w:szCs w:val="24"/>
        </w:rPr>
        <w:t>οινωνία.</w:t>
      </w:r>
    </w:p>
    <w:p w14:paraId="1ED2CB10" w14:textId="77777777" w:rsidR="00844B03" w:rsidRDefault="0027580D">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6879C3">
        <w:rPr>
          <w:rFonts w:eastAsia="Times New Roman"/>
          <w:b/>
          <w:szCs w:val="24"/>
        </w:rPr>
        <w:t>ΓΕΩΡΓΙΟΣ ΛΑΜΠΡΟΥΛΗΣ</w:t>
      </w:r>
      <w:r>
        <w:rPr>
          <w:rFonts w:eastAsia="Times New Roman"/>
          <w:szCs w:val="24"/>
        </w:rPr>
        <w:t>)</w:t>
      </w:r>
    </w:p>
    <w:p w14:paraId="1ED2CB11" w14:textId="77777777" w:rsidR="00844B03" w:rsidRDefault="0027580D">
      <w:pPr>
        <w:spacing w:after="0" w:line="600" w:lineRule="auto"/>
        <w:ind w:firstLine="720"/>
        <w:jc w:val="both"/>
        <w:rPr>
          <w:rFonts w:eastAsia="Times New Roman"/>
          <w:szCs w:val="24"/>
        </w:rPr>
      </w:pPr>
      <w:r>
        <w:rPr>
          <w:rFonts w:eastAsia="Times New Roman"/>
          <w:szCs w:val="24"/>
        </w:rPr>
        <w:t>Η χρονιά που πέρασε αναμφισβήτητα ε</w:t>
      </w:r>
      <w:r>
        <w:rPr>
          <w:rFonts w:eastAsia="Times New Roman"/>
          <w:szCs w:val="24"/>
        </w:rPr>
        <w:t>ίχε ένα θετικό πρόσημο για την τ</w:t>
      </w:r>
      <w:r>
        <w:rPr>
          <w:rFonts w:eastAsia="Times New Roman"/>
          <w:szCs w:val="24"/>
        </w:rPr>
        <w:t xml:space="preserve">οπική </w:t>
      </w:r>
      <w:r>
        <w:rPr>
          <w:rFonts w:eastAsia="Times New Roman"/>
          <w:szCs w:val="24"/>
        </w:rPr>
        <w:t>α</w:t>
      </w:r>
      <w:r>
        <w:rPr>
          <w:rFonts w:eastAsia="Times New Roman"/>
          <w:szCs w:val="24"/>
        </w:rPr>
        <w:t>υτοδιοίκηση και νομίζω ότι υπάρχουν όλες οι προϋποθέσεις. Θα μας δοθεί</w:t>
      </w:r>
      <w:r>
        <w:rPr>
          <w:rFonts w:eastAsia="Times New Roman"/>
          <w:szCs w:val="24"/>
        </w:rPr>
        <w:t xml:space="preserve"> η δυνατότητα </w:t>
      </w:r>
      <w:r>
        <w:rPr>
          <w:rFonts w:eastAsia="Times New Roman"/>
          <w:szCs w:val="24"/>
        </w:rPr>
        <w:t>να κάνουμε αυτή</w:t>
      </w:r>
      <w:r>
        <w:rPr>
          <w:rFonts w:eastAsia="Times New Roman"/>
          <w:szCs w:val="24"/>
        </w:rPr>
        <w:t xml:space="preserve"> τη συζήτηση με μεγαλύτερη άνεση με βάση και τις κυοφορούμενες αλλαγές στο θεσμικό της πλαίσιο. </w:t>
      </w:r>
      <w:r>
        <w:rPr>
          <w:rFonts w:eastAsia="Times New Roman"/>
          <w:szCs w:val="24"/>
        </w:rPr>
        <w:t xml:space="preserve">Υπάρχουν </w:t>
      </w:r>
      <w:r>
        <w:rPr>
          <w:rFonts w:eastAsia="Times New Roman"/>
          <w:szCs w:val="24"/>
        </w:rPr>
        <w:t xml:space="preserve">όλες </w:t>
      </w:r>
      <w:r>
        <w:rPr>
          <w:rFonts w:eastAsia="Times New Roman"/>
          <w:szCs w:val="24"/>
        </w:rPr>
        <w:t xml:space="preserve">οι προϋποθέσεις, ώστε </w:t>
      </w:r>
      <w:r>
        <w:rPr>
          <w:rFonts w:eastAsia="Times New Roman"/>
          <w:szCs w:val="24"/>
        </w:rPr>
        <w:t>το 2018 να είναι ακόμη πιο θετική αυτή η πορεία.</w:t>
      </w:r>
    </w:p>
    <w:p w14:paraId="1ED2CB12" w14:textId="77777777" w:rsidR="00844B03" w:rsidRDefault="0027580D">
      <w:pPr>
        <w:spacing w:after="0" w:line="600" w:lineRule="auto"/>
        <w:ind w:firstLine="720"/>
        <w:jc w:val="both"/>
        <w:rPr>
          <w:rFonts w:eastAsia="Times New Roman"/>
          <w:szCs w:val="24"/>
        </w:rPr>
      </w:pPr>
      <w:r>
        <w:rPr>
          <w:rFonts w:eastAsia="Times New Roman"/>
          <w:szCs w:val="24"/>
        </w:rPr>
        <w:t>Σας ευχαριστώ.</w:t>
      </w:r>
    </w:p>
    <w:p w14:paraId="1ED2CB13" w14:textId="77777777" w:rsidR="00844B03" w:rsidRDefault="0027580D">
      <w:pPr>
        <w:spacing w:after="0" w:line="600" w:lineRule="auto"/>
        <w:ind w:firstLine="720"/>
        <w:jc w:val="center"/>
        <w:rPr>
          <w:rFonts w:eastAsia="Times New Roman"/>
          <w:b/>
          <w:szCs w:val="24"/>
        </w:rPr>
      </w:pPr>
      <w:r>
        <w:rPr>
          <w:rFonts w:eastAsia="Times New Roman" w:cs="Times New Roman"/>
          <w:szCs w:val="24"/>
        </w:rPr>
        <w:t>(Χειροκροτήματα από την πτέρυγα</w:t>
      </w:r>
      <w:r>
        <w:rPr>
          <w:rFonts w:eastAsia="Times New Roman" w:cs="Times New Roman"/>
          <w:szCs w:val="24"/>
        </w:rPr>
        <w:t xml:space="preserve"> του ΣΥΡΙΖΑ)</w:t>
      </w:r>
    </w:p>
    <w:p w14:paraId="1ED2CB14" w14:textId="77777777" w:rsidR="00844B03" w:rsidRDefault="0027580D">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sidRPr="000A5BDD">
        <w:rPr>
          <w:rFonts w:eastAsia="Times New Roman"/>
          <w:b/>
          <w:szCs w:val="24"/>
        </w:rPr>
        <w:t>:</w:t>
      </w:r>
      <w:r>
        <w:rPr>
          <w:rFonts w:eastAsia="Times New Roman"/>
          <w:b/>
          <w:szCs w:val="24"/>
        </w:rPr>
        <w:t xml:space="preserve"> </w:t>
      </w:r>
      <w:r>
        <w:rPr>
          <w:rFonts w:eastAsia="Times New Roman"/>
          <w:szCs w:val="24"/>
        </w:rPr>
        <w:t>Ευχαριστούμε τον κύριο Υπουργό.</w:t>
      </w:r>
    </w:p>
    <w:p w14:paraId="1ED2CB15" w14:textId="77777777" w:rsidR="00844B03" w:rsidRDefault="0027580D">
      <w:pPr>
        <w:spacing w:after="0" w:line="600" w:lineRule="auto"/>
        <w:ind w:firstLine="720"/>
        <w:jc w:val="both"/>
        <w:rPr>
          <w:rFonts w:eastAsia="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συμμετείχαν στο εκπ</w:t>
      </w:r>
      <w:r>
        <w:rPr>
          <w:rFonts w:eastAsia="Times New Roman" w:cs="Times New Roman"/>
        </w:rPr>
        <w:t>αιδευτικό πρόγραμμα</w:t>
      </w:r>
      <w:r>
        <w:rPr>
          <w:rFonts w:eastAsia="Times New Roman" w:cs="Times New Roman"/>
        </w:rPr>
        <w:t>:</w:t>
      </w:r>
      <w:r>
        <w:rPr>
          <w:rFonts w:eastAsia="Times New Roman" w:cs="Times New Roman"/>
        </w:rPr>
        <w:t xml:space="preserve"> «Ερευνάμε και συζητάμε για τον κυβερνήτη Ιωάννη Καποδίστρια» που οργανώνει το Ίδρυμα της Βουλής, είκοσι έξι μαθητές και μαθήτριες και δύο εκπαιδευτικοί συνοδοί από το Αμερικάνικο Κολλέγιο.</w:t>
      </w:r>
    </w:p>
    <w:p w14:paraId="1ED2CB16" w14:textId="77777777" w:rsidR="00844B03" w:rsidRDefault="0027580D">
      <w:pPr>
        <w:spacing w:after="0" w:line="600" w:lineRule="auto"/>
        <w:ind w:firstLine="720"/>
        <w:jc w:val="both"/>
        <w:rPr>
          <w:rFonts w:eastAsia="Times New Roman"/>
          <w:szCs w:val="24"/>
        </w:rPr>
      </w:pPr>
      <w:r>
        <w:rPr>
          <w:rFonts w:eastAsia="Times New Roman" w:cs="Times New Roman"/>
        </w:rPr>
        <w:t xml:space="preserve">Η Βουλή τούς καλωσορίζει. </w:t>
      </w:r>
    </w:p>
    <w:p w14:paraId="1ED2CB17" w14:textId="77777777" w:rsidR="00844B03" w:rsidRDefault="0027580D">
      <w:pPr>
        <w:spacing w:after="0" w:line="600" w:lineRule="auto"/>
        <w:ind w:firstLine="709"/>
        <w:jc w:val="center"/>
        <w:rPr>
          <w:rFonts w:eastAsia="Times New Roman" w:cs="Times New Roman"/>
        </w:rPr>
      </w:pPr>
      <w:r>
        <w:rPr>
          <w:rFonts w:eastAsia="Times New Roman" w:cs="Times New Roman"/>
        </w:rPr>
        <w:t>(Χειροκροτήματα απ’</w:t>
      </w:r>
      <w:r>
        <w:rPr>
          <w:rFonts w:eastAsia="Times New Roman" w:cs="Times New Roman"/>
        </w:rPr>
        <w:t xml:space="preserve"> όλες τις πτέρυγες της Βουλής)</w:t>
      </w:r>
    </w:p>
    <w:p w14:paraId="1ED2CB18" w14:textId="77777777" w:rsidR="00844B03" w:rsidRDefault="0027580D">
      <w:pPr>
        <w:spacing w:after="0" w:line="600" w:lineRule="auto"/>
        <w:ind w:firstLine="720"/>
        <w:jc w:val="both"/>
        <w:rPr>
          <w:rFonts w:eastAsia="Times New Roman"/>
          <w:szCs w:val="24"/>
        </w:rPr>
      </w:pPr>
      <w:r>
        <w:rPr>
          <w:rFonts w:eastAsia="Times New Roman"/>
          <w:szCs w:val="24"/>
        </w:rPr>
        <w:t xml:space="preserve">Τον λόγο έχει ζητήσει ο κ. </w:t>
      </w:r>
      <w:proofErr w:type="spellStart"/>
      <w:r>
        <w:rPr>
          <w:rFonts w:eastAsia="Times New Roman"/>
          <w:szCs w:val="24"/>
        </w:rPr>
        <w:t>Παφίλ</w:t>
      </w:r>
      <w:r>
        <w:rPr>
          <w:rFonts w:eastAsia="Times New Roman"/>
          <w:szCs w:val="24"/>
        </w:rPr>
        <w:t>ης</w:t>
      </w:r>
      <w:proofErr w:type="spellEnd"/>
      <w:r>
        <w:rPr>
          <w:rFonts w:eastAsia="Times New Roman"/>
          <w:szCs w:val="24"/>
        </w:rPr>
        <w:t xml:space="preserve">, Κοινοβουλευτικός Εκπρόσωπος </w:t>
      </w:r>
      <w:r>
        <w:rPr>
          <w:rFonts w:eastAsia="Times New Roman"/>
          <w:szCs w:val="24"/>
        </w:rPr>
        <w:t>του Κ</w:t>
      </w:r>
      <w:r>
        <w:rPr>
          <w:rFonts w:eastAsia="Times New Roman"/>
          <w:szCs w:val="24"/>
        </w:rPr>
        <w:t>ΚΕ, για να κάνει μια παρέμβαση.</w:t>
      </w:r>
    </w:p>
    <w:p w14:paraId="1ED2CB19"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Ορίστε, κύριε </w:t>
      </w:r>
      <w:proofErr w:type="spellStart"/>
      <w:r>
        <w:rPr>
          <w:rFonts w:eastAsia="Times New Roman"/>
          <w:szCs w:val="24"/>
        </w:rPr>
        <w:t>Παφίλη</w:t>
      </w:r>
      <w:proofErr w:type="spellEnd"/>
      <w:r>
        <w:rPr>
          <w:rFonts w:eastAsia="Times New Roman"/>
          <w:szCs w:val="24"/>
        </w:rPr>
        <w:t>, έχετε τον λόγο.</w:t>
      </w:r>
    </w:p>
    <w:p w14:paraId="1ED2CB1A" w14:textId="77777777" w:rsidR="00844B03" w:rsidRDefault="0027580D">
      <w:pPr>
        <w:spacing w:after="0" w:line="600" w:lineRule="auto"/>
        <w:ind w:firstLine="720"/>
        <w:jc w:val="both"/>
        <w:rPr>
          <w:rFonts w:eastAsia="Times New Roman"/>
          <w:szCs w:val="24"/>
        </w:rPr>
      </w:pPr>
      <w:r>
        <w:rPr>
          <w:rFonts w:eastAsia="Times New Roman"/>
          <w:b/>
          <w:szCs w:val="24"/>
        </w:rPr>
        <w:t>ΑΘΑΝΑΣΙΟΣ ΠΑΦΙΛΗΣ</w:t>
      </w:r>
      <w:r w:rsidRPr="000A5BDD">
        <w:rPr>
          <w:rFonts w:eastAsia="Times New Roman"/>
          <w:b/>
          <w:szCs w:val="24"/>
        </w:rPr>
        <w:t>:</w:t>
      </w:r>
      <w:r>
        <w:rPr>
          <w:rFonts w:eastAsia="Times New Roman"/>
          <w:b/>
          <w:szCs w:val="24"/>
        </w:rPr>
        <w:t xml:space="preserve"> </w:t>
      </w:r>
      <w:r>
        <w:rPr>
          <w:rFonts w:eastAsia="Times New Roman"/>
          <w:szCs w:val="24"/>
        </w:rPr>
        <w:t>Έχω το τρίλεπτο, όπως και οι υπόλοιποι.</w:t>
      </w:r>
    </w:p>
    <w:p w14:paraId="1ED2CB1B" w14:textId="77777777" w:rsidR="00844B03" w:rsidRDefault="0027580D">
      <w:pPr>
        <w:spacing w:after="0" w:line="600" w:lineRule="auto"/>
        <w:ind w:firstLine="720"/>
        <w:jc w:val="both"/>
        <w:rPr>
          <w:rFonts w:eastAsia="Times New Roman"/>
          <w:szCs w:val="24"/>
        </w:rPr>
      </w:pPr>
      <w:r>
        <w:rPr>
          <w:rFonts w:eastAsia="Times New Roman"/>
          <w:szCs w:val="24"/>
        </w:rPr>
        <w:t>Χρειάζεται πολύ μεγάλο θράσ</w:t>
      </w:r>
      <w:r>
        <w:rPr>
          <w:rFonts w:eastAsia="Times New Roman"/>
          <w:szCs w:val="24"/>
        </w:rPr>
        <w:t>ος, πραγματικά διαστημικό, θα έλεγα</w:t>
      </w:r>
      <w:r w:rsidRPr="003C1F82">
        <w:rPr>
          <w:rFonts w:eastAsia="Times New Roman"/>
          <w:szCs w:val="24"/>
        </w:rPr>
        <w:t>,</w:t>
      </w:r>
      <w:r>
        <w:rPr>
          <w:rFonts w:eastAsia="Times New Roman"/>
          <w:szCs w:val="24"/>
        </w:rPr>
        <w:t xml:space="preserve"> να φέρνεις σαν κλέφτης τη νύχτα τροπολογία και να καταργείς το δικαίωμα της απεργίας, να στηρίζεις την εργασιακή ζούγκλα και την κόλαση που υπάρχει στα εργοστάσια και τους χώρους δουλειάς σαν Κυβέρνηση, να έχεις στείλει</w:t>
      </w:r>
      <w:r>
        <w:rPr>
          <w:rFonts w:eastAsia="Times New Roman"/>
          <w:szCs w:val="24"/>
        </w:rPr>
        <w:t xml:space="preserve"> τον κόσμο κυριολεκτικά στον Καιάδα, να στηρίζεις με δέκα χέρια το μεγάλο κεφάλαιο και να κατηγορείς αυτούς που προσπαθούν και παλεύουν και υπερασπίζονται τα συμφέροντα αυτών που συντρίβει και αυτή η Κυβέρνηση, όπως και οι προηγούμενες.</w:t>
      </w:r>
    </w:p>
    <w:p w14:paraId="1ED2CB1C" w14:textId="77777777" w:rsidR="00844B03" w:rsidRDefault="0027580D">
      <w:pPr>
        <w:spacing w:after="0" w:line="600" w:lineRule="auto"/>
        <w:ind w:firstLine="720"/>
        <w:jc w:val="both"/>
        <w:rPr>
          <w:rFonts w:eastAsia="Times New Roman"/>
          <w:szCs w:val="24"/>
        </w:rPr>
      </w:pPr>
      <w:r>
        <w:rPr>
          <w:rFonts w:eastAsia="Times New Roman"/>
          <w:szCs w:val="24"/>
        </w:rPr>
        <w:lastRenderedPageBreak/>
        <w:t>Χρειάζεται μεγάλο θ</w:t>
      </w:r>
      <w:r>
        <w:rPr>
          <w:rFonts w:eastAsia="Times New Roman"/>
          <w:szCs w:val="24"/>
        </w:rPr>
        <w:t xml:space="preserve">ράσος, όταν είσαι Αντιπολίτευση, να κάνεις </w:t>
      </w:r>
      <w:proofErr w:type="spellStart"/>
      <w:r>
        <w:rPr>
          <w:rFonts w:eastAsia="Times New Roman"/>
          <w:szCs w:val="24"/>
        </w:rPr>
        <w:t>αντισυγκεντρώσεις</w:t>
      </w:r>
      <w:proofErr w:type="spellEnd"/>
      <w:r>
        <w:rPr>
          <w:rFonts w:eastAsia="Times New Roman"/>
          <w:szCs w:val="24"/>
        </w:rPr>
        <w:t xml:space="preserve"> -γιατί εσείς κάνατε- σε συγκεντρώσεις κομμάτων -εμείς δεν κάναμε ποτέ σε συγκέντρωση κόμματος- και να κατηγορείς εμάς, να κατηγορείς άλλους... </w:t>
      </w:r>
    </w:p>
    <w:p w14:paraId="1ED2CB1D"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Σωστό!</w:t>
      </w:r>
    </w:p>
    <w:p w14:paraId="1ED2CB1E"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Πάρε τα εύσημα! </w:t>
      </w:r>
    </w:p>
    <w:p w14:paraId="1ED2CB1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(Θόρυβος από τις πτέρυγες του </w:t>
      </w:r>
      <w:r w:rsidRPr="00C0242A">
        <w:rPr>
          <w:rFonts w:eastAsia="Times New Roman" w:cs="Times New Roman"/>
          <w:szCs w:val="24"/>
        </w:rPr>
        <w:t>ΣΥΡΙΖΑ</w:t>
      </w:r>
      <w:r>
        <w:rPr>
          <w:rFonts w:eastAsia="Times New Roman" w:cs="Times New Roman"/>
          <w:szCs w:val="24"/>
        </w:rPr>
        <w:t xml:space="preserve"> και της Δημοκρατικής Παράταξης ΠΑΣΟΚ - ΔΗΜΑΡ)</w:t>
      </w:r>
    </w:p>
    <w:p w14:paraId="1ED2CB20" w14:textId="77777777" w:rsidR="00844B03" w:rsidRDefault="0027580D">
      <w:pPr>
        <w:spacing w:after="0" w:line="600" w:lineRule="auto"/>
        <w:ind w:firstLine="720"/>
        <w:jc w:val="both"/>
        <w:rPr>
          <w:rFonts w:eastAsia="Times New Roman" w:cs="Times New Roman"/>
          <w:szCs w:val="24"/>
        </w:rPr>
      </w:pPr>
      <w:r w:rsidRPr="00382E82">
        <w:rPr>
          <w:rFonts w:eastAsia="Times New Roman" w:cs="Times New Roman"/>
          <w:b/>
          <w:szCs w:val="24"/>
        </w:rPr>
        <w:t xml:space="preserve">ΠΡΟΕΔΡΕΥΩΝ (Γεώργιος </w:t>
      </w:r>
      <w:proofErr w:type="spellStart"/>
      <w:r w:rsidRPr="00382E82">
        <w:rPr>
          <w:rFonts w:eastAsia="Times New Roman" w:cs="Times New Roman"/>
          <w:b/>
          <w:szCs w:val="24"/>
        </w:rPr>
        <w:t>Λαμπρούλης</w:t>
      </w:r>
      <w:proofErr w:type="spellEnd"/>
      <w:r w:rsidRPr="00382E82">
        <w:rPr>
          <w:rFonts w:eastAsia="Times New Roman" w:cs="Times New Roman"/>
          <w:b/>
          <w:szCs w:val="24"/>
        </w:rPr>
        <w:t xml:space="preserve">): </w:t>
      </w:r>
      <w:r>
        <w:rPr>
          <w:rFonts w:eastAsia="Times New Roman" w:cs="Times New Roman"/>
          <w:szCs w:val="24"/>
        </w:rPr>
        <w:t>Παρακαλώ, κάνετε ησυχία.</w:t>
      </w:r>
    </w:p>
    <w:p w14:paraId="1ED2CB21" w14:textId="77777777" w:rsidR="00844B03" w:rsidRDefault="0027580D">
      <w:pPr>
        <w:spacing w:after="0" w:line="600" w:lineRule="auto"/>
        <w:ind w:firstLine="720"/>
        <w:jc w:val="both"/>
        <w:rPr>
          <w:rFonts w:eastAsia="Times New Roman" w:cs="Times New Roman"/>
          <w:szCs w:val="24"/>
        </w:rPr>
      </w:pPr>
      <w:r w:rsidRPr="00C76206">
        <w:rPr>
          <w:rFonts w:eastAsia="Times New Roman" w:cs="Times New Roman"/>
          <w:b/>
          <w:szCs w:val="24"/>
        </w:rPr>
        <w:t>ΑΘΑΝΑΣΙΟΣ ΠΑΦΙΛΗΣ:</w:t>
      </w:r>
      <w:r>
        <w:rPr>
          <w:rFonts w:eastAsia="Times New Roman" w:cs="Times New Roman"/>
          <w:szCs w:val="24"/>
        </w:rPr>
        <w:t xml:space="preserve"> Σταματήστε, θα τα βρείτε. Στη Σοσιαλιστική Διεθνή θα είναι και ο Τσίπρας τώρα, όλοι μα</w:t>
      </w:r>
      <w:r>
        <w:rPr>
          <w:rFonts w:eastAsia="Times New Roman" w:cs="Times New Roman"/>
          <w:szCs w:val="24"/>
        </w:rPr>
        <w:t>ζί θα είστε, μην στενοχωριέστε.</w:t>
      </w:r>
    </w:p>
    <w:p w14:paraId="1ED2CB22" w14:textId="77777777" w:rsidR="00844B03" w:rsidRDefault="0027580D">
      <w:pPr>
        <w:spacing w:after="0" w:line="600" w:lineRule="auto"/>
        <w:ind w:firstLine="720"/>
        <w:jc w:val="both"/>
        <w:rPr>
          <w:rFonts w:eastAsia="Times New Roman" w:cs="Times New Roman"/>
          <w:szCs w:val="24"/>
        </w:rPr>
      </w:pPr>
      <w:r w:rsidRPr="00382E82">
        <w:rPr>
          <w:rFonts w:eastAsia="Times New Roman" w:cs="Times New Roman"/>
          <w:b/>
          <w:szCs w:val="24"/>
        </w:rPr>
        <w:lastRenderedPageBreak/>
        <w:t xml:space="preserve">ΠΡΟΕΔΡΕΥΩΝ (Γεώργιος </w:t>
      </w:r>
      <w:proofErr w:type="spellStart"/>
      <w:r w:rsidRPr="00382E82">
        <w:rPr>
          <w:rFonts w:eastAsia="Times New Roman" w:cs="Times New Roman"/>
          <w:b/>
          <w:szCs w:val="24"/>
        </w:rPr>
        <w:t>Λαμπρούλης</w:t>
      </w:r>
      <w:proofErr w:type="spellEnd"/>
      <w:r w:rsidRPr="00382E82">
        <w:rPr>
          <w:rFonts w:eastAsia="Times New Roman" w:cs="Times New Roman"/>
          <w:b/>
          <w:szCs w:val="24"/>
        </w:rPr>
        <w:t xml:space="preserve">): </w:t>
      </w:r>
      <w:r>
        <w:rPr>
          <w:rFonts w:eastAsia="Times New Roman" w:cs="Times New Roman"/>
          <w:szCs w:val="24"/>
        </w:rPr>
        <w:t xml:space="preserve">Ελάτε, κύριε </w:t>
      </w:r>
      <w:proofErr w:type="spellStart"/>
      <w:r>
        <w:rPr>
          <w:rFonts w:eastAsia="Times New Roman" w:cs="Times New Roman"/>
          <w:szCs w:val="24"/>
        </w:rPr>
        <w:t>Παφίλη</w:t>
      </w:r>
      <w:proofErr w:type="spellEnd"/>
      <w:r>
        <w:rPr>
          <w:rFonts w:eastAsia="Times New Roman" w:cs="Times New Roman"/>
          <w:szCs w:val="24"/>
        </w:rPr>
        <w:t>, συνεχίστε.</w:t>
      </w:r>
    </w:p>
    <w:p w14:paraId="1ED2CB23"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ED2CB24" w14:textId="77777777" w:rsidR="00844B03" w:rsidRDefault="0027580D">
      <w:pPr>
        <w:spacing w:after="0" w:line="600" w:lineRule="auto"/>
        <w:ind w:firstLine="720"/>
        <w:jc w:val="both"/>
        <w:rPr>
          <w:rFonts w:eastAsia="Times New Roman" w:cs="Times New Roman"/>
          <w:szCs w:val="24"/>
        </w:rPr>
      </w:pPr>
      <w:r w:rsidRPr="00C76206">
        <w:rPr>
          <w:rFonts w:eastAsia="Times New Roman" w:cs="Times New Roman"/>
          <w:b/>
          <w:szCs w:val="24"/>
        </w:rPr>
        <w:t>ΑΘΑΝΑΣΙΟΣ ΠΑΦΙΛΗΣ:</w:t>
      </w:r>
      <w:r>
        <w:rPr>
          <w:rFonts w:eastAsia="Times New Roman" w:cs="Times New Roman"/>
          <w:szCs w:val="24"/>
        </w:rPr>
        <w:t xml:space="preserve"> Κύριε Κωνσταντινόπουλε, επιτέ</w:t>
      </w:r>
      <w:r>
        <w:rPr>
          <w:rFonts w:eastAsia="Times New Roman" w:cs="Times New Roman"/>
          <w:szCs w:val="24"/>
        </w:rPr>
        <w:t xml:space="preserve">λους! Εγώ μιλάω, δεν μιλάει ο </w:t>
      </w:r>
      <w:r w:rsidRPr="00C0242A">
        <w:rPr>
          <w:rFonts w:eastAsia="Times New Roman" w:cs="Times New Roman"/>
          <w:szCs w:val="24"/>
        </w:rPr>
        <w:t>ΣΥΡΙΖΑ</w:t>
      </w:r>
      <w:r>
        <w:rPr>
          <w:rFonts w:eastAsia="Times New Roman" w:cs="Times New Roman"/>
          <w:szCs w:val="24"/>
        </w:rPr>
        <w:t>.</w:t>
      </w:r>
    </w:p>
    <w:p w14:paraId="1ED2CB25" w14:textId="77777777" w:rsidR="00844B03" w:rsidRDefault="0027580D">
      <w:pPr>
        <w:spacing w:after="0" w:line="600" w:lineRule="auto"/>
        <w:ind w:firstLine="720"/>
        <w:jc w:val="both"/>
        <w:rPr>
          <w:rFonts w:eastAsia="Times New Roman" w:cs="Times New Roman"/>
          <w:szCs w:val="24"/>
        </w:rPr>
      </w:pPr>
      <w:r w:rsidRPr="00382E82">
        <w:rPr>
          <w:rFonts w:eastAsia="Times New Roman" w:cs="Times New Roman"/>
          <w:b/>
          <w:szCs w:val="24"/>
        </w:rPr>
        <w:t xml:space="preserve">ΠΡΟΕΔΡΕΥΩΝ (Γεώργιος </w:t>
      </w:r>
      <w:proofErr w:type="spellStart"/>
      <w:r w:rsidRPr="00382E82">
        <w:rPr>
          <w:rFonts w:eastAsia="Times New Roman" w:cs="Times New Roman"/>
          <w:b/>
          <w:szCs w:val="24"/>
        </w:rPr>
        <w:t>Λαμπρούλης</w:t>
      </w:r>
      <w:proofErr w:type="spellEnd"/>
      <w:r w:rsidRPr="00382E82">
        <w:rPr>
          <w:rFonts w:eastAsia="Times New Roman" w:cs="Times New Roman"/>
          <w:b/>
          <w:szCs w:val="24"/>
        </w:rPr>
        <w:t xml:space="preserve">): </w:t>
      </w:r>
      <w:r>
        <w:rPr>
          <w:rFonts w:eastAsia="Times New Roman" w:cs="Times New Roman"/>
          <w:szCs w:val="24"/>
        </w:rPr>
        <w:t>Σας παρακαλώ!</w:t>
      </w:r>
    </w:p>
    <w:p w14:paraId="1ED2CB2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Παφίλη</w:t>
      </w:r>
      <w:proofErr w:type="spellEnd"/>
      <w:r>
        <w:rPr>
          <w:rFonts w:eastAsia="Times New Roman" w:cs="Times New Roman"/>
          <w:szCs w:val="24"/>
        </w:rPr>
        <w:t>.</w:t>
      </w:r>
    </w:p>
    <w:p w14:paraId="1ED2CB27" w14:textId="77777777" w:rsidR="00844B03" w:rsidRDefault="0027580D">
      <w:pPr>
        <w:spacing w:after="0" w:line="600" w:lineRule="auto"/>
        <w:ind w:firstLine="720"/>
        <w:jc w:val="both"/>
        <w:rPr>
          <w:rFonts w:eastAsia="Times New Roman" w:cs="Times New Roman"/>
          <w:szCs w:val="24"/>
        </w:rPr>
      </w:pPr>
      <w:r w:rsidRPr="00C76206">
        <w:rPr>
          <w:rFonts w:eastAsia="Times New Roman" w:cs="Times New Roman"/>
          <w:b/>
          <w:szCs w:val="24"/>
        </w:rPr>
        <w:t>ΑΘΑΝΑΣΙΟΣ ΠΑΦΙΛΗΣ:</w:t>
      </w:r>
      <w:r>
        <w:rPr>
          <w:rFonts w:eastAsia="Times New Roman" w:cs="Times New Roman"/>
          <w:szCs w:val="24"/>
        </w:rPr>
        <w:t xml:space="preserve"> Και μιλάω για μια διαμαρτυρία απέναντι στην </w:t>
      </w:r>
      <w:r w:rsidRPr="0094038A">
        <w:rPr>
          <w:rFonts w:eastAsia="Times New Roman" w:cs="Times New Roman"/>
          <w:szCs w:val="24"/>
        </w:rPr>
        <w:t>Κυβέρνηση</w:t>
      </w:r>
      <w:r>
        <w:rPr>
          <w:rFonts w:eastAsia="Times New Roman" w:cs="Times New Roman"/>
          <w:szCs w:val="24"/>
        </w:rPr>
        <w:t xml:space="preserve">. Δεν ήταν κομματική εκδήλωση, κυβερνητική εκδήλωση, την οποία λέει ο κ. </w:t>
      </w:r>
      <w:r>
        <w:rPr>
          <w:rFonts w:eastAsia="Times New Roman" w:cs="Times New Roman"/>
          <w:szCs w:val="24"/>
        </w:rPr>
        <w:t xml:space="preserve">Σκουρλέτης, που έχει επιλεκτική μνήμη, ότι δεν κάναμε ποτέ επί </w:t>
      </w:r>
      <w:r>
        <w:rPr>
          <w:rFonts w:eastAsia="Times New Roman" w:cs="Times New Roman"/>
          <w:szCs w:val="24"/>
        </w:rPr>
        <w:t>κ</w:t>
      </w:r>
      <w:r w:rsidRPr="0094038A">
        <w:rPr>
          <w:rFonts w:eastAsia="Times New Roman" w:cs="Times New Roman"/>
          <w:szCs w:val="24"/>
        </w:rPr>
        <w:t>υβέρνηση</w:t>
      </w:r>
      <w:r>
        <w:rPr>
          <w:rFonts w:eastAsia="Times New Roman" w:cs="Times New Roman"/>
          <w:szCs w:val="24"/>
        </w:rPr>
        <w:t xml:space="preserve">ς Σαμαρά. Σοβαρολογείτε; Δεν θυμάστε στο Υπουργείο Εργασίας που υπήρχαν εβδομήντα συλλήψεις συνδικαλιστών; Πόσες φορές είχαν κάνει τέτοιες </w:t>
      </w:r>
      <w:r>
        <w:rPr>
          <w:rFonts w:eastAsia="Times New Roman" w:cs="Times New Roman"/>
          <w:szCs w:val="24"/>
        </w:rPr>
        <w:lastRenderedPageBreak/>
        <w:t xml:space="preserve">συμβολικές ενέργειες; Δεν είναι κύριες, αλλά </w:t>
      </w:r>
      <w:r>
        <w:rPr>
          <w:rFonts w:eastAsia="Times New Roman" w:cs="Times New Roman"/>
          <w:szCs w:val="24"/>
        </w:rPr>
        <w:t>γίνονται και τέτοιες συμβολικές ενέργειες. Γιατί σας ενοχλεί τόσο πολύ; Επε</w:t>
      </w:r>
      <w:r>
        <w:rPr>
          <w:rFonts w:eastAsia="Times New Roman" w:cs="Times New Roman"/>
          <w:szCs w:val="24"/>
        </w:rPr>
        <w:t>ιδή πέφτουν και τα φύλλα συκής;</w:t>
      </w:r>
    </w:p>
    <w:p w14:paraId="1ED2CB2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Λέω, λοιπόν, ότι χρειάζεται μεγάλο θράσος. Και θέλω να σας ξαναπώ και να επαναλάβω ότι εμείς δεν μασάμε από τέτοια. Τέτοιες επιθέσεις έχουμε φάει και</w:t>
      </w:r>
      <w:r>
        <w:rPr>
          <w:rFonts w:eastAsia="Times New Roman" w:cs="Times New Roman"/>
          <w:szCs w:val="24"/>
        </w:rPr>
        <w:t xml:space="preserve"> από το ΠΑΣΟΚ και ακραίες μάλιστα, όταν ήταν </w:t>
      </w:r>
      <w:r w:rsidRPr="00472ACC">
        <w:rPr>
          <w:rFonts w:eastAsia="Times New Roman" w:cs="Times New Roman"/>
          <w:szCs w:val="24"/>
        </w:rPr>
        <w:t>κυβέρνηση</w:t>
      </w:r>
      <w:r>
        <w:rPr>
          <w:rFonts w:eastAsia="Times New Roman" w:cs="Times New Roman"/>
          <w:szCs w:val="24"/>
        </w:rPr>
        <w:t xml:space="preserve"> το ΠΑΣΟΚ, και από τη </w:t>
      </w:r>
      <w:r w:rsidRPr="00246D67">
        <w:rPr>
          <w:rFonts w:eastAsia="Times New Roman" w:cs="Times New Roman"/>
          <w:szCs w:val="24"/>
        </w:rPr>
        <w:t>Νέα Δημοκρατία</w:t>
      </w:r>
      <w:r>
        <w:rPr>
          <w:rFonts w:eastAsia="Times New Roman" w:cs="Times New Roman"/>
          <w:szCs w:val="24"/>
        </w:rPr>
        <w:t xml:space="preserve"> πολύ περισσότερες σε όλη την ιστορική διαδρομή. Άλλοι ήταν χαϊδεμένα παιδιά και προσέγγιζαν και το εισέπραξαν κιόλας -δεν θέλω να κάνω κανένα σχόλιο από εδώ και πέρα</w:t>
      </w:r>
      <w:r>
        <w:rPr>
          <w:rFonts w:eastAsia="Times New Roman" w:cs="Times New Roman"/>
          <w:szCs w:val="24"/>
        </w:rPr>
        <w:t>, πολιτικά, εννοώ, με συγ</w:t>
      </w:r>
      <w:r w:rsidRPr="00472ACC">
        <w:rPr>
          <w:rFonts w:eastAsia="Times New Roman" w:cs="Times New Roman"/>
          <w:szCs w:val="24"/>
        </w:rPr>
        <w:t>κυβέρνηση</w:t>
      </w:r>
      <w:r>
        <w:rPr>
          <w:rFonts w:eastAsia="Times New Roman" w:cs="Times New Roman"/>
          <w:szCs w:val="24"/>
        </w:rPr>
        <w:t>. Και δεν είναι θέμα προσωπικό, είναι θέμα πολιτι</w:t>
      </w:r>
      <w:r>
        <w:rPr>
          <w:rFonts w:eastAsia="Times New Roman" w:cs="Times New Roman"/>
          <w:szCs w:val="24"/>
        </w:rPr>
        <w:t>κό. Δεν λέω για κανέναν τίποτα.</w:t>
      </w:r>
    </w:p>
    <w:p w14:paraId="1ED2CB2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λέω, λοιπόν, ότι δεν κάνουμε πίσω σε αυτά, σαν κόμμα. Θα αντιπαλέψουμε οποιαδήποτε </w:t>
      </w:r>
      <w:r w:rsidRPr="00472ACC">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είτε είναι η δι</w:t>
      </w:r>
      <w:r>
        <w:rPr>
          <w:rFonts w:eastAsia="Times New Roman" w:cs="Times New Roman"/>
          <w:szCs w:val="24"/>
        </w:rPr>
        <w:t>κή σας είτε είναι κάποιου άλ</w:t>
      </w:r>
      <w:r>
        <w:rPr>
          <w:rFonts w:eastAsia="Times New Roman" w:cs="Times New Roman"/>
          <w:szCs w:val="24"/>
        </w:rPr>
        <w:t>λου-</w:t>
      </w:r>
      <w:r>
        <w:rPr>
          <w:rFonts w:eastAsia="Times New Roman" w:cs="Times New Roman"/>
          <w:szCs w:val="24"/>
        </w:rPr>
        <w:t xml:space="preserve"> στέκεται απέναντι στους εργαζόμενους. Αυτό κάνουμε. Και γνωρίζει ο ελληνικός λαός αν κάναμε, τι κινητοποιήσεις κάναμε, πόσες κάναμε, με ποιους τις κάναμε και ποιους συσπειρώσαμε σε όλη τη διάρκεια της κρίσης. Γνωρίζει ο ελληνικός λαός ότι, όταν εμείς </w:t>
      </w:r>
      <w:r>
        <w:rPr>
          <w:rFonts w:eastAsia="Times New Roman" w:cs="Times New Roman"/>
          <w:szCs w:val="24"/>
        </w:rPr>
        <w:t>του λέγαμε ότι η κρίση είναι καπιταλιστική και ότι είναι του συστήματος, εσείς τον κοροϊδεύατε, όπως κάνετε και σήμερα, λέγ</w:t>
      </w:r>
      <w:r>
        <w:rPr>
          <w:rFonts w:eastAsia="Times New Roman" w:cs="Times New Roman"/>
          <w:szCs w:val="24"/>
        </w:rPr>
        <w:t>οντας ότι είναι οι φούσκες του χ</w:t>
      </w:r>
      <w:r>
        <w:rPr>
          <w:rFonts w:eastAsia="Times New Roman" w:cs="Times New Roman"/>
          <w:szCs w:val="24"/>
        </w:rPr>
        <w:t>ρηματιστηρίου, η διαφθορά, η μίζα, ο διαχειρ</w:t>
      </w:r>
      <w:r>
        <w:rPr>
          <w:rFonts w:eastAsia="Times New Roman" w:cs="Times New Roman"/>
          <w:szCs w:val="24"/>
        </w:rPr>
        <w:t>ιστής και εκεί τον εγκλωβίσατε.</w:t>
      </w:r>
    </w:p>
    <w:p w14:paraId="1ED2CB2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Αυτή είναι η μεγάλη σας σ</w:t>
      </w:r>
      <w:r>
        <w:rPr>
          <w:rFonts w:eastAsia="Times New Roman" w:cs="Times New Roman"/>
          <w:szCs w:val="24"/>
        </w:rPr>
        <w:t xml:space="preserve">υνεισφορά, η μεγαλύτερη απ’ όλες: Ευνουχίζετε πολιτικά τον ριζοσπαστισμό που αναπτύσσονταν και </w:t>
      </w:r>
      <w:r>
        <w:rPr>
          <w:rFonts w:eastAsia="Times New Roman" w:cs="Times New Roman"/>
          <w:szCs w:val="24"/>
        </w:rPr>
        <w:lastRenderedPageBreak/>
        <w:t xml:space="preserve">που αναπτύσσεται και σήμερα. Εμείς θα πολεμήσουμε, όπως πάντα ξέρουμε, δίπλα στους εργαζόμενους κόντρα στις πολιτικές αυτές που τον καταδικάζουν να ζει έτσι και </w:t>
      </w:r>
      <w:r>
        <w:rPr>
          <w:rFonts w:eastAsia="Times New Roman" w:cs="Times New Roman"/>
          <w:szCs w:val="24"/>
        </w:rPr>
        <w:t xml:space="preserve">θα του αποκαλύπτουμε ποιος είναι ο δρόμος που πρέπει να διαλέξει. Και αυτός ο δρόμος είναι της σύγκρουσης, της ανατροπής και όχι της υποταγής και της ταξικής συνεργασίας. </w:t>
      </w:r>
    </w:p>
    <w:p w14:paraId="1ED2CB2B" w14:textId="77777777" w:rsidR="00844B03" w:rsidRDefault="0027580D">
      <w:pPr>
        <w:spacing w:after="0" w:line="600" w:lineRule="auto"/>
        <w:ind w:firstLine="720"/>
        <w:jc w:val="both"/>
        <w:rPr>
          <w:rFonts w:eastAsia="Times New Roman" w:cs="Times New Roman"/>
          <w:szCs w:val="24"/>
        </w:rPr>
      </w:pPr>
      <w:r w:rsidRPr="00382E82">
        <w:rPr>
          <w:rFonts w:eastAsia="Times New Roman" w:cs="Times New Roman"/>
          <w:b/>
          <w:szCs w:val="24"/>
        </w:rPr>
        <w:t xml:space="preserve">ΠΡΟΕΔΡΕΥΩΝ (Γεώργιος </w:t>
      </w:r>
      <w:proofErr w:type="spellStart"/>
      <w:r w:rsidRPr="00382E82">
        <w:rPr>
          <w:rFonts w:eastAsia="Times New Roman" w:cs="Times New Roman"/>
          <w:b/>
          <w:szCs w:val="24"/>
        </w:rPr>
        <w:t>Λαμπρούλης</w:t>
      </w:r>
      <w:proofErr w:type="spellEnd"/>
      <w:r w:rsidRPr="00382E82">
        <w:rPr>
          <w:rFonts w:eastAsia="Times New Roman" w:cs="Times New Roman"/>
          <w:b/>
          <w:szCs w:val="24"/>
        </w:rPr>
        <w:t xml:space="preserve">): </w:t>
      </w:r>
      <w:r>
        <w:rPr>
          <w:rFonts w:eastAsia="Times New Roman" w:cs="Times New Roman"/>
          <w:szCs w:val="24"/>
        </w:rPr>
        <w:t xml:space="preserve">Ευχαριστούμε, κύριε </w:t>
      </w:r>
      <w:proofErr w:type="spellStart"/>
      <w:r>
        <w:rPr>
          <w:rFonts w:eastAsia="Times New Roman" w:cs="Times New Roman"/>
          <w:szCs w:val="24"/>
        </w:rPr>
        <w:t>Παφίλη</w:t>
      </w:r>
      <w:proofErr w:type="spellEnd"/>
      <w:r>
        <w:rPr>
          <w:rFonts w:eastAsia="Times New Roman" w:cs="Times New Roman"/>
          <w:szCs w:val="24"/>
        </w:rPr>
        <w:t xml:space="preserve">. </w:t>
      </w:r>
    </w:p>
    <w:p w14:paraId="1ED2CB2C" w14:textId="77777777" w:rsidR="00844B03" w:rsidRDefault="0027580D">
      <w:pPr>
        <w:spacing w:after="0" w:line="600" w:lineRule="auto"/>
        <w:ind w:firstLine="720"/>
        <w:jc w:val="both"/>
        <w:rPr>
          <w:rFonts w:eastAsia="Times New Roman" w:cs="Times New Roman"/>
          <w:szCs w:val="24"/>
        </w:rPr>
      </w:pPr>
      <w:r w:rsidRPr="005F7DC8">
        <w:rPr>
          <w:rFonts w:eastAsia="Times New Roman" w:cs="Times New Roman"/>
          <w:b/>
          <w:szCs w:val="24"/>
        </w:rPr>
        <w:t>ΠΑΝ</w:t>
      </w:r>
      <w:r>
        <w:rPr>
          <w:rFonts w:eastAsia="Times New Roman" w:cs="Times New Roman"/>
          <w:b/>
          <w:szCs w:val="24"/>
        </w:rPr>
        <w:t>ΑΓΙΩΤΗΣ</w:t>
      </w:r>
      <w:r w:rsidRPr="005F7DC8">
        <w:rPr>
          <w:rFonts w:eastAsia="Times New Roman" w:cs="Times New Roman"/>
          <w:b/>
          <w:szCs w:val="24"/>
        </w:rPr>
        <w:t xml:space="preserve"> </w:t>
      </w:r>
      <w:r>
        <w:rPr>
          <w:rFonts w:eastAsia="Times New Roman" w:cs="Times New Roman"/>
          <w:b/>
          <w:szCs w:val="24"/>
        </w:rPr>
        <w:t xml:space="preserve">(ΠΑΝΟΣ) </w:t>
      </w:r>
      <w:r w:rsidRPr="005F7DC8">
        <w:rPr>
          <w:rFonts w:eastAsia="Times New Roman" w:cs="Times New Roman"/>
          <w:b/>
          <w:szCs w:val="24"/>
        </w:rPr>
        <w:t xml:space="preserve">ΣΚΟΥΡΛΕΤΗΣ (Υπουργός Εσωτερικών): </w:t>
      </w:r>
      <w:r>
        <w:rPr>
          <w:rFonts w:eastAsia="Times New Roman" w:cs="Times New Roman"/>
          <w:szCs w:val="24"/>
        </w:rPr>
        <w:t xml:space="preserve">Κύριε Πρόεδρε, παρακαλώ, θα ήθελα τον λόγο. </w:t>
      </w:r>
    </w:p>
    <w:p w14:paraId="1ED2CB2D" w14:textId="77777777" w:rsidR="00844B03" w:rsidRDefault="0027580D">
      <w:pPr>
        <w:spacing w:after="0" w:line="600" w:lineRule="auto"/>
        <w:ind w:firstLine="720"/>
        <w:jc w:val="both"/>
        <w:rPr>
          <w:rFonts w:eastAsia="Times New Roman" w:cs="Times New Roman"/>
          <w:szCs w:val="24"/>
        </w:rPr>
      </w:pPr>
      <w:r w:rsidRPr="00382E82">
        <w:rPr>
          <w:rFonts w:eastAsia="Times New Roman" w:cs="Times New Roman"/>
          <w:b/>
          <w:szCs w:val="24"/>
        </w:rPr>
        <w:t xml:space="preserve">ΠΡΟΕΔΡΕΥΩΝ (Γεώργιος </w:t>
      </w:r>
      <w:proofErr w:type="spellStart"/>
      <w:r w:rsidRPr="00382E82">
        <w:rPr>
          <w:rFonts w:eastAsia="Times New Roman" w:cs="Times New Roman"/>
          <w:b/>
          <w:szCs w:val="24"/>
        </w:rPr>
        <w:t>Λαμπρούλης</w:t>
      </w:r>
      <w:proofErr w:type="spellEnd"/>
      <w:r w:rsidRPr="00382E82">
        <w:rPr>
          <w:rFonts w:eastAsia="Times New Roman" w:cs="Times New Roman"/>
          <w:b/>
          <w:szCs w:val="24"/>
        </w:rPr>
        <w:t xml:space="preserve">): </w:t>
      </w:r>
      <w:r>
        <w:rPr>
          <w:rFonts w:eastAsia="Times New Roman" w:cs="Times New Roman"/>
          <w:szCs w:val="24"/>
        </w:rPr>
        <w:t>Τι θέλετε, κύριε Σκουρλέτη ακριβώς; Θέλετε τον λόγο επί π</w:t>
      </w:r>
      <w:r>
        <w:rPr>
          <w:rFonts w:eastAsia="Times New Roman" w:cs="Times New Roman"/>
          <w:szCs w:val="24"/>
        </w:rPr>
        <w:t>ροσωπικού; Τι πρόβλημα υπάρχει;</w:t>
      </w:r>
    </w:p>
    <w:p w14:paraId="1ED2CB2E"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ΠΑΝΑΓΙΩΤΗΣ</w:t>
      </w:r>
      <w:r w:rsidRPr="005F7DC8">
        <w:rPr>
          <w:rFonts w:eastAsia="Times New Roman" w:cs="Times New Roman"/>
          <w:b/>
          <w:szCs w:val="24"/>
        </w:rPr>
        <w:t xml:space="preserve"> </w:t>
      </w:r>
      <w:r>
        <w:rPr>
          <w:rFonts w:eastAsia="Times New Roman" w:cs="Times New Roman"/>
          <w:b/>
          <w:szCs w:val="24"/>
        </w:rPr>
        <w:t xml:space="preserve">(ΠΑΝΟΣ) </w:t>
      </w:r>
      <w:r w:rsidRPr="005F7DC8">
        <w:rPr>
          <w:rFonts w:eastAsia="Times New Roman" w:cs="Times New Roman"/>
          <w:b/>
          <w:szCs w:val="24"/>
        </w:rPr>
        <w:t xml:space="preserve">ΣΚΟΥΡΛΕΤΗΣ (Υπουργός Εσωτερικών): </w:t>
      </w:r>
      <w:r>
        <w:rPr>
          <w:rFonts w:eastAsia="Times New Roman" w:cs="Times New Roman"/>
          <w:szCs w:val="24"/>
        </w:rPr>
        <w:t>Κ</w:t>
      </w:r>
      <w:r>
        <w:rPr>
          <w:rFonts w:eastAsia="Times New Roman" w:cs="Times New Roman"/>
          <w:szCs w:val="24"/>
        </w:rPr>
        <w:t>ύριε Πρόεδρε, έχω δικαίωμα να απαντήσω για τριάντα δευτερόλεπτα.</w:t>
      </w:r>
    </w:p>
    <w:p w14:paraId="1ED2CB2F" w14:textId="77777777" w:rsidR="00844B03" w:rsidRDefault="0027580D">
      <w:pPr>
        <w:spacing w:after="0" w:line="600" w:lineRule="auto"/>
        <w:ind w:firstLine="720"/>
        <w:jc w:val="both"/>
        <w:rPr>
          <w:rFonts w:eastAsia="Times New Roman" w:cs="Times New Roman"/>
          <w:szCs w:val="24"/>
        </w:rPr>
      </w:pPr>
      <w:r w:rsidRPr="00382E82">
        <w:rPr>
          <w:rFonts w:eastAsia="Times New Roman" w:cs="Times New Roman"/>
          <w:b/>
          <w:szCs w:val="24"/>
        </w:rPr>
        <w:t xml:space="preserve">ΠΡΟΕΔΡΕΥΩΝ (Γεώργιος </w:t>
      </w:r>
      <w:proofErr w:type="spellStart"/>
      <w:r w:rsidRPr="00382E82">
        <w:rPr>
          <w:rFonts w:eastAsia="Times New Roman" w:cs="Times New Roman"/>
          <w:b/>
          <w:szCs w:val="24"/>
        </w:rPr>
        <w:t>Λαμπρούλης</w:t>
      </w:r>
      <w:proofErr w:type="spellEnd"/>
      <w:r w:rsidRPr="00382E82">
        <w:rPr>
          <w:rFonts w:eastAsia="Times New Roman" w:cs="Times New Roman"/>
          <w:b/>
          <w:szCs w:val="24"/>
        </w:rPr>
        <w:t xml:space="preserve">): </w:t>
      </w:r>
      <w:r>
        <w:rPr>
          <w:rFonts w:eastAsia="Times New Roman" w:cs="Times New Roman"/>
          <w:szCs w:val="24"/>
        </w:rPr>
        <w:t xml:space="preserve">Έχετε τον λόγο </w:t>
      </w:r>
      <w:r>
        <w:rPr>
          <w:rFonts w:eastAsia="Times New Roman" w:cs="Times New Roman"/>
          <w:szCs w:val="24"/>
        </w:rPr>
        <w:t>για ένα λεπτό, κύριε Σκουρλέτη.</w:t>
      </w:r>
    </w:p>
    <w:p w14:paraId="1ED2CB30"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ΠΑΝΑΓΙΩΤΗΣ</w:t>
      </w:r>
      <w:r w:rsidRPr="005F7DC8">
        <w:rPr>
          <w:rFonts w:eastAsia="Times New Roman" w:cs="Times New Roman"/>
          <w:b/>
          <w:szCs w:val="24"/>
        </w:rPr>
        <w:t xml:space="preserve"> </w:t>
      </w:r>
      <w:r>
        <w:rPr>
          <w:rFonts w:eastAsia="Times New Roman" w:cs="Times New Roman"/>
          <w:b/>
          <w:szCs w:val="24"/>
        </w:rPr>
        <w:t xml:space="preserve">(ΠΑΝΟΣ) </w:t>
      </w:r>
      <w:r w:rsidRPr="005F7DC8">
        <w:rPr>
          <w:rFonts w:eastAsia="Times New Roman" w:cs="Times New Roman"/>
          <w:b/>
          <w:szCs w:val="24"/>
        </w:rPr>
        <w:t xml:space="preserve">ΣΚΟΥΡΛΕΤΗΣ (Υπουργός Εσωτερικών): </w:t>
      </w:r>
      <w:r>
        <w:rPr>
          <w:rFonts w:eastAsia="Times New Roman" w:cs="Times New Roman"/>
          <w:szCs w:val="24"/>
        </w:rPr>
        <w:t>Ε</w:t>
      </w:r>
      <w:r>
        <w:rPr>
          <w:rFonts w:eastAsia="Times New Roman" w:cs="Times New Roman"/>
          <w:szCs w:val="24"/>
        </w:rPr>
        <w:t>υχαριστώ για την κατανόησή σας.</w:t>
      </w:r>
    </w:p>
    <w:p w14:paraId="1ED2CB3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Παφίλη</w:t>
      </w:r>
      <w:proofErr w:type="spellEnd"/>
      <w:r>
        <w:rPr>
          <w:rFonts w:eastAsia="Times New Roman" w:cs="Times New Roman"/>
          <w:szCs w:val="24"/>
        </w:rPr>
        <w:t xml:space="preserve">, πράγματι </w:t>
      </w:r>
      <w:r>
        <w:rPr>
          <w:rFonts w:eastAsia="Times New Roman" w:cs="Times New Roman"/>
          <w:szCs w:val="24"/>
        </w:rPr>
        <w:t xml:space="preserve">εγώ θυμάμαι τις ελεγχόμενες και προσεκτικές διαμαρτυρίες σας. Όταν ο κόσμος πήγαινε στη Σταδίου, εσείς πηγαίνατε από την Πειραιώς στις </w:t>
      </w:r>
      <w:proofErr w:type="spellStart"/>
      <w:r>
        <w:rPr>
          <w:rFonts w:eastAsia="Times New Roman" w:cs="Times New Roman"/>
          <w:szCs w:val="24"/>
        </w:rPr>
        <w:t>αντιμνημον</w:t>
      </w:r>
      <w:r>
        <w:rPr>
          <w:rFonts w:eastAsia="Times New Roman" w:cs="Times New Roman"/>
          <w:szCs w:val="24"/>
        </w:rPr>
        <w:t>ιακές</w:t>
      </w:r>
      <w:proofErr w:type="spellEnd"/>
      <w:r>
        <w:rPr>
          <w:rFonts w:eastAsia="Times New Roman" w:cs="Times New Roman"/>
          <w:szCs w:val="24"/>
        </w:rPr>
        <w:t xml:space="preserve"> τότε μεγάλες διαδηλώσεις.</w:t>
      </w:r>
    </w:p>
    <w:p w14:paraId="1ED2CB3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Εγώ σας έθεσα τέσσερα – πέντε ερωτήματα, αλλά αφήστε το αυτό τώρα. Γιατί δεν το</w:t>
      </w:r>
      <w:r>
        <w:rPr>
          <w:rFonts w:eastAsia="Times New Roman" w:cs="Times New Roman"/>
          <w:szCs w:val="24"/>
        </w:rPr>
        <w:t>ποθετείστε</w:t>
      </w:r>
      <w:r>
        <w:rPr>
          <w:rFonts w:eastAsia="Times New Roman" w:cs="Times New Roman"/>
          <w:szCs w:val="24"/>
        </w:rPr>
        <w:t xml:space="preserve"> πάνω σε συγκεκριμένα πράγματα;</w:t>
      </w:r>
    </w:p>
    <w:p w14:paraId="1ED2CB3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Τα μέτρα ατομικής προστασίας, τα οποία για πρώτη φορά η </w:t>
      </w:r>
      <w:r w:rsidRPr="0094038A">
        <w:rPr>
          <w:rFonts w:eastAsia="Times New Roman" w:cs="Times New Roman"/>
          <w:szCs w:val="24"/>
        </w:rPr>
        <w:t>Κυβέρνησ</w:t>
      </w:r>
      <w:r>
        <w:rPr>
          <w:rFonts w:eastAsia="Times New Roman" w:cs="Times New Roman"/>
          <w:szCs w:val="24"/>
        </w:rPr>
        <w:t xml:space="preserve">ή μας επεξέτεινε και στους συμβασιούχους της καθαριότητας, είναι θετικά ή όχι; Αν είναι θετικά, πείτε στον κ. </w:t>
      </w:r>
      <w:proofErr w:type="spellStart"/>
      <w:r>
        <w:rPr>
          <w:rFonts w:eastAsia="Times New Roman" w:cs="Times New Roman"/>
          <w:szCs w:val="24"/>
        </w:rPr>
        <w:t>Πελετίδη</w:t>
      </w:r>
      <w:proofErr w:type="spellEnd"/>
      <w:r>
        <w:rPr>
          <w:rFonts w:eastAsia="Times New Roman" w:cs="Times New Roman"/>
          <w:szCs w:val="24"/>
        </w:rPr>
        <w:t>, που αρνείται,</w:t>
      </w:r>
      <w:r w:rsidRPr="00445E9F">
        <w:rPr>
          <w:rFonts w:eastAsia="Times New Roman" w:cs="Times New Roman"/>
          <w:szCs w:val="24"/>
        </w:rPr>
        <w:t xml:space="preserve"> </w:t>
      </w:r>
      <w:r>
        <w:rPr>
          <w:rFonts w:eastAsia="Times New Roman" w:cs="Times New Roman"/>
          <w:szCs w:val="24"/>
        </w:rPr>
        <w:t xml:space="preserve">να τα δίνει! Τι </w:t>
      </w:r>
      <w:r>
        <w:rPr>
          <w:rFonts w:eastAsia="Times New Roman" w:cs="Times New Roman"/>
          <w:szCs w:val="24"/>
        </w:rPr>
        <w:t>να κάνουμε;</w:t>
      </w:r>
    </w:p>
    <w:p w14:paraId="1ED2CB3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Η επέκταση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και σε άλλες κατη</w:t>
      </w:r>
      <w:r>
        <w:rPr>
          <w:rFonts w:eastAsia="Times New Roman" w:cs="Times New Roman"/>
          <w:szCs w:val="24"/>
        </w:rPr>
        <w:t>γορίες είναι θετικό; Ναι ή όχι;</w:t>
      </w:r>
    </w:p>
    <w:p w14:paraId="1ED2CB3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κάτι που ξέχασα. Θα μπορούσα να το αναφέρω. Το είπα και πριν. Σχετικά με την απλή αναλογική στην τοπική αυτοδιοίκηση, τι λέτε;</w:t>
      </w:r>
    </w:p>
    <w:p w14:paraId="1ED2CB3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Διότι αυτό που άκουσα από το</w:t>
      </w:r>
      <w:r>
        <w:rPr>
          <w:rFonts w:eastAsia="Times New Roman" w:cs="Times New Roman"/>
          <w:szCs w:val="24"/>
        </w:rPr>
        <w:t xml:space="preserve">ν εκπρόσωπό σας στο συνέδριο της ΕΝΠΕ και της ΚΕΔΕ είναι </w:t>
      </w:r>
      <w:r w:rsidRPr="00B714C5">
        <w:rPr>
          <w:rFonts w:eastAsia="Times New Roman" w:cs="Times New Roman"/>
          <w:szCs w:val="24"/>
        </w:rPr>
        <w:t>-</w:t>
      </w:r>
      <w:r>
        <w:rPr>
          <w:rFonts w:eastAsia="Times New Roman" w:cs="Times New Roman"/>
          <w:szCs w:val="24"/>
        </w:rPr>
        <w:t>λέει- ότι αποτελεί το άλλοθι. Από πότε, λοιπόν, η δημοκρατία στις εκλογές, η απλή αναλογική, το πιο δημοκρατικό εκλογικό σύστημα είναι άλλοθι; Για τι πράγμα; Πάρτε θέση, λοιπόν. Θα την υποστ</w:t>
      </w:r>
      <w:r>
        <w:rPr>
          <w:rFonts w:eastAsia="Times New Roman" w:cs="Times New Roman"/>
          <w:szCs w:val="24"/>
        </w:rPr>
        <w:t xml:space="preserve">ηρίξετε </w:t>
      </w:r>
      <w:r>
        <w:rPr>
          <w:rFonts w:eastAsia="Times New Roman" w:cs="Times New Roman"/>
          <w:szCs w:val="24"/>
        </w:rPr>
        <w:t>όταν θα έρθει εδώ πέρα;</w:t>
      </w:r>
    </w:p>
    <w:p w14:paraId="1ED2CB3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Όλα τα υπόλοιπα αφήστε </w:t>
      </w:r>
      <w:r>
        <w:rPr>
          <w:rFonts w:eastAsia="Times New Roman" w:cs="Times New Roman"/>
          <w:szCs w:val="24"/>
        </w:rPr>
        <w:t>τα. Είναι λόγια για εντυπώσεις.</w:t>
      </w:r>
    </w:p>
    <w:p w14:paraId="1ED2CB3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υχαριστώ.</w:t>
      </w:r>
    </w:p>
    <w:p w14:paraId="1ED2CB39" w14:textId="77777777" w:rsidR="00844B03" w:rsidRDefault="0027580D">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1ED2CB3A" w14:textId="77777777" w:rsidR="00844B03" w:rsidRDefault="0027580D">
      <w:pPr>
        <w:spacing w:after="0" w:line="600" w:lineRule="auto"/>
        <w:ind w:firstLine="720"/>
        <w:jc w:val="both"/>
        <w:rPr>
          <w:rFonts w:eastAsia="Times New Roman" w:cs="Times New Roman"/>
          <w:szCs w:val="24"/>
        </w:rPr>
      </w:pPr>
      <w:r w:rsidRPr="00E14498">
        <w:rPr>
          <w:rFonts w:eastAsia="Times New Roman" w:cs="Times New Roman"/>
          <w:b/>
          <w:szCs w:val="24"/>
        </w:rPr>
        <w:t>ΑΘΑΝΑΣΙΟΣ ΠΑΦΙΛΗΣ:</w:t>
      </w:r>
      <w:r>
        <w:rPr>
          <w:rFonts w:eastAsia="Times New Roman" w:cs="Times New Roman"/>
          <w:szCs w:val="24"/>
        </w:rPr>
        <w:t xml:space="preserve"> Κύ</w:t>
      </w:r>
      <w:r>
        <w:rPr>
          <w:rFonts w:eastAsia="Times New Roman" w:cs="Times New Roman"/>
          <w:szCs w:val="24"/>
        </w:rPr>
        <w:t>ριε Πρόεδρε, θα ήθελα τον λόγο.</w:t>
      </w:r>
    </w:p>
    <w:p w14:paraId="1ED2CB3B" w14:textId="77777777" w:rsidR="00844B03" w:rsidRDefault="0027580D">
      <w:pPr>
        <w:spacing w:after="0" w:line="600" w:lineRule="auto"/>
        <w:ind w:firstLine="720"/>
        <w:jc w:val="both"/>
        <w:rPr>
          <w:rFonts w:eastAsia="Times New Roman" w:cs="Times New Roman"/>
          <w:szCs w:val="24"/>
        </w:rPr>
      </w:pPr>
      <w:r w:rsidRPr="00E14498">
        <w:rPr>
          <w:rFonts w:eastAsia="Times New Roman" w:cs="Times New Roman"/>
          <w:b/>
          <w:szCs w:val="24"/>
        </w:rPr>
        <w:t xml:space="preserve">ΠΡΟΕΔΡΕΥΩΝ (Γεώργιος </w:t>
      </w:r>
      <w:proofErr w:type="spellStart"/>
      <w:r w:rsidRPr="00E14498">
        <w:rPr>
          <w:rFonts w:eastAsia="Times New Roman" w:cs="Times New Roman"/>
          <w:b/>
          <w:szCs w:val="24"/>
        </w:rPr>
        <w:t>Λαμπρούλης</w:t>
      </w:r>
      <w:proofErr w:type="spellEnd"/>
      <w:r w:rsidRPr="00E14498">
        <w:rPr>
          <w:rFonts w:eastAsia="Times New Roman" w:cs="Times New Roman"/>
          <w:b/>
          <w:szCs w:val="24"/>
        </w:rPr>
        <w:t>):</w:t>
      </w:r>
      <w:r>
        <w:rPr>
          <w:rFonts w:eastAsia="Times New Roman" w:cs="Times New Roman"/>
          <w:szCs w:val="24"/>
        </w:rPr>
        <w:t xml:space="preserve"> Ορίστε</w:t>
      </w:r>
      <w:r>
        <w:rPr>
          <w:rFonts w:eastAsia="Times New Roman" w:cs="Times New Roman"/>
          <w:szCs w:val="24"/>
        </w:rPr>
        <w:t xml:space="preserve">, κύριε </w:t>
      </w:r>
      <w:proofErr w:type="spellStart"/>
      <w:r>
        <w:rPr>
          <w:rFonts w:eastAsia="Times New Roman" w:cs="Times New Roman"/>
          <w:szCs w:val="24"/>
        </w:rPr>
        <w:t>Παφίλη</w:t>
      </w:r>
      <w:proofErr w:type="spellEnd"/>
      <w:r>
        <w:rPr>
          <w:rFonts w:eastAsia="Times New Roman" w:cs="Times New Roman"/>
          <w:szCs w:val="24"/>
        </w:rPr>
        <w:t xml:space="preserve">, έχετε τον </w:t>
      </w:r>
      <w:r>
        <w:rPr>
          <w:rFonts w:eastAsia="Times New Roman" w:cs="Times New Roman"/>
          <w:szCs w:val="24"/>
        </w:rPr>
        <w:t>λόγο.</w:t>
      </w:r>
    </w:p>
    <w:p w14:paraId="1ED2CB3C" w14:textId="77777777" w:rsidR="00844B03" w:rsidRDefault="0027580D">
      <w:pPr>
        <w:spacing w:after="0" w:line="600" w:lineRule="auto"/>
        <w:ind w:firstLine="720"/>
        <w:jc w:val="both"/>
        <w:rPr>
          <w:rFonts w:eastAsia="Times New Roman" w:cs="Times New Roman"/>
          <w:szCs w:val="24"/>
        </w:rPr>
      </w:pPr>
      <w:r w:rsidRPr="00E14498">
        <w:rPr>
          <w:rFonts w:eastAsia="Times New Roman" w:cs="Times New Roman"/>
          <w:b/>
          <w:szCs w:val="24"/>
        </w:rPr>
        <w:lastRenderedPageBreak/>
        <w:t>ΑΘΑΝΑΣΙΟΣ ΠΑΦΙΛΗΣ:</w:t>
      </w:r>
      <w:r>
        <w:rPr>
          <w:rFonts w:eastAsia="Times New Roman" w:cs="Times New Roman"/>
          <w:b/>
          <w:szCs w:val="24"/>
        </w:rPr>
        <w:t xml:space="preserve"> </w:t>
      </w:r>
      <w:r>
        <w:rPr>
          <w:rFonts w:eastAsia="Times New Roman" w:cs="Times New Roman"/>
          <w:szCs w:val="24"/>
        </w:rPr>
        <w:t>Οτιδήποτε που έστω ανακουφίζει για λίγο τους εργαζόμενους και τον λαό και το φέρνει είτε αυτή είτε οποιαδήποτε άλλη κυβέρνηση εμείς το στηρίζουμε. Οτιδήποτε και να είναι που ανακουφίζει τον λαό. Και αυτό το ξέρουν όλοι, και το τι έ</w:t>
      </w:r>
      <w:r>
        <w:rPr>
          <w:rFonts w:eastAsia="Times New Roman" w:cs="Times New Roman"/>
          <w:szCs w:val="24"/>
        </w:rPr>
        <w:t>χουμ</w:t>
      </w:r>
      <w:r>
        <w:rPr>
          <w:rFonts w:eastAsia="Times New Roman" w:cs="Times New Roman"/>
          <w:szCs w:val="24"/>
        </w:rPr>
        <w:t>ε ψηφίσει και το τι δεν έχουμε.</w:t>
      </w:r>
    </w:p>
    <w:p w14:paraId="1ED2CB3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Παράλληλα, όμως, αποκαλύπτουμε και την κοροϊδία. Λέω ότι «του παίρνεις το ψωμί και του δίνεις ένα ψίχουλο». Εμείς στηρίξαμε οποιοδήποτε θετικό μέτρο βοηθούσε τους εργαζόμενους. Τα συγκεκριμένα θέματα δεν ξέρω</w:t>
      </w:r>
      <w:r>
        <w:rPr>
          <w:rFonts w:eastAsia="Times New Roman" w:cs="Times New Roman"/>
          <w:szCs w:val="24"/>
        </w:rPr>
        <w:t xml:space="preserve"> ακριβώς πώς</w:t>
      </w:r>
      <w:r>
        <w:rPr>
          <w:rFonts w:eastAsia="Times New Roman" w:cs="Times New Roman"/>
          <w:szCs w:val="24"/>
        </w:rPr>
        <w:t xml:space="preserve"> έχουν διαμορφωθεί.</w:t>
      </w:r>
    </w:p>
    <w:p w14:paraId="1ED2CB3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Μας λέτε για την απλή αναλογική; Σε εμάς λέτε για την απλή αναλογική ότι δεν τη στηρίξαμε; Το νομοσχέδιο που φέρατε, που είναι «νόθα» αναλογική, το ψηφίσαμε και μάλιστα διευκολύναμε να σπάσει σε δύο άρθρα. Τα ξεχνάτε αυτά; Όχι όμως όπως</w:t>
      </w:r>
      <w:r>
        <w:rPr>
          <w:rFonts w:eastAsia="Times New Roman" w:cs="Times New Roman"/>
          <w:szCs w:val="24"/>
        </w:rPr>
        <w:t xml:space="preserve"> θέλετε </w:t>
      </w:r>
      <w:r>
        <w:rPr>
          <w:rFonts w:eastAsia="Times New Roman" w:cs="Times New Roman"/>
          <w:szCs w:val="24"/>
        </w:rPr>
        <w:lastRenderedPageBreak/>
        <w:t>εσείς την απλή αναλογική. Κανονική απλή αναλογική και να τελειώνει. Μία είναι. Αυτή που λέγατε τόσα χρόνια, όπως έλεγε και το ΠΑΣΟΚ ότι «ο πρώτος νόμος που θα καταργήσω θα είναι ο εκλογικός και θα φέρω την απλή αναλογική» κ</w:t>
      </w:r>
      <w:r>
        <w:rPr>
          <w:rFonts w:eastAsia="Times New Roman" w:cs="Times New Roman"/>
          <w:szCs w:val="24"/>
        </w:rPr>
        <w:t>αι δεν την έφερε ποτέ. Επ</w:t>
      </w:r>
      <w:r>
        <w:rPr>
          <w:rFonts w:eastAsia="Times New Roman" w:cs="Times New Roman"/>
          <w:szCs w:val="24"/>
        </w:rPr>
        <w:t>ομένως</w:t>
      </w:r>
      <w:r>
        <w:rPr>
          <w:rFonts w:eastAsia="Times New Roman" w:cs="Times New Roman"/>
          <w:szCs w:val="24"/>
        </w:rPr>
        <w:t xml:space="preserve"> σε ποιον απευθύνεστε; Πάτε να «ξεπλυθείτε» με αυτά για όλα τα υπόλοιπα;</w:t>
      </w:r>
    </w:p>
    <w:p w14:paraId="1ED2CB3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Το τι έβγαλαν οι πλατείες είναι γνωστό και το τι ρόλο παίξατε και εσείς και πάρα πολλοί άλλοι και το τι έβγαλε και το Σύνταγμα. Πάνω ήταν οι </w:t>
      </w:r>
      <w:proofErr w:type="spellStart"/>
      <w:r>
        <w:rPr>
          <w:rFonts w:eastAsia="Times New Roman" w:cs="Times New Roman"/>
          <w:szCs w:val="24"/>
        </w:rPr>
        <w:t>χρυσαυγίτες</w:t>
      </w:r>
      <w:proofErr w:type="spellEnd"/>
      <w:r>
        <w:rPr>
          <w:rFonts w:eastAsia="Times New Roman" w:cs="Times New Roman"/>
          <w:szCs w:val="24"/>
        </w:rPr>
        <w:t xml:space="preserve"> και κάτω ήταν άλλοι. Εμε</w:t>
      </w:r>
      <w:r>
        <w:rPr>
          <w:rFonts w:eastAsia="Times New Roman" w:cs="Times New Roman"/>
          <w:szCs w:val="24"/>
        </w:rPr>
        <w:t>ίς π</w:t>
      </w:r>
      <w:r>
        <w:rPr>
          <w:rFonts w:eastAsia="Times New Roman" w:cs="Times New Roman"/>
          <w:szCs w:val="24"/>
        </w:rPr>
        <w:t>ροσπαθήσαμε μέσα από το κίνημα.</w:t>
      </w:r>
    </w:p>
    <w:p w14:paraId="1ED2CB4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Σε τελευταία ανάλυση, τα παιχνίδια και τις προβοκάτσιες που έστηναν, όπως ξέρετε, είμαστε εκατό χρόνια σχεδόν και έχουμε μάθει να τις αποφεύγουμε. Αν εσείς θέλατε με τις πλάτες τις δικές μας </w:t>
      </w:r>
      <w:r>
        <w:rPr>
          <w:rFonts w:eastAsia="Times New Roman" w:cs="Times New Roman"/>
          <w:szCs w:val="24"/>
        </w:rPr>
        <w:lastRenderedPageBreak/>
        <w:t>να κάνετε αυτά που κάνατε, εμ</w:t>
      </w:r>
      <w:r>
        <w:rPr>
          <w:rFonts w:eastAsia="Times New Roman" w:cs="Times New Roman"/>
          <w:szCs w:val="24"/>
        </w:rPr>
        <w:t>είς δεν το επιτρέψαμε. Αν θυμάται ο κόσμος, μπορούμε να μετρήσουμε κιόλας -και σας προκαλώ- πόσο κόσμο είχαμε εμείς κα</w:t>
      </w:r>
      <w:r>
        <w:rPr>
          <w:rFonts w:eastAsia="Times New Roman" w:cs="Times New Roman"/>
          <w:szCs w:val="24"/>
        </w:rPr>
        <w:t>ι πόσο είχαν όλοι οι υπόλοιποι.</w:t>
      </w:r>
    </w:p>
    <w:p w14:paraId="1ED2CB41" w14:textId="77777777" w:rsidR="00844B03" w:rsidRDefault="0027580D">
      <w:pPr>
        <w:spacing w:after="0" w:line="600" w:lineRule="auto"/>
        <w:ind w:firstLine="720"/>
        <w:jc w:val="both"/>
        <w:rPr>
          <w:rFonts w:eastAsia="Times New Roman" w:cs="Times New Roman"/>
          <w:szCs w:val="24"/>
        </w:rPr>
      </w:pPr>
      <w:r w:rsidRPr="007147C4">
        <w:rPr>
          <w:rFonts w:eastAsia="Times New Roman" w:cs="Times New Roman"/>
          <w:b/>
          <w:szCs w:val="24"/>
        </w:rPr>
        <w:t>ΑΝΔΡΕΑΣ ΡΙΖΟΥΛΗΣ:</w:t>
      </w:r>
      <w:r>
        <w:rPr>
          <w:rFonts w:eastAsia="Times New Roman" w:cs="Times New Roman"/>
          <w:szCs w:val="24"/>
        </w:rPr>
        <w:t xml:space="preserve"> Πεντακόσιες χιλιάδες στο Σύνταγμα είχε…</w:t>
      </w:r>
    </w:p>
    <w:p w14:paraId="1ED2CB42" w14:textId="77777777" w:rsidR="00844B03" w:rsidRDefault="0027580D">
      <w:pPr>
        <w:spacing w:after="0" w:line="600" w:lineRule="auto"/>
        <w:ind w:firstLine="720"/>
        <w:jc w:val="both"/>
        <w:rPr>
          <w:rFonts w:eastAsia="Times New Roman" w:cs="Times New Roman"/>
          <w:szCs w:val="24"/>
        </w:rPr>
      </w:pPr>
      <w:r w:rsidRPr="00E14498">
        <w:rPr>
          <w:rFonts w:eastAsia="Times New Roman" w:cs="Times New Roman"/>
          <w:b/>
          <w:szCs w:val="24"/>
        </w:rPr>
        <w:t>ΑΘΑΝΑΣΙΟΣ ΠΑΦΙΛΗΣ:</w:t>
      </w:r>
      <w:r>
        <w:rPr>
          <w:rFonts w:eastAsia="Times New Roman" w:cs="Times New Roman"/>
          <w:b/>
          <w:szCs w:val="24"/>
        </w:rPr>
        <w:t xml:space="preserve"> </w:t>
      </w:r>
      <w:r>
        <w:rPr>
          <w:rFonts w:eastAsia="Times New Roman" w:cs="Times New Roman"/>
          <w:szCs w:val="24"/>
        </w:rPr>
        <w:t>Ποιες πεντακόσιες χιλιάδες;</w:t>
      </w:r>
    </w:p>
    <w:p w14:paraId="1ED2CB43" w14:textId="77777777" w:rsidR="00844B03" w:rsidRDefault="0027580D">
      <w:pPr>
        <w:spacing w:after="0" w:line="600" w:lineRule="auto"/>
        <w:ind w:firstLine="720"/>
        <w:jc w:val="both"/>
        <w:rPr>
          <w:rFonts w:eastAsia="Times New Roman" w:cs="Times New Roman"/>
          <w:szCs w:val="24"/>
        </w:rPr>
      </w:pPr>
      <w:r w:rsidRPr="00E14498">
        <w:rPr>
          <w:rFonts w:eastAsia="Times New Roman" w:cs="Times New Roman"/>
          <w:b/>
          <w:szCs w:val="24"/>
        </w:rPr>
        <w:t>Π</w:t>
      </w:r>
      <w:r w:rsidRPr="00E14498">
        <w:rPr>
          <w:rFonts w:eastAsia="Times New Roman" w:cs="Times New Roman"/>
          <w:b/>
          <w:szCs w:val="24"/>
        </w:rPr>
        <w:t xml:space="preserve">ΡΟΕΔΡΕΥΩΝ (Γεώργιος </w:t>
      </w:r>
      <w:proofErr w:type="spellStart"/>
      <w:r w:rsidRPr="00E14498">
        <w:rPr>
          <w:rFonts w:eastAsia="Times New Roman" w:cs="Times New Roman"/>
          <w:b/>
          <w:szCs w:val="24"/>
        </w:rPr>
        <w:t>Λαμπρούλης</w:t>
      </w:r>
      <w:proofErr w:type="spellEnd"/>
      <w:r w:rsidRPr="00E14498">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Τον λόγο έχει η Υπουργός Εργασίας κ. </w:t>
      </w:r>
      <w:proofErr w:type="spellStart"/>
      <w:r>
        <w:rPr>
          <w:rFonts w:eastAsia="Times New Roman" w:cs="Times New Roman"/>
          <w:szCs w:val="24"/>
        </w:rPr>
        <w:t>Αχτσι</w:t>
      </w:r>
      <w:r>
        <w:rPr>
          <w:rFonts w:eastAsia="Times New Roman" w:cs="Times New Roman"/>
          <w:szCs w:val="24"/>
        </w:rPr>
        <w:t>όγλου</w:t>
      </w:r>
      <w:proofErr w:type="spellEnd"/>
      <w:r>
        <w:rPr>
          <w:rFonts w:eastAsia="Times New Roman" w:cs="Times New Roman"/>
          <w:szCs w:val="24"/>
        </w:rPr>
        <w:t>.</w:t>
      </w:r>
    </w:p>
    <w:p w14:paraId="1ED2CB44"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ΕΦΗ </w:t>
      </w:r>
      <w:r w:rsidRPr="00780C48">
        <w:rPr>
          <w:rFonts w:eastAsia="Times New Roman" w:cs="Times New Roman"/>
          <w:b/>
          <w:szCs w:val="24"/>
        </w:rPr>
        <w:t xml:space="preserve">ΑΧΤΣΙΟΓΛΟΥ (Υπουργός Εργασίας, Κοινωνικής Ασφάλισης και Κοινωνικής Αλληλεγγύης): </w:t>
      </w:r>
      <w:r>
        <w:rPr>
          <w:rFonts w:eastAsia="Times New Roman" w:cs="Times New Roman"/>
          <w:szCs w:val="24"/>
        </w:rPr>
        <w:t>Κυρίες και κύριοι Βουλευτές, ο προϋπολογισμός που συζητάμε σήμερα είναι ο τελευταίος προϋ</w:t>
      </w:r>
      <w:r>
        <w:rPr>
          <w:rFonts w:eastAsia="Times New Roman" w:cs="Times New Roman"/>
          <w:szCs w:val="24"/>
        </w:rPr>
        <w:t xml:space="preserve">πολογισμός των μνημονίων. Συντάχθηκε και θα ψηφιστεί από </w:t>
      </w:r>
      <w:r>
        <w:rPr>
          <w:rFonts w:eastAsia="Times New Roman" w:cs="Times New Roman"/>
          <w:szCs w:val="24"/>
        </w:rPr>
        <w:lastRenderedPageBreak/>
        <w:t>την ελληνική Βουλή σε ένα κλίμα ανάκαμ</w:t>
      </w:r>
      <w:r>
        <w:rPr>
          <w:rFonts w:eastAsia="Times New Roman" w:cs="Times New Roman"/>
          <w:szCs w:val="24"/>
        </w:rPr>
        <w:t>ψης για την ελληνική οικονομία.</w:t>
      </w:r>
    </w:p>
    <w:p w14:paraId="1ED2CB4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 τελευταίο διάστημα όλοι οι βασικοί δείκτες καταγράφουν μία σταθερή αναπτυξιακή δυναμική, μία δυναμική που μήνα με τον μήνα ενι</w:t>
      </w:r>
      <w:r>
        <w:rPr>
          <w:rFonts w:eastAsia="Times New Roman" w:cs="Times New Roman"/>
          <w:szCs w:val="24"/>
        </w:rPr>
        <w:t xml:space="preserve">σχύεται. Το πιο σημαντικό από όλα είναι η μόνιμη και σταθερή </w:t>
      </w:r>
      <w:proofErr w:type="spellStart"/>
      <w:r>
        <w:rPr>
          <w:rFonts w:eastAsia="Times New Roman" w:cs="Times New Roman"/>
          <w:szCs w:val="24"/>
        </w:rPr>
        <w:t>απομείωση</w:t>
      </w:r>
      <w:proofErr w:type="spellEnd"/>
      <w:r>
        <w:rPr>
          <w:rFonts w:eastAsia="Times New Roman" w:cs="Times New Roman"/>
          <w:szCs w:val="24"/>
        </w:rPr>
        <w:t xml:space="preserve"> πια της ανεργίας. Είναι περισσότερο από έξι ποσοστιαίες μονάδες κάτω από εκεί που ήταν όταν παρέλαβε αυτή η Κυβέρνηση το έργο της</w:t>
      </w:r>
      <w:r>
        <w:rPr>
          <w:rFonts w:eastAsia="Times New Roman" w:cs="Times New Roman"/>
          <w:szCs w:val="24"/>
        </w:rPr>
        <w:t>, δηλαδή είναι περίπου στο 20%.</w:t>
      </w:r>
    </w:p>
    <w:p w14:paraId="1ED2CB4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έναν </w:t>
      </w:r>
      <w:r>
        <w:rPr>
          <w:rFonts w:eastAsia="Times New Roman" w:cs="Times New Roman"/>
          <w:szCs w:val="24"/>
        </w:rPr>
        <w:t xml:space="preserve">προϋπολογισμό δημοσιονομικής σταθερότητας. Πλέον είναι σαφές πως, παρά τους όποιους περιορισμούς, είμαστε αξιόπιστοι και πετυχαίνουμε τους δημοσιονομικούς στόχους τους οποίους συμφωνούμε στο πρόγραμμα της προσαρμογής. </w:t>
      </w:r>
      <w:r>
        <w:rPr>
          <w:rFonts w:eastAsia="Times New Roman" w:cs="Times New Roman"/>
          <w:szCs w:val="24"/>
        </w:rPr>
        <w:lastRenderedPageBreak/>
        <w:t>Αυτό κάναμε τα δύο προηγούμενα χρόν</w:t>
      </w:r>
      <w:r>
        <w:rPr>
          <w:rFonts w:eastAsia="Times New Roman" w:cs="Times New Roman"/>
          <w:szCs w:val="24"/>
        </w:rPr>
        <w:t>ια,</w:t>
      </w:r>
      <w:r>
        <w:rPr>
          <w:rFonts w:eastAsia="Times New Roman" w:cs="Times New Roman"/>
          <w:szCs w:val="24"/>
        </w:rPr>
        <w:t xml:space="preserve"> αυτό θα συμβεί και το 2018.</w:t>
      </w:r>
    </w:p>
    <w:p w14:paraId="1ED2CB4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Παράλληλα, νομίζω ότι αποδείξαμε με έναν σαφή τρόπο σε αυτή την τρίτη αξιολόγηση, η οποία κλείνει πολύ γρήγορα, ότι όταν δεν μπαίνουν τεχνητά εμπόδια από την άλλη πλευρά είμαστε σε θέση και την αξιολόγηση γρήγορα να ολοκληρώνου</w:t>
      </w:r>
      <w:r>
        <w:rPr>
          <w:rFonts w:eastAsia="Times New Roman" w:cs="Times New Roman"/>
          <w:szCs w:val="24"/>
        </w:rPr>
        <w:t xml:space="preserve">με, να μην προκαλούμε ανησυχία στην </w:t>
      </w:r>
      <w:r>
        <w:rPr>
          <w:rFonts w:eastAsia="Times New Roman" w:cs="Times New Roman"/>
          <w:szCs w:val="24"/>
        </w:rPr>
        <w:t>ελληνική οικονομία και κοινωνία</w:t>
      </w:r>
      <w:r>
        <w:rPr>
          <w:rFonts w:eastAsia="Times New Roman" w:cs="Times New Roman"/>
          <w:szCs w:val="24"/>
        </w:rPr>
        <w:t xml:space="preserve"> αλλά και να φέρουμε μερικά θετικά αποτελέσματα, όπως, για παράδειγμα, το </w:t>
      </w:r>
      <w:proofErr w:type="spellStart"/>
      <w:r>
        <w:rPr>
          <w:rFonts w:eastAsia="Times New Roman" w:cs="Times New Roman"/>
          <w:szCs w:val="24"/>
        </w:rPr>
        <w:t>υπερπρονόμιο</w:t>
      </w:r>
      <w:proofErr w:type="spellEnd"/>
      <w:r>
        <w:rPr>
          <w:rFonts w:eastAsia="Times New Roman" w:cs="Times New Roman"/>
          <w:szCs w:val="24"/>
        </w:rPr>
        <w:t xml:space="preserve"> των εργαζομένων στην περίπτωση των πτωχεύσεων των επιχειρήσεων, </w:t>
      </w:r>
      <w:r>
        <w:rPr>
          <w:rFonts w:eastAsia="Times New Roman" w:cs="Times New Roman"/>
          <w:szCs w:val="24"/>
        </w:rPr>
        <w:t xml:space="preserve">σύμφωνα με το οποίο </w:t>
      </w:r>
      <w:r>
        <w:rPr>
          <w:rFonts w:eastAsia="Times New Roman" w:cs="Times New Roman"/>
          <w:szCs w:val="24"/>
        </w:rPr>
        <w:t>πλέον θα εξοφλούντ</w:t>
      </w:r>
      <w:r>
        <w:rPr>
          <w:rFonts w:eastAsia="Times New Roman" w:cs="Times New Roman"/>
          <w:szCs w:val="24"/>
        </w:rPr>
        <w:t xml:space="preserve">αι πρώτα τα δεδουλευμένα έξι μηνών των εργαζομένων μπροστά </w:t>
      </w:r>
      <w:r>
        <w:rPr>
          <w:rFonts w:eastAsia="Times New Roman" w:cs="Times New Roman"/>
          <w:szCs w:val="24"/>
        </w:rPr>
        <w:lastRenderedPageBreak/>
        <w:t>σε οποιαδήποτε άλλη απαίτηση άλλων πιστωτών. Πρώτα θα εξοφλούνται οι εργαζόμενοι για έξι μηνιάτικα και μετά θα ακ</w:t>
      </w:r>
      <w:r>
        <w:rPr>
          <w:rFonts w:eastAsia="Times New Roman" w:cs="Times New Roman"/>
          <w:szCs w:val="24"/>
        </w:rPr>
        <w:t>ολουθούν οι υπόλοιποι πιστωτές.</w:t>
      </w:r>
    </w:p>
    <w:p w14:paraId="1ED2CB4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Επίσης, πολύ σημαντικό είναι και το αποτέλεσμα της ε</w:t>
      </w:r>
      <w:r>
        <w:rPr>
          <w:rFonts w:eastAsia="Times New Roman" w:cs="Times New Roman"/>
          <w:szCs w:val="24"/>
        </w:rPr>
        <w:t>νίσχυσης του κοινωνικού προϋπολογισμού, της ενίσχυσης του προϋπολογισμού της κοινωνικής αλληλεγγύης, με 315 εκατομμύρια επιπλέον για το 2018, γεγονός που θα οδηγήσει σε μία αύξηση του προϋπολογισμού για τα οικογενειακά επιδόματα κατά περίπου 260 εκατομμύρι</w:t>
      </w:r>
      <w:r>
        <w:rPr>
          <w:rFonts w:eastAsia="Times New Roman" w:cs="Times New Roman"/>
          <w:szCs w:val="24"/>
        </w:rPr>
        <w:t>α. Αυτό σημαίνει ότι περισσότερες από εξακόσιες πενήντα χιλιάδες οικογένειες θα δουν ως και διπλασιασμό του οικογενειακού επιδόματος που λαμβάνουν και ιδίως οι οικογένειες των πιο</w:t>
      </w:r>
      <w:r>
        <w:rPr>
          <w:rFonts w:eastAsia="Times New Roman" w:cs="Times New Roman"/>
          <w:szCs w:val="24"/>
        </w:rPr>
        <w:t xml:space="preserve"> αδύναμων οικονομικά στρωμάτων.</w:t>
      </w:r>
    </w:p>
    <w:p w14:paraId="1ED2CB4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νομίζω ότι πρέπει να τελειώνουμε μια και καλή με όλη αυτή τη συζήτηση περί του από πού προέρχεται το </w:t>
      </w:r>
      <w:proofErr w:type="spellStart"/>
      <w:r>
        <w:rPr>
          <w:rFonts w:eastAsia="Times New Roman" w:cs="Times New Roman"/>
          <w:szCs w:val="24"/>
        </w:rPr>
        <w:t>υπερπλεόνασμα</w:t>
      </w:r>
      <w:proofErr w:type="spellEnd"/>
      <w:r>
        <w:rPr>
          <w:rFonts w:eastAsia="Times New Roman" w:cs="Times New Roman"/>
          <w:szCs w:val="24"/>
        </w:rPr>
        <w:t xml:space="preserve"> του 2017, το οποίο δόθηκε με τη μορφή του κοινωνικού μερίσματος και με την επιστροφή των χρημάτων στους συνταξιούχους, αλλά και από πο</w:t>
      </w:r>
      <w:r>
        <w:rPr>
          <w:rFonts w:eastAsia="Times New Roman" w:cs="Times New Roman"/>
          <w:szCs w:val="24"/>
        </w:rPr>
        <w:t xml:space="preserve">ύ κλείνουν οι δείκτες για το 2018, πώς δηλαδή επιτυγχάνουμε τους στόχους </w:t>
      </w:r>
      <w:r>
        <w:rPr>
          <w:rFonts w:eastAsia="Times New Roman" w:cs="Times New Roman"/>
          <w:szCs w:val="24"/>
        </w:rPr>
        <w:t>για το 2018, να πω εγώ τα εξής.</w:t>
      </w:r>
    </w:p>
    <w:p w14:paraId="1ED2CB4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Σε πολύ μεγάλο βαθμό, τόσο η </w:t>
      </w:r>
      <w:proofErr w:type="spellStart"/>
      <w:r>
        <w:rPr>
          <w:rFonts w:eastAsia="Times New Roman" w:cs="Times New Roman"/>
          <w:szCs w:val="24"/>
        </w:rPr>
        <w:t>υπεραπόδοση</w:t>
      </w:r>
      <w:proofErr w:type="spellEnd"/>
      <w:r>
        <w:rPr>
          <w:rFonts w:eastAsia="Times New Roman" w:cs="Times New Roman"/>
          <w:szCs w:val="24"/>
        </w:rPr>
        <w:t xml:space="preserve"> του 2017 όσο και η επίτευξη των στόχων του 2018, οφείλεται στην πολύ θετική πορεία του κοινωνικού προϋπολογισμ</w:t>
      </w:r>
      <w:r>
        <w:rPr>
          <w:rFonts w:eastAsia="Times New Roman" w:cs="Times New Roman"/>
          <w:szCs w:val="24"/>
        </w:rPr>
        <w:t>ού και συγκεκριμένα στην πολύ θετική πορεία των οικονομικών του Ενιαίου Φορέα Κοινωνικής Ασφάλισης. Πρόκειται για μία θετική</w:t>
      </w:r>
      <w:r w:rsidRPr="00CA4D18">
        <w:rPr>
          <w:rFonts w:eastAsia="Times New Roman" w:cs="Times New Roman"/>
          <w:szCs w:val="24"/>
        </w:rPr>
        <w:t xml:space="preserve"> </w:t>
      </w:r>
      <w:r>
        <w:rPr>
          <w:rFonts w:eastAsia="Times New Roman" w:cs="Times New Roman"/>
          <w:szCs w:val="24"/>
        </w:rPr>
        <w:t xml:space="preserve">ανατροπή του προϋπολογισμού του Ενιαίου Φορέα Κοινωνικής Ασφάλισης, που επέτρεψε </w:t>
      </w:r>
      <w:r>
        <w:rPr>
          <w:rFonts w:eastAsia="Times New Roman" w:cs="Times New Roman"/>
          <w:szCs w:val="24"/>
        </w:rPr>
        <w:lastRenderedPageBreak/>
        <w:t xml:space="preserve">τόσο την </w:t>
      </w:r>
      <w:proofErr w:type="spellStart"/>
      <w:r>
        <w:rPr>
          <w:rFonts w:eastAsia="Times New Roman" w:cs="Times New Roman"/>
          <w:szCs w:val="24"/>
        </w:rPr>
        <w:t>υπεραπόδοση</w:t>
      </w:r>
      <w:proofErr w:type="spellEnd"/>
      <w:r>
        <w:rPr>
          <w:rFonts w:eastAsia="Times New Roman" w:cs="Times New Roman"/>
          <w:szCs w:val="24"/>
        </w:rPr>
        <w:t xml:space="preserve"> του 2017 όσο και την ε</w:t>
      </w:r>
      <w:r>
        <w:rPr>
          <w:rFonts w:eastAsia="Times New Roman" w:cs="Times New Roman"/>
          <w:szCs w:val="24"/>
        </w:rPr>
        <w:t>πίτευξη</w:t>
      </w:r>
      <w:r>
        <w:rPr>
          <w:rFonts w:eastAsia="Times New Roman" w:cs="Times New Roman"/>
          <w:szCs w:val="24"/>
        </w:rPr>
        <w:t xml:space="preserve"> των στόχων για το 2018.</w:t>
      </w:r>
    </w:p>
    <w:p w14:paraId="1ED2CB4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Να υπενθυμίσω ότι παραλάβαμε το δημόσιο σύστημα κοινωνικής ασφάλισης με έλλειμμα 1.100.000.000 ευρώ, περισσότερες από τριακόσιες ογδόντα χιλιάδες απλήρωτες συντάξεις στα συρτάρια μας κι όλα αυτά, μετά από δώδεκα διαδοχικές περικοπέ</w:t>
      </w:r>
      <w:r>
        <w:rPr>
          <w:rFonts w:eastAsia="Times New Roman" w:cs="Times New Roman"/>
          <w:szCs w:val="24"/>
        </w:rPr>
        <w:t>ς των συντάξεων. Ήταν ένα πραγματικό θαύμα για τα οικονομικά του δημόσιου συστήματος κοινωνικής ασφάλισης.</w:t>
      </w:r>
    </w:p>
    <w:p w14:paraId="1ED2CB4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Ο Ενιαίος Φορέας Κοινωνικής Ασφάλισης, όταν ξεκίνησε τη λειτουργία του το 2017, είχε προϋπολογιστεί ότι θα είναι ελλειμματικός κατά 750 εκατομμύρια. </w:t>
      </w:r>
      <w:r>
        <w:rPr>
          <w:rFonts w:eastAsia="Times New Roman" w:cs="Times New Roman"/>
          <w:szCs w:val="24"/>
        </w:rPr>
        <w:t xml:space="preserve">Αντ’ αυτού, το 2017 κλείνει με τον Ενιαίο Φορέα Κοινωνικής Ασφάλισης να έχει πλεόνασμα περισσότερο </w:t>
      </w:r>
      <w:r>
        <w:rPr>
          <w:rFonts w:eastAsia="Times New Roman" w:cs="Times New Roman"/>
          <w:szCs w:val="24"/>
        </w:rPr>
        <w:lastRenderedPageBreak/>
        <w:t>από 300 εκατομμύρια. Καταλαβαίνουμε δηλαδή ότι πρόκειται για μία θετική ανατροπή ύψ</w:t>
      </w:r>
      <w:r>
        <w:rPr>
          <w:rFonts w:eastAsia="Times New Roman" w:cs="Times New Roman"/>
          <w:szCs w:val="24"/>
        </w:rPr>
        <w:t>ους περίπου 1 δισεκατομμυρίου.</w:t>
      </w:r>
    </w:p>
    <w:p w14:paraId="1ED2CB4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Γιατί συμβαίνει αυτή η θετική ανατροπή, η ο</w:t>
      </w:r>
      <w:r>
        <w:rPr>
          <w:rFonts w:eastAsia="Times New Roman" w:cs="Times New Roman"/>
          <w:szCs w:val="24"/>
        </w:rPr>
        <w:t xml:space="preserve">ποία ανακλάται και στα δεδομένα του 2018; Αυτή η θετική ανατροπή δεν οφείλεται σε κάποια εξαντλητική </w:t>
      </w:r>
      <w:proofErr w:type="spellStart"/>
      <w:r>
        <w:rPr>
          <w:rFonts w:eastAsia="Times New Roman" w:cs="Times New Roman"/>
          <w:szCs w:val="24"/>
        </w:rPr>
        <w:t>εισφοροδότηση</w:t>
      </w:r>
      <w:proofErr w:type="spellEnd"/>
      <w:r>
        <w:rPr>
          <w:rFonts w:eastAsia="Times New Roman" w:cs="Times New Roman"/>
          <w:szCs w:val="24"/>
        </w:rPr>
        <w:t>, όπως επιχειρηματολογούν οι Βουλευτές της Αντιπολίτευσης και της Αξιωματικής Αντιπολίτευσης κυρίως. Οφεί</w:t>
      </w:r>
      <w:r>
        <w:rPr>
          <w:rFonts w:eastAsia="Times New Roman" w:cs="Times New Roman"/>
          <w:szCs w:val="24"/>
        </w:rPr>
        <w:t>λεται σε τρεις βασικούς λόγους.</w:t>
      </w:r>
    </w:p>
    <w:p w14:paraId="1ED2CB4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Πρώτο</w:t>
      </w:r>
      <w:r>
        <w:rPr>
          <w:rFonts w:eastAsia="Times New Roman" w:cs="Times New Roman"/>
          <w:szCs w:val="24"/>
        </w:rPr>
        <w:t>ν, οφείλεται στην αύξηση της απασχόλησης, τη μείωση της ανεργίας. Υπενθυμίζω ότι δεν έχει αλλάξει τίποτα σε σχέση με τις εισφορές των μισθωτών από τη</w:t>
      </w:r>
      <w:r>
        <w:rPr>
          <w:rFonts w:eastAsia="Times New Roman" w:cs="Times New Roman"/>
          <w:szCs w:val="24"/>
        </w:rPr>
        <w:t>ν ασφαλιστική μεταρρύθμιση. Άρα</w:t>
      </w:r>
      <w:r>
        <w:rPr>
          <w:rFonts w:eastAsia="Times New Roman" w:cs="Times New Roman"/>
          <w:szCs w:val="24"/>
        </w:rPr>
        <w:t xml:space="preserve"> η θετική ανατροπή που σημειώνεται είναι επειδή αυξήθηκαν τα έσοδα από μισθω</w:t>
      </w:r>
      <w:r>
        <w:rPr>
          <w:rFonts w:eastAsia="Times New Roman" w:cs="Times New Roman"/>
          <w:szCs w:val="24"/>
        </w:rPr>
        <w:t xml:space="preserve">τούς λόγω της μείωσης της ανεργίας. Αυξήθηκαν οι μισθωτοί και αυξήθηκαν </w:t>
      </w:r>
      <w:r>
        <w:rPr>
          <w:rFonts w:eastAsia="Times New Roman" w:cs="Times New Roman"/>
          <w:szCs w:val="24"/>
        </w:rPr>
        <w:t>τα έσοδα από τις εισφορές τους.</w:t>
      </w:r>
    </w:p>
    <w:p w14:paraId="1ED2CB4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Οφείλεται στην καλύτερη ρύθμιση που γίνεται για τις οφειλές στα ασφαλιστικά ταμεία. Αυτό έχει οδηγήσει επίσης σε μία διευκόλυνση αποπληρωμής. Θα ακολουθ</w:t>
      </w:r>
      <w:r>
        <w:rPr>
          <w:rFonts w:eastAsia="Times New Roman" w:cs="Times New Roman"/>
          <w:szCs w:val="24"/>
        </w:rPr>
        <w:t xml:space="preserve">ήσει τις επόμενες μέρες και μία ακόμα καλύτερη ρύθμιση των οφειλών προς τα ασφαλιστικά ταμεία, με </w:t>
      </w:r>
      <w:proofErr w:type="spellStart"/>
      <w:r>
        <w:rPr>
          <w:rFonts w:eastAsia="Times New Roman" w:cs="Times New Roman"/>
          <w:szCs w:val="24"/>
        </w:rPr>
        <w:t>εκατόν</w:t>
      </w:r>
      <w:proofErr w:type="spellEnd"/>
      <w:r>
        <w:rPr>
          <w:rFonts w:eastAsia="Times New Roman" w:cs="Times New Roman"/>
          <w:szCs w:val="24"/>
        </w:rPr>
        <w:t xml:space="preserve"> είκοσι</w:t>
      </w:r>
      <w:r>
        <w:rPr>
          <w:rFonts w:eastAsia="Times New Roman" w:cs="Times New Roman"/>
          <w:szCs w:val="24"/>
        </w:rPr>
        <w:t xml:space="preserve"> δόσεις.</w:t>
      </w:r>
    </w:p>
    <w:p w14:paraId="1ED2CB5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οφείλεται στη μείωση της συνταξιοδοτικής δαπάνης, όχι διότι δεν πληρώνουμε συντάξεις, όχι λόγω κάποιας ιδιότυπης παύσης πληρωμών, πο</w:t>
      </w:r>
      <w:r>
        <w:rPr>
          <w:rFonts w:eastAsia="Times New Roman" w:cs="Times New Roman"/>
          <w:szCs w:val="24"/>
        </w:rPr>
        <w:t xml:space="preserve">υ άκουσα και χθες να λέγεται στη Βουλή, αλλά επειδή κάναμε μία εντατική δουλειά εκκαθάρισης του μητρώου των εκκρεμοτήτων στον Ενιαίο Φορέα Κοινωνικής Ασφάλισης. Είδαμε δηλαδή τι είναι εκκρεμείς αιτήσεις συνταξιοδότησης και τι δεν είναι </w:t>
      </w:r>
      <w:r>
        <w:rPr>
          <w:rFonts w:eastAsia="Times New Roman" w:cs="Times New Roman"/>
          <w:szCs w:val="24"/>
        </w:rPr>
        <w:lastRenderedPageBreak/>
        <w:t>και πληρώνουμε πιο γ</w:t>
      </w:r>
      <w:r>
        <w:rPr>
          <w:rFonts w:eastAsia="Times New Roman" w:cs="Times New Roman"/>
          <w:szCs w:val="24"/>
        </w:rPr>
        <w:t>ρήγορα τις συντάξεις και πλέον δεν κουβαλάνε οι συντάξεις το βάρος των αναδρομικών ποσών που είχαν λόγω του ότι γ</w:t>
      </w:r>
      <w:r>
        <w:rPr>
          <w:rFonts w:eastAsia="Times New Roman" w:cs="Times New Roman"/>
          <w:szCs w:val="24"/>
        </w:rPr>
        <w:t>ια πολύ καιρό έμεναν απλήρωτες.</w:t>
      </w:r>
    </w:p>
    <w:p w14:paraId="1ED2CB5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Εάν δεν </w:t>
      </w:r>
      <w:proofErr w:type="spellStart"/>
      <w:r>
        <w:rPr>
          <w:rFonts w:eastAsia="Times New Roman" w:cs="Times New Roman"/>
          <w:szCs w:val="24"/>
        </w:rPr>
        <w:t>συνέβαιναν</w:t>
      </w:r>
      <w:proofErr w:type="spellEnd"/>
      <w:r>
        <w:rPr>
          <w:rFonts w:eastAsia="Times New Roman" w:cs="Times New Roman"/>
          <w:szCs w:val="24"/>
        </w:rPr>
        <w:t xml:space="preserve"> έτσι τα πράγματα, εάν δεν ήταν αυτοί οι λόγοι που σας περιέγραφα, το 2018 θα έπρεπε να είχε </w:t>
      </w:r>
      <w:r>
        <w:rPr>
          <w:rFonts w:eastAsia="Times New Roman" w:cs="Times New Roman"/>
          <w:szCs w:val="24"/>
        </w:rPr>
        <w:t>επιβαρυνθεί η συνταξιοδοτική δαπάνη, γιατί έχουμε δεσμευθεί ότι θα πληρώσουμε όλες τις εκκρεμείς συντάξεις μέχρι το καλοκαίρι του 2018. Αντ’ αυτού, βλέπετε ότι και η συνταξιοδοτική δαπάνη και το 2018 είναι μειωμένη, ακριβώς διότι έγινε όλη αυτή η δουλειά τ</w:t>
      </w:r>
      <w:r>
        <w:rPr>
          <w:rFonts w:eastAsia="Times New Roman" w:cs="Times New Roman"/>
          <w:szCs w:val="24"/>
        </w:rPr>
        <w:t>ης εκκαθάρισης των</w:t>
      </w:r>
      <w:r>
        <w:rPr>
          <w:rFonts w:eastAsia="Times New Roman" w:cs="Times New Roman"/>
          <w:szCs w:val="24"/>
        </w:rPr>
        <w:t xml:space="preserve"> ληξιπρόθεσμων και του μητρώου.</w:t>
      </w:r>
    </w:p>
    <w:p w14:paraId="1ED2CB5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Αυτά, λοιπόν, είναι σε βασικές γραμμές τα νούμερα, πώς βγαίνουν τα νούμερα, πώς βγήκαν τα νούμερα για το 2017, πώς βγήκαν τα νούμερ</w:t>
      </w:r>
      <w:r>
        <w:rPr>
          <w:rFonts w:eastAsia="Times New Roman" w:cs="Times New Roman"/>
          <w:szCs w:val="24"/>
        </w:rPr>
        <w:t>α για το 2018, κατά κύριο λόγο.</w:t>
      </w:r>
    </w:p>
    <w:p w14:paraId="1ED2CB5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Το δημόσιο σύστημα κοινωνικής ασφάλισης, λο</w:t>
      </w:r>
      <w:r>
        <w:rPr>
          <w:rFonts w:eastAsia="Times New Roman" w:cs="Times New Roman"/>
          <w:szCs w:val="24"/>
        </w:rPr>
        <w:t xml:space="preserve">ιπόν, για το 2018 θα έχει πλεόνασμα ύψους 860 εκατομμυρίων, βελτιωμένο έναντι του 2017 κατά 1 δισεκατομμύριο περίπου. Βάζουμε κανόνες στο σύστημα, πληρώνουμε ληξιπρόθεσμα, κλείνουμε πληγές του παρελθόντος και σήμερα το δημόσιο σύστημα κοινωνικής ασφάλισης </w:t>
      </w:r>
      <w:r>
        <w:rPr>
          <w:rFonts w:eastAsia="Times New Roman" w:cs="Times New Roman"/>
          <w:szCs w:val="24"/>
        </w:rPr>
        <w:t>έχει σταθεί και πάλι στα πόδια του.</w:t>
      </w:r>
    </w:p>
    <w:p w14:paraId="1ED2CB5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Πριν από λίγους μήνες, από αυτό εδώ το Βήμα, σε μία επερώτηση, νομίζω της Δημοκρατικής Συμπαράταξης, που συζητούσαμε για το ασφαλιστικό και προσπαθούσα να επιχειρηματολογήσω και πάλι σχετικά με τα στοιχεία του Ενιαίου Φο</w:t>
      </w:r>
      <w:r>
        <w:rPr>
          <w:rFonts w:eastAsia="Times New Roman" w:cs="Times New Roman"/>
          <w:szCs w:val="24"/>
        </w:rPr>
        <w:t xml:space="preserve">ρέα Κοινωνικής Ασφάλισης και τις ανακρίβειες που γράφονται, είχα θέσει στους Βουλευτές </w:t>
      </w:r>
      <w:r>
        <w:rPr>
          <w:rFonts w:eastAsia="Times New Roman" w:cs="Times New Roman"/>
          <w:szCs w:val="24"/>
        </w:rPr>
        <w:lastRenderedPageBreak/>
        <w:t>το εξής ρητορικό ερώτημα: Ποιον εξυπηρετεί η δημιουργία απολύτως στρεβλών εντυπώσεων για το δημόσι</w:t>
      </w:r>
      <w:r>
        <w:rPr>
          <w:rFonts w:eastAsia="Times New Roman" w:cs="Times New Roman"/>
          <w:szCs w:val="24"/>
        </w:rPr>
        <w:t>ο σύστημα κοινωνικής ασφάλισης;</w:t>
      </w:r>
    </w:p>
    <w:p w14:paraId="1ED2CB5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Η απάντηση ήρθε πριν από λίγες μέρες μέ</w:t>
      </w:r>
      <w:r>
        <w:rPr>
          <w:rFonts w:eastAsia="Times New Roman" w:cs="Times New Roman"/>
          <w:szCs w:val="24"/>
        </w:rPr>
        <w:t>σω ενός άλλου ερωτήματος, του ερωτηματολογίου της Νέα Δημοκρατίας για το συνέδριό της.</w:t>
      </w:r>
    </w:p>
    <w:p w14:paraId="1ED2CB56" w14:textId="77777777" w:rsidR="00844B03" w:rsidRDefault="0027580D">
      <w:pPr>
        <w:spacing w:after="0" w:line="600" w:lineRule="auto"/>
        <w:ind w:firstLine="720"/>
        <w:jc w:val="both"/>
        <w:rPr>
          <w:rFonts w:eastAsia="Times New Roman"/>
          <w:szCs w:val="24"/>
        </w:rPr>
      </w:pPr>
      <w:r>
        <w:rPr>
          <w:rFonts w:eastAsia="Times New Roman"/>
          <w:szCs w:val="24"/>
        </w:rPr>
        <w:t>Το ερωτηματολόγιο λέει ουσιαστικά εάν οι εργαζόμενοι θα πρέπει να μπορούν να επιλέγουν ανάμεσα στο δημόσιο σύστημα κοινωνικής ασφάλισης και στους ιδιωτικούς ασφαλιστικού</w:t>
      </w:r>
      <w:r>
        <w:rPr>
          <w:rFonts w:eastAsia="Times New Roman"/>
          <w:szCs w:val="24"/>
        </w:rPr>
        <w:t>ς φορείς. Νομίζω ότι είναι εντελώς προφανές πια και ξεκάθαρο ποιον εξυπηρετεί η δημιουργία στρεβλών εντυπώσεων για το δημόσιο σύστημα κοινωνικής ασφάλισης.</w:t>
      </w:r>
    </w:p>
    <w:p w14:paraId="1ED2CB57" w14:textId="77777777" w:rsidR="00844B03" w:rsidRDefault="0027580D">
      <w:pPr>
        <w:spacing w:after="0" w:line="600" w:lineRule="auto"/>
        <w:ind w:firstLine="720"/>
        <w:jc w:val="center"/>
        <w:rPr>
          <w:rFonts w:eastAsia="Times New Roman"/>
          <w:szCs w:val="24"/>
        </w:rPr>
      </w:pPr>
      <w:r>
        <w:rPr>
          <w:rFonts w:eastAsia="Times New Roman"/>
          <w:szCs w:val="24"/>
        </w:rPr>
        <w:t>(Θόρυβος στην Αίθουσα)</w:t>
      </w:r>
    </w:p>
    <w:p w14:paraId="1ED2CB58" w14:textId="77777777" w:rsidR="00844B03" w:rsidRDefault="0027580D">
      <w:pPr>
        <w:spacing w:after="0" w:line="600" w:lineRule="auto"/>
        <w:ind w:firstLine="720"/>
        <w:jc w:val="both"/>
        <w:rPr>
          <w:rFonts w:eastAsia="Times New Roman"/>
          <w:bCs/>
          <w:szCs w:val="24"/>
        </w:rPr>
      </w:pPr>
      <w:r>
        <w:rPr>
          <w:rFonts w:eastAsia="Times New Roman"/>
          <w:b/>
          <w:bCs/>
          <w:szCs w:val="24"/>
        </w:rPr>
        <w:lastRenderedPageBreak/>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Παρακαλώ, μη διακόπτετε. Κάντε ησυχία.</w:t>
      </w:r>
    </w:p>
    <w:p w14:paraId="1ED2CB59" w14:textId="77777777" w:rsidR="00844B03" w:rsidRDefault="0027580D">
      <w:pPr>
        <w:spacing w:after="0" w:line="600" w:lineRule="auto"/>
        <w:ind w:firstLine="720"/>
        <w:jc w:val="both"/>
        <w:rPr>
          <w:rFonts w:eastAsia="Times New Roman"/>
          <w:szCs w:val="24"/>
        </w:rPr>
      </w:pPr>
      <w:r>
        <w:rPr>
          <w:rFonts w:eastAsia="Times New Roman"/>
          <w:b/>
          <w:szCs w:val="24"/>
        </w:rPr>
        <w:t xml:space="preserve">ΕΦΗ </w:t>
      </w:r>
      <w:r>
        <w:rPr>
          <w:rFonts w:eastAsia="Times New Roman"/>
          <w:b/>
          <w:szCs w:val="24"/>
        </w:rPr>
        <w:t>ΑΧΤΣΙΟΓΛΟΥ (Υπουργός Εργασίας, Κοινωνικής Ασφάλισης και Κοινωνικής Αλληλεγγύης):</w:t>
      </w:r>
      <w:r>
        <w:rPr>
          <w:rFonts w:eastAsia="Times New Roman"/>
          <w:szCs w:val="24"/>
        </w:rPr>
        <w:t xml:space="preserve"> Ακούσαμε χθες μια κριτική από την Αξιωματική Αντιπολίτευση. Ήταν μια ιδιόμορφη κριτική από τον κ. </w:t>
      </w:r>
      <w:proofErr w:type="spellStart"/>
      <w:r>
        <w:rPr>
          <w:rFonts w:eastAsia="Times New Roman"/>
          <w:szCs w:val="24"/>
        </w:rPr>
        <w:t>Βρούτση</w:t>
      </w:r>
      <w:proofErr w:type="spellEnd"/>
      <w:r>
        <w:rPr>
          <w:rFonts w:eastAsia="Times New Roman"/>
          <w:szCs w:val="24"/>
        </w:rPr>
        <w:t>. Νομίζω, όμως, ότι σε μεγάλο βαθμό ενσωμάτωνε αυτή τη λογική και ο κ.</w:t>
      </w:r>
      <w:r>
        <w:rPr>
          <w:rFonts w:eastAsia="Times New Roman"/>
          <w:szCs w:val="24"/>
        </w:rPr>
        <w:t xml:space="preserve"> Βενιζέλος όταν μιλούσε. Είχε μια ιδιαίτερη συλλογιστική με έναν ντετερμινισμό που θα ζήλευε και ο </w:t>
      </w:r>
      <w:proofErr w:type="spellStart"/>
      <w:r>
        <w:rPr>
          <w:rFonts w:eastAsia="Times New Roman"/>
          <w:szCs w:val="24"/>
        </w:rPr>
        <w:t>Σπινόζα</w:t>
      </w:r>
      <w:proofErr w:type="spellEnd"/>
      <w:r>
        <w:rPr>
          <w:rFonts w:eastAsia="Times New Roman"/>
          <w:szCs w:val="24"/>
        </w:rPr>
        <w:t xml:space="preserve">! </w:t>
      </w:r>
    </w:p>
    <w:p w14:paraId="1ED2CB5A" w14:textId="77777777" w:rsidR="00844B03" w:rsidRDefault="0027580D">
      <w:pPr>
        <w:spacing w:after="0" w:line="600" w:lineRule="auto"/>
        <w:ind w:firstLine="720"/>
        <w:jc w:val="both"/>
        <w:rPr>
          <w:rFonts w:eastAsia="Times New Roman"/>
          <w:szCs w:val="24"/>
        </w:rPr>
      </w:pPr>
      <w:r>
        <w:rPr>
          <w:rFonts w:eastAsia="Times New Roman"/>
          <w:szCs w:val="24"/>
        </w:rPr>
        <w:t xml:space="preserve">Τι λέτε, κύριε </w:t>
      </w:r>
      <w:proofErr w:type="spellStart"/>
      <w:r>
        <w:rPr>
          <w:rFonts w:eastAsia="Times New Roman"/>
          <w:szCs w:val="24"/>
        </w:rPr>
        <w:t>Τσακαλώτο</w:t>
      </w:r>
      <w:proofErr w:type="spellEnd"/>
      <w:r>
        <w:rPr>
          <w:rFonts w:eastAsia="Times New Roman"/>
          <w:szCs w:val="24"/>
        </w:rPr>
        <w:t>;</w:t>
      </w:r>
    </w:p>
    <w:p w14:paraId="1ED2CB5B" w14:textId="77777777" w:rsidR="00844B03" w:rsidRDefault="0027580D">
      <w:pPr>
        <w:spacing w:after="0" w:line="600" w:lineRule="auto"/>
        <w:ind w:firstLine="720"/>
        <w:jc w:val="both"/>
        <w:rPr>
          <w:rFonts w:eastAsia="Times New Roman"/>
          <w:szCs w:val="24"/>
        </w:rPr>
      </w:pPr>
      <w:r>
        <w:rPr>
          <w:rFonts w:eastAsia="Times New Roman"/>
          <w:szCs w:val="24"/>
        </w:rPr>
        <w:t>Έλεγε: Μπορεί να φτάσαμε την ανεργία στο 27% όταν ήμασταν κυβέρνηση, αλλά είχαμε διαμορφώσει τις προϋποθέσεις για να μειω</w:t>
      </w:r>
      <w:r>
        <w:rPr>
          <w:rFonts w:eastAsia="Times New Roman"/>
          <w:szCs w:val="24"/>
        </w:rPr>
        <w:t xml:space="preserve">θεί και θα τη μειώναμε ακόμη περισσότερο, εάν δεν ερχόταν ο </w:t>
      </w:r>
      <w:r>
        <w:rPr>
          <w:rFonts w:eastAsia="Times New Roman"/>
          <w:szCs w:val="24"/>
        </w:rPr>
        <w:lastRenderedPageBreak/>
        <w:t xml:space="preserve">ΣΥΡΙΖΑ. Μπορεί τα πλεονάσματα που είχαμε συμφωνήσει να ήταν πολύ υψηλά, αλλά είχαμε διαμορφώσει τις προϋποθέσεις για να τα </w:t>
      </w:r>
      <w:proofErr w:type="spellStart"/>
      <w:r>
        <w:rPr>
          <w:rFonts w:eastAsia="Times New Roman"/>
          <w:szCs w:val="24"/>
        </w:rPr>
        <w:t>επαναδιαπραγματευτούμε</w:t>
      </w:r>
      <w:proofErr w:type="spellEnd"/>
      <w:r>
        <w:rPr>
          <w:rFonts w:eastAsia="Times New Roman"/>
          <w:szCs w:val="24"/>
        </w:rPr>
        <w:t xml:space="preserve"> και θα γίνονταν χαμηλότερα, εάν δεν μεσολαβούσε ο </w:t>
      </w:r>
      <w:r>
        <w:rPr>
          <w:rFonts w:eastAsia="Times New Roman"/>
          <w:szCs w:val="24"/>
        </w:rPr>
        <w:t xml:space="preserve">ΣΥΡΙΖΑ. Μπορεί ο προϋπολογισμός της κοινωνικής αλληλεγγύης να ήταν ο μισός απ’ ό,τι σήμερα, </w:t>
      </w:r>
      <w:r>
        <w:rPr>
          <w:rFonts w:eastAsia="Times New Roman"/>
          <w:szCs w:val="24"/>
        </w:rPr>
        <w:t>αλλά εμείς είχαμε σχεδιάσει το κ</w:t>
      </w:r>
      <w:r>
        <w:rPr>
          <w:rFonts w:eastAsia="Times New Roman"/>
          <w:szCs w:val="24"/>
        </w:rPr>
        <w:t xml:space="preserve">οινωνικό </w:t>
      </w:r>
      <w:r>
        <w:rPr>
          <w:rFonts w:eastAsia="Times New Roman"/>
          <w:szCs w:val="24"/>
        </w:rPr>
        <w:t>ε</w:t>
      </w:r>
      <w:r>
        <w:rPr>
          <w:rFonts w:eastAsia="Times New Roman"/>
          <w:szCs w:val="24"/>
        </w:rPr>
        <w:t xml:space="preserve">ισόδημα </w:t>
      </w:r>
      <w:r>
        <w:rPr>
          <w:rFonts w:eastAsia="Times New Roman"/>
          <w:szCs w:val="24"/>
        </w:rPr>
        <w:t>α</w:t>
      </w:r>
      <w:r>
        <w:rPr>
          <w:rFonts w:eastAsia="Times New Roman"/>
          <w:szCs w:val="24"/>
        </w:rPr>
        <w:t>λληλεγγύης και θα το δίναμε καλύτερα, εάν δεν είχε μεσολαβήσει ο ΣΥΡΙΖΑ.</w:t>
      </w:r>
    </w:p>
    <w:p w14:paraId="1ED2CB5C" w14:textId="77777777" w:rsidR="00844B03" w:rsidRDefault="0027580D">
      <w:pPr>
        <w:spacing w:after="0" w:line="600" w:lineRule="auto"/>
        <w:ind w:firstLine="720"/>
        <w:jc w:val="both"/>
        <w:rPr>
          <w:rFonts w:eastAsia="Times New Roman"/>
          <w:szCs w:val="24"/>
        </w:rPr>
      </w:pPr>
      <w:r>
        <w:rPr>
          <w:rFonts w:eastAsia="Times New Roman"/>
          <w:szCs w:val="24"/>
        </w:rPr>
        <w:t>(Στο σημείο αυτό κ</w:t>
      </w:r>
      <w:r>
        <w:rPr>
          <w:rFonts w:eastAsia="Times New Roman"/>
          <w:szCs w:val="24"/>
        </w:rPr>
        <w:t>τυπάει το κουδούνι λήξ</w:t>
      </w:r>
      <w:r>
        <w:rPr>
          <w:rFonts w:eastAsia="Times New Roman"/>
          <w:szCs w:val="24"/>
        </w:rPr>
        <w:t>εως του χρόνου ομιλίας της κυρίας Υπουργού)</w:t>
      </w:r>
    </w:p>
    <w:p w14:paraId="1ED2CB5D" w14:textId="77777777" w:rsidR="00844B03" w:rsidRDefault="0027580D">
      <w:pPr>
        <w:spacing w:after="0" w:line="600" w:lineRule="auto"/>
        <w:ind w:firstLine="720"/>
        <w:jc w:val="both"/>
        <w:rPr>
          <w:rFonts w:eastAsia="Times New Roman"/>
          <w:szCs w:val="24"/>
        </w:rPr>
      </w:pPr>
      <w:r>
        <w:rPr>
          <w:rFonts w:eastAsia="Times New Roman"/>
          <w:szCs w:val="24"/>
        </w:rPr>
        <w:t>Λίγο χρόνο ακόμα θα ήθελα, κύριε Πρόεδρε.</w:t>
      </w:r>
    </w:p>
    <w:p w14:paraId="1ED2CB5E" w14:textId="77777777" w:rsidR="00844B03" w:rsidRDefault="0027580D">
      <w:pPr>
        <w:spacing w:after="0" w:line="600" w:lineRule="auto"/>
        <w:ind w:firstLine="720"/>
        <w:jc w:val="both"/>
        <w:rPr>
          <w:rFonts w:eastAsia="Times New Roman"/>
          <w:szCs w:val="24"/>
        </w:rPr>
      </w:pPr>
      <w:r>
        <w:rPr>
          <w:rFonts w:eastAsia="Times New Roman"/>
          <w:szCs w:val="24"/>
        </w:rPr>
        <w:t>Είναι πράγματι μια ενδιαφέρουσα αντίληψη για τον ιστορικό χρόνο. Ξέρετε, όμως, ότι τα γεγονότα είναι πεισματάρικα και θα μου επιτρέψε</w:t>
      </w:r>
      <w:r>
        <w:rPr>
          <w:rFonts w:eastAsia="Times New Roman"/>
          <w:szCs w:val="24"/>
        </w:rPr>
        <w:t>τε να αναφέρω τέσσερα απ’ αυτά.</w:t>
      </w:r>
    </w:p>
    <w:p w14:paraId="1ED2CB5F" w14:textId="77777777" w:rsidR="00844B03" w:rsidRDefault="0027580D">
      <w:pPr>
        <w:spacing w:after="0" w:line="600" w:lineRule="auto"/>
        <w:ind w:firstLine="720"/>
        <w:jc w:val="both"/>
        <w:rPr>
          <w:rFonts w:eastAsia="Times New Roman"/>
          <w:szCs w:val="24"/>
        </w:rPr>
      </w:pPr>
      <w:r>
        <w:rPr>
          <w:rFonts w:eastAsia="Times New Roman"/>
          <w:szCs w:val="24"/>
        </w:rPr>
        <w:lastRenderedPageBreak/>
        <w:t>Το 20</w:t>
      </w:r>
      <w:r>
        <w:rPr>
          <w:rFonts w:eastAsia="Times New Roman"/>
          <w:szCs w:val="24"/>
        </w:rPr>
        <w:t>11 ο κ. Βενιζέλος έλεγε στο μεσοπρόθεσμο πρόγραμμα 2012</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2015 της κ</w:t>
      </w:r>
      <w:r>
        <w:rPr>
          <w:rFonts w:eastAsia="Times New Roman"/>
          <w:szCs w:val="24"/>
        </w:rPr>
        <w:t>υβέρνησης Παπανδ</w:t>
      </w:r>
      <w:r>
        <w:rPr>
          <w:rFonts w:eastAsia="Times New Roman"/>
          <w:szCs w:val="24"/>
        </w:rPr>
        <w:t>ρέου. «Το μείγμα πολιτικών της κ</w:t>
      </w:r>
      <w:r>
        <w:rPr>
          <w:rFonts w:eastAsia="Times New Roman"/>
          <w:szCs w:val="24"/>
        </w:rPr>
        <w:t>υβέρνησης στοχεύει στη δημιουργία από το 2014 και μετά πρωτογενών πλεονασμάτων της τάξης άνω του 6%».</w:t>
      </w:r>
    </w:p>
    <w:p w14:paraId="1ED2CB60" w14:textId="77777777" w:rsidR="00844B03" w:rsidRDefault="0027580D">
      <w:pPr>
        <w:spacing w:after="0" w:line="600" w:lineRule="auto"/>
        <w:ind w:firstLine="720"/>
        <w:jc w:val="both"/>
        <w:rPr>
          <w:rFonts w:eastAsia="Times New Roman"/>
          <w:szCs w:val="24"/>
        </w:rPr>
      </w:pPr>
      <w:r>
        <w:rPr>
          <w:rFonts w:eastAsia="Times New Roman"/>
          <w:szCs w:val="24"/>
        </w:rPr>
        <w:t>Το καταθέτω στα Πρακτικά.</w:t>
      </w:r>
    </w:p>
    <w:p w14:paraId="1ED2CB61" w14:textId="77777777" w:rsidR="00844B03" w:rsidRDefault="0027580D">
      <w:pPr>
        <w:spacing w:after="0" w:line="600" w:lineRule="auto"/>
        <w:ind w:firstLine="720"/>
        <w:jc w:val="both"/>
        <w:rPr>
          <w:rFonts w:eastAsia="Times New Roman"/>
          <w:bCs/>
          <w:szCs w:val="24"/>
        </w:rPr>
      </w:pPr>
      <w:r w:rsidRPr="00663D20">
        <w:rPr>
          <w:rFonts w:eastAsia="Times New Roman" w:cs="Times New Roman"/>
          <w:szCs w:val="24"/>
        </w:rPr>
        <w:t>(</w:t>
      </w:r>
      <w:r>
        <w:rPr>
          <w:rFonts w:eastAsia="Times New Roman"/>
          <w:bCs/>
          <w:szCs w:val="24"/>
        </w:rPr>
        <w:t xml:space="preserve">Στο σημείο </w:t>
      </w:r>
      <w:r>
        <w:rPr>
          <w:rFonts w:eastAsia="Times New Roman"/>
          <w:bCs/>
          <w:szCs w:val="24"/>
        </w:rPr>
        <w:t xml:space="preserve">αυτό η Υπουργός κ. </w:t>
      </w:r>
      <w:r>
        <w:rPr>
          <w:rFonts w:eastAsia="Times New Roman"/>
          <w:bCs/>
          <w:szCs w:val="24"/>
        </w:rPr>
        <w:t xml:space="preserve">Έφη </w:t>
      </w:r>
      <w:proofErr w:type="spellStart"/>
      <w:r>
        <w:rPr>
          <w:rFonts w:eastAsia="Times New Roman"/>
          <w:bCs/>
          <w:szCs w:val="24"/>
        </w:rPr>
        <w:t>Αχτσιόγλου</w:t>
      </w:r>
      <w:proofErr w:type="spellEnd"/>
      <w:r>
        <w:rPr>
          <w:rFonts w:eastAsia="Times New Roman"/>
          <w:bCs/>
          <w:szCs w:val="24"/>
        </w:rPr>
        <w:t xml:space="preserve"> καταθέτει </w:t>
      </w:r>
      <w:r w:rsidRPr="00663D20">
        <w:rPr>
          <w:rFonts w:eastAsia="Times New Roman"/>
          <w:bCs/>
          <w:szCs w:val="24"/>
        </w:rPr>
        <w:t>για τα Πρακτικά το προαναφερθέν έγγραφο</w:t>
      </w:r>
      <w:r>
        <w:rPr>
          <w:rFonts w:eastAsia="Times New Roman"/>
          <w:bCs/>
          <w:szCs w:val="24"/>
        </w:rPr>
        <w:t>,</w:t>
      </w:r>
      <w:r w:rsidRPr="00663D20">
        <w:rPr>
          <w:rFonts w:eastAsia="Times New Roman"/>
          <w:bCs/>
          <w:szCs w:val="24"/>
        </w:rPr>
        <w:t xml:space="preserve"> το οποίο βρί</w:t>
      </w:r>
      <w:r>
        <w:rPr>
          <w:rFonts w:eastAsia="Times New Roman"/>
          <w:bCs/>
          <w:szCs w:val="24"/>
        </w:rPr>
        <w:t>σκεται στο α</w:t>
      </w:r>
      <w:r w:rsidRPr="00663D20">
        <w:rPr>
          <w:rFonts w:eastAsia="Times New Roman"/>
          <w:bCs/>
          <w:szCs w:val="24"/>
        </w:rPr>
        <w:t>ρχείο του Τμήματος Γραμματείας της Διεύθυνσης Στενογραφίας και Πρακτικών της Βουλής)</w:t>
      </w:r>
    </w:p>
    <w:p w14:paraId="1ED2CB62" w14:textId="77777777" w:rsidR="00844B03" w:rsidRDefault="0027580D">
      <w:pPr>
        <w:spacing w:after="0" w:line="600" w:lineRule="auto"/>
        <w:ind w:firstLine="720"/>
        <w:jc w:val="both"/>
        <w:rPr>
          <w:rFonts w:eastAsia="Times New Roman"/>
          <w:bCs/>
          <w:szCs w:val="24"/>
        </w:rPr>
      </w:pPr>
      <w:r>
        <w:rPr>
          <w:rFonts w:eastAsia="Times New Roman"/>
          <w:bCs/>
          <w:szCs w:val="24"/>
        </w:rPr>
        <w:t>Στο δεύτερο μνημόνιο επί κ</w:t>
      </w:r>
      <w:r>
        <w:rPr>
          <w:rFonts w:eastAsia="Times New Roman"/>
          <w:bCs/>
          <w:szCs w:val="24"/>
        </w:rPr>
        <w:t xml:space="preserve">υβέρνησης </w:t>
      </w:r>
      <w:proofErr w:type="spellStart"/>
      <w:r>
        <w:rPr>
          <w:rFonts w:eastAsia="Times New Roman"/>
          <w:bCs/>
          <w:szCs w:val="24"/>
        </w:rPr>
        <w:t>Παπαδήμου</w:t>
      </w:r>
      <w:proofErr w:type="spellEnd"/>
      <w:r>
        <w:rPr>
          <w:rFonts w:eastAsia="Times New Roman"/>
          <w:bCs/>
          <w:szCs w:val="24"/>
        </w:rPr>
        <w:t xml:space="preserve"> έλεγε: «Η κυβέρν</w:t>
      </w:r>
      <w:r>
        <w:rPr>
          <w:rFonts w:eastAsia="Times New Roman"/>
          <w:bCs/>
          <w:szCs w:val="24"/>
        </w:rPr>
        <w:t>ηση έχει δεσμευτεί για την επίτευξη ενό</w:t>
      </w:r>
      <w:r>
        <w:rPr>
          <w:rFonts w:eastAsia="Times New Roman"/>
          <w:bCs/>
          <w:szCs w:val="24"/>
        </w:rPr>
        <w:t>ς πρωτογενούς πλεονάσματος της γ</w:t>
      </w:r>
      <w:r>
        <w:rPr>
          <w:rFonts w:eastAsia="Times New Roman"/>
          <w:bCs/>
          <w:szCs w:val="24"/>
        </w:rPr>
        <w:t xml:space="preserve">ενικής </w:t>
      </w:r>
      <w:r>
        <w:rPr>
          <w:rFonts w:eastAsia="Times New Roman"/>
          <w:bCs/>
          <w:szCs w:val="24"/>
        </w:rPr>
        <w:t>κ</w:t>
      </w:r>
      <w:r>
        <w:rPr>
          <w:rFonts w:eastAsia="Times New Roman"/>
          <w:bCs/>
          <w:szCs w:val="24"/>
        </w:rPr>
        <w:t>υβέρνησης ύψους 4,5% του ΑΕΠ έως το 2014.».</w:t>
      </w:r>
    </w:p>
    <w:p w14:paraId="1ED2CB63" w14:textId="77777777" w:rsidR="00844B03" w:rsidRDefault="0027580D">
      <w:pPr>
        <w:spacing w:after="0" w:line="600" w:lineRule="auto"/>
        <w:ind w:firstLine="720"/>
        <w:jc w:val="both"/>
        <w:rPr>
          <w:rFonts w:eastAsia="Times New Roman"/>
          <w:bCs/>
          <w:szCs w:val="24"/>
        </w:rPr>
      </w:pPr>
      <w:r>
        <w:rPr>
          <w:rFonts w:eastAsia="Times New Roman"/>
          <w:bCs/>
          <w:szCs w:val="24"/>
        </w:rPr>
        <w:lastRenderedPageBreak/>
        <w:t>Το καταθέτω και αυτό στα Πρακτικά.</w:t>
      </w:r>
    </w:p>
    <w:p w14:paraId="1ED2CB64" w14:textId="77777777" w:rsidR="00844B03" w:rsidRDefault="0027580D">
      <w:pPr>
        <w:spacing w:after="0" w:line="600" w:lineRule="auto"/>
        <w:ind w:firstLine="720"/>
        <w:jc w:val="both"/>
        <w:rPr>
          <w:rFonts w:eastAsia="Times New Roman"/>
          <w:bCs/>
          <w:szCs w:val="24"/>
        </w:rPr>
      </w:pPr>
      <w:r w:rsidRPr="00663D20">
        <w:rPr>
          <w:rFonts w:eastAsia="Times New Roman" w:cs="Times New Roman"/>
          <w:szCs w:val="24"/>
        </w:rPr>
        <w:t>(</w:t>
      </w:r>
      <w:r>
        <w:rPr>
          <w:rFonts w:eastAsia="Times New Roman"/>
          <w:bCs/>
          <w:szCs w:val="24"/>
        </w:rPr>
        <w:t xml:space="preserve">Στο σημείο αυτό η Υπουργός κ. </w:t>
      </w:r>
      <w:r>
        <w:rPr>
          <w:rFonts w:eastAsia="Times New Roman"/>
          <w:bCs/>
          <w:szCs w:val="24"/>
        </w:rPr>
        <w:t xml:space="preserve">Έφη </w:t>
      </w:r>
      <w:proofErr w:type="spellStart"/>
      <w:r>
        <w:rPr>
          <w:rFonts w:eastAsia="Times New Roman"/>
          <w:bCs/>
          <w:szCs w:val="24"/>
        </w:rPr>
        <w:t>Αχτσιόγλου</w:t>
      </w:r>
      <w:proofErr w:type="spellEnd"/>
      <w:r>
        <w:rPr>
          <w:rFonts w:eastAsia="Times New Roman"/>
          <w:bCs/>
          <w:szCs w:val="24"/>
        </w:rPr>
        <w:t xml:space="preserve"> καταθέτει </w:t>
      </w:r>
      <w:r w:rsidRPr="00663D20">
        <w:rPr>
          <w:rFonts w:eastAsia="Times New Roman"/>
          <w:bCs/>
          <w:szCs w:val="24"/>
        </w:rPr>
        <w:t>για τα Πρακτικά το προαναφερθέν έγγραφο</w:t>
      </w:r>
      <w:r>
        <w:rPr>
          <w:rFonts w:eastAsia="Times New Roman"/>
          <w:bCs/>
          <w:szCs w:val="24"/>
        </w:rPr>
        <w:t>,</w:t>
      </w:r>
      <w:r>
        <w:rPr>
          <w:rFonts w:eastAsia="Times New Roman"/>
          <w:bCs/>
          <w:szCs w:val="24"/>
        </w:rPr>
        <w:t xml:space="preserve"> το οποίο βρίσκεται στο α</w:t>
      </w:r>
      <w:r w:rsidRPr="00663D20">
        <w:rPr>
          <w:rFonts w:eastAsia="Times New Roman"/>
          <w:bCs/>
          <w:szCs w:val="24"/>
        </w:rPr>
        <w:t>ρχείο του Τμήματος Γραμματείας της Διεύθυνσης Στενογραφίας και Πρακτικών της Βουλής)</w:t>
      </w:r>
    </w:p>
    <w:p w14:paraId="1ED2CB65" w14:textId="77777777" w:rsidR="00844B03" w:rsidRDefault="0027580D">
      <w:pPr>
        <w:spacing w:after="0" w:line="600" w:lineRule="auto"/>
        <w:ind w:firstLine="720"/>
        <w:jc w:val="both"/>
        <w:rPr>
          <w:rFonts w:eastAsia="Times New Roman"/>
          <w:bCs/>
          <w:szCs w:val="24"/>
        </w:rPr>
      </w:pPr>
      <w:r>
        <w:rPr>
          <w:rFonts w:eastAsia="Times New Roman"/>
          <w:bCs/>
          <w:szCs w:val="24"/>
        </w:rPr>
        <w:t>Το 2014 επί κ</w:t>
      </w:r>
      <w:r>
        <w:rPr>
          <w:rFonts w:eastAsia="Times New Roman"/>
          <w:bCs/>
          <w:szCs w:val="24"/>
        </w:rPr>
        <w:t xml:space="preserve">υβέρνησης Σαμαρά έλεγε: «Το πρωτογενές πλεόνασμα για το 2016, 2017 και εντεύθεν να είναι κοντά στο 4,5%». Το λέω για τον κ. </w:t>
      </w:r>
      <w:proofErr w:type="spellStart"/>
      <w:r>
        <w:rPr>
          <w:rFonts w:eastAsia="Times New Roman"/>
          <w:bCs/>
          <w:szCs w:val="24"/>
        </w:rPr>
        <w:t>Βρούτση</w:t>
      </w:r>
      <w:proofErr w:type="spellEnd"/>
      <w:r>
        <w:rPr>
          <w:rFonts w:eastAsia="Times New Roman"/>
          <w:bCs/>
          <w:szCs w:val="24"/>
        </w:rPr>
        <w:t xml:space="preserve"> π</w:t>
      </w:r>
      <w:r>
        <w:rPr>
          <w:rFonts w:eastAsia="Times New Roman"/>
          <w:bCs/>
          <w:szCs w:val="24"/>
        </w:rPr>
        <w:t>ου φώναζε ότι λέω ψέματα.</w:t>
      </w:r>
    </w:p>
    <w:p w14:paraId="1ED2CB66" w14:textId="77777777" w:rsidR="00844B03" w:rsidRDefault="0027580D">
      <w:pPr>
        <w:spacing w:after="0" w:line="600" w:lineRule="auto"/>
        <w:ind w:firstLine="720"/>
        <w:jc w:val="both"/>
        <w:rPr>
          <w:rFonts w:eastAsia="Times New Roman"/>
          <w:bCs/>
          <w:szCs w:val="24"/>
        </w:rPr>
      </w:pPr>
      <w:r>
        <w:rPr>
          <w:rFonts w:eastAsia="Times New Roman"/>
          <w:bCs/>
          <w:szCs w:val="24"/>
        </w:rPr>
        <w:t>Το καταθέτω και αυτό στα Πρακτικά</w:t>
      </w:r>
      <w:r>
        <w:rPr>
          <w:rFonts w:eastAsia="Times New Roman"/>
          <w:bCs/>
          <w:szCs w:val="24"/>
        </w:rPr>
        <w:t>.</w:t>
      </w:r>
    </w:p>
    <w:p w14:paraId="1ED2CB67" w14:textId="77777777" w:rsidR="00844B03" w:rsidRDefault="0027580D">
      <w:pPr>
        <w:spacing w:after="0" w:line="600" w:lineRule="auto"/>
        <w:ind w:firstLine="720"/>
        <w:jc w:val="both"/>
        <w:rPr>
          <w:rFonts w:eastAsia="Times New Roman"/>
          <w:bCs/>
          <w:szCs w:val="24"/>
        </w:rPr>
      </w:pPr>
      <w:r w:rsidRPr="00663D20">
        <w:rPr>
          <w:rFonts w:eastAsia="Times New Roman" w:cs="Times New Roman"/>
          <w:szCs w:val="24"/>
        </w:rPr>
        <w:t>(</w:t>
      </w:r>
      <w:r>
        <w:rPr>
          <w:rFonts w:eastAsia="Times New Roman"/>
          <w:bCs/>
          <w:szCs w:val="24"/>
        </w:rPr>
        <w:t xml:space="preserve">Στο σημείο αυτό η Υπουργός κ. </w:t>
      </w:r>
      <w:r>
        <w:rPr>
          <w:rFonts w:eastAsia="Times New Roman"/>
          <w:bCs/>
          <w:szCs w:val="24"/>
        </w:rPr>
        <w:t xml:space="preserve">Έφη </w:t>
      </w:r>
      <w:proofErr w:type="spellStart"/>
      <w:r>
        <w:rPr>
          <w:rFonts w:eastAsia="Times New Roman"/>
          <w:bCs/>
          <w:szCs w:val="24"/>
        </w:rPr>
        <w:t>Αχτσιόγλου</w:t>
      </w:r>
      <w:proofErr w:type="spellEnd"/>
      <w:r>
        <w:rPr>
          <w:rFonts w:eastAsia="Times New Roman"/>
          <w:bCs/>
          <w:szCs w:val="24"/>
        </w:rPr>
        <w:t xml:space="preserve"> καταθέτει </w:t>
      </w:r>
      <w:r w:rsidRPr="00663D20">
        <w:rPr>
          <w:rFonts w:eastAsia="Times New Roman"/>
          <w:bCs/>
          <w:szCs w:val="24"/>
        </w:rPr>
        <w:t>για τα Πρακτικά το προαναφερθέν έγγραφο</w:t>
      </w:r>
      <w:r>
        <w:rPr>
          <w:rFonts w:eastAsia="Times New Roman"/>
          <w:bCs/>
          <w:szCs w:val="24"/>
        </w:rPr>
        <w:t>,</w:t>
      </w:r>
      <w:r>
        <w:rPr>
          <w:rFonts w:eastAsia="Times New Roman"/>
          <w:bCs/>
          <w:szCs w:val="24"/>
        </w:rPr>
        <w:t xml:space="preserve"> το οποίο βρίσκεται στο α</w:t>
      </w:r>
      <w:r w:rsidRPr="00663D20">
        <w:rPr>
          <w:rFonts w:eastAsia="Times New Roman"/>
          <w:bCs/>
          <w:szCs w:val="24"/>
        </w:rPr>
        <w:t>ρχείο του Τμήματος Γραμματείας της Διεύθυνσης Στενογραφίας και Πρακτικών τ</w:t>
      </w:r>
      <w:r w:rsidRPr="00663D20">
        <w:rPr>
          <w:rFonts w:eastAsia="Times New Roman"/>
          <w:bCs/>
          <w:szCs w:val="24"/>
        </w:rPr>
        <w:t>ης Βουλής)</w:t>
      </w:r>
    </w:p>
    <w:p w14:paraId="1ED2CB68" w14:textId="77777777" w:rsidR="00844B03" w:rsidRDefault="0027580D">
      <w:pPr>
        <w:spacing w:after="0" w:line="600" w:lineRule="auto"/>
        <w:ind w:firstLine="720"/>
        <w:jc w:val="both"/>
        <w:rPr>
          <w:rFonts w:eastAsia="Times New Roman"/>
          <w:bCs/>
          <w:szCs w:val="24"/>
        </w:rPr>
      </w:pPr>
      <w:r w:rsidRPr="00910FFB">
        <w:rPr>
          <w:rFonts w:eastAsia="Times New Roman"/>
          <w:b/>
          <w:bCs/>
          <w:szCs w:val="24"/>
        </w:rPr>
        <w:lastRenderedPageBreak/>
        <w:t>ΔΗΜΗΤΡΙΟΣ ΣΤΑΜΑΤΗΣ:</w:t>
      </w:r>
      <w:r>
        <w:rPr>
          <w:rFonts w:eastAsia="Times New Roman"/>
          <w:bCs/>
          <w:szCs w:val="24"/>
        </w:rPr>
        <w:t xml:space="preserve"> Μέχρι πότε;</w:t>
      </w:r>
    </w:p>
    <w:p w14:paraId="1ED2CB69" w14:textId="77777777" w:rsidR="00844B03" w:rsidRDefault="0027580D">
      <w:pPr>
        <w:spacing w:after="0" w:line="600" w:lineRule="auto"/>
        <w:ind w:firstLine="720"/>
        <w:jc w:val="both"/>
        <w:rPr>
          <w:rFonts w:eastAsia="Times New Roman"/>
          <w:szCs w:val="24"/>
        </w:rPr>
      </w:pPr>
      <w:r>
        <w:rPr>
          <w:rFonts w:eastAsia="Times New Roman"/>
          <w:b/>
          <w:szCs w:val="24"/>
        </w:rPr>
        <w:t xml:space="preserve">ΕΦΗ </w:t>
      </w:r>
      <w:r>
        <w:rPr>
          <w:rFonts w:eastAsia="Times New Roman"/>
          <w:b/>
          <w:szCs w:val="24"/>
        </w:rPr>
        <w:t>ΑΧΤΣΙΟΓΛΟΥ (Υπουργός Εργασίας, Κοινωνικής Ασφάλισης και Κοινωνικής Αλληλεγγύης):</w:t>
      </w:r>
      <w:r>
        <w:rPr>
          <w:rFonts w:eastAsia="Times New Roman"/>
          <w:szCs w:val="24"/>
        </w:rPr>
        <w:t xml:space="preserve"> Εάν από το 4,5 αφαιρέσετε το 1,75 εγώ ξέρω ότι είναι λιγότερο. Εσείς; </w:t>
      </w:r>
    </w:p>
    <w:p w14:paraId="1ED2CB6A" w14:textId="77777777" w:rsidR="00844B03" w:rsidRDefault="0027580D">
      <w:pPr>
        <w:spacing w:after="0"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Παρακαλώ, κυρία Υπουργέ</w:t>
      </w:r>
      <w:r>
        <w:rPr>
          <w:rFonts w:eastAsia="Times New Roman"/>
          <w:bCs/>
          <w:szCs w:val="24"/>
        </w:rPr>
        <w:t>, συνεχίστε.</w:t>
      </w:r>
    </w:p>
    <w:p w14:paraId="1ED2CB6B" w14:textId="77777777" w:rsidR="00844B03" w:rsidRDefault="0027580D">
      <w:pPr>
        <w:spacing w:after="0" w:line="600" w:lineRule="auto"/>
        <w:ind w:firstLine="720"/>
        <w:jc w:val="both"/>
        <w:rPr>
          <w:rFonts w:eastAsia="Times New Roman"/>
          <w:szCs w:val="24"/>
        </w:rPr>
      </w:pPr>
      <w:r>
        <w:rPr>
          <w:rFonts w:eastAsia="Times New Roman"/>
          <w:b/>
          <w:szCs w:val="24"/>
        </w:rPr>
        <w:t xml:space="preserve">ΕΦΗ </w:t>
      </w:r>
      <w:r>
        <w:rPr>
          <w:rFonts w:eastAsia="Times New Roman"/>
          <w:b/>
          <w:szCs w:val="24"/>
        </w:rPr>
        <w:t>ΑΧΤΣΙΟΓΛΟΥ (Υπουργός Εργασίας, Κοινωνικής Ασφάλισης και Κοινωνικής Αλληλεγγύης):</w:t>
      </w:r>
      <w:r>
        <w:rPr>
          <w:rFonts w:eastAsia="Times New Roman"/>
          <w:szCs w:val="24"/>
        </w:rPr>
        <w:t xml:space="preserve"> Η ετήσια έκθεση –είναι σημερινή- της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για το 2017 –δεν είναι εδώ να με ακούσει δυστυχώς ο κ. </w:t>
      </w:r>
      <w:proofErr w:type="spellStart"/>
      <w:r>
        <w:rPr>
          <w:rFonts w:eastAsia="Times New Roman"/>
          <w:szCs w:val="24"/>
        </w:rPr>
        <w:t>Βρούτσης</w:t>
      </w:r>
      <w:proofErr w:type="spellEnd"/>
      <w:r>
        <w:rPr>
          <w:rFonts w:eastAsia="Times New Roman"/>
          <w:szCs w:val="24"/>
        </w:rPr>
        <w:t>- μιλάει για αύξηση της απασχόλησης από το 2014 έ</w:t>
      </w:r>
      <w:r>
        <w:rPr>
          <w:rFonts w:eastAsia="Times New Roman"/>
          <w:szCs w:val="24"/>
        </w:rPr>
        <w:t xml:space="preserve">ως το 2017 κατά </w:t>
      </w:r>
      <w:r>
        <w:rPr>
          <w:rFonts w:eastAsia="Times New Roman"/>
          <w:szCs w:val="24"/>
        </w:rPr>
        <w:t>διακόσιες ενενήντα τρεις χιλιάδες διακόσιες πενήντα οκτώ θέσεις εργασίας.</w:t>
      </w:r>
    </w:p>
    <w:p w14:paraId="1ED2CB6C" w14:textId="77777777" w:rsidR="00844B03" w:rsidRDefault="0027580D">
      <w:pPr>
        <w:spacing w:after="0" w:line="600" w:lineRule="auto"/>
        <w:ind w:firstLine="720"/>
        <w:jc w:val="both"/>
        <w:rPr>
          <w:rFonts w:eastAsia="Times New Roman"/>
          <w:szCs w:val="24"/>
        </w:rPr>
      </w:pPr>
      <w:r>
        <w:rPr>
          <w:rFonts w:eastAsia="Times New Roman"/>
          <w:szCs w:val="24"/>
        </w:rPr>
        <w:t>Το καταθέτω στα Πρακτικά.</w:t>
      </w:r>
    </w:p>
    <w:p w14:paraId="1ED2CB6D" w14:textId="77777777" w:rsidR="00844B03" w:rsidRDefault="0027580D">
      <w:pPr>
        <w:spacing w:after="0" w:line="600" w:lineRule="auto"/>
        <w:ind w:firstLine="720"/>
        <w:jc w:val="both"/>
        <w:rPr>
          <w:rFonts w:eastAsia="Times New Roman"/>
          <w:bCs/>
          <w:szCs w:val="24"/>
        </w:rPr>
      </w:pPr>
      <w:r>
        <w:rPr>
          <w:rFonts w:eastAsia="Times New Roman" w:cs="Times New Roman"/>
          <w:szCs w:val="24"/>
        </w:rPr>
        <w:lastRenderedPageBreak/>
        <w:t>(</w:t>
      </w:r>
      <w:r>
        <w:rPr>
          <w:rFonts w:eastAsia="Times New Roman"/>
          <w:bCs/>
          <w:szCs w:val="24"/>
        </w:rPr>
        <w:t xml:space="preserve">Στο σημείο αυτό η Υπουργός κ. </w:t>
      </w:r>
      <w:r>
        <w:rPr>
          <w:rFonts w:eastAsia="Times New Roman"/>
          <w:bCs/>
          <w:szCs w:val="24"/>
        </w:rPr>
        <w:t xml:space="preserve">Έφη </w:t>
      </w:r>
      <w:proofErr w:type="spellStart"/>
      <w:r>
        <w:rPr>
          <w:rFonts w:eastAsia="Times New Roman"/>
          <w:bCs/>
          <w:szCs w:val="24"/>
        </w:rPr>
        <w:t>Αχτσιόγλου</w:t>
      </w:r>
      <w:proofErr w:type="spellEnd"/>
      <w:r>
        <w:rPr>
          <w:rFonts w:eastAsia="Times New Roman"/>
          <w:bCs/>
          <w:szCs w:val="24"/>
        </w:rPr>
        <w:t xml:space="preserve"> καταθέτει για τα Πρακτικά το προαναφερθέν έγγραφο, το οποίο </w:t>
      </w:r>
      <w:r>
        <w:rPr>
          <w:rFonts w:eastAsia="Times New Roman"/>
          <w:bCs/>
          <w:szCs w:val="24"/>
        </w:rPr>
        <w:t>βρίσκεται στο α</w:t>
      </w:r>
      <w:r>
        <w:rPr>
          <w:rFonts w:eastAsia="Times New Roman"/>
          <w:bCs/>
          <w:szCs w:val="24"/>
        </w:rPr>
        <w:t xml:space="preserve">ρχείο του Τμήματος </w:t>
      </w:r>
      <w:r>
        <w:rPr>
          <w:rFonts w:eastAsia="Times New Roman"/>
          <w:bCs/>
          <w:szCs w:val="24"/>
        </w:rPr>
        <w:t>Γραμματείας της Διεύθυνσης Στενογραφίας και Πρακτικών της Βουλής)</w:t>
      </w:r>
    </w:p>
    <w:p w14:paraId="1ED2CB6E" w14:textId="77777777" w:rsidR="00844B03" w:rsidRDefault="0027580D">
      <w:pPr>
        <w:spacing w:after="0" w:line="600" w:lineRule="auto"/>
        <w:ind w:firstLine="720"/>
        <w:jc w:val="both"/>
        <w:rPr>
          <w:rFonts w:eastAsia="Times New Roman"/>
          <w:szCs w:val="24"/>
        </w:rPr>
      </w:pPr>
      <w:r>
        <w:rPr>
          <w:rFonts w:eastAsia="Times New Roman"/>
          <w:szCs w:val="24"/>
        </w:rPr>
        <w:t xml:space="preserve">Απ’ αυτές τις </w:t>
      </w:r>
      <w:r>
        <w:rPr>
          <w:rFonts w:eastAsia="Times New Roman"/>
          <w:szCs w:val="24"/>
        </w:rPr>
        <w:t xml:space="preserve">διακόσιες ενενήντα τρεις χιλιάδες διακόσιες πενήντα οκτώ </w:t>
      </w:r>
      <w:r>
        <w:rPr>
          <w:rFonts w:eastAsia="Times New Roman"/>
          <w:szCs w:val="24"/>
        </w:rPr>
        <w:t>νέες θέσεις εργασίας το 63% είναι πλήρους απασχόλησης και το 37% μερικής απασχόλησης. Στο διάστημα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2017 οι θέσει</w:t>
      </w:r>
      <w:r>
        <w:rPr>
          <w:rFonts w:eastAsia="Times New Roman"/>
          <w:szCs w:val="24"/>
        </w:rPr>
        <w:t>ς πλήρους απασχόλησης αυξήθηκαν κατά 18% περίπου.</w:t>
      </w:r>
    </w:p>
    <w:p w14:paraId="1ED2CB6F" w14:textId="77777777" w:rsidR="00844B03" w:rsidRDefault="0027580D">
      <w:pPr>
        <w:spacing w:after="0" w:line="600" w:lineRule="auto"/>
        <w:ind w:firstLine="720"/>
        <w:jc w:val="both"/>
        <w:rPr>
          <w:rFonts w:eastAsia="Times New Roman"/>
          <w:szCs w:val="24"/>
        </w:rPr>
      </w:pPr>
      <w:r>
        <w:rPr>
          <w:rFonts w:eastAsia="Times New Roman"/>
          <w:szCs w:val="24"/>
        </w:rPr>
        <w:t>Το καταθέτω στα Πρακτικά, για να τελειώνει και όλη αυτή η παραφιλολογία σχετικά με το εάν δημιουργούνται ή εξαφανίζονται οι θέσεις εργασίας και πόσες είναι και πώς είναι, χωρίς να αξιολογώ ότι το ποσοστό τω</w:t>
      </w:r>
      <w:r>
        <w:rPr>
          <w:rFonts w:eastAsia="Times New Roman"/>
          <w:szCs w:val="24"/>
        </w:rPr>
        <w:t xml:space="preserve">ν θέσεων μερικής απασχόλησης είναι πράγματι υψηλό και θα πρέπει να είναι χαμηλότερο. </w:t>
      </w:r>
    </w:p>
    <w:p w14:paraId="1ED2CB70" w14:textId="77777777" w:rsidR="00844B03" w:rsidRDefault="0027580D">
      <w:pPr>
        <w:spacing w:after="0" w:line="600" w:lineRule="auto"/>
        <w:ind w:firstLine="720"/>
        <w:jc w:val="both"/>
        <w:rPr>
          <w:rFonts w:eastAsia="Times New Roman"/>
          <w:bCs/>
          <w:szCs w:val="24"/>
        </w:rPr>
      </w:pPr>
      <w:r>
        <w:rPr>
          <w:rFonts w:eastAsia="Times New Roman" w:cs="Times New Roman"/>
          <w:szCs w:val="24"/>
        </w:rPr>
        <w:lastRenderedPageBreak/>
        <w:t>(</w:t>
      </w:r>
      <w:r>
        <w:rPr>
          <w:rFonts w:eastAsia="Times New Roman"/>
          <w:bCs/>
          <w:szCs w:val="24"/>
        </w:rPr>
        <w:t xml:space="preserve">Στο σημείο αυτό η Υπουργός Εργασίας Κοινωνικής Ασφάλισης και Κοινωνικής Αλληλεγγύης κ. </w:t>
      </w:r>
      <w:r>
        <w:rPr>
          <w:rFonts w:eastAsia="Times New Roman"/>
          <w:bCs/>
          <w:szCs w:val="24"/>
        </w:rPr>
        <w:t xml:space="preserve">Έφη </w:t>
      </w:r>
      <w:proofErr w:type="spellStart"/>
      <w:r>
        <w:rPr>
          <w:rFonts w:eastAsia="Times New Roman"/>
          <w:bCs/>
          <w:szCs w:val="24"/>
        </w:rPr>
        <w:t>Αχτσιόγλου</w:t>
      </w:r>
      <w:proofErr w:type="spellEnd"/>
      <w:r>
        <w:rPr>
          <w:rFonts w:eastAsia="Times New Roman"/>
          <w:bCs/>
          <w:szCs w:val="24"/>
        </w:rPr>
        <w:t xml:space="preserve"> καταθέτει για τα Πρακτικά το προαναφερθέν </w:t>
      </w:r>
      <w:r>
        <w:rPr>
          <w:rFonts w:eastAsia="Times New Roman"/>
          <w:bCs/>
          <w:szCs w:val="24"/>
        </w:rPr>
        <w:t>έγγραφο το οποίο βρίσκετα</w:t>
      </w:r>
      <w:r>
        <w:rPr>
          <w:rFonts w:eastAsia="Times New Roman"/>
          <w:bCs/>
          <w:szCs w:val="24"/>
        </w:rPr>
        <w:t>ι στο α</w:t>
      </w:r>
      <w:r>
        <w:rPr>
          <w:rFonts w:eastAsia="Times New Roman"/>
          <w:bCs/>
          <w:szCs w:val="24"/>
        </w:rPr>
        <w:t>ρχείο του Τμήματος Γραμματείας της Διεύθυνσης Στενογραφίας και Πρακτικών της Βουλής)</w:t>
      </w:r>
    </w:p>
    <w:p w14:paraId="1ED2CB71" w14:textId="77777777" w:rsidR="00844B03" w:rsidRDefault="0027580D">
      <w:pPr>
        <w:spacing w:after="0" w:line="600" w:lineRule="auto"/>
        <w:ind w:firstLine="720"/>
        <w:jc w:val="both"/>
        <w:rPr>
          <w:rFonts w:eastAsia="Times New Roman"/>
          <w:szCs w:val="24"/>
        </w:rPr>
      </w:pPr>
      <w:r>
        <w:rPr>
          <w:rFonts w:eastAsia="Times New Roman"/>
          <w:szCs w:val="24"/>
        </w:rPr>
        <w:t xml:space="preserve">Τα γεγονότα, λοιπόν, είναι πεισματάρικα. Η μείωση των δεικτών είναι αδιαμφισβήτητη. Και όμως, παρ’ όλα αυτά είπαμε ότι δεν μπορούμε να κάνουμε λόγο για </w:t>
      </w:r>
      <w:r>
        <w:rPr>
          <w:rFonts w:eastAsia="Times New Roman"/>
          <w:szCs w:val="24"/>
          <w:lang w:val="en-US"/>
        </w:rPr>
        <w:t>success</w:t>
      </w:r>
      <w:r w:rsidRPr="00010B98">
        <w:rPr>
          <w:rFonts w:eastAsia="Times New Roman"/>
          <w:szCs w:val="24"/>
        </w:rPr>
        <w:t xml:space="preserve"> </w:t>
      </w:r>
      <w:r>
        <w:rPr>
          <w:rFonts w:eastAsia="Times New Roman"/>
          <w:szCs w:val="24"/>
          <w:lang w:val="en-US"/>
        </w:rPr>
        <w:t>stor</w:t>
      </w:r>
      <w:r>
        <w:rPr>
          <w:rFonts w:eastAsia="Times New Roman"/>
          <w:szCs w:val="24"/>
          <w:lang w:val="en-US"/>
        </w:rPr>
        <w:t>y</w:t>
      </w:r>
      <w:r>
        <w:rPr>
          <w:rFonts w:eastAsia="Times New Roman"/>
          <w:szCs w:val="24"/>
        </w:rPr>
        <w:t xml:space="preserve"> στην ελληνική αγορά εργασίας. Η προσοχή μας στρέφεται στους νέους και στις νέες. Μέσα στο 2018 προγραμματίζουμε την άμεση υλοποίηση σημαντικών προγραμμάτων για την ενίσχ</w:t>
      </w:r>
      <w:r>
        <w:rPr>
          <w:rFonts w:eastAsia="Times New Roman"/>
          <w:szCs w:val="24"/>
        </w:rPr>
        <w:t>υση της νεανικής εργασίας.</w:t>
      </w:r>
    </w:p>
    <w:p w14:paraId="1ED2CB72" w14:textId="77777777" w:rsidR="00844B03" w:rsidRDefault="0027580D">
      <w:pPr>
        <w:spacing w:after="0" w:line="600" w:lineRule="auto"/>
        <w:ind w:firstLine="720"/>
        <w:jc w:val="both"/>
        <w:rPr>
          <w:rFonts w:eastAsia="Times New Roman"/>
          <w:szCs w:val="24"/>
        </w:rPr>
      </w:pPr>
      <w:r>
        <w:rPr>
          <w:rFonts w:eastAsia="Times New Roman"/>
          <w:szCs w:val="24"/>
        </w:rPr>
        <w:lastRenderedPageBreak/>
        <w:t>Και επειδή η καθημερινότητα είναι απαιτητική και επειδή οι</w:t>
      </w:r>
      <w:r>
        <w:rPr>
          <w:rFonts w:eastAsia="Times New Roman"/>
          <w:szCs w:val="24"/>
        </w:rPr>
        <w:t xml:space="preserve"> ανάγκες των ανθρώπων και των παιδιών είναι πιεστικές, εγκαινιάσαμε αυτή την καμπάνια με ένα εφάπαξ επίδομα νεανικής αλληλεγγύης ύψους 400 ευρώ για κάθε νέο και νέα </w:t>
      </w:r>
      <w:r>
        <w:rPr>
          <w:rFonts w:eastAsia="Times New Roman"/>
          <w:szCs w:val="24"/>
        </w:rPr>
        <w:t xml:space="preserve">δεκαοκτώ </w:t>
      </w:r>
      <w:r>
        <w:rPr>
          <w:rFonts w:eastAsia="Times New Roman"/>
          <w:szCs w:val="24"/>
        </w:rPr>
        <w:t xml:space="preserve">έως </w:t>
      </w:r>
      <w:r>
        <w:rPr>
          <w:rFonts w:eastAsia="Times New Roman"/>
          <w:szCs w:val="24"/>
        </w:rPr>
        <w:t>είκοσι τεσσάρων</w:t>
      </w:r>
      <w:r>
        <w:rPr>
          <w:rFonts w:eastAsia="Times New Roman"/>
          <w:szCs w:val="24"/>
        </w:rPr>
        <w:t xml:space="preserve"> ετών -αφορά </w:t>
      </w:r>
      <w:r>
        <w:rPr>
          <w:rFonts w:eastAsia="Times New Roman"/>
          <w:szCs w:val="24"/>
        </w:rPr>
        <w:t>πενήντα πέντε χιλιάδες</w:t>
      </w:r>
      <w:r>
        <w:rPr>
          <w:rFonts w:eastAsia="Times New Roman"/>
          <w:szCs w:val="24"/>
        </w:rPr>
        <w:t xml:space="preserve"> παιδιά- που είναι εκτός εργ</w:t>
      </w:r>
      <w:r>
        <w:rPr>
          <w:rFonts w:eastAsia="Times New Roman"/>
          <w:szCs w:val="24"/>
        </w:rPr>
        <w:t>ασίας, εκτός κατάρτισης, εκτός εκπαίδευσης και δεν παίρνουν επίδομα του ΟΑΕΔ. Τα 400 ευρώ, λοιπόν, -που ο κ. Μητσοτάκης τα θεωρεί φιλοδώρημα- πιστεύω ότι θα τους βοηθήσουν στην καθημερινότητά τους τώρα που θα τα λάβουν.</w:t>
      </w:r>
    </w:p>
    <w:p w14:paraId="1ED2CB73" w14:textId="77777777" w:rsidR="00844B03" w:rsidRDefault="0027580D">
      <w:pPr>
        <w:spacing w:after="0" w:line="600" w:lineRule="auto"/>
        <w:ind w:firstLine="720"/>
        <w:jc w:val="center"/>
        <w:rPr>
          <w:rFonts w:eastAsia="Times New Roman"/>
          <w:bCs/>
          <w:szCs w:val="24"/>
        </w:rPr>
      </w:pPr>
      <w:r>
        <w:rPr>
          <w:rFonts w:eastAsia="Times New Roman"/>
          <w:szCs w:val="24"/>
        </w:rPr>
        <w:t xml:space="preserve">(Χειροκροτήματα από την πτέρυγα του </w:t>
      </w:r>
      <w:r>
        <w:rPr>
          <w:rFonts w:eastAsia="Times New Roman"/>
          <w:szCs w:val="24"/>
        </w:rPr>
        <w:t>ΣΥΡΙΖΑ)</w:t>
      </w:r>
    </w:p>
    <w:p w14:paraId="1ED2CB7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είπε ο κ. Μητσοτάκης τα 4</w:t>
      </w:r>
      <w:r>
        <w:rPr>
          <w:rFonts w:eastAsia="Times New Roman" w:cs="Times New Roman"/>
          <w:szCs w:val="24"/>
        </w:rPr>
        <w:t>00 ευρώ φιλοδώρημα. Το 2012 με π</w:t>
      </w:r>
      <w:r>
        <w:rPr>
          <w:rFonts w:eastAsia="Times New Roman" w:cs="Times New Roman"/>
          <w:szCs w:val="24"/>
        </w:rPr>
        <w:t xml:space="preserve">ράξη του Υπουργικού Συμβουλίου ο </w:t>
      </w:r>
      <w:proofErr w:type="spellStart"/>
      <w:r>
        <w:rPr>
          <w:rFonts w:eastAsia="Times New Roman" w:cs="Times New Roman"/>
          <w:szCs w:val="24"/>
        </w:rPr>
        <w:t>υποκατώτατος</w:t>
      </w:r>
      <w:proofErr w:type="spellEnd"/>
      <w:r>
        <w:rPr>
          <w:rFonts w:eastAsia="Times New Roman" w:cs="Times New Roman"/>
          <w:szCs w:val="24"/>
        </w:rPr>
        <w:t xml:space="preserve"> μισθός, ο </w:t>
      </w:r>
      <w:r>
        <w:rPr>
          <w:rFonts w:eastAsia="Times New Roman" w:cs="Times New Roman"/>
          <w:szCs w:val="24"/>
        </w:rPr>
        <w:lastRenderedPageBreak/>
        <w:t>κατώτατος μισθός για τους νέους κάτω των είκοσι πέντε ετών, μειώθηκε με πράξη του Υπουργικού Συμβουλίου στα 430 ευρώ καθαρά και είν</w:t>
      </w:r>
      <w:r>
        <w:rPr>
          <w:rFonts w:eastAsia="Times New Roman" w:cs="Times New Roman"/>
          <w:szCs w:val="24"/>
        </w:rPr>
        <w:t>αι τα 400 ευρώ εφάπαξ ενίσχυση φιλοδώρημα, αλλά τα 430 ευρώ μισθός νομοθετημένος για τους νέους δεν είναι φιλοδώρημα, ήταν πράξη λογική!</w:t>
      </w:r>
    </w:p>
    <w:p w14:paraId="1ED2CB7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Τα πράγματα, λοιπόν, γίνονται καλύτερα όχι από κάποια ιδιότυπη νομοτέλεια, όχι χάρη σε μια μηχανιστική αντίληψη του ιστ</w:t>
      </w:r>
      <w:r>
        <w:rPr>
          <w:rFonts w:eastAsia="Times New Roman" w:cs="Times New Roman"/>
          <w:szCs w:val="24"/>
        </w:rPr>
        <w:t xml:space="preserve">ορικού χρόνου. Τα πράγματα γίνονται καλύτερα επειδή αλλάζει η πολιτική προτεραιότητα της χώρας. Γιατί πίσω από αυτά τα πολλά «αν», που άκουγα χθες και από τον κ. Βενιζέλο, από τον κ. </w:t>
      </w:r>
      <w:proofErr w:type="spellStart"/>
      <w:r>
        <w:rPr>
          <w:rFonts w:eastAsia="Times New Roman" w:cs="Times New Roman"/>
          <w:szCs w:val="24"/>
        </w:rPr>
        <w:t>Βρούτση</w:t>
      </w:r>
      <w:proofErr w:type="spellEnd"/>
      <w:r>
        <w:rPr>
          <w:rFonts w:eastAsia="Times New Roman" w:cs="Times New Roman"/>
          <w:szCs w:val="24"/>
        </w:rPr>
        <w:t>, οι πράξεις έχουν σημασία. Οι πολιτικές επιλογές έχουν σημασία κα</w:t>
      </w:r>
      <w:r>
        <w:rPr>
          <w:rFonts w:eastAsia="Times New Roman" w:cs="Times New Roman"/>
          <w:szCs w:val="24"/>
        </w:rPr>
        <w:t xml:space="preserve">ι έχουν και αποτελέσματα. Τίποτα δεν γίνεται από μόνο του </w:t>
      </w:r>
      <w:r>
        <w:rPr>
          <w:rFonts w:eastAsia="Times New Roman" w:cs="Times New Roman"/>
          <w:szCs w:val="24"/>
        </w:rPr>
        <w:lastRenderedPageBreak/>
        <w:t>καλύτερο κα</w:t>
      </w:r>
      <w:r>
        <w:rPr>
          <w:rFonts w:eastAsia="Times New Roman" w:cs="Times New Roman"/>
          <w:szCs w:val="24"/>
        </w:rPr>
        <w:t>ι τίποτα δεν κερδίζεται σε αυτή</w:t>
      </w:r>
      <w:r>
        <w:rPr>
          <w:rFonts w:eastAsia="Times New Roman" w:cs="Times New Roman"/>
          <w:szCs w:val="24"/>
        </w:rPr>
        <w:t xml:space="preserve"> τη χώρα από την παθητική αναμονή της ελε</w:t>
      </w:r>
      <w:r>
        <w:rPr>
          <w:rFonts w:eastAsia="Times New Roman" w:cs="Times New Roman"/>
          <w:szCs w:val="24"/>
        </w:rPr>
        <w:t>ημοσύνης της Ευρωπαϊκής Ένωσης.</w:t>
      </w:r>
    </w:p>
    <w:p w14:paraId="1ED2CB7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Αν κάτι αλλάζει σε αυτή</w:t>
      </w:r>
      <w:r>
        <w:rPr>
          <w:rFonts w:eastAsia="Times New Roman" w:cs="Times New Roman"/>
          <w:szCs w:val="24"/>
        </w:rPr>
        <w:t xml:space="preserve"> τη χώρα είναι γιατί παρά την υλοποίηση ενός σκληρού προγράμ</w:t>
      </w:r>
      <w:r>
        <w:rPr>
          <w:rFonts w:eastAsia="Times New Roman" w:cs="Times New Roman"/>
          <w:szCs w:val="24"/>
        </w:rPr>
        <w:t>ματος δημοσιονομικής προσαρμογής, η Κυβέρνησή μας έχει δεσμευτεί σε όλους τους τόνους ότι θα εξαντλεί κάθε δυνατότητα, κάθε περιθώριο που αφήνει η ελληνική οικονομία για να βελτιώνεται η ζωή και η καθημερινότητα των αδύναμων κοινωνικών στρωμάτων. Αυτό κάνα</w:t>
      </w:r>
      <w:r>
        <w:rPr>
          <w:rFonts w:eastAsia="Times New Roman" w:cs="Times New Roman"/>
          <w:szCs w:val="24"/>
        </w:rPr>
        <w:t>με από την πρώτη σ</w:t>
      </w:r>
      <w:r>
        <w:rPr>
          <w:rFonts w:eastAsia="Times New Roman" w:cs="Times New Roman"/>
          <w:szCs w:val="24"/>
        </w:rPr>
        <w:t>τιγμή, αυτό κάνουμε και σήμερα.</w:t>
      </w:r>
    </w:p>
    <w:p w14:paraId="1ED2CB7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Έμπρακτη απόδειξη αυτού είναι η διανομή του κοινωνικού μερίσματος, που το πήραν περισσότερα από τριάμισι εκατομμύρια οικογένειες στη χώρα, έμπρακτη απόδειξη αυτού η οικονομική ενίσχυση των νέων, που θα το </w:t>
      </w:r>
      <w:r>
        <w:rPr>
          <w:rFonts w:eastAsia="Times New Roman" w:cs="Times New Roman"/>
          <w:szCs w:val="24"/>
        </w:rPr>
        <w:t xml:space="preserve">λάβουν περισσότερα από πενήντα </w:t>
      </w:r>
      <w:r>
        <w:rPr>
          <w:rFonts w:eastAsia="Times New Roman" w:cs="Times New Roman"/>
          <w:szCs w:val="24"/>
        </w:rPr>
        <w:lastRenderedPageBreak/>
        <w:t>πέντε χιλιάδες παιδιά, έμπρακτη απόδειξη αυτού η αύξηση του οικογενειακού επιδόματος για τις οικογένειες που το έχουν περισσότερο ανάγκη, περισσότερες από εξακόσιες πενήντα χιλιάδες οικογένειες στη χώρα, έμπρακτη απόδειξη αυτ</w:t>
      </w:r>
      <w:r>
        <w:rPr>
          <w:rFonts w:eastAsia="Times New Roman" w:cs="Times New Roman"/>
          <w:szCs w:val="24"/>
        </w:rPr>
        <w:t>ού είναι και ο ενισχυμένος κοινωνικός προϋπολογισμός που θα ψηφίσει σήμερα η Βουλή.</w:t>
      </w:r>
    </w:p>
    <w:p w14:paraId="1ED2CB7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Η μέριμνά μας στα προβλήματα και τις ανάγκες της κοινωνικής</w:t>
      </w:r>
      <w:r>
        <w:rPr>
          <w:rFonts w:eastAsia="Times New Roman" w:cs="Times New Roman"/>
          <w:szCs w:val="24"/>
        </w:rPr>
        <w:t xml:space="preserve"> πλειονότητας</w:t>
      </w:r>
      <w:r>
        <w:rPr>
          <w:rFonts w:eastAsia="Times New Roman" w:cs="Times New Roman"/>
          <w:szCs w:val="24"/>
        </w:rPr>
        <w:t>, λοιπόν, δεν μένει στα λόγια, δεν μένει στα «αν», αλλά την κάνουμε πράξη με όσες δυνατότητες, μιλών</w:t>
      </w:r>
      <w:r>
        <w:rPr>
          <w:rFonts w:eastAsia="Times New Roman" w:cs="Times New Roman"/>
          <w:szCs w:val="24"/>
        </w:rPr>
        <w:t>τας ειλικρινά και για τις νίκες και για τις ήττες μας, με όλες τις δυνατότητες που εξασφαλίζουμε με στόχο την επούλωση των πληγών της κρίσης. Διότι η επούλωση αυτών των πληγών δεν μπορεί να περιμένει την έξοδο από το πρόγραμμα δημοσιονομικής προσαρμογής. Ε</w:t>
      </w:r>
      <w:r>
        <w:rPr>
          <w:rFonts w:eastAsia="Times New Roman" w:cs="Times New Roman"/>
          <w:szCs w:val="24"/>
        </w:rPr>
        <w:t xml:space="preserve">ίναι μια παράλληλη προσπάθεια με την πορεία εξόδου από την κρίση και θα </w:t>
      </w:r>
      <w:r>
        <w:rPr>
          <w:rFonts w:eastAsia="Times New Roman" w:cs="Times New Roman"/>
          <w:szCs w:val="24"/>
        </w:rPr>
        <w:lastRenderedPageBreak/>
        <w:t>είναι ακόμα πιο δυναμική και αποφασιστική μετά τον Αύγουστο του 2018, όταν η Κυβέρνηση θα βγάλει τη χώρα από το καθεστώς της επιτήρησης.</w:t>
      </w:r>
    </w:p>
    <w:p w14:paraId="1ED2CB7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1ED2CB7A"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w:t>
      </w:r>
      <w:r>
        <w:rPr>
          <w:rFonts w:eastAsia="Times New Roman" w:cs="Times New Roman"/>
          <w:szCs w:val="24"/>
        </w:rPr>
        <w:t>ν πτέρυγα του ΣΥΡΙΖΑ)</w:t>
      </w:r>
    </w:p>
    <w:p w14:paraId="1ED2CB7B" w14:textId="77777777" w:rsidR="00844B03" w:rsidRDefault="0027580D">
      <w:pPr>
        <w:spacing w:after="0" w:line="600" w:lineRule="auto"/>
        <w:ind w:firstLine="720"/>
        <w:jc w:val="both"/>
        <w:rPr>
          <w:rFonts w:eastAsia="Times New Roman" w:cs="Times New Roman"/>
          <w:szCs w:val="24"/>
        </w:rPr>
      </w:pPr>
      <w:r w:rsidRPr="009B28CA">
        <w:rPr>
          <w:rFonts w:eastAsia="Times New Roman" w:cs="Times New Roman"/>
          <w:b/>
          <w:szCs w:val="24"/>
        </w:rPr>
        <w:t xml:space="preserve">ΠΡΟΕΔΡΕΥΩΝ (Γεώργιος </w:t>
      </w:r>
      <w:proofErr w:type="spellStart"/>
      <w:r w:rsidRPr="009B28CA">
        <w:rPr>
          <w:rFonts w:eastAsia="Times New Roman" w:cs="Times New Roman"/>
          <w:b/>
          <w:szCs w:val="24"/>
        </w:rPr>
        <w:t>Λαμπρούλης</w:t>
      </w:r>
      <w:proofErr w:type="spellEnd"/>
      <w:r w:rsidRPr="009B28CA">
        <w:rPr>
          <w:rFonts w:eastAsia="Times New Roman" w:cs="Times New Roman"/>
          <w:b/>
          <w:szCs w:val="24"/>
        </w:rPr>
        <w:t>):</w:t>
      </w:r>
      <w:r>
        <w:rPr>
          <w:rFonts w:eastAsia="Times New Roman" w:cs="Times New Roman"/>
          <w:szCs w:val="24"/>
        </w:rPr>
        <w:t xml:space="preserve"> Ευχαριστούμε την κυρία Υπουργό.</w:t>
      </w:r>
    </w:p>
    <w:p w14:paraId="1ED2CB7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w:t>
      </w:r>
      <w:r>
        <w:rPr>
          <w:rFonts w:eastAsia="Times New Roman" w:cs="Times New Roman"/>
          <w:szCs w:val="24"/>
        </w:rPr>
        <w:t>ση της αίθουσας «ΕΛΕΥΘΕΡΙΟΣ ΒΕΝΙΖΕΛΟΣ» και ενημερώθηκαν για την ιστο</w:t>
      </w:r>
      <w:r>
        <w:rPr>
          <w:rFonts w:eastAsia="Times New Roman" w:cs="Times New Roman"/>
          <w:szCs w:val="24"/>
        </w:rPr>
        <w:lastRenderedPageBreak/>
        <w:t xml:space="preserve">ρία του κτηρίου και τον τρόπο οργάνωσης και λειτουργίας της Βουλής, πενήντα δύο μαθητές και μαθήτριες και τρεις εκπαιδευτικοί συνοδοί τους από </w:t>
      </w:r>
      <w:r>
        <w:rPr>
          <w:rFonts w:eastAsia="Times New Roman" w:cs="Times New Roman"/>
          <w:szCs w:val="24"/>
        </w:rPr>
        <w:t>το Γ΄ Γενικό Λύκειο Άργους (πρώτο τ</w:t>
      </w:r>
      <w:r>
        <w:rPr>
          <w:rFonts w:eastAsia="Times New Roman" w:cs="Times New Roman"/>
          <w:szCs w:val="24"/>
        </w:rPr>
        <w:t>μήμα).</w:t>
      </w:r>
    </w:p>
    <w:p w14:paraId="1ED2CB7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Βουλή τούς καλωσορίζει.</w:t>
      </w:r>
    </w:p>
    <w:p w14:paraId="1ED2CB7E"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ED2CB7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Στο σημείο αυτό, κυρίες και κύριοι Βουλευτές, προτείνω να διακόψουμε τη συνεδρίαση και να συνεχίσουμε στις 15.30΄ με την έναρξη των ομιλιών των πολιτικών αρχηγών.</w:t>
      </w:r>
    </w:p>
    <w:p w14:paraId="1ED2CB8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Διακόπτεται η συνεδ</w:t>
      </w:r>
      <w:r>
        <w:rPr>
          <w:rFonts w:eastAsia="Times New Roman" w:cs="Times New Roman"/>
          <w:szCs w:val="24"/>
        </w:rPr>
        <w:t>ρίαση.</w:t>
      </w:r>
    </w:p>
    <w:p w14:paraId="1ED2CB81"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(ΔΙΑΚΟΠΗ)</w:t>
      </w:r>
    </w:p>
    <w:p w14:paraId="1ED2CB82"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(ΜΕΤΑ ΤΗ ΔΙΑΚΟΠΗ)</w:t>
      </w:r>
    </w:p>
    <w:p w14:paraId="1ED2CB83" w14:textId="77777777" w:rsidR="00844B03" w:rsidRDefault="0027580D">
      <w:pPr>
        <w:spacing w:after="0" w:line="600" w:lineRule="auto"/>
        <w:ind w:firstLine="720"/>
        <w:jc w:val="both"/>
        <w:rPr>
          <w:rFonts w:eastAsia="Times New Roman" w:cs="Times New Roman"/>
          <w:szCs w:val="24"/>
        </w:rPr>
      </w:pPr>
      <w:r w:rsidRPr="0043442B">
        <w:rPr>
          <w:rFonts w:eastAsia="Times New Roman" w:cs="Times New Roman"/>
          <w:b/>
          <w:szCs w:val="24"/>
        </w:rPr>
        <w:t xml:space="preserve">ΠΡΟΕΔΡΕΥΩΝ (Γεώργιος </w:t>
      </w:r>
      <w:proofErr w:type="spellStart"/>
      <w:r w:rsidRPr="0043442B">
        <w:rPr>
          <w:rFonts w:eastAsia="Times New Roman" w:cs="Times New Roman"/>
          <w:b/>
          <w:szCs w:val="24"/>
        </w:rPr>
        <w:t>Λαμπρούλης</w:t>
      </w:r>
      <w:proofErr w:type="spellEnd"/>
      <w:r w:rsidRPr="0043442B">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Κυρίες και κύριοι Βουλευτές, </w:t>
      </w:r>
      <w:r>
        <w:rPr>
          <w:rFonts w:eastAsia="Times New Roman" w:cs="Times New Roman"/>
          <w:szCs w:val="24"/>
        </w:rPr>
        <w:t xml:space="preserve">συνεχίζεται </w:t>
      </w:r>
      <w:r>
        <w:rPr>
          <w:rFonts w:eastAsia="Times New Roman" w:cs="Times New Roman"/>
          <w:szCs w:val="24"/>
        </w:rPr>
        <w:t>η</w:t>
      </w:r>
      <w:r>
        <w:rPr>
          <w:rFonts w:eastAsia="Times New Roman" w:cs="Times New Roman"/>
          <w:szCs w:val="24"/>
        </w:rPr>
        <w:t xml:space="preserve"> συνεδρίαση.</w:t>
      </w:r>
    </w:p>
    <w:p w14:paraId="1ED2CB8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Θα ακολουθήσουν οι ομιλίες των Προέδρ</w:t>
      </w:r>
      <w:r>
        <w:rPr>
          <w:rFonts w:eastAsia="Times New Roman" w:cs="Times New Roman"/>
          <w:szCs w:val="24"/>
        </w:rPr>
        <w:t>ων των Κοινοβουλευτικών Ομάδων.</w:t>
      </w:r>
    </w:p>
    <w:p w14:paraId="1ED2CB8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Πριν δώσω τον λόγο, λοιπόν, στον Πρόεδρο της Κοινοβουλευτικής Ο</w:t>
      </w:r>
      <w:r>
        <w:rPr>
          <w:rFonts w:eastAsia="Times New Roman" w:cs="Times New Roman"/>
          <w:szCs w:val="24"/>
        </w:rPr>
        <w:t>μάδας του Ποταμιού, τον κ. Θεοδωράκη, επιτρέψτε μου να κάνω μια ανακοίνωση.</w:t>
      </w:r>
    </w:p>
    <w:p w14:paraId="1ED2CB8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Η Διαρκής Επιτροπή Δημόσιας Διοίκησης, Δημόσιας Τάξης και Δικαιοσύνης καταθέτει</w:t>
      </w:r>
      <w:r>
        <w:rPr>
          <w:rFonts w:eastAsia="Times New Roman" w:cs="Times New Roman"/>
          <w:szCs w:val="24"/>
        </w:rPr>
        <w:t xml:space="preserve"> την έ</w:t>
      </w:r>
      <w:r>
        <w:rPr>
          <w:rFonts w:eastAsia="Times New Roman" w:cs="Times New Roman"/>
          <w:szCs w:val="24"/>
        </w:rPr>
        <w:t>κθεσή της στο σχέδιο νόμου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Μέτρα θεραπείας ατόμων που απαλλάσσονται από την ποινή λόγω ψυχικής ή διανοητικής διαταραχής και άλλες διατάξεις».</w:t>
      </w:r>
    </w:p>
    <w:p w14:paraId="1ED2CB8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του Ποταμιού κ. Σταύρος Θεοδωράκης.</w:t>
      </w:r>
    </w:p>
    <w:p w14:paraId="1ED2CB88"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lastRenderedPageBreak/>
        <w:t>ΣΤΑΥΡΟΣ ΘΕΟΔΩΡΑΚΗΣ (Πρόεδρος του κόμματος Το Ποτάμι)</w:t>
      </w:r>
      <w:r>
        <w:rPr>
          <w:rFonts w:eastAsia="Times New Roman" w:cs="Times New Roman"/>
          <w:b/>
          <w:szCs w:val="24"/>
        </w:rPr>
        <w:t xml:space="preserve">: </w:t>
      </w:r>
      <w:r>
        <w:rPr>
          <w:rFonts w:eastAsia="Times New Roman" w:cs="Times New Roman"/>
          <w:szCs w:val="24"/>
        </w:rPr>
        <w:t>Να αρχίσουμε από τα εύκολα. 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φέρνουν στη Βουλή έναν πολύ βαρύ προϋπολογισμό. Φόροι, φόροι, φόροι. Φόροι για αυτούς που ξεκινούν, φόροι για αυτούς που επιχειρούν, φόροι για αυτούς που προσπαθούν και για όλους τους άλλους, τους άνεργους, το</w:t>
      </w:r>
      <w:r>
        <w:rPr>
          <w:rFonts w:eastAsia="Times New Roman" w:cs="Times New Roman"/>
          <w:szCs w:val="24"/>
        </w:rPr>
        <w:t>υς φτωχούς, τους αδύναμους. Μια γερή δόση από έμμεσους φόρους. Πέντε δισεκατομμύρια περισσότερους φόρους από τους φόρους του 2015. Στόχος σας, όπως έχετε πει, τα μεγάλα πλεονάσματα, ενώ η οικονομία και η χώρα ολόκληρη σέρνονται, χάνονται οι ευκαιρίες και ο</w:t>
      </w:r>
      <w:r>
        <w:rPr>
          <w:rFonts w:eastAsia="Times New Roman" w:cs="Times New Roman"/>
          <w:szCs w:val="24"/>
        </w:rPr>
        <w:t xml:space="preserve">ι νέοι φεύγουν. </w:t>
      </w:r>
    </w:p>
    <w:p w14:paraId="1ED2CB89"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στόχος κάθε λογικής κυβέρνησης και κάθε κοινωνίας είναι το μεγάλωμα της πίτας, η αύξηση του πλούτου και το μοίρ</w:t>
      </w:r>
      <w:r>
        <w:rPr>
          <w:rFonts w:eastAsia="Times New Roman" w:cs="Times New Roman"/>
          <w:szCs w:val="24"/>
        </w:rPr>
        <w:t>ασμά του σε όλους τους πολίτες.</w:t>
      </w:r>
    </w:p>
    <w:p w14:paraId="1ED2CB8A"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Εσείς αναλάβατε τη χώρα σε μια ευνοϊκή διεθνή συγκυρία, με χαμηλή τιμή πετρελαίου, χαμηλό ευρώ, χαμηλά επιτόκια, άφθονη ρευστότητα στις χρηματαγορές, ισχυρή ανάπτυξη σε όλη την Ευρώπη και ιδιαίτερα ευνοϊκή γεωπολιτική συγκυρία για τον τουρισμό που ωθεί την</w:t>
      </w:r>
      <w:r>
        <w:rPr>
          <w:rFonts w:eastAsia="Times New Roman" w:cs="Times New Roman"/>
          <w:szCs w:val="24"/>
        </w:rPr>
        <w:t xml:space="preserve"> οικονομία. Και τρία χρόνια τώρα μας σέρνετε από μιζέρια σε μιζέρια, με μεγάλους χαμένους, με πρώτους χαμένους </w:t>
      </w:r>
      <w:r>
        <w:rPr>
          <w:rFonts w:eastAsia="Times New Roman" w:cs="Times New Roman"/>
          <w:szCs w:val="24"/>
        </w:rPr>
        <w:t>τους φτωχούς και τους ανέργους.</w:t>
      </w:r>
    </w:p>
    <w:p w14:paraId="1ED2CB8B"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Λέει η Κυβέρνηση: «Μειώσαμε την ανεργία». Η μείωση της ανεργίας προέκυψε από το σπάσιμο των θέσεων εργασίας των 7</w:t>
      </w:r>
      <w:r>
        <w:rPr>
          <w:rFonts w:eastAsia="Times New Roman" w:cs="Times New Roman"/>
          <w:szCs w:val="24"/>
        </w:rPr>
        <w:t xml:space="preserve">00 ευρώ σε θέσεις των 350 ευρώ. Λέτε: «Δίνουμε χρήματα στους φτωχούς». Είναι χρήματα, όμως, που θα πάρετε πίσω διπλά και τριπλά με τους υπέρογκους έμμεσους φόρους. Λέτε: «Μειώνονται τα </w:t>
      </w:r>
      <w:r>
        <w:rPr>
          <w:rFonts w:eastAsia="Times New Roman" w:cs="Times New Roman"/>
          <w:szCs w:val="24"/>
          <w:lang w:val="en-US"/>
        </w:rPr>
        <w:lastRenderedPageBreak/>
        <w:t>spreads</w:t>
      </w:r>
      <w:r>
        <w:rPr>
          <w:rFonts w:eastAsia="Times New Roman" w:cs="Times New Roman"/>
          <w:szCs w:val="24"/>
        </w:rPr>
        <w:t>». Μειώνονται πράγματι, αλλά μειώνονται επειδή σταματήσατε να «φ</w:t>
      </w:r>
      <w:r>
        <w:rPr>
          <w:rFonts w:eastAsia="Times New Roman" w:cs="Times New Roman"/>
          <w:szCs w:val="24"/>
        </w:rPr>
        <w:t>λερτάρετε» με την έξ</w:t>
      </w:r>
      <w:r>
        <w:rPr>
          <w:rFonts w:eastAsia="Times New Roman" w:cs="Times New Roman"/>
          <w:szCs w:val="24"/>
        </w:rPr>
        <w:t>οδο της Ελλάδος από την Ευρώπη.</w:t>
      </w:r>
    </w:p>
    <w:p w14:paraId="1ED2CB8C"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Οι Ευρωπαίοι ηγέτες σάς κ</w:t>
      </w:r>
      <w:r>
        <w:rPr>
          <w:rFonts w:eastAsia="Times New Roman" w:cs="Times New Roman"/>
          <w:szCs w:val="24"/>
        </w:rPr>
        <w:t>τυπούν ενθαρρυντικά στην πλάτη,</w:t>
      </w:r>
      <w:r>
        <w:rPr>
          <w:rFonts w:eastAsia="Times New Roman" w:cs="Times New Roman"/>
          <w:szCs w:val="24"/>
        </w:rPr>
        <w:t xml:space="preserve"> αλλά οι ευρωπαϊκές εταιρείες μά</w:t>
      </w:r>
      <w:r>
        <w:rPr>
          <w:rFonts w:eastAsia="Times New Roman" w:cs="Times New Roman"/>
          <w:szCs w:val="24"/>
        </w:rPr>
        <w:t xml:space="preserve">ς κουνούν ήδη το μαντήλι. Τα «εμπρός-πίσω» στις Σκουριές, η προστασία των αόρατων </w:t>
      </w:r>
      <w:r>
        <w:rPr>
          <w:rFonts w:eastAsia="Times New Roman" w:cs="Times New Roman"/>
          <w:szCs w:val="24"/>
        </w:rPr>
        <w:t>δασών στο Ελληνικό, ο ψηφιακός μ</w:t>
      </w:r>
      <w:r>
        <w:rPr>
          <w:rFonts w:eastAsia="Times New Roman" w:cs="Times New Roman"/>
          <w:szCs w:val="24"/>
        </w:rPr>
        <w:t>εσ</w:t>
      </w:r>
      <w:r>
        <w:rPr>
          <w:rFonts w:eastAsia="Times New Roman" w:cs="Times New Roman"/>
          <w:szCs w:val="24"/>
        </w:rPr>
        <w:t xml:space="preserve">αίωνας του κ. </w:t>
      </w:r>
      <w:proofErr w:type="spellStart"/>
      <w:r>
        <w:rPr>
          <w:rFonts w:eastAsia="Times New Roman" w:cs="Times New Roman"/>
          <w:szCs w:val="24"/>
        </w:rPr>
        <w:t>Σπίρτζη</w:t>
      </w:r>
      <w:proofErr w:type="spellEnd"/>
      <w:r>
        <w:rPr>
          <w:rFonts w:eastAsia="Times New Roman" w:cs="Times New Roman"/>
          <w:szCs w:val="24"/>
        </w:rPr>
        <w:t xml:space="preserve"> και του κ. Λυμπερόπουλου, δεν είναι μάχες εναντίον κάποιων συγκεκριμένων κακών επενδυτών. Πρόκειται ουσιαστικά για έναν πόλεμο χαρακωμάτων προς ό</w:t>
      </w:r>
      <w:r>
        <w:rPr>
          <w:rFonts w:eastAsia="Times New Roman" w:cs="Times New Roman"/>
          <w:szCs w:val="24"/>
        </w:rPr>
        <w:t>λους τους υποψήφιους επενδυτές.</w:t>
      </w:r>
    </w:p>
    <w:p w14:paraId="1ED2CB8D"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Έχετε δεσμευθεί προς τους θεσμούς, προς τους δανειστές ότ</w:t>
      </w:r>
      <w:r>
        <w:rPr>
          <w:rFonts w:eastAsia="Times New Roman" w:cs="Times New Roman"/>
          <w:szCs w:val="24"/>
        </w:rPr>
        <w:t>ι μέχρι τον Αύγουστο θα ολοκ</w:t>
      </w:r>
      <w:r>
        <w:rPr>
          <w:rFonts w:eastAsia="Times New Roman" w:cs="Times New Roman"/>
          <w:szCs w:val="24"/>
        </w:rPr>
        <w:t xml:space="preserve">ληρωθεί η αποκρατικοποίηση του </w:t>
      </w:r>
      <w:r>
        <w:rPr>
          <w:rFonts w:eastAsia="Times New Roman" w:cs="Times New Roman"/>
          <w:szCs w:val="24"/>
        </w:rPr>
        <w:t xml:space="preserve">Ελληνικού, των ΕΛΠΕ, της ΔΕΠΑ, της Εγνατίας Οδού, του ΟΛΘ και </w:t>
      </w:r>
      <w:r>
        <w:rPr>
          <w:rFonts w:eastAsia="Times New Roman" w:cs="Times New Roman"/>
          <w:szCs w:val="24"/>
        </w:rPr>
        <w:lastRenderedPageBreak/>
        <w:t>της ΔΕΗ. Ταυτόχρονα, όμως, διώχνετε μικρές και μεγάλες επενδύσεις, μειώνοντας έτσι την ανάπτυξη. Και για να καλύψετε τα κενά, βάζετε πρ</w:t>
      </w:r>
      <w:r>
        <w:rPr>
          <w:rFonts w:eastAsia="Times New Roman" w:cs="Times New Roman"/>
          <w:szCs w:val="24"/>
        </w:rPr>
        <w:t>όσθετους φόρους. Έτσι, έχει προκύψει, έτσι προκύπτει και το κυνήγι της μεσαίας τάξης με φόρους και εισφορές. Είναι ένας ταξικός πόλεμος -για να χρησιμοποιήσω έναν παλαιότερο, προσφιλή σας όρο- απέναντι στη μεσαία τάξη, τους μικρομεσαίους, τη ραχοκοκαλιά τη</w:t>
      </w:r>
      <w:r>
        <w:rPr>
          <w:rFonts w:eastAsia="Times New Roman" w:cs="Times New Roman"/>
          <w:szCs w:val="24"/>
        </w:rPr>
        <w:t>ς ελλη</w:t>
      </w:r>
      <w:r>
        <w:rPr>
          <w:rFonts w:eastAsia="Times New Roman" w:cs="Times New Roman"/>
          <w:szCs w:val="24"/>
        </w:rPr>
        <w:t>νικής οικονομίας και κοινωνίας.</w:t>
      </w:r>
    </w:p>
    <w:p w14:paraId="1ED2CB8E"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Εσείς, βέβαια, έχετε άλλη άποψη. Δεν δέχεστε αυτό το «ραχοκοκα</w:t>
      </w:r>
      <w:r>
        <w:rPr>
          <w:rFonts w:eastAsia="Times New Roman" w:cs="Times New Roman"/>
          <w:szCs w:val="24"/>
        </w:rPr>
        <w:t xml:space="preserve">λιά της ελληνικής οικονομίας». </w:t>
      </w:r>
      <w:r>
        <w:rPr>
          <w:rFonts w:eastAsia="Times New Roman" w:cs="Times New Roman"/>
          <w:szCs w:val="24"/>
        </w:rPr>
        <w:t>Λέτε: «Οι δικοί μας ψηφοφόροι δεν έχουν καταθέσεις», «Οι δικοί μας ψηφοφόροι δεν έχουν μπλοκάκια». Βαράμε, λοιπόν, τους άλλου</w:t>
      </w:r>
      <w:r>
        <w:rPr>
          <w:rFonts w:eastAsia="Times New Roman" w:cs="Times New Roman"/>
          <w:szCs w:val="24"/>
        </w:rPr>
        <w:t>ς -τη μεσαία τάξη, στη συγκεκριμένη περίπτωση</w:t>
      </w:r>
      <w:r>
        <w:rPr>
          <w:rFonts w:eastAsia="Times New Roman" w:cs="Times New Roman"/>
          <w:szCs w:val="24"/>
        </w:rPr>
        <w:t>- και όποιος επιζήσει, επέζησε!</w:t>
      </w:r>
    </w:p>
    <w:p w14:paraId="1ED2CB8F"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 σωτήριο έτος 2018, κύριοι συνάδελφοι, η Κυβέρνηση προϋπολογίζει να αντλήσει από την οικονομία φόρους της τάξης των 48 δισεκατομμυρίων ευρώ. Ποιο είναι το όριο; Πού θα σταματήσο</w:t>
      </w:r>
      <w:r>
        <w:rPr>
          <w:rFonts w:eastAsia="Times New Roman" w:cs="Times New Roman"/>
          <w:szCs w:val="24"/>
        </w:rPr>
        <w:t>υμε; Στον επόμενο προϋπολογισμό θα φορολογήσουμε και τις αναμνήσεις, γιατί τα όνειρα ήδη έχουν φορολογηθεί και έχουν γίνει εφιάλτες, τα όνειρα για μια κανονική ζωή, η ελπίδα για τη σωτήρια της οικογενειακής επιχείρησης, η επιχειρηματικότητα και η προσδοκία</w:t>
      </w:r>
      <w:r>
        <w:rPr>
          <w:rFonts w:eastAsia="Times New Roman" w:cs="Times New Roman"/>
          <w:szCs w:val="24"/>
        </w:rPr>
        <w:t xml:space="preserve"> για μια νέα αρχή.</w:t>
      </w:r>
    </w:p>
    <w:p w14:paraId="1ED2CB90"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δικαίωμα στο μεροκάματο, στη δουλειά, στην ασφάλιση έχει καεί για πολλές εκατοντάδες χιλιάδες συμπολιτών μας και κυρίως για τους νέους που μοιράζονται -προσέξτε τις επιλογές που έχουν μπροστά τους οι </w:t>
      </w:r>
      <w:r>
        <w:rPr>
          <w:rFonts w:eastAsia="Times New Roman" w:cs="Times New Roman"/>
          <w:szCs w:val="24"/>
        </w:rPr>
        <w:t xml:space="preserve">νέοι- ανάμεσα στην ανεργία, τη </w:t>
      </w:r>
      <w:r>
        <w:rPr>
          <w:rFonts w:eastAsia="Times New Roman" w:cs="Times New Roman"/>
          <w:szCs w:val="24"/>
        </w:rPr>
        <w:t>μαύ</w:t>
      </w:r>
      <w:r>
        <w:rPr>
          <w:rFonts w:eastAsia="Times New Roman" w:cs="Times New Roman"/>
          <w:szCs w:val="24"/>
        </w:rPr>
        <w:t xml:space="preserve">ρη εργασία και </w:t>
      </w:r>
      <w:r>
        <w:rPr>
          <w:rFonts w:eastAsia="Times New Roman" w:cs="Times New Roman"/>
          <w:szCs w:val="24"/>
        </w:rPr>
        <w:t>την υποαπασχόληση των 300 ευρώ.</w:t>
      </w:r>
    </w:p>
    <w:p w14:paraId="1ED2CB91"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Κοιτώντας, βέβαια, πίσω, θα δούμε ότι και πριν από δέκα χρόνια το ελληνικό κράτος εισέπραξε φόρους της τάξης των 48 δισεκατομμυρίων ευρώ. Εισέπραξε 48 δισεκατομμύρια ευρώ τότε, 48 δισεκατομμύρια ευρώ εισπράττε</w:t>
      </w:r>
      <w:r>
        <w:rPr>
          <w:rFonts w:eastAsia="Times New Roman" w:cs="Times New Roman"/>
          <w:szCs w:val="24"/>
        </w:rPr>
        <w:t>ι και τώρα. Θα μπορούσε, βέβαια, να αναρωτηθεί κάποιος, «Τι αλλάζει;».</w:t>
      </w:r>
    </w:p>
    <w:p w14:paraId="1ED2CB92" w14:textId="77777777" w:rsidR="00844B03" w:rsidRDefault="0027580D">
      <w:pPr>
        <w:spacing w:after="0" w:line="600" w:lineRule="auto"/>
        <w:ind w:firstLine="720"/>
        <w:jc w:val="both"/>
        <w:rPr>
          <w:rFonts w:eastAsia="Times New Roman"/>
          <w:szCs w:val="24"/>
        </w:rPr>
      </w:pPr>
      <w:r>
        <w:rPr>
          <w:rFonts w:eastAsia="Times New Roman"/>
          <w:szCs w:val="24"/>
        </w:rPr>
        <w:t>Τα 48 δισεκατομμύρια, όμως, αντλήθηκαν τότε από μια οικονομία των 230 δισεκατομμυρίων, ενώ σήμερα, οι φόροι ύψους 48 δισεκατομμυρίων αντλούνται από μια οικονομία 180 δισεκατομμυρίων. Χά</w:t>
      </w:r>
      <w:r>
        <w:rPr>
          <w:rFonts w:eastAsia="Times New Roman"/>
          <w:szCs w:val="24"/>
        </w:rPr>
        <w:t>σαμε 50 δισεκατομμύρια ΑΕΠ και ζητάμε τους ίδιους φόρους. Αυτό είναι το πρόβλημα της χώρας, το μικρό ΑΕΠ. Το μικρό ΑΕΠ και η σπατάλη του πελατειακού κράτους είναι σήμερα τα μεγάλα προβλήμα</w:t>
      </w:r>
      <w:r>
        <w:rPr>
          <w:rFonts w:eastAsia="Times New Roman"/>
          <w:szCs w:val="24"/>
        </w:rPr>
        <w:t>τα της χώρας.</w:t>
      </w:r>
    </w:p>
    <w:p w14:paraId="1ED2CB93"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Η σπατάλη, βέβαια, του κομματικού κράτους έρχεται από </w:t>
      </w:r>
      <w:r>
        <w:rPr>
          <w:rFonts w:eastAsia="Times New Roman"/>
          <w:szCs w:val="24"/>
        </w:rPr>
        <w:t>πολύ παλιά. Την κληρονομήσατε και απλώς τη συνεχίζετε. Τρία χρόνια τώρα, όμως, κάνετε ό,τι είναι δυνατόν για να κρατήσετε το ΑΕΠ της χώρας καθηλωμένο.</w:t>
      </w:r>
    </w:p>
    <w:p w14:paraId="1ED2CB94" w14:textId="77777777" w:rsidR="00844B03" w:rsidRDefault="0027580D">
      <w:pPr>
        <w:spacing w:after="0" w:line="600" w:lineRule="auto"/>
        <w:ind w:firstLine="720"/>
        <w:jc w:val="both"/>
        <w:rPr>
          <w:rFonts w:eastAsia="Times New Roman"/>
          <w:szCs w:val="24"/>
        </w:rPr>
      </w:pPr>
      <w:r>
        <w:rPr>
          <w:rFonts w:eastAsia="Times New Roman"/>
          <w:szCs w:val="24"/>
        </w:rPr>
        <w:t>Το ΑΕΠ της χώρας θα μπορούσε να είναι σήμερα πολύ μεγαλύτερο αν είχαμε αποφύγει το κλείσιμο των τραπεζών,</w:t>
      </w:r>
      <w:r>
        <w:rPr>
          <w:rFonts w:eastAsia="Times New Roman"/>
          <w:szCs w:val="24"/>
        </w:rPr>
        <w:t xml:space="preserve"> τα </w:t>
      </w:r>
      <w:r>
        <w:rPr>
          <w:rFonts w:eastAsia="Times New Roman"/>
          <w:szCs w:val="24"/>
          <w:lang w:val="en-US"/>
        </w:rPr>
        <w:t>capital</w:t>
      </w:r>
      <w:r w:rsidRPr="002E2639">
        <w:rPr>
          <w:rFonts w:eastAsia="Times New Roman"/>
          <w:szCs w:val="24"/>
        </w:rPr>
        <w:t xml:space="preserve"> </w:t>
      </w:r>
      <w:r>
        <w:rPr>
          <w:rFonts w:eastAsia="Times New Roman"/>
          <w:szCs w:val="24"/>
          <w:lang w:val="en-US"/>
        </w:rPr>
        <w:t>controls</w:t>
      </w:r>
      <w:r>
        <w:rPr>
          <w:rFonts w:eastAsia="Times New Roman"/>
          <w:szCs w:val="24"/>
        </w:rPr>
        <w:t xml:space="preserve">, την απώλεια καταθέσεων ύψους 40 δισεκατομμυρίων, τις εγκληματικές συμπεριφορές του 2015. Δεν βάλατε, όμως, μυαλό από τις καταστροφές του 2015. Δεν έμεινε στο παρελθόν, σαν μια κακή ανάμνηση, το 2015. </w:t>
      </w:r>
    </w:p>
    <w:p w14:paraId="1ED2CB95" w14:textId="77777777" w:rsidR="00844B03" w:rsidRDefault="0027580D">
      <w:pPr>
        <w:spacing w:after="0" w:line="600" w:lineRule="auto"/>
        <w:ind w:firstLine="720"/>
        <w:jc w:val="both"/>
        <w:rPr>
          <w:rFonts w:eastAsia="Times New Roman"/>
          <w:szCs w:val="24"/>
        </w:rPr>
      </w:pPr>
      <w:r>
        <w:rPr>
          <w:rFonts w:eastAsia="Times New Roman"/>
          <w:szCs w:val="24"/>
        </w:rPr>
        <w:t xml:space="preserve">Η άρνηση της πραγματικότητας, η </w:t>
      </w:r>
      <w:r>
        <w:rPr>
          <w:rFonts w:eastAsia="Times New Roman"/>
          <w:szCs w:val="24"/>
        </w:rPr>
        <w:t xml:space="preserve">πολιτική των καθυστερήσεων συνεχίστηκε και το 2016, συνεχίστηκε και το 2017. «Καήκαμε! Καήκαμε, αν καθυστερήσει η πρώτη αξιολόγηση μέχρι τον Μάιο!», </w:t>
      </w:r>
      <w:r>
        <w:rPr>
          <w:rFonts w:eastAsia="Times New Roman"/>
          <w:szCs w:val="24"/>
        </w:rPr>
        <w:lastRenderedPageBreak/>
        <w:t xml:space="preserve">φωνάζατε, κύριε Υπουργέ, τον Φλεβάρη του 2016. Έτσι ακριβώς το έλεγε ο κ. </w:t>
      </w:r>
      <w:proofErr w:type="spellStart"/>
      <w:r>
        <w:rPr>
          <w:rFonts w:eastAsia="Times New Roman"/>
          <w:szCs w:val="24"/>
        </w:rPr>
        <w:t>Τσακαλώτος</w:t>
      </w:r>
      <w:proofErr w:type="spellEnd"/>
      <w:r>
        <w:rPr>
          <w:rFonts w:eastAsia="Times New Roman"/>
          <w:szCs w:val="24"/>
        </w:rPr>
        <w:t xml:space="preserve"> το 2016. Και η αξιολόγ</w:t>
      </w:r>
      <w:r>
        <w:rPr>
          <w:rFonts w:eastAsia="Times New Roman"/>
          <w:szCs w:val="24"/>
        </w:rPr>
        <w:t xml:space="preserve">ηση έκλεισε τον Σεπτέμβριο του 2016. «Καλύτερα μια καλή συμφωνία τώρα παρά μια καλύτερη συμφωνία αργότερα», έλεγε ο κ. </w:t>
      </w:r>
      <w:proofErr w:type="spellStart"/>
      <w:r>
        <w:rPr>
          <w:rFonts w:eastAsia="Times New Roman"/>
          <w:szCs w:val="24"/>
        </w:rPr>
        <w:t>Χουλιαράκης</w:t>
      </w:r>
      <w:proofErr w:type="spellEnd"/>
      <w:r>
        <w:rPr>
          <w:rFonts w:eastAsia="Times New Roman"/>
          <w:szCs w:val="24"/>
        </w:rPr>
        <w:t xml:space="preserve"> τον Φεβρουάριο. Και η συμφωνία ήλθε τον Ιούνιο.</w:t>
      </w:r>
    </w:p>
    <w:p w14:paraId="1ED2CB96" w14:textId="77777777" w:rsidR="00844B03" w:rsidRDefault="0027580D">
      <w:pPr>
        <w:spacing w:after="0" w:line="600" w:lineRule="auto"/>
        <w:ind w:firstLine="720"/>
        <w:jc w:val="both"/>
        <w:rPr>
          <w:rFonts w:eastAsia="Times New Roman"/>
          <w:szCs w:val="24"/>
        </w:rPr>
      </w:pPr>
      <w:r>
        <w:rPr>
          <w:rFonts w:eastAsia="Times New Roman"/>
          <w:szCs w:val="24"/>
        </w:rPr>
        <w:t>Πρέπει να ξέρουμε, όμως, ότι κάθε μήνας καθυστέρησης, κόβει από το ΑΕΠ της χώ</w:t>
      </w:r>
      <w:r>
        <w:rPr>
          <w:rFonts w:eastAsia="Times New Roman"/>
          <w:szCs w:val="24"/>
        </w:rPr>
        <w:t>ρας και προσθέτει φόρους στην πλάτη των φορολογουμένων.</w:t>
      </w:r>
      <w:r>
        <w:rPr>
          <w:rFonts w:eastAsia="Times New Roman"/>
          <w:szCs w:val="24"/>
        </w:rPr>
        <w:t xml:space="preserve"> Είναι ο τέλειος φαύλος κύκλος.</w:t>
      </w:r>
    </w:p>
    <w:p w14:paraId="1ED2CB97" w14:textId="77777777" w:rsidR="00844B03" w:rsidRDefault="0027580D">
      <w:pPr>
        <w:spacing w:after="0" w:line="600" w:lineRule="auto"/>
        <w:ind w:firstLine="720"/>
        <w:jc w:val="both"/>
        <w:rPr>
          <w:rFonts w:eastAsia="Times New Roman"/>
          <w:szCs w:val="24"/>
        </w:rPr>
      </w:pPr>
      <w:r>
        <w:rPr>
          <w:rFonts w:eastAsia="Times New Roman"/>
          <w:szCs w:val="24"/>
        </w:rPr>
        <w:t>Χωρίς εμπιστοσύνη, κυρίες και κύριοι συνάδελφοι, δεν θα υπάρξει ποτέ ανάπτυξη. Και χωρίς ανάπτυξη τα πλεονάσματα χτίζον</w:t>
      </w:r>
      <w:r>
        <w:rPr>
          <w:rFonts w:eastAsia="Times New Roman"/>
          <w:szCs w:val="24"/>
        </w:rPr>
        <w:t>ται αναγκαστικά μόνο με φόρους.</w:t>
      </w:r>
    </w:p>
    <w:p w14:paraId="1ED2CB98" w14:textId="77777777" w:rsidR="00844B03" w:rsidRDefault="0027580D">
      <w:pPr>
        <w:spacing w:after="0" w:line="600" w:lineRule="auto"/>
        <w:ind w:firstLine="720"/>
        <w:jc w:val="both"/>
        <w:rPr>
          <w:rFonts w:eastAsia="Times New Roman"/>
          <w:szCs w:val="24"/>
        </w:rPr>
      </w:pPr>
      <w:r>
        <w:rPr>
          <w:rFonts w:eastAsia="Times New Roman"/>
          <w:szCs w:val="24"/>
        </w:rPr>
        <w:t xml:space="preserve">Αναρωτήθηκε τις προάλλες ρητορικά ο κύριος Υπουργός Οικονομίας πώς θα μάζευε τα πλεονάσματα, τα οποία έχει εγγυηθεί η </w:t>
      </w:r>
      <w:r>
        <w:rPr>
          <w:rFonts w:eastAsia="Times New Roman"/>
          <w:szCs w:val="24"/>
        </w:rPr>
        <w:lastRenderedPageBreak/>
        <w:t xml:space="preserve">Κυβέρνησή του, αν δεν έβαζε φόρους. Μα, με την ανάπτυξη. Οι ίδιοι φορολογικοί συντελεστές με μεγάλο ΑΕΠ, με υψηλότερο </w:t>
      </w:r>
      <w:r>
        <w:rPr>
          <w:rFonts w:eastAsia="Times New Roman"/>
          <w:szCs w:val="24"/>
        </w:rPr>
        <w:t>ΑΕΠ, φέρνουν περισσό</w:t>
      </w:r>
      <w:r>
        <w:rPr>
          <w:rFonts w:eastAsia="Times New Roman"/>
          <w:szCs w:val="24"/>
        </w:rPr>
        <w:t>τερα έσοδα.</w:t>
      </w:r>
    </w:p>
    <w:p w14:paraId="1ED2CB99" w14:textId="77777777" w:rsidR="00844B03" w:rsidRDefault="0027580D">
      <w:pPr>
        <w:spacing w:after="0" w:line="600" w:lineRule="auto"/>
        <w:ind w:firstLine="720"/>
        <w:jc w:val="both"/>
        <w:rPr>
          <w:rFonts w:eastAsia="Times New Roman"/>
          <w:szCs w:val="24"/>
        </w:rPr>
      </w:pPr>
      <w:r>
        <w:rPr>
          <w:rFonts w:eastAsia="Times New Roman"/>
          <w:szCs w:val="24"/>
        </w:rPr>
        <w:t>Να ρίξουμε μια ματιά στο χάρτη της Νότιας Ευρώπης. Η Ισπανία και η Πορτογαλία είχαν φέτος περισσότερα έσοδα και πέτυχαν πλεονάσματα χωρίς να χρειαστεί να αυξήσουν καθόλου τους φόρους, τη φορολογία. Προσέξτε, ένα συγκεκριμένο στοιχείο, γιατί η Π</w:t>
      </w:r>
      <w:r>
        <w:rPr>
          <w:rFonts w:eastAsia="Times New Roman"/>
          <w:szCs w:val="24"/>
        </w:rPr>
        <w:t>ορτογαλία είναι λίγο στην επικαιρότητα. Το ΑΕΠ της Πορτογαλίας ήταν 173 δισεκατομμύρια το 2014 και θα κλείσει στα 192 δισεκατομμύρια το 2017. Είναι μια αύξηση περίπου 11%. Αντιστοίχως, η Ισπανία είχε μια αύξηση γύρω στο 12% τις ίδιες χρονιές. Εμείς, 178 δι</w:t>
      </w:r>
      <w:r>
        <w:rPr>
          <w:rFonts w:eastAsia="Times New Roman"/>
          <w:szCs w:val="24"/>
        </w:rPr>
        <w:t xml:space="preserve">σεκατομμύρια το 2014, 178 δισεκατομμύρια το 2017. Και σήμερα </w:t>
      </w:r>
      <w:r>
        <w:rPr>
          <w:rFonts w:eastAsia="Times New Roman"/>
          <w:szCs w:val="24"/>
        </w:rPr>
        <w:lastRenderedPageBreak/>
        <w:t>η Λισαβόνα -θα το έχετε μάθει- πλήρωσε το τελευταίο ένα δισεκατομμύριο ευρώ που χρωστούσε στο ΔΝΤ και το οποίο θα έπρεπε να καταβάλει κανονικά το 2021. Για να απελευθερωθεί, όμως, από τα δεσμά -α</w:t>
      </w:r>
      <w:r>
        <w:rPr>
          <w:rFonts w:eastAsia="Times New Roman"/>
          <w:szCs w:val="24"/>
        </w:rPr>
        <w:t>υτό σημαίνει «απελευθέρωση από τα δεσμά»-, πλήρωσε αυτό το 1 δισεκατο</w:t>
      </w:r>
      <w:r>
        <w:rPr>
          <w:rFonts w:eastAsia="Times New Roman"/>
          <w:szCs w:val="24"/>
        </w:rPr>
        <w:t>μμύριο τέσσερα χρόνια νωρίτερα.</w:t>
      </w:r>
    </w:p>
    <w:p w14:paraId="1ED2CB9A" w14:textId="77777777" w:rsidR="00844B03" w:rsidRDefault="0027580D">
      <w:pPr>
        <w:spacing w:after="0" w:line="600" w:lineRule="auto"/>
        <w:ind w:firstLine="720"/>
        <w:jc w:val="both"/>
        <w:rPr>
          <w:rFonts w:eastAsia="Times New Roman"/>
          <w:szCs w:val="24"/>
        </w:rPr>
      </w:pPr>
      <w:r>
        <w:rPr>
          <w:rFonts w:eastAsia="Times New Roman"/>
          <w:szCs w:val="24"/>
        </w:rPr>
        <w:t>Ανάπτυξη, λοιπόν. Αυτός είναι ο δίκαιος τρόπος για να αυξήσουμε τα έσοδα, χωρίς να εξοντώσουμε φορολογικά τους πολίτες.</w:t>
      </w:r>
    </w:p>
    <w:p w14:paraId="1ED2CB9B" w14:textId="77777777" w:rsidR="00844B03" w:rsidRDefault="0027580D">
      <w:pPr>
        <w:spacing w:after="0" w:line="600" w:lineRule="auto"/>
        <w:ind w:firstLine="720"/>
        <w:jc w:val="both"/>
        <w:rPr>
          <w:rFonts w:eastAsia="Times New Roman"/>
          <w:szCs w:val="24"/>
        </w:rPr>
      </w:pPr>
      <w:r>
        <w:rPr>
          <w:rFonts w:eastAsia="Times New Roman"/>
          <w:szCs w:val="24"/>
        </w:rPr>
        <w:t>Η Κυβέρνηση αυτές τις μέρες μοιράζε</w:t>
      </w:r>
      <w:r>
        <w:rPr>
          <w:rFonts w:eastAsia="Times New Roman"/>
          <w:szCs w:val="24"/>
        </w:rPr>
        <w:t>ι κάτι υπόλοιπα σε αυτούς που τα έχουν ανάγκη, αλλά τα έχει πάρει πολλαπλάσια από τους φόρους που μπήκαν στον καφέ, στη μπύρα, στο τηλέφωνο, στην τηλεόραση, στη βενζίνη, στο πετρέλαιο θέρμανσης και σε όλα τα είδη πρώτης ανάγκης μέσω της αύξησης του ΦΠΑ.</w:t>
      </w:r>
    </w:p>
    <w:p w14:paraId="1ED2CB9C" w14:textId="77777777" w:rsidR="00844B03" w:rsidRDefault="0027580D">
      <w:pPr>
        <w:spacing w:after="0" w:line="600" w:lineRule="auto"/>
        <w:ind w:firstLine="720"/>
        <w:jc w:val="both"/>
        <w:rPr>
          <w:rFonts w:eastAsia="Times New Roman"/>
          <w:szCs w:val="24"/>
        </w:rPr>
      </w:pPr>
      <w:r>
        <w:rPr>
          <w:rFonts w:eastAsia="Times New Roman"/>
          <w:szCs w:val="24"/>
        </w:rPr>
        <w:lastRenderedPageBreak/>
        <w:t>Κυ</w:t>
      </w:r>
      <w:r>
        <w:rPr>
          <w:rFonts w:eastAsia="Times New Roman"/>
          <w:szCs w:val="24"/>
        </w:rPr>
        <w:t>ρίες και κύριοι συνάδελφοι, στον στόχο της ανάπτυξης υστερήσαμε δραματικά το 2017. Ήταν 2,7% θυμίζω και θα πιάσουμε το μισό.</w:t>
      </w:r>
    </w:p>
    <w:p w14:paraId="1ED2CB9D" w14:textId="77777777" w:rsidR="00844B03" w:rsidRDefault="0027580D">
      <w:pPr>
        <w:spacing w:after="0" w:line="600" w:lineRule="auto"/>
        <w:ind w:firstLine="720"/>
        <w:jc w:val="both"/>
        <w:rPr>
          <w:rFonts w:eastAsia="Times New Roman"/>
          <w:szCs w:val="24"/>
        </w:rPr>
      </w:pPr>
      <w:r>
        <w:rPr>
          <w:rFonts w:eastAsia="Times New Roman"/>
          <w:szCs w:val="24"/>
        </w:rPr>
        <w:t>Φοβάμαι πως αντίστοιχη υστέρηση -και το «φοβάμαι» το λέω ειλικρινά- θα καταγραφεί και το 2018. Η Κυβέρνηση, ανίκανη να εργαστεί για</w:t>
      </w:r>
      <w:r>
        <w:rPr>
          <w:rFonts w:eastAsia="Times New Roman"/>
          <w:szCs w:val="24"/>
        </w:rPr>
        <w:t xml:space="preserve"> την ανάπτυξη, θα συνεχίσει να αναδιανέμει φτώχεια, μιζέρια και φόρους και βόλεμα -προσέξτε, πάμε στην άλλη πτυχή του προβλήματος- μέσα σ’ ένα σπάταλο κομματικό κράτος.</w:t>
      </w:r>
    </w:p>
    <w:p w14:paraId="1ED2CB9E" w14:textId="77777777" w:rsidR="00844B03" w:rsidRDefault="0027580D">
      <w:pPr>
        <w:spacing w:after="0" w:line="600" w:lineRule="auto"/>
        <w:jc w:val="both"/>
        <w:rPr>
          <w:rFonts w:eastAsia="Times New Roman"/>
          <w:szCs w:val="24"/>
        </w:rPr>
      </w:pPr>
      <w:r>
        <w:rPr>
          <w:rFonts w:eastAsia="Times New Roman"/>
          <w:szCs w:val="24"/>
        </w:rPr>
        <w:tab/>
        <w:t>Δεν ξέρω αν έχετε προσέξει κάπο</w:t>
      </w:r>
      <w:r>
        <w:rPr>
          <w:rFonts w:eastAsia="Times New Roman"/>
          <w:szCs w:val="24"/>
        </w:rPr>
        <w:t>ια επιμέρους στοιχεία του π</w:t>
      </w:r>
      <w:r>
        <w:rPr>
          <w:rFonts w:eastAsia="Times New Roman"/>
          <w:szCs w:val="24"/>
        </w:rPr>
        <w:t>ροϋπολογισμού. Οι γ</w:t>
      </w:r>
      <w:r>
        <w:rPr>
          <w:rFonts w:eastAsia="Times New Roman"/>
          <w:szCs w:val="24"/>
        </w:rPr>
        <w:t xml:space="preserve">ενικές </w:t>
      </w:r>
      <w:r>
        <w:rPr>
          <w:rFonts w:eastAsia="Times New Roman"/>
          <w:szCs w:val="24"/>
        </w:rPr>
        <w:t>γ</w:t>
      </w:r>
      <w:r>
        <w:rPr>
          <w:rFonts w:eastAsia="Times New Roman"/>
          <w:szCs w:val="24"/>
        </w:rPr>
        <w:t>ρ</w:t>
      </w:r>
      <w:r>
        <w:rPr>
          <w:rFonts w:eastAsia="Times New Roman"/>
          <w:szCs w:val="24"/>
        </w:rPr>
        <w:t xml:space="preserve">αμματείες του Πρωθυπουργού και οι Υπουργοί του Μαξίμου -που, δόξα να έχει ο Θεός και ο Μαρξ, είναι πλέον τέσσερις- θα μας στοιχίσουν περίπου δέκα εκατομμύρια. </w:t>
      </w:r>
    </w:p>
    <w:p w14:paraId="1ED2CB9F" w14:textId="77777777" w:rsidR="00844B03" w:rsidRDefault="0027580D">
      <w:pPr>
        <w:spacing w:after="0" w:line="600" w:lineRule="auto"/>
        <w:ind w:firstLine="720"/>
        <w:jc w:val="both"/>
        <w:rPr>
          <w:rFonts w:eastAsia="Times New Roman"/>
          <w:szCs w:val="24"/>
        </w:rPr>
      </w:pPr>
      <w:r>
        <w:rPr>
          <w:rFonts w:eastAsia="Times New Roman"/>
          <w:szCs w:val="24"/>
        </w:rPr>
        <w:lastRenderedPageBreak/>
        <w:t>Ελέγχονται οι φορείς που διαχειρίζονται δημόσιο χρήμα; Από την έκθεση της Γενικής Διεύθυνσης Δημ</w:t>
      </w:r>
      <w:r>
        <w:rPr>
          <w:rFonts w:eastAsia="Times New Roman"/>
          <w:szCs w:val="24"/>
        </w:rPr>
        <w:t>οσιονομικών</w:t>
      </w:r>
      <w:r>
        <w:rPr>
          <w:rFonts w:eastAsia="Times New Roman"/>
          <w:szCs w:val="24"/>
        </w:rPr>
        <w:t xml:space="preserve"> Ελέγχων προκύπτει -είναι στον π</w:t>
      </w:r>
      <w:r>
        <w:rPr>
          <w:rFonts w:eastAsia="Times New Roman"/>
          <w:szCs w:val="24"/>
        </w:rPr>
        <w:t xml:space="preserve">ροϋπολογισμό- ότι ένας στους δύο φορείς που ελέγχθηκαν το 2017 παρουσιάζει κενά στην οικονομική του διαχείριση. </w:t>
      </w:r>
    </w:p>
    <w:p w14:paraId="1ED2CBA0" w14:textId="77777777" w:rsidR="00844B03" w:rsidRDefault="0027580D">
      <w:pPr>
        <w:spacing w:after="0" w:line="600" w:lineRule="auto"/>
        <w:ind w:firstLine="720"/>
        <w:jc w:val="both"/>
        <w:rPr>
          <w:rFonts w:eastAsia="Times New Roman"/>
          <w:szCs w:val="24"/>
        </w:rPr>
      </w:pPr>
      <w:r>
        <w:rPr>
          <w:rFonts w:eastAsia="Times New Roman"/>
          <w:szCs w:val="24"/>
        </w:rPr>
        <w:t>Ξέρετε ποιο είναι το εντυπωσιακότερο, κυρίες και κύριοι Βουλευτές; Ότι ακόμα και όταν διαπιστώθηκε α</w:t>
      </w:r>
      <w:r>
        <w:rPr>
          <w:rFonts w:eastAsia="Times New Roman"/>
          <w:szCs w:val="24"/>
        </w:rPr>
        <w:t>υτό το πρόβλημα, δηλαδή οι παρατυπίες, και αφού έγιναν υποδείξεις προς τους φορείς, μόνο ο ένας στους τρεις από τους φορείς που έλαβαν τις υποδείξεις, συμμορφώθηκε. Αυτό είναι ένα από τα προβλήματα του σπάταλου κομματικού κράτους.</w:t>
      </w:r>
    </w:p>
    <w:p w14:paraId="1ED2CBA1" w14:textId="77777777" w:rsidR="00844B03" w:rsidRDefault="0027580D">
      <w:pPr>
        <w:spacing w:after="0" w:line="600" w:lineRule="auto"/>
        <w:jc w:val="both"/>
        <w:rPr>
          <w:rFonts w:eastAsia="Times New Roman"/>
          <w:szCs w:val="24"/>
        </w:rPr>
      </w:pPr>
      <w:r>
        <w:rPr>
          <w:rFonts w:eastAsia="Times New Roman"/>
          <w:szCs w:val="24"/>
        </w:rPr>
        <w:tab/>
        <w:t xml:space="preserve">Έρχεται μόλις προχθές ο </w:t>
      </w:r>
      <w:r>
        <w:rPr>
          <w:rFonts w:eastAsia="Times New Roman"/>
          <w:szCs w:val="24"/>
        </w:rPr>
        <w:t>υπεύθυνος οικονομικής πολιτικής του ΣΥΡΙΖΑ -νομίζω ότι αυτός είναι ο τυπικός τίτλος του- και μας λέει -</w:t>
      </w:r>
      <w:r>
        <w:rPr>
          <w:rFonts w:eastAsia="Times New Roman"/>
          <w:szCs w:val="24"/>
        </w:rPr>
        <w:lastRenderedPageBreak/>
        <w:t>τα έχει υπολογίσει- ότι το κράτος χάνει 15 δισεκατομμύρια κάθε χρόνο από λαθρεμπόριο καπνού, καυσίμων, π</w:t>
      </w:r>
      <w:r>
        <w:rPr>
          <w:rFonts w:eastAsia="Times New Roman"/>
          <w:szCs w:val="24"/>
        </w:rPr>
        <w:t>οτών, φοροδιαφυγή και διαφθορά.</w:t>
      </w:r>
    </w:p>
    <w:p w14:paraId="1ED2CBA2" w14:textId="77777777" w:rsidR="00844B03" w:rsidRDefault="0027580D">
      <w:pPr>
        <w:spacing w:after="0" w:line="600" w:lineRule="auto"/>
        <w:ind w:firstLine="720"/>
        <w:jc w:val="both"/>
        <w:rPr>
          <w:rFonts w:eastAsia="Times New Roman"/>
          <w:szCs w:val="24"/>
        </w:rPr>
      </w:pPr>
      <w:r>
        <w:rPr>
          <w:rFonts w:eastAsia="Times New Roman"/>
          <w:szCs w:val="24"/>
        </w:rPr>
        <w:t>Πέρα από το προφα</w:t>
      </w:r>
      <w:r>
        <w:rPr>
          <w:rFonts w:eastAsia="Times New Roman"/>
          <w:szCs w:val="24"/>
        </w:rPr>
        <w:t>νές ερώτημα εσείς τι κάνατε γι’ αυτά, κύριε Αλεξιάδη, που είχατε για μήνες -και νομίζω για χρόνια- την τυπική αρμοδιότητα για όλα αυτά, υπάρχει ένα μεγαλύτερο ερώτημα προς την Κυβέρνηση των ΣΥΡΙΖΑ</w:t>
      </w:r>
      <w:r>
        <w:rPr>
          <w:rFonts w:eastAsia="Times New Roman"/>
          <w:szCs w:val="24"/>
        </w:rPr>
        <w:t xml:space="preserve"> </w:t>
      </w:r>
      <w:r>
        <w:rPr>
          <w:rFonts w:eastAsia="Times New Roman"/>
          <w:szCs w:val="24"/>
        </w:rPr>
        <w:t>-ΑΝΕΛ</w:t>
      </w:r>
      <w:r w:rsidRPr="002013CD">
        <w:rPr>
          <w:rFonts w:eastAsia="Times New Roman"/>
          <w:szCs w:val="24"/>
        </w:rPr>
        <w:t>:</w:t>
      </w:r>
      <w:r>
        <w:rPr>
          <w:rFonts w:eastAsia="Times New Roman"/>
          <w:szCs w:val="24"/>
        </w:rPr>
        <w:t xml:space="preserve"> Ποιος προστατεύει, λοιπόν, αυτά τα τελευταία χρόνια </w:t>
      </w:r>
      <w:r>
        <w:rPr>
          <w:rFonts w:eastAsia="Times New Roman"/>
          <w:szCs w:val="24"/>
        </w:rPr>
        <w:t>τους λαθρέμπορους του πετρελαίου, του καπνού</w:t>
      </w:r>
      <w:r>
        <w:rPr>
          <w:rFonts w:eastAsia="Times New Roman"/>
          <w:szCs w:val="24"/>
        </w:rPr>
        <w:t xml:space="preserve"> και τους μεγάλους φοροφυγάδες;</w:t>
      </w:r>
    </w:p>
    <w:p w14:paraId="1ED2CBA3" w14:textId="77777777" w:rsidR="00844B03" w:rsidRDefault="0027580D">
      <w:pPr>
        <w:spacing w:after="0" w:line="600" w:lineRule="auto"/>
        <w:ind w:firstLine="720"/>
        <w:jc w:val="both"/>
        <w:rPr>
          <w:rFonts w:eastAsia="Times New Roman"/>
          <w:szCs w:val="24"/>
        </w:rPr>
      </w:pPr>
      <w:r>
        <w:rPr>
          <w:rFonts w:eastAsia="Times New Roman"/>
          <w:szCs w:val="24"/>
        </w:rPr>
        <w:t xml:space="preserve">Μας ρωτάνε κάποιοι συνάδελφοι, πολλές φορές καλοπροαίρετα, πολλές φορές </w:t>
      </w:r>
      <w:proofErr w:type="spellStart"/>
      <w:r>
        <w:rPr>
          <w:rFonts w:eastAsia="Times New Roman"/>
          <w:szCs w:val="24"/>
        </w:rPr>
        <w:t>κακοπροαίτερα</w:t>
      </w:r>
      <w:proofErr w:type="spellEnd"/>
      <w:r>
        <w:rPr>
          <w:rFonts w:eastAsia="Times New Roman"/>
          <w:szCs w:val="24"/>
        </w:rPr>
        <w:t>, από πού μπορεί να κόψει λεφτά το κράτος, από πού μπορεί να κόψει δαπάνες το κράτος. Δίνουμε σ</w:t>
      </w:r>
      <w:r>
        <w:rPr>
          <w:rFonts w:eastAsia="Times New Roman"/>
          <w:szCs w:val="24"/>
        </w:rPr>
        <w:t xml:space="preserve">υνεχώς νέα παραδείγματα της μεγάλης σπατάλης. Θα το </w:t>
      </w:r>
      <w:r>
        <w:rPr>
          <w:rFonts w:eastAsia="Times New Roman"/>
          <w:szCs w:val="24"/>
        </w:rPr>
        <w:lastRenderedPageBreak/>
        <w:t xml:space="preserve">ξέρετε. Έχει γραφτεί, έχει φωτογραφηθεί, έχει σχολιαστεί. Στη Θηβών εξακολουθεί το κράτος να πληρώνει 6 εκατομμύρια ευρώ τον χρόνο για </w:t>
      </w:r>
      <w:r>
        <w:rPr>
          <w:rFonts w:eastAsia="Times New Roman"/>
          <w:szCs w:val="24"/>
        </w:rPr>
        <w:t xml:space="preserve">ογδόντα χιλιάδες </w:t>
      </w:r>
      <w:r>
        <w:rPr>
          <w:rFonts w:eastAsia="Times New Roman"/>
          <w:szCs w:val="24"/>
        </w:rPr>
        <w:t xml:space="preserve">τετραγωνικά μέτρα και </w:t>
      </w:r>
      <w:r>
        <w:rPr>
          <w:rFonts w:eastAsia="Times New Roman"/>
          <w:szCs w:val="24"/>
        </w:rPr>
        <w:t>ογδόντα</w:t>
      </w:r>
      <w:r>
        <w:rPr>
          <w:rFonts w:eastAsia="Times New Roman"/>
          <w:szCs w:val="24"/>
        </w:rPr>
        <w:t xml:space="preserve"> υπαλλήλους, δηλαδή έν</w:t>
      </w:r>
      <w:r>
        <w:rPr>
          <w:rFonts w:eastAsia="Times New Roman"/>
          <w:szCs w:val="24"/>
        </w:rPr>
        <w:t>α</w:t>
      </w:r>
      <w:r>
        <w:rPr>
          <w:rFonts w:eastAsia="Times New Roman"/>
          <w:szCs w:val="24"/>
        </w:rPr>
        <w:t xml:space="preserve"> στρέμμα ανά δημόσιο υπάλληλο.</w:t>
      </w:r>
    </w:p>
    <w:p w14:paraId="1ED2CBA4" w14:textId="77777777" w:rsidR="00844B03" w:rsidRDefault="0027580D">
      <w:pPr>
        <w:spacing w:after="0" w:line="600" w:lineRule="auto"/>
        <w:ind w:firstLine="720"/>
        <w:jc w:val="both"/>
        <w:rPr>
          <w:rFonts w:eastAsia="Times New Roman"/>
          <w:szCs w:val="24"/>
        </w:rPr>
      </w:pPr>
      <w:r>
        <w:rPr>
          <w:rFonts w:eastAsia="Times New Roman"/>
          <w:szCs w:val="24"/>
        </w:rPr>
        <w:t>Ο π</w:t>
      </w:r>
      <w:r>
        <w:rPr>
          <w:rFonts w:eastAsia="Times New Roman"/>
          <w:szCs w:val="24"/>
        </w:rPr>
        <w:t>ροϋπολογισμός το 2017 εμφανίζει αύξηση κατά κάτι παραπάνω από μισό δισεκατομμύριο για έξοδα που αφορούν κυρίως καταναλωτικές δαπάνες και δαπάνες μετακίνησης του προσωπικού. Φαντάζομαι ότι είναι οι πρόσθετες ανάγκες ορισμέν</w:t>
      </w:r>
      <w:r>
        <w:rPr>
          <w:rFonts w:eastAsia="Times New Roman"/>
          <w:szCs w:val="24"/>
        </w:rPr>
        <w:t>ων εκ των Υπουργών στα πολυτελή ξενοδοχεία και καζίνο του εξωτερικού.</w:t>
      </w:r>
    </w:p>
    <w:p w14:paraId="1ED2CBA5" w14:textId="77777777" w:rsidR="00844B03" w:rsidRDefault="0027580D">
      <w:pPr>
        <w:spacing w:after="0" w:line="600" w:lineRule="auto"/>
        <w:ind w:firstLine="720"/>
        <w:jc w:val="both"/>
        <w:rPr>
          <w:rFonts w:eastAsia="Times New Roman"/>
          <w:szCs w:val="24"/>
        </w:rPr>
      </w:pPr>
      <w:r>
        <w:rPr>
          <w:rFonts w:eastAsia="Times New Roman"/>
          <w:szCs w:val="24"/>
        </w:rPr>
        <w:t>Ας έλθουμε τώρα στην περιβόητη καθαρή έξοδο από το μνημόνιο τον Αύγουστο του 2018. Είναι -για να χρησιμοποιήσω άλλη μία φράση που έχει μπει στην πολιτική μας ορολογία- το νέ</w:t>
      </w:r>
      <w:r>
        <w:rPr>
          <w:rFonts w:eastAsia="Times New Roman"/>
          <w:szCs w:val="24"/>
        </w:rPr>
        <w:t xml:space="preserve">ο μεγάλο </w:t>
      </w:r>
      <w:r>
        <w:rPr>
          <w:rFonts w:eastAsia="Times New Roman"/>
          <w:szCs w:val="24"/>
          <w:lang w:val="en-US"/>
        </w:rPr>
        <w:t>fake</w:t>
      </w:r>
      <w:r w:rsidRPr="001F440C">
        <w:rPr>
          <w:rFonts w:eastAsia="Times New Roman"/>
          <w:szCs w:val="24"/>
        </w:rPr>
        <w:t xml:space="preserve"> </w:t>
      </w:r>
      <w:r>
        <w:rPr>
          <w:rFonts w:eastAsia="Times New Roman"/>
          <w:szCs w:val="24"/>
          <w:lang w:val="en-US"/>
        </w:rPr>
        <w:t>news</w:t>
      </w:r>
      <w:r>
        <w:rPr>
          <w:rFonts w:eastAsia="Times New Roman"/>
          <w:szCs w:val="24"/>
        </w:rPr>
        <w:t xml:space="preserve">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Αφού δεχτήκαμε </w:t>
      </w:r>
      <w:r>
        <w:rPr>
          <w:rFonts w:eastAsia="Times New Roman"/>
          <w:szCs w:val="24"/>
        </w:rPr>
        <w:t xml:space="preserve">-για να είμαι πιο </w:t>
      </w:r>
      <w:r>
        <w:rPr>
          <w:rFonts w:eastAsia="Times New Roman"/>
          <w:szCs w:val="24"/>
        </w:rPr>
        <w:lastRenderedPageBreak/>
        <w:t>ακριβής- την</w:t>
      </w:r>
      <w:r>
        <w:rPr>
          <w:rFonts w:eastAsia="Times New Roman"/>
          <w:szCs w:val="24"/>
        </w:rPr>
        <w:t xml:space="preserve"> απαίτηση των δανειστών για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αποκρατικοποιήσεων, αφού δεσμεύτηκαν οι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να δεσμεύσουν την κρατική περιουσία για </w:t>
      </w:r>
      <w:r>
        <w:rPr>
          <w:rFonts w:eastAsia="Times New Roman"/>
          <w:szCs w:val="24"/>
        </w:rPr>
        <w:t xml:space="preserve">ενενήντα εννέα </w:t>
      </w:r>
      <w:r>
        <w:rPr>
          <w:rFonts w:eastAsia="Times New Roman"/>
          <w:szCs w:val="24"/>
        </w:rPr>
        <w:t xml:space="preserve">χρόνια, αφού οι τράπεζες </w:t>
      </w:r>
      <w:r>
        <w:rPr>
          <w:rFonts w:eastAsia="Times New Roman"/>
          <w:szCs w:val="24"/>
        </w:rPr>
        <w:t>τορπιλίστηκαν -θυμίζω ότι στα μέσα της κρίσης η συνολική κεφαλαιοποίηση των τραπεζών ξεπερνούσε τα 30 δισεκατομμύρια και τώρα είναι χαμηλότερη των 8 δισεκατομμυρίων- αφού δεχτήκαμε πρόσθετα μέτρα 2% του ΑΕΠ, ένα από τη μείωση συντάξεων το 2019 και άλλο ένα</w:t>
      </w:r>
      <w:r>
        <w:rPr>
          <w:rFonts w:eastAsia="Times New Roman"/>
          <w:szCs w:val="24"/>
        </w:rPr>
        <w:t xml:space="preserve"> από μείωση του αφορολόγητου το 2020, αφού υπογράψαμε τα τερατώδη πρωτογενή πλεονάσματα, 3,5% του ΑΕΠ μέχρι το 2023 και τουλάχιστον 2% μέχρι το 2060, τώρα λένε ότι μετά απ’ όλα αυτά μπορούμε να βγούμε από το μνημόνιο, αποσιωπώντας βέβαια ότι θα δίνουμε λόγ</w:t>
      </w:r>
      <w:r>
        <w:rPr>
          <w:rFonts w:eastAsia="Times New Roman"/>
          <w:szCs w:val="24"/>
        </w:rPr>
        <w:t>ο στους δανειστές μας μέχρι να αποπληρώσουμε το 75% των ευρωπαϊκών δανείων.</w:t>
      </w:r>
    </w:p>
    <w:p w14:paraId="1ED2CBA6"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Αλήθεια -για να ελαφρύνουμε και </w:t>
      </w:r>
      <w:r w:rsidRPr="00162E7C">
        <w:rPr>
          <w:rFonts w:eastAsia="Times New Roman"/>
          <w:szCs w:val="24"/>
        </w:rPr>
        <w:t>λίγο την ατμόσφαιρα</w:t>
      </w:r>
      <w:r>
        <w:rPr>
          <w:rFonts w:eastAsia="Times New Roman"/>
          <w:szCs w:val="24"/>
        </w:rPr>
        <w:t>- πού</w:t>
      </w:r>
      <w:r w:rsidRPr="00162E7C">
        <w:rPr>
          <w:rFonts w:eastAsia="Times New Roman"/>
          <w:szCs w:val="24"/>
        </w:rPr>
        <w:t xml:space="preserve"> θα πάνε </w:t>
      </w:r>
      <w:r>
        <w:rPr>
          <w:rFonts w:eastAsia="Times New Roman"/>
          <w:szCs w:val="24"/>
        </w:rPr>
        <w:t>α</w:t>
      </w:r>
      <w:r w:rsidRPr="00162E7C">
        <w:rPr>
          <w:rFonts w:eastAsia="Times New Roman"/>
          <w:szCs w:val="24"/>
        </w:rPr>
        <w:t xml:space="preserve">υτά </w:t>
      </w:r>
      <w:r>
        <w:rPr>
          <w:rFonts w:eastAsia="Times New Roman"/>
          <w:szCs w:val="24"/>
        </w:rPr>
        <w:t>τ</w:t>
      </w:r>
      <w:r w:rsidRPr="00162E7C">
        <w:rPr>
          <w:rFonts w:eastAsia="Times New Roman"/>
          <w:szCs w:val="24"/>
        </w:rPr>
        <w:t xml:space="preserve">α 7 </w:t>
      </w:r>
      <w:r>
        <w:rPr>
          <w:rFonts w:eastAsia="Times New Roman"/>
          <w:szCs w:val="24"/>
        </w:rPr>
        <w:t xml:space="preserve">δισεκατομμύρια ευρώ </w:t>
      </w:r>
      <w:r w:rsidRPr="00162E7C">
        <w:rPr>
          <w:rFonts w:eastAsia="Times New Roman"/>
          <w:szCs w:val="24"/>
        </w:rPr>
        <w:t>πρωτογ</w:t>
      </w:r>
      <w:r>
        <w:rPr>
          <w:rFonts w:eastAsia="Times New Roman"/>
          <w:szCs w:val="24"/>
        </w:rPr>
        <w:t>ενές πλεόνασμα που προβλέπει ο π</w:t>
      </w:r>
      <w:r w:rsidRPr="00162E7C">
        <w:rPr>
          <w:rFonts w:eastAsia="Times New Roman"/>
          <w:szCs w:val="24"/>
        </w:rPr>
        <w:t>ροϋπολογισμός για το 2018</w:t>
      </w:r>
      <w:r>
        <w:rPr>
          <w:rFonts w:eastAsia="Times New Roman"/>
          <w:szCs w:val="24"/>
        </w:rPr>
        <w:t>;</w:t>
      </w:r>
      <w:r w:rsidRPr="00162E7C">
        <w:rPr>
          <w:rFonts w:eastAsia="Times New Roman"/>
          <w:szCs w:val="24"/>
        </w:rPr>
        <w:t xml:space="preserve"> </w:t>
      </w:r>
      <w:r>
        <w:rPr>
          <w:rFonts w:eastAsia="Times New Roman"/>
          <w:szCs w:val="24"/>
        </w:rPr>
        <w:t>Πού</w:t>
      </w:r>
      <w:r w:rsidRPr="00162E7C">
        <w:rPr>
          <w:rFonts w:eastAsia="Times New Roman"/>
          <w:szCs w:val="24"/>
        </w:rPr>
        <w:t xml:space="preserve"> θα πάνε</w:t>
      </w:r>
      <w:r>
        <w:rPr>
          <w:rFonts w:eastAsia="Times New Roman"/>
          <w:szCs w:val="24"/>
        </w:rPr>
        <w:t xml:space="preserve">; Για να </w:t>
      </w:r>
      <w:r>
        <w:rPr>
          <w:rFonts w:eastAsia="Times New Roman"/>
          <w:szCs w:val="24"/>
        </w:rPr>
        <w:t>το πω με την παλιά γλώσσα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w:t>
      </w:r>
      <w:r w:rsidRPr="00162E7C">
        <w:rPr>
          <w:rFonts w:eastAsia="Times New Roman"/>
          <w:szCs w:val="24"/>
        </w:rPr>
        <w:t xml:space="preserve"> </w:t>
      </w:r>
      <w:r>
        <w:rPr>
          <w:rFonts w:eastAsia="Times New Roman"/>
          <w:szCs w:val="24"/>
        </w:rPr>
        <w:t>τ</w:t>
      </w:r>
      <w:r w:rsidRPr="00162E7C">
        <w:rPr>
          <w:rFonts w:eastAsia="Times New Roman"/>
          <w:szCs w:val="24"/>
        </w:rPr>
        <w:t xml:space="preserve">α 7 </w:t>
      </w:r>
      <w:r>
        <w:rPr>
          <w:rFonts w:eastAsia="Times New Roman"/>
          <w:szCs w:val="24"/>
        </w:rPr>
        <w:t>δισεκατομμύρια ευρώ</w:t>
      </w:r>
      <w:r w:rsidRPr="00162E7C">
        <w:rPr>
          <w:rFonts w:eastAsia="Times New Roman"/>
          <w:szCs w:val="24"/>
        </w:rPr>
        <w:t xml:space="preserve"> θα πάνε για την εξυπηρέτηση ενός παράνομου</w:t>
      </w:r>
      <w:r>
        <w:rPr>
          <w:rFonts w:eastAsia="Times New Roman"/>
          <w:szCs w:val="24"/>
        </w:rPr>
        <w:t>,</w:t>
      </w:r>
      <w:r w:rsidRPr="00162E7C">
        <w:rPr>
          <w:rFonts w:eastAsia="Times New Roman"/>
          <w:szCs w:val="24"/>
        </w:rPr>
        <w:t xml:space="preserve"> μη νόμιμου</w:t>
      </w:r>
      <w:r>
        <w:rPr>
          <w:rFonts w:eastAsia="Times New Roman"/>
          <w:szCs w:val="24"/>
        </w:rPr>
        <w:t>,</w:t>
      </w:r>
      <w:r w:rsidRPr="00162E7C">
        <w:rPr>
          <w:rFonts w:eastAsia="Times New Roman"/>
          <w:szCs w:val="24"/>
        </w:rPr>
        <w:t xml:space="preserve"> </w:t>
      </w:r>
      <w:r>
        <w:rPr>
          <w:rFonts w:eastAsia="Times New Roman"/>
          <w:szCs w:val="24"/>
        </w:rPr>
        <w:t>-</w:t>
      </w:r>
      <w:r w:rsidRPr="00162E7C">
        <w:rPr>
          <w:rFonts w:eastAsia="Times New Roman"/>
          <w:szCs w:val="24"/>
        </w:rPr>
        <w:t>λέγα</w:t>
      </w:r>
      <w:r>
        <w:rPr>
          <w:rFonts w:eastAsia="Times New Roman"/>
          <w:szCs w:val="24"/>
        </w:rPr>
        <w:t>τε και τις δύο λέξεις</w:t>
      </w:r>
      <w:r w:rsidRPr="00162E7C">
        <w:rPr>
          <w:rFonts w:eastAsia="Times New Roman"/>
          <w:szCs w:val="24"/>
        </w:rPr>
        <w:t xml:space="preserve"> και παράνομο</w:t>
      </w:r>
      <w:r>
        <w:rPr>
          <w:rFonts w:eastAsia="Times New Roman"/>
          <w:szCs w:val="24"/>
        </w:rPr>
        <w:t>υ</w:t>
      </w:r>
      <w:r w:rsidRPr="00162E7C">
        <w:rPr>
          <w:rFonts w:eastAsia="Times New Roman"/>
          <w:szCs w:val="24"/>
        </w:rPr>
        <w:t xml:space="preserve"> και μη νόμιμου</w:t>
      </w:r>
      <w:r>
        <w:rPr>
          <w:rFonts w:eastAsia="Times New Roman"/>
          <w:szCs w:val="24"/>
        </w:rPr>
        <w:t xml:space="preserve">-, </w:t>
      </w:r>
      <w:r w:rsidRPr="00162E7C">
        <w:rPr>
          <w:rFonts w:eastAsia="Times New Roman"/>
          <w:szCs w:val="24"/>
        </w:rPr>
        <w:t>επαχθούς</w:t>
      </w:r>
      <w:r>
        <w:rPr>
          <w:rFonts w:eastAsia="Times New Roman"/>
          <w:szCs w:val="24"/>
        </w:rPr>
        <w:t>,</w:t>
      </w:r>
      <w:r w:rsidRPr="00162E7C">
        <w:rPr>
          <w:rFonts w:eastAsia="Times New Roman"/>
          <w:szCs w:val="24"/>
        </w:rPr>
        <w:t xml:space="preserve"> επονείδιστο</w:t>
      </w:r>
      <w:r>
        <w:rPr>
          <w:rFonts w:eastAsia="Times New Roman"/>
          <w:szCs w:val="24"/>
        </w:rPr>
        <w:t>υ</w:t>
      </w:r>
      <w:r w:rsidRPr="00162E7C">
        <w:rPr>
          <w:rFonts w:eastAsia="Times New Roman"/>
          <w:szCs w:val="24"/>
        </w:rPr>
        <w:t xml:space="preserve"> μη βιώσιμου χρέους</w:t>
      </w:r>
      <w:r>
        <w:rPr>
          <w:rFonts w:eastAsia="Times New Roman"/>
          <w:szCs w:val="24"/>
        </w:rPr>
        <w:t>.</w:t>
      </w:r>
      <w:r w:rsidRPr="00162E7C">
        <w:rPr>
          <w:rFonts w:eastAsia="Times New Roman"/>
          <w:szCs w:val="24"/>
        </w:rPr>
        <w:t xml:space="preserve"> </w:t>
      </w:r>
      <w:r>
        <w:rPr>
          <w:rFonts w:eastAsia="Times New Roman"/>
          <w:szCs w:val="24"/>
        </w:rPr>
        <w:t>Και ό</w:t>
      </w:r>
      <w:r w:rsidRPr="00162E7C">
        <w:rPr>
          <w:rFonts w:eastAsia="Times New Roman"/>
          <w:szCs w:val="24"/>
        </w:rPr>
        <w:t xml:space="preserve">λα αυτά σήμερα δεν </w:t>
      </w:r>
      <w:r>
        <w:rPr>
          <w:rFonts w:eastAsia="Times New Roman"/>
          <w:szCs w:val="24"/>
        </w:rPr>
        <w:t>τα</w:t>
      </w:r>
      <w:r w:rsidRPr="00162E7C">
        <w:rPr>
          <w:rFonts w:eastAsia="Times New Roman"/>
          <w:szCs w:val="24"/>
        </w:rPr>
        <w:t xml:space="preserve"> </w:t>
      </w:r>
      <w:r>
        <w:rPr>
          <w:rFonts w:eastAsia="Times New Roman"/>
          <w:szCs w:val="24"/>
        </w:rPr>
        <w:t>επ</w:t>
      </w:r>
      <w:r>
        <w:rPr>
          <w:rFonts w:eastAsia="Times New Roman"/>
          <w:szCs w:val="24"/>
        </w:rPr>
        <w:t>ιβά</w:t>
      </w:r>
      <w:r>
        <w:rPr>
          <w:rFonts w:eastAsia="Times New Roman"/>
          <w:szCs w:val="24"/>
        </w:rPr>
        <w:t>λ</w:t>
      </w:r>
      <w:r>
        <w:rPr>
          <w:rFonts w:eastAsia="Times New Roman"/>
          <w:szCs w:val="24"/>
        </w:rPr>
        <w:t xml:space="preserve">λουν οι γερμανοτσολιάδες ή, </w:t>
      </w:r>
      <w:r w:rsidRPr="00162E7C">
        <w:rPr>
          <w:rFonts w:eastAsia="Times New Roman"/>
          <w:szCs w:val="24"/>
        </w:rPr>
        <w:t>τέλος πάντων</w:t>
      </w:r>
      <w:r>
        <w:rPr>
          <w:rFonts w:eastAsia="Times New Roman"/>
          <w:szCs w:val="24"/>
        </w:rPr>
        <w:t>,</w:t>
      </w:r>
      <w:r w:rsidRPr="00162E7C">
        <w:rPr>
          <w:rFonts w:eastAsia="Times New Roman"/>
          <w:szCs w:val="24"/>
        </w:rPr>
        <w:t xml:space="preserve"> οι αρεστοί των ισχυρών της Ευρώπης</w:t>
      </w:r>
      <w:r>
        <w:rPr>
          <w:rFonts w:eastAsia="Times New Roman"/>
          <w:szCs w:val="24"/>
        </w:rPr>
        <w:t xml:space="preserve">, αλλά ο κ. </w:t>
      </w:r>
      <w:proofErr w:type="spellStart"/>
      <w:r>
        <w:rPr>
          <w:rFonts w:eastAsia="Times New Roman"/>
          <w:szCs w:val="24"/>
        </w:rPr>
        <w:t>Τσακαλώτος</w:t>
      </w:r>
      <w:proofErr w:type="spellEnd"/>
      <w:r>
        <w:rPr>
          <w:rFonts w:eastAsia="Times New Roman"/>
          <w:szCs w:val="24"/>
        </w:rPr>
        <w:t xml:space="preserve">, που </w:t>
      </w:r>
      <w:r w:rsidRPr="00162E7C">
        <w:rPr>
          <w:rFonts w:eastAsia="Times New Roman"/>
          <w:szCs w:val="24"/>
        </w:rPr>
        <w:t xml:space="preserve">εκτός των άλλων </w:t>
      </w:r>
      <w:r>
        <w:rPr>
          <w:rFonts w:eastAsia="Times New Roman"/>
          <w:szCs w:val="24"/>
        </w:rPr>
        <w:t xml:space="preserve">τον είδαμε να χαίρεται </w:t>
      </w:r>
      <w:r w:rsidRPr="00162E7C">
        <w:rPr>
          <w:rFonts w:eastAsia="Times New Roman"/>
          <w:szCs w:val="24"/>
        </w:rPr>
        <w:t xml:space="preserve">πάρα πολύ που τον </w:t>
      </w:r>
      <w:r>
        <w:rPr>
          <w:rFonts w:eastAsia="Times New Roman"/>
          <w:szCs w:val="24"/>
        </w:rPr>
        <w:t>κάλεσαν να κ</w:t>
      </w:r>
      <w:r>
        <w:rPr>
          <w:rFonts w:eastAsia="Times New Roman"/>
          <w:szCs w:val="24"/>
        </w:rPr>
        <w:t xml:space="preserve">τυπήσει </w:t>
      </w:r>
      <w:r w:rsidRPr="00162E7C">
        <w:rPr>
          <w:rFonts w:eastAsia="Times New Roman"/>
          <w:szCs w:val="24"/>
        </w:rPr>
        <w:t xml:space="preserve">το </w:t>
      </w:r>
      <w:r>
        <w:rPr>
          <w:rFonts w:eastAsia="Times New Roman"/>
          <w:szCs w:val="24"/>
        </w:rPr>
        <w:t>σφυράκι</w:t>
      </w:r>
      <w:r w:rsidRPr="00162E7C">
        <w:rPr>
          <w:rFonts w:eastAsia="Times New Roman"/>
          <w:szCs w:val="24"/>
        </w:rPr>
        <w:t xml:space="preserve"> στη </w:t>
      </w:r>
      <w:proofErr w:type="spellStart"/>
      <w:r w:rsidRPr="00162E7C">
        <w:rPr>
          <w:rFonts w:eastAsia="Times New Roman"/>
          <w:szCs w:val="24"/>
        </w:rPr>
        <w:t>Wall</w:t>
      </w:r>
      <w:proofErr w:type="spellEnd"/>
      <w:r w:rsidRPr="00162E7C">
        <w:rPr>
          <w:rFonts w:eastAsia="Times New Roman"/>
          <w:szCs w:val="24"/>
        </w:rPr>
        <w:t xml:space="preserve"> </w:t>
      </w:r>
      <w:proofErr w:type="spellStart"/>
      <w:r w:rsidRPr="00162E7C">
        <w:rPr>
          <w:rFonts w:eastAsia="Times New Roman"/>
          <w:szCs w:val="24"/>
        </w:rPr>
        <w:t>Street</w:t>
      </w:r>
      <w:proofErr w:type="spellEnd"/>
      <w:r>
        <w:rPr>
          <w:rFonts w:eastAsia="Times New Roman"/>
          <w:szCs w:val="24"/>
        </w:rPr>
        <w:t>.</w:t>
      </w:r>
    </w:p>
    <w:p w14:paraId="1ED2CBA7"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Αλήθεια, κύριε Υπουργέ, δεν σας </w:t>
      </w:r>
      <w:r w:rsidRPr="00162E7C">
        <w:rPr>
          <w:rFonts w:eastAsia="Times New Roman"/>
          <w:szCs w:val="24"/>
        </w:rPr>
        <w:t xml:space="preserve">έχουμε δει </w:t>
      </w:r>
      <w:r w:rsidRPr="00162E7C">
        <w:rPr>
          <w:rFonts w:eastAsia="Times New Roman"/>
          <w:szCs w:val="24"/>
        </w:rPr>
        <w:t>πιο χαμογελαστό</w:t>
      </w:r>
      <w:r>
        <w:rPr>
          <w:rFonts w:eastAsia="Times New Roman"/>
          <w:szCs w:val="24"/>
        </w:rPr>
        <w:t>,</w:t>
      </w:r>
      <w:r w:rsidRPr="00162E7C">
        <w:rPr>
          <w:rFonts w:eastAsia="Times New Roman"/>
          <w:szCs w:val="24"/>
        </w:rPr>
        <w:t xml:space="preserve"> πιο χαρούμενο</w:t>
      </w:r>
      <w:r>
        <w:rPr>
          <w:rFonts w:eastAsia="Times New Roman"/>
          <w:szCs w:val="24"/>
        </w:rPr>
        <w:t>,</w:t>
      </w:r>
      <w:r w:rsidRPr="00162E7C">
        <w:rPr>
          <w:rFonts w:eastAsia="Times New Roman"/>
          <w:szCs w:val="24"/>
        </w:rPr>
        <w:t xml:space="preserve"> πιο </w:t>
      </w:r>
      <w:r>
        <w:rPr>
          <w:rFonts w:eastAsia="Times New Roman"/>
          <w:szCs w:val="24"/>
        </w:rPr>
        <w:t xml:space="preserve">εντυπωσιασμένο </w:t>
      </w:r>
      <w:r w:rsidRPr="00162E7C">
        <w:rPr>
          <w:rFonts w:eastAsia="Times New Roman"/>
          <w:szCs w:val="24"/>
        </w:rPr>
        <w:t xml:space="preserve">και τελικά πιο ευτυχή </w:t>
      </w:r>
      <w:r>
        <w:rPr>
          <w:rFonts w:eastAsia="Times New Roman"/>
          <w:szCs w:val="24"/>
        </w:rPr>
        <w:t>-</w:t>
      </w:r>
      <w:r w:rsidRPr="00162E7C">
        <w:rPr>
          <w:rFonts w:eastAsia="Times New Roman"/>
          <w:szCs w:val="24"/>
        </w:rPr>
        <w:t xml:space="preserve">συνήθως </w:t>
      </w:r>
      <w:r>
        <w:rPr>
          <w:rFonts w:eastAsia="Times New Roman"/>
          <w:szCs w:val="24"/>
        </w:rPr>
        <w:t>σας βλέπουμε πολύ βλοσυρό</w:t>
      </w:r>
      <w:r w:rsidRPr="00162E7C">
        <w:rPr>
          <w:rFonts w:eastAsia="Times New Roman"/>
          <w:szCs w:val="24"/>
        </w:rPr>
        <w:t xml:space="preserve"> στη Βουλή</w:t>
      </w:r>
      <w:r>
        <w:rPr>
          <w:rFonts w:eastAsia="Times New Roman"/>
          <w:szCs w:val="24"/>
        </w:rPr>
        <w:t>-</w:t>
      </w:r>
      <w:r w:rsidRPr="00162E7C">
        <w:rPr>
          <w:rFonts w:eastAsia="Times New Roman"/>
          <w:szCs w:val="24"/>
        </w:rPr>
        <w:t xml:space="preserve"> από </w:t>
      </w:r>
      <w:r>
        <w:rPr>
          <w:rFonts w:eastAsia="Times New Roman"/>
          <w:szCs w:val="24"/>
        </w:rPr>
        <w:t>ε</w:t>
      </w:r>
      <w:r>
        <w:rPr>
          <w:rFonts w:eastAsia="Times New Roman"/>
          <w:szCs w:val="24"/>
        </w:rPr>
        <w:t>κείνη τη στιγμή που κ</w:t>
      </w:r>
      <w:r w:rsidRPr="00162E7C">
        <w:rPr>
          <w:rFonts w:eastAsia="Times New Roman"/>
          <w:szCs w:val="24"/>
        </w:rPr>
        <w:t xml:space="preserve">τυπήσατε το </w:t>
      </w:r>
      <w:r>
        <w:rPr>
          <w:rFonts w:eastAsia="Times New Roman"/>
          <w:szCs w:val="24"/>
        </w:rPr>
        <w:t>σφυράκι</w:t>
      </w:r>
      <w:r w:rsidRPr="00162E7C">
        <w:rPr>
          <w:rFonts w:eastAsia="Times New Roman"/>
          <w:szCs w:val="24"/>
        </w:rPr>
        <w:t xml:space="preserve"> στη </w:t>
      </w:r>
      <w:proofErr w:type="spellStart"/>
      <w:r w:rsidRPr="00162E7C">
        <w:rPr>
          <w:rFonts w:eastAsia="Times New Roman"/>
          <w:szCs w:val="24"/>
        </w:rPr>
        <w:t>Wall</w:t>
      </w:r>
      <w:proofErr w:type="spellEnd"/>
      <w:r w:rsidRPr="00162E7C">
        <w:rPr>
          <w:rFonts w:eastAsia="Times New Roman"/>
          <w:szCs w:val="24"/>
        </w:rPr>
        <w:t xml:space="preserve"> </w:t>
      </w:r>
      <w:proofErr w:type="spellStart"/>
      <w:r w:rsidRPr="00162E7C">
        <w:rPr>
          <w:rFonts w:eastAsia="Times New Roman"/>
          <w:szCs w:val="24"/>
        </w:rPr>
        <w:t>Street</w:t>
      </w:r>
      <w:proofErr w:type="spellEnd"/>
      <w:r>
        <w:rPr>
          <w:rFonts w:eastAsia="Times New Roman"/>
          <w:szCs w:val="24"/>
        </w:rPr>
        <w:t>.</w:t>
      </w:r>
      <w:r w:rsidRPr="00162E7C">
        <w:rPr>
          <w:rFonts w:eastAsia="Times New Roman"/>
          <w:szCs w:val="24"/>
        </w:rPr>
        <w:t xml:space="preserve"> </w:t>
      </w:r>
      <w:r>
        <w:rPr>
          <w:rFonts w:eastAsia="Times New Roman"/>
          <w:szCs w:val="24"/>
        </w:rPr>
        <w:t>Π</w:t>
      </w:r>
      <w:r w:rsidRPr="00162E7C">
        <w:rPr>
          <w:rFonts w:eastAsia="Times New Roman"/>
          <w:szCs w:val="24"/>
        </w:rPr>
        <w:t>ραγματικά</w:t>
      </w:r>
      <w:r>
        <w:rPr>
          <w:rFonts w:eastAsia="Times New Roman"/>
          <w:szCs w:val="24"/>
        </w:rPr>
        <w:t>,</w:t>
      </w:r>
      <w:r w:rsidRPr="00162E7C">
        <w:rPr>
          <w:rFonts w:eastAsia="Times New Roman"/>
          <w:szCs w:val="24"/>
        </w:rPr>
        <w:t xml:space="preserve"> </w:t>
      </w:r>
      <w:r>
        <w:rPr>
          <w:rFonts w:eastAsia="Times New Roman"/>
          <w:szCs w:val="24"/>
        </w:rPr>
        <w:t>εάν</w:t>
      </w:r>
      <w:r w:rsidRPr="00162E7C">
        <w:rPr>
          <w:rFonts w:eastAsia="Times New Roman"/>
          <w:szCs w:val="24"/>
        </w:rPr>
        <w:t xml:space="preserve"> το ξέραμε πολύ νωρίτερα ότι αυτό θα σας </w:t>
      </w:r>
      <w:r>
        <w:rPr>
          <w:rFonts w:eastAsia="Times New Roman"/>
          <w:szCs w:val="24"/>
        </w:rPr>
        <w:t>ευχαριστήσει</w:t>
      </w:r>
      <w:r w:rsidRPr="00162E7C">
        <w:rPr>
          <w:rFonts w:eastAsia="Times New Roman"/>
          <w:szCs w:val="24"/>
        </w:rPr>
        <w:t xml:space="preserve"> πάρα πολύ</w:t>
      </w:r>
      <w:r>
        <w:rPr>
          <w:rFonts w:eastAsia="Times New Roman"/>
          <w:szCs w:val="24"/>
        </w:rPr>
        <w:t>,</w:t>
      </w:r>
      <w:r w:rsidRPr="00162E7C">
        <w:rPr>
          <w:rFonts w:eastAsia="Times New Roman"/>
          <w:szCs w:val="24"/>
        </w:rPr>
        <w:t xml:space="preserve"> </w:t>
      </w:r>
      <w:r>
        <w:rPr>
          <w:rFonts w:eastAsia="Times New Roman"/>
          <w:szCs w:val="24"/>
        </w:rPr>
        <w:t>θ</w:t>
      </w:r>
      <w:r w:rsidRPr="00162E7C">
        <w:rPr>
          <w:rFonts w:eastAsia="Times New Roman"/>
          <w:szCs w:val="24"/>
        </w:rPr>
        <w:t xml:space="preserve">α έπρεπε να είχαμε οργανώσει </w:t>
      </w:r>
      <w:r>
        <w:rPr>
          <w:rFonts w:eastAsia="Times New Roman"/>
          <w:szCs w:val="24"/>
        </w:rPr>
        <w:t>μια</w:t>
      </w:r>
      <w:r w:rsidRPr="00162E7C">
        <w:rPr>
          <w:rFonts w:eastAsia="Times New Roman"/>
          <w:szCs w:val="24"/>
        </w:rPr>
        <w:t xml:space="preserve"> εκδρομή στο</w:t>
      </w:r>
      <w:r>
        <w:rPr>
          <w:rFonts w:eastAsia="Times New Roman"/>
          <w:szCs w:val="24"/>
        </w:rPr>
        <w:t>ν</w:t>
      </w:r>
      <w:r w:rsidRPr="00162E7C">
        <w:rPr>
          <w:rFonts w:eastAsia="Times New Roman"/>
          <w:szCs w:val="24"/>
        </w:rPr>
        <w:t xml:space="preserve"> ναό του καπιταλισμού</w:t>
      </w:r>
      <w:r>
        <w:rPr>
          <w:rFonts w:eastAsia="Times New Roman"/>
          <w:szCs w:val="24"/>
        </w:rPr>
        <w:t>,</w:t>
      </w:r>
      <w:r w:rsidRPr="00162E7C">
        <w:rPr>
          <w:rFonts w:eastAsia="Times New Roman"/>
          <w:szCs w:val="24"/>
        </w:rPr>
        <w:t xml:space="preserve"> να </w:t>
      </w:r>
      <w:r>
        <w:rPr>
          <w:rFonts w:eastAsia="Times New Roman"/>
          <w:szCs w:val="24"/>
        </w:rPr>
        <w:t xml:space="preserve">σας φύγει και αυτό το απωθημένο που νομίζω ότι </w:t>
      </w:r>
      <w:r w:rsidRPr="00162E7C">
        <w:rPr>
          <w:rFonts w:eastAsia="Times New Roman"/>
          <w:szCs w:val="24"/>
        </w:rPr>
        <w:t>το πληρώσαμε πολύ ακριβά σε πολλούς τομείς</w:t>
      </w:r>
      <w:r>
        <w:rPr>
          <w:rFonts w:eastAsia="Times New Roman"/>
          <w:szCs w:val="24"/>
        </w:rPr>
        <w:t>.</w:t>
      </w:r>
    </w:p>
    <w:p w14:paraId="1ED2CBA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(Χειροκροτήματα από τις</w:t>
      </w:r>
      <w:r w:rsidRPr="005204DF">
        <w:rPr>
          <w:rFonts w:eastAsia="Times New Roman" w:cs="Times New Roman"/>
          <w:szCs w:val="24"/>
        </w:rPr>
        <w:t xml:space="preserve"> πτέρυγ</w:t>
      </w:r>
      <w:r>
        <w:rPr>
          <w:rFonts w:eastAsia="Times New Roman" w:cs="Times New Roman"/>
          <w:szCs w:val="24"/>
        </w:rPr>
        <w:t>ες</w:t>
      </w:r>
      <w:r w:rsidRPr="005204DF">
        <w:rPr>
          <w:rFonts w:eastAsia="Times New Roman" w:cs="Times New Roman"/>
          <w:szCs w:val="24"/>
        </w:rPr>
        <w:t xml:space="preserve"> </w:t>
      </w:r>
      <w:r>
        <w:rPr>
          <w:rFonts w:eastAsia="Times New Roman" w:cs="Times New Roman"/>
          <w:szCs w:val="24"/>
        </w:rPr>
        <w:t xml:space="preserve">του Ποταμιού και </w:t>
      </w:r>
      <w:r w:rsidRPr="005204DF">
        <w:rPr>
          <w:rFonts w:eastAsia="Times New Roman" w:cs="Times New Roman"/>
          <w:szCs w:val="24"/>
        </w:rPr>
        <w:t>της Δημοκρατικής Συμπαράταξης Π</w:t>
      </w:r>
      <w:r w:rsidRPr="005204DF">
        <w:rPr>
          <w:rFonts w:eastAsia="Times New Roman" w:cs="Times New Roman"/>
          <w:szCs w:val="24"/>
        </w:rPr>
        <w:t>ΑΣΟΚ</w:t>
      </w:r>
      <w:r>
        <w:rPr>
          <w:rFonts w:eastAsia="Times New Roman" w:cs="Times New Roman"/>
          <w:szCs w:val="24"/>
        </w:rPr>
        <w:t xml:space="preserve"> </w:t>
      </w:r>
      <w:r w:rsidRPr="005204DF">
        <w:rPr>
          <w:rFonts w:eastAsia="Times New Roman" w:cs="Times New Roman"/>
          <w:szCs w:val="24"/>
        </w:rPr>
        <w:t>-</w:t>
      </w:r>
      <w:r>
        <w:rPr>
          <w:rFonts w:eastAsia="Times New Roman" w:cs="Times New Roman"/>
          <w:szCs w:val="24"/>
        </w:rPr>
        <w:t xml:space="preserve"> </w:t>
      </w:r>
      <w:r w:rsidRPr="005204DF">
        <w:rPr>
          <w:rFonts w:eastAsia="Times New Roman" w:cs="Times New Roman"/>
          <w:szCs w:val="24"/>
        </w:rPr>
        <w:t>ΔΗΜΑΡ)</w:t>
      </w:r>
    </w:p>
    <w:p w14:paraId="1ED2CBA9" w14:textId="77777777" w:rsidR="00844B03" w:rsidRDefault="0027580D">
      <w:pPr>
        <w:spacing w:after="0" w:line="600" w:lineRule="auto"/>
        <w:ind w:firstLine="720"/>
        <w:jc w:val="both"/>
        <w:rPr>
          <w:rFonts w:eastAsia="Times New Roman"/>
          <w:color w:val="000000" w:themeColor="text1"/>
          <w:szCs w:val="24"/>
        </w:rPr>
      </w:pPr>
      <w:r w:rsidRPr="00860FF5">
        <w:rPr>
          <w:rFonts w:eastAsia="Times New Roman"/>
          <w:color w:val="000000" w:themeColor="text1"/>
          <w:szCs w:val="24"/>
        </w:rPr>
        <w:t xml:space="preserve">Κυρίες και κύριοι συνάδελφοι, είναι προφανές ότι αυτός ο </w:t>
      </w:r>
      <w:r w:rsidRPr="00860FF5">
        <w:rPr>
          <w:rFonts w:eastAsia="Times New Roman"/>
          <w:color w:val="000000" w:themeColor="text1"/>
          <w:szCs w:val="24"/>
        </w:rPr>
        <w:t>π</w:t>
      </w:r>
      <w:r w:rsidRPr="00860FF5">
        <w:rPr>
          <w:rFonts w:eastAsia="Times New Roman"/>
          <w:color w:val="000000" w:themeColor="text1"/>
          <w:szCs w:val="24"/>
        </w:rPr>
        <w:t xml:space="preserve">ροϋπολογισμός δεν μπορεί να έχει την έγκριση του </w:t>
      </w:r>
      <w:r w:rsidRPr="00860FF5">
        <w:rPr>
          <w:rFonts w:eastAsia="Times New Roman"/>
          <w:color w:val="000000" w:themeColor="text1"/>
          <w:szCs w:val="24"/>
        </w:rPr>
        <w:t>κ</w:t>
      </w:r>
      <w:r w:rsidRPr="00860FF5">
        <w:rPr>
          <w:rFonts w:eastAsia="Times New Roman"/>
          <w:color w:val="000000" w:themeColor="text1"/>
          <w:szCs w:val="24"/>
        </w:rPr>
        <w:t xml:space="preserve">ινήματός μας. Το Ποτάμι θα επιμείνει να μελετά και να προωθεί σύγχρονες λύσεις, </w:t>
      </w:r>
      <w:r w:rsidRPr="00860FF5">
        <w:rPr>
          <w:rFonts w:eastAsia="Times New Roman"/>
          <w:color w:val="000000" w:themeColor="text1"/>
          <w:szCs w:val="24"/>
        </w:rPr>
        <w:lastRenderedPageBreak/>
        <w:t>όχι τις λύσεις που έχουν την έγκριση των συντεχνιών, ό</w:t>
      </w:r>
      <w:r w:rsidRPr="00860FF5">
        <w:rPr>
          <w:rFonts w:eastAsia="Times New Roman"/>
          <w:color w:val="000000" w:themeColor="text1"/>
          <w:szCs w:val="24"/>
        </w:rPr>
        <w:t xml:space="preserve">χι τις λύσεις που επιβάλλουν οι κομματικοί μηχανισμοί, όχι τις λύσεις που στηρίζουν τα συμφέροντα των κολλητών. </w:t>
      </w:r>
    </w:p>
    <w:p w14:paraId="1ED2CBAA" w14:textId="77777777" w:rsidR="00844B03" w:rsidRDefault="0027580D">
      <w:pPr>
        <w:spacing w:after="0" w:line="600" w:lineRule="auto"/>
        <w:ind w:firstLine="720"/>
        <w:jc w:val="both"/>
        <w:rPr>
          <w:rFonts w:eastAsia="Times New Roman"/>
          <w:szCs w:val="24"/>
        </w:rPr>
      </w:pPr>
      <w:r>
        <w:rPr>
          <w:rFonts w:eastAsia="Times New Roman"/>
          <w:szCs w:val="24"/>
        </w:rPr>
        <w:t>Τ</w:t>
      </w:r>
      <w:r w:rsidRPr="00162E7C">
        <w:rPr>
          <w:rFonts w:eastAsia="Times New Roman"/>
          <w:szCs w:val="24"/>
        </w:rPr>
        <w:t xml:space="preserve">ο </w:t>
      </w:r>
      <w:r>
        <w:rPr>
          <w:rFonts w:eastAsia="Times New Roman"/>
          <w:szCs w:val="24"/>
        </w:rPr>
        <w:t>Π</w:t>
      </w:r>
      <w:r w:rsidRPr="00162E7C">
        <w:rPr>
          <w:rFonts w:eastAsia="Times New Roman"/>
          <w:szCs w:val="24"/>
        </w:rPr>
        <w:t xml:space="preserve">οτάμι </w:t>
      </w:r>
      <w:r>
        <w:rPr>
          <w:rFonts w:eastAsia="Times New Roman"/>
          <w:szCs w:val="24"/>
        </w:rPr>
        <w:t>-</w:t>
      </w:r>
      <w:r w:rsidRPr="00162E7C">
        <w:rPr>
          <w:rFonts w:eastAsia="Times New Roman"/>
          <w:szCs w:val="24"/>
        </w:rPr>
        <w:t xml:space="preserve">και το </w:t>
      </w:r>
      <w:r>
        <w:rPr>
          <w:rFonts w:eastAsia="Times New Roman"/>
          <w:szCs w:val="24"/>
        </w:rPr>
        <w:t>Κ</w:t>
      </w:r>
      <w:r w:rsidRPr="00162E7C">
        <w:rPr>
          <w:rFonts w:eastAsia="Times New Roman"/>
          <w:szCs w:val="24"/>
        </w:rPr>
        <w:t xml:space="preserve">ίνημα </w:t>
      </w:r>
      <w:r>
        <w:rPr>
          <w:rFonts w:eastAsia="Times New Roman"/>
          <w:szCs w:val="24"/>
        </w:rPr>
        <w:t>Α</w:t>
      </w:r>
      <w:r w:rsidRPr="00162E7C">
        <w:rPr>
          <w:rFonts w:eastAsia="Times New Roman"/>
          <w:szCs w:val="24"/>
        </w:rPr>
        <w:t>λλαγής που αυτές τις μέρες χτίζουμε</w:t>
      </w:r>
      <w:r>
        <w:rPr>
          <w:rFonts w:eastAsia="Times New Roman"/>
          <w:szCs w:val="24"/>
        </w:rPr>
        <w:t>-</w:t>
      </w:r>
      <w:r w:rsidRPr="00162E7C">
        <w:rPr>
          <w:rFonts w:eastAsia="Times New Roman"/>
          <w:szCs w:val="24"/>
        </w:rPr>
        <w:t xml:space="preserve"> </w:t>
      </w:r>
      <w:r>
        <w:rPr>
          <w:rFonts w:eastAsia="Times New Roman"/>
          <w:szCs w:val="24"/>
        </w:rPr>
        <w:t xml:space="preserve">θέλει </w:t>
      </w:r>
      <w:r w:rsidRPr="00162E7C">
        <w:rPr>
          <w:rFonts w:eastAsia="Times New Roman"/>
          <w:szCs w:val="24"/>
        </w:rPr>
        <w:t>να απελευθερώσ</w:t>
      </w:r>
      <w:r>
        <w:rPr>
          <w:rFonts w:eastAsia="Times New Roman"/>
          <w:szCs w:val="24"/>
        </w:rPr>
        <w:t>ει</w:t>
      </w:r>
      <w:r w:rsidRPr="00162E7C">
        <w:rPr>
          <w:rFonts w:eastAsia="Times New Roman"/>
          <w:szCs w:val="24"/>
        </w:rPr>
        <w:t xml:space="preserve"> τις δημιουργικές δυνάμεις της κοινωνίας</w:t>
      </w:r>
      <w:r>
        <w:rPr>
          <w:rFonts w:eastAsia="Times New Roman"/>
          <w:szCs w:val="24"/>
        </w:rPr>
        <w:t>, θέλει</w:t>
      </w:r>
      <w:r w:rsidRPr="00162E7C">
        <w:rPr>
          <w:rFonts w:eastAsia="Times New Roman"/>
          <w:szCs w:val="24"/>
        </w:rPr>
        <w:t xml:space="preserve"> να στηρίξει όλους αυτούς </w:t>
      </w:r>
      <w:r>
        <w:rPr>
          <w:rFonts w:eastAsia="Times New Roman"/>
          <w:szCs w:val="24"/>
        </w:rPr>
        <w:t xml:space="preserve">που </w:t>
      </w:r>
      <w:r>
        <w:rPr>
          <w:rFonts w:eastAsia="Times New Roman"/>
          <w:szCs w:val="24"/>
        </w:rPr>
        <w:t xml:space="preserve">ωθούνται </w:t>
      </w:r>
      <w:r w:rsidRPr="00162E7C">
        <w:rPr>
          <w:rFonts w:eastAsia="Times New Roman"/>
          <w:szCs w:val="24"/>
        </w:rPr>
        <w:t>στο περιθώριο</w:t>
      </w:r>
      <w:r>
        <w:rPr>
          <w:rFonts w:eastAsia="Times New Roman"/>
          <w:szCs w:val="24"/>
        </w:rPr>
        <w:t>,</w:t>
      </w:r>
      <w:r w:rsidRPr="00162E7C">
        <w:rPr>
          <w:rFonts w:eastAsia="Times New Roman"/>
          <w:szCs w:val="24"/>
        </w:rPr>
        <w:t xml:space="preserve"> θέλει να λύσει τα χέρια αυτών που ποτέ δεν τους χαρίστηκε τίποτα</w:t>
      </w:r>
      <w:r>
        <w:rPr>
          <w:rFonts w:eastAsia="Times New Roman"/>
          <w:szCs w:val="24"/>
        </w:rPr>
        <w:t>.</w:t>
      </w:r>
    </w:p>
    <w:p w14:paraId="1ED2CBAB" w14:textId="77777777" w:rsidR="00844B03" w:rsidRDefault="0027580D">
      <w:pPr>
        <w:spacing w:after="0" w:line="600" w:lineRule="auto"/>
        <w:ind w:firstLine="720"/>
        <w:jc w:val="both"/>
        <w:rPr>
          <w:rFonts w:eastAsia="Times New Roman"/>
          <w:szCs w:val="24"/>
        </w:rPr>
      </w:pPr>
      <w:r>
        <w:rPr>
          <w:rFonts w:eastAsia="Times New Roman"/>
          <w:szCs w:val="24"/>
        </w:rPr>
        <w:t>Η</w:t>
      </w:r>
      <w:r w:rsidRPr="00162E7C">
        <w:rPr>
          <w:rFonts w:eastAsia="Times New Roman"/>
          <w:szCs w:val="24"/>
        </w:rPr>
        <w:t xml:space="preserve"> Ελλάδα μπορεί </w:t>
      </w:r>
      <w:r>
        <w:rPr>
          <w:rFonts w:eastAsia="Times New Roman"/>
          <w:szCs w:val="24"/>
        </w:rPr>
        <w:t>να έχει ένα σπουδαίο μέλλον,</w:t>
      </w:r>
      <w:r w:rsidRPr="00162E7C">
        <w:rPr>
          <w:rFonts w:eastAsia="Times New Roman"/>
          <w:szCs w:val="24"/>
        </w:rPr>
        <w:t xml:space="preserve"> αρκεί να φύγει από τα χέρια </w:t>
      </w:r>
      <w:r>
        <w:rPr>
          <w:rFonts w:eastAsia="Times New Roman"/>
          <w:szCs w:val="24"/>
        </w:rPr>
        <w:t>των λαϊκιστών,</w:t>
      </w:r>
      <w:r w:rsidRPr="00162E7C">
        <w:rPr>
          <w:rFonts w:eastAsia="Times New Roman"/>
          <w:szCs w:val="24"/>
        </w:rPr>
        <w:t xml:space="preserve"> των συντηρητικών</w:t>
      </w:r>
      <w:r>
        <w:rPr>
          <w:rFonts w:eastAsia="Times New Roman"/>
          <w:szCs w:val="24"/>
        </w:rPr>
        <w:t>,</w:t>
      </w:r>
      <w:r w:rsidRPr="00162E7C">
        <w:rPr>
          <w:rFonts w:eastAsia="Times New Roman"/>
          <w:szCs w:val="24"/>
        </w:rPr>
        <w:t xml:space="preserve"> των </w:t>
      </w:r>
      <w:r>
        <w:rPr>
          <w:rFonts w:eastAsia="Times New Roman"/>
          <w:szCs w:val="24"/>
        </w:rPr>
        <w:t>ιδεοληπτικών</w:t>
      </w:r>
      <w:r w:rsidRPr="00162E7C">
        <w:rPr>
          <w:rFonts w:eastAsia="Times New Roman"/>
          <w:szCs w:val="24"/>
        </w:rPr>
        <w:t xml:space="preserve"> και τελικά </w:t>
      </w:r>
      <w:r>
        <w:rPr>
          <w:rFonts w:eastAsia="Times New Roman"/>
          <w:szCs w:val="24"/>
        </w:rPr>
        <w:t>τω</w:t>
      </w:r>
      <w:r>
        <w:rPr>
          <w:rFonts w:eastAsia="Times New Roman"/>
          <w:szCs w:val="24"/>
        </w:rPr>
        <w:t>ν αμοραλιστών</w:t>
      </w:r>
      <w:r w:rsidRPr="00162E7C">
        <w:rPr>
          <w:rFonts w:eastAsia="Times New Roman"/>
          <w:szCs w:val="24"/>
        </w:rPr>
        <w:t xml:space="preserve"> της πολιτικής και της εξουσίας</w:t>
      </w:r>
      <w:r>
        <w:rPr>
          <w:rFonts w:eastAsia="Times New Roman"/>
          <w:szCs w:val="24"/>
        </w:rPr>
        <w:t>.</w:t>
      </w:r>
      <w:r w:rsidRPr="00162E7C">
        <w:rPr>
          <w:rFonts w:eastAsia="Times New Roman"/>
          <w:szCs w:val="24"/>
        </w:rPr>
        <w:t xml:space="preserve"> Αυτός είναι ο στόχος και αυτή είναι η ευθύνη</w:t>
      </w:r>
      <w:r>
        <w:rPr>
          <w:rFonts w:eastAsia="Times New Roman"/>
          <w:szCs w:val="24"/>
        </w:rPr>
        <w:t xml:space="preserve">, </w:t>
      </w:r>
      <w:r>
        <w:rPr>
          <w:rFonts w:eastAsia="Times New Roman"/>
          <w:szCs w:val="24"/>
        </w:rPr>
        <w:t>αρχικά</w:t>
      </w:r>
      <w:r>
        <w:rPr>
          <w:rFonts w:eastAsia="Times New Roman"/>
          <w:szCs w:val="24"/>
        </w:rPr>
        <w:t xml:space="preserve"> των προοδευτικών </w:t>
      </w:r>
      <w:r w:rsidRPr="00162E7C">
        <w:rPr>
          <w:rFonts w:eastAsia="Times New Roman"/>
          <w:szCs w:val="24"/>
        </w:rPr>
        <w:lastRenderedPageBreak/>
        <w:t>πολιτών</w:t>
      </w:r>
      <w:r>
        <w:rPr>
          <w:rFonts w:eastAsia="Times New Roman"/>
          <w:szCs w:val="24"/>
        </w:rPr>
        <w:t>,</w:t>
      </w:r>
      <w:r w:rsidRPr="00162E7C">
        <w:rPr>
          <w:rFonts w:eastAsia="Times New Roman"/>
          <w:szCs w:val="24"/>
        </w:rPr>
        <w:t xml:space="preserve"> που βλέπουν πια την αλήθεια μπροστά </w:t>
      </w:r>
      <w:r>
        <w:rPr>
          <w:rFonts w:eastAsia="Times New Roman"/>
          <w:szCs w:val="24"/>
        </w:rPr>
        <w:t>τους,</w:t>
      </w:r>
      <w:r w:rsidRPr="00162E7C">
        <w:rPr>
          <w:rFonts w:eastAsia="Times New Roman"/>
          <w:szCs w:val="24"/>
        </w:rPr>
        <w:t xml:space="preserve"> αλλά στη συνέχεια και των πραγματικά προοδευτικών</w:t>
      </w:r>
      <w:r>
        <w:rPr>
          <w:rFonts w:eastAsia="Times New Roman"/>
          <w:szCs w:val="24"/>
        </w:rPr>
        <w:t xml:space="preserve"> πολιτικών της χώρας.</w:t>
      </w:r>
    </w:p>
    <w:p w14:paraId="1ED2CBAC" w14:textId="77777777" w:rsidR="00844B03" w:rsidRDefault="0027580D">
      <w:pPr>
        <w:spacing w:after="0" w:line="600" w:lineRule="auto"/>
        <w:ind w:firstLine="720"/>
        <w:jc w:val="both"/>
        <w:rPr>
          <w:rFonts w:eastAsia="Times New Roman"/>
          <w:szCs w:val="24"/>
        </w:rPr>
      </w:pPr>
      <w:r>
        <w:rPr>
          <w:rFonts w:eastAsia="Times New Roman"/>
          <w:szCs w:val="24"/>
        </w:rPr>
        <w:t>Σ</w:t>
      </w:r>
      <w:r w:rsidRPr="00162E7C">
        <w:rPr>
          <w:rFonts w:eastAsia="Times New Roman"/>
          <w:szCs w:val="24"/>
        </w:rPr>
        <w:t>ας ευχαριστώ</w:t>
      </w:r>
      <w:r>
        <w:rPr>
          <w:rFonts w:eastAsia="Times New Roman"/>
          <w:szCs w:val="24"/>
        </w:rPr>
        <w:t>.</w:t>
      </w:r>
    </w:p>
    <w:p w14:paraId="1ED2CBAD" w14:textId="77777777" w:rsidR="00844B03" w:rsidRDefault="0027580D">
      <w:pPr>
        <w:spacing w:after="0" w:line="600" w:lineRule="auto"/>
        <w:ind w:firstLine="720"/>
        <w:jc w:val="both"/>
        <w:rPr>
          <w:rFonts w:eastAsia="Times New Roman" w:cs="Times New Roman"/>
          <w:szCs w:val="24"/>
        </w:rPr>
      </w:pPr>
      <w:r w:rsidRPr="005204DF">
        <w:rPr>
          <w:rFonts w:eastAsia="Times New Roman" w:cs="Times New Roman"/>
          <w:szCs w:val="24"/>
        </w:rPr>
        <w:t>(Χε</w:t>
      </w:r>
      <w:r w:rsidRPr="005204DF">
        <w:rPr>
          <w:rFonts w:eastAsia="Times New Roman" w:cs="Times New Roman"/>
          <w:szCs w:val="24"/>
        </w:rPr>
        <w:t>ιροκροτήματα από τ</w:t>
      </w:r>
      <w:r>
        <w:rPr>
          <w:rFonts w:eastAsia="Times New Roman" w:cs="Times New Roman"/>
          <w:szCs w:val="24"/>
        </w:rPr>
        <w:t>ις</w:t>
      </w:r>
      <w:r w:rsidRPr="005204DF">
        <w:rPr>
          <w:rFonts w:eastAsia="Times New Roman" w:cs="Times New Roman"/>
          <w:szCs w:val="24"/>
        </w:rPr>
        <w:t xml:space="preserve"> πτέρυγ</w:t>
      </w:r>
      <w:r>
        <w:rPr>
          <w:rFonts w:eastAsia="Times New Roman" w:cs="Times New Roman"/>
          <w:szCs w:val="24"/>
        </w:rPr>
        <w:t>ες</w:t>
      </w:r>
      <w:r w:rsidRPr="005204DF">
        <w:rPr>
          <w:rFonts w:eastAsia="Times New Roman" w:cs="Times New Roman"/>
          <w:szCs w:val="24"/>
        </w:rPr>
        <w:t xml:space="preserve"> </w:t>
      </w:r>
      <w:r>
        <w:rPr>
          <w:rFonts w:eastAsia="Times New Roman" w:cs="Times New Roman"/>
          <w:szCs w:val="24"/>
        </w:rPr>
        <w:t xml:space="preserve">του Ποταμιού και </w:t>
      </w:r>
      <w:r w:rsidRPr="005204DF">
        <w:rPr>
          <w:rFonts w:eastAsia="Times New Roman" w:cs="Times New Roman"/>
          <w:szCs w:val="24"/>
        </w:rPr>
        <w:t>της Δημοκρατικής Συμπαράταξης ΠΑΣΟΚ</w:t>
      </w:r>
      <w:r>
        <w:rPr>
          <w:rFonts w:eastAsia="Times New Roman" w:cs="Times New Roman"/>
          <w:szCs w:val="24"/>
        </w:rPr>
        <w:t xml:space="preserve"> </w:t>
      </w:r>
      <w:r w:rsidRPr="005204DF">
        <w:rPr>
          <w:rFonts w:eastAsia="Times New Roman" w:cs="Times New Roman"/>
          <w:szCs w:val="24"/>
        </w:rPr>
        <w:t>-</w:t>
      </w:r>
      <w:r>
        <w:rPr>
          <w:rFonts w:eastAsia="Times New Roman" w:cs="Times New Roman"/>
          <w:szCs w:val="24"/>
        </w:rPr>
        <w:t xml:space="preserve"> </w:t>
      </w:r>
      <w:r w:rsidRPr="005204DF">
        <w:rPr>
          <w:rFonts w:eastAsia="Times New Roman" w:cs="Times New Roman"/>
          <w:szCs w:val="24"/>
        </w:rPr>
        <w:t>ΔΗΜΑΡ)</w:t>
      </w:r>
    </w:p>
    <w:p w14:paraId="1ED2CBAE" w14:textId="77777777" w:rsidR="00844B03" w:rsidRDefault="0027580D">
      <w:pPr>
        <w:spacing w:after="0" w:line="600" w:lineRule="auto"/>
        <w:ind w:firstLine="720"/>
        <w:jc w:val="both"/>
        <w:rPr>
          <w:rFonts w:eastAsia="Times New Roman"/>
          <w:szCs w:val="24"/>
        </w:rPr>
      </w:pPr>
      <w:r w:rsidRPr="00FC73C9">
        <w:rPr>
          <w:rFonts w:eastAsia="Times New Roman" w:cs="Times New Roman"/>
          <w:b/>
          <w:szCs w:val="24"/>
        </w:rPr>
        <w:t>ΠΡ</w:t>
      </w:r>
      <w:r>
        <w:rPr>
          <w:rFonts w:eastAsia="Times New Roman" w:cs="Times New Roman"/>
          <w:b/>
          <w:szCs w:val="24"/>
        </w:rPr>
        <w:t xml:space="preserve">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w:t>
      </w:r>
      <w:r w:rsidRPr="00162E7C">
        <w:rPr>
          <w:rFonts w:eastAsia="Times New Roman"/>
          <w:szCs w:val="24"/>
        </w:rPr>
        <w:t xml:space="preserve"> λόγο έχει ο </w:t>
      </w:r>
      <w:r>
        <w:rPr>
          <w:rFonts w:eastAsia="Times New Roman"/>
          <w:szCs w:val="24"/>
        </w:rPr>
        <w:t>Πρόεδρος της Κ</w:t>
      </w:r>
      <w:r w:rsidRPr="00162E7C">
        <w:rPr>
          <w:rFonts w:eastAsia="Times New Roman"/>
          <w:szCs w:val="24"/>
        </w:rPr>
        <w:t xml:space="preserve">οινοβουλευτικής </w:t>
      </w:r>
      <w:r>
        <w:rPr>
          <w:rFonts w:eastAsia="Times New Roman"/>
          <w:szCs w:val="24"/>
        </w:rPr>
        <w:t>Ο</w:t>
      </w:r>
      <w:r w:rsidRPr="00162E7C">
        <w:rPr>
          <w:rFonts w:eastAsia="Times New Roman"/>
          <w:szCs w:val="24"/>
        </w:rPr>
        <w:t xml:space="preserve">μάδας της Ένωσης Κεντρώων </w:t>
      </w:r>
      <w:r>
        <w:rPr>
          <w:rFonts w:eastAsia="Times New Roman"/>
          <w:szCs w:val="24"/>
        </w:rPr>
        <w:t>κ.</w:t>
      </w:r>
      <w:r w:rsidRPr="00162E7C">
        <w:rPr>
          <w:rFonts w:eastAsia="Times New Roman"/>
          <w:szCs w:val="24"/>
        </w:rPr>
        <w:t xml:space="preserve"> Βασίλ</w:t>
      </w:r>
      <w:r>
        <w:rPr>
          <w:rFonts w:eastAsia="Times New Roman"/>
          <w:szCs w:val="24"/>
        </w:rPr>
        <w:t>η</w:t>
      </w:r>
      <w:r>
        <w:rPr>
          <w:rFonts w:eastAsia="Times New Roman"/>
          <w:szCs w:val="24"/>
        </w:rPr>
        <w:t>ς</w:t>
      </w:r>
      <w:r w:rsidRPr="00162E7C">
        <w:rPr>
          <w:rFonts w:eastAsia="Times New Roman"/>
          <w:szCs w:val="24"/>
        </w:rPr>
        <w:t xml:space="preserve"> Λεβέντης</w:t>
      </w:r>
      <w:r>
        <w:rPr>
          <w:rFonts w:eastAsia="Times New Roman"/>
          <w:szCs w:val="24"/>
        </w:rPr>
        <w:t>.</w:t>
      </w:r>
    </w:p>
    <w:p w14:paraId="1ED2CBAF" w14:textId="77777777" w:rsidR="00844B03" w:rsidRDefault="0027580D">
      <w:pPr>
        <w:spacing w:after="0" w:line="600" w:lineRule="auto"/>
        <w:ind w:firstLine="720"/>
        <w:jc w:val="both"/>
        <w:rPr>
          <w:rFonts w:eastAsia="Times New Roman"/>
          <w:szCs w:val="24"/>
        </w:rPr>
      </w:pPr>
      <w:r w:rsidRPr="006A3E59">
        <w:rPr>
          <w:rFonts w:eastAsia="Times New Roman"/>
          <w:b/>
          <w:szCs w:val="24"/>
        </w:rPr>
        <w:t xml:space="preserve">ΒΑΣΙΛΗΣ ΛΕΒΕΝΤΗΣ (Πρόεδρος της </w:t>
      </w:r>
      <w:r w:rsidRPr="006A3E59">
        <w:rPr>
          <w:rFonts w:eastAsia="Times New Roman"/>
          <w:b/>
          <w:szCs w:val="24"/>
        </w:rPr>
        <w:t>Ένωσης Κεντρώων):</w:t>
      </w:r>
      <w:r>
        <w:rPr>
          <w:rFonts w:eastAsia="Times New Roman"/>
          <w:szCs w:val="24"/>
        </w:rPr>
        <w:t xml:space="preserve"> Έχει έθιμο ο</w:t>
      </w:r>
      <w:r w:rsidRPr="00162E7C">
        <w:rPr>
          <w:rFonts w:eastAsia="Times New Roman"/>
          <w:szCs w:val="24"/>
        </w:rPr>
        <w:t xml:space="preserve"> κ</w:t>
      </w:r>
      <w:r>
        <w:rPr>
          <w:rFonts w:eastAsia="Times New Roman"/>
          <w:szCs w:val="24"/>
        </w:rPr>
        <w:t>.</w:t>
      </w:r>
      <w:r w:rsidRPr="00162E7C">
        <w:rPr>
          <w:rFonts w:eastAsia="Times New Roman"/>
          <w:szCs w:val="24"/>
        </w:rPr>
        <w:t xml:space="preserve"> Μητσοτάκης</w:t>
      </w:r>
      <w:r>
        <w:rPr>
          <w:rFonts w:eastAsia="Times New Roman"/>
          <w:szCs w:val="24"/>
        </w:rPr>
        <w:t>,</w:t>
      </w:r>
      <w:r w:rsidRPr="00162E7C">
        <w:rPr>
          <w:rFonts w:eastAsia="Times New Roman"/>
          <w:szCs w:val="24"/>
        </w:rPr>
        <w:t xml:space="preserve"> όταν ανεβαίνει στο Βήμα</w:t>
      </w:r>
      <w:r>
        <w:rPr>
          <w:rFonts w:eastAsia="Times New Roman"/>
          <w:szCs w:val="24"/>
        </w:rPr>
        <w:t xml:space="preserve"> ο </w:t>
      </w:r>
      <w:r>
        <w:rPr>
          <w:rFonts w:eastAsia="Times New Roman"/>
          <w:szCs w:val="24"/>
        </w:rPr>
        <w:t xml:space="preserve">Βασίλης </w:t>
      </w:r>
      <w:r>
        <w:rPr>
          <w:rFonts w:eastAsia="Times New Roman"/>
          <w:szCs w:val="24"/>
        </w:rPr>
        <w:t>Λεβέντης</w:t>
      </w:r>
      <w:r>
        <w:rPr>
          <w:rFonts w:eastAsia="Times New Roman"/>
          <w:szCs w:val="24"/>
        </w:rPr>
        <w:t>,</w:t>
      </w:r>
      <w:r w:rsidRPr="00162E7C">
        <w:rPr>
          <w:rFonts w:eastAsia="Times New Roman"/>
          <w:szCs w:val="24"/>
        </w:rPr>
        <w:t xml:space="preserve"> να </w:t>
      </w:r>
      <w:r>
        <w:rPr>
          <w:rFonts w:eastAsia="Times New Roman"/>
          <w:szCs w:val="24"/>
        </w:rPr>
        <w:t xml:space="preserve">απέρχεται. Του εύχομαι να </w:t>
      </w:r>
      <w:r>
        <w:rPr>
          <w:rFonts w:eastAsia="Times New Roman"/>
          <w:szCs w:val="24"/>
        </w:rPr>
        <w:t>μη</w:t>
      </w:r>
      <w:r>
        <w:rPr>
          <w:rFonts w:eastAsia="Times New Roman"/>
          <w:szCs w:val="24"/>
        </w:rPr>
        <w:t xml:space="preserve"> με χρειαστεί μόνο, γιατί εάν με χ</w:t>
      </w:r>
      <w:r w:rsidRPr="00162E7C">
        <w:rPr>
          <w:rFonts w:eastAsia="Times New Roman"/>
          <w:szCs w:val="24"/>
        </w:rPr>
        <w:t xml:space="preserve">ρειαστεί </w:t>
      </w:r>
      <w:r>
        <w:rPr>
          <w:rFonts w:eastAsia="Times New Roman"/>
          <w:szCs w:val="24"/>
        </w:rPr>
        <w:t>θα απέλθω εγώ. Αυτά πάνε δανεικά, ξέρετε</w:t>
      </w:r>
      <w:r>
        <w:rPr>
          <w:rFonts w:eastAsia="Times New Roman"/>
          <w:szCs w:val="24"/>
        </w:rPr>
        <w:t>!</w:t>
      </w:r>
      <w:r>
        <w:rPr>
          <w:rFonts w:eastAsia="Times New Roman"/>
          <w:szCs w:val="24"/>
        </w:rPr>
        <w:t xml:space="preserve"> </w:t>
      </w:r>
    </w:p>
    <w:p w14:paraId="1ED2CBB0" w14:textId="77777777" w:rsidR="00844B03" w:rsidRDefault="0027580D">
      <w:pPr>
        <w:spacing w:after="0" w:line="600" w:lineRule="auto"/>
        <w:ind w:firstLine="720"/>
        <w:jc w:val="center"/>
        <w:rPr>
          <w:rFonts w:eastAsia="Times New Roman"/>
          <w:szCs w:val="24"/>
        </w:rPr>
      </w:pPr>
      <w:r>
        <w:rPr>
          <w:rFonts w:eastAsia="Times New Roman"/>
          <w:szCs w:val="24"/>
        </w:rPr>
        <w:t>(Γέλωτες στην Αίθουσα)</w:t>
      </w:r>
    </w:p>
    <w:p w14:paraId="1ED2CBB1" w14:textId="77777777" w:rsidR="00844B03" w:rsidRDefault="0027580D">
      <w:pPr>
        <w:spacing w:after="0" w:line="600" w:lineRule="auto"/>
        <w:ind w:firstLine="720"/>
        <w:jc w:val="both"/>
        <w:rPr>
          <w:rFonts w:eastAsia="Times New Roman" w:cs="Times New Roman"/>
          <w:szCs w:val="24"/>
        </w:rPr>
      </w:pPr>
      <w:r w:rsidRPr="00FC73C9">
        <w:rPr>
          <w:rFonts w:eastAsia="Times New Roman" w:cs="Times New Roman"/>
          <w:b/>
          <w:szCs w:val="24"/>
        </w:rPr>
        <w:lastRenderedPageBreak/>
        <w:t xml:space="preserve">ΠΡΟΕΔΡΕΥΩΝ (Γεώργιος </w:t>
      </w:r>
      <w:proofErr w:type="spellStart"/>
      <w:r w:rsidRPr="00FC73C9">
        <w:rPr>
          <w:rFonts w:eastAsia="Times New Roman" w:cs="Times New Roman"/>
          <w:b/>
          <w:szCs w:val="24"/>
        </w:rPr>
        <w:t>Λαμπρ</w:t>
      </w:r>
      <w:r w:rsidRPr="00FC73C9">
        <w:rPr>
          <w:rFonts w:eastAsia="Times New Roman" w:cs="Times New Roman"/>
          <w:b/>
          <w:szCs w:val="24"/>
        </w:rPr>
        <w:t>ούλης</w:t>
      </w:r>
      <w:proofErr w:type="spellEnd"/>
      <w:r w:rsidRPr="00FC73C9">
        <w:rPr>
          <w:rFonts w:eastAsia="Times New Roman" w:cs="Times New Roman"/>
          <w:b/>
          <w:szCs w:val="24"/>
        </w:rPr>
        <w:t xml:space="preserve">): </w:t>
      </w:r>
      <w:r>
        <w:rPr>
          <w:rFonts w:eastAsia="Times New Roman" w:cs="Times New Roman"/>
          <w:szCs w:val="24"/>
        </w:rPr>
        <w:t xml:space="preserve">Παρακαλώ, κάντε λίγο ησυχία. </w:t>
      </w:r>
    </w:p>
    <w:p w14:paraId="1ED2CBB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Συνεχίστε, κύριε Πρόεδρε.</w:t>
      </w:r>
    </w:p>
    <w:p w14:paraId="1ED2CBB3"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ΒΑΣΙΛΗ</w:t>
      </w:r>
      <w:r w:rsidRPr="00462C90">
        <w:rPr>
          <w:rFonts w:eastAsia="Times New Roman" w:cs="Times New Roman"/>
          <w:b/>
          <w:szCs w:val="24"/>
        </w:rPr>
        <w:t>Σ ΛΕΒΕΝΤΗΣ (Πρόεδρος της Ένωσης Κεντρώων):</w:t>
      </w:r>
      <w:r>
        <w:rPr>
          <w:rFonts w:eastAsia="Times New Roman" w:cs="Times New Roman"/>
          <w:szCs w:val="24"/>
        </w:rPr>
        <w:t xml:space="preserve"> Όταν συναντήθηκα με τον κ. Μητσοτάκη, κυρίες και κύριοι, πριν από πέντε-έξι μήνες, επειδή αναγνώρισε </w:t>
      </w:r>
      <w:proofErr w:type="spellStart"/>
      <w:r>
        <w:rPr>
          <w:rFonts w:eastAsia="Times New Roman" w:cs="Times New Roman"/>
          <w:szCs w:val="24"/>
        </w:rPr>
        <w:t>ενώπιόν</w:t>
      </w:r>
      <w:proofErr w:type="spellEnd"/>
      <w:r>
        <w:rPr>
          <w:rFonts w:eastAsia="Times New Roman" w:cs="Times New Roman"/>
          <w:szCs w:val="24"/>
        </w:rPr>
        <w:t xml:space="preserve"> μου ότι ο πατέρας του ήταν πρωτεργ</w:t>
      </w:r>
      <w:r>
        <w:rPr>
          <w:rFonts w:eastAsia="Times New Roman" w:cs="Times New Roman"/>
          <w:szCs w:val="24"/>
        </w:rPr>
        <w:t>άτης σε αποστασία</w:t>
      </w:r>
      <w:r>
        <w:rPr>
          <w:rFonts w:eastAsia="Times New Roman" w:cs="Times New Roman"/>
          <w:szCs w:val="24"/>
        </w:rPr>
        <w:t>,</w:t>
      </w:r>
      <w:r>
        <w:rPr>
          <w:rFonts w:eastAsia="Times New Roman" w:cs="Times New Roman"/>
          <w:szCs w:val="24"/>
        </w:rPr>
        <w:t xml:space="preserve"> που έριξε κυβέρνηση με 54%, εγώ βγήκα και είπα έξω ότι συνάντησα έναν ώριμο Μητσοτάκη, έναν Μητσοτάκη αρκετά καλύτερο από ό,τι τον περίμενα. </w:t>
      </w:r>
    </w:p>
    <w:p w14:paraId="1ED2CBB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Βγήκαν άλλοι και είπαν ότι τώρα θα συνεργαστεί ο Λεβέντης με τον Μητσοτάκη. Όχι, απλά θεωρούσα </w:t>
      </w:r>
      <w:r>
        <w:rPr>
          <w:rFonts w:eastAsia="Times New Roman" w:cs="Times New Roman"/>
          <w:szCs w:val="24"/>
        </w:rPr>
        <w:t xml:space="preserve">ότι είναι πράξη γενναιότητας </w:t>
      </w:r>
      <w:r>
        <w:rPr>
          <w:rFonts w:eastAsia="Times New Roman" w:cs="Times New Roman"/>
          <w:szCs w:val="24"/>
        </w:rPr>
        <w:t xml:space="preserve">να αναγνωρίζει </w:t>
      </w:r>
      <w:r>
        <w:rPr>
          <w:rFonts w:eastAsia="Times New Roman" w:cs="Times New Roman"/>
          <w:szCs w:val="24"/>
        </w:rPr>
        <w:t xml:space="preserve">ο </w:t>
      </w:r>
      <w:r>
        <w:rPr>
          <w:rFonts w:eastAsia="Times New Roman" w:cs="Times New Roman"/>
          <w:szCs w:val="24"/>
        </w:rPr>
        <w:t>γιο</w:t>
      </w:r>
      <w:r>
        <w:rPr>
          <w:rFonts w:eastAsia="Times New Roman" w:cs="Times New Roman"/>
          <w:szCs w:val="24"/>
        </w:rPr>
        <w:t xml:space="preserve">ς του πρωτεργάτη της αποστασίας του 1965 το λάθος του πατέρα του. Διότι στην Ελλάδα υπάρχει τέτοια </w:t>
      </w:r>
      <w:r>
        <w:rPr>
          <w:rFonts w:eastAsia="Times New Roman" w:cs="Times New Roman"/>
          <w:szCs w:val="24"/>
        </w:rPr>
        <w:lastRenderedPageBreak/>
        <w:t>έλλειψη συγγνώμης, τέτοια έλλειψη αναγνώρισης λαθών, γενικώς υπάρχει τέτοιο πράγμα και τέτοιο θράσος, που εί</w:t>
      </w:r>
      <w:r>
        <w:rPr>
          <w:rFonts w:eastAsia="Times New Roman" w:cs="Times New Roman"/>
          <w:szCs w:val="24"/>
        </w:rPr>
        <w:t>ναι όλοι αλάνθαστοι στην Αίθουσα αυτή.</w:t>
      </w:r>
    </w:p>
    <w:p w14:paraId="1ED2CBB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για τον κ. Μητσοτάκη έχω να πω ότι βασίζει όλη του την προσπάθεια στο να πάρει την κυβέρνηση με μπόνους βέβαια, δηλαδή με τις πενήντα έδρες μπόνους που δίνει αυτός ο εκλογικός νόμος. Εκεί βασίζει τ</w:t>
      </w:r>
      <w:r>
        <w:rPr>
          <w:rFonts w:eastAsia="Times New Roman" w:cs="Times New Roman"/>
          <w:szCs w:val="24"/>
        </w:rPr>
        <w:t xml:space="preserve">ην προσπάθειά του. Αν γίνει </w:t>
      </w:r>
      <w:r>
        <w:rPr>
          <w:rFonts w:eastAsia="Times New Roman" w:cs="Times New Roman"/>
          <w:szCs w:val="24"/>
        </w:rPr>
        <w:t>κάποιο</w:t>
      </w:r>
      <w:r>
        <w:rPr>
          <w:rFonts w:eastAsia="Times New Roman" w:cs="Times New Roman"/>
          <w:szCs w:val="24"/>
        </w:rPr>
        <w:t xml:space="preserve"> δημοψήφισμα λίγο προ των εκλογών και βγάλει ο ελληνικός λαός ότι θέλει απλή αναλογική με 65% -που ξέρω ότι θέλει, γιατί έχω κάνει κι εγώ έρευνες και ξέρω ότι το 65% του ελληνικού λαού θέλει την απλή αναλογική</w:t>
      </w:r>
      <w:r>
        <w:rPr>
          <w:rFonts w:eastAsia="Times New Roman" w:cs="Times New Roman"/>
          <w:szCs w:val="24"/>
        </w:rPr>
        <w:t>-</w:t>
      </w:r>
      <w:r>
        <w:rPr>
          <w:rFonts w:eastAsia="Times New Roman" w:cs="Times New Roman"/>
          <w:szCs w:val="24"/>
        </w:rPr>
        <w:t xml:space="preserve"> ο κ. Μητσοτ</w:t>
      </w:r>
      <w:r>
        <w:rPr>
          <w:rFonts w:eastAsia="Times New Roman" w:cs="Times New Roman"/>
          <w:szCs w:val="24"/>
        </w:rPr>
        <w:t xml:space="preserve">άκης θα πρέπει να φύγει και από Αρχηγός της Νέας Δημοκρατίας, γιατί το να μείνει Αρχηγός, όταν ο λαός έχει εκφραστεί υπέρ της απλής αναλογικής και αυτός </w:t>
      </w:r>
      <w:r>
        <w:rPr>
          <w:rFonts w:eastAsia="Times New Roman" w:cs="Times New Roman"/>
          <w:szCs w:val="24"/>
        </w:rPr>
        <w:lastRenderedPageBreak/>
        <w:t xml:space="preserve">επαγγέλλεται αυτοδυναμίες, σημαίνει ότι είναι εκτός τόπου και χρόνου. Έτσι νομίζω. Δεν είναι; </w:t>
      </w:r>
    </w:p>
    <w:p w14:paraId="1ED2CBB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Και ο </w:t>
      </w:r>
      <w:proofErr w:type="spellStart"/>
      <w:r>
        <w:rPr>
          <w:rFonts w:eastAsia="Times New Roman" w:cs="Times New Roman"/>
          <w:szCs w:val="24"/>
        </w:rPr>
        <w:t>Με</w:t>
      </w:r>
      <w:r>
        <w:rPr>
          <w:rFonts w:eastAsia="Times New Roman" w:cs="Times New Roman"/>
          <w:szCs w:val="24"/>
        </w:rPr>
        <w:t>ϊμαράκης</w:t>
      </w:r>
      <w:proofErr w:type="spellEnd"/>
      <w:r>
        <w:rPr>
          <w:rFonts w:eastAsia="Times New Roman" w:cs="Times New Roman"/>
          <w:szCs w:val="24"/>
        </w:rPr>
        <w:t xml:space="preserve"> πότε έφυγε από Αρχηγός της Νέας Δημοκρατίας; Όταν έχασε το δημοψήφισμα. Επαγγελλόταν το «ναι» και βγήκε το «όχι». Ήταν δυνατόν να μείνει; </w:t>
      </w:r>
      <w:proofErr w:type="spellStart"/>
      <w:r>
        <w:rPr>
          <w:rFonts w:eastAsia="Times New Roman" w:cs="Times New Roman"/>
          <w:szCs w:val="24"/>
        </w:rPr>
        <w:t>Εκινήθησαν</w:t>
      </w:r>
      <w:proofErr w:type="spellEnd"/>
      <w:r>
        <w:rPr>
          <w:rFonts w:eastAsia="Times New Roman" w:cs="Times New Roman"/>
          <w:szCs w:val="24"/>
        </w:rPr>
        <w:t xml:space="preserve"> οι διαδικασίες.</w:t>
      </w:r>
    </w:p>
    <w:p w14:paraId="1ED2CBB7" w14:textId="77777777" w:rsidR="00844B03" w:rsidRDefault="0027580D">
      <w:pPr>
        <w:spacing w:after="0" w:line="600" w:lineRule="auto"/>
        <w:ind w:firstLine="720"/>
        <w:jc w:val="both"/>
        <w:rPr>
          <w:rFonts w:eastAsia="Times New Roman" w:cs="Times New Roman"/>
          <w:szCs w:val="24"/>
        </w:rPr>
      </w:pPr>
      <w:r w:rsidRPr="005D4AB8">
        <w:rPr>
          <w:rFonts w:eastAsia="Times New Roman" w:cs="Times New Roman"/>
          <w:b/>
          <w:szCs w:val="24"/>
        </w:rPr>
        <w:t>ΑΘΑΝΑΣΙΟΣ ΜΠΟΥΡΑΣ:</w:t>
      </w:r>
      <w:r>
        <w:rPr>
          <w:rFonts w:eastAsia="Times New Roman" w:cs="Times New Roman"/>
          <w:szCs w:val="24"/>
        </w:rPr>
        <w:t xml:space="preserve"> Μετά τις εκλογές. Τα μπερδεύετε.</w:t>
      </w:r>
    </w:p>
    <w:p w14:paraId="1ED2CBB8" w14:textId="77777777" w:rsidR="00844B03" w:rsidRDefault="0027580D">
      <w:pPr>
        <w:spacing w:after="0" w:line="600" w:lineRule="auto"/>
        <w:ind w:firstLine="720"/>
        <w:jc w:val="both"/>
        <w:rPr>
          <w:rFonts w:eastAsia="Times New Roman" w:cs="Times New Roman"/>
          <w:szCs w:val="24"/>
        </w:rPr>
      </w:pPr>
      <w:r w:rsidRPr="00462C90">
        <w:rPr>
          <w:rFonts w:eastAsia="Times New Roman" w:cs="Times New Roman"/>
          <w:b/>
          <w:szCs w:val="24"/>
        </w:rPr>
        <w:t>ΒΑ</w:t>
      </w:r>
      <w:r>
        <w:rPr>
          <w:rFonts w:eastAsia="Times New Roman" w:cs="Times New Roman"/>
          <w:b/>
          <w:szCs w:val="24"/>
        </w:rPr>
        <w:t>ΣΙΛΗ</w:t>
      </w:r>
      <w:r w:rsidRPr="00462C90">
        <w:rPr>
          <w:rFonts w:eastAsia="Times New Roman" w:cs="Times New Roman"/>
          <w:b/>
          <w:szCs w:val="24"/>
        </w:rPr>
        <w:t>Σ ΛΕΒΕΝΤΗΣ (Πρόεδρος της</w:t>
      </w:r>
      <w:r w:rsidRPr="00462C90">
        <w:rPr>
          <w:rFonts w:eastAsia="Times New Roman" w:cs="Times New Roman"/>
          <w:b/>
          <w:szCs w:val="24"/>
        </w:rPr>
        <w:t xml:space="preserve"> Ένωσης Κεντρώων):</w:t>
      </w:r>
      <w:r>
        <w:rPr>
          <w:rFonts w:eastAsia="Times New Roman" w:cs="Times New Roman"/>
          <w:szCs w:val="24"/>
        </w:rPr>
        <w:t xml:space="preserve"> Έτσι είναι. Σας λέγω, αγαπητοί κύριοι, λίγο μυαλό να υπάρχει. Μπορεί να εκφραστεί ο ελληνικός λαός με δημοψήφισμα ότι θέλει την απλή αναλογική. Εσείς τα βασίζετε όλα στο να επιστρέψετε αυτοδύναμοι ή έστω με ένα</w:t>
      </w:r>
      <w:r>
        <w:rPr>
          <w:rFonts w:eastAsia="Times New Roman" w:cs="Times New Roman"/>
          <w:szCs w:val="24"/>
        </w:rPr>
        <w:t>ν</w:t>
      </w:r>
      <w:r>
        <w:rPr>
          <w:rFonts w:eastAsia="Times New Roman" w:cs="Times New Roman"/>
          <w:szCs w:val="24"/>
        </w:rPr>
        <w:t xml:space="preserve"> συνεταίρο σαν το ΠΑΣΟΚ. Τ</w:t>
      </w:r>
      <w:r>
        <w:rPr>
          <w:rFonts w:eastAsia="Times New Roman" w:cs="Times New Roman"/>
          <w:szCs w:val="24"/>
        </w:rPr>
        <w:t>ι άλλο; Δεν υπάρχει κάποιος άλλος να σας δώσει ψήφο εδώ μέσα. Υπάρχει άλλος να σας δώσει ψήφο;</w:t>
      </w:r>
    </w:p>
    <w:p w14:paraId="1ED2CBB9" w14:textId="77777777" w:rsidR="00844B03" w:rsidRDefault="0027580D">
      <w:pPr>
        <w:spacing w:after="0" w:line="600" w:lineRule="auto"/>
        <w:ind w:firstLine="720"/>
        <w:jc w:val="both"/>
        <w:rPr>
          <w:rFonts w:eastAsia="Times New Roman" w:cs="Times New Roman"/>
          <w:szCs w:val="24"/>
        </w:rPr>
      </w:pPr>
      <w:r w:rsidRPr="005D4AB8">
        <w:rPr>
          <w:rFonts w:eastAsia="Times New Roman" w:cs="Times New Roman"/>
          <w:b/>
          <w:szCs w:val="24"/>
        </w:rPr>
        <w:lastRenderedPageBreak/>
        <w:t>ΟΔΥΣΣΕΑΣ ΚΩΝΣΤΑΝΤΙΝΟΠΟΥΛΟΣ:</w:t>
      </w:r>
      <w:r>
        <w:rPr>
          <w:rFonts w:eastAsia="Times New Roman" w:cs="Times New Roman"/>
          <w:szCs w:val="24"/>
        </w:rPr>
        <w:t xml:space="preserve"> Ο ΣΥΡΙΖΑ.</w:t>
      </w:r>
    </w:p>
    <w:p w14:paraId="1ED2CBBA"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ΒΑΣΙΛΗ</w:t>
      </w:r>
      <w:r w:rsidRPr="00462C90">
        <w:rPr>
          <w:rFonts w:eastAsia="Times New Roman" w:cs="Times New Roman"/>
          <w:b/>
          <w:szCs w:val="24"/>
        </w:rPr>
        <w:t>Σ ΛΕΒΕΝΤΗΣ (Πρόεδρος της Ένωσης Κεντρώων):</w:t>
      </w:r>
      <w:r>
        <w:rPr>
          <w:rFonts w:eastAsia="Times New Roman" w:cs="Times New Roman"/>
          <w:szCs w:val="24"/>
        </w:rPr>
        <w:t xml:space="preserve"> Ο ΣΥΡΙΖΑ; Εντάξει, αν κάνετε μεγάλο συνασπισμό, αυτό θα είναι ένα άλλο ζήτ</w:t>
      </w:r>
      <w:r>
        <w:rPr>
          <w:rFonts w:eastAsia="Times New Roman" w:cs="Times New Roman"/>
          <w:szCs w:val="24"/>
        </w:rPr>
        <w:t>ημα και θα είναι προς όφελος της χώρας, αν γίνει τέτοιου είδους βήμα. Αν γίνει τέτοιου είδους βήμα σε αυτόν τον τόπο, αντί να βρίζετε ο ένας τον άλλο</w:t>
      </w:r>
      <w:r>
        <w:rPr>
          <w:rFonts w:eastAsia="Times New Roman" w:cs="Times New Roman"/>
          <w:szCs w:val="24"/>
        </w:rPr>
        <w:t>ν</w:t>
      </w:r>
      <w:r>
        <w:rPr>
          <w:rFonts w:eastAsia="Times New Roman" w:cs="Times New Roman"/>
          <w:szCs w:val="24"/>
        </w:rPr>
        <w:t xml:space="preserve"> «προδότη» οι δύο -υποτίθεται- μεγάλοι της πολιτικής και να βάλετε </w:t>
      </w:r>
      <w:r>
        <w:rPr>
          <w:rFonts w:eastAsia="Times New Roman" w:cs="Times New Roman"/>
          <w:szCs w:val="24"/>
        </w:rPr>
        <w:t xml:space="preserve">κάτω </w:t>
      </w:r>
      <w:r>
        <w:rPr>
          <w:rFonts w:eastAsia="Times New Roman" w:cs="Times New Roman"/>
          <w:szCs w:val="24"/>
        </w:rPr>
        <w:t xml:space="preserve">τη μύτη και τους εγωισμούς και να </w:t>
      </w:r>
      <w:r>
        <w:rPr>
          <w:rFonts w:eastAsia="Times New Roman" w:cs="Times New Roman"/>
          <w:szCs w:val="24"/>
        </w:rPr>
        <w:t>φτιάξετε μια οικουμενική κυβέρνηση</w:t>
      </w:r>
      <w:r>
        <w:rPr>
          <w:rFonts w:eastAsia="Times New Roman" w:cs="Times New Roman"/>
          <w:szCs w:val="24"/>
        </w:rPr>
        <w:t>,</w:t>
      </w:r>
      <w:r>
        <w:rPr>
          <w:rFonts w:eastAsia="Times New Roman" w:cs="Times New Roman"/>
          <w:szCs w:val="24"/>
        </w:rPr>
        <w:t xml:space="preserve"> αυτό είναι άλλο ζήτημα, που σημαίνει πρόοδο των θεσμών, που σημαίνει ότι πολλά πράγματα πάνε προς το καλύτερο.</w:t>
      </w:r>
    </w:p>
    <w:p w14:paraId="1ED2CBB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Εγώ πάντως θεωρώ ότι ο κ. Μητσοτάκης, αν γίνει δημοψήφισμα μαζί με κάποια ερωτήματα για το Σύνταγμα και για τ</w:t>
      </w:r>
      <w:r>
        <w:rPr>
          <w:rFonts w:eastAsia="Times New Roman" w:cs="Times New Roman"/>
          <w:szCs w:val="24"/>
        </w:rPr>
        <w:t xml:space="preserve">ην απλή αναλογική και χαθεί το δημοψήφισμα αυτό για τη Νέα Δημοκρατία, </w:t>
      </w:r>
      <w:r>
        <w:rPr>
          <w:rFonts w:eastAsia="Times New Roman" w:cs="Times New Roman"/>
          <w:szCs w:val="24"/>
        </w:rPr>
        <w:lastRenderedPageBreak/>
        <w:t xml:space="preserve">δεν θα έχει λόγο να είναι ούτε Αρχηγός της Νέας Δημοκρατίας. Πρέπει να τα μαζεύει. Γι’ αυτό του είχα πει στο ραντεβού που είχαμε ότι πρέπει σαν νέος Αρχηγός να </w:t>
      </w:r>
      <w:r>
        <w:rPr>
          <w:rFonts w:eastAsia="Times New Roman" w:cs="Times New Roman"/>
          <w:szCs w:val="24"/>
        </w:rPr>
        <w:t>μη</w:t>
      </w:r>
      <w:r>
        <w:rPr>
          <w:rFonts w:eastAsia="Times New Roman" w:cs="Times New Roman"/>
          <w:szCs w:val="24"/>
        </w:rPr>
        <w:t xml:space="preserve"> διαλέγει συστήματα αλλ</w:t>
      </w:r>
      <w:r>
        <w:rPr>
          <w:rFonts w:eastAsia="Times New Roman" w:cs="Times New Roman"/>
          <w:szCs w:val="24"/>
        </w:rPr>
        <w:t xml:space="preserve">ά να προσπαθεί μέσα </w:t>
      </w:r>
      <w:r>
        <w:rPr>
          <w:rFonts w:eastAsia="Times New Roman" w:cs="Times New Roman"/>
          <w:szCs w:val="24"/>
        </w:rPr>
        <w:t>στο πλαίσιο</w:t>
      </w:r>
      <w:r>
        <w:rPr>
          <w:rFonts w:eastAsia="Times New Roman" w:cs="Times New Roman"/>
          <w:szCs w:val="24"/>
        </w:rPr>
        <w:t xml:space="preserve"> των συνεννοήσεων να υπάρχει. Όταν διαλέγεις συστήματα, αν δεν σου βγει, χάνεις και την καριέρα σου, χάνεις τα πάντα. Πιστεύω ότι εκεί θα φτάσουμε τελικώς, σε δημοψήφισμα λίγο προ των εκλογών. Αυτή είναι η πεποίθησή μου. Δεν </w:t>
      </w:r>
      <w:r>
        <w:rPr>
          <w:rFonts w:eastAsia="Times New Roman" w:cs="Times New Roman"/>
          <w:szCs w:val="24"/>
        </w:rPr>
        <w:t xml:space="preserve">έχει άλλη λύση ο κ. Τσίπρας. </w:t>
      </w:r>
    </w:p>
    <w:p w14:paraId="1ED2CBB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Τώρα, σχετικά με τον </w:t>
      </w:r>
      <w:r>
        <w:rPr>
          <w:rFonts w:eastAsia="Times New Roman" w:cs="Times New Roman"/>
          <w:szCs w:val="24"/>
        </w:rPr>
        <w:t>προϋπολογισμό</w:t>
      </w:r>
      <w:r>
        <w:rPr>
          <w:rFonts w:eastAsia="Times New Roman" w:cs="Times New Roman"/>
          <w:szCs w:val="24"/>
        </w:rPr>
        <w:t xml:space="preserve"> που συζητάμε, ο </w:t>
      </w:r>
      <w:r>
        <w:rPr>
          <w:rFonts w:eastAsia="Times New Roman" w:cs="Times New Roman"/>
          <w:szCs w:val="24"/>
        </w:rPr>
        <w:t>π</w:t>
      </w:r>
      <w:r>
        <w:rPr>
          <w:rFonts w:eastAsia="Times New Roman" w:cs="Times New Roman"/>
          <w:szCs w:val="24"/>
        </w:rPr>
        <w:t xml:space="preserve">ροϋπολογισμός αυτός είναι ίδιος με τους προηγούμενους </w:t>
      </w:r>
      <w:r>
        <w:rPr>
          <w:rFonts w:eastAsia="Times New Roman" w:cs="Times New Roman"/>
          <w:szCs w:val="24"/>
        </w:rPr>
        <w:t>π</w:t>
      </w:r>
      <w:r>
        <w:rPr>
          <w:rFonts w:eastAsia="Times New Roman" w:cs="Times New Roman"/>
          <w:szCs w:val="24"/>
        </w:rPr>
        <w:t>ροϋπολογισμούς του Γιώργου Παπανδρέου, του Σαμαρά, του Τσίπρα. Άκουγα χθες τον καυγά μεταξύ του κ. Βενιζέλου και του κ.</w:t>
      </w:r>
      <w:r>
        <w:rPr>
          <w:rFonts w:eastAsia="Times New Roman" w:cs="Times New Roman"/>
          <w:szCs w:val="24"/>
        </w:rPr>
        <w:t xml:space="preserve"> </w:t>
      </w:r>
      <w:proofErr w:type="spellStart"/>
      <w:r>
        <w:rPr>
          <w:rFonts w:eastAsia="Times New Roman" w:cs="Times New Roman"/>
          <w:szCs w:val="24"/>
        </w:rPr>
        <w:t>Τσακαλώτου</w:t>
      </w:r>
      <w:proofErr w:type="spellEnd"/>
      <w:r>
        <w:rPr>
          <w:rFonts w:eastAsia="Times New Roman" w:cs="Times New Roman"/>
          <w:szCs w:val="24"/>
        </w:rPr>
        <w:t>.</w:t>
      </w:r>
    </w:p>
    <w:p w14:paraId="1ED2CBBD"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Θα μου επιτρέψετε, κύριε Υπουργέ, να σας πω ότι και η δική σας φράση προς τον κ. Βενιζέλο, λέγοντάς του ότι «είσαι αποτυχημένος» ήταν ανάρμοστη. Είναι ανάρμοστο στην Αίθουσα αυτή ο ένας να λέει τον άλλο αποτυχημένο και μετά είπε </w:t>
      </w:r>
      <w:r>
        <w:rPr>
          <w:rFonts w:eastAsia="Times New Roman"/>
          <w:szCs w:val="24"/>
        </w:rPr>
        <w:t xml:space="preserve">σε </w:t>
      </w:r>
      <w:r>
        <w:rPr>
          <w:rFonts w:eastAsia="Times New Roman"/>
          <w:szCs w:val="24"/>
        </w:rPr>
        <w:t xml:space="preserve">εσάς </w:t>
      </w:r>
      <w:r>
        <w:rPr>
          <w:rFonts w:eastAsia="Times New Roman"/>
          <w:szCs w:val="24"/>
        </w:rPr>
        <w:t>-</w:t>
      </w:r>
      <w:r>
        <w:rPr>
          <w:rFonts w:eastAsia="Times New Roman"/>
          <w:szCs w:val="24"/>
        </w:rPr>
        <w:t>νομίζ</w:t>
      </w:r>
      <w:r>
        <w:rPr>
          <w:rFonts w:eastAsia="Times New Roman"/>
          <w:szCs w:val="24"/>
        </w:rPr>
        <w:t xml:space="preserve">ω- να ξεκαβαλικέψετε. Και οι δύο δεν σεβαστήκατε το χώρο στον οποίο μιλούσατε. </w:t>
      </w:r>
    </w:p>
    <w:p w14:paraId="1ED2CBBE" w14:textId="77777777" w:rsidR="00844B03" w:rsidRDefault="0027580D">
      <w:pPr>
        <w:spacing w:after="0" w:line="600" w:lineRule="auto"/>
        <w:ind w:firstLine="720"/>
        <w:jc w:val="both"/>
        <w:rPr>
          <w:rFonts w:eastAsia="Times New Roman"/>
          <w:szCs w:val="24"/>
        </w:rPr>
      </w:pPr>
      <w:r>
        <w:rPr>
          <w:rFonts w:eastAsia="Times New Roman"/>
          <w:szCs w:val="24"/>
        </w:rPr>
        <w:t xml:space="preserve">Εσείς εκφράζατε την άποψη τώρα πάμε καλύτερα, το οποίο θα το δούμε </w:t>
      </w:r>
      <w:proofErr w:type="spellStart"/>
      <w:r>
        <w:rPr>
          <w:rFonts w:eastAsia="Times New Roman"/>
          <w:szCs w:val="24"/>
        </w:rPr>
        <w:t>οσονούπω</w:t>
      </w:r>
      <w:proofErr w:type="spellEnd"/>
      <w:r>
        <w:rPr>
          <w:rFonts w:eastAsia="Times New Roman"/>
          <w:szCs w:val="24"/>
        </w:rPr>
        <w:t>. Ο δε κ. Βενιζέλος εξέφραζε την άποψη ότι εκείνος τα έκανε καλύτερα. Πιστεύω ότι και οι δύο τα κάνατ</w:t>
      </w:r>
      <w:r>
        <w:rPr>
          <w:rFonts w:eastAsia="Times New Roman"/>
          <w:szCs w:val="24"/>
        </w:rPr>
        <w:t>ε μούσκεμα. Δίκαιο είχατε και οι δύο, αλλά όχι στους χαρακτηρισμούς. Οι χαρακτηρισμοί είναι αταίριαστοι για την Αίθουσα αυτή.</w:t>
      </w:r>
    </w:p>
    <w:p w14:paraId="1ED2CBBF"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Τώρα, πράγματι, από τον </w:t>
      </w:r>
      <w:r>
        <w:rPr>
          <w:rFonts w:eastAsia="Times New Roman"/>
          <w:szCs w:val="24"/>
        </w:rPr>
        <w:t>π</w:t>
      </w:r>
      <w:r>
        <w:rPr>
          <w:rFonts w:eastAsia="Times New Roman"/>
          <w:szCs w:val="24"/>
        </w:rPr>
        <w:t>ροϋπολογισμ</w:t>
      </w:r>
      <w:r>
        <w:rPr>
          <w:rFonts w:eastAsia="Times New Roman"/>
          <w:szCs w:val="24"/>
        </w:rPr>
        <w:t>ό</w:t>
      </w:r>
      <w:r>
        <w:rPr>
          <w:rFonts w:eastAsia="Times New Roman"/>
          <w:szCs w:val="24"/>
        </w:rPr>
        <w:t xml:space="preserve"> αφαιρούνται κάποια λεφτά. Άρα δεν είναι προϋπολογισμός που δίνει, είναι προϋπολογισμός που παίρνει όταν αφαιρούνται κάποια χρήματα, έτσι δεν είναι; Τα μεγάλα έργα έχουν σταματήσει. Προσπαθούμε με κοψίματα μισθών και συντάξεων και με επιβολή φόρων να επιβι</w:t>
      </w:r>
      <w:r>
        <w:rPr>
          <w:rFonts w:eastAsia="Times New Roman"/>
          <w:szCs w:val="24"/>
        </w:rPr>
        <w:t>ώσουμε. Επιβιώνουμε οκτώ χρόνια έτσι. Πόσο καιρό μπορούμε να επιβιώσουμε έτσι; Να πάνε δέκα τα χρόνια; Θα πεθάνουν οι Έλληνες.</w:t>
      </w:r>
    </w:p>
    <w:p w14:paraId="1ED2CBC0" w14:textId="77777777" w:rsidR="00844B03" w:rsidRDefault="0027580D">
      <w:pPr>
        <w:spacing w:after="0" w:line="600" w:lineRule="auto"/>
        <w:ind w:firstLine="720"/>
        <w:jc w:val="both"/>
        <w:rPr>
          <w:rFonts w:eastAsia="Times New Roman"/>
          <w:szCs w:val="24"/>
        </w:rPr>
      </w:pPr>
      <w:r>
        <w:rPr>
          <w:rFonts w:eastAsia="Times New Roman"/>
          <w:szCs w:val="24"/>
        </w:rPr>
        <w:t>Πρέπει να σεβαστούμε τον κόσμο που υπάρχει έξω στις πλατείες, στα χωριά, στις πόλεις. Δεν αντέχει ο κόσμος. Αυτό δεν το έχετε ακο</w:t>
      </w:r>
      <w:r>
        <w:rPr>
          <w:rFonts w:eastAsia="Times New Roman"/>
          <w:szCs w:val="24"/>
        </w:rPr>
        <w:t>ύσει; Δεν αντέχει ο κόσμος να κόβουμε μισθούς και συντάξεις και να επιβάλουμε όλο νέους φόρους. Γίνεται τίποτα άλλο στον τόπο αυτό</w:t>
      </w:r>
      <w:r>
        <w:rPr>
          <w:rFonts w:eastAsia="Times New Roman"/>
          <w:szCs w:val="24"/>
        </w:rPr>
        <w:t>ν</w:t>
      </w:r>
      <w:r>
        <w:rPr>
          <w:rFonts w:eastAsia="Times New Roman"/>
          <w:szCs w:val="24"/>
        </w:rPr>
        <w:t xml:space="preserve"> οκτώ χρόνια; Αν γίνεται κάτι άλλο και δεν το έχω πληροφορηθεί, πείτε το.</w:t>
      </w:r>
    </w:p>
    <w:p w14:paraId="1ED2CBC1" w14:textId="77777777" w:rsidR="00844B03" w:rsidRDefault="0027580D">
      <w:pPr>
        <w:spacing w:after="0" w:line="600" w:lineRule="auto"/>
        <w:ind w:firstLine="720"/>
        <w:jc w:val="both"/>
        <w:rPr>
          <w:rFonts w:eastAsia="Times New Roman"/>
          <w:szCs w:val="24"/>
        </w:rPr>
      </w:pPr>
      <w:r>
        <w:rPr>
          <w:rFonts w:eastAsia="Times New Roman"/>
          <w:szCs w:val="24"/>
        </w:rPr>
        <w:lastRenderedPageBreak/>
        <w:t>Τώρα εσείς εδώ μέσα όλο</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χρόνο τον αναλώσατε στ</w:t>
      </w:r>
      <w:r>
        <w:rPr>
          <w:rFonts w:eastAsia="Times New Roman"/>
          <w:szCs w:val="24"/>
        </w:rPr>
        <w:t>ο ποιος φταίει. Λέτε ότι φταίει ο Τσίπρας και ο Τσίπρας ότι φταίτε εσείς, μια τραμπάλα για το ποιος φταίει. Λύσεις ακούγονται; Όχι.</w:t>
      </w:r>
    </w:p>
    <w:p w14:paraId="1ED2CBC2" w14:textId="77777777" w:rsidR="00844B03" w:rsidRDefault="0027580D">
      <w:pPr>
        <w:spacing w:after="0" w:line="600" w:lineRule="auto"/>
        <w:ind w:firstLine="720"/>
        <w:jc w:val="both"/>
        <w:rPr>
          <w:rFonts w:eastAsia="Times New Roman"/>
          <w:szCs w:val="24"/>
        </w:rPr>
      </w:pPr>
      <w:r>
        <w:rPr>
          <w:rFonts w:eastAsia="Times New Roman"/>
          <w:szCs w:val="24"/>
        </w:rPr>
        <w:t>Εγώ τι πιστεύω σαν Βασίλης Λεβέντης</w:t>
      </w:r>
      <w:r>
        <w:rPr>
          <w:rFonts w:eastAsia="Times New Roman"/>
          <w:szCs w:val="24"/>
        </w:rPr>
        <w:t>,</w:t>
      </w:r>
      <w:r>
        <w:rPr>
          <w:rFonts w:eastAsia="Times New Roman"/>
          <w:szCs w:val="24"/>
        </w:rPr>
        <w:t xml:space="preserve"> θέλετε να σας πω; Το έγκλημα έγινε από το 2009. Έπρεπε να σχηματιστεί μια κυβέρνηση δια</w:t>
      </w:r>
      <w:r>
        <w:rPr>
          <w:rFonts w:eastAsia="Times New Roman"/>
          <w:szCs w:val="24"/>
        </w:rPr>
        <w:t xml:space="preserve">κοσίων τριάντα, διακοσίων σαράντα Βουλευτών. Τότε έκανε το λάθος ο Γιωργάκης και άρχισε να τρέχει σε </w:t>
      </w:r>
      <w:proofErr w:type="spellStart"/>
      <w:r>
        <w:rPr>
          <w:rFonts w:eastAsia="Times New Roman"/>
          <w:szCs w:val="24"/>
        </w:rPr>
        <w:t>Κίνες</w:t>
      </w:r>
      <w:proofErr w:type="spellEnd"/>
      <w:r>
        <w:rPr>
          <w:rFonts w:eastAsia="Times New Roman"/>
          <w:szCs w:val="24"/>
        </w:rPr>
        <w:t xml:space="preserve"> και σε </w:t>
      </w:r>
      <w:proofErr w:type="spellStart"/>
      <w:r>
        <w:rPr>
          <w:rFonts w:eastAsia="Times New Roman"/>
          <w:szCs w:val="24"/>
        </w:rPr>
        <w:t>Ρωσίες</w:t>
      </w:r>
      <w:proofErr w:type="spellEnd"/>
      <w:r>
        <w:rPr>
          <w:rFonts w:eastAsia="Times New Roman"/>
          <w:szCs w:val="24"/>
        </w:rPr>
        <w:t xml:space="preserve"> εκλιπαρώντας για λεφτά, έφαγε πολύτιμο χρόνο. </w:t>
      </w:r>
    </w:p>
    <w:p w14:paraId="1ED2CBC3" w14:textId="77777777" w:rsidR="00844B03" w:rsidRDefault="0027580D">
      <w:pPr>
        <w:spacing w:after="0" w:line="600" w:lineRule="auto"/>
        <w:ind w:firstLine="720"/>
        <w:jc w:val="both"/>
        <w:rPr>
          <w:rFonts w:eastAsia="Times New Roman"/>
          <w:szCs w:val="24"/>
        </w:rPr>
      </w:pPr>
      <w:r>
        <w:rPr>
          <w:rFonts w:eastAsia="Times New Roman"/>
          <w:szCs w:val="24"/>
        </w:rPr>
        <w:t>Μετά ήρθε ο Βενιζέλος με τον Σαμαρά, οι οποίοι άρχισαν και αυτοί να κόβουν συντάξεις, μι</w:t>
      </w:r>
      <w:r>
        <w:rPr>
          <w:rFonts w:eastAsia="Times New Roman"/>
          <w:szCs w:val="24"/>
        </w:rPr>
        <w:t>σθούς και να λένε</w:t>
      </w:r>
      <w:r>
        <w:rPr>
          <w:rFonts w:eastAsia="Times New Roman"/>
          <w:szCs w:val="24"/>
        </w:rPr>
        <w:t>:</w:t>
      </w:r>
      <w:r>
        <w:rPr>
          <w:rFonts w:eastAsia="Times New Roman"/>
          <w:szCs w:val="24"/>
        </w:rPr>
        <w:t xml:space="preserve"> «θα πάμε καλύτερα, βγαίνουμε από τα μνημόνια», αλλά στο μεταξύ πετσοκόψανε τον κόσμο. Το λάθος τους είναι ότι έκαναν κυβέρνηση. Έκαναν κυ</w:t>
      </w:r>
      <w:r>
        <w:rPr>
          <w:rFonts w:eastAsia="Times New Roman"/>
          <w:szCs w:val="24"/>
        </w:rPr>
        <w:lastRenderedPageBreak/>
        <w:t>βέρνηση ο Σαμαράς με τον Βενιζέλο και κάνοντας κυβέρνηση έδωσαν την ώθηση στον ΣΥΡΙΖΑ, πρώτον, να με</w:t>
      </w:r>
      <w:r>
        <w:rPr>
          <w:rFonts w:eastAsia="Times New Roman"/>
          <w:szCs w:val="24"/>
        </w:rPr>
        <w:t>γαλώσει, παίρνοντας τη φθορά τους και</w:t>
      </w:r>
      <w:r>
        <w:rPr>
          <w:rFonts w:eastAsia="Times New Roman"/>
          <w:szCs w:val="24"/>
        </w:rPr>
        <w:t>,</w:t>
      </w:r>
      <w:r>
        <w:rPr>
          <w:rFonts w:eastAsia="Times New Roman"/>
          <w:szCs w:val="24"/>
        </w:rPr>
        <w:t xml:space="preserve"> δεύτερον, στην Αίθουσα αυτή οι μισοί να λένε τους άλλους μισούς προδότες. </w:t>
      </w:r>
    </w:p>
    <w:p w14:paraId="1ED2CBC4" w14:textId="77777777" w:rsidR="00844B03" w:rsidRDefault="0027580D">
      <w:pPr>
        <w:spacing w:after="0" w:line="600" w:lineRule="auto"/>
        <w:ind w:firstLine="720"/>
        <w:jc w:val="both"/>
        <w:rPr>
          <w:rFonts w:eastAsia="Times New Roman"/>
          <w:szCs w:val="24"/>
        </w:rPr>
      </w:pPr>
      <w:r>
        <w:rPr>
          <w:rFonts w:eastAsia="Times New Roman"/>
          <w:szCs w:val="24"/>
        </w:rPr>
        <w:t>Αν δεν είχε γίνει αυτή η κυβέρνηση Σαμαρά - Βενιζέλου τον Μάιο του 2012 και γινόντουσαν αληθινές προσπάθειες για μια οικουμενική λύση η χώρα θ</w:t>
      </w:r>
      <w:r>
        <w:rPr>
          <w:rFonts w:eastAsia="Times New Roman"/>
          <w:szCs w:val="24"/>
        </w:rPr>
        <w:t xml:space="preserve">α είχε βγει από τα μνημόνια. Το πιστεύω απόλυτα. </w:t>
      </w:r>
    </w:p>
    <w:p w14:paraId="1ED2CBC5" w14:textId="77777777" w:rsidR="00844B03" w:rsidRDefault="0027580D">
      <w:pPr>
        <w:spacing w:after="0" w:line="600" w:lineRule="auto"/>
        <w:ind w:firstLine="720"/>
        <w:jc w:val="both"/>
        <w:rPr>
          <w:rFonts w:eastAsia="Times New Roman"/>
          <w:szCs w:val="24"/>
        </w:rPr>
      </w:pPr>
      <w:r>
        <w:rPr>
          <w:rFonts w:eastAsia="Times New Roman"/>
          <w:szCs w:val="24"/>
        </w:rPr>
        <w:t xml:space="preserve">Με </w:t>
      </w:r>
      <w:r>
        <w:rPr>
          <w:rFonts w:eastAsia="Times New Roman"/>
          <w:szCs w:val="24"/>
        </w:rPr>
        <w:t>αυτή</w:t>
      </w:r>
      <w:r>
        <w:rPr>
          <w:rFonts w:eastAsia="Times New Roman"/>
          <w:szCs w:val="24"/>
        </w:rPr>
        <w:t xml:space="preserve"> την κατάσταση η μισή Βουλή να λέει τους άλλους μισούς προδότες και εν</w:t>
      </w:r>
      <w:r w:rsidRPr="00872ABE">
        <w:rPr>
          <w:rFonts w:eastAsia="Times New Roman"/>
          <w:szCs w:val="24"/>
        </w:rPr>
        <w:t xml:space="preserve"> </w:t>
      </w:r>
      <w:r>
        <w:rPr>
          <w:rFonts w:eastAsia="Times New Roman"/>
          <w:szCs w:val="24"/>
        </w:rPr>
        <w:t>τω</w:t>
      </w:r>
      <w:r w:rsidRPr="00872ABE">
        <w:rPr>
          <w:rFonts w:eastAsia="Times New Roman"/>
          <w:szCs w:val="24"/>
        </w:rPr>
        <w:t xml:space="preserve"> </w:t>
      </w:r>
      <w:r>
        <w:rPr>
          <w:rFonts w:eastAsia="Times New Roman"/>
          <w:szCs w:val="24"/>
        </w:rPr>
        <w:t xml:space="preserve">μεταξύ να τρέχουν οι φόροι και τα κοψίματα μισθών και συντάξεων και η </w:t>
      </w:r>
      <w:r>
        <w:rPr>
          <w:rFonts w:eastAsia="Times New Roman"/>
          <w:szCs w:val="24"/>
        </w:rPr>
        <w:t>α</w:t>
      </w:r>
      <w:r>
        <w:rPr>
          <w:rFonts w:eastAsia="Times New Roman"/>
          <w:szCs w:val="24"/>
        </w:rPr>
        <w:t xml:space="preserve">ντιπολίτευση να μεγαλώνει εκ του θυμού του κόσμου και </w:t>
      </w:r>
      <w:r>
        <w:rPr>
          <w:rFonts w:eastAsia="Times New Roman"/>
          <w:szCs w:val="24"/>
        </w:rPr>
        <w:t xml:space="preserve">να έρχεται μετά η </w:t>
      </w:r>
      <w:r>
        <w:rPr>
          <w:rFonts w:eastAsia="Times New Roman"/>
          <w:szCs w:val="24"/>
        </w:rPr>
        <w:t>αντι</w:t>
      </w:r>
      <w:r>
        <w:rPr>
          <w:rFonts w:eastAsia="Times New Roman"/>
          <w:szCs w:val="24"/>
        </w:rPr>
        <w:t xml:space="preserve">πολίτευση στην εξουσία και να τα κάνει πιο μούσκεμα από αυτούς που κατηγορούσε </w:t>
      </w:r>
      <w:r>
        <w:rPr>
          <w:rFonts w:eastAsia="Times New Roman"/>
          <w:szCs w:val="24"/>
        </w:rPr>
        <w:lastRenderedPageBreak/>
        <w:t xml:space="preserve">ότι </w:t>
      </w:r>
      <w:r>
        <w:rPr>
          <w:rFonts w:eastAsia="Times New Roman"/>
          <w:szCs w:val="24"/>
        </w:rPr>
        <w:t>διώχνουν</w:t>
      </w:r>
      <w:r>
        <w:rPr>
          <w:rFonts w:eastAsia="Times New Roman"/>
          <w:szCs w:val="24"/>
        </w:rPr>
        <w:t xml:space="preserve"> ιδιαίτερα </w:t>
      </w:r>
      <w:r>
        <w:rPr>
          <w:rFonts w:eastAsia="Times New Roman"/>
          <w:szCs w:val="24"/>
        </w:rPr>
        <w:t>τη</w:t>
      </w:r>
      <w:r>
        <w:rPr>
          <w:rFonts w:eastAsia="Times New Roman"/>
          <w:szCs w:val="24"/>
        </w:rPr>
        <w:t xml:space="preserve"> νεολαία αλλά και όλο τον κόσμο από την πολιτική. </w:t>
      </w:r>
    </w:p>
    <w:p w14:paraId="1ED2CBC6" w14:textId="77777777" w:rsidR="00844B03" w:rsidRDefault="0027580D">
      <w:pPr>
        <w:spacing w:after="0" w:line="600" w:lineRule="auto"/>
        <w:ind w:firstLine="720"/>
        <w:jc w:val="both"/>
        <w:rPr>
          <w:rFonts w:eastAsia="Times New Roman"/>
          <w:szCs w:val="24"/>
        </w:rPr>
      </w:pPr>
      <w:r>
        <w:rPr>
          <w:rFonts w:eastAsia="Times New Roman"/>
          <w:szCs w:val="24"/>
        </w:rPr>
        <w:t>Αν αποστρέφονται όλοι οι Έλληνες και οι Ελληνίδες την πολιτική</w:t>
      </w:r>
      <w:r w:rsidRPr="00872ABE">
        <w:rPr>
          <w:rFonts w:eastAsia="Times New Roman"/>
          <w:szCs w:val="24"/>
        </w:rPr>
        <w:t>,</w:t>
      </w:r>
      <w:r>
        <w:rPr>
          <w:rFonts w:eastAsia="Times New Roman"/>
          <w:szCs w:val="24"/>
        </w:rPr>
        <w:t xml:space="preserve"> γι</w:t>
      </w:r>
      <w:r w:rsidRPr="00872ABE">
        <w:rPr>
          <w:rFonts w:eastAsia="Times New Roman"/>
          <w:szCs w:val="24"/>
        </w:rPr>
        <w:t>’</w:t>
      </w:r>
      <w:r>
        <w:rPr>
          <w:rFonts w:eastAsia="Times New Roman"/>
          <w:szCs w:val="24"/>
        </w:rPr>
        <w:t xml:space="preserve"> αυτό την απ</w:t>
      </w:r>
      <w:r>
        <w:rPr>
          <w:rFonts w:eastAsia="Times New Roman"/>
          <w:szCs w:val="24"/>
        </w:rPr>
        <w:t xml:space="preserve">οστρέφονται, γιατί αυτοί που δηλώνουν ότι θέλουν να διώξουν τους άλλους αποδεικνύονται χειρότεροι από αυτούς που διώχνουν. Και σε αυτόν τον τόπο όλο διώχνουμε ο ένας τον άλλον. Και διερωτάται ο λαός: </w:t>
      </w:r>
      <w:r>
        <w:rPr>
          <w:rFonts w:eastAsia="Times New Roman"/>
          <w:szCs w:val="24"/>
        </w:rPr>
        <w:t>π</w:t>
      </w:r>
      <w:r>
        <w:rPr>
          <w:rFonts w:eastAsia="Times New Roman"/>
          <w:szCs w:val="24"/>
        </w:rPr>
        <w:t xml:space="preserve">ότε θα βρεθεί ένας στοιχειωδώς </w:t>
      </w:r>
      <w:r>
        <w:rPr>
          <w:rFonts w:eastAsia="Times New Roman"/>
          <w:szCs w:val="24"/>
        </w:rPr>
        <w:t xml:space="preserve">ικανός </w:t>
      </w:r>
      <w:r>
        <w:rPr>
          <w:rFonts w:eastAsia="Times New Roman"/>
          <w:szCs w:val="24"/>
        </w:rPr>
        <w:t>να τον ανεχθούμε;</w:t>
      </w:r>
      <w:r>
        <w:rPr>
          <w:rFonts w:eastAsia="Times New Roman"/>
          <w:szCs w:val="24"/>
        </w:rPr>
        <w:t xml:space="preserve"> </w:t>
      </w:r>
    </w:p>
    <w:p w14:paraId="1ED2CBC7" w14:textId="77777777" w:rsidR="00844B03" w:rsidRDefault="0027580D">
      <w:pPr>
        <w:spacing w:after="0" w:line="600" w:lineRule="auto"/>
        <w:ind w:firstLine="720"/>
        <w:jc w:val="both"/>
        <w:rPr>
          <w:rFonts w:eastAsia="Times New Roman"/>
          <w:szCs w:val="24"/>
        </w:rPr>
      </w:pPr>
      <w:r>
        <w:rPr>
          <w:rFonts w:eastAsia="Times New Roman"/>
          <w:szCs w:val="24"/>
        </w:rPr>
        <w:t xml:space="preserve">Είχε συνέδριο θέσεων η Νέα Δημοκρατία. Άκουσα την ομιλία του κ. Μητσοτάκη. Περίμενα να ακούσω κάτι. Κόβει φόρους, ξέρει ότι αυτό φέρνει ψήφους. Πώς κόβει φόρους; Πώς θα φέρει ανάπτυξη; </w:t>
      </w:r>
    </w:p>
    <w:p w14:paraId="1ED2CBC8" w14:textId="77777777" w:rsidR="00844B03" w:rsidRDefault="0027580D">
      <w:pPr>
        <w:spacing w:after="0" w:line="600" w:lineRule="auto"/>
        <w:ind w:firstLine="720"/>
        <w:jc w:val="both"/>
        <w:rPr>
          <w:rFonts w:eastAsia="Times New Roman"/>
          <w:szCs w:val="24"/>
        </w:rPr>
      </w:pPr>
      <w:r>
        <w:rPr>
          <w:rFonts w:eastAsia="Times New Roman"/>
          <w:szCs w:val="24"/>
        </w:rPr>
        <w:lastRenderedPageBreak/>
        <w:t>Ό</w:t>
      </w:r>
      <w:r>
        <w:rPr>
          <w:rFonts w:eastAsia="Times New Roman"/>
          <w:szCs w:val="24"/>
        </w:rPr>
        <w:t>ταν</w:t>
      </w:r>
      <w:r>
        <w:rPr>
          <w:rFonts w:eastAsia="Times New Roman"/>
          <w:szCs w:val="24"/>
        </w:rPr>
        <w:t xml:space="preserve"> ήταν</w:t>
      </w:r>
      <w:r>
        <w:rPr>
          <w:rFonts w:eastAsia="Times New Roman"/>
          <w:szCs w:val="24"/>
        </w:rPr>
        <w:t xml:space="preserve"> η Νέα Δημοκρατία στην κυβέρνηση είχε έρθει </w:t>
      </w:r>
      <w:r>
        <w:rPr>
          <w:rFonts w:eastAsia="Times New Roman"/>
          <w:szCs w:val="24"/>
        </w:rPr>
        <w:t>μία</w:t>
      </w:r>
      <w:r>
        <w:rPr>
          <w:rFonts w:eastAsia="Times New Roman"/>
          <w:szCs w:val="24"/>
        </w:rPr>
        <w:t xml:space="preserve"> επένδυση; Ο</w:t>
      </w:r>
      <w:r>
        <w:rPr>
          <w:rFonts w:eastAsia="Times New Roman"/>
          <w:szCs w:val="24"/>
        </w:rPr>
        <w:t xml:space="preserve">ύτε </w:t>
      </w:r>
      <w:r>
        <w:rPr>
          <w:rFonts w:eastAsia="Times New Roman"/>
          <w:szCs w:val="24"/>
        </w:rPr>
        <w:t>μία</w:t>
      </w:r>
      <w:r>
        <w:rPr>
          <w:rFonts w:eastAsia="Times New Roman"/>
          <w:szCs w:val="24"/>
        </w:rPr>
        <w:t>. Άρα πώς αυτό που θα κόψετε θα το αντικαταστήσετε; Πρέπει να σας εμπιστευτούμε απλά ότι θα είστε διαφορετικοί από χθες.</w:t>
      </w:r>
    </w:p>
    <w:p w14:paraId="1ED2CBC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Αυτό μας ζητάτε. Ζητάτε από τον ελληνικό λαό να δεχθεί ότι τώρα θα διορθωθείτε και θα είστε καλύτεροι από χθες. Με τι κριτήρια; </w:t>
      </w:r>
      <w:r>
        <w:rPr>
          <w:rFonts w:eastAsia="Times New Roman" w:cs="Times New Roman"/>
          <w:szCs w:val="24"/>
        </w:rPr>
        <w:t>Γιατί δεν βγάζετε πρόγραμμα; Όλο λέτε ότι θα βγάλετε πρόγραμμα, ότι, θα, θα, θα</w:t>
      </w:r>
      <w:r>
        <w:rPr>
          <w:rFonts w:eastAsia="Times New Roman" w:cs="Times New Roman"/>
          <w:szCs w:val="24"/>
        </w:rPr>
        <w:t>!</w:t>
      </w:r>
      <w:r>
        <w:rPr>
          <w:rFonts w:eastAsia="Times New Roman" w:cs="Times New Roman"/>
          <w:szCs w:val="24"/>
        </w:rPr>
        <w:t xml:space="preserve"> Τι θα κάνετε; Θα μειώσετε -λέτε- 30% τον ΕΝΦΙΑ. Με τι θα τον αντικαταστήσετε, αφού ο ΕΝΦΙΑ είναι ανελαστικός φόρος; Θέλουν οι ξένοι για παράδειγμα 3 </w:t>
      </w:r>
      <w:r w:rsidRPr="009651FD">
        <w:rPr>
          <w:rFonts w:eastAsia="Times New Roman" w:cs="Times New Roman"/>
          <w:szCs w:val="24"/>
        </w:rPr>
        <w:t>δισεκατομμύρια</w:t>
      </w:r>
      <w:r>
        <w:rPr>
          <w:rFonts w:eastAsia="Times New Roman" w:cs="Times New Roman"/>
          <w:szCs w:val="24"/>
        </w:rPr>
        <w:t xml:space="preserve">. Αν τον μειώσεις κατά τι, πρέπει από κάπου </w:t>
      </w:r>
      <w:r>
        <w:rPr>
          <w:rFonts w:eastAsia="Times New Roman" w:cs="Times New Roman"/>
          <w:szCs w:val="24"/>
        </w:rPr>
        <w:t xml:space="preserve">αλλού </w:t>
      </w:r>
      <w:r>
        <w:rPr>
          <w:rFonts w:eastAsia="Times New Roman" w:cs="Times New Roman"/>
          <w:szCs w:val="24"/>
        </w:rPr>
        <w:t xml:space="preserve">να τα φέρεις. </w:t>
      </w:r>
    </w:p>
    <w:p w14:paraId="1ED2CBC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Εκφράζεται μια αντίληψη ότι μειώνοντας φόρους αυξάνονται οι τζίροι. Αυτό είναι οικονομολογικά το προσδοκώμενο. Όμως, από </w:t>
      </w:r>
      <w:r>
        <w:rPr>
          <w:rFonts w:eastAsia="Times New Roman" w:cs="Times New Roman"/>
          <w:szCs w:val="24"/>
        </w:rPr>
        <w:lastRenderedPageBreak/>
        <w:t xml:space="preserve">πού κι ως πού αυξάνονται; Στη χώρα υπάρχει οικονομική στειρότητα. Στη </w:t>
      </w:r>
      <w:r>
        <w:rPr>
          <w:rFonts w:eastAsia="Times New Roman" w:cs="Times New Roman"/>
          <w:szCs w:val="24"/>
        </w:rPr>
        <w:t xml:space="preserve">χώρα δεν λειτουργεί τίποτα. </w:t>
      </w:r>
      <w:r>
        <w:rPr>
          <w:rFonts w:eastAsia="Times New Roman" w:cs="Times New Roman"/>
          <w:szCs w:val="24"/>
        </w:rPr>
        <w:t>Ο κλα</w:t>
      </w:r>
      <w:r>
        <w:rPr>
          <w:rFonts w:eastAsia="Times New Roman" w:cs="Times New Roman"/>
          <w:szCs w:val="24"/>
        </w:rPr>
        <w:t xml:space="preserve">σικός κανόνας ότι μειώνοντας φόρους ευεργετείται η οικονομία υπάρχει, αλλά σε χώρες φυσιολογικές. Εδώ τη χώρα την καταντήσατε νεκροταφείο. Στα νεκροταφεία δεν ισχύουν αυτοί οι κανόνες. Γι’ αυτό πέφτει έξω και η </w:t>
      </w:r>
      <w:r w:rsidRPr="0094038A">
        <w:rPr>
          <w:rFonts w:eastAsia="Times New Roman" w:cs="Times New Roman"/>
          <w:szCs w:val="24"/>
        </w:rPr>
        <w:t>Κυβέρνηση</w:t>
      </w:r>
      <w:r>
        <w:rPr>
          <w:rFonts w:eastAsia="Times New Roman" w:cs="Times New Roman"/>
          <w:szCs w:val="24"/>
        </w:rPr>
        <w:t xml:space="preserve">. </w:t>
      </w:r>
    </w:p>
    <w:p w14:paraId="1ED2CBC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Και τι αναγκάζεται να κάνει, όταν πια το άγχος και το </w:t>
      </w:r>
      <w:r w:rsidRPr="00387BB3">
        <w:rPr>
          <w:rFonts w:eastAsia="Times New Roman" w:cs="Times New Roman"/>
          <w:szCs w:val="24"/>
        </w:rPr>
        <w:t>άγος</w:t>
      </w:r>
      <w:r>
        <w:rPr>
          <w:rFonts w:eastAsia="Times New Roman" w:cs="Times New Roman"/>
          <w:szCs w:val="24"/>
        </w:rPr>
        <w:t xml:space="preserve"> του κόσμου μεγεθύνεται; Λένε, «πάρε 300 ευρώ εσύ, πάρε 400 ευρώ εσύ. Με τρακοσάρια και διακοσάρια πάμε να περισώσουμε ό</w:t>
      </w:r>
      <w:r>
        <w:rPr>
          <w:rFonts w:eastAsia="Times New Roman" w:cs="Times New Roman"/>
          <w:szCs w:val="24"/>
        </w:rPr>
        <w:t>,</w:t>
      </w:r>
      <w:r>
        <w:rPr>
          <w:rFonts w:eastAsia="Times New Roman" w:cs="Times New Roman"/>
          <w:szCs w:val="24"/>
        </w:rPr>
        <w:t xml:space="preserve">τι περισώζεται. Αυτό κάνουμε, κυρίες και κύριοι. </w:t>
      </w:r>
    </w:p>
    <w:p w14:paraId="1ED2CBC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Το λάθος, λοιπόν, το έκανε </w:t>
      </w:r>
      <w:r>
        <w:rPr>
          <w:rFonts w:eastAsia="Times New Roman" w:cs="Times New Roman"/>
          <w:szCs w:val="24"/>
        </w:rPr>
        <w:t xml:space="preserve">ο Σαμαράς με τον Βενιζέλο που όρκισαν </w:t>
      </w:r>
      <w:r w:rsidRPr="00472ACC">
        <w:rPr>
          <w:rFonts w:eastAsia="Times New Roman" w:cs="Times New Roman"/>
          <w:szCs w:val="24"/>
        </w:rPr>
        <w:t>κυβέρνηση</w:t>
      </w:r>
      <w:r>
        <w:rPr>
          <w:rFonts w:eastAsia="Times New Roman" w:cs="Times New Roman"/>
          <w:szCs w:val="24"/>
        </w:rPr>
        <w:t xml:space="preserve"> και έδωσαν την ευκαιρία στον Τσίπρα να ει</w:t>
      </w:r>
      <w:r>
        <w:rPr>
          <w:rFonts w:eastAsia="Times New Roman" w:cs="Times New Roman"/>
          <w:szCs w:val="24"/>
        </w:rPr>
        <w:lastRenderedPageBreak/>
        <w:t xml:space="preserve">σπράξει τη φθορά τους και να γίνει </w:t>
      </w:r>
      <w:r w:rsidRPr="0094038A">
        <w:rPr>
          <w:rFonts w:eastAsia="Times New Roman" w:cs="Times New Roman"/>
          <w:szCs w:val="24"/>
        </w:rPr>
        <w:t>Κυβέρνηση</w:t>
      </w:r>
      <w:r>
        <w:rPr>
          <w:rFonts w:eastAsia="Times New Roman" w:cs="Times New Roman"/>
          <w:szCs w:val="24"/>
        </w:rPr>
        <w:t>. Έπρεπε να επιμείνουν και να πουν</w:t>
      </w:r>
      <w:r>
        <w:rPr>
          <w:rFonts w:eastAsia="Times New Roman" w:cs="Times New Roman"/>
          <w:szCs w:val="24"/>
        </w:rPr>
        <w:t>: «κ</w:t>
      </w:r>
      <w:r>
        <w:rPr>
          <w:rFonts w:eastAsia="Times New Roman" w:cs="Times New Roman"/>
          <w:szCs w:val="24"/>
        </w:rPr>
        <w:t>ύριοι θα πάμε όλοι μαζί έξω, θα κάνουμε όλοι μαζί αυτό που πρέπει να γίνει για τη χώρ</w:t>
      </w:r>
      <w:r>
        <w:rPr>
          <w:rFonts w:eastAsia="Times New Roman" w:cs="Times New Roman"/>
          <w:szCs w:val="24"/>
        </w:rPr>
        <w:t>α». Και</w:t>
      </w:r>
      <w:r>
        <w:rPr>
          <w:rFonts w:eastAsia="Times New Roman" w:cs="Times New Roman"/>
          <w:szCs w:val="24"/>
        </w:rPr>
        <w:t>,</w:t>
      </w:r>
      <w:r>
        <w:rPr>
          <w:rFonts w:eastAsia="Times New Roman" w:cs="Times New Roman"/>
          <w:szCs w:val="24"/>
        </w:rPr>
        <w:t xml:space="preserve"> βεβαίως, ο Τσίπρας έκανε το ίδιο λάθος, όρκισε και αυτός </w:t>
      </w:r>
      <w:r w:rsidRPr="0094038A">
        <w:rPr>
          <w:rFonts w:eastAsia="Times New Roman" w:cs="Times New Roman"/>
          <w:szCs w:val="24"/>
        </w:rPr>
        <w:t>Κυβέρνηση</w:t>
      </w:r>
      <w:r>
        <w:rPr>
          <w:rFonts w:eastAsia="Times New Roman" w:cs="Times New Roman"/>
          <w:szCs w:val="24"/>
        </w:rPr>
        <w:t xml:space="preserve">, έχοντας προηγουμένως υποσχεθεί τα πάντα ενώ ήξερε ότι κατ’ </w:t>
      </w:r>
      <w:proofErr w:type="spellStart"/>
      <w:r>
        <w:rPr>
          <w:rFonts w:eastAsia="Times New Roman" w:cs="Times New Roman"/>
          <w:szCs w:val="24"/>
        </w:rPr>
        <w:t>ουσίαν</w:t>
      </w:r>
      <w:proofErr w:type="spellEnd"/>
      <w:r>
        <w:rPr>
          <w:rFonts w:eastAsia="Times New Roman" w:cs="Times New Roman"/>
          <w:szCs w:val="24"/>
        </w:rPr>
        <w:t xml:space="preserve"> έχει εξαπατηθεί ο κόσμος. Γιατί δεν πιστεύω ότι ο κύριος Πρωθυπουργός δεν ήξερε ότι είναι αδύνατον να πραγματοποι</w:t>
      </w:r>
      <w:r>
        <w:rPr>
          <w:rFonts w:eastAsia="Times New Roman" w:cs="Times New Roman"/>
          <w:szCs w:val="24"/>
        </w:rPr>
        <w:t xml:space="preserve">ηθούν οι τρέλες που είχε υποσχεθεί, δηλαδή τα «σκίζουμε μνημόνια, θα αλλάξουμε την Ευρώπη, θα την κάνουμε την Ευρώπη διαφορετική» και λοιπά. </w:t>
      </w:r>
    </w:p>
    <w:p w14:paraId="1ED2CBC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Πήγα στην πρόσφατη σύνοδο των δικαστών και τους συμβούλευσα να κατεβάσουν λίγο τους τόνους, γιατί κάνει ο Κοντονής</w:t>
      </w:r>
      <w:r>
        <w:rPr>
          <w:rFonts w:eastAsia="Times New Roman" w:cs="Times New Roman"/>
          <w:szCs w:val="24"/>
        </w:rPr>
        <w:t xml:space="preserve"> αυτά που κάνει -τον Κοντονή κι εγώ τον θεωρώ λίγο εμπαθή άνθρωπο- και βγαίνετε κι εσείς σαν Δικαστική Ένωση και κάνετε ανακοινώσεις </w:t>
      </w:r>
      <w:r>
        <w:rPr>
          <w:rFonts w:eastAsia="Times New Roman" w:cs="Times New Roman"/>
          <w:szCs w:val="24"/>
        </w:rPr>
        <w:lastRenderedPageBreak/>
        <w:t>σαν να είστε πολιτική παράταξη. Μην το κάνετε αυτό, μην πέφτετε. Ακόμα κι αν πέφτει ο Υπουργός, εσείς σταθείτε σε ένα ύψος.</w:t>
      </w:r>
      <w:r>
        <w:rPr>
          <w:rFonts w:eastAsia="Times New Roman" w:cs="Times New Roman"/>
          <w:szCs w:val="24"/>
        </w:rPr>
        <w:t xml:space="preserve"> Ο Υπουργός αν δεν ψηφιστεί, αύριο δεν θα είναι τίποτα, ενώ εσείς όσο είστε στην ενέργεια, είστε δικαστές που απονέμετε δικαιοσύνη.</w:t>
      </w:r>
      <w:r w:rsidRPr="00ED52CD">
        <w:rPr>
          <w:rFonts w:eastAsia="Times New Roman" w:cs="Times New Roman"/>
          <w:szCs w:val="24"/>
        </w:rPr>
        <w:t xml:space="preserve"> </w:t>
      </w:r>
      <w:r>
        <w:rPr>
          <w:rFonts w:eastAsia="Times New Roman" w:cs="Times New Roman"/>
          <w:szCs w:val="24"/>
        </w:rPr>
        <w:t xml:space="preserve">Εσείς έχετε χρέος να σεβαστείτε τον θεσμό που πρεσβεύετε. Δεν το κατάλαβαν. Νόμιζαν ότι τους επιτίθεμαι. Δεν το κατανόησαν. </w:t>
      </w:r>
      <w:r>
        <w:rPr>
          <w:rFonts w:eastAsia="Times New Roman" w:cs="Times New Roman"/>
          <w:szCs w:val="24"/>
        </w:rPr>
        <w:t xml:space="preserve">Και είδα σήμερα ότι συνέχισαν με μία απόφαση ότι αυτοί και μόνο αυτοί δικαιούνται να μην καταθέτουν. </w:t>
      </w:r>
    </w:p>
    <w:p w14:paraId="1ED2CBC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Εγώ τους ρωτούσα: «</w:t>
      </w:r>
      <w:r>
        <w:rPr>
          <w:rFonts w:eastAsia="Times New Roman" w:cs="Times New Roman"/>
          <w:szCs w:val="24"/>
        </w:rPr>
        <w:t>κ</w:t>
      </w:r>
      <w:r>
        <w:rPr>
          <w:rFonts w:eastAsia="Times New Roman" w:cs="Times New Roman"/>
          <w:szCs w:val="24"/>
        </w:rPr>
        <w:t>αταθέσατε φέτος πόθεν έσχες;». Αυτοί μου απαντούσαν: «</w:t>
      </w:r>
      <w:r>
        <w:rPr>
          <w:rFonts w:eastAsia="Times New Roman" w:cs="Times New Roman"/>
          <w:szCs w:val="24"/>
        </w:rPr>
        <w:t>ε</w:t>
      </w:r>
      <w:r>
        <w:rPr>
          <w:rFonts w:eastAsia="Times New Roman" w:cs="Times New Roman"/>
          <w:szCs w:val="24"/>
        </w:rPr>
        <w:t>ίκοσι χρόνια καταθέτουμε». Λέω: «</w:t>
      </w:r>
      <w:r>
        <w:rPr>
          <w:rFonts w:eastAsia="Times New Roman" w:cs="Times New Roman"/>
          <w:szCs w:val="24"/>
        </w:rPr>
        <w:t>δ</w:t>
      </w:r>
      <w:r>
        <w:rPr>
          <w:rFonts w:eastAsia="Times New Roman" w:cs="Times New Roman"/>
          <w:szCs w:val="24"/>
        </w:rPr>
        <w:t xml:space="preserve">εν ρωτάω για τα είκοσι, αλλά για φέτος». Στο </w:t>
      </w:r>
      <w:r>
        <w:rPr>
          <w:rFonts w:eastAsia="Times New Roman" w:cs="Times New Roman"/>
          <w:szCs w:val="24"/>
        </w:rPr>
        <w:t>τέλος αναγκάστηκαν και είπαν: «</w:t>
      </w:r>
      <w:r>
        <w:rPr>
          <w:rFonts w:eastAsia="Times New Roman" w:cs="Times New Roman"/>
          <w:szCs w:val="24"/>
        </w:rPr>
        <w:t>φ</w:t>
      </w:r>
      <w:r>
        <w:rPr>
          <w:rFonts w:eastAsia="Times New Roman" w:cs="Times New Roman"/>
          <w:szCs w:val="24"/>
        </w:rPr>
        <w:t>έτος, όντως δεν καταθέσαμε». «Πείτε το ρε παιδιά». Λένε: «</w:t>
      </w:r>
      <w:r>
        <w:rPr>
          <w:rFonts w:eastAsia="Times New Roman" w:cs="Times New Roman"/>
          <w:szCs w:val="24"/>
        </w:rPr>
        <w:t>μ</w:t>
      </w:r>
      <w:r>
        <w:rPr>
          <w:rFonts w:eastAsia="Times New Roman" w:cs="Times New Roman"/>
          <w:szCs w:val="24"/>
        </w:rPr>
        <w:t xml:space="preserve">α, δεν καταθέσαμε γιατί βγήκε μία και λοιπά…». </w:t>
      </w:r>
    </w:p>
    <w:p w14:paraId="1ED2CBC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Ρε παιδιά, σε αυτόν τον τόπο δεν υπάρχουν διαφορετικοί πολίτες. Όλοι όσοι είμαστε υπό έλεγχο πρέπει </w:t>
      </w:r>
      <w:proofErr w:type="spellStart"/>
      <w:r>
        <w:rPr>
          <w:rFonts w:eastAsia="Times New Roman" w:cs="Times New Roman"/>
          <w:szCs w:val="24"/>
        </w:rPr>
        <w:t>προθύμως</w:t>
      </w:r>
      <w:proofErr w:type="spellEnd"/>
      <w:r>
        <w:rPr>
          <w:rFonts w:eastAsia="Times New Roman" w:cs="Times New Roman"/>
          <w:szCs w:val="24"/>
        </w:rPr>
        <w:t xml:space="preserve"> να είμασ</w:t>
      </w:r>
      <w:r>
        <w:rPr>
          <w:rFonts w:eastAsia="Times New Roman" w:cs="Times New Roman"/>
          <w:szCs w:val="24"/>
        </w:rPr>
        <w:t xml:space="preserve">τε υπό έλεγχο. Έτσι είναι. Άλλο αν ο Υπουργός, επαναλαμβάνω, βγαίνει σαν κήνσορας, σαν εθνικός εισαγγελέας, σχεδόν σαν δικτάτορας και θέλει να περνάει το δικό του. </w:t>
      </w:r>
    </w:p>
    <w:p w14:paraId="1ED2CBD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Το ίδιο έκανε και στην ταυτότητα φύλου, από δεκαπέντε ετών να </w:t>
      </w:r>
      <w:proofErr w:type="spellStart"/>
      <w:r>
        <w:rPr>
          <w:rFonts w:eastAsia="Times New Roman" w:cs="Times New Roman"/>
          <w:szCs w:val="24"/>
        </w:rPr>
        <w:t>αυτοπροσδιορίζονται</w:t>
      </w:r>
      <w:proofErr w:type="spellEnd"/>
      <w:r>
        <w:rPr>
          <w:rFonts w:eastAsia="Times New Roman" w:cs="Times New Roman"/>
          <w:szCs w:val="24"/>
        </w:rPr>
        <w:t xml:space="preserve">. Ο μόνος </w:t>
      </w:r>
      <w:r>
        <w:rPr>
          <w:rFonts w:eastAsia="Times New Roman" w:cs="Times New Roman"/>
          <w:szCs w:val="24"/>
        </w:rPr>
        <w:t xml:space="preserve">άνθρωπος που δεν κατάλαβε ότι δεκαπέντε ετών είναι μία μικρή ηλικία για να </w:t>
      </w:r>
      <w:proofErr w:type="spellStart"/>
      <w:r>
        <w:rPr>
          <w:rFonts w:eastAsia="Times New Roman" w:cs="Times New Roman"/>
          <w:szCs w:val="24"/>
        </w:rPr>
        <w:t>αυτοπροσδιορίζεται</w:t>
      </w:r>
      <w:proofErr w:type="spellEnd"/>
      <w:r>
        <w:rPr>
          <w:rFonts w:eastAsia="Times New Roman" w:cs="Times New Roman"/>
          <w:szCs w:val="24"/>
        </w:rPr>
        <w:t xml:space="preserve"> ένα άτομο είναι ο κ. Κοντονής. Δεν το κατάλαβε. Τι να κάνουμε; Έχουμε να κάνουμε με εμπαθή. </w:t>
      </w:r>
    </w:p>
    <w:p w14:paraId="1ED2CBD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Εγώ παρακαλώ τον κύριο Πρωθυπουργό να σκεφθεί το θέμα αντικατάστασης </w:t>
      </w:r>
      <w:r>
        <w:rPr>
          <w:rFonts w:eastAsia="Times New Roman" w:cs="Times New Roman"/>
          <w:szCs w:val="24"/>
        </w:rPr>
        <w:t xml:space="preserve">του κ. Κοντονή, γιατί αν οξυνθεί περαιτέρω το </w:t>
      </w:r>
      <w:r>
        <w:rPr>
          <w:rFonts w:eastAsia="Times New Roman" w:cs="Times New Roman"/>
          <w:szCs w:val="24"/>
        </w:rPr>
        <w:lastRenderedPageBreak/>
        <w:t xml:space="preserve">κλίμα, η χώρα θα </w:t>
      </w:r>
      <w:r w:rsidRPr="004D0BE2">
        <w:rPr>
          <w:rFonts w:eastAsia="Times New Roman" w:cs="Times New Roman"/>
          <w:szCs w:val="24"/>
        </w:rPr>
        <w:t>ζημιωθεί.</w:t>
      </w:r>
      <w:r>
        <w:rPr>
          <w:rFonts w:eastAsia="Times New Roman" w:cs="Times New Roman"/>
          <w:szCs w:val="24"/>
        </w:rPr>
        <w:t xml:space="preserve"> Δεν το λέω για να περάσει των δικαστών. Άλλωστε, τους είπα ότι έχουν υποχρέωση να καταθέτουν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και δεν τους άρεσε. </w:t>
      </w:r>
    </w:p>
    <w:p w14:paraId="1ED2CBD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551719">
        <w:rPr>
          <w:rFonts w:eastAsia="Times New Roman" w:cs="Times New Roman"/>
          <w:b/>
          <w:szCs w:val="24"/>
        </w:rPr>
        <w:t>ΣΠΥΡΙΔΩΝ ΛΥΚΟΥΔΗΣ</w:t>
      </w:r>
      <w:r>
        <w:rPr>
          <w:rFonts w:eastAsia="Times New Roman" w:cs="Times New Roman"/>
          <w:szCs w:val="24"/>
        </w:rPr>
        <w:t>)</w:t>
      </w:r>
    </w:p>
    <w:p w14:paraId="1ED2CBD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Εγώ λέω ότι</w:t>
      </w:r>
      <w:r w:rsidRPr="005725EC">
        <w:rPr>
          <w:rFonts w:eastAsia="Times New Roman" w:cs="Times New Roman"/>
          <w:szCs w:val="24"/>
        </w:rPr>
        <w:t>,</w:t>
      </w:r>
      <w:r>
        <w:rPr>
          <w:rFonts w:eastAsia="Times New Roman" w:cs="Times New Roman"/>
          <w:szCs w:val="24"/>
        </w:rPr>
        <w:t xml:space="preserve"> αν αρχίσουμε στον τόπο αυτό στο κάθε τι να αμφισβητούμε τις αποφάσεις της </w:t>
      </w:r>
      <w:r>
        <w:rPr>
          <w:rFonts w:eastAsia="Times New Roman" w:cs="Times New Roman"/>
          <w:szCs w:val="24"/>
        </w:rPr>
        <w:t>δ</w:t>
      </w:r>
      <w:r>
        <w:rPr>
          <w:rFonts w:eastAsia="Times New Roman" w:cs="Times New Roman"/>
          <w:szCs w:val="24"/>
        </w:rPr>
        <w:t>ικαιοσύνης και να δημιουργούμε οξύτητα τέτοιας μορφής, δεν θα έχουμε</w:t>
      </w:r>
      <w:r>
        <w:rPr>
          <w:rFonts w:eastAsia="Times New Roman" w:cs="Times New Roman"/>
          <w:szCs w:val="24"/>
        </w:rPr>
        <w:t xml:space="preserve"> καλό ξεμπέρδεμα. Αν προστεθεί, δηλαδή, στις οξύτητες άλλων ειδών και αυτή ανάμεσα στην </w:t>
      </w:r>
      <w:r>
        <w:rPr>
          <w:rFonts w:eastAsia="Times New Roman" w:cs="Times New Roman"/>
          <w:szCs w:val="24"/>
        </w:rPr>
        <w:t>κυβέρνηση</w:t>
      </w:r>
      <w:r>
        <w:rPr>
          <w:rFonts w:eastAsia="Times New Roman" w:cs="Times New Roman"/>
          <w:szCs w:val="24"/>
        </w:rPr>
        <w:t xml:space="preserve"> και τη </w:t>
      </w:r>
      <w:r>
        <w:rPr>
          <w:rFonts w:eastAsia="Times New Roman" w:cs="Times New Roman"/>
          <w:szCs w:val="24"/>
        </w:rPr>
        <w:t>δ</w:t>
      </w:r>
      <w:r>
        <w:rPr>
          <w:rFonts w:eastAsia="Times New Roman" w:cs="Times New Roman"/>
          <w:szCs w:val="24"/>
        </w:rPr>
        <w:t xml:space="preserve">ικαιοσύνη, οι εξελίξεις δεν θα είναι φυσιολογικές για τη χώρα. </w:t>
      </w:r>
    </w:p>
    <w:p w14:paraId="1ED2CBD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Για το θέμα των Σκοπίων</w:t>
      </w:r>
      <w:r>
        <w:rPr>
          <w:rFonts w:eastAsia="Times New Roman" w:cs="Times New Roman"/>
          <w:szCs w:val="24"/>
        </w:rPr>
        <w:t>:</w:t>
      </w:r>
      <w:r>
        <w:rPr>
          <w:rFonts w:eastAsia="Times New Roman" w:cs="Times New Roman"/>
          <w:szCs w:val="24"/>
        </w:rPr>
        <w:t xml:space="preserve"> οι εφημερίδες γράφουν ότι μέχρι τον Μάιο πρέπει να έχει λήξει</w:t>
      </w:r>
      <w:r>
        <w:rPr>
          <w:rFonts w:eastAsia="Times New Roman" w:cs="Times New Roman"/>
          <w:szCs w:val="24"/>
        </w:rPr>
        <w:t xml:space="preserve"> το θέμα </w:t>
      </w:r>
      <w:r>
        <w:rPr>
          <w:rFonts w:eastAsia="Times New Roman" w:cs="Times New Roman"/>
          <w:szCs w:val="24"/>
        </w:rPr>
        <w:t xml:space="preserve">της ονομασίας </w:t>
      </w:r>
      <w:r>
        <w:rPr>
          <w:rFonts w:eastAsia="Times New Roman" w:cs="Times New Roman"/>
          <w:szCs w:val="24"/>
        </w:rPr>
        <w:t xml:space="preserve">των Σκοπίων, </w:t>
      </w:r>
      <w:r>
        <w:rPr>
          <w:rFonts w:eastAsia="Times New Roman" w:cs="Times New Roman"/>
          <w:szCs w:val="24"/>
        </w:rPr>
        <w:lastRenderedPageBreak/>
        <w:t xml:space="preserve">διότι βιάζεται ο </w:t>
      </w:r>
      <w:proofErr w:type="spellStart"/>
      <w:r>
        <w:rPr>
          <w:rFonts w:eastAsia="Times New Roman" w:cs="Times New Roman"/>
          <w:szCs w:val="24"/>
        </w:rPr>
        <w:t>Τραμπ</w:t>
      </w:r>
      <w:proofErr w:type="spellEnd"/>
      <w:r>
        <w:rPr>
          <w:rFonts w:eastAsia="Times New Roman" w:cs="Times New Roman"/>
          <w:szCs w:val="24"/>
        </w:rPr>
        <w:t xml:space="preserve"> να έχει τελειώσει το θέμα αυτό μέχρι τον Ιούνιο και διότι είναι ευκαιρία τώρα που εκεί υπάρχει ηγεσία πιο «μαλακή» και συγκαταβατική να λύσουμε το θέμα. Συμφωνώ. </w:t>
      </w:r>
    </w:p>
    <w:p w14:paraId="1ED2CBD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Ερωτώ, όμως: Εις </w:t>
      </w:r>
      <w:r>
        <w:rPr>
          <w:rFonts w:eastAsia="Times New Roman" w:cs="Times New Roman"/>
          <w:szCs w:val="24"/>
        </w:rPr>
        <w:t>τη</w:t>
      </w:r>
      <w:r>
        <w:rPr>
          <w:rFonts w:eastAsia="Times New Roman" w:cs="Times New Roman"/>
          <w:szCs w:val="24"/>
        </w:rPr>
        <w:t xml:space="preserve"> διαπραγμάτευση</w:t>
      </w:r>
      <w:r>
        <w:rPr>
          <w:rFonts w:eastAsia="Times New Roman" w:cs="Times New Roman"/>
          <w:szCs w:val="24"/>
        </w:rPr>
        <w:t xml:space="preserve"> πώς μετέχουμε; Με τι τρόπο μετέχουμε; Ως πού μπορούμε να υποχωρήσουμε; Ποια είναι η θέση; </w:t>
      </w:r>
    </w:p>
    <w:p w14:paraId="1ED2CBD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Ο Αντώνης Σαμαράς ξέρετε πότε έκανε την Πολιτική Άνοιξη; Την ημέρα που τέθηκε στο Συμβούλιο Αρχηγών το ζήτημα των Σκοπίων και </w:t>
      </w:r>
      <w:proofErr w:type="spellStart"/>
      <w:r>
        <w:rPr>
          <w:rFonts w:eastAsia="Times New Roman" w:cs="Times New Roman"/>
          <w:szCs w:val="24"/>
        </w:rPr>
        <w:t>εξεδιώχθη</w:t>
      </w:r>
      <w:proofErr w:type="spellEnd"/>
      <w:r>
        <w:rPr>
          <w:rFonts w:eastAsia="Times New Roman" w:cs="Times New Roman"/>
          <w:szCs w:val="24"/>
        </w:rPr>
        <w:t xml:space="preserve"> από Υπουργός Εξωτερικών. Τότ</w:t>
      </w:r>
      <w:r>
        <w:rPr>
          <w:rFonts w:eastAsia="Times New Roman" w:cs="Times New Roman"/>
          <w:szCs w:val="24"/>
        </w:rPr>
        <w:t xml:space="preserve">ε ιδρύθηκε η Πολιτική Άνοιξη. Συμφώνησε ο Καραμανλής, απ’ ό,τι ξέρω, με τον </w:t>
      </w:r>
      <w:proofErr w:type="spellStart"/>
      <w:r>
        <w:rPr>
          <w:rFonts w:eastAsia="Times New Roman" w:cs="Times New Roman"/>
          <w:szCs w:val="24"/>
        </w:rPr>
        <w:t>γερο</w:t>
      </w:r>
      <w:proofErr w:type="spellEnd"/>
      <w:r>
        <w:rPr>
          <w:rFonts w:eastAsia="Times New Roman" w:cs="Times New Roman"/>
          <w:szCs w:val="24"/>
        </w:rPr>
        <w:t xml:space="preserve">-Μητσοτάκη και τον απέλυσαν. Στον προθάλαμο της σύσκεψης Αρχηγών </w:t>
      </w:r>
      <w:proofErr w:type="spellStart"/>
      <w:r>
        <w:rPr>
          <w:rFonts w:eastAsia="Times New Roman" w:cs="Times New Roman"/>
          <w:szCs w:val="24"/>
        </w:rPr>
        <w:t>εξεδιώχθη</w:t>
      </w:r>
      <w:proofErr w:type="spellEnd"/>
      <w:r>
        <w:rPr>
          <w:rFonts w:eastAsia="Times New Roman" w:cs="Times New Roman"/>
          <w:szCs w:val="24"/>
        </w:rPr>
        <w:t xml:space="preserve"> από την κυβέρνηση ο Σαμαράς. </w:t>
      </w:r>
    </w:p>
    <w:p w14:paraId="1ED2CBD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Σαμαράς βρίσκεται σήμερα στη Νέα Δημοκρατία. Απάντησε </w:t>
      </w:r>
      <w:r>
        <w:rPr>
          <w:rFonts w:eastAsia="Times New Roman" w:cs="Times New Roman"/>
          <w:szCs w:val="24"/>
        </w:rPr>
        <w:t>προχθέ</w:t>
      </w:r>
      <w:r>
        <w:rPr>
          <w:rFonts w:eastAsia="Times New Roman" w:cs="Times New Roman"/>
          <w:szCs w:val="24"/>
        </w:rPr>
        <w:t>ς ο Χατζη</w:t>
      </w:r>
      <w:r>
        <w:rPr>
          <w:rFonts w:eastAsia="Times New Roman" w:cs="Times New Roman"/>
          <w:szCs w:val="24"/>
        </w:rPr>
        <w:t>δάκης στο</w:t>
      </w:r>
      <w:r>
        <w:rPr>
          <w:rFonts w:eastAsia="Times New Roman" w:cs="Times New Roman"/>
          <w:szCs w:val="24"/>
        </w:rPr>
        <w:t xml:space="preserve">ν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ότι η θέση της Νέας Δημοκρατίας στο θέμα των Σκοπίων είναι ό,τι </w:t>
      </w:r>
      <w:proofErr w:type="spellStart"/>
      <w:r>
        <w:rPr>
          <w:rFonts w:eastAsia="Times New Roman" w:cs="Times New Roman"/>
          <w:szCs w:val="24"/>
        </w:rPr>
        <w:t>απεφασίσθη</w:t>
      </w:r>
      <w:proofErr w:type="spellEnd"/>
      <w:r>
        <w:rPr>
          <w:rFonts w:eastAsia="Times New Roman" w:cs="Times New Roman"/>
          <w:szCs w:val="24"/>
        </w:rPr>
        <w:t xml:space="preserve"> σε εκείνη τη σύσκεψη Αρχηγών. </w:t>
      </w:r>
    </w:p>
    <w:p w14:paraId="1ED2CBD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Σε εκείνη τη σύσκεψη Αρχηγών </w:t>
      </w:r>
      <w:proofErr w:type="spellStart"/>
      <w:r>
        <w:rPr>
          <w:rFonts w:eastAsia="Times New Roman" w:cs="Times New Roman"/>
          <w:szCs w:val="24"/>
        </w:rPr>
        <w:t>απεφασίσθη</w:t>
      </w:r>
      <w:proofErr w:type="spellEnd"/>
      <w:r>
        <w:rPr>
          <w:rFonts w:eastAsia="Times New Roman" w:cs="Times New Roman"/>
          <w:szCs w:val="24"/>
        </w:rPr>
        <w:t xml:space="preserve"> σύνθετη ονομασία. Αυτό πρεσβεύει ο κ. Μητσοτάκης, τη σύνθετη ονομασία; Δηλαδή, το «</w:t>
      </w:r>
      <w:r>
        <w:rPr>
          <w:rFonts w:eastAsia="Times New Roman" w:cs="Times New Roman"/>
          <w:szCs w:val="24"/>
          <w:lang w:val="en-US"/>
        </w:rPr>
        <w:t>Nova</w:t>
      </w:r>
      <w:r w:rsidRPr="000505B3">
        <w:rPr>
          <w:rFonts w:eastAsia="Times New Roman" w:cs="Times New Roman"/>
          <w:szCs w:val="24"/>
        </w:rPr>
        <w:t xml:space="preserve"> </w:t>
      </w:r>
      <w:r>
        <w:rPr>
          <w:rFonts w:eastAsia="Times New Roman" w:cs="Times New Roman"/>
          <w:szCs w:val="24"/>
          <w:lang w:val="en-US"/>
        </w:rPr>
        <w:t>Mace</w:t>
      </w:r>
      <w:r>
        <w:rPr>
          <w:rFonts w:eastAsia="Times New Roman" w:cs="Times New Roman"/>
          <w:szCs w:val="24"/>
          <w:lang w:val="en-US"/>
        </w:rPr>
        <w:t>donia</w:t>
      </w:r>
      <w:r>
        <w:rPr>
          <w:rFonts w:eastAsia="Times New Roman" w:cs="Times New Roman"/>
          <w:szCs w:val="24"/>
        </w:rPr>
        <w:t xml:space="preserve">» ή το «Βόρεια Μακεδονία»; Αυτό πρεσβεύει η Νέα Δημοκρατία; </w:t>
      </w:r>
    </w:p>
    <w:p w14:paraId="1ED2CBD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Αν πρεσβεύετε αυτό, ούτε συνδυασμούς μην καταρτίσετε στη </w:t>
      </w:r>
      <w:r>
        <w:rPr>
          <w:rFonts w:eastAsia="Times New Roman" w:cs="Times New Roman"/>
          <w:szCs w:val="24"/>
        </w:rPr>
        <w:t>β</w:t>
      </w:r>
      <w:r>
        <w:rPr>
          <w:rFonts w:eastAsia="Times New Roman" w:cs="Times New Roman"/>
          <w:szCs w:val="24"/>
        </w:rPr>
        <w:t xml:space="preserve">όρεια Ελλάδα. Σας το λέω. Θα είναι το «χαστούκι» πολύ μεγάλο. </w:t>
      </w:r>
    </w:p>
    <w:p w14:paraId="1ED2CBD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Όμως και ο κ. Τσίπρας τόσο εύκολα «πουλάει» το όνομα; Διότι αυτοί μπο</w:t>
      </w:r>
      <w:r>
        <w:rPr>
          <w:rFonts w:eastAsia="Times New Roman" w:cs="Times New Roman"/>
          <w:szCs w:val="24"/>
        </w:rPr>
        <w:t xml:space="preserve">ρεί να ρίξουν δέκα αγάλματα, να αποσύρουν από τις ιστοσελίδες περί αλυτρωτισμού, να πάρουν αυτό που θέλουν, το </w:t>
      </w:r>
      <w:r>
        <w:rPr>
          <w:rFonts w:eastAsia="Times New Roman" w:cs="Times New Roman"/>
          <w:szCs w:val="24"/>
        </w:rPr>
        <w:lastRenderedPageBreak/>
        <w:t xml:space="preserve">όνομα, και μετά από έναν μήνα να τα επαναφέρουν, όταν εμείς θα τους τα έχουμε δώσει. </w:t>
      </w:r>
    </w:p>
    <w:p w14:paraId="1ED2CBD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Τι εγγυήσεις δίνετε εσείς; Τις ίδιες εγγυήσεις που έδωσε ο </w:t>
      </w:r>
      <w:proofErr w:type="spellStart"/>
      <w:r>
        <w:rPr>
          <w:rFonts w:eastAsia="Times New Roman" w:cs="Times New Roman"/>
          <w:szCs w:val="24"/>
        </w:rPr>
        <w:t>γερο</w:t>
      </w:r>
      <w:proofErr w:type="spellEnd"/>
      <w:r>
        <w:rPr>
          <w:rFonts w:eastAsia="Times New Roman" w:cs="Times New Roman"/>
          <w:szCs w:val="24"/>
        </w:rPr>
        <w:t xml:space="preserve">-Καραμανλής όταν έβαλε την Τουρκία εγγυήτρια δύναμη στην Κύπρο; Όταν ο </w:t>
      </w:r>
      <w:proofErr w:type="spellStart"/>
      <w:r>
        <w:rPr>
          <w:rFonts w:eastAsia="Times New Roman" w:cs="Times New Roman"/>
          <w:szCs w:val="24"/>
        </w:rPr>
        <w:t>γερο</w:t>
      </w:r>
      <w:proofErr w:type="spellEnd"/>
      <w:r>
        <w:rPr>
          <w:rFonts w:eastAsia="Times New Roman" w:cs="Times New Roman"/>
          <w:szCs w:val="24"/>
        </w:rPr>
        <w:t>-Καραμανλής με τον Αβέρωφ έβαλαν εγγυήτρια δύναμη την Τουρκία στην Κύπρο ήρθε εδώ ο Καραμανλής και έβαλε δημοσιεύματα στις απογευματινές εφημερίδες: «</w:t>
      </w:r>
      <w:proofErr w:type="spellStart"/>
      <w:r>
        <w:rPr>
          <w:rFonts w:eastAsia="Times New Roman" w:cs="Times New Roman"/>
          <w:szCs w:val="24"/>
        </w:rPr>
        <w:t>Ελύθη</w:t>
      </w:r>
      <w:proofErr w:type="spellEnd"/>
      <w:r>
        <w:rPr>
          <w:rFonts w:eastAsia="Times New Roman" w:cs="Times New Roman"/>
          <w:szCs w:val="24"/>
        </w:rPr>
        <w:t xml:space="preserve"> το Κυπριακό οριστικά»</w:t>
      </w:r>
      <w:r>
        <w:rPr>
          <w:rFonts w:eastAsia="Times New Roman" w:cs="Times New Roman"/>
          <w:szCs w:val="24"/>
        </w:rPr>
        <w:t xml:space="preserve">. Και βγαίνει ο Γεώργιος Παπανδρέου στην Αίθουσα αυτή και λέει: «Ετέθη απλά η ταφόπετρα του Κυπριακού». Έτσι είπε για τον Καραμανλή. </w:t>
      </w:r>
    </w:p>
    <w:p w14:paraId="1ED2CBD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 ίδιο θα πείτε και τώρα; Θα δώσουμε το όνομα; Γιατί οι ξένοι επιμένουν, τώρα ή ποτέ. Και ίσως ένας ελιγμός του Τσίπρα εί</w:t>
      </w:r>
      <w:r>
        <w:rPr>
          <w:rFonts w:eastAsia="Times New Roman" w:cs="Times New Roman"/>
          <w:szCs w:val="24"/>
        </w:rPr>
        <w:t xml:space="preserve">ναι να </w:t>
      </w:r>
      <w:r>
        <w:rPr>
          <w:rFonts w:eastAsia="Times New Roman" w:cs="Times New Roman"/>
          <w:szCs w:val="24"/>
        </w:rPr>
        <w:lastRenderedPageBreak/>
        <w:t xml:space="preserve">πει ότι «κάνουμε εκλογές» και να αποφασίσει ο λαός. Είναι μείζον το θέμα αυτό. </w:t>
      </w:r>
    </w:p>
    <w:p w14:paraId="1ED2CBD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Είναι μείζον, γιατί σας λέω ότι και η κυβέρνηση Μητσοτάκη το 1993 έπεσε από το θέμα των Σκοπίων. Από τη Λάρισα και πάνω δεν είναι διατεθειμένοι οι άνθρωποι για κανέναν Μ</w:t>
      </w:r>
      <w:r>
        <w:rPr>
          <w:rFonts w:eastAsia="Times New Roman" w:cs="Times New Roman"/>
          <w:szCs w:val="24"/>
        </w:rPr>
        <w:t xml:space="preserve">ητσοτάκη, για κανέναν Τσίπρα να παραδώσουν το όνομα. Το θεωρούν προδοσία, αν γίνει. Ξεκαθαρίστε το και αποφασίστε. Επιπλέον, δηλώστε τι πιστεύετε, τι πρεσβεύετε. Δεν μπορεί να βαδίζει «τυφλά» το θέμα των Σκοπίων. </w:t>
      </w:r>
    </w:p>
    <w:p w14:paraId="1ED2CBD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Ο κ. Σκουρλέτης –τον άκουσα σε μία ομιλία </w:t>
      </w:r>
      <w:r>
        <w:rPr>
          <w:rFonts w:eastAsia="Times New Roman" w:cs="Times New Roman"/>
          <w:szCs w:val="24"/>
        </w:rPr>
        <w:t xml:space="preserve">που ήμουν παρών- λέει ότι «δεν θα δίνουμε πια τα χρήματα στις </w:t>
      </w:r>
      <w:r>
        <w:rPr>
          <w:rFonts w:eastAsia="Times New Roman" w:cs="Times New Roman"/>
          <w:szCs w:val="24"/>
        </w:rPr>
        <w:t>π</w:t>
      </w:r>
      <w:r>
        <w:rPr>
          <w:rFonts w:eastAsia="Times New Roman" w:cs="Times New Roman"/>
          <w:szCs w:val="24"/>
        </w:rPr>
        <w:t xml:space="preserve">εριφέρειες με βάση πληθυσμιακά δεδομένα, αλλά θα τα δίνουμε με βάση τα ποιοτικά χαρακτηριστικά, τις ανάγκες». </w:t>
      </w:r>
    </w:p>
    <w:p w14:paraId="1ED2CBD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Δηλαδή και σε ένα</w:t>
      </w:r>
      <w:r>
        <w:rPr>
          <w:rFonts w:eastAsia="Times New Roman" w:cs="Times New Roman"/>
          <w:szCs w:val="24"/>
        </w:rPr>
        <w:t>ν</w:t>
      </w:r>
      <w:r>
        <w:rPr>
          <w:rFonts w:eastAsia="Times New Roman" w:cs="Times New Roman"/>
          <w:szCs w:val="24"/>
        </w:rPr>
        <w:t xml:space="preserve"> πολύ μικρό δήμο, που πληθυσμιακά δεν δικαιούται μεγάλα ποσά, αν κινδυνεύει σε πλημμύρα να πεθάνουν άνθρωποι, θα πηγαίνουνε να δίνουμε. Πότε το κατάλαβε αυτό; Έπρεπε πρώτα να υπάρχουν νεκροί; Ο κ. Σκουρλέτης πόσον καιρό είναι Υπουργός; Πότε κατάλαβε ότι έπ</w:t>
      </w:r>
      <w:r>
        <w:rPr>
          <w:rFonts w:eastAsia="Times New Roman" w:cs="Times New Roman"/>
          <w:szCs w:val="24"/>
        </w:rPr>
        <w:t xml:space="preserve">ρεπε να αλλάξει ο τρόπος χρηματοδότησης των περιφερειών και να γίνει με βάση τις αληθινές ανάγκες των περιφερειών η χρηματοδότηση; Το κατάλαβε αφού υπήρξαν νεκροί. </w:t>
      </w:r>
    </w:p>
    <w:p w14:paraId="1ED2CBE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Και κάτι άλλο. Στην Ένωση Δικαστών, όταν ρώτησα γιατί ο </w:t>
      </w:r>
      <w:r>
        <w:rPr>
          <w:rFonts w:eastAsia="Times New Roman" w:cs="Times New Roman"/>
          <w:szCs w:val="24"/>
        </w:rPr>
        <w:t>ε</w:t>
      </w:r>
      <w:r>
        <w:rPr>
          <w:rFonts w:eastAsia="Times New Roman" w:cs="Times New Roman"/>
          <w:szCs w:val="24"/>
        </w:rPr>
        <w:t>ισαγγελέας δεν ενήργησε με τα αντα</w:t>
      </w:r>
      <w:r>
        <w:rPr>
          <w:rFonts w:eastAsia="Times New Roman" w:cs="Times New Roman"/>
          <w:szCs w:val="24"/>
        </w:rPr>
        <w:t xml:space="preserve">νακλαστικά του για τη Μάνδρα και γιατί περίμεναν τη Δούρου να ζητήσει ευθύνες, όποιος κι αν έχει, πετάγεται ένας </w:t>
      </w:r>
      <w:r>
        <w:rPr>
          <w:rFonts w:eastAsia="Times New Roman" w:cs="Times New Roman"/>
          <w:szCs w:val="24"/>
        </w:rPr>
        <w:t>εισαγγελέ</w:t>
      </w:r>
      <w:r>
        <w:rPr>
          <w:rFonts w:eastAsia="Times New Roman" w:cs="Times New Roman"/>
          <w:szCs w:val="24"/>
        </w:rPr>
        <w:t xml:space="preserve">ας και μου λέει: «Την άλλη μέρα, κύριε Πρόεδρε, </w:t>
      </w:r>
      <w:proofErr w:type="spellStart"/>
      <w:r>
        <w:rPr>
          <w:rFonts w:eastAsia="Times New Roman" w:cs="Times New Roman"/>
          <w:szCs w:val="24"/>
        </w:rPr>
        <w:t>εκινήθη</w:t>
      </w:r>
      <w:proofErr w:type="spellEnd"/>
      <w:r>
        <w:rPr>
          <w:rFonts w:eastAsia="Times New Roman" w:cs="Times New Roman"/>
          <w:szCs w:val="24"/>
        </w:rPr>
        <w:t xml:space="preserve"> αυτεπάγγελτη διαδικασία έρευνας». Και τότε, η </w:t>
      </w:r>
      <w:r>
        <w:rPr>
          <w:rFonts w:eastAsia="Times New Roman" w:cs="Times New Roman"/>
          <w:szCs w:val="24"/>
        </w:rPr>
        <w:lastRenderedPageBreak/>
        <w:t>κίνηση της Δούρου ήταν διακοσμητ</w:t>
      </w:r>
      <w:r>
        <w:rPr>
          <w:rFonts w:eastAsia="Times New Roman" w:cs="Times New Roman"/>
          <w:szCs w:val="24"/>
        </w:rPr>
        <w:t xml:space="preserve">ική, ήταν για το θεαθήναι; Αν </w:t>
      </w:r>
      <w:proofErr w:type="spellStart"/>
      <w:r>
        <w:rPr>
          <w:rFonts w:eastAsia="Times New Roman" w:cs="Times New Roman"/>
          <w:szCs w:val="24"/>
        </w:rPr>
        <w:t>εκινήθη</w:t>
      </w:r>
      <w:proofErr w:type="spellEnd"/>
      <w:r>
        <w:rPr>
          <w:rFonts w:eastAsia="Times New Roman" w:cs="Times New Roman"/>
          <w:szCs w:val="24"/>
        </w:rPr>
        <w:t xml:space="preserve"> η διαδικασία, τι την ήθελε την επιπρόσθετη; Κι αν </w:t>
      </w:r>
      <w:proofErr w:type="spellStart"/>
      <w:r>
        <w:rPr>
          <w:rFonts w:eastAsia="Times New Roman" w:cs="Times New Roman"/>
          <w:szCs w:val="24"/>
        </w:rPr>
        <w:t>εκινήθη</w:t>
      </w:r>
      <w:proofErr w:type="spellEnd"/>
      <w:r>
        <w:rPr>
          <w:rFonts w:eastAsia="Times New Roman" w:cs="Times New Roman"/>
          <w:szCs w:val="24"/>
        </w:rPr>
        <w:t xml:space="preserve">, όμως, τόσος καιρός που έχει περάσει, </w:t>
      </w:r>
      <w:proofErr w:type="spellStart"/>
      <w:r w:rsidRPr="00357D89">
        <w:rPr>
          <w:rFonts w:eastAsia="Times New Roman" w:cs="Times New Roman"/>
          <w:szCs w:val="24"/>
        </w:rPr>
        <w:t>ανευρέθη</w:t>
      </w:r>
      <w:proofErr w:type="spellEnd"/>
      <w:r>
        <w:rPr>
          <w:rFonts w:eastAsia="Times New Roman" w:cs="Times New Roman"/>
          <w:szCs w:val="24"/>
        </w:rPr>
        <w:t xml:space="preserve"> κάτι; Πάλι κανείς δεν φταίει. Αδράνεια, απραξία στο κράτος. Υπεύθυνος κανένας! Αυτό είναι το αποτέλεσμα. </w:t>
      </w:r>
    </w:p>
    <w:p w14:paraId="1ED2CBE1" w14:textId="77777777" w:rsidR="00844B03" w:rsidRDefault="0027580D">
      <w:pPr>
        <w:spacing w:after="0" w:line="600" w:lineRule="auto"/>
        <w:ind w:firstLine="720"/>
        <w:rPr>
          <w:rFonts w:eastAsia="Times New Roman" w:cs="Times New Roman"/>
          <w:szCs w:val="24"/>
        </w:rPr>
      </w:pPr>
      <w:r>
        <w:rPr>
          <w:rFonts w:eastAsia="Times New Roman" w:cs="Times New Roman"/>
          <w:szCs w:val="24"/>
        </w:rPr>
        <w:t xml:space="preserve">Και τι </w:t>
      </w:r>
      <w:r>
        <w:rPr>
          <w:rFonts w:eastAsia="Times New Roman" w:cs="Times New Roman"/>
          <w:szCs w:val="24"/>
        </w:rPr>
        <w:t xml:space="preserve">έγινε που κινούνται οι διαδικασίες; </w:t>
      </w:r>
      <w:proofErr w:type="spellStart"/>
      <w:r>
        <w:rPr>
          <w:rFonts w:eastAsia="Times New Roman" w:cs="Times New Roman"/>
          <w:szCs w:val="24"/>
        </w:rPr>
        <w:t>Εκινήθη</w:t>
      </w:r>
      <w:proofErr w:type="spellEnd"/>
      <w:r>
        <w:rPr>
          <w:rFonts w:eastAsia="Times New Roman" w:cs="Times New Roman"/>
          <w:szCs w:val="24"/>
        </w:rPr>
        <w:t xml:space="preserve"> η διαδικασία και με το «Αγία Ζώνη</w:t>
      </w:r>
      <w:r>
        <w:rPr>
          <w:rFonts w:eastAsia="Times New Roman" w:cs="Times New Roman"/>
          <w:szCs w:val="24"/>
        </w:rPr>
        <w:t xml:space="preserve"> 2</w:t>
      </w:r>
      <w:r>
        <w:rPr>
          <w:rFonts w:eastAsia="Times New Roman" w:cs="Times New Roman"/>
          <w:szCs w:val="24"/>
        </w:rPr>
        <w:t>» που ρύπανε τον Πειραιά. Κατέβηκα στον Πειραιά και ρώτησα αν πήραν αποζημιώσεις. Ούτε ξέρανε. Λέω: «</w:t>
      </w:r>
      <w:r>
        <w:rPr>
          <w:rFonts w:eastAsia="Times New Roman" w:cs="Times New Roman"/>
          <w:szCs w:val="24"/>
        </w:rPr>
        <w:t>μ</w:t>
      </w:r>
      <w:r>
        <w:rPr>
          <w:rFonts w:eastAsia="Times New Roman" w:cs="Times New Roman"/>
          <w:szCs w:val="24"/>
        </w:rPr>
        <w:t>ήπως δεν είσαι αλιέας; Μήπως δεν είσαι καραβοκύρης μικρός; Μήπως δεν ξέρεις</w:t>
      </w:r>
      <w:r>
        <w:rPr>
          <w:rFonts w:eastAsia="Times New Roman" w:cs="Times New Roman"/>
          <w:szCs w:val="24"/>
        </w:rPr>
        <w:t xml:space="preserve"> εσένα που ρωτάω;». Πήγαμε σε άλλους. Δεν είπαν τίποτα, λέει. Δεν υπεβλήθη κανένας φάκελος. Δεν μας ενημέρωσε κανένας.</w:t>
      </w:r>
    </w:p>
    <w:p w14:paraId="1ED2CBE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Μιλάμε για τους πλειστηριασμούς. Και δεν πρέπει να είναι χοντροκέφαλη η Κυβέρνηση. Αφού λένε ότι δεν προστατεύεται η πρώτη κατοικία, φέρτ</w:t>
      </w:r>
      <w:r>
        <w:rPr>
          <w:rFonts w:eastAsia="Times New Roman" w:cs="Times New Roman"/>
          <w:szCs w:val="24"/>
        </w:rPr>
        <w:t xml:space="preserve">ε μια τροπολογία, σήμερα κιόλας, που να λέει ότι η πρώτη κατοικία προστατεύεται. Τελεία και παύλα. Να μην μπορεί να την αγγίξει ούτε συμβολαιογράφος ούτε </w:t>
      </w:r>
      <w:proofErr w:type="spellStart"/>
      <w:r>
        <w:rPr>
          <w:rFonts w:eastAsia="Times New Roman" w:cs="Times New Roman"/>
          <w:szCs w:val="24"/>
        </w:rPr>
        <w:t>πλειστηριαστής</w:t>
      </w:r>
      <w:proofErr w:type="spellEnd"/>
      <w:r>
        <w:rPr>
          <w:rFonts w:eastAsia="Times New Roman" w:cs="Times New Roman"/>
          <w:szCs w:val="24"/>
        </w:rPr>
        <w:t xml:space="preserve"> ούτε τράπεζα ούτε τίποτα. </w:t>
      </w:r>
    </w:p>
    <w:p w14:paraId="1ED2CBE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Γιατί δεν </w:t>
      </w:r>
      <w:r>
        <w:rPr>
          <w:rFonts w:eastAsia="Times New Roman" w:cs="Times New Roman"/>
          <w:szCs w:val="24"/>
        </w:rPr>
        <w:t>εξηγεί</w:t>
      </w:r>
      <w:r>
        <w:rPr>
          <w:rFonts w:eastAsia="Times New Roman" w:cs="Times New Roman"/>
          <w:szCs w:val="24"/>
        </w:rPr>
        <w:t xml:space="preserve">στε έτσι τίμια στην κοινωνία; Γιατί αφήνετε να απλώνονται απόψεις ότι «να, την πρώτη χρονιά θα πλειστηριάσουμε τόσες χιλιάδες, τη δεύτερη τόσες και μετά </w:t>
      </w:r>
      <w:r>
        <w:rPr>
          <w:rFonts w:eastAsia="Times New Roman" w:cs="Times New Roman"/>
          <w:szCs w:val="24"/>
        </w:rPr>
        <w:t>-</w:t>
      </w:r>
      <w:r>
        <w:rPr>
          <w:rFonts w:eastAsia="Times New Roman" w:cs="Times New Roman"/>
          <w:szCs w:val="24"/>
        </w:rPr>
        <w:t xml:space="preserve">λέει- θα πάμε πιο κάτω». Τι είναι αυτά; Γιατί η Αίθουσα αυτή δεν </w:t>
      </w:r>
      <w:r>
        <w:rPr>
          <w:rFonts w:eastAsia="Times New Roman" w:cs="Times New Roman"/>
          <w:szCs w:val="24"/>
        </w:rPr>
        <w:t>εξηγείται</w:t>
      </w:r>
      <w:r>
        <w:rPr>
          <w:rFonts w:eastAsia="Times New Roman" w:cs="Times New Roman"/>
          <w:szCs w:val="24"/>
        </w:rPr>
        <w:t xml:space="preserve"> μπροστά στον λαό; Άλλαξαν ο</w:t>
      </w:r>
      <w:r>
        <w:rPr>
          <w:rFonts w:eastAsia="Times New Roman" w:cs="Times New Roman"/>
          <w:szCs w:val="24"/>
        </w:rPr>
        <w:t xml:space="preserve">ι συνθήκες, κυρίες και κύριοι συνάδελφοι, την </w:t>
      </w:r>
      <w:r>
        <w:rPr>
          <w:rFonts w:eastAsia="Times New Roman" w:cs="Times New Roman"/>
          <w:szCs w:val="24"/>
        </w:rPr>
        <w:lastRenderedPageBreak/>
        <w:t>τελευταία οκταετία. Γι’ αυτό ζητά ο λαός προστασία. Αν δεν υπήρχαν τα μνημόνια και η κάθετη πτώση εισοδήματος, δεν θα υπήρχε αίτημα προστασίας.</w:t>
      </w:r>
    </w:p>
    <w:p w14:paraId="1ED2CBE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Θέλετε να σας πω την άποψή μου; Και η δεύτερη κατοικία πρέπει να π</w:t>
      </w:r>
      <w:r>
        <w:rPr>
          <w:rFonts w:eastAsia="Times New Roman" w:cs="Times New Roman"/>
          <w:szCs w:val="24"/>
        </w:rPr>
        <w:t xml:space="preserve">ροστατευτεί, για όσες κατοικίες έχουν παιδιά. Για να </w:t>
      </w:r>
      <w:r>
        <w:rPr>
          <w:rFonts w:eastAsia="Times New Roman" w:cs="Times New Roman"/>
          <w:szCs w:val="24"/>
        </w:rPr>
        <w:t>μη</w:t>
      </w:r>
      <w:r>
        <w:rPr>
          <w:rFonts w:eastAsia="Times New Roman" w:cs="Times New Roman"/>
          <w:szCs w:val="24"/>
        </w:rPr>
        <w:t xml:space="preserve"> λέμε, όμως, πράγματα που είναι δύσκολο να πραγματοποιηθούν, πρέπει να γίνει μελέτη και </w:t>
      </w:r>
      <w:r>
        <w:rPr>
          <w:rFonts w:eastAsia="Times New Roman" w:cs="Times New Roman"/>
          <w:szCs w:val="24"/>
        </w:rPr>
        <w:t>μι</w:t>
      </w:r>
      <w:r>
        <w:rPr>
          <w:rFonts w:eastAsia="Times New Roman" w:cs="Times New Roman"/>
          <w:szCs w:val="24"/>
        </w:rPr>
        <w:t>α κοινωνική συμφωνία μεταξύ κράτους, δανειστών και τραπεζών, για να είναι αληθινή η προστασία. Ο καθένας μπορεί</w:t>
      </w:r>
      <w:r>
        <w:rPr>
          <w:rFonts w:eastAsia="Times New Roman" w:cs="Times New Roman"/>
          <w:szCs w:val="24"/>
        </w:rPr>
        <w:t xml:space="preserve"> να δηλώνει να προστατεύονται τα πάντα. Το θέμα είναι πόσο σοβαρή είναι αυτή η κουβέντα. </w:t>
      </w:r>
    </w:p>
    <w:p w14:paraId="1ED2CBE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Ήρθε ο κ. </w:t>
      </w:r>
      <w:proofErr w:type="spellStart"/>
      <w:r>
        <w:rPr>
          <w:rFonts w:eastAsia="Times New Roman" w:cs="Times New Roman"/>
          <w:szCs w:val="24"/>
        </w:rPr>
        <w:t>Ερντογάν</w:t>
      </w:r>
      <w:proofErr w:type="spellEnd"/>
      <w:r>
        <w:rPr>
          <w:rFonts w:eastAsia="Times New Roman" w:cs="Times New Roman"/>
          <w:szCs w:val="24"/>
        </w:rPr>
        <w:t xml:space="preserve"> και είχα προειδοποιήσει τον κ. Τσίπρα να μην του δώσει ευκαιρία εδώ κι αρχίσει τις τρέλες ότι θέλει το ένα, θέλει το άλλο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Λέει: «Του απαντήσ</w:t>
      </w:r>
      <w:r>
        <w:rPr>
          <w:rFonts w:eastAsia="Times New Roman" w:cs="Times New Roman"/>
          <w:szCs w:val="24"/>
        </w:rPr>
        <w:t xml:space="preserve">αμε. Του απάντησε και ο </w:t>
      </w:r>
      <w:r>
        <w:rPr>
          <w:rFonts w:eastAsia="Times New Roman" w:cs="Times New Roman"/>
          <w:szCs w:val="24"/>
        </w:rPr>
        <w:lastRenderedPageBreak/>
        <w:t xml:space="preserve">Πρόεδρος της Δημοκρατίας, του απάντησε και ο Τσίπρας. Και ωραία του απάντησε». Του είπε: «Εσείς στην Αγιά </w:t>
      </w:r>
      <w:proofErr w:type="spellStart"/>
      <w:r>
        <w:rPr>
          <w:rFonts w:eastAsia="Times New Roman" w:cs="Times New Roman"/>
          <w:szCs w:val="24"/>
        </w:rPr>
        <w:t>Σοφιά</w:t>
      </w:r>
      <w:proofErr w:type="spellEnd"/>
      <w:r>
        <w:rPr>
          <w:rFonts w:eastAsia="Times New Roman" w:cs="Times New Roman"/>
          <w:szCs w:val="24"/>
        </w:rPr>
        <w:t xml:space="preserve"> πάτε και κάνετε πάρτι, ενώ εμείς </w:t>
      </w:r>
      <w:proofErr w:type="spellStart"/>
      <w:r>
        <w:rPr>
          <w:rFonts w:eastAsia="Times New Roman" w:cs="Times New Roman"/>
          <w:szCs w:val="24"/>
        </w:rPr>
        <w:t>σεβόμεθα</w:t>
      </w:r>
      <w:proofErr w:type="spellEnd"/>
      <w:r>
        <w:rPr>
          <w:rFonts w:eastAsia="Times New Roman" w:cs="Times New Roman"/>
          <w:szCs w:val="24"/>
        </w:rPr>
        <w:t xml:space="preserve">». </w:t>
      </w:r>
    </w:p>
    <w:p w14:paraId="1ED2CBE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Τι έμεινε, όμως, από αυτή την ιστορία; Έμεινε ότι οι Τούρκοι συνεχίζουν τις</w:t>
      </w:r>
      <w:r>
        <w:rPr>
          <w:rFonts w:eastAsia="Times New Roman" w:cs="Times New Roman"/>
          <w:szCs w:val="24"/>
        </w:rPr>
        <w:t xml:space="preserve"> διεκδικήσεις τους και ότι οι Ένοπλες Δυνάμεις μας είναι σε ομηρεία, γιατί ο κ. Καμμένος θέλει να αναβαθμίσει κάτι τενεκέδες, ενώ οι άλλοι αγόρασαν εκατό </w:t>
      </w:r>
      <w:r>
        <w:rPr>
          <w:rFonts w:eastAsia="Times New Roman" w:cs="Times New Roman"/>
          <w:szCs w:val="24"/>
          <w:lang w:val="en-US"/>
        </w:rPr>
        <w:t>F</w:t>
      </w:r>
      <w:r>
        <w:rPr>
          <w:rFonts w:eastAsia="Times New Roman" w:cs="Times New Roman"/>
          <w:szCs w:val="24"/>
        </w:rPr>
        <w:t>-</w:t>
      </w:r>
      <w:r w:rsidRPr="00FB2164">
        <w:rPr>
          <w:rFonts w:eastAsia="Times New Roman" w:cs="Times New Roman"/>
          <w:szCs w:val="24"/>
        </w:rPr>
        <w:t>35</w:t>
      </w:r>
      <w:r>
        <w:rPr>
          <w:rFonts w:eastAsia="Times New Roman" w:cs="Times New Roman"/>
          <w:szCs w:val="24"/>
        </w:rPr>
        <w:t xml:space="preserve">.   </w:t>
      </w:r>
    </w:p>
    <w:p w14:paraId="1ED2CBE7" w14:textId="77777777" w:rsidR="00844B03" w:rsidRDefault="0027580D">
      <w:pPr>
        <w:spacing w:after="0" w:line="600" w:lineRule="auto"/>
        <w:ind w:firstLine="720"/>
        <w:jc w:val="both"/>
        <w:rPr>
          <w:rFonts w:eastAsia="Times New Roman" w:cs="Times New Roman"/>
          <w:szCs w:val="24"/>
        </w:rPr>
      </w:pPr>
      <w:r w:rsidRPr="00FB2164">
        <w:rPr>
          <w:rFonts w:eastAsia="Times New Roman" w:cs="Times New Roman"/>
          <w:b/>
          <w:szCs w:val="24"/>
        </w:rPr>
        <w:t>ΧΡΗΣΤΟΣ ΑΝΤΩΝΙΟΥ:</w:t>
      </w:r>
      <w:r>
        <w:rPr>
          <w:rFonts w:eastAsia="Times New Roman" w:cs="Times New Roman"/>
          <w:szCs w:val="24"/>
        </w:rPr>
        <w:t xml:space="preserve"> Δεν είναι τενεκέδες. </w:t>
      </w:r>
    </w:p>
    <w:p w14:paraId="1ED2CBE8" w14:textId="77777777" w:rsidR="00844B03" w:rsidRDefault="0027580D">
      <w:pPr>
        <w:spacing w:after="0" w:line="600" w:lineRule="auto"/>
        <w:ind w:firstLine="720"/>
        <w:jc w:val="both"/>
        <w:rPr>
          <w:rFonts w:eastAsia="Times New Roman" w:cs="Times New Roman"/>
          <w:b/>
          <w:szCs w:val="24"/>
        </w:rPr>
      </w:pPr>
      <w:r w:rsidRPr="002110D2">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Δεν είναι τενεκέδες, εντάξει. Πηγαίντε μπείτε μέσα σε αυτούς τους τενεκέδες και πηγαίντε στο Αιγαίο να κυνηγάτε τα </w:t>
      </w:r>
      <w:r>
        <w:rPr>
          <w:rFonts w:eastAsia="Times New Roman" w:cs="Times New Roman"/>
          <w:szCs w:val="24"/>
          <w:lang w:val="en-US"/>
        </w:rPr>
        <w:t>F</w:t>
      </w:r>
      <w:r>
        <w:rPr>
          <w:rFonts w:eastAsia="Times New Roman" w:cs="Times New Roman"/>
          <w:szCs w:val="24"/>
        </w:rPr>
        <w:t>-</w:t>
      </w:r>
      <w:r w:rsidRPr="002110D2">
        <w:rPr>
          <w:rFonts w:eastAsia="Times New Roman" w:cs="Times New Roman"/>
          <w:szCs w:val="24"/>
        </w:rPr>
        <w:t xml:space="preserve">35, </w:t>
      </w:r>
      <w:r>
        <w:rPr>
          <w:rFonts w:eastAsia="Times New Roman" w:cs="Times New Roman"/>
          <w:szCs w:val="24"/>
        </w:rPr>
        <w:t>για να δούμε πόσο ικανοί πιλότοι είστε.</w:t>
      </w:r>
    </w:p>
    <w:p w14:paraId="1ED2CBE9"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Ξέρω ότι είναι γενναίοι οι πιλότοι. Αλλά </w:t>
      </w:r>
      <w:r>
        <w:rPr>
          <w:rFonts w:eastAsia="Times New Roman"/>
          <w:szCs w:val="24"/>
        </w:rPr>
        <w:t>όσα</w:t>
      </w:r>
      <w:r>
        <w:rPr>
          <w:rFonts w:eastAsia="Times New Roman"/>
          <w:szCs w:val="24"/>
        </w:rPr>
        <w:t xml:space="preserve"> ατυχήματα </w:t>
      </w:r>
      <w:proofErr w:type="spellStart"/>
      <w:r>
        <w:rPr>
          <w:rFonts w:eastAsia="Times New Roman"/>
          <w:szCs w:val="24"/>
        </w:rPr>
        <w:t>προξενούνται</w:t>
      </w:r>
      <w:proofErr w:type="spellEnd"/>
      <w:r>
        <w:rPr>
          <w:rFonts w:eastAsia="Times New Roman"/>
          <w:szCs w:val="24"/>
        </w:rPr>
        <w:t>, συμβαίνουν γιατί τα μηχανή</w:t>
      </w:r>
      <w:r>
        <w:rPr>
          <w:rFonts w:eastAsia="Times New Roman"/>
          <w:szCs w:val="24"/>
        </w:rPr>
        <w:t>ματα επί των οποίων εποχούνται καλύτερα να μην πω τι είναι.</w:t>
      </w:r>
    </w:p>
    <w:p w14:paraId="1ED2CBEA" w14:textId="77777777" w:rsidR="00844B03" w:rsidRDefault="0027580D">
      <w:pPr>
        <w:spacing w:after="0" w:line="600" w:lineRule="auto"/>
        <w:ind w:firstLine="720"/>
        <w:jc w:val="both"/>
        <w:rPr>
          <w:rFonts w:eastAsia="Times New Roman"/>
          <w:szCs w:val="24"/>
        </w:rPr>
      </w:pPr>
      <w:r>
        <w:rPr>
          <w:rFonts w:eastAsia="Times New Roman"/>
          <w:szCs w:val="24"/>
        </w:rPr>
        <w:t>Για συντάξεις έχω κατ’ επανάληψη πει ότι η λύση είναι τα εισοδηματικά κριτήρια. Η Αυστραλία είναι ένα κράτος δυτικό. Όποιος έχει μεγάλα εισοδήματα</w:t>
      </w:r>
      <w:r w:rsidRPr="007672DB">
        <w:rPr>
          <w:rFonts w:eastAsia="Times New Roman"/>
          <w:szCs w:val="24"/>
        </w:rPr>
        <w:t>,</w:t>
      </w:r>
      <w:r>
        <w:rPr>
          <w:rFonts w:eastAsia="Times New Roman"/>
          <w:szCs w:val="24"/>
        </w:rPr>
        <w:t xml:space="preserve"> κατά την άποψή μου</w:t>
      </w:r>
      <w:r w:rsidRPr="007672DB">
        <w:rPr>
          <w:rFonts w:eastAsia="Times New Roman"/>
          <w:szCs w:val="24"/>
        </w:rPr>
        <w:t>,</w:t>
      </w:r>
      <w:r>
        <w:rPr>
          <w:rFonts w:eastAsia="Times New Roman"/>
          <w:szCs w:val="24"/>
        </w:rPr>
        <w:t xml:space="preserve"> δεν πρέπει να παίρνει σύνταξ</w:t>
      </w:r>
      <w:r>
        <w:rPr>
          <w:rFonts w:eastAsia="Times New Roman"/>
          <w:szCs w:val="24"/>
        </w:rPr>
        <w:t>η. Εάν, δηλαδή έχεις πάνω από 3</w:t>
      </w:r>
      <w:r>
        <w:rPr>
          <w:rFonts w:eastAsia="Times New Roman"/>
          <w:szCs w:val="24"/>
        </w:rPr>
        <w:t>.</w:t>
      </w:r>
      <w:r>
        <w:rPr>
          <w:rFonts w:eastAsia="Times New Roman"/>
          <w:szCs w:val="24"/>
        </w:rPr>
        <w:t>000 ευρώ εισόδημα από ενοίκια, γιατί να παίρνεις και 1600 ευρώ σύνταξη; Έτσι θα εξοικονομηθούν χρήματα</w:t>
      </w:r>
      <w:r w:rsidRPr="007672DB">
        <w:rPr>
          <w:rFonts w:eastAsia="Times New Roman"/>
          <w:szCs w:val="24"/>
        </w:rPr>
        <w:t>,</w:t>
      </w:r>
      <w:r>
        <w:rPr>
          <w:rFonts w:eastAsia="Times New Roman"/>
          <w:szCs w:val="24"/>
        </w:rPr>
        <w:t xml:space="preserve"> για να μπορέσουμε να χρηματοδοτήσουμε αληθινά το κοινωνικό κράτος. </w:t>
      </w:r>
    </w:p>
    <w:p w14:paraId="1ED2CBEB" w14:textId="77777777" w:rsidR="00844B03" w:rsidRDefault="0027580D">
      <w:pPr>
        <w:spacing w:after="0" w:line="600" w:lineRule="auto"/>
        <w:ind w:firstLine="720"/>
        <w:jc w:val="both"/>
        <w:rPr>
          <w:rFonts w:eastAsia="Times New Roman"/>
          <w:szCs w:val="24"/>
        </w:rPr>
      </w:pPr>
      <w:r>
        <w:rPr>
          <w:rFonts w:eastAsia="Times New Roman"/>
          <w:szCs w:val="24"/>
        </w:rPr>
        <w:t xml:space="preserve">Αφού λέτε ότι είστε Αριστεροί, γιατί δεν το κάνετε; </w:t>
      </w:r>
      <w:r>
        <w:rPr>
          <w:rFonts w:eastAsia="Times New Roman"/>
          <w:szCs w:val="24"/>
        </w:rPr>
        <w:t xml:space="preserve">Βάλτε εισοδηματικά κριτήρια. Και το ΚΚΕ πρέπει να το θέλει αυτό. Ένας ο οποίος έχει ενοίκια να μην παίρνει σύνταξη, για όσο έχει ενοίκια. </w:t>
      </w:r>
      <w:r>
        <w:rPr>
          <w:rFonts w:eastAsia="Times New Roman"/>
          <w:szCs w:val="24"/>
        </w:rPr>
        <w:lastRenderedPageBreak/>
        <w:t>Εάν σταματήσουν να είναι νοικιασμένα, να επανέρχεται η σύνταξη. Δεν λέω να καταστρέψουμε ανθρώπους. Όποιος έχει εισόδη</w:t>
      </w:r>
      <w:r>
        <w:rPr>
          <w:rFonts w:eastAsia="Times New Roman"/>
          <w:szCs w:val="24"/>
        </w:rPr>
        <w:t>μα πάνω από 3</w:t>
      </w:r>
      <w:r>
        <w:rPr>
          <w:rFonts w:eastAsia="Times New Roman"/>
          <w:szCs w:val="24"/>
        </w:rPr>
        <w:t>.</w:t>
      </w:r>
      <w:r>
        <w:rPr>
          <w:rFonts w:eastAsia="Times New Roman"/>
          <w:szCs w:val="24"/>
        </w:rPr>
        <w:t>000 από ενοίκια ή από τόκους καταθέσεων ή από οτιδήποτε να μην παίρνει τη σύνταξή του. Δεν την έχει ανάγκη.</w:t>
      </w:r>
    </w:p>
    <w:p w14:paraId="1ED2CBEC" w14:textId="77777777" w:rsidR="00844B03" w:rsidRDefault="0027580D">
      <w:pPr>
        <w:spacing w:after="0" w:line="600" w:lineRule="auto"/>
        <w:ind w:firstLine="720"/>
        <w:jc w:val="both"/>
        <w:rPr>
          <w:rFonts w:eastAsia="Times New Roman"/>
          <w:szCs w:val="24"/>
        </w:rPr>
      </w:pPr>
      <w:r>
        <w:rPr>
          <w:rFonts w:eastAsia="Times New Roman"/>
          <w:szCs w:val="24"/>
        </w:rPr>
        <w:t xml:space="preserve">Αντίθετα μάλιστα, το κράτος την έχει </w:t>
      </w:r>
      <w:proofErr w:type="spellStart"/>
      <w:r>
        <w:rPr>
          <w:rFonts w:eastAsia="Times New Roman"/>
          <w:szCs w:val="24"/>
        </w:rPr>
        <w:t>πολλαπλασίως</w:t>
      </w:r>
      <w:proofErr w:type="spellEnd"/>
      <w:r>
        <w:rPr>
          <w:rFonts w:eastAsia="Times New Roman"/>
          <w:szCs w:val="24"/>
        </w:rPr>
        <w:t xml:space="preserve"> ανάγκη για να στηρίξει μονογονεϊκές οικογένειες, πάμφτωχους, άστεγους και όλο</w:t>
      </w:r>
      <w:r>
        <w:rPr>
          <w:rFonts w:eastAsia="Times New Roman"/>
          <w:szCs w:val="24"/>
        </w:rPr>
        <w:t>ν</w:t>
      </w:r>
      <w:r>
        <w:rPr>
          <w:rFonts w:eastAsia="Times New Roman"/>
          <w:szCs w:val="24"/>
        </w:rPr>
        <w:t xml:space="preserve"> αυτόν</w:t>
      </w:r>
      <w:r>
        <w:rPr>
          <w:rFonts w:eastAsia="Times New Roman"/>
          <w:szCs w:val="24"/>
        </w:rPr>
        <w:t xml:space="preserve"> τον κόσμο που συναντάμε καθημερινά </w:t>
      </w:r>
      <w:proofErr w:type="spellStart"/>
      <w:r>
        <w:rPr>
          <w:rFonts w:eastAsia="Times New Roman"/>
          <w:szCs w:val="24"/>
        </w:rPr>
        <w:t>ενώπιόν</w:t>
      </w:r>
      <w:proofErr w:type="spellEnd"/>
      <w:r>
        <w:rPr>
          <w:rFonts w:eastAsia="Times New Roman"/>
          <w:szCs w:val="24"/>
        </w:rPr>
        <w:t xml:space="preserve"> μας.</w:t>
      </w:r>
    </w:p>
    <w:p w14:paraId="1ED2CBED" w14:textId="77777777" w:rsidR="00844B03" w:rsidRDefault="0027580D">
      <w:pPr>
        <w:spacing w:after="0" w:line="600" w:lineRule="auto"/>
        <w:ind w:firstLine="720"/>
        <w:jc w:val="both"/>
        <w:rPr>
          <w:rFonts w:eastAsia="Times New Roman"/>
          <w:szCs w:val="24"/>
        </w:rPr>
      </w:pPr>
      <w:r>
        <w:rPr>
          <w:rFonts w:eastAsia="Times New Roman"/>
          <w:szCs w:val="24"/>
        </w:rPr>
        <w:t>Γιατί αποφεύγουμε να δούμε την αλήθεια πρόσωπο προς πρόσωπο; Γιατί; Αφού στο τέλος εκεί θα καταλήξουμε. Μην αμφιβάλλετε. Δεν θα γίνει εδώ εμφύλιος. Θα υιοθετηθούν αναγκαστικά λύσεις όπου οι έχοντες θα πρέπει</w:t>
      </w:r>
      <w:r>
        <w:rPr>
          <w:rFonts w:eastAsia="Times New Roman"/>
          <w:szCs w:val="24"/>
        </w:rPr>
        <w:t xml:space="preserve"> να χρηματοδοτήσουν τους φτωχούς. Δεν υπάρχει άλλη λύση. Ξέρετε εσείς άλλη λύση; </w:t>
      </w:r>
    </w:p>
    <w:p w14:paraId="1ED2CBEE" w14:textId="77777777" w:rsidR="00844B03" w:rsidRDefault="0027580D">
      <w:pPr>
        <w:spacing w:after="0" w:line="600" w:lineRule="auto"/>
        <w:ind w:firstLine="720"/>
        <w:jc w:val="both"/>
        <w:rPr>
          <w:rFonts w:eastAsia="Times New Roman"/>
          <w:szCs w:val="24"/>
        </w:rPr>
      </w:pPr>
      <w:r>
        <w:rPr>
          <w:rFonts w:eastAsia="Times New Roman"/>
          <w:szCs w:val="24"/>
        </w:rPr>
        <w:lastRenderedPageBreak/>
        <w:t>Ξέρω ότι χάνω ψήφους με αυτό που λέω. Θα πει ένας πλούσιος που έχει 5</w:t>
      </w:r>
      <w:r>
        <w:rPr>
          <w:rFonts w:eastAsia="Times New Roman"/>
          <w:szCs w:val="24"/>
        </w:rPr>
        <w:t>.</w:t>
      </w:r>
      <w:r>
        <w:rPr>
          <w:rFonts w:eastAsia="Times New Roman"/>
          <w:szCs w:val="24"/>
        </w:rPr>
        <w:t>000 ευρώ από ενοίκια: «Τι λέει ο Λεβέντης; Θα μου αφαιρέσει εμένα τη σύνταξη;». Έτσι όπως πάμε, όμως, πο</w:t>
      </w:r>
      <w:r>
        <w:rPr>
          <w:rFonts w:eastAsia="Times New Roman"/>
          <w:szCs w:val="24"/>
        </w:rPr>
        <w:t>υ πάμε τις συντάξεις από τέσσερα στο τρία και από τρία στο δύο και από δύο στο ένα, τι κάνουμε; Τι κάνουμε</w:t>
      </w:r>
      <w:r w:rsidRPr="005C1922">
        <w:rPr>
          <w:rFonts w:eastAsia="Times New Roman"/>
          <w:szCs w:val="24"/>
        </w:rPr>
        <w:t xml:space="preserve"> </w:t>
      </w:r>
      <w:r>
        <w:rPr>
          <w:rFonts w:eastAsia="Times New Roman"/>
          <w:szCs w:val="24"/>
        </w:rPr>
        <w:t xml:space="preserve">έτσι όπως πάμε, κύριε Μητσοτάκη; Ξέρω ότι και από το γραφείο του ακούει. Δεν έχω αμφιβολία. </w:t>
      </w:r>
    </w:p>
    <w:p w14:paraId="1ED2CBEF" w14:textId="77777777" w:rsidR="00844B03" w:rsidRDefault="0027580D">
      <w:pPr>
        <w:spacing w:after="0" w:line="600" w:lineRule="auto"/>
        <w:ind w:firstLine="720"/>
        <w:jc w:val="both"/>
        <w:rPr>
          <w:rFonts w:eastAsia="Times New Roman"/>
          <w:szCs w:val="24"/>
        </w:rPr>
      </w:pPr>
      <w:r>
        <w:rPr>
          <w:rFonts w:eastAsia="Times New Roman"/>
          <w:szCs w:val="24"/>
        </w:rPr>
        <w:t>Με τον Μητσοτάκη με συνδέει ένα πράγμα. Θέλετε να σας πω</w:t>
      </w:r>
      <w:r>
        <w:rPr>
          <w:rFonts w:eastAsia="Times New Roman"/>
          <w:szCs w:val="24"/>
        </w:rPr>
        <w:t xml:space="preserve"> τι; Έριξε την κυβέρνηση του κόμματος που πρεσβεύω εγώ. Ουσιαστικά κατέστρεψε την παράταξή μου ο κ. Μητσοτάκης. Και αυτό μας κάνει να έχουμε μία περίεργη διασύνδεση. Μπορεί να μην είναι προς το καλό, αλλά να είναι προς το κακό. Αλλά είναι μια διασύνδεση. </w:t>
      </w:r>
    </w:p>
    <w:p w14:paraId="1ED2CBF0"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Θέλω να πω και δύο λέξεις για τις δημοσκοπήσεις. Γιατί ο κ. Μητσοτάκης πιστεύει ότι, εάν η Βουλή γίνει πεντακομματική, θα βγει αυτοδύναμος. Και σε όλες τις φιλικές προς αυτόν δημοσκοπήσεις που γίνονται, βλέπουμε μεγάλη στήριξη του ΠΑΣΟΚ </w:t>
      </w:r>
      <w:r>
        <w:rPr>
          <w:rFonts w:eastAsia="Times New Roman"/>
          <w:szCs w:val="24"/>
        </w:rPr>
        <w:t>-</w:t>
      </w:r>
      <w:r>
        <w:rPr>
          <w:rFonts w:eastAsia="Times New Roman"/>
          <w:szCs w:val="24"/>
        </w:rPr>
        <w:t xml:space="preserve">έφτασε μέχρι 12%- </w:t>
      </w:r>
      <w:r>
        <w:rPr>
          <w:rFonts w:eastAsia="Times New Roman"/>
          <w:szCs w:val="24"/>
        </w:rPr>
        <w:t>και βλέπουμε και το σταθερό ποσοστό της Νέας Δημοκρατίας. Να δούμε</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πόσο θα γίνει στο τέλος, γιατί στο τέλος ξυρίζουν τον γαμπρό</w:t>
      </w:r>
      <w:r>
        <w:rPr>
          <w:rFonts w:eastAsia="Times New Roman"/>
          <w:szCs w:val="24"/>
        </w:rPr>
        <w:t>!</w:t>
      </w:r>
      <w:r>
        <w:rPr>
          <w:rFonts w:eastAsia="Times New Roman"/>
          <w:szCs w:val="24"/>
        </w:rPr>
        <w:t xml:space="preserve"> </w:t>
      </w:r>
    </w:p>
    <w:p w14:paraId="1ED2CBF1" w14:textId="77777777" w:rsidR="00844B03" w:rsidRDefault="0027580D">
      <w:pPr>
        <w:spacing w:after="0" w:line="600" w:lineRule="auto"/>
        <w:ind w:firstLine="720"/>
        <w:jc w:val="both"/>
        <w:rPr>
          <w:rFonts w:eastAsia="Times New Roman"/>
          <w:szCs w:val="24"/>
        </w:rPr>
      </w:pPr>
      <w:r>
        <w:rPr>
          <w:rFonts w:eastAsia="Times New Roman"/>
          <w:szCs w:val="24"/>
        </w:rPr>
        <w:t>Και ακούστε τι κάνουν για την Ένωση Κεντρώων. Και από το Πανεπιστήμιο Μακεδονίας δεν κάνουν αναγωγή. Άθροισα τα ποσοσ</w:t>
      </w:r>
      <w:r>
        <w:rPr>
          <w:rFonts w:eastAsia="Times New Roman"/>
          <w:szCs w:val="24"/>
        </w:rPr>
        <w:t xml:space="preserve">τά που έδινε και το σύνολο ήταν 80%. Ακόμα και με το 2,5% που έδωσε χθες, βγαίνει 3,20%. Αυτό το ποσοστό το έδωσε η </w:t>
      </w:r>
      <w:r>
        <w:rPr>
          <w:rFonts w:eastAsia="Times New Roman"/>
          <w:szCs w:val="24"/>
        </w:rPr>
        <w:t>«</w:t>
      </w:r>
      <w:r>
        <w:rPr>
          <w:rFonts w:eastAsia="Times New Roman"/>
          <w:szCs w:val="24"/>
        </w:rPr>
        <w:t>MRB</w:t>
      </w:r>
      <w:r>
        <w:rPr>
          <w:rFonts w:eastAsia="Times New Roman"/>
          <w:szCs w:val="24"/>
        </w:rPr>
        <w:t>»</w:t>
      </w:r>
      <w:r>
        <w:rPr>
          <w:rFonts w:eastAsia="Times New Roman"/>
          <w:szCs w:val="24"/>
        </w:rPr>
        <w:t xml:space="preserve"> πριν τρεις μέρες. Ο κύριος, όμως, της Θεσσαλονίκης δεν το έδωσε. Άφησε μόνο την πρόθεση. Εάν έκανε, όμως, την αναγωγή, το μόνο </w:t>
      </w:r>
      <w:r>
        <w:rPr>
          <w:rFonts w:eastAsia="Times New Roman"/>
          <w:szCs w:val="24"/>
        </w:rPr>
        <w:lastRenderedPageBreak/>
        <w:t xml:space="preserve">κόμμα από τα μικρότερα </w:t>
      </w:r>
      <w:r>
        <w:rPr>
          <w:rFonts w:eastAsia="Times New Roman"/>
          <w:szCs w:val="24"/>
        </w:rPr>
        <w:t>-</w:t>
      </w:r>
      <w:r>
        <w:rPr>
          <w:rFonts w:eastAsia="Times New Roman"/>
          <w:szCs w:val="24"/>
        </w:rPr>
        <w:t xml:space="preserve">υποτίθεται- που </w:t>
      </w:r>
      <w:proofErr w:type="spellStart"/>
      <w:r>
        <w:rPr>
          <w:rFonts w:eastAsia="Times New Roman"/>
          <w:szCs w:val="24"/>
        </w:rPr>
        <w:t>εισήρχετο</w:t>
      </w:r>
      <w:proofErr w:type="spellEnd"/>
      <w:r>
        <w:rPr>
          <w:rFonts w:eastAsia="Times New Roman"/>
          <w:szCs w:val="24"/>
        </w:rPr>
        <w:t xml:space="preserve"> στη Βουλή είναι η Ένωση Κεντρώων.</w:t>
      </w:r>
    </w:p>
    <w:p w14:paraId="1ED2CBF2" w14:textId="77777777" w:rsidR="00844B03" w:rsidRDefault="0027580D">
      <w:pPr>
        <w:spacing w:after="0" w:line="600" w:lineRule="auto"/>
        <w:ind w:firstLine="720"/>
        <w:jc w:val="both"/>
        <w:rPr>
          <w:rFonts w:eastAsia="Times New Roman"/>
          <w:szCs w:val="24"/>
        </w:rPr>
      </w:pPr>
      <w:r>
        <w:rPr>
          <w:rFonts w:eastAsia="Times New Roman"/>
          <w:szCs w:val="24"/>
        </w:rPr>
        <w:t>Θέλω, όμως, να πω κάτι. Να προσέξουν οι κύρι</w:t>
      </w:r>
      <w:r>
        <w:rPr>
          <w:rFonts w:eastAsia="Times New Roman"/>
          <w:szCs w:val="24"/>
        </w:rPr>
        <w:t xml:space="preserve">οι με τις δημοσκοπήσεις και να προσέξουν και τα κόμματα με τους υπολογισμούς, εάν βασίζουν τους υπολογισμούς τους πάνω στις δημοσκοπήσεις. </w:t>
      </w:r>
    </w:p>
    <w:p w14:paraId="1ED2CBF3" w14:textId="77777777" w:rsidR="00844B03" w:rsidRDefault="0027580D">
      <w:pPr>
        <w:spacing w:after="0" w:line="600" w:lineRule="auto"/>
        <w:ind w:firstLine="720"/>
        <w:jc w:val="both"/>
        <w:rPr>
          <w:rFonts w:eastAsia="Times New Roman"/>
          <w:szCs w:val="24"/>
        </w:rPr>
      </w:pPr>
      <w:r>
        <w:rPr>
          <w:rFonts w:eastAsia="Times New Roman"/>
          <w:szCs w:val="24"/>
        </w:rPr>
        <w:t>Εγώ είμαι πολιτικός του πρωτογενούς τομέα. Τι έχω μάθει; Να τρέχω πόρτα, πόρτα και χωριό, χωριό. Εμένα δεν θα με νοι</w:t>
      </w:r>
      <w:r>
        <w:rPr>
          <w:rFonts w:eastAsia="Times New Roman"/>
          <w:szCs w:val="24"/>
        </w:rPr>
        <w:t>άξει πόσο προηγείται η Γεννηματά. Εγώ θα τρέξω με όσες αντοχές έχω και θα κοιτάω τον λαό στα μάτια, γιατί εγώ ούτε ένα εκατομμύριο κόσμο έχω διορίσει στο δημόσιο ούτε δάνεια χρωστάω. Να ξέρουν κάποιοι από τις εταιρείες δημοσκοπήσεων ότι θα κάψουν τα πτυχία</w:t>
      </w:r>
      <w:r>
        <w:rPr>
          <w:rFonts w:eastAsia="Times New Roman"/>
          <w:szCs w:val="24"/>
        </w:rPr>
        <w:t xml:space="preserve"> τους –που δεν έχουν- με την Ένωση Κεντρώων.</w:t>
      </w:r>
    </w:p>
    <w:p w14:paraId="1ED2CBF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Και, επιπλέον, το ποσοστό που θα λάβουμε δεν θα κυμανθεί γύρω στο 3,30% με 3,40%. Εγώ, αν γίνει τέτοιο ποσοστό, θα θεωρώ ηττημένο τον εαυτό μου. Το ποσοστό της Ένωσης Κεντρώων το αφήνω να το εκφράσει ο λαός τη ν</w:t>
      </w:r>
      <w:r>
        <w:rPr>
          <w:rFonts w:eastAsia="Times New Roman" w:cs="Times New Roman"/>
          <w:szCs w:val="24"/>
        </w:rPr>
        <w:t>ύχτα των εκλογών.</w:t>
      </w:r>
    </w:p>
    <w:p w14:paraId="1ED2CBF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Σας ευχαριστώ, κυρίες και κύριοι συνάδελφοι.</w:t>
      </w:r>
    </w:p>
    <w:p w14:paraId="1ED2CBF6"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ED2CBF7" w14:textId="77777777" w:rsidR="00844B03" w:rsidRDefault="0027580D">
      <w:pPr>
        <w:spacing w:after="0" w:line="600" w:lineRule="auto"/>
        <w:ind w:firstLine="720"/>
        <w:jc w:val="both"/>
        <w:rPr>
          <w:rFonts w:eastAsia="Times New Roman" w:cs="Times New Roman"/>
          <w:szCs w:val="24"/>
        </w:rPr>
      </w:pPr>
      <w:r w:rsidRPr="0028651F">
        <w:rPr>
          <w:rFonts w:eastAsia="Times New Roman" w:cs="Times New Roman"/>
          <w:b/>
          <w:szCs w:val="24"/>
        </w:rPr>
        <w:t>ΠΡΟΕΔΡΕΥΩΝ (Σπυρίδων Λυκούδης):</w:t>
      </w:r>
      <w:r>
        <w:rPr>
          <w:rFonts w:eastAsia="Times New Roman" w:cs="Times New Roman"/>
          <w:szCs w:val="24"/>
        </w:rPr>
        <w:t xml:space="preserve"> Ευχαριστούμε, κύριε Πρόεδρε.</w:t>
      </w:r>
    </w:p>
    <w:p w14:paraId="1ED2CBF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του Κομμουνιστικού Κόμματο</w:t>
      </w:r>
      <w:r>
        <w:rPr>
          <w:rFonts w:eastAsia="Times New Roman" w:cs="Times New Roman"/>
          <w:szCs w:val="24"/>
        </w:rPr>
        <w:t xml:space="preserve">ς </w:t>
      </w:r>
      <w:r>
        <w:rPr>
          <w:rFonts w:eastAsia="Times New Roman" w:cs="Times New Roman"/>
          <w:szCs w:val="24"/>
        </w:rPr>
        <w:t>Ελλάδας</w:t>
      </w:r>
      <w:r>
        <w:rPr>
          <w:rFonts w:eastAsia="Times New Roman" w:cs="Times New Roman"/>
          <w:szCs w:val="24"/>
        </w:rPr>
        <w:t xml:space="preserve"> κ. Δημήτριος </w:t>
      </w:r>
      <w:proofErr w:type="spellStart"/>
      <w:r>
        <w:rPr>
          <w:rFonts w:eastAsia="Times New Roman" w:cs="Times New Roman"/>
          <w:szCs w:val="24"/>
        </w:rPr>
        <w:t>Κουτσούμπας</w:t>
      </w:r>
      <w:proofErr w:type="spellEnd"/>
      <w:r>
        <w:rPr>
          <w:rFonts w:eastAsia="Times New Roman" w:cs="Times New Roman"/>
          <w:szCs w:val="24"/>
        </w:rPr>
        <w:t>.</w:t>
      </w:r>
    </w:p>
    <w:p w14:paraId="1ED2CBF9" w14:textId="77777777" w:rsidR="00844B03" w:rsidRDefault="0027580D">
      <w:pPr>
        <w:spacing w:after="0" w:line="600" w:lineRule="auto"/>
        <w:ind w:firstLine="720"/>
        <w:jc w:val="both"/>
        <w:rPr>
          <w:rFonts w:eastAsia="Times New Roman" w:cs="Times New Roman"/>
          <w:szCs w:val="24"/>
        </w:rPr>
      </w:pPr>
      <w:r w:rsidRPr="008B3C8C">
        <w:rPr>
          <w:rFonts w:eastAsia="Times New Roman" w:cs="Times New Roman"/>
          <w:b/>
          <w:color w:val="000000" w:themeColor="text1"/>
          <w:szCs w:val="24"/>
        </w:rPr>
        <w:t>ΔΗΜΗΤΡΙΟΣ ΚΟΥΤΣΟΥΜΠΑΣ (Γενικός Γραμματέας της Κεντρικής Επιτροπής του Κομμουνιστικού Κόμματος Ελλάδας):</w:t>
      </w:r>
      <w:r w:rsidRPr="008B3C8C">
        <w:rPr>
          <w:rFonts w:eastAsia="Times New Roman" w:cs="Times New Roman"/>
          <w:color w:val="000000" w:themeColor="text1"/>
          <w:szCs w:val="24"/>
        </w:rPr>
        <w:t xml:space="preserve"> </w:t>
      </w:r>
      <w:r w:rsidRPr="008B3C8C">
        <w:rPr>
          <w:rFonts w:eastAsia="Times New Roman" w:cs="Times New Roman"/>
          <w:color w:val="000000" w:themeColor="text1"/>
          <w:szCs w:val="24"/>
        </w:rPr>
        <w:lastRenderedPageBreak/>
        <w:t xml:space="preserve">Κυρίες και κύριοι της Κυβέρνησης, έχετε ξεπεράσει κάθε όριο θράσους και πολιτικής εξαπάτησης με </w:t>
      </w:r>
      <w:r>
        <w:rPr>
          <w:rFonts w:eastAsia="Times New Roman" w:cs="Times New Roman"/>
          <w:szCs w:val="24"/>
        </w:rPr>
        <w:t>την καινούρ</w:t>
      </w:r>
      <w:r>
        <w:rPr>
          <w:rFonts w:eastAsia="Times New Roman" w:cs="Times New Roman"/>
          <w:szCs w:val="24"/>
        </w:rPr>
        <w:t>γ</w:t>
      </w:r>
      <w:r>
        <w:rPr>
          <w:rFonts w:eastAsia="Times New Roman" w:cs="Times New Roman"/>
          <w:szCs w:val="24"/>
        </w:rPr>
        <w:t>ια υπόσχ</w:t>
      </w:r>
      <w:r>
        <w:rPr>
          <w:rFonts w:eastAsia="Times New Roman" w:cs="Times New Roman"/>
          <w:szCs w:val="24"/>
        </w:rPr>
        <w:t xml:space="preserve">εσή σας για το λαμπρό </w:t>
      </w:r>
      <w:proofErr w:type="spellStart"/>
      <w:r>
        <w:rPr>
          <w:rFonts w:eastAsia="Times New Roman" w:cs="Times New Roman"/>
          <w:szCs w:val="24"/>
        </w:rPr>
        <w:t>μεταμνημονιακό</w:t>
      </w:r>
      <w:proofErr w:type="spellEnd"/>
      <w:r>
        <w:rPr>
          <w:rFonts w:eastAsia="Times New Roman" w:cs="Times New Roman"/>
          <w:szCs w:val="24"/>
        </w:rPr>
        <w:t xml:space="preserve"> μέλλον που μας περιμένει μετά τον Αύγουστο του 2018, όταν</w:t>
      </w:r>
      <w:r w:rsidRPr="00064F19">
        <w:rPr>
          <w:rFonts w:eastAsia="Times New Roman" w:cs="Times New Roman"/>
          <w:szCs w:val="24"/>
        </w:rPr>
        <w:t>,</w:t>
      </w:r>
      <w:r>
        <w:rPr>
          <w:rFonts w:eastAsia="Times New Roman" w:cs="Times New Roman"/>
          <w:szCs w:val="24"/>
        </w:rPr>
        <w:t xml:space="preserve"> υποτίθεται</w:t>
      </w:r>
      <w:r w:rsidRPr="00064F19">
        <w:rPr>
          <w:rFonts w:eastAsia="Times New Roman" w:cs="Times New Roman"/>
          <w:szCs w:val="24"/>
        </w:rPr>
        <w:t>,</w:t>
      </w:r>
      <w:r>
        <w:rPr>
          <w:rFonts w:eastAsia="Times New Roman" w:cs="Times New Roman"/>
          <w:szCs w:val="24"/>
        </w:rPr>
        <w:t xml:space="preserve"> θα φτιάξουμε τον πρώτο εθνικό </w:t>
      </w:r>
      <w:r>
        <w:rPr>
          <w:rFonts w:eastAsia="Times New Roman" w:cs="Times New Roman"/>
          <w:szCs w:val="24"/>
        </w:rPr>
        <w:t>π</w:t>
      </w:r>
      <w:r>
        <w:rPr>
          <w:rFonts w:eastAsia="Times New Roman" w:cs="Times New Roman"/>
          <w:szCs w:val="24"/>
        </w:rPr>
        <w:t xml:space="preserve">ροϋπολογισμό μας ή θα αρχίζουμε να τον φτιάχνουμε. </w:t>
      </w:r>
    </w:p>
    <w:p w14:paraId="1ED2CBF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Μας λέτε ότι ο </w:t>
      </w:r>
      <w:r>
        <w:rPr>
          <w:rFonts w:eastAsia="Times New Roman" w:cs="Times New Roman"/>
          <w:szCs w:val="24"/>
        </w:rPr>
        <w:t>π</w:t>
      </w:r>
      <w:r>
        <w:rPr>
          <w:rFonts w:eastAsia="Times New Roman" w:cs="Times New Roman"/>
          <w:szCs w:val="24"/>
        </w:rPr>
        <w:t xml:space="preserve">ροϋπολογισμός του 2018 είναι ο τελευταίος </w:t>
      </w:r>
      <w:proofErr w:type="spellStart"/>
      <w:r>
        <w:rPr>
          <w:rFonts w:eastAsia="Times New Roman" w:cs="Times New Roman"/>
          <w:szCs w:val="24"/>
        </w:rPr>
        <w:t>μνημονι</w:t>
      </w:r>
      <w:r>
        <w:rPr>
          <w:rFonts w:eastAsia="Times New Roman" w:cs="Times New Roman"/>
          <w:szCs w:val="24"/>
        </w:rPr>
        <w:t>ακός</w:t>
      </w:r>
      <w:proofErr w:type="spellEnd"/>
      <w:r>
        <w:rPr>
          <w:rFonts w:eastAsia="Times New Roman" w:cs="Times New Roman"/>
          <w:szCs w:val="24"/>
        </w:rPr>
        <w:t>. Επιχειρείτε να μας πείσετε πως ζούμε κάπου αλλού, σε κάποια άλλη χώρα όπου έχει ξεκινήσει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η δίκαιη ανάπτυξη για όλους. Δυστυχώς για εσάς</w:t>
      </w:r>
      <w:r w:rsidRPr="00064F19">
        <w:rPr>
          <w:rFonts w:eastAsia="Times New Roman" w:cs="Times New Roman"/>
          <w:szCs w:val="24"/>
        </w:rPr>
        <w:t>,</w:t>
      </w:r>
      <w:r>
        <w:rPr>
          <w:rFonts w:eastAsia="Times New Roman" w:cs="Times New Roman"/>
          <w:szCs w:val="24"/>
        </w:rPr>
        <w:t xml:space="preserve"> οι εργαζόμενοι έχουν αρκετή πείρα πλέον για να δουν πίσω από τις διακηρύξεις σας, έχουν τσέπη και κατα</w:t>
      </w:r>
      <w:r>
        <w:rPr>
          <w:rFonts w:eastAsia="Times New Roman" w:cs="Times New Roman"/>
          <w:szCs w:val="24"/>
        </w:rPr>
        <w:t xml:space="preserve">λαβαίνουν τα νέα μέτρα που προωθείτε το επόμενο διάστημα. </w:t>
      </w:r>
    </w:p>
    <w:p w14:paraId="1ED2CBF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Παρά τις πομπώδεις διακηρύξεις σας για την ανάπτυξη που αρχίζει να ανακουφίζει τον λαό</w:t>
      </w:r>
      <w:r w:rsidRPr="00064F19">
        <w:rPr>
          <w:rFonts w:eastAsia="Times New Roman" w:cs="Times New Roman"/>
          <w:szCs w:val="24"/>
        </w:rPr>
        <w:t>,</w:t>
      </w:r>
      <w:r>
        <w:rPr>
          <w:rFonts w:eastAsia="Times New Roman" w:cs="Times New Roman"/>
          <w:szCs w:val="24"/>
        </w:rPr>
        <w:t xml:space="preserve"> την επόμενη χρονιά οι εργαζόμενοι θα κληθούν να πληρώσουν πάνω από ένα δισεκατομμύριο ευρώ περισσότερους φόρο</w:t>
      </w:r>
      <w:r>
        <w:rPr>
          <w:rFonts w:eastAsia="Times New Roman" w:cs="Times New Roman"/>
          <w:szCs w:val="24"/>
        </w:rPr>
        <w:t xml:space="preserve">υς, για να υλοποιηθεί ο στόχος σας του υπέρογκου πρωτογενούς πλεονάσματος στο 3,5% του ΑΕΠ. Θα δουν να καταργείται το δικαίωμα στην απεργία, όπως το θέλουν τα πολιτικά αφεντικά σας. Θα δουν να παραδίνετε τα </w:t>
      </w:r>
      <w:proofErr w:type="spellStart"/>
      <w:r>
        <w:rPr>
          <w:rFonts w:eastAsia="Times New Roman" w:cs="Times New Roman"/>
          <w:szCs w:val="24"/>
        </w:rPr>
        <w:t>λιγνιτικά</w:t>
      </w:r>
      <w:proofErr w:type="spellEnd"/>
      <w:r>
        <w:rPr>
          <w:rFonts w:eastAsia="Times New Roman" w:cs="Times New Roman"/>
          <w:szCs w:val="24"/>
        </w:rPr>
        <w:t xml:space="preserve"> της ΔΕΗ σε επενδυτικούς ομίλους και το </w:t>
      </w:r>
      <w:r>
        <w:rPr>
          <w:rFonts w:eastAsia="Times New Roman" w:cs="Times New Roman"/>
          <w:szCs w:val="24"/>
        </w:rPr>
        <w:t>ρεύμα να ακριβαίνει ακόμα περισσότερο. Θα δουν να βγαίνουν στο σφυρί τα σπίτια τους. Θα δουν να κυνηγάτε, ως φοροφυγάδες, μισθωτούς και αυτοαπασχολούμενους, για να καλύψετε βιομήχανους, εφοπλιστές, το μεγάλο κεφάλαιο συνολικά, που συστηματικά δεν πληρώνουν</w:t>
      </w:r>
      <w:r>
        <w:rPr>
          <w:rFonts w:eastAsia="Times New Roman" w:cs="Times New Roman"/>
          <w:szCs w:val="24"/>
        </w:rPr>
        <w:t xml:space="preserve"> καθόλου φόρους. </w:t>
      </w:r>
    </w:p>
    <w:p w14:paraId="1ED2CBF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Η ανάπτυξή σας έχει για τους εργαζόμενους το ίδιο ταξικό πρόσημο με την κρίση. Τότε είχαμε θυσίες, για να βγει η οικονομία από την κρίση, τώρα θα μας ζητάτε νέες θυσίες, για να θωρακίσουμε την ανάπτυξή σας. Και με ανάπτυξη δηλαδή και με κ</w:t>
      </w:r>
      <w:r>
        <w:rPr>
          <w:rFonts w:eastAsia="Times New Roman" w:cs="Times New Roman"/>
          <w:szCs w:val="24"/>
        </w:rPr>
        <w:t>απιταλιστική κρίση η κατάσταση για τη μεγάλη πλειοψηφία των εργατικών, λαϊκών στρωμάτων επιδεινώνεται. Τα αντιλαϊκά μέτρα έρχονται συνεχώς. Και αν συνεχίσουμε να βαδίζουμε στον ίδιο δρόμο</w:t>
      </w:r>
      <w:r w:rsidRPr="00064F19">
        <w:rPr>
          <w:rFonts w:eastAsia="Times New Roman" w:cs="Times New Roman"/>
          <w:szCs w:val="24"/>
        </w:rPr>
        <w:t>,</w:t>
      </w:r>
      <w:r>
        <w:rPr>
          <w:rFonts w:eastAsia="Times New Roman" w:cs="Times New Roman"/>
          <w:szCs w:val="24"/>
        </w:rPr>
        <w:t xml:space="preserve"> δεν υπάρχει κανένα φως στο τούνελ για τα επόμενα τουλάχιστον χρόνια</w:t>
      </w:r>
      <w:r>
        <w:rPr>
          <w:rFonts w:eastAsia="Times New Roman" w:cs="Times New Roman"/>
          <w:szCs w:val="24"/>
        </w:rPr>
        <w:t xml:space="preserve">. </w:t>
      </w:r>
    </w:p>
    <w:p w14:paraId="1ED2CBF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Και πώς θα μπορούσε άραγε να ήταν διαφορετικά; Η κρίση </w:t>
      </w:r>
      <w:proofErr w:type="spellStart"/>
      <w:r>
        <w:rPr>
          <w:rFonts w:eastAsia="Times New Roman" w:cs="Times New Roman"/>
          <w:szCs w:val="24"/>
        </w:rPr>
        <w:t>υπερσυσσώρευσης</w:t>
      </w:r>
      <w:proofErr w:type="spellEnd"/>
      <w:r>
        <w:rPr>
          <w:rFonts w:eastAsia="Times New Roman" w:cs="Times New Roman"/>
          <w:szCs w:val="24"/>
        </w:rPr>
        <w:t xml:space="preserve"> του κεφαλαίου σε παγκόσμιο επίπεδο δεν βρίσκει κανενός είδους λύση. Οι διεθνείς αναλύσεις κάνουν λόγο για </w:t>
      </w:r>
      <w:r>
        <w:rPr>
          <w:rFonts w:eastAsia="Times New Roman" w:cs="Times New Roman"/>
          <w:szCs w:val="24"/>
        </w:rPr>
        <w:lastRenderedPageBreak/>
        <w:t xml:space="preserve">πρωτόγνωρα επίπεδα </w:t>
      </w:r>
      <w:proofErr w:type="spellStart"/>
      <w:r>
        <w:rPr>
          <w:rFonts w:eastAsia="Times New Roman" w:cs="Times New Roman"/>
          <w:szCs w:val="24"/>
        </w:rPr>
        <w:t>υπερσυσσώρευσης</w:t>
      </w:r>
      <w:proofErr w:type="spellEnd"/>
      <w:r>
        <w:rPr>
          <w:rFonts w:eastAsia="Times New Roman" w:cs="Times New Roman"/>
          <w:szCs w:val="24"/>
        </w:rPr>
        <w:t xml:space="preserve"> κεφαλαίου</w:t>
      </w:r>
      <w:r w:rsidRPr="00064F19">
        <w:rPr>
          <w:rFonts w:eastAsia="Times New Roman" w:cs="Times New Roman"/>
          <w:szCs w:val="24"/>
        </w:rPr>
        <w:t>,</w:t>
      </w:r>
      <w:r>
        <w:rPr>
          <w:rFonts w:eastAsia="Times New Roman" w:cs="Times New Roman"/>
          <w:szCs w:val="24"/>
        </w:rPr>
        <w:t xml:space="preserve"> χαρακτηριστικότερη εκδοχή της οποίας είναι η τεράστιας κλίμακας αύξηση του χρέους, ιδιωτικού και δημόσιου, σε ολόκληρο τον κόσμο. </w:t>
      </w:r>
    </w:p>
    <w:p w14:paraId="1ED2CBF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Μοναδική πρόταση και λύση που βρίσκει το κεφάλαιο σε ολόκληρο τον κόσμο είναι η αύξηση του βαθμού εκμετάλλευσης της εργατική</w:t>
      </w:r>
      <w:r>
        <w:rPr>
          <w:rFonts w:eastAsia="Times New Roman" w:cs="Times New Roman"/>
          <w:szCs w:val="24"/>
        </w:rPr>
        <w:t>ς τάξης με πολλούς και διαφορετικούς τρόπους: με άμεση μείωση των μισθών, με διασφάλιση φθηνότερης εργατικής δύναμης, με προώθηση ιδιωτικοποιήσεων στην υγεία, στην παιδεία, σε κοινωνικές υπηρεσίες, που εκτινάσσουν το βάρος στις λαϊκές οικογένειες, με χτύπη</w:t>
      </w:r>
      <w:r>
        <w:rPr>
          <w:rFonts w:eastAsia="Times New Roman" w:cs="Times New Roman"/>
          <w:szCs w:val="24"/>
        </w:rPr>
        <w:t xml:space="preserve">μα όσων θεωρούνται ή τους θεωρείτε εσείς μεσαίους. </w:t>
      </w:r>
    </w:p>
    <w:p w14:paraId="1ED2CBF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«Μεσαίοι», ένας έξυπνος όρος πίσω από τον οποίο κρύβετε εσείς όποιον δεν βρίσκεται σε κατάσταση εξαθλίωσης, ώστε να βρεθούν νέες πηγές αφαίμαξης για τη στήριξη μόνο της κερδοφορίας του μεγάλου κεφαλαίου. </w:t>
      </w:r>
      <w:r>
        <w:rPr>
          <w:rFonts w:eastAsia="Times New Roman" w:cs="Times New Roman"/>
          <w:szCs w:val="24"/>
        </w:rPr>
        <w:t xml:space="preserve">Παντού και διαχρονικά η δική σας πλευρά σε </w:t>
      </w:r>
      <w:r>
        <w:rPr>
          <w:rFonts w:eastAsia="Times New Roman" w:cs="Times New Roman"/>
          <w:szCs w:val="24"/>
        </w:rPr>
        <w:t>αυτή</w:t>
      </w:r>
      <w:r>
        <w:rPr>
          <w:rFonts w:eastAsia="Times New Roman" w:cs="Times New Roman"/>
          <w:szCs w:val="24"/>
        </w:rPr>
        <w:t xml:space="preserve"> τη φάση του συνεχιζόμενου ταξικού πολέμου επιτίθεται σε μισθωτούς, αυτοαπασχολούμενους και συνταξιούχους. </w:t>
      </w:r>
    </w:p>
    <w:p w14:paraId="1ED2CC0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αφήστε τώρα τις κορόνες για τα επιδόματα που δίνετε.</w:t>
      </w:r>
    </w:p>
    <w:p w14:paraId="1ED2CC0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Κάθε κυβέρνηση </w:t>
      </w:r>
      <w:r>
        <w:rPr>
          <w:rFonts w:eastAsia="Times New Roman" w:cs="Times New Roman"/>
          <w:szCs w:val="24"/>
        </w:rPr>
        <w:t>-</w:t>
      </w:r>
      <w:r>
        <w:rPr>
          <w:rFonts w:eastAsia="Times New Roman" w:cs="Times New Roman"/>
          <w:szCs w:val="24"/>
        </w:rPr>
        <w:t>μάλιστα κάθε αντιλαϊκή κυβέρνηση, για να την προσδιορίσουμε επακριβώς- που κόβει δικαιώματα δίνει τέτοια επιδόματα πτωχοκομείου, για να συγκαλύπτει την πολιτική της. Έτσι έκαναν και οι προηγούμενες κυβερνήσεις. Άλλωστε εσείς οι ίδιοι παραδεχθήκατε σήμερα κ</w:t>
      </w:r>
      <w:r>
        <w:rPr>
          <w:rFonts w:eastAsia="Times New Roman" w:cs="Times New Roman"/>
          <w:szCs w:val="24"/>
        </w:rPr>
        <w:t xml:space="preserve">αι χθες εδώ, με ομιλίες Βουλευτών σας </w:t>
      </w:r>
      <w:r>
        <w:rPr>
          <w:rFonts w:eastAsia="Times New Roman" w:cs="Times New Roman"/>
          <w:szCs w:val="24"/>
        </w:rPr>
        <w:lastRenderedPageBreak/>
        <w:t xml:space="preserve">και Υπουργών, ότι αυτό έκανε και η κυβέρνηση της Νέας Δημοκρατίας. Έδινε μερίσματα. </w:t>
      </w:r>
    </w:p>
    <w:p w14:paraId="1ED2CC0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 πρόβλημά σας, λοιπόν, δεν είναι τα επιδόματα, αλλά τα δικαιώματα. Με αυτά θέλετε να ξεμπερδεύετε. Αυτή είναι η πολιτική σας και εδ</w:t>
      </w:r>
      <w:r>
        <w:rPr>
          <w:rFonts w:eastAsia="Times New Roman" w:cs="Times New Roman"/>
          <w:szCs w:val="24"/>
        </w:rPr>
        <w:t>ώ στην Ελλάδα. Μια συνεχής πολιτική μείωσης μισθών, συνολικά φθηνής εργατικής δύναμης και μεταρρυθμίσεων υπέρ των μονοπωλίων. Αυτό προσπαθείτε βέβαια να εδραιώσετε για δεκαετίες μαζί με τη συνέχιση του έργου των προηγούμενων από εσάς. Λέω όλοι σας, όχι μόν</w:t>
      </w:r>
      <w:r>
        <w:rPr>
          <w:rFonts w:eastAsia="Times New Roman" w:cs="Times New Roman"/>
          <w:szCs w:val="24"/>
        </w:rPr>
        <w:t>ο εσείς στα τρία χρόνια. Δηλαδή, και η Νέα Δημοκρατία και το ΠΑΣΟΚ που εργάστηκαν δραστήρια για τη θεμελίωση της αστικής εξουσίας, αυτής δηλαδή της στυγνής δικτατορίας των μονοπωλίων.</w:t>
      </w:r>
    </w:p>
    <w:p w14:paraId="1ED2CC0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Όντως, κάνετε φιλότιμες προσπάθειες και εσείς και όλοι οι πολιτικοί σας </w:t>
      </w:r>
      <w:r>
        <w:rPr>
          <w:rFonts w:eastAsia="Times New Roman" w:cs="Times New Roman"/>
          <w:szCs w:val="24"/>
        </w:rPr>
        <w:t>σύμμαχοι ανά τον κόσμο. Έχετε τη θαυμαστή ιδιαιτερότητα να είστε με όλους ή να παριστάνετε</w:t>
      </w:r>
      <w:r>
        <w:rPr>
          <w:rFonts w:eastAsia="Times New Roman" w:cs="Times New Roman"/>
          <w:szCs w:val="24"/>
        </w:rPr>
        <w:t>,</w:t>
      </w:r>
      <w:r>
        <w:rPr>
          <w:rFonts w:eastAsia="Times New Roman" w:cs="Times New Roman"/>
          <w:szCs w:val="24"/>
        </w:rPr>
        <w:t xml:space="preserve"> τέλος πάντων</w:t>
      </w:r>
      <w:r>
        <w:rPr>
          <w:rFonts w:eastAsia="Times New Roman" w:cs="Times New Roman"/>
          <w:szCs w:val="24"/>
        </w:rPr>
        <w:t>,</w:t>
      </w:r>
      <w:r>
        <w:rPr>
          <w:rFonts w:eastAsia="Times New Roman" w:cs="Times New Roman"/>
          <w:szCs w:val="24"/>
        </w:rPr>
        <w:t xml:space="preserve"> ότι είστε με όλους, αφού δεν κρατήσατε και κάτι άλλο από τον οπορτουνισμό που σας διέκρινε χρόνια τώρα, πέρα από αυτή ακριβώς τη δυνατότητα ελιγμού το</w:t>
      </w:r>
      <w:r>
        <w:rPr>
          <w:rFonts w:eastAsia="Times New Roman" w:cs="Times New Roman"/>
          <w:szCs w:val="24"/>
        </w:rPr>
        <w:t xml:space="preserve">υ χαμαιλέοντα, για να το πούμε πιο κατανοητά, που κινείται πάντα βέβαια με το ρεύμα. Από τον δημοκρατικό Κλίντον, μέχρι τον </w:t>
      </w:r>
      <w:r>
        <w:rPr>
          <w:rFonts w:eastAsia="Times New Roman" w:cs="Times New Roman"/>
          <w:szCs w:val="24"/>
        </w:rPr>
        <w:t>«</w:t>
      </w:r>
      <w:r>
        <w:rPr>
          <w:rFonts w:eastAsia="Times New Roman" w:cs="Times New Roman"/>
          <w:szCs w:val="24"/>
        </w:rPr>
        <w:t>διαβολικά καλό</w:t>
      </w:r>
      <w:r>
        <w:rPr>
          <w:rFonts w:eastAsia="Times New Roman" w:cs="Times New Roman"/>
          <w:szCs w:val="24"/>
        </w:rPr>
        <w:t>»</w:t>
      </w:r>
      <w:r>
        <w:rPr>
          <w:rFonts w:eastAsia="Times New Roman" w:cs="Times New Roman"/>
          <w:szCs w:val="24"/>
        </w:rPr>
        <w:t xml:space="preserve"> τώρα ρεπουμπλικάνο </w:t>
      </w:r>
      <w:proofErr w:type="spellStart"/>
      <w:r>
        <w:rPr>
          <w:rFonts w:eastAsia="Times New Roman" w:cs="Times New Roman"/>
          <w:szCs w:val="24"/>
        </w:rPr>
        <w:t>Τρα</w:t>
      </w:r>
      <w:r>
        <w:rPr>
          <w:rFonts w:eastAsia="Times New Roman" w:cs="Times New Roman"/>
          <w:szCs w:val="24"/>
        </w:rPr>
        <w:t>μπ</w:t>
      </w:r>
      <w:proofErr w:type="spellEnd"/>
      <w:r>
        <w:rPr>
          <w:rFonts w:eastAsia="Times New Roman" w:cs="Times New Roman"/>
          <w:szCs w:val="24"/>
        </w:rPr>
        <w:t xml:space="preserve"> έως τον </w:t>
      </w:r>
      <w:proofErr w:type="spellStart"/>
      <w:r>
        <w:rPr>
          <w:rFonts w:eastAsia="Times New Roman" w:cs="Times New Roman"/>
          <w:szCs w:val="24"/>
        </w:rPr>
        <w:t>Νετανιάχου</w:t>
      </w:r>
      <w:proofErr w:type="spellEnd"/>
      <w:r>
        <w:rPr>
          <w:rFonts w:eastAsia="Times New Roman" w:cs="Times New Roman"/>
          <w:szCs w:val="24"/>
        </w:rPr>
        <w:t xml:space="preserve"> του Ισραήλ, αλλά και τον Μακρόν, τη </w:t>
      </w:r>
      <w:proofErr w:type="spellStart"/>
      <w:r>
        <w:rPr>
          <w:rFonts w:eastAsia="Times New Roman" w:cs="Times New Roman"/>
          <w:szCs w:val="24"/>
        </w:rPr>
        <w:t>Μέρκελ</w:t>
      </w:r>
      <w:proofErr w:type="spellEnd"/>
      <w:r>
        <w:rPr>
          <w:rFonts w:eastAsia="Times New Roman" w:cs="Times New Roman"/>
          <w:szCs w:val="24"/>
        </w:rPr>
        <w:t xml:space="preserve"> και πολλούς άλλους. </w:t>
      </w:r>
    </w:p>
    <w:p w14:paraId="1ED2CC0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επε</w:t>
      </w:r>
      <w:r>
        <w:rPr>
          <w:rFonts w:eastAsia="Times New Roman" w:cs="Times New Roman"/>
          <w:szCs w:val="24"/>
        </w:rPr>
        <w:t xml:space="preserve">ιδή σας αρέσει συνεχώς να σκιαγραφείτε το διεθνές και ευρωπαϊκό πλαίσιο, για να δικαιολογήσετε και τα αίσχη τα δικά σας, ένα σας λέμε: Φυσικά για να φέρετε την καπιταλιστική οικονομία </w:t>
      </w:r>
      <w:r>
        <w:rPr>
          <w:rFonts w:eastAsia="Times New Roman" w:cs="Times New Roman"/>
          <w:szCs w:val="24"/>
        </w:rPr>
        <w:lastRenderedPageBreak/>
        <w:t>πίσω σε φάση σταθερής μακροπρόθεσμης ανάπτυξης δεν μπορείτε να τα καταφέ</w:t>
      </w:r>
      <w:r>
        <w:rPr>
          <w:rFonts w:eastAsia="Times New Roman" w:cs="Times New Roman"/>
          <w:szCs w:val="24"/>
        </w:rPr>
        <w:t>ρετε, ακόμα και αν συμφωνήσετε και συνομολογήσετε όλοι μαζί. Νιώθετε όλοι στην πλάτη σας το φάντασμα των εσωτερικών αντιφάσεων του καπιταλισμού, την αδυναμία του να ελέγξει τις παραγωγικές δυνάμεις που ο ίδιος δημιουργεί, την αδυναμία κεφαλαίων που λιμνάζο</w:t>
      </w:r>
      <w:r>
        <w:rPr>
          <w:rFonts w:eastAsia="Times New Roman" w:cs="Times New Roman"/>
          <w:szCs w:val="24"/>
        </w:rPr>
        <w:t>υν να επενδυθούν με ικανοποιητικό ποσοστό κέρδους.</w:t>
      </w:r>
    </w:p>
    <w:p w14:paraId="1ED2CC0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Σε ολόκληρο τον κόσμο διεθνείς οργανισμοί και μεγάλες τράπεζες, από το Διεθνές Νομισματικό Ταμείο μέχρι τη Διεθνή Τράπεζα Διακανονισμών και την Παγκόσμια Τράπεζα, από τη </w:t>
      </w:r>
      <w:r>
        <w:rPr>
          <w:rFonts w:eastAsia="Times New Roman" w:cs="Times New Roman"/>
          <w:szCs w:val="24"/>
          <w:lang w:val="en-US"/>
        </w:rPr>
        <w:t>D</w:t>
      </w:r>
      <w:r>
        <w:rPr>
          <w:rFonts w:eastAsia="Times New Roman" w:cs="Times New Roman"/>
          <w:szCs w:val="24"/>
          <w:lang w:val="en-US"/>
        </w:rPr>
        <w:t>eutsche</w:t>
      </w:r>
      <w:r w:rsidRPr="00C07F41">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 xml:space="preserve"> μέχρι τις μεγάλες αμε</w:t>
      </w:r>
      <w:r>
        <w:rPr>
          <w:rFonts w:eastAsia="Times New Roman" w:cs="Times New Roman"/>
          <w:szCs w:val="24"/>
        </w:rPr>
        <w:t xml:space="preserve">ρικάνικες τράπεζες, όλοι μιλούν για μια αυξανόμενη πιθανότητα εκδήλωσης μιας νέας καπιταλιστικής κρίσης </w:t>
      </w:r>
      <w:r>
        <w:rPr>
          <w:rFonts w:eastAsia="Times New Roman" w:cs="Times New Roman"/>
          <w:szCs w:val="24"/>
        </w:rPr>
        <w:lastRenderedPageBreak/>
        <w:t xml:space="preserve">μέσα στα επόμενα </w:t>
      </w:r>
      <w:r>
        <w:rPr>
          <w:rFonts w:eastAsia="Times New Roman" w:cs="Times New Roman"/>
          <w:szCs w:val="24"/>
        </w:rPr>
        <w:t>δύ</w:t>
      </w:r>
      <w:r>
        <w:rPr>
          <w:rFonts w:eastAsia="Times New Roman" w:cs="Times New Roman"/>
          <w:szCs w:val="24"/>
        </w:rPr>
        <w:t>ο χρόνια, με πιθανές αφετηρίες αυτή τη φορά την Κίνα στην Ασία και την Ιταλία στην Ευρωζώνη.</w:t>
      </w:r>
    </w:p>
    <w:p w14:paraId="1ED2CC0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Ο καπιταλισμός δεν μπορεί να διαχειριστε</w:t>
      </w:r>
      <w:r>
        <w:rPr>
          <w:rFonts w:eastAsia="Times New Roman" w:cs="Times New Roman"/>
          <w:szCs w:val="24"/>
        </w:rPr>
        <w:t xml:space="preserve">ί την </w:t>
      </w:r>
      <w:proofErr w:type="spellStart"/>
      <w:r>
        <w:rPr>
          <w:rFonts w:eastAsia="Times New Roman" w:cs="Times New Roman"/>
          <w:szCs w:val="24"/>
        </w:rPr>
        <w:t>υπερσυσσώρευση</w:t>
      </w:r>
      <w:proofErr w:type="spellEnd"/>
      <w:r>
        <w:rPr>
          <w:rFonts w:eastAsia="Times New Roman" w:cs="Times New Roman"/>
          <w:szCs w:val="24"/>
        </w:rPr>
        <w:t xml:space="preserve"> κεφαλαίου. Οι αντιθέσεις ανάμεσα σε ομίλους, κράτη και ιμπεριαλιστικές συμμαχίες, ακόμα και στο εσωτερικό τους</w:t>
      </w:r>
      <w:r w:rsidRPr="00290360">
        <w:rPr>
          <w:rFonts w:eastAsia="Times New Roman" w:cs="Times New Roman"/>
          <w:szCs w:val="24"/>
        </w:rPr>
        <w:t>,</w:t>
      </w:r>
      <w:r>
        <w:rPr>
          <w:rFonts w:eastAsia="Times New Roman" w:cs="Times New Roman"/>
          <w:szCs w:val="24"/>
        </w:rPr>
        <w:t xml:space="preserve"> συνεχώς αυξάνονται. Η Κυβέρνηση των Ηνωμένων Πολιτειών δυναμιτίζει κυριολεκτικά την περιοχή μας και αυξάνει την αστάθεια με</w:t>
      </w:r>
      <w:r>
        <w:rPr>
          <w:rFonts w:eastAsia="Times New Roman" w:cs="Times New Roman"/>
          <w:szCs w:val="24"/>
        </w:rPr>
        <w:t xml:space="preserve"> την πρόταση για τη μεταφορά της πρωτεύουσας του Ισραήλ στην Ιερουσαλήμ, που ανοίγει ένα</w:t>
      </w:r>
      <w:r>
        <w:rPr>
          <w:rFonts w:eastAsia="Times New Roman" w:cs="Times New Roman"/>
          <w:szCs w:val="24"/>
        </w:rPr>
        <w:t>ν</w:t>
      </w:r>
      <w:r>
        <w:rPr>
          <w:rFonts w:eastAsia="Times New Roman" w:cs="Times New Roman"/>
          <w:szCs w:val="24"/>
        </w:rPr>
        <w:t xml:space="preserve"> νέο</w:t>
      </w:r>
      <w:r>
        <w:rPr>
          <w:rFonts w:eastAsia="Times New Roman" w:cs="Times New Roman"/>
          <w:szCs w:val="24"/>
        </w:rPr>
        <w:t>,</w:t>
      </w:r>
      <w:r>
        <w:rPr>
          <w:rFonts w:eastAsia="Times New Roman" w:cs="Times New Roman"/>
          <w:szCs w:val="24"/>
        </w:rPr>
        <w:t xml:space="preserve"> μεγαλύτερο κύκλο αίματος. </w:t>
      </w:r>
    </w:p>
    <w:p w14:paraId="1ED2CC0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Η Κυβέρνησή σας αναλαμβάνει ρόλο σημαιοφόρου των σχεδίων του ΝΑΤΟ, λέει, στην περιοχή και αυξάνει τον κίνδυνο έτσι για </w:t>
      </w:r>
      <w:r>
        <w:rPr>
          <w:rFonts w:eastAsia="Times New Roman" w:cs="Times New Roman"/>
          <w:szCs w:val="24"/>
        </w:rPr>
        <w:lastRenderedPageBreak/>
        <w:t>τα κυριαρχικά δ</w:t>
      </w:r>
      <w:r>
        <w:rPr>
          <w:rFonts w:eastAsia="Times New Roman" w:cs="Times New Roman"/>
          <w:szCs w:val="24"/>
        </w:rPr>
        <w:t>ικαιώματα για την ειρήνη στην περιοχή, για να αναβαθμίσει τη θέση της εγχώριας άρχουσας τάξης στην Ανατολική Μεσόγειο, στα Βαλκάνια, ευρύτερα.</w:t>
      </w:r>
    </w:p>
    <w:p w14:paraId="1ED2CC0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Πρόσφατα είχαμε την επίσκεψη </w:t>
      </w:r>
      <w:proofErr w:type="spellStart"/>
      <w:r>
        <w:rPr>
          <w:rFonts w:eastAsia="Times New Roman" w:cs="Times New Roman"/>
          <w:szCs w:val="24"/>
        </w:rPr>
        <w:t>Ερντογάν</w:t>
      </w:r>
      <w:proofErr w:type="spellEnd"/>
      <w:r>
        <w:rPr>
          <w:rFonts w:eastAsia="Times New Roman" w:cs="Times New Roman"/>
          <w:szCs w:val="24"/>
        </w:rPr>
        <w:t>, όπου είδαμε την αναβάθμιση εκ μέρους της τούρκικης πολιτικής όλων των διεκ</w:t>
      </w:r>
      <w:r>
        <w:rPr>
          <w:rFonts w:eastAsia="Times New Roman" w:cs="Times New Roman"/>
          <w:szCs w:val="24"/>
        </w:rPr>
        <w:t xml:space="preserve">δικήσεων σε βάρος των κυριαρχικών δικαιωμάτων της χώρας μας. Και αυτό το γεγονός δεν μπορεί να αλλάξει με τη διαφήμιση οικονομικών συμφωνιών και αμοιβαίων συμβιβασμών που έγιναν ανάμεσα σε τμήματα του ελληνικού και τούρκικου κεφαλαίου. </w:t>
      </w:r>
    </w:p>
    <w:p w14:paraId="1ED2CC0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Και πάψτε να έχετε </w:t>
      </w:r>
      <w:r>
        <w:rPr>
          <w:rFonts w:eastAsia="Times New Roman" w:cs="Times New Roman"/>
          <w:szCs w:val="24"/>
        </w:rPr>
        <w:t>και μεγάλη ιδέα για τον εαυτό σας. Μη νομίζετε ότι η εξυπνάδα σας είναι αυτή που βάζει τους άλλους να χορεύουν, με βάση τα νταούλια τα δικά σας</w:t>
      </w:r>
      <w:r>
        <w:rPr>
          <w:rFonts w:eastAsia="Times New Roman" w:cs="Times New Roman"/>
          <w:szCs w:val="24"/>
        </w:rPr>
        <w:t>!</w:t>
      </w:r>
      <w:r>
        <w:rPr>
          <w:rFonts w:eastAsia="Times New Roman" w:cs="Times New Roman"/>
          <w:szCs w:val="24"/>
        </w:rPr>
        <w:t xml:space="preserve"> Άλλωστε, εσείς ενερ</w:t>
      </w:r>
      <w:r>
        <w:rPr>
          <w:rFonts w:eastAsia="Times New Roman" w:cs="Times New Roman"/>
          <w:szCs w:val="24"/>
        </w:rPr>
        <w:lastRenderedPageBreak/>
        <w:t xml:space="preserve">γείτε ως πιστό πολιτικό προσωπικό, ως πιόνια </w:t>
      </w:r>
      <w:r w:rsidRPr="00290360">
        <w:rPr>
          <w:rFonts w:eastAsia="Times New Roman" w:cs="Times New Roman"/>
          <w:szCs w:val="24"/>
        </w:rPr>
        <w:t>-</w:t>
      </w:r>
      <w:r>
        <w:rPr>
          <w:rFonts w:eastAsia="Times New Roman" w:cs="Times New Roman"/>
          <w:szCs w:val="24"/>
        </w:rPr>
        <w:t>να το πούμε ακριβολογώντας</w:t>
      </w:r>
      <w:r w:rsidRPr="00C141B1">
        <w:rPr>
          <w:rFonts w:eastAsia="Times New Roman" w:cs="Times New Roman"/>
          <w:szCs w:val="24"/>
        </w:rPr>
        <w:t>-</w:t>
      </w:r>
      <w:r>
        <w:rPr>
          <w:rFonts w:eastAsia="Times New Roman" w:cs="Times New Roman"/>
          <w:szCs w:val="24"/>
        </w:rPr>
        <w:t xml:space="preserve"> μιας τάξης</w:t>
      </w:r>
      <w:r>
        <w:rPr>
          <w:rFonts w:eastAsia="Times New Roman" w:cs="Times New Roman"/>
          <w:szCs w:val="24"/>
        </w:rPr>
        <w:t>,</w:t>
      </w:r>
      <w:r>
        <w:rPr>
          <w:rFonts w:eastAsia="Times New Roman" w:cs="Times New Roman"/>
          <w:szCs w:val="24"/>
        </w:rPr>
        <w:t xml:space="preserve"> η οποία δεν διστάζει να εμπλέξει τον ελληνικό λαό πιο βαθιά σε ανταγωνισμούς και αντιθέσεις στην ευρύτερη περιοχή, προκειμένου να υπηρετήσει τα δικά της οικονομικά γεωπολιτικά συμφέροντα.</w:t>
      </w:r>
    </w:p>
    <w:p w14:paraId="1ED2CC0A"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Καλό θα σας κάνει να επαναφέρετε στη μνήμη σας την παλαιότερη και π</w:t>
      </w:r>
      <w:r>
        <w:rPr>
          <w:rFonts w:eastAsia="Times New Roman" w:cs="Times New Roman"/>
          <w:szCs w:val="24"/>
        </w:rPr>
        <w:t xml:space="preserve">ιο πρόσφατη ιστορία της Ελλάδας, όπου οι ελληνικές κυβερνήσεις συμμετείχαν </w:t>
      </w:r>
      <w:proofErr w:type="spellStart"/>
      <w:r>
        <w:rPr>
          <w:rFonts w:eastAsia="Times New Roman" w:cs="Times New Roman"/>
          <w:szCs w:val="24"/>
        </w:rPr>
        <w:t>πάμπολλες</w:t>
      </w:r>
      <w:proofErr w:type="spellEnd"/>
      <w:r>
        <w:rPr>
          <w:rFonts w:eastAsia="Times New Roman" w:cs="Times New Roman"/>
          <w:szCs w:val="24"/>
        </w:rPr>
        <w:t xml:space="preserve"> φορές σε πολέμους, σε επεμβάσεις για λογαριασμό της αστικής τάξης, έστω και με σχέσεις ανισοτιμίας συγκριτικά με άλλες. </w:t>
      </w:r>
    </w:p>
    <w:p w14:paraId="1ED2CC0B"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προσκαλούμε, λοιπόν, για μια ακόμη φορά, αντί </w:t>
      </w:r>
      <w:r>
        <w:rPr>
          <w:rFonts w:eastAsia="Times New Roman" w:cs="Times New Roman"/>
          <w:szCs w:val="24"/>
        </w:rPr>
        <w:t xml:space="preserve">να κουνάτε συνεχώς το δάχτυλο, αντί να λέτε γενικολογίες, να απαντήσετε </w:t>
      </w:r>
      <w:r>
        <w:rPr>
          <w:rFonts w:eastAsia="Times New Roman" w:cs="Times New Roman"/>
          <w:szCs w:val="24"/>
        </w:rPr>
        <w:lastRenderedPageBreak/>
        <w:t xml:space="preserve">στα εξής: Θα ενημερώσετε επιτέλους αναλυτικά για το τι συμφωνήσατε ακριβώς στο ταξίδι σας στις Ηνωμένες Πολιτείες της Αμερικής και για το πολιτικό στριπτίζ που κάνατε στον </w:t>
      </w:r>
      <w:proofErr w:type="spellStart"/>
      <w:r>
        <w:rPr>
          <w:rFonts w:eastAsia="Times New Roman" w:cs="Times New Roman"/>
          <w:szCs w:val="24"/>
        </w:rPr>
        <w:t>Τραμπ</w:t>
      </w:r>
      <w:proofErr w:type="spellEnd"/>
      <w:r>
        <w:rPr>
          <w:rFonts w:eastAsia="Times New Roman" w:cs="Times New Roman"/>
          <w:szCs w:val="24"/>
        </w:rPr>
        <w:t>; Τι εν</w:t>
      </w:r>
      <w:r>
        <w:rPr>
          <w:rFonts w:eastAsia="Times New Roman" w:cs="Times New Roman"/>
          <w:szCs w:val="24"/>
        </w:rPr>
        <w:t xml:space="preserve">έργειες θα κάνετε για την οριοθέτηση και την ανακήρυξη της ελληνικής ΑΟΖ, πριν προχωρήσουν οι έρευνες των εγχώριων κοιτασμάτων υδρογονανθράκων; Τι σκοπεύετε να κάνετε σχετικά με την αναγνώριση του </w:t>
      </w:r>
      <w:r>
        <w:rPr>
          <w:rFonts w:eastAsia="Times New Roman" w:cs="Times New Roman"/>
          <w:szCs w:val="24"/>
        </w:rPr>
        <w:t>παλαιστινιακού κράτους</w:t>
      </w:r>
      <w:r>
        <w:rPr>
          <w:rFonts w:eastAsia="Times New Roman" w:cs="Times New Roman"/>
          <w:szCs w:val="24"/>
        </w:rPr>
        <w:t xml:space="preserve">; </w:t>
      </w:r>
    </w:p>
    <w:p w14:paraId="1ED2CC0C"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Βεβαίως, ξέρουμε ότι οι ανάγκες τω</w:t>
      </w:r>
      <w:r>
        <w:rPr>
          <w:rFonts w:eastAsia="Times New Roman" w:cs="Times New Roman"/>
          <w:szCs w:val="24"/>
        </w:rPr>
        <w:t xml:space="preserve">ν ομίλων για διασφάλιση της κερδοφορίας και της ανταγωνιστικότητάς τους σε αυτές τις συνθήκες είναι ο δικός σας καθοδηγητής. Η αιτία της επίθεσης στα εργατικά λαϊκά δικαιώματα που εξαπολύετε είναι ακριβώς αυτή η κερδοφορία. </w:t>
      </w:r>
    </w:p>
    <w:p w14:paraId="1ED2CC0D"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Γι’ αυτό και η επίθεση σε λαϊκά</w:t>
      </w:r>
      <w:r>
        <w:rPr>
          <w:rFonts w:eastAsia="Times New Roman" w:cs="Times New Roman"/>
          <w:szCs w:val="24"/>
        </w:rPr>
        <w:t xml:space="preserve"> δικαιώματα είναι επίθεση διαρκείας και δεν πρόκειται να τελειώσει τον Αύγουστο του 2018, ακόμα και αν βγούμε από τα μνημόνια, όπως λέτε. Τα μέτρα που έχετε ήδη υπογράψει στην τρίτη αξιολόγηση, αλλά και γενικότερα, εκτείνονται πολύ μετά το 2018. Κάνετε ό,τ</w:t>
      </w:r>
      <w:r>
        <w:rPr>
          <w:rFonts w:eastAsia="Times New Roman" w:cs="Times New Roman"/>
          <w:szCs w:val="24"/>
        </w:rPr>
        <w:t>ι μπορείτε για να ισοπεδώσετε εντελώς κυρίως την αστική τάξη, το εισόδημα, τα δικαιώματα των εργαζομένων. Έχετε υπογράψει για θηριώδη πρωτογενή πλεονάσματα της τάξης του 3,5% του ΑΕΠ για τα επόμενα πέντε χρόνια και μέχρι το 2060 για πλεονάσματα που ξεπερνο</w:t>
      </w:r>
      <w:r>
        <w:rPr>
          <w:rFonts w:eastAsia="Times New Roman" w:cs="Times New Roman"/>
          <w:szCs w:val="24"/>
        </w:rPr>
        <w:t>ύν το 2% στα επίπεδα που προβλέπει και η ευρωπαϊκή, βέβαια, δημοσιονομική συνθήκη, η οποία δεσμεύει κάθε χώρα της Ευρωπαϊκής Ένωσης, γεγονός που αποδεικνύει πως η δημοσιονομική εποπτεία είναι διαρ</w:t>
      </w:r>
      <w:r>
        <w:rPr>
          <w:rFonts w:eastAsia="Times New Roman" w:cs="Times New Roman"/>
          <w:szCs w:val="24"/>
        </w:rPr>
        <w:lastRenderedPageBreak/>
        <w:t xml:space="preserve">κής και δεν θα σταματήσει ποτέ και πως δεν πετύχατε κανενός </w:t>
      </w:r>
      <w:r>
        <w:rPr>
          <w:rFonts w:eastAsia="Times New Roman" w:cs="Times New Roman"/>
          <w:szCs w:val="24"/>
        </w:rPr>
        <w:t xml:space="preserve">είδους ουσιαστική ελάφρυνση χρέους, παρά τις πομπώδεις διακηρύξεις σας. </w:t>
      </w:r>
    </w:p>
    <w:p w14:paraId="1ED2CC0E"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Οι δημοσιονομικές σας δεσμεύσεις εκτείνονται πολύ μετά τον Αύγουστο του 2018. Έχετε υπογράψει νέα μείωση των συντάξεων που θα φθάσει το 30% σε όλες τις συντάξεις, με στόχο να αυξήσετε</w:t>
      </w:r>
      <w:r>
        <w:rPr>
          <w:rFonts w:eastAsia="Times New Roman" w:cs="Times New Roman"/>
          <w:szCs w:val="24"/>
        </w:rPr>
        <w:t xml:space="preserve"> το ματωμένο πλεόνασμα κατά 1%. Τόσο υπολογίζεται ότι θα φθάσει. </w:t>
      </w:r>
    </w:p>
    <w:p w14:paraId="1ED2CC0F"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Έχετε, επίσης, υπογράψει και μια νέα επιπρόσθετη αύξηση της φορολογίας ύψους 1% του ΑΕΠ που θα «χτυπήσει» χαμηλόμισθους, χαμηλοσυνταξιούχους των 500 ευρώ ετησίως. Πρόκειται για μέτρα που θα </w:t>
      </w:r>
      <w:r>
        <w:rPr>
          <w:rFonts w:eastAsia="Times New Roman" w:cs="Times New Roman"/>
          <w:szCs w:val="24"/>
        </w:rPr>
        <w:t xml:space="preserve">εφαρμοστούν μετά τη λήξη του </w:t>
      </w:r>
      <w:r>
        <w:rPr>
          <w:rFonts w:eastAsia="Times New Roman" w:cs="Times New Roman"/>
          <w:szCs w:val="24"/>
        </w:rPr>
        <w:t>π</w:t>
      </w:r>
      <w:r>
        <w:rPr>
          <w:rFonts w:eastAsia="Times New Roman" w:cs="Times New Roman"/>
          <w:szCs w:val="24"/>
        </w:rPr>
        <w:t>ρογράμματος του 2018.</w:t>
      </w:r>
    </w:p>
    <w:p w14:paraId="1ED2CC10"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νέα αξιολόγηση που υπογράψατε -σε χρόνο ρεκόρ μάλιστα- λέει πως έχετε πλέον και την ιδιοκτησία του </w:t>
      </w:r>
      <w:r>
        <w:rPr>
          <w:rFonts w:eastAsia="Times New Roman" w:cs="Times New Roman"/>
          <w:szCs w:val="24"/>
        </w:rPr>
        <w:t>π</w:t>
      </w:r>
      <w:r>
        <w:rPr>
          <w:rFonts w:eastAsia="Times New Roman" w:cs="Times New Roman"/>
          <w:szCs w:val="24"/>
        </w:rPr>
        <w:t xml:space="preserve">ρογράμματος, λες και δεν το ξέραμε, βέβαια. Και μάλιστα, εσείς κομπάζετε </w:t>
      </w:r>
      <w:r>
        <w:rPr>
          <w:rFonts w:eastAsia="Times New Roman" w:cs="Times New Roman"/>
          <w:szCs w:val="24"/>
        </w:rPr>
        <w:t>γι’</w:t>
      </w:r>
      <w:r>
        <w:rPr>
          <w:rFonts w:eastAsia="Times New Roman" w:cs="Times New Roman"/>
          <w:szCs w:val="24"/>
        </w:rPr>
        <w:t xml:space="preserve"> αυτό. Ο κόσμος το έχει το</w:t>
      </w:r>
      <w:r>
        <w:rPr>
          <w:rFonts w:eastAsia="Times New Roman" w:cs="Times New Roman"/>
          <w:szCs w:val="24"/>
        </w:rPr>
        <w:t xml:space="preserve">ύμπανο και εσείς κρυφό καμάρι, που λένε. </w:t>
      </w:r>
    </w:p>
    <w:p w14:paraId="1ED2CC11"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φυσικά, δεσμεύεστε να κάνετε οτιδήποτε είναι αναγκαίο, ακόμα και το πιο ακραίο, προκειμένου να προχωρήσουν οι αντιδραστικές για τον λαό μεταρρυθμίσεις. Τι δείχνει αυτό; Δείχνει πως εκτός από την εποπτεία της Ε</w:t>
      </w:r>
      <w:r>
        <w:rPr>
          <w:rFonts w:eastAsia="Times New Roman" w:cs="Times New Roman"/>
          <w:szCs w:val="24"/>
        </w:rPr>
        <w:t>υρωπαϊκής Ένωσης και του ΔΝΤ ο εχθρός των λαϊκών συμφερόντων, δυστυχώς, βρίσκεται και μέσα στην ίδια μας τη χώρα. Έχουμε εσάς που έχετε την προθυμία και την ικανότητα να προχωράτε τις μεταρρυθμίσεις όπως τις έχει ανάγκη το μεγάλο κεφάλαιο, οι βιομήχανοι, ο</w:t>
      </w:r>
      <w:r>
        <w:rPr>
          <w:rFonts w:eastAsia="Times New Roman" w:cs="Times New Roman"/>
          <w:szCs w:val="24"/>
        </w:rPr>
        <w:t xml:space="preserve">ι εφοπλιστές, όπως τις </w:t>
      </w:r>
      <w:r>
        <w:rPr>
          <w:rFonts w:eastAsia="Times New Roman" w:cs="Times New Roman"/>
          <w:szCs w:val="24"/>
        </w:rPr>
        <w:lastRenderedPageBreak/>
        <w:t xml:space="preserve">σχεδιάζετε μαζί με τα «κοράκια» της Ευρωπαϊκής Ένωσης και άλλους. Όμως, έχετε ακόμα ένα φύλλο συκής. </w:t>
      </w:r>
    </w:p>
    <w:p w14:paraId="1ED2CC12" w14:textId="77777777" w:rsidR="00844B03" w:rsidRDefault="0027580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αξιολόγηση που υπογράψατε τι προβλέπει; Προβλέπει μια σειρά από επιτροπές εποπτείας και γνωμοδότησης, ξεχωρίζοντας το </w:t>
      </w:r>
      <w:proofErr w:type="spellStart"/>
      <w:r>
        <w:rPr>
          <w:rFonts w:eastAsia="Times New Roman" w:cs="Times New Roman"/>
          <w:szCs w:val="24"/>
        </w:rPr>
        <w:t>υπερταμείο</w:t>
      </w:r>
      <w:proofErr w:type="spellEnd"/>
      <w:r>
        <w:rPr>
          <w:rFonts w:eastAsia="Times New Roman" w:cs="Times New Roman"/>
          <w:szCs w:val="24"/>
        </w:rPr>
        <w:t>,</w:t>
      </w:r>
      <w:r>
        <w:rPr>
          <w:rFonts w:eastAsia="Times New Roman" w:cs="Times New Roman"/>
          <w:szCs w:val="24"/>
        </w:rPr>
        <w:t xml:space="preserve"> το Ταμείο Χρηματοπιστωτικής Σταθερότητας που έχει τις τράπεζες, ώστε να διασφαλίζετε πως οι μεταρρυθμίσεις θα υλοποιηθούν μέχρι κεραίας. </w:t>
      </w:r>
    </w:p>
    <w:p w14:paraId="1ED2CC1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Σταματήστε να κοροϊδεύετε τον ελληνικό λαό, κύριε Τσίπρα, αν με ακούτε από εκεί που είστε, γιατί εδώ δεν έχετε εμφανι</w:t>
      </w:r>
      <w:r>
        <w:rPr>
          <w:rFonts w:eastAsia="Times New Roman" w:cs="Times New Roman"/>
          <w:szCs w:val="24"/>
        </w:rPr>
        <w:t xml:space="preserve">στεί. Σας προκαλούμε από αυτό το Βήμα να μας πείτε ποια βασικά </w:t>
      </w:r>
      <w:proofErr w:type="spellStart"/>
      <w:r>
        <w:rPr>
          <w:rFonts w:eastAsia="Times New Roman" w:cs="Times New Roman"/>
          <w:szCs w:val="24"/>
        </w:rPr>
        <w:t>μνημονιακά</w:t>
      </w:r>
      <w:proofErr w:type="spellEnd"/>
      <w:r>
        <w:rPr>
          <w:rFonts w:eastAsia="Times New Roman" w:cs="Times New Roman"/>
          <w:szCs w:val="24"/>
        </w:rPr>
        <w:t xml:space="preserve"> μέτρα -είτε από αυτά που παραλάβατε, αλλά διατηρείτε και εφαρμόζετε στο ακέραιο, είτε από αυτά που έχετε ήδη λάβει, είτε από αυτά που ετοιμάζετε για το επόμενο διάστημα- πρόκειται να</w:t>
      </w:r>
      <w:r>
        <w:rPr>
          <w:rFonts w:eastAsia="Times New Roman" w:cs="Times New Roman"/>
          <w:szCs w:val="24"/>
        </w:rPr>
        <w:t xml:space="preserve"> </w:t>
      </w:r>
      <w:r>
        <w:rPr>
          <w:rFonts w:eastAsia="Times New Roman" w:cs="Times New Roman"/>
          <w:szCs w:val="24"/>
        </w:rPr>
        <w:lastRenderedPageBreak/>
        <w:t xml:space="preserve">αναιρεθούν μετά τη λήξη του μνημονίου τον Αύγουστο του 2018, όπως ισχυρίζεστε. Επί της ουσίας, σας λέμε –και εδώ είμαστε και θα το δούμε- κανένα. Γι’ αυτό και λέμε ότι πρόκειται για μεγάλη πολιτική απατεωνιά. </w:t>
      </w:r>
    </w:p>
    <w:p w14:paraId="1ED2CC1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Η πολυσυζητημένη λήξη των μνημονίων δεν θα φέ</w:t>
      </w:r>
      <w:r>
        <w:rPr>
          <w:rFonts w:eastAsia="Times New Roman" w:cs="Times New Roman"/>
          <w:szCs w:val="24"/>
        </w:rPr>
        <w:t>ρει δυστυχώς κανενός είδους ελάφρυνση στους εργαζόμενους. Το μόνο που έχουν να περιμένουν από εσάς οι εργαζόμενοι για το 2018 είναι νέα σκληρά μέτρα.</w:t>
      </w:r>
    </w:p>
    <w:p w14:paraId="1ED2CC1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Η πλήρης εφαρμογή του νόμου</w:t>
      </w:r>
      <w:r>
        <w:rPr>
          <w:rFonts w:eastAsia="Times New Roman" w:cs="Times New Roman"/>
          <w:szCs w:val="24"/>
        </w:rPr>
        <w:t>–</w:t>
      </w:r>
      <w:r>
        <w:rPr>
          <w:rFonts w:eastAsia="Times New Roman" w:cs="Times New Roman"/>
          <w:szCs w:val="24"/>
        </w:rPr>
        <w:t xml:space="preserve">λαιμητόμου του </w:t>
      </w:r>
      <w:proofErr w:type="spellStart"/>
      <w:r>
        <w:rPr>
          <w:rFonts w:eastAsia="Times New Roman" w:cs="Times New Roman"/>
          <w:szCs w:val="24"/>
        </w:rPr>
        <w:t>Κατρούγκαλου</w:t>
      </w:r>
      <w:proofErr w:type="spellEnd"/>
      <w:r>
        <w:rPr>
          <w:rFonts w:eastAsia="Times New Roman" w:cs="Times New Roman"/>
          <w:szCs w:val="24"/>
        </w:rPr>
        <w:t xml:space="preserve"> -που ανταμείφθηκε μάλιστα </w:t>
      </w:r>
      <w:r>
        <w:rPr>
          <w:rFonts w:eastAsia="Times New Roman" w:cs="Times New Roman"/>
          <w:szCs w:val="24"/>
        </w:rPr>
        <w:t>γι’</w:t>
      </w:r>
      <w:r>
        <w:rPr>
          <w:rFonts w:eastAsia="Times New Roman" w:cs="Times New Roman"/>
          <w:szCs w:val="24"/>
        </w:rPr>
        <w:t xml:space="preserve"> αυτό το «ευάρεστο» έ</w:t>
      </w:r>
      <w:r>
        <w:rPr>
          <w:rFonts w:eastAsia="Times New Roman" w:cs="Times New Roman"/>
          <w:szCs w:val="24"/>
        </w:rPr>
        <w:t xml:space="preserve">ργο του με μετάθεση σε πιο </w:t>
      </w:r>
      <w:proofErr w:type="spellStart"/>
      <w:r>
        <w:rPr>
          <w:rFonts w:eastAsia="Times New Roman" w:cs="Times New Roman"/>
          <w:szCs w:val="24"/>
        </w:rPr>
        <w:t>γκλαμουράτο</w:t>
      </w:r>
      <w:proofErr w:type="spellEnd"/>
      <w:r>
        <w:rPr>
          <w:rFonts w:eastAsia="Times New Roman" w:cs="Times New Roman"/>
          <w:szCs w:val="24"/>
        </w:rPr>
        <w:t xml:space="preserve"> Υπουργείο- δείχνει τα δόντια </w:t>
      </w:r>
      <w:r>
        <w:rPr>
          <w:rFonts w:eastAsia="Times New Roman" w:cs="Times New Roman"/>
          <w:szCs w:val="24"/>
        </w:rPr>
        <w:t>της</w:t>
      </w:r>
      <w:r>
        <w:rPr>
          <w:rFonts w:eastAsia="Times New Roman" w:cs="Times New Roman"/>
          <w:szCs w:val="24"/>
        </w:rPr>
        <w:t xml:space="preserve">. Έχετε ήδη τινάξει το ασφαλιστικό σύστημα στον αέρα. Καταργείτε τα ασφαλιστικά ταμεία, ενοποιώντας εισφορές και φορολογικά βάρη. </w:t>
      </w:r>
      <w:r>
        <w:rPr>
          <w:rFonts w:eastAsia="Times New Roman" w:cs="Times New Roman"/>
          <w:szCs w:val="24"/>
        </w:rPr>
        <w:lastRenderedPageBreak/>
        <w:t xml:space="preserve">Και έχετε το θράσος να χαρακτηρίζετε ως </w:t>
      </w:r>
      <w:proofErr w:type="spellStart"/>
      <w:r>
        <w:rPr>
          <w:rFonts w:eastAsia="Times New Roman" w:cs="Times New Roman"/>
          <w:szCs w:val="24"/>
        </w:rPr>
        <w:t>υπεραπόδοση</w:t>
      </w:r>
      <w:proofErr w:type="spellEnd"/>
      <w:r>
        <w:rPr>
          <w:rFonts w:eastAsia="Times New Roman" w:cs="Times New Roman"/>
          <w:szCs w:val="24"/>
        </w:rPr>
        <w:t xml:space="preserve"> των</w:t>
      </w:r>
      <w:r>
        <w:rPr>
          <w:rFonts w:eastAsia="Times New Roman" w:cs="Times New Roman"/>
          <w:szCs w:val="24"/>
        </w:rPr>
        <w:t xml:space="preserve"> μέτρων τη φτωχοποίηση των συνταξιούχων αλλά και των εργαζομένων, που κυριολεκτικά γονατίζουν με τις ασφαλιστικές εισφορές. </w:t>
      </w:r>
    </w:p>
    <w:p w14:paraId="1ED2CC1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Φέρνετε τώρα έναν προϋπολογισμό που προβλέπει σχεδόν 1 δισεκατομμύριο ευρώ πλεόνασμα από τον ΕΚΦΑ. Πώς θα το πετύχετε αυτό; </w:t>
      </w:r>
      <w:r>
        <w:rPr>
          <w:rFonts w:eastAsia="Times New Roman" w:cs="Times New Roman"/>
          <w:szCs w:val="24"/>
        </w:rPr>
        <w:t>Καταργώντας το ΕΚΑΣ, τσακίζοντας τους χαμηλοσυνταξιούχους, καθυστερώντας προκλητικά να δώσετε συντάξεις και αφήνοντας δεκάδες χιλιάδες ξεκρέμαστους, εφαρμόζοντας μέτρα αναγκαστικής εκτέλεσης, ώστε να ξεζουμίζετε δεκάδες χιλιάδες φτωχούς αυτοαπασχολούμενους</w:t>
      </w:r>
      <w:r>
        <w:rPr>
          <w:rFonts w:eastAsia="Times New Roman" w:cs="Times New Roman"/>
          <w:szCs w:val="24"/>
        </w:rPr>
        <w:t>, που δεν μπορούν να πληρώσουν τις υπέρογκες ασφαλιστικές εισφορές που έχετε θεσπίσει.</w:t>
      </w:r>
    </w:p>
    <w:p w14:paraId="1ED2CC1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σαν να </w:t>
      </w:r>
      <w:r>
        <w:rPr>
          <w:rFonts w:eastAsia="Times New Roman" w:cs="Times New Roman"/>
          <w:szCs w:val="24"/>
        </w:rPr>
        <w:t>μη</w:t>
      </w:r>
      <w:r>
        <w:rPr>
          <w:rFonts w:eastAsia="Times New Roman" w:cs="Times New Roman"/>
          <w:szCs w:val="24"/>
        </w:rPr>
        <w:t xml:space="preserve"> φτάνει αυτό, ετοιμάζετε νέες μειώσεις των νέων συντάξεων, προωθώντας τον </w:t>
      </w:r>
      <w:proofErr w:type="spellStart"/>
      <w:r>
        <w:rPr>
          <w:rFonts w:eastAsia="Times New Roman" w:cs="Times New Roman"/>
          <w:szCs w:val="24"/>
        </w:rPr>
        <w:t>επανυπολογισμό</w:t>
      </w:r>
      <w:proofErr w:type="spellEnd"/>
      <w:r>
        <w:rPr>
          <w:rFonts w:eastAsia="Times New Roman" w:cs="Times New Roman"/>
          <w:szCs w:val="24"/>
        </w:rPr>
        <w:t xml:space="preserve"> τους. Παρά τις συνεχείς διαβεβαιώσεις σας, καταργείτε το ειδικό καθ</w:t>
      </w:r>
      <w:r>
        <w:rPr>
          <w:rFonts w:eastAsia="Times New Roman" w:cs="Times New Roman"/>
          <w:szCs w:val="24"/>
        </w:rPr>
        <w:t>εστώς ΦΠΑ στα νησιά, φέρνοντας, μαζί και με άλλα μέτρα, πάνω από 1 δισεκατομμύριο ευρώ νέους φόρους που θα πληρώσουν τα λαϊκά στρώματα.</w:t>
      </w:r>
    </w:p>
    <w:p w14:paraId="1ED2CC1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Και για όποιον δεν μπορεί να πληρώσει την αντιλαϊκή φορολογία έχετε βρει τη λύση. Πρώτα τον καταγγέλλετε ως </w:t>
      </w:r>
      <w:r>
        <w:rPr>
          <w:rFonts w:eastAsia="Times New Roman" w:cs="Times New Roman"/>
          <w:szCs w:val="24"/>
        </w:rPr>
        <w:t>φοροφυγά</w:t>
      </w:r>
      <w:r>
        <w:rPr>
          <w:rFonts w:eastAsia="Times New Roman" w:cs="Times New Roman"/>
          <w:szCs w:val="24"/>
        </w:rPr>
        <w:t xml:space="preserve"> και</w:t>
      </w:r>
      <w:r>
        <w:rPr>
          <w:rFonts w:eastAsia="Times New Roman" w:cs="Times New Roman"/>
          <w:szCs w:val="24"/>
        </w:rPr>
        <w:t xml:space="preserve"> μετά τον ρίχνετε στη δαγκάνα των μέτρων αναγκαστικής είσπραξης, με κατασχέσεις λογαριασμών, με πλειστηριασμούς περιουσιακών στοιχείων. </w:t>
      </w:r>
    </w:p>
    <w:p w14:paraId="1ED2CC1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Όμως για την πραγματική </w:t>
      </w:r>
      <w:proofErr w:type="spellStart"/>
      <w:r>
        <w:rPr>
          <w:rFonts w:eastAsia="Times New Roman" w:cs="Times New Roman"/>
          <w:szCs w:val="24"/>
        </w:rPr>
        <w:t>φοροαποφυγή</w:t>
      </w:r>
      <w:proofErr w:type="spellEnd"/>
      <w:r>
        <w:rPr>
          <w:rFonts w:eastAsia="Times New Roman" w:cs="Times New Roman"/>
          <w:szCs w:val="24"/>
        </w:rPr>
        <w:t xml:space="preserve"> των μεγάλων ομίλων όχι απλώς δεν βγάζετε άχνα, δεν λέτε κουβέντα, αλλά προβλέπετε μ</w:t>
      </w:r>
      <w:r>
        <w:rPr>
          <w:rFonts w:eastAsia="Times New Roman" w:cs="Times New Roman"/>
          <w:szCs w:val="24"/>
        </w:rPr>
        <w:t xml:space="preserve">είωση ακόμα και της ισχνής αυτής φορολογίας που καταβάλλουν, </w:t>
      </w:r>
      <w:r>
        <w:rPr>
          <w:rFonts w:eastAsia="Times New Roman" w:cs="Times New Roman"/>
          <w:szCs w:val="24"/>
        </w:rPr>
        <w:lastRenderedPageBreak/>
        <w:t>κατά 3,2%, μετά από μία μείωση της τάξης του 17% την προηγούμενη χρονιά. Την ίδια ώρα που η φορολόγηση των φυσικών προσώπων αυξάνεται κατά 5,5%, αποτελεί τουλάχιστον πρόκληση το γεγονός πως οι με</w:t>
      </w:r>
      <w:r>
        <w:rPr>
          <w:rFonts w:eastAsia="Times New Roman" w:cs="Times New Roman"/>
          <w:szCs w:val="24"/>
        </w:rPr>
        <w:t xml:space="preserve">γάλοι όμιλοι καταβάλλουν φορολογία της τάξης του 5% των συνολικών κρατικών εσόδων, καθώς και ότι η φορολογία αυτή μειώνεται, αφού με μία σειρά </w:t>
      </w:r>
      <w:r>
        <w:rPr>
          <w:rFonts w:eastAsia="Times New Roman" w:cs="Times New Roman"/>
          <w:szCs w:val="24"/>
        </w:rPr>
        <w:t>-</w:t>
      </w:r>
      <w:r>
        <w:rPr>
          <w:rFonts w:eastAsia="Times New Roman" w:cs="Times New Roman"/>
          <w:szCs w:val="24"/>
        </w:rPr>
        <w:t xml:space="preserve">το ξαναλέμε- από φοροαπαλλαγές και ειδικά καθεστώτα, όπως αυτό των εφοπλιστών, τα κέρδη τους είναι πρακτικά </w:t>
      </w:r>
      <w:r>
        <w:rPr>
          <w:rFonts w:eastAsia="Times New Roman" w:cs="Times New Roman"/>
          <w:szCs w:val="24"/>
        </w:rPr>
        <w:t>αφορολόγητα.</w:t>
      </w:r>
    </w:p>
    <w:p w14:paraId="1ED2CC1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Γι’ αυτό και η επίθεση που εξαπολύετε στη φοροδιαφυγή με το πλαστικό χρήμα, το δρακόντειο νομικό πλαίσιο της Ανεξάρτητης Αρχής Δημοσίων Εσόδων με τους πολλαπλούς ελέγχους, στοχεύει πολλαπλά κυρίως στους αυτοαπασχολούμενους από τη μια ως φορολο</w:t>
      </w:r>
      <w:r>
        <w:rPr>
          <w:rFonts w:eastAsia="Times New Roman" w:cs="Times New Roman"/>
          <w:szCs w:val="24"/>
        </w:rPr>
        <w:t xml:space="preserve">γικά υποζύγια για τη διασφάλιση της δημοσιονομικής πορείας </w:t>
      </w:r>
      <w:r>
        <w:rPr>
          <w:rFonts w:eastAsia="Times New Roman" w:cs="Times New Roman"/>
          <w:szCs w:val="24"/>
        </w:rPr>
        <w:lastRenderedPageBreak/>
        <w:t>του προϋπολογισμού και από την άλλη ως μηχανισμού με τον οποίο επιχειρείτε να πετάξετε έξω από την αγορά έναν μεγάλο αριθμό από αυτούς, ώστε να προχωρήσει η φάση της καπιταλιστικής ανάκαμψης, με ωφ</w:t>
      </w:r>
      <w:r>
        <w:rPr>
          <w:rFonts w:eastAsia="Times New Roman" w:cs="Times New Roman"/>
          <w:szCs w:val="24"/>
        </w:rPr>
        <w:t xml:space="preserve">ελημένο βέβαια μόνο το μεγάλο κεφάλαιο. </w:t>
      </w:r>
    </w:p>
    <w:p w14:paraId="1ED2CC1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Δεν είστε αφελείς όταν φορολογείτε με ασφαλιστικές εισφορές και άμεση φορολογία τους αυτοαπασχολούμενους με ποσοστό που μπορεί και να ξεπερνά το 60%. Είστε απλά υπάλληλοι των μεγάλων ομίλων. Το λιγότερο που έχουμε ν</w:t>
      </w:r>
      <w:r>
        <w:rPr>
          <w:rFonts w:eastAsia="Times New Roman" w:cs="Times New Roman"/>
          <w:szCs w:val="24"/>
        </w:rPr>
        <w:t xml:space="preserve">α σας πούμε δηλαδή! </w:t>
      </w:r>
    </w:p>
    <w:p w14:paraId="1ED2CC1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Στόχος σας είναι να επιταχύνετε την πορεία συγκέντρωσης της πίτας σε μια σειρά από κλάδους στις μεγάλες επιχειρήσεις -για όσους δεν το κατάλαβαν αυτό από τους συναδέλφους σας. Αυτό κάνετε άλλωστε και ανοιχτά με τις εργαλειοθήκες του ΟΟ</w:t>
      </w:r>
      <w:r>
        <w:rPr>
          <w:rFonts w:eastAsia="Times New Roman" w:cs="Times New Roman"/>
          <w:szCs w:val="24"/>
        </w:rPr>
        <w:t>ΣΑ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έχετε αναλάβει να προωθήσετε. Από τα δομικά υλικά και τους μηχανικούς μέχρι το φάρμακο, χτυπάτε τους αυτοαπασχολούμενους επαγγελματίες προς όφελος των μεγάλων ομίλων.</w:t>
      </w:r>
    </w:p>
    <w:p w14:paraId="1ED2CC1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Η πολιτική σας είναι ποτισμένη σε κάθε πλευρά της με τα συμφέροντα αυτών των μονο</w:t>
      </w:r>
      <w:r>
        <w:rPr>
          <w:rFonts w:eastAsia="Times New Roman" w:cs="Times New Roman"/>
          <w:szCs w:val="24"/>
        </w:rPr>
        <w:t xml:space="preserve">πωλίων. Γι’ αυτό, άλλωστε και επιχειρήσατε -με αποτυχία την πρώτη φορά- να προχωρήσετε σε μια βίαιη επίθεση ενάντια στο εργατικό κίνημα, με την απαγόρευση ουσιαστικά της απεργίας, φέρνοντας εκείνη την τροπολογία νυχτιάτικα. Κόπτεστε και εσείς, όπως ο ΣΕΒ, </w:t>
      </w:r>
      <w:r>
        <w:rPr>
          <w:rFonts w:eastAsia="Times New Roman" w:cs="Times New Roman"/>
          <w:szCs w:val="24"/>
        </w:rPr>
        <w:t xml:space="preserve">τάχα για την αντιπροσωπευτικότητα των σωματείων και την ίδια στιγμή στηρίζετε την εργοδοτική τρομοκρατία και τον κυβερνητικό συνδικαλισμό που </w:t>
      </w:r>
      <w:proofErr w:type="spellStart"/>
      <w:r>
        <w:rPr>
          <w:rFonts w:eastAsia="Times New Roman" w:cs="Times New Roman"/>
          <w:szCs w:val="24"/>
        </w:rPr>
        <w:t>απομαζικοποιούν</w:t>
      </w:r>
      <w:proofErr w:type="spellEnd"/>
      <w:r>
        <w:rPr>
          <w:rFonts w:eastAsia="Times New Roman" w:cs="Times New Roman"/>
          <w:szCs w:val="24"/>
        </w:rPr>
        <w:t xml:space="preserve"> τα σωματεία.</w:t>
      </w:r>
    </w:p>
    <w:p w14:paraId="1ED2CC1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Σας έπιασε ο πόνος τάχα για τη συμμετοχή των εργαζομένων και την ίδια στιγμή διατηρεί</w:t>
      </w:r>
      <w:r>
        <w:rPr>
          <w:rFonts w:eastAsia="Times New Roman" w:cs="Times New Roman"/>
          <w:szCs w:val="24"/>
        </w:rPr>
        <w:t>τε την αθλιότητα των ενώσεων προσώπων, που μπορούν να συστήνονται με το 15% των εργαζομένων για να αποφασίζουν μειώσεις μισθών.</w:t>
      </w:r>
    </w:p>
    <w:p w14:paraId="1ED2CC1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Δίπλα σε αυτό το έγκλημα ετοιμάζετε </w:t>
      </w:r>
      <w:r>
        <w:rPr>
          <w:rFonts w:eastAsia="Times New Roman" w:cs="Times New Roman"/>
          <w:szCs w:val="24"/>
        </w:rPr>
        <w:t>κι</w:t>
      </w:r>
      <w:r>
        <w:rPr>
          <w:rFonts w:eastAsia="Times New Roman" w:cs="Times New Roman"/>
          <w:szCs w:val="24"/>
        </w:rPr>
        <w:t xml:space="preserve"> άλλο: </w:t>
      </w:r>
      <w:r>
        <w:rPr>
          <w:rFonts w:eastAsia="Times New Roman" w:cs="Times New Roman"/>
          <w:szCs w:val="24"/>
        </w:rPr>
        <w:t>φ</w:t>
      </w:r>
      <w:r>
        <w:rPr>
          <w:rFonts w:eastAsia="Times New Roman" w:cs="Times New Roman"/>
          <w:szCs w:val="24"/>
        </w:rPr>
        <w:t>έρνετε μια νέα κωδικοποίηση της εργατικής νομοθεσίας, που φυσικά θα σφραγίσει όλες</w:t>
      </w:r>
      <w:r>
        <w:rPr>
          <w:rFonts w:eastAsia="Times New Roman" w:cs="Times New Roman"/>
          <w:szCs w:val="24"/>
        </w:rPr>
        <w:t xml:space="preserve"> τις αντιδραστικές αλλαγές των τελευταίων ετών. Πού πήγε άραγε η υπόσχεσή σας πως θα επαναφέρετε τις προηγούμενες διατάξεις;</w:t>
      </w:r>
    </w:p>
    <w:p w14:paraId="1ED2CC2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Ετοιμάζεστε να χτυπήσετε ακόμη και το δικαίωμα των σωματείων και ομοσπονδιών να υπογράφουν συλλογικές συμβάσεις εργασίας, αξιοποιών</w:t>
      </w:r>
      <w:r>
        <w:rPr>
          <w:rFonts w:eastAsia="Times New Roman" w:cs="Times New Roman"/>
          <w:szCs w:val="24"/>
        </w:rPr>
        <w:t xml:space="preserve">τας ως πρόσχημα τη λεγόμενη αντιπροσωπευτικότητά τους. Θέλετε να τσακίσετε το εργατικό κίνημα, να του κόψετε </w:t>
      </w:r>
      <w:r>
        <w:rPr>
          <w:rFonts w:eastAsia="Times New Roman" w:cs="Times New Roman"/>
          <w:szCs w:val="24"/>
        </w:rPr>
        <w:lastRenderedPageBreak/>
        <w:t>τα φτερά, να εμποδίσετε τα συνδικάτα ακόμη και να διαπραγματεύονται συλλογικά τους όρους εργασίας με τους καπιταλιστές.</w:t>
      </w:r>
    </w:p>
    <w:p w14:paraId="1ED2CC2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Δεν σας υποχρεώνει κανείς ν</w:t>
      </w:r>
      <w:r>
        <w:rPr>
          <w:rFonts w:eastAsia="Times New Roman" w:cs="Times New Roman"/>
          <w:szCs w:val="24"/>
        </w:rPr>
        <w:t>α το κάνετε αυτό. Έχετε ως χώρος ιστορική αλλεργία στο ταξικό συνδικαλιστικό κίνημα. Άλλωστε, ακόμα και ως Κυβέρνηση και κυβερνητικό κόμμα, δεν έχετε και κα</w:t>
      </w:r>
      <w:r>
        <w:rPr>
          <w:rFonts w:eastAsia="Times New Roman" w:cs="Times New Roman"/>
          <w:szCs w:val="24"/>
        </w:rPr>
        <w:t>μ</w:t>
      </w:r>
      <w:r>
        <w:rPr>
          <w:rFonts w:eastAsia="Times New Roman" w:cs="Times New Roman"/>
          <w:szCs w:val="24"/>
        </w:rPr>
        <w:t xml:space="preserve">μιά ουσιαστική παρουσία πουθενά, οπότε μύχιος πόθος σας είναι να το διαγράψετε. Δεν είναι τυχαία η </w:t>
      </w:r>
      <w:r>
        <w:rPr>
          <w:rFonts w:eastAsia="Times New Roman" w:cs="Times New Roman"/>
          <w:szCs w:val="24"/>
        </w:rPr>
        <w:t>στάση σας. Κατάγεστε από ένα πολιτικό ρεύμα που έχει παραδώσει τα όπλα, που έχει ενσωματωθεί ολοκληρωτικά μέσα στο σύστημα και που γι’ αυτό, όποτε ακούτε για ταξική πάλη, σας πιάνει κρύος ιδρώτας.</w:t>
      </w:r>
    </w:p>
    <w:p w14:paraId="1ED2CC2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Δεν θα σας απαντήσουμε ξανά, βέβαια, πως εσείς έχετε ψηφιστ</w:t>
      </w:r>
      <w:r>
        <w:rPr>
          <w:rFonts w:eastAsia="Times New Roman" w:cs="Times New Roman"/>
          <w:szCs w:val="24"/>
        </w:rPr>
        <w:t>εί μόλις από το 20% περίπου του εκλογικού Σώματος στην πραγματικότητα και πως έτσι και αλλιώς δεν έχετε κα</w:t>
      </w:r>
      <w:r>
        <w:rPr>
          <w:rFonts w:eastAsia="Times New Roman" w:cs="Times New Roman"/>
          <w:szCs w:val="24"/>
        </w:rPr>
        <w:t>μ</w:t>
      </w:r>
      <w:r>
        <w:rPr>
          <w:rFonts w:eastAsia="Times New Roman" w:cs="Times New Roman"/>
          <w:szCs w:val="24"/>
        </w:rPr>
        <w:t xml:space="preserve">μιά νομιμοποίηση </w:t>
      </w:r>
      <w:r>
        <w:rPr>
          <w:rFonts w:eastAsia="Times New Roman" w:cs="Times New Roman"/>
          <w:szCs w:val="24"/>
        </w:rPr>
        <w:lastRenderedPageBreak/>
        <w:t>να προχωρήσετε τέτοιου είδους μέτρα, ούτε ότι είναι αποκαλυπτική η δήθεν αγωνία του μεγάλου εχθρού των εργατικών δικαιωμάτων -φυσιολ</w:t>
      </w:r>
      <w:r>
        <w:rPr>
          <w:rFonts w:eastAsia="Times New Roman" w:cs="Times New Roman"/>
          <w:szCs w:val="24"/>
        </w:rPr>
        <w:t>ογικά αυτό βέβαια, δικαιολογείται- του ΣΕΒ εννοούμε, για την υποτιθέμενη βελτίωση της λειτουργίας των σωματείων του εργατικού κινήματος.</w:t>
      </w:r>
    </w:p>
    <w:p w14:paraId="1ED2CC23" w14:textId="77777777" w:rsidR="00844B03" w:rsidRDefault="0027580D">
      <w:pPr>
        <w:spacing w:after="0" w:line="600" w:lineRule="auto"/>
        <w:ind w:firstLine="720"/>
        <w:jc w:val="both"/>
        <w:rPr>
          <w:rFonts w:eastAsia="Times New Roman" w:cs="Times New Roman"/>
          <w:color w:val="000000" w:themeColor="text1"/>
          <w:szCs w:val="24"/>
        </w:rPr>
      </w:pPr>
      <w:r w:rsidRPr="00436BB2">
        <w:rPr>
          <w:rFonts w:eastAsia="Times New Roman" w:cs="Times New Roman"/>
          <w:color w:val="000000" w:themeColor="text1"/>
          <w:szCs w:val="24"/>
        </w:rPr>
        <w:t>Οι νόμοι του αστικού κράτους εκφράζουν το δίκαιο της δικής σας τάξης, της άρχουσας τάξης, του μεγάλου κεφαλαίου που υπη</w:t>
      </w:r>
      <w:r w:rsidRPr="00436BB2">
        <w:rPr>
          <w:rFonts w:eastAsia="Times New Roman" w:cs="Times New Roman"/>
          <w:color w:val="000000" w:themeColor="text1"/>
          <w:szCs w:val="24"/>
        </w:rPr>
        <w:t>ρετείτε. Όμως, σας προειδοποιούμε να μην τολμήσετε να το επιχειρήσετε. Δεν πρόκειται να παραδώσουμε το αναφαίρετο δικαίωμα της εργατικής τάξης στην απεργία απλώς επειδή θα τα ψηφίσετε παρέα με την κατά τα άλλα επάρατη Δεξιά, τη Νέα Δημοκρατία εδώ μέσα, στη</w:t>
      </w:r>
      <w:r w:rsidRPr="00436BB2">
        <w:rPr>
          <w:rFonts w:eastAsia="Times New Roman" w:cs="Times New Roman"/>
          <w:color w:val="000000" w:themeColor="text1"/>
          <w:szCs w:val="24"/>
        </w:rPr>
        <w:t xml:space="preserve"> Βουλή, όπως δήλωσε πριν λίγο καιρό.</w:t>
      </w:r>
    </w:p>
    <w:p w14:paraId="1ED2CC2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προειδοποιούμε πως το χέρι της εργατικής τάξης είναι πολύ πιο δυνατό από όσο νομίζετε και δεν πρόκειται να σας σώσουν οι γελοιότητες κάποιων Υπουργών σας, που ανακάλυψαν δήθεν </w:t>
      </w:r>
      <w:proofErr w:type="spellStart"/>
      <w:r>
        <w:rPr>
          <w:rFonts w:eastAsia="Times New Roman" w:cs="Times New Roman"/>
          <w:szCs w:val="24"/>
        </w:rPr>
        <w:t>αντισυγκεντρώσεις</w:t>
      </w:r>
      <w:proofErr w:type="spellEnd"/>
      <w:r>
        <w:rPr>
          <w:rFonts w:eastAsia="Times New Roman" w:cs="Times New Roman"/>
          <w:szCs w:val="24"/>
        </w:rPr>
        <w:t xml:space="preserve"> στη δικαιολογημένη δι</w:t>
      </w:r>
      <w:r>
        <w:rPr>
          <w:rFonts w:eastAsia="Times New Roman" w:cs="Times New Roman"/>
          <w:szCs w:val="24"/>
        </w:rPr>
        <w:t xml:space="preserve">αμαρτυρία σωματείων ενάντια στην κυβερνητική φιέστα στη </w:t>
      </w:r>
      <w:r>
        <w:rPr>
          <w:rFonts w:eastAsia="Times New Roman" w:cs="Times New Roman"/>
          <w:szCs w:val="24"/>
        </w:rPr>
        <w:t>δ</w:t>
      </w:r>
      <w:r>
        <w:rPr>
          <w:rFonts w:eastAsia="Times New Roman" w:cs="Times New Roman"/>
          <w:szCs w:val="24"/>
        </w:rPr>
        <w:t>υτική Αττική, με την προβολή ταυτόχρονα και των δικών τους αιτημάτων, των δικών τους προτάσεων -άσχετα αν συμφωνείτε- που δίνουν, όμως, απάντηση για ανακούφιση μόνιμη και πραγματική στους κατοίκους τ</w:t>
      </w:r>
      <w:r>
        <w:rPr>
          <w:rFonts w:eastAsia="Times New Roman" w:cs="Times New Roman"/>
          <w:szCs w:val="24"/>
        </w:rPr>
        <w:t>ων πληγεισών περιοχών, εκτός βέβαια και αν σκέφτεστε μαζί με το χτύπημα στην απεργία να βάλετε γύψο και στις συγκεντρώσεις ή να επιτρέπετε μόνο όσες εσείς εγκρίνετε.</w:t>
      </w:r>
    </w:p>
    <w:p w14:paraId="1ED2CC2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Μάλιστα, σήμερα είχαμε και νέες αθλιότητες από Υπουργούς του κ. Τσίπρα, που είπαν ότι τάχα</w:t>
      </w:r>
      <w:r>
        <w:rPr>
          <w:rFonts w:eastAsia="Times New Roman" w:cs="Times New Roman"/>
          <w:szCs w:val="24"/>
        </w:rPr>
        <w:t xml:space="preserve"> το ΚΚΕ δεν έχει πάρει ξεκάθαρη </w:t>
      </w:r>
      <w:r>
        <w:rPr>
          <w:rFonts w:eastAsia="Times New Roman" w:cs="Times New Roman"/>
          <w:szCs w:val="24"/>
        </w:rPr>
        <w:lastRenderedPageBreak/>
        <w:t xml:space="preserve">θέση για την απλή αναλογική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όπως και το ότι ο Δήμος Πάτρας δεν εφαρμόζει τα μέτρα ατομικής προστασίας για τις καθαρίστριες.</w:t>
      </w:r>
    </w:p>
    <w:p w14:paraId="1ED2CC2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Προτείνουμε στον κ. Τσίπρα να πει στους Υπουργούς του να τους ενημερώνουν </w:t>
      </w:r>
      <w:r>
        <w:rPr>
          <w:rFonts w:eastAsia="Times New Roman" w:cs="Times New Roman"/>
          <w:szCs w:val="24"/>
        </w:rPr>
        <w:t xml:space="preserve">οι συνεργάτες τους καλύτερα για να μην εκτίθενται και συμπεριφέρονται μέσα στο Κοινοβούλιο ως απλά </w:t>
      </w:r>
      <w:proofErr w:type="spellStart"/>
      <w:r>
        <w:rPr>
          <w:rFonts w:eastAsia="Times New Roman" w:cs="Times New Roman"/>
          <w:szCs w:val="24"/>
        </w:rPr>
        <w:t>τρολ</w:t>
      </w:r>
      <w:proofErr w:type="spellEnd"/>
      <w:r>
        <w:rPr>
          <w:rFonts w:eastAsia="Times New Roman" w:cs="Times New Roman"/>
          <w:szCs w:val="24"/>
        </w:rPr>
        <w:t xml:space="preserve"> του διαδικτύου. Διότι για τη μεν απλή αναλογική, όταν και εφόσον τη φέρει και αν είναι απλή και άδολη, όπως λέει, έχουμε πει εδώ και χρόνια -και το ξέρε</w:t>
      </w:r>
      <w:r>
        <w:rPr>
          <w:rFonts w:eastAsia="Times New Roman" w:cs="Times New Roman"/>
          <w:szCs w:val="24"/>
        </w:rPr>
        <w:t xml:space="preserve">τε πολύ καλά- ότι το ΚΚΕ θα την ψηφίσει ως μέτρο για την ισοτιμία της ψήφου, όχι όμως ως εργαλείο -το πολιτικό σας, δηλαδή, σκεπτικό- για άλλου είδους συμπράξεις, συνεργασίες όπου εσείς θα δυσκολεύεστε και θα ψάχνετε δεξιά και αριστερά να </w:t>
      </w:r>
      <w:r>
        <w:rPr>
          <w:rFonts w:eastAsia="Times New Roman" w:cs="Times New Roman"/>
          <w:szCs w:val="24"/>
        </w:rPr>
        <w:lastRenderedPageBreak/>
        <w:t>βρείτε συμμάχους,</w:t>
      </w:r>
      <w:r>
        <w:rPr>
          <w:rFonts w:eastAsia="Times New Roman" w:cs="Times New Roman"/>
          <w:szCs w:val="24"/>
        </w:rPr>
        <w:t xml:space="preserve"> όπως θέλετε εσείς και όπως επιδιώκετε, άλλωστε και το ξέρει πάρα πολύ καλά ο ελληνικός λαός και οι ίδιοι οι ψηφοφόροι σας.</w:t>
      </w:r>
    </w:p>
    <w:p w14:paraId="1ED2CC2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Για τον δε Δήμο Πάτρας, σας ενημερώνουμε ότι ο </w:t>
      </w:r>
      <w:r>
        <w:rPr>
          <w:rFonts w:eastAsia="Times New Roman" w:cs="Times New Roman"/>
          <w:szCs w:val="24"/>
        </w:rPr>
        <w:t>δ</w:t>
      </w:r>
      <w:r>
        <w:rPr>
          <w:rFonts w:eastAsia="Times New Roman" w:cs="Times New Roman"/>
          <w:szCs w:val="24"/>
        </w:rPr>
        <w:t xml:space="preserve">ήμαρχος εφαρμόζει ήδη το μέτρο και με το παραπάνω. Όμως, ταυτόχρονα λέει ότι κάνετε </w:t>
      </w:r>
      <w:r>
        <w:rPr>
          <w:rFonts w:eastAsia="Times New Roman" w:cs="Times New Roman"/>
          <w:szCs w:val="24"/>
        </w:rPr>
        <w:t xml:space="preserve">παροχές με ξένα κόλλυβα και αυτό σας ενοχλεί, γιατί βάζετε τους δήμους να τα πληρώνουν. Όμως, δεν σας ενοχλεί αυτό με τον </w:t>
      </w:r>
      <w:proofErr w:type="spellStart"/>
      <w:r>
        <w:rPr>
          <w:rFonts w:eastAsia="Times New Roman" w:cs="Times New Roman"/>
          <w:szCs w:val="24"/>
        </w:rPr>
        <w:t>Πελετίδη</w:t>
      </w:r>
      <w:proofErr w:type="spellEnd"/>
      <w:r>
        <w:rPr>
          <w:rFonts w:eastAsia="Times New Roman" w:cs="Times New Roman"/>
          <w:szCs w:val="24"/>
        </w:rPr>
        <w:t>. Σας ενοχλούν όλα αυτά που ξέρει καλά ο λαός της Πάτρας, δηλαδή για τη δουλειά του, για το έργο του, για την υπεράσπιση των λ</w:t>
      </w:r>
      <w:r>
        <w:rPr>
          <w:rFonts w:eastAsia="Times New Roman" w:cs="Times New Roman"/>
          <w:szCs w:val="24"/>
        </w:rPr>
        <w:t xml:space="preserve">αϊκών συμφερόντων, για τις διεκδικήσεις του και γι’ αυτά που σας </w:t>
      </w:r>
      <w:proofErr w:type="spellStart"/>
      <w:r>
        <w:rPr>
          <w:rFonts w:eastAsia="Times New Roman" w:cs="Times New Roman"/>
          <w:szCs w:val="24"/>
        </w:rPr>
        <w:t>καταμαρτυρά</w:t>
      </w:r>
      <w:proofErr w:type="spellEnd"/>
      <w:r>
        <w:rPr>
          <w:rFonts w:eastAsia="Times New Roman" w:cs="Times New Roman"/>
          <w:szCs w:val="24"/>
        </w:rPr>
        <w:t xml:space="preserve"> και για τα οποία έχει απόλυτο δίκιο. Γι’ αυτό έχει τη στήριξη της πλειοψηφίας του λαού εκεί στην πόλη. </w:t>
      </w:r>
    </w:p>
    <w:p w14:paraId="1ED2CC2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Σαν να μην έφταναν όλα αυτά, το 2018 έρχονται και πιθανά νέα μέτρα. Τα περι</w:t>
      </w:r>
      <w:r>
        <w:rPr>
          <w:rFonts w:eastAsia="Times New Roman" w:cs="Times New Roman"/>
          <w:szCs w:val="24"/>
        </w:rPr>
        <w:t xml:space="preserve">βόητα </w:t>
      </w:r>
      <w:r>
        <w:rPr>
          <w:rFonts w:eastAsia="Times New Roman" w:cs="Times New Roman"/>
          <w:szCs w:val="24"/>
          <w:lang w:val="en-US"/>
        </w:rPr>
        <w:t>stress</w:t>
      </w:r>
      <w:r w:rsidRPr="00486346">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των τραπεζών θα γίνουν μέσα στους επόμενους μήνες. Γι’ αυτό και ετοιμάζετε ένα ακόμα πιο σκληρό πλαίσιο, για να προχωρούν οι πλειστηριασμοί κατοικίας των υπερχρεωμένων νοικοκυριών. Δείχνετε για μία ακόμα φορά και εδώ το πραγματικό σας πρόσωπο, γιατί κεντρ</w:t>
      </w:r>
      <w:r>
        <w:rPr>
          <w:rFonts w:eastAsia="Times New Roman" w:cs="Times New Roman"/>
          <w:szCs w:val="24"/>
        </w:rPr>
        <w:t xml:space="preserve">ικός σας στόχος είναι να γίνονται όλοι οι πλειστηριασμοί ηλεκτρονικά σαν τους κλέφτες, παρακάμπτοντας ακόμα και την όποια προστασία προσφέρουν τα δικαστήρια. </w:t>
      </w:r>
    </w:p>
    <w:p w14:paraId="1ED2CC2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Ο στόχος σας είναι πολλαπλός, δηλαδή από τη μια να τα βγάλουν όλα τα ακίνητα-φιλέτα στο σφυρί οι </w:t>
      </w:r>
      <w:r>
        <w:rPr>
          <w:rFonts w:eastAsia="Times New Roman" w:cs="Times New Roman"/>
          <w:szCs w:val="24"/>
        </w:rPr>
        <w:t xml:space="preserve">τράπεζες και τα </w:t>
      </w:r>
      <w:r>
        <w:rPr>
          <w:rFonts w:eastAsia="Times New Roman" w:cs="Times New Roman"/>
          <w:szCs w:val="24"/>
          <w:lang w:val="en-US"/>
        </w:rPr>
        <w:t>funds</w:t>
      </w:r>
      <w:r>
        <w:rPr>
          <w:rFonts w:eastAsia="Times New Roman" w:cs="Times New Roman"/>
          <w:szCs w:val="24"/>
        </w:rPr>
        <w:t xml:space="preserve"> -αυτά τα ίδια </w:t>
      </w:r>
      <w:r>
        <w:rPr>
          <w:rFonts w:eastAsia="Times New Roman" w:cs="Times New Roman"/>
          <w:szCs w:val="24"/>
          <w:lang w:val="en-US"/>
        </w:rPr>
        <w:t>funds</w:t>
      </w:r>
      <w:r>
        <w:rPr>
          <w:rFonts w:eastAsia="Times New Roman" w:cs="Times New Roman"/>
          <w:szCs w:val="24"/>
        </w:rPr>
        <w:t xml:space="preserve">, δηλαδή, τα οποία </w:t>
      </w:r>
      <w:proofErr w:type="spellStart"/>
      <w:r>
        <w:rPr>
          <w:rFonts w:eastAsia="Times New Roman" w:cs="Times New Roman"/>
          <w:szCs w:val="24"/>
        </w:rPr>
        <w:t>αδειοδοτείτε</w:t>
      </w:r>
      <w:proofErr w:type="spellEnd"/>
      <w:r>
        <w:rPr>
          <w:rFonts w:eastAsia="Times New Roman" w:cs="Times New Roman"/>
          <w:szCs w:val="24"/>
        </w:rPr>
        <w:t xml:space="preserve"> αφειδώς σήμερα, ξεχνώντας πώς τα χαρακτηρίζατε πριν από μόλις δύο χρόνια, ως </w:t>
      </w:r>
      <w:r>
        <w:rPr>
          <w:rFonts w:eastAsia="Times New Roman" w:cs="Times New Roman"/>
          <w:szCs w:val="24"/>
        </w:rPr>
        <w:lastRenderedPageBreak/>
        <w:t xml:space="preserve">κοράκια δηλαδή- και κυρίως επιδιώκετε να εξαναγκάσετε τους εργαζόμενους να καταβάλουν ό,τι μπορούν από το </w:t>
      </w:r>
      <w:r>
        <w:rPr>
          <w:rFonts w:eastAsia="Times New Roman" w:cs="Times New Roman"/>
          <w:szCs w:val="24"/>
        </w:rPr>
        <w:t>υστέρημά τους στις τράπεζες, για να μη χαθούν τα σπίτια τους.</w:t>
      </w:r>
    </w:p>
    <w:p w14:paraId="1ED2CC2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Άλλωστε και ο «νόμος Κατσέλη» που έχετε φτιάξει βολεύει. Ο εργαζόμενος πληρώνει ό,τι μπορεί στην τράπεζα, το δάνειο είναι ενήμερο και η υποθήκη παραμένει, οπότε η τράπεζα δεν μπαίνει μέσα κεφαλα</w:t>
      </w:r>
      <w:r>
        <w:rPr>
          <w:rFonts w:eastAsia="Times New Roman" w:cs="Times New Roman"/>
          <w:szCs w:val="24"/>
        </w:rPr>
        <w:t xml:space="preserve">ιακά. Στην πορεία θα αξιοποιήσετε και τα </w:t>
      </w:r>
      <w:r>
        <w:rPr>
          <w:rFonts w:eastAsia="Times New Roman" w:cs="Times New Roman"/>
          <w:szCs w:val="24"/>
          <w:lang w:val="en-US"/>
        </w:rPr>
        <w:t>stress</w:t>
      </w:r>
      <w:r w:rsidRPr="0032554A">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και την πιθανότητα ανάγκης νέας </w:t>
      </w:r>
      <w:proofErr w:type="spellStart"/>
      <w:r>
        <w:rPr>
          <w:rFonts w:eastAsia="Times New Roman" w:cs="Times New Roman"/>
          <w:szCs w:val="24"/>
        </w:rPr>
        <w:t>ανακεφαλαιοποίησης</w:t>
      </w:r>
      <w:proofErr w:type="spellEnd"/>
      <w:r>
        <w:rPr>
          <w:rFonts w:eastAsia="Times New Roman" w:cs="Times New Roman"/>
          <w:szCs w:val="24"/>
        </w:rPr>
        <w:t>, ίσως και κουρέματος καταθέσεων, για να προχωρήσουν και νέα αντιλαϊκά μέτρα, προκειμένου να κάμψετε όποιες αντιρρήσεις υπάρχουν για τους πλειστηριασμούς</w:t>
      </w:r>
      <w:r>
        <w:rPr>
          <w:rFonts w:eastAsia="Times New Roman" w:cs="Times New Roman"/>
          <w:szCs w:val="24"/>
        </w:rPr>
        <w:t>.</w:t>
      </w:r>
    </w:p>
    <w:p w14:paraId="1ED2CC2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Θα μας βρείτε μπροστά σας. Η περιβόητη ανάπτυξη που λέτε ότι φέρνετε το 2018 είναι και άδικη και αντιλαϊκή. Τσακίζετε μισθωτούς, συνταξιούχους, αυτοαπασχολούμενους, επαγγελματίες με φόρους, με κατάργηση εργατικών δικαιωμάτων, μειώσεις συντάξεων, αύξηση ε</w:t>
      </w:r>
      <w:r>
        <w:rPr>
          <w:rFonts w:eastAsia="Times New Roman" w:cs="Times New Roman"/>
          <w:szCs w:val="24"/>
        </w:rPr>
        <w:t xml:space="preserve">ισφορών, πλειστηριασμούς, μειώσεις κοινωνικών επιδομάτων. Τις ιδιωτικοποιήσεις τις προωθείτε επιθετικά την επόμενη περίοδο για να βρουν κερδοφόρα διέξοδο οι όμιλοι στην ενέργεια, στις μεταφορές, ακόμα και στο νερό. </w:t>
      </w:r>
    </w:p>
    <w:p w14:paraId="1ED2CC2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Πρόκειται για μέτρα που δεν είναι προσωρ</w:t>
      </w:r>
      <w:r>
        <w:rPr>
          <w:rFonts w:eastAsia="Times New Roman" w:cs="Times New Roman"/>
          <w:szCs w:val="24"/>
        </w:rPr>
        <w:t>ινά ούτε έκτακτα, αλλά έρχονται για να μείνουν. Είναι μέτρα που υπηρετούν την κερδοφορία του μεγάλου κεφαλαίου. Είναι μέτρα που αποδεικνύουν πως η καπιταλιστική ανάπτυξη δεν είναι και δεν μπορεί να είναι φιλολαϊκή. Η ανάπτυξη που θέλετε πατάει πάνω στα ερε</w:t>
      </w:r>
      <w:r>
        <w:rPr>
          <w:rFonts w:eastAsia="Times New Roman" w:cs="Times New Roman"/>
          <w:szCs w:val="24"/>
        </w:rPr>
        <w:t xml:space="preserve">ίπια των </w:t>
      </w:r>
      <w:r>
        <w:rPr>
          <w:rFonts w:eastAsia="Times New Roman" w:cs="Times New Roman"/>
          <w:szCs w:val="24"/>
        </w:rPr>
        <w:lastRenderedPageBreak/>
        <w:t xml:space="preserve">δικαιωμάτων, γιατί όσα κερδίζουν οι όμιλοι τα χάνουν οι εργαζόμενοι. </w:t>
      </w:r>
    </w:p>
    <w:p w14:paraId="1ED2CC2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Άλλωστε, τα λαϊκά στρώματα είδαν το τελευταίο διάστημα και μία άλλη εξίσου αποκρουστική όψη της ανάπτυξης με κριτήριο το καπιταλιστικό κέρδος, με την απουσία των αντιπλημμυρικών</w:t>
      </w:r>
      <w:r>
        <w:rPr>
          <w:rFonts w:eastAsia="Times New Roman" w:cs="Times New Roman"/>
          <w:szCs w:val="24"/>
        </w:rPr>
        <w:t xml:space="preserve"> έργων ακόμα και σε βασικές υποδομές όπως οι εθνικές οδοί, καθώς και άλλα εγκλήματα στο πλαίσιο της εμπορευματοποίησης της γης και της χωροταξίας που υπηρετεί σχεδιασμούς του κεφαλαίου. </w:t>
      </w:r>
    </w:p>
    <w:p w14:paraId="1ED2CC2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Οι νεκροί της Μάνδρας, άλλοι σκοτωμένοι στους τόπους δουλειάς, η ρύπα</w:t>
      </w:r>
      <w:r>
        <w:rPr>
          <w:rFonts w:eastAsia="Times New Roman" w:cs="Times New Roman"/>
          <w:szCs w:val="24"/>
        </w:rPr>
        <w:t xml:space="preserve">νση του Σαρωνικού, η φτώχεια, η ανεργία, η ανέχεια έχουν κοινό παρονομαστή, δηλαδή την ακόρεστη δίψα των καπιταλιστών, των βιομηχάνων, των εφοπλιστών, των τραπεζιτών, για </w:t>
      </w:r>
      <w:r>
        <w:rPr>
          <w:rFonts w:eastAsia="Times New Roman" w:cs="Times New Roman"/>
          <w:szCs w:val="24"/>
        </w:rPr>
        <w:lastRenderedPageBreak/>
        <w:t>περισσότερα κέρδη, για περισσότερο μεγάλο φαγοπότι. Αυτή είναι η ουσία.</w:t>
      </w:r>
    </w:p>
    <w:p w14:paraId="1ED2CC2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Γι’ αυτό, λοι</w:t>
      </w:r>
      <w:r>
        <w:rPr>
          <w:rFonts w:eastAsia="Times New Roman" w:cs="Times New Roman"/>
          <w:szCs w:val="24"/>
        </w:rPr>
        <w:t>πόν, καλούμε τους εργαζόμενους να οργανώσουν άμεσα, εδώ και τώρα την αντεπίθεσή τους, να φέρουν μαχητικά στο προσκήνιο την απαίτηση να ικανοποιηθούν οι σύγχρονες λαϊκές ανάγκες τους, οι πραγματικές ανάγκες τους, να σηκώσουν κεφάλι, να οργανώσουν εστίες αντ</w:t>
      </w:r>
      <w:r>
        <w:rPr>
          <w:rFonts w:eastAsia="Times New Roman" w:cs="Times New Roman"/>
          <w:szCs w:val="24"/>
        </w:rPr>
        <w:t>ίστασης και αντεπίθεσης σε κάθε εργασιακό χώρο, σε κάθε κλάδο δουλειάς, παντού, σε όλη τη χώρα.</w:t>
      </w:r>
    </w:p>
    <w:p w14:paraId="1ED2CC3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Τους καλούμε να συντονίσουν αυτή την πάλη τους με τα άλλα λαϊκά στρώματα που υποφέρουν και μέσα στις μεγάλες πόλεις και στην ελληνική ύπαιθρο, στα χωριά της πατ</w:t>
      </w:r>
      <w:r>
        <w:rPr>
          <w:rFonts w:eastAsia="Times New Roman" w:cs="Times New Roman"/>
          <w:szCs w:val="24"/>
        </w:rPr>
        <w:t xml:space="preserve">ρίδας μας, να αλλάξουν τους αρνητικούς συσχετισμούς παντού, να οργανωθούν, να παλέψουν μέσα στο κίνημα, να ισχυροποιήσουν το Κομμουνιστικό </w:t>
      </w:r>
      <w:r w:rsidRPr="001850F1">
        <w:rPr>
          <w:rFonts w:eastAsia="Times New Roman" w:cs="Times New Roman"/>
          <w:szCs w:val="24"/>
        </w:rPr>
        <w:lastRenderedPageBreak/>
        <w:t>Κ</w:t>
      </w:r>
      <w:r>
        <w:rPr>
          <w:rFonts w:eastAsia="Times New Roman" w:cs="Times New Roman"/>
          <w:szCs w:val="24"/>
        </w:rPr>
        <w:t xml:space="preserve">όμμα Ελλάδας, τη μόνη δύναμη που </w:t>
      </w:r>
      <w:r w:rsidRPr="00224BE3">
        <w:rPr>
          <w:rFonts w:eastAsia="Times New Roman" w:cs="Times New Roman"/>
          <w:szCs w:val="24"/>
        </w:rPr>
        <w:t xml:space="preserve">μπορεί </w:t>
      </w:r>
      <w:r>
        <w:rPr>
          <w:rFonts w:eastAsia="Times New Roman" w:cs="Times New Roman"/>
          <w:szCs w:val="24"/>
        </w:rPr>
        <w:t xml:space="preserve">σήμερα πραγματικά να εμπνεύσει την ελπίδα, που </w:t>
      </w:r>
      <w:r w:rsidRPr="00224BE3">
        <w:rPr>
          <w:rFonts w:eastAsia="Times New Roman" w:cs="Times New Roman"/>
          <w:szCs w:val="24"/>
        </w:rPr>
        <w:t>μπορεί να</w:t>
      </w:r>
      <w:r>
        <w:rPr>
          <w:rFonts w:eastAsia="Times New Roman" w:cs="Times New Roman"/>
          <w:szCs w:val="24"/>
        </w:rPr>
        <w:t xml:space="preserve"> σταθεί δίπλα τους, </w:t>
      </w:r>
      <w:r>
        <w:rPr>
          <w:rFonts w:eastAsia="Times New Roman" w:cs="Times New Roman"/>
          <w:szCs w:val="24"/>
        </w:rPr>
        <w:t>να δώσει ανάταση στον λαό και σε αυτή τη δύσμοιρη χώρα.</w:t>
      </w:r>
    </w:p>
    <w:p w14:paraId="1ED2CC31" w14:textId="77777777" w:rsidR="00844B03" w:rsidRDefault="0027580D">
      <w:pPr>
        <w:tabs>
          <w:tab w:val="left" w:pos="3873"/>
        </w:tabs>
        <w:spacing w:after="0" w:line="600" w:lineRule="auto"/>
        <w:ind w:firstLine="720"/>
        <w:jc w:val="both"/>
        <w:rPr>
          <w:rFonts w:eastAsia="Times New Roman"/>
          <w:szCs w:val="24"/>
        </w:rPr>
      </w:pPr>
      <w:r w:rsidRPr="00AC365A">
        <w:rPr>
          <w:rFonts w:eastAsia="Times New Roman"/>
          <w:szCs w:val="24"/>
        </w:rPr>
        <w:t>Ευχαριστώ</w:t>
      </w:r>
      <w:r>
        <w:rPr>
          <w:rFonts w:eastAsia="Times New Roman"/>
          <w:szCs w:val="24"/>
        </w:rPr>
        <w:t>.</w:t>
      </w:r>
    </w:p>
    <w:p w14:paraId="1ED2CC32" w14:textId="77777777" w:rsidR="00844B03" w:rsidRDefault="0027580D">
      <w:pPr>
        <w:tabs>
          <w:tab w:val="left" w:pos="3873"/>
        </w:tabs>
        <w:spacing w:after="0" w:line="600" w:lineRule="auto"/>
        <w:ind w:firstLine="720"/>
        <w:jc w:val="both"/>
        <w:rPr>
          <w:rFonts w:eastAsia="Times New Roman" w:cs="Times New Roman"/>
          <w:bCs/>
          <w:szCs w:val="24"/>
        </w:rPr>
      </w:pPr>
      <w:r w:rsidRPr="002F522A">
        <w:rPr>
          <w:rFonts w:eastAsia="Times New Roman" w:cs="Times New Roman"/>
          <w:b/>
          <w:bCs/>
          <w:szCs w:val="24"/>
        </w:rPr>
        <w:t>ΠΡΟΕΔΡΕΥΩΝ (Σπυρίδων Λυκούδης):</w:t>
      </w:r>
      <w:r>
        <w:rPr>
          <w:rFonts w:eastAsia="Times New Roman" w:cs="Times New Roman"/>
          <w:b/>
          <w:bCs/>
          <w:szCs w:val="24"/>
        </w:rPr>
        <w:t xml:space="preserve"> </w:t>
      </w:r>
      <w:r>
        <w:rPr>
          <w:rFonts w:eastAsia="Times New Roman" w:cs="Times New Roman"/>
          <w:bCs/>
          <w:szCs w:val="24"/>
        </w:rPr>
        <w:t>Ευχαριστούμε, κύριε Πρόεδρε.</w:t>
      </w:r>
    </w:p>
    <w:p w14:paraId="1ED2CC33" w14:textId="77777777" w:rsidR="00844B03" w:rsidRDefault="0027580D">
      <w:pPr>
        <w:tabs>
          <w:tab w:val="left" w:pos="3873"/>
        </w:tabs>
        <w:spacing w:after="0" w:line="600" w:lineRule="auto"/>
        <w:ind w:firstLine="720"/>
        <w:jc w:val="both"/>
        <w:rPr>
          <w:rFonts w:eastAsia="Times New Roman" w:cs="Times New Roman"/>
        </w:rPr>
      </w:pPr>
      <w:r w:rsidRPr="00FF2A0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sidRPr="00FF2A0A">
        <w:rPr>
          <w:rFonts w:eastAsia="Times New Roman" w:cs="Times New Roman"/>
        </w:rPr>
        <w:t xml:space="preserve">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σαράντα τρεις</w:t>
      </w:r>
      <w:r w:rsidRPr="00FF2A0A">
        <w:rPr>
          <w:rFonts w:eastAsia="Times New Roman" w:cs="Times New Roman"/>
        </w:rPr>
        <w:t xml:space="preserve"> μαθήτριες και μαθητές και </w:t>
      </w:r>
      <w:r>
        <w:rPr>
          <w:rFonts w:eastAsia="Times New Roman" w:cs="Times New Roman"/>
        </w:rPr>
        <w:t>τέσσερις</w:t>
      </w:r>
      <w:r w:rsidRPr="00FF2A0A">
        <w:rPr>
          <w:rFonts w:eastAsia="Times New Roman" w:cs="Times New Roman"/>
        </w:rPr>
        <w:t xml:space="preserve"> συνοδοί</w:t>
      </w:r>
      <w:r>
        <w:rPr>
          <w:rFonts w:eastAsia="Times New Roman" w:cs="Times New Roman"/>
        </w:rPr>
        <w:t>-</w:t>
      </w:r>
      <w:r w:rsidRPr="00FF2A0A">
        <w:rPr>
          <w:rFonts w:eastAsia="Times New Roman" w:cs="Times New Roman"/>
        </w:rPr>
        <w:t xml:space="preserve">εκπαιδευτικοί από το </w:t>
      </w:r>
      <w:r>
        <w:rPr>
          <w:rFonts w:eastAsia="Times New Roman" w:cs="Times New Roman"/>
        </w:rPr>
        <w:t>2ο</w:t>
      </w:r>
      <w:r w:rsidRPr="00FF2A0A">
        <w:rPr>
          <w:rFonts w:eastAsia="Times New Roman" w:cs="Times New Roman"/>
        </w:rPr>
        <w:t xml:space="preserve"> </w:t>
      </w:r>
      <w:r>
        <w:rPr>
          <w:rFonts w:eastAsia="Times New Roman" w:cs="Times New Roman"/>
        </w:rPr>
        <w:t>Γυμνάσιο Άργους.</w:t>
      </w:r>
      <w:r w:rsidRPr="00FF2A0A">
        <w:rPr>
          <w:rFonts w:eastAsia="Times New Roman" w:cs="Times New Roman"/>
        </w:rPr>
        <w:t xml:space="preserve"> </w:t>
      </w:r>
    </w:p>
    <w:p w14:paraId="1ED2CC34" w14:textId="77777777" w:rsidR="00844B03" w:rsidRDefault="0027580D">
      <w:pPr>
        <w:spacing w:after="0" w:line="600" w:lineRule="auto"/>
        <w:ind w:firstLine="720"/>
        <w:jc w:val="both"/>
        <w:rPr>
          <w:rFonts w:eastAsia="Times New Roman" w:cs="Times New Roman"/>
        </w:rPr>
      </w:pPr>
      <w:r w:rsidRPr="00FF2A0A">
        <w:rPr>
          <w:rFonts w:eastAsia="Times New Roman" w:cs="Times New Roman"/>
        </w:rPr>
        <w:lastRenderedPageBreak/>
        <w:t xml:space="preserve">Η Βουλή </w:t>
      </w:r>
      <w:r>
        <w:rPr>
          <w:rFonts w:eastAsia="Times New Roman" w:cs="Times New Roman"/>
        </w:rPr>
        <w:t xml:space="preserve">τούς </w:t>
      </w:r>
      <w:r w:rsidRPr="00FF2A0A">
        <w:rPr>
          <w:rFonts w:eastAsia="Times New Roman" w:cs="Times New Roman"/>
        </w:rPr>
        <w:t xml:space="preserve">καλωσορίζει. </w:t>
      </w:r>
    </w:p>
    <w:p w14:paraId="1ED2CC35" w14:textId="77777777" w:rsidR="00844B03" w:rsidRDefault="0027580D">
      <w:pPr>
        <w:spacing w:after="0" w:line="600" w:lineRule="auto"/>
        <w:ind w:firstLine="720"/>
        <w:jc w:val="center"/>
        <w:rPr>
          <w:rFonts w:eastAsia="Times New Roman" w:cs="Times New Roman"/>
        </w:rPr>
      </w:pPr>
      <w:r>
        <w:rPr>
          <w:rFonts w:eastAsia="Times New Roman" w:cs="Times New Roman"/>
        </w:rPr>
        <w:t>(Χ</w:t>
      </w:r>
      <w:r>
        <w:rPr>
          <w:rFonts w:eastAsia="Times New Roman" w:cs="Times New Roman"/>
        </w:rPr>
        <w:t>ειροκροτήματα απ’</w:t>
      </w:r>
      <w:r w:rsidRPr="00FF2A0A">
        <w:rPr>
          <w:rFonts w:eastAsia="Times New Roman" w:cs="Times New Roman"/>
        </w:rPr>
        <w:t xml:space="preserve"> όλες τις πτέρυγες της Βουλής)</w:t>
      </w:r>
    </w:p>
    <w:p w14:paraId="1ED2CC36" w14:textId="77777777" w:rsidR="00844B03" w:rsidRDefault="0027580D">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t xml:space="preserve">Τον λόγο έχει ο Πρόεδρος της Κοινοβουλευτικής Ομάδας της Χρυσής Αυγής κ. Νικόλαος </w:t>
      </w:r>
      <w:proofErr w:type="spellStart"/>
      <w:r>
        <w:rPr>
          <w:rFonts w:eastAsia="Times New Roman" w:cs="Times New Roman"/>
          <w:bCs/>
          <w:szCs w:val="24"/>
        </w:rPr>
        <w:t>Μιχαλολιάκος</w:t>
      </w:r>
      <w:proofErr w:type="spellEnd"/>
      <w:r>
        <w:rPr>
          <w:rFonts w:eastAsia="Times New Roman" w:cs="Times New Roman"/>
          <w:bCs/>
          <w:szCs w:val="24"/>
        </w:rPr>
        <w:t xml:space="preserve">. </w:t>
      </w:r>
    </w:p>
    <w:p w14:paraId="1ED2CC37" w14:textId="77777777" w:rsidR="00844B03" w:rsidRDefault="0027580D">
      <w:pPr>
        <w:tabs>
          <w:tab w:val="left" w:pos="3873"/>
        </w:tabs>
        <w:spacing w:after="0" w:line="600" w:lineRule="auto"/>
        <w:ind w:firstLine="720"/>
        <w:jc w:val="both"/>
        <w:rPr>
          <w:rFonts w:eastAsia="Times New Roman" w:cs="Times New Roman"/>
          <w:szCs w:val="24"/>
        </w:rPr>
      </w:pPr>
      <w:r w:rsidRPr="002F522A">
        <w:rPr>
          <w:rFonts w:eastAsia="Times New Roman" w:cs="Times New Roman"/>
          <w:b/>
          <w:bCs/>
          <w:szCs w:val="24"/>
        </w:rPr>
        <w:t xml:space="preserve">ΝΙΚΟΛΑΟΣ ΜΙΧΑΛΟΛΙΑΚΟΣ </w:t>
      </w:r>
      <w:r w:rsidRPr="002F522A">
        <w:rPr>
          <w:rFonts w:eastAsia="Times New Roman" w:cs="Times New Roman"/>
          <w:b/>
          <w:szCs w:val="24"/>
        </w:rPr>
        <w:t>(Γενικός Γραμμα</w:t>
      </w:r>
      <w:r>
        <w:rPr>
          <w:rFonts w:eastAsia="Times New Roman" w:cs="Times New Roman"/>
          <w:b/>
          <w:szCs w:val="24"/>
        </w:rPr>
        <w:t>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Χρυσή </w:t>
      </w:r>
      <w:r w:rsidRPr="002F522A">
        <w:rPr>
          <w:rFonts w:eastAsia="Times New Roman" w:cs="Times New Roman"/>
          <w:b/>
          <w:szCs w:val="24"/>
        </w:rPr>
        <w:t>Αυγή)</w:t>
      </w:r>
      <w:r>
        <w:rPr>
          <w:rFonts w:eastAsia="Times New Roman" w:cs="Times New Roman"/>
          <w:b/>
          <w:szCs w:val="24"/>
        </w:rPr>
        <w:t xml:space="preserve">: </w:t>
      </w:r>
      <w:r>
        <w:rPr>
          <w:rFonts w:eastAsia="Times New Roman" w:cs="Times New Roman"/>
          <w:szCs w:val="24"/>
        </w:rPr>
        <w:t>Κ</w:t>
      </w:r>
      <w:r w:rsidRPr="00480689">
        <w:rPr>
          <w:rFonts w:eastAsia="Times New Roman"/>
          <w:color w:val="000000"/>
          <w:szCs w:val="24"/>
        </w:rPr>
        <w:t>ύριε Πρόεδρε</w:t>
      </w:r>
      <w:r>
        <w:rPr>
          <w:rFonts w:eastAsia="Times New Roman"/>
          <w:color w:val="000000"/>
          <w:szCs w:val="24"/>
        </w:rPr>
        <w:t>, κ</w:t>
      </w:r>
      <w:r w:rsidRPr="0098522A">
        <w:rPr>
          <w:rFonts w:eastAsia="Times New Roman" w:cs="Times New Roman"/>
          <w:szCs w:val="24"/>
        </w:rPr>
        <w:t xml:space="preserve">υρίες και κύριοι </w:t>
      </w:r>
      <w:r w:rsidRPr="0098522A">
        <w:rPr>
          <w:rFonts w:eastAsia="Times New Roman" w:cs="Times New Roman"/>
          <w:szCs w:val="24"/>
        </w:rPr>
        <w:t>Βουλευτές,</w:t>
      </w:r>
      <w:r>
        <w:rPr>
          <w:rFonts w:eastAsia="Times New Roman" w:cs="Times New Roman"/>
          <w:szCs w:val="24"/>
        </w:rPr>
        <w:t xml:space="preserve"> πραγματικά συμπάσχω με τους Υπουργούς της </w:t>
      </w:r>
      <w:r w:rsidRPr="001850F1">
        <w:rPr>
          <w:rFonts w:eastAsia="Times New Roman" w:cs="Times New Roman"/>
          <w:szCs w:val="24"/>
        </w:rPr>
        <w:t>Κυβ</w:t>
      </w:r>
      <w:r>
        <w:rPr>
          <w:rFonts w:eastAsia="Times New Roman" w:cs="Times New Roman"/>
          <w:szCs w:val="24"/>
        </w:rPr>
        <w:t xml:space="preserve">ερνήσεως </w:t>
      </w:r>
      <w:r w:rsidRPr="002940B6">
        <w:rPr>
          <w:rFonts w:eastAsia="Times New Roman"/>
          <w:szCs w:val="24"/>
        </w:rPr>
        <w:t>οι οποίοι</w:t>
      </w:r>
      <w:r>
        <w:rPr>
          <w:rFonts w:eastAsia="Times New Roman" w:cs="Times New Roman"/>
          <w:szCs w:val="24"/>
        </w:rPr>
        <w:t xml:space="preserve"> θα έχουν λουστεί από κρύο ιδρώτα, όπως είπε προηγουμένως ο Γραμματέας του ΚΚΕ, διότι έρχεται η ταξική πάλη και η έφοδος στα χειμερινά ανάκτορα. </w:t>
      </w:r>
    </w:p>
    <w:p w14:paraId="1ED2CC38"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Πώς βλέπουν αυτή την ταξική πάλη τα απολιθώματα του σταλινισμού, το γνωρίζουμε πάρα πολύ καλά. Το είδαμε και από τις </w:t>
      </w:r>
      <w:r>
        <w:rPr>
          <w:rFonts w:eastAsia="Times New Roman" w:cs="Times New Roman"/>
          <w:szCs w:val="24"/>
        </w:rPr>
        <w:lastRenderedPageBreak/>
        <w:t xml:space="preserve">οθόνες των τηλεοράσεών μας, όταν οι Έλληνες πατριώτες, κρατώντας ελληνικές σημαίες, διαμαρτυρόμενοι έξω από τη </w:t>
      </w:r>
      <w:r w:rsidRPr="00840C4C">
        <w:rPr>
          <w:rFonts w:eastAsia="Times New Roman" w:cs="Times New Roman"/>
          <w:szCs w:val="24"/>
        </w:rPr>
        <w:t>Βουλή</w:t>
      </w:r>
      <w:r>
        <w:rPr>
          <w:rFonts w:eastAsia="Times New Roman" w:cs="Times New Roman"/>
          <w:szCs w:val="24"/>
        </w:rPr>
        <w:t xml:space="preserve">, </w:t>
      </w:r>
      <w:proofErr w:type="spellStart"/>
      <w:r>
        <w:rPr>
          <w:rFonts w:eastAsia="Times New Roman" w:cs="Times New Roman"/>
          <w:szCs w:val="24"/>
        </w:rPr>
        <w:t>εδέχθησαν</w:t>
      </w:r>
      <w:proofErr w:type="spellEnd"/>
      <w:r>
        <w:rPr>
          <w:rFonts w:eastAsia="Times New Roman" w:cs="Times New Roman"/>
          <w:szCs w:val="24"/>
        </w:rPr>
        <w:t xml:space="preserve"> την επίθεση</w:t>
      </w:r>
      <w:r>
        <w:rPr>
          <w:rFonts w:eastAsia="Times New Roman" w:cs="Times New Roman"/>
          <w:szCs w:val="24"/>
        </w:rPr>
        <w:t xml:space="preserve">, εκτός των δυνάμεων των ΜΑΤ και των ροπαλοφόρων του ΚΚΕ που είναι οι τελευταίοι φρουροί των χειμερινών ανακτόρων, η τελευταία γραμμή αμύνης του αστικού συστήματος απέναντι στην εθνική επαναστατική ιδέα. </w:t>
      </w:r>
    </w:p>
    <w:p w14:paraId="1ED2CC39" w14:textId="77777777" w:rsidR="00844B03" w:rsidRDefault="0027580D">
      <w:pPr>
        <w:tabs>
          <w:tab w:val="left" w:pos="3873"/>
        </w:tabs>
        <w:spacing w:after="0" w:line="600" w:lineRule="auto"/>
        <w:ind w:firstLine="720"/>
        <w:jc w:val="both"/>
        <w:rPr>
          <w:rFonts w:eastAsia="Times New Roman" w:cs="Times New Roman"/>
          <w:szCs w:val="24"/>
        </w:rPr>
      </w:pPr>
      <w:r w:rsidRPr="00A341B8">
        <w:rPr>
          <w:rFonts w:eastAsia="Times New Roman" w:cs="Times New Roman"/>
          <w:szCs w:val="24"/>
        </w:rPr>
        <w:t>Κύριε Πρόεδρε,</w:t>
      </w:r>
      <w:r>
        <w:rPr>
          <w:rFonts w:eastAsia="Times New Roman" w:cs="Times New Roman"/>
          <w:szCs w:val="24"/>
        </w:rPr>
        <w:t xml:space="preserve"> </w:t>
      </w:r>
      <w:r w:rsidRPr="0098522A">
        <w:rPr>
          <w:rFonts w:eastAsia="Times New Roman" w:cs="Times New Roman"/>
          <w:szCs w:val="24"/>
        </w:rPr>
        <w:t>κυρίες και κύριοι Βουλευτές,</w:t>
      </w:r>
      <w:r>
        <w:rPr>
          <w:rFonts w:eastAsia="Times New Roman" w:cs="Times New Roman"/>
          <w:szCs w:val="24"/>
        </w:rPr>
        <w:t xml:space="preserve"> γνωρίζε</w:t>
      </w:r>
      <w:r>
        <w:rPr>
          <w:rFonts w:eastAsia="Times New Roman" w:cs="Times New Roman"/>
          <w:szCs w:val="24"/>
        </w:rPr>
        <w:t xml:space="preserve">τε ότι δεν κινδυνεύετε από το ΚΚΕ. Γνωρίζετε ότι δεν κινδυνεύετε από τους κομμουνιστές. Το σύστημα μόνο έναν κίνδυνο έχει σήμερα, το αμαρτωλό και διεφθαρμένο πλουτοκρατικό σύστημα, η </w:t>
      </w:r>
      <w:proofErr w:type="spellStart"/>
      <w:r>
        <w:rPr>
          <w:rFonts w:eastAsia="Times New Roman" w:cs="Times New Roman"/>
          <w:szCs w:val="24"/>
        </w:rPr>
        <w:t>ψευτοδημοκρατία</w:t>
      </w:r>
      <w:proofErr w:type="spellEnd"/>
      <w:r>
        <w:rPr>
          <w:rFonts w:eastAsia="Times New Roman" w:cs="Times New Roman"/>
          <w:szCs w:val="24"/>
        </w:rPr>
        <w:t xml:space="preserve"> της δύσεως, τον εθνικισμό που αναγεννιέται σε ολόκληρη τη</w:t>
      </w:r>
      <w:r>
        <w:rPr>
          <w:rFonts w:eastAsia="Times New Roman" w:cs="Times New Roman"/>
          <w:szCs w:val="24"/>
        </w:rPr>
        <w:t>ν Ευρώπη και που στην Ελλάδα εκπροσωπείται δυναμικά από τη Χρυσή Αυγή των Ελλήνων.</w:t>
      </w:r>
    </w:p>
    <w:p w14:paraId="1ED2CC3A" w14:textId="77777777" w:rsidR="00844B03" w:rsidRDefault="0027580D">
      <w:pPr>
        <w:spacing w:after="0" w:line="600" w:lineRule="auto"/>
        <w:ind w:firstLine="720"/>
        <w:jc w:val="center"/>
        <w:rPr>
          <w:rFonts w:eastAsia="Times New Roman" w:cs="Times New Roman"/>
          <w:szCs w:val="24"/>
        </w:rPr>
      </w:pPr>
      <w:r w:rsidRPr="00DA5A95">
        <w:rPr>
          <w:rFonts w:eastAsia="Times New Roman" w:cs="Times New Roman"/>
          <w:szCs w:val="24"/>
        </w:rPr>
        <w:lastRenderedPageBreak/>
        <w:t>(Χειροκροτήματα από την πτέρυγα τ</w:t>
      </w:r>
      <w:r>
        <w:rPr>
          <w:rFonts w:eastAsia="Times New Roman" w:cs="Times New Roman"/>
          <w:szCs w:val="24"/>
        </w:rPr>
        <w:t>ης</w:t>
      </w:r>
      <w:r w:rsidRPr="00DA5A95">
        <w:rPr>
          <w:rFonts w:eastAsia="Times New Roman" w:cs="Times New Roman"/>
          <w:szCs w:val="24"/>
        </w:rPr>
        <w:t xml:space="preserve"> Χρυσή</w:t>
      </w:r>
      <w:r>
        <w:rPr>
          <w:rFonts w:eastAsia="Times New Roman" w:cs="Times New Roman"/>
          <w:szCs w:val="24"/>
        </w:rPr>
        <w:t>ς</w:t>
      </w:r>
      <w:r w:rsidRPr="00DA5A95">
        <w:rPr>
          <w:rFonts w:eastAsia="Times New Roman" w:cs="Times New Roman"/>
          <w:szCs w:val="24"/>
        </w:rPr>
        <w:t xml:space="preserve"> Αυγή</w:t>
      </w:r>
      <w:r>
        <w:rPr>
          <w:rFonts w:eastAsia="Times New Roman" w:cs="Times New Roman"/>
          <w:szCs w:val="24"/>
        </w:rPr>
        <w:t>ς</w:t>
      </w:r>
      <w:r w:rsidRPr="00DA5A95">
        <w:rPr>
          <w:rFonts w:eastAsia="Times New Roman" w:cs="Times New Roman"/>
          <w:szCs w:val="24"/>
        </w:rPr>
        <w:t>)</w:t>
      </w:r>
    </w:p>
    <w:p w14:paraId="1ED2CC3B"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Γίνεται συζήτηση σήμερα για τον </w:t>
      </w:r>
      <w:r>
        <w:rPr>
          <w:rFonts w:eastAsia="Times New Roman" w:cs="Times New Roman"/>
          <w:szCs w:val="24"/>
        </w:rPr>
        <w:t>π</w:t>
      </w:r>
      <w:r w:rsidRPr="009B460F">
        <w:rPr>
          <w:rFonts w:eastAsia="Times New Roman" w:cs="Times New Roman"/>
          <w:szCs w:val="24"/>
        </w:rPr>
        <w:t>ροϋπολογισμό</w:t>
      </w:r>
      <w:r>
        <w:rPr>
          <w:rFonts w:eastAsia="Times New Roman" w:cs="Times New Roman"/>
          <w:szCs w:val="24"/>
        </w:rPr>
        <w:t xml:space="preserve">. Σύμφωνα με το σχέδιο του </w:t>
      </w:r>
      <w:r>
        <w:rPr>
          <w:rFonts w:eastAsia="Times New Roman" w:cs="Times New Roman"/>
          <w:szCs w:val="24"/>
        </w:rPr>
        <w:t>π</w:t>
      </w:r>
      <w:r>
        <w:rPr>
          <w:rFonts w:eastAsia="Times New Roman" w:cs="Times New Roman"/>
          <w:szCs w:val="24"/>
        </w:rPr>
        <w:t>ροϋπολογισμού, αναμένονται για το 2018 μέτρα ύψους</w:t>
      </w:r>
      <w:r>
        <w:rPr>
          <w:rFonts w:eastAsia="Times New Roman" w:cs="Times New Roman"/>
          <w:szCs w:val="24"/>
        </w:rPr>
        <w:t xml:space="preserve"> 1,9 δισ</w:t>
      </w:r>
      <w:r w:rsidRPr="00E6430E">
        <w:rPr>
          <w:rFonts w:eastAsia="Times New Roman" w:cs="Times New Roman"/>
          <w:szCs w:val="24"/>
        </w:rPr>
        <w:t>εκατομμ</w:t>
      </w:r>
      <w:r>
        <w:rPr>
          <w:rFonts w:eastAsia="Times New Roman" w:cs="Times New Roman"/>
          <w:szCs w:val="24"/>
        </w:rPr>
        <w:t>υρί</w:t>
      </w:r>
      <w:r>
        <w:rPr>
          <w:rFonts w:eastAsia="Times New Roman" w:cs="Times New Roman"/>
          <w:szCs w:val="24"/>
        </w:rPr>
        <w:t>ου</w:t>
      </w:r>
      <w:r>
        <w:rPr>
          <w:rFonts w:eastAsia="Times New Roman" w:cs="Times New Roman"/>
          <w:szCs w:val="24"/>
        </w:rPr>
        <w:t xml:space="preserve"> ευρώ, τα οποία θα επιβληθούν με νέες περικοπές στο ενιαίο μισθολόγιο, με πρόσθετες περικοπές στις συντάξεις και τα οικογενειακά επιδόματα, με κατάργηση του ΕΚΑΣ, με κατάργηση πολλών επιδομάτων και με πρόσφατες επιβαρύνσεις, βεβαίως, στ</w:t>
      </w:r>
      <w:r>
        <w:rPr>
          <w:rFonts w:eastAsia="Times New Roman" w:cs="Times New Roman"/>
          <w:szCs w:val="24"/>
        </w:rPr>
        <w:t>ους ελεύθερους επαγγελματίες.</w:t>
      </w:r>
    </w:p>
    <w:p w14:paraId="1ED2CC3C"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Η </w:t>
      </w:r>
      <w:r w:rsidRPr="001850F1">
        <w:rPr>
          <w:rFonts w:eastAsia="Times New Roman" w:cs="Times New Roman"/>
          <w:szCs w:val="24"/>
        </w:rPr>
        <w:t>Κυβέρνηση</w:t>
      </w:r>
      <w:r>
        <w:rPr>
          <w:rFonts w:eastAsia="Times New Roman" w:cs="Times New Roman"/>
          <w:szCs w:val="24"/>
        </w:rPr>
        <w:t xml:space="preserve"> έχει επιβάλει συνολικά με τον </w:t>
      </w:r>
      <w:r>
        <w:rPr>
          <w:rFonts w:eastAsia="Times New Roman" w:cs="Times New Roman"/>
          <w:szCs w:val="24"/>
        </w:rPr>
        <w:t>π</w:t>
      </w:r>
      <w:r w:rsidRPr="009B460F">
        <w:rPr>
          <w:rFonts w:eastAsia="Times New Roman" w:cs="Times New Roman"/>
          <w:szCs w:val="24"/>
        </w:rPr>
        <w:t>ροϋπολογισμό</w:t>
      </w:r>
      <w:r>
        <w:rPr>
          <w:rFonts w:eastAsia="Times New Roman" w:cs="Times New Roman"/>
          <w:szCs w:val="24"/>
        </w:rPr>
        <w:t xml:space="preserve"> αυτόν είκοσι επτά νέους φόρους και είκοσι μία περικοπές συντάξεων και κοινωνικών επιδομάτων. Έχει μειώσει, μάλιστα, δύο φορές το αφορολόγητο, έχοντας αυξήσει τους έμμεσου</w:t>
      </w:r>
      <w:r>
        <w:rPr>
          <w:rFonts w:eastAsia="Times New Roman" w:cs="Times New Roman"/>
          <w:szCs w:val="24"/>
        </w:rPr>
        <w:t xml:space="preserve">ς φόρους. </w:t>
      </w:r>
    </w:p>
    <w:p w14:paraId="1ED2CC3D"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Ανάμεσα σε όλα τα άλλα, έρχεται το 2018 η κατάργηση των μειωμένων συντελεστών του ΦΠΑ σε τριάντα δύο νησιά του βορειανατολικού Αιγαίου και της Δωδεκανήσου. Ανάμεσα σε αυτά είναι η Λέσβος, η Χίος και η Σάμος, που υποφέρουν αυτή τη στιγμή, που έχο</w:t>
      </w:r>
      <w:r>
        <w:rPr>
          <w:rFonts w:eastAsia="Times New Roman" w:cs="Times New Roman"/>
          <w:szCs w:val="24"/>
        </w:rPr>
        <w:t xml:space="preserve">υν κοινωνικά διαλυθεί από τους πρόσφυγες και τους λαθρομετανάστες. Και εσείς ακόμη μιλάτε για πρόσφυγες πολέμου, την ίδια στιγμή που βγαίνει η Συρία και λέει ότι ο πόλεμος τελείωσε. </w:t>
      </w:r>
    </w:p>
    <w:p w14:paraId="1ED2CC3E" w14:textId="77777777" w:rsidR="00844B03" w:rsidRDefault="0027580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Βγαίνει η </w:t>
      </w:r>
      <w:r>
        <w:rPr>
          <w:rFonts w:eastAsia="Times New Roman" w:cs="Times New Roman"/>
          <w:szCs w:val="24"/>
        </w:rPr>
        <w:t>κ</w:t>
      </w:r>
      <w:r>
        <w:rPr>
          <w:rFonts w:eastAsia="Times New Roman" w:cs="Times New Roman"/>
          <w:szCs w:val="24"/>
        </w:rPr>
        <w:t xml:space="preserve">υβέρνηση του Ιράκ και λέει ότι ο πόλεμος τελείωσε. Διαβάζουμε </w:t>
      </w:r>
      <w:r>
        <w:rPr>
          <w:rFonts w:eastAsia="Times New Roman" w:cs="Times New Roman"/>
          <w:szCs w:val="24"/>
        </w:rPr>
        <w:t>σε ρεπορτάζ εφημερίδων ότι ξαναχτίζονται οι εκκλησίες των χριστιανών ορθοδόξων του Ιράκ, επειδή ο πόλεμος τέλειωσε. Η μόνη χώρα, η οποία δεν έχει καταλάβει ότι ο πόλεμος τελείωσε και φιλοξενεί από το υστέρημα του ελληνικού λαού πρόσφυγες πολέμου, ενός πολέ</w:t>
      </w:r>
      <w:r>
        <w:rPr>
          <w:rFonts w:eastAsia="Times New Roman" w:cs="Times New Roman"/>
          <w:szCs w:val="24"/>
        </w:rPr>
        <w:t xml:space="preserve">μου που δεν υπάρχει, είναι η Ελλάδα. </w:t>
      </w:r>
    </w:p>
    <w:p w14:paraId="1ED2CC3F" w14:textId="77777777" w:rsidR="00844B03" w:rsidRDefault="0027580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Μειωμένοι συντελεστές, λοιπόν, στα νησιά μας, στα νησιά του Αιγαίου, την κυριαρχία των οποίων διεκδικεί ο </w:t>
      </w:r>
      <w:proofErr w:type="spellStart"/>
      <w:r>
        <w:rPr>
          <w:rFonts w:eastAsia="Times New Roman" w:cs="Times New Roman"/>
          <w:szCs w:val="24"/>
        </w:rPr>
        <w:t>Ερντογάν</w:t>
      </w:r>
      <w:proofErr w:type="spellEnd"/>
      <w:r>
        <w:rPr>
          <w:rFonts w:eastAsia="Times New Roman" w:cs="Times New Roman"/>
          <w:szCs w:val="24"/>
        </w:rPr>
        <w:t xml:space="preserve"> και επί του θέματος θα επανέλθω. </w:t>
      </w:r>
    </w:p>
    <w:p w14:paraId="1ED2CC40" w14:textId="77777777" w:rsidR="00844B03" w:rsidRDefault="0027580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Οι ελεύθεροι επαγγελματίες, γιατροί, δικηγόροι, μηχανικοί, ιδιοκτήτες</w:t>
      </w:r>
      <w:r>
        <w:rPr>
          <w:rFonts w:eastAsia="Times New Roman" w:cs="Times New Roman"/>
          <w:szCs w:val="24"/>
        </w:rPr>
        <w:t xml:space="preserve"> καταστημάτων χτυπιούνται αλύπητα. Η μεσαία τάξη έχει κυριολεκτικά αφανιστεί. Θέλετε να την εξαφανίσετε, θέλετε να οδηγήσετε σε μια φτωχοποίηση και προλεταριοποίηση των μαζών, ούτως ώστε να μην υπάρχει η οποιαδήποτε αντίσταση. </w:t>
      </w:r>
    </w:p>
    <w:p w14:paraId="1ED2CC41" w14:textId="77777777" w:rsidR="00844B03" w:rsidRDefault="0027580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αυτό, το οποίο έχω πει κ</w:t>
      </w:r>
      <w:r>
        <w:rPr>
          <w:rFonts w:eastAsia="Times New Roman" w:cs="Times New Roman"/>
          <w:szCs w:val="24"/>
        </w:rPr>
        <w:t xml:space="preserve">αι σε προηγούμενη ομιλία μου στη Βουλή, είναι ότι το χειρότερο το οποίο κάνατε </w:t>
      </w:r>
      <w:r>
        <w:rPr>
          <w:rFonts w:eastAsia="Times New Roman" w:cs="Times New Roman"/>
          <w:szCs w:val="24"/>
        </w:rPr>
        <w:t>ως</w:t>
      </w:r>
      <w:r>
        <w:rPr>
          <w:rFonts w:eastAsia="Times New Roman" w:cs="Times New Roman"/>
          <w:szCs w:val="24"/>
        </w:rPr>
        <w:t xml:space="preserve"> Κυβέρνηση, η Κυβέρνηση τ</w:t>
      </w:r>
      <w:r>
        <w:rPr>
          <w:rFonts w:eastAsia="Times New Roman" w:cs="Times New Roman"/>
          <w:szCs w:val="24"/>
        </w:rPr>
        <w:t>ου</w:t>
      </w:r>
      <w:r>
        <w:rPr>
          <w:rFonts w:eastAsia="Times New Roman" w:cs="Times New Roman"/>
          <w:szCs w:val="24"/>
        </w:rPr>
        <w:t xml:space="preserve"> ΣΥΡΙΖΑ και των ΑΝΕΛ, δεν είναι ότι δεν σκίσατε το μνημόνιο, δεν είναι ότι υποχωρήσατε και παραδοθήκατε αμαχητί στους διεθνείς τοκογλύφους, αλλά ότι ξεριζώσατε κάθε ελπίδα από </w:t>
      </w:r>
      <w:r>
        <w:rPr>
          <w:rFonts w:eastAsia="Times New Roman" w:cs="Times New Roman"/>
          <w:szCs w:val="24"/>
        </w:rPr>
        <w:lastRenderedPageBreak/>
        <w:t>τα στήθη του ελληνικού λαού, οδηγώντας τον σε μια παθητικότητα και έναν ραγιαδισ</w:t>
      </w:r>
      <w:r>
        <w:rPr>
          <w:rFonts w:eastAsia="Times New Roman" w:cs="Times New Roman"/>
          <w:szCs w:val="24"/>
        </w:rPr>
        <w:t>μό.</w:t>
      </w:r>
    </w:p>
    <w:p w14:paraId="1ED2CC42" w14:textId="77777777" w:rsidR="00844B03" w:rsidRDefault="0027580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Προϋπολογισμός 2018 και το σύνθημά σας ηχεί ακόμα στα αυτιά ενός </w:t>
      </w:r>
      <w:proofErr w:type="spellStart"/>
      <w:r>
        <w:rPr>
          <w:rFonts w:eastAsia="Times New Roman" w:cs="Times New Roman"/>
          <w:szCs w:val="24"/>
        </w:rPr>
        <w:t>απατημένου</w:t>
      </w:r>
      <w:proofErr w:type="spellEnd"/>
      <w:r>
        <w:rPr>
          <w:rFonts w:eastAsia="Times New Roman" w:cs="Times New Roman"/>
          <w:szCs w:val="24"/>
        </w:rPr>
        <w:t xml:space="preserve"> λαού: «Κανένα σπίτι στα χέρια τραπεζίτη». Και έρχομαι εδώ και σας διαβάζω ότι ο </w:t>
      </w:r>
      <w:r w:rsidRPr="00C11680">
        <w:rPr>
          <w:rFonts w:eastAsia="Times New Roman" w:cs="Times New Roman"/>
          <w:szCs w:val="24"/>
        </w:rPr>
        <w:t xml:space="preserve">επικεφαλής του κλιμακίου της Κομισιόν </w:t>
      </w:r>
      <w:proofErr w:type="spellStart"/>
      <w:r w:rsidRPr="00C11680">
        <w:rPr>
          <w:rFonts w:eastAsia="Times New Roman" w:cs="Times New Roman"/>
          <w:szCs w:val="24"/>
        </w:rPr>
        <w:t>Κοστέλο</w:t>
      </w:r>
      <w:proofErr w:type="spellEnd"/>
      <w:r>
        <w:rPr>
          <w:rFonts w:eastAsia="Times New Roman" w:cs="Times New Roman"/>
          <w:szCs w:val="24"/>
        </w:rPr>
        <w:t xml:space="preserve"> προειδοποίησε ότι η τρίτη αξιολόγηση δεν θα τελειώ</w:t>
      </w:r>
      <w:r>
        <w:rPr>
          <w:rFonts w:eastAsia="Times New Roman" w:cs="Times New Roman"/>
          <w:szCs w:val="24"/>
        </w:rPr>
        <w:t xml:space="preserve">σει ούτε στα τέλη Ιανουαρίου, αν οι πλειστηριασμοί δεν συνεχιστούν για χρέη προς το </w:t>
      </w:r>
      <w:r>
        <w:rPr>
          <w:rFonts w:eastAsia="Times New Roman" w:cs="Times New Roman"/>
          <w:szCs w:val="24"/>
        </w:rPr>
        <w:t>δ</w:t>
      </w:r>
      <w:r>
        <w:rPr>
          <w:rFonts w:eastAsia="Times New Roman" w:cs="Times New Roman"/>
          <w:szCs w:val="24"/>
        </w:rPr>
        <w:t xml:space="preserve">ημόσιο, εκτός των τραπεζών. </w:t>
      </w:r>
    </w:p>
    <w:p w14:paraId="1ED2CC43" w14:textId="77777777" w:rsidR="00844B03" w:rsidRDefault="0027580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Μάλιστα με διάταξη, που ψήφισε η Κυβέρνησή σας τον Μάιο, το άρθρο 78 του ν.4472/2017, προβλέπεται ότι οι πλειστηριασμοί ακινήτων για οφειλές π</w:t>
      </w:r>
      <w:r>
        <w:rPr>
          <w:rFonts w:eastAsia="Times New Roman" w:cs="Times New Roman"/>
          <w:szCs w:val="24"/>
        </w:rPr>
        <w:t xml:space="preserve">ρος τις </w:t>
      </w:r>
      <w:r w:rsidRPr="005C66F1">
        <w:rPr>
          <w:rFonts w:eastAsia="Times New Roman" w:cs="Times New Roman"/>
          <w:szCs w:val="24"/>
        </w:rPr>
        <w:t>ΔΟΥ</w:t>
      </w:r>
      <w:r>
        <w:rPr>
          <w:rFonts w:eastAsia="Times New Roman" w:cs="Times New Roman"/>
          <w:szCs w:val="24"/>
        </w:rPr>
        <w:t xml:space="preserve"> θα διενεργούνται με τιμές εκκίνησης όχι τις αντικειμενικές, αλλά τις πολύ πιο χαμηλές εμπορικές. </w:t>
      </w:r>
    </w:p>
    <w:p w14:paraId="1ED2CC44" w14:textId="77777777" w:rsidR="00844B03" w:rsidRDefault="0027580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Επίσης, στην ισχύουσα πλέον διάταξη, οι κατασχέσεις και οι πλειστηριασμοί επιτρέπονται να επιβάλλονται για ποσά ληξιπρόθεσμα άνω των 500 ευρώ. Την</w:t>
      </w:r>
      <w:r>
        <w:rPr>
          <w:rFonts w:eastAsia="Times New Roman" w:cs="Times New Roman"/>
          <w:szCs w:val="24"/>
        </w:rPr>
        <w:t xml:space="preserve"> φτωχολογιά χτυπάτε όταν θα κάνετε κατασχέσεις κατοικιών για χρέη των 500 ευρώ.</w:t>
      </w:r>
    </w:p>
    <w:p w14:paraId="1ED2CC45" w14:textId="77777777" w:rsidR="00844B03" w:rsidRDefault="0027580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Επιπροσθέτως, κατασχέσεις για χρέη προς το </w:t>
      </w:r>
      <w:r>
        <w:rPr>
          <w:rFonts w:eastAsia="Times New Roman" w:cs="Times New Roman"/>
          <w:szCs w:val="24"/>
        </w:rPr>
        <w:t>δ</w:t>
      </w:r>
      <w:r>
        <w:rPr>
          <w:rFonts w:eastAsia="Times New Roman" w:cs="Times New Roman"/>
          <w:szCs w:val="24"/>
        </w:rPr>
        <w:t>ημόσιο δεν προστατεύουν την πρώτη κατοικία. Φυσικά, η διάταξη αυτή ανοίγει τον ασκό του Αιόλου. Ο Πρωθυπουργός, ο κ. Τσίπρας λέει ότ</w:t>
      </w:r>
      <w:r>
        <w:rPr>
          <w:rFonts w:eastAsia="Times New Roman" w:cs="Times New Roman"/>
          <w:szCs w:val="24"/>
        </w:rPr>
        <w:t xml:space="preserve">ι δεν χρειάζεται νόμος για να προστατευθεί η πρώτη κατοικία και ότι έχετε κάνει συμφωνία κυρίων με τις τράπεζες. </w:t>
      </w:r>
    </w:p>
    <w:p w14:paraId="1ED2CC46" w14:textId="77777777" w:rsidR="00844B03" w:rsidRDefault="0027580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Σοβαρώς δεν χρειάζεται νόμος; Ποια συμφωνία έχετε κάνει με τις τράπεζες; Ποιες τράπεζες; Αυτές που ανήκουν πλέον σε διεθνή </w:t>
      </w:r>
      <w:r>
        <w:rPr>
          <w:rFonts w:eastAsia="Times New Roman" w:cs="Times New Roman"/>
          <w:szCs w:val="24"/>
          <w:lang w:val="en-US"/>
        </w:rPr>
        <w:t>funds</w:t>
      </w:r>
      <w:r>
        <w:rPr>
          <w:rFonts w:eastAsia="Times New Roman" w:cs="Times New Roman"/>
          <w:szCs w:val="24"/>
        </w:rPr>
        <w:t>, σ</w:t>
      </w:r>
      <w:r w:rsidRPr="00D62E71">
        <w:rPr>
          <w:rFonts w:eastAsia="Times New Roman" w:cs="Times New Roman"/>
          <w:szCs w:val="24"/>
        </w:rPr>
        <w:t>ε κορ</w:t>
      </w:r>
      <w:r>
        <w:rPr>
          <w:rFonts w:eastAsia="Times New Roman" w:cs="Times New Roman"/>
          <w:szCs w:val="24"/>
        </w:rPr>
        <w:t xml:space="preserve">άκια </w:t>
      </w:r>
      <w:r>
        <w:rPr>
          <w:rFonts w:eastAsia="Times New Roman" w:cs="Times New Roman"/>
          <w:szCs w:val="24"/>
        </w:rPr>
        <w:t xml:space="preserve">του διεθνούς χρηματοπιστωτικού κεφαλαίου, τα </w:t>
      </w:r>
      <w:r>
        <w:rPr>
          <w:rFonts w:eastAsia="Times New Roman" w:cs="Times New Roman"/>
          <w:szCs w:val="24"/>
        </w:rPr>
        <w:lastRenderedPageBreak/>
        <w:t>οποία δεν έχουν κανένα ίχνος</w:t>
      </w:r>
      <w:r w:rsidRPr="005C66F1">
        <w:rPr>
          <w:rFonts w:eastAsia="Times New Roman" w:cs="Times New Roman"/>
          <w:szCs w:val="24"/>
        </w:rPr>
        <w:t xml:space="preserve"> τιμής,</w:t>
      </w:r>
      <w:r>
        <w:rPr>
          <w:rFonts w:eastAsia="Times New Roman" w:cs="Times New Roman"/>
          <w:szCs w:val="24"/>
        </w:rPr>
        <w:t xml:space="preserve"> προκειμένου να κερδίσουν εις βάρος των λαών;</w:t>
      </w:r>
    </w:p>
    <w:p w14:paraId="1ED2CC47" w14:textId="77777777" w:rsidR="00844B03" w:rsidRDefault="0027580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Σχετικά με τους πλειστηριασμούς έχω εδώ ένα ντοκουμέντο, το οποίο θα καταθέσω στα Πρακτικά της Βουλής και είναι η Εφημερίδα της Κυ</w:t>
      </w:r>
      <w:r>
        <w:rPr>
          <w:rFonts w:eastAsia="Times New Roman" w:cs="Times New Roman"/>
          <w:szCs w:val="24"/>
        </w:rPr>
        <w:t>βερνήσεως, το ΦΕΚ της 29</w:t>
      </w:r>
      <w:r w:rsidRPr="00653825">
        <w:rPr>
          <w:rFonts w:eastAsia="Times New Roman" w:cs="Times New Roman"/>
          <w:szCs w:val="24"/>
        </w:rPr>
        <w:t>ης</w:t>
      </w:r>
      <w:r>
        <w:rPr>
          <w:rFonts w:eastAsia="Times New Roman" w:cs="Times New Roman"/>
          <w:szCs w:val="24"/>
        </w:rPr>
        <w:t xml:space="preserve"> Νοεμβρίου του 2017, όπου στο άρθρο 1, πεδίο εφαρμογής, αναφέρεται χαρακτηριστικά το εξής: «Καθορίζονται οι ειδικότεροι όροι τήρησης και γνωστοποίησης στα πιστωτικά ιδρύματα του ειδικού ακατάσχετου τραπεζικού λογαριασμού –επαναλαμ</w:t>
      </w:r>
      <w:r>
        <w:rPr>
          <w:rFonts w:eastAsia="Times New Roman" w:cs="Times New Roman"/>
          <w:szCs w:val="24"/>
        </w:rPr>
        <w:t>βάνω «ειδικού ακατάσχετου τραπεζικού λογαριασμού»- των συμβολαιογράφων, που ενεργούν ως υπάλληλοι ηλεκτρονικού πλειστηριασμού έναντι όλων των δανειστών τους και για χρέη και οφειλές τους από κάθε αιτία».</w:t>
      </w:r>
    </w:p>
    <w:p w14:paraId="1ED2CC48" w14:textId="77777777" w:rsidR="00844B03" w:rsidRDefault="0027580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Ούτε ο Πάπας της Ρώμης δεν έχει τέτοια ασυλία, την ο</w:t>
      </w:r>
      <w:r>
        <w:rPr>
          <w:rFonts w:eastAsia="Times New Roman" w:cs="Times New Roman"/>
          <w:szCs w:val="24"/>
        </w:rPr>
        <w:t>ποία δίνετε στους συμβολαιογράφους, που θα κάνουν το βρώμικο παιγνίδι για λογαριασμό δικών σας και των τοκογλύφων των τραπεζών!</w:t>
      </w:r>
    </w:p>
    <w:p w14:paraId="1ED2CC49" w14:textId="77777777" w:rsidR="00844B03" w:rsidRDefault="0027580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έσα σε όλα αυτά έχουμε τους έμμεσους φόρους. Είναι εντυπωσιακό ότι, ενώ η οικονομία βρίσκεται σε διαρκή συρρίκνωση, οι εισπράξε</w:t>
      </w:r>
      <w:r>
        <w:rPr>
          <w:rFonts w:eastAsia="Times New Roman" w:cs="Times New Roman"/>
          <w:szCs w:val="24"/>
        </w:rPr>
        <w:t xml:space="preserve">ις από τους έμμεσους φόρους παραδόξως παραμένουν σε υψηλά επίπεδα. </w:t>
      </w:r>
    </w:p>
    <w:p w14:paraId="1ED2CC4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Για το 2018 προβλέπεται να ανέλθουν στα 27.390.000.000 ευρώ, ποσό που αποτελεί το μεγαλύτερο μετά από το 2011. Σε αντίθεση με τους άμεσους φόρους, ως γνωστόν, που επιβαρύνουν αναλογικά όλο</w:t>
      </w:r>
      <w:r>
        <w:rPr>
          <w:rFonts w:eastAsia="Times New Roman" w:cs="Times New Roman"/>
          <w:szCs w:val="24"/>
        </w:rPr>
        <w:t xml:space="preserve">υς τους πολίτες, οι έμμεσοι φόροι επιβαρύνουν το ίδιο και τους πλούσιους και τους φτωχούς. Οι έμμεσοι φόροι είναι φόροι άκρως καπιταλιστικοί που γίνονται από μια Κυβέρνηση, η </w:t>
      </w:r>
      <w:r>
        <w:rPr>
          <w:rFonts w:eastAsia="Times New Roman" w:cs="Times New Roman"/>
          <w:szCs w:val="24"/>
        </w:rPr>
        <w:lastRenderedPageBreak/>
        <w:t>οποία δηλώνει αριστερή. Δεν έχω αντίρρηση ότι είναι αριστερή, γιατί τελικά τι άλλ</w:t>
      </w:r>
      <w:r>
        <w:rPr>
          <w:rFonts w:eastAsia="Times New Roman" w:cs="Times New Roman"/>
          <w:szCs w:val="24"/>
        </w:rPr>
        <w:t xml:space="preserve">ο ήταν η Αριστερά, από ένα καπιταλιστικό στην ουσία σύστημα, αφού επίκεντρό του είναι η ύλη </w:t>
      </w:r>
      <w:r w:rsidRPr="00F331DF">
        <w:rPr>
          <w:rFonts w:eastAsia="Times New Roman"/>
          <w:bCs/>
        </w:rPr>
        <w:t>και</w:t>
      </w:r>
      <w:r>
        <w:rPr>
          <w:rFonts w:eastAsia="Times New Roman" w:cs="Times New Roman"/>
          <w:szCs w:val="24"/>
        </w:rPr>
        <w:t xml:space="preserve"> το χρήμα;</w:t>
      </w:r>
    </w:p>
    <w:p w14:paraId="1ED2CC4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Έχει γονατίσει ο ελληνικός λαός από τα μνημόνια και την ίδια στιγμή σε δημοσιεύματα εφημερίδων, σε ανακοινώσεις του Ινστιτούτου Καταναλωτών βλέπουμε ό</w:t>
      </w:r>
      <w:r>
        <w:rPr>
          <w:rFonts w:eastAsia="Times New Roman" w:cs="Times New Roman"/>
          <w:szCs w:val="24"/>
        </w:rPr>
        <w:t xml:space="preserve">τι οι τιμές στα τρόφιμα δεν έχουν πέσει. Διαβάζουμε, μάλιστα, στη σχετική ειδησεογραφία, ότι ο διεθνής κολοσσός στο εμπόριο τροφίμων, η ολλανδική εταιρεία </w:t>
      </w:r>
      <w:r>
        <w:rPr>
          <w:rFonts w:eastAsia="Times New Roman" w:cs="Times New Roman"/>
          <w:szCs w:val="24"/>
        </w:rPr>
        <w:t>«</w:t>
      </w:r>
      <w:r>
        <w:rPr>
          <w:rFonts w:eastAsia="Times New Roman" w:cs="Times New Roman"/>
          <w:szCs w:val="24"/>
          <w:lang w:val="en-US"/>
        </w:rPr>
        <w:t>SPAR</w:t>
      </w:r>
      <w:r>
        <w:rPr>
          <w:rFonts w:eastAsia="Times New Roman" w:cs="Times New Roman"/>
          <w:szCs w:val="24"/>
        </w:rPr>
        <w:t>»</w:t>
      </w:r>
      <w:r>
        <w:rPr>
          <w:rFonts w:eastAsia="Times New Roman" w:cs="Times New Roman"/>
          <w:szCs w:val="24"/>
        </w:rPr>
        <w:t>, η οποία έχει ετήσιο τζίρο 35 δισεκατομμύρια ευρώ, πρόκειται να επιστρέψει στην Ελλάδα, ενώ εί</w:t>
      </w:r>
      <w:r>
        <w:rPr>
          <w:rFonts w:eastAsia="Times New Roman" w:cs="Times New Roman"/>
          <w:szCs w:val="24"/>
        </w:rPr>
        <w:t xml:space="preserve">χε αποχωρήσει. Ο τζίρος, τα συνολικά έσοδα από τις αλυσίδες τροφίμων είναι 10 δισεκατομμύρια ευρώ. </w:t>
      </w:r>
    </w:p>
    <w:p w14:paraId="1ED2CC4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Ερωτώ: Πώς είναι δυνατόν τα ίδια προϊόντα να πουλιούνται φθηνότερα στη Γερμανία και στη Γαλλία απ’ ό,τι πουλιούνται στην Ελλάδα; Είναι φανερό </w:t>
      </w:r>
      <w:r w:rsidRPr="002B5B2E">
        <w:rPr>
          <w:rFonts w:eastAsia="Times New Roman"/>
          <w:bCs/>
          <w:shd w:val="clear" w:color="auto" w:fill="FFFFFF"/>
        </w:rPr>
        <w:t>ότι</w:t>
      </w:r>
      <w:r>
        <w:rPr>
          <w:rFonts w:eastAsia="Times New Roman" w:cs="Times New Roman"/>
          <w:szCs w:val="24"/>
        </w:rPr>
        <w:t xml:space="preserve"> έχουμε ένα καρτέλ τροφίμων, το οποίο είστε τρία χρόνια Κυβέρνηση και δεν το αγγίξατε καθόλου. </w:t>
      </w:r>
    </w:p>
    <w:p w14:paraId="1ED2CC4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Περνάω </w:t>
      </w:r>
      <w:r w:rsidRPr="00F331DF">
        <w:rPr>
          <w:rFonts w:eastAsia="Times New Roman"/>
          <w:bCs/>
        </w:rPr>
        <w:t>και</w:t>
      </w:r>
      <w:r>
        <w:rPr>
          <w:rFonts w:eastAsia="Times New Roman" w:cs="Times New Roman"/>
          <w:szCs w:val="24"/>
        </w:rPr>
        <w:t xml:space="preserve"> σε ένα </w:t>
      </w:r>
      <w:r>
        <w:rPr>
          <w:rFonts w:eastAsia="Times New Roman"/>
          <w:szCs w:val="24"/>
        </w:rPr>
        <w:t>ά</w:t>
      </w:r>
      <w:r>
        <w:rPr>
          <w:rFonts w:eastAsia="Times New Roman" w:cs="Times New Roman"/>
          <w:szCs w:val="24"/>
        </w:rPr>
        <w:t xml:space="preserve">λλο θέμα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πολύ σημαντικό για μένα. Ε</w:t>
      </w:r>
      <w:r w:rsidRPr="00D66BCA">
        <w:rPr>
          <w:rFonts w:eastAsia="Times New Roman"/>
          <w:bCs/>
        </w:rPr>
        <w:t>ίναι</w:t>
      </w:r>
      <w:r>
        <w:rPr>
          <w:rFonts w:eastAsia="Times New Roman" w:cs="Times New Roman"/>
          <w:szCs w:val="24"/>
        </w:rPr>
        <w:t xml:space="preserve"> σημαντικό, </w:t>
      </w:r>
      <w:r w:rsidRPr="00DF7ACC">
        <w:rPr>
          <w:rFonts w:eastAsia="Times New Roman" w:cs="Times New Roman"/>
          <w:bCs/>
          <w:shd w:val="clear" w:color="auto" w:fill="FFFFFF"/>
        </w:rPr>
        <w:t>γιατί</w:t>
      </w:r>
      <w:r>
        <w:rPr>
          <w:rFonts w:eastAsia="Times New Roman" w:cs="Times New Roman"/>
          <w:szCs w:val="24"/>
        </w:rPr>
        <w:t xml:space="preserve"> κανένα έθνος δεν ζει ελεύθερο </w:t>
      </w:r>
      <w:r w:rsidRPr="00E3584E">
        <w:rPr>
          <w:rFonts w:eastAsia="Times New Roman" w:cs="Times New Roman"/>
        </w:rPr>
        <w:t>χωρίς</w:t>
      </w:r>
      <w:r>
        <w:rPr>
          <w:rFonts w:eastAsia="Times New Roman" w:cs="Times New Roman"/>
          <w:szCs w:val="24"/>
        </w:rPr>
        <w:t xml:space="preserve"> τις Ένοπλες Δυνάμεις του. Θεωρώ απαράδ</w:t>
      </w:r>
      <w:r>
        <w:rPr>
          <w:rFonts w:eastAsia="Times New Roman" w:cs="Times New Roman"/>
          <w:szCs w:val="24"/>
        </w:rPr>
        <w:t xml:space="preserve">εκτο </w:t>
      </w:r>
      <w:r w:rsidRPr="002314B3">
        <w:rPr>
          <w:rFonts w:eastAsia="Times New Roman"/>
          <w:bCs/>
          <w:shd w:val="clear" w:color="auto" w:fill="FFFFFF"/>
        </w:rPr>
        <w:t>να</w:t>
      </w:r>
      <w:r>
        <w:rPr>
          <w:rFonts w:eastAsia="Times New Roman" w:cs="Times New Roman"/>
          <w:szCs w:val="24"/>
        </w:rPr>
        <w:t xml:space="preserve"> έχουν μειωθεί τα χρήματα για την εθνική άμυνα της χώρας από το 2009, </w:t>
      </w:r>
      <w:r w:rsidRPr="008F0891">
        <w:rPr>
          <w:rFonts w:eastAsia="Times New Roman" w:cs="Times New Roman"/>
          <w:bCs/>
          <w:shd w:val="clear" w:color="auto" w:fill="FFFFFF"/>
        </w:rPr>
        <w:t>που</w:t>
      </w:r>
      <w:r>
        <w:rPr>
          <w:rFonts w:eastAsia="Times New Roman" w:cs="Times New Roman"/>
          <w:szCs w:val="24"/>
        </w:rPr>
        <w:t xml:space="preserve"> ήταν 5.763.000.000 ευρώ, στα 3.181.000.000 ευρώ. Πρόκειται για </w:t>
      </w:r>
      <w:r w:rsidRPr="00833F6A">
        <w:rPr>
          <w:rFonts w:eastAsia="Times New Roman"/>
          <w:bCs/>
          <w:shd w:val="clear" w:color="auto" w:fill="FFFFFF"/>
        </w:rPr>
        <w:t>μια</w:t>
      </w:r>
      <w:r>
        <w:rPr>
          <w:rFonts w:eastAsia="Times New Roman" w:cs="Times New Roman"/>
          <w:szCs w:val="24"/>
        </w:rPr>
        <w:t xml:space="preserve"> μείωση, </w:t>
      </w:r>
      <w:r w:rsidRPr="0054604E">
        <w:rPr>
          <w:rFonts w:eastAsia="Times New Roman"/>
          <w:bCs/>
          <w:shd w:val="clear" w:color="auto" w:fill="FFFFFF"/>
        </w:rPr>
        <w:t>η οποία</w:t>
      </w:r>
      <w:r>
        <w:rPr>
          <w:rFonts w:eastAsia="Times New Roman" w:cs="Times New Roman"/>
          <w:szCs w:val="24"/>
        </w:rPr>
        <w:t xml:space="preserve"> θα πλήξει καίρια τις Ένοπλες Δυνάμεις μας και απέναντι στην οποία είμαστε αντίθετοι. Θα ήμασ</w:t>
      </w:r>
      <w:r>
        <w:rPr>
          <w:rFonts w:eastAsia="Times New Roman" w:cs="Times New Roman"/>
          <w:szCs w:val="24"/>
        </w:rPr>
        <w:t xml:space="preserve">ταν πρόθυμοι ακόμη </w:t>
      </w:r>
      <w:r w:rsidRPr="00F331DF">
        <w:rPr>
          <w:rFonts w:eastAsia="Times New Roman"/>
          <w:bCs/>
        </w:rPr>
        <w:t>και</w:t>
      </w:r>
      <w:r>
        <w:rPr>
          <w:rFonts w:eastAsia="Times New Roman" w:cs="Times New Roman"/>
          <w:szCs w:val="24"/>
        </w:rPr>
        <w:t xml:space="preserve"> να στερηθεί περισσότερο ο λαός, προκειμένου </w:t>
      </w:r>
      <w:r w:rsidRPr="002314B3">
        <w:rPr>
          <w:rFonts w:eastAsia="Times New Roman"/>
          <w:bCs/>
          <w:shd w:val="clear" w:color="auto" w:fill="FFFFFF"/>
        </w:rPr>
        <w:t>να</w:t>
      </w:r>
      <w:r>
        <w:rPr>
          <w:rFonts w:eastAsia="Times New Roman" w:cs="Times New Roman"/>
          <w:szCs w:val="24"/>
        </w:rPr>
        <w:t xml:space="preserve"> ενισχυθεί η εθνική του άμυνα. </w:t>
      </w:r>
    </w:p>
    <w:p w14:paraId="1ED2CC4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Ήταν 10 Δεκεμβρίου 2017, όταν σε αυτήν εδώ την Αίθουσα μιλούσαμε για τον </w:t>
      </w:r>
      <w:r>
        <w:rPr>
          <w:rFonts w:eastAsia="Times New Roman" w:cs="Times New Roman"/>
          <w:bCs/>
          <w:shd w:val="clear" w:color="auto" w:fill="FFFFFF"/>
        </w:rPr>
        <w:t>π</w:t>
      </w:r>
      <w:r w:rsidRPr="00EB4F8B">
        <w:rPr>
          <w:rFonts w:eastAsia="Times New Roman" w:cs="Times New Roman"/>
          <w:bCs/>
          <w:shd w:val="clear" w:color="auto" w:fill="FFFFFF"/>
        </w:rPr>
        <w:t>ροϋπολογισμό</w:t>
      </w:r>
      <w:r>
        <w:rPr>
          <w:rFonts w:eastAsia="Times New Roman" w:cs="Times New Roman"/>
          <w:bCs/>
          <w:shd w:val="clear" w:color="auto" w:fill="FFFFFF"/>
        </w:rPr>
        <w:t xml:space="preserve"> </w:t>
      </w:r>
      <w:r w:rsidRPr="00701A04">
        <w:rPr>
          <w:rFonts w:eastAsia="Times New Roman"/>
          <w:bCs/>
          <w:shd w:val="clear" w:color="auto" w:fill="FFFFFF"/>
        </w:rPr>
        <w:t>και</w:t>
      </w:r>
      <w:r>
        <w:rPr>
          <w:rFonts w:eastAsia="Times New Roman" w:cs="Times New Roman"/>
          <w:bCs/>
          <w:shd w:val="clear" w:color="auto" w:fill="FFFFFF"/>
        </w:rPr>
        <w:t xml:space="preserve"> είχα πει αυτολεξεί -από τα Πρακτικά της </w:t>
      </w:r>
      <w:r w:rsidRPr="00701A04">
        <w:rPr>
          <w:rFonts w:eastAsia="Times New Roman"/>
          <w:bCs/>
          <w:shd w:val="clear" w:color="auto" w:fill="FFFFFF"/>
        </w:rPr>
        <w:t>Βουλή</w:t>
      </w:r>
      <w:r>
        <w:rPr>
          <w:rFonts w:eastAsia="Times New Roman" w:cs="Times New Roman"/>
          <w:bCs/>
          <w:shd w:val="clear" w:color="auto" w:fill="FFFFFF"/>
        </w:rPr>
        <w:t xml:space="preserve">ς </w:t>
      </w:r>
      <w:r w:rsidRPr="00701A04">
        <w:rPr>
          <w:rFonts w:eastAsia="Times New Roman"/>
          <w:bCs/>
          <w:shd w:val="clear" w:color="auto" w:fill="FFFFFF"/>
        </w:rPr>
        <w:t>είναι</w:t>
      </w:r>
      <w:r>
        <w:rPr>
          <w:rFonts w:eastAsia="Times New Roman" w:cs="Times New Roman"/>
          <w:bCs/>
          <w:shd w:val="clear" w:color="auto" w:fill="FFFFFF"/>
        </w:rPr>
        <w:t xml:space="preserve"> αυτό- για τους έμμεσους φόρους, τους οποίους συνεχίζετε να διογκώνετε </w:t>
      </w:r>
      <w:r w:rsidRPr="00F331DF">
        <w:rPr>
          <w:rFonts w:eastAsia="Times New Roman"/>
          <w:bCs/>
        </w:rPr>
        <w:t>και</w:t>
      </w:r>
      <w:r>
        <w:rPr>
          <w:rFonts w:eastAsia="Times New Roman" w:cs="Times New Roman"/>
          <w:szCs w:val="24"/>
        </w:rPr>
        <w:t xml:space="preserve"> να ζητείτε περισσότερα από τον μέσο Έλληνα πολίτη: «</w:t>
      </w:r>
      <w:r w:rsidRPr="00B83DBF">
        <w:rPr>
          <w:rFonts w:eastAsia="Times New Roman" w:cs="Times New Roman"/>
          <w:szCs w:val="24"/>
        </w:rPr>
        <w:t>Υπάρχει</w:t>
      </w:r>
      <w:r>
        <w:rPr>
          <w:rFonts w:eastAsia="Times New Roman" w:cs="Times New Roman"/>
          <w:szCs w:val="24"/>
        </w:rPr>
        <w:t xml:space="preserve"> δραματική αύξηση των έμμεσων φόρων, </w:t>
      </w:r>
      <w:r w:rsidRPr="0012671A">
        <w:rPr>
          <w:rFonts w:eastAsia="Times New Roman" w:cs="Times New Roman"/>
        </w:rPr>
        <w:t>δηλαδή</w:t>
      </w:r>
      <w:r>
        <w:rPr>
          <w:rFonts w:eastAsia="Times New Roman" w:cs="Times New Roman"/>
          <w:szCs w:val="24"/>
        </w:rPr>
        <w:t xml:space="preserve"> στο πετρέλαιο, στη βενζίνη, στα τσιγάρα. Ε</w:t>
      </w:r>
      <w:r w:rsidRPr="00D66BCA">
        <w:rPr>
          <w:rFonts w:eastAsia="Times New Roman"/>
          <w:bCs/>
        </w:rPr>
        <w:t>ίναι</w:t>
      </w:r>
      <w:r>
        <w:rPr>
          <w:rFonts w:eastAsia="Times New Roman" w:cs="Times New Roman"/>
          <w:szCs w:val="24"/>
        </w:rPr>
        <w:t xml:space="preserve"> φόροι άδικοι, τους οποίους θα π</w:t>
      </w:r>
      <w:r>
        <w:rPr>
          <w:rFonts w:eastAsia="Times New Roman" w:cs="Times New Roman"/>
          <w:szCs w:val="24"/>
        </w:rPr>
        <w:t xml:space="preserve">ληρώσει ολόκληρος ο λαός. </w:t>
      </w:r>
    </w:p>
    <w:p w14:paraId="1ED2CC4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bCs/>
          <w:shd w:val="clear" w:color="auto" w:fill="FFFFFF"/>
        </w:rPr>
        <w:t>π</w:t>
      </w:r>
      <w:r w:rsidRPr="00EB4F8B">
        <w:rPr>
          <w:rFonts w:eastAsia="Times New Roman" w:cs="Times New Roman"/>
          <w:bCs/>
          <w:shd w:val="clear" w:color="auto" w:fill="FFFFFF"/>
        </w:rPr>
        <w:t>ροϋπολογισμός</w:t>
      </w:r>
      <w:r>
        <w:rPr>
          <w:rFonts w:eastAsia="Times New Roman" w:cs="Times New Roman"/>
          <w:szCs w:val="24"/>
        </w:rPr>
        <w:t xml:space="preserve"> σας αυτός </w:t>
      </w:r>
      <w:r w:rsidRPr="00D66BCA">
        <w:rPr>
          <w:rFonts w:eastAsia="Times New Roman"/>
          <w:bCs/>
        </w:rPr>
        <w:t>είναι</w:t>
      </w:r>
      <w:r>
        <w:rPr>
          <w:rFonts w:eastAsia="Times New Roman" w:cs="Times New Roman"/>
          <w:szCs w:val="24"/>
        </w:rPr>
        <w:t xml:space="preserve"> </w:t>
      </w:r>
      <w:proofErr w:type="spellStart"/>
      <w:r>
        <w:rPr>
          <w:rFonts w:eastAsia="Times New Roman" w:cs="Times New Roman"/>
          <w:szCs w:val="24"/>
        </w:rPr>
        <w:t>μνημονιακός</w:t>
      </w:r>
      <w:proofErr w:type="spellEnd"/>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γι’ αυτό θα τον καταψηφίσουμε. Εκτός,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από </w:t>
      </w:r>
      <w:proofErr w:type="spellStart"/>
      <w:r>
        <w:rPr>
          <w:rFonts w:eastAsia="Times New Roman" w:cs="Times New Roman"/>
          <w:szCs w:val="24"/>
        </w:rPr>
        <w:t>μνημονιακός</w:t>
      </w:r>
      <w:proofErr w:type="spellEnd"/>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παράλογος. Δεν στέκει στην λογική. </w:t>
      </w:r>
      <w:r w:rsidRPr="00DF7ACC">
        <w:rPr>
          <w:rFonts w:eastAsia="Times New Roman" w:cs="Times New Roman"/>
          <w:bCs/>
          <w:shd w:val="clear" w:color="auto" w:fill="FFFFFF"/>
        </w:rPr>
        <w:t>Γιατί</w:t>
      </w:r>
      <w:r>
        <w:rPr>
          <w:rFonts w:eastAsia="Times New Roman" w:cs="Times New Roman"/>
          <w:szCs w:val="24"/>
        </w:rPr>
        <w:t xml:space="preserve"> από τη στιγμή </w:t>
      </w:r>
      <w:r w:rsidRPr="008F0891">
        <w:rPr>
          <w:rFonts w:eastAsia="Times New Roman" w:cs="Times New Roman"/>
          <w:bCs/>
          <w:shd w:val="clear" w:color="auto" w:fill="FFFFFF"/>
        </w:rPr>
        <w:t>που</w:t>
      </w:r>
      <w:r>
        <w:rPr>
          <w:rFonts w:eastAsia="Times New Roman" w:cs="Times New Roman"/>
          <w:szCs w:val="24"/>
        </w:rPr>
        <w:t xml:space="preserve"> οι Έλληνες έχουν ανεξόφλητες οφειλές στο δημόσιο 91</w:t>
      </w:r>
      <w:r>
        <w:rPr>
          <w:rFonts w:eastAsia="Times New Roman" w:cs="Times New Roman"/>
          <w:szCs w:val="24"/>
        </w:rPr>
        <w:t xml:space="preserve"> </w:t>
      </w:r>
      <w:r w:rsidRPr="00624EDA">
        <w:rPr>
          <w:rFonts w:eastAsia="Times New Roman" w:cs="Times New Roman"/>
          <w:bCs/>
          <w:shd w:val="clear" w:color="auto" w:fill="FFFFFF"/>
        </w:rPr>
        <w:t xml:space="preserve">δισεκατομμύρια ευρώ </w:t>
      </w:r>
      <w:r>
        <w:rPr>
          <w:rFonts w:eastAsia="Times New Roman" w:cs="Times New Roman"/>
          <w:bCs/>
          <w:shd w:val="clear" w:color="auto" w:fill="FFFFFF"/>
        </w:rPr>
        <w:t>-</w:t>
      </w:r>
      <w:r>
        <w:rPr>
          <w:rFonts w:eastAsia="Times New Roman" w:cs="Times New Roman"/>
          <w:szCs w:val="24"/>
        </w:rPr>
        <w:t xml:space="preserve">αυτό σας έλεγα πριν έναν ακριβώς χρόνο- εσείς τους ζητάτε να δώσουν 46 </w:t>
      </w:r>
      <w:r w:rsidRPr="007D5E0B">
        <w:rPr>
          <w:rFonts w:eastAsia="Times New Roman" w:cs="Times New Roman"/>
        </w:rPr>
        <w:t>εκατομμύρια ευρώ</w:t>
      </w:r>
      <w:r>
        <w:rPr>
          <w:rFonts w:eastAsia="Times New Roman" w:cs="Times New Roman"/>
        </w:rPr>
        <w:t>»</w:t>
      </w:r>
      <w:r>
        <w:rPr>
          <w:rFonts w:eastAsia="Times New Roman" w:cs="Times New Roman"/>
          <w:szCs w:val="24"/>
        </w:rPr>
        <w:t xml:space="preserve">. </w:t>
      </w:r>
    </w:p>
    <w:p w14:paraId="1ED2CC5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Έλεγα, </w:t>
      </w: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bCs/>
          <w:shd w:val="clear" w:color="auto" w:fill="FFFFFF"/>
        </w:rPr>
        <w:t>,</w:t>
      </w:r>
      <w:r>
        <w:rPr>
          <w:rFonts w:eastAsia="Times New Roman" w:cs="Times New Roman"/>
          <w:szCs w:val="24"/>
        </w:rPr>
        <w:t xml:space="preserve"> στην ίδια ομιλία μου για τον </w:t>
      </w:r>
      <w:r>
        <w:rPr>
          <w:rFonts w:eastAsia="Times New Roman" w:cs="Times New Roman"/>
          <w:bCs/>
          <w:shd w:val="clear" w:color="auto" w:fill="FFFFFF"/>
        </w:rPr>
        <w:t>π</w:t>
      </w:r>
      <w:r w:rsidRPr="00EB4F8B">
        <w:rPr>
          <w:rFonts w:eastAsia="Times New Roman" w:cs="Times New Roman"/>
          <w:bCs/>
          <w:shd w:val="clear" w:color="auto" w:fill="FFFFFF"/>
        </w:rPr>
        <w:t>ροϋπολογισμό</w:t>
      </w:r>
      <w:r>
        <w:rPr>
          <w:rFonts w:eastAsia="Times New Roman" w:cs="Times New Roman"/>
          <w:bCs/>
          <w:shd w:val="clear" w:color="auto" w:fill="FFFFFF"/>
        </w:rPr>
        <w:t xml:space="preserve">, </w:t>
      </w:r>
      <w:r w:rsidRPr="003155B1">
        <w:rPr>
          <w:rFonts w:eastAsia="Times New Roman"/>
          <w:bCs/>
          <w:shd w:val="clear" w:color="auto" w:fill="FFFFFF"/>
        </w:rPr>
        <w:t>ότι</w:t>
      </w:r>
      <w:r>
        <w:rPr>
          <w:rFonts w:eastAsia="Times New Roman" w:cs="Times New Roman"/>
          <w:bCs/>
          <w:shd w:val="clear" w:color="auto" w:fill="FFFFFF"/>
        </w:rPr>
        <w:t xml:space="preserve"> </w:t>
      </w:r>
      <w:r>
        <w:rPr>
          <w:rFonts w:eastAsia="Times New Roman" w:cs="Times New Roman"/>
          <w:szCs w:val="24"/>
        </w:rPr>
        <w:t xml:space="preserve">αν είχαμε </w:t>
      </w:r>
      <w:r w:rsidRPr="00833F6A">
        <w:rPr>
          <w:rFonts w:eastAsia="Times New Roman"/>
          <w:bCs/>
          <w:shd w:val="clear" w:color="auto" w:fill="FFFFFF"/>
        </w:rPr>
        <w:t>μια</w:t>
      </w:r>
      <w:r>
        <w:rPr>
          <w:rFonts w:eastAsia="Times New Roman" w:cs="Times New Roman"/>
          <w:szCs w:val="24"/>
        </w:rPr>
        <w:t xml:space="preserve"> εθνική </w:t>
      </w:r>
      <w:r>
        <w:rPr>
          <w:rFonts w:eastAsia="Times New Roman"/>
          <w:bCs/>
        </w:rPr>
        <w:t>Κυβέρνηση,</w:t>
      </w:r>
      <w:r>
        <w:rPr>
          <w:rFonts w:eastAsia="Times New Roman" w:cs="Times New Roman"/>
          <w:szCs w:val="24"/>
        </w:rPr>
        <w:t xml:space="preserve"> σήμερα στον </w:t>
      </w:r>
      <w:r>
        <w:rPr>
          <w:rFonts w:eastAsia="Times New Roman" w:cs="Times New Roman"/>
          <w:bCs/>
          <w:shd w:val="clear" w:color="auto" w:fill="FFFFFF"/>
        </w:rPr>
        <w:t>π</w:t>
      </w:r>
      <w:r w:rsidRPr="00EB4F8B">
        <w:rPr>
          <w:rFonts w:eastAsia="Times New Roman" w:cs="Times New Roman"/>
          <w:bCs/>
          <w:shd w:val="clear" w:color="auto" w:fill="FFFFFF"/>
        </w:rPr>
        <w:t>ροϋπολογισμό</w:t>
      </w:r>
      <w:r>
        <w:rPr>
          <w:rFonts w:eastAsia="Times New Roman" w:cs="Times New Roman"/>
          <w:szCs w:val="24"/>
        </w:rPr>
        <w:t xml:space="preserve"> θα </w:t>
      </w:r>
      <w:r w:rsidRPr="00614757">
        <w:rPr>
          <w:rFonts w:eastAsia="Times New Roman" w:cs="Times New Roman"/>
        </w:rPr>
        <w:t>έπρεπε</w:t>
      </w:r>
      <w:r>
        <w:rPr>
          <w:rFonts w:eastAsia="Times New Roman" w:cs="Times New Roman"/>
          <w:szCs w:val="24"/>
        </w:rPr>
        <w:t xml:space="preserve"> να </w:t>
      </w:r>
      <w:r w:rsidRPr="00B83DBF">
        <w:rPr>
          <w:rFonts w:eastAsia="Times New Roman" w:cs="Times New Roman"/>
          <w:szCs w:val="24"/>
        </w:rPr>
        <w:t>υπάρχει</w:t>
      </w:r>
      <w:r>
        <w:rPr>
          <w:rFonts w:eastAsia="Times New Roman" w:cs="Times New Roman"/>
          <w:szCs w:val="24"/>
        </w:rPr>
        <w:t xml:space="preserve"> </w:t>
      </w:r>
      <w:r w:rsidRPr="00833F6A">
        <w:rPr>
          <w:rFonts w:eastAsia="Times New Roman"/>
          <w:bCs/>
          <w:shd w:val="clear" w:color="auto" w:fill="FFFFFF"/>
        </w:rPr>
        <w:t>μια</w:t>
      </w:r>
      <w:r>
        <w:rPr>
          <w:rFonts w:eastAsia="Times New Roman" w:cs="Times New Roman"/>
          <w:szCs w:val="24"/>
        </w:rPr>
        <w:t xml:space="preserve"> εγγραφή σημαντική </w:t>
      </w:r>
      <w:r w:rsidRPr="00F331DF">
        <w:rPr>
          <w:rFonts w:eastAsia="Times New Roman"/>
          <w:bCs/>
        </w:rPr>
        <w:t>και</w:t>
      </w:r>
      <w:r>
        <w:rPr>
          <w:rFonts w:eastAsia="Times New Roman" w:cs="Times New Roman"/>
          <w:szCs w:val="24"/>
        </w:rPr>
        <w:t xml:space="preserve"> δεν </w:t>
      </w:r>
      <w:r w:rsidRPr="00D66BCA">
        <w:rPr>
          <w:rFonts w:eastAsia="Times New Roman"/>
          <w:bCs/>
        </w:rPr>
        <w:t>είναι</w:t>
      </w:r>
      <w:r>
        <w:rPr>
          <w:rFonts w:eastAsia="Times New Roman" w:cs="Times New Roman"/>
          <w:szCs w:val="24"/>
        </w:rPr>
        <w:t xml:space="preserve"> άλλη από το κατοχικό δάνειο. Δεν την εγγράψατε ούτε στα τέλη του 2015 ούτε στα τέλη του 2016 ούτε στα τέλη του 2017. </w:t>
      </w:r>
    </w:p>
    <w:p w14:paraId="1ED2CC5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Σας είχα πει τότε </w:t>
      </w:r>
      <w:r w:rsidRPr="00F331DF">
        <w:rPr>
          <w:rFonts w:eastAsia="Times New Roman"/>
          <w:bCs/>
        </w:rPr>
        <w:t>και</w:t>
      </w:r>
      <w:r>
        <w:rPr>
          <w:rFonts w:eastAsia="Times New Roman" w:cs="Times New Roman"/>
          <w:szCs w:val="24"/>
        </w:rPr>
        <w:t xml:space="preserve"> το επαναλαμβάνω </w:t>
      </w:r>
      <w:r w:rsidRPr="002B5B2E">
        <w:rPr>
          <w:rFonts w:eastAsia="Times New Roman"/>
          <w:bCs/>
          <w:shd w:val="clear" w:color="auto" w:fill="FFFFFF"/>
        </w:rPr>
        <w:t>ότι</w:t>
      </w:r>
      <w:r>
        <w:rPr>
          <w:rFonts w:eastAsia="Times New Roman" w:cs="Times New Roman"/>
          <w:szCs w:val="24"/>
        </w:rPr>
        <w:t xml:space="preserve"> ο ιστορικός, </w:t>
      </w:r>
      <w:r w:rsidRPr="00703911">
        <w:rPr>
          <w:rFonts w:eastAsia="Times New Roman" w:cs="Times New Roman"/>
        </w:rPr>
        <w:t>ο οποίος</w:t>
      </w:r>
      <w:r>
        <w:rPr>
          <w:rFonts w:eastAsia="Times New Roman" w:cs="Times New Roman"/>
          <w:szCs w:val="24"/>
        </w:rPr>
        <w:t xml:space="preserve"> ανήκει στην Αριστερά, ο </w:t>
      </w:r>
      <w:proofErr w:type="spellStart"/>
      <w:r>
        <w:rPr>
          <w:rFonts w:eastAsia="Times New Roman" w:cs="Times New Roman"/>
          <w:szCs w:val="24"/>
        </w:rPr>
        <w:t>Χάγκεν</w:t>
      </w:r>
      <w:proofErr w:type="spellEnd"/>
      <w:r>
        <w:rPr>
          <w:rFonts w:eastAsia="Times New Roman" w:cs="Times New Roman"/>
          <w:szCs w:val="24"/>
        </w:rPr>
        <w:t xml:space="preserve"> </w:t>
      </w:r>
      <w:proofErr w:type="spellStart"/>
      <w:r>
        <w:rPr>
          <w:rFonts w:eastAsia="Times New Roman" w:cs="Times New Roman"/>
          <w:szCs w:val="24"/>
        </w:rPr>
        <w:t>Φλάισσερ</w:t>
      </w:r>
      <w:proofErr w:type="spellEnd"/>
      <w:r>
        <w:rPr>
          <w:rFonts w:eastAsia="Times New Roman" w:cs="Times New Roman"/>
          <w:szCs w:val="24"/>
        </w:rPr>
        <w:t xml:space="preserve">, </w:t>
      </w:r>
      <w:r w:rsidRPr="00773379">
        <w:rPr>
          <w:rFonts w:eastAsia="Times New Roman"/>
          <w:bCs/>
        </w:rPr>
        <w:t>έχει</w:t>
      </w:r>
      <w:r>
        <w:rPr>
          <w:rFonts w:eastAsia="Times New Roman" w:cs="Times New Roman"/>
          <w:szCs w:val="24"/>
        </w:rPr>
        <w:t xml:space="preserve"> γράψει στο βιβλίο του </w:t>
      </w:r>
      <w:r w:rsidRPr="002B5B2E">
        <w:rPr>
          <w:rFonts w:eastAsia="Times New Roman"/>
          <w:bCs/>
          <w:shd w:val="clear" w:color="auto" w:fill="FFFFFF"/>
        </w:rPr>
        <w:t>ότι</w:t>
      </w:r>
      <w:r>
        <w:rPr>
          <w:rFonts w:eastAsia="Times New Roman" w:cs="Times New Roman"/>
          <w:szCs w:val="24"/>
        </w:rPr>
        <w:t xml:space="preserve"> είχαν πληρώσει τρεις δόσεις οι Γερμανοί επί </w:t>
      </w:r>
      <w:r>
        <w:rPr>
          <w:rFonts w:eastAsia="Times New Roman" w:cs="Times New Roman"/>
          <w:szCs w:val="24"/>
        </w:rPr>
        <w:t>Κ</w:t>
      </w:r>
      <w:r>
        <w:rPr>
          <w:rFonts w:eastAsia="Times New Roman" w:cs="Times New Roman"/>
          <w:szCs w:val="24"/>
        </w:rPr>
        <w:t xml:space="preserve">ατοχής </w:t>
      </w:r>
      <w:r w:rsidRPr="00F331DF">
        <w:rPr>
          <w:rFonts w:eastAsia="Times New Roman"/>
          <w:bCs/>
        </w:rPr>
        <w:t>και</w:t>
      </w:r>
      <w:r>
        <w:rPr>
          <w:rFonts w:eastAsia="Times New Roman" w:cs="Times New Roman"/>
          <w:szCs w:val="24"/>
        </w:rPr>
        <w:t xml:space="preserve"> είχαν εγγράψει και στον </w:t>
      </w:r>
      <w:r w:rsidRPr="00EB4F8B">
        <w:rPr>
          <w:rFonts w:eastAsia="Times New Roman" w:cs="Times New Roman"/>
          <w:bCs/>
          <w:shd w:val="clear" w:color="auto" w:fill="FFFFFF"/>
        </w:rPr>
        <w:t>προϋπολογισμό</w:t>
      </w:r>
      <w:r>
        <w:rPr>
          <w:rFonts w:eastAsia="Times New Roman" w:cs="Times New Roman"/>
          <w:szCs w:val="24"/>
        </w:rPr>
        <w:t xml:space="preserve"> τους το 1945, πριν πέσει το καθεστώς τους, πληρωμή για το κατοχικό δάνειο. </w:t>
      </w:r>
    </w:p>
    <w:p w14:paraId="1ED2CC5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Είχε γράψει </w:t>
      </w:r>
      <w:r w:rsidRPr="004506CC">
        <w:rPr>
          <w:rFonts w:eastAsia="Times New Roman" w:cs="Times New Roman"/>
          <w:bCs/>
          <w:shd w:val="clear" w:color="auto" w:fill="FFFFFF"/>
        </w:rPr>
        <w:t>μ</w:t>
      </w:r>
      <w:r w:rsidRPr="004506CC">
        <w:rPr>
          <w:rFonts w:eastAsia="Times New Roman" w:cs="Times New Roman"/>
          <w:bCs/>
          <w:shd w:val="clear" w:color="auto" w:fill="FFFFFF"/>
        </w:rPr>
        <w:t>άλιστα</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ο σημερινός Πρόεδρος της Δημοκρατίας στην εθνική σας εφημερίδα, το κομματικό σας όργανο, 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τα εξής</w:t>
      </w:r>
      <w:r w:rsidRPr="003155B1">
        <w:rPr>
          <w:rFonts w:eastAsia="Times New Roman" w:cs="Times New Roman"/>
          <w:szCs w:val="24"/>
        </w:rPr>
        <w:t xml:space="preserve"> </w:t>
      </w:r>
      <w:r>
        <w:rPr>
          <w:rFonts w:eastAsia="Times New Roman" w:cs="Times New Roman"/>
          <w:szCs w:val="24"/>
        </w:rPr>
        <w:t xml:space="preserve">για το κατοχικό δάνειο: «Οι σημερινοί ισχυρισμοί </w:t>
      </w:r>
      <w:r>
        <w:rPr>
          <w:rFonts w:eastAsia="Times New Roman" w:cs="Times New Roman"/>
          <w:szCs w:val="24"/>
        </w:rPr>
        <w:lastRenderedPageBreak/>
        <w:t xml:space="preserve">του Υπουργού Οικονομικών κ. Σόιμπλε, αναφορικά με τις απαιτήσεις της Ελλάδος </w:t>
      </w:r>
      <w:r w:rsidRPr="00D66BCA">
        <w:rPr>
          <w:rFonts w:eastAsia="Times New Roman"/>
          <w:bCs/>
        </w:rPr>
        <w:t>είναι</w:t>
      </w:r>
      <w:r>
        <w:rPr>
          <w:rFonts w:eastAsia="Times New Roman" w:cs="Times New Roman"/>
          <w:szCs w:val="24"/>
        </w:rPr>
        <w:t xml:space="preserve"> προδ</w:t>
      </w:r>
      <w:r>
        <w:rPr>
          <w:rFonts w:eastAsia="Times New Roman" w:cs="Times New Roman"/>
          <w:szCs w:val="24"/>
        </w:rPr>
        <w:t xml:space="preserve">ήλως </w:t>
      </w:r>
      <w:r w:rsidRPr="00F331DF">
        <w:rPr>
          <w:rFonts w:eastAsia="Times New Roman"/>
          <w:bCs/>
        </w:rPr>
        <w:t>και</w:t>
      </w:r>
      <w:r>
        <w:rPr>
          <w:rFonts w:eastAsia="Times New Roman" w:cs="Times New Roman"/>
          <w:szCs w:val="24"/>
        </w:rPr>
        <w:t xml:space="preserve"> </w:t>
      </w:r>
      <w:proofErr w:type="spellStart"/>
      <w:r>
        <w:rPr>
          <w:rFonts w:eastAsia="Times New Roman" w:cs="Times New Roman"/>
          <w:szCs w:val="24"/>
        </w:rPr>
        <w:t>προκλητικώς</w:t>
      </w:r>
      <w:proofErr w:type="spellEnd"/>
      <w:r>
        <w:rPr>
          <w:rFonts w:eastAsia="Times New Roman" w:cs="Times New Roman"/>
          <w:szCs w:val="24"/>
        </w:rPr>
        <w:t xml:space="preserve"> εσφαλμένοι. Όχι μόνο δεν υφίσταται ζήτημα παραγραφής της προηγούμενης </w:t>
      </w:r>
      <w:r w:rsidRPr="00294513">
        <w:rPr>
          <w:rFonts w:eastAsia="Times New Roman" w:cs="Times New Roman"/>
          <w:szCs w:val="24"/>
        </w:rPr>
        <w:t>ρύθμιση</w:t>
      </w:r>
      <w:r>
        <w:rPr>
          <w:rFonts w:eastAsia="Times New Roman" w:cs="Times New Roman"/>
          <w:szCs w:val="24"/>
        </w:rPr>
        <w:t xml:space="preserve">ς, </w:t>
      </w:r>
      <w:r w:rsidRPr="00A37EC3">
        <w:rPr>
          <w:rFonts w:eastAsia="Times New Roman" w:cs="Times New Roman"/>
        </w:rPr>
        <w:t>αλλά</w:t>
      </w:r>
      <w:r>
        <w:rPr>
          <w:rFonts w:eastAsia="Times New Roman" w:cs="Times New Roman"/>
          <w:szCs w:val="24"/>
        </w:rPr>
        <w:t xml:space="preserve"> αντιθέτως οι ως άνω ελληνικές απαιτήσεις </w:t>
      </w:r>
      <w:r w:rsidRPr="00D66BCA">
        <w:rPr>
          <w:rFonts w:eastAsia="Times New Roman"/>
          <w:bCs/>
        </w:rPr>
        <w:t>είναι</w:t>
      </w:r>
      <w:r>
        <w:rPr>
          <w:rFonts w:eastAsia="Times New Roman" w:cs="Times New Roman"/>
          <w:szCs w:val="24"/>
        </w:rPr>
        <w:t xml:space="preserve"> πλήρως ενεργές από νομικής απόψεως».</w:t>
      </w:r>
    </w:p>
    <w:p w14:paraId="1ED2CC5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τι κάνατε εσείς; Δεν κάνατε τίποτε!</w:t>
      </w:r>
    </w:p>
    <w:p w14:paraId="1ED2CC5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Η Χρυσή Αυγή ζητά από την </w:t>
      </w:r>
      <w:r w:rsidRPr="004A557E">
        <w:rPr>
          <w:rFonts w:eastAsia="Times New Roman" w:cs="Times New Roman"/>
          <w:szCs w:val="24"/>
        </w:rPr>
        <w:t>Κυβέρνηση</w:t>
      </w:r>
      <w:r w:rsidRPr="00FF01E9">
        <w:rPr>
          <w:rFonts w:eastAsia="Times New Roman" w:cs="Times New Roman"/>
          <w:szCs w:val="24"/>
        </w:rPr>
        <w:t>,</w:t>
      </w:r>
      <w:r>
        <w:rPr>
          <w:rFonts w:eastAsia="Times New Roman" w:cs="Times New Roman"/>
          <w:szCs w:val="24"/>
        </w:rPr>
        <w:t xml:space="preserve"> έστω την τελευταία στιγμή</w:t>
      </w:r>
      <w:r w:rsidRPr="00FF01E9">
        <w:rPr>
          <w:rFonts w:eastAsia="Times New Roman" w:cs="Times New Roman"/>
          <w:szCs w:val="24"/>
        </w:rPr>
        <w:t>,</w:t>
      </w:r>
      <w:r>
        <w:rPr>
          <w:rFonts w:eastAsia="Times New Roman" w:cs="Times New Roman"/>
          <w:szCs w:val="24"/>
        </w:rPr>
        <w:t xml:space="preserve"> να εγγράψει το κατοχικό δάνειο ως απαίτηση της Ελλάδος προς τη Γερμανία. Είναι απόλυτα νόμιμη η διεκδίκησή μας. Και είστε υπεύθυνοι και υπόλογοι και εσείς. Εσείς κυβερνάτε τώρα. Λέγατε ότι έφταιγε η </w:t>
      </w:r>
      <w:r w:rsidRPr="000069D1">
        <w:rPr>
          <w:rFonts w:eastAsia="Times New Roman" w:cs="Times New Roman"/>
          <w:szCs w:val="24"/>
        </w:rPr>
        <w:t>Νέα Δημοκρατία</w:t>
      </w:r>
      <w:r>
        <w:rPr>
          <w:rFonts w:eastAsia="Times New Roman" w:cs="Times New Roman"/>
          <w:szCs w:val="24"/>
        </w:rPr>
        <w:t xml:space="preserve"> και το ΠΑΣΟΚ, η ΕΡΕ προηγουμένως, η Ένωση Κέντρου που δεν το ζητούσε. Εσείς, τρία χρόνια που είστε </w:t>
      </w:r>
      <w:r w:rsidRPr="004A557E">
        <w:rPr>
          <w:rFonts w:eastAsia="Times New Roman" w:cs="Times New Roman"/>
          <w:szCs w:val="24"/>
        </w:rPr>
        <w:t>Κυβέρνηση</w:t>
      </w:r>
      <w:r>
        <w:rPr>
          <w:rFonts w:eastAsia="Times New Roman" w:cs="Times New Roman"/>
          <w:szCs w:val="24"/>
        </w:rPr>
        <w:t xml:space="preserve"> γιατί δεν το ζητάτε; </w:t>
      </w:r>
    </w:p>
    <w:p w14:paraId="1ED2CC5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Δεν είναι όμως, μόνο αυτά. Θα θυμίσω ότι οι περίφημοι δανειστές μας</w:t>
      </w:r>
      <w:r w:rsidRPr="00FF01E9">
        <w:rPr>
          <w:rFonts w:eastAsia="Times New Roman" w:cs="Times New Roman"/>
          <w:szCs w:val="24"/>
        </w:rPr>
        <w:t>,</w:t>
      </w:r>
      <w:r>
        <w:rPr>
          <w:rFonts w:eastAsia="Times New Roman" w:cs="Times New Roman"/>
          <w:szCs w:val="24"/>
        </w:rPr>
        <w:t xml:space="preserve"> οι διεθνείς τοκογλύφοι έχουν πέσει εντελώς έξω στις προ</w:t>
      </w:r>
      <w:r>
        <w:rPr>
          <w:rFonts w:eastAsia="Times New Roman" w:cs="Times New Roman"/>
          <w:szCs w:val="24"/>
        </w:rPr>
        <w:t>βλέψεις τους σε ό,τι αφορά την Ελλάδα και την εθνική της οικονομία. Έλεγαν ότι το 2012 θα έχουμε μείωση του ΑΕΠ 2,6% και είχαμε 7%. Και όμως</w:t>
      </w:r>
      <w:r w:rsidRPr="00FF01E9">
        <w:rPr>
          <w:rFonts w:eastAsia="Times New Roman" w:cs="Times New Roman"/>
          <w:szCs w:val="24"/>
        </w:rPr>
        <w:t>,</w:t>
      </w:r>
      <w:r>
        <w:rPr>
          <w:rFonts w:eastAsia="Times New Roman" w:cs="Times New Roman"/>
          <w:szCs w:val="24"/>
        </w:rPr>
        <w:t xml:space="preserve"> συνεχίζουμε να υπακούμε και να ακολουθούμε τις εντολές τους. Το 2011, το 2012, το 2013 μειώθηκε το εισόδημα των Ελ</w:t>
      </w:r>
      <w:r>
        <w:rPr>
          <w:rFonts w:eastAsia="Times New Roman" w:cs="Times New Roman"/>
          <w:szCs w:val="24"/>
        </w:rPr>
        <w:t xml:space="preserve">λήνων, το ΑΕΠ, το Ακαθάριστο Εθνικό Προϊόν κατά 25%. Την ίδια στιγμή, που στην τριετία 1946-1949, οπότε είχαμε την </w:t>
      </w:r>
      <w:proofErr w:type="spellStart"/>
      <w:r>
        <w:rPr>
          <w:rFonts w:eastAsia="Times New Roman" w:cs="Times New Roman"/>
          <w:szCs w:val="24"/>
        </w:rPr>
        <w:t>αλληλοσφαγή</w:t>
      </w:r>
      <w:proofErr w:type="spellEnd"/>
      <w:r>
        <w:rPr>
          <w:rFonts w:eastAsia="Times New Roman" w:cs="Times New Roman"/>
          <w:szCs w:val="24"/>
        </w:rPr>
        <w:t xml:space="preserve"> των Ελλήνων, πόλεμο κυριολεκτικά, χωριά να καταστρέφονται, άνθρωποι να εκτελούνται από όλες τις παρατάξεις, ξέρετε ποια ήταν η με</w:t>
      </w:r>
      <w:r>
        <w:rPr>
          <w:rFonts w:eastAsia="Times New Roman" w:cs="Times New Roman"/>
          <w:szCs w:val="24"/>
        </w:rPr>
        <w:t>ίωση του ΑΕΠ; Ήταν μόνο 15%</w:t>
      </w:r>
      <w:r w:rsidRPr="003433CB">
        <w:rPr>
          <w:rFonts w:eastAsia="Times New Roman" w:cs="Times New Roman"/>
          <w:szCs w:val="24"/>
        </w:rPr>
        <w:t>,</w:t>
      </w:r>
      <w:r>
        <w:rPr>
          <w:rFonts w:eastAsia="Times New Roman" w:cs="Times New Roman"/>
          <w:szCs w:val="24"/>
        </w:rPr>
        <w:t xml:space="preserve"> μικρότερη</w:t>
      </w:r>
      <w:r w:rsidRPr="003433CB">
        <w:rPr>
          <w:rFonts w:eastAsia="Times New Roman" w:cs="Times New Roman"/>
          <w:szCs w:val="24"/>
        </w:rPr>
        <w:t xml:space="preserve">, </w:t>
      </w:r>
      <w:r>
        <w:rPr>
          <w:rFonts w:eastAsia="Times New Roman" w:cs="Times New Roman"/>
          <w:szCs w:val="24"/>
        </w:rPr>
        <w:t xml:space="preserve">μεγαλύτερη συμφορά από το 2011 έως το 2013. </w:t>
      </w:r>
    </w:p>
    <w:p w14:paraId="1ED2CC5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Ύ</w:t>
      </w:r>
      <w:r>
        <w:rPr>
          <w:rFonts w:eastAsia="Times New Roman" w:cs="Times New Roman"/>
          <w:szCs w:val="24"/>
        </w:rPr>
        <w:t xml:space="preserve">στερα έρχονται κάποιοι κύριοι της </w:t>
      </w:r>
      <w:r w:rsidRPr="00377A88">
        <w:rPr>
          <w:rFonts w:eastAsia="Times New Roman" w:cs="Times New Roman"/>
          <w:szCs w:val="24"/>
        </w:rPr>
        <w:t>Νέας Δημοκρατίας</w:t>
      </w:r>
      <w:r>
        <w:rPr>
          <w:rFonts w:eastAsia="Times New Roman" w:cs="Times New Roman"/>
          <w:szCs w:val="24"/>
        </w:rPr>
        <w:t xml:space="preserve"> και λένε γιατί ρίξανε πριν </w:t>
      </w:r>
      <w:r>
        <w:rPr>
          <w:rFonts w:eastAsia="Times New Roman" w:cs="Times New Roman"/>
          <w:szCs w:val="24"/>
        </w:rPr>
        <w:t>δυο</w:t>
      </w:r>
      <w:r>
        <w:rPr>
          <w:rFonts w:eastAsia="Times New Roman" w:cs="Times New Roman"/>
          <w:szCs w:val="24"/>
        </w:rPr>
        <w:t xml:space="preserve"> χρόνια, τον Δεκέμβριο του 2015 την </w:t>
      </w:r>
      <w:r>
        <w:rPr>
          <w:rFonts w:eastAsia="Times New Roman" w:cs="Times New Roman"/>
          <w:szCs w:val="24"/>
        </w:rPr>
        <w:t>κ</w:t>
      </w:r>
      <w:r w:rsidRPr="004A557E">
        <w:rPr>
          <w:rFonts w:eastAsia="Times New Roman" w:cs="Times New Roman"/>
          <w:szCs w:val="24"/>
        </w:rPr>
        <w:t>υβέρνησ</w:t>
      </w:r>
      <w:r>
        <w:rPr>
          <w:rFonts w:eastAsia="Times New Roman" w:cs="Times New Roman"/>
          <w:szCs w:val="24"/>
        </w:rPr>
        <w:t>ή τους. Να γιατί τη ρίξανε. Γιατί μειώσανε το</w:t>
      </w:r>
      <w:r>
        <w:rPr>
          <w:rFonts w:eastAsia="Times New Roman" w:cs="Times New Roman"/>
          <w:szCs w:val="24"/>
        </w:rPr>
        <w:t xml:space="preserve"> εισόδημα των Ελλήνων κατά 25% σαν συνυπεύθυνοι, με πρώτο διδάξαντα βέβαια την πολιτική των μνημονίων, το ΠΑΣΟΚ με το οποίο φιλοδοξούν να κυβερνήσουν. Και έτσι να ξέρει ο ελληνικός λαός ότι όποιος ψηφίζει </w:t>
      </w:r>
      <w:r w:rsidRPr="000069D1">
        <w:rPr>
          <w:rFonts w:eastAsia="Times New Roman" w:cs="Times New Roman"/>
          <w:szCs w:val="24"/>
        </w:rPr>
        <w:t>Νέα Δημοκρατία</w:t>
      </w:r>
      <w:r>
        <w:rPr>
          <w:rFonts w:eastAsia="Times New Roman" w:cs="Times New Roman"/>
          <w:szCs w:val="24"/>
        </w:rPr>
        <w:t xml:space="preserve">, ψηφίζει κατ’ </w:t>
      </w:r>
      <w:proofErr w:type="spellStart"/>
      <w:r>
        <w:rPr>
          <w:rFonts w:eastAsia="Times New Roman" w:cs="Times New Roman"/>
          <w:szCs w:val="24"/>
        </w:rPr>
        <w:t>ουσίαν</w:t>
      </w:r>
      <w:proofErr w:type="spellEnd"/>
      <w:r>
        <w:rPr>
          <w:rFonts w:eastAsia="Times New Roman" w:cs="Times New Roman"/>
          <w:szCs w:val="24"/>
        </w:rPr>
        <w:t xml:space="preserve"> για να έρθει στ</w:t>
      </w:r>
      <w:r>
        <w:rPr>
          <w:rFonts w:eastAsia="Times New Roman" w:cs="Times New Roman"/>
          <w:szCs w:val="24"/>
        </w:rPr>
        <w:t>ην κ</w:t>
      </w:r>
      <w:r w:rsidRPr="004A557E">
        <w:rPr>
          <w:rFonts w:eastAsia="Times New Roman" w:cs="Times New Roman"/>
          <w:szCs w:val="24"/>
        </w:rPr>
        <w:t>υβέρνηση</w:t>
      </w:r>
      <w:r>
        <w:rPr>
          <w:rFonts w:eastAsia="Times New Roman" w:cs="Times New Roman"/>
          <w:szCs w:val="24"/>
        </w:rPr>
        <w:t xml:space="preserve"> το ΠΑΣΟΚ</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ΠΑΣΟΚ άνοιξε το</w:t>
      </w:r>
      <w:r>
        <w:rPr>
          <w:rFonts w:eastAsia="Times New Roman" w:cs="Times New Roman"/>
          <w:szCs w:val="24"/>
        </w:rPr>
        <w:t>ν</w:t>
      </w:r>
      <w:r>
        <w:rPr>
          <w:rFonts w:eastAsia="Times New Roman" w:cs="Times New Roman"/>
          <w:szCs w:val="24"/>
        </w:rPr>
        <w:t xml:space="preserve"> δρόμο των μνημονίων στην Ελλάδα, των μνημονίων απέναντι στα οποία ειλικρινά μάχεται μία μόνο πολιτική δύναμη στην Ελλάδα, η Χρυσή Αυγή των Ελλήνων.</w:t>
      </w:r>
    </w:p>
    <w:p w14:paraId="1ED2CC57" w14:textId="77777777" w:rsidR="00844B03" w:rsidRDefault="0027580D">
      <w:pPr>
        <w:spacing w:after="0" w:line="600" w:lineRule="auto"/>
        <w:ind w:firstLine="720"/>
        <w:jc w:val="center"/>
        <w:rPr>
          <w:rFonts w:eastAsia="Times New Roman" w:cs="Times New Roman"/>
          <w:szCs w:val="24"/>
        </w:rPr>
      </w:pPr>
      <w:r w:rsidRPr="00D31034">
        <w:rPr>
          <w:rFonts w:eastAsia="Times New Roman"/>
          <w:szCs w:val="24"/>
        </w:rPr>
        <w:t>(Χειροκροτήματα από την πτέρυγα της Χρυσής Αυγής)</w:t>
      </w:r>
    </w:p>
    <w:p w14:paraId="1ED2CC5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Θα έχουμε 3,5% </w:t>
      </w:r>
      <w:r>
        <w:rPr>
          <w:rFonts w:eastAsia="Times New Roman" w:cs="Times New Roman"/>
          <w:szCs w:val="24"/>
        </w:rPr>
        <w:t xml:space="preserve">πρωτογενές πλεόνασμα έως το 2022. Με το ΑΕΠ να είναι λίγο χαμηλότερο από τα 200 δισεκατομμύρια ευρώ, το </w:t>
      </w:r>
      <w:r>
        <w:rPr>
          <w:rFonts w:eastAsia="Times New Roman" w:cs="Times New Roman"/>
          <w:szCs w:val="24"/>
        </w:rPr>
        <w:lastRenderedPageBreak/>
        <w:t xml:space="preserve">3,5% του ΑΕΠ είναι 6,4 δισεκατομμύρια. Ζητάτε ούτε λίγο ούτε πολύ 32 δισεκατομμύρια ευρώ μέσα σε πέντε χρόνια. Εγώ πιστεύω ότι δεν θα τα αντέξει αυτά η </w:t>
      </w:r>
      <w:r>
        <w:rPr>
          <w:rFonts w:eastAsia="Times New Roman" w:cs="Times New Roman"/>
          <w:szCs w:val="24"/>
        </w:rPr>
        <w:t>ελληνική οικονομία και ότι το 2022 θα έρθει και τυπικά η χρε</w:t>
      </w:r>
      <w:r>
        <w:rPr>
          <w:rFonts w:eastAsia="Times New Roman" w:cs="Times New Roman"/>
          <w:szCs w:val="24"/>
        </w:rPr>
        <w:t>ο</w:t>
      </w:r>
      <w:r>
        <w:rPr>
          <w:rFonts w:eastAsia="Times New Roman" w:cs="Times New Roman"/>
          <w:szCs w:val="24"/>
        </w:rPr>
        <w:t xml:space="preserve">κοπία. </w:t>
      </w:r>
    </w:p>
    <w:p w14:paraId="1ED2CC5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Αλλά, εάν δούμε σε βάθος χρόνου την εξέλιξη αυτού του χρέους, μετά το 3,5% απαιτείται πρωτογενές πλεόνασμα του 2% έως το 2060, όταν δεν θα ζει κανένας από εδώ μέσα. Ξέρετε τι σημαίνει αυτ</w:t>
      </w:r>
      <w:r>
        <w:rPr>
          <w:rFonts w:eastAsia="Times New Roman" w:cs="Times New Roman"/>
          <w:szCs w:val="24"/>
        </w:rPr>
        <w:t>ό; Το 2060, εάν συνεχίσουν τα πράγματα να είναι έτσι, το χρέος όχι μόνο δεν θα έχει μειωθεί, αλλά θα έχει ανέβει στο 195% του ΑΕΠ. Και το πιο σημαντικό: Θα απαιτείται για τοκοχρεολύσια το 45% του ΑΕΠ. Δηλαδή, για κάθε 2 ευρώ που θα παράγει η Ελλάδα, το 1 θ</w:t>
      </w:r>
      <w:r>
        <w:rPr>
          <w:rFonts w:eastAsia="Times New Roman" w:cs="Times New Roman"/>
          <w:szCs w:val="24"/>
        </w:rPr>
        <w:t xml:space="preserve">α πρέπει να πηγαίνει στους διεθνείς τοκογλύφους. </w:t>
      </w:r>
    </w:p>
    <w:p w14:paraId="1ED2CC5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Εγκληματείτε εις βάρος της χώρας! Δεν υπάρχει τρόπος, εάν δεν ρυθμιστεί το χρέος, εάν δεν καταγγελθεί το χρέος ως επαχθές, που αποδεδειγμένα είναι επαχθές, δεν υπάρχει περίπτωση να επιβιώσει η Ελλάδα. </w:t>
      </w:r>
    </w:p>
    <w:p w14:paraId="1ED2CC5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Και μέσα σε όλα τ’ άλλα η </w:t>
      </w:r>
      <w:r w:rsidRPr="004A557E">
        <w:rPr>
          <w:rFonts w:eastAsia="Times New Roman" w:cs="Times New Roman"/>
          <w:szCs w:val="24"/>
        </w:rPr>
        <w:t>Κυβέρνηση</w:t>
      </w:r>
      <w:r>
        <w:rPr>
          <w:rFonts w:eastAsia="Times New Roman" w:cs="Times New Roman"/>
          <w:szCs w:val="24"/>
        </w:rPr>
        <w:t xml:space="preserve">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πανηγυρίζει για την έξοδο της χώρας από τα μνημόνια, την ίδια στιγμή που βγαίνει ο </w:t>
      </w:r>
      <w:proofErr w:type="spellStart"/>
      <w:r>
        <w:rPr>
          <w:rFonts w:eastAsia="Times New Roman" w:cs="Times New Roman"/>
          <w:szCs w:val="24"/>
        </w:rPr>
        <w:t>Μοσκοβισί</w:t>
      </w:r>
      <w:proofErr w:type="spellEnd"/>
      <w:r>
        <w:rPr>
          <w:rFonts w:eastAsia="Times New Roman" w:cs="Times New Roman"/>
          <w:szCs w:val="24"/>
        </w:rPr>
        <w:t xml:space="preserve"> και λέει ότι θα είστε υπό επιτροπεία μέχρι να ξεπληρώσετε το 75% του χρέους. Δηλαδή, ποτέ! Θα είμαστε υπό επιτροπ</w:t>
      </w:r>
      <w:r>
        <w:rPr>
          <w:rFonts w:eastAsia="Times New Roman" w:cs="Times New Roman"/>
          <w:szCs w:val="24"/>
        </w:rPr>
        <w:t xml:space="preserve">εία. Κάνατε την Ελλάδα, από μια χώρα που ποθούσε κάποτε να βρει την εθνική της ανεξαρτησία, απόλυτα </w:t>
      </w:r>
      <w:proofErr w:type="spellStart"/>
      <w:r>
        <w:rPr>
          <w:rFonts w:eastAsia="Times New Roman" w:cs="Times New Roman"/>
          <w:szCs w:val="24"/>
        </w:rPr>
        <w:t>υποτεταγμένη</w:t>
      </w:r>
      <w:proofErr w:type="spellEnd"/>
      <w:r>
        <w:rPr>
          <w:rFonts w:eastAsia="Times New Roman" w:cs="Times New Roman"/>
          <w:szCs w:val="24"/>
        </w:rPr>
        <w:t xml:space="preserve"> στα διεθνή συμφέροντα.</w:t>
      </w:r>
    </w:p>
    <w:p w14:paraId="1ED2CC5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Έχετε μεγάλη ευθύνη εσείς, κύριοι του ΣΥΡΙΖΑ</w:t>
      </w:r>
      <w:r w:rsidRPr="0021518A">
        <w:rPr>
          <w:rFonts w:eastAsia="Times New Roman" w:cs="Times New Roman"/>
          <w:szCs w:val="24"/>
        </w:rPr>
        <w:t xml:space="preserve">, </w:t>
      </w:r>
      <w:r>
        <w:rPr>
          <w:rFonts w:eastAsia="Times New Roman" w:cs="Times New Roman"/>
          <w:szCs w:val="24"/>
        </w:rPr>
        <w:t>οι οποίοι στα τέλη του 2014 πήρατε τη χώρα με το να χρωστούν οι πολίτες στ</w:t>
      </w:r>
      <w:r>
        <w:rPr>
          <w:rFonts w:eastAsia="Times New Roman" w:cs="Times New Roman"/>
          <w:szCs w:val="24"/>
        </w:rPr>
        <w:t xml:space="preserve">ο </w:t>
      </w:r>
      <w:r>
        <w:rPr>
          <w:rFonts w:eastAsia="Times New Roman" w:cs="Times New Roman"/>
          <w:szCs w:val="24"/>
        </w:rPr>
        <w:lastRenderedPageBreak/>
        <w:t>κράτος 73 δισεκατομμύρια ευρώ</w:t>
      </w:r>
      <w:r w:rsidRPr="0021518A">
        <w:rPr>
          <w:rFonts w:eastAsia="Times New Roman" w:cs="Times New Roman"/>
          <w:szCs w:val="24"/>
        </w:rPr>
        <w:t xml:space="preserve"> </w:t>
      </w:r>
      <w:r>
        <w:rPr>
          <w:rFonts w:eastAsia="Times New Roman" w:cs="Times New Roman"/>
          <w:szCs w:val="24"/>
        </w:rPr>
        <w:t>και σήμερα, σύμφωνα με τα τελευταία στοιχεία του Οκτωβρίου της Ανεξάρτητης Αρχής Δημοσίων Εσόδων, χρωστάνε 99 δισεκατομμύρια 751 εκατομμύρια ευρώ. Αυξήσατε δηλαδή, τα χρέη των πολιτών προς την εφορία κατά 27 δισεκατομμύρια ε</w:t>
      </w:r>
      <w:r>
        <w:rPr>
          <w:rFonts w:eastAsia="Times New Roman" w:cs="Times New Roman"/>
          <w:szCs w:val="24"/>
        </w:rPr>
        <w:t xml:space="preserve">υρώ. </w:t>
      </w:r>
    </w:p>
    <w:p w14:paraId="1ED2CC5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Έρχεται ο ίδιος ο </w:t>
      </w:r>
      <w:proofErr w:type="spellStart"/>
      <w:r>
        <w:rPr>
          <w:rFonts w:eastAsia="Times New Roman" w:cs="Times New Roman"/>
          <w:szCs w:val="24"/>
        </w:rPr>
        <w:t>Ντάισελμπλουμ</w:t>
      </w:r>
      <w:proofErr w:type="spellEnd"/>
      <w:r>
        <w:rPr>
          <w:rFonts w:eastAsia="Times New Roman" w:cs="Times New Roman"/>
          <w:szCs w:val="24"/>
        </w:rPr>
        <w:t xml:space="preserve"> και λέει «το μνημόνιο έγινε για να σωθούν οι τράπεζες». Αφήστε λοιπόν, τα παραμύθια, και εσείς του ΠΑΣΟΚ και τη Νέας Δημοκρατίας και του ΣΥΡΙΖΑ, ότι με τα μνημόνια σώ</w:t>
      </w:r>
      <w:r>
        <w:rPr>
          <w:rFonts w:eastAsia="Times New Roman" w:cs="Times New Roman"/>
          <w:szCs w:val="24"/>
        </w:rPr>
        <w:t>ζ</w:t>
      </w:r>
      <w:r>
        <w:rPr>
          <w:rFonts w:eastAsia="Times New Roman" w:cs="Times New Roman"/>
          <w:szCs w:val="24"/>
        </w:rPr>
        <w:t xml:space="preserve">ετε την Ελλάδα. Τους διεθνείς τοκογλύφους και τις τράπεζες σώσατε! </w:t>
      </w:r>
    </w:p>
    <w:p w14:paraId="1ED2CC5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Έρχεστε τώρα να ξεπουλήσετε και τη ΔΕΗ, ένα περιουσιακό στοιχείο του ελληνικού λαού που αποκτήθηκε με κόπο. Κάποτε υπήρχαν σχεδόν τριακόσιες ιδιωτικές εταιρείες παροχής ηλεκτρικού </w:t>
      </w:r>
      <w:r>
        <w:rPr>
          <w:rFonts w:eastAsia="Times New Roman" w:cs="Times New Roman"/>
          <w:szCs w:val="24"/>
        </w:rPr>
        <w:lastRenderedPageBreak/>
        <w:t>ρεύματος</w:t>
      </w:r>
      <w:r>
        <w:rPr>
          <w:rFonts w:eastAsia="Times New Roman" w:cs="Times New Roman"/>
          <w:szCs w:val="24"/>
        </w:rPr>
        <w:t xml:space="preserve">. Όλες αυτές ενοποιήθηκαν και έγιναν μια μεγάλη δημόσια εταιρεία. Κι αυτή τώρα πάτε να την ξεπουλήσετε, την ίδια στιγμή που όταν η </w:t>
      </w:r>
      <w:r>
        <w:rPr>
          <w:rFonts w:eastAsia="Times New Roman" w:cs="Times New Roman"/>
          <w:szCs w:val="24"/>
        </w:rPr>
        <w:t>κ</w:t>
      </w:r>
      <w:r>
        <w:rPr>
          <w:rFonts w:eastAsia="Times New Roman" w:cs="Times New Roman"/>
          <w:szCs w:val="24"/>
        </w:rPr>
        <w:t>υβέρνηση της Νέας Δημοκρατίας είχε πει ότι θα πουλήσει ένα τμήμα της ΔΕΗ, είχατε βγει και είχατε πει ότι είναι εθνικό έγκλημ</w:t>
      </w:r>
      <w:r>
        <w:rPr>
          <w:rFonts w:eastAsia="Times New Roman" w:cs="Times New Roman"/>
          <w:szCs w:val="24"/>
        </w:rPr>
        <w:t xml:space="preserve">α. Αυτό το εθνικό έγκλημα που καταγγείλατε τότε σήμερα το διαπράττετε εσείς, κύριοι του ΣΥΡΙΖΑ. </w:t>
      </w:r>
    </w:p>
    <w:p w14:paraId="1ED2CC5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η διαγραφή του χρέους είναι μονόδρομος και η Χρυσή Αυγή παραμένει σταθερά σ’ αυτή την κατεύθυνση. Αν δεν διαγραφεί </w:t>
      </w:r>
      <w:r>
        <w:rPr>
          <w:rFonts w:eastAsia="Times New Roman" w:cs="Times New Roman"/>
          <w:szCs w:val="24"/>
        </w:rPr>
        <w:t xml:space="preserve">το χρέος, όλα όσα ακούμε είναι λόγια του αέρα. Ελάφρυνση, ρύθμιση, αναδιάταξη, είναι λόγια του αέρα. Κανείς δεν μιλάει για κούρεμα, κανείς δεν μιλάει για διαγραφή. Αν υπάρχει αυτό το χρέος, κανείς δεν πρόκειται να επενδύσει στην Ελλάδα. </w:t>
      </w:r>
    </w:p>
    <w:p w14:paraId="1ED2CC6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Πάνω σ’ αυτό το ση</w:t>
      </w:r>
      <w:r>
        <w:rPr>
          <w:rFonts w:eastAsia="Times New Roman" w:cs="Times New Roman"/>
          <w:szCs w:val="24"/>
        </w:rPr>
        <w:t xml:space="preserve">μείο θέλω να πω: Όχι άλλες θυσίες για την Ευρώπη και το ευρώ. Αυτή εκεί η μπλε σημαία με τα κίτρινα αστέρια, της Ευρωπαϊκής Ένωσης, για μας τους </w:t>
      </w:r>
      <w:proofErr w:type="spellStart"/>
      <w:r>
        <w:rPr>
          <w:rFonts w:eastAsia="Times New Roman" w:cs="Times New Roman"/>
          <w:szCs w:val="24"/>
        </w:rPr>
        <w:t>χ</w:t>
      </w:r>
      <w:r>
        <w:rPr>
          <w:rFonts w:eastAsia="Times New Roman" w:cs="Times New Roman"/>
          <w:szCs w:val="24"/>
        </w:rPr>
        <w:t>ρυσαυγίτες</w:t>
      </w:r>
      <w:proofErr w:type="spellEnd"/>
      <w:r>
        <w:rPr>
          <w:rFonts w:eastAsia="Times New Roman" w:cs="Times New Roman"/>
          <w:szCs w:val="24"/>
        </w:rPr>
        <w:t xml:space="preserve"> δεν λέει τίποτα. Μόνο η Γαλανόλευκη! Η Ευρώπη είναι απέναντί μας σταθερά. </w:t>
      </w:r>
    </w:p>
    <w:p w14:paraId="1ED2CC6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Είναι αστειότητες αυτά π</w:t>
      </w:r>
      <w:r>
        <w:rPr>
          <w:rFonts w:eastAsia="Times New Roman" w:cs="Times New Roman"/>
          <w:szCs w:val="24"/>
        </w:rPr>
        <w:t xml:space="preserve">ου ακούω ότι τα σύνορα της Ελλάδας είναι σύνορα της Ευρώπης. Σοβαρώς, κύριοι; Θα έρθουν οι τεθωρακισμένες μεραρχίες του Λουξεμβούργου να μας υπερασπιστούν αν μας επιτεθεί η Τουρκία; Ή μήπως θα έρθουν τα υποβρύχια της Μάλτας; Τι ιστορίες είναι αυτές ότι θα </w:t>
      </w:r>
      <w:r>
        <w:rPr>
          <w:rFonts w:eastAsia="Times New Roman" w:cs="Times New Roman"/>
          <w:szCs w:val="24"/>
        </w:rPr>
        <w:t xml:space="preserve">μας σώσει η Ευρώπη; </w:t>
      </w:r>
    </w:p>
    <w:p w14:paraId="1ED2CC6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Και όλα αυτά συμβαίνουν σε μια χώρα η οποία είναι πλούσια. Θα σας αναφέρω δύο στοιχεία από τον καθηγητή γεωλογίας, κ. Φιλιππίδη: «Δυο τρισεκατομμύρια ευρώ αποτιμάται η ακαθάριστη </w:t>
      </w:r>
      <w:r>
        <w:rPr>
          <w:rFonts w:eastAsia="Times New Roman" w:cs="Times New Roman"/>
          <w:szCs w:val="24"/>
        </w:rPr>
        <w:lastRenderedPageBreak/>
        <w:t>αξία του ελληνικού πλούτου». Και έχω κι άλλο στοιχείο γι</w:t>
      </w:r>
      <w:r>
        <w:rPr>
          <w:rFonts w:eastAsia="Times New Roman" w:cs="Times New Roman"/>
          <w:szCs w:val="24"/>
        </w:rPr>
        <w:t xml:space="preserve">α νότια της Κρήτης, όπου υπάρχουν 600 δισεκατομμύρια δολάρια σε φυσικό αέριο. Η </w:t>
      </w:r>
      <w:r>
        <w:rPr>
          <w:rFonts w:eastAsia="Times New Roman" w:cs="Times New Roman"/>
          <w:szCs w:val="24"/>
          <w:lang w:val="en-US"/>
        </w:rPr>
        <w:t>Deutsche</w:t>
      </w:r>
      <w:r w:rsidRPr="00C141B1">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το κοστολόγησε 427 δισεκατομμύρια. Τίποτε για όλα αυτά από εσάς παρά μόνο λόγια του αέρα. Δεν είναι τα πάντα οικονομία. Έχουμε και άλλα σοβαρά ζητήματα. </w:t>
      </w:r>
    </w:p>
    <w:p w14:paraId="1ED2CC6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Έρχομαι </w:t>
      </w:r>
      <w:r>
        <w:rPr>
          <w:rFonts w:eastAsia="Times New Roman" w:cs="Times New Roman"/>
          <w:szCs w:val="24"/>
        </w:rPr>
        <w:t xml:space="preserve">στην επίσκεψη </w:t>
      </w:r>
      <w:proofErr w:type="spellStart"/>
      <w:r>
        <w:rPr>
          <w:rFonts w:eastAsia="Times New Roman" w:cs="Times New Roman"/>
          <w:szCs w:val="24"/>
        </w:rPr>
        <w:t>Ερντογάν</w:t>
      </w:r>
      <w:proofErr w:type="spellEnd"/>
      <w:r>
        <w:rPr>
          <w:rFonts w:eastAsia="Times New Roman" w:cs="Times New Roman"/>
          <w:szCs w:val="24"/>
        </w:rPr>
        <w:t xml:space="preserve">. Σας διαβάζω τι είχα πει στις 10 Δεκεμβρίου του 2016 στη συζήτηση για τον προϋπολογισμό για την υπόθεση αυτή, έναν χρόνο πριν. Σας διαβάζω από τα Πρακτικά της Βουλής στις 10 Δεκεμβρίου 2016: «Μέγα εθνικό θέμα οι δηλώσεις </w:t>
      </w:r>
      <w:proofErr w:type="spellStart"/>
      <w:r>
        <w:rPr>
          <w:rFonts w:eastAsia="Times New Roman" w:cs="Times New Roman"/>
          <w:szCs w:val="24"/>
        </w:rPr>
        <w:t>Ερντογάν</w:t>
      </w:r>
      <w:proofErr w:type="spellEnd"/>
      <w:r>
        <w:rPr>
          <w:rFonts w:eastAsia="Times New Roman" w:cs="Times New Roman"/>
          <w:szCs w:val="24"/>
        </w:rPr>
        <w:t xml:space="preserve"> για</w:t>
      </w:r>
      <w:r>
        <w:rPr>
          <w:rFonts w:eastAsia="Times New Roman" w:cs="Times New Roman"/>
          <w:szCs w:val="24"/>
        </w:rPr>
        <w:t xml:space="preserve"> διεκδίκηση των ελληνικών νήσων και για αναθεώρηση της Συνθήκης της </w:t>
      </w:r>
      <w:proofErr w:type="spellStart"/>
      <w:r>
        <w:rPr>
          <w:rFonts w:eastAsia="Times New Roman" w:cs="Times New Roman"/>
          <w:szCs w:val="24"/>
        </w:rPr>
        <w:t>Λωζάνης</w:t>
      </w:r>
      <w:proofErr w:type="spellEnd"/>
      <w:r>
        <w:rPr>
          <w:rFonts w:eastAsia="Times New Roman" w:cs="Times New Roman"/>
          <w:szCs w:val="24"/>
        </w:rPr>
        <w:t xml:space="preserve">». Εδώ, σ’ αυτή την Αίθουσα το είχα πει ένα χρόνο πριν. </w:t>
      </w:r>
    </w:p>
    <w:p w14:paraId="1ED2CC6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Είχα παραθέσει και τι είχε πει ο αείμνηστος καθηγητής, Παναγιώτης Κονδύλης: «Ενώ Ελλάδα προσανατολίστηκε ψυχή τε και σώματι </w:t>
      </w:r>
      <w:r>
        <w:rPr>
          <w:rFonts w:eastAsia="Times New Roman" w:cs="Times New Roman"/>
          <w:szCs w:val="24"/>
        </w:rPr>
        <w:t xml:space="preserve">στην Ευρώπη για να διασφαλιστεί από τον τουρκικό κίνδυνο, ακριβώς ο ευρωπαϊκός της προσανατολισμός θα μεταβληθεί σε όργανο </w:t>
      </w:r>
      <w:r>
        <w:rPr>
          <w:rFonts w:eastAsia="Times New Roman" w:cs="Times New Roman"/>
          <w:szCs w:val="24"/>
          <w:lang w:val="en-US"/>
        </w:rPr>
        <w:t>de</w:t>
      </w:r>
      <w:r w:rsidRPr="00966F3A">
        <w:rPr>
          <w:rFonts w:eastAsia="Times New Roman" w:cs="Times New Roman"/>
          <w:szCs w:val="24"/>
        </w:rPr>
        <w:t xml:space="preserve"> </w:t>
      </w:r>
      <w:r>
        <w:rPr>
          <w:rFonts w:eastAsia="Times New Roman" w:cs="Times New Roman"/>
          <w:szCs w:val="24"/>
          <w:lang w:val="en-US"/>
        </w:rPr>
        <w:t>facto</w:t>
      </w:r>
      <w:r w:rsidRPr="00966F3A">
        <w:rPr>
          <w:rFonts w:eastAsia="Times New Roman" w:cs="Times New Roman"/>
          <w:szCs w:val="24"/>
        </w:rPr>
        <w:t xml:space="preserve"> </w:t>
      </w:r>
      <w:r>
        <w:rPr>
          <w:rFonts w:eastAsia="Times New Roman" w:cs="Times New Roman"/>
          <w:szCs w:val="24"/>
        </w:rPr>
        <w:t xml:space="preserve">μετατροπής της σε δορυφόρο της Τουρκίας». </w:t>
      </w:r>
    </w:p>
    <w:p w14:paraId="1ED2CC6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Έρχομαι στην πρόσφατη επίσκεψη </w:t>
      </w:r>
      <w:proofErr w:type="spellStart"/>
      <w:r>
        <w:rPr>
          <w:rFonts w:eastAsia="Times New Roman" w:cs="Times New Roman"/>
          <w:szCs w:val="24"/>
        </w:rPr>
        <w:t>Ερντογάν</w:t>
      </w:r>
      <w:proofErr w:type="spellEnd"/>
      <w:r>
        <w:rPr>
          <w:rFonts w:eastAsia="Times New Roman" w:cs="Times New Roman"/>
          <w:szCs w:val="24"/>
        </w:rPr>
        <w:t xml:space="preserve">. Ο </w:t>
      </w:r>
      <w:proofErr w:type="spellStart"/>
      <w:r>
        <w:rPr>
          <w:rFonts w:eastAsia="Times New Roman" w:cs="Times New Roman"/>
          <w:szCs w:val="24"/>
        </w:rPr>
        <w:t>Ερντογάν</w:t>
      </w:r>
      <w:proofErr w:type="spellEnd"/>
      <w:r>
        <w:rPr>
          <w:rFonts w:eastAsia="Times New Roman" w:cs="Times New Roman"/>
          <w:szCs w:val="24"/>
        </w:rPr>
        <w:t xml:space="preserve"> μίλησε για ανάγκη </w:t>
      </w:r>
      <w:proofErr w:type="spellStart"/>
      <w:r>
        <w:rPr>
          <w:rFonts w:eastAsia="Times New Roman" w:cs="Times New Roman"/>
          <w:szCs w:val="24"/>
        </w:rPr>
        <w:t>επικαιροποί</w:t>
      </w:r>
      <w:r>
        <w:rPr>
          <w:rFonts w:eastAsia="Times New Roman" w:cs="Times New Roman"/>
          <w:szCs w:val="24"/>
        </w:rPr>
        <w:t>ησης</w:t>
      </w:r>
      <w:proofErr w:type="spellEnd"/>
      <w:r>
        <w:rPr>
          <w:rFonts w:eastAsia="Times New Roman" w:cs="Times New Roman"/>
          <w:szCs w:val="24"/>
        </w:rPr>
        <w:t xml:space="preserve"> της Συνθήκης, ο Έλληνας Πρόεδρος της Δημοκρατίας για ανάγκη ερμηνείας, σύμφωνα με τα σύγχρονα δεδομένα, και τέλος ο Πρωθυπουργός για εκσυγχρονισμό. </w:t>
      </w:r>
    </w:p>
    <w:p w14:paraId="1ED2CC66"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Στην πραγματικότητα για όσους ξέρουν ελληνικά, οι λέξεις και οι εκφράσεις «</w:t>
      </w:r>
      <w:proofErr w:type="spellStart"/>
      <w:r>
        <w:rPr>
          <w:rFonts w:eastAsia="Times New Roman" w:cs="Times New Roman"/>
          <w:szCs w:val="24"/>
        </w:rPr>
        <w:t>επικαιροποίηση</w:t>
      </w:r>
      <w:proofErr w:type="spellEnd"/>
      <w:r>
        <w:rPr>
          <w:rFonts w:eastAsia="Times New Roman" w:cs="Times New Roman"/>
          <w:szCs w:val="24"/>
        </w:rPr>
        <w:t xml:space="preserve">», «ερμηνεία </w:t>
      </w:r>
      <w:r>
        <w:rPr>
          <w:rFonts w:eastAsia="Times New Roman" w:cs="Times New Roman"/>
          <w:szCs w:val="24"/>
        </w:rPr>
        <w:t xml:space="preserve">σύμφωνα με τα σύγχρονα δεδομένα» και «εκσυγχρονισμός» δεν διαφέρουν. Ανοίξατε </w:t>
      </w:r>
      <w:r>
        <w:rPr>
          <w:rFonts w:eastAsia="Times New Roman" w:cs="Times New Roman"/>
          <w:szCs w:val="24"/>
        </w:rPr>
        <w:lastRenderedPageBreak/>
        <w:t xml:space="preserve">τον δρόμο για αναθεώρηση της Συνθήκης της </w:t>
      </w:r>
      <w:proofErr w:type="spellStart"/>
      <w:r>
        <w:rPr>
          <w:rFonts w:eastAsia="Times New Roman" w:cs="Times New Roman"/>
          <w:szCs w:val="24"/>
        </w:rPr>
        <w:t>Λωζάνης</w:t>
      </w:r>
      <w:proofErr w:type="spellEnd"/>
      <w:r>
        <w:rPr>
          <w:rFonts w:eastAsia="Times New Roman" w:cs="Times New Roman"/>
          <w:szCs w:val="24"/>
        </w:rPr>
        <w:t xml:space="preserve">. Πάρτε το πίσω, αλλιώς είστε εθνικά υπόλογοι. </w:t>
      </w:r>
    </w:p>
    <w:p w14:paraId="1ED2CC67"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Όσο για τη Συνθήκη της </w:t>
      </w:r>
      <w:proofErr w:type="spellStart"/>
      <w:r>
        <w:rPr>
          <w:rFonts w:eastAsia="Times New Roman" w:cs="Times New Roman"/>
          <w:szCs w:val="24"/>
        </w:rPr>
        <w:t>Λωζάνης</w:t>
      </w:r>
      <w:proofErr w:type="spellEnd"/>
      <w:r>
        <w:rPr>
          <w:rFonts w:eastAsia="Times New Roman" w:cs="Times New Roman"/>
          <w:szCs w:val="24"/>
        </w:rPr>
        <w:t>, έχω να πω και κάτι άλλο: Θέλω να καταθέσω στα Πρα</w:t>
      </w:r>
      <w:r>
        <w:rPr>
          <w:rFonts w:eastAsia="Times New Roman" w:cs="Times New Roman"/>
          <w:szCs w:val="24"/>
        </w:rPr>
        <w:t xml:space="preserve">κτικά μία φωτογραφία, τη φωτογραφία του στεφάνου που κατέθεσε στο Μνημείο το Αγνώστου </w:t>
      </w:r>
      <w:proofErr w:type="spellStart"/>
      <w:r>
        <w:rPr>
          <w:rFonts w:eastAsia="Times New Roman" w:cs="Times New Roman"/>
          <w:szCs w:val="24"/>
        </w:rPr>
        <w:t>Στρατιώτου</w:t>
      </w:r>
      <w:proofErr w:type="spellEnd"/>
      <w:r>
        <w:rPr>
          <w:rFonts w:eastAsia="Times New Roman" w:cs="Times New Roman"/>
          <w:szCs w:val="24"/>
        </w:rPr>
        <w:t xml:space="preserve"> ο </w:t>
      </w:r>
      <w:proofErr w:type="spellStart"/>
      <w:r>
        <w:rPr>
          <w:rFonts w:eastAsia="Times New Roman" w:cs="Times New Roman"/>
          <w:szCs w:val="24"/>
        </w:rPr>
        <w:t>Ταγίπ</w:t>
      </w:r>
      <w:proofErr w:type="spellEnd"/>
      <w:r>
        <w:rPr>
          <w:rFonts w:eastAsia="Times New Roman" w:cs="Times New Roman"/>
          <w:szCs w:val="24"/>
        </w:rPr>
        <w:t xml:space="preserve"> </w:t>
      </w:r>
      <w:proofErr w:type="spellStart"/>
      <w:r>
        <w:rPr>
          <w:rFonts w:eastAsia="Times New Roman" w:cs="Times New Roman"/>
          <w:szCs w:val="24"/>
        </w:rPr>
        <w:t>Ερντογάν</w:t>
      </w:r>
      <w:proofErr w:type="spellEnd"/>
      <w:r>
        <w:rPr>
          <w:rFonts w:eastAsia="Times New Roman" w:cs="Times New Roman"/>
          <w:szCs w:val="24"/>
        </w:rPr>
        <w:t xml:space="preserve">. </w:t>
      </w:r>
    </w:p>
    <w:p w14:paraId="1ED2CC6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w:t>
      </w:r>
      <w:r w:rsidRPr="002B340A">
        <w:rPr>
          <w:rFonts w:eastAsia="Times New Roman" w:cs="Times New Roman"/>
          <w:szCs w:val="24"/>
        </w:rPr>
        <w:t>Γενικός Γραμματέας του Λαϊκού Συνδέσμου</w:t>
      </w:r>
      <w:r>
        <w:rPr>
          <w:rFonts w:eastAsia="Times New Roman" w:cs="Times New Roman"/>
          <w:szCs w:val="24"/>
        </w:rPr>
        <w:t xml:space="preserve"> </w:t>
      </w:r>
      <w:r w:rsidRPr="002B340A">
        <w:rPr>
          <w:rFonts w:eastAsia="Times New Roman" w:cs="Times New Roman"/>
          <w:szCs w:val="24"/>
        </w:rPr>
        <w:t>- Χρυσή Αυγή</w:t>
      </w:r>
      <w:r>
        <w:rPr>
          <w:rFonts w:eastAsia="Times New Roman" w:cs="Times New Roman"/>
          <w:b/>
          <w:szCs w:val="24"/>
        </w:rPr>
        <w:t xml:space="preserve"> </w:t>
      </w:r>
      <w:r>
        <w:rPr>
          <w:rFonts w:eastAsia="Times New Roman" w:cs="Times New Roman"/>
          <w:szCs w:val="24"/>
        </w:rPr>
        <w:t xml:space="preserve">κ. Νικόλαος </w:t>
      </w:r>
      <w:proofErr w:type="spellStart"/>
      <w:r>
        <w:rPr>
          <w:rFonts w:eastAsia="Times New Roman" w:cs="Times New Roman"/>
          <w:szCs w:val="24"/>
        </w:rPr>
        <w:t>Μιχαλολιάκος</w:t>
      </w:r>
      <w:proofErr w:type="spellEnd"/>
      <w:r>
        <w:rPr>
          <w:rFonts w:eastAsia="Times New Roman" w:cs="Times New Roman"/>
          <w:szCs w:val="24"/>
        </w:rPr>
        <w:t xml:space="preserve"> καταθέτει για τα Πρακτικά το προαναφερθέν </w:t>
      </w:r>
      <w:r>
        <w:rPr>
          <w:rFonts w:eastAsia="Times New Roman" w:cs="Times New Roman"/>
          <w:szCs w:val="24"/>
        </w:rPr>
        <w:t>έγγραφο, το οποίο βρίσκεται στο αρχείο του Τμήματος Γραμματείας της Διεύθυνσης Στενογραφίας και Πρακτικών της Βουλής)</w:t>
      </w:r>
    </w:p>
    <w:p w14:paraId="1ED2CC6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μία </w:t>
      </w:r>
      <w:r>
        <w:rPr>
          <w:rFonts w:eastAsia="Times New Roman" w:cs="Times New Roman"/>
          <w:szCs w:val="24"/>
        </w:rPr>
        <w:t>η</w:t>
      </w:r>
      <w:r>
        <w:rPr>
          <w:rFonts w:eastAsia="Times New Roman" w:cs="Times New Roman"/>
          <w:szCs w:val="24"/>
        </w:rPr>
        <w:t>μισέληνος. Πώς τον αφήσατε να καταθέσει την τουρκική σημαία σε ένα μνημείο, όπου είναι ο τάφος των Ελλήνων στρατιωτών που έπεσα</w:t>
      </w:r>
      <w:r>
        <w:rPr>
          <w:rFonts w:eastAsia="Times New Roman" w:cs="Times New Roman"/>
          <w:szCs w:val="24"/>
        </w:rPr>
        <w:t xml:space="preserve">ν πολεμώντας την </w:t>
      </w:r>
      <w:r>
        <w:rPr>
          <w:rFonts w:eastAsia="Times New Roman" w:cs="Times New Roman"/>
          <w:szCs w:val="24"/>
        </w:rPr>
        <w:t>η</w:t>
      </w:r>
      <w:r>
        <w:rPr>
          <w:rFonts w:eastAsia="Times New Roman" w:cs="Times New Roman"/>
          <w:szCs w:val="24"/>
        </w:rPr>
        <w:t xml:space="preserve">μισέληνο; </w:t>
      </w:r>
    </w:p>
    <w:p w14:paraId="1ED2CC6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του λόγου του αληθές -και θα τα καταθέσω στα Πρακτικά- θα σας διαβάσω ονόματα μαχών που υπάρχουν χαραγμένα στο Μνημείο του Αγνώστου Στρατιώτη: Ελασσόνα, Σαραντάπορο, Γιαννιτσά, Θεσσαλονίκη, </w:t>
      </w:r>
      <w:proofErr w:type="spellStart"/>
      <w:r>
        <w:rPr>
          <w:rFonts w:eastAsia="Times New Roman" w:cs="Times New Roman"/>
          <w:szCs w:val="24"/>
        </w:rPr>
        <w:t>Αετορράχη</w:t>
      </w:r>
      <w:proofErr w:type="spellEnd"/>
      <w:r>
        <w:rPr>
          <w:rFonts w:eastAsia="Times New Roman" w:cs="Times New Roman"/>
          <w:szCs w:val="24"/>
        </w:rPr>
        <w:t xml:space="preserve">, </w:t>
      </w:r>
      <w:proofErr w:type="spellStart"/>
      <w:r>
        <w:rPr>
          <w:rFonts w:eastAsia="Times New Roman" w:cs="Times New Roman"/>
          <w:szCs w:val="24"/>
        </w:rPr>
        <w:t>Μανωλιάσσα</w:t>
      </w:r>
      <w:proofErr w:type="spellEnd"/>
      <w:r>
        <w:rPr>
          <w:rFonts w:eastAsia="Times New Roman" w:cs="Times New Roman"/>
          <w:szCs w:val="24"/>
        </w:rPr>
        <w:t xml:space="preserve">, </w:t>
      </w:r>
      <w:proofErr w:type="spellStart"/>
      <w:r>
        <w:rPr>
          <w:rFonts w:eastAsia="Times New Roman" w:cs="Times New Roman"/>
          <w:szCs w:val="24"/>
        </w:rPr>
        <w:t>Μπιζάνι</w:t>
      </w:r>
      <w:proofErr w:type="spellEnd"/>
      <w:r>
        <w:rPr>
          <w:rFonts w:eastAsia="Times New Roman" w:cs="Times New Roman"/>
          <w:szCs w:val="24"/>
        </w:rPr>
        <w:t>, Δ</w:t>
      </w:r>
      <w:r>
        <w:rPr>
          <w:rFonts w:eastAsia="Times New Roman" w:cs="Times New Roman"/>
          <w:szCs w:val="24"/>
        </w:rPr>
        <w:t xml:space="preserve">ρίσκος όπου πέθανε ο </w:t>
      </w:r>
      <w:proofErr w:type="spellStart"/>
      <w:r>
        <w:rPr>
          <w:rFonts w:eastAsia="Times New Roman" w:cs="Times New Roman"/>
          <w:szCs w:val="24"/>
        </w:rPr>
        <w:t>Λορέντζος</w:t>
      </w:r>
      <w:proofErr w:type="spellEnd"/>
      <w:r>
        <w:rPr>
          <w:rFonts w:eastAsia="Times New Roman" w:cs="Times New Roman"/>
          <w:szCs w:val="24"/>
        </w:rPr>
        <w:t xml:space="preserve"> Μαβίλης, Αρτάκη, </w:t>
      </w:r>
      <w:proofErr w:type="spellStart"/>
      <w:r>
        <w:rPr>
          <w:rFonts w:eastAsia="Times New Roman" w:cs="Times New Roman"/>
          <w:szCs w:val="24"/>
        </w:rPr>
        <w:t>Αϊδίνι</w:t>
      </w:r>
      <w:proofErr w:type="spellEnd"/>
      <w:r>
        <w:rPr>
          <w:rFonts w:eastAsia="Times New Roman" w:cs="Times New Roman"/>
          <w:szCs w:val="24"/>
        </w:rPr>
        <w:t xml:space="preserve">, όπου θριάμβευσε και έδιωξε τους Τούρκους ο Στρατηγός Πλαστήρας με το «542» Σύνταγμα Ευζώνων, Φιλαδέλφεια, Κιουτάχεια, Δορύλαιον, </w:t>
      </w:r>
      <w:proofErr w:type="spellStart"/>
      <w:r>
        <w:rPr>
          <w:rFonts w:eastAsia="Times New Roman" w:cs="Times New Roman"/>
          <w:szCs w:val="24"/>
        </w:rPr>
        <w:t>Αφιόν</w:t>
      </w:r>
      <w:proofErr w:type="spellEnd"/>
      <w:r>
        <w:rPr>
          <w:rFonts w:eastAsia="Times New Roman" w:cs="Times New Roman"/>
          <w:szCs w:val="24"/>
        </w:rPr>
        <w:t xml:space="preserve"> </w:t>
      </w:r>
      <w:proofErr w:type="spellStart"/>
      <w:r>
        <w:rPr>
          <w:rFonts w:eastAsia="Times New Roman" w:cs="Times New Roman"/>
          <w:szCs w:val="24"/>
        </w:rPr>
        <w:t>Καραχισάρ</w:t>
      </w:r>
      <w:proofErr w:type="spellEnd"/>
      <w:r>
        <w:rPr>
          <w:rFonts w:eastAsia="Times New Roman" w:cs="Times New Roman"/>
          <w:szCs w:val="24"/>
        </w:rPr>
        <w:t xml:space="preserve">, </w:t>
      </w:r>
      <w:proofErr w:type="spellStart"/>
      <w:r>
        <w:rPr>
          <w:rFonts w:eastAsia="Times New Roman" w:cs="Times New Roman"/>
          <w:szCs w:val="24"/>
        </w:rPr>
        <w:t>Σαγγάριος</w:t>
      </w:r>
      <w:proofErr w:type="spellEnd"/>
      <w:r>
        <w:rPr>
          <w:rFonts w:eastAsia="Times New Roman" w:cs="Times New Roman"/>
          <w:szCs w:val="24"/>
        </w:rPr>
        <w:t xml:space="preserve">, Κάλε </w:t>
      </w:r>
      <w:proofErr w:type="spellStart"/>
      <w:r>
        <w:rPr>
          <w:rFonts w:eastAsia="Times New Roman" w:cs="Times New Roman"/>
          <w:szCs w:val="24"/>
        </w:rPr>
        <w:t>Γκρότο</w:t>
      </w:r>
      <w:proofErr w:type="spellEnd"/>
      <w:r>
        <w:rPr>
          <w:rFonts w:eastAsia="Times New Roman" w:cs="Times New Roman"/>
          <w:szCs w:val="24"/>
        </w:rPr>
        <w:t>, Κύπρος 1974.</w:t>
      </w:r>
    </w:p>
    <w:p w14:paraId="1ED2CC6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ο </w:t>
      </w:r>
      <w:r w:rsidRPr="002B340A">
        <w:rPr>
          <w:rFonts w:eastAsia="Times New Roman" w:cs="Times New Roman"/>
          <w:szCs w:val="24"/>
        </w:rPr>
        <w:t>Γενικός Γραμματέας του Λαϊκού Συνδέσμου</w:t>
      </w:r>
      <w:r>
        <w:rPr>
          <w:rFonts w:eastAsia="Times New Roman" w:cs="Times New Roman"/>
          <w:szCs w:val="24"/>
        </w:rPr>
        <w:t xml:space="preserve"> </w:t>
      </w:r>
      <w:r w:rsidRPr="002B340A">
        <w:rPr>
          <w:rFonts w:eastAsia="Times New Roman" w:cs="Times New Roman"/>
          <w:szCs w:val="24"/>
        </w:rPr>
        <w:t>- Χρυσή Αυγή</w:t>
      </w:r>
      <w:r>
        <w:rPr>
          <w:rFonts w:eastAsia="Times New Roman" w:cs="Times New Roman"/>
          <w:b/>
          <w:szCs w:val="24"/>
        </w:rPr>
        <w:t xml:space="preserve"> </w:t>
      </w:r>
      <w:r>
        <w:rPr>
          <w:rFonts w:eastAsia="Times New Roman" w:cs="Times New Roman"/>
          <w:szCs w:val="24"/>
        </w:rPr>
        <w:t xml:space="preserve">κ. Νικόλαος </w:t>
      </w:r>
      <w:proofErr w:type="spellStart"/>
      <w:r>
        <w:rPr>
          <w:rFonts w:eastAsia="Times New Roman" w:cs="Times New Roman"/>
          <w:szCs w:val="24"/>
        </w:rPr>
        <w:t>Μιχαλολιάκος</w:t>
      </w:r>
      <w:proofErr w:type="spellEnd"/>
      <w:r>
        <w:rPr>
          <w:rFonts w:eastAsia="Times New Roman" w:cs="Times New Roman"/>
          <w:szCs w:val="24"/>
        </w:rPr>
        <w:t xml:space="preserve"> καταθέτει για τα Πρακτικά </w:t>
      </w:r>
      <w:r>
        <w:rPr>
          <w:rFonts w:eastAsia="Times New Roman" w:cs="Times New Roman"/>
          <w:szCs w:val="24"/>
        </w:rPr>
        <w:lastRenderedPageBreak/>
        <w:t>το προαναφερθέν έγγραφο, το οποίο βρίσκεται στο αρχείο του Τμήματος Γραμματείας της Διεύθυνσης Στενογραφίας και Πρακτικών της Βουλής)</w:t>
      </w:r>
    </w:p>
    <w:p w14:paraId="1ED2CC6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Όλοι αυτοί πέθαν</w:t>
      </w:r>
      <w:r>
        <w:rPr>
          <w:rFonts w:eastAsia="Times New Roman" w:cs="Times New Roman"/>
          <w:szCs w:val="24"/>
        </w:rPr>
        <w:t xml:space="preserve">αν πολεμώντας την </w:t>
      </w:r>
      <w:r>
        <w:rPr>
          <w:rFonts w:eastAsia="Times New Roman" w:cs="Times New Roman"/>
          <w:szCs w:val="24"/>
        </w:rPr>
        <w:t>η</w:t>
      </w:r>
      <w:r>
        <w:rPr>
          <w:rFonts w:eastAsia="Times New Roman" w:cs="Times New Roman"/>
          <w:szCs w:val="24"/>
        </w:rPr>
        <w:t xml:space="preserve">μισέληνο. Κι εσείς αφήσατε τον </w:t>
      </w:r>
      <w:proofErr w:type="spellStart"/>
      <w:r>
        <w:rPr>
          <w:rFonts w:eastAsia="Times New Roman" w:cs="Times New Roman"/>
          <w:szCs w:val="24"/>
        </w:rPr>
        <w:t>Ερντογάν</w:t>
      </w:r>
      <w:proofErr w:type="spellEnd"/>
      <w:r>
        <w:rPr>
          <w:rFonts w:eastAsia="Times New Roman" w:cs="Times New Roman"/>
          <w:szCs w:val="24"/>
        </w:rPr>
        <w:t xml:space="preserve"> να καταθέσει στον τάφο τους μια ημισέληνο. Ντροπή σας! </w:t>
      </w:r>
    </w:p>
    <w:p w14:paraId="1ED2CC6D" w14:textId="77777777" w:rsidR="00844B03" w:rsidRDefault="0027580D">
      <w:pPr>
        <w:spacing w:after="0" w:line="600" w:lineRule="auto"/>
        <w:ind w:firstLine="720"/>
        <w:jc w:val="center"/>
        <w:rPr>
          <w:rFonts w:eastAsia="Times New Roman" w:cs="Times New Roman"/>
          <w:szCs w:val="24"/>
        </w:rPr>
      </w:pPr>
      <w:r w:rsidRPr="00D31034">
        <w:rPr>
          <w:rFonts w:eastAsia="Times New Roman"/>
          <w:szCs w:val="24"/>
        </w:rPr>
        <w:t>(Χειροκροτήματα από την πτέρυγα της Χρυσής Αυγής)</w:t>
      </w:r>
    </w:p>
    <w:p w14:paraId="1ED2CC6E"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Πρόεδρε, έχετε τον λόγο. </w:t>
      </w:r>
    </w:p>
    <w:p w14:paraId="1ED2CC6F"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ΝΙΚΟΛΑΟΣ ΒΟΥΤΣΗΣ</w:t>
      </w:r>
      <w:r w:rsidRPr="006B2A85">
        <w:rPr>
          <w:rFonts w:eastAsia="Times New Roman" w:cs="Times New Roman"/>
          <w:b/>
          <w:szCs w:val="24"/>
        </w:rPr>
        <w:t xml:space="preserve"> (Πρόεδρος </w:t>
      </w:r>
      <w:r w:rsidRPr="006B2A85">
        <w:rPr>
          <w:rFonts w:eastAsia="Times New Roman" w:cs="Times New Roman"/>
          <w:b/>
          <w:szCs w:val="24"/>
        </w:rPr>
        <w:t xml:space="preserve">της Βουλής):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ενώ είστε παρών, θα ήθελα να αναφερθώ σε ένα ζήτημα, που το θεωρώ πάρα πολύ σημαντικό --και είναι πάρα πολύ σημαντικό- και δεν πρέπει να δημιουργούνται ψευδείς εντυπώσεις σήμερα στον </w:t>
      </w:r>
      <w:r>
        <w:rPr>
          <w:rFonts w:eastAsia="Times New Roman" w:cs="Times New Roman"/>
          <w:szCs w:val="24"/>
        </w:rPr>
        <w:lastRenderedPageBreak/>
        <w:t xml:space="preserve">κόσμο, σε όλον τον λαό που παρακολουθεί, και </w:t>
      </w:r>
      <w:r>
        <w:rPr>
          <w:rFonts w:eastAsia="Times New Roman" w:cs="Times New Roman"/>
          <w:szCs w:val="24"/>
        </w:rPr>
        <w:t xml:space="preserve">έχει σχέση με τις γερμανικές αποζημιώσεις. Μόνο με αυτό το ζήτημα. Τα άλλα θέματα είναι θέματα της πολιτικής σας και αναφερθήκατε σε αυτά. </w:t>
      </w:r>
    </w:p>
    <w:p w14:paraId="1ED2CC70"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Χρυσή Αυγή): </w:t>
      </w:r>
      <w:r>
        <w:rPr>
          <w:rFonts w:eastAsia="Times New Roman" w:cs="Times New Roman"/>
          <w:szCs w:val="24"/>
        </w:rPr>
        <w:t xml:space="preserve">Εγώ στο κατοχικό δάνειο αναφέρθηκα. </w:t>
      </w:r>
    </w:p>
    <w:p w14:paraId="1ED2CC71"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ΙΚΟΛΑΟΣ ΒΟΥΤΣΗΣ</w:t>
      </w:r>
      <w:r w:rsidRPr="006B2A85">
        <w:rPr>
          <w:rFonts w:eastAsia="Times New Roman" w:cs="Times New Roman"/>
          <w:b/>
          <w:szCs w:val="24"/>
        </w:rPr>
        <w:t xml:space="preserve"> (Πρόεδρος της Βουλής):</w:t>
      </w:r>
      <w:r>
        <w:rPr>
          <w:rFonts w:eastAsia="Times New Roman" w:cs="Times New Roman"/>
          <w:b/>
          <w:szCs w:val="24"/>
        </w:rPr>
        <w:t xml:space="preserve"> </w:t>
      </w:r>
      <w:r>
        <w:rPr>
          <w:rFonts w:eastAsia="Times New Roman" w:cs="Times New Roman"/>
          <w:szCs w:val="24"/>
        </w:rPr>
        <w:t xml:space="preserve">Ξέρω πολύ καλά. Επ’ αυτού θα σας πω. </w:t>
      </w:r>
    </w:p>
    <w:p w14:paraId="1ED2CC7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Εσείς αναφερθήκατε μόνο στο κατοχικό δάνειο. Μας επιρρίψατε την ευθύνη, εν πάση </w:t>
      </w:r>
      <w:proofErr w:type="spellStart"/>
      <w:r>
        <w:rPr>
          <w:rFonts w:eastAsia="Times New Roman" w:cs="Times New Roman"/>
          <w:szCs w:val="24"/>
        </w:rPr>
        <w:t>περιπτώσει</w:t>
      </w:r>
      <w:proofErr w:type="spellEnd"/>
      <w:r>
        <w:rPr>
          <w:rFonts w:eastAsia="Times New Roman" w:cs="Times New Roman"/>
          <w:szCs w:val="24"/>
        </w:rPr>
        <w:t>, ότι δεν έχουν ληφθεί οι σχετικές αποφάσεις από τη Βουλή. Γνωρίζετε πολύ καλά ότι υπάρχε</w:t>
      </w:r>
      <w:r>
        <w:rPr>
          <w:rFonts w:eastAsia="Times New Roman" w:cs="Times New Roman"/>
          <w:szCs w:val="24"/>
        </w:rPr>
        <w:t xml:space="preserve">ι πόρισμα της αρμόδιας </w:t>
      </w:r>
      <w:r>
        <w:rPr>
          <w:rFonts w:eastAsia="Times New Roman" w:cs="Times New Roman"/>
          <w:szCs w:val="24"/>
        </w:rPr>
        <w:t>ε</w:t>
      </w:r>
      <w:r>
        <w:rPr>
          <w:rFonts w:eastAsia="Times New Roman" w:cs="Times New Roman"/>
          <w:szCs w:val="24"/>
        </w:rPr>
        <w:t xml:space="preserve">πιτροπής της Βουλής, το οποίο ακόμη δεν έχει έρθει προς έγκριση και από την Ολομέλεια, για ένα σύνολο </w:t>
      </w:r>
      <w:r>
        <w:rPr>
          <w:rFonts w:eastAsia="Times New Roman" w:cs="Times New Roman"/>
          <w:szCs w:val="24"/>
        </w:rPr>
        <w:lastRenderedPageBreak/>
        <w:t>ζητημάτων που αφορούν στις πολεμικές αποζημιώσεις -διότι η Γερμανία έχασε τότε- στις εκατό μαρτυρικές πόλεις με τα δεκάδες χιλιάδε</w:t>
      </w:r>
      <w:r>
        <w:rPr>
          <w:rFonts w:eastAsia="Times New Roman" w:cs="Times New Roman"/>
          <w:szCs w:val="24"/>
        </w:rPr>
        <w:t xml:space="preserve">ς αθώα θύματα, στα θύματα του λιμού, στα αρχαία -δηλαδή σε ένα σύνολο ζητημάτων- και βεβαίως, στο κατοχικό δάνειο. </w:t>
      </w:r>
    </w:p>
    <w:p w14:paraId="1ED2CC7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Όλα αυτά έχουν μαζευτεί με ντοκουμέντα εξαιρετικά από το Νομικό Συμβούλιο του Κράτους και από αλλού και από </w:t>
      </w:r>
      <w:r>
        <w:rPr>
          <w:rFonts w:eastAsia="Times New Roman" w:cs="Times New Roman"/>
          <w:szCs w:val="24"/>
        </w:rPr>
        <w:t>ε</w:t>
      </w:r>
      <w:r>
        <w:rPr>
          <w:rFonts w:eastAsia="Times New Roman" w:cs="Times New Roman"/>
          <w:szCs w:val="24"/>
        </w:rPr>
        <w:t xml:space="preserve">πιτροπές που δουλεύουν τόσα χρόνια και είναι ένα σημαντικό οπλοστάσιο μεγάλης εθνικής σημασίας και με μεγάλο ηθικό, πολιτικό και ιστορικό φορτίο προς διεκδίκηση. </w:t>
      </w:r>
    </w:p>
    <w:p w14:paraId="1ED2CC7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Θέλω να πω ευθέως και ήθελα να το πω μπροστά σας για να μπορείτε, αν θέλετε, να το σχολιάσετε</w:t>
      </w:r>
      <w:r>
        <w:rPr>
          <w:rFonts w:eastAsia="Times New Roman" w:cs="Times New Roman"/>
          <w:szCs w:val="24"/>
        </w:rPr>
        <w:t xml:space="preserve">: Δεν σας διέφυγαν όλα αυτά, κύριε </w:t>
      </w:r>
      <w:proofErr w:type="spellStart"/>
      <w:r>
        <w:rPr>
          <w:rFonts w:eastAsia="Times New Roman" w:cs="Times New Roman"/>
          <w:szCs w:val="24"/>
        </w:rPr>
        <w:t>Μιχαλολιάκο</w:t>
      </w:r>
      <w:proofErr w:type="spellEnd"/>
      <w:r>
        <w:rPr>
          <w:rFonts w:eastAsia="Times New Roman" w:cs="Times New Roman"/>
          <w:szCs w:val="24"/>
        </w:rPr>
        <w:t xml:space="preserve">. Η αναφορά σας και μόνο ότι είναι </w:t>
      </w:r>
      <w:proofErr w:type="spellStart"/>
      <w:r>
        <w:rPr>
          <w:rFonts w:eastAsia="Times New Roman" w:cs="Times New Roman"/>
          <w:szCs w:val="24"/>
        </w:rPr>
        <w:t>υπόλογη</w:t>
      </w:r>
      <w:proofErr w:type="spellEnd"/>
      <w:r>
        <w:rPr>
          <w:rFonts w:eastAsia="Times New Roman" w:cs="Times New Roman"/>
          <w:szCs w:val="24"/>
        </w:rPr>
        <w:t xml:space="preserve"> η </w:t>
      </w:r>
      <w:r>
        <w:rPr>
          <w:rFonts w:eastAsia="Times New Roman" w:cs="Times New Roman"/>
          <w:szCs w:val="24"/>
        </w:rPr>
        <w:lastRenderedPageBreak/>
        <w:t>Γερμανία στις δόσεις του κατοχικού δανείου έχει να κάνει με τη βαθύτατη και εκπεφρασμένη δημοσίως πεποίθησή σας ότι έχετε εκλεκτική συγγένεια και ότι χάσατε τότε τον</w:t>
      </w:r>
      <w:r>
        <w:rPr>
          <w:rFonts w:eastAsia="Times New Roman" w:cs="Times New Roman"/>
          <w:szCs w:val="24"/>
        </w:rPr>
        <w:t xml:space="preserve"> πόλεμο, ότι οι δυνάμεις που έχασαν τότε τον πόλεμο είναι οι δυνάμεις, στις οποίες ιστορικά, ιδεολογικά και πολιτικά αναφερόσασταν και τότε και τώρα.</w:t>
      </w:r>
    </w:p>
    <w:p w14:paraId="1ED2CC7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 αυτή την έννοια, δεν θα ήθελα να μείνει προς τα έξω, προς τον κόσμο που μας ακούει, σαν από την πλευρά σας, μια ειλικρινής διεκδίκηση περί των τεράστιων γερμανικών αποζημιώσεων και επανορθώσεων που χρωστούν στον ελληνικό λαό. Είναι εντελώς ελλειπτική ανα</w:t>
      </w:r>
      <w:r>
        <w:rPr>
          <w:rFonts w:eastAsia="Times New Roman" w:cs="Times New Roman"/>
          <w:szCs w:val="24"/>
        </w:rPr>
        <w:t>φορά. Δεν είναι καθόλου τυχαία αναφορά, διότι επανειλημμένως μόνο αυτό το θέμα αναγνωρίζετε. Για τα άλλα, θεωρείτε ότι ήταν πολεμικές συγκρούσεις, στις οποίες μάλιστα οι δυνά</w:t>
      </w:r>
      <w:r>
        <w:rPr>
          <w:rFonts w:eastAsia="Times New Roman" w:cs="Times New Roman"/>
          <w:szCs w:val="24"/>
        </w:rPr>
        <w:lastRenderedPageBreak/>
        <w:t xml:space="preserve">μεις στις οποίες αναφερόσασταν -και αναφέρετε- έχασαν. Και ευτυχώς για τη </w:t>
      </w:r>
      <w:r>
        <w:rPr>
          <w:rFonts w:eastAsia="Times New Roman" w:cs="Times New Roman"/>
          <w:szCs w:val="24"/>
        </w:rPr>
        <w:t>δ</w:t>
      </w:r>
      <w:r>
        <w:rPr>
          <w:rFonts w:eastAsia="Times New Roman" w:cs="Times New Roman"/>
          <w:szCs w:val="24"/>
        </w:rPr>
        <w:t>ημοκρατ</w:t>
      </w:r>
      <w:r>
        <w:rPr>
          <w:rFonts w:eastAsia="Times New Roman" w:cs="Times New Roman"/>
          <w:szCs w:val="24"/>
        </w:rPr>
        <w:t xml:space="preserve">ία και τον ελεύθερο κόσμο έχασαν τότε τον πόλεμο. </w:t>
      </w:r>
    </w:p>
    <w:p w14:paraId="1ED2CC76"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ED2CC77"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sidRPr="0098310C">
        <w:rPr>
          <w:rFonts w:eastAsia="Times New Roman" w:cs="Times New Roman"/>
          <w:b/>
          <w:szCs w:val="24"/>
        </w:rPr>
        <w:t>:</w:t>
      </w:r>
      <w:r>
        <w:rPr>
          <w:rFonts w:eastAsia="Times New Roman" w:cs="Times New Roman"/>
          <w:szCs w:val="24"/>
        </w:rPr>
        <w:t xml:space="preserve"> Κύριε Πρόεδρε, έχετε τον λόγο.</w:t>
      </w:r>
    </w:p>
    <w:p w14:paraId="1ED2CC78" w14:textId="77777777" w:rsidR="00844B03" w:rsidRDefault="0027580D">
      <w:pPr>
        <w:spacing w:after="0" w:line="600" w:lineRule="auto"/>
        <w:ind w:firstLine="720"/>
        <w:jc w:val="both"/>
        <w:rPr>
          <w:rFonts w:eastAsia="Times New Roman" w:cs="Times New Roman"/>
          <w:szCs w:val="24"/>
        </w:rPr>
      </w:pPr>
      <w:r w:rsidRPr="00F75934">
        <w:rPr>
          <w:rFonts w:eastAsia="Times New Roman" w:cs="Times New Roman"/>
          <w:b/>
          <w:szCs w:val="24"/>
        </w:rPr>
        <w:t>ΝΙΚΟΛΑΟΣ ΜΙΧΑΛΟΛΙΑΚΟΣ (Γενικός Γραμματέας του Λαϊκού Συνδέσμου</w:t>
      </w:r>
      <w:r>
        <w:rPr>
          <w:rFonts w:eastAsia="Times New Roman" w:cs="Times New Roman"/>
          <w:b/>
          <w:szCs w:val="24"/>
        </w:rPr>
        <w:t xml:space="preserve"> </w:t>
      </w:r>
      <w:r w:rsidRPr="00F75934">
        <w:rPr>
          <w:rFonts w:eastAsia="Times New Roman" w:cs="Times New Roman"/>
          <w:b/>
          <w:szCs w:val="24"/>
        </w:rPr>
        <w:t>-</w:t>
      </w:r>
      <w:r>
        <w:rPr>
          <w:rFonts w:eastAsia="Times New Roman" w:cs="Times New Roman"/>
          <w:b/>
          <w:szCs w:val="24"/>
        </w:rPr>
        <w:t xml:space="preserve"> </w:t>
      </w:r>
      <w:r w:rsidRPr="00F75934">
        <w:rPr>
          <w:rFonts w:eastAsia="Times New Roman" w:cs="Times New Roman"/>
          <w:b/>
          <w:szCs w:val="24"/>
        </w:rPr>
        <w:t xml:space="preserve">Χρυσή Αυγή): </w:t>
      </w:r>
      <w:r>
        <w:rPr>
          <w:rFonts w:eastAsia="Times New Roman" w:cs="Times New Roman"/>
          <w:szCs w:val="24"/>
        </w:rPr>
        <w:t xml:space="preserve">Κύριε </w:t>
      </w:r>
      <w:r>
        <w:rPr>
          <w:rFonts w:eastAsia="Times New Roman" w:cs="Times New Roman"/>
          <w:szCs w:val="24"/>
        </w:rPr>
        <w:t xml:space="preserve">Πρόεδρε, ασφαλώς και συμφωνώ μαζί σας ότι πρέπει να διεκδικήσουμε και τις πολεμικές επανορθώσεις. Στάθηκα στο θέμα του κατοχικού δανείου, επειδή αυτό το θέμα δεν έχει προχωρήσει καθόλου. Το άλλο ζήτημα των πολεμικών επανορθώσεων έχει προχωρήσει. </w:t>
      </w:r>
    </w:p>
    <w:p w14:paraId="1ED2CC7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εκεί </w:t>
      </w:r>
      <w:r>
        <w:rPr>
          <w:rFonts w:eastAsia="Times New Roman" w:cs="Times New Roman"/>
          <w:szCs w:val="24"/>
        </w:rPr>
        <w:t>και πέρα, θα πρέπει να ξέρετε ότι άλλο είναι η ιδεολογία του οποιουδήποτε, που δεν ταυτίζομαι σε κα</w:t>
      </w:r>
      <w:r>
        <w:rPr>
          <w:rFonts w:eastAsia="Times New Roman" w:cs="Times New Roman"/>
          <w:szCs w:val="24"/>
        </w:rPr>
        <w:t>μ</w:t>
      </w:r>
      <w:r>
        <w:rPr>
          <w:rFonts w:eastAsia="Times New Roman" w:cs="Times New Roman"/>
          <w:szCs w:val="24"/>
        </w:rPr>
        <w:t>μία περίπτωση με την ιδεολογία της εθνικοσοσιαλιστικής Γερμανίας ή της φασιστικής Ιταλίας, διότι ανήκουν σε άλλες χώρες και άλλες εποχές και άλλο είναι η πα</w:t>
      </w:r>
      <w:r>
        <w:rPr>
          <w:rFonts w:eastAsia="Times New Roman" w:cs="Times New Roman"/>
          <w:szCs w:val="24"/>
        </w:rPr>
        <w:t xml:space="preserve">τρίδα. Εμείς, </w:t>
      </w:r>
      <w:r>
        <w:rPr>
          <w:rFonts w:eastAsia="Times New Roman" w:cs="Times New Roman"/>
          <w:szCs w:val="24"/>
        </w:rPr>
        <w:t>ως</w:t>
      </w:r>
      <w:r>
        <w:rPr>
          <w:rFonts w:eastAsia="Times New Roman" w:cs="Times New Roman"/>
          <w:szCs w:val="24"/>
        </w:rPr>
        <w:t xml:space="preserve"> Έλληνες πατριώτες, καταγγέλλουμε σαν εγκλήματα πολέμου τα όσα έγιναν από τις κατοχικές δυνάμεις μέσα στην πατρίδα μας, καταγγέλλουμε τα εγκλήματα, τις εκτελέσεις αμάχων, τις καταστροφές των χωριών και ως εκ τούτου μας αδικείτε και μας ερμη</w:t>
      </w:r>
      <w:r>
        <w:rPr>
          <w:rFonts w:eastAsia="Times New Roman" w:cs="Times New Roman"/>
          <w:szCs w:val="24"/>
        </w:rPr>
        <w:t>νεύετε λάθος.</w:t>
      </w:r>
    </w:p>
    <w:p w14:paraId="1ED2CC7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Αυτό είχα να σας πω. Δεν αναφέρθηκα επιλεκτικά, όπως είπατε. Αναφέρθηκα γιατί αυτή είναι μια χαρακτηριστική περίπτωση την οποία μπορούμε χειροπιαστά να διεκδικήσουμε. Αυτό είχα να σας πω.</w:t>
      </w:r>
    </w:p>
    <w:p w14:paraId="1ED2CC7B" w14:textId="77777777" w:rsidR="00844B03" w:rsidRDefault="0027580D">
      <w:pPr>
        <w:spacing w:after="0" w:line="600" w:lineRule="auto"/>
        <w:ind w:firstLine="720"/>
        <w:jc w:val="center"/>
        <w:rPr>
          <w:rFonts w:eastAsia="Times New Roman" w:cs="Times New Roman"/>
          <w:szCs w:val="24"/>
        </w:rPr>
      </w:pPr>
      <w:r w:rsidRPr="00D31034">
        <w:rPr>
          <w:rFonts w:eastAsia="Times New Roman"/>
          <w:szCs w:val="24"/>
        </w:rPr>
        <w:lastRenderedPageBreak/>
        <w:t>(Χειροκροτήματα από την πτέρυγα της Χρυσής Αυγής)</w:t>
      </w:r>
    </w:p>
    <w:p w14:paraId="1ED2CC7C"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(Σπυρίδων Λυκούδης)</w:t>
      </w:r>
      <w:r w:rsidRPr="0098310C">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 κύριε Πρόεδρε.</w:t>
      </w:r>
    </w:p>
    <w:p w14:paraId="1ED2CC7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Υπουργός Εθνικής Ά</w:t>
      </w:r>
      <w:r>
        <w:rPr>
          <w:rFonts w:eastAsia="Times New Roman" w:cs="Times New Roman"/>
          <w:szCs w:val="24"/>
        </w:rPr>
        <w:t xml:space="preserve">μυνας και </w:t>
      </w:r>
      <w:r>
        <w:rPr>
          <w:rFonts w:eastAsia="Times New Roman" w:cs="Times New Roman"/>
          <w:szCs w:val="24"/>
        </w:rPr>
        <w:t>Πρόεδρος των Ανεξαρτήτων Ελλήνων κ. Πάνος Καμμένος.</w:t>
      </w:r>
    </w:p>
    <w:p w14:paraId="1ED2CC7E"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Κύριε Πρόεδρε, κυρίες και κύριοι συνάδελφοι, πράγματι, η σημερινή συζήτηση του </w:t>
      </w:r>
      <w:r>
        <w:rPr>
          <w:rFonts w:eastAsia="Times New Roman" w:cs="Times New Roman"/>
          <w:szCs w:val="24"/>
        </w:rPr>
        <w:t>π</w:t>
      </w:r>
      <w:r>
        <w:rPr>
          <w:rFonts w:eastAsia="Times New Roman" w:cs="Times New Roman"/>
          <w:szCs w:val="24"/>
        </w:rPr>
        <w:t>ροϋπολογισμού είναι μια πολύ ιδιαίτερη συζήτηση. Τουλάχιστον τα τελευταία είκοσι πέντε χρόνια που θυμάμαι σ’ αυτήν την Αίθουσα, υπήρχε μια λίστα ομιλητών η οποία δεν είχε εξαντ</w:t>
      </w:r>
      <w:r>
        <w:rPr>
          <w:rFonts w:eastAsia="Times New Roman" w:cs="Times New Roman"/>
          <w:szCs w:val="24"/>
        </w:rPr>
        <w:t>ληθεί και περιμέναμε μέχρι τη 12</w:t>
      </w:r>
      <w:r w:rsidRPr="0098310C">
        <w:rPr>
          <w:rFonts w:eastAsia="Times New Roman" w:cs="Times New Roman"/>
          <w:szCs w:val="24"/>
          <w:vertAlign w:val="superscript"/>
        </w:rPr>
        <w:t>η</w:t>
      </w:r>
      <w:r>
        <w:rPr>
          <w:rFonts w:eastAsia="Times New Roman" w:cs="Times New Roman"/>
          <w:szCs w:val="24"/>
        </w:rPr>
        <w:t xml:space="preserve"> βραδινή ώστε να κλείσει ο Πρωθυπουργός την ομιλία, προκειμένου να ψηφίσουμε τον </w:t>
      </w:r>
      <w:r>
        <w:rPr>
          <w:rFonts w:eastAsia="Times New Roman" w:cs="Times New Roman"/>
          <w:szCs w:val="24"/>
        </w:rPr>
        <w:t>π</w:t>
      </w:r>
      <w:r>
        <w:rPr>
          <w:rFonts w:eastAsia="Times New Roman" w:cs="Times New Roman"/>
          <w:szCs w:val="24"/>
        </w:rPr>
        <w:t xml:space="preserve">ροϋπολογισμό του </w:t>
      </w:r>
      <w:r>
        <w:rPr>
          <w:rFonts w:eastAsia="Times New Roman" w:cs="Times New Roman"/>
          <w:szCs w:val="24"/>
        </w:rPr>
        <w:t>κ</w:t>
      </w:r>
      <w:r>
        <w:rPr>
          <w:rFonts w:eastAsia="Times New Roman" w:cs="Times New Roman"/>
          <w:szCs w:val="24"/>
        </w:rPr>
        <w:t xml:space="preserve">ράτους. </w:t>
      </w:r>
    </w:p>
    <w:p w14:paraId="1ED2CC7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Φέτος, δεν υπήρχε ιδιαίτερο ενδιαφέρον από τους συναδέλφους Βουλευτές της Αντιπολιτεύσεως. Ενεγράφησαν </w:t>
      </w:r>
      <w:proofErr w:type="spellStart"/>
      <w:r>
        <w:rPr>
          <w:rFonts w:eastAsia="Times New Roman" w:cs="Times New Roman"/>
          <w:szCs w:val="24"/>
        </w:rPr>
        <w:t>εκατόν</w:t>
      </w:r>
      <w:proofErr w:type="spellEnd"/>
      <w:r>
        <w:rPr>
          <w:rFonts w:eastAsia="Times New Roman" w:cs="Times New Roman"/>
          <w:szCs w:val="24"/>
        </w:rPr>
        <w:t xml:space="preserve"> ενεν</w:t>
      </w:r>
      <w:r>
        <w:rPr>
          <w:rFonts w:eastAsia="Times New Roman" w:cs="Times New Roman"/>
          <w:szCs w:val="24"/>
        </w:rPr>
        <w:t>ήντα και φαίνεται…</w:t>
      </w:r>
    </w:p>
    <w:p w14:paraId="1ED2CC80"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sidRPr="0098310C">
        <w:rPr>
          <w:rFonts w:eastAsia="Times New Roman" w:cs="Times New Roman"/>
          <w:b/>
          <w:szCs w:val="24"/>
        </w:rPr>
        <w:t>:</w:t>
      </w:r>
      <w:r>
        <w:rPr>
          <w:rFonts w:eastAsia="Times New Roman" w:cs="Times New Roman"/>
          <w:szCs w:val="24"/>
        </w:rPr>
        <w:t xml:space="preserve"> Μίλησαν όλοι!</w:t>
      </w:r>
    </w:p>
    <w:p w14:paraId="1ED2CC81"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Νομίζω ότι μπορεί να γυρίσει η κάμερα στα </w:t>
      </w:r>
      <w:r>
        <w:rPr>
          <w:rFonts w:eastAsia="Times New Roman" w:cs="Times New Roman"/>
          <w:szCs w:val="24"/>
        </w:rPr>
        <w:t>έ</w:t>
      </w:r>
      <w:r>
        <w:rPr>
          <w:rFonts w:eastAsia="Times New Roman" w:cs="Times New Roman"/>
          <w:szCs w:val="24"/>
        </w:rPr>
        <w:t>δρανά σας να δείξει πόσο ενδιαφέρον δείχνει η Αντιπολίτευση για τη συζήτηση σε επ</w:t>
      </w:r>
      <w:r>
        <w:rPr>
          <w:rFonts w:eastAsia="Times New Roman" w:cs="Times New Roman"/>
          <w:szCs w:val="24"/>
        </w:rPr>
        <w:t>ίπεδο Αρχηγών. Είστε δεκαπέντε Βουλευτές μέσα.</w:t>
      </w:r>
    </w:p>
    <w:p w14:paraId="1ED2CC82"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sidRPr="0098310C">
        <w:rPr>
          <w:rFonts w:eastAsia="Times New Roman" w:cs="Times New Roman"/>
          <w:b/>
          <w:szCs w:val="24"/>
        </w:rPr>
        <w:t>:</w:t>
      </w:r>
      <w:r>
        <w:rPr>
          <w:rFonts w:eastAsia="Times New Roman" w:cs="Times New Roman"/>
          <w:szCs w:val="24"/>
        </w:rPr>
        <w:t xml:space="preserve"> Επειδή είσαστε εσείς. Γι’ αυτό!</w:t>
      </w:r>
    </w:p>
    <w:p w14:paraId="1ED2CC83"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Μετά τη μετατροπή της Νέας </w:t>
      </w:r>
      <w:r>
        <w:rPr>
          <w:rFonts w:eastAsia="Times New Roman" w:cs="Times New Roman"/>
          <w:szCs w:val="24"/>
        </w:rPr>
        <w:lastRenderedPageBreak/>
        <w:t>Δημοκρατίας σε Ποτάμι με τη στήριξη της κ</w:t>
      </w:r>
      <w:r>
        <w:rPr>
          <w:rFonts w:eastAsia="Times New Roman" w:cs="Times New Roman"/>
          <w:szCs w:val="24"/>
        </w:rPr>
        <w:t>.</w:t>
      </w:r>
      <w:r>
        <w:rPr>
          <w:rFonts w:eastAsia="Times New Roman" w:cs="Times New Roman"/>
          <w:szCs w:val="24"/>
        </w:rPr>
        <w:t xml:space="preserve"> Γεννηματ</w:t>
      </w:r>
      <w:r>
        <w:rPr>
          <w:rFonts w:eastAsia="Times New Roman" w:cs="Times New Roman"/>
          <w:szCs w:val="24"/>
        </w:rPr>
        <w:t xml:space="preserve">ά, νομίζω ότι ούτε στη συζήτηση του </w:t>
      </w:r>
      <w:r>
        <w:rPr>
          <w:rFonts w:eastAsia="Times New Roman" w:cs="Times New Roman"/>
          <w:szCs w:val="24"/>
        </w:rPr>
        <w:t>π</w:t>
      </w:r>
      <w:r>
        <w:rPr>
          <w:rFonts w:eastAsia="Times New Roman" w:cs="Times New Roman"/>
          <w:szCs w:val="24"/>
        </w:rPr>
        <w:t xml:space="preserve">ροϋπολογισμού δεν έρχεστε. </w:t>
      </w:r>
    </w:p>
    <w:p w14:paraId="1ED2CC84"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των </w:t>
      </w:r>
      <w:r>
        <w:rPr>
          <w:rFonts w:eastAsia="Times New Roman" w:cs="Times New Roman"/>
          <w:szCs w:val="24"/>
        </w:rPr>
        <w:t>ΑΝΕΛ</w:t>
      </w:r>
      <w:r>
        <w:rPr>
          <w:rFonts w:eastAsia="Times New Roman" w:cs="Times New Roman"/>
          <w:szCs w:val="24"/>
        </w:rPr>
        <w:t>)</w:t>
      </w:r>
    </w:p>
    <w:p w14:paraId="1ED2CC8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Έχει μετατραπεί σε ποτάμι του </w:t>
      </w:r>
      <w:proofErr w:type="spellStart"/>
      <w:r>
        <w:rPr>
          <w:rFonts w:eastAsia="Times New Roman" w:cs="Times New Roman"/>
          <w:szCs w:val="24"/>
        </w:rPr>
        <w:t>ξηροποτάμου</w:t>
      </w:r>
      <w:proofErr w:type="spellEnd"/>
      <w:r>
        <w:rPr>
          <w:rFonts w:eastAsia="Times New Roman" w:cs="Times New Roman"/>
          <w:szCs w:val="24"/>
        </w:rPr>
        <w:t xml:space="preserve"> του κ. Θεοδωράκη βεβαίως, από τον οποίο δεν έχετε τίποτα να χωρίσετε. Έχετε ακριβώς την ίδια ιδεολογική κατ</w:t>
      </w:r>
      <w:r>
        <w:rPr>
          <w:rFonts w:eastAsia="Times New Roman" w:cs="Times New Roman"/>
          <w:szCs w:val="24"/>
        </w:rPr>
        <w:t xml:space="preserve">εύθυνση όπως είπατε. </w:t>
      </w:r>
    </w:p>
    <w:p w14:paraId="1ED2CC8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Τέλος πάντων. Νομίζω, κύριε Πρόεδρε, ότι…</w:t>
      </w:r>
    </w:p>
    <w:p w14:paraId="1ED2CC87"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Μαζί τρέχαμε!</w:t>
      </w:r>
    </w:p>
    <w:p w14:paraId="1ED2CC88"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Πρόεδρος των Ανεξαρτήτων Ελλήνων): </w:t>
      </w:r>
      <w:r>
        <w:rPr>
          <w:rFonts w:eastAsia="Times New Roman" w:cs="Times New Roman"/>
          <w:szCs w:val="24"/>
        </w:rPr>
        <w:t xml:space="preserve">Θα σας απαντήσω και σε αυτό. Δεν τρέχαμε μαζί ποτέ ούτε με τον γιό του </w:t>
      </w:r>
      <w:r>
        <w:rPr>
          <w:rFonts w:eastAsia="Times New Roman" w:cs="Times New Roman"/>
          <w:szCs w:val="24"/>
        </w:rPr>
        <w:t>Παπαντωνίου, ούτε με την κ. Γεννηματά, ούτε με το όλον ΠΑΣΟΚ. Τότε τους κυνηγά</w:t>
      </w:r>
      <w:r>
        <w:rPr>
          <w:rFonts w:eastAsia="Times New Roman" w:cs="Times New Roman"/>
          <w:szCs w:val="24"/>
        </w:rPr>
        <w:lastRenderedPageBreak/>
        <w:t>γαμε. Τώρα έχετε γίνει κολλητοί. Έρχονται σε συνέδριά σας και χειροκροτούν. Η κ</w:t>
      </w:r>
      <w:r>
        <w:rPr>
          <w:rFonts w:eastAsia="Times New Roman" w:cs="Times New Roman"/>
          <w:szCs w:val="24"/>
        </w:rPr>
        <w:t>.</w:t>
      </w:r>
      <w:r>
        <w:rPr>
          <w:rFonts w:eastAsia="Times New Roman" w:cs="Times New Roman"/>
          <w:szCs w:val="24"/>
        </w:rPr>
        <w:t xml:space="preserve"> Γεννηματά δε κάθεται έμπροσθεν των Διόσκουρων, του κ. Βορίδη και του κ. Γεωργιάδη, και χειροκροτε</w:t>
      </w:r>
      <w:r>
        <w:rPr>
          <w:rFonts w:eastAsia="Times New Roman" w:cs="Times New Roman"/>
          <w:szCs w:val="24"/>
        </w:rPr>
        <w:t>ίται ταυτόχρονα από ακροδεξιά στοιχεία, τα οποία κάποτε κατήγγειλε το ΠΑΣΟΚ.</w:t>
      </w:r>
    </w:p>
    <w:p w14:paraId="1ED2CC8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Όμως, ας πάμε στα σοβαρά, στον </w:t>
      </w:r>
      <w:r>
        <w:rPr>
          <w:rFonts w:eastAsia="Times New Roman" w:cs="Times New Roman"/>
          <w:szCs w:val="24"/>
        </w:rPr>
        <w:t>π</w:t>
      </w:r>
      <w:r>
        <w:rPr>
          <w:rFonts w:eastAsia="Times New Roman" w:cs="Times New Roman"/>
          <w:szCs w:val="24"/>
        </w:rPr>
        <w:t xml:space="preserve">ροϋπολογισμό, γιατί πράγματι αυτός ο </w:t>
      </w:r>
      <w:r>
        <w:rPr>
          <w:rFonts w:eastAsia="Times New Roman" w:cs="Times New Roman"/>
          <w:szCs w:val="24"/>
        </w:rPr>
        <w:t>π</w:t>
      </w:r>
      <w:r>
        <w:rPr>
          <w:rFonts w:eastAsia="Times New Roman" w:cs="Times New Roman"/>
          <w:szCs w:val="24"/>
        </w:rPr>
        <w:t>ροϋπολογισμός είναι ο πρώτος προϋπολογισμός ομαλότητας που συζητείται τα τελευταία επτά χρόνια στη Βουλή. Και</w:t>
      </w:r>
      <w:r>
        <w:rPr>
          <w:rFonts w:eastAsia="Times New Roman" w:cs="Times New Roman"/>
          <w:szCs w:val="24"/>
        </w:rPr>
        <w:t xml:space="preserve"> είναι ιδιαίτερη η χαρά μου, που μετά από δύο έτη σκληρών προσπαθειών, πρωτίστως του ελληνικού λαού και δευτερευόντως της Κυβέρνησής μας, κατατίθεται ένας προϋπολογισμός, όπως θα έπρεπε να είναι σε μία ανεπτυγμένη χώρα, ένας προϋπολογισμός που δεν χαρακτηρ</w:t>
      </w:r>
      <w:r>
        <w:rPr>
          <w:rFonts w:eastAsia="Times New Roman" w:cs="Times New Roman"/>
          <w:szCs w:val="24"/>
        </w:rPr>
        <w:t xml:space="preserve">ίζεται από τις ανωμαλίες και τις περιπέτειες του </w:t>
      </w:r>
      <w:r>
        <w:rPr>
          <w:rFonts w:eastAsia="Times New Roman" w:cs="Times New Roman"/>
          <w:szCs w:val="24"/>
        </w:rPr>
        <w:lastRenderedPageBreak/>
        <w:t>παρελθόντος, στις οποίες μας οδήγησαν οι λανθασμένοι χειρισμοί, τα εγκλήματα των τελευταίων ετών μετά το 2009.</w:t>
      </w:r>
    </w:p>
    <w:p w14:paraId="1ED2CC8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της Αντιπολιτεύσεως, η εποχή που ο προϋπολογισμός χαρακτηριζόταν μο</w:t>
      </w:r>
      <w:r>
        <w:rPr>
          <w:rFonts w:eastAsia="Times New Roman" w:cs="Times New Roman"/>
          <w:szCs w:val="24"/>
        </w:rPr>
        <w:t xml:space="preserve">νίμως από αποσπασματικά, χωρίς σχεδιασμό και διαπραγμάτευση μέτρα, έχει παρέλθει χωρίς γυρισμό. Οι εποχές που ο προϋπολογισμός </w:t>
      </w:r>
      <w:proofErr w:type="spellStart"/>
      <w:r>
        <w:rPr>
          <w:rFonts w:eastAsia="Times New Roman" w:cs="Times New Roman"/>
          <w:szCs w:val="24"/>
        </w:rPr>
        <w:t>περιελάμβανε</w:t>
      </w:r>
      <w:proofErr w:type="spellEnd"/>
      <w:r>
        <w:rPr>
          <w:rFonts w:eastAsia="Times New Roman" w:cs="Times New Roman"/>
          <w:szCs w:val="24"/>
        </w:rPr>
        <w:t xml:space="preserve"> μειώσεις εκατοντάδων εκατομμυρίων -και θα μιλήσω για το Υπουργείο Εθνικής Άμυνας-, δεν θα ξαναγυρίσουν όσο εμείς έχο</w:t>
      </w:r>
      <w:r>
        <w:rPr>
          <w:rFonts w:eastAsia="Times New Roman" w:cs="Times New Roman"/>
          <w:szCs w:val="24"/>
        </w:rPr>
        <w:t xml:space="preserve">υμε αναλάβει την ευθύνη της </w:t>
      </w:r>
      <w:r>
        <w:rPr>
          <w:rFonts w:eastAsia="Times New Roman" w:cs="Times New Roman"/>
          <w:szCs w:val="24"/>
        </w:rPr>
        <w:t>Κ</w:t>
      </w:r>
      <w:r>
        <w:rPr>
          <w:rFonts w:eastAsia="Times New Roman" w:cs="Times New Roman"/>
          <w:szCs w:val="24"/>
        </w:rPr>
        <w:t>υβερνήσεως και για κανένα Υπουργείο.</w:t>
      </w:r>
    </w:p>
    <w:p w14:paraId="1ED2CC8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να μην σταθώ στα μακροοικονομικά μεγέθη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 τα οποία ανέλυσαν οι αρμόδιοι Υπουργοί και στους οποίους και εν γένει στο Υπουργείο Οικονομικών αξίζουν</w:t>
      </w:r>
      <w:r>
        <w:rPr>
          <w:rFonts w:eastAsia="Times New Roman" w:cs="Times New Roman"/>
          <w:szCs w:val="24"/>
        </w:rPr>
        <w:t xml:space="preserve"> πολλά συγχαρητήρια.</w:t>
      </w:r>
    </w:p>
    <w:p w14:paraId="1ED2CC8C"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lastRenderedPageBreak/>
        <w:t>Τα συγχαρητήρια αυτά προκύπτουν από γεγονότα. Ενδεικτικά αναφέρω τη μείωση του κόστους δανεισμού σε ιστορικά χαμηλά για την τελευταία περίοδο στοιχεία, την αναβάθμιση της πιστοληπτικής ικανότητας της χώρας, τη μείωση της ανεργίας –σημε</w:t>
      </w:r>
      <w:r>
        <w:rPr>
          <w:rFonts w:eastAsia="Times New Roman"/>
          <w:szCs w:val="24"/>
        </w:rPr>
        <w:t xml:space="preserve">ρινά στοιχεία από την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τις θετικές προοπτικές ανάκαμψης της οικονομίας.</w:t>
      </w:r>
    </w:p>
    <w:p w14:paraId="1ED2CC8D"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 xml:space="preserve">Θα καταθέσω μόνο στη Βουλή ένα γράφημα των δεκαετών ομολόγων του δανεισμού του </w:t>
      </w:r>
      <w:r>
        <w:rPr>
          <w:rFonts w:eastAsia="Times New Roman"/>
          <w:szCs w:val="24"/>
        </w:rPr>
        <w:t>ε</w:t>
      </w:r>
      <w:r>
        <w:rPr>
          <w:rFonts w:eastAsia="Times New Roman"/>
          <w:szCs w:val="24"/>
        </w:rPr>
        <w:t xml:space="preserve">λληνικού </w:t>
      </w:r>
      <w:r>
        <w:rPr>
          <w:rFonts w:eastAsia="Times New Roman"/>
          <w:szCs w:val="24"/>
        </w:rPr>
        <w:t>δ</w:t>
      </w:r>
      <w:r>
        <w:rPr>
          <w:rFonts w:eastAsia="Times New Roman"/>
          <w:szCs w:val="24"/>
        </w:rPr>
        <w:t xml:space="preserve">ημοσίου. Έχουμε φτάσει στο 3,986%. Σε αυτό το ποσοστό η Ελλάδα δανειζόταν το 2006. </w:t>
      </w:r>
      <w:r>
        <w:rPr>
          <w:rFonts w:eastAsia="Times New Roman"/>
          <w:szCs w:val="24"/>
        </w:rPr>
        <w:t>Βρισκόμαστε, λοιπόν, σε κόστος δανεισμού για τη χώρα -και αυτό είναι ένα κριτήριο, το οποίο δεν μπορεί κανείς να αμφισβητήσει- του επιπέδου του 2006, ούτε καν του 2007, ούτε του 2008, ούτε του 2009.</w:t>
      </w:r>
    </w:p>
    <w:p w14:paraId="1ED2CC8E"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lastRenderedPageBreak/>
        <w:t>Το καταθέτω στη Βουλή, προκειμένου αυτό και μόνο το σχεδι</w:t>
      </w:r>
      <w:r>
        <w:rPr>
          <w:rFonts w:eastAsia="Times New Roman"/>
          <w:szCs w:val="24"/>
        </w:rPr>
        <w:t xml:space="preserve">άγραμμα να αποδείξει </w:t>
      </w:r>
      <w:r>
        <w:rPr>
          <w:rFonts w:eastAsia="Times New Roman"/>
          <w:szCs w:val="24"/>
        </w:rPr>
        <w:t>σαν</w:t>
      </w:r>
      <w:r>
        <w:rPr>
          <w:rFonts w:eastAsia="Times New Roman"/>
          <w:szCs w:val="24"/>
        </w:rPr>
        <w:t xml:space="preserve"> καθρέφτης την πραγματική εικόνα της οικονομίας.</w:t>
      </w:r>
    </w:p>
    <w:p w14:paraId="1ED2CC8F"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 xml:space="preserve">(Στο σημείο αυτό ο Υπουργός Εθνικής Άμυνας και Πρόεδρος των Ανεξαρτήτων Ελλήνων κ. Πάνος Καμμένος καταθέτει για τα Πρακτικά το προαναφερθέν έγγραφο, το οποίο βρίσκεται στο </w:t>
      </w:r>
      <w:r>
        <w:rPr>
          <w:rFonts w:eastAsia="Times New Roman"/>
          <w:szCs w:val="24"/>
        </w:rPr>
        <w:t>α</w:t>
      </w:r>
      <w:r>
        <w:rPr>
          <w:rFonts w:eastAsia="Times New Roman"/>
          <w:szCs w:val="24"/>
        </w:rPr>
        <w:t xml:space="preserve">ρχείο του </w:t>
      </w:r>
      <w:r>
        <w:rPr>
          <w:rFonts w:eastAsia="Times New Roman"/>
          <w:szCs w:val="24"/>
        </w:rPr>
        <w:t>Τμήματος Γραμματείας της Διεύθυνσης Στενογραφίας και Πρακτικών της Βουλής)</w:t>
      </w:r>
    </w:p>
    <w:p w14:paraId="1ED2CC90"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 xml:space="preserve">Θα σταθώ τώρα στα του οίκου μου, του Υπουργείου Εθνικής Άμυνας, και θέλω να πω ότι για άλλη μια φορά -και το πιστεύω ακράδαντα- ο </w:t>
      </w:r>
      <w:r>
        <w:rPr>
          <w:rFonts w:eastAsia="Times New Roman"/>
          <w:szCs w:val="24"/>
        </w:rPr>
        <w:t>π</w:t>
      </w:r>
      <w:r>
        <w:rPr>
          <w:rFonts w:eastAsia="Times New Roman"/>
          <w:szCs w:val="24"/>
        </w:rPr>
        <w:t xml:space="preserve">ροϋπολογισμός της </w:t>
      </w:r>
      <w:r>
        <w:rPr>
          <w:rFonts w:eastAsia="Times New Roman"/>
          <w:szCs w:val="24"/>
        </w:rPr>
        <w:t>ά</w:t>
      </w:r>
      <w:r>
        <w:rPr>
          <w:rFonts w:eastAsia="Times New Roman"/>
          <w:szCs w:val="24"/>
        </w:rPr>
        <w:t>μυνας θα πρέπει να είναι ένα πε</w:t>
      </w:r>
      <w:r>
        <w:rPr>
          <w:rFonts w:eastAsia="Times New Roman"/>
          <w:szCs w:val="24"/>
        </w:rPr>
        <w:t xml:space="preserve">δίο συνεννόησης και συναίνεσης όλων των πολιτικών ομάδων </w:t>
      </w:r>
      <w:r>
        <w:rPr>
          <w:rFonts w:eastAsia="Times New Roman"/>
          <w:szCs w:val="24"/>
        </w:rPr>
        <w:lastRenderedPageBreak/>
        <w:t xml:space="preserve">αυτού του Κοινοβουλίου και όχι πεδίο αντιπαράθεσης και διαφωνιών. Έχουμε σε πολλά να αντιπαρατεθούμε, όχι, όμως, στην </w:t>
      </w:r>
      <w:r>
        <w:rPr>
          <w:rFonts w:eastAsia="Times New Roman"/>
          <w:szCs w:val="24"/>
        </w:rPr>
        <w:t>ά</w:t>
      </w:r>
      <w:r>
        <w:rPr>
          <w:rFonts w:eastAsia="Times New Roman"/>
          <w:szCs w:val="24"/>
        </w:rPr>
        <w:t>μυνα. Όλοι θα πρέπει να είμαστε ενωμένοι έναντι οιασδήποτε εξωτερικής απειλής τη</w:t>
      </w:r>
      <w:r>
        <w:rPr>
          <w:rFonts w:eastAsia="Times New Roman"/>
          <w:szCs w:val="24"/>
        </w:rPr>
        <w:t>ς χώρας, για την προάσπιση των δικαιωμάτων της οποίας ένα αξιοσέβαστο ποσό των ετήσιων εσόδων του κράτους κατευθύνεται προς τον ευαίσθητο τομέα της άμυνας.</w:t>
      </w:r>
    </w:p>
    <w:p w14:paraId="1ED2CC91"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Θέλω να σας πω ότι σήμερα γύρισα τα στρατόπεδα, ευχόμενος στα στελέχη των Ενόπλων Δυνάμεων. Αυτό που</w:t>
      </w:r>
      <w:r>
        <w:rPr>
          <w:rFonts w:eastAsia="Times New Roman"/>
          <w:szCs w:val="24"/>
        </w:rPr>
        <w:t xml:space="preserve"> περιμένω από το σύνολο των πολιτικών δυνάμεων, όσον αφορά την </w:t>
      </w:r>
      <w:r>
        <w:rPr>
          <w:rFonts w:eastAsia="Times New Roman"/>
          <w:szCs w:val="24"/>
        </w:rPr>
        <w:t>ά</w:t>
      </w:r>
      <w:r>
        <w:rPr>
          <w:rFonts w:eastAsia="Times New Roman"/>
          <w:szCs w:val="24"/>
        </w:rPr>
        <w:t xml:space="preserve">μυνα, είναι να μπορέσουμε να φτάσουμε στο επίπεδο που ήμασταν κάποτε στη Βουλή, όπου η Κυβέρνηση να ψηφίζει τον </w:t>
      </w:r>
      <w:r>
        <w:rPr>
          <w:rFonts w:eastAsia="Times New Roman"/>
          <w:szCs w:val="24"/>
        </w:rPr>
        <w:t>π</w:t>
      </w:r>
      <w:r>
        <w:rPr>
          <w:rFonts w:eastAsia="Times New Roman"/>
          <w:szCs w:val="24"/>
        </w:rPr>
        <w:t xml:space="preserve">ροϋπολογισμό και η Αντιπολίτευση στο μόνο Υπουργείο, στο οποίο να δίνει θετική ψήφο, είναι στον </w:t>
      </w:r>
      <w:r>
        <w:rPr>
          <w:rFonts w:eastAsia="Times New Roman"/>
          <w:szCs w:val="24"/>
        </w:rPr>
        <w:t>π</w:t>
      </w:r>
      <w:r>
        <w:rPr>
          <w:rFonts w:eastAsia="Times New Roman"/>
          <w:szCs w:val="24"/>
        </w:rPr>
        <w:t>ροϋπολογισμό του Υπουργείου Εθνικής Άμυνας.</w:t>
      </w:r>
    </w:p>
    <w:p w14:paraId="1ED2CC92"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lastRenderedPageBreak/>
        <w:t xml:space="preserve">Στο πλαίσιο, λοιπόν, αυτής της συνεννόησης και της συναίνεσης, εγώ θα συμφωνήσω απόλυτα με τον αρμόδιο </w:t>
      </w:r>
      <w:r>
        <w:rPr>
          <w:rFonts w:eastAsia="Times New Roman"/>
          <w:szCs w:val="24"/>
        </w:rPr>
        <w:t>τ</w:t>
      </w:r>
      <w:r>
        <w:rPr>
          <w:rFonts w:eastAsia="Times New Roman"/>
          <w:szCs w:val="24"/>
        </w:rPr>
        <w:t>ομεάρχη Άμυ</w:t>
      </w:r>
      <w:r>
        <w:rPr>
          <w:rFonts w:eastAsia="Times New Roman"/>
          <w:szCs w:val="24"/>
        </w:rPr>
        <w:t>νας της Νέας Δημοκρατίας, ότι το Υπουργείο Εθνικής Άμυνας είναι πονεμένο. Είναι όντως πονεμένο, αλλά παρέλειψε να αναφέρει από τι είναι. Μιας και δεν έχει τίποτα να πει, θα σας πω, λοιπόν, εγώ από τι είναι πονεμένο.</w:t>
      </w:r>
    </w:p>
    <w:p w14:paraId="1ED2CC93"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Το Υπουργείο Εθνικής Άμυνας είναι πονεμέ</w:t>
      </w:r>
      <w:r>
        <w:rPr>
          <w:rFonts w:eastAsia="Times New Roman"/>
          <w:szCs w:val="24"/>
        </w:rPr>
        <w:t xml:space="preserve">νο από τα σκάνδαλα των εξοπλιστικών του 2000-2002 μέχρι και το 2004. Είναι πονεμένο απ’ αυτά τα οποία πληρώσαμε στα υποβρύχια από τον κ. Τσοχατζόπουλο, από τον κ. Παπαντωνίου, από τα σκάνδαλα που η Νέα Δημοκρατία ανέδειξε ως Αντιπολίτευση και εν συνεχεία, </w:t>
      </w:r>
      <w:r>
        <w:rPr>
          <w:rFonts w:eastAsia="Times New Roman"/>
          <w:szCs w:val="24"/>
        </w:rPr>
        <w:t xml:space="preserve">ξέχασε. Τώρα δε, προς επούλωση των παλαιών πληγών, καλεί </w:t>
      </w:r>
      <w:proofErr w:type="spellStart"/>
      <w:r>
        <w:rPr>
          <w:rFonts w:eastAsia="Times New Roman"/>
          <w:szCs w:val="24"/>
        </w:rPr>
        <w:t>κληρονομικώ</w:t>
      </w:r>
      <w:proofErr w:type="spellEnd"/>
      <w:r>
        <w:rPr>
          <w:rFonts w:eastAsia="Times New Roman"/>
          <w:szCs w:val="24"/>
        </w:rPr>
        <w:t xml:space="preserve"> τω δικαίω τα παιδιά των Υπουργών, που τότε χειρίστηκαν </w:t>
      </w:r>
      <w:r>
        <w:rPr>
          <w:rFonts w:eastAsia="Times New Roman"/>
          <w:szCs w:val="24"/>
        </w:rPr>
        <w:lastRenderedPageBreak/>
        <w:t>τα εξοπλιστικά, να συμμετέχουν στο άνοιγμα της πολιτικής ατζέντας της Νέας Δημοκρατίας.</w:t>
      </w:r>
    </w:p>
    <w:p w14:paraId="1ED2CC94"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Είναι πονεμένο το Υπουργείο Εθνικής Άμυνας α</w:t>
      </w:r>
      <w:r>
        <w:rPr>
          <w:rFonts w:eastAsia="Times New Roman"/>
          <w:szCs w:val="24"/>
        </w:rPr>
        <w:t xml:space="preserve">πό τις εξωπραγματικές μειώσεις του </w:t>
      </w:r>
      <w:r>
        <w:rPr>
          <w:rFonts w:eastAsia="Times New Roman"/>
          <w:szCs w:val="24"/>
        </w:rPr>
        <w:t>π</w:t>
      </w:r>
      <w:r>
        <w:rPr>
          <w:rFonts w:eastAsia="Times New Roman"/>
          <w:szCs w:val="24"/>
        </w:rPr>
        <w:t>ροϋπολογισμού, οι οποίες για το διάστημα 2009-2015 υπερέβησαν το 50%.</w:t>
      </w:r>
    </w:p>
    <w:p w14:paraId="1ED2CC95"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Η αλήθεια είναι ότι φροντίσατε να πονέσετε αρκετά τα στελέχη του Υπουργείου Εθνικής Άμυνας με τις μειώσεις των αποδοχών τους. Τώρα δε, κλαίτε και έρχε</w:t>
      </w:r>
      <w:r>
        <w:rPr>
          <w:rFonts w:eastAsia="Times New Roman"/>
          <w:szCs w:val="24"/>
        </w:rPr>
        <w:t>στε να κουνήσετε το δάχτυλο. Ποιοι; Εσείς που πετσοκόψατε τις αποδοχές των στελεχών και αντί να τις επαναφέρετε μετά τις αποφάσεις του ΣΤΕ, τους δώσατε το 50%.</w:t>
      </w:r>
    </w:p>
    <w:p w14:paraId="1ED2CC96" w14:textId="77777777" w:rsidR="00844B03" w:rsidRDefault="0027580D">
      <w:pPr>
        <w:tabs>
          <w:tab w:val="left" w:pos="2940"/>
        </w:tabs>
        <w:spacing w:after="0"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Δώσε το άλλο 50%.</w:t>
      </w:r>
    </w:p>
    <w:p w14:paraId="1ED2CC97" w14:textId="77777777" w:rsidR="00844B03" w:rsidRDefault="0027580D">
      <w:pPr>
        <w:tabs>
          <w:tab w:val="left" w:pos="2940"/>
        </w:tabs>
        <w:spacing w:after="0"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w:t>
      </w:r>
      <w:r>
        <w:rPr>
          <w:rFonts w:eastAsia="Times New Roman"/>
          <w:b/>
          <w:szCs w:val="24"/>
        </w:rPr>
        <w:t>νεξαρτήτων Ελλήνων):</w:t>
      </w:r>
      <w:r>
        <w:rPr>
          <w:rFonts w:eastAsia="Times New Roman"/>
          <w:szCs w:val="24"/>
        </w:rPr>
        <w:t xml:space="preserve"> Και τους δώσατε το 50% -</w:t>
      </w:r>
      <w:r>
        <w:rPr>
          <w:rFonts w:eastAsia="Times New Roman"/>
          <w:szCs w:val="24"/>
        </w:rPr>
        <w:lastRenderedPageBreak/>
        <w:t>προσέξτε- λέγοντας ότι το 50% αφορά το σύνολο των οφειλόμενων από το Συμβούλιο της Επικρατείας.</w:t>
      </w:r>
    </w:p>
    <w:p w14:paraId="1ED2CC98" w14:textId="77777777" w:rsidR="00844B03" w:rsidRDefault="0027580D">
      <w:pPr>
        <w:tabs>
          <w:tab w:val="left" w:pos="2940"/>
        </w:tabs>
        <w:spacing w:after="0"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Γιατί δεν δίνεις το άλλο 50%;</w:t>
      </w:r>
    </w:p>
    <w:p w14:paraId="1ED2CC99" w14:textId="77777777" w:rsidR="00844B03" w:rsidRDefault="0027580D">
      <w:pPr>
        <w:tabs>
          <w:tab w:val="left" w:pos="2940"/>
        </w:tabs>
        <w:spacing w:after="0"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Ανεξαρτή</w:t>
      </w:r>
      <w:r>
        <w:rPr>
          <w:rFonts w:eastAsia="Times New Roman"/>
          <w:b/>
          <w:szCs w:val="24"/>
        </w:rPr>
        <w:t xml:space="preserve">των Ελλήνων): </w:t>
      </w:r>
      <w:r>
        <w:rPr>
          <w:rFonts w:eastAsia="Times New Roman"/>
          <w:szCs w:val="24"/>
        </w:rPr>
        <w:t xml:space="preserve">Αυτή είναι η αλήθεια. Αυτή είναι η συμφωνία σας με τους δανειστές. Δίνουμε το 50% για το σύνολο. </w:t>
      </w:r>
    </w:p>
    <w:p w14:paraId="1ED2CC9A" w14:textId="77777777" w:rsidR="00844B03" w:rsidRDefault="0027580D">
      <w:pPr>
        <w:tabs>
          <w:tab w:val="left" w:pos="2940"/>
        </w:tabs>
        <w:spacing w:after="0"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Και το 2015-2016 έλεγες ότι θα τα δώσεις.</w:t>
      </w:r>
    </w:p>
    <w:p w14:paraId="1ED2CC9B" w14:textId="77777777" w:rsidR="00844B03" w:rsidRDefault="0027580D">
      <w:pPr>
        <w:tabs>
          <w:tab w:val="left" w:pos="2940"/>
        </w:tabs>
        <w:spacing w:after="0" w:line="600" w:lineRule="auto"/>
        <w:ind w:firstLine="720"/>
        <w:jc w:val="both"/>
        <w:rPr>
          <w:rFonts w:eastAsia="Times New Roman"/>
          <w:szCs w:val="24"/>
        </w:rPr>
      </w:pPr>
      <w:r>
        <w:rPr>
          <w:rFonts w:eastAsia="Times New Roman"/>
          <w:b/>
          <w:szCs w:val="24"/>
        </w:rPr>
        <w:t>ΠΑΝΟΣ ΚΑΜΜΕΝΟΣ (Υπουργός Εθνικής Άμυνας - Πρόεδρος των Ανεξαρτήτων Ελλήνων):</w:t>
      </w:r>
      <w:r>
        <w:rPr>
          <w:rFonts w:eastAsia="Times New Roman"/>
          <w:szCs w:val="24"/>
        </w:rPr>
        <w:t xml:space="preserve"> Και</w:t>
      </w:r>
      <w:r>
        <w:rPr>
          <w:rFonts w:eastAsia="Times New Roman"/>
          <w:szCs w:val="24"/>
        </w:rPr>
        <w:t xml:space="preserve"> την αλήθεια αυτήν την αποδεικνύουμε ακριβώς από τις ατζέντες διαλόγου με τους δανειστές, κύριε Δαβάκη.</w:t>
      </w:r>
    </w:p>
    <w:p w14:paraId="1ED2CC9C"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lastRenderedPageBreak/>
        <w:t>Θέλω να σας θυμίσω ότι η παρούσα Κυβέρνηση δεν έκοψε, αντιθέτως κατέβαλε συνεχή προσπάθεια, για να λύσει το πρόβλημα. Κι όσο εσείς επιμένετε για πράγματ</w:t>
      </w:r>
      <w:r>
        <w:rPr>
          <w:rFonts w:eastAsia="Times New Roman"/>
          <w:szCs w:val="24"/>
        </w:rPr>
        <w:t>α τα οποία θα έπρεπε να είχατε κάνει, γιατί τώρα πλέον τα προκαλέσατε, τώρα μας εγκαλείτε.</w:t>
      </w:r>
    </w:p>
    <w:p w14:paraId="1ED2CC9D"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Εμείς θα σας πούμε, λοιπόν, γι’ αυτά που κάναμε. Θα λέμε αυτά που τα στελέχη βιώνουν τα τελευταία έτη ως ανταπόδοση στην αναγνώριση της προσφοράς τους και όχι ως προ</w:t>
      </w:r>
      <w:r>
        <w:rPr>
          <w:rFonts w:eastAsia="Times New Roman"/>
          <w:szCs w:val="24"/>
        </w:rPr>
        <w:t>ς την επούλωση των πληγών, που εσείς ανοίξατε. Θα σας λέμε, λοιπόν, ότι για την αποζημίωση εκτός έδρας που καταβάλλεται στην παραμεθόριο ανελλιπώς τα τελευταία έτη, καθώς και για την εκτέλεση των υπηρεσιών που δεν αποζημιώνονταν εντός του έτους, όταν εσείς</w:t>
      </w:r>
      <w:r>
        <w:rPr>
          <w:rFonts w:eastAsia="Times New Roman"/>
          <w:szCs w:val="24"/>
        </w:rPr>
        <w:t>, με σημαντικά υψηλότερους προϋπολογισμούς, αδιαφορούσατε.</w:t>
      </w:r>
    </w:p>
    <w:p w14:paraId="1ED2CC9E" w14:textId="77777777" w:rsidR="00844B03" w:rsidRDefault="0027580D">
      <w:pPr>
        <w:spacing w:after="0" w:line="600" w:lineRule="auto"/>
        <w:jc w:val="both"/>
        <w:rPr>
          <w:rFonts w:eastAsia="Times New Roman"/>
          <w:szCs w:val="24"/>
        </w:rPr>
      </w:pPr>
      <w:r>
        <w:rPr>
          <w:rFonts w:eastAsia="Times New Roman"/>
          <w:szCs w:val="24"/>
        </w:rPr>
        <w:lastRenderedPageBreak/>
        <w:t>Δεν καταβάλ</w:t>
      </w:r>
      <w:r>
        <w:rPr>
          <w:rFonts w:eastAsia="Times New Roman"/>
          <w:szCs w:val="24"/>
        </w:rPr>
        <w:t>λ</w:t>
      </w:r>
      <w:r>
        <w:rPr>
          <w:rFonts w:eastAsia="Times New Roman"/>
          <w:szCs w:val="24"/>
        </w:rPr>
        <w:t xml:space="preserve">ατε στην παραμεθόριο αυτά που οφείλατε να καταβάλετε, παρά ορισμένα έτη τμηματικά κάποιους μήνες. </w:t>
      </w:r>
    </w:p>
    <w:p w14:paraId="1ED2CC9F" w14:textId="77777777" w:rsidR="00844B03" w:rsidRDefault="0027580D">
      <w:pPr>
        <w:spacing w:after="0" w:line="600" w:lineRule="auto"/>
        <w:ind w:firstLine="720"/>
        <w:jc w:val="both"/>
        <w:rPr>
          <w:rFonts w:eastAsia="Times New Roman"/>
          <w:szCs w:val="24"/>
        </w:rPr>
      </w:pPr>
      <w:r>
        <w:rPr>
          <w:rFonts w:eastAsia="Times New Roman"/>
          <w:szCs w:val="24"/>
        </w:rPr>
        <w:t xml:space="preserve">Θα σας λέμε για το μισθολόγιο, που ενώ σαν </w:t>
      </w:r>
      <w:proofErr w:type="spellStart"/>
      <w:r>
        <w:rPr>
          <w:rFonts w:eastAsia="Times New Roman"/>
          <w:szCs w:val="24"/>
        </w:rPr>
        <w:t>Κασσάνδρες</w:t>
      </w:r>
      <w:proofErr w:type="spellEnd"/>
      <w:r>
        <w:rPr>
          <w:rFonts w:eastAsia="Times New Roman"/>
          <w:szCs w:val="24"/>
        </w:rPr>
        <w:t xml:space="preserve"> μιλούσατε για υπέρογκες μειώσεις</w:t>
      </w:r>
      <w:r>
        <w:rPr>
          <w:rFonts w:eastAsia="Times New Roman"/>
          <w:szCs w:val="24"/>
        </w:rPr>
        <w:t>, κρίνοντας εξ ιδίων τα αλλότρια, αυτό θα αποκαταστήσει τις στρεβλώσεις του παρελθόντος και δεν θα επιφέρει μειώσεις στα στελέχη. Και όσο εσείς θα μιλάτε για μειώσεις των πέντε και</w:t>
      </w:r>
      <w:r w:rsidRPr="00104459">
        <w:rPr>
          <w:rFonts w:eastAsia="Times New Roman"/>
          <w:szCs w:val="24"/>
        </w:rPr>
        <w:t xml:space="preserve"> </w:t>
      </w:r>
      <w:r>
        <w:rPr>
          <w:rFonts w:eastAsia="Times New Roman"/>
          <w:szCs w:val="24"/>
        </w:rPr>
        <w:t>των δέκα ευρώ, εμείς θα αντιπαρατεθούμε στις αυξήσεις που θα καταγράφουν. Κ</w:t>
      </w:r>
      <w:r>
        <w:rPr>
          <w:rFonts w:eastAsia="Times New Roman"/>
          <w:szCs w:val="24"/>
        </w:rPr>
        <w:t>οντός ψαλμός!</w:t>
      </w:r>
    </w:p>
    <w:p w14:paraId="1ED2CCA0" w14:textId="77777777" w:rsidR="00844B03" w:rsidRDefault="0027580D">
      <w:pPr>
        <w:spacing w:after="0" w:line="600" w:lineRule="auto"/>
        <w:ind w:firstLine="720"/>
        <w:jc w:val="both"/>
        <w:rPr>
          <w:rFonts w:eastAsia="Times New Roman"/>
          <w:szCs w:val="24"/>
        </w:rPr>
      </w:pPr>
      <w:r>
        <w:rPr>
          <w:rFonts w:eastAsia="Times New Roman"/>
          <w:szCs w:val="24"/>
        </w:rPr>
        <w:t>Θ</w:t>
      </w:r>
      <w:r>
        <w:rPr>
          <w:rFonts w:eastAsia="Times New Roman"/>
          <w:szCs w:val="24"/>
        </w:rPr>
        <w:t xml:space="preserve">α σας λέμε για την ψήφιση της νυχτερινής αποζημίωσης, ενός πάγιου και δίκαιου αιτήματος των στελεχών των Ενόπλων Δυνάμεων, που θα αποκαταστήσει αδικίες πολλών ετών και θα είναι μία δικαίωση γι’ αυτούς. </w:t>
      </w:r>
    </w:p>
    <w:p w14:paraId="1ED2CCA1" w14:textId="77777777" w:rsidR="00844B03" w:rsidRDefault="0027580D">
      <w:pPr>
        <w:spacing w:after="0" w:line="600" w:lineRule="auto"/>
        <w:ind w:firstLine="720"/>
        <w:jc w:val="both"/>
        <w:rPr>
          <w:rFonts w:eastAsia="Times New Roman"/>
          <w:szCs w:val="24"/>
        </w:rPr>
      </w:pPr>
      <w:r>
        <w:rPr>
          <w:rFonts w:eastAsia="Times New Roman"/>
          <w:szCs w:val="24"/>
        </w:rPr>
        <w:lastRenderedPageBreak/>
        <w:t>Θα σας λέμε για τη θέσπιση του επιδόμα</w:t>
      </w:r>
      <w:r>
        <w:rPr>
          <w:rFonts w:eastAsia="Times New Roman"/>
          <w:szCs w:val="24"/>
        </w:rPr>
        <w:t xml:space="preserve">τος παραμεθορίου, εντασσόμενο στις τακτικές αποδοχές των στελεχών, γεγονός που διασφαλίζει απρόσκοπτα την καταβολή του. </w:t>
      </w:r>
    </w:p>
    <w:p w14:paraId="1ED2CCA2" w14:textId="77777777" w:rsidR="00844B03" w:rsidRDefault="0027580D">
      <w:pPr>
        <w:spacing w:after="0" w:line="600" w:lineRule="auto"/>
        <w:ind w:firstLine="720"/>
        <w:jc w:val="both"/>
        <w:rPr>
          <w:rFonts w:eastAsia="Times New Roman"/>
          <w:szCs w:val="24"/>
        </w:rPr>
      </w:pPr>
      <w:r>
        <w:rPr>
          <w:rFonts w:eastAsia="Times New Roman"/>
          <w:szCs w:val="24"/>
        </w:rPr>
        <w:t>Κυρίες και κύριοι συνάδελφοι, ο λόγος που πρωτίστως είμαι υπερήφανος που ηγούμαι του συγκεκριμένου Υπουργείου είναι αναμφίβολα η ποιότη</w:t>
      </w:r>
      <w:r>
        <w:rPr>
          <w:rFonts w:eastAsia="Times New Roman"/>
          <w:szCs w:val="24"/>
        </w:rPr>
        <w:t xml:space="preserve">τα και το ήθος του προσωπικού. Αυτά τα δύο, δυστυχώς για την Αξιωματική Αντιπολίτευση, καθιστούν τα στελέχη ικανά να αντιλαμβάνονται ποιος τους εμπαίζει και ποιος μάχεται καθημερινά γι’ αυτούς, ποιος τους παραμυθιάζει και ποιος τους ακούει πραγματικά. </w:t>
      </w:r>
    </w:p>
    <w:p w14:paraId="1ED2CCA3" w14:textId="77777777" w:rsidR="00844B03" w:rsidRDefault="0027580D">
      <w:pPr>
        <w:spacing w:after="0" w:line="600" w:lineRule="auto"/>
        <w:ind w:firstLine="720"/>
        <w:jc w:val="both"/>
        <w:rPr>
          <w:rFonts w:eastAsia="Times New Roman"/>
          <w:szCs w:val="24"/>
        </w:rPr>
      </w:pPr>
      <w:r>
        <w:rPr>
          <w:rFonts w:eastAsia="Times New Roman"/>
          <w:szCs w:val="24"/>
        </w:rPr>
        <w:t>Και</w:t>
      </w:r>
      <w:r>
        <w:rPr>
          <w:rFonts w:eastAsia="Times New Roman"/>
          <w:szCs w:val="24"/>
        </w:rPr>
        <w:t xml:space="preserve"> ξέρετε, κυρίες και κύριοι συνάδελφοι, ότι αυτό είναι και το πρόβλημα που είχαν πάντα τα στελέχη: Δεν τους άκουγαν. </w:t>
      </w:r>
    </w:p>
    <w:p w14:paraId="1ED2CCA4" w14:textId="77777777" w:rsidR="00844B03" w:rsidRDefault="0027580D">
      <w:pPr>
        <w:spacing w:after="0" w:line="600" w:lineRule="auto"/>
        <w:ind w:firstLine="720"/>
        <w:jc w:val="both"/>
        <w:rPr>
          <w:rFonts w:eastAsia="Times New Roman"/>
          <w:szCs w:val="24"/>
        </w:rPr>
      </w:pPr>
      <w:r>
        <w:rPr>
          <w:rFonts w:eastAsia="Times New Roman"/>
          <w:szCs w:val="24"/>
        </w:rPr>
        <w:lastRenderedPageBreak/>
        <w:t>Εμείς, όπως ανέφερε και εχθές και ο Αναπληρωτής Υπουργός ο κ. Βίτσας, ακούμε τα στελέχη, ακούμε τους υπηρεσιακούς παράγοντες, τους εμπιστευ</w:t>
      </w:r>
      <w:r>
        <w:rPr>
          <w:rFonts w:eastAsia="Times New Roman"/>
          <w:szCs w:val="24"/>
        </w:rPr>
        <w:t xml:space="preserve">όμαστε, γιατί πονάνε πιο πολύ από τον καθένα το σπίτι τους. Και να είστε όλοι σίγουροι ότι τα στελέχη βλέπουν το Υπουργείο σαν το δικό τους σπίτι. </w:t>
      </w:r>
    </w:p>
    <w:p w14:paraId="1ED2CCA5" w14:textId="77777777" w:rsidR="00844B03" w:rsidRDefault="0027580D">
      <w:pPr>
        <w:spacing w:after="0" w:line="600" w:lineRule="auto"/>
        <w:ind w:firstLine="720"/>
        <w:jc w:val="both"/>
        <w:rPr>
          <w:rFonts w:eastAsia="Times New Roman"/>
          <w:szCs w:val="24"/>
        </w:rPr>
      </w:pPr>
      <w:r>
        <w:rPr>
          <w:rFonts w:eastAsia="Times New Roman"/>
          <w:szCs w:val="24"/>
        </w:rPr>
        <w:t xml:space="preserve">Για να περάσουμε στα νούμερα, θα συμφωνήσω εκ νέου με τον τομεάρχη άμυνας της Νέας Δημοκρατίας, πως θα αποτελεί πραγματικά </w:t>
      </w:r>
      <w:r>
        <w:rPr>
          <w:rFonts w:eastAsia="Times New Roman"/>
          <w:szCs w:val="24"/>
          <w:lang w:val="en-US"/>
        </w:rPr>
        <w:t>key</w:t>
      </w:r>
      <w:r w:rsidRPr="00C53704">
        <w:rPr>
          <w:rFonts w:eastAsia="Times New Roman"/>
          <w:szCs w:val="24"/>
        </w:rPr>
        <w:t xml:space="preserve"> </w:t>
      </w:r>
      <w:r>
        <w:rPr>
          <w:rFonts w:eastAsia="Times New Roman"/>
          <w:szCs w:val="24"/>
          <w:lang w:val="en-US"/>
        </w:rPr>
        <w:t>study</w:t>
      </w:r>
      <w:r w:rsidRPr="00C53704">
        <w:rPr>
          <w:rFonts w:eastAsia="Times New Roman"/>
          <w:szCs w:val="24"/>
        </w:rPr>
        <w:t xml:space="preserve"> </w:t>
      </w:r>
      <w:r>
        <w:rPr>
          <w:rFonts w:eastAsia="Times New Roman"/>
          <w:szCs w:val="24"/>
        </w:rPr>
        <w:t>για το μέλλον, πώς με τα διπλάσια χρήματα στο παρελθόν δεν μπορούσαν να κάνουν ούτε τα μισά από αυτά που κάνουμε εμείς σήμε</w:t>
      </w:r>
      <w:r>
        <w:rPr>
          <w:rFonts w:eastAsia="Times New Roman"/>
          <w:szCs w:val="24"/>
        </w:rPr>
        <w:t xml:space="preserve">ρα.  </w:t>
      </w:r>
    </w:p>
    <w:p w14:paraId="1ED2CCA6" w14:textId="77777777" w:rsidR="00844B03" w:rsidRDefault="0027580D">
      <w:pPr>
        <w:spacing w:after="0" w:line="600" w:lineRule="auto"/>
        <w:ind w:firstLine="720"/>
        <w:jc w:val="both"/>
        <w:rPr>
          <w:rFonts w:eastAsia="Times New Roman"/>
          <w:szCs w:val="24"/>
        </w:rPr>
      </w:pPr>
      <w:r>
        <w:rPr>
          <w:rFonts w:eastAsia="Times New Roman"/>
          <w:szCs w:val="24"/>
        </w:rPr>
        <w:t xml:space="preserve">Τα μεγέθη είναι αποκαλυπτικά: Την περίοδο 2009-2015, ο συνολικός προϋπολογισμός του Υπουργείου Άμυνας μειώθηκε κατά </w:t>
      </w:r>
      <w:r>
        <w:rPr>
          <w:rFonts w:eastAsia="Times New Roman"/>
          <w:szCs w:val="24"/>
        </w:rPr>
        <w:lastRenderedPageBreak/>
        <w:t>50%, δηλαδή σε απόλυτες τιμές από 6,5 δισεκατομμύρια το 2009, σε 3,2 δισεκατομμύρια το 2015.</w:t>
      </w:r>
    </w:p>
    <w:p w14:paraId="1ED2CCA7" w14:textId="77777777" w:rsidR="00844B03" w:rsidRDefault="0027580D">
      <w:pPr>
        <w:spacing w:after="0" w:line="600" w:lineRule="auto"/>
        <w:ind w:firstLine="720"/>
        <w:jc w:val="both"/>
        <w:rPr>
          <w:rFonts w:eastAsia="Times New Roman"/>
          <w:szCs w:val="24"/>
        </w:rPr>
      </w:pPr>
      <w:r>
        <w:rPr>
          <w:rFonts w:eastAsia="Times New Roman"/>
          <w:szCs w:val="24"/>
        </w:rPr>
        <w:t>Από το έτος 2016 και εντεύθεν, ο</w:t>
      </w:r>
      <w:r w:rsidRPr="00C53704">
        <w:rPr>
          <w:rFonts w:eastAsia="Times New Roman"/>
          <w:szCs w:val="24"/>
        </w:rPr>
        <w:t xml:space="preserve"> </w:t>
      </w:r>
      <w:r>
        <w:rPr>
          <w:rFonts w:eastAsia="Times New Roman"/>
          <w:szCs w:val="24"/>
        </w:rPr>
        <w:t>προϋπολογισμός του Υπουργείου Εθνικής Άμυνας κινείται περίπου στα ίδια επίπεδα, περί τα 1,3 δισεκατομμύρι</w:t>
      </w:r>
      <w:r>
        <w:rPr>
          <w:rFonts w:eastAsia="Times New Roman"/>
          <w:szCs w:val="24"/>
        </w:rPr>
        <w:t>ο</w:t>
      </w:r>
      <w:r>
        <w:rPr>
          <w:rFonts w:eastAsia="Times New Roman"/>
          <w:szCs w:val="24"/>
        </w:rPr>
        <w:t>. Θυμίζω ότι, ακόμα και όταν υπήρξε πρόβλεψη για μείωση στο προσχέδιο του κρατικού προϋπολογισμού το έτος 2016 κατά 500 εκατομμύρια στις αμυντικές δαπ</w:t>
      </w:r>
      <w:r>
        <w:rPr>
          <w:rFonts w:eastAsia="Times New Roman"/>
          <w:szCs w:val="24"/>
        </w:rPr>
        <w:t xml:space="preserve">άνες, τελικά, μετά από αγαστή συνεργασία με το Υπουργείο Οικονομικών, αποφεύχθηκε. </w:t>
      </w:r>
    </w:p>
    <w:p w14:paraId="1ED2CCA8" w14:textId="77777777" w:rsidR="00844B03" w:rsidRDefault="0027580D">
      <w:pPr>
        <w:spacing w:after="0" w:line="600" w:lineRule="auto"/>
        <w:ind w:firstLine="720"/>
        <w:jc w:val="both"/>
        <w:rPr>
          <w:rFonts w:eastAsia="Times New Roman"/>
          <w:szCs w:val="24"/>
        </w:rPr>
      </w:pPr>
      <w:r>
        <w:rPr>
          <w:rFonts w:eastAsia="Times New Roman"/>
          <w:szCs w:val="24"/>
        </w:rPr>
        <w:t xml:space="preserve">Αξίζει δε, σημειωθεί ότι το ψηφισμένο από την προηγούμενη </w:t>
      </w:r>
      <w:r>
        <w:rPr>
          <w:rFonts w:eastAsia="Times New Roman"/>
          <w:szCs w:val="24"/>
        </w:rPr>
        <w:t>κ</w:t>
      </w:r>
      <w:r>
        <w:rPr>
          <w:rFonts w:eastAsia="Times New Roman"/>
          <w:szCs w:val="24"/>
        </w:rPr>
        <w:t>υβέρνηση Μεσοπρόθεσμο Πλαίσιο Δημοσιονομικής Στρατηγικής 2015-2018, προβλεπόταν για το 2018 για αμυντικές δαπάνες</w:t>
      </w:r>
      <w:r>
        <w:rPr>
          <w:rFonts w:eastAsia="Times New Roman"/>
          <w:szCs w:val="24"/>
        </w:rPr>
        <w:t xml:space="preserve"> προ</w:t>
      </w:r>
      <w:r>
        <w:rPr>
          <w:rFonts w:eastAsia="Times New Roman"/>
          <w:szCs w:val="24"/>
        </w:rPr>
        <w:lastRenderedPageBreak/>
        <w:t>ϋπολογισμός ύψους 2,8 δισεκατομμυρίων. Εύκολα καταγράφει κ</w:t>
      </w:r>
      <w:r>
        <w:rPr>
          <w:rFonts w:eastAsia="Times New Roman"/>
          <w:szCs w:val="24"/>
        </w:rPr>
        <w:t>άποιο</w:t>
      </w:r>
      <w:r>
        <w:rPr>
          <w:rFonts w:eastAsia="Times New Roman"/>
          <w:szCs w:val="24"/>
        </w:rPr>
        <w:t>ς την αναθεώρηση που υπήρξε με το νεότερο μεσοπρόθεσμο προγραμματισμό με αριθμό 1821 στα 3,1 δισεκατομμύρια.</w:t>
      </w:r>
    </w:p>
    <w:p w14:paraId="1ED2CCA9" w14:textId="77777777" w:rsidR="00844B03" w:rsidRDefault="0027580D">
      <w:pPr>
        <w:spacing w:after="0" w:line="600" w:lineRule="auto"/>
        <w:ind w:firstLine="720"/>
        <w:jc w:val="both"/>
        <w:rPr>
          <w:rFonts w:eastAsia="Times New Roman"/>
          <w:szCs w:val="24"/>
        </w:rPr>
      </w:pPr>
      <w:r>
        <w:rPr>
          <w:rFonts w:eastAsia="Times New Roman"/>
          <w:szCs w:val="24"/>
        </w:rPr>
        <w:t>Θυμηθείτε την ανακοίνωση της κ. Μπακογιάννη στην ερώτηση του κ. Χατζηνικολάου: «</w:t>
      </w:r>
      <w:r>
        <w:rPr>
          <w:rFonts w:eastAsia="Times New Roman"/>
          <w:szCs w:val="24"/>
        </w:rPr>
        <w:t>Πού θα βρουν τα χρήματα για την παιδεία και την υγεία, όταν είπε ότι θα περικόψει στο 50% τον προϋπολογισμό του Υπουργείου Άμυνας;».</w:t>
      </w:r>
    </w:p>
    <w:p w14:paraId="1ED2CCAA" w14:textId="77777777" w:rsidR="00844B03" w:rsidRDefault="0027580D">
      <w:pPr>
        <w:spacing w:after="0" w:line="600" w:lineRule="auto"/>
        <w:ind w:firstLine="720"/>
        <w:jc w:val="both"/>
        <w:rPr>
          <w:rFonts w:eastAsia="Times New Roman"/>
          <w:szCs w:val="24"/>
        </w:rPr>
      </w:pPr>
      <w:r>
        <w:rPr>
          <w:rFonts w:eastAsia="Times New Roman"/>
          <w:szCs w:val="24"/>
        </w:rPr>
        <w:t>Περαιτέρω δε, τα επόμενα έτη καταγράφεται μία σχετική αύξηση του συνολικού προϋπολογισμού του Υπουργείου Άμυνας στα όρια πο</w:t>
      </w:r>
      <w:r>
        <w:rPr>
          <w:rFonts w:eastAsia="Times New Roman"/>
          <w:szCs w:val="24"/>
        </w:rPr>
        <w:t xml:space="preserve">υ οι γενικότερες δημοσιονομικές συνθήκες το επιτρέπουν. </w:t>
      </w:r>
    </w:p>
    <w:p w14:paraId="1ED2CCAB" w14:textId="77777777" w:rsidR="00844B03" w:rsidRDefault="0027580D">
      <w:pPr>
        <w:spacing w:after="0" w:line="600" w:lineRule="auto"/>
        <w:ind w:firstLine="720"/>
        <w:jc w:val="both"/>
        <w:rPr>
          <w:rFonts w:eastAsia="Times New Roman"/>
          <w:szCs w:val="24"/>
        </w:rPr>
      </w:pPr>
      <w:r>
        <w:rPr>
          <w:rFonts w:eastAsia="Times New Roman"/>
          <w:szCs w:val="24"/>
        </w:rPr>
        <w:t xml:space="preserve">Όμως, προκειμένου να γίνει αντιληπτή σε όλες και σε όλους μέσα στην Αίθουσα η κατάσταση που έχει διαμορφωθεί στον χώρο </w:t>
      </w:r>
      <w:r>
        <w:rPr>
          <w:rFonts w:eastAsia="Times New Roman"/>
          <w:szCs w:val="24"/>
        </w:rPr>
        <w:lastRenderedPageBreak/>
        <w:t>της άμυνας τα τελευταία έτη παραθέτω τα εξής στοιχεία: Στην κατηγορία των αποδοχ</w:t>
      </w:r>
      <w:r>
        <w:rPr>
          <w:rFonts w:eastAsia="Times New Roman"/>
          <w:szCs w:val="24"/>
        </w:rPr>
        <w:t xml:space="preserve">ών, οι </w:t>
      </w:r>
      <w:r>
        <w:rPr>
          <w:rFonts w:eastAsia="Times New Roman"/>
          <w:szCs w:val="24"/>
        </w:rPr>
        <w:t>σ</w:t>
      </w:r>
      <w:r>
        <w:rPr>
          <w:rFonts w:eastAsia="Times New Roman"/>
          <w:szCs w:val="24"/>
        </w:rPr>
        <w:t>υγκυβερνήσεις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Νέας Δημοκρατίας, Βενιζέλου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Σαμαρά, μείωσαν τις αποδοχές κατά 32% περίπου, οδηγώντας το προσωπικό των Ενόπλων Δυνάμεων σε συνθήκες εξαθλίωσης. </w:t>
      </w:r>
    </w:p>
    <w:p w14:paraId="1ED2CCAC" w14:textId="77777777" w:rsidR="00844B03" w:rsidRDefault="0027580D">
      <w:pPr>
        <w:spacing w:after="0" w:line="600" w:lineRule="auto"/>
        <w:ind w:firstLine="720"/>
        <w:jc w:val="both"/>
        <w:rPr>
          <w:rFonts w:eastAsia="Times New Roman"/>
          <w:szCs w:val="24"/>
        </w:rPr>
      </w:pPr>
      <w:r>
        <w:rPr>
          <w:rFonts w:eastAsia="Times New Roman"/>
          <w:szCs w:val="24"/>
        </w:rPr>
        <w:t>Όσον αφορά στο λειτουργικό κόστος του προϋπολογισμού, ήτοι τις δαπάνες για καύσι</w:t>
      </w:r>
      <w:r>
        <w:rPr>
          <w:rFonts w:eastAsia="Times New Roman"/>
          <w:szCs w:val="24"/>
        </w:rPr>
        <w:t>μα, τρόφιμα στρατευσίμων, συντηρήσεις κ</w:t>
      </w:r>
      <w:r>
        <w:rPr>
          <w:rFonts w:eastAsia="Times New Roman"/>
          <w:szCs w:val="24"/>
        </w:rPr>
        <w:t>.</w:t>
      </w:r>
      <w:r>
        <w:rPr>
          <w:rFonts w:eastAsia="Times New Roman"/>
          <w:szCs w:val="24"/>
        </w:rPr>
        <w:t>λπ., η κατάσταση παρουσιάζεται ακόμα χειρότερη, καθώς η μείωση του προϋπολογισμού του έτους 2015 σε σχέση με τον αντίστοιχο του έτους 2009 προσεγγίζει το 60%. Στα εξοπλιστικά δε η μείωση το εν λόγω χρονικό διάστημα κ</w:t>
      </w:r>
      <w:r>
        <w:rPr>
          <w:rFonts w:eastAsia="Times New Roman"/>
          <w:szCs w:val="24"/>
        </w:rPr>
        <w:t xml:space="preserve">υμάνθηκε σε ποσοστά περί το 68%. </w:t>
      </w:r>
    </w:p>
    <w:p w14:paraId="1ED2CCAD" w14:textId="77777777" w:rsidR="00844B03" w:rsidRDefault="0027580D">
      <w:pPr>
        <w:spacing w:after="0" w:line="600" w:lineRule="auto"/>
        <w:ind w:firstLine="720"/>
        <w:jc w:val="both"/>
        <w:rPr>
          <w:rFonts w:eastAsia="Times New Roman"/>
          <w:szCs w:val="24"/>
        </w:rPr>
      </w:pPr>
      <w:r>
        <w:rPr>
          <w:rFonts w:eastAsia="Times New Roman"/>
          <w:szCs w:val="24"/>
        </w:rPr>
        <w:lastRenderedPageBreak/>
        <w:t xml:space="preserve">Συνοπτικά, δηλαδή, όπως προανέφερα, η μείωση του προϋπολογισμού του Υπουργείου Εθνικής Άμυνας για την περίοδο 2009-2015 υπερβαίνει το 50% και σε απόλυτες τιμές ξεπερνά τα 3,2 δισεκατομμύρια ευρώ. </w:t>
      </w:r>
    </w:p>
    <w:p w14:paraId="1ED2CCAE" w14:textId="77777777" w:rsidR="00844B03" w:rsidRDefault="0027580D">
      <w:pPr>
        <w:spacing w:after="0" w:line="600" w:lineRule="auto"/>
        <w:ind w:firstLine="720"/>
        <w:jc w:val="both"/>
        <w:rPr>
          <w:rFonts w:eastAsia="Times New Roman"/>
          <w:szCs w:val="24"/>
        </w:rPr>
      </w:pPr>
      <w:r>
        <w:rPr>
          <w:rFonts w:eastAsia="Times New Roman"/>
          <w:szCs w:val="24"/>
        </w:rPr>
        <w:t>Τα μεγέθη αυτά είναι αποκ</w:t>
      </w:r>
      <w:r>
        <w:rPr>
          <w:rFonts w:eastAsia="Times New Roman"/>
          <w:szCs w:val="24"/>
        </w:rPr>
        <w:t>αλυπτικά και δεν χρειάζονται περαιτέρω σχολιασμό</w:t>
      </w:r>
      <w:r>
        <w:rPr>
          <w:rFonts w:eastAsia="Times New Roman"/>
          <w:szCs w:val="24"/>
        </w:rPr>
        <w:t>,</w:t>
      </w:r>
      <w:r>
        <w:rPr>
          <w:rFonts w:eastAsia="Times New Roman"/>
          <w:szCs w:val="24"/>
        </w:rPr>
        <w:t xml:space="preserve"> από τη δική μου πλευρά. Το μόνο που θα σχολιάσω και θα πρέπει να τονίσω</w:t>
      </w:r>
      <w:r>
        <w:rPr>
          <w:rFonts w:eastAsia="Times New Roman"/>
          <w:szCs w:val="24"/>
        </w:rPr>
        <w:t>,</w:t>
      </w:r>
      <w:r>
        <w:rPr>
          <w:rFonts w:eastAsia="Times New Roman"/>
          <w:szCs w:val="24"/>
        </w:rPr>
        <w:t xml:space="preserve"> είναι το γεγονός ότι, εάν κρατήθηκε και κρατείται υψηλά η άμυνα και το αίσθημα ασφάλειας στον ελληνικό λαό, αυτό οφείλεται αποκλειστι</w:t>
      </w:r>
      <w:r>
        <w:rPr>
          <w:rFonts w:eastAsia="Times New Roman"/>
          <w:szCs w:val="24"/>
        </w:rPr>
        <w:t>κά στο υψηλό φρόνημα, στο ήθος του προσωπικού των Ενόπλων Δυνάμεων, που ενάντια σε κάθε περικοπή</w:t>
      </w:r>
      <w:r>
        <w:rPr>
          <w:rFonts w:eastAsia="Times New Roman"/>
          <w:szCs w:val="24"/>
        </w:rPr>
        <w:t>,</w:t>
      </w:r>
      <w:r>
        <w:rPr>
          <w:rFonts w:eastAsia="Times New Roman"/>
          <w:szCs w:val="24"/>
        </w:rPr>
        <w:t xml:space="preserve"> προασπίζονται με αισθήματα υπέρτατης ευθύνης την ακεραιότητα της χώρας και τα κυριαρχικά της δικαιώματα. </w:t>
      </w:r>
    </w:p>
    <w:p w14:paraId="1ED2CCAF" w14:textId="77777777" w:rsidR="00844B03" w:rsidRDefault="0027580D">
      <w:pPr>
        <w:spacing w:after="0" w:line="600" w:lineRule="auto"/>
        <w:ind w:firstLine="720"/>
        <w:jc w:val="both"/>
        <w:rPr>
          <w:rFonts w:eastAsia="Times New Roman"/>
          <w:szCs w:val="24"/>
        </w:rPr>
      </w:pPr>
      <w:r>
        <w:rPr>
          <w:rFonts w:eastAsia="Times New Roman"/>
          <w:szCs w:val="24"/>
        </w:rPr>
        <w:lastRenderedPageBreak/>
        <w:t>Παράλληλα, δίνουν και κοινωνικό έργο. Όπου τους χρει</w:t>
      </w:r>
      <w:r>
        <w:rPr>
          <w:rFonts w:eastAsia="Times New Roman"/>
          <w:szCs w:val="24"/>
        </w:rPr>
        <w:t>αστήκαμε, ήταν παρόντες. Ήταν παρόντες στις βροχές</w:t>
      </w:r>
      <w:r>
        <w:rPr>
          <w:rFonts w:eastAsia="Times New Roman"/>
          <w:szCs w:val="24"/>
        </w:rPr>
        <w:t>,</w:t>
      </w:r>
      <w:r>
        <w:rPr>
          <w:rFonts w:eastAsia="Times New Roman"/>
          <w:szCs w:val="24"/>
        </w:rPr>
        <w:t xml:space="preserve"> πριν από λίγους μήνες, ήταν παρόντες στο μεταναστευτικό, είναι παρόντες σε κάθε τοπική κοινωνία. </w:t>
      </w:r>
    </w:p>
    <w:p w14:paraId="1ED2CCB0" w14:textId="77777777" w:rsidR="00844B03" w:rsidRDefault="0027580D">
      <w:pPr>
        <w:spacing w:after="0" w:line="600" w:lineRule="auto"/>
        <w:ind w:firstLine="720"/>
        <w:jc w:val="both"/>
        <w:rPr>
          <w:rFonts w:eastAsia="Times New Roman"/>
          <w:szCs w:val="24"/>
        </w:rPr>
      </w:pPr>
      <w:r>
        <w:rPr>
          <w:rFonts w:eastAsia="Times New Roman"/>
          <w:szCs w:val="24"/>
        </w:rPr>
        <w:t xml:space="preserve">Όσα προανέφερα έλαβαν χώρα τα προηγούμενα έτη και εμείς κληθήκαμε να αντιμετωπίσουμε, σε στενή συνεργασία </w:t>
      </w:r>
      <w:r>
        <w:rPr>
          <w:rFonts w:eastAsia="Times New Roman"/>
          <w:szCs w:val="24"/>
        </w:rPr>
        <w:t xml:space="preserve">με τη στρατιωτική ηγεσία, αυτή τη δυσμενή κατάσταση. </w:t>
      </w:r>
    </w:p>
    <w:p w14:paraId="1ED2CCB1" w14:textId="77777777" w:rsidR="00844B03" w:rsidRDefault="0027580D">
      <w:pPr>
        <w:spacing w:after="0" w:line="600" w:lineRule="auto"/>
        <w:ind w:firstLine="720"/>
        <w:jc w:val="both"/>
        <w:rPr>
          <w:rFonts w:eastAsia="Times New Roman"/>
          <w:szCs w:val="24"/>
        </w:rPr>
      </w:pPr>
      <w:r>
        <w:rPr>
          <w:rFonts w:eastAsia="Times New Roman"/>
          <w:szCs w:val="24"/>
        </w:rPr>
        <w:t>Παρακαλώ πολύ, ωστόσο, όπως σημειωθούν τα εξής, αναφορικά με τον προϋπολογισμό του έτους 2018, ο οποίος έχει κατατεθεί προς ψήφιση: Οι πιστώσεις για αποδοχές παρουσιάζουν αύξηση περί το 2%</w:t>
      </w:r>
      <w:r>
        <w:rPr>
          <w:rFonts w:eastAsia="Times New Roman"/>
          <w:szCs w:val="24"/>
        </w:rPr>
        <w:t>,</w:t>
      </w:r>
      <w:r>
        <w:rPr>
          <w:rFonts w:eastAsia="Times New Roman"/>
          <w:szCs w:val="24"/>
        </w:rPr>
        <w:t xml:space="preserve"> σε σχέση με </w:t>
      </w:r>
      <w:r>
        <w:rPr>
          <w:rFonts w:eastAsia="Times New Roman"/>
          <w:szCs w:val="24"/>
        </w:rPr>
        <w:t>αυτές του έτους 2017, λόγω της εφαρμογής του νέου ειδικού μισθολογίου του ν.4472/</w:t>
      </w:r>
      <w:r w:rsidRPr="003C6839">
        <w:rPr>
          <w:rFonts w:eastAsia="Times New Roman"/>
          <w:szCs w:val="24"/>
        </w:rPr>
        <w:t>2</w:t>
      </w:r>
      <w:r w:rsidRPr="00404F4D">
        <w:rPr>
          <w:rFonts w:eastAsia="Times New Roman"/>
          <w:szCs w:val="24"/>
        </w:rPr>
        <w:t>0</w:t>
      </w:r>
      <w:r>
        <w:rPr>
          <w:rFonts w:eastAsia="Times New Roman"/>
          <w:szCs w:val="24"/>
        </w:rPr>
        <w:t xml:space="preserve">17 και της αύξησης των εργοδοτικών εισφορών του κράτους ως εργοδότη υπέρ ΕΦΚΑ </w:t>
      </w:r>
      <w:r>
        <w:rPr>
          <w:rFonts w:eastAsia="Times New Roman"/>
          <w:szCs w:val="24"/>
        </w:rPr>
        <w:lastRenderedPageBreak/>
        <w:t>για το προσωπικό</w:t>
      </w:r>
      <w:r>
        <w:rPr>
          <w:rFonts w:eastAsia="Times New Roman"/>
          <w:szCs w:val="24"/>
        </w:rPr>
        <w:t>,</w:t>
      </w:r>
      <w:r>
        <w:rPr>
          <w:rFonts w:eastAsia="Times New Roman"/>
          <w:szCs w:val="24"/>
        </w:rPr>
        <w:t xml:space="preserve"> που υπαγόταν στο συνταξιοδοτικό καθεστώς του δημοσίου έως 31 Δεκεμβρίου του 2</w:t>
      </w:r>
      <w:r>
        <w:rPr>
          <w:rFonts w:eastAsia="Times New Roman"/>
          <w:szCs w:val="24"/>
        </w:rPr>
        <w:t>016.</w:t>
      </w:r>
    </w:p>
    <w:p w14:paraId="1ED2CCB2" w14:textId="77777777" w:rsidR="00844B03" w:rsidRDefault="0027580D">
      <w:pPr>
        <w:spacing w:after="0" w:line="600" w:lineRule="auto"/>
        <w:ind w:firstLine="720"/>
        <w:jc w:val="both"/>
        <w:rPr>
          <w:rFonts w:eastAsia="Times New Roman"/>
          <w:szCs w:val="24"/>
        </w:rPr>
      </w:pPr>
      <w:r>
        <w:rPr>
          <w:rFonts w:eastAsia="Times New Roman"/>
          <w:szCs w:val="24"/>
        </w:rPr>
        <w:t xml:space="preserve">Τα κονδύλια για λειτουργικές δαπάνες παρουσιάζουν μείωση της τάξης του 7%, η οποία αντιστοιχεί σε σχεδιασμένες και πλήρως κοστολογημένες δράσεις των Γενικών Επιτελείων. </w:t>
      </w:r>
    </w:p>
    <w:p w14:paraId="1ED2CCB3" w14:textId="77777777" w:rsidR="00844B03" w:rsidRDefault="0027580D">
      <w:pPr>
        <w:spacing w:after="0" w:line="600" w:lineRule="auto"/>
        <w:ind w:firstLine="720"/>
        <w:jc w:val="both"/>
        <w:rPr>
          <w:rFonts w:eastAsia="Times New Roman"/>
          <w:szCs w:val="24"/>
        </w:rPr>
      </w:pPr>
      <w:r>
        <w:rPr>
          <w:rFonts w:eastAsia="Times New Roman"/>
          <w:szCs w:val="24"/>
        </w:rPr>
        <w:t>Επιπλέον, περί τα 7.000.000 ευρώ αφορά σε μείωση του κόστους της κομμένης ηλεκτρι</w:t>
      </w:r>
      <w:r>
        <w:rPr>
          <w:rFonts w:eastAsia="Times New Roman"/>
          <w:szCs w:val="24"/>
        </w:rPr>
        <w:t>κής ενέργειας, κατόπιν συμφωνίας μεταξύ του Υπουργείου Οικονομικών και της εταιρείας ΔΕΗ για παροχή σχετικής έκπτωσης στα Υπουργεία. Στο θέμα, δε, της μείωσης του κόστους στο ηλεκτρικό ρεύμα, του χρόνου θα έχουμε τουλάχιστον μείωση κατά 30% του κόστους</w:t>
      </w:r>
      <w:r>
        <w:rPr>
          <w:rFonts w:eastAsia="Times New Roman"/>
          <w:szCs w:val="24"/>
        </w:rPr>
        <w:t>,</w:t>
      </w:r>
      <w:r>
        <w:rPr>
          <w:rFonts w:eastAsia="Times New Roman"/>
          <w:szCs w:val="24"/>
        </w:rPr>
        <w:t xml:space="preserve"> μό</w:t>
      </w:r>
      <w:r>
        <w:rPr>
          <w:rFonts w:eastAsia="Times New Roman"/>
          <w:szCs w:val="24"/>
        </w:rPr>
        <w:t>νο και μόνο με την αντικα</w:t>
      </w:r>
      <w:r>
        <w:rPr>
          <w:rFonts w:eastAsia="Times New Roman"/>
          <w:szCs w:val="24"/>
        </w:rPr>
        <w:lastRenderedPageBreak/>
        <w:t>τάσταση των λαμπτήρων σε όλα τα στρατόπεδα -χωρίς να πληρώσει το Υπουργείο Εθνικής Άμυνας ούτε 1 ευρώ-</w:t>
      </w:r>
      <w:r w:rsidRPr="009F2355">
        <w:rPr>
          <w:rFonts w:eastAsia="Times New Roman"/>
          <w:szCs w:val="24"/>
        </w:rPr>
        <w:t xml:space="preserve"> </w:t>
      </w:r>
      <w:r>
        <w:rPr>
          <w:rFonts w:eastAsia="Times New Roman"/>
          <w:szCs w:val="24"/>
        </w:rPr>
        <w:t>με νέας τεχνολογίες και πληρώνοντάς το μέσω των λογαριασμών της ΔΕΗ.</w:t>
      </w:r>
    </w:p>
    <w:p w14:paraId="1ED2CCB4" w14:textId="77777777" w:rsidR="00844B03" w:rsidRDefault="0027580D">
      <w:pPr>
        <w:spacing w:after="0" w:line="600" w:lineRule="auto"/>
        <w:ind w:firstLine="720"/>
        <w:jc w:val="both"/>
        <w:rPr>
          <w:rFonts w:eastAsia="Times New Roman"/>
          <w:szCs w:val="24"/>
        </w:rPr>
      </w:pPr>
      <w:r>
        <w:rPr>
          <w:rFonts w:eastAsia="Times New Roman"/>
          <w:szCs w:val="24"/>
        </w:rPr>
        <w:t xml:space="preserve">Οι πιστώσεις για τα εξοπλιστικά προγράμματα παρουσιάζουν </w:t>
      </w:r>
      <w:r>
        <w:rPr>
          <w:rFonts w:eastAsia="Times New Roman"/>
          <w:szCs w:val="24"/>
        </w:rPr>
        <w:t>αύξηση κατά 35.500.000, ήτοι περίπου 7,4%, σύμφωνα με τις προβλέψεις του μεσοπρόθεσμου πλαισίου δημοσιονομικής πολιτικής του ν.4472.</w:t>
      </w:r>
    </w:p>
    <w:p w14:paraId="1ED2CCB5" w14:textId="77777777" w:rsidR="00844B03" w:rsidRDefault="0027580D">
      <w:pPr>
        <w:spacing w:after="0" w:line="600" w:lineRule="auto"/>
        <w:ind w:firstLine="720"/>
        <w:jc w:val="both"/>
        <w:rPr>
          <w:rFonts w:eastAsia="Times New Roman"/>
          <w:szCs w:val="24"/>
        </w:rPr>
      </w:pPr>
      <w:r>
        <w:rPr>
          <w:rFonts w:eastAsia="Times New Roman"/>
          <w:szCs w:val="24"/>
        </w:rPr>
        <w:t xml:space="preserve">Συνολικά, ο προϋπολογισμός του Υπουργείου Εθνικής Άμυνας του έτους 2018 είναι αυξημένος σε σχέση με το τρέχον έτος περί τα </w:t>
      </w:r>
      <w:r>
        <w:rPr>
          <w:rFonts w:eastAsia="Times New Roman"/>
          <w:szCs w:val="24"/>
        </w:rPr>
        <w:t xml:space="preserve">27.700.000 ευρώ. Για να διευκολύνω, δε, όσον αφορά το </w:t>
      </w:r>
      <w:r>
        <w:rPr>
          <w:rFonts w:eastAsia="Times New Roman"/>
          <w:szCs w:val="24"/>
          <w:lang w:val="en-US"/>
        </w:rPr>
        <w:t>case</w:t>
      </w:r>
      <w:r w:rsidRPr="00EE7993">
        <w:rPr>
          <w:rFonts w:eastAsia="Times New Roman"/>
          <w:szCs w:val="24"/>
        </w:rPr>
        <w:t xml:space="preserve"> </w:t>
      </w:r>
      <w:r>
        <w:rPr>
          <w:rFonts w:eastAsia="Times New Roman"/>
          <w:szCs w:val="24"/>
          <w:lang w:val="en-US"/>
        </w:rPr>
        <w:t>study</w:t>
      </w:r>
      <w:r>
        <w:rPr>
          <w:rFonts w:eastAsia="Times New Roman"/>
          <w:szCs w:val="24"/>
        </w:rPr>
        <w:t xml:space="preserve"> του μέλλοντος, κατά τα λεγόμενα του κ. </w:t>
      </w:r>
      <w:proofErr w:type="spellStart"/>
      <w:r>
        <w:rPr>
          <w:rFonts w:eastAsia="Times New Roman"/>
          <w:szCs w:val="24"/>
        </w:rPr>
        <w:t>Κικίλια</w:t>
      </w:r>
      <w:proofErr w:type="spellEnd"/>
      <w:r>
        <w:rPr>
          <w:rFonts w:eastAsia="Times New Roman"/>
          <w:szCs w:val="24"/>
        </w:rPr>
        <w:t xml:space="preserve">, θα σας δώσω ενδεικτικά κάποια στοιχεία που καταδεικνύουν πώς με τα μισά λεφτά επιτυγχάνεις τα μέγιστα αποτελέσματα. Το παράδειγμα προκύπτει </w:t>
      </w:r>
      <w:r>
        <w:rPr>
          <w:rFonts w:eastAsia="Times New Roman"/>
          <w:szCs w:val="24"/>
        </w:rPr>
        <w:lastRenderedPageBreak/>
        <w:t>από</w:t>
      </w:r>
      <w:r>
        <w:rPr>
          <w:rFonts w:eastAsia="Times New Roman"/>
          <w:szCs w:val="24"/>
        </w:rPr>
        <w:t xml:space="preserve"> τα πολυδιαφημιζόμενα εξοπλιστικά προγράμματα. Στην κατηγορία αυτή και διαβλέποντας εγκαίρως το πρόβλημα της περικοπής πιστώσεων που έχει ψηφιστεί, επαναλαμβάνω</w:t>
      </w:r>
      <w:r>
        <w:rPr>
          <w:rFonts w:eastAsia="Times New Roman"/>
          <w:szCs w:val="24"/>
        </w:rPr>
        <w:t>,</w:t>
      </w:r>
      <w:r>
        <w:rPr>
          <w:rFonts w:eastAsia="Times New Roman"/>
          <w:szCs w:val="24"/>
        </w:rPr>
        <w:t xml:space="preserve"> από τις προηγούμενες κυβερνήσεις, στο πλαίσιο του μεσοπρόθεσμου, δόθηκαν σχετικές οδηγίες στις</w:t>
      </w:r>
      <w:r>
        <w:rPr>
          <w:rFonts w:eastAsia="Times New Roman"/>
          <w:szCs w:val="24"/>
        </w:rPr>
        <w:t xml:space="preserve"> οικονομικές υπηρεσίες του Υπουργείου, οι οποίες σε αγαστή συνεργασία με τα εμπλεκόμενα Γενικά Επιτελεία και τις υπηρεσίες του Υπουργείου Οικονομικών είχαν εξασφαλίσει τις αναγκαίες προμήθειες οπλικών συστημάτων και κυρίως</w:t>
      </w:r>
      <w:r>
        <w:rPr>
          <w:rFonts w:eastAsia="Times New Roman"/>
          <w:szCs w:val="24"/>
        </w:rPr>
        <w:t>,</w:t>
      </w:r>
      <w:r>
        <w:rPr>
          <w:rFonts w:eastAsia="Times New Roman"/>
          <w:szCs w:val="24"/>
        </w:rPr>
        <w:t xml:space="preserve"> τις συντηρήσεις αυτών, το </w:t>
      </w:r>
      <w:r>
        <w:rPr>
          <w:rFonts w:eastAsia="Times New Roman"/>
          <w:szCs w:val="24"/>
          <w:lang w:val="en-US"/>
        </w:rPr>
        <w:t>follow</w:t>
      </w:r>
      <w:r w:rsidRPr="008E6751">
        <w:rPr>
          <w:rFonts w:eastAsia="Times New Roman"/>
          <w:szCs w:val="24"/>
        </w:rPr>
        <w:t xml:space="preserve"> </w:t>
      </w:r>
      <w:r>
        <w:rPr>
          <w:rFonts w:eastAsia="Times New Roman"/>
          <w:szCs w:val="24"/>
          <w:lang w:val="en-US"/>
        </w:rPr>
        <w:t>support</w:t>
      </w:r>
      <w:r w:rsidRPr="008E6751">
        <w:rPr>
          <w:rFonts w:eastAsia="Times New Roman"/>
          <w:szCs w:val="24"/>
        </w:rPr>
        <w:t xml:space="preserve">, </w:t>
      </w:r>
      <w:r>
        <w:rPr>
          <w:rFonts w:eastAsia="Times New Roman"/>
          <w:szCs w:val="24"/>
        </w:rPr>
        <w:t>εκμεταλλευόμενες πλήρως τις πιστώσεις εξοπλιστικών προγραμμάτων</w:t>
      </w:r>
      <w:r>
        <w:rPr>
          <w:rFonts w:eastAsia="Times New Roman"/>
          <w:szCs w:val="24"/>
        </w:rPr>
        <w:t>,</w:t>
      </w:r>
      <w:r>
        <w:rPr>
          <w:rFonts w:eastAsia="Times New Roman"/>
          <w:szCs w:val="24"/>
        </w:rPr>
        <w:t xml:space="preserve"> που είναι στη διάθεσή μας.</w:t>
      </w:r>
    </w:p>
    <w:p w14:paraId="1ED2CCB6" w14:textId="77777777" w:rsidR="00844B03" w:rsidRDefault="0027580D">
      <w:pPr>
        <w:spacing w:after="0" w:line="600" w:lineRule="auto"/>
        <w:ind w:firstLine="720"/>
        <w:jc w:val="both"/>
        <w:rPr>
          <w:rFonts w:eastAsia="Times New Roman"/>
          <w:szCs w:val="24"/>
        </w:rPr>
      </w:pPr>
      <w:r>
        <w:rPr>
          <w:rFonts w:eastAsia="Times New Roman"/>
          <w:szCs w:val="24"/>
        </w:rPr>
        <w:t>Αξίζει να σημειωθεί πως τα προηγούμενα έτη η απορροφητικότητα των σχετικών πιστώσεων κυμαίνονταν σε επίπεδα της τάξης του 22% το 2011, του 41% το 2012, το</w:t>
      </w:r>
      <w:r>
        <w:rPr>
          <w:rFonts w:eastAsia="Times New Roman"/>
          <w:szCs w:val="24"/>
        </w:rPr>
        <w:t xml:space="preserve">υ 71% το 2013, 59% το </w:t>
      </w:r>
      <w:r>
        <w:rPr>
          <w:rFonts w:eastAsia="Times New Roman"/>
          <w:szCs w:val="24"/>
        </w:rPr>
        <w:lastRenderedPageBreak/>
        <w:t xml:space="preserve">2014. Από το έτος 2015 και εντεύθεν, σε όρους ανάλωσης πιστώσεων ως προς τη διαμορφωθείσα πίστωση, καταγράφεται ποσοστό απορρόφησης 94% το 2015 και 98% το 2016, ενώ και η πρόβλεψη του τρέχοντος έτους κυμαίνεται σε ποσοστό απορρόφησης </w:t>
      </w:r>
      <w:r>
        <w:rPr>
          <w:rFonts w:eastAsia="Times New Roman"/>
          <w:szCs w:val="24"/>
        </w:rPr>
        <w:t>περί του 99%.</w:t>
      </w:r>
    </w:p>
    <w:p w14:paraId="1ED2CCB7" w14:textId="77777777" w:rsidR="00844B03" w:rsidRDefault="0027580D">
      <w:pPr>
        <w:spacing w:after="0" w:line="600" w:lineRule="auto"/>
        <w:ind w:firstLine="720"/>
        <w:jc w:val="both"/>
        <w:rPr>
          <w:rFonts w:eastAsia="Times New Roman"/>
          <w:szCs w:val="24"/>
        </w:rPr>
      </w:pPr>
      <w:r>
        <w:rPr>
          <w:rFonts w:eastAsia="Times New Roman"/>
          <w:szCs w:val="24"/>
        </w:rPr>
        <w:t>Δεν θέλω να σας κουράζω άλλο με νούμερα, γιατί εν μέρει</w:t>
      </w:r>
      <w:r>
        <w:rPr>
          <w:rFonts w:eastAsia="Times New Roman"/>
          <w:szCs w:val="24"/>
        </w:rPr>
        <w:t>,</w:t>
      </w:r>
      <w:r>
        <w:rPr>
          <w:rFonts w:eastAsia="Times New Roman"/>
          <w:szCs w:val="24"/>
        </w:rPr>
        <w:t xml:space="preserve"> μέσα στην </w:t>
      </w:r>
      <w:proofErr w:type="spellStart"/>
      <w:r>
        <w:rPr>
          <w:rFonts w:eastAsia="Times New Roman"/>
          <w:szCs w:val="24"/>
        </w:rPr>
        <w:t>αριθμολαγνεία</w:t>
      </w:r>
      <w:proofErr w:type="spellEnd"/>
      <w:r>
        <w:rPr>
          <w:rFonts w:eastAsia="Times New Roman"/>
          <w:szCs w:val="24"/>
        </w:rPr>
        <w:t xml:space="preserve"> χάνονται πολλές φορές οι δράσεις, εξόχως σημαντικές</w:t>
      </w:r>
      <w:r>
        <w:rPr>
          <w:rFonts w:eastAsia="Times New Roman"/>
          <w:szCs w:val="24"/>
        </w:rPr>
        <w:t>,</w:t>
      </w:r>
      <w:r>
        <w:rPr>
          <w:rFonts w:eastAsia="Times New Roman"/>
          <w:szCs w:val="24"/>
        </w:rPr>
        <w:t xml:space="preserve"> τόσο για τα στελέχη μας</w:t>
      </w:r>
      <w:r>
        <w:rPr>
          <w:rFonts w:eastAsia="Times New Roman"/>
          <w:szCs w:val="24"/>
        </w:rPr>
        <w:t>,</w:t>
      </w:r>
      <w:r>
        <w:rPr>
          <w:rFonts w:eastAsia="Times New Roman"/>
          <w:szCs w:val="24"/>
        </w:rPr>
        <w:t xml:space="preserve"> όσο και για το σύνολο της κοινωνίας, δράσεις που αφορούν στον εκσυγχρονισμού του ια</w:t>
      </w:r>
      <w:r>
        <w:rPr>
          <w:rFonts w:eastAsia="Times New Roman"/>
          <w:szCs w:val="24"/>
        </w:rPr>
        <w:t>τρικού εξοπλισμού των στρατιωτικών νοσοκομείων, αξιοποιώντας κάθε διαθέσιμο μέσο, ούτως ώστε να περιοριστεί δραστικά η υγειονομική δαπάνη, στην οποία υποβάλλονται τα στελέχη μας και οι οικογένειές τους, δράσεις</w:t>
      </w:r>
      <w:r>
        <w:rPr>
          <w:rFonts w:eastAsia="Times New Roman"/>
          <w:szCs w:val="24"/>
        </w:rPr>
        <w:t>,</w:t>
      </w:r>
      <w:r>
        <w:rPr>
          <w:rFonts w:eastAsia="Times New Roman"/>
          <w:szCs w:val="24"/>
        </w:rPr>
        <w:t xml:space="preserve"> που αφορούν σε συμβάσεις με μεγάλες </w:t>
      </w:r>
      <w:r>
        <w:rPr>
          <w:rFonts w:eastAsia="Times New Roman"/>
          <w:szCs w:val="24"/>
        </w:rPr>
        <w:lastRenderedPageBreak/>
        <w:t>ιδιωτικέ</w:t>
      </w:r>
      <w:r>
        <w:rPr>
          <w:rFonts w:eastAsia="Times New Roman"/>
          <w:szCs w:val="24"/>
        </w:rPr>
        <w:t>ς εταιρείες, μέσα από διαυγείς και ανοιχτές διαγωνιστικές διαδικασίες, όπως στην περίπτωση της Τράπεζας Πειραιώς, προσφέροντας σημαντικά προνόμια στα στελέχη μας, τις οικογένειές τους, καθώς και στο εν αποστρατεία προσωπικό.</w:t>
      </w:r>
    </w:p>
    <w:p w14:paraId="1ED2CCB8" w14:textId="77777777" w:rsidR="00844B03" w:rsidRDefault="0027580D">
      <w:pPr>
        <w:spacing w:after="0" w:line="600" w:lineRule="auto"/>
        <w:ind w:firstLine="720"/>
        <w:jc w:val="both"/>
        <w:rPr>
          <w:rFonts w:eastAsia="Times New Roman"/>
          <w:szCs w:val="24"/>
        </w:rPr>
      </w:pPr>
      <w:r>
        <w:rPr>
          <w:rFonts w:eastAsia="Times New Roman"/>
          <w:szCs w:val="24"/>
        </w:rPr>
        <w:t xml:space="preserve">Μιλώντας για το εν αποστρατεία </w:t>
      </w:r>
      <w:r>
        <w:rPr>
          <w:rFonts w:eastAsia="Times New Roman"/>
          <w:szCs w:val="24"/>
        </w:rPr>
        <w:t>προσωπικό, δεν πρέπει να λησμονείται από κανέναν η λήψη μέτρων για τη θωράκιση των μετοχικών ταμείων, ούτως ώστε να εκτελείται απρόσκοπτα η κοινωνική αποστολή τους.</w:t>
      </w:r>
    </w:p>
    <w:p w14:paraId="1ED2CCB9" w14:textId="77777777" w:rsidR="00844B03" w:rsidRDefault="0027580D">
      <w:pPr>
        <w:spacing w:after="0" w:line="600" w:lineRule="auto"/>
        <w:ind w:firstLine="720"/>
        <w:jc w:val="both"/>
        <w:rPr>
          <w:rFonts w:eastAsia="Times New Roman"/>
          <w:szCs w:val="24"/>
        </w:rPr>
      </w:pPr>
      <w:r>
        <w:rPr>
          <w:rFonts w:eastAsia="Times New Roman"/>
          <w:szCs w:val="24"/>
        </w:rPr>
        <w:t>Εκμεταλλευόμενος, δε, την προχθεσινή μου παρουσία στη Θεσσαλονίκη για τα εγκαίνια ενός ακόμ</w:t>
      </w:r>
      <w:r>
        <w:rPr>
          <w:rFonts w:eastAsia="Times New Roman"/>
          <w:szCs w:val="24"/>
        </w:rPr>
        <w:t>η σύγχρονου συγκροτήματος στρατιωτικών κατοικιών, δράττομαι της ευκαιρίας να τονίσω την επέκταση και τη βελτίωση του οικιστικού προγράμματος</w:t>
      </w:r>
      <w:r>
        <w:rPr>
          <w:rFonts w:eastAsia="Times New Roman"/>
          <w:szCs w:val="24"/>
        </w:rPr>
        <w:t>,</w:t>
      </w:r>
      <w:r>
        <w:rPr>
          <w:rFonts w:eastAsia="Times New Roman"/>
          <w:szCs w:val="24"/>
        </w:rPr>
        <w:t xml:space="preserve"> που είχαμε ήδη σχεδιάσει με την ανάληψη των καθηκόντων μας το 2015, </w:t>
      </w:r>
      <w:r>
        <w:rPr>
          <w:rFonts w:eastAsia="Times New Roman"/>
          <w:szCs w:val="24"/>
        </w:rPr>
        <w:lastRenderedPageBreak/>
        <w:t>γεγονός</w:t>
      </w:r>
      <w:r>
        <w:rPr>
          <w:rFonts w:eastAsia="Times New Roman"/>
          <w:szCs w:val="24"/>
        </w:rPr>
        <w:t>,</w:t>
      </w:r>
      <w:r>
        <w:rPr>
          <w:rFonts w:eastAsia="Times New Roman"/>
          <w:szCs w:val="24"/>
        </w:rPr>
        <w:t xml:space="preserve"> που θα μας κάνει υπερήφανους για την </w:t>
      </w:r>
      <w:r>
        <w:rPr>
          <w:rFonts w:eastAsia="Times New Roman"/>
          <w:szCs w:val="24"/>
        </w:rPr>
        <w:t>επίτευξη του στόχου των τριών χιλιάδων κατοικιών ανά την επικράτεια, γεγονός που θα μας οπλίσει με πρόσθετο κουράγιο για την επέκταση του εν λόγω προγράμματος, για την κάλυψη του συνόλου των στεγαστικών αναγκών των στελεχών σε βάθος χρόνου.</w:t>
      </w:r>
    </w:p>
    <w:p w14:paraId="1ED2CCBA" w14:textId="77777777" w:rsidR="00844B03" w:rsidRDefault="0027580D">
      <w:pPr>
        <w:spacing w:after="0" w:line="600" w:lineRule="auto"/>
        <w:ind w:firstLine="720"/>
        <w:jc w:val="both"/>
        <w:rPr>
          <w:rFonts w:eastAsia="Times New Roman"/>
          <w:szCs w:val="24"/>
        </w:rPr>
      </w:pPr>
      <w:r>
        <w:rPr>
          <w:rFonts w:eastAsia="Times New Roman"/>
          <w:szCs w:val="24"/>
        </w:rPr>
        <w:t>Πέραν δε των πρ</w:t>
      </w:r>
      <w:r>
        <w:rPr>
          <w:rFonts w:eastAsia="Times New Roman"/>
          <w:szCs w:val="24"/>
        </w:rPr>
        <w:t>οαναφερθέντων, δεν μπορούμε όλοι μαζί να μην αναγνωρίσουμε τη συνδρομή των Ενόπλων Δυνάμεων, όπως είπα και πριν, στην προσφυγική και μεταναστευτική κρίση, όχι μόνο για την παροχή βοήθειας σε ανθρώπους</w:t>
      </w:r>
      <w:r>
        <w:rPr>
          <w:rFonts w:eastAsia="Times New Roman"/>
          <w:szCs w:val="24"/>
        </w:rPr>
        <w:t>,</w:t>
      </w:r>
      <w:r>
        <w:rPr>
          <w:rFonts w:eastAsia="Times New Roman"/>
          <w:szCs w:val="24"/>
        </w:rPr>
        <w:t xml:space="preserve"> που πραγματικά το έχουν ανάγκη, εξασφαλίζοντας ανθρώπι</w:t>
      </w:r>
      <w:r>
        <w:rPr>
          <w:rFonts w:eastAsia="Times New Roman"/>
          <w:szCs w:val="24"/>
        </w:rPr>
        <w:t xml:space="preserve">νες συνθήκες διαβίωσης, αλλά και με τρόπο που δεν επιβαρύνεται ο κρατικός προϋπολογισμός, καθόσον με μέριμνα των οικονομικών υπηρεσιών του Υπουργείου, σε συνεργασία με την υπεύθυνη αρχή του Υπουργείου Οικονομίας </w:t>
      </w:r>
      <w:r>
        <w:rPr>
          <w:rFonts w:eastAsia="Times New Roman"/>
          <w:szCs w:val="24"/>
        </w:rPr>
        <w:lastRenderedPageBreak/>
        <w:t>και Ανάπτυξης, καταβάλλεται συνεχής προσπάθε</w:t>
      </w:r>
      <w:r>
        <w:rPr>
          <w:rFonts w:eastAsia="Times New Roman"/>
          <w:szCs w:val="24"/>
        </w:rPr>
        <w:t>ια άντλησης σχετικής ευρωπαϊκής χρηματοδότησης.</w:t>
      </w:r>
    </w:p>
    <w:p w14:paraId="1ED2CCB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Για τον κοινωνικό δε ρόλο και την προσφορά των Ενόπλων Δυνάμεων</w:t>
      </w:r>
      <w:r>
        <w:rPr>
          <w:rFonts w:eastAsia="Times New Roman" w:cs="Times New Roman"/>
          <w:szCs w:val="24"/>
        </w:rPr>
        <w:t>,</w:t>
      </w:r>
      <w:r>
        <w:rPr>
          <w:rFonts w:eastAsia="Times New Roman" w:cs="Times New Roman"/>
          <w:szCs w:val="24"/>
        </w:rPr>
        <w:t xml:space="preserve"> δεν χρειάζεται να επεκταθώ, διότι όλοι μας καθημερινά είμαστε μάρτυρες της παρουσίας τους, όπου αυτό κριθεί απαραίτητο, στις πυρκαγιές, στις δρ</w:t>
      </w:r>
      <w:r>
        <w:rPr>
          <w:rFonts w:eastAsia="Times New Roman" w:cs="Times New Roman"/>
          <w:szCs w:val="24"/>
        </w:rPr>
        <w:t>άσεις δασοπροστασίας την καλοκαιρινή περίοδο, στις πρόσφατες πλημμύρες στη Μάνδρα, στις επιχειρήσεις έρευνας και διάσωσης στο Αιγαίο μέχρι και την παροχή ιατροφαρμακευτικής περίθαλψης στους ακρίτες μας και ιδιαίτερα στα νησιά, από τα έργα οδοποιίας σε δύσβ</w:t>
      </w:r>
      <w:r>
        <w:rPr>
          <w:rFonts w:eastAsia="Times New Roman" w:cs="Times New Roman"/>
          <w:szCs w:val="24"/>
        </w:rPr>
        <w:t>ατες και απομακρυσμένες περιοχές</w:t>
      </w:r>
      <w:r>
        <w:rPr>
          <w:rFonts w:eastAsia="Times New Roman" w:cs="Times New Roman"/>
          <w:szCs w:val="24"/>
        </w:rPr>
        <w:t>,</w:t>
      </w:r>
      <w:r>
        <w:rPr>
          <w:rFonts w:eastAsia="Times New Roman" w:cs="Times New Roman"/>
          <w:szCs w:val="24"/>
        </w:rPr>
        <w:t xml:space="preserve"> μέχρι την παροχή συσσιτίου και άρτου σε γηροκομεία και ιερές μητροπόλεις.</w:t>
      </w:r>
    </w:p>
    <w:p w14:paraId="1ED2CCB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για ένα πράγμα πρέπει να είστε όλοι βέβαιοι μέσα σ’ αυτήν την Αίθουσα, ότι οι Ένοπλες Δυνάμεις θα είναι πάντοτε αρωγός</w:t>
      </w:r>
      <w:r>
        <w:rPr>
          <w:rFonts w:eastAsia="Times New Roman" w:cs="Times New Roman"/>
          <w:szCs w:val="24"/>
        </w:rPr>
        <w:t xml:space="preserve"> στη δημοσιονομική προσπάθεια της χώρας. Θα συνιστά κρίσιμο παράγοντα σταθερότητας στην ευρύτερη περιοχή, διασφαλίζοντας συνθήκες σταθερότητας και ασφάλειας, στοιχείων απαραί</w:t>
      </w:r>
      <w:r>
        <w:rPr>
          <w:rFonts w:eastAsia="Times New Roman" w:cs="Times New Roman"/>
          <w:szCs w:val="24"/>
        </w:rPr>
        <w:t>τητων</w:t>
      </w:r>
      <w:r>
        <w:rPr>
          <w:rFonts w:eastAsia="Times New Roman" w:cs="Times New Roman"/>
          <w:szCs w:val="24"/>
        </w:rPr>
        <w:t xml:space="preserve"> για την ανάπτυξη της οικονομίας, προσφέροντας παράλληλα στην κοινωνία σημαντ</w:t>
      </w:r>
      <w:r>
        <w:rPr>
          <w:rFonts w:eastAsia="Times New Roman" w:cs="Times New Roman"/>
          <w:szCs w:val="24"/>
        </w:rPr>
        <w:t xml:space="preserve">ικό έργο σε δύσκολες για τον λαό συνθήκες και καταστάσεις. </w:t>
      </w:r>
    </w:p>
    <w:p w14:paraId="1ED2CCB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Θα ήθελα ακόμα να σας διαβεβαιώσω πως η οικονομική κρίση δεν έχει μειώσει στο ελάχιστο την αξιοπιστία, το φρόνημα και το αξιόμαχο του στρατεύματος. Οι ελληνικές Ένοπλες Δυνάμεις έχουν πλήρη επίγνω</w:t>
      </w:r>
      <w:r>
        <w:rPr>
          <w:rFonts w:eastAsia="Times New Roman" w:cs="Times New Roman"/>
          <w:szCs w:val="24"/>
        </w:rPr>
        <w:t xml:space="preserve">ση της αποστολής τους και πρέπει όλοι να είμαστε </w:t>
      </w:r>
      <w:r>
        <w:rPr>
          <w:rFonts w:eastAsia="Times New Roman" w:cs="Times New Roman"/>
          <w:szCs w:val="24"/>
        </w:rPr>
        <w:lastRenderedPageBreak/>
        <w:t>υπερήφανοι για το επίπεδό τους. Δεν πρέπει</w:t>
      </w:r>
      <w:r>
        <w:rPr>
          <w:rFonts w:eastAsia="Times New Roman" w:cs="Times New Roman"/>
          <w:szCs w:val="24"/>
        </w:rPr>
        <w:t>,</w:t>
      </w:r>
      <w:r>
        <w:rPr>
          <w:rFonts w:eastAsia="Times New Roman" w:cs="Times New Roman"/>
          <w:szCs w:val="24"/>
        </w:rPr>
        <w:t xml:space="preserve"> σε καμ</w:t>
      </w:r>
      <w:r>
        <w:rPr>
          <w:rFonts w:eastAsia="Times New Roman" w:cs="Times New Roman"/>
          <w:szCs w:val="24"/>
        </w:rPr>
        <w:t>μ</w:t>
      </w:r>
      <w:r>
        <w:rPr>
          <w:rFonts w:eastAsia="Times New Roman" w:cs="Times New Roman"/>
          <w:szCs w:val="24"/>
        </w:rPr>
        <w:t xml:space="preserve">ιά </w:t>
      </w:r>
      <w:proofErr w:type="spellStart"/>
      <w:r>
        <w:rPr>
          <w:rFonts w:eastAsia="Times New Roman" w:cs="Times New Roman"/>
          <w:szCs w:val="24"/>
        </w:rPr>
        <w:t>περίπτω</w:t>
      </w:r>
      <w:r>
        <w:rPr>
          <w:rFonts w:eastAsia="Times New Roman" w:cs="Times New Roman"/>
          <w:szCs w:val="24"/>
        </w:rPr>
        <w:t>ς,</w:t>
      </w:r>
      <w:r>
        <w:rPr>
          <w:rFonts w:eastAsia="Times New Roman" w:cs="Times New Roman"/>
          <w:szCs w:val="24"/>
        </w:rPr>
        <w:t>η</w:t>
      </w:r>
      <w:proofErr w:type="spellEnd"/>
      <w:r>
        <w:rPr>
          <w:rFonts w:eastAsia="Times New Roman" w:cs="Times New Roman"/>
          <w:szCs w:val="24"/>
        </w:rPr>
        <w:t xml:space="preserve"> η οικονομική κρίση να μεταβληθεί σε εθνική κρίση. Και για να επιτευχθεί αυτό, πρέπει όλοι να σταθούμε με εμπιστοσύνη απέναντι στις Ένοπλες Δυν</w:t>
      </w:r>
      <w:r>
        <w:rPr>
          <w:rFonts w:eastAsia="Times New Roman" w:cs="Times New Roman"/>
          <w:szCs w:val="24"/>
        </w:rPr>
        <w:t xml:space="preserve">άμεις και στο προσωπικό τους. </w:t>
      </w:r>
    </w:p>
    <w:p w14:paraId="1ED2CCB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B5355A">
        <w:rPr>
          <w:rFonts w:eastAsia="Times New Roman" w:cs="Times New Roman"/>
          <w:b/>
          <w:szCs w:val="24"/>
        </w:rPr>
        <w:t>ΝΙΚΟΛΑΟΣ ΒΟΥΤΣΗΣ</w:t>
      </w:r>
      <w:r>
        <w:rPr>
          <w:rFonts w:eastAsia="Times New Roman" w:cs="Times New Roman"/>
          <w:szCs w:val="24"/>
        </w:rPr>
        <w:t>)</w:t>
      </w:r>
    </w:p>
    <w:p w14:paraId="1ED2CCB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Θέλω δε</w:t>
      </w:r>
      <w:r>
        <w:rPr>
          <w:rFonts w:eastAsia="Times New Roman" w:cs="Times New Roman"/>
          <w:szCs w:val="24"/>
        </w:rPr>
        <w:t>,</w:t>
      </w:r>
      <w:r>
        <w:rPr>
          <w:rFonts w:eastAsia="Times New Roman" w:cs="Times New Roman"/>
          <w:szCs w:val="24"/>
        </w:rPr>
        <w:t xml:space="preserve"> στο σημείο αυτό</w:t>
      </w:r>
      <w:r>
        <w:rPr>
          <w:rFonts w:eastAsia="Times New Roman" w:cs="Times New Roman"/>
          <w:szCs w:val="24"/>
        </w:rPr>
        <w:t>,</w:t>
      </w:r>
      <w:r>
        <w:rPr>
          <w:rFonts w:eastAsia="Times New Roman" w:cs="Times New Roman"/>
          <w:szCs w:val="24"/>
        </w:rPr>
        <w:t xml:space="preserve"> να αναφέρω ότι το πρόγραμμα που τρέξαμε το 2017 για το «Έτος Εθνοφυλακής και Εφέδρων» είχε απόλυτη επιτυχία</w:t>
      </w:r>
      <w:r>
        <w:rPr>
          <w:rFonts w:eastAsia="Times New Roman" w:cs="Times New Roman"/>
          <w:szCs w:val="24"/>
        </w:rPr>
        <w:t>. Εθνοφύλακες από όλα τα νησιά του Αιγαίου, από τις παραμεθόριες περιοχές, από όλη την Ελλάδα ήταν παρόντες στην αναδιοργάνωση της Εθνοφυλακής. Χθες, στη Θεσσαλονίκη, τρεις χιλιάδες από αυτούς ήρθαν στην τελετή λήξης του «Έτους Εθνοφυλακής» με δικά τους έξ</w:t>
      </w:r>
      <w:r>
        <w:rPr>
          <w:rFonts w:eastAsia="Times New Roman" w:cs="Times New Roman"/>
          <w:szCs w:val="24"/>
        </w:rPr>
        <w:t xml:space="preserve">οδα, από την τσέπη τους. Έκαναν τη </w:t>
      </w:r>
      <w:r>
        <w:rPr>
          <w:rFonts w:eastAsia="Times New Roman" w:cs="Times New Roman"/>
          <w:szCs w:val="24"/>
        </w:rPr>
        <w:lastRenderedPageBreak/>
        <w:t>θητεία τους μετά το πέρας της, μέχρι και το εξηκοστό πέμπτο και σε κάποιες περιπτώσεις και το εβδομηκοστό έτος της ηλικίας τους. Ξαναγεννήθηκε αυτό που είχε σχεδιαστεί στο παρελθόν, η παλλαϊκή άμυνα στα νησιά μας και στην</w:t>
      </w:r>
      <w:r>
        <w:rPr>
          <w:rFonts w:eastAsia="Times New Roman" w:cs="Times New Roman"/>
          <w:szCs w:val="24"/>
        </w:rPr>
        <w:t xml:space="preserve"> παραμεθόριο.</w:t>
      </w:r>
    </w:p>
    <w:p w14:paraId="1ED2CCC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Θα ήθελα ακόμα αντίστοιχα να πω ότι το προσωπικό των Ενόπλων Δυνάμεων αισθάνεται και πρέπει να αισθάνεται ασφάλεια, διότι οι χρηματικές απολαβές δεν συνιστούν τον μοναδικό παράγοντα ευημερίας. Σημαντικότατο ρόλο διαδραματίζουν και όλα αυτά</w:t>
      </w:r>
      <w:r>
        <w:rPr>
          <w:rFonts w:eastAsia="Times New Roman" w:cs="Times New Roman"/>
          <w:szCs w:val="24"/>
        </w:rPr>
        <w:t>,</w:t>
      </w:r>
      <w:r>
        <w:rPr>
          <w:rFonts w:eastAsia="Times New Roman" w:cs="Times New Roman"/>
          <w:szCs w:val="24"/>
        </w:rPr>
        <w:t xml:space="preserve"> γ</w:t>
      </w:r>
      <w:r>
        <w:rPr>
          <w:rFonts w:eastAsia="Times New Roman" w:cs="Times New Roman"/>
          <w:szCs w:val="24"/>
        </w:rPr>
        <w:t xml:space="preserve">ια τα οποία μοχθούμε και αφορούν την κάλυψη της ανάγκης στέγασης, όπως </w:t>
      </w:r>
      <w:proofErr w:type="spellStart"/>
      <w:r>
        <w:rPr>
          <w:rFonts w:eastAsia="Times New Roman" w:cs="Times New Roman"/>
          <w:szCs w:val="24"/>
        </w:rPr>
        <w:t>προείπα</w:t>
      </w:r>
      <w:proofErr w:type="spellEnd"/>
      <w:r>
        <w:rPr>
          <w:rFonts w:eastAsia="Times New Roman" w:cs="Times New Roman"/>
          <w:szCs w:val="24"/>
        </w:rPr>
        <w:t>, τη δημιουργία βρεφονηπιακών σταθμών και άλλα τόσα</w:t>
      </w:r>
      <w:r>
        <w:rPr>
          <w:rFonts w:eastAsia="Times New Roman" w:cs="Times New Roman"/>
          <w:szCs w:val="24"/>
        </w:rPr>
        <w:t>,</w:t>
      </w:r>
      <w:r>
        <w:rPr>
          <w:rFonts w:eastAsia="Times New Roman" w:cs="Times New Roman"/>
          <w:szCs w:val="24"/>
        </w:rPr>
        <w:t xml:space="preserve"> που θα κάνουν το προσωπικό να αισθάνεται ότι το Υπουργείο Εθνικής Άμυνας είναι αυτό που στέκεται και προσπαθεί να νιώσουν όλο</w:t>
      </w:r>
      <w:r>
        <w:rPr>
          <w:rFonts w:eastAsia="Times New Roman" w:cs="Times New Roman"/>
          <w:szCs w:val="24"/>
        </w:rPr>
        <w:t>ι σαν οικογένειά τους.</w:t>
      </w:r>
    </w:p>
    <w:p w14:paraId="1ED2CCC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αυτός ο </w:t>
      </w:r>
      <w:r>
        <w:rPr>
          <w:rFonts w:eastAsia="Times New Roman" w:cs="Times New Roman"/>
          <w:szCs w:val="24"/>
        </w:rPr>
        <w:t>π</w:t>
      </w:r>
      <w:r>
        <w:rPr>
          <w:rFonts w:eastAsia="Times New Roman" w:cs="Times New Roman"/>
          <w:szCs w:val="24"/>
        </w:rPr>
        <w:t xml:space="preserve">ροϋπολογισμός είναι ο </w:t>
      </w:r>
      <w:r>
        <w:rPr>
          <w:rFonts w:eastAsia="Times New Roman" w:cs="Times New Roman"/>
          <w:szCs w:val="24"/>
        </w:rPr>
        <w:t>π</w:t>
      </w:r>
      <w:r>
        <w:rPr>
          <w:rFonts w:eastAsia="Times New Roman" w:cs="Times New Roman"/>
          <w:szCs w:val="24"/>
        </w:rPr>
        <w:t xml:space="preserve">ροϋπολογισμός που οδηγεί στο τέλος των μνημονίων. Οδηγεί στο τέλος της διαπραγμάτευσης για τη δόση. Δεν θα υπάρξει ξανά διαπραγμάτευση για τη δόση ανάλογα με τα μέτρα τα οποία θα θέλουν οι δανειστές. Πρέπει να το καταλάβουμε ότι η Ελλάδα πλέον βγαίνει από </w:t>
      </w:r>
      <w:r>
        <w:rPr>
          <w:rFonts w:eastAsia="Times New Roman" w:cs="Times New Roman"/>
          <w:szCs w:val="24"/>
        </w:rPr>
        <w:t xml:space="preserve">την εποχή των μνημονίων, βγαίνει από την εποχή της παραχώρησης της εθνικής κυριαρχίας. </w:t>
      </w:r>
    </w:p>
    <w:p w14:paraId="1ED2CCC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Ξέρω πως κάποιους σας στενοχωρεί. Εδώ φωνάζατε «</w:t>
      </w:r>
      <w:proofErr w:type="spellStart"/>
      <w:r>
        <w:rPr>
          <w:rFonts w:eastAsia="Times New Roman" w:cs="Times New Roman"/>
          <w:szCs w:val="24"/>
        </w:rPr>
        <w:t>Γερούν</w:t>
      </w:r>
      <w:proofErr w:type="spellEnd"/>
      <w:r>
        <w:rPr>
          <w:rFonts w:eastAsia="Times New Roman" w:cs="Times New Roman"/>
          <w:szCs w:val="24"/>
        </w:rPr>
        <w:t>, γερά!». Εσείς ήσασταν που φωνάζατε «</w:t>
      </w:r>
      <w:proofErr w:type="spellStart"/>
      <w:r>
        <w:rPr>
          <w:rFonts w:eastAsia="Times New Roman" w:cs="Times New Roman"/>
          <w:szCs w:val="24"/>
        </w:rPr>
        <w:t>Γερούν</w:t>
      </w:r>
      <w:proofErr w:type="spellEnd"/>
      <w:r>
        <w:rPr>
          <w:rFonts w:eastAsia="Times New Roman" w:cs="Times New Roman"/>
          <w:szCs w:val="24"/>
        </w:rPr>
        <w:t xml:space="preserve">, γερά!», ήσασταν εκείνοι που θέλατε να ταπεινώσετε τον ελληνικό λαό, </w:t>
      </w:r>
      <w:r>
        <w:rPr>
          <w:rFonts w:eastAsia="Times New Roman" w:cs="Times New Roman"/>
          <w:szCs w:val="24"/>
        </w:rPr>
        <w:t>για να έχετε πολιτικά αποτελέσματα.</w:t>
      </w:r>
    </w:p>
    <w:p w14:paraId="1ED2CCC3"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ED2CCC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 </w:t>
      </w:r>
      <w:r>
        <w:rPr>
          <w:rFonts w:eastAsia="Times New Roman" w:cs="Times New Roman"/>
          <w:szCs w:val="24"/>
        </w:rPr>
        <w:t xml:space="preserve">δεν κράτησε ο </w:t>
      </w:r>
      <w:proofErr w:type="spellStart"/>
      <w:r>
        <w:rPr>
          <w:rFonts w:eastAsia="Times New Roman" w:cs="Times New Roman"/>
          <w:szCs w:val="24"/>
        </w:rPr>
        <w:t>Γερούν</w:t>
      </w:r>
      <w:proofErr w:type="spellEnd"/>
      <w:r>
        <w:rPr>
          <w:rFonts w:eastAsia="Times New Roman" w:cs="Times New Roman"/>
          <w:szCs w:val="24"/>
        </w:rPr>
        <w:t>! Ο ελληνικός λαός κράτησε και αυτή η Κυβέρνηση κράτησε και θα κρατήσει, για να βγάλει τη χώρα από την κρίση! Αυτό σας πονά, αλλά είναι η αλήθεια!</w:t>
      </w:r>
    </w:p>
    <w:p w14:paraId="1ED2CCC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υφεσιακό</w:t>
      </w:r>
      <w:proofErr w:type="spellEnd"/>
      <w:r>
        <w:rPr>
          <w:rFonts w:eastAsia="Times New Roman" w:cs="Times New Roman"/>
          <w:szCs w:val="24"/>
        </w:rPr>
        <w:t xml:space="preserve"> πρόγραμμα, το οποίο εσείς τρέξατε, κύριοι της Νέας Δημοκρατίας, μαζί με το ΠΑΣΟΚ, στοίχισε στον ελληνικό λαό 280 δισεκατομμύρια ευρώ σε νέο χρέος, 58,6 δισεκατομμύρια ευρώ σε μέτρα, 61,6 δισεκατομμύρια ευρώ σε απώλεια του ΑΕΠ, 58 δισεκατομμύρια σε</w:t>
      </w:r>
      <w:r>
        <w:rPr>
          <w:rFonts w:eastAsia="Times New Roman" w:cs="Times New Roman"/>
          <w:szCs w:val="24"/>
        </w:rPr>
        <w:t xml:space="preserve"> νέα κόκκινα δάνεια. Σε ποιους; Στους «κολλητούς». Στον κ. Ψυχάρη, σε όλους αυτούς που πλέον παίρνουν τη σειρά για το δικαστήριο, σε όλους αυτούς των οποίων κατάσχονται οι λογαριασμοί, σε όλους αυτούς που ανταλλάξατε πολιτική στήριξη από τα μέσα τους, προκ</w:t>
      </w:r>
      <w:r>
        <w:rPr>
          <w:rFonts w:eastAsia="Times New Roman" w:cs="Times New Roman"/>
          <w:szCs w:val="24"/>
        </w:rPr>
        <w:t>ειμένου να τους δώσετε τον δανεισμό.</w:t>
      </w:r>
    </w:p>
    <w:p w14:paraId="1ED2CCC6"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ΣΟΦΙΑ ΒΟΥΛΤΕΨΗ</w:t>
      </w:r>
      <w:r w:rsidRPr="004620E8">
        <w:rPr>
          <w:rFonts w:eastAsia="Times New Roman" w:cs="Times New Roman"/>
          <w:b/>
          <w:szCs w:val="24"/>
        </w:rPr>
        <w:t>:</w:t>
      </w:r>
      <w:r>
        <w:rPr>
          <w:rFonts w:eastAsia="Times New Roman" w:cs="Times New Roman"/>
          <w:b/>
          <w:szCs w:val="24"/>
        </w:rPr>
        <w:t xml:space="preserve"> </w:t>
      </w:r>
      <w:r>
        <w:rPr>
          <w:rFonts w:eastAsia="Times New Roman" w:cs="Times New Roman"/>
          <w:szCs w:val="24"/>
        </w:rPr>
        <w:t>Τι είναι αυτά που λέει;</w:t>
      </w:r>
    </w:p>
    <w:p w14:paraId="1ED2CCC7" w14:textId="77777777" w:rsidR="00844B03" w:rsidRDefault="0027580D">
      <w:pPr>
        <w:spacing w:after="0" w:line="600" w:lineRule="auto"/>
        <w:ind w:firstLine="720"/>
        <w:jc w:val="both"/>
        <w:rPr>
          <w:rFonts w:eastAsia="Times New Roman" w:cs="Times New Roman"/>
          <w:szCs w:val="24"/>
        </w:rPr>
      </w:pPr>
      <w:r w:rsidRPr="004620E8">
        <w:rPr>
          <w:rFonts w:eastAsia="Times New Roman" w:cs="Times New Roman"/>
          <w:b/>
          <w:szCs w:val="24"/>
        </w:rPr>
        <w:lastRenderedPageBreak/>
        <w:t>ΠΑΝΟΣ ΚΑΜΜΕΝΟΣ (Υπουργός Εθνικής Άμυνας – Πρόεδρος των Ανεξαρτήτων Ελλήνων):</w:t>
      </w:r>
      <w:r>
        <w:rPr>
          <w:rFonts w:eastAsia="Times New Roman" w:cs="Times New Roman"/>
          <w:szCs w:val="24"/>
        </w:rPr>
        <w:t xml:space="preserve"> Και εσείς τα παίρνατε, κυρία </w:t>
      </w:r>
      <w:proofErr w:type="spellStart"/>
      <w:r>
        <w:rPr>
          <w:rFonts w:eastAsia="Times New Roman" w:cs="Times New Roman"/>
          <w:szCs w:val="24"/>
        </w:rPr>
        <w:t>Βούλτεψη</w:t>
      </w:r>
      <w:proofErr w:type="spellEnd"/>
      <w:r>
        <w:rPr>
          <w:rFonts w:eastAsia="Times New Roman" w:cs="Times New Roman"/>
          <w:szCs w:val="24"/>
        </w:rPr>
        <w:t xml:space="preserve">, από τέτοια συγκροτήματα, όταν έπαιρναν δανεισμό. </w:t>
      </w:r>
    </w:p>
    <w:p w14:paraId="1ED2CCC8" w14:textId="77777777" w:rsidR="00844B03" w:rsidRDefault="0027580D">
      <w:pPr>
        <w:spacing w:after="0" w:line="600" w:lineRule="auto"/>
        <w:ind w:firstLine="720"/>
        <w:jc w:val="both"/>
        <w:rPr>
          <w:rFonts w:eastAsia="Times New Roman" w:cs="Times New Roman"/>
          <w:szCs w:val="24"/>
        </w:rPr>
      </w:pPr>
      <w:r w:rsidRPr="000A4C0C">
        <w:rPr>
          <w:rFonts w:eastAsia="Times New Roman" w:cs="Times New Roman"/>
          <w:b/>
          <w:szCs w:val="24"/>
        </w:rPr>
        <w:t>ΠΡΟΕΔΡΟΣ (Νικ</w:t>
      </w:r>
      <w:r w:rsidRPr="000A4C0C">
        <w:rPr>
          <w:rFonts w:eastAsia="Times New Roman" w:cs="Times New Roman"/>
          <w:b/>
          <w:szCs w:val="24"/>
        </w:rPr>
        <w:t xml:space="preserve">όλαος </w:t>
      </w:r>
      <w:proofErr w:type="spellStart"/>
      <w:r w:rsidRPr="000A4C0C">
        <w:rPr>
          <w:rFonts w:eastAsia="Times New Roman" w:cs="Times New Roman"/>
          <w:b/>
          <w:szCs w:val="24"/>
        </w:rPr>
        <w:t>Βούτσης</w:t>
      </w:r>
      <w:proofErr w:type="spellEnd"/>
      <w:r w:rsidRPr="000A4C0C">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Παρακαλώ. </w:t>
      </w:r>
    </w:p>
    <w:p w14:paraId="1ED2CCC9" w14:textId="77777777" w:rsidR="00844B03" w:rsidRDefault="0027580D">
      <w:pPr>
        <w:spacing w:after="0" w:line="600" w:lineRule="auto"/>
        <w:ind w:firstLine="720"/>
        <w:jc w:val="both"/>
        <w:rPr>
          <w:rFonts w:eastAsia="Times New Roman" w:cs="Times New Roman"/>
          <w:szCs w:val="24"/>
        </w:rPr>
      </w:pPr>
      <w:r w:rsidRPr="004620E8">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szCs w:val="24"/>
        </w:rPr>
        <w:t xml:space="preserve"> </w:t>
      </w:r>
      <w:r>
        <w:rPr>
          <w:rFonts w:eastAsia="Times New Roman" w:cs="Times New Roman"/>
          <w:szCs w:val="24"/>
        </w:rPr>
        <w:t>Από τον «</w:t>
      </w:r>
      <w:r>
        <w:rPr>
          <w:rFonts w:eastAsia="Times New Roman" w:cs="Times New Roman"/>
          <w:szCs w:val="24"/>
        </w:rPr>
        <w:t>ΕΛΕΥΘΕΡΟ ΤΥΠΟ</w:t>
      </w:r>
      <w:r>
        <w:rPr>
          <w:rFonts w:eastAsia="Times New Roman" w:cs="Times New Roman"/>
          <w:szCs w:val="24"/>
        </w:rPr>
        <w:t xml:space="preserve">» δεν τα παίρνατε, κυρία </w:t>
      </w:r>
      <w:proofErr w:type="spellStart"/>
      <w:r>
        <w:rPr>
          <w:rFonts w:eastAsia="Times New Roman" w:cs="Times New Roman"/>
          <w:szCs w:val="24"/>
        </w:rPr>
        <w:t>Βούλτεψη</w:t>
      </w:r>
      <w:proofErr w:type="spellEnd"/>
      <w:r>
        <w:rPr>
          <w:rFonts w:eastAsia="Times New Roman" w:cs="Times New Roman"/>
          <w:szCs w:val="24"/>
        </w:rPr>
        <w:t>; Τα μοιράζατε..</w:t>
      </w:r>
    </w:p>
    <w:p w14:paraId="1ED2CCCA" w14:textId="77777777" w:rsidR="00844B03" w:rsidRDefault="0027580D">
      <w:pPr>
        <w:spacing w:after="0" w:line="600" w:lineRule="auto"/>
        <w:ind w:firstLine="720"/>
        <w:jc w:val="both"/>
        <w:rPr>
          <w:rFonts w:eastAsia="Times New Roman" w:cs="Times New Roman"/>
          <w:b/>
          <w:szCs w:val="24"/>
        </w:rPr>
      </w:pPr>
      <w:r w:rsidRPr="000A4C0C">
        <w:rPr>
          <w:rFonts w:eastAsia="Times New Roman" w:cs="Times New Roman"/>
          <w:b/>
          <w:szCs w:val="24"/>
        </w:rPr>
        <w:t xml:space="preserve">ΠΡΟΕΔΡΟΣ (Νικόλαος </w:t>
      </w:r>
      <w:proofErr w:type="spellStart"/>
      <w:r w:rsidRPr="000A4C0C">
        <w:rPr>
          <w:rFonts w:eastAsia="Times New Roman" w:cs="Times New Roman"/>
          <w:b/>
          <w:szCs w:val="24"/>
        </w:rPr>
        <w:t>Βούτσης</w:t>
      </w:r>
      <w:proofErr w:type="spellEnd"/>
      <w:r w:rsidRPr="000A4C0C">
        <w:rPr>
          <w:rFonts w:eastAsia="Times New Roman" w:cs="Times New Roman"/>
          <w:b/>
          <w:szCs w:val="24"/>
        </w:rPr>
        <w:t>):</w:t>
      </w:r>
      <w:r>
        <w:rPr>
          <w:rFonts w:eastAsia="Times New Roman" w:cs="Times New Roman"/>
          <w:b/>
          <w:szCs w:val="24"/>
        </w:rPr>
        <w:t xml:space="preserve"> </w:t>
      </w:r>
      <w:r>
        <w:rPr>
          <w:rFonts w:eastAsia="Times New Roman" w:cs="Times New Roman"/>
          <w:szCs w:val="24"/>
        </w:rPr>
        <w:t>Παρακαλώ.</w:t>
      </w:r>
    </w:p>
    <w:p w14:paraId="1ED2CCCB" w14:textId="77777777" w:rsidR="00844B03" w:rsidRDefault="0027580D">
      <w:pPr>
        <w:spacing w:after="0" w:line="600" w:lineRule="auto"/>
        <w:ind w:firstLine="720"/>
        <w:jc w:val="both"/>
        <w:rPr>
          <w:rFonts w:eastAsia="Times New Roman" w:cs="Times New Roman"/>
          <w:szCs w:val="24"/>
        </w:rPr>
      </w:pPr>
      <w:r w:rsidRPr="004620E8">
        <w:rPr>
          <w:rFonts w:eastAsia="Times New Roman" w:cs="Times New Roman"/>
          <w:b/>
          <w:szCs w:val="24"/>
        </w:rPr>
        <w:t>ΣΟΦΙΑ ΒΟΥΛΤΕΨΗ:</w:t>
      </w:r>
      <w:r>
        <w:rPr>
          <w:rFonts w:eastAsia="Times New Roman" w:cs="Times New Roman"/>
          <w:szCs w:val="24"/>
        </w:rPr>
        <w:t xml:space="preserve"> Είσαι… Δεν ντρέπεσαι;</w:t>
      </w:r>
    </w:p>
    <w:p w14:paraId="1ED2CCCC" w14:textId="77777777" w:rsidR="00844B03" w:rsidRDefault="0027580D">
      <w:pPr>
        <w:spacing w:after="0" w:line="600" w:lineRule="auto"/>
        <w:ind w:firstLine="720"/>
        <w:jc w:val="both"/>
        <w:rPr>
          <w:rFonts w:eastAsia="Times New Roman" w:cs="Times New Roman"/>
          <w:szCs w:val="24"/>
        </w:rPr>
      </w:pPr>
      <w:r w:rsidRPr="004620E8">
        <w:rPr>
          <w:rFonts w:eastAsia="Times New Roman" w:cs="Times New Roman"/>
          <w:b/>
          <w:szCs w:val="24"/>
        </w:rPr>
        <w:t xml:space="preserve">ΠΡΟΕΔΡΟΣ (Νικόλαος </w:t>
      </w:r>
      <w:proofErr w:type="spellStart"/>
      <w:r w:rsidRPr="004620E8">
        <w:rPr>
          <w:rFonts w:eastAsia="Times New Roman" w:cs="Times New Roman"/>
          <w:b/>
          <w:szCs w:val="24"/>
        </w:rPr>
        <w:t>Βούτσης</w:t>
      </w:r>
      <w:proofErr w:type="spellEnd"/>
      <w:r w:rsidRPr="004620E8">
        <w:rPr>
          <w:rFonts w:eastAsia="Times New Roman" w:cs="Times New Roman"/>
          <w:b/>
          <w:szCs w:val="24"/>
        </w:rPr>
        <w:t>):</w:t>
      </w:r>
      <w:r>
        <w:rPr>
          <w:rFonts w:eastAsia="Times New Roman" w:cs="Times New Roman"/>
          <w:szCs w:val="24"/>
        </w:rPr>
        <w:t xml:space="preserve"> Παρακαλώ πολύ, να μη γραφτεί τίποτα στα Πρακτικά. </w:t>
      </w:r>
    </w:p>
    <w:p w14:paraId="1ED2CCCD" w14:textId="77777777" w:rsidR="00844B03" w:rsidRDefault="0027580D">
      <w:pPr>
        <w:spacing w:after="0" w:line="600" w:lineRule="auto"/>
        <w:ind w:firstLine="720"/>
        <w:jc w:val="both"/>
        <w:rPr>
          <w:rFonts w:eastAsia="Times New Roman" w:cs="Times New Roman"/>
          <w:szCs w:val="24"/>
        </w:rPr>
      </w:pPr>
      <w:r w:rsidRPr="004620E8">
        <w:rPr>
          <w:rFonts w:eastAsia="Times New Roman" w:cs="Times New Roman"/>
          <w:b/>
          <w:szCs w:val="24"/>
        </w:rPr>
        <w:t>ΣΟΦΙΑ ΒΟΥΛΤΕΨΗ:</w:t>
      </w:r>
      <w:r>
        <w:rPr>
          <w:rFonts w:eastAsia="Times New Roman" w:cs="Times New Roman"/>
          <w:szCs w:val="24"/>
        </w:rPr>
        <w:t xml:space="preserve"> … </w:t>
      </w:r>
    </w:p>
    <w:p w14:paraId="1ED2CCCE" w14:textId="77777777" w:rsidR="00844B03" w:rsidRDefault="0027580D">
      <w:pPr>
        <w:spacing w:after="0" w:line="600" w:lineRule="auto"/>
        <w:ind w:firstLine="720"/>
        <w:jc w:val="both"/>
        <w:rPr>
          <w:rFonts w:eastAsia="Times New Roman" w:cs="Times New Roman"/>
          <w:szCs w:val="24"/>
        </w:rPr>
      </w:pPr>
      <w:r w:rsidRPr="004620E8">
        <w:rPr>
          <w:rFonts w:eastAsia="Times New Roman" w:cs="Times New Roman"/>
          <w:b/>
          <w:szCs w:val="24"/>
        </w:rPr>
        <w:lastRenderedPageBreak/>
        <w:t xml:space="preserve">ΠΡΟΕΔΡΟΣ (Νικόλαος </w:t>
      </w:r>
      <w:proofErr w:type="spellStart"/>
      <w:r w:rsidRPr="004620E8">
        <w:rPr>
          <w:rFonts w:eastAsia="Times New Roman" w:cs="Times New Roman"/>
          <w:b/>
          <w:szCs w:val="24"/>
        </w:rPr>
        <w:t>Βούτσης</w:t>
      </w:r>
      <w:proofErr w:type="spellEnd"/>
      <w:r w:rsidRPr="004620E8">
        <w:rPr>
          <w:rFonts w:eastAsia="Times New Roman" w:cs="Times New Roman"/>
          <w:b/>
          <w:szCs w:val="24"/>
        </w:rPr>
        <w:t>):</w:t>
      </w:r>
      <w:r>
        <w:rPr>
          <w:rFonts w:eastAsia="Times New Roman" w:cs="Times New Roman"/>
          <w:szCs w:val="24"/>
        </w:rPr>
        <w:t xml:space="preserve"> Κύριε Πρόεδρε, κύριε Καμμένο!</w:t>
      </w:r>
    </w:p>
    <w:p w14:paraId="1ED2CCCF" w14:textId="77777777" w:rsidR="00844B03" w:rsidRDefault="0027580D">
      <w:pPr>
        <w:spacing w:after="0" w:line="600" w:lineRule="auto"/>
        <w:ind w:firstLine="720"/>
        <w:jc w:val="both"/>
        <w:rPr>
          <w:rFonts w:eastAsia="Times New Roman" w:cs="Times New Roman"/>
          <w:szCs w:val="24"/>
        </w:rPr>
      </w:pPr>
      <w:r w:rsidRPr="004620E8">
        <w:rPr>
          <w:rFonts w:eastAsia="Times New Roman" w:cs="Times New Roman"/>
          <w:b/>
          <w:szCs w:val="24"/>
        </w:rPr>
        <w:t>ΠΑΝΟΣ ΚΑΜΜΕΝΟΣ (Υπουργός Εθνικής Άμυνας – Πρόεδρος των Ανεξαρτήτων Ελλήνων):</w:t>
      </w:r>
      <w:r>
        <w:rPr>
          <w:rFonts w:eastAsia="Times New Roman" w:cs="Times New Roman"/>
          <w:b/>
          <w:szCs w:val="24"/>
        </w:rPr>
        <w:t xml:space="preserve"> </w:t>
      </w:r>
      <w:r>
        <w:rPr>
          <w:rFonts w:eastAsia="Times New Roman" w:cs="Times New Roman"/>
          <w:szCs w:val="24"/>
        </w:rPr>
        <w:t>Τα άρπαζε από τον «</w:t>
      </w:r>
      <w:r>
        <w:rPr>
          <w:rFonts w:eastAsia="Times New Roman" w:cs="Times New Roman"/>
          <w:szCs w:val="24"/>
        </w:rPr>
        <w:t>ΕΛ</w:t>
      </w:r>
      <w:r>
        <w:rPr>
          <w:rFonts w:eastAsia="Times New Roman" w:cs="Times New Roman"/>
          <w:szCs w:val="24"/>
        </w:rPr>
        <w:t>ΕΥΘΕΡΟ ΤΥΠΟ</w:t>
      </w:r>
      <w:r>
        <w:rPr>
          <w:rFonts w:eastAsia="Times New Roman" w:cs="Times New Roman"/>
          <w:szCs w:val="24"/>
        </w:rPr>
        <w:t>», όταν έδινε δάνεια, την ώρα που οι ελληνικές μικρομεσαίες επιχειρήσεις πείναγαν! Αυτή είναι η αλήθεια. Τα μοιράσατε ωραία μεταξύ σας και νομίζατε ότι ο ελληνικός λαός είναι ηλίθιος!</w:t>
      </w:r>
    </w:p>
    <w:p w14:paraId="1ED2CCD0" w14:textId="77777777" w:rsidR="00844B03" w:rsidRDefault="0027580D">
      <w:pPr>
        <w:spacing w:after="0" w:line="600" w:lineRule="auto"/>
        <w:ind w:firstLine="720"/>
        <w:jc w:val="both"/>
        <w:rPr>
          <w:rFonts w:eastAsia="Times New Roman" w:cs="Times New Roman"/>
          <w:szCs w:val="24"/>
        </w:rPr>
      </w:pPr>
      <w:r w:rsidRPr="00610394">
        <w:rPr>
          <w:rFonts w:eastAsia="Times New Roman"/>
          <w:b/>
          <w:bCs/>
        </w:rPr>
        <w:t xml:space="preserve">ΠΡΟΕΔΡΟΣ (Νικόλαος </w:t>
      </w:r>
      <w:proofErr w:type="spellStart"/>
      <w:r w:rsidRPr="00610394">
        <w:rPr>
          <w:rFonts w:eastAsia="Times New Roman"/>
          <w:b/>
          <w:bCs/>
        </w:rPr>
        <w:t>Βούτσης</w:t>
      </w:r>
      <w:proofErr w:type="spellEnd"/>
      <w:r w:rsidRPr="00610394">
        <w:rPr>
          <w:rFonts w:eastAsia="Times New Roman"/>
          <w:b/>
          <w:bCs/>
        </w:rPr>
        <w:t>):</w:t>
      </w:r>
      <w:r w:rsidRPr="00610394">
        <w:rPr>
          <w:rFonts w:eastAsia="Times New Roman"/>
          <w:bCs/>
        </w:rPr>
        <w:t xml:space="preserve"> </w:t>
      </w:r>
      <w:r>
        <w:rPr>
          <w:rFonts w:eastAsia="Times New Roman" w:cs="Times New Roman"/>
          <w:szCs w:val="24"/>
        </w:rPr>
        <w:t xml:space="preserve">Κύριε Καμμένο, κυρία </w:t>
      </w:r>
      <w:proofErr w:type="spellStart"/>
      <w:r>
        <w:rPr>
          <w:rFonts w:eastAsia="Times New Roman" w:cs="Times New Roman"/>
          <w:szCs w:val="24"/>
        </w:rPr>
        <w:t>Βούλτεψη</w:t>
      </w:r>
      <w:proofErr w:type="spellEnd"/>
      <w:r>
        <w:rPr>
          <w:rFonts w:eastAsia="Times New Roman" w:cs="Times New Roman"/>
          <w:szCs w:val="24"/>
        </w:rPr>
        <w:t>, π</w:t>
      </w:r>
      <w:r>
        <w:rPr>
          <w:rFonts w:eastAsia="Times New Roman" w:cs="Times New Roman"/>
          <w:szCs w:val="24"/>
        </w:rPr>
        <w:t>αρακαλώ, σταματήστε.</w:t>
      </w:r>
    </w:p>
    <w:p w14:paraId="1ED2CCD1" w14:textId="77777777" w:rsidR="00844B03" w:rsidRDefault="0027580D">
      <w:pPr>
        <w:spacing w:after="0" w:line="600" w:lineRule="auto"/>
        <w:ind w:firstLine="720"/>
        <w:jc w:val="both"/>
        <w:rPr>
          <w:rFonts w:eastAsia="Times New Roman" w:cs="Times New Roman"/>
          <w:szCs w:val="24"/>
        </w:rPr>
      </w:pPr>
      <w:r w:rsidRPr="00C00EC0">
        <w:rPr>
          <w:rFonts w:eastAsia="Times New Roman"/>
          <w:b/>
          <w:bCs/>
          <w:szCs w:val="24"/>
        </w:rPr>
        <w:t>ΠΑΝΟΣ ΚΑΜΜΕΝΟΣ (Υπουργός Εθνικής Άμυνας - Πρόεδρος των Ανεξ</w:t>
      </w:r>
      <w:r>
        <w:rPr>
          <w:rFonts w:eastAsia="Times New Roman"/>
          <w:b/>
          <w:bCs/>
          <w:szCs w:val="24"/>
        </w:rPr>
        <w:t>αρτήτων</w:t>
      </w:r>
      <w:r w:rsidRPr="00C00EC0">
        <w:rPr>
          <w:rFonts w:eastAsia="Times New Roman"/>
          <w:b/>
          <w:bCs/>
          <w:szCs w:val="24"/>
        </w:rPr>
        <w:t xml:space="preserve"> Ελλήνων):</w:t>
      </w:r>
      <w:r>
        <w:rPr>
          <w:rFonts w:eastAsia="Times New Roman"/>
          <w:b/>
          <w:bCs/>
          <w:szCs w:val="24"/>
        </w:rPr>
        <w:t xml:space="preserve"> </w:t>
      </w:r>
      <w:r>
        <w:rPr>
          <w:rFonts w:eastAsia="Times New Roman" w:cs="Times New Roman"/>
          <w:szCs w:val="24"/>
        </w:rPr>
        <w:t>…</w:t>
      </w:r>
      <w:r w:rsidRPr="00AF5C63">
        <w:rPr>
          <w:rFonts w:eastAsia="Times New Roman" w:cs="Times New Roman"/>
          <w:szCs w:val="24"/>
        </w:rPr>
        <w:t xml:space="preserve">8,5 </w:t>
      </w:r>
      <w:r>
        <w:rPr>
          <w:rFonts w:eastAsia="Times New Roman" w:cs="Times New Roman"/>
          <w:szCs w:val="24"/>
        </w:rPr>
        <w:t>δισεκατομμύρια απώλειες ασφαλιστικών εισφορών…</w:t>
      </w:r>
    </w:p>
    <w:p w14:paraId="1ED2CCD2"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w:t>
      </w:r>
    </w:p>
    <w:p w14:paraId="1ED2CCD3" w14:textId="77777777" w:rsidR="00844B03" w:rsidRDefault="0027580D">
      <w:pPr>
        <w:spacing w:after="0" w:line="600" w:lineRule="auto"/>
        <w:ind w:firstLine="720"/>
        <w:jc w:val="both"/>
        <w:rPr>
          <w:rFonts w:eastAsia="Times New Roman" w:cs="Times New Roman"/>
          <w:szCs w:val="24"/>
        </w:rPr>
      </w:pPr>
      <w:r w:rsidRPr="00610394">
        <w:rPr>
          <w:rFonts w:eastAsia="Times New Roman"/>
          <w:b/>
          <w:bCs/>
        </w:rPr>
        <w:lastRenderedPageBreak/>
        <w:t xml:space="preserve">ΠΡΟΕΔΡΟΣ (Νικόλαος </w:t>
      </w:r>
      <w:proofErr w:type="spellStart"/>
      <w:r w:rsidRPr="00610394">
        <w:rPr>
          <w:rFonts w:eastAsia="Times New Roman"/>
          <w:b/>
          <w:bCs/>
        </w:rPr>
        <w:t>Βούτσης</w:t>
      </w:r>
      <w:proofErr w:type="spellEnd"/>
      <w:r w:rsidRPr="00610394">
        <w:rPr>
          <w:rFonts w:eastAsia="Times New Roman"/>
          <w:b/>
          <w:bCs/>
        </w:rPr>
        <w:t>):</w:t>
      </w:r>
      <w:r w:rsidRPr="00610394">
        <w:rPr>
          <w:rFonts w:eastAsia="Times New Roman"/>
          <w:bCs/>
        </w:rPr>
        <w:t xml:space="preserve"> </w:t>
      </w: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έξι φορές βρίσατε. Να διαγραφούν.</w:t>
      </w:r>
    </w:p>
    <w:p w14:paraId="1ED2CCD4"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ΣΟΦΙΑ ΒΟΥ</w:t>
      </w:r>
      <w:r>
        <w:rPr>
          <w:rFonts w:eastAsia="Times New Roman" w:cs="Times New Roman"/>
          <w:b/>
          <w:szCs w:val="24"/>
        </w:rPr>
        <w:t xml:space="preserve">ΛΤΕΨΗ: </w:t>
      </w:r>
      <w:r>
        <w:rPr>
          <w:rFonts w:eastAsia="Times New Roman" w:cs="Times New Roman"/>
          <w:szCs w:val="24"/>
        </w:rPr>
        <w:t>…</w:t>
      </w:r>
    </w:p>
    <w:p w14:paraId="1ED2CCD5" w14:textId="77777777" w:rsidR="00844B03" w:rsidRDefault="0027580D">
      <w:pPr>
        <w:spacing w:after="0" w:line="600" w:lineRule="auto"/>
        <w:ind w:firstLine="720"/>
        <w:jc w:val="both"/>
        <w:rPr>
          <w:rFonts w:eastAsia="Times New Roman" w:cs="Times New Roman"/>
          <w:szCs w:val="24"/>
        </w:rPr>
      </w:pPr>
      <w:r w:rsidRPr="00610394">
        <w:rPr>
          <w:rFonts w:eastAsia="Times New Roman"/>
          <w:b/>
          <w:bCs/>
        </w:rPr>
        <w:t xml:space="preserve">ΠΡΟΕΔΡΟΣ (Νικόλαος </w:t>
      </w:r>
      <w:proofErr w:type="spellStart"/>
      <w:r w:rsidRPr="00610394">
        <w:rPr>
          <w:rFonts w:eastAsia="Times New Roman"/>
          <w:b/>
          <w:bCs/>
        </w:rPr>
        <w:t>Βούτσης</w:t>
      </w:r>
      <w:proofErr w:type="spellEnd"/>
      <w:r w:rsidRPr="00610394">
        <w:rPr>
          <w:rFonts w:eastAsia="Times New Roman"/>
          <w:b/>
          <w:bCs/>
        </w:rPr>
        <w:t>):</w:t>
      </w:r>
      <w:r w:rsidRPr="00610394">
        <w:rPr>
          <w:rFonts w:eastAsia="Times New Roman"/>
          <w:bCs/>
        </w:rPr>
        <w:t xml:space="preserve"> </w:t>
      </w:r>
      <w:r>
        <w:rPr>
          <w:rFonts w:eastAsia="Times New Roman" w:cs="Times New Roman"/>
          <w:szCs w:val="24"/>
        </w:rPr>
        <w:t>Μα, είστε καλά; Τι πράγματα είναι αυτά;</w:t>
      </w:r>
    </w:p>
    <w:p w14:paraId="1ED2CCD6"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w:t>
      </w:r>
    </w:p>
    <w:p w14:paraId="1ED2CCD7" w14:textId="77777777" w:rsidR="00844B03" w:rsidRDefault="0027580D">
      <w:pPr>
        <w:spacing w:after="0" w:line="600" w:lineRule="auto"/>
        <w:ind w:firstLine="720"/>
        <w:jc w:val="both"/>
        <w:rPr>
          <w:rFonts w:eastAsia="Times New Roman" w:cs="Times New Roman"/>
          <w:szCs w:val="24"/>
        </w:rPr>
      </w:pPr>
      <w:r w:rsidRPr="00610394">
        <w:rPr>
          <w:rFonts w:eastAsia="Times New Roman"/>
          <w:b/>
          <w:bCs/>
        </w:rPr>
        <w:t xml:space="preserve">ΠΡΟΕΔΡΟΣ (Νικόλαος </w:t>
      </w:r>
      <w:proofErr w:type="spellStart"/>
      <w:r w:rsidRPr="00610394">
        <w:rPr>
          <w:rFonts w:eastAsia="Times New Roman"/>
          <w:b/>
          <w:bCs/>
        </w:rPr>
        <w:t>Βούτσης</w:t>
      </w:r>
      <w:proofErr w:type="spellEnd"/>
      <w:r w:rsidRPr="00610394">
        <w:rPr>
          <w:rFonts w:eastAsia="Times New Roman"/>
          <w:b/>
          <w:bCs/>
        </w:rPr>
        <w:t>):</w:t>
      </w:r>
      <w:r w:rsidRPr="00610394">
        <w:rPr>
          <w:rFonts w:eastAsia="Times New Roman"/>
          <w:bCs/>
        </w:rPr>
        <w:t xml:space="preserve"> </w:t>
      </w:r>
      <w:r>
        <w:rPr>
          <w:rFonts w:eastAsia="Times New Roman" w:cs="Times New Roman"/>
          <w:szCs w:val="24"/>
        </w:rPr>
        <w:t>Μα, σας παρακαλώ!</w:t>
      </w:r>
    </w:p>
    <w:p w14:paraId="1ED2CCD8" w14:textId="77777777" w:rsidR="00844B03" w:rsidRDefault="0027580D">
      <w:pPr>
        <w:spacing w:after="0" w:line="600" w:lineRule="auto"/>
        <w:ind w:firstLine="720"/>
        <w:jc w:val="both"/>
        <w:rPr>
          <w:rFonts w:eastAsia="Times New Roman" w:cs="Times New Roman"/>
          <w:szCs w:val="24"/>
        </w:rPr>
      </w:pPr>
      <w:r w:rsidRPr="00C00EC0">
        <w:rPr>
          <w:rFonts w:eastAsia="Times New Roman"/>
          <w:b/>
          <w:bCs/>
          <w:szCs w:val="24"/>
        </w:rPr>
        <w:t>ΠΑΝΟΣ ΚΑΜΜΕΝΟΣ (Υπουργός Εθνικής Άμυνας - Πρόεδρος των Ανεξ</w:t>
      </w:r>
      <w:r>
        <w:rPr>
          <w:rFonts w:eastAsia="Times New Roman"/>
          <w:b/>
          <w:bCs/>
          <w:szCs w:val="24"/>
        </w:rPr>
        <w:t>αρτή</w:t>
      </w:r>
      <w:r w:rsidRPr="00C00EC0">
        <w:rPr>
          <w:rFonts w:eastAsia="Times New Roman"/>
          <w:b/>
          <w:bCs/>
          <w:szCs w:val="24"/>
        </w:rPr>
        <w:t>των Ελλήνων):</w:t>
      </w:r>
      <w:r w:rsidRPr="00C00EC0">
        <w:rPr>
          <w:rFonts w:eastAsia="Times New Roman" w:cs="Times New Roman"/>
          <w:szCs w:val="24"/>
        </w:rPr>
        <w:t xml:space="preserve"> </w:t>
      </w:r>
      <w:r>
        <w:rPr>
          <w:rFonts w:eastAsia="Times New Roman" w:cs="Times New Roman"/>
          <w:szCs w:val="24"/>
        </w:rPr>
        <w:t xml:space="preserve">Να σε δω αύριο με τον Μαρινάκη τι </w:t>
      </w:r>
      <w:r>
        <w:rPr>
          <w:rFonts w:eastAsia="Times New Roman" w:cs="Times New Roman"/>
          <w:szCs w:val="24"/>
        </w:rPr>
        <w:t>θα κάνεις! Να σε δω αύριο, μεθαύριο!</w:t>
      </w:r>
    </w:p>
    <w:p w14:paraId="1ED2CCD9" w14:textId="77777777" w:rsidR="00844B03" w:rsidRDefault="0027580D">
      <w:pPr>
        <w:spacing w:after="0" w:line="600" w:lineRule="auto"/>
        <w:ind w:firstLine="720"/>
        <w:jc w:val="both"/>
        <w:rPr>
          <w:rFonts w:eastAsia="Times New Roman" w:cs="Times New Roman"/>
          <w:szCs w:val="24"/>
        </w:rPr>
      </w:pPr>
      <w:r w:rsidRPr="00610394">
        <w:rPr>
          <w:rFonts w:eastAsia="Times New Roman"/>
          <w:b/>
          <w:bCs/>
        </w:rPr>
        <w:t xml:space="preserve">ΠΡΟΕΔΡΟΣ (Νικόλαος </w:t>
      </w:r>
      <w:proofErr w:type="spellStart"/>
      <w:r w:rsidRPr="00610394">
        <w:rPr>
          <w:rFonts w:eastAsia="Times New Roman"/>
          <w:b/>
          <w:bCs/>
        </w:rPr>
        <w:t>Βούτσης</w:t>
      </w:r>
      <w:proofErr w:type="spellEnd"/>
      <w:r w:rsidRPr="00610394">
        <w:rPr>
          <w:rFonts w:eastAsia="Times New Roman"/>
          <w:b/>
          <w:bCs/>
        </w:rPr>
        <w:t>):</w:t>
      </w:r>
      <w:r w:rsidRPr="00610394">
        <w:rPr>
          <w:rFonts w:eastAsia="Times New Roman"/>
          <w:bCs/>
        </w:rPr>
        <w:t xml:space="preserve"> </w:t>
      </w:r>
      <w:r>
        <w:rPr>
          <w:rFonts w:eastAsia="Times New Roman" w:cs="Times New Roman"/>
          <w:szCs w:val="24"/>
        </w:rPr>
        <w:t>Κύριε Υπουργέ, παρακαλώ πολύ, ούτε προσωπικές αναφορές ούτε τέτοιες εκφράσεις. Παρακαλώ αυτές οι εκφράσεις…</w:t>
      </w:r>
    </w:p>
    <w:p w14:paraId="1ED2CCDA"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lastRenderedPageBreak/>
        <w:t>ΣΟΦΙΑ ΒΟΥΛΤΕΨΗ:</w:t>
      </w:r>
      <w:r>
        <w:rPr>
          <w:rFonts w:eastAsia="Times New Roman" w:cs="Times New Roman"/>
          <w:szCs w:val="24"/>
        </w:rPr>
        <w:t xml:space="preserve"> Έφυγε ο </w:t>
      </w:r>
      <w:proofErr w:type="spellStart"/>
      <w:r>
        <w:rPr>
          <w:rFonts w:eastAsia="Times New Roman" w:cs="Times New Roman"/>
          <w:szCs w:val="24"/>
        </w:rPr>
        <w:t>Ερντογάν</w:t>
      </w:r>
      <w:proofErr w:type="spellEnd"/>
      <w:r>
        <w:rPr>
          <w:rFonts w:eastAsia="Times New Roman" w:cs="Times New Roman"/>
          <w:szCs w:val="24"/>
        </w:rPr>
        <w:t xml:space="preserve"> και πήρες πάλι τους δρόμους. Τρεις μέρες κρυβόσου</w:t>
      </w:r>
      <w:r>
        <w:rPr>
          <w:rFonts w:eastAsia="Times New Roman" w:cs="Times New Roman"/>
          <w:szCs w:val="24"/>
        </w:rPr>
        <w:t>ν!</w:t>
      </w:r>
    </w:p>
    <w:p w14:paraId="1ED2CCDB" w14:textId="77777777" w:rsidR="00844B03" w:rsidRDefault="0027580D">
      <w:pPr>
        <w:spacing w:after="0" w:line="600" w:lineRule="auto"/>
        <w:ind w:firstLine="720"/>
        <w:jc w:val="both"/>
        <w:rPr>
          <w:rFonts w:eastAsia="Times New Roman" w:cs="Times New Roman"/>
          <w:szCs w:val="24"/>
        </w:rPr>
      </w:pPr>
      <w:r w:rsidRPr="00610394">
        <w:rPr>
          <w:rFonts w:eastAsia="Times New Roman"/>
          <w:b/>
          <w:bCs/>
        </w:rPr>
        <w:t xml:space="preserve">ΠΡΟΕΔΡΟΣ (Νικόλαος </w:t>
      </w:r>
      <w:proofErr w:type="spellStart"/>
      <w:r w:rsidRPr="00610394">
        <w:rPr>
          <w:rFonts w:eastAsia="Times New Roman"/>
          <w:b/>
          <w:bCs/>
        </w:rPr>
        <w:t>Βούτσης</w:t>
      </w:r>
      <w:proofErr w:type="spellEnd"/>
      <w:r w:rsidRPr="00610394">
        <w:rPr>
          <w:rFonts w:eastAsia="Times New Roman"/>
          <w:b/>
          <w:bCs/>
        </w:rPr>
        <w:t>):</w:t>
      </w:r>
      <w:r w:rsidRPr="00610394">
        <w:rPr>
          <w:rFonts w:eastAsia="Times New Roman"/>
          <w:bCs/>
        </w:rPr>
        <w:t xml:space="preserve"> </w:t>
      </w: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εάν δεν μπορείτε να σταματήσετε, σας παρακαλώ κάντε ένα ατομικό διάλειμμα.</w:t>
      </w:r>
    </w:p>
    <w:p w14:paraId="1ED2CCDC"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p>
    <w:p w14:paraId="1ED2CCDD" w14:textId="77777777" w:rsidR="00844B03" w:rsidRDefault="0027580D">
      <w:pPr>
        <w:spacing w:after="0" w:line="600" w:lineRule="auto"/>
        <w:ind w:firstLine="720"/>
        <w:jc w:val="both"/>
        <w:rPr>
          <w:rFonts w:eastAsia="Times New Roman" w:cs="Times New Roman"/>
          <w:szCs w:val="24"/>
        </w:rPr>
      </w:pPr>
      <w:r w:rsidRPr="00610394">
        <w:rPr>
          <w:rFonts w:eastAsia="Times New Roman"/>
          <w:b/>
          <w:bCs/>
        </w:rPr>
        <w:t xml:space="preserve">ΠΡΟΕΔΡΟΣ (Νικόλαος </w:t>
      </w:r>
      <w:proofErr w:type="spellStart"/>
      <w:r w:rsidRPr="00610394">
        <w:rPr>
          <w:rFonts w:eastAsia="Times New Roman"/>
          <w:b/>
          <w:bCs/>
        </w:rPr>
        <w:t>Βούτσης</w:t>
      </w:r>
      <w:proofErr w:type="spellEnd"/>
      <w:r w:rsidRPr="00610394">
        <w:rPr>
          <w:rFonts w:eastAsia="Times New Roman"/>
          <w:b/>
          <w:bCs/>
        </w:rPr>
        <w:t>):</w:t>
      </w:r>
      <w:r w:rsidRPr="00610394">
        <w:rPr>
          <w:rFonts w:eastAsia="Times New Roman"/>
          <w:bCs/>
        </w:rPr>
        <w:t xml:space="preserve"> </w:t>
      </w:r>
      <w:r>
        <w:rPr>
          <w:rFonts w:eastAsia="Times New Roman" w:cs="Times New Roman"/>
          <w:szCs w:val="24"/>
        </w:rPr>
        <w:t>Το διάλειμμα; Αφού μιλάει τώρα.</w:t>
      </w:r>
    </w:p>
    <w:p w14:paraId="1ED2CCD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Μα, το είπα προηγουμένως. Εσείς δεν ακούσατε;</w:t>
      </w:r>
    </w:p>
    <w:p w14:paraId="1ED2CCDF"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ΣΟΦΙΑ </w:t>
      </w:r>
      <w:r>
        <w:rPr>
          <w:rFonts w:eastAsia="Times New Roman" w:cs="Times New Roman"/>
          <w:b/>
          <w:szCs w:val="24"/>
        </w:rPr>
        <w:t>ΒΟΥΛΤΕΨΗ:</w:t>
      </w:r>
      <w:r>
        <w:rPr>
          <w:rFonts w:eastAsia="Times New Roman" w:cs="Times New Roman"/>
          <w:szCs w:val="24"/>
        </w:rPr>
        <w:t xml:space="preserve"> Να το πάρει πίσω.</w:t>
      </w:r>
    </w:p>
    <w:p w14:paraId="1ED2CCE0" w14:textId="77777777" w:rsidR="00844B03" w:rsidRDefault="0027580D">
      <w:pPr>
        <w:spacing w:after="0" w:line="600" w:lineRule="auto"/>
        <w:ind w:firstLine="720"/>
        <w:jc w:val="both"/>
        <w:rPr>
          <w:rFonts w:eastAsia="Times New Roman" w:cs="Times New Roman"/>
          <w:szCs w:val="24"/>
        </w:rPr>
      </w:pPr>
      <w:r w:rsidRPr="00C00EC0">
        <w:rPr>
          <w:rFonts w:eastAsia="Times New Roman"/>
          <w:b/>
          <w:bCs/>
          <w:szCs w:val="24"/>
        </w:rPr>
        <w:t>ΠΑΝΟΣ ΚΑΜΜΕΝΟΣ (Υπουργός Εθνικής Άμυνας - Πρόεδρος των Ανεξ</w:t>
      </w:r>
      <w:r>
        <w:rPr>
          <w:rFonts w:eastAsia="Times New Roman"/>
          <w:b/>
          <w:bCs/>
          <w:szCs w:val="24"/>
        </w:rPr>
        <w:t>αρτήτων</w:t>
      </w:r>
      <w:r w:rsidRPr="00C00EC0">
        <w:rPr>
          <w:rFonts w:eastAsia="Times New Roman"/>
          <w:b/>
          <w:bCs/>
          <w:szCs w:val="24"/>
        </w:rPr>
        <w:t xml:space="preserve"> Ελλήνων):</w:t>
      </w:r>
      <w:r w:rsidRPr="00C00EC0">
        <w:rPr>
          <w:rFonts w:eastAsia="Times New Roman" w:cs="Times New Roman"/>
          <w:szCs w:val="24"/>
        </w:rPr>
        <w:t xml:space="preserve"> </w:t>
      </w:r>
      <w:r>
        <w:rPr>
          <w:rFonts w:eastAsia="Times New Roman" w:cs="Times New Roman"/>
          <w:szCs w:val="24"/>
        </w:rPr>
        <w:t xml:space="preserve">Από τον «ΕΛΕΥΘΕΡΟ ΤΥΠΟ» πληρωνόσασταν, όταν έπαιρνε δάνεια και κοβόντουσαν τα </w:t>
      </w:r>
      <w:r>
        <w:rPr>
          <w:rFonts w:eastAsia="Times New Roman" w:cs="Times New Roman"/>
          <w:szCs w:val="24"/>
        </w:rPr>
        <w:lastRenderedPageBreak/>
        <w:t>δάνεια στις επιχειρήσεις, όπως τα έπαιρναν και οι άλλοι από το συγκρότημα</w:t>
      </w:r>
      <w:r>
        <w:rPr>
          <w:rFonts w:eastAsia="Times New Roman" w:cs="Times New Roman"/>
          <w:szCs w:val="24"/>
        </w:rPr>
        <w:t xml:space="preserve"> «ΛΑΜΠΡΑΚΗ» και τα συγκροτήματα που δανείζονταν…</w:t>
      </w:r>
    </w:p>
    <w:p w14:paraId="1ED2CCE1" w14:textId="77777777" w:rsidR="00844B03" w:rsidRDefault="0027580D">
      <w:pPr>
        <w:spacing w:after="0" w:line="600" w:lineRule="auto"/>
        <w:ind w:firstLine="720"/>
        <w:jc w:val="both"/>
        <w:rPr>
          <w:rFonts w:eastAsia="Times New Roman" w:cs="Times New Roman"/>
          <w:szCs w:val="24"/>
        </w:rPr>
      </w:pPr>
      <w:r w:rsidRPr="00610394">
        <w:rPr>
          <w:rFonts w:eastAsia="Times New Roman"/>
          <w:b/>
          <w:bCs/>
        </w:rPr>
        <w:t xml:space="preserve">ΠΡΟΕΔΡΟΣ (Νικόλαος </w:t>
      </w:r>
      <w:proofErr w:type="spellStart"/>
      <w:r w:rsidRPr="00610394">
        <w:rPr>
          <w:rFonts w:eastAsia="Times New Roman"/>
          <w:b/>
          <w:bCs/>
        </w:rPr>
        <w:t>Βούτσης</w:t>
      </w:r>
      <w:proofErr w:type="spellEnd"/>
      <w:r w:rsidRPr="00610394">
        <w:rPr>
          <w:rFonts w:eastAsia="Times New Roman"/>
          <w:b/>
          <w:bCs/>
        </w:rPr>
        <w:t>):</w:t>
      </w:r>
      <w:r w:rsidRPr="00610394">
        <w:rPr>
          <w:rFonts w:eastAsia="Times New Roman"/>
          <w:bCs/>
        </w:rPr>
        <w:t xml:space="preserve"> </w:t>
      </w:r>
      <w:r>
        <w:rPr>
          <w:rFonts w:eastAsia="Times New Roman" w:cs="Times New Roman"/>
          <w:szCs w:val="24"/>
        </w:rPr>
        <w:t>Να αφαιρεθούν από τα Πρακτικά και το μεν και το δε.</w:t>
      </w:r>
    </w:p>
    <w:p w14:paraId="1ED2CCE2"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Πληρωνόμουν, λέει, από τον «ΕΛΕΥΘΕΡΟ ΤΥΠΟ»</w:t>
      </w:r>
      <w:r>
        <w:rPr>
          <w:rFonts w:eastAsia="Times New Roman" w:cs="Times New Roman"/>
          <w:szCs w:val="24"/>
        </w:rPr>
        <w:t>,</w:t>
      </w:r>
      <w:r>
        <w:rPr>
          <w:rFonts w:eastAsia="Times New Roman" w:cs="Times New Roman"/>
          <w:szCs w:val="24"/>
        </w:rPr>
        <w:t xml:space="preserve"> που έπαιρνε δάνεια.</w:t>
      </w:r>
    </w:p>
    <w:p w14:paraId="1ED2CCE3" w14:textId="77777777" w:rsidR="00844B03" w:rsidRDefault="0027580D">
      <w:pPr>
        <w:spacing w:after="0" w:line="600" w:lineRule="auto"/>
        <w:ind w:firstLine="720"/>
        <w:jc w:val="both"/>
        <w:rPr>
          <w:rFonts w:eastAsia="Times New Roman" w:cs="Times New Roman"/>
          <w:szCs w:val="24"/>
        </w:rPr>
      </w:pPr>
      <w:r w:rsidRPr="00610394">
        <w:rPr>
          <w:rFonts w:eastAsia="Times New Roman"/>
          <w:b/>
          <w:bCs/>
        </w:rPr>
        <w:t xml:space="preserve">ΠΡΟΕΔΡΟΣ (Νικόλαος </w:t>
      </w:r>
      <w:proofErr w:type="spellStart"/>
      <w:r w:rsidRPr="00610394">
        <w:rPr>
          <w:rFonts w:eastAsia="Times New Roman"/>
          <w:b/>
          <w:bCs/>
        </w:rPr>
        <w:t>Βούτσης</w:t>
      </w:r>
      <w:proofErr w:type="spellEnd"/>
      <w:r w:rsidRPr="00610394">
        <w:rPr>
          <w:rFonts w:eastAsia="Times New Roman"/>
          <w:b/>
          <w:bCs/>
        </w:rPr>
        <w:t>):</w:t>
      </w:r>
      <w:r w:rsidRPr="00610394">
        <w:rPr>
          <w:rFonts w:eastAsia="Times New Roman"/>
          <w:bCs/>
        </w:rPr>
        <w:t xml:space="preserve"> </w:t>
      </w:r>
      <w:r>
        <w:rPr>
          <w:rFonts w:eastAsia="Times New Roman" w:cs="Times New Roman"/>
          <w:szCs w:val="24"/>
        </w:rPr>
        <w:t>Παρακαλώ.</w:t>
      </w:r>
    </w:p>
    <w:p w14:paraId="1ED2CCE4" w14:textId="77777777" w:rsidR="00844B03" w:rsidRDefault="0027580D">
      <w:pPr>
        <w:spacing w:after="0" w:line="600" w:lineRule="auto"/>
        <w:ind w:firstLine="720"/>
        <w:jc w:val="both"/>
        <w:rPr>
          <w:rFonts w:eastAsia="Times New Roman" w:cs="Times New Roman"/>
          <w:szCs w:val="24"/>
        </w:rPr>
      </w:pPr>
      <w:r w:rsidRPr="00C00EC0">
        <w:rPr>
          <w:rFonts w:eastAsia="Times New Roman"/>
          <w:b/>
          <w:bCs/>
          <w:szCs w:val="24"/>
        </w:rPr>
        <w:t>ΠΑΝΟΣ Κ</w:t>
      </w:r>
      <w:r w:rsidRPr="00C00EC0">
        <w:rPr>
          <w:rFonts w:eastAsia="Times New Roman"/>
          <w:b/>
          <w:bCs/>
          <w:szCs w:val="24"/>
        </w:rPr>
        <w:t>ΑΜΜΕΝΟΣ (Υπουργός Εθνικής Άμυνας - Πρόεδρος των Ανεξ</w:t>
      </w:r>
      <w:r>
        <w:rPr>
          <w:rFonts w:eastAsia="Times New Roman"/>
          <w:b/>
          <w:bCs/>
          <w:szCs w:val="24"/>
        </w:rPr>
        <w:t>αρτήτων</w:t>
      </w:r>
      <w:r w:rsidRPr="00C00EC0">
        <w:rPr>
          <w:rFonts w:eastAsia="Times New Roman"/>
          <w:b/>
          <w:bCs/>
          <w:szCs w:val="24"/>
        </w:rPr>
        <w:t xml:space="preserve"> Ελλήνων):</w:t>
      </w:r>
      <w:r w:rsidRPr="00C00EC0">
        <w:rPr>
          <w:rFonts w:eastAsia="Times New Roman" w:cs="Times New Roman"/>
          <w:szCs w:val="24"/>
        </w:rPr>
        <w:t xml:space="preserve"> </w:t>
      </w:r>
      <w:r>
        <w:rPr>
          <w:rFonts w:eastAsia="Times New Roman" w:cs="Times New Roman"/>
          <w:szCs w:val="24"/>
        </w:rPr>
        <w:t>Κύριε Πρόεδρε, τι να κάνω;</w:t>
      </w:r>
    </w:p>
    <w:p w14:paraId="1ED2CCE5"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Πού ήσουν με τον </w:t>
      </w:r>
      <w:proofErr w:type="spellStart"/>
      <w:r>
        <w:rPr>
          <w:rFonts w:eastAsia="Times New Roman" w:cs="Times New Roman"/>
          <w:szCs w:val="24"/>
        </w:rPr>
        <w:t>Ερντογάν</w:t>
      </w:r>
      <w:proofErr w:type="spellEnd"/>
      <w:r>
        <w:rPr>
          <w:rFonts w:eastAsia="Times New Roman" w:cs="Times New Roman"/>
          <w:szCs w:val="24"/>
        </w:rPr>
        <w:t xml:space="preserve">; Τρεις μέρες κρυβόσουν για να φύγει ο </w:t>
      </w:r>
      <w:proofErr w:type="spellStart"/>
      <w:r>
        <w:rPr>
          <w:rFonts w:eastAsia="Times New Roman" w:cs="Times New Roman"/>
          <w:szCs w:val="24"/>
        </w:rPr>
        <w:t>Ερντογάν</w:t>
      </w:r>
      <w:proofErr w:type="spellEnd"/>
      <w:r>
        <w:rPr>
          <w:rFonts w:eastAsia="Times New Roman" w:cs="Times New Roman"/>
          <w:szCs w:val="24"/>
        </w:rPr>
        <w:t>.</w:t>
      </w:r>
    </w:p>
    <w:p w14:paraId="1ED2CCE6" w14:textId="77777777" w:rsidR="00844B03" w:rsidRDefault="0027580D">
      <w:pPr>
        <w:spacing w:after="0" w:line="600" w:lineRule="auto"/>
        <w:ind w:firstLine="720"/>
        <w:jc w:val="both"/>
        <w:rPr>
          <w:rFonts w:eastAsia="Times New Roman" w:cs="Times New Roman"/>
          <w:szCs w:val="24"/>
        </w:rPr>
      </w:pPr>
      <w:r w:rsidRPr="00610394">
        <w:rPr>
          <w:rFonts w:eastAsia="Times New Roman"/>
          <w:b/>
          <w:bCs/>
        </w:rPr>
        <w:lastRenderedPageBreak/>
        <w:t xml:space="preserve">ΠΡΟΕΔΡΟΣ (Νικόλαος </w:t>
      </w:r>
      <w:proofErr w:type="spellStart"/>
      <w:r w:rsidRPr="00610394">
        <w:rPr>
          <w:rFonts w:eastAsia="Times New Roman"/>
          <w:b/>
          <w:bCs/>
        </w:rPr>
        <w:t>Βούτσης</w:t>
      </w:r>
      <w:proofErr w:type="spellEnd"/>
      <w:r w:rsidRPr="00610394">
        <w:rPr>
          <w:rFonts w:eastAsia="Times New Roman"/>
          <w:b/>
          <w:bCs/>
        </w:rPr>
        <w:t>):</w:t>
      </w:r>
      <w:r w:rsidRPr="00610394">
        <w:rPr>
          <w:rFonts w:eastAsia="Times New Roman"/>
          <w:bCs/>
        </w:rPr>
        <w:t xml:space="preserve"> </w:t>
      </w:r>
      <w:r>
        <w:rPr>
          <w:rFonts w:eastAsia="Times New Roman" w:cs="Times New Roman"/>
          <w:szCs w:val="24"/>
        </w:rPr>
        <w:t xml:space="preserve">Σας παρακαλώ, κυρία </w:t>
      </w:r>
      <w:proofErr w:type="spellStart"/>
      <w:r>
        <w:rPr>
          <w:rFonts w:eastAsia="Times New Roman" w:cs="Times New Roman"/>
          <w:szCs w:val="24"/>
        </w:rPr>
        <w:t>Βούλτεψη</w:t>
      </w:r>
      <w:proofErr w:type="spellEnd"/>
      <w:r>
        <w:rPr>
          <w:rFonts w:eastAsia="Times New Roman" w:cs="Times New Roman"/>
          <w:szCs w:val="24"/>
        </w:rPr>
        <w:t xml:space="preserve">! Μα, δεν </w:t>
      </w:r>
      <w:r>
        <w:rPr>
          <w:rFonts w:eastAsia="Times New Roman" w:cs="Times New Roman"/>
          <w:szCs w:val="24"/>
        </w:rPr>
        <w:t>είναι δυνατόν! Θέλετε να σας ανακαλέσω στην τάξη; Γιατί το κάνετε αυτό;</w:t>
      </w:r>
    </w:p>
    <w:p w14:paraId="1ED2CCE7"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Ανακαλέστε τον Υπουργό στην τάξη!</w:t>
      </w:r>
    </w:p>
    <w:p w14:paraId="1ED2CCE8" w14:textId="77777777" w:rsidR="00844B03" w:rsidRDefault="0027580D">
      <w:pPr>
        <w:spacing w:after="0" w:line="600" w:lineRule="auto"/>
        <w:ind w:firstLine="720"/>
        <w:jc w:val="both"/>
        <w:rPr>
          <w:rFonts w:eastAsia="Times New Roman" w:cs="Times New Roman"/>
          <w:szCs w:val="24"/>
        </w:rPr>
      </w:pPr>
      <w:r w:rsidRPr="00C00EC0">
        <w:rPr>
          <w:rFonts w:eastAsia="Times New Roman"/>
          <w:b/>
          <w:bCs/>
          <w:szCs w:val="24"/>
        </w:rPr>
        <w:t>ΠΑΝΟΣ ΚΑΜΜΕΝΟΣ (Υπουργός Εθνικής Άμυνας - Πρόεδρος των Ανεξ</w:t>
      </w:r>
      <w:r>
        <w:rPr>
          <w:rFonts w:eastAsia="Times New Roman"/>
          <w:b/>
          <w:bCs/>
          <w:szCs w:val="24"/>
        </w:rPr>
        <w:t>αρτήτων</w:t>
      </w:r>
      <w:r w:rsidRPr="00C00EC0">
        <w:rPr>
          <w:rFonts w:eastAsia="Times New Roman"/>
          <w:b/>
          <w:bCs/>
          <w:szCs w:val="24"/>
        </w:rPr>
        <w:t xml:space="preserve"> Ελλήνων):</w:t>
      </w:r>
      <w:r w:rsidRPr="00C00EC0">
        <w:rPr>
          <w:rFonts w:eastAsia="Times New Roman" w:cs="Times New Roman"/>
          <w:szCs w:val="24"/>
        </w:rPr>
        <w:t xml:space="preserve"> </w:t>
      </w:r>
      <w:r>
        <w:rPr>
          <w:rFonts w:eastAsia="Times New Roman" w:cs="Times New Roman"/>
          <w:szCs w:val="24"/>
        </w:rPr>
        <w:t xml:space="preserve">Η κ. </w:t>
      </w:r>
      <w:proofErr w:type="spellStart"/>
      <w:r>
        <w:rPr>
          <w:rFonts w:eastAsia="Times New Roman" w:cs="Times New Roman"/>
          <w:szCs w:val="24"/>
        </w:rPr>
        <w:t>Βούλτεψη</w:t>
      </w:r>
      <w:proofErr w:type="spellEnd"/>
      <w:r>
        <w:rPr>
          <w:rFonts w:eastAsia="Times New Roman" w:cs="Times New Roman"/>
          <w:szCs w:val="24"/>
        </w:rPr>
        <w:t xml:space="preserve"> ήθελε να πάω στον </w:t>
      </w:r>
      <w:proofErr w:type="spellStart"/>
      <w:r>
        <w:rPr>
          <w:rFonts w:eastAsia="Times New Roman" w:cs="Times New Roman"/>
          <w:szCs w:val="24"/>
        </w:rPr>
        <w:t>Ερντογάν</w:t>
      </w:r>
      <w:proofErr w:type="spellEnd"/>
      <w:r>
        <w:rPr>
          <w:rFonts w:eastAsia="Times New Roman" w:cs="Times New Roman"/>
          <w:szCs w:val="24"/>
        </w:rPr>
        <w:t xml:space="preserve"> να πολεμήσω</w:t>
      </w:r>
      <w:r>
        <w:rPr>
          <w:rFonts w:eastAsia="Times New Roman" w:cs="Times New Roman"/>
          <w:szCs w:val="24"/>
        </w:rPr>
        <w:t>!</w:t>
      </w:r>
      <w:r>
        <w:rPr>
          <w:rFonts w:eastAsia="Times New Roman" w:cs="Times New Roman"/>
          <w:szCs w:val="24"/>
        </w:rPr>
        <w:t xml:space="preserve"> Θέλ</w:t>
      </w:r>
      <w:r>
        <w:rPr>
          <w:rFonts w:eastAsia="Times New Roman" w:cs="Times New Roman"/>
          <w:szCs w:val="24"/>
        </w:rPr>
        <w:t>ατε να βγάλω, δηλαδή, τα όπλα, όταν ήρθε;</w:t>
      </w:r>
    </w:p>
    <w:p w14:paraId="1ED2CCE9" w14:textId="77777777" w:rsidR="00844B03" w:rsidRDefault="0027580D">
      <w:pPr>
        <w:spacing w:after="0" w:line="600" w:lineRule="auto"/>
        <w:ind w:firstLine="720"/>
        <w:jc w:val="both"/>
        <w:rPr>
          <w:rFonts w:eastAsia="Times New Roman" w:cs="Times New Roman"/>
          <w:szCs w:val="24"/>
        </w:rPr>
      </w:pPr>
      <w:r w:rsidRPr="00610394">
        <w:rPr>
          <w:rFonts w:eastAsia="Times New Roman"/>
          <w:b/>
          <w:bCs/>
        </w:rPr>
        <w:t xml:space="preserve">ΠΡΟΕΔΡΟΣ (Νικόλαος </w:t>
      </w:r>
      <w:proofErr w:type="spellStart"/>
      <w:r w:rsidRPr="00610394">
        <w:rPr>
          <w:rFonts w:eastAsia="Times New Roman"/>
          <w:b/>
          <w:bCs/>
        </w:rPr>
        <w:t>Βούτσης</w:t>
      </w:r>
      <w:proofErr w:type="spellEnd"/>
      <w:r w:rsidRPr="00610394">
        <w:rPr>
          <w:rFonts w:eastAsia="Times New Roman"/>
          <w:b/>
          <w:bCs/>
        </w:rPr>
        <w:t>):</w:t>
      </w:r>
      <w:r w:rsidRPr="00610394">
        <w:rPr>
          <w:rFonts w:eastAsia="Times New Roman"/>
          <w:bCs/>
        </w:rPr>
        <w:t xml:space="preserve"> </w:t>
      </w:r>
      <w:r>
        <w:rPr>
          <w:rFonts w:eastAsia="Times New Roman" w:cs="Times New Roman"/>
          <w:szCs w:val="24"/>
        </w:rPr>
        <w:t xml:space="preserve">Θέλετε να σας ανακαλέσω στην τάξη, κυρία </w:t>
      </w:r>
      <w:proofErr w:type="spellStart"/>
      <w:r>
        <w:rPr>
          <w:rFonts w:eastAsia="Times New Roman" w:cs="Times New Roman"/>
          <w:szCs w:val="24"/>
        </w:rPr>
        <w:t>Βούλτεψη</w:t>
      </w:r>
      <w:proofErr w:type="spellEnd"/>
      <w:r>
        <w:rPr>
          <w:rFonts w:eastAsia="Times New Roman" w:cs="Times New Roman"/>
          <w:szCs w:val="24"/>
        </w:rPr>
        <w:t xml:space="preserve">; Τα έχει πει δέκα φορές, κυρία </w:t>
      </w:r>
      <w:proofErr w:type="spellStart"/>
      <w:r>
        <w:rPr>
          <w:rFonts w:eastAsia="Times New Roman" w:cs="Times New Roman"/>
          <w:szCs w:val="24"/>
        </w:rPr>
        <w:t>Βούλτεψη</w:t>
      </w:r>
      <w:proofErr w:type="spellEnd"/>
      <w:r>
        <w:rPr>
          <w:rFonts w:eastAsia="Times New Roman" w:cs="Times New Roman"/>
          <w:szCs w:val="24"/>
        </w:rPr>
        <w:t>. Δεν είναι σωστά πράγματα αυτά. Διακόπτετε μια αγόρευση. Σας παρακαλώ!</w:t>
      </w:r>
    </w:p>
    <w:p w14:paraId="1ED2CCEA" w14:textId="77777777" w:rsidR="00844B03" w:rsidRDefault="0027580D">
      <w:pPr>
        <w:spacing w:after="0" w:line="600" w:lineRule="auto"/>
        <w:ind w:firstLine="720"/>
        <w:jc w:val="both"/>
        <w:rPr>
          <w:rFonts w:eastAsia="Times New Roman"/>
          <w:b/>
          <w:bCs/>
          <w:szCs w:val="24"/>
        </w:rPr>
      </w:pPr>
      <w:r>
        <w:rPr>
          <w:rFonts w:eastAsia="Times New Roman"/>
          <w:b/>
          <w:bCs/>
          <w:szCs w:val="24"/>
        </w:rPr>
        <w:t>ΣΟΦΙΑ ΒΟΥΛΤΕΨΗ</w:t>
      </w:r>
      <w:r>
        <w:rPr>
          <w:rFonts w:eastAsia="Times New Roman"/>
          <w:b/>
          <w:bCs/>
          <w:szCs w:val="24"/>
        </w:rPr>
        <w:t>:</w:t>
      </w:r>
      <w:r>
        <w:rPr>
          <w:rFonts w:eastAsia="Times New Roman"/>
          <w:bCs/>
          <w:szCs w:val="24"/>
        </w:rPr>
        <w:t xml:space="preserve"> Μα, δεν </w:t>
      </w:r>
      <w:r>
        <w:rPr>
          <w:rFonts w:eastAsia="Times New Roman"/>
          <w:bCs/>
          <w:szCs w:val="24"/>
        </w:rPr>
        <w:t>είναι αγόρευση αυτό.</w:t>
      </w:r>
    </w:p>
    <w:p w14:paraId="1ED2CCEB" w14:textId="77777777" w:rsidR="00844B03" w:rsidRDefault="0027580D">
      <w:pPr>
        <w:spacing w:after="0" w:line="600" w:lineRule="auto"/>
        <w:ind w:firstLine="720"/>
        <w:jc w:val="both"/>
        <w:rPr>
          <w:rFonts w:eastAsia="Times New Roman" w:cs="Times New Roman"/>
          <w:szCs w:val="24"/>
        </w:rPr>
      </w:pPr>
      <w:r w:rsidRPr="00C00EC0">
        <w:rPr>
          <w:rFonts w:eastAsia="Times New Roman"/>
          <w:b/>
          <w:bCs/>
          <w:szCs w:val="24"/>
        </w:rPr>
        <w:lastRenderedPageBreak/>
        <w:t>ΠΑΝΟΣ ΚΑΜΜΕΝΟΣ (Υπουργός Εθνικής Άμυνας - Πρόεδρος των Ανεξ</w:t>
      </w:r>
      <w:r>
        <w:rPr>
          <w:rFonts w:eastAsia="Times New Roman"/>
          <w:b/>
          <w:bCs/>
          <w:szCs w:val="24"/>
        </w:rPr>
        <w:t>αρτήτ</w:t>
      </w:r>
      <w:r w:rsidRPr="00C00EC0">
        <w:rPr>
          <w:rFonts w:eastAsia="Times New Roman"/>
          <w:b/>
          <w:bCs/>
          <w:szCs w:val="24"/>
        </w:rPr>
        <w:t>ων Ελλήνων):</w:t>
      </w:r>
      <w:r w:rsidRPr="00C00EC0">
        <w:rPr>
          <w:rFonts w:eastAsia="Times New Roman" w:cs="Times New Roman"/>
          <w:szCs w:val="24"/>
        </w:rPr>
        <w:t xml:space="preserve"> </w:t>
      </w:r>
      <w:r>
        <w:rPr>
          <w:rFonts w:eastAsia="Times New Roman" w:cs="Times New Roman"/>
          <w:szCs w:val="24"/>
        </w:rPr>
        <w:t>Όχι, είναι ενδιαφέρον να ακούει ο ελληνικός λαός τις απόψεις…</w:t>
      </w:r>
    </w:p>
    <w:p w14:paraId="1ED2CCEC" w14:textId="77777777" w:rsidR="00844B03" w:rsidRDefault="0027580D">
      <w:pPr>
        <w:spacing w:after="0" w:line="600" w:lineRule="auto"/>
        <w:ind w:firstLine="720"/>
        <w:jc w:val="both"/>
        <w:rPr>
          <w:rFonts w:eastAsia="Times New Roman" w:cs="Times New Roman"/>
          <w:szCs w:val="24"/>
        </w:rPr>
      </w:pPr>
      <w:r w:rsidRPr="00610394">
        <w:rPr>
          <w:rFonts w:eastAsia="Times New Roman"/>
          <w:b/>
          <w:bCs/>
        </w:rPr>
        <w:t xml:space="preserve">ΠΡΟΕΔΡΟΣ (Νικόλαος </w:t>
      </w:r>
      <w:proofErr w:type="spellStart"/>
      <w:r w:rsidRPr="00610394">
        <w:rPr>
          <w:rFonts w:eastAsia="Times New Roman"/>
          <w:b/>
          <w:bCs/>
        </w:rPr>
        <w:t>Βούτσης</w:t>
      </w:r>
      <w:proofErr w:type="spellEnd"/>
      <w:r w:rsidRPr="00610394">
        <w:rPr>
          <w:rFonts w:eastAsia="Times New Roman"/>
          <w:b/>
          <w:bCs/>
        </w:rPr>
        <w:t>):</w:t>
      </w:r>
      <w:r w:rsidRPr="00610394">
        <w:rPr>
          <w:rFonts w:eastAsia="Times New Roman"/>
          <w:bCs/>
        </w:rPr>
        <w:t xml:space="preserve"> </w:t>
      </w:r>
      <w:r>
        <w:rPr>
          <w:rFonts w:eastAsia="Times New Roman" w:cs="Times New Roman"/>
          <w:szCs w:val="24"/>
        </w:rPr>
        <w:t>Όχι προσωπικές αναφορές. Παρακαλώ πολύ!</w:t>
      </w:r>
    </w:p>
    <w:p w14:paraId="1ED2CCED" w14:textId="77777777" w:rsidR="00844B03" w:rsidRDefault="0027580D">
      <w:pPr>
        <w:spacing w:after="0" w:line="600" w:lineRule="auto"/>
        <w:ind w:firstLine="720"/>
        <w:jc w:val="both"/>
        <w:rPr>
          <w:rFonts w:eastAsia="Times New Roman" w:cs="Times New Roman"/>
          <w:szCs w:val="24"/>
        </w:rPr>
      </w:pPr>
      <w:r w:rsidRPr="00C00EC0">
        <w:rPr>
          <w:rFonts w:eastAsia="Times New Roman"/>
          <w:b/>
          <w:bCs/>
          <w:szCs w:val="24"/>
        </w:rPr>
        <w:t>ΠΑΝΟΣ ΚΑΜΜΕΝΟΣ (Υπουργός Εθ</w:t>
      </w:r>
      <w:r w:rsidRPr="00C00EC0">
        <w:rPr>
          <w:rFonts w:eastAsia="Times New Roman"/>
          <w:b/>
          <w:bCs/>
          <w:szCs w:val="24"/>
        </w:rPr>
        <w:t>νικής Άμυνας - Πρόεδρος των Ανεξ</w:t>
      </w:r>
      <w:r>
        <w:rPr>
          <w:rFonts w:eastAsia="Times New Roman"/>
          <w:b/>
          <w:bCs/>
          <w:szCs w:val="24"/>
        </w:rPr>
        <w:t>αρτήτων</w:t>
      </w:r>
      <w:r w:rsidRPr="00C00EC0">
        <w:rPr>
          <w:rFonts w:eastAsia="Times New Roman"/>
          <w:b/>
          <w:bCs/>
          <w:szCs w:val="24"/>
        </w:rPr>
        <w:t xml:space="preserve"> Ελλήνων):</w:t>
      </w:r>
      <w:r w:rsidRPr="00C00EC0">
        <w:rPr>
          <w:rFonts w:eastAsia="Times New Roman" w:cs="Times New Roman"/>
          <w:szCs w:val="24"/>
        </w:rPr>
        <w:t xml:space="preserve"> </w:t>
      </w:r>
      <w:r>
        <w:rPr>
          <w:rFonts w:eastAsia="Times New Roman" w:cs="Times New Roman"/>
          <w:szCs w:val="24"/>
        </w:rPr>
        <w:t>Συνεχίζω, λοιπόν.</w:t>
      </w:r>
    </w:p>
    <w:p w14:paraId="1ED2CCE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υφεσιακό</w:t>
      </w:r>
      <w:proofErr w:type="spellEnd"/>
      <w:r>
        <w:rPr>
          <w:rFonts w:eastAsia="Times New Roman" w:cs="Times New Roman"/>
          <w:szCs w:val="24"/>
        </w:rPr>
        <w:t xml:space="preserve"> πρόγραμμα της Νέας Δημοκρατίας και του ΠΑΣΟΚ, της </w:t>
      </w:r>
      <w:r>
        <w:rPr>
          <w:rFonts w:eastAsia="Times New Roman" w:cs="Times New Roman"/>
          <w:szCs w:val="24"/>
        </w:rPr>
        <w:t>σ</w:t>
      </w:r>
      <w:r>
        <w:rPr>
          <w:rFonts w:eastAsia="Times New Roman" w:cs="Times New Roman"/>
          <w:szCs w:val="24"/>
        </w:rPr>
        <w:t>υγκυβέρνησης, που συνεχίζει να εμφανίζεται σαν ένας κοινός φορέας, ο νεοφιλελευθερισμός</w:t>
      </w:r>
      <w:r>
        <w:rPr>
          <w:rFonts w:eastAsia="Times New Roman" w:cs="Times New Roman"/>
          <w:szCs w:val="24"/>
        </w:rPr>
        <w:t>,</w:t>
      </w:r>
      <w:r>
        <w:rPr>
          <w:rFonts w:eastAsia="Times New Roman" w:cs="Times New Roman"/>
          <w:szCs w:val="24"/>
        </w:rPr>
        <w:t xml:space="preserve"> με τη δήθεν σοσιαλδημοκρατία, μαζί στα συνέδρια, μαζί στα χειροκροτήματα, που λένε ότι έχουν κοινές θέσεις -«Δεν έχουμε να χωρίσουμε τίποτα με το Πο</w:t>
      </w:r>
      <w:r>
        <w:rPr>
          <w:rFonts w:eastAsia="Times New Roman" w:cs="Times New Roman"/>
          <w:szCs w:val="24"/>
        </w:rPr>
        <w:lastRenderedPageBreak/>
        <w:t>τάμι», είπε ο κ. Μητσοτάκης στο συνέδριό του- κόστισαν 8,5 δισεκατομμύρια σε απώλειες ασφαλιστικών εισφορών</w:t>
      </w:r>
      <w:r>
        <w:rPr>
          <w:rFonts w:eastAsia="Times New Roman" w:cs="Times New Roman"/>
          <w:szCs w:val="24"/>
        </w:rPr>
        <w:t>,</w:t>
      </w:r>
      <w:r>
        <w:rPr>
          <w:rFonts w:eastAsia="Times New Roman" w:cs="Times New Roman"/>
          <w:szCs w:val="24"/>
        </w:rPr>
        <w:t xml:space="preserve"> λόγω οκτακοσίων χιλιάδων νέων ανέργων, 37,7 δισεκατομμύρια σε ζημιές τραπεζών το </w:t>
      </w:r>
      <w:r>
        <w:rPr>
          <w:rFonts w:eastAsia="Times New Roman" w:cs="Times New Roman"/>
          <w:szCs w:val="24"/>
          <w:lang w:val="en-US"/>
        </w:rPr>
        <w:t>PSI</w:t>
      </w:r>
      <w:r w:rsidRPr="009E7792">
        <w:rPr>
          <w:rFonts w:eastAsia="Times New Roman" w:cs="Times New Roman"/>
          <w:szCs w:val="24"/>
        </w:rPr>
        <w:t xml:space="preserve">, </w:t>
      </w:r>
      <w:r>
        <w:rPr>
          <w:rFonts w:eastAsia="Times New Roman" w:cs="Times New Roman"/>
          <w:szCs w:val="24"/>
        </w:rPr>
        <w:t>13,4 δισεκατομμύρια ζημιές ασφαλιστικών ταμείων, 30,2 δισεκατομμύρια απώλειες μετοχών του Ταμείου Χρηματοπιστωτικής Σταθερότητας σε τράπεζες τον Μάρτιο του 2015.</w:t>
      </w:r>
    </w:p>
    <w:p w14:paraId="1ED2CCEF" w14:textId="77777777" w:rsidR="00844B03" w:rsidRDefault="0027580D">
      <w:pPr>
        <w:spacing w:after="0" w:line="600" w:lineRule="auto"/>
        <w:ind w:firstLine="709"/>
        <w:jc w:val="center"/>
        <w:rPr>
          <w:rFonts w:eastAsia="Times New Roman" w:cs="Times New Roman"/>
          <w:szCs w:val="24"/>
        </w:rPr>
      </w:pPr>
      <w:r w:rsidRPr="00115525">
        <w:rPr>
          <w:rFonts w:eastAsia="Times New Roman"/>
          <w:bCs/>
        </w:rPr>
        <w:t>(Θόρυβ</w:t>
      </w:r>
      <w:r w:rsidRPr="00115525">
        <w:rPr>
          <w:rFonts w:eastAsia="Times New Roman"/>
          <w:bCs/>
        </w:rPr>
        <w:t>ος στην Αίθουσα)</w:t>
      </w:r>
    </w:p>
    <w:p w14:paraId="1ED2CCF0" w14:textId="77777777" w:rsidR="00844B03" w:rsidRDefault="0027580D">
      <w:pPr>
        <w:spacing w:after="0" w:line="600" w:lineRule="auto"/>
        <w:ind w:firstLine="720"/>
        <w:jc w:val="both"/>
        <w:rPr>
          <w:rFonts w:eastAsia="Times New Roman" w:cs="Times New Roman"/>
          <w:szCs w:val="24"/>
        </w:rPr>
      </w:pPr>
      <w:r w:rsidRPr="00610394">
        <w:rPr>
          <w:rFonts w:eastAsia="Times New Roman"/>
          <w:b/>
          <w:bCs/>
        </w:rPr>
        <w:t xml:space="preserve">ΠΡΟΕΔΡΟΣ (Νικόλαος </w:t>
      </w:r>
      <w:proofErr w:type="spellStart"/>
      <w:r w:rsidRPr="00610394">
        <w:rPr>
          <w:rFonts w:eastAsia="Times New Roman"/>
          <w:b/>
          <w:bCs/>
        </w:rPr>
        <w:t>Βούτσης</w:t>
      </w:r>
      <w:proofErr w:type="spellEnd"/>
      <w:r w:rsidRPr="00610394">
        <w:rPr>
          <w:rFonts w:eastAsia="Times New Roman"/>
          <w:b/>
          <w:bCs/>
        </w:rPr>
        <w:t>):</w:t>
      </w:r>
      <w:r w:rsidRPr="00610394">
        <w:rPr>
          <w:rFonts w:eastAsia="Times New Roman"/>
          <w:bCs/>
        </w:rPr>
        <w:t xml:space="preserve"> </w:t>
      </w:r>
      <w:r>
        <w:rPr>
          <w:rFonts w:eastAsia="Times New Roman" w:cs="Times New Roman"/>
          <w:szCs w:val="24"/>
        </w:rPr>
        <w:t>Κάντε ησυχία, παρακαλώ!</w:t>
      </w:r>
    </w:p>
    <w:p w14:paraId="1ED2CCF1" w14:textId="77777777" w:rsidR="00844B03" w:rsidRDefault="0027580D">
      <w:pPr>
        <w:spacing w:after="0" w:line="600" w:lineRule="auto"/>
        <w:ind w:firstLine="720"/>
        <w:jc w:val="both"/>
        <w:rPr>
          <w:rFonts w:eastAsia="Times New Roman" w:cs="Times New Roman"/>
          <w:szCs w:val="24"/>
        </w:rPr>
      </w:pPr>
      <w:r w:rsidRPr="00C00EC0">
        <w:rPr>
          <w:rFonts w:eastAsia="Times New Roman"/>
          <w:b/>
          <w:bCs/>
          <w:szCs w:val="24"/>
        </w:rPr>
        <w:t>ΠΑΝΟΣ ΚΑΜΜΕΝΟΣ (Υπουργός Εθνικής Άμυνας - Πρόεδρος των Ανεξ</w:t>
      </w:r>
      <w:r>
        <w:rPr>
          <w:rFonts w:eastAsia="Times New Roman"/>
          <w:b/>
          <w:bCs/>
          <w:szCs w:val="24"/>
        </w:rPr>
        <w:t>αρτήτ</w:t>
      </w:r>
      <w:r w:rsidRPr="00C00EC0">
        <w:rPr>
          <w:rFonts w:eastAsia="Times New Roman"/>
          <w:b/>
          <w:bCs/>
          <w:szCs w:val="24"/>
        </w:rPr>
        <w:t>ων Ελλήνων):</w:t>
      </w:r>
      <w:r w:rsidRPr="00C00EC0">
        <w:rPr>
          <w:rFonts w:eastAsia="Times New Roman" w:cs="Times New Roman"/>
          <w:szCs w:val="24"/>
        </w:rPr>
        <w:t xml:space="preserve"> </w:t>
      </w:r>
      <w:r>
        <w:rPr>
          <w:rFonts w:eastAsia="Times New Roman" w:cs="Times New Roman"/>
          <w:szCs w:val="24"/>
        </w:rPr>
        <w:t>Οι κυβερνήσεις αυτές έφαγαν τοκοχρεολύσια 1,2 τρισεκατομμύρια ευρώ, 92 δισεκατομμύρια ευρώ πακέτα της Ευρώπης</w:t>
      </w:r>
      <w:r>
        <w:rPr>
          <w:rFonts w:eastAsia="Times New Roman" w:cs="Times New Roman"/>
          <w:szCs w:val="24"/>
        </w:rPr>
        <w:t xml:space="preserve">, 83 δισεκατομμύρια εξοπλιστικά και άφησαν 190 εκατομμύρια ο ένας και 170 εκατομμύρια ο άλλος χρέη </w:t>
      </w:r>
      <w:r>
        <w:rPr>
          <w:rFonts w:eastAsia="Times New Roman" w:cs="Times New Roman"/>
          <w:szCs w:val="24"/>
        </w:rPr>
        <w:lastRenderedPageBreak/>
        <w:t>στα κόμματά τους. Τώρα αλλάζουν ονόματα</w:t>
      </w:r>
      <w:r>
        <w:rPr>
          <w:rFonts w:eastAsia="Times New Roman" w:cs="Times New Roman"/>
          <w:szCs w:val="24"/>
        </w:rPr>
        <w:t>,</w:t>
      </w:r>
      <w:r>
        <w:rPr>
          <w:rFonts w:eastAsia="Times New Roman" w:cs="Times New Roman"/>
          <w:szCs w:val="24"/>
        </w:rPr>
        <w:t xml:space="preserve"> για να αλλάξουν ΑΦΜ. Αυτή είναι η αλήθεια. Πού πήγαν τα λεφτά; Πού πήγε το </w:t>
      </w:r>
      <w:r>
        <w:rPr>
          <w:rFonts w:eastAsia="Times New Roman" w:cs="Times New Roman"/>
          <w:szCs w:val="24"/>
          <w:lang w:val="en-US"/>
        </w:rPr>
        <w:t>cash</w:t>
      </w:r>
      <w:r>
        <w:rPr>
          <w:rFonts w:eastAsia="Times New Roman" w:cs="Times New Roman"/>
          <w:szCs w:val="24"/>
        </w:rPr>
        <w:t xml:space="preserve">; Τα 15 εκατομμύρια του ταμείου, του </w:t>
      </w:r>
      <w:r>
        <w:rPr>
          <w:rFonts w:eastAsia="Times New Roman" w:cs="Times New Roman"/>
          <w:szCs w:val="24"/>
        </w:rPr>
        <w:t>χρηματοκιβωτίου, εξαφανίστηκαν.</w:t>
      </w:r>
    </w:p>
    <w:p w14:paraId="1ED2CCF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μπαίνουμε σε μια νέα περίοδο. Ο ελληνικός λαός ξέρει ότι από φέτος οι επιχειρηματίες θα έχουν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για χρέη τους σε εφορία και ασφαλιστικά ταμεία, εκατό δόσεις στον εξωδικαστικό </w:t>
      </w:r>
      <w:r>
        <w:rPr>
          <w:rFonts w:eastAsia="Times New Roman" w:cs="Times New Roman"/>
          <w:szCs w:val="24"/>
        </w:rPr>
        <w:t>συμβιβασμό οι πολίτες. Τα οικογενειακά επιδόματα</w:t>
      </w:r>
      <w:r>
        <w:rPr>
          <w:rFonts w:eastAsia="Times New Roman" w:cs="Times New Roman"/>
          <w:szCs w:val="24"/>
        </w:rPr>
        <w:t>,</w:t>
      </w:r>
      <w:r>
        <w:rPr>
          <w:rFonts w:eastAsia="Times New Roman" w:cs="Times New Roman"/>
          <w:szCs w:val="24"/>
        </w:rPr>
        <w:t xml:space="preserve"> τα οποία δίνονται για τις οικογένειες με ένα παιδί, με δυο παιδιά, με τρία παιδιά αναλύθηκαν. Αν θέλετε, να σας πω πόσο παίρνουν. Μπορώ να σας τα δώσω.</w:t>
      </w:r>
    </w:p>
    <w:p w14:paraId="1ED2CCF3" w14:textId="77777777" w:rsidR="00844B03" w:rsidRDefault="0027580D">
      <w:pPr>
        <w:spacing w:after="0" w:line="600" w:lineRule="auto"/>
        <w:ind w:firstLine="720"/>
        <w:jc w:val="both"/>
        <w:rPr>
          <w:rFonts w:eastAsia="Times New Roman" w:cs="Times New Roman"/>
        </w:rPr>
      </w:pPr>
      <w:r w:rsidRPr="000731CA">
        <w:rPr>
          <w:rFonts w:eastAsia="Times New Roman" w:cs="Times New Roman"/>
        </w:rPr>
        <w:t xml:space="preserve">(Στο σημείο </w:t>
      </w:r>
      <w:r w:rsidRPr="00F051AE">
        <w:rPr>
          <w:rFonts w:eastAsia="Times New Roman" w:cs="Times New Roman"/>
        </w:rPr>
        <w:t xml:space="preserve">αυτό ο </w:t>
      </w:r>
      <w:r>
        <w:rPr>
          <w:rFonts w:eastAsia="Times New Roman"/>
          <w:bCs/>
        </w:rPr>
        <w:t>Υπουργός Εθνικής Άμυνας και</w:t>
      </w:r>
      <w:r w:rsidRPr="00F051AE">
        <w:rPr>
          <w:rFonts w:eastAsia="Times New Roman"/>
          <w:bCs/>
        </w:rPr>
        <w:t xml:space="preserve"> Π</w:t>
      </w:r>
      <w:r>
        <w:rPr>
          <w:rFonts w:eastAsia="Times New Roman"/>
          <w:bCs/>
        </w:rPr>
        <w:t>ρόεδρο</w:t>
      </w:r>
      <w:r>
        <w:rPr>
          <w:rFonts w:eastAsia="Times New Roman"/>
          <w:bCs/>
        </w:rPr>
        <w:t>ς των Ανεξάρτητων Ελλήνων</w:t>
      </w:r>
      <w:r w:rsidRPr="00F051AE">
        <w:rPr>
          <w:rFonts w:eastAsia="Times New Roman" w:cs="Times New Roman"/>
        </w:rPr>
        <w:t xml:space="preserve"> κ. </w:t>
      </w:r>
      <w:r w:rsidRPr="00F051AE">
        <w:rPr>
          <w:rFonts w:eastAsia="Times New Roman"/>
          <w:bCs/>
        </w:rPr>
        <w:t xml:space="preserve">Πάνος Καμμένος </w:t>
      </w:r>
      <w:r w:rsidRPr="00F051AE">
        <w:rPr>
          <w:rFonts w:eastAsia="Times New Roman" w:cs="Times New Roman"/>
        </w:rPr>
        <w:t>καταθέτει</w:t>
      </w:r>
      <w:r>
        <w:rPr>
          <w:rFonts w:eastAsia="Times New Roman" w:cs="Times New Roman"/>
        </w:rPr>
        <w:t xml:space="preserve"> για τα </w:t>
      </w:r>
      <w:r>
        <w:rPr>
          <w:rFonts w:eastAsia="Times New Roman" w:cs="Times New Roman"/>
        </w:rPr>
        <w:lastRenderedPageBreak/>
        <w:t>Πρακτικά το προαναφερθέν έγγραφο</w:t>
      </w:r>
      <w:r w:rsidRPr="000731CA">
        <w:rPr>
          <w:rFonts w:eastAsia="Times New Roman" w:cs="Times New Roman"/>
        </w:rPr>
        <w:t>, τ</w:t>
      </w:r>
      <w:r>
        <w:rPr>
          <w:rFonts w:eastAsia="Times New Roman" w:cs="Times New Roman"/>
        </w:rPr>
        <w:t>ο οποίο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14:paraId="1ED2CCF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Είναι αναλυτικά πόσα παίρνει κάθε παιδί από τις </w:t>
      </w:r>
      <w:r>
        <w:rPr>
          <w:rFonts w:eastAsia="Times New Roman" w:cs="Times New Roman"/>
          <w:szCs w:val="24"/>
        </w:rPr>
        <w:t>επιδοτήσεις της Κυβερνήσεως.</w:t>
      </w:r>
    </w:p>
    <w:p w14:paraId="1ED2CCF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Προχωρούμε σε κοινωνικό μέρισμα, το οποίο είναι 1,4 δισεκατομμύρια, υπερδιπλάσιο δηλαδή από πέρυσι. </w:t>
      </w:r>
    </w:p>
    <w:p w14:paraId="1ED2CCF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Κάνουμε αυτό ακριβώς</w:t>
      </w:r>
      <w:r>
        <w:rPr>
          <w:rFonts w:eastAsia="Times New Roman" w:cs="Times New Roman"/>
          <w:szCs w:val="24"/>
        </w:rPr>
        <w:t>,</w:t>
      </w:r>
      <w:r>
        <w:rPr>
          <w:rFonts w:eastAsia="Times New Roman" w:cs="Times New Roman"/>
          <w:szCs w:val="24"/>
        </w:rPr>
        <w:t xml:space="preserve"> το οποίο περιέγραψε στο νεοφιλελεύθερο Συνέδριο της Νέας Δημοκρατίας ο πρώην Πρωθυπουργός Κώστας Καραμανλής, λέγοντας δυο πράγματα. Ζητάμε να στηριχθούν εκείνοι που περισσότερο επλήγησαν από την κρίση</w:t>
      </w:r>
      <w:r w:rsidRPr="00002DD0">
        <w:rPr>
          <w:rFonts w:eastAsia="Times New Roman" w:cs="Times New Roman"/>
          <w:szCs w:val="24"/>
        </w:rPr>
        <w:t>,</w:t>
      </w:r>
      <w:r>
        <w:rPr>
          <w:rFonts w:eastAsia="Times New Roman" w:cs="Times New Roman"/>
          <w:szCs w:val="24"/>
        </w:rPr>
        <w:t xml:space="preserve"> ενώ η </w:t>
      </w:r>
      <w:r>
        <w:rPr>
          <w:rFonts w:eastAsia="Times New Roman" w:cs="Times New Roman"/>
          <w:szCs w:val="24"/>
        </w:rPr>
        <w:lastRenderedPageBreak/>
        <w:t>Νέα Δημοκρατία του σήμερα ζητάει να αποκατασταθ</w:t>
      </w:r>
      <w:r>
        <w:rPr>
          <w:rFonts w:eastAsia="Times New Roman" w:cs="Times New Roman"/>
          <w:szCs w:val="24"/>
        </w:rPr>
        <w:t>ούν περισσότερο εκείνες οι επιχειρήσεις</w:t>
      </w:r>
      <w:r>
        <w:rPr>
          <w:rFonts w:eastAsia="Times New Roman" w:cs="Times New Roman"/>
          <w:szCs w:val="24"/>
        </w:rPr>
        <w:t>,</w:t>
      </w:r>
      <w:r>
        <w:rPr>
          <w:rFonts w:eastAsia="Times New Roman" w:cs="Times New Roman"/>
          <w:szCs w:val="24"/>
        </w:rPr>
        <w:t xml:space="preserve"> που θα αφεθούν ελευθέρως να απολύουν τον κόσμο.</w:t>
      </w:r>
    </w:p>
    <w:p w14:paraId="1ED2CCF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 δεύτερο που ζήτησε</w:t>
      </w:r>
      <w:r>
        <w:rPr>
          <w:rFonts w:eastAsia="Times New Roman" w:cs="Times New Roman"/>
          <w:szCs w:val="24"/>
        </w:rPr>
        <w:t>,</w:t>
      </w:r>
      <w:r>
        <w:rPr>
          <w:rFonts w:eastAsia="Times New Roman" w:cs="Times New Roman"/>
          <w:szCs w:val="24"/>
        </w:rPr>
        <w:t xml:space="preserve"> είναι να προχωρήσουμε σε συνταγματικές μεταρρυθμίσεις για την εκλογή του Προέδρου της Δημοκρατίας από τον λαό.</w:t>
      </w:r>
    </w:p>
    <w:p w14:paraId="1ED2CCF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σ’ αυτά τα δύο συμφωνούμε </w:t>
      </w:r>
      <w:r>
        <w:rPr>
          <w:rFonts w:eastAsia="Times New Roman" w:cs="Times New Roman"/>
          <w:szCs w:val="24"/>
        </w:rPr>
        <w:t>απόλυτα. Όσον αφορά το πρώτο, το κάναμε πράξη και θα συνεχίσουμε να το κάνουμε πράξη, γιατί πράγματι</w:t>
      </w:r>
      <w:r>
        <w:rPr>
          <w:rFonts w:eastAsia="Times New Roman" w:cs="Times New Roman"/>
          <w:szCs w:val="24"/>
        </w:rPr>
        <w:t>,</w:t>
      </w:r>
      <w:r>
        <w:rPr>
          <w:rFonts w:eastAsia="Times New Roman" w:cs="Times New Roman"/>
          <w:szCs w:val="24"/>
        </w:rPr>
        <w:t xml:space="preserve"> το μεγαλύτερο μέρος του ελληνικού λαού υποφέρει ακόμα από την κρίση, την οποία δημιούργησε η συγκυβέρνηση ΠΑΣΟΚ-Νέας Δημοκρατίας μετά τον ολετήρα του ελλη</w:t>
      </w:r>
      <w:r>
        <w:rPr>
          <w:rFonts w:eastAsia="Times New Roman" w:cs="Times New Roman"/>
          <w:szCs w:val="24"/>
        </w:rPr>
        <w:t>νικού λαού, τον Γιώργο Παπανδρέου.</w:t>
      </w:r>
    </w:p>
    <w:p w14:paraId="1ED2CCF9" w14:textId="77777777" w:rsidR="00844B03" w:rsidRDefault="0027580D">
      <w:pPr>
        <w:spacing w:after="0" w:line="600" w:lineRule="auto"/>
        <w:ind w:firstLine="720"/>
        <w:jc w:val="center"/>
        <w:rPr>
          <w:rFonts w:eastAsia="Times New Roman" w:cs="Times New Roman"/>
          <w:szCs w:val="24"/>
        </w:rPr>
      </w:pPr>
      <w:r w:rsidRPr="00BE6BC1">
        <w:rPr>
          <w:rFonts w:eastAsia="Times New Roman" w:cs="Times New Roman"/>
          <w:szCs w:val="24"/>
        </w:rPr>
        <w:lastRenderedPageBreak/>
        <w:t xml:space="preserve">(Χειροκροτήματα από </w:t>
      </w:r>
      <w:r>
        <w:rPr>
          <w:rFonts w:eastAsia="Times New Roman" w:cs="Times New Roman"/>
          <w:szCs w:val="24"/>
        </w:rPr>
        <w:t>τις</w:t>
      </w:r>
      <w:r w:rsidRPr="00BE6BC1">
        <w:rPr>
          <w:rFonts w:eastAsia="Times New Roman" w:cs="Times New Roman"/>
          <w:szCs w:val="24"/>
        </w:rPr>
        <w:t xml:space="preserve"> πτέρυγα </w:t>
      </w:r>
      <w:r>
        <w:rPr>
          <w:rFonts w:eastAsia="Times New Roman" w:cs="Times New Roman"/>
          <w:szCs w:val="24"/>
        </w:rPr>
        <w:t xml:space="preserve">του ΣΥΡΙΖΑ και των </w:t>
      </w:r>
      <w:r>
        <w:rPr>
          <w:rFonts w:eastAsia="Times New Roman" w:cs="Times New Roman"/>
          <w:szCs w:val="24"/>
        </w:rPr>
        <w:t>ΑΝΕΛ</w:t>
      </w:r>
      <w:r w:rsidRPr="00BE6BC1">
        <w:rPr>
          <w:rFonts w:eastAsia="Times New Roman" w:cs="Times New Roman"/>
          <w:szCs w:val="24"/>
        </w:rPr>
        <w:t>)</w:t>
      </w:r>
    </w:p>
    <w:p w14:paraId="1ED2CCFA"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Κύριε Πρόεδρε, ζητώ τον λόγο.</w:t>
      </w:r>
    </w:p>
    <w:p w14:paraId="1ED2CCFB"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Διαγράφηκαν από τα Πρακτικά</w:t>
      </w:r>
      <w:r>
        <w:rPr>
          <w:rFonts w:eastAsia="Times New Roman" w:cs="Times New Roman"/>
          <w:szCs w:val="24"/>
        </w:rPr>
        <w:t>,</w:t>
      </w:r>
      <w:r>
        <w:rPr>
          <w:rFonts w:eastAsia="Times New Roman" w:cs="Times New Roman"/>
          <w:szCs w:val="24"/>
        </w:rPr>
        <w:t xml:space="preserve"> τόσο οι αιτιάσεις περί του «…», καθώς και προσωπικές αναφορέ</w:t>
      </w:r>
      <w:r>
        <w:rPr>
          <w:rFonts w:eastAsia="Times New Roman" w:cs="Times New Roman"/>
          <w:szCs w:val="24"/>
        </w:rPr>
        <w:t>ς, όσο βεβαίως και τα περί «…», τα οποία επανειλημμένα είπατε.</w:t>
      </w:r>
    </w:p>
    <w:p w14:paraId="1ED2CCF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της Δημοκρατικής Συμπαράταξης ΠΑΣΟΚ-ΔΗΜΑΡ)</w:t>
      </w:r>
    </w:p>
    <w:p w14:paraId="1ED2CCFD"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Όχι, με </w:t>
      </w:r>
      <w:proofErr w:type="spellStart"/>
      <w:r>
        <w:rPr>
          <w:rFonts w:eastAsia="Times New Roman" w:cs="Times New Roman"/>
          <w:szCs w:val="24"/>
        </w:rPr>
        <w:t>συγχωρείτε</w:t>
      </w:r>
      <w:proofErr w:type="spellEnd"/>
      <w:r>
        <w:rPr>
          <w:rFonts w:eastAsia="Times New Roman" w:cs="Times New Roman"/>
          <w:szCs w:val="24"/>
        </w:rPr>
        <w:t>. Τα Πρακτικά δεν με ενδιαφέρουν! Δώστε μου τον λόγο!</w:t>
      </w:r>
      <w:r w:rsidRPr="00F85826">
        <w:rPr>
          <w:rFonts w:eastAsia="Times New Roman" w:cs="Times New Roman"/>
          <w:szCs w:val="24"/>
        </w:rPr>
        <w:t xml:space="preserve"> </w:t>
      </w:r>
      <w:r>
        <w:rPr>
          <w:rFonts w:eastAsia="Times New Roman" w:cs="Times New Roman"/>
          <w:szCs w:val="24"/>
        </w:rPr>
        <w:t>Ακούστηκαν στην τηλεόρ</w:t>
      </w:r>
      <w:r>
        <w:rPr>
          <w:rFonts w:eastAsia="Times New Roman" w:cs="Times New Roman"/>
          <w:szCs w:val="24"/>
        </w:rPr>
        <w:t>αση!</w:t>
      </w:r>
    </w:p>
    <w:p w14:paraId="1ED2CCFE"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Όχι, όχι. Σας παρακαλώ! Να μην εκτραπ</w:t>
      </w:r>
      <w:r>
        <w:rPr>
          <w:rFonts w:eastAsia="Times New Roman" w:cs="Times New Roman"/>
          <w:szCs w:val="24"/>
        </w:rPr>
        <w:t>εί η συζήτηση. Ακούστηκε και διε</w:t>
      </w:r>
      <w:r>
        <w:rPr>
          <w:rFonts w:eastAsia="Times New Roman" w:cs="Times New Roman"/>
          <w:szCs w:val="24"/>
        </w:rPr>
        <w:t>γράφησαν.</w:t>
      </w:r>
    </w:p>
    <w:p w14:paraId="1ED2CCFF"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ΣΟΦΙΑ ΒΟΥΛΤΕΨΗ: </w:t>
      </w:r>
      <w:r>
        <w:rPr>
          <w:rFonts w:eastAsia="Times New Roman" w:cs="Times New Roman"/>
          <w:szCs w:val="24"/>
        </w:rPr>
        <w:t>Ακούστηκαν στην τηλεόραση!</w:t>
      </w:r>
    </w:p>
    <w:p w14:paraId="1ED2CD00"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Και τώρα ακούγομαι</w:t>
      </w:r>
      <w:r>
        <w:rPr>
          <w:rFonts w:eastAsia="Times New Roman" w:cs="Times New Roman"/>
          <w:szCs w:val="24"/>
        </w:rPr>
        <w:t>,</w:t>
      </w:r>
      <w:r>
        <w:rPr>
          <w:rFonts w:eastAsia="Times New Roman" w:cs="Times New Roman"/>
          <w:szCs w:val="24"/>
        </w:rPr>
        <w:t xml:space="preserve"> που λέω ότι διαγράφονται από τα Πρακτικά.</w:t>
      </w:r>
    </w:p>
    <w:p w14:paraId="1ED2CD0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(Θόρυβος</w:t>
      </w:r>
      <w:r>
        <w:rPr>
          <w:rFonts w:eastAsia="Times New Roman" w:cs="Times New Roman"/>
          <w:szCs w:val="24"/>
        </w:rPr>
        <w:t xml:space="preserve"> - δ</w:t>
      </w:r>
      <w:r>
        <w:rPr>
          <w:rFonts w:eastAsia="Times New Roman" w:cs="Times New Roman"/>
          <w:szCs w:val="24"/>
        </w:rPr>
        <w:t>ιαμαρτυρίες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1ED2CD0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Μισό λεπτό!</w:t>
      </w:r>
    </w:p>
    <w:p w14:paraId="1ED2CD03"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Θέλω τον λόγο, κύριε Πρόεδρε.</w:t>
      </w:r>
    </w:p>
    <w:p w14:paraId="1ED2CD04"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Κυρία </w:t>
      </w:r>
      <w:proofErr w:type="spellStart"/>
      <w:r>
        <w:rPr>
          <w:rFonts w:eastAsia="Times New Roman" w:cs="Times New Roman"/>
          <w:szCs w:val="24"/>
        </w:rPr>
        <w:t>Βούλτεψη</w:t>
      </w:r>
      <w:proofErr w:type="spellEnd"/>
      <w:r>
        <w:rPr>
          <w:rFonts w:eastAsia="Times New Roman" w:cs="Times New Roman"/>
          <w:szCs w:val="24"/>
        </w:rPr>
        <w:t>, πάρτε το μικρόφωνο μπροστά σας. Σας ακούμε.</w:t>
      </w:r>
    </w:p>
    <w:p w14:paraId="1ED2CD05"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Κύριε Πρόεδρε, α</w:t>
      </w:r>
      <w:r>
        <w:rPr>
          <w:rFonts w:eastAsia="Times New Roman" w:cs="Times New Roman"/>
          <w:szCs w:val="24"/>
        </w:rPr>
        <w:t xml:space="preserve">υτά που είπε ο κ. Καμμένος ακούστηκαν από την τηλεόραση. Για μένα, τα Πρακτικά είναι </w:t>
      </w:r>
      <w:r>
        <w:rPr>
          <w:rFonts w:eastAsia="Times New Roman" w:cs="Times New Roman"/>
          <w:szCs w:val="24"/>
        </w:rPr>
        <w:lastRenderedPageBreak/>
        <w:t xml:space="preserve">για τον ιστορικό του μέλλοντος και κακώς τα διαγράψατε, γιατί πρέπει να δει ο ιστορικός του μέλλοντος τι δημαγωγοί </w:t>
      </w:r>
      <w:r>
        <w:rPr>
          <w:rFonts w:eastAsia="Times New Roman" w:cs="Times New Roman"/>
          <w:szCs w:val="24"/>
        </w:rPr>
        <w:t xml:space="preserve">και ψεύτες κυβέρνησαν </w:t>
      </w:r>
      <w:r>
        <w:rPr>
          <w:rFonts w:eastAsia="Times New Roman" w:cs="Times New Roman"/>
          <w:szCs w:val="24"/>
        </w:rPr>
        <w:t>την Ελλάδα.</w:t>
      </w:r>
    </w:p>
    <w:p w14:paraId="1ED2CD06" w14:textId="77777777" w:rsidR="00844B03" w:rsidRDefault="0027580D">
      <w:pPr>
        <w:spacing w:after="0" w:line="600" w:lineRule="auto"/>
        <w:ind w:firstLine="720"/>
        <w:jc w:val="center"/>
        <w:rPr>
          <w:rFonts w:eastAsia="Times New Roman" w:cs="Times New Roman"/>
          <w:szCs w:val="24"/>
        </w:rPr>
      </w:pPr>
      <w:r w:rsidRPr="00BE6BC1">
        <w:rPr>
          <w:rFonts w:eastAsia="Times New Roman" w:cs="Times New Roman"/>
          <w:szCs w:val="24"/>
        </w:rPr>
        <w:t>(</w:t>
      </w:r>
      <w:r>
        <w:rPr>
          <w:rFonts w:eastAsia="Times New Roman" w:cs="Times New Roman"/>
          <w:szCs w:val="24"/>
        </w:rPr>
        <w:t>Χειροκροτήματα από τη</w:t>
      </w:r>
      <w:r>
        <w:rPr>
          <w:rFonts w:eastAsia="Times New Roman" w:cs="Times New Roman"/>
          <w:szCs w:val="24"/>
        </w:rPr>
        <w:t>ν πτέρυγα της Νέας Δημοκρατίας)</w:t>
      </w:r>
    </w:p>
    <w:p w14:paraId="1ED2CD0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Θα μου δώσετε τον λόγο επί προσωπικού;</w:t>
      </w:r>
    </w:p>
    <w:p w14:paraId="1ED2CD08"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Έχετε τον λόγο.</w:t>
      </w:r>
    </w:p>
    <w:p w14:paraId="1ED2CD09"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Ακούστε. Ο κ. Καμμένος…</w:t>
      </w:r>
    </w:p>
    <w:p w14:paraId="1ED2CD0A"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Ύστερα θα πάρει τον λόγο και ο κ. Καμμένος, αν το ζητήσει.</w:t>
      </w:r>
    </w:p>
    <w:p w14:paraId="1ED2CD0B"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ΣΟΦΙΑ ΒΟΥΛΤΕ</w:t>
      </w:r>
      <w:r>
        <w:rPr>
          <w:rFonts w:eastAsia="Times New Roman" w:cs="Times New Roman"/>
          <w:b/>
          <w:szCs w:val="24"/>
        </w:rPr>
        <w:t xml:space="preserve">ΨΗ: </w:t>
      </w:r>
      <w:r>
        <w:rPr>
          <w:rFonts w:eastAsia="Times New Roman" w:cs="Times New Roman"/>
          <w:szCs w:val="24"/>
        </w:rPr>
        <w:t xml:space="preserve">Ο κ. Καμμένος υποστήριξε ότι κι εγώ </w:t>
      </w:r>
      <w:r>
        <w:rPr>
          <w:rFonts w:eastAsia="Times New Roman" w:cs="Times New Roman"/>
          <w:szCs w:val="24"/>
        </w:rPr>
        <w:t>«…</w:t>
      </w:r>
      <w:r>
        <w:rPr>
          <w:rFonts w:eastAsia="Times New Roman" w:cs="Times New Roman"/>
          <w:szCs w:val="24"/>
        </w:rPr>
        <w:t xml:space="preserve">» με κάποιον τρόπο, επειδή ως εργαζόμενη δημοσιογράφος </w:t>
      </w:r>
      <w:r>
        <w:rPr>
          <w:rFonts w:eastAsia="Times New Roman" w:cs="Times New Roman"/>
          <w:szCs w:val="24"/>
        </w:rPr>
        <w:lastRenderedPageBreak/>
        <w:t>στον «Ε</w:t>
      </w:r>
      <w:r>
        <w:rPr>
          <w:rFonts w:eastAsia="Times New Roman" w:cs="Times New Roman"/>
          <w:szCs w:val="24"/>
        </w:rPr>
        <w:t>ΛΕΥΘΕΡΟ</w:t>
      </w:r>
      <w:r>
        <w:rPr>
          <w:rFonts w:eastAsia="Times New Roman" w:cs="Times New Roman"/>
          <w:szCs w:val="24"/>
        </w:rPr>
        <w:t xml:space="preserve"> Τ</w:t>
      </w:r>
      <w:r>
        <w:rPr>
          <w:rFonts w:eastAsia="Times New Roman" w:cs="Times New Roman"/>
          <w:szCs w:val="24"/>
        </w:rPr>
        <w:t>ΥΠΟ</w:t>
      </w:r>
      <w:r>
        <w:rPr>
          <w:rFonts w:eastAsia="Times New Roman" w:cs="Times New Roman"/>
          <w:szCs w:val="24"/>
        </w:rPr>
        <w:t>» έπαιρνα τον μισθό μου, όταν ο «</w:t>
      </w:r>
      <w:r>
        <w:rPr>
          <w:rFonts w:eastAsia="Times New Roman" w:cs="Times New Roman"/>
          <w:szCs w:val="24"/>
        </w:rPr>
        <w:t>ΕΛΕΥΘΕΡΟΣ ΤΥΠΟΣ</w:t>
      </w:r>
      <w:r>
        <w:rPr>
          <w:rFonts w:eastAsia="Times New Roman" w:cs="Times New Roman"/>
          <w:szCs w:val="24"/>
        </w:rPr>
        <w:t xml:space="preserve">» έπαιρνε κάποια δάνεια. Επομένως, λέει ότι </w:t>
      </w:r>
      <w:r>
        <w:rPr>
          <w:rFonts w:eastAsia="Times New Roman" w:cs="Times New Roman"/>
          <w:szCs w:val="24"/>
        </w:rPr>
        <w:t>«…»</w:t>
      </w:r>
      <w:r>
        <w:rPr>
          <w:rFonts w:eastAsia="Times New Roman" w:cs="Times New Roman"/>
          <w:szCs w:val="24"/>
        </w:rPr>
        <w:t xml:space="preserve"> κι εγώ </w:t>
      </w:r>
      <w:r>
        <w:rPr>
          <w:rFonts w:eastAsia="Times New Roman" w:cs="Times New Roman"/>
          <w:szCs w:val="24"/>
        </w:rPr>
        <w:t>«…»</w:t>
      </w:r>
      <w:r>
        <w:rPr>
          <w:rFonts w:eastAsia="Times New Roman" w:cs="Times New Roman"/>
          <w:szCs w:val="24"/>
        </w:rPr>
        <w:t>.</w:t>
      </w:r>
    </w:p>
    <w:p w14:paraId="1ED2CD0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Κοιτάξτε, δεν μπορούμε να συγκρι</w:t>
      </w:r>
      <w:r>
        <w:rPr>
          <w:rFonts w:eastAsia="Times New Roman" w:cs="Times New Roman"/>
          <w:szCs w:val="24"/>
        </w:rPr>
        <w:t xml:space="preserve">θούμε. Η πορεία μου είναι γνωστή. Ούτε κότερα έχω ούτε αγόρασα τη Μερσεντές του </w:t>
      </w:r>
      <w:proofErr w:type="spellStart"/>
      <w:r>
        <w:rPr>
          <w:rFonts w:eastAsia="Times New Roman" w:cs="Times New Roman"/>
          <w:szCs w:val="24"/>
        </w:rPr>
        <w:t>Αμίν</w:t>
      </w:r>
      <w:proofErr w:type="spellEnd"/>
      <w:r>
        <w:rPr>
          <w:rFonts w:eastAsia="Times New Roman" w:cs="Times New Roman"/>
          <w:szCs w:val="24"/>
        </w:rPr>
        <w:t xml:space="preserve"> </w:t>
      </w:r>
      <w:proofErr w:type="spellStart"/>
      <w:r>
        <w:rPr>
          <w:rFonts w:eastAsia="Times New Roman" w:cs="Times New Roman"/>
          <w:szCs w:val="24"/>
        </w:rPr>
        <w:t>Ντάντα</w:t>
      </w:r>
      <w:proofErr w:type="spellEnd"/>
      <w:r>
        <w:rPr>
          <w:rFonts w:eastAsia="Times New Roman" w:cs="Times New Roman"/>
          <w:szCs w:val="24"/>
        </w:rPr>
        <w:t>.</w:t>
      </w:r>
    </w:p>
    <w:p w14:paraId="1ED2CD0D" w14:textId="77777777" w:rsidR="00844B03" w:rsidRDefault="0027580D">
      <w:pPr>
        <w:spacing w:after="0" w:line="600" w:lineRule="auto"/>
        <w:ind w:firstLine="720"/>
        <w:jc w:val="center"/>
        <w:rPr>
          <w:rFonts w:eastAsia="Times New Roman" w:cs="Times New Roman"/>
          <w:szCs w:val="24"/>
        </w:rPr>
      </w:pPr>
      <w:r w:rsidRPr="00BE6BC1">
        <w:rPr>
          <w:rFonts w:eastAsia="Times New Roman" w:cs="Times New Roman"/>
          <w:szCs w:val="24"/>
        </w:rPr>
        <w:t>(</w:t>
      </w:r>
      <w:r>
        <w:rPr>
          <w:rFonts w:eastAsia="Times New Roman" w:cs="Times New Roman"/>
          <w:szCs w:val="24"/>
        </w:rPr>
        <w:t>Χειροκροτήματα από την πτέρυγα της Νέας Δημοκρατίας)</w:t>
      </w:r>
    </w:p>
    <w:p w14:paraId="1ED2CD0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βέβαια –γιατί πλέον εδώ πρέπει να γνωριστούμε ξανά με τον κόσμο- είπα ότι είναι πολύ μεγάλο θράσος να εμφ</w:t>
      </w:r>
      <w:r>
        <w:rPr>
          <w:rFonts w:eastAsia="Times New Roman" w:cs="Times New Roman"/>
          <w:szCs w:val="24"/>
        </w:rPr>
        <w:t>ανίζεται ο κ. Καμμένος κάθε φορά στη Βουλή, ενώ είχε εξαφανιστεί. Πού ήταν</w:t>
      </w:r>
      <w:r>
        <w:rPr>
          <w:rFonts w:eastAsia="Times New Roman" w:cs="Times New Roman"/>
          <w:szCs w:val="24"/>
        </w:rPr>
        <w:t>,</w:t>
      </w:r>
      <w:r>
        <w:rPr>
          <w:rFonts w:eastAsia="Times New Roman" w:cs="Times New Roman"/>
          <w:szCs w:val="24"/>
        </w:rPr>
        <w:t xml:space="preserve"> όταν ήταν εδώ ο </w:t>
      </w:r>
      <w:proofErr w:type="spellStart"/>
      <w:r>
        <w:rPr>
          <w:rFonts w:eastAsia="Times New Roman" w:cs="Times New Roman"/>
          <w:szCs w:val="24"/>
        </w:rPr>
        <w:t>Ερντογάν</w:t>
      </w:r>
      <w:proofErr w:type="spellEnd"/>
      <w:r>
        <w:rPr>
          <w:rFonts w:eastAsia="Times New Roman" w:cs="Times New Roman"/>
          <w:szCs w:val="24"/>
        </w:rPr>
        <w:t>; Ξαναβγήκε στον πόλεμο, μόλις έφυγε ο εχθρός.</w:t>
      </w:r>
    </w:p>
    <w:p w14:paraId="1ED2CD0F"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lastRenderedPageBreak/>
        <w:t>(Θόρυβος</w:t>
      </w:r>
      <w:r>
        <w:rPr>
          <w:rFonts w:eastAsia="Times New Roman" w:cs="Times New Roman"/>
          <w:szCs w:val="24"/>
        </w:rPr>
        <w:t xml:space="preserve"> - δ</w:t>
      </w:r>
      <w:r>
        <w:rPr>
          <w:rFonts w:eastAsia="Times New Roman" w:cs="Times New Roman"/>
          <w:szCs w:val="24"/>
        </w:rPr>
        <w:t>ιαμαρτυρίες από τις πτέρυγες του ΣΥΡΙΖΑ και των ΑΝΕΛ)</w:t>
      </w:r>
    </w:p>
    <w:p w14:paraId="1ED2CD1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τώρα πήγε στη Θράκη! Δεν μας</w:t>
      </w:r>
      <w:r>
        <w:rPr>
          <w:rFonts w:eastAsia="Times New Roman" w:cs="Times New Roman"/>
          <w:szCs w:val="24"/>
        </w:rPr>
        <w:t xml:space="preserve"> είπε αν συμφωνεί να εκλέγονται οι μουφτήδες!</w:t>
      </w:r>
    </w:p>
    <w:p w14:paraId="1ED2CD1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Ευχαριστώ.</w:t>
      </w:r>
    </w:p>
    <w:p w14:paraId="1ED2CD12"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Αυτά τα τελευταία</w:t>
      </w:r>
      <w:r>
        <w:rPr>
          <w:rFonts w:eastAsia="Times New Roman" w:cs="Times New Roman"/>
          <w:szCs w:val="24"/>
        </w:rPr>
        <w:t>,</w:t>
      </w:r>
      <w:r>
        <w:rPr>
          <w:rFonts w:eastAsia="Times New Roman" w:cs="Times New Roman"/>
          <w:szCs w:val="24"/>
        </w:rPr>
        <w:t xml:space="preserve"> δεν είναι επί προσωπικού. </w:t>
      </w:r>
    </w:p>
    <w:p w14:paraId="1ED2CD13"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Ναι.</w:t>
      </w:r>
    </w:p>
    <w:p w14:paraId="1ED2CD14"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Είπατε και κάτι άλλο. Είπατε </w:t>
      </w:r>
      <w:r>
        <w:rPr>
          <w:rFonts w:eastAsia="Times New Roman" w:cs="Times New Roman"/>
          <w:szCs w:val="24"/>
        </w:rPr>
        <w:t>πολλές</w:t>
      </w:r>
      <w:r>
        <w:rPr>
          <w:rFonts w:eastAsia="Times New Roman" w:cs="Times New Roman"/>
          <w:szCs w:val="24"/>
        </w:rPr>
        <w:t xml:space="preserve"> φορές τη λέξη «…» και πιστεύω να συμφω</w:t>
      </w:r>
      <w:r>
        <w:rPr>
          <w:rFonts w:eastAsia="Times New Roman" w:cs="Times New Roman"/>
          <w:szCs w:val="24"/>
        </w:rPr>
        <w:t>νείτε ενθέρμως να διαγραφεί.</w:t>
      </w:r>
    </w:p>
    <w:p w14:paraId="1ED2CD15"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Διαγράψτε ό,τι θέλετε!</w:t>
      </w:r>
    </w:p>
    <w:p w14:paraId="1ED2CD16"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Να διαγραφεί από τα Πρακτικά. Δεν αστεϊζόμαστε. </w:t>
      </w:r>
    </w:p>
    <w:p w14:paraId="1ED2CD17"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αρτή</w:t>
      </w:r>
      <w:r>
        <w:rPr>
          <w:rFonts w:eastAsia="Times New Roman" w:cs="Times New Roman"/>
          <w:b/>
          <w:szCs w:val="24"/>
        </w:rPr>
        <w:t xml:space="preserve">των Ελλήνων): </w:t>
      </w:r>
      <w:r>
        <w:rPr>
          <w:rFonts w:eastAsia="Times New Roman" w:cs="Times New Roman"/>
          <w:szCs w:val="24"/>
        </w:rPr>
        <w:t>Κύριε Πρόεδρε, θα ήθελα τον λόγο.</w:t>
      </w:r>
    </w:p>
    <w:p w14:paraId="1ED2CD18"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Ορίστε, κύριε Πρόεδρε, κάντε ένα σχόλιο και να κλείσουμε.</w:t>
      </w:r>
    </w:p>
    <w:p w14:paraId="1ED2CD19"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αρτή</w:t>
      </w:r>
      <w:r>
        <w:rPr>
          <w:rFonts w:eastAsia="Times New Roman" w:cs="Times New Roman"/>
          <w:b/>
          <w:szCs w:val="24"/>
        </w:rPr>
        <w:t>των Ελλήνων):</w:t>
      </w:r>
      <w:r>
        <w:rPr>
          <w:rFonts w:eastAsia="Times New Roman" w:cs="Times New Roman"/>
          <w:szCs w:val="24"/>
        </w:rPr>
        <w:t xml:space="preserve"> Κύριε Πρόεδρε, του </w:t>
      </w:r>
      <w:proofErr w:type="spellStart"/>
      <w:r>
        <w:rPr>
          <w:rFonts w:eastAsia="Times New Roman" w:cs="Times New Roman"/>
          <w:szCs w:val="24"/>
        </w:rPr>
        <w:t>Αμίν</w:t>
      </w:r>
      <w:proofErr w:type="spellEnd"/>
      <w:r>
        <w:rPr>
          <w:rFonts w:eastAsia="Times New Roman" w:cs="Times New Roman"/>
          <w:szCs w:val="24"/>
        </w:rPr>
        <w:t xml:space="preserve"> Νταντά αυτοκίνητο δεν είχα ποτέ. Οι δημοσιογράφοι το γράφουν. Του κ</w:t>
      </w:r>
      <w:r>
        <w:rPr>
          <w:rFonts w:eastAsia="Times New Roman" w:cs="Times New Roman"/>
          <w:szCs w:val="24"/>
        </w:rPr>
        <w:t xml:space="preserve">. Μεταξά ήταν το αυτοκίνητο. </w:t>
      </w:r>
    </w:p>
    <w:p w14:paraId="1ED2CD1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κότερο, είχα μεγαλύτερο παλαιότερα και πήγαινα βόλτα την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w:t>
      </w:r>
    </w:p>
    <w:p w14:paraId="1ED2CD1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(Γέλωτες - χ</w:t>
      </w:r>
      <w:r>
        <w:rPr>
          <w:rFonts w:eastAsia="Times New Roman" w:cs="Times New Roman"/>
          <w:szCs w:val="24"/>
        </w:rPr>
        <w:t>ειροκροτήματα από τις πτέρυγες του ΣΥΡΙΖΑ και των ΑΝΕΛ)</w:t>
      </w:r>
    </w:p>
    <w:p w14:paraId="1ED2CD1C" w14:textId="77777777" w:rsidR="00844B03" w:rsidRDefault="0027580D">
      <w:pPr>
        <w:spacing w:after="0" w:line="600" w:lineRule="auto"/>
        <w:ind w:firstLine="720"/>
        <w:rPr>
          <w:rFonts w:eastAsia="Times New Roman" w:cs="Times New Roman"/>
          <w:szCs w:val="24"/>
        </w:rPr>
      </w:pPr>
      <w:r>
        <w:rPr>
          <w:rFonts w:eastAsia="Times New Roman" w:cs="Times New Roman"/>
          <w:szCs w:val="24"/>
        </w:rPr>
        <w:t xml:space="preserve">Την πήγαινα βόλτα την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xml:space="preserve"> στο παρελθόν.</w:t>
      </w:r>
    </w:p>
    <w:p w14:paraId="1ED2CD1D"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Τι; Εμένα;</w:t>
      </w:r>
    </w:p>
    <w:p w14:paraId="1ED2CD1E"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Μα, δεν είναι έγκλημα καθοσιώσεως.</w:t>
      </w:r>
    </w:p>
    <w:p w14:paraId="1ED2CD1F"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αρτήτω</w:t>
      </w:r>
      <w:r>
        <w:rPr>
          <w:rFonts w:eastAsia="Times New Roman" w:cs="Times New Roman"/>
          <w:b/>
          <w:szCs w:val="24"/>
        </w:rPr>
        <w:t xml:space="preserve">ν Ελλήνων): </w:t>
      </w:r>
      <w:r>
        <w:rPr>
          <w:rFonts w:eastAsia="Times New Roman" w:cs="Times New Roman"/>
          <w:szCs w:val="24"/>
        </w:rPr>
        <w:t>Πήρα μικρότερο. Η περιουσία μου έχει μειωθεί, κύριε Πρόεδρε.</w:t>
      </w:r>
    </w:p>
    <w:p w14:paraId="1ED2CD20"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Είναι ψεύτης! Ποτέ δεν έχω μπει στο κ</w:t>
      </w:r>
      <w:r>
        <w:rPr>
          <w:rFonts w:eastAsia="Times New Roman" w:cs="Times New Roman"/>
          <w:szCs w:val="24"/>
        </w:rPr>
        <w:t>ότερό του!</w:t>
      </w:r>
    </w:p>
    <w:p w14:paraId="1ED2CD21"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λέω πως αυτό δεν είναι έγκλημα καθοσιώσεως.</w:t>
      </w:r>
      <w:r w:rsidRPr="000F71B1">
        <w:rPr>
          <w:rFonts w:eastAsia="Times New Roman" w:cs="Times New Roman"/>
          <w:szCs w:val="24"/>
        </w:rPr>
        <w:t xml:space="preserve"> </w:t>
      </w:r>
      <w:r>
        <w:rPr>
          <w:rFonts w:eastAsia="Times New Roman" w:cs="Times New Roman"/>
          <w:szCs w:val="24"/>
        </w:rPr>
        <w:t>Προς Θεού!</w:t>
      </w:r>
    </w:p>
    <w:p w14:paraId="1ED2CD22"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Μα, είναι ψεύτης! Δεν έχω πάει ποτέ!</w:t>
      </w:r>
    </w:p>
    <w:p w14:paraId="1ED2CD23"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Εσείς, λοιπόν, το διαψεύδετε.</w:t>
      </w:r>
    </w:p>
    <w:p w14:paraId="1ED2CD2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το διαψεύδει η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Πα</w:t>
      </w:r>
      <w:r>
        <w:rPr>
          <w:rFonts w:eastAsia="Times New Roman" w:cs="Times New Roman"/>
          <w:szCs w:val="24"/>
        </w:rPr>
        <w:t>ρακαλώ να προχωρήσει η συζήτηση!</w:t>
      </w:r>
    </w:p>
    <w:p w14:paraId="1ED2CD25"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αρτή</w:t>
      </w:r>
      <w:r>
        <w:rPr>
          <w:rFonts w:eastAsia="Times New Roman" w:cs="Times New Roman"/>
          <w:b/>
          <w:szCs w:val="24"/>
        </w:rPr>
        <w:t xml:space="preserve">των Ελλήνων): </w:t>
      </w:r>
      <w:r>
        <w:rPr>
          <w:rFonts w:eastAsia="Times New Roman" w:cs="Times New Roman"/>
          <w:szCs w:val="24"/>
        </w:rPr>
        <w:t>Θα σας δείξω φωτογραφίες.</w:t>
      </w:r>
    </w:p>
    <w:p w14:paraId="1ED2CD26"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Μα, δεν έχω πάει ποτέ! Είναι ψεύτης!</w:t>
      </w:r>
    </w:p>
    <w:p w14:paraId="1ED2CD27"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Σας παρακαλώ! Δεν ευθυμούμε!</w:t>
      </w:r>
    </w:p>
    <w:p w14:paraId="1ED2CD2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Συνεχίστε, κύριε Πρόεδρε.</w:t>
      </w:r>
    </w:p>
    <w:p w14:paraId="1ED2CD29"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ΠΑΝΟΣ ΚΑΜΜΕΝΟΣ (Υπουργός Εθνικής Άμυνας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Πρόεδρος των Ανεξ</w:t>
      </w:r>
      <w:r>
        <w:rPr>
          <w:rFonts w:eastAsia="Times New Roman" w:cs="Times New Roman"/>
          <w:b/>
          <w:szCs w:val="24"/>
        </w:rPr>
        <w:t>αρτή</w:t>
      </w:r>
      <w:r>
        <w:rPr>
          <w:rFonts w:eastAsia="Times New Roman" w:cs="Times New Roman"/>
          <w:b/>
          <w:szCs w:val="24"/>
        </w:rPr>
        <w:t xml:space="preserve">των Ελλήνων): </w:t>
      </w:r>
      <w:r>
        <w:rPr>
          <w:rFonts w:eastAsia="Times New Roman" w:cs="Times New Roman"/>
          <w:szCs w:val="24"/>
        </w:rPr>
        <w:t xml:space="preserve">Κύριε Πρόεδρε, επειδή αναφέρθηκε η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xml:space="preserve"> στην επίσκεψη του Τούρκου Προέδρου</w:t>
      </w:r>
      <w:r>
        <w:rPr>
          <w:rFonts w:eastAsia="Times New Roman" w:cs="Times New Roman"/>
          <w:szCs w:val="24"/>
        </w:rPr>
        <w:t>,</w:t>
      </w:r>
      <w:r>
        <w:rPr>
          <w:rFonts w:eastAsia="Times New Roman" w:cs="Times New Roman"/>
          <w:szCs w:val="24"/>
        </w:rPr>
        <w:t xml:space="preserve"> λέγοντας ότι εγώ εξαφανίστηκα, θέλω να πω ότι εγώ είμαι Υπουργός Άμυνα</w:t>
      </w:r>
      <w:r>
        <w:rPr>
          <w:rFonts w:eastAsia="Times New Roman" w:cs="Times New Roman"/>
          <w:szCs w:val="24"/>
        </w:rPr>
        <w:t xml:space="preserve">ς και η δουλειά μου ήταν να βρίσκομαι στη </w:t>
      </w:r>
      <w:r>
        <w:rPr>
          <w:rFonts w:eastAsia="Times New Roman" w:cs="Times New Roman"/>
          <w:szCs w:val="24"/>
        </w:rPr>
        <w:t>νατο</w:t>
      </w:r>
      <w:r>
        <w:rPr>
          <w:rFonts w:eastAsia="Times New Roman" w:cs="Times New Roman"/>
          <w:szCs w:val="24"/>
        </w:rPr>
        <w:t xml:space="preserve">ϊκή άσκηση. Ο Πρόεδρος </w:t>
      </w:r>
      <w:proofErr w:type="spellStart"/>
      <w:r>
        <w:rPr>
          <w:rFonts w:eastAsia="Times New Roman" w:cs="Times New Roman"/>
          <w:szCs w:val="24"/>
        </w:rPr>
        <w:t>Ερντογάν</w:t>
      </w:r>
      <w:proofErr w:type="spellEnd"/>
      <w:r>
        <w:rPr>
          <w:rFonts w:eastAsia="Times New Roman" w:cs="Times New Roman"/>
          <w:szCs w:val="24"/>
        </w:rPr>
        <w:t xml:space="preserve"> ήρθε εδώ</w:t>
      </w:r>
      <w:r>
        <w:rPr>
          <w:rFonts w:eastAsia="Times New Roman" w:cs="Times New Roman"/>
          <w:szCs w:val="24"/>
        </w:rPr>
        <w:t>,</w:t>
      </w:r>
      <w:r>
        <w:rPr>
          <w:rFonts w:eastAsia="Times New Roman" w:cs="Times New Roman"/>
          <w:szCs w:val="24"/>
        </w:rPr>
        <w:t xml:space="preserve"> προκειμένου να μπορέσουμε να βρούμε μια λύση συνύπαρξης, μια λύση</w:t>
      </w:r>
      <w:r>
        <w:rPr>
          <w:rFonts w:eastAsia="Times New Roman" w:cs="Times New Roman"/>
          <w:szCs w:val="24"/>
        </w:rPr>
        <w:t>,</w:t>
      </w:r>
      <w:r>
        <w:rPr>
          <w:rFonts w:eastAsia="Times New Roman" w:cs="Times New Roman"/>
          <w:szCs w:val="24"/>
        </w:rPr>
        <w:t xml:space="preserve"> στο πλαίσιο της οποίας θα μπορούν οι δύο λαοί να ζουν αρμονικά, χωρίς αυτό να σημαίνει ότι οι ελληνικ</w:t>
      </w:r>
      <w:r>
        <w:rPr>
          <w:rFonts w:eastAsia="Times New Roman" w:cs="Times New Roman"/>
          <w:szCs w:val="24"/>
        </w:rPr>
        <w:t>ές Ένοπλες Δυνάμεις, αν απαιτηθεί και αν ποτέ απειληθεί η εθνική κυριαρχία της χώρας, θα παραιτηθούν</w:t>
      </w:r>
      <w:r>
        <w:rPr>
          <w:rFonts w:eastAsia="Times New Roman" w:cs="Times New Roman"/>
          <w:szCs w:val="24"/>
        </w:rPr>
        <w:t>,</w:t>
      </w:r>
      <w:r>
        <w:rPr>
          <w:rFonts w:eastAsia="Times New Roman" w:cs="Times New Roman"/>
          <w:szCs w:val="24"/>
        </w:rPr>
        <w:t xml:space="preserve"> λόγω μιας επισκέψεως ενός προέδρου.</w:t>
      </w:r>
    </w:p>
    <w:p w14:paraId="1ED2CD2A"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w:t>
      </w:r>
      <w:r w:rsidRPr="00BE6BC1">
        <w:rPr>
          <w:rFonts w:eastAsia="Times New Roman" w:cs="Times New Roman"/>
          <w:szCs w:val="24"/>
        </w:rPr>
        <w:t xml:space="preserve"> </w:t>
      </w:r>
      <w:r>
        <w:rPr>
          <w:rFonts w:eastAsia="Times New Roman" w:cs="Times New Roman"/>
          <w:szCs w:val="24"/>
        </w:rPr>
        <w:t>του ΣΥΡΙΖΑ και των ΑΝΕΛ</w:t>
      </w:r>
      <w:r w:rsidRPr="00BE6BC1">
        <w:rPr>
          <w:rFonts w:eastAsia="Times New Roman" w:cs="Times New Roman"/>
          <w:szCs w:val="24"/>
        </w:rPr>
        <w:t>)</w:t>
      </w:r>
    </w:p>
    <w:p w14:paraId="1ED2CD2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Αντιλαμβάνομαι ότι η λογική που η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Βούλτεψη</w:t>
      </w:r>
      <w:proofErr w:type="spellEnd"/>
      <w:r>
        <w:rPr>
          <w:rFonts w:eastAsia="Times New Roman" w:cs="Times New Roman"/>
          <w:szCs w:val="24"/>
        </w:rPr>
        <w:t xml:space="preserve"> υπηρετεί, είναι η λογική των ζεϊμπέκικων και των κουμπάρων. Είναι άλλο να ασκείται εξωτερική πολιτική και άλλο να χορεύουν </w:t>
      </w:r>
      <w:proofErr w:type="spellStart"/>
      <w:r>
        <w:rPr>
          <w:rFonts w:eastAsia="Times New Roman" w:cs="Times New Roman"/>
          <w:szCs w:val="24"/>
        </w:rPr>
        <w:t>ζεϊμπέκικα</w:t>
      </w:r>
      <w:proofErr w:type="spellEnd"/>
      <w:r>
        <w:rPr>
          <w:rFonts w:eastAsia="Times New Roman" w:cs="Times New Roman"/>
          <w:szCs w:val="24"/>
        </w:rPr>
        <w:t xml:space="preserve"> και τσιφτετέλια μαζί με τους Προέδρους!</w:t>
      </w:r>
    </w:p>
    <w:p w14:paraId="1ED2CD2C" w14:textId="77777777" w:rsidR="00844B03" w:rsidRDefault="0027580D">
      <w:pPr>
        <w:tabs>
          <w:tab w:val="left" w:pos="3873"/>
        </w:tabs>
        <w:spacing w:after="0" w:line="600" w:lineRule="auto"/>
        <w:ind w:firstLine="720"/>
        <w:jc w:val="both"/>
        <w:rPr>
          <w:rFonts w:eastAsia="Times New Roman" w:cs="Times New Roman"/>
          <w:szCs w:val="24"/>
        </w:rPr>
      </w:pPr>
      <w:r w:rsidRPr="00074D45">
        <w:rPr>
          <w:rFonts w:eastAsia="Times New Roman" w:cs="Times New Roman"/>
          <w:b/>
          <w:szCs w:val="24"/>
        </w:rPr>
        <w:t xml:space="preserve">ΠΡΟΕΔΡΟΣ (Νικόλαος </w:t>
      </w:r>
      <w:proofErr w:type="spellStart"/>
      <w:r w:rsidRPr="00074D45">
        <w:rPr>
          <w:rFonts w:eastAsia="Times New Roman" w:cs="Times New Roman"/>
          <w:b/>
          <w:szCs w:val="24"/>
        </w:rPr>
        <w:t>Βούτσης</w:t>
      </w:r>
      <w:proofErr w:type="spellEnd"/>
      <w:r w:rsidRPr="00074D45">
        <w:rPr>
          <w:rFonts w:eastAsia="Times New Roman" w:cs="Times New Roman"/>
          <w:b/>
          <w:szCs w:val="24"/>
        </w:rPr>
        <w:t>):</w:t>
      </w:r>
      <w:r>
        <w:rPr>
          <w:rFonts w:eastAsia="Times New Roman" w:cs="Times New Roman"/>
          <w:szCs w:val="24"/>
        </w:rPr>
        <w:t xml:space="preserve"> Ευχαριστούμε</w:t>
      </w:r>
      <w:r>
        <w:rPr>
          <w:rFonts w:eastAsia="Times New Roman" w:cs="Times New Roman"/>
          <w:szCs w:val="24"/>
        </w:rPr>
        <w:t>.</w:t>
      </w:r>
    </w:p>
    <w:p w14:paraId="1ED2CD2D"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Υπάρχει ένας επιπλέον λόγος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σταματάμε τώρα αυτή τη συζήτηση εδώ. Ο λόγος είναι ότι έχουν έρθει εδώ παιδιά και μας παρακολουθούν από τα άνω δυτικά θεωρεία.</w:t>
      </w:r>
    </w:p>
    <w:p w14:paraId="1ED2CD2E" w14:textId="77777777" w:rsidR="00844B03" w:rsidRDefault="0027580D">
      <w:pPr>
        <w:tabs>
          <w:tab w:val="left" w:pos="3873"/>
        </w:tabs>
        <w:spacing w:after="0" w:line="600" w:lineRule="auto"/>
        <w:ind w:firstLine="720"/>
        <w:jc w:val="both"/>
        <w:rPr>
          <w:rFonts w:eastAsia="Times New Roman" w:cs="Times New Roman"/>
        </w:rPr>
      </w:pPr>
      <w:r>
        <w:rPr>
          <w:rFonts w:eastAsia="Times New Roman" w:cs="Times New Roman"/>
        </w:rPr>
        <w:t xml:space="preserve">Οπότε, </w:t>
      </w:r>
      <w:r w:rsidRPr="007E00E4">
        <w:rPr>
          <w:rFonts w:eastAsia="Times New Roman" w:cs="Times New Roman"/>
        </w:rPr>
        <w:t>κυρίες και κύριοι συνάδελφοι,</w:t>
      </w:r>
      <w:r>
        <w:rPr>
          <w:rFonts w:eastAsia="Times New Roman" w:cs="Times New Roman"/>
        </w:rPr>
        <w:t xml:space="preserve"> έ</w:t>
      </w:r>
      <w:r w:rsidRPr="00FF2A0A">
        <w:rPr>
          <w:rFonts w:eastAsia="Times New Roman" w:cs="Times New Roman"/>
        </w:rPr>
        <w:t>χω την τιμή να ανακοινώσω στο Σώμα ότι τη συνεδρίασή μας παρακολουθούν από τα άνω δυτικ</w:t>
      </w:r>
      <w:r w:rsidRPr="00FF2A0A">
        <w:rPr>
          <w:rFonts w:eastAsia="Times New Roman" w:cs="Times New Roman"/>
        </w:rPr>
        <w:t>ά θεωρεία, αφού προηγουμέν</w:t>
      </w:r>
      <w:r>
        <w:rPr>
          <w:rFonts w:eastAsia="Times New Roman" w:cs="Times New Roman"/>
        </w:rPr>
        <w:t>ως ξεναγήθηκαν στην έκθεση της α</w:t>
      </w:r>
      <w:r w:rsidRPr="00FF2A0A">
        <w:rPr>
          <w:rFonts w:eastAsia="Times New Roman" w:cs="Times New Roman"/>
        </w:rPr>
        <w:t xml:space="preserve">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τριάντα μία</w:t>
      </w:r>
      <w:r w:rsidRPr="00FF2A0A">
        <w:rPr>
          <w:rFonts w:eastAsia="Times New Roman" w:cs="Times New Roman"/>
        </w:rPr>
        <w:t xml:space="preserve"> μαθήτριες και μαθητές και </w:t>
      </w:r>
      <w:r>
        <w:rPr>
          <w:rFonts w:eastAsia="Times New Roman" w:cs="Times New Roman"/>
        </w:rPr>
        <w:t>δύο</w:t>
      </w:r>
      <w:r w:rsidRPr="00FF2A0A">
        <w:rPr>
          <w:rFonts w:eastAsia="Times New Roman" w:cs="Times New Roman"/>
        </w:rPr>
        <w:t xml:space="preserve"> εκπαιδευτικοί συνοδοί το</w:t>
      </w:r>
      <w:r>
        <w:rPr>
          <w:rFonts w:eastAsia="Times New Roman" w:cs="Times New Roman"/>
        </w:rPr>
        <w:t>υς α</w:t>
      </w:r>
      <w:r>
        <w:rPr>
          <w:rFonts w:eastAsia="Times New Roman" w:cs="Times New Roman"/>
        </w:rPr>
        <w:t>πό το 1</w:t>
      </w:r>
      <w:r w:rsidRPr="00FF2A0A">
        <w:rPr>
          <w:rFonts w:eastAsia="Times New Roman" w:cs="Times New Roman"/>
          <w:vertAlign w:val="superscript"/>
        </w:rPr>
        <w:t>ο</w:t>
      </w:r>
      <w:r w:rsidRPr="00FF2A0A">
        <w:rPr>
          <w:rFonts w:eastAsia="Times New Roman" w:cs="Times New Roman"/>
        </w:rPr>
        <w:t xml:space="preserve"> </w:t>
      </w:r>
      <w:r>
        <w:rPr>
          <w:rFonts w:eastAsia="Times New Roman" w:cs="Times New Roman"/>
        </w:rPr>
        <w:t>Γυμνάσιο Τρίπολης.</w:t>
      </w:r>
      <w:r w:rsidRPr="00FF2A0A">
        <w:rPr>
          <w:rFonts w:eastAsia="Times New Roman" w:cs="Times New Roman"/>
        </w:rPr>
        <w:t xml:space="preserve"> </w:t>
      </w:r>
    </w:p>
    <w:p w14:paraId="1ED2CD2F" w14:textId="77777777" w:rsidR="00844B03" w:rsidRDefault="0027580D">
      <w:pPr>
        <w:spacing w:after="0" w:line="600" w:lineRule="auto"/>
        <w:ind w:firstLine="720"/>
        <w:jc w:val="both"/>
        <w:rPr>
          <w:rFonts w:eastAsia="Times New Roman" w:cs="Times New Roman"/>
        </w:rPr>
      </w:pPr>
      <w:r>
        <w:rPr>
          <w:rFonts w:eastAsia="Times New Roman" w:cs="Times New Roman"/>
        </w:rPr>
        <w:t>Η Βουλή σά</w:t>
      </w:r>
      <w:r w:rsidRPr="00FF2A0A">
        <w:rPr>
          <w:rFonts w:eastAsia="Times New Roman" w:cs="Times New Roman"/>
        </w:rPr>
        <w:t xml:space="preserve">ς καλωσορίζει. </w:t>
      </w:r>
    </w:p>
    <w:p w14:paraId="1ED2CD30" w14:textId="77777777" w:rsidR="00844B03" w:rsidRDefault="0027580D">
      <w:pPr>
        <w:spacing w:after="0" w:line="600" w:lineRule="auto"/>
        <w:ind w:firstLine="720"/>
        <w:jc w:val="center"/>
        <w:rPr>
          <w:rFonts w:eastAsia="Times New Roman" w:cs="Times New Roman"/>
        </w:rPr>
      </w:pPr>
      <w:r>
        <w:rPr>
          <w:rFonts w:eastAsia="Times New Roman" w:cs="Times New Roman"/>
        </w:rPr>
        <w:t>(Χειροκροτήματα απ’</w:t>
      </w:r>
      <w:r w:rsidRPr="00FF2A0A">
        <w:rPr>
          <w:rFonts w:eastAsia="Times New Roman" w:cs="Times New Roman"/>
        </w:rPr>
        <w:t xml:space="preserve"> όλες τις πτέρυγες της Βουλής)</w:t>
      </w:r>
    </w:p>
    <w:p w14:paraId="1ED2CD31" w14:textId="77777777" w:rsidR="00844B03" w:rsidRDefault="0027580D">
      <w:pPr>
        <w:spacing w:after="0" w:line="600" w:lineRule="auto"/>
        <w:ind w:firstLine="720"/>
        <w:jc w:val="both"/>
        <w:rPr>
          <w:rFonts w:eastAsia="Times New Roman"/>
          <w:szCs w:val="24"/>
        </w:rPr>
      </w:pPr>
      <w:r>
        <w:rPr>
          <w:rFonts w:eastAsia="Times New Roman"/>
          <w:szCs w:val="24"/>
        </w:rPr>
        <w:t>Ο επιπλέον λόγος</w:t>
      </w:r>
      <w:r>
        <w:rPr>
          <w:rFonts w:eastAsia="Times New Roman"/>
          <w:szCs w:val="24"/>
        </w:rPr>
        <w:t>,</w:t>
      </w:r>
      <w:r>
        <w:rPr>
          <w:rFonts w:eastAsia="Times New Roman"/>
          <w:szCs w:val="24"/>
        </w:rPr>
        <w:t xml:space="preserve"> είναι ότι είναι από την πατρίδα μας, την Τρίπολη. Να είστε καλά, παιδιά. Ό,τι παρακολουθήσατε ήταν ένα απογευματινό. </w:t>
      </w:r>
    </w:p>
    <w:p w14:paraId="1ED2CD32" w14:textId="77777777" w:rsidR="00844B03" w:rsidRDefault="0027580D">
      <w:pPr>
        <w:spacing w:after="0" w:line="600" w:lineRule="auto"/>
        <w:ind w:firstLine="720"/>
        <w:jc w:val="both"/>
        <w:rPr>
          <w:rFonts w:eastAsia="Times New Roman"/>
          <w:szCs w:val="24"/>
        </w:rPr>
      </w:pPr>
      <w:r>
        <w:rPr>
          <w:rFonts w:eastAsia="Times New Roman"/>
          <w:szCs w:val="24"/>
        </w:rPr>
        <w:t>Παρακαλώ πολύ τ</w:t>
      </w:r>
      <w:r>
        <w:rPr>
          <w:rFonts w:eastAsia="Times New Roman"/>
          <w:szCs w:val="24"/>
        </w:rPr>
        <w:t>ην Πρόεδρο της Κοινοβουλευτικής Ομάδας της Δημοκρατικής Συμπαράταξης</w:t>
      </w:r>
      <w:r w:rsidRPr="002C73E6">
        <w:rPr>
          <w:rFonts w:eastAsia="Times New Roman"/>
          <w:b/>
          <w:bCs/>
          <w:szCs w:val="24"/>
        </w:rPr>
        <w:t xml:space="preserve"> </w:t>
      </w:r>
      <w:r w:rsidRPr="002C73E6">
        <w:rPr>
          <w:rFonts w:eastAsia="Times New Roman"/>
          <w:bCs/>
          <w:szCs w:val="24"/>
        </w:rPr>
        <w:t>ΠΑΣΟΚ</w:t>
      </w:r>
      <w:r>
        <w:rPr>
          <w:rFonts w:eastAsia="Times New Roman"/>
          <w:bCs/>
          <w:szCs w:val="24"/>
        </w:rPr>
        <w:t xml:space="preserve"> </w:t>
      </w:r>
      <w:r w:rsidRPr="002C73E6">
        <w:rPr>
          <w:rFonts w:eastAsia="Times New Roman"/>
          <w:bCs/>
          <w:szCs w:val="24"/>
        </w:rPr>
        <w:t>-</w:t>
      </w:r>
      <w:r>
        <w:rPr>
          <w:rFonts w:eastAsia="Times New Roman"/>
          <w:bCs/>
          <w:szCs w:val="24"/>
        </w:rPr>
        <w:t xml:space="preserve"> </w:t>
      </w:r>
      <w:r w:rsidRPr="002C73E6">
        <w:rPr>
          <w:rFonts w:eastAsia="Times New Roman"/>
          <w:bCs/>
          <w:szCs w:val="24"/>
        </w:rPr>
        <w:t>ΔΗΜΑΡ</w:t>
      </w:r>
      <w:r>
        <w:rPr>
          <w:rFonts w:eastAsia="Times New Roman"/>
          <w:szCs w:val="24"/>
        </w:rPr>
        <w:t xml:space="preserve"> κ. Φωτεινή Γεννηματά, να πάρει τον λόγο. </w:t>
      </w:r>
    </w:p>
    <w:p w14:paraId="1ED2CD33" w14:textId="77777777" w:rsidR="00844B03" w:rsidRDefault="0027580D">
      <w:pPr>
        <w:spacing w:after="0" w:line="600" w:lineRule="auto"/>
        <w:ind w:firstLine="720"/>
        <w:jc w:val="both"/>
        <w:rPr>
          <w:rFonts w:eastAsia="Times New Roman"/>
          <w:bCs/>
          <w:szCs w:val="24"/>
        </w:rPr>
      </w:pPr>
      <w:r w:rsidRPr="002C73E6">
        <w:rPr>
          <w:rFonts w:eastAsia="Times New Roman"/>
          <w:b/>
          <w:bCs/>
          <w:szCs w:val="24"/>
        </w:rPr>
        <w:t>ΦΩΤΕΙΝΗ ΓΕΝΝΗΜΑΤΑ (Πρόεδρος της Δημοκρατικής Συμπαράταξης ΠΑΣΟΚ</w:t>
      </w:r>
      <w:r>
        <w:rPr>
          <w:rFonts w:eastAsia="Times New Roman"/>
          <w:b/>
          <w:bCs/>
          <w:szCs w:val="24"/>
        </w:rPr>
        <w:t xml:space="preserve"> </w:t>
      </w:r>
      <w:r w:rsidRPr="002C73E6">
        <w:rPr>
          <w:rFonts w:eastAsia="Times New Roman"/>
          <w:b/>
          <w:bCs/>
          <w:szCs w:val="24"/>
        </w:rPr>
        <w:t>-</w:t>
      </w:r>
      <w:r>
        <w:rPr>
          <w:rFonts w:eastAsia="Times New Roman"/>
          <w:b/>
          <w:bCs/>
          <w:szCs w:val="24"/>
        </w:rPr>
        <w:t xml:space="preserve"> </w:t>
      </w:r>
      <w:r w:rsidRPr="002C73E6">
        <w:rPr>
          <w:rFonts w:eastAsia="Times New Roman"/>
          <w:b/>
          <w:bCs/>
          <w:szCs w:val="24"/>
        </w:rPr>
        <w:t>ΔΗΜΑΡ):</w:t>
      </w:r>
      <w:r>
        <w:rPr>
          <w:rFonts w:eastAsia="Times New Roman"/>
          <w:b/>
          <w:bCs/>
          <w:szCs w:val="24"/>
        </w:rPr>
        <w:t xml:space="preserve"> </w:t>
      </w:r>
      <w:r w:rsidRPr="002C73E6">
        <w:rPr>
          <w:rFonts w:eastAsia="Times New Roman"/>
          <w:bCs/>
          <w:color w:val="000000"/>
          <w:szCs w:val="24"/>
        </w:rPr>
        <w:t>Ευχαριστώ, κύριε Πρόεδρε.</w:t>
      </w:r>
      <w:r>
        <w:rPr>
          <w:rFonts w:eastAsia="Times New Roman"/>
          <w:bCs/>
          <w:szCs w:val="24"/>
        </w:rPr>
        <w:t xml:space="preserve"> </w:t>
      </w:r>
    </w:p>
    <w:p w14:paraId="1ED2CD34" w14:textId="77777777" w:rsidR="00844B03" w:rsidRDefault="0027580D">
      <w:pPr>
        <w:spacing w:after="0" w:line="600" w:lineRule="auto"/>
        <w:ind w:firstLine="720"/>
        <w:jc w:val="both"/>
        <w:rPr>
          <w:rFonts w:eastAsia="Times New Roman"/>
          <w:bCs/>
          <w:szCs w:val="24"/>
        </w:rPr>
      </w:pPr>
      <w:r>
        <w:rPr>
          <w:rFonts w:eastAsia="Times New Roman"/>
          <w:bCs/>
          <w:szCs w:val="24"/>
        </w:rPr>
        <w:t>Η συζήτηση που παρακολουθήσαμε</w:t>
      </w:r>
      <w:r>
        <w:rPr>
          <w:rFonts w:eastAsia="Times New Roman"/>
          <w:bCs/>
          <w:szCs w:val="24"/>
        </w:rPr>
        <w:t xml:space="preserve"> προηγουμένως θυμίζει λίγο παλιές ελληνικές ταινίες</w:t>
      </w:r>
      <w:r>
        <w:rPr>
          <w:rFonts w:eastAsia="Times New Roman"/>
          <w:bCs/>
          <w:szCs w:val="24"/>
        </w:rPr>
        <w:t>,</w:t>
      </w:r>
      <w:r>
        <w:rPr>
          <w:rFonts w:eastAsia="Times New Roman"/>
          <w:bCs/>
          <w:szCs w:val="24"/>
        </w:rPr>
        <w:t xml:space="preserve"> του τύπου «έχω και κότερο, πάμε μια βόλτα;».</w:t>
      </w:r>
    </w:p>
    <w:p w14:paraId="1ED2CD35" w14:textId="77777777" w:rsidR="00844B03" w:rsidRDefault="0027580D">
      <w:pPr>
        <w:spacing w:after="0" w:line="600" w:lineRule="auto"/>
        <w:ind w:firstLine="720"/>
        <w:jc w:val="center"/>
        <w:rPr>
          <w:rFonts w:eastAsia="Times New Roman"/>
          <w:szCs w:val="24"/>
        </w:rPr>
      </w:pPr>
      <w:r w:rsidRPr="00FA6CE2">
        <w:rPr>
          <w:rFonts w:eastAsia="Times New Roman"/>
          <w:szCs w:val="24"/>
        </w:rPr>
        <w:t>(</w:t>
      </w:r>
      <w:r w:rsidRPr="00FA6CE2">
        <w:rPr>
          <w:rFonts w:eastAsia="Times New Roman"/>
          <w:bCs/>
          <w:szCs w:val="24"/>
        </w:rPr>
        <w:t>Γέλωτες</w:t>
      </w:r>
      <w:r w:rsidRPr="00FA6CE2">
        <w:rPr>
          <w:rFonts w:eastAsia="Times New Roman"/>
          <w:szCs w:val="24"/>
        </w:rPr>
        <w:t xml:space="preserve"> </w:t>
      </w:r>
      <w:r w:rsidRPr="00115525">
        <w:rPr>
          <w:rFonts w:eastAsia="Times New Roman"/>
          <w:bCs/>
        </w:rPr>
        <w:t>στην Αίθουσα</w:t>
      </w:r>
      <w:r w:rsidRPr="00FA6CE2">
        <w:rPr>
          <w:rFonts w:eastAsia="Times New Roman"/>
          <w:szCs w:val="24"/>
        </w:rPr>
        <w:t>)</w:t>
      </w:r>
    </w:p>
    <w:p w14:paraId="1ED2CD36" w14:textId="77777777" w:rsidR="00844B03" w:rsidRDefault="0027580D">
      <w:pPr>
        <w:spacing w:after="0" w:line="600" w:lineRule="auto"/>
        <w:ind w:firstLine="720"/>
        <w:jc w:val="both"/>
        <w:rPr>
          <w:rFonts w:eastAsia="Times New Roman"/>
          <w:bCs/>
          <w:szCs w:val="24"/>
        </w:rPr>
      </w:pPr>
      <w:r>
        <w:rPr>
          <w:rFonts w:eastAsia="Times New Roman"/>
          <w:bCs/>
          <w:szCs w:val="24"/>
        </w:rPr>
        <w:t xml:space="preserve">Μετά από αυτό, λοιπόν, το κρεσέντο της αριστερής πτέρυγας της </w:t>
      </w:r>
      <w:r w:rsidRPr="002C73E6">
        <w:rPr>
          <w:rFonts w:eastAsia="Times New Roman"/>
          <w:bCs/>
          <w:szCs w:val="24"/>
        </w:rPr>
        <w:t>Κυβέρνηση</w:t>
      </w:r>
      <w:r>
        <w:rPr>
          <w:rFonts w:eastAsia="Times New Roman"/>
          <w:bCs/>
          <w:szCs w:val="24"/>
        </w:rPr>
        <w:t xml:space="preserve">ς </w:t>
      </w:r>
      <w:r w:rsidRPr="002C73E6">
        <w:rPr>
          <w:rFonts w:eastAsia="Times New Roman"/>
          <w:bCs/>
          <w:szCs w:val="24"/>
        </w:rPr>
        <w:t>ΣΥΡΙΖΑ</w:t>
      </w:r>
      <w:r>
        <w:rPr>
          <w:rFonts w:eastAsia="Times New Roman"/>
          <w:bCs/>
          <w:szCs w:val="24"/>
        </w:rPr>
        <w:t xml:space="preserve"> </w:t>
      </w:r>
      <w:r w:rsidRPr="002C73E6">
        <w:rPr>
          <w:rFonts w:eastAsia="Times New Roman"/>
          <w:bCs/>
          <w:szCs w:val="24"/>
        </w:rPr>
        <w:t>-</w:t>
      </w:r>
      <w:r>
        <w:rPr>
          <w:rFonts w:eastAsia="Times New Roman"/>
          <w:bCs/>
          <w:szCs w:val="24"/>
        </w:rPr>
        <w:t xml:space="preserve"> </w:t>
      </w:r>
      <w:r w:rsidRPr="002C73E6">
        <w:rPr>
          <w:rFonts w:eastAsia="Times New Roman"/>
          <w:bCs/>
          <w:szCs w:val="24"/>
        </w:rPr>
        <w:t>ΑΝΕΛ</w:t>
      </w:r>
      <w:r>
        <w:rPr>
          <w:rFonts w:eastAsia="Times New Roman"/>
          <w:bCs/>
          <w:szCs w:val="24"/>
        </w:rPr>
        <w:t>, ας πούμε και κα</w:t>
      </w:r>
      <w:r>
        <w:rPr>
          <w:rFonts w:eastAsia="Times New Roman"/>
          <w:bCs/>
          <w:szCs w:val="24"/>
        </w:rPr>
        <w:t>μ</w:t>
      </w:r>
      <w:r>
        <w:rPr>
          <w:rFonts w:eastAsia="Times New Roman"/>
          <w:bCs/>
          <w:szCs w:val="24"/>
        </w:rPr>
        <w:t>μιά αλήθεια για την ουσία αυτού</w:t>
      </w:r>
      <w:r>
        <w:rPr>
          <w:rFonts w:eastAsia="Times New Roman"/>
          <w:bCs/>
          <w:szCs w:val="24"/>
        </w:rPr>
        <w:t xml:space="preserve"> του </w:t>
      </w:r>
      <w:r>
        <w:rPr>
          <w:rFonts w:eastAsia="Times New Roman"/>
          <w:bCs/>
          <w:szCs w:val="24"/>
        </w:rPr>
        <w:t>π</w:t>
      </w:r>
      <w:r w:rsidRPr="002C73E6">
        <w:rPr>
          <w:rFonts w:eastAsia="Times New Roman"/>
          <w:bCs/>
          <w:szCs w:val="24"/>
        </w:rPr>
        <w:t>ροϋπολογισμ</w:t>
      </w:r>
      <w:r>
        <w:rPr>
          <w:rFonts w:eastAsia="Times New Roman"/>
          <w:bCs/>
          <w:szCs w:val="24"/>
        </w:rPr>
        <w:t>ού.</w:t>
      </w:r>
    </w:p>
    <w:p w14:paraId="1ED2CD37" w14:textId="77777777" w:rsidR="00844B03" w:rsidRDefault="0027580D">
      <w:pPr>
        <w:spacing w:after="0" w:line="600" w:lineRule="auto"/>
        <w:ind w:firstLine="720"/>
        <w:jc w:val="both"/>
        <w:rPr>
          <w:rFonts w:eastAsia="Times New Roman"/>
          <w:bCs/>
          <w:szCs w:val="24"/>
        </w:rPr>
      </w:pPr>
      <w:r>
        <w:rPr>
          <w:rFonts w:eastAsia="Times New Roman"/>
          <w:bCs/>
          <w:szCs w:val="24"/>
        </w:rPr>
        <w:t xml:space="preserve">Ο </w:t>
      </w:r>
      <w:r>
        <w:rPr>
          <w:rFonts w:eastAsia="Times New Roman"/>
          <w:bCs/>
          <w:szCs w:val="24"/>
        </w:rPr>
        <w:t>π</w:t>
      </w:r>
      <w:r w:rsidRPr="002C73E6">
        <w:rPr>
          <w:rFonts w:eastAsia="Times New Roman"/>
          <w:bCs/>
          <w:szCs w:val="24"/>
        </w:rPr>
        <w:t xml:space="preserve">ροϋπολογισμός </w:t>
      </w:r>
      <w:r>
        <w:rPr>
          <w:rFonts w:eastAsia="Times New Roman"/>
          <w:bCs/>
          <w:szCs w:val="24"/>
        </w:rPr>
        <w:t xml:space="preserve">που καταθέσατε, </w:t>
      </w:r>
      <w:r w:rsidRPr="002C73E6">
        <w:rPr>
          <w:rFonts w:eastAsia="Times New Roman"/>
          <w:bCs/>
          <w:szCs w:val="24"/>
        </w:rPr>
        <w:t>κυρίες και κύριοι</w:t>
      </w:r>
      <w:r>
        <w:rPr>
          <w:rFonts w:eastAsia="Times New Roman"/>
          <w:bCs/>
          <w:szCs w:val="24"/>
        </w:rPr>
        <w:t xml:space="preserve"> της </w:t>
      </w:r>
      <w:r w:rsidRPr="002C73E6">
        <w:rPr>
          <w:rFonts w:eastAsia="Times New Roman"/>
          <w:bCs/>
          <w:szCs w:val="24"/>
        </w:rPr>
        <w:t>Κυβέρνηση</w:t>
      </w:r>
      <w:r>
        <w:rPr>
          <w:rFonts w:eastAsia="Times New Roman"/>
          <w:bCs/>
          <w:szCs w:val="24"/>
        </w:rPr>
        <w:t>ς, είναι αντιαναπτυξιακός</w:t>
      </w:r>
      <w:r>
        <w:rPr>
          <w:rFonts w:eastAsia="Times New Roman"/>
          <w:bCs/>
          <w:szCs w:val="24"/>
        </w:rPr>
        <w:t>,</w:t>
      </w:r>
      <w:r>
        <w:rPr>
          <w:rFonts w:eastAsia="Times New Roman"/>
          <w:bCs/>
          <w:szCs w:val="24"/>
        </w:rPr>
        <w:t xml:space="preserve"> γιατί είναι αντιλαϊκός. Και είναι αντιλαϊκός, ακριβώς επειδή είναι αντιαναπτυξιακός. Τι προβλέπει; Για άλλη μια φορά προβλέπει νέους φόρους, αυξημένες εισφορές στους ελεύθερους επαγγελματίες, νέες επιβαρύνσεις στην παραγωγή και βεβαίως</w:t>
      </w:r>
      <w:r>
        <w:rPr>
          <w:rFonts w:eastAsia="Times New Roman"/>
          <w:bCs/>
          <w:szCs w:val="24"/>
        </w:rPr>
        <w:t>,</w:t>
      </w:r>
      <w:r>
        <w:rPr>
          <w:rFonts w:eastAsia="Times New Roman"/>
          <w:bCs/>
          <w:szCs w:val="24"/>
        </w:rPr>
        <w:t xml:space="preserve"> νέες μειώσεις στα </w:t>
      </w:r>
      <w:r>
        <w:rPr>
          <w:rFonts w:eastAsia="Times New Roman"/>
          <w:bCs/>
          <w:szCs w:val="24"/>
        </w:rPr>
        <w:t>κονδύλια για τις κοινωνικά αδύναμες ομάδες. Είναι ένας ακόμα π</w:t>
      </w:r>
      <w:r w:rsidRPr="002C73E6">
        <w:rPr>
          <w:rFonts w:eastAsia="Times New Roman"/>
          <w:bCs/>
          <w:szCs w:val="24"/>
        </w:rPr>
        <w:t>ροϋπολογισμό</w:t>
      </w:r>
      <w:r>
        <w:rPr>
          <w:rFonts w:eastAsia="Times New Roman"/>
          <w:bCs/>
          <w:szCs w:val="24"/>
        </w:rPr>
        <w:t>ς</w:t>
      </w:r>
      <w:r>
        <w:rPr>
          <w:rFonts w:eastAsia="Times New Roman"/>
          <w:bCs/>
          <w:szCs w:val="24"/>
        </w:rPr>
        <w:t>,</w:t>
      </w:r>
      <w:r>
        <w:rPr>
          <w:rFonts w:eastAsia="Times New Roman"/>
          <w:bCs/>
          <w:szCs w:val="24"/>
        </w:rPr>
        <w:t xml:space="preserve"> που υπονομεύει την ανάπτυξη και οδηγεί σε νέες εξοντωτικές επιβαρύνσεις για τα ελληνικά νοικοκυριά. </w:t>
      </w:r>
    </w:p>
    <w:p w14:paraId="1ED2CD38" w14:textId="77777777" w:rsidR="00844B03" w:rsidRDefault="0027580D">
      <w:pPr>
        <w:spacing w:after="0" w:line="600" w:lineRule="auto"/>
        <w:ind w:firstLine="720"/>
        <w:jc w:val="both"/>
        <w:rPr>
          <w:rFonts w:eastAsia="Times New Roman"/>
          <w:bCs/>
          <w:szCs w:val="24"/>
        </w:rPr>
      </w:pPr>
      <w:r>
        <w:rPr>
          <w:rFonts w:eastAsia="Times New Roman"/>
          <w:bCs/>
          <w:szCs w:val="24"/>
        </w:rPr>
        <w:t>Όλοι οι π</w:t>
      </w:r>
      <w:r w:rsidRPr="002C73E6">
        <w:rPr>
          <w:rFonts w:eastAsia="Times New Roman"/>
          <w:bCs/>
          <w:szCs w:val="24"/>
        </w:rPr>
        <w:t>ροϋπολογισμ</w:t>
      </w:r>
      <w:r>
        <w:rPr>
          <w:rFonts w:eastAsia="Times New Roman"/>
          <w:bCs/>
          <w:szCs w:val="24"/>
        </w:rPr>
        <w:t>οί της διακυβέρνησής σας υπήρξαν τραγικά αποτυχημένοι. Για</w:t>
      </w:r>
      <w:r>
        <w:rPr>
          <w:rFonts w:eastAsia="Times New Roman"/>
          <w:bCs/>
          <w:szCs w:val="24"/>
        </w:rPr>
        <w:t>τί; Γιατί δεν κατάφεραν να καλλιεργήσουν αίσθημα αισιοδοξίας στον κόσμο της εργασίας και της παραγωγής</w:t>
      </w:r>
      <w:r>
        <w:rPr>
          <w:rFonts w:eastAsia="Times New Roman"/>
          <w:bCs/>
          <w:szCs w:val="24"/>
        </w:rPr>
        <w:t>,</w:t>
      </w:r>
      <w:r>
        <w:rPr>
          <w:rFonts w:eastAsia="Times New Roman"/>
          <w:bCs/>
          <w:szCs w:val="24"/>
        </w:rPr>
        <w:t xml:space="preserve"> πριν από όλα. Δεν κατάφεραν να προσδώσουν αναπτυξιακή δυναμική στην </w:t>
      </w:r>
      <w:r w:rsidRPr="002C73E6">
        <w:rPr>
          <w:rFonts w:eastAsia="Times New Roman"/>
          <w:bCs/>
          <w:szCs w:val="24"/>
        </w:rPr>
        <w:t>οικονομία</w:t>
      </w:r>
      <w:r>
        <w:rPr>
          <w:rFonts w:eastAsia="Times New Roman"/>
          <w:bCs/>
          <w:szCs w:val="24"/>
        </w:rPr>
        <w:t>. Βέβαια, δεν καταφέρατε να εμπεδώσετε ένα αίσθημα ασφάλειας για τους Έλλην</w:t>
      </w:r>
      <w:r>
        <w:rPr>
          <w:rFonts w:eastAsia="Times New Roman"/>
          <w:bCs/>
          <w:szCs w:val="24"/>
        </w:rPr>
        <w:t>ες πολίτες.</w:t>
      </w:r>
    </w:p>
    <w:p w14:paraId="1ED2CD39" w14:textId="77777777" w:rsidR="00844B03" w:rsidRDefault="0027580D">
      <w:pPr>
        <w:spacing w:after="0" w:line="600" w:lineRule="auto"/>
        <w:ind w:firstLine="720"/>
        <w:jc w:val="both"/>
        <w:rPr>
          <w:rFonts w:eastAsia="Times New Roman"/>
          <w:bCs/>
          <w:szCs w:val="24"/>
        </w:rPr>
      </w:pPr>
      <w:r>
        <w:rPr>
          <w:rFonts w:eastAsia="Times New Roman"/>
          <w:bCs/>
          <w:szCs w:val="24"/>
        </w:rPr>
        <w:t>Είναι δε</w:t>
      </w:r>
      <w:r>
        <w:rPr>
          <w:rFonts w:eastAsia="Times New Roman"/>
          <w:bCs/>
          <w:szCs w:val="24"/>
        </w:rPr>
        <w:t>,</w:t>
      </w:r>
      <w:r>
        <w:rPr>
          <w:rFonts w:eastAsia="Times New Roman"/>
          <w:bCs/>
          <w:szCs w:val="24"/>
        </w:rPr>
        <w:t xml:space="preserve"> αποτυχημένη και με τα δύο κριτήρια</w:t>
      </w:r>
      <w:r>
        <w:rPr>
          <w:rFonts w:eastAsia="Times New Roman"/>
          <w:bCs/>
          <w:szCs w:val="24"/>
        </w:rPr>
        <w:t>,</w:t>
      </w:r>
      <w:r>
        <w:rPr>
          <w:rFonts w:eastAsia="Times New Roman"/>
          <w:bCs/>
          <w:szCs w:val="24"/>
        </w:rPr>
        <w:t xml:space="preserve"> που μπορεί κανείς να κρίνει τους </w:t>
      </w:r>
      <w:r>
        <w:rPr>
          <w:rFonts w:eastAsia="Times New Roman"/>
          <w:bCs/>
          <w:szCs w:val="24"/>
        </w:rPr>
        <w:t>π</w:t>
      </w:r>
      <w:r w:rsidRPr="002C73E6">
        <w:rPr>
          <w:rFonts w:eastAsia="Times New Roman"/>
          <w:bCs/>
          <w:szCs w:val="24"/>
        </w:rPr>
        <w:t>ροϋπολογισμ</w:t>
      </w:r>
      <w:r>
        <w:rPr>
          <w:rFonts w:eastAsia="Times New Roman"/>
          <w:bCs/>
          <w:szCs w:val="24"/>
        </w:rPr>
        <w:t>ούς: Ως λογιστικά κείμενα</w:t>
      </w:r>
      <w:r>
        <w:rPr>
          <w:rFonts w:eastAsia="Times New Roman"/>
          <w:bCs/>
          <w:szCs w:val="24"/>
        </w:rPr>
        <w:t>,</w:t>
      </w:r>
      <w:r>
        <w:rPr>
          <w:rFonts w:eastAsia="Times New Roman"/>
          <w:bCs/>
          <w:szCs w:val="24"/>
        </w:rPr>
        <w:t xml:space="preserve"> δημοσιονομικής διαχείρισης κατ</w:t>
      </w:r>
      <w:r>
        <w:rPr>
          <w:rFonts w:eastAsia="Times New Roman"/>
          <w:bCs/>
          <w:szCs w:val="24"/>
        </w:rPr>
        <w:t xml:space="preserve">’ </w:t>
      </w:r>
      <w:r>
        <w:rPr>
          <w:rFonts w:eastAsia="Times New Roman"/>
          <w:bCs/>
          <w:szCs w:val="24"/>
        </w:rPr>
        <w:t xml:space="preserve">αρχήν, αλλά και ως εργαλεία άσκησης </w:t>
      </w:r>
      <w:r w:rsidRPr="0065557A">
        <w:rPr>
          <w:rFonts w:eastAsia="Times New Roman"/>
          <w:bCs/>
          <w:szCs w:val="24"/>
        </w:rPr>
        <w:t>οικονομ</w:t>
      </w:r>
      <w:r>
        <w:rPr>
          <w:rFonts w:eastAsia="Times New Roman"/>
          <w:bCs/>
          <w:szCs w:val="24"/>
        </w:rPr>
        <w:t xml:space="preserve">ικής και κοινωνικής </w:t>
      </w:r>
      <w:r w:rsidRPr="0065557A">
        <w:rPr>
          <w:rFonts w:eastAsia="Times New Roman"/>
          <w:bCs/>
          <w:szCs w:val="24"/>
        </w:rPr>
        <w:t>πολιτική</w:t>
      </w:r>
      <w:r>
        <w:rPr>
          <w:rFonts w:eastAsia="Times New Roman"/>
          <w:bCs/>
          <w:szCs w:val="24"/>
        </w:rPr>
        <w:t>ς.</w:t>
      </w:r>
    </w:p>
    <w:p w14:paraId="1ED2CD3A" w14:textId="77777777" w:rsidR="00844B03" w:rsidRDefault="0027580D">
      <w:pPr>
        <w:spacing w:after="0" w:line="600" w:lineRule="auto"/>
        <w:ind w:firstLine="720"/>
        <w:jc w:val="both"/>
        <w:rPr>
          <w:rFonts w:eastAsia="Times New Roman"/>
          <w:bCs/>
          <w:szCs w:val="24"/>
        </w:rPr>
      </w:pPr>
      <w:r>
        <w:rPr>
          <w:rFonts w:eastAsia="Times New Roman"/>
          <w:bCs/>
          <w:szCs w:val="24"/>
        </w:rPr>
        <w:t>Για του λόγου το αλη</w:t>
      </w:r>
      <w:r>
        <w:rPr>
          <w:rFonts w:eastAsia="Times New Roman"/>
          <w:bCs/>
          <w:szCs w:val="24"/>
        </w:rPr>
        <w:t xml:space="preserve">θές, πρώτον, οι εισπράξεις από φόρους και ιδιαίτερα άμεσους υστέρησαν. Αυτό είναι ενδεικτικό της ακραίας </w:t>
      </w:r>
      <w:proofErr w:type="spellStart"/>
      <w:r>
        <w:rPr>
          <w:rFonts w:eastAsia="Times New Roman"/>
          <w:bCs/>
          <w:szCs w:val="24"/>
        </w:rPr>
        <w:t>υπερφορολόγησης</w:t>
      </w:r>
      <w:proofErr w:type="spellEnd"/>
      <w:r>
        <w:rPr>
          <w:rFonts w:eastAsia="Times New Roman"/>
          <w:bCs/>
          <w:szCs w:val="24"/>
        </w:rPr>
        <w:t xml:space="preserve">, η οποία πλέον έχει εξαντλήσει τη φοροδοτική ικανότητα των πολιτών. Η υστέρηση αυτή πώς καλύφθηκε; Καλύφθηκε από περιστασιακές και όχι </w:t>
      </w:r>
      <w:r>
        <w:rPr>
          <w:rFonts w:eastAsia="Times New Roman"/>
          <w:bCs/>
          <w:szCs w:val="24"/>
        </w:rPr>
        <w:t>μόνιμες εισροές, που η αποδοτικότητά τους δεν πρόκειται να επαναληφθεί στις επόμενες περιόδους.</w:t>
      </w:r>
    </w:p>
    <w:p w14:paraId="1ED2CD3B" w14:textId="77777777" w:rsidR="00844B03" w:rsidRDefault="0027580D">
      <w:pPr>
        <w:spacing w:after="0" w:line="600" w:lineRule="auto"/>
        <w:ind w:firstLine="720"/>
        <w:jc w:val="both"/>
        <w:rPr>
          <w:rFonts w:eastAsia="Times New Roman"/>
          <w:bCs/>
          <w:szCs w:val="24"/>
        </w:rPr>
      </w:pPr>
      <w:r>
        <w:rPr>
          <w:rFonts w:eastAsia="Times New Roman"/>
          <w:bCs/>
          <w:szCs w:val="24"/>
        </w:rPr>
        <w:t xml:space="preserve">Η ίδια ακριβώς, λοιπόν, λογιστική ασυμμετρία χαρακτηρίζει και τον </w:t>
      </w:r>
      <w:r>
        <w:rPr>
          <w:rFonts w:eastAsia="Times New Roman"/>
          <w:bCs/>
          <w:szCs w:val="24"/>
        </w:rPr>
        <w:t>π</w:t>
      </w:r>
      <w:r w:rsidRPr="0065557A">
        <w:rPr>
          <w:rFonts w:eastAsia="Times New Roman"/>
          <w:bCs/>
          <w:szCs w:val="24"/>
        </w:rPr>
        <w:t>ροϋπολογισμό</w:t>
      </w:r>
      <w:r>
        <w:rPr>
          <w:rFonts w:eastAsia="Times New Roman"/>
          <w:bCs/>
          <w:szCs w:val="24"/>
        </w:rPr>
        <w:t xml:space="preserve"> του 2018. Προβλέπει ανάπτυξη 2,5% με ταυτόχρονη αύξηση των εσόδων και περικοπή δ</w:t>
      </w:r>
      <w:r>
        <w:rPr>
          <w:rFonts w:eastAsia="Times New Roman"/>
          <w:bCs/>
          <w:szCs w:val="24"/>
        </w:rPr>
        <w:t>απανών συνολικού ύψους 2 δισ</w:t>
      </w:r>
      <w:r w:rsidRPr="0065557A">
        <w:rPr>
          <w:rFonts w:eastAsia="Times New Roman"/>
          <w:bCs/>
          <w:szCs w:val="24"/>
        </w:rPr>
        <w:t>εκατομ</w:t>
      </w:r>
      <w:r>
        <w:rPr>
          <w:rFonts w:eastAsia="Times New Roman"/>
          <w:bCs/>
          <w:szCs w:val="24"/>
        </w:rPr>
        <w:t>μυρίων ευρώ και βέβαια</w:t>
      </w:r>
      <w:r>
        <w:rPr>
          <w:rFonts w:eastAsia="Times New Roman"/>
          <w:bCs/>
          <w:szCs w:val="24"/>
        </w:rPr>
        <w:t>,</w:t>
      </w:r>
      <w:r>
        <w:rPr>
          <w:rFonts w:eastAsia="Times New Roman"/>
          <w:bCs/>
          <w:szCs w:val="24"/>
        </w:rPr>
        <w:t xml:space="preserve"> δημιουργία πλεονάσματος 7 δισ</w:t>
      </w:r>
      <w:r w:rsidRPr="00C22EFD">
        <w:rPr>
          <w:rFonts w:eastAsia="Times New Roman"/>
          <w:bCs/>
          <w:szCs w:val="24"/>
        </w:rPr>
        <w:t>εκατομμ</w:t>
      </w:r>
      <w:r>
        <w:rPr>
          <w:rFonts w:eastAsia="Times New Roman"/>
          <w:bCs/>
          <w:szCs w:val="24"/>
        </w:rPr>
        <w:t xml:space="preserve">υρίων ευρώ. </w:t>
      </w:r>
    </w:p>
    <w:p w14:paraId="1ED2CD3C" w14:textId="77777777" w:rsidR="00844B03" w:rsidRDefault="0027580D">
      <w:pPr>
        <w:spacing w:after="0" w:line="600" w:lineRule="auto"/>
        <w:ind w:firstLine="720"/>
        <w:jc w:val="both"/>
        <w:rPr>
          <w:rFonts w:eastAsia="Times New Roman"/>
          <w:bCs/>
          <w:szCs w:val="24"/>
        </w:rPr>
      </w:pPr>
      <w:r>
        <w:rPr>
          <w:rFonts w:eastAsia="Times New Roman"/>
          <w:bCs/>
          <w:szCs w:val="24"/>
        </w:rPr>
        <w:t>Όχι μόνο δεν διδαχθήκατε απολύτως τίποτα από τις αστοχίες των προηγούμενων ετών, αλλά τις επαναλαμβάνετε και μάλιστα</w:t>
      </w:r>
      <w:r>
        <w:rPr>
          <w:rFonts w:eastAsia="Times New Roman"/>
          <w:bCs/>
          <w:szCs w:val="24"/>
        </w:rPr>
        <w:t>,</w:t>
      </w:r>
      <w:r>
        <w:rPr>
          <w:rFonts w:eastAsia="Times New Roman"/>
          <w:bCs/>
          <w:szCs w:val="24"/>
        </w:rPr>
        <w:t xml:space="preserve"> με τον χειρότερο δυνατό τρόπο. </w:t>
      </w:r>
      <w:r>
        <w:rPr>
          <w:rFonts w:eastAsia="Times New Roman"/>
          <w:bCs/>
          <w:szCs w:val="24"/>
        </w:rPr>
        <w:t>Διότι εσείς, ένα φιλολαϊκό -υποτίθεται- κόμμα, τι κάνετε; Αυξάνετε ακόμα περισσότερο από πέρσι την αναλογία των άμεσων με τους έμμεσους φόρους. Αυξάνετε δηλαδή τους έμμεσους φόρους, που χτυπούν κατευθείαν το λαϊκό πορτοφόλι. Η αστοχία σας στη συλλογή άμεσω</w:t>
      </w:r>
      <w:r>
        <w:rPr>
          <w:rFonts w:eastAsia="Times New Roman"/>
          <w:bCs/>
          <w:szCs w:val="24"/>
        </w:rPr>
        <w:t>ν φόρων κατά 1 δισ</w:t>
      </w:r>
      <w:r w:rsidRPr="00C22EFD">
        <w:rPr>
          <w:rFonts w:eastAsia="Times New Roman"/>
          <w:bCs/>
          <w:szCs w:val="24"/>
        </w:rPr>
        <w:t>εκατομμύρι</w:t>
      </w:r>
      <w:r>
        <w:rPr>
          <w:rFonts w:eastAsia="Times New Roman"/>
          <w:bCs/>
          <w:szCs w:val="24"/>
        </w:rPr>
        <w:t>ο ευρώ το 2017, σας τρέχει τώρα πού; Στη διόγκωση των έμμεσων φόρων επί της κατανάλωσης, δηλαδή ειδικά, όπως είπα πριν, των φόρων</w:t>
      </w:r>
      <w:r>
        <w:rPr>
          <w:rFonts w:eastAsia="Times New Roman"/>
          <w:bCs/>
          <w:szCs w:val="24"/>
        </w:rPr>
        <w:t>,</w:t>
      </w:r>
      <w:r>
        <w:rPr>
          <w:rFonts w:eastAsia="Times New Roman"/>
          <w:bCs/>
          <w:szCs w:val="24"/>
        </w:rPr>
        <w:t xml:space="preserve"> που θίγουν</w:t>
      </w:r>
      <w:r>
        <w:rPr>
          <w:rFonts w:eastAsia="Times New Roman"/>
          <w:bCs/>
          <w:szCs w:val="24"/>
        </w:rPr>
        <w:t>,</w:t>
      </w:r>
      <w:r>
        <w:rPr>
          <w:rFonts w:eastAsia="Times New Roman"/>
          <w:bCs/>
          <w:szCs w:val="24"/>
        </w:rPr>
        <w:t xml:space="preserve"> τόσο τους φτωχούς</w:t>
      </w:r>
      <w:r>
        <w:rPr>
          <w:rFonts w:eastAsia="Times New Roman"/>
          <w:bCs/>
          <w:szCs w:val="24"/>
        </w:rPr>
        <w:t>,</w:t>
      </w:r>
      <w:r>
        <w:rPr>
          <w:rFonts w:eastAsia="Times New Roman"/>
          <w:bCs/>
          <w:szCs w:val="24"/>
        </w:rPr>
        <w:t xml:space="preserve"> όσο και τους πλούσιους οριζόντια. </w:t>
      </w:r>
    </w:p>
    <w:p w14:paraId="1ED2CD3D" w14:textId="77777777" w:rsidR="00844B03" w:rsidRDefault="0027580D">
      <w:pPr>
        <w:spacing w:after="0" w:line="600" w:lineRule="auto"/>
        <w:ind w:firstLine="720"/>
        <w:jc w:val="both"/>
        <w:rPr>
          <w:rFonts w:eastAsia="Times New Roman"/>
          <w:bCs/>
          <w:szCs w:val="24"/>
        </w:rPr>
      </w:pPr>
      <w:r>
        <w:rPr>
          <w:rFonts w:eastAsia="Times New Roman"/>
          <w:bCs/>
          <w:szCs w:val="24"/>
        </w:rPr>
        <w:t xml:space="preserve">Η δεύτερη πλευρά του </w:t>
      </w:r>
      <w:r>
        <w:rPr>
          <w:rFonts w:eastAsia="Times New Roman"/>
          <w:bCs/>
          <w:szCs w:val="24"/>
        </w:rPr>
        <w:t>π</w:t>
      </w:r>
      <w:r w:rsidRPr="0065557A">
        <w:rPr>
          <w:rFonts w:eastAsia="Times New Roman"/>
          <w:bCs/>
          <w:szCs w:val="24"/>
        </w:rPr>
        <w:t>ροϋπολογισμ</w:t>
      </w:r>
      <w:r>
        <w:rPr>
          <w:rFonts w:eastAsia="Times New Roman"/>
          <w:bCs/>
          <w:szCs w:val="24"/>
        </w:rPr>
        <w:t xml:space="preserve">ού που αποτελεί, όπως είπα πριν, το βασικό εργαλείο αύξησης </w:t>
      </w:r>
      <w:r w:rsidRPr="0065557A">
        <w:rPr>
          <w:rFonts w:eastAsia="Times New Roman"/>
          <w:bCs/>
          <w:szCs w:val="24"/>
        </w:rPr>
        <w:t>οικονομ</w:t>
      </w:r>
      <w:r>
        <w:rPr>
          <w:rFonts w:eastAsia="Times New Roman"/>
          <w:bCs/>
          <w:szCs w:val="24"/>
        </w:rPr>
        <w:t xml:space="preserve">ικής και κοινωνικής </w:t>
      </w:r>
      <w:r w:rsidRPr="0065557A">
        <w:rPr>
          <w:rFonts w:eastAsia="Times New Roman"/>
          <w:bCs/>
          <w:szCs w:val="24"/>
        </w:rPr>
        <w:t>πολιτική</w:t>
      </w:r>
      <w:r>
        <w:rPr>
          <w:rFonts w:eastAsia="Times New Roman"/>
          <w:bCs/>
          <w:szCs w:val="24"/>
        </w:rPr>
        <w:t>ς, πώς μετριέται; Μετριέται από τις επιπτώσεις στην κοινωνική ευημερία του λαού, αλλά και στην παραγωγική και αναπτυξιακή δυνατότητα του τόπου.</w:t>
      </w:r>
    </w:p>
    <w:p w14:paraId="1ED2CD3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Πριν ε</w:t>
      </w:r>
      <w:r>
        <w:rPr>
          <w:rFonts w:eastAsia="Times New Roman" w:cs="Times New Roman"/>
          <w:szCs w:val="24"/>
        </w:rPr>
        <w:t xml:space="preserve">πιδοθείτε, λοιπόν, στους ανέξοδους πανηγυρισμούς για τον τελευταίο, δήθεν, </w:t>
      </w:r>
      <w:proofErr w:type="spellStart"/>
      <w:r>
        <w:rPr>
          <w:rFonts w:eastAsia="Times New Roman" w:cs="Times New Roman"/>
          <w:szCs w:val="24"/>
        </w:rPr>
        <w:t>μνημονιακό</w:t>
      </w:r>
      <w:proofErr w:type="spellEnd"/>
      <w:r>
        <w:rPr>
          <w:rFonts w:eastAsia="Times New Roman" w:cs="Times New Roman"/>
          <w:szCs w:val="24"/>
        </w:rPr>
        <w:t xml:space="preserve"> </w:t>
      </w:r>
      <w:r>
        <w:rPr>
          <w:rFonts w:eastAsia="Times New Roman" w:cs="Times New Roman"/>
          <w:szCs w:val="24"/>
        </w:rPr>
        <w:t>π</w:t>
      </w:r>
      <w:r>
        <w:rPr>
          <w:rFonts w:eastAsia="Times New Roman" w:cs="Times New Roman"/>
          <w:szCs w:val="24"/>
        </w:rPr>
        <w:t>ροϋπολογισμό, θα πρέπει να εξηγήσετε, κυρίες και κύριοι της Κυβέρνησης, ποιος ήταν ο λόγος που σας έκανε να γίνετε βασιλικότεροι του βασιλέως, γιατί επιβαρύνετε τον Έλλη</w:t>
      </w:r>
      <w:r>
        <w:rPr>
          <w:rFonts w:eastAsia="Times New Roman" w:cs="Times New Roman"/>
          <w:szCs w:val="24"/>
        </w:rPr>
        <w:t>να φορολογούμενο την περίοδο από το 2016 μέχρι και το 2018</w:t>
      </w:r>
      <w:r>
        <w:rPr>
          <w:rFonts w:eastAsia="Times New Roman" w:cs="Times New Roman"/>
          <w:szCs w:val="24"/>
        </w:rPr>
        <w:t>,</w:t>
      </w:r>
      <w:r>
        <w:rPr>
          <w:rFonts w:eastAsia="Times New Roman" w:cs="Times New Roman"/>
          <w:szCs w:val="24"/>
        </w:rPr>
        <w:t xml:space="preserve"> με περισσότερο από 7,5 δισεκατομμύρια ευρώ αχρείαστο πρωτογενές πλεόνασμα. Δημιουργείτε έτσι μια απίστευτη φορολογική ασφυξία, επιδεινώνετε το οικονομικό κλίμα και οδηγείτε την οικονομία, για άλλη</w:t>
      </w:r>
      <w:r>
        <w:rPr>
          <w:rFonts w:eastAsia="Times New Roman" w:cs="Times New Roman"/>
          <w:szCs w:val="24"/>
        </w:rPr>
        <w:t xml:space="preserve"> μία φορά, σε αδιέξοδο. </w:t>
      </w:r>
    </w:p>
    <w:p w14:paraId="1ED2CD3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Η τραγική αποτυχία των </w:t>
      </w:r>
      <w:r>
        <w:rPr>
          <w:rFonts w:eastAsia="Times New Roman" w:cs="Times New Roman"/>
          <w:szCs w:val="24"/>
        </w:rPr>
        <w:t>π</w:t>
      </w:r>
      <w:r>
        <w:rPr>
          <w:rFonts w:eastAsia="Times New Roman" w:cs="Times New Roman"/>
          <w:szCs w:val="24"/>
        </w:rPr>
        <w:t>ροϋπολογισμών σας, η χρεωκοπία της οικονομικής σας πολιτικής αποδεικνύεται και από ένα άλλο στοιχείο. Ποιο είναι αυτό; Ότι περίπου τέσσερα εκατομμύρια Έλληνες δεν μπορούν να ανταποκριθούν στις υποχρεώσεις το</w:t>
      </w:r>
      <w:r>
        <w:rPr>
          <w:rFonts w:eastAsia="Times New Roman" w:cs="Times New Roman"/>
          <w:szCs w:val="24"/>
        </w:rPr>
        <w:t>υς απέναντι στο δημόσιο, έχει εξαντληθεί, όπως είπα πριν, η φοροδοτική τους ικανότητα. Και το χειρότερο από αυτό</w:t>
      </w:r>
      <w:r>
        <w:rPr>
          <w:rFonts w:eastAsia="Times New Roman" w:cs="Times New Roman"/>
          <w:szCs w:val="24"/>
        </w:rPr>
        <w:t>,</w:t>
      </w:r>
      <w:r>
        <w:rPr>
          <w:rFonts w:eastAsia="Times New Roman" w:cs="Times New Roman"/>
          <w:szCs w:val="24"/>
        </w:rPr>
        <w:t xml:space="preserve"> είναι ότι ένα εκατομμύριο από αυτούς τους Έλληνες πολίτες απειλούνται από κατασχέσεις, με δική σας ευθύνη, με δική σας απόφαση, με δική σας υπ</w:t>
      </w:r>
      <w:r>
        <w:rPr>
          <w:rFonts w:eastAsia="Times New Roman" w:cs="Times New Roman"/>
          <w:szCs w:val="24"/>
        </w:rPr>
        <w:t xml:space="preserve">ογραφή. Και οι συνέπειες; Μπείτε στον κόπο να διαβάσετε για λίγο μόνο τις εκθέσεις των αρμόδιων φορέων και </w:t>
      </w:r>
      <w:r>
        <w:rPr>
          <w:rFonts w:eastAsia="Times New Roman" w:cs="Times New Roman"/>
          <w:szCs w:val="24"/>
        </w:rPr>
        <w:t>ο</w:t>
      </w:r>
      <w:r>
        <w:rPr>
          <w:rFonts w:eastAsia="Times New Roman" w:cs="Times New Roman"/>
          <w:szCs w:val="24"/>
        </w:rPr>
        <w:t xml:space="preserve">ργανισμών: </w:t>
      </w:r>
    </w:p>
    <w:p w14:paraId="1ED2CD4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w:t>
      </w:r>
      <w:r>
        <w:rPr>
          <w:rFonts w:eastAsia="Times New Roman" w:cs="Times New Roman"/>
          <w:szCs w:val="24"/>
        </w:rPr>
        <w:t xml:space="preserve"> η αποταμίευση για τα νοικοκυριά. Μόνο ένας στους δέκα έχει τη δυνατότητα να βάλει χρήματα στην άκρη μας λέει ο ΙΟΒΕ και η ΑΑΔΕ καταγράφει ότι μόνο τον Σεπτέμβριο, μέσα σε έναν μήνα, </w:t>
      </w:r>
      <w:r>
        <w:rPr>
          <w:rFonts w:eastAsia="Times New Roman" w:cs="Times New Roman"/>
          <w:szCs w:val="24"/>
        </w:rPr>
        <w:t>τετρακόσιες δέκα χιλιάδες</w:t>
      </w:r>
      <w:r>
        <w:rPr>
          <w:rFonts w:eastAsia="Times New Roman" w:cs="Times New Roman"/>
          <w:szCs w:val="24"/>
        </w:rPr>
        <w:t xml:space="preserve"> πολίτες, </w:t>
      </w:r>
      <w:r>
        <w:rPr>
          <w:rFonts w:eastAsia="Times New Roman" w:cs="Times New Roman"/>
          <w:szCs w:val="24"/>
        </w:rPr>
        <w:t>τετρακόσια δέκα χιλιάδες</w:t>
      </w:r>
      <w:r>
        <w:rPr>
          <w:rFonts w:eastAsia="Times New Roman" w:cs="Times New Roman"/>
          <w:szCs w:val="24"/>
        </w:rPr>
        <w:t xml:space="preserve"> ΑΦΜ δεν εξυπη</w:t>
      </w:r>
      <w:r>
        <w:rPr>
          <w:rFonts w:eastAsia="Times New Roman" w:cs="Times New Roman"/>
          <w:szCs w:val="24"/>
        </w:rPr>
        <w:t>ρετούν τις οφειλές τους προς το δημόσιο, δεν μπορούν να έχουν φορολογική ενημερότητα. Τίποτε από αυτά δεν σας απασχολεί; Τίποτε από όλα αυτά δεν σπάει την εικόνα, την εικονική πραγματικότητα</w:t>
      </w:r>
      <w:r>
        <w:rPr>
          <w:rFonts w:eastAsia="Times New Roman" w:cs="Times New Roman"/>
          <w:szCs w:val="24"/>
        </w:rPr>
        <w:t>,</w:t>
      </w:r>
      <w:r>
        <w:rPr>
          <w:rFonts w:eastAsia="Times New Roman" w:cs="Times New Roman"/>
          <w:szCs w:val="24"/>
        </w:rPr>
        <w:t xml:space="preserve"> που προσπαθείτε να παρουσιάσετε, όλες αυτές τις ημέρες εδώ μέσα;</w:t>
      </w:r>
      <w:r>
        <w:rPr>
          <w:rFonts w:eastAsia="Times New Roman" w:cs="Times New Roman"/>
          <w:szCs w:val="24"/>
        </w:rPr>
        <w:t xml:space="preserve"> </w:t>
      </w:r>
    </w:p>
    <w:p w14:paraId="1ED2CD4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Βυθίσατε πραγματικά</w:t>
      </w:r>
      <w:r>
        <w:rPr>
          <w:rFonts w:eastAsia="Times New Roman" w:cs="Times New Roman"/>
          <w:szCs w:val="24"/>
        </w:rPr>
        <w:t>,</w:t>
      </w:r>
      <w:r>
        <w:rPr>
          <w:rFonts w:eastAsia="Times New Roman" w:cs="Times New Roman"/>
          <w:szCs w:val="24"/>
        </w:rPr>
        <w:t xml:space="preserve"> την οικονομία στα χρέη και την απόγνωση, κυρίες και κύριοι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Είναι σαφές, λοιπόν, ότι εμείς καταψηφίζουμε αυτόν τον </w:t>
      </w:r>
      <w:r>
        <w:rPr>
          <w:rFonts w:eastAsia="Times New Roman" w:cs="Times New Roman"/>
          <w:szCs w:val="24"/>
        </w:rPr>
        <w:t>π</w:t>
      </w:r>
      <w:r>
        <w:rPr>
          <w:rFonts w:eastAsia="Times New Roman" w:cs="Times New Roman"/>
          <w:szCs w:val="24"/>
        </w:rPr>
        <w:t>ροϋπολογισμό. Αναπαράγετε την στασιμότητα, τη γκρίζα κατάσταση. Πιστεύω ότι αυτός είναι πράγματι</w:t>
      </w:r>
      <w:r>
        <w:rPr>
          <w:rFonts w:eastAsia="Times New Roman" w:cs="Times New Roman"/>
          <w:szCs w:val="24"/>
        </w:rPr>
        <w:t>,</w:t>
      </w:r>
      <w:r>
        <w:rPr>
          <w:rFonts w:eastAsia="Times New Roman" w:cs="Times New Roman"/>
          <w:szCs w:val="24"/>
        </w:rPr>
        <w:t xml:space="preserve"> ο</w:t>
      </w:r>
      <w:r>
        <w:rPr>
          <w:rFonts w:eastAsia="Times New Roman" w:cs="Times New Roman"/>
          <w:szCs w:val="24"/>
        </w:rPr>
        <w:t xml:space="preserve"> τελευταίος </w:t>
      </w:r>
      <w:r>
        <w:rPr>
          <w:rFonts w:eastAsia="Times New Roman" w:cs="Times New Roman"/>
          <w:szCs w:val="24"/>
        </w:rPr>
        <w:t>π</w:t>
      </w:r>
      <w:r>
        <w:rPr>
          <w:rFonts w:eastAsia="Times New Roman" w:cs="Times New Roman"/>
          <w:szCs w:val="24"/>
        </w:rPr>
        <w:t>ροϋπολογισμός που φέρνει η Κυβέρνησή σας.</w:t>
      </w:r>
    </w:p>
    <w:p w14:paraId="1ED2CD42" w14:textId="77777777" w:rsidR="00844B03" w:rsidRDefault="0027580D">
      <w:pPr>
        <w:spacing w:after="0" w:line="600" w:lineRule="auto"/>
        <w:ind w:firstLine="720"/>
        <w:jc w:val="both"/>
        <w:rPr>
          <w:rFonts w:eastAsia="Times New Roman" w:cs="Times New Roman"/>
          <w:szCs w:val="24"/>
        </w:rPr>
      </w:pPr>
      <w:r w:rsidRPr="00ED31E1">
        <w:rPr>
          <w:rFonts w:eastAsia="Times New Roman" w:cs="Times New Roman"/>
          <w:szCs w:val="24"/>
        </w:rPr>
        <w:t>(Χειροκροτήματα από την πτέρυγα της Δημοκρατικής Συμπαράταξης</w:t>
      </w:r>
      <w:r>
        <w:rPr>
          <w:rFonts w:eastAsia="Times New Roman" w:cs="Times New Roman"/>
          <w:szCs w:val="24"/>
        </w:rPr>
        <w:t xml:space="preserve">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sidRPr="00ED31E1">
        <w:rPr>
          <w:rFonts w:eastAsia="Times New Roman" w:cs="Times New Roman"/>
          <w:szCs w:val="24"/>
        </w:rPr>
        <w:t>)</w:t>
      </w:r>
      <w:r>
        <w:rPr>
          <w:rFonts w:eastAsia="Times New Roman" w:cs="Times New Roman"/>
          <w:szCs w:val="24"/>
        </w:rPr>
        <w:t xml:space="preserve"> </w:t>
      </w:r>
    </w:p>
    <w:p w14:paraId="1ED2CD4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θέλω να σταθώ και να απαντήσω σε δύο εξαιρετικά κρίσιμα ερωτήματα:</w:t>
      </w:r>
    </w:p>
    <w:p w14:paraId="1ED2CD4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Το πρώτο, με τις πολιτικές </w:t>
      </w:r>
      <w:r>
        <w:rPr>
          <w:rFonts w:eastAsia="Times New Roman" w:cs="Times New Roman"/>
          <w:szCs w:val="24"/>
        </w:rPr>
        <w:t>του κ. Τσίπρα η χώρα οδηγείται πράγματι σε καθαρή έξοδο από τα μνημόνια;</w:t>
      </w:r>
    </w:p>
    <w:p w14:paraId="1ED2CD4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το δεύτερο, οδηγούμαστε τελικά στην έξοδο από την κρίση;</w:t>
      </w:r>
    </w:p>
    <w:p w14:paraId="1ED2CD4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Απαντώ στο πρώτο κατηγορηματικά «όχι», γιατί; Γιατί η Κυβέρνηση ΣΥΡΙΖΑ-ΑΝΕΛ έχει υπογράψει σκληρή επιτροπεία. Πώς; Με την </w:t>
      </w:r>
      <w:r>
        <w:rPr>
          <w:rFonts w:eastAsia="Times New Roman" w:cs="Times New Roman"/>
          <w:szCs w:val="24"/>
        </w:rPr>
        <w:t xml:space="preserve">δέσμευση στο μεσοπρόθεσμο για δυσβάσταχτα πρωτογενή πλεονάσματα 3,5% του ΑΕΠ έως το 2022, τη δέσμευση δηλαδή για συνέχιση αυτής της φοβερής </w:t>
      </w:r>
      <w:proofErr w:type="spellStart"/>
      <w:r>
        <w:rPr>
          <w:rFonts w:eastAsia="Times New Roman" w:cs="Times New Roman"/>
          <w:szCs w:val="24"/>
        </w:rPr>
        <w:t>φοροεπιδρομής</w:t>
      </w:r>
      <w:proofErr w:type="spellEnd"/>
      <w:r>
        <w:rPr>
          <w:rFonts w:eastAsia="Times New Roman" w:cs="Times New Roman"/>
          <w:szCs w:val="24"/>
        </w:rPr>
        <w:t xml:space="preserve"> για τουλάχιστον άλλα πέντε χρόνια, τη δέσμευση για παραχώρηση του εθνικού πλούτου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ελέγχεται από τους δανειστές για ενενήντα εννέα χρόνια, τη δέσμευση για επιτροπεία της χώρας και συγκεκριμένα υψηλά πλεονάσματα μέχρι το 2060, την ψήφιση νέων περικοπών για </w:t>
      </w:r>
      <w:r>
        <w:rPr>
          <w:rFonts w:eastAsia="Times New Roman" w:cs="Times New Roman"/>
          <w:szCs w:val="24"/>
        </w:rPr>
        <w:t>επτακόσιες χιλιάδες</w:t>
      </w:r>
      <w:r>
        <w:rPr>
          <w:rFonts w:eastAsia="Times New Roman" w:cs="Times New Roman"/>
          <w:szCs w:val="24"/>
        </w:rPr>
        <w:t xml:space="preserve"> κύριες συντάξεις το 2019, νέων μέτρων 1,8 δισεκατομμυρίων ευρώ </w:t>
      </w:r>
      <w:r>
        <w:rPr>
          <w:rFonts w:eastAsia="Times New Roman" w:cs="Times New Roman"/>
          <w:szCs w:val="24"/>
        </w:rPr>
        <w:t>το 2018 και βέβαια</w:t>
      </w:r>
      <w:r>
        <w:rPr>
          <w:rFonts w:eastAsia="Times New Roman" w:cs="Times New Roman"/>
          <w:szCs w:val="24"/>
        </w:rPr>
        <w:t>,</w:t>
      </w:r>
      <w:r>
        <w:rPr>
          <w:rFonts w:eastAsia="Times New Roman" w:cs="Times New Roman"/>
          <w:szCs w:val="24"/>
        </w:rPr>
        <w:t xml:space="preserve"> τη δραστική μείωση του αφορολόγητου, η οποία τώρα συζητείται ότι μπορεί να έρθει νωρίτερα από το 2020, για το 2019. </w:t>
      </w:r>
    </w:p>
    <w:p w14:paraId="1ED2CD4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Ο μόνος λόγος που η αξιολόγηση αυτή δεν προσέθεσε νέα μέτρα</w:t>
      </w:r>
      <w:r>
        <w:rPr>
          <w:rFonts w:eastAsia="Times New Roman" w:cs="Times New Roman"/>
          <w:szCs w:val="24"/>
        </w:rPr>
        <w:t>,</w:t>
      </w:r>
      <w:r>
        <w:rPr>
          <w:rFonts w:eastAsia="Times New Roman" w:cs="Times New Roman"/>
          <w:szCs w:val="24"/>
        </w:rPr>
        <w:t xml:space="preserve"> είναι πολύ απλά</w:t>
      </w:r>
      <w:r>
        <w:rPr>
          <w:rFonts w:eastAsia="Times New Roman" w:cs="Times New Roman"/>
          <w:szCs w:val="24"/>
        </w:rPr>
        <w:t>,</w:t>
      </w:r>
      <w:r>
        <w:rPr>
          <w:rFonts w:eastAsia="Times New Roman" w:cs="Times New Roman"/>
          <w:szCs w:val="24"/>
        </w:rPr>
        <w:t xml:space="preserve"> γιατί όλα αυτά</w:t>
      </w:r>
      <w:r>
        <w:rPr>
          <w:rFonts w:eastAsia="Times New Roman" w:cs="Times New Roman"/>
          <w:szCs w:val="24"/>
        </w:rPr>
        <w:t>,</w:t>
      </w:r>
      <w:r>
        <w:rPr>
          <w:rFonts w:eastAsia="Times New Roman" w:cs="Times New Roman"/>
          <w:szCs w:val="24"/>
        </w:rPr>
        <w:t xml:space="preserve"> απλόχερα τα έχει δώσει η </w:t>
      </w:r>
      <w:r>
        <w:rPr>
          <w:rFonts w:eastAsia="Times New Roman" w:cs="Times New Roman"/>
          <w:szCs w:val="24"/>
        </w:rPr>
        <w:t>Κυβέρνησή σας</w:t>
      </w:r>
      <w:r>
        <w:rPr>
          <w:rFonts w:eastAsia="Times New Roman" w:cs="Times New Roman"/>
          <w:szCs w:val="24"/>
        </w:rPr>
        <w:t>,</w:t>
      </w:r>
      <w:r>
        <w:rPr>
          <w:rFonts w:eastAsia="Times New Roman" w:cs="Times New Roman"/>
          <w:szCs w:val="24"/>
        </w:rPr>
        <w:t xml:space="preserve"> εκ των προτέρων και για το 2018 και για το 2019 και για το 2020. Και όλα αυτά</w:t>
      </w:r>
      <w:r>
        <w:rPr>
          <w:rFonts w:eastAsia="Times New Roman" w:cs="Times New Roman"/>
          <w:szCs w:val="24"/>
        </w:rPr>
        <w:t>,</w:t>
      </w:r>
      <w:r>
        <w:rPr>
          <w:rFonts w:eastAsia="Times New Roman" w:cs="Times New Roman"/>
          <w:szCs w:val="24"/>
        </w:rPr>
        <w:t xml:space="preserve"> χωρίς κα</w:t>
      </w:r>
      <w:r>
        <w:rPr>
          <w:rFonts w:eastAsia="Times New Roman" w:cs="Times New Roman"/>
          <w:szCs w:val="24"/>
        </w:rPr>
        <w:t>μ</w:t>
      </w:r>
      <w:r>
        <w:rPr>
          <w:rFonts w:eastAsia="Times New Roman" w:cs="Times New Roman"/>
          <w:szCs w:val="24"/>
        </w:rPr>
        <w:t xml:space="preserve">μία απολύτως ουσιαστική δέσμευση για την </w:t>
      </w:r>
      <w:proofErr w:type="spellStart"/>
      <w:r>
        <w:rPr>
          <w:rFonts w:eastAsia="Times New Roman" w:cs="Times New Roman"/>
          <w:szCs w:val="24"/>
        </w:rPr>
        <w:t>απομείωση</w:t>
      </w:r>
      <w:proofErr w:type="spellEnd"/>
      <w:r>
        <w:rPr>
          <w:rFonts w:eastAsia="Times New Roman" w:cs="Times New Roman"/>
          <w:szCs w:val="24"/>
        </w:rPr>
        <w:t xml:space="preserve"> και αναδιάρθρωση του δημοσίου χρέους. Αντίθετα, τώρα ξαφνικά ο κ. Τσίπρας ανακάλυψε ότι δεν είναι απαρ</w:t>
      </w:r>
      <w:r>
        <w:rPr>
          <w:rFonts w:eastAsia="Times New Roman" w:cs="Times New Roman"/>
          <w:szCs w:val="24"/>
        </w:rPr>
        <w:t xml:space="preserve">αίτητη η ένταξη της χώρας στην ποσοτική χαλάρωση. Θυμίζω, όμως εδώ τα λόγια του στη συζήτηση του </w:t>
      </w:r>
      <w:r>
        <w:rPr>
          <w:rFonts w:eastAsia="Times New Roman" w:cs="Times New Roman"/>
          <w:szCs w:val="24"/>
        </w:rPr>
        <w:t>π</w:t>
      </w:r>
      <w:r>
        <w:rPr>
          <w:rFonts w:eastAsia="Times New Roman" w:cs="Times New Roman"/>
          <w:szCs w:val="24"/>
        </w:rPr>
        <w:t>ροϋπολογισμού του 2017.</w:t>
      </w:r>
    </w:p>
    <w:p w14:paraId="1ED2CD4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Διαβάζω ακριβώς το απόσπασμα με τα λόγια του κ. Τσίπρα. «Τους επόμενους μήνες» έλεγε «αναμένεται με το κλείσιμο της δεύτερης αξιολόγησ</w:t>
      </w:r>
      <w:r>
        <w:rPr>
          <w:rFonts w:eastAsia="Times New Roman" w:cs="Times New Roman"/>
          <w:szCs w:val="24"/>
        </w:rPr>
        <w:t>ης και τα μέτρα για το χρέος, η ένταξη και της χώρας μας στο πρόγραμμα ποσοτικής χαλάρωσης της Ευρωπαϊκής Κεντρικής Τράπεζας». «Είναι» έλεγε «ένα γεγονός που θα συμβάλει στην αποκατάσταση της κανονικότητας, οδηγώντας και σε σταδιακή άρση όλων των περιορισμ</w:t>
      </w:r>
      <w:r>
        <w:rPr>
          <w:rFonts w:eastAsia="Times New Roman" w:cs="Times New Roman"/>
          <w:szCs w:val="24"/>
        </w:rPr>
        <w:t>ών στη μεταφορά κεφαλαίου». Κλείνω το απόσπασμα. Το αποτέλεσμα είναι γνωστό σε όλους. Ούτε αναδιάρθρωση του χρέους ούτε ένταξη στο πρόγραμμα ποσοτικής χαλάρωσης, αυτή που πέρυσι κατά τον ίδιον ήταν ο πρώτος στόχος της Κυβέρνησής του. Αλλά, όπως λέει ο λαός</w:t>
      </w:r>
      <w:r>
        <w:rPr>
          <w:rFonts w:eastAsia="Times New Roman" w:cs="Times New Roman"/>
          <w:szCs w:val="24"/>
        </w:rPr>
        <w:t xml:space="preserve"> μας, όταν στην Ευρώπη για τις υπόλοιπες χώρες έβρεχε χρήμα, ο κ. Τσίπρας είχε βγει με ομπρέλα. Αυτή είναι η πραγματικότητα για τη δήθεν επιτυχία της Κυβέρνησής σας. Έξοδος μαϊμού</w:t>
      </w:r>
      <w:r>
        <w:rPr>
          <w:rFonts w:eastAsia="Times New Roman" w:cs="Times New Roman"/>
          <w:szCs w:val="24"/>
        </w:rPr>
        <w:t>,</w:t>
      </w:r>
      <w:r>
        <w:rPr>
          <w:rFonts w:eastAsia="Times New Roman" w:cs="Times New Roman"/>
          <w:szCs w:val="24"/>
        </w:rPr>
        <w:t xml:space="preserve"> με συνθήκες υποτέλειας, σκληρών μέτρων λιτότητας, κυριαρχία των συντηρητικώ</w:t>
      </w:r>
      <w:r>
        <w:rPr>
          <w:rFonts w:eastAsia="Times New Roman" w:cs="Times New Roman"/>
          <w:szCs w:val="24"/>
        </w:rPr>
        <w:t>ν πολιτικών.</w:t>
      </w:r>
    </w:p>
    <w:p w14:paraId="1ED2CD4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Έρχομαι αμέσως στο δεύτερο ερώτημα</w:t>
      </w:r>
      <w:r>
        <w:rPr>
          <w:rFonts w:eastAsia="Times New Roman" w:cs="Times New Roman"/>
          <w:szCs w:val="24"/>
        </w:rPr>
        <w:t>,</w:t>
      </w:r>
      <w:r>
        <w:rPr>
          <w:rFonts w:eastAsia="Times New Roman" w:cs="Times New Roman"/>
          <w:szCs w:val="24"/>
        </w:rPr>
        <w:t xml:space="preserve"> που ήταν</w:t>
      </w:r>
      <w:r>
        <w:rPr>
          <w:rFonts w:eastAsia="Times New Roman" w:cs="Times New Roman"/>
          <w:szCs w:val="24"/>
        </w:rPr>
        <w:t>,</w:t>
      </w:r>
      <w:r>
        <w:rPr>
          <w:rFonts w:eastAsia="Times New Roman" w:cs="Times New Roman"/>
          <w:szCs w:val="24"/>
        </w:rPr>
        <w:t xml:space="preserve"> αν τελικά βγαίνουμε από την κρίση. Όχι. Δεν μπορούμε να μιλάμε για ασφαλή και οριστική έξοδο από την κρίση με συνθήκες μιας αναιμικής ανάπτυξης, οι στόχοι της οποίας συνεχώς αναθεωρούνται προς τα κ</w:t>
      </w:r>
      <w:r>
        <w:rPr>
          <w:rFonts w:eastAsia="Times New Roman" w:cs="Times New Roman"/>
          <w:szCs w:val="24"/>
        </w:rPr>
        <w:t>άτω και με τη φτώχεια να απειλεί όλα και μεγαλύτερα τμήματα του ελληνικού λαού. Σκεφτείτε μόνο ότι για τα έτη 2015 έως 2017 η προβλεπόμενη ανάπτυξη θα έφτανε αθροιστικά περίπου στο 10% του ΑΕΠ, φυσικά πριν έρθει η λαίλαπα της Κυβέρνησης Τσίπρα- Καμμένου. Τ</w:t>
      </w:r>
      <w:r>
        <w:rPr>
          <w:rFonts w:eastAsia="Times New Roman" w:cs="Times New Roman"/>
          <w:szCs w:val="24"/>
        </w:rPr>
        <w:t xml:space="preserve">ώρα μιλάμε για ανάπτυξη 1,6% το 2017. Βγάλτε τα συμπεράσματά σας. </w:t>
      </w:r>
    </w:p>
    <w:p w14:paraId="1ED2CD4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Έξοδος από την κρίση και συνθήκες φτωχοποίησης της μεσαίας τάξης απλά δεν συμβαδίζουν. Έξοδος από την κρίση δεν επιτυγχάνεται με την εξοντωτική φορολόγηση και τις δυσβάσταχτες εισφορές για </w:t>
      </w:r>
      <w:r>
        <w:rPr>
          <w:rFonts w:eastAsia="Times New Roman" w:cs="Times New Roman"/>
          <w:szCs w:val="24"/>
        </w:rPr>
        <w:t xml:space="preserve">τους επαγγελματίες και τις μικρομεσαίες επιχειρήσεις, με μέτρα δηλαδή που υπονομεύουν τελικά την ανταγωνιστικότητά τους αλλά και την ίδια την προοπτική επιβίωσής τους. </w:t>
      </w:r>
    </w:p>
    <w:p w14:paraId="1ED2CD4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Τα ληξιπρόθεσμα χρέη των πολιτών προς το κράτος φτάνουν τα 100 δισεκατομμύρια ευρώ. Τα </w:t>
      </w:r>
      <w:r>
        <w:rPr>
          <w:rFonts w:eastAsia="Times New Roman" w:cs="Times New Roman"/>
          <w:szCs w:val="24"/>
        </w:rPr>
        <w:t>χρέη προς τα ασφαλιστικά ταμεία αγγίζουν τα 30 δισεκατομμύρια. Οι μικρομεσαίες επιχειρήσεις δοκιμάζονται και απειλούνται με λουκέτο. Οι Έλληνες αγρότες έχουν εγκαταλειφθεί στην κρίση τους. Έξοδος από την κρίση δεν επιτυγχάνεται</w:t>
      </w:r>
      <w:r>
        <w:rPr>
          <w:rFonts w:eastAsia="Times New Roman" w:cs="Times New Roman"/>
          <w:szCs w:val="24"/>
        </w:rPr>
        <w:t>,</w:t>
      </w:r>
      <w:r>
        <w:rPr>
          <w:rFonts w:eastAsia="Times New Roman" w:cs="Times New Roman"/>
          <w:szCs w:val="24"/>
        </w:rPr>
        <w:t xml:space="preserve"> με τράπεζες που δεν μπορούν</w:t>
      </w:r>
      <w:r>
        <w:rPr>
          <w:rFonts w:eastAsia="Times New Roman" w:cs="Times New Roman"/>
          <w:szCs w:val="24"/>
        </w:rPr>
        <w:t xml:space="preserve"> ακόμα να χρηματοδοτήσουν την ελληνική οικονομία. Και βεβαίως</w:t>
      </w:r>
      <w:r>
        <w:rPr>
          <w:rFonts w:eastAsia="Times New Roman" w:cs="Times New Roman"/>
          <w:szCs w:val="24"/>
        </w:rPr>
        <w:t>,</w:t>
      </w:r>
      <w:r>
        <w:rPr>
          <w:rFonts w:eastAsia="Times New Roman" w:cs="Times New Roman"/>
          <w:szCs w:val="24"/>
        </w:rPr>
        <w:t xml:space="preserve"> έξοδος από την κρίση</w:t>
      </w:r>
      <w:r>
        <w:rPr>
          <w:rFonts w:eastAsia="Times New Roman" w:cs="Times New Roman"/>
          <w:szCs w:val="24"/>
        </w:rPr>
        <w:t>,</w:t>
      </w:r>
      <w:r>
        <w:rPr>
          <w:rFonts w:eastAsia="Times New Roman" w:cs="Times New Roman"/>
          <w:szCs w:val="24"/>
        </w:rPr>
        <w:t xml:space="preserve"> χωρίς σημαντικές επενδύσεις, χωρίς δημιουργία νέων θέσεων εργασίας</w:t>
      </w:r>
      <w:r>
        <w:rPr>
          <w:rFonts w:eastAsia="Times New Roman" w:cs="Times New Roman"/>
          <w:szCs w:val="24"/>
        </w:rPr>
        <w:t>,</w:t>
      </w:r>
      <w:r>
        <w:rPr>
          <w:rFonts w:eastAsia="Times New Roman" w:cs="Times New Roman"/>
          <w:szCs w:val="24"/>
        </w:rPr>
        <w:t xml:space="preserve"> απλά δεν γίνεται. </w:t>
      </w:r>
    </w:p>
    <w:p w14:paraId="1ED2CD4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Αλλά πώς θα γίνει αυτό; Από μια κυβέρνηση που υπονομεύει κάθε επένδυση; Που κυνηγά ό</w:t>
      </w:r>
      <w:r>
        <w:rPr>
          <w:rFonts w:eastAsia="Times New Roman" w:cs="Times New Roman"/>
          <w:szCs w:val="24"/>
        </w:rPr>
        <w:t xml:space="preserve">,τι παράγει και δημιουργεί; Από το Ελληνικό, τη Χαλκιδική, την Κασσιόπη της Κέρκυρας; Τι να </w:t>
      </w:r>
      <w:proofErr w:type="spellStart"/>
      <w:r>
        <w:rPr>
          <w:rFonts w:eastAsia="Times New Roman" w:cs="Times New Roman"/>
          <w:szCs w:val="24"/>
        </w:rPr>
        <w:t>πρωτοθυμηθούμε</w:t>
      </w:r>
      <w:proofErr w:type="spellEnd"/>
      <w:r>
        <w:rPr>
          <w:rFonts w:eastAsia="Times New Roman" w:cs="Times New Roman"/>
          <w:szCs w:val="24"/>
        </w:rPr>
        <w:t xml:space="preserve"> σ’ αυτή την Αίθουσα</w:t>
      </w:r>
      <w:r>
        <w:rPr>
          <w:rFonts w:eastAsia="Times New Roman" w:cs="Times New Roman"/>
          <w:szCs w:val="24"/>
        </w:rPr>
        <w:t>;</w:t>
      </w:r>
      <w:r>
        <w:rPr>
          <w:rFonts w:eastAsia="Times New Roman" w:cs="Times New Roman"/>
          <w:szCs w:val="24"/>
        </w:rPr>
        <w:t xml:space="preserve"> Το πρόγραμμα δημοσίων επενδύσεων</w:t>
      </w:r>
      <w:r>
        <w:rPr>
          <w:rFonts w:eastAsia="Times New Roman" w:cs="Times New Roman"/>
          <w:szCs w:val="24"/>
        </w:rPr>
        <w:t>,</w:t>
      </w:r>
      <w:r>
        <w:rPr>
          <w:rFonts w:eastAsia="Times New Roman" w:cs="Times New Roman"/>
          <w:szCs w:val="24"/>
        </w:rPr>
        <w:t xml:space="preserve"> που κόπηκε μέσα στο 2017 κατά 818 εκατομμύρια ευρώ; </w:t>
      </w:r>
    </w:p>
    <w:p w14:paraId="1ED2CD4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Από τον περιβόητο αναπτυξιακό νόμο των ΣΥ</w:t>
      </w:r>
      <w:r>
        <w:rPr>
          <w:rFonts w:eastAsia="Times New Roman" w:cs="Times New Roman"/>
          <w:szCs w:val="24"/>
        </w:rPr>
        <w:t xml:space="preserve">ΡΙΖΑ-ΑΝΕΛ που </w:t>
      </w:r>
      <w:proofErr w:type="spellStart"/>
      <w:r>
        <w:rPr>
          <w:rFonts w:eastAsia="Times New Roman" w:cs="Times New Roman"/>
          <w:szCs w:val="24"/>
        </w:rPr>
        <w:t>πολυδιαφήμιζε</w:t>
      </w:r>
      <w:proofErr w:type="spellEnd"/>
      <w:r>
        <w:rPr>
          <w:rFonts w:eastAsia="Times New Roman" w:cs="Times New Roman"/>
          <w:szCs w:val="24"/>
        </w:rPr>
        <w:t xml:space="preserve"> στην </w:t>
      </w:r>
      <w:r>
        <w:rPr>
          <w:rFonts w:eastAsia="Times New Roman" w:cs="Times New Roman"/>
          <w:szCs w:val="24"/>
        </w:rPr>
        <w:t>περ</w:t>
      </w:r>
      <w:r>
        <w:rPr>
          <w:rFonts w:eastAsia="Times New Roman" w:cs="Times New Roman"/>
          <w:szCs w:val="24"/>
        </w:rPr>
        <w:t>σινή του ομιλία ο Πρωθυπουργός δεν έχει ως τώρα πέσει ούτε ένα ευρώ στην αγορά. Κανένα μεγάλο έργο δεν έχει ξεκινήσει με χρηματοδότηση από το τρέχον ΕΣΠΑ. Στην ουσία</w:t>
      </w:r>
      <w:r>
        <w:rPr>
          <w:rFonts w:eastAsia="Times New Roman" w:cs="Times New Roman"/>
          <w:szCs w:val="24"/>
        </w:rPr>
        <w:t>,</w:t>
      </w:r>
      <w:r>
        <w:rPr>
          <w:rFonts w:eastAsia="Times New Roman" w:cs="Times New Roman"/>
          <w:szCs w:val="24"/>
        </w:rPr>
        <w:t xml:space="preserve"> κινούνται μόνο τα μεταφερόμενα έργα από την προγραμμα</w:t>
      </w:r>
      <w:r>
        <w:rPr>
          <w:rFonts w:eastAsia="Times New Roman" w:cs="Times New Roman"/>
          <w:szCs w:val="24"/>
        </w:rPr>
        <w:t xml:space="preserve">τική περίοδο 2007-2013. Και διακηρύξατε ότι θα τακτοποιήσετε τα δάνεια τετρακοσίων χιλιάδων επιχειρήσεων. Κι εδώ, απ’ ό,τι καταλαβαίνουμε, ναυάγιο. </w:t>
      </w:r>
    </w:p>
    <w:p w14:paraId="1ED2CD4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το 2016 οι επενδύσεις στην Ελλάδα βρέθηκαν σε χαμηλό εικοσαετίας. Βρισκόμαστε στο </w:t>
      </w:r>
      <w:r>
        <w:rPr>
          <w:rFonts w:eastAsia="Times New Roman" w:cs="Times New Roman"/>
          <w:szCs w:val="24"/>
        </w:rPr>
        <w:t>50%</w:t>
      </w:r>
      <w:r>
        <w:rPr>
          <w:rFonts w:eastAsia="Times New Roman" w:cs="Times New Roman"/>
          <w:szCs w:val="24"/>
        </w:rPr>
        <w:t>,</w:t>
      </w:r>
      <w:r>
        <w:rPr>
          <w:rFonts w:eastAsia="Times New Roman" w:cs="Times New Roman"/>
          <w:szCs w:val="24"/>
        </w:rPr>
        <w:t xml:space="preserve"> σε σχέση με τους ρυθμούς πραγματοποίησης επενδύσεων</w:t>
      </w:r>
      <w:r>
        <w:rPr>
          <w:rFonts w:eastAsia="Times New Roman" w:cs="Times New Roman"/>
          <w:szCs w:val="24"/>
        </w:rPr>
        <w:t>,</w:t>
      </w:r>
      <w:r>
        <w:rPr>
          <w:rFonts w:eastAsia="Times New Roman" w:cs="Times New Roman"/>
          <w:szCs w:val="24"/>
        </w:rPr>
        <w:t xml:space="preserve"> σε όλες τις άλλες ευρωπαϊκές χώρες. Η ανταγωνιστικότητα της χώρας έχει πέσει πια στην ογδοηκοστή έβδομη θέση παγκοσμίως. Δεν φτάνουν, λοιπόν, οι εκκλήσεις σας, κ. Τσίπρα σε διεθνή συνέδρια. Και βεβαίως</w:t>
      </w:r>
      <w:r>
        <w:rPr>
          <w:rFonts w:eastAsia="Times New Roman" w:cs="Times New Roman"/>
          <w:szCs w:val="24"/>
        </w:rPr>
        <w:t>,</w:t>
      </w:r>
      <w:r>
        <w:rPr>
          <w:rFonts w:eastAsia="Times New Roman" w:cs="Times New Roman"/>
          <w:szCs w:val="24"/>
        </w:rPr>
        <w:t xml:space="preserve"> δεν φτάνουν οι αμφιβόλου πολιτικής σοβαρότητας αναφο</w:t>
      </w:r>
      <w:r>
        <w:rPr>
          <w:rFonts w:eastAsia="Times New Roman" w:cs="Times New Roman"/>
          <w:szCs w:val="24"/>
        </w:rPr>
        <w:t xml:space="preserve">ρές περί της γης της ευκαιρίας για επενδύσεις. </w:t>
      </w:r>
    </w:p>
    <w:p w14:paraId="1ED2CD4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Είναι αργά για δάκρυα, Αλέξη, όπως θα λέγαμε. </w:t>
      </w:r>
    </w:p>
    <w:p w14:paraId="1ED2CD5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 νέο αφήγημα του κ. Τσίπρα είναι η νέα πολιτική εξαπάτηση</w:t>
      </w:r>
      <w:r>
        <w:rPr>
          <w:rFonts w:eastAsia="Times New Roman" w:cs="Times New Roman"/>
          <w:szCs w:val="24"/>
        </w:rPr>
        <w:t>,</w:t>
      </w:r>
      <w:r>
        <w:rPr>
          <w:rFonts w:eastAsia="Times New Roman" w:cs="Times New Roman"/>
          <w:szCs w:val="24"/>
        </w:rPr>
        <w:t xml:space="preserve"> που επιχειρείται σε βάρος των πολιτών. Με τις μεθοδεύσεις του ο κ. Τσίπρας</w:t>
      </w:r>
      <w:r>
        <w:rPr>
          <w:rFonts w:eastAsia="Times New Roman" w:cs="Times New Roman"/>
          <w:szCs w:val="24"/>
        </w:rPr>
        <w:t>,</w:t>
      </w:r>
      <w:r>
        <w:rPr>
          <w:rFonts w:eastAsia="Times New Roman" w:cs="Times New Roman"/>
          <w:szCs w:val="24"/>
        </w:rPr>
        <w:t xml:space="preserve"> την ώρα που εικονικά φεύ</w:t>
      </w:r>
      <w:r>
        <w:rPr>
          <w:rFonts w:eastAsia="Times New Roman" w:cs="Times New Roman"/>
          <w:szCs w:val="24"/>
        </w:rPr>
        <w:t>γει το μνημόνιο, στην πραγματικότητα έχει εγκαταστήσει ένα μνημόνιο διαρκείας.</w:t>
      </w:r>
    </w:p>
    <w:p w14:paraId="1ED2CD5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w:t>
      </w:r>
      <w:r w:rsidRPr="00F62CEF">
        <w:rPr>
          <w:rFonts w:eastAsia="Times New Roman" w:cs="Times New Roman"/>
          <w:szCs w:val="24"/>
        </w:rPr>
        <w:t>,</w:t>
      </w:r>
      <w:r>
        <w:rPr>
          <w:rFonts w:eastAsia="Times New Roman" w:cs="Times New Roman"/>
          <w:szCs w:val="24"/>
        </w:rPr>
        <w:t xml:space="preserve"> έρχομαι τώρα σε θέματα που αφορούν την κοινωνική πολιτική, γιατί θεωρώ ότι διαρκής εθνικός στόχος -είναι η βασική παράμετρος άλλωστε εξόδου από την </w:t>
      </w:r>
      <w:r>
        <w:rPr>
          <w:rFonts w:eastAsia="Times New Roman" w:cs="Times New Roman"/>
          <w:szCs w:val="24"/>
        </w:rPr>
        <w:t xml:space="preserve">κρίση- πρέπει να είναι η κοινωνική συνοχή. </w:t>
      </w:r>
    </w:p>
    <w:p w14:paraId="1ED2CD5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Η </w:t>
      </w:r>
      <w:r w:rsidRPr="004A557E">
        <w:rPr>
          <w:rFonts w:eastAsia="Times New Roman" w:cs="Times New Roman"/>
          <w:szCs w:val="24"/>
        </w:rPr>
        <w:t>Κυβέρνηση</w:t>
      </w:r>
      <w:r>
        <w:rPr>
          <w:rFonts w:eastAsia="Times New Roman" w:cs="Times New Roman"/>
          <w:szCs w:val="24"/>
        </w:rPr>
        <w:t xml:space="preserve"> μιλά για δίκαιη ανάπτυξη, φυσικά στα λόγια. Όμως, να δούμε ποια είναι η πραγματικότητα, ποια είναι η αλήθεια. Πρώτον, πέρα από τους φόρους και την περικοπή του Προγράμματος Δημοσίων Επενδύσεων, σε τι </w:t>
      </w:r>
      <w:r>
        <w:rPr>
          <w:rFonts w:eastAsia="Times New Roman" w:cs="Times New Roman"/>
          <w:szCs w:val="24"/>
        </w:rPr>
        <w:t xml:space="preserve">άλλο στηρίχθηκε η </w:t>
      </w:r>
      <w:r w:rsidRPr="004A557E">
        <w:rPr>
          <w:rFonts w:eastAsia="Times New Roman" w:cs="Times New Roman"/>
          <w:szCs w:val="24"/>
        </w:rPr>
        <w:t>Κυβέρνηση</w:t>
      </w:r>
      <w:r>
        <w:rPr>
          <w:rFonts w:eastAsia="Times New Roman" w:cs="Times New Roman"/>
          <w:szCs w:val="24"/>
        </w:rPr>
        <w:t xml:space="preserve"> για να πετύχει τα υψηλά πρωτογενή πλεονάσματα; Μείωσε τις δαπάνες για την υγεία και την πρόνοια. Το ίδιο πράττει και με τον </w:t>
      </w:r>
      <w:r>
        <w:rPr>
          <w:rFonts w:eastAsia="Times New Roman" w:cs="Times New Roman"/>
          <w:szCs w:val="24"/>
        </w:rPr>
        <w:t>π</w:t>
      </w:r>
      <w:r>
        <w:rPr>
          <w:rFonts w:eastAsia="Times New Roman" w:cs="Times New Roman"/>
          <w:szCs w:val="24"/>
        </w:rPr>
        <w:t>ροϋπολογισμό του 2018. Η πρόβλεψη της δαπάνης για ασφάλιση, περίθαλψη, κοινωνική προστασία μειώνεται κα</w:t>
      </w:r>
      <w:r>
        <w:rPr>
          <w:rFonts w:eastAsia="Times New Roman" w:cs="Times New Roman"/>
          <w:szCs w:val="24"/>
        </w:rPr>
        <w:t>τά 1,6 δισεκατομμύρια ευρώ σε μια χώρα που υποφέρει, που καταρρέει το Εθνικό Σύστημα Υγείας. Οι επιχορηγήσεις μειώνονται και στον ΕΟΠΥΥ και στα νοσοκομεία και στο Υπουργείο Υγείας.</w:t>
      </w:r>
    </w:p>
    <w:p w14:paraId="1ED2CD5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Δεύτερον, έχει βάση ο ισχυρισμός ότι όλα τα δυσάρεστα που συμβαίνουν δεν θί</w:t>
      </w:r>
      <w:r>
        <w:rPr>
          <w:rFonts w:eastAsia="Times New Roman" w:cs="Times New Roman"/>
          <w:szCs w:val="24"/>
        </w:rPr>
        <w:t xml:space="preserve">γουν τελικά τους οικονομικά αδύναμους; Αυτό το διαψεύδει ο ίδιος ο </w:t>
      </w:r>
      <w:r>
        <w:rPr>
          <w:rFonts w:eastAsia="Times New Roman" w:cs="Times New Roman"/>
          <w:szCs w:val="24"/>
        </w:rPr>
        <w:t>π</w:t>
      </w:r>
      <w:r>
        <w:rPr>
          <w:rFonts w:eastAsia="Times New Roman" w:cs="Times New Roman"/>
          <w:szCs w:val="24"/>
        </w:rPr>
        <w:t>ροϋπολογισμός σας, γιατί μόνο τους μη προνομιούχους θίγει: Η αύξηση έμμεσων φόρων κατά προτεραιότητα κατά 473 εκατομμύρια ευρώ, η κατάργηση των φοροαπαλλαγών για ιατρικές δαπάνες, η κατάργ</w:t>
      </w:r>
      <w:r>
        <w:rPr>
          <w:rFonts w:eastAsia="Times New Roman" w:cs="Times New Roman"/>
          <w:szCs w:val="24"/>
        </w:rPr>
        <w:t xml:space="preserve">ηση της </w:t>
      </w:r>
      <w:r w:rsidRPr="001362F6">
        <w:rPr>
          <w:rFonts w:eastAsia="Times New Roman" w:cs="Times New Roman"/>
          <w:szCs w:val="24"/>
        </w:rPr>
        <w:t>έκπτωσης</w:t>
      </w:r>
      <w:r>
        <w:rPr>
          <w:rFonts w:eastAsia="Times New Roman" w:cs="Times New Roman"/>
          <w:szCs w:val="24"/>
        </w:rPr>
        <w:t xml:space="preserve"> φόρου για μισθωτούς και συνταξιούχους, η αύξηση του ΦΠΑ σε τριάντα δυο νησιά του Αιγαίου.</w:t>
      </w:r>
    </w:p>
    <w:p w14:paraId="1ED2CD5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Ακούσαμε σήμερα -διαρρέει η </w:t>
      </w:r>
      <w:r w:rsidRPr="004A557E">
        <w:rPr>
          <w:rFonts w:eastAsia="Times New Roman" w:cs="Times New Roman"/>
          <w:szCs w:val="24"/>
        </w:rPr>
        <w:t>Κυβέρνηση</w:t>
      </w:r>
      <w:r>
        <w:rPr>
          <w:rFonts w:eastAsia="Times New Roman" w:cs="Times New Roman"/>
          <w:szCs w:val="24"/>
        </w:rPr>
        <w:t>- ότι θα δώσει παράταση εξαμήνου. Αφήστε τα μπαλώματα. Έχουμε καταθέσει συγκεκριμένη πρόταση νόμου και εγώ σας π</w:t>
      </w:r>
      <w:r>
        <w:rPr>
          <w:rFonts w:eastAsia="Times New Roman" w:cs="Times New Roman"/>
          <w:szCs w:val="24"/>
        </w:rPr>
        <w:t xml:space="preserve">ροκαλώ να πάρετε θέση σήμερα όλοι. </w:t>
      </w:r>
    </w:p>
    <w:p w14:paraId="1ED2CD5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ED2CD5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Η αύξηση της εισφοράς για τους ελεύθερους επαγγελματίες κατά 53 εκατομμύρια ευρώ το 2018 και 124 εκατομμύρια ευρώ το 2019, η κατάργηση κοινωνικών</w:t>
      </w:r>
      <w:r>
        <w:rPr>
          <w:rFonts w:eastAsia="Times New Roman" w:cs="Times New Roman"/>
          <w:szCs w:val="24"/>
        </w:rPr>
        <w:t xml:space="preserve"> επιδομάτων για ευαίσθητες κατηγορίες, όπως τα απροστάτευτα τέκνα και οι νεοεισερχόμενοι στην αγορά εργασίας, η μείωση κατά 50% του κονδυλίου</w:t>
      </w:r>
      <w:r>
        <w:rPr>
          <w:rFonts w:eastAsia="Times New Roman" w:cs="Times New Roman"/>
          <w:szCs w:val="24"/>
        </w:rPr>
        <w:t>,</w:t>
      </w:r>
      <w:r>
        <w:rPr>
          <w:rFonts w:eastAsia="Times New Roman" w:cs="Times New Roman"/>
          <w:szCs w:val="24"/>
        </w:rPr>
        <w:t xml:space="preserve"> που διατίθεται για την καταβολή επιδόματος θέρμανσης και βέβαια</w:t>
      </w:r>
      <w:r>
        <w:rPr>
          <w:rFonts w:eastAsia="Times New Roman" w:cs="Times New Roman"/>
          <w:szCs w:val="24"/>
        </w:rPr>
        <w:t>,</w:t>
      </w:r>
      <w:r>
        <w:rPr>
          <w:rFonts w:eastAsia="Times New Roman" w:cs="Times New Roman"/>
          <w:szCs w:val="24"/>
        </w:rPr>
        <w:t xml:space="preserve"> οι νέες περικοπές στο ΕΚΑΣ μείον 234 εκατομμύρια</w:t>
      </w:r>
      <w:r>
        <w:rPr>
          <w:rFonts w:eastAsia="Times New Roman" w:cs="Times New Roman"/>
          <w:szCs w:val="24"/>
        </w:rPr>
        <w:t xml:space="preserve"> ευρώ και βεβαίως</w:t>
      </w:r>
      <w:r>
        <w:rPr>
          <w:rFonts w:eastAsia="Times New Roman" w:cs="Times New Roman"/>
          <w:szCs w:val="24"/>
        </w:rPr>
        <w:t>,</w:t>
      </w:r>
      <w:r>
        <w:rPr>
          <w:rFonts w:eastAsia="Times New Roman" w:cs="Times New Roman"/>
          <w:szCs w:val="24"/>
        </w:rPr>
        <w:t xml:space="preserve"> η πρόβλεψη για πλήρη κατάργησή του το 2019. </w:t>
      </w:r>
    </w:p>
    <w:p w14:paraId="1ED2CD5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Σε αυτά αθροίζονται οι περικοπές στους </w:t>
      </w:r>
      <w:proofErr w:type="spellStart"/>
      <w:r>
        <w:rPr>
          <w:rFonts w:eastAsia="Times New Roman" w:cs="Times New Roman"/>
          <w:szCs w:val="24"/>
        </w:rPr>
        <w:t>τρίτεκνους</w:t>
      </w:r>
      <w:proofErr w:type="spellEnd"/>
      <w:r>
        <w:rPr>
          <w:rFonts w:eastAsia="Times New Roman" w:cs="Times New Roman"/>
          <w:szCs w:val="24"/>
        </w:rPr>
        <w:t xml:space="preserve"> και στους πολύτεκνους και βεβαίως</w:t>
      </w:r>
      <w:r>
        <w:rPr>
          <w:rFonts w:eastAsia="Times New Roman" w:cs="Times New Roman"/>
          <w:szCs w:val="24"/>
        </w:rPr>
        <w:t>,</w:t>
      </w:r>
      <w:r>
        <w:rPr>
          <w:rFonts w:eastAsia="Times New Roman" w:cs="Times New Roman"/>
          <w:szCs w:val="24"/>
        </w:rPr>
        <w:t xml:space="preserve"> η άρση προστασίας της πρώτης κατοικίας μεγάλου μέρους των μικρών και μεσαίων δανειοληπτών.</w:t>
      </w:r>
    </w:p>
    <w:p w14:paraId="1ED2CD5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ο κ. Τσίπρ</w:t>
      </w:r>
      <w:r>
        <w:rPr>
          <w:rFonts w:eastAsia="Times New Roman" w:cs="Times New Roman"/>
          <w:szCs w:val="24"/>
        </w:rPr>
        <w:t>ας εμφανίζεται να νουθετεί τις τράπεζες, αλλά δεν υπάρχει κανένας λόγος να κάνετε τον Πόντιο Πιλάτο. Έχετε απόλυτη ευθύνη γι’ αυτό που συμβαίνει σήμερα, αποκλειστική ευθύνη. Όποιος πραγματικά νοιάζεται, λοιπόν, όπως είπα πριν, δεν έχει παρά να στηρίξει την</w:t>
      </w:r>
      <w:r>
        <w:rPr>
          <w:rFonts w:eastAsia="Times New Roman" w:cs="Times New Roman"/>
          <w:szCs w:val="24"/>
        </w:rPr>
        <w:t xml:space="preserve"> πρότασή μας, που τι λέει; </w:t>
      </w:r>
    </w:p>
    <w:p w14:paraId="1ED2CD5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Πρώτον, προστασία πρώτης κατοικίας με προϋποθέσεις εισοδηματικά και περιουσιακά κριτήρια</w:t>
      </w:r>
      <w:r>
        <w:rPr>
          <w:rFonts w:eastAsia="Times New Roman" w:cs="Times New Roman"/>
          <w:szCs w:val="24"/>
        </w:rPr>
        <w:t>,</w:t>
      </w:r>
      <w:r>
        <w:rPr>
          <w:rFonts w:eastAsia="Times New Roman" w:cs="Times New Roman"/>
          <w:szCs w:val="24"/>
        </w:rPr>
        <w:t xml:space="preserve"> για να προστατευθούν οι μικροί και μεσαίοι δανειολήπτες</w:t>
      </w:r>
      <w:r>
        <w:rPr>
          <w:rFonts w:eastAsia="Times New Roman" w:cs="Times New Roman"/>
          <w:szCs w:val="24"/>
        </w:rPr>
        <w:t>,</w:t>
      </w:r>
      <w:r>
        <w:rPr>
          <w:rFonts w:eastAsia="Times New Roman" w:cs="Times New Roman"/>
          <w:szCs w:val="24"/>
        </w:rPr>
        <w:t xml:space="preserve"> που επλήγησαν πραγματικά από την κρίση. Δεύτερον, διατήρηση του μειωμένου ΦΠΑ στα</w:t>
      </w:r>
      <w:r>
        <w:rPr>
          <w:rFonts w:eastAsia="Times New Roman" w:cs="Times New Roman"/>
          <w:szCs w:val="24"/>
        </w:rPr>
        <w:t xml:space="preserve"> νησιά</w:t>
      </w:r>
      <w:r>
        <w:rPr>
          <w:rFonts w:eastAsia="Times New Roman" w:cs="Times New Roman"/>
          <w:szCs w:val="24"/>
        </w:rPr>
        <w:t>,</w:t>
      </w:r>
      <w:r>
        <w:rPr>
          <w:rFonts w:eastAsia="Times New Roman" w:cs="Times New Roman"/>
          <w:szCs w:val="24"/>
        </w:rPr>
        <w:t xml:space="preserve"> που ισχύει ακόμη και τώρα και, τρίτον, συγκρότηση διακομματικής </w:t>
      </w:r>
      <w:r>
        <w:rPr>
          <w:rFonts w:eastAsia="Times New Roman" w:cs="Times New Roman"/>
          <w:szCs w:val="24"/>
        </w:rPr>
        <w:t>επιτροπής ε</w:t>
      </w:r>
      <w:r>
        <w:rPr>
          <w:rFonts w:eastAsia="Times New Roman" w:cs="Times New Roman"/>
          <w:szCs w:val="24"/>
        </w:rPr>
        <w:t>ργασίας για επεξεργασία και άμεση κατάθεση προτάσεων στήριξης των νησιών σε εφαρμογή και του άρθρου 101 του Συντάγματος.</w:t>
      </w:r>
    </w:p>
    <w:p w14:paraId="1ED2CD5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Ψηφίστε, λοιπόν, την πρότασή μας. Το οφείλουμε αυτό </w:t>
      </w:r>
      <w:r>
        <w:rPr>
          <w:rFonts w:eastAsia="Times New Roman" w:cs="Times New Roman"/>
          <w:szCs w:val="24"/>
        </w:rPr>
        <w:t>και στους οικονομικά αδύναμους</w:t>
      </w:r>
      <w:r>
        <w:rPr>
          <w:rFonts w:eastAsia="Times New Roman" w:cs="Times New Roman"/>
          <w:szCs w:val="24"/>
        </w:rPr>
        <w:t>,</w:t>
      </w:r>
      <w:r>
        <w:rPr>
          <w:rFonts w:eastAsia="Times New Roman" w:cs="Times New Roman"/>
          <w:szCs w:val="24"/>
        </w:rPr>
        <w:t xml:space="preserve"> αλλά και στους νησιώτες μας.</w:t>
      </w:r>
    </w:p>
    <w:p w14:paraId="1ED2CD5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έρχομαι στο τρίτο: Έξοδος από την κρίση σημαίνει, πριν απ’ όλα, ουσιαστική μείωση της ανεργίας</w:t>
      </w:r>
      <w:r>
        <w:rPr>
          <w:rFonts w:eastAsia="Times New Roman" w:cs="Times New Roman"/>
          <w:szCs w:val="24"/>
        </w:rPr>
        <w:t>,</w:t>
      </w:r>
      <w:r>
        <w:rPr>
          <w:rFonts w:eastAsia="Times New Roman" w:cs="Times New Roman"/>
          <w:szCs w:val="24"/>
        </w:rPr>
        <w:t xml:space="preserve"> με αξιοπρεπείς θέσεις εργασίας και όχι πολιτικές</w:t>
      </w:r>
      <w:r>
        <w:rPr>
          <w:rFonts w:eastAsia="Times New Roman" w:cs="Times New Roman"/>
          <w:szCs w:val="24"/>
        </w:rPr>
        <w:t>,</w:t>
      </w:r>
      <w:r>
        <w:rPr>
          <w:rFonts w:eastAsia="Times New Roman" w:cs="Times New Roman"/>
          <w:szCs w:val="24"/>
        </w:rPr>
        <w:t xml:space="preserve"> που οδηγούν στο μοίρασμα μιας θέσης σε δύο κα</w:t>
      </w:r>
      <w:r>
        <w:rPr>
          <w:rFonts w:eastAsia="Times New Roman" w:cs="Times New Roman"/>
          <w:szCs w:val="24"/>
        </w:rPr>
        <w:t xml:space="preserve">ι την κυριαρχία των ελαστικών μορφών απασχόλησης. </w:t>
      </w:r>
    </w:p>
    <w:p w14:paraId="1ED2CD5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Πάνω από </w:t>
      </w:r>
      <w:r w:rsidRPr="00833F6A">
        <w:rPr>
          <w:rFonts w:eastAsia="Times New Roman"/>
          <w:bCs/>
          <w:shd w:val="clear" w:color="auto" w:fill="FFFFFF"/>
        </w:rPr>
        <w:t>μια</w:t>
      </w:r>
      <w:r>
        <w:rPr>
          <w:rFonts w:eastAsia="Times New Roman" w:cs="Times New Roman"/>
          <w:szCs w:val="24"/>
        </w:rPr>
        <w:t xml:space="preserve"> στις δύο προσλήψεις του 2017 ήταν μερικής απασχόλησης. Πεντακόσιες ογδόντα δύο χιλιάδες εργαζόμενοι ζουν με μισθό στα όρια των 400 ευρώ περίπου. </w:t>
      </w:r>
      <w:r w:rsidRPr="00D66BCA">
        <w:rPr>
          <w:rFonts w:eastAsia="Times New Roman"/>
          <w:bCs/>
        </w:rPr>
        <w:t>Είναι</w:t>
      </w:r>
      <w:r>
        <w:rPr>
          <w:rFonts w:eastAsia="Times New Roman" w:cs="Times New Roman"/>
          <w:szCs w:val="24"/>
        </w:rPr>
        <w:t xml:space="preserve"> θλιβερές καταστάσεις, </w:t>
      </w:r>
      <w:r w:rsidRPr="008F0891">
        <w:rPr>
          <w:rFonts w:eastAsia="Times New Roman" w:cs="Times New Roman"/>
          <w:bCs/>
          <w:shd w:val="clear" w:color="auto" w:fill="FFFFFF"/>
        </w:rPr>
        <w:t>που</w:t>
      </w:r>
      <w:r>
        <w:rPr>
          <w:rFonts w:eastAsia="Times New Roman" w:cs="Times New Roman"/>
          <w:szCs w:val="24"/>
        </w:rPr>
        <w:t xml:space="preserve"> αποθαρρύνουν κυρίως τη νέα γενιά </w:t>
      </w:r>
      <w:r w:rsidRPr="008F0891">
        <w:rPr>
          <w:rFonts w:eastAsia="Times New Roman" w:cs="Times New Roman"/>
          <w:bCs/>
          <w:shd w:val="clear" w:color="auto" w:fill="FFFFFF"/>
        </w:rPr>
        <w:t>που</w:t>
      </w:r>
      <w:r>
        <w:rPr>
          <w:rFonts w:eastAsia="Times New Roman" w:cs="Times New Roman"/>
          <w:szCs w:val="24"/>
        </w:rPr>
        <w:t xml:space="preserve"> αναζητάει στο εξωτερικό </w:t>
      </w:r>
      <w:r w:rsidRPr="00833F6A">
        <w:rPr>
          <w:rFonts w:eastAsia="Times New Roman"/>
          <w:bCs/>
          <w:shd w:val="clear" w:color="auto" w:fill="FFFFFF"/>
        </w:rPr>
        <w:t>μια</w:t>
      </w:r>
      <w:r>
        <w:rPr>
          <w:rFonts w:eastAsia="Times New Roman" w:cs="Times New Roman"/>
          <w:szCs w:val="24"/>
        </w:rPr>
        <w:t xml:space="preserve"> ευκαιρία. </w:t>
      </w:r>
    </w:p>
    <w:p w14:paraId="1ED2CD5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Το </w:t>
      </w:r>
      <w:r w:rsidRPr="00C10509">
        <w:rPr>
          <w:rFonts w:eastAsia="Times New Roman"/>
          <w:szCs w:val="24"/>
        </w:rPr>
        <w:t xml:space="preserve">πρόβλημα </w:t>
      </w:r>
      <w:r>
        <w:rPr>
          <w:rFonts w:eastAsia="Times New Roman" w:cs="Times New Roman"/>
          <w:szCs w:val="24"/>
        </w:rPr>
        <w:t xml:space="preserve">δεν αντιμετωπίζεται με μποναμάδες. Αν θέλετε πραγματικά να βοηθήσετε τους νέους </w:t>
      </w:r>
      <w:r w:rsidRPr="002314B3">
        <w:rPr>
          <w:rFonts w:eastAsia="Times New Roman"/>
          <w:bCs/>
          <w:shd w:val="clear" w:color="auto" w:fill="FFFFFF"/>
        </w:rPr>
        <w:t>να</w:t>
      </w:r>
      <w:r>
        <w:rPr>
          <w:rFonts w:eastAsia="Times New Roman" w:cs="Times New Roman"/>
          <w:szCs w:val="24"/>
        </w:rPr>
        <w:t xml:space="preserve"> βρουν δουλειά, αξιοποιήστε επιτέλους την </w:t>
      </w:r>
      <w:r w:rsidRPr="003776F2">
        <w:rPr>
          <w:rFonts w:eastAsia="Times New Roman" w:cs="Times New Roman"/>
        </w:rPr>
        <w:t>πρότασή</w:t>
      </w:r>
      <w:r>
        <w:rPr>
          <w:rFonts w:eastAsia="Times New Roman" w:cs="Times New Roman"/>
          <w:szCs w:val="24"/>
        </w:rPr>
        <w:t xml:space="preserve"> μας για επιδότηση σταθερών θέσεων ε</w:t>
      </w:r>
      <w:r>
        <w:rPr>
          <w:rFonts w:eastAsia="Times New Roman" w:cs="Times New Roman"/>
          <w:szCs w:val="24"/>
        </w:rPr>
        <w:t xml:space="preserve">ργασίας στον ιδιωτικό τομέα. Έτσι μπορείτε να ανοίξετε ευκαιρίες, κυρίως για τα νέα παιδιά αυτού του τόπου. </w:t>
      </w:r>
    </w:p>
    <w:p w14:paraId="1ED2CD5E" w14:textId="77777777" w:rsidR="00844B03" w:rsidRDefault="0027580D">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Το συμπέρασμα </w:t>
      </w:r>
      <w:r w:rsidRPr="00D66BCA">
        <w:rPr>
          <w:rFonts w:eastAsia="Times New Roman"/>
          <w:bCs/>
        </w:rPr>
        <w:t>είναι</w:t>
      </w:r>
      <w:r>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δεν έχουμε ανάπτυξη και δεν προωθείται η </w:t>
      </w:r>
      <w:r w:rsidRPr="00703248">
        <w:rPr>
          <w:rFonts w:eastAsia="Times New Roman" w:cs="Times New Roman"/>
          <w:bCs/>
          <w:shd w:val="clear" w:color="auto" w:fill="FFFFFF"/>
        </w:rPr>
        <w:t>κοινωνικ</w:t>
      </w:r>
      <w:r>
        <w:rPr>
          <w:rFonts w:eastAsia="Times New Roman" w:cs="Times New Roman"/>
          <w:bCs/>
          <w:shd w:val="clear" w:color="auto" w:fill="FFFFFF"/>
        </w:rPr>
        <w:t xml:space="preserve">ή δικαιοσύνη. Δέκα παίρνετε, ένα επιστρέφετε στους πολίτες. Η </w:t>
      </w:r>
      <w:r w:rsidRPr="003776F2">
        <w:rPr>
          <w:rFonts w:eastAsia="Times New Roman" w:cs="Times New Roman"/>
          <w:bCs/>
          <w:shd w:val="clear" w:color="auto" w:fill="FFFFFF"/>
        </w:rPr>
        <w:t>κοινωνική</w:t>
      </w:r>
      <w:r>
        <w:rPr>
          <w:rFonts w:eastAsia="Times New Roman" w:cs="Times New Roman"/>
          <w:bCs/>
          <w:shd w:val="clear" w:color="auto" w:fill="FFFFFF"/>
        </w:rPr>
        <w:t xml:space="preserve"> </w:t>
      </w:r>
      <w:r w:rsidRPr="003776F2">
        <w:rPr>
          <w:rFonts w:eastAsia="Times New Roman" w:cs="Times New Roman"/>
          <w:bCs/>
          <w:shd w:val="clear" w:color="auto" w:fill="FFFFFF"/>
        </w:rPr>
        <w:t>πολιτική</w:t>
      </w:r>
      <w:r>
        <w:rPr>
          <w:rFonts w:eastAsia="Times New Roman" w:cs="Times New Roman"/>
          <w:bCs/>
          <w:shd w:val="clear" w:color="auto" w:fill="FFFFFF"/>
        </w:rPr>
        <w:t xml:space="preserve"> Τσίπρα έγινε φιλανθρωπία των κυβερνώντων. Πόσα χρόνια πίσω μας γυρνάτε επιτέλους; Μόνο λογαριασμό για την προικοδότηση απόρων κορασίδων δεν έχετε κάνει, </w:t>
      </w:r>
      <w:r w:rsidRPr="003776F2">
        <w:rPr>
          <w:rFonts w:eastAsia="Times New Roman" w:cs="Times New Roman"/>
          <w:bCs/>
          <w:shd w:val="clear" w:color="auto" w:fill="FFFFFF"/>
        </w:rPr>
        <w:t>όπως</w:t>
      </w:r>
      <w:r>
        <w:rPr>
          <w:rFonts w:eastAsia="Times New Roman" w:cs="Times New Roman"/>
          <w:bCs/>
          <w:shd w:val="clear" w:color="auto" w:fill="FFFFFF"/>
        </w:rPr>
        <w:t xml:space="preserve"> η Φρειδερίκη. Σε λίγο </w:t>
      </w:r>
      <w:r w:rsidRPr="003776F2">
        <w:rPr>
          <w:rFonts w:eastAsia="Times New Roman"/>
          <w:bCs/>
          <w:shd w:val="clear" w:color="auto" w:fill="FFFFFF"/>
        </w:rPr>
        <w:t>θα</w:t>
      </w:r>
      <w:r>
        <w:rPr>
          <w:rFonts w:eastAsia="Times New Roman" w:cs="Times New Roman"/>
          <w:bCs/>
          <w:shd w:val="clear" w:color="auto" w:fill="FFFFFF"/>
        </w:rPr>
        <w:t xml:space="preserve"> φτάσετε κι εκεί. </w:t>
      </w:r>
    </w:p>
    <w:p w14:paraId="1ED2CD5F" w14:textId="77777777" w:rsidR="00844B03" w:rsidRDefault="0027580D">
      <w:pPr>
        <w:spacing w:after="0" w:line="600" w:lineRule="auto"/>
        <w:jc w:val="center"/>
        <w:rPr>
          <w:rFonts w:eastAsia="Times New Roman" w:cs="Times New Roman"/>
        </w:rPr>
      </w:pPr>
      <w:r>
        <w:rPr>
          <w:rFonts w:eastAsia="Times New Roman" w:cs="Times New Roman"/>
          <w:bCs/>
          <w:shd w:val="clear" w:color="auto" w:fill="FFFFFF"/>
        </w:rPr>
        <w:t xml:space="preserve">(Διαμαρτυρίες από </w:t>
      </w:r>
      <w:r w:rsidRPr="007F5FBB">
        <w:rPr>
          <w:rFonts w:eastAsia="Times New Roman" w:cs="Times New Roman"/>
        </w:rPr>
        <w:t>την πτέρυγα του ΣΥΡΙΖΑ)</w:t>
      </w:r>
    </w:p>
    <w:p w14:paraId="1ED2CD60" w14:textId="77777777" w:rsidR="00844B03" w:rsidRDefault="0027580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w:t>
      </w:r>
      <w:r w:rsidRPr="003776F2">
        <w:rPr>
          <w:rFonts w:eastAsia="Times New Roman"/>
          <w:bCs/>
          <w:shd w:val="clear" w:color="auto" w:fill="FFFFFF"/>
        </w:rPr>
        <w:t>Κυ</w:t>
      </w:r>
      <w:r w:rsidRPr="003776F2">
        <w:rPr>
          <w:rFonts w:eastAsia="Times New Roman"/>
          <w:bCs/>
          <w:shd w:val="clear" w:color="auto" w:fill="FFFFFF"/>
        </w:rPr>
        <w:t>βέρνηση</w:t>
      </w:r>
      <w:r>
        <w:rPr>
          <w:rFonts w:eastAsia="Times New Roman" w:cs="Times New Roman"/>
          <w:bCs/>
          <w:shd w:val="clear" w:color="auto" w:fill="FFFFFF"/>
        </w:rPr>
        <w:t xml:space="preserve"> </w:t>
      </w:r>
      <w:r w:rsidRPr="003776F2">
        <w:rPr>
          <w:rFonts w:eastAsia="Times New Roman"/>
          <w:bCs/>
          <w:shd w:val="clear" w:color="auto" w:fill="FFFFFF"/>
        </w:rPr>
        <w:t xml:space="preserve">ΣΥΡΙΖΑ – ΑΝΕΛ </w:t>
      </w:r>
      <w:r>
        <w:rPr>
          <w:rFonts w:eastAsia="Times New Roman" w:cs="Times New Roman"/>
          <w:bCs/>
          <w:shd w:val="clear" w:color="auto" w:fill="FFFFFF"/>
        </w:rPr>
        <w:t xml:space="preserve">καταργεί ουσιαστικά το </w:t>
      </w:r>
      <w:r w:rsidRPr="003776F2">
        <w:rPr>
          <w:rFonts w:eastAsia="Times New Roman" w:cs="Times New Roman"/>
          <w:bCs/>
          <w:shd w:val="clear" w:color="auto" w:fill="FFFFFF"/>
        </w:rPr>
        <w:t>κοινωνικ</w:t>
      </w:r>
      <w:r>
        <w:rPr>
          <w:rFonts w:eastAsia="Times New Roman" w:cs="Times New Roman"/>
          <w:bCs/>
          <w:shd w:val="clear" w:color="auto" w:fill="FFFFFF"/>
        </w:rPr>
        <w:t xml:space="preserve">ό κράτος. </w:t>
      </w:r>
      <w:r>
        <w:rPr>
          <w:rFonts w:eastAsia="Times New Roman" w:cs="Times New Roman"/>
          <w:bCs/>
          <w:shd w:val="clear" w:color="auto" w:fill="FFFFFF"/>
          <w:lang w:val="en-US"/>
        </w:rPr>
        <w:t>M</w:t>
      </w:r>
      <w:r>
        <w:rPr>
          <w:rFonts w:eastAsia="Times New Roman" w:cs="Times New Roman"/>
          <w:bCs/>
          <w:shd w:val="clear" w:color="auto" w:fill="FFFFFF"/>
        </w:rPr>
        <w:t xml:space="preserve">ε αυτή την </w:t>
      </w:r>
      <w:r w:rsidRPr="003776F2">
        <w:rPr>
          <w:rFonts w:eastAsia="Times New Roman" w:cs="Times New Roman"/>
          <w:bCs/>
          <w:shd w:val="clear" w:color="auto" w:fill="FFFFFF"/>
        </w:rPr>
        <w:t>πολιτική</w:t>
      </w:r>
      <w:r>
        <w:rPr>
          <w:rFonts w:eastAsia="Times New Roman" w:cs="Times New Roman"/>
          <w:bCs/>
          <w:shd w:val="clear" w:color="auto" w:fill="FFFFFF"/>
        </w:rPr>
        <w:t>,</w:t>
      </w:r>
      <w:r>
        <w:rPr>
          <w:rFonts w:eastAsia="Times New Roman" w:cs="Times New Roman"/>
          <w:bCs/>
          <w:shd w:val="clear" w:color="auto" w:fill="FFFFFF"/>
        </w:rPr>
        <w:t xml:space="preserve"> δεν </w:t>
      </w:r>
      <w:r w:rsidRPr="003776F2">
        <w:rPr>
          <w:rFonts w:eastAsia="Times New Roman" w:cs="Times New Roman"/>
          <w:bCs/>
          <w:shd w:val="clear" w:color="auto" w:fill="FFFFFF"/>
        </w:rPr>
        <w:t>υπάρχει</w:t>
      </w:r>
      <w:r>
        <w:rPr>
          <w:rFonts w:eastAsia="Times New Roman" w:cs="Times New Roman"/>
          <w:bCs/>
          <w:shd w:val="clear" w:color="auto" w:fill="FFFFFF"/>
        </w:rPr>
        <w:t xml:space="preserve"> προοπτική εξόδου από την κρίση </w:t>
      </w:r>
      <w:r w:rsidRPr="003776F2">
        <w:rPr>
          <w:rFonts w:eastAsia="Times New Roman"/>
          <w:bCs/>
          <w:shd w:val="clear" w:color="auto" w:fill="FFFFFF"/>
        </w:rPr>
        <w:t>και</w:t>
      </w:r>
      <w:r>
        <w:rPr>
          <w:rFonts w:eastAsia="Times New Roman" w:cs="Times New Roman"/>
          <w:bCs/>
          <w:shd w:val="clear" w:color="auto" w:fill="FFFFFF"/>
        </w:rPr>
        <w:t xml:space="preserve"> καλύτερο μέλλον για τις Ελληνίδες </w:t>
      </w:r>
      <w:r w:rsidRPr="003776F2">
        <w:rPr>
          <w:rFonts w:eastAsia="Times New Roman"/>
          <w:bCs/>
          <w:shd w:val="clear" w:color="auto" w:fill="FFFFFF"/>
        </w:rPr>
        <w:t>και</w:t>
      </w:r>
      <w:r>
        <w:rPr>
          <w:rFonts w:eastAsia="Times New Roman" w:cs="Times New Roman"/>
          <w:bCs/>
          <w:shd w:val="clear" w:color="auto" w:fill="FFFFFF"/>
        </w:rPr>
        <w:t xml:space="preserve"> τους Έλληνες. Το μόνο </w:t>
      </w:r>
      <w:r w:rsidRPr="003776F2">
        <w:rPr>
          <w:rFonts w:eastAsia="Times New Roman" w:cs="Times New Roman"/>
          <w:bCs/>
          <w:shd w:val="clear" w:color="auto" w:fill="FFFFFF"/>
        </w:rPr>
        <w:t>που</w:t>
      </w:r>
      <w:r>
        <w:rPr>
          <w:rFonts w:eastAsia="Times New Roman" w:cs="Times New Roman"/>
          <w:bCs/>
          <w:shd w:val="clear" w:color="auto" w:fill="FFFFFF"/>
        </w:rPr>
        <w:t xml:space="preserve"> επιχειρεί να κάνει αυτή η </w:t>
      </w:r>
      <w:r w:rsidRPr="003776F2">
        <w:rPr>
          <w:rFonts w:eastAsia="Times New Roman"/>
          <w:bCs/>
          <w:shd w:val="clear" w:color="auto" w:fill="FFFFFF"/>
        </w:rPr>
        <w:t>Κυβέρνηση</w:t>
      </w:r>
      <w:r>
        <w:rPr>
          <w:rFonts w:eastAsia="Times New Roman"/>
          <w:bCs/>
          <w:shd w:val="clear" w:color="auto" w:fill="FFFFFF"/>
        </w:rPr>
        <w:t>,</w:t>
      </w:r>
      <w:r>
        <w:rPr>
          <w:rFonts w:eastAsia="Times New Roman" w:cs="Times New Roman"/>
          <w:bCs/>
          <w:shd w:val="clear" w:color="auto" w:fill="FFFFFF"/>
        </w:rPr>
        <w:t xml:space="preserve"> μέσα από καθεστωτικές λ</w:t>
      </w:r>
      <w:r>
        <w:rPr>
          <w:rFonts w:eastAsia="Times New Roman" w:cs="Times New Roman"/>
          <w:bCs/>
          <w:shd w:val="clear" w:color="auto" w:fill="FFFFFF"/>
        </w:rPr>
        <w:t xml:space="preserve">ογικές </w:t>
      </w:r>
      <w:r w:rsidRPr="003776F2">
        <w:rPr>
          <w:rFonts w:eastAsia="Times New Roman"/>
          <w:bCs/>
          <w:shd w:val="clear" w:color="auto" w:fill="FFFFFF"/>
        </w:rPr>
        <w:t>και</w:t>
      </w:r>
      <w:r>
        <w:rPr>
          <w:rFonts w:eastAsia="Times New Roman" w:cs="Times New Roman"/>
          <w:bCs/>
          <w:shd w:val="clear" w:color="auto" w:fill="FFFFFF"/>
        </w:rPr>
        <w:t xml:space="preserve"> πρακτικές</w:t>
      </w:r>
      <w:r>
        <w:rPr>
          <w:rFonts w:eastAsia="Times New Roman" w:cs="Times New Roman"/>
          <w:bCs/>
          <w:shd w:val="clear" w:color="auto" w:fill="FFFFFF"/>
        </w:rPr>
        <w:t>,</w:t>
      </w:r>
      <w:r>
        <w:rPr>
          <w:rFonts w:eastAsia="Times New Roman" w:cs="Times New Roman"/>
          <w:bCs/>
          <w:shd w:val="clear" w:color="auto" w:fill="FFFFFF"/>
        </w:rPr>
        <w:t xml:space="preserve"> </w:t>
      </w:r>
      <w:r w:rsidRPr="003776F2">
        <w:rPr>
          <w:rFonts w:eastAsia="Times New Roman"/>
          <w:bCs/>
          <w:shd w:val="clear" w:color="auto" w:fill="FFFFFF"/>
        </w:rPr>
        <w:t>είναι</w:t>
      </w:r>
      <w:r>
        <w:rPr>
          <w:rFonts w:eastAsia="Times New Roman" w:cs="Times New Roman"/>
          <w:bCs/>
          <w:shd w:val="clear" w:color="auto" w:fill="FFFFFF"/>
        </w:rPr>
        <w:t xml:space="preserve"> να παραμείνει όσο γίνεται περισσότερο στις καρέκλες της εξουσίας. Αυτή </w:t>
      </w:r>
      <w:r w:rsidRPr="003776F2">
        <w:rPr>
          <w:rFonts w:eastAsia="Times New Roman"/>
          <w:bCs/>
          <w:shd w:val="clear" w:color="auto" w:fill="FFFFFF"/>
        </w:rPr>
        <w:t>είναι</w:t>
      </w:r>
      <w:r>
        <w:rPr>
          <w:rFonts w:eastAsia="Times New Roman" w:cs="Times New Roman"/>
          <w:bCs/>
          <w:shd w:val="clear" w:color="auto" w:fill="FFFFFF"/>
        </w:rPr>
        <w:t xml:space="preserve"> η αλήθεια</w:t>
      </w:r>
      <w:r>
        <w:rPr>
          <w:rFonts w:eastAsia="Times New Roman" w:cs="Times New Roman"/>
          <w:bCs/>
          <w:shd w:val="clear" w:color="auto" w:fill="FFFFFF"/>
        </w:rPr>
        <w:t>,</w:t>
      </w:r>
      <w:r>
        <w:rPr>
          <w:rFonts w:eastAsia="Times New Roman" w:cs="Times New Roman"/>
          <w:bCs/>
          <w:shd w:val="clear" w:color="auto" w:fill="FFFFFF"/>
        </w:rPr>
        <w:t xml:space="preserve"> </w:t>
      </w:r>
      <w:r w:rsidRPr="003776F2">
        <w:rPr>
          <w:rFonts w:eastAsia="Times New Roman" w:cs="Times New Roman"/>
          <w:bCs/>
          <w:shd w:val="clear" w:color="auto" w:fill="FFFFFF"/>
        </w:rPr>
        <w:t>που</w:t>
      </w:r>
      <w:r>
        <w:rPr>
          <w:rFonts w:eastAsia="Times New Roman" w:cs="Times New Roman"/>
          <w:bCs/>
          <w:shd w:val="clear" w:color="auto" w:fill="FFFFFF"/>
        </w:rPr>
        <w:t xml:space="preserve"> ο ίδιος ο </w:t>
      </w:r>
      <w:r>
        <w:rPr>
          <w:rFonts w:eastAsia="Times New Roman" w:cs="Times New Roman"/>
          <w:bCs/>
          <w:shd w:val="clear" w:color="auto" w:fill="FFFFFF"/>
        </w:rPr>
        <w:t>π</w:t>
      </w:r>
      <w:r w:rsidRPr="003776F2">
        <w:rPr>
          <w:rFonts w:eastAsia="Times New Roman" w:cs="Times New Roman"/>
          <w:bCs/>
          <w:shd w:val="clear" w:color="auto" w:fill="FFFFFF"/>
        </w:rPr>
        <w:t>ροϋπολογισμός</w:t>
      </w:r>
      <w:r>
        <w:rPr>
          <w:rFonts w:eastAsia="Times New Roman" w:cs="Times New Roman"/>
          <w:bCs/>
          <w:shd w:val="clear" w:color="auto" w:fill="FFFFFF"/>
        </w:rPr>
        <w:t xml:space="preserve"> αναδεικνύει. </w:t>
      </w:r>
    </w:p>
    <w:p w14:paraId="1ED2CD61" w14:textId="77777777" w:rsidR="00844B03" w:rsidRDefault="0027580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Άλλη </w:t>
      </w:r>
      <w:r w:rsidRPr="006D4D3C">
        <w:rPr>
          <w:rFonts w:eastAsia="Times New Roman"/>
          <w:bCs/>
          <w:shd w:val="clear" w:color="auto" w:fill="FFFFFF"/>
        </w:rPr>
        <w:t>μια</w:t>
      </w:r>
      <w:r>
        <w:rPr>
          <w:rFonts w:eastAsia="Times New Roman" w:cs="Times New Roman"/>
          <w:bCs/>
          <w:shd w:val="clear" w:color="auto" w:fill="FFFFFF"/>
        </w:rPr>
        <w:t xml:space="preserve"> σκληρή πραγματικότητα, </w:t>
      </w:r>
      <w:r w:rsidRPr="003F7171">
        <w:rPr>
          <w:rFonts w:eastAsia="Times New Roman" w:cs="Times New Roman"/>
          <w:bCs/>
          <w:shd w:val="clear" w:color="auto" w:fill="FFFFFF"/>
        </w:rPr>
        <w:t>που</w:t>
      </w:r>
      <w:r>
        <w:rPr>
          <w:rFonts w:eastAsia="Times New Roman" w:cs="Times New Roman"/>
          <w:bCs/>
          <w:shd w:val="clear" w:color="auto" w:fill="FFFFFF"/>
        </w:rPr>
        <w:t xml:space="preserve"> </w:t>
      </w:r>
      <w:r w:rsidRPr="003F7171">
        <w:rPr>
          <w:rFonts w:eastAsia="Times New Roman"/>
          <w:bCs/>
          <w:shd w:val="clear" w:color="auto" w:fill="FFFFFF"/>
        </w:rPr>
        <w:t>χρειάζεται</w:t>
      </w:r>
      <w:r>
        <w:rPr>
          <w:rFonts w:eastAsia="Times New Roman" w:cs="Times New Roman"/>
          <w:bCs/>
          <w:shd w:val="clear" w:color="auto" w:fill="FFFFFF"/>
        </w:rPr>
        <w:t xml:space="preserve"> επισήμανση -και ας το προσέξουμε αυτό- </w:t>
      </w:r>
      <w:r w:rsidRPr="003F7171">
        <w:rPr>
          <w:rFonts w:eastAsia="Times New Roman"/>
          <w:bCs/>
          <w:shd w:val="clear" w:color="auto" w:fill="FFFFFF"/>
        </w:rPr>
        <w:t>είναι</w:t>
      </w:r>
      <w:r>
        <w:rPr>
          <w:rFonts w:eastAsia="Times New Roman" w:cs="Times New Roman"/>
          <w:bCs/>
          <w:shd w:val="clear" w:color="auto" w:fill="FFFFFF"/>
        </w:rPr>
        <w:t xml:space="preserve"> </w:t>
      </w:r>
      <w:r w:rsidRPr="003F7171">
        <w:rPr>
          <w:rFonts w:eastAsia="Times New Roman"/>
          <w:bCs/>
          <w:shd w:val="clear" w:color="auto" w:fill="FFFFFF"/>
        </w:rPr>
        <w:t>ότι</w:t>
      </w:r>
      <w:r>
        <w:rPr>
          <w:rFonts w:eastAsia="Times New Roman" w:cs="Times New Roman"/>
          <w:bCs/>
          <w:shd w:val="clear" w:color="auto" w:fill="FFFFFF"/>
        </w:rPr>
        <w:t xml:space="preserve"> το επόμενο διάστημα η χώρα μας καλείται ταυτόχρονα να υλοποιεί τις σκληρές δεσμεύσεις </w:t>
      </w:r>
      <w:r w:rsidRPr="006D4D3C">
        <w:rPr>
          <w:rFonts w:eastAsia="Times New Roman" w:cs="Times New Roman"/>
          <w:bCs/>
          <w:shd w:val="clear" w:color="auto" w:fill="FFFFFF"/>
        </w:rPr>
        <w:t>που</w:t>
      </w:r>
      <w:r>
        <w:rPr>
          <w:rFonts w:eastAsia="Times New Roman" w:cs="Times New Roman"/>
          <w:bCs/>
          <w:shd w:val="clear" w:color="auto" w:fill="FFFFFF"/>
        </w:rPr>
        <w:t xml:space="preserve"> ο κ. Τσίπρας ανέλαβε, </w:t>
      </w:r>
      <w:r w:rsidRPr="006D4D3C">
        <w:rPr>
          <w:rFonts w:eastAsia="Times New Roman" w:cs="Times New Roman"/>
          <w:bCs/>
          <w:shd w:val="clear" w:color="auto" w:fill="FFFFFF"/>
        </w:rPr>
        <w:t>αλλά</w:t>
      </w:r>
      <w:r>
        <w:rPr>
          <w:rFonts w:eastAsia="Times New Roman" w:cs="Times New Roman"/>
          <w:bCs/>
          <w:shd w:val="clear" w:color="auto" w:fill="FFFFFF"/>
        </w:rPr>
        <w:t xml:space="preserve"> </w:t>
      </w:r>
      <w:r w:rsidRPr="006D4D3C">
        <w:rPr>
          <w:rFonts w:eastAsia="Times New Roman"/>
          <w:bCs/>
          <w:shd w:val="clear" w:color="auto" w:fill="FFFFFF"/>
        </w:rPr>
        <w:t>και</w:t>
      </w:r>
      <w:r>
        <w:rPr>
          <w:rFonts w:eastAsia="Times New Roman" w:cs="Times New Roman"/>
          <w:bCs/>
          <w:shd w:val="clear" w:color="auto" w:fill="FFFFFF"/>
        </w:rPr>
        <w:t xml:space="preserve"> να σταθεί </w:t>
      </w:r>
      <w:r w:rsidRPr="006D4D3C">
        <w:rPr>
          <w:rFonts w:eastAsia="Times New Roman" w:cs="Times New Roman"/>
          <w:bCs/>
          <w:shd w:val="clear" w:color="auto" w:fill="FFFFFF"/>
        </w:rPr>
        <w:t>χωρίς</w:t>
      </w:r>
      <w:r>
        <w:rPr>
          <w:rFonts w:eastAsia="Times New Roman" w:cs="Times New Roman"/>
          <w:bCs/>
          <w:shd w:val="clear" w:color="auto" w:fill="FFFFFF"/>
        </w:rPr>
        <w:t xml:space="preserve"> βοήθεια στα πόδια της, καλύπτοντας τις δανειακές της </w:t>
      </w:r>
      <w:r w:rsidRPr="006D4D3C">
        <w:rPr>
          <w:rFonts w:eastAsia="Times New Roman" w:cs="Times New Roman"/>
          <w:bCs/>
          <w:shd w:val="clear" w:color="auto" w:fill="FFFFFF"/>
        </w:rPr>
        <w:t>ανάγκες</w:t>
      </w:r>
      <w:r>
        <w:rPr>
          <w:rFonts w:eastAsia="Times New Roman" w:cs="Times New Roman"/>
          <w:bCs/>
          <w:shd w:val="clear" w:color="auto" w:fill="FFFFFF"/>
        </w:rPr>
        <w:t xml:space="preserve"> από τις αγορές. </w:t>
      </w:r>
    </w:p>
    <w:p w14:paraId="1ED2CD62" w14:textId="77777777" w:rsidR="00844B03" w:rsidRDefault="0027580D">
      <w:pPr>
        <w:spacing w:after="0" w:line="600" w:lineRule="auto"/>
        <w:ind w:firstLine="720"/>
        <w:jc w:val="both"/>
        <w:rPr>
          <w:rFonts w:eastAsia="Times New Roman" w:cs="Times New Roman"/>
          <w:bCs/>
          <w:shd w:val="clear" w:color="auto" w:fill="FFFFFF"/>
        </w:rPr>
      </w:pPr>
      <w:r w:rsidRPr="006D4D3C">
        <w:rPr>
          <w:rFonts w:eastAsia="Times New Roman" w:cs="Times New Roman"/>
          <w:bCs/>
          <w:shd w:val="clear" w:color="auto" w:fill="FFFFFF"/>
        </w:rPr>
        <w:t>Κυρίες και κύριοι Βουλευτές</w:t>
      </w:r>
      <w:r>
        <w:rPr>
          <w:rFonts w:eastAsia="Times New Roman" w:cs="Times New Roman"/>
          <w:bCs/>
          <w:shd w:val="clear" w:color="auto" w:fill="FFFFFF"/>
        </w:rPr>
        <w:t xml:space="preserve">, </w:t>
      </w:r>
      <w:r w:rsidRPr="006D4D3C">
        <w:rPr>
          <w:rFonts w:eastAsia="Times New Roman"/>
          <w:bCs/>
          <w:shd w:val="clear" w:color="auto" w:fill="FFFFFF"/>
        </w:rPr>
        <w:t>είναι</w:t>
      </w:r>
      <w:r>
        <w:rPr>
          <w:rFonts w:eastAsia="Times New Roman" w:cs="Times New Roman"/>
          <w:bCs/>
          <w:shd w:val="clear" w:color="auto" w:fill="FFFFFF"/>
        </w:rPr>
        <w:t xml:space="preserve"> πλέον</w:t>
      </w:r>
      <w:r>
        <w:rPr>
          <w:rFonts w:eastAsia="Times New Roman" w:cs="Times New Roman"/>
          <w:bCs/>
          <w:shd w:val="clear" w:color="auto" w:fill="FFFFFF"/>
        </w:rPr>
        <w:t xml:space="preserve"> ξεκάθαρο </w:t>
      </w:r>
      <w:r w:rsidRPr="006D4D3C">
        <w:rPr>
          <w:rFonts w:eastAsia="Times New Roman"/>
          <w:bCs/>
          <w:shd w:val="clear" w:color="auto" w:fill="FFFFFF"/>
        </w:rPr>
        <w:t>ότι</w:t>
      </w:r>
      <w:r>
        <w:rPr>
          <w:rFonts w:eastAsia="Times New Roman" w:cs="Times New Roman"/>
          <w:bCs/>
          <w:shd w:val="clear" w:color="auto" w:fill="FFFFFF"/>
        </w:rPr>
        <w:t xml:space="preserve"> η χώρα, </w:t>
      </w:r>
      <w:r w:rsidRPr="006D4D3C">
        <w:rPr>
          <w:rFonts w:eastAsia="Times New Roman" w:cs="Times New Roman"/>
          <w:bCs/>
          <w:shd w:val="clear" w:color="auto" w:fill="FFFFFF"/>
        </w:rPr>
        <w:t>για να</w:t>
      </w:r>
      <w:r>
        <w:rPr>
          <w:rFonts w:eastAsia="Times New Roman" w:cs="Times New Roman"/>
          <w:bCs/>
          <w:shd w:val="clear" w:color="auto" w:fill="FFFFFF"/>
        </w:rPr>
        <w:t xml:space="preserve"> βγει πράγματι από τα μνημόνια </w:t>
      </w:r>
      <w:r w:rsidRPr="006D4D3C">
        <w:rPr>
          <w:rFonts w:eastAsia="Times New Roman"/>
          <w:bCs/>
          <w:shd w:val="clear" w:color="auto" w:fill="FFFFFF"/>
        </w:rPr>
        <w:t>και</w:t>
      </w:r>
      <w:r>
        <w:rPr>
          <w:rFonts w:eastAsia="Times New Roman" w:cs="Times New Roman"/>
          <w:bCs/>
          <w:shd w:val="clear" w:color="auto" w:fill="FFFFFF"/>
        </w:rPr>
        <w:t xml:space="preserve"> από την κρίση, </w:t>
      </w:r>
      <w:r w:rsidRPr="006D4D3C">
        <w:rPr>
          <w:rFonts w:eastAsia="Times New Roman"/>
          <w:bCs/>
          <w:shd w:val="clear" w:color="auto" w:fill="FFFFFF"/>
        </w:rPr>
        <w:t>χρειάζεται</w:t>
      </w:r>
      <w:r>
        <w:rPr>
          <w:rFonts w:eastAsia="Times New Roman" w:cs="Times New Roman"/>
          <w:bCs/>
          <w:shd w:val="clear" w:color="auto" w:fill="FFFFFF"/>
        </w:rPr>
        <w:t xml:space="preserve"> επειγόντως αλλαγή </w:t>
      </w:r>
      <w:r w:rsidRPr="006D4D3C">
        <w:rPr>
          <w:rFonts w:eastAsia="Times New Roman" w:cs="Times New Roman"/>
          <w:bCs/>
          <w:shd w:val="clear" w:color="auto" w:fill="FFFFFF"/>
        </w:rPr>
        <w:t>πολιτική</w:t>
      </w:r>
      <w:r>
        <w:rPr>
          <w:rFonts w:eastAsia="Times New Roman" w:cs="Times New Roman"/>
          <w:bCs/>
          <w:shd w:val="clear" w:color="auto" w:fill="FFFFFF"/>
        </w:rPr>
        <w:t xml:space="preserve">ς, </w:t>
      </w:r>
      <w:r w:rsidRPr="006D4D3C">
        <w:rPr>
          <w:rFonts w:eastAsia="Times New Roman" w:cs="Times New Roman"/>
          <w:bCs/>
          <w:shd w:val="clear" w:color="auto" w:fill="FFFFFF"/>
        </w:rPr>
        <w:t>που</w:t>
      </w:r>
      <w:r>
        <w:rPr>
          <w:rFonts w:eastAsia="Times New Roman" w:cs="Times New Roman"/>
          <w:bCs/>
          <w:shd w:val="clear" w:color="auto" w:fill="FFFFFF"/>
        </w:rPr>
        <w:t xml:space="preserve"> περνά μέσα από την ήττα της σημερινής </w:t>
      </w:r>
      <w:r w:rsidRPr="006D4D3C">
        <w:rPr>
          <w:rFonts w:eastAsia="Times New Roman"/>
          <w:bCs/>
          <w:shd w:val="clear" w:color="auto" w:fill="FFFFFF"/>
        </w:rPr>
        <w:t>Κυβέρνηση</w:t>
      </w:r>
      <w:r>
        <w:rPr>
          <w:rFonts w:eastAsia="Times New Roman" w:cs="Times New Roman"/>
          <w:bCs/>
          <w:shd w:val="clear" w:color="auto" w:fill="FFFFFF"/>
        </w:rPr>
        <w:t xml:space="preserve">ς </w:t>
      </w:r>
      <w:r w:rsidRPr="003F7171">
        <w:rPr>
          <w:rFonts w:eastAsia="Times New Roman"/>
          <w:bCs/>
          <w:shd w:val="clear" w:color="auto" w:fill="FFFFFF"/>
        </w:rPr>
        <w:t>και</w:t>
      </w:r>
      <w:r>
        <w:rPr>
          <w:rFonts w:eastAsia="Times New Roman" w:cs="Times New Roman"/>
          <w:bCs/>
          <w:shd w:val="clear" w:color="auto" w:fill="FFFFFF"/>
        </w:rPr>
        <w:t xml:space="preserve"> την απομάκρυνσή της. </w:t>
      </w:r>
    </w:p>
    <w:p w14:paraId="1ED2CD63" w14:textId="77777777" w:rsidR="00844B03" w:rsidRDefault="0027580D">
      <w:pPr>
        <w:spacing w:after="0" w:line="600" w:lineRule="auto"/>
        <w:ind w:firstLine="720"/>
        <w:jc w:val="both"/>
        <w:rPr>
          <w:rFonts w:eastAsia="Times New Roman"/>
          <w:bCs/>
          <w:shd w:val="clear" w:color="auto" w:fill="FFFFFF"/>
        </w:rPr>
      </w:pPr>
      <w:r w:rsidRPr="006D4D3C">
        <w:rPr>
          <w:rFonts w:eastAsia="Times New Roman"/>
          <w:bCs/>
          <w:shd w:val="clear" w:color="auto" w:fill="FFFFFF"/>
        </w:rPr>
        <w:t>Είναι</w:t>
      </w:r>
      <w:r>
        <w:rPr>
          <w:rFonts w:eastAsia="Times New Roman" w:cs="Times New Roman"/>
          <w:bCs/>
          <w:shd w:val="clear" w:color="auto" w:fill="FFFFFF"/>
        </w:rPr>
        <w:t xml:space="preserve"> φανερό, βέβαια, </w:t>
      </w:r>
      <w:r w:rsidRPr="006D4D3C">
        <w:rPr>
          <w:rFonts w:eastAsia="Times New Roman"/>
          <w:bCs/>
          <w:shd w:val="clear" w:color="auto" w:fill="FFFFFF"/>
        </w:rPr>
        <w:t>ότι</w:t>
      </w:r>
      <w:r>
        <w:rPr>
          <w:rFonts w:eastAsia="Times New Roman" w:cs="Times New Roman"/>
          <w:bCs/>
          <w:shd w:val="clear" w:color="auto" w:fill="FFFFFF"/>
        </w:rPr>
        <w:t xml:space="preserve"> η έξοδος από την κρίση δεν θα εξα</w:t>
      </w:r>
      <w:r>
        <w:rPr>
          <w:rFonts w:eastAsia="Times New Roman" w:cs="Times New Roman"/>
          <w:bCs/>
          <w:shd w:val="clear" w:color="auto" w:fill="FFFFFF"/>
        </w:rPr>
        <w:t xml:space="preserve">σφαλιστεί απλά </w:t>
      </w:r>
      <w:r w:rsidRPr="006D4D3C">
        <w:rPr>
          <w:rFonts w:eastAsia="Times New Roman"/>
          <w:bCs/>
          <w:shd w:val="clear" w:color="auto" w:fill="FFFFFF"/>
        </w:rPr>
        <w:t>και</w:t>
      </w:r>
      <w:r>
        <w:rPr>
          <w:rFonts w:eastAsia="Times New Roman" w:cs="Times New Roman"/>
          <w:bCs/>
          <w:shd w:val="clear" w:color="auto" w:fill="FFFFFF"/>
        </w:rPr>
        <w:t xml:space="preserve"> μόνο </w:t>
      </w:r>
      <w:r w:rsidRPr="006D4D3C">
        <w:rPr>
          <w:rFonts w:eastAsia="Times New Roman"/>
          <w:bCs/>
          <w:shd w:val="clear" w:color="auto" w:fill="FFFFFF"/>
        </w:rPr>
        <w:t>μ</w:t>
      </w:r>
      <w:r>
        <w:rPr>
          <w:rFonts w:eastAsia="Times New Roman"/>
          <w:bCs/>
          <w:shd w:val="clear" w:color="auto" w:fill="FFFFFF"/>
        </w:rPr>
        <w:t xml:space="preserve">ε </w:t>
      </w:r>
      <w:r w:rsidRPr="006D4D3C">
        <w:rPr>
          <w:rFonts w:eastAsia="Times New Roman"/>
          <w:bCs/>
          <w:shd w:val="clear" w:color="auto" w:fill="FFFFFF"/>
        </w:rPr>
        <w:t>μια</w:t>
      </w:r>
      <w:r>
        <w:rPr>
          <w:rFonts w:eastAsia="Times New Roman"/>
          <w:bCs/>
          <w:shd w:val="clear" w:color="auto" w:fill="FFFFFF"/>
        </w:rPr>
        <w:t xml:space="preserve"> κυβερνητική αλλαγή. Η έξοδος από την κρίση απαιτεί ολοκληρωμένο σχέδιο, </w:t>
      </w:r>
      <w:r w:rsidRPr="006D4D3C">
        <w:rPr>
          <w:rFonts w:eastAsia="Times New Roman"/>
          <w:bCs/>
          <w:shd w:val="clear" w:color="auto" w:fill="FFFFFF"/>
        </w:rPr>
        <w:t>μια</w:t>
      </w:r>
      <w:r>
        <w:rPr>
          <w:rFonts w:eastAsia="Times New Roman"/>
          <w:bCs/>
          <w:shd w:val="clear" w:color="auto" w:fill="FFFFFF"/>
        </w:rPr>
        <w:t xml:space="preserve"> εθνική γραμμή για ένα νέο μοντέλο παραγωγής, </w:t>
      </w:r>
      <w:r w:rsidRPr="006D4D3C">
        <w:rPr>
          <w:rFonts w:eastAsia="Times New Roman"/>
          <w:bCs/>
          <w:shd w:val="clear" w:color="auto" w:fill="FFFFFF"/>
        </w:rPr>
        <w:t>που</w:t>
      </w:r>
      <w:r>
        <w:rPr>
          <w:rFonts w:eastAsia="Times New Roman"/>
          <w:bCs/>
          <w:shd w:val="clear" w:color="auto" w:fill="FFFFFF"/>
        </w:rPr>
        <w:t xml:space="preserve"> θα οδηγήσει πραγματικά σε βιώσιμη ανάπτυξη, σε προσέλκυση υγιών επενδύσεων </w:t>
      </w:r>
      <w:r w:rsidRPr="006D4D3C">
        <w:rPr>
          <w:rFonts w:eastAsia="Times New Roman"/>
          <w:bCs/>
          <w:shd w:val="clear" w:color="auto" w:fill="FFFFFF"/>
        </w:rPr>
        <w:t>και</w:t>
      </w:r>
      <w:r>
        <w:rPr>
          <w:rFonts w:eastAsia="Times New Roman"/>
          <w:bCs/>
          <w:shd w:val="clear" w:color="auto" w:fill="FFFFFF"/>
        </w:rPr>
        <w:t xml:space="preserve"> παραγωγή νέου πλούτου στη χώρα. </w:t>
      </w:r>
    </w:p>
    <w:p w14:paraId="1ED2CD64" w14:textId="77777777" w:rsidR="00844B03" w:rsidRDefault="0027580D">
      <w:pPr>
        <w:spacing w:after="0" w:line="600" w:lineRule="auto"/>
        <w:ind w:firstLine="720"/>
        <w:jc w:val="both"/>
        <w:rPr>
          <w:rFonts w:eastAsia="Times New Roman"/>
          <w:bCs/>
          <w:shd w:val="clear" w:color="auto" w:fill="FFFFFF"/>
        </w:rPr>
      </w:pPr>
      <w:r>
        <w:rPr>
          <w:rFonts w:eastAsia="Times New Roman"/>
          <w:bCs/>
          <w:shd w:val="clear" w:color="auto" w:fill="FFFFFF"/>
        </w:rPr>
        <w:t xml:space="preserve">Απαιτεί </w:t>
      </w:r>
      <w:r w:rsidRPr="006D4D3C">
        <w:rPr>
          <w:rFonts w:eastAsia="Times New Roman"/>
          <w:bCs/>
          <w:shd w:val="clear" w:color="auto" w:fill="FFFFFF"/>
        </w:rPr>
        <w:t>και</w:t>
      </w:r>
      <w:r>
        <w:rPr>
          <w:rFonts w:eastAsia="Times New Roman"/>
          <w:bCs/>
          <w:shd w:val="clear" w:color="auto" w:fill="FFFFFF"/>
        </w:rPr>
        <w:t xml:space="preserve"> </w:t>
      </w:r>
      <w:r w:rsidRPr="006D4D3C">
        <w:rPr>
          <w:rFonts w:eastAsia="Times New Roman"/>
          <w:bCs/>
          <w:shd w:val="clear" w:color="auto" w:fill="FFFFFF"/>
        </w:rPr>
        <w:t>μια</w:t>
      </w:r>
      <w:r>
        <w:rPr>
          <w:rFonts w:eastAsia="Times New Roman"/>
          <w:bCs/>
          <w:shd w:val="clear" w:color="auto" w:fill="FFFFFF"/>
        </w:rPr>
        <w:t xml:space="preserve"> τολμηρή </w:t>
      </w:r>
      <w:r w:rsidRPr="006D4D3C">
        <w:rPr>
          <w:rFonts w:eastAsia="Times New Roman"/>
          <w:bCs/>
          <w:shd w:val="clear" w:color="auto" w:fill="FFFFFF"/>
        </w:rPr>
        <w:t>πολιτική</w:t>
      </w:r>
      <w:r>
        <w:rPr>
          <w:rFonts w:eastAsia="Times New Roman"/>
          <w:bCs/>
          <w:shd w:val="clear" w:color="auto" w:fill="FFFFFF"/>
        </w:rPr>
        <w:t xml:space="preserve"> </w:t>
      </w:r>
      <w:r w:rsidRPr="006D4D3C">
        <w:rPr>
          <w:rFonts w:eastAsia="Times New Roman"/>
          <w:bCs/>
          <w:shd w:val="clear" w:color="auto" w:fill="FFFFFF"/>
        </w:rPr>
        <w:t>εφαρμογή</w:t>
      </w:r>
      <w:r>
        <w:rPr>
          <w:rFonts w:eastAsia="Times New Roman"/>
          <w:bCs/>
          <w:shd w:val="clear" w:color="auto" w:fill="FFFFFF"/>
        </w:rPr>
        <w:t xml:space="preserve"> δίκαιης διανομής αυτού του πλούτου, </w:t>
      </w:r>
      <w:r w:rsidRPr="006D4D3C">
        <w:rPr>
          <w:rFonts w:eastAsia="Times New Roman"/>
          <w:bCs/>
          <w:shd w:val="clear" w:color="auto" w:fill="FFFFFF"/>
        </w:rPr>
        <w:t>που</w:t>
      </w:r>
      <w:r>
        <w:rPr>
          <w:rFonts w:eastAsia="Times New Roman"/>
          <w:bCs/>
          <w:shd w:val="clear" w:color="auto" w:fill="FFFFFF"/>
        </w:rPr>
        <w:t xml:space="preserve"> θα στηρίζει τη μεσαία τάξη </w:t>
      </w:r>
      <w:r w:rsidRPr="006D4D3C">
        <w:rPr>
          <w:rFonts w:eastAsia="Times New Roman"/>
          <w:bCs/>
          <w:shd w:val="clear" w:color="auto" w:fill="FFFFFF"/>
        </w:rPr>
        <w:t>και</w:t>
      </w:r>
      <w:r>
        <w:rPr>
          <w:rFonts w:eastAsia="Times New Roman"/>
          <w:bCs/>
          <w:shd w:val="clear" w:color="auto" w:fill="FFFFFF"/>
        </w:rPr>
        <w:t xml:space="preserve"> θα μειώνει ριζικά τις κοινωνικές ανισότητες. </w:t>
      </w:r>
      <w:r w:rsidRPr="006D4D3C">
        <w:rPr>
          <w:rFonts w:eastAsia="Times New Roman"/>
          <w:bCs/>
          <w:shd w:val="clear" w:color="auto" w:fill="FFFFFF"/>
        </w:rPr>
        <w:t>Γιατί</w:t>
      </w:r>
      <w:r>
        <w:rPr>
          <w:rFonts w:eastAsia="Times New Roman"/>
          <w:bCs/>
          <w:shd w:val="clear" w:color="auto" w:fill="FFFFFF"/>
        </w:rPr>
        <w:t xml:space="preserve"> για εμάς αποτελεί θεμελιώδη -</w:t>
      </w:r>
      <w:r w:rsidRPr="006D4D3C">
        <w:rPr>
          <w:rFonts w:eastAsia="Times New Roman"/>
          <w:bCs/>
          <w:shd w:val="clear" w:color="auto" w:fill="FFFFFF"/>
        </w:rPr>
        <w:t>και</w:t>
      </w:r>
      <w:r>
        <w:rPr>
          <w:rFonts w:eastAsia="Times New Roman"/>
          <w:bCs/>
          <w:shd w:val="clear" w:color="auto" w:fill="FFFFFF"/>
        </w:rPr>
        <w:t xml:space="preserve"> γι’ αυτό αδιαπραγμάτευτη-</w:t>
      </w:r>
      <w:r>
        <w:rPr>
          <w:rFonts w:eastAsia="Times New Roman"/>
          <w:bCs/>
          <w:shd w:val="clear" w:color="auto" w:fill="FFFFFF"/>
        </w:rPr>
        <w:t xml:space="preserve"> προτεραιότητα η καταπολέμηση της ανεργίας, η </w:t>
      </w:r>
      <w:r w:rsidRPr="006D4D3C">
        <w:rPr>
          <w:rFonts w:eastAsia="Times New Roman"/>
          <w:bCs/>
          <w:shd w:val="clear" w:color="auto" w:fill="FFFFFF"/>
        </w:rPr>
        <w:t>κοινωνική</w:t>
      </w:r>
      <w:r>
        <w:rPr>
          <w:rFonts w:eastAsia="Times New Roman"/>
          <w:bCs/>
          <w:shd w:val="clear" w:color="auto" w:fill="FFFFFF"/>
        </w:rPr>
        <w:t xml:space="preserve"> δικαιοσύνη </w:t>
      </w:r>
      <w:r w:rsidRPr="006D4D3C">
        <w:rPr>
          <w:rFonts w:eastAsia="Times New Roman"/>
          <w:bCs/>
          <w:shd w:val="clear" w:color="auto" w:fill="FFFFFF"/>
        </w:rPr>
        <w:t>και</w:t>
      </w:r>
      <w:r>
        <w:rPr>
          <w:rFonts w:eastAsia="Times New Roman"/>
          <w:bCs/>
          <w:shd w:val="clear" w:color="auto" w:fill="FFFFFF"/>
        </w:rPr>
        <w:t xml:space="preserve"> η συνοχή και </w:t>
      </w:r>
      <w:r w:rsidRPr="006D4D3C">
        <w:rPr>
          <w:rFonts w:eastAsia="Times New Roman"/>
          <w:bCs/>
          <w:shd w:val="clear" w:color="auto" w:fill="FFFFFF"/>
        </w:rPr>
        <w:t>βεβαίως</w:t>
      </w:r>
      <w:r>
        <w:rPr>
          <w:rFonts w:eastAsia="Times New Roman"/>
          <w:bCs/>
          <w:shd w:val="clear" w:color="auto" w:fill="FFFFFF"/>
        </w:rPr>
        <w:t xml:space="preserve"> οι αξιοπρεπείς αμοιβές </w:t>
      </w:r>
      <w:r w:rsidRPr="006D4D3C">
        <w:rPr>
          <w:rFonts w:eastAsia="Times New Roman"/>
          <w:bCs/>
          <w:shd w:val="clear" w:color="auto" w:fill="FFFFFF"/>
        </w:rPr>
        <w:t>και</w:t>
      </w:r>
      <w:r>
        <w:rPr>
          <w:rFonts w:eastAsia="Times New Roman"/>
          <w:bCs/>
          <w:shd w:val="clear" w:color="auto" w:fill="FFFFFF"/>
        </w:rPr>
        <w:t xml:space="preserve"> συνθήκες εργασίας. </w:t>
      </w:r>
    </w:p>
    <w:p w14:paraId="1ED2CD65" w14:textId="77777777" w:rsidR="00844B03" w:rsidRDefault="0027580D">
      <w:pPr>
        <w:spacing w:after="0" w:line="600" w:lineRule="auto"/>
        <w:ind w:firstLine="720"/>
        <w:jc w:val="both"/>
        <w:rPr>
          <w:rFonts w:eastAsia="Times New Roman"/>
          <w:bCs/>
          <w:shd w:val="clear" w:color="auto" w:fill="FFFFFF"/>
        </w:rPr>
      </w:pPr>
      <w:r>
        <w:rPr>
          <w:rFonts w:eastAsia="Times New Roman"/>
          <w:bCs/>
          <w:shd w:val="clear" w:color="auto" w:fill="FFFFFF"/>
        </w:rPr>
        <w:t xml:space="preserve">Απαιτεί βέβαια </w:t>
      </w:r>
      <w:r w:rsidRPr="006D4D3C">
        <w:rPr>
          <w:rFonts w:eastAsia="Times New Roman"/>
          <w:bCs/>
          <w:shd w:val="clear" w:color="auto" w:fill="FFFFFF"/>
        </w:rPr>
        <w:t>και</w:t>
      </w:r>
      <w:r>
        <w:rPr>
          <w:rFonts w:eastAsia="Times New Roman"/>
          <w:bCs/>
          <w:shd w:val="clear" w:color="auto" w:fill="FFFFFF"/>
        </w:rPr>
        <w:t xml:space="preserve"> βαθιές αλλαγές, ανατροπές και </w:t>
      </w:r>
      <w:r w:rsidRPr="006D4D3C">
        <w:rPr>
          <w:rFonts w:eastAsia="Times New Roman"/>
          <w:bCs/>
          <w:shd w:val="clear" w:color="auto" w:fill="FFFFFF"/>
        </w:rPr>
        <w:t>μεταρρυθμίσεις</w:t>
      </w:r>
      <w:r>
        <w:rPr>
          <w:rFonts w:eastAsia="Times New Roman"/>
          <w:bCs/>
          <w:shd w:val="clear" w:color="auto" w:fill="FFFFFF"/>
        </w:rPr>
        <w:t xml:space="preserve"> σε ό,τι καθηλώνει τη χώρα, την αναμέτρησή μας με πελα</w:t>
      </w:r>
      <w:r>
        <w:rPr>
          <w:rFonts w:eastAsia="Times New Roman"/>
          <w:bCs/>
          <w:shd w:val="clear" w:color="auto" w:fill="FFFFFF"/>
        </w:rPr>
        <w:t xml:space="preserve">τειακές νοοτροπίες </w:t>
      </w:r>
      <w:r w:rsidRPr="006D4D3C">
        <w:rPr>
          <w:rFonts w:eastAsia="Times New Roman"/>
          <w:bCs/>
          <w:shd w:val="clear" w:color="auto" w:fill="FFFFFF"/>
        </w:rPr>
        <w:t>και</w:t>
      </w:r>
      <w:r>
        <w:rPr>
          <w:rFonts w:eastAsia="Times New Roman"/>
          <w:bCs/>
          <w:shd w:val="clear" w:color="auto" w:fill="FFFFFF"/>
        </w:rPr>
        <w:t xml:space="preserve"> κάθε μορφής συμφέροντα, </w:t>
      </w:r>
      <w:r w:rsidRPr="006D4D3C">
        <w:rPr>
          <w:rFonts w:eastAsia="Times New Roman"/>
          <w:bCs/>
          <w:shd w:val="clear" w:color="auto" w:fill="FFFFFF"/>
        </w:rPr>
        <w:t>που</w:t>
      </w:r>
      <w:r>
        <w:rPr>
          <w:rFonts w:eastAsia="Times New Roman"/>
          <w:bCs/>
          <w:shd w:val="clear" w:color="auto" w:fill="FFFFFF"/>
        </w:rPr>
        <w:t xml:space="preserve"> στερούν σήμερα δυνατότητες </w:t>
      </w:r>
      <w:r w:rsidRPr="006D4D3C">
        <w:rPr>
          <w:rFonts w:eastAsia="Times New Roman"/>
          <w:bCs/>
          <w:shd w:val="clear" w:color="auto" w:fill="FFFFFF"/>
        </w:rPr>
        <w:t>και</w:t>
      </w:r>
      <w:r>
        <w:rPr>
          <w:rFonts w:eastAsia="Times New Roman"/>
          <w:bCs/>
          <w:shd w:val="clear" w:color="auto" w:fill="FFFFFF"/>
        </w:rPr>
        <w:t xml:space="preserve"> πόρους από το κοινωνικό σύνολο. Απαιτεί τον ανένδοτο αγώνα απέναντι στη φοροδιαφυγή, στο λαθρεμπόριο, στο μαύρο </w:t>
      </w:r>
      <w:r w:rsidRPr="006D4D3C">
        <w:rPr>
          <w:rFonts w:eastAsia="Times New Roman"/>
          <w:bCs/>
          <w:shd w:val="clear" w:color="auto" w:fill="FFFFFF"/>
        </w:rPr>
        <w:t>πολιτικ</w:t>
      </w:r>
      <w:r>
        <w:rPr>
          <w:rFonts w:eastAsia="Times New Roman"/>
          <w:bCs/>
          <w:shd w:val="clear" w:color="auto" w:fill="FFFFFF"/>
        </w:rPr>
        <w:t xml:space="preserve">ό χρήμα. Απαιτεί διαφάνεια για τους πάντες </w:t>
      </w:r>
      <w:r w:rsidRPr="006D4D3C">
        <w:rPr>
          <w:rFonts w:eastAsia="Times New Roman"/>
          <w:bCs/>
          <w:shd w:val="clear" w:color="auto" w:fill="FFFFFF"/>
        </w:rPr>
        <w:t>και</w:t>
      </w:r>
      <w:r>
        <w:rPr>
          <w:rFonts w:eastAsia="Times New Roman"/>
          <w:bCs/>
          <w:shd w:val="clear" w:color="auto" w:fill="FFFFFF"/>
        </w:rPr>
        <w:t xml:space="preserve"> παντού σ</w:t>
      </w:r>
      <w:r>
        <w:rPr>
          <w:rFonts w:eastAsia="Times New Roman"/>
          <w:bCs/>
          <w:shd w:val="clear" w:color="auto" w:fill="FFFFFF"/>
        </w:rPr>
        <w:t xml:space="preserve">ε όλους τους τομείς της </w:t>
      </w:r>
      <w:r w:rsidRPr="006D4D3C">
        <w:rPr>
          <w:rFonts w:eastAsia="Times New Roman"/>
          <w:bCs/>
          <w:shd w:val="clear" w:color="auto" w:fill="FFFFFF"/>
        </w:rPr>
        <w:t>πολιτική</w:t>
      </w:r>
      <w:r>
        <w:rPr>
          <w:rFonts w:eastAsia="Times New Roman"/>
          <w:bCs/>
          <w:shd w:val="clear" w:color="auto" w:fill="FFFFFF"/>
        </w:rPr>
        <w:t xml:space="preserve">ς ζωής. Έτσι, θα ανακτήσουμε τη χαμένη αξιοπιστία απέναντι στον κόσμο, </w:t>
      </w:r>
      <w:r w:rsidRPr="006D4D3C">
        <w:rPr>
          <w:rFonts w:eastAsia="Times New Roman"/>
          <w:bCs/>
          <w:shd w:val="clear" w:color="auto" w:fill="FFFFFF"/>
        </w:rPr>
        <w:t>αλλά</w:t>
      </w:r>
      <w:r>
        <w:rPr>
          <w:rFonts w:eastAsia="Times New Roman"/>
          <w:bCs/>
          <w:shd w:val="clear" w:color="auto" w:fill="FFFFFF"/>
        </w:rPr>
        <w:t xml:space="preserve"> </w:t>
      </w:r>
      <w:r w:rsidRPr="006D4D3C">
        <w:rPr>
          <w:rFonts w:eastAsia="Times New Roman"/>
          <w:bCs/>
          <w:shd w:val="clear" w:color="auto" w:fill="FFFFFF"/>
        </w:rPr>
        <w:t>και</w:t>
      </w:r>
      <w:r>
        <w:rPr>
          <w:rFonts w:eastAsia="Times New Roman"/>
          <w:bCs/>
          <w:shd w:val="clear" w:color="auto" w:fill="FFFFFF"/>
        </w:rPr>
        <w:t xml:space="preserve"> στους εταίρους. </w:t>
      </w:r>
    </w:p>
    <w:p w14:paraId="1ED2CD66" w14:textId="77777777" w:rsidR="00844B03" w:rsidRDefault="0027580D">
      <w:pPr>
        <w:spacing w:after="0" w:line="600" w:lineRule="auto"/>
        <w:ind w:firstLine="720"/>
        <w:jc w:val="both"/>
        <w:rPr>
          <w:rFonts w:eastAsia="Times New Roman"/>
          <w:bCs/>
          <w:shd w:val="clear" w:color="auto" w:fill="FFFFFF"/>
        </w:rPr>
      </w:pPr>
      <w:r>
        <w:rPr>
          <w:rFonts w:eastAsia="Times New Roman"/>
          <w:bCs/>
          <w:shd w:val="clear" w:color="auto" w:fill="FFFFFF"/>
        </w:rPr>
        <w:t>Αυτή ε</w:t>
      </w:r>
      <w:r w:rsidRPr="003F7171">
        <w:rPr>
          <w:rFonts w:eastAsia="Times New Roman"/>
          <w:bCs/>
          <w:shd w:val="clear" w:color="auto" w:fill="FFFFFF"/>
        </w:rPr>
        <w:t>ίναι</w:t>
      </w:r>
      <w:r>
        <w:rPr>
          <w:rFonts w:eastAsia="Times New Roman"/>
          <w:bCs/>
          <w:shd w:val="clear" w:color="auto" w:fill="FFFFFF"/>
        </w:rPr>
        <w:t xml:space="preserve"> η βασική </w:t>
      </w:r>
      <w:r w:rsidRPr="006D4D3C">
        <w:rPr>
          <w:rFonts w:eastAsia="Times New Roman"/>
          <w:bCs/>
          <w:shd w:val="clear" w:color="auto" w:fill="FFFFFF"/>
        </w:rPr>
        <w:t>προϋπόθεσ</w:t>
      </w:r>
      <w:r>
        <w:rPr>
          <w:rFonts w:eastAsia="Times New Roman"/>
          <w:bCs/>
          <w:shd w:val="clear" w:color="auto" w:fill="FFFFFF"/>
        </w:rPr>
        <w:t xml:space="preserve">η </w:t>
      </w:r>
      <w:r w:rsidRPr="006D4D3C">
        <w:rPr>
          <w:rFonts w:eastAsia="Times New Roman"/>
          <w:bCs/>
          <w:shd w:val="clear" w:color="auto" w:fill="FFFFFF"/>
        </w:rPr>
        <w:t>για να</w:t>
      </w:r>
      <w:r>
        <w:rPr>
          <w:rFonts w:eastAsia="Times New Roman"/>
          <w:bCs/>
          <w:shd w:val="clear" w:color="auto" w:fill="FFFFFF"/>
        </w:rPr>
        <w:t xml:space="preserve"> εξασφαλίσουμε αναδιάρθρωση του χρέους </w:t>
      </w:r>
      <w:r w:rsidRPr="006D4D3C">
        <w:rPr>
          <w:rFonts w:eastAsia="Times New Roman"/>
          <w:bCs/>
          <w:shd w:val="clear" w:color="auto" w:fill="FFFFFF"/>
        </w:rPr>
        <w:t>και</w:t>
      </w:r>
      <w:r>
        <w:rPr>
          <w:rFonts w:eastAsia="Times New Roman"/>
          <w:bCs/>
          <w:shd w:val="clear" w:color="auto" w:fill="FFFFFF"/>
        </w:rPr>
        <w:t xml:space="preserve"> μείωση των πρωτογενών πλεονασμάτων, ώστε να απε</w:t>
      </w:r>
      <w:r>
        <w:rPr>
          <w:rFonts w:eastAsia="Times New Roman"/>
          <w:bCs/>
          <w:shd w:val="clear" w:color="auto" w:fill="FFFFFF"/>
        </w:rPr>
        <w:t xml:space="preserve">λευθερωθούν πόροι για την ενίσχυση της ανάπτυξης, της </w:t>
      </w:r>
      <w:r w:rsidRPr="006D4D3C">
        <w:rPr>
          <w:rFonts w:eastAsia="Times New Roman"/>
          <w:bCs/>
          <w:shd w:val="clear" w:color="auto" w:fill="FFFFFF"/>
        </w:rPr>
        <w:t>κοινωνική</w:t>
      </w:r>
      <w:r>
        <w:rPr>
          <w:rFonts w:eastAsia="Times New Roman"/>
          <w:bCs/>
          <w:shd w:val="clear" w:color="auto" w:fill="FFFFFF"/>
        </w:rPr>
        <w:t xml:space="preserve">ς </w:t>
      </w:r>
      <w:r w:rsidRPr="006D4D3C">
        <w:rPr>
          <w:rFonts w:eastAsia="Times New Roman"/>
          <w:bCs/>
          <w:shd w:val="clear" w:color="auto" w:fill="FFFFFF"/>
        </w:rPr>
        <w:t>πολιτική</w:t>
      </w:r>
      <w:r>
        <w:rPr>
          <w:rFonts w:eastAsia="Times New Roman"/>
          <w:bCs/>
          <w:shd w:val="clear" w:color="auto" w:fill="FFFFFF"/>
        </w:rPr>
        <w:t xml:space="preserve">ς </w:t>
      </w:r>
      <w:r w:rsidRPr="006D4D3C">
        <w:rPr>
          <w:rFonts w:eastAsia="Times New Roman"/>
          <w:bCs/>
          <w:shd w:val="clear" w:color="auto" w:fill="FFFFFF"/>
        </w:rPr>
        <w:t>και</w:t>
      </w:r>
      <w:r>
        <w:rPr>
          <w:rFonts w:eastAsia="Times New Roman"/>
          <w:bCs/>
          <w:shd w:val="clear" w:color="auto" w:fill="FFFFFF"/>
        </w:rPr>
        <w:t xml:space="preserve"> </w:t>
      </w:r>
      <w:proofErr w:type="spellStart"/>
      <w:r>
        <w:rPr>
          <w:rFonts w:eastAsia="Times New Roman"/>
          <w:bCs/>
          <w:shd w:val="clear" w:color="auto" w:fill="FFFFFF"/>
        </w:rPr>
        <w:t>στοχευμένες</w:t>
      </w:r>
      <w:proofErr w:type="spellEnd"/>
      <w:r>
        <w:rPr>
          <w:rFonts w:eastAsia="Times New Roman"/>
          <w:bCs/>
          <w:shd w:val="clear" w:color="auto" w:fill="FFFFFF"/>
        </w:rPr>
        <w:t xml:space="preserve"> λογικές μειώσεις των φορολογικών </w:t>
      </w:r>
      <w:r w:rsidRPr="006D4D3C">
        <w:rPr>
          <w:rFonts w:eastAsia="Times New Roman"/>
          <w:bCs/>
          <w:shd w:val="clear" w:color="auto" w:fill="FFFFFF"/>
        </w:rPr>
        <w:t>και</w:t>
      </w:r>
      <w:r>
        <w:rPr>
          <w:rFonts w:eastAsia="Times New Roman"/>
          <w:bCs/>
          <w:shd w:val="clear" w:color="auto" w:fill="FFFFFF"/>
        </w:rPr>
        <w:t xml:space="preserve"> ασφαλιστικών εισφορών. </w:t>
      </w:r>
    </w:p>
    <w:p w14:paraId="1ED2CD67" w14:textId="77777777" w:rsidR="00844B03" w:rsidRDefault="0027580D">
      <w:pPr>
        <w:spacing w:after="0" w:line="600" w:lineRule="auto"/>
        <w:ind w:firstLine="720"/>
        <w:jc w:val="both"/>
        <w:rPr>
          <w:rFonts w:eastAsia="Times New Roman"/>
          <w:bCs/>
          <w:shd w:val="clear" w:color="auto" w:fill="FFFFFF"/>
        </w:rPr>
      </w:pPr>
      <w:r>
        <w:rPr>
          <w:rFonts w:eastAsia="Times New Roman"/>
          <w:bCs/>
          <w:shd w:val="clear" w:color="auto" w:fill="FFFFFF"/>
        </w:rPr>
        <w:t xml:space="preserve">Εδώ θέλω να αναφερθώ στις διαφορές των προτάσεών μας με αυτές της </w:t>
      </w:r>
      <w:r w:rsidRPr="006D4D3C">
        <w:rPr>
          <w:rFonts w:eastAsia="Times New Roman"/>
          <w:bCs/>
          <w:shd w:val="clear" w:color="auto" w:fill="FFFFFF"/>
        </w:rPr>
        <w:t>Νέας Δημοκρατίας</w:t>
      </w:r>
      <w:r>
        <w:rPr>
          <w:rFonts w:eastAsia="Times New Roman"/>
          <w:bCs/>
          <w:shd w:val="clear" w:color="auto" w:fill="FFFFFF"/>
        </w:rPr>
        <w:t xml:space="preserve">. Η </w:t>
      </w:r>
      <w:r w:rsidRPr="006D4D3C">
        <w:rPr>
          <w:rFonts w:eastAsia="Times New Roman"/>
          <w:bCs/>
          <w:shd w:val="clear" w:color="auto" w:fill="FFFFFF"/>
        </w:rPr>
        <w:t>Νέα Δημοκρατία</w:t>
      </w:r>
      <w:r>
        <w:rPr>
          <w:rFonts w:eastAsia="Times New Roman"/>
          <w:bCs/>
          <w:shd w:val="clear" w:color="auto" w:fill="FFFFFF"/>
        </w:rPr>
        <w:t>,</w:t>
      </w:r>
      <w:r w:rsidRPr="006D4D3C">
        <w:rPr>
          <w:rFonts w:eastAsia="Times New Roman"/>
          <w:bCs/>
          <w:shd w:val="clear" w:color="auto" w:fill="FFFFFF"/>
        </w:rPr>
        <w:t xml:space="preserve"> </w:t>
      </w:r>
      <w:r>
        <w:rPr>
          <w:rFonts w:eastAsia="Times New Roman"/>
          <w:bCs/>
          <w:shd w:val="clear" w:color="auto" w:fill="FFFFFF"/>
        </w:rPr>
        <w:t>πα</w:t>
      </w:r>
      <w:r>
        <w:rPr>
          <w:rFonts w:eastAsia="Times New Roman"/>
          <w:bCs/>
          <w:shd w:val="clear" w:color="auto" w:fill="FFFFFF"/>
        </w:rPr>
        <w:t xml:space="preserve">ρά τη νέα προσπάθεια να εμφανιστεί ως λαϊκή Δεξιά ξανά, ακολουθεί </w:t>
      </w:r>
      <w:r w:rsidRPr="006D4D3C">
        <w:rPr>
          <w:rFonts w:eastAsia="Times New Roman"/>
          <w:bCs/>
          <w:shd w:val="clear" w:color="auto" w:fill="FFFFFF"/>
        </w:rPr>
        <w:t>μια</w:t>
      </w:r>
      <w:r>
        <w:rPr>
          <w:rFonts w:eastAsia="Times New Roman"/>
          <w:bCs/>
          <w:shd w:val="clear" w:color="auto" w:fill="FFFFFF"/>
        </w:rPr>
        <w:t xml:space="preserve"> όλο </w:t>
      </w:r>
      <w:r w:rsidRPr="006D4D3C">
        <w:rPr>
          <w:rFonts w:eastAsia="Times New Roman"/>
          <w:bCs/>
          <w:shd w:val="clear" w:color="auto" w:fill="FFFFFF"/>
        </w:rPr>
        <w:t>και</w:t>
      </w:r>
      <w:r>
        <w:rPr>
          <w:rFonts w:eastAsia="Times New Roman"/>
          <w:bCs/>
          <w:shd w:val="clear" w:color="auto" w:fill="FFFFFF"/>
        </w:rPr>
        <w:t xml:space="preserve"> πιο δεξιά </w:t>
      </w:r>
      <w:r w:rsidRPr="006D4D3C">
        <w:rPr>
          <w:rFonts w:eastAsia="Times New Roman"/>
          <w:bCs/>
          <w:shd w:val="clear" w:color="auto" w:fill="FFFFFF"/>
        </w:rPr>
        <w:t>πολιτική</w:t>
      </w:r>
      <w:r>
        <w:rPr>
          <w:rFonts w:eastAsia="Times New Roman"/>
          <w:bCs/>
          <w:shd w:val="clear" w:color="auto" w:fill="FFFFFF"/>
        </w:rPr>
        <w:t xml:space="preserve">, εγκλωβισμένη στις παλιές παραδοσιακές της λογικές. </w:t>
      </w:r>
    </w:p>
    <w:p w14:paraId="1ED2CD68" w14:textId="77777777" w:rsidR="00844B03" w:rsidRDefault="0027580D">
      <w:pPr>
        <w:spacing w:after="0" w:line="600" w:lineRule="auto"/>
        <w:ind w:firstLine="720"/>
        <w:jc w:val="both"/>
        <w:rPr>
          <w:rFonts w:eastAsia="Times New Roman"/>
          <w:bCs/>
          <w:shd w:val="clear" w:color="auto" w:fill="FFFFFF"/>
        </w:rPr>
      </w:pPr>
      <w:r>
        <w:rPr>
          <w:rFonts w:eastAsia="Times New Roman"/>
          <w:bCs/>
          <w:shd w:val="clear" w:color="auto" w:fill="FFFFFF"/>
        </w:rPr>
        <w:t xml:space="preserve">Δεν </w:t>
      </w:r>
      <w:r w:rsidRPr="003F7171">
        <w:rPr>
          <w:rFonts w:eastAsia="Times New Roman"/>
          <w:bCs/>
          <w:shd w:val="clear" w:color="auto" w:fill="FFFFFF"/>
        </w:rPr>
        <w:t>είναι</w:t>
      </w:r>
      <w:r>
        <w:rPr>
          <w:rFonts w:eastAsia="Times New Roman"/>
          <w:bCs/>
          <w:shd w:val="clear" w:color="auto" w:fill="FFFFFF"/>
        </w:rPr>
        <w:t xml:space="preserve"> τυχαίο </w:t>
      </w:r>
      <w:r w:rsidRPr="003F7171">
        <w:rPr>
          <w:rFonts w:eastAsia="Times New Roman"/>
          <w:bCs/>
          <w:shd w:val="clear" w:color="auto" w:fill="FFFFFF"/>
        </w:rPr>
        <w:t>ότι</w:t>
      </w:r>
      <w:r>
        <w:rPr>
          <w:rFonts w:eastAsia="Times New Roman"/>
          <w:bCs/>
          <w:shd w:val="clear" w:color="auto" w:fill="FFFFFF"/>
        </w:rPr>
        <w:t xml:space="preserve"> ο κ. Μητσοτάκης αναφέρεται στα κίνητρα για τους </w:t>
      </w:r>
      <w:r w:rsidRPr="003F7171">
        <w:rPr>
          <w:rFonts w:eastAsia="Times New Roman"/>
          <w:bCs/>
          <w:shd w:val="clear" w:color="auto" w:fill="FFFFFF"/>
        </w:rPr>
        <w:t>οικονομικ</w:t>
      </w:r>
      <w:r>
        <w:rPr>
          <w:rFonts w:eastAsia="Times New Roman"/>
          <w:bCs/>
          <w:shd w:val="clear" w:color="auto" w:fill="FFFFFF"/>
        </w:rPr>
        <w:t xml:space="preserve">ά ισχυρούς </w:t>
      </w:r>
      <w:r w:rsidRPr="003F7171">
        <w:rPr>
          <w:rFonts w:eastAsia="Times New Roman"/>
          <w:bCs/>
          <w:shd w:val="clear" w:color="auto" w:fill="FFFFFF"/>
        </w:rPr>
        <w:t>και</w:t>
      </w:r>
      <w:r>
        <w:rPr>
          <w:rFonts w:eastAsia="Times New Roman"/>
          <w:bCs/>
          <w:shd w:val="clear" w:color="auto" w:fill="FFFFFF"/>
        </w:rPr>
        <w:t xml:space="preserve"> ξεχνά συστηματικά τα ζητήματα της αναδιανομής για τη μείωση των </w:t>
      </w:r>
      <w:r w:rsidRPr="003F7171">
        <w:rPr>
          <w:rFonts w:eastAsia="Times New Roman"/>
          <w:bCs/>
          <w:shd w:val="clear" w:color="auto" w:fill="FFFFFF"/>
        </w:rPr>
        <w:t>κοινωνικ</w:t>
      </w:r>
      <w:r>
        <w:rPr>
          <w:rFonts w:eastAsia="Times New Roman"/>
          <w:bCs/>
          <w:shd w:val="clear" w:color="auto" w:fill="FFFFFF"/>
        </w:rPr>
        <w:t xml:space="preserve">ών ανισοτήτων. Δεν αναφέρεται στην </w:t>
      </w:r>
      <w:r w:rsidRPr="003F7171">
        <w:rPr>
          <w:rFonts w:eastAsia="Times New Roman"/>
          <w:bCs/>
          <w:shd w:val="clear" w:color="auto" w:fill="FFFFFF"/>
        </w:rPr>
        <w:t>ανάγκη</w:t>
      </w:r>
      <w:r>
        <w:rPr>
          <w:rFonts w:eastAsia="Times New Roman"/>
          <w:bCs/>
          <w:shd w:val="clear" w:color="auto" w:fill="FFFFFF"/>
        </w:rPr>
        <w:t xml:space="preserve"> στήριξης των μικρομεσαίων επιχειρήσεων.</w:t>
      </w:r>
    </w:p>
    <w:p w14:paraId="1ED2CD69"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Δεν είναι τυχαίο πως ακόμα και για τους πλειστηριασμούς που αφορούν τη λαϊκή κατοικία, τι βρήκε να πε</w:t>
      </w:r>
      <w:r>
        <w:rPr>
          <w:rFonts w:eastAsia="Times New Roman" w:cs="Times New Roman"/>
          <w:szCs w:val="24"/>
        </w:rPr>
        <w:t xml:space="preserve">ι η Νέα Δημοκρατία; Απλώς, να πάνε λίγο αργότερα και τα σπίτια των πιο αδύναμων να ακολουθήσουν στην πορεία. </w:t>
      </w:r>
    </w:p>
    <w:p w14:paraId="1ED2CD6A"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Δεν είναι τυχαίο πώς συνεχίζουν να εμμένουν στην περικοπή των δημόσιων δαπανών και αυτών που αφορούν τις απαραίτητες κοινωνικές και αναπτυξιακές υ</w:t>
      </w:r>
      <w:r>
        <w:rPr>
          <w:rFonts w:eastAsia="Times New Roman" w:cs="Times New Roman"/>
          <w:szCs w:val="24"/>
        </w:rPr>
        <w:t xml:space="preserve">ποδομές, κυρίως στη δημόσια παιδεία και στη δημόσια υγεία. </w:t>
      </w:r>
    </w:p>
    <w:p w14:paraId="1ED2CD6B"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Ναι, λοιπόν, στη συρρίκνωση της σπατάλης, στη μείωση της σπατάλης, αλλά όχι στη συρρίκνωση των δαπανών για τις κοινωνικές υποθέσεις. Χρειαζόμαστε πολιτικές με ορατά κίνητρα, που μπορούν να πείσουν</w:t>
      </w:r>
      <w:r>
        <w:rPr>
          <w:rFonts w:eastAsia="Times New Roman" w:cs="Times New Roman"/>
          <w:szCs w:val="24"/>
        </w:rPr>
        <w:t xml:space="preserve"> ιδιαίτερα τα παιδιά μας ότι αξίζει να μείνουν εδώ και να παλέψουν στον τόπο τους. </w:t>
      </w:r>
    </w:p>
    <w:p w14:paraId="1ED2CD6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Προέδρου) </w:t>
      </w:r>
    </w:p>
    <w:p w14:paraId="1ED2CD6D"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–και κλείνω με αυτό σε λιγότερο από ένα λεπτό, κύριε Πρόεδρ</w:t>
      </w:r>
      <w:r>
        <w:rPr>
          <w:rFonts w:eastAsia="Times New Roman" w:cs="Times New Roman"/>
          <w:szCs w:val="24"/>
        </w:rPr>
        <w:t xml:space="preserve">ε- αυτές είναι οι προκλήσεις που έχουμε μπροστά μας. Οφείλουμε καθένας από τη σκοπιά του να ανταποκριθούμε σε αυτές, ώστε να γυρίσει η ελπίδα και η αισιοδοξία σε αυτόν τον τόπο και στους Έλληνες πολίτες και να σταματήσουν να επικρατούν τα συναισθήματα της </w:t>
      </w:r>
      <w:r>
        <w:rPr>
          <w:rFonts w:eastAsia="Times New Roman" w:cs="Times New Roman"/>
          <w:szCs w:val="24"/>
        </w:rPr>
        <w:t xml:space="preserve">οργής, της αγανάκτησης και της ντροπής. </w:t>
      </w:r>
    </w:p>
    <w:p w14:paraId="1ED2CD6E"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Αυτό προσδιορίζει την ευθύνη και την υποχρέωση, που συνολικά έχει το πολιτικό σύστημα απέναντι στον τόπο. Ιδιαίτερα, όμως, προσδιορίζει την ευθύνη που έχουν οι φιλοευρωπαϊκές δυνάμεις. Έχουμε υποχρέωση να εξασφαλίσο</w:t>
      </w:r>
      <w:r>
        <w:rPr>
          <w:rFonts w:eastAsia="Times New Roman" w:cs="Times New Roman"/>
          <w:szCs w:val="24"/>
        </w:rPr>
        <w:t xml:space="preserve">υμε εθνική συνεννόηση. </w:t>
      </w:r>
    </w:p>
    <w:p w14:paraId="1ED2CD6F"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Η εθνική συνεννόηση, κυρίες και κύριοι Βουλευτές, δεν ταυτίζεται κατ’ ανάγκη με κυβερνητικές συνεργασίες, διότι πολύ απλά τις υπερβαίνει. Συνδυάζει την αναγκαία πολιτική σταθερότητα με την εξίσου επιτακτική ανάγκη για προοδευτική δι</w:t>
      </w:r>
      <w:r>
        <w:rPr>
          <w:rFonts w:eastAsia="Times New Roman" w:cs="Times New Roman"/>
          <w:szCs w:val="24"/>
        </w:rPr>
        <w:t xml:space="preserve">ακυβέρνηση του τόπου. </w:t>
      </w:r>
    </w:p>
    <w:p w14:paraId="1ED2CD70"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Ας μιλήσουμε, όμως, καθαρά. Η περίοδος του μικρού και κακέκτυπου δικομματισμού ανήκει οριστικά στο παρελθόν. Οι πολιτικοί συσχετισμοί αλλάζουν. Νέες πραγματικότητες δημιουργούνται. </w:t>
      </w:r>
    </w:p>
    <w:p w14:paraId="1ED2CD71" w14:textId="77777777" w:rsidR="00844B03" w:rsidRDefault="0027580D">
      <w:pPr>
        <w:tabs>
          <w:tab w:val="left" w:pos="1494"/>
        </w:tabs>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1ED2CD72"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Όσοι επιμένουν να αναζητούν βολικά κυβερνητικά συμπληρώματα και δεκανίκια εξουσίας δεν είναι σε επαφή με τη νέα πραγματικότητα, που υπάρχει στη χώρα και στο πολιτικό σύστημα. </w:t>
      </w:r>
    </w:p>
    <w:p w14:paraId="1ED2CD73"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Λέμε, λοιπόν, </w:t>
      </w:r>
      <w:r>
        <w:rPr>
          <w:rFonts w:eastAsia="Times New Roman" w:cs="Times New Roman"/>
          <w:szCs w:val="24"/>
        </w:rPr>
        <w:t>όχι</w:t>
      </w:r>
      <w:r>
        <w:rPr>
          <w:rFonts w:eastAsia="Times New Roman" w:cs="Times New Roman"/>
          <w:szCs w:val="24"/>
        </w:rPr>
        <w:t xml:space="preserve"> σε όσους προσπαθούν να εξυπηρετήσουν τα μικροκομματικά τους συ</w:t>
      </w:r>
      <w:r>
        <w:rPr>
          <w:rFonts w:eastAsia="Times New Roman" w:cs="Times New Roman"/>
          <w:szCs w:val="24"/>
        </w:rPr>
        <w:t xml:space="preserve">μφέροντα, επιδιώκοντας πολιτικά μέτωπα κάθε μορφής, που όμως αυτά διχάζουν. </w:t>
      </w:r>
    </w:p>
    <w:p w14:paraId="1ED2CD74"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Εμείς έχουμε ένα μέτωπο ανοιχτό απέναντι στη συντήρηση και στο λαϊκισμό. Πιστεύουμε πως έχει έρθει η ώρα να ενώσουμε επιτέλους και όχι να συνεχίσουμε να διχάζουμε τους Έλληνες πολ</w:t>
      </w:r>
      <w:r>
        <w:rPr>
          <w:rFonts w:eastAsia="Times New Roman" w:cs="Times New Roman"/>
          <w:szCs w:val="24"/>
        </w:rPr>
        <w:t xml:space="preserve">ίτες, τον ελληνικό λαό, με το Κίνημα Αλλαγής, τη νέα πραγματική ελπίδα για τον τόπο στην πρώτη γραμμή αυτής της προσπάθειας. </w:t>
      </w:r>
    </w:p>
    <w:p w14:paraId="1ED2CD75"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ED2CD76" w14:textId="77777777" w:rsidR="00844B03" w:rsidRDefault="0027580D">
      <w:pPr>
        <w:tabs>
          <w:tab w:val="left" w:pos="1494"/>
        </w:tabs>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1ED2CD77" w14:textId="77777777" w:rsidR="00844B03" w:rsidRDefault="0027580D">
      <w:pPr>
        <w:spacing w:after="0"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Ευχαριστώ πολύ, κυρία Γεννηματά. </w:t>
      </w:r>
    </w:p>
    <w:p w14:paraId="1ED2CD7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Αντιπρόεδρος της </w:t>
      </w:r>
      <w:r>
        <w:rPr>
          <w:rFonts w:eastAsia="Times New Roman" w:cs="Times New Roman"/>
          <w:szCs w:val="24"/>
        </w:rPr>
        <w:t xml:space="preserve">Κυβέρνησης κ. Ιωάννης Δραγασάκης για δεκαπέντε λεπτά. </w:t>
      </w:r>
    </w:p>
    <w:p w14:paraId="1ED2CD79"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szCs w:val="24"/>
        </w:rPr>
        <w:t xml:space="preserve">Κύριε Πρόεδρε, μιλώντας μετά από την κ. Γεννηματά, δεν μπορώ να μη σχολιάσω το γεγονός το από το εικοστό τρίτο λεπτό της ομιλίας της μέχρι και το εικοστό πέμπτο ασχολήθηκε με τη Νέα Δημοκρατία. </w:t>
      </w:r>
    </w:p>
    <w:p w14:paraId="1ED2CD7A"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ED2CD7B"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ΒΑΣΙΛΕΙΟΣ ΚΕΓΚΕΡΟ</w:t>
      </w:r>
      <w:r>
        <w:rPr>
          <w:rFonts w:eastAsia="Times New Roman" w:cs="Times New Roman"/>
          <w:b/>
          <w:szCs w:val="24"/>
        </w:rPr>
        <w:t xml:space="preserve">ΓΛΟΥ: </w:t>
      </w:r>
      <w:r>
        <w:rPr>
          <w:rFonts w:eastAsia="Times New Roman" w:cs="Times New Roman"/>
          <w:szCs w:val="24"/>
        </w:rPr>
        <w:t xml:space="preserve">Μεγάλη εξυπνάδα είπες! </w:t>
      </w:r>
    </w:p>
    <w:p w14:paraId="1ED2CD7C" w14:textId="77777777" w:rsidR="00844B03" w:rsidRDefault="0027580D">
      <w:pPr>
        <w:spacing w:after="0"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αντιδράτε τοπικιστικά, επειδή ο κ. Δραγασάκης είναι Ηρακλειώτης. Σας παρακαλώ. </w:t>
      </w:r>
    </w:p>
    <w:p w14:paraId="1ED2CD7D"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Ασχολήθηκε πολύ ή λίγο; </w:t>
      </w:r>
    </w:p>
    <w:p w14:paraId="1ED2CD7E" w14:textId="77777777" w:rsidR="00844B03" w:rsidRDefault="0027580D">
      <w:pPr>
        <w:spacing w:after="0"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 xml:space="preserve">Νικόλαος </w:t>
      </w:r>
      <w:proofErr w:type="spellStart"/>
      <w:r>
        <w:rPr>
          <w:rFonts w:eastAsia="Times New Roman" w:cs="Times New Roman"/>
          <w:b/>
          <w:szCs w:val="24"/>
        </w:rPr>
        <w:t>Β</w:t>
      </w:r>
      <w:r>
        <w:rPr>
          <w:rFonts w:eastAsia="Times New Roman" w:cs="Times New Roman"/>
          <w:b/>
          <w:szCs w:val="24"/>
        </w:rPr>
        <w:t>ούτσης</w:t>
      </w:r>
      <w:proofErr w:type="spellEnd"/>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Κύριε Αντιπρόεδρε, συνεχίστε. </w:t>
      </w:r>
    </w:p>
    <w:p w14:paraId="1ED2CD7F"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αυτά, πρέπει να πω ότι στο ενάμισι λεπτό η κ. Γεννηματά είπε μερικά σημαντικά πράγματα. </w:t>
      </w:r>
    </w:p>
    <w:p w14:paraId="1ED2CD8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Πραγματικά, έχω να σας κάνω το εξής ερώτημα, κυρία Γεννηματά. Εάν συ</w:t>
      </w:r>
      <w:r>
        <w:rPr>
          <w:rFonts w:eastAsia="Times New Roman" w:cs="Times New Roman"/>
          <w:szCs w:val="24"/>
        </w:rPr>
        <w:t>μπληρώνατε τα ερωτηματολόγια, που μοιράστηκαν στους συνέδρους της Νέας Δημοκρατίας, στο ερώτημα περί κοινωνικού κράτους τι θα απαντούσατε; Θα απαντούσατε στήριξη ή ιδιωτικοποίηση του κοινωνικού κράτους; Αυτές οι φιλοευρωπαϊκές δυνάμεις είναι υπέρ ή κατά τη</w:t>
      </w:r>
      <w:r>
        <w:rPr>
          <w:rFonts w:eastAsia="Times New Roman" w:cs="Times New Roman"/>
          <w:szCs w:val="24"/>
        </w:rPr>
        <w:t xml:space="preserve">ς καταπολέμησης των ανισοτήτων και της φτώχειας; </w:t>
      </w:r>
    </w:p>
    <w:p w14:paraId="1ED2CD81"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 xml:space="preserve">Έρχομαι σε αυτά τα οποία ήθελα να πω και θέλω να επικεντρωθώ σε τρία, κατά τη γνώμη μου, κρίσιμα επίδικα της συγκυρίας. Το πρώτο αφορά τον τερματισμό των μνημονίων, το δεύτερο αφορά το </w:t>
      </w:r>
      <w:proofErr w:type="spellStart"/>
      <w:r>
        <w:rPr>
          <w:rFonts w:eastAsia="Times New Roman"/>
          <w:szCs w:val="24"/>
        </w:rPr>
        <w:t>μεταμνημονιακό</w:t>
      </w:r>
      <w:proofErr w:type="spellEnd"/>
      <w:r>
        <w:rPr>
          <w:rFonts w:eastAsia="Times New Roman"/>
          <w:szCs w:val="24"/>
        </w:rPr>
        <w:t xml:space="preserve"> καθεστ</w:t>
      </w:r>
      <w:r>
        <w:rPr>
          <w:rFonts w:eastAsia="Times New Roman"/>
          <w:szCs w:val="24"/>
        </w:rPr>
        <w:t>ώς και το τρίτο αφορά το πώς οι νέες δυνατότητες που διαμορφώνονται θα γίνουν υπόθεση των πολιτών, πώς θα επωφεληθούν οι πολίτες.</w:t>
      </w:r>
    </w:p>
    <w:p w14:paraId="1ED2CD82"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Είναι εφικτή η καθαρή έξοδος από τα μνημόνια, όπως επιδιώκει η Κυβέρνηση; Ή μήπως θα έπρεπε να επιδιώξουμε μια πιστωτική γραμμ</w:t>
      </w:r>
      <w:r>
        <w:rPr>
          <w:rFonts w:eastAsia="Times New Roman"/>
          <w:szCs w:val="24"/>
        </w:rPr>
        <w:t xml:space="preserve">ή, όπως νομίζω ότι και χθες ακόμα πρότεινε εδώ ο κ. Βενιζέλος; Ή μήπως θα έπρεπε να συνεχίσουμε να δανειζόμαστε από τον </w:t>
      </w:r>
      <w:r>
        <w:rPr>
          <w:rFonts w:eastAsia="Times New Roman"/>
          <w:szCs w:val="24"/>
          <w:lang w:val="en-US"/>
        </w:rPr>
        <w:t>ESM</w:t>
      </w:r>
      <w:r>
        <w:rPr>
          <w:rFonts w:eastAsia="Times New Roman"/>
          <w:szCs w:val="24"/>
        </w:rPr>
        <w:t>, συνομολογώντας ένα νέο μνημόνιο ή προσφερόμενοι οι ίδιοι οικειοθελώς να εφαρμόσουμε ένα μνημόνιο, όπως υπαινισσόταν, αν δεν έλεγε ρ</w:t>
      </w:r>
      <w:r>
        <w:rPr>
          <w:rFonts w:eastAsia="Times New Roman"/>
          <w:szCs w:val="24"/>
        </w:rPr>
        <w:t>ητά, από καιρού ο κ. Μητσοτάκης;</w:t>
      </w:r>
    </w:p>
    <w:p w14:paraId="1ED2CD83"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 xml:space="preserve">Σε ό,τι αφορά το δεύτερο επίδικο θέμα, τη δεύτερη ομάδα ερωτημάτων, </w:t>
      </w:r>
      <w:r>
        <w:rPr>
          <w:rFonts w:eastAsia="Times New Roman"/>
          <w:szCs w:val="24"/>
        </w:rPr>
        <w:t xml:space="preserve">το ζήτημα είναι </w:t>
      </w:r>
      <w:r>
        <w:rPr>
          <w:rFonts w:eastAsia="Times New Roman"/>
          <w:szCs w:val="24"/>
        </w:rPr>
        <w:t>πώς θα διαμορφωθεί το νέο</w:t>
      </w:r>
      <w:r>
        <w:rPr>
          <w:rFonts w:eastAsia="Times New Roman"/>
          <w:szCs w:val="24"/>
        </w:rPr>
        <w:t xml:space="preserve"> τοπίο μετά τα μνημόνια; Με </w:t>
      </w:r>
      <w:proofErr w:type="spellStart"/>
      <w:r>
        <w:rPr>
          <w:rFonts w:eastAsia="Times New Roman"/>
          <w:szCs w:val="24"/>
        </w:rPr>
        <w:t>ποιά</w:t>
      </w:r>
      <w:proofErr w:type="spellEnd"/>
      <w:r>
        <w:rPr>
          <w:rFonts w:eastAsia="Times New Roman"/>
          <w:szCs w:val="24"/>
        </w:rPr>
        <w:t xml:space="preserve"> </w:t>
      </w:r>
      <w:proofErr w:type="spellStart"/>
      <w:r>
        <w:rPr>
          <w:rFonts w:eastAsia="Times New Roman"/>
          <w:szCs w:val="24"/>
        </w:rPr>
        <w:t>αξιακή</w:t>
      </w:r>
      <w:proofErr w:type="spellEnd"/>
      <w:r>
        <w:rPr>
          <w:rFonts w:eastAsia="Times New Roman"/>
          <w:szCs w:val="24"/>
        </w:rPr>
        <w:t xml:space="preserve"> και πολιτική πυξίδα θα πορευτούμε, ούτως ώστε να αποτρέψουμε στο μέλλον δη</w:t>
      </w:r>
      <w:r>
        <w:rPr>
          <w:rFonts w:eastAsia="Times New Roman"/>
          <w:szCs w:val="24"/>
        </w:rPr>
        <w:t>μοσιονομικούς εκτροχιασμούς και άλλες παθογένειες; Και σε αυτό έχει δίκιο η κ</w:t>
      </w:r>
      <w:r>
        <w:rPr>
          <w:rFonts w:eastAsia="Times New Roman"/>
          <w:szCs w:val="24"/>
        </w:rPr>
        <w:t>.</w:t>
      </w:r>
      <w:r>
        <w:rPr>
          <w:rFonts w:eastAsia="Times New Roman"/>
          <w:szCs w:val="24"/>
        </w:rPr>
        <w:t xml:space="preserve"> Γεννηματά -να αναφερθώ ξανά</w:t>
      </w:r>
      <w:r>
        <w:rPr>
          <w:rFonts w:eastAsia="Times New Roman"/>
          <w:szCs w:val="24"/>
        </w:rPr>
        <w:t xml:space="preserve"> στην ομιλία της</w:t>
      </w:r>
      <w:r>
        <w:rPr>
          <w:rFonts w:eastAsia="Times New Roman"/>
          <w:szCs w:val="24"/>
        </w:rPr>
        <w:t>- ότι απέχουμε από το τέλος της κρίσης, διότι για να βγούμε από την κρίση, θα πρέπει να αντιμετωπίσουμε τις αιτίες και όχι μόνο τις συ</w:t>
      </w:r>
      <w:r>
        <w:rPr>
          <w:rFonts w:eastAsia="Times New Roman"/>
          <w:szCs w:val="24"/>
        </w:rPr>
        <w:t xml:space="preserve">νέπειές της. </w:t>
      </w:r>
    </w:p>
    <w:p w14:paraId="1ED2CD84"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Και η τρίτη ομάδα ερωτημάτων είναι επίσης κρίσιμη. Με ποιον τρόπο οι δυνατότητες που αρχίζουν να παρουσιάζονται ήδη από σήμερα, αλλά πολύ περισσότερο μετά το τέλος των μνημονίων και της επιτήρησης, θα αξιοποιηθούν ώστε να βελτιωθεί η ζωή, ιδί</w:t>
      </w:r>
      <w:r>
        <w:rPr>
          <w:rFonts w:eastAsia="Times New Roman"/>
          <w:szCs w:val="24"/>
        </w:rPr>
        <w:t xml:space="preserve">ως όσων επλήγησαν περισσότερο από την κρίση; </w:t>
      </w:r>
    </w:p>
    <w:p w14:paraId="1ED2CD85"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Σε ό,τι αφορά την πρώτη ομάδα ερωτημάτων, η καθαρή έξοδος από τα μνημόνια πρέπει να πω ότι δεν είναι ούτε θα είναι αποτέλεσμα κάποιου αυτόματου πιλότου. Είναι το δικό μας σχέδιο. Είναι η δική μας επιλογή. Και π</w:t>
      </w:r>
      <w:r>
        <w:rPr>
          <w:rFonts w:eastAsia="Times New Roman"/>
          <w:szCs w:val="24"/>
        </w:rPr>
        <w:t>ρέπει να έχουμε συνείδηση ότι υπήρχαν και άλλα ενδεχόμενα και άλλες δυνάμεις που αλλιώς ήθελαν τις εξελίξεις.</w:t>
      </w:r>
    </w:p>
    <w:p w14:paraId="1ED2CD86"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 xml:space="preserve">Συγκεκριμένα, υπήρχαν τρία δυνητικά ενδεχόμενα, τρεις επιλογές. Η πρώτη επιλογή ήταν, όπως είπα ήδη, να συνεχίσουμε να δανειζόμαστε από τον </w:t>
      </w:r>
      <w:r>
        <w:rPr>
          <w:rFonts w:eastAsia="Times New Roman"/>
          <w:szCs w:val="24"/>
          <w:lang w:val="en-US"/>
        </w:rPr>
        <w:t>ESM</w:t>
      </w:r>
      <w:r>
        <w:rPr>
          <w:rFonts w:eastAsia="Times New Roman"/>
          <w:szCs w:val="24"/>
        </w:rPr>
        <w:t xml:space="preserve"> διαρκώς, διότι πράγματι εκεί το επιτόκιο είναι χαμηλότερο και διότι, όπως λένε ορισμένοι, το </w:t>
      </w:r>
      <w:r>
        <w:rPr>
          <w:rFonts w:eastAsia="Times New Roman"/>
          <w:szCs w:val="24"/>
        </w:rPr>
        <w:t>πολιτισμ</w:t>
      </w:r>
      <w:r>
        <w:rPr>
          <w:rFonts w:eastAsia="Times New Roman"/>
          <w:szCs w:val="24"/>
        </w:rPr>
        <w:t>ικό πρότυπο της Ελλάδας είναι τέτοιο που μόνο μετά από εξωτερική πίεση μπορούμε να έχουμε δημοσιονομική σταθερότητα. Αυτά ήταν τα επιχειρήματα των δυνάμεω</w:t>
      </w:r>
      <w:r>
        <w:rPr>
          <w:rFonts w:eastAsia="Times New Roman"/>
          <w:szCs w:val="24"/>
        </w:rPr>
        <w:t xml:space="preserve">ν εκείνων που υποστήριζαν αυτή την επιλογή. </w:t>
      </w:r>
    </w:p>
    <w:p w14:paraId="1ED2CD87"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Οι απόψεις αυτές έχουν αποσυρθεί από το τραπέζι των πολιτικών συζητήσεων, αλλά δεν έπαψαν να υπάρχουν και στο εξωτερικό, αλλά και στο εσωτερικό της χώρας και αυτό ακριβώς εξηγεί την ευκολία με την οποία ορισμένε</w:t>
      </w:r>
      <w:r>
        <w:rPr>
          <w:rFonts w:eastAsia="Times New Roman"/>
          <w:szCs w:val="24"/>
        </w:rPr>
        <w:t>ς εγχώριες δυνάμεις υποδέχτηκαν με ενθουσιασμό, θα έλεγα, και τα μνημόνια και την επιτροπεία.</w:t>
      </w:r>
    </w:p>
    <w:p w14:paraId="1ED2CD88"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 xml:space="preserve">Η δεύτερη επιλογή ήταν αυτή της εξόδου στις αγορές μέσα από μία πιστοληπτική γραμμή. Είναι η λύση που επεδίωξε, χωρίς να το επιτύχει, η </w:t>
      </w:r>
      <w:r>
        <w:rPr>
          <w:rFonts w:eastAsia="Times New Roman"/>
          <w:szCs w:val="24"/>
        </w:rPr>
        <w:t>κ</w:t>
      </w:r>
      <w:r>
        <w:rPr>
          <w:rFonts w:eastAsia="Times New Roman"/>
          <w:szCs w:val="24"/>
        </w:rPr>
        <w:t xml:space="preserve">υβέρνηση Σαμαρά το 2014. Η λύση αυτή, αν την επιλέγαμε, θα σήμαινε πάλι, αν όχι νέο μνημόνιο, σίγουρα νέες δεσμεύσεις πέραν αυτών που έχουμε ήδη αναλάβει και γι’ αυτό την απορρίψαμε. </w:t>
      </w:r>
    </w:p>
    <w:p w14:paraId="1ED2CD89"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Εμείς, λοιπόν, επιλέξαμε την τρίτη επιλογή και την καθαρή έξοδο, που σημ</w:t>
      </w:r>
      <w:r>
        <w:rPr>
          <w:rFonts w:eastAsia="Times New Roman"/>
          <w:szCs w:val="24"/>
        </w:rPr>
        <w:t>αίνει να βγούμε στις αγορές έχοντας διαμορφώσει ήδη ένα απόθεμα κεφαλαίων που θα θωρακίσει τη χώρα απέναντι σε απρόβλεπτες απειλές. Και μάλιστα το απόθεμα αυτό -ένα μέρος του- θα μπορούσαμε να συζητήσουμε να το κρατήσουμε και μετά ως ένα μόνιμο ταμείο σταθ</w:t>
      </w:r>
      <w:r>
        <w:rPr>
          <w:rFonts w:eastAsia="Times New Roman"/>
          <w:szCs w:val="24"/>
        </w:rPr>
        <w:t>ερότητας, τουλάχιστον μέχρις ότου η ευρωπαϊκή ζώνη αποκτήσει θεσμούς δανεισμού ύστατης ανάγκης και θωράκισης από ασύμμετρο σοκ.</w:t>
      </w:r>
    </w:p>
    <w:p w14:paraId="1ED2CD8A"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Δεν ήταν εύκολος ο στόχος αυτός ούτε ήταν αρχικά αποδεκτός απ’ όλους</w:t>
      </w:r>
      <w:r>
        <w:rPr>
          <w:rFonts w:eastAsia="Times New Roman"/>
          <w:szCs w:val="24"/>
        </w:rPr>
        <w:t>. Δ</w:t>
      </w:r>
      <w:r>
        <w:rPr>
          <w:rFonts w:eastAsia="Times New Roman"/>
          <w:szCs w:val="24"/>
        </w:rPr>
        <w:t xml:space="preserve">εν ήταν βέβαιο, επίσης, ότι μπορούσε να επιτευχθεί χωρίς </w:t>
      </w:r>
      <w:r>
        <w:rPr>
          <w:rFonts w:eastAsia="Times New Roman"/>
          <w:szCs w:val="24"/>
        </w:rPr>
        <w:t>να ενταχθούμε στο «</w:t>
      </w:r>
      <w:r>
        <w:rPr>
          <w:rFonts w:eastAsia="Times New Roman"/>
          <w:szCs w:val="24"/>
          <w:lang w:val="en-US"/>
        </w:rPr>
        <w:t>QE</w:t>
      </w:r>
      <w:r>
        <w:rPr>
          <w:rFonts w:eastAsia="Times New Roman"/>
          <w:szCs w:val="24"/>
        </w:rPr>
        <w:t>»</w:t>
      </w:r>
      <w:r w:rsidRPr="003D39B1">
        <w:rPr>
          <w:rFonts w:eastAsia="Times New Roman"/>
          <w:szCs w:val="24"/>
        </w:rPr>
        <w:t xml:space="preserve">, </w:t>
      </w:r>
      <w:r>
        <w:rPr>
          <w:rFonts w:eastAsia="Times New Roman"/>
          <w:szCs w:val="24"/>
        </w:rPr>
        <w:t>στο Πρόγραμμα Αγοράς Ομολόγων από την Ευρωπαϊκή Κεντρική Τράπεζα.</w:t>
      </w:r>
    </w:p>
    <w:p w14:paraId="1ED2CD8B"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Οι θετικές εξελίξεις, όμως, στην οικονομία, η αποφασιστική στάση της Κυβέρνησης και η ευνοϊκή από ορισμένες απόψεις διεθνής συγκυρία</w:t>
      </w:r>
      <w:r>
        <w:rPr>
          <w:rFonts w:eastAsia="Times New Roman"/>
          <w:szCs w:val="24"/>
        </w:rPr>
        <w:t>,</w:t>
      </w:r>
      <w:r>
        <w:rPr>
          <w:rFonts w:eastAsia="Times New Roman"/>
          <w:szCs w:val="24"/>
        </w:rPr>
        <w:t xml:space="preserve"> καθιστούν την καθαρή έξοδο εφικτ</w:t>
      </w:r>
      <w:r>
        <w:rPr>
          <w:rFonts w:eastAsia="Times New Roman"/>
          <w:szCs w:val="24"/>
        </w:rPr>
        <w:t>ή. Όμως θα χρειαστεί επιμονή και στήριξη μέχρι τέλους.</w:t>
      </w:r>
      <w:r>
        <w:rPr>
          <w:rFonts w:eastAsia="Times New Roman"/>
          <w:szCs w:val="24"/>
        </w:rPr>
        <w:t xml:space="preserve"> </w:t>
      </w:r>
      <w:r>
        <w:rPr>
          <w:rFonts w:eastAsia="Times New Roman"/>
          <w:szCs w:val="24"/>
        </w:rPr>
        <w:t>Θα ήταν χρήσιμο από την άποψη αυτή να γίνει πιο ευκρινής και η στάση της Αξιωματικής Αντιπολίτευσης και όλων των πολιτικών δυνάμεων στο θέμα αυτό.</w:t>
      </w:r>
    </w:p>
    <w:p w14:paraId="1ED2CD8C"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Προσωπικά θεωρώ ότι ο στόχος για καθαρή έξοδο από τα μ</w:t>
      </w:r>
      <w:r>
        <w:rPr>
          <w:rFonts w:eastAsia="Times New Roman"/>
          <w:szCs w:val="24"/>
        </w:rPr>
        <w:t>νημόνια μπορεί και πρέπει να έχει την ευρύτερη πολιτική στήριξη, διότι είναι η πλέον συμφέρουσα επιλογή και για τη χώρα και για τον λαό.</w:t>
      </w:r>
    </w:p>
    <w:p w14:paraId="1ED2CD8D"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Έρχομαι τώρα στο δεύτερο ερώτημα, που αφορά στο καθεστώς μετά τα μνημόνια. Ορισμένοι καλλιεργούν, κατά τη γνώμη μου συν</w:t>
      </w:r>
      <w:r>
        <w:rPr>
          <w:rFonts w:eastAsia="Times New Roman"/>
          <w:szCs w:val="24"/>
        </w:rPr>
        <w:t xml:space="preserve">ειδητά, μια σύγχυση, έναν </w:t>
      </w:r>
      <w:proofErr w:type="spellStart"/>
      <w:r>
        <w:rPr>
          <w:rFonts w:eastAsia="Times New Roman"/>
          <w:szCs w:val="24"/>
        </w:rPr>
        <w:t>ισοπεδωτισμό</w:t>
      </w:r>
      <w:proofErr w:type="spellEnd"/>
      <w:r>
        <w:rPr>
          <w:rFonts w:eastAsia="Times New Roman"/>
          <w:szCs w:val="24"/>
        </w:rPr>
        <w:t xml:space="preserve"> ότι και μετά τα μνημόνια, μνημόνια θα έχουμε -το ακούσαμε ήδη- και μετά την επιτροπεία, επιτροπεία θα έχουμε. </w:t>
      </w:r>
    </w:p>
    <w:p w14:paraId="1ED2CD8E"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 xml:space="preserve">Δυστυχώς, αυτός ο </w:t>
      </w:r>
      <w:proofErr w:type="spellStart"/>
      <w:r>
        <w:rPr>
          <w:rFonts w:eastAsia="Times New Roman"/>
          <w:szCs w:val="24"/>
        </w:rPr>
        <w:t>ισοπεδωτισμός</w:t>
      </w:r>
      <w:proofErr w:type="spellEnd"/>
      <w:r>
        <w:rPr>
          <w:rFonts w:eastAsia="Times New Roman"/>
          <w:szCs w:val="24"/>
        </w:rPr>
        <w:t xml:space="preserve"> ορισμένες φορές υιοθετήθηκε από τμήματα του ευρύτερου χώρου της Αριστεράς.</w:t>
      </w:r>
      <w:r>
        <w:rPr>
          <w:rFonts w:eastAsia="Times New Roman"/>
          <w:szCs w:val="24"/>
        </w:rPr>
        <w:t xml:space="preserve"> Όμως τι επιδιώκουν οι εκπρόσωποι του παλ</w:t>
      </w:r>
      <w:r>
        <w:rPr>
          <w:rFonts w:eastAsia="Times New Roman"/>
          <w:szCs w:val="24"/>
        </w:rPr>
        <w:t>α</w:t>
      </w:r>
      <w:r>
        <w:rPr>
          <w:rFonts w:eastAsia="Times New Roman"/>
          <w:szCs w:val="24"/>
        </w:rPr>
        <w:t>ιού συστήματος της εξουσίας, του παλ</w:t>
      </w:r>
      <w:r>
        <w:rPr>
          <w:rFonts w:eastAsia="Times New Roman"/>
          <w:szCs w:val="24"/>
        </w:rPr>
        <w:t>α</w:t>
      </w:r>
      <w:r>
        <w:rPr>
          <w:rFonts w:eastAsia="Times New Roman"/>
          <w:szCs w:val="24"/>
        </w:rPr>
        <w:t xml:space="preserve">ιού δικομματισμού, όταν καλλιεργούν αυτήν τη σύγχυση; Προσπαθούν να πουν ότι όλα τα ίδια είναι και όλοι το ίδιο είναι. Θέλουν να κρύψουν τις δικές τους ευθύνες για τη χρεοκοπία </w:t>
      </w:r>
      <w:r>
        <w:rPr>
          <w:rFonts w:eastAsia="Times New Roman"/>
          <w:szCs w:val="24"/>
        </w:rPr>
        <w:t xml:space="preserve">της χώρας, για τη φτωχοποίηση του λαού, για </w:t>
      </w:r>
      <w:r>
        <w:rPr>
          <w:rFonts w:eastAsia="Times New Roman"/>
          <w:szCs w:val="24"/>
        </w:rPr>
        <w:t>το</w:t>
      </w:r>
      <w:r>
        <w:rPr>
          <w:rFonts w:eastAsia="Times New Roman"/>
          <w:szCs w:val="24"/>
        </w:rPr>
        <w:t xml:space="preserve"> γιγαντισμό της διαφθοράς και της διαπλοκής επί των ημερών τους. </w:t>
      </w:r>
    </w:p>
    <w:p w14:paraId="1ED2CD8F"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Με τη σύγχυση που καλλιεργούν θέλουν να πουν ότι μεγαλύτερες ευθύνες δεν έχει εκείνος που οδήγησε τη χώρα στη χρεοκοπία, αλλά αυτός που προσπαθε</w:t>
      </w:r>
      <w:r>
        <w:rPr>
          <w:rFonts w:eastAsia="Times New Roman"/>
          <w:szCs w:val="24"/>
        </w:rPr>
        <w:t>ί να τη βγάλει από τη χρεοκοπία. Προσπαθούν να φέρουν στον ίδιον παρονομαστή εκείνους, οι οποίοι αντιπαλεύουν τη διαπλοκή και τη διαφθορά καθημερινά με εκείνους που την εξέθρεψαν, την ευνόησαν επί των ημερών τους ή δεν μπόρεσαν να την αντιμετωπίσουν επί τω</w:t>
      </w:r>
      <w:r>
        <w:rPr>
          <w:rFonts w:eastAsia="Times New Roman"/>
          <w:szCs w:val="24"/>
        </w:rPr>
        <w:t>ν ημερών τους, αυτούς που άφησαν τις τράπεζες να φορτωθούν με κόκκινα δάνεια χωρίς να κάνουν απολύτως τίποτα</w:t>
      </w:r>
      <w:r>
        <w:rPr>
          <w:rFonts w:eastAsia="Times New Roman"/>
          <w:szCs w:val="24"/>
        </w:rPr>
        <w:t>. Η</w:t>
      </w:r>
      <w:r>
        <w:rPr>
          <w:rFonts w:eastAsia="Times New Roman"/>
          <w:szCs w:val="24"/>
        </w:rPr>
        <w:t xml:space="preserve"> σημερινή Κυβέρνηση, είναι η πρώτη Κυβέρνηση, που επιχειρεί να δημιουργήσει ένα θεσμικό πλαίσιο μείωσης των κόκκινων δανείων.</w:t>
      </w:r>
    </w:p>
    <w:p w14:paraId="1ED2CD90"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Αυτή η αντιστροφή τ</w:t>
      </w:r>
      <w:r>
        <w:rPr>
          <w:rFonts w:eastAsia="Times New Roman"/>
          <w:szCs w:val="24"/>
        </w:rPr>
        <w:t>ης πραγματικότητας έχει καθαρή πολιτική στόχευση και ιδεολογική αναφορά, που ακριβώς γι’ αυτό δεν πρέπει να αγνοείται από καμ</w:t>
      </w:r>
      <w:r>
        <w:rPr>
          <w:rFonts w:eastAsia="Times New Roman"/>
          <w:szCs w:val="24"/>
        </w:rPr>
        <w:t xml:space="preserve">μία δύναμη της </w:t>
      </w:r>
      <w:proofErr w:type="spellStart"/>
      <w:r>
        <w:rPr>
          <w:rFonts w:eastAsia="Times New Roman"/>
          <w:szCs w:val="24"/>
        </w:rPr>
        <w:t>αριστεράς</w:t>
      </w:r>
      <w:proofErr w:type="spellEnd"/>
      <w:r>
        <w:rPr>
          <w:rFonts w:eastAsia="Times New Roman"/>
          <w:szCs w:val="24"/>
        </w:rPr>
        <w:t>.</w:t>
      </w:r>
    </w:p>
    <w:p w14:paraId="1ED2CD91"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 xml:space="preserve">Σε ό,τι αφορά το </w:t>
      </w:r>
      <w:proofErr w:type="spellStart"/>
      <w:r>
        <w:rPr>
          <w:rFonts w:eastAsia="Times New Roman"/>
          <w:szCs w:val="24"/>
        </w:rPr>
        <w:t>μεταμνημονιακό</w:t>
      </w:r>
      <w:proofErr w:type="spellEnd"/>
      <w:r>
        <w:rPr>
          <w:rFonts w:eastAsia="Times New Roman"/>
          <w:szCs w:val="24"/>
        </w:rPr>
        <w:t xml:space="preserve"> καθεστώς, το βέβαιο είναι, η αλήθεια είναι ότι τον Αύγουστο του 2018 τελε</w:t>
      </w:r>
      <w:r>
        <w:rPr>
          <w:rFonts w:eastAsia="Times New Roman"/>
          <w:szCs w:val="24"/>
        </w:rPr>
        <w:t>ιώνουν τα μνημόνια και μαζί τους τελειώνει και το σύστημα, το καθεστώς επιτροπείας</w:t>
      </w:r>
      <w:r>
        <w:rPr>
          <w:rFonts w:eastAsia="Times New Roman"/>
          <w:szCs w:val="24"/>
        </w:rPr>
        <w:t xml:space="preserve"> που τα συνοδεύει</w:t>
      </w:r>
      <w:r>
        <w:rPr>
          <w:rFonts w:eastAsia="Times New Roman"/>
          <w:szCs w:val="24"/>
        </w:rPr>
        <w:t>. Η νέα διευθέτηση θα καθορίζεται όχι από κάποιο ειδικό καθεστώς, που αφορά αποκλειστικά την Ελλάδα, αλλά από τους κοινούς κανόνες που ισχύουν για όλες τις χ</w:t>
      </w:r>
      <w:r>
        <w:rPr>
          <w:rFonts w:eastAsia="Times New Roman"/>
          <w:szCs w:val="24"/>
        </w:rPr>
        <w:t xml:space="preserve">ώρες, οι οποίες μπήκαν σε πρόγραμμα. Η ευθύνη για τη διαμόρφωση της πολιτικής επιστρέφει σ’ εμάς, στην εκλεγμένη Κυβέρνηση και στα όργανα της ελληνικής </w:t>
      </w:r>
      <w:r>
        <w:rPr>
          <w:rFonts w:eastAsia="Times New Roman"/>
          <w:szCs w:val="24"/>
        </w:rPr>
        <w:t>δ</w:t>
      </w:r>
      <w:r>
        <w:rPr>
          <w:rFonts w:eastAsia="Times New Roman"/>
          <w:szCs w:val="24"/>
        </w:rPr>
        <w:t>ημοκρατίας.</w:t>
      </w:r>
    </w:p>
    <w:p w14:paraId="1ED2CD92"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Η έξοδος από τα μνημόνια, βέβαια, δεν σημαίνει ότι όλα τα προβλήματα που δημιούργησε η κρίσ</w:t>
      </w:r>
      <w:r>
        <w:rPr>
          <w:rFonts w:eastAsia="Times New Roman"/>
          <w:szCs w:val="24"/>
        </w:rPr>
        <w:t xml:space="preserve">η έχουν ξεπεραστεί. Αντίθετα, θα έλεγα ότι οι μακροχρόνιες συνέπειες ορισμένων από τα προβλήματα αυτά, όπως είναι το δημογραφικό, όπως είναι η παρατεταμένη </w:t>
      </w:r>
      <w:proofErr w:type="spellStart"/>
      <w:r>
        <w:rPr>
          <w:rFonts w:eastAsia="Times New Roman"/>
          <w:szCs w:val="24"/>
        </w:rPr>
        <w:t>αποεπένδυση</w:t>
      </w:r>
      <w:proofErr w:type="spellEnd"/>
      <w:r>
        <w:rPr>
          <w:rFonts w:eastAsia="Times New Roman"/>
          <w:szCs w:val="24"/>
        </w:rPr>
        <w:t>, όπως είναι η διεύρυνση των ανισοτήτων, ενδεχομένως δεν έχουν πλήρως συνειδητοποιηθεί.</w:t>
      </w:r>
    </w:p>
    <w:p w14:paraId="1ED2CD93"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Α</w:t>
      </w:r>
      <w:r>
        <w:rPr>
          <w:rFonts w:eastAsia="Times New Roman"/>
          <w:szCs w:val="24"/>
        </w:rPr>
        <w:t>κριβώς γι’ αυτό, το τέλος των μνημονίων δεν είναι για εμάς το τέλος του δρόμου, αλλά είναι ένας σημαντικός σταθμός, ένα ξέφωτο που μας επιτρέπει να ανασυγκροτήσουμε τις δυνάμεις μας</w:t>
      </w:r>
      <w:r>
        <w:rPr>
          <w:rFonts w:eastAsia="Times New Roman"/>
          <w:szCs w:val="24"/>
        </w:rPr>
        <w:t>,</w:t>
      </w:r>
      <w:r>
        <w:rPr>
          <w:rFonts w:eastAsia="Times New Roman"/>
          <w:szCs w:val="24"/>
        </w:rPr>
        <w:t xml:space="preserve"> ως κοινωνία και ως χώρα</w:t>
      </w:r>
      <w:r>
        <w:rPr>
          <w:rFonts w:eastAsia="Times New Roman"/>
          <w:szCs w:val="24"/>
        </w:rPr>
        <w:t>,</w:t>
      </w:r>
      <w:r>
        <w:rPr>
          <w:rFonts w:eastAsia="Times New Roman"/>
          <w:szCs w:val="24"/>
        </w:rPr>
        <w:t xml:space="preserve"> και να σχεδιάσουμε το μέλλον με δική μας ευθύνη.</w:t>
      </w:r>
    </w:p>
    <w:p w14:paraId="1ED2CD94"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Έρχομαι στο επόμενο ερώτημα. Ποιες δυνάμεις, όμως, με ποιες πολιτικές μπορούν να αναλάβουν το έργο αυτό; Μπορεί ο νεοφιλελευθερισμός να είναι το μέλλον για την κοινωνία μας όταν, όπου εφαρμόστηκε, αποδείχτηκε θερμοκήπιο εκρηκτικών ανισοτήτων και θερμοκοιτ</w:t>
      </w:r>
      <w:r>
        <w:rPr>
          <w:rFonts w:eastAsia="Times New Roman"/>
          <w:szCs w:val="24"/>
        </w:rPr>
        <w:t>ίδα της Ακροδεξιάς; Ή μήπως το μείγμα εθνικισμού-νεοφιλελευθερισμού, όπως άκουσα να λέει ο κ. Σαμαράς, αποτελεί ένα αξιόπιστο υποκατάστατό του; Ή μήπως μια γραμμή ίσων αποστάσεων και αποφυγής διλλημάτων, όπως κάνει η κ</w:t>
      </w:r>
      <w:r>
        <w:rPr>
          <w:rFonts w:eastAsia="Times New Roman"/>
          <w:szCs w:val="24"/>
        </w:rPr>
        <w:t>.</w:t>
      </w:r>
      <w:r>
        <w:rPr>
          <w:rFonts w:eastAsia="Times New Roman"/>
          <w:szCs w:val="24"/>
        </w:rPr>
        <w:t xml:space="preserve"> Γεννηματά, είναι η λύση;</w:t>
      </w:r>
    </w:p>
    <w:p w14:paraId="1ED2CD95" w14:textId="77777777" w:rsidR="00844B03" w:rsidRDefault="0027580D">
      <w:pPr>
        <w:spacing w:after="0" w:line="600" w:lineRule="auto"/>
        <w:ind w:firstLine="720"/>
        <w:jc w:val="both"/>
        <w:rPr>
          <w:rFonts w:eastAsia="Times New Roman"/>
          <w:szCs w:val="24"/>
        </w:rPr>
      </w:pPr>
      <w:r>
        <w:rPr>
          <w:rFonts w:eastAsia="Times New Roman"/>
          <w:szCs w:val="24"/>
        </w:rPr>
        <w:t>Πολλοί ρωτο</w:t>
      </w:r>
      <w:r>
        <w:rPr>
          <w:rFonts w:eastAsia="Times New Roman"/>
          <w:szCs w:val="24"/>
        </w:rPr>
        <w:t>ύν: Τι σημαίνει για εμένα, τον απλό άνθρωπο, το τέλος των μνημονίων; Σημαίνει ότι αύριο μπορώ να βρω δουλειά; Σημαίνει ότι θα αυξηθεί ο μισθός μου; Σημαίνει ότι θα βελτιωθεί η ζωή μου;</w:t>
      </w:r>
    </w:p>
    <w:p w14:paraId="1ED2CD96" w14:textId="77777777" w:rsidR="00844B03" w:rsidRDefault="0027580D">
      <w:pPr>
        <w:spacing w:after="0" w:line="600" w:lineRule="auto"/>
        <w:ind w:firstLine="720"/>
        <w:jc w:val="both"/>
        <w:rPr>
          <w:rFonts w:eastAsia="Times New Roman"/>
          <w:szCs w:val="24"/>
        </w:rPr>
      </w:pPr>
      <w:r>
        <w:rPr>
          <w:rFonts w:eastAsia="Times New Roman"/>
          <w:szCs w:val="24"/>
        </w:rPr>
        <w:t>Η απάντηση είναι ότι δεν θα λυθούν αμέσως και δια μιας όλα τα προβλήματ</w:t>
      </w:r>
      <w:r>
        <w:rPr>
          <w:rFonts w:eastAsia="Times New Roman"/>
          <w:szCs w:val="24"/>
        </w:rPr>
        <w:t xml:space="preserve">α, αλλά </w:t>
      </w:r>
      <w:r>
        <w:rPr>
          <w:rFonts w:eastAsia="Times New Roman"/>
          <w:szCs w:val="24"/>
        </w:rPr>
        <w:t xml:space="preserve">ότι </w:t>
      </w:r>
      <w:r>
        <w:rPr>
          <w:rFonts w:eastAsia="Times New Roman"/>
          <w:szCs w:val="24"/>
        </w:rPr>
        <w:t>θα υπάρξουν περισσότερες δυνατότητες. Το τελικό αποτέλεσμα για τους πολίτες θα κριθεί, πρώτον από τις δυνατότητες αυτές που δημιουργούμε με την πολιτική μας και δεύτερον μέσα από την πολιτική βούληση, η οποία πρέπει να υπάρχει, ούτως ώστε αυτές</w:t>
      </w:r>
      <w:r>
        <w:rPr>
          <w:rFonts w:eastAsia="Times New Roman"/>
          <w:szCs w:val="24"/>
        </w:rPr>
        <w:t xml:space="preserve"> οι δυνατότητες να αξιοποιηθούν προς όφελος των πολλών. </w:t>
      </w:r>
    </w:p>
    <w:p w14:paraId="1ED2CD97" w14:textId="77777777" w:rsidR="00844B03" w:rsidRDefault="0027580D">
      <w:pPr>
        <w:spacing w:after="0" w:line="600" w:lineRule="auto"/>
        <w:ind w:firstLine="720"/>
        <w:jc w:val="both"/>
        <w:rPr>
          <w:rFonts w:eastAsia="Times New Roman"/>
          <w:szCs w:val="24"/>
        </w:rPr>
      </w:pPr>
      <w:r>
        <w:rPr>
          <w:rFonts w:eastAsia="Times New Roman"/>
          <w:szCs w:val="24"/>
        </w:rPr>
        <w:t>Το κρίσιμο ζήτημα δηλαδή είναι, ποιες πολιτικές δυνάμεις τελικά και με ποια πολιτική θα αξιοποιήσουν αυτές τις δυνατότητες. Θα είναι δυνάμεις, οι οποίες θα προτάξουν τις ανάγκες των πολλών, όπως κάνε</w:t>
      </w:r>
      <w:r>
        <w:rPr>
          <w:rFonts w:eastAsia="Times New Roman"/>
          <w:szCs w:val="24"/>
        </w:rPr>
        <w:t>ι η σημερινή Κυβέρνηση ή θα επιστρέψουμε σε καθεστωτικές λογικές, που τις θυμόμαστε από το παρελθόν, όπου κυριαρχούσε η εξυπηρέτηση των ημετέρων;</w:t>
      </w:r>
    </w:p>
    <w:p w14:paraId="1ED2CD98" w14:textId="77777777" w:rsidR="00844B03" w:rsidRDefault="0027580D">
      <w:pPr>
        <w:spacing w:after="0" w:line="600" w:lineRule="auto"/>
        <w:ind w:firstLine="720"/>
        <w:jc w:val="both"/>
        <w:rPr>
          <w:rFonts w:eastAsia="Times New Roman"/>
          <w:szCs w:val="24"/>
        </w:rPr>
      </w:pPr>
      <w:r>
        <w:rPr>
          <w:rFonts w:eastAsia="Times New Roman"/>
          <w:szCs w:val="24"/>
        </w:rPr>
        <w:t>Θα αρχίσει η αποκατάσταση των αδικιών από κάτω προς τα πάνω, όπως κάνει η σημερινή Κυβέρνηση</w:t>
      </w:r>
      <w:r>
        <w:rPr>
          <w:rFonts w:eastAsia="Times New Roman"/>
          <w:szCs w:val="24"/>
        </w:rPr>
        <w:t>; Ή</w:t>
      </w:r>
      <w:r>
        <w:rPr>
          <w:rFonts w:eastAsia="Times New Roman"/>
          <w:szCs w:val="24"/>
        </w:rPr>
        <w:t xml:space="preserve"> θα αρχίσουν απ</w:t>
      </w:r>
      <w:r>
        <w:rPr>
          <w:rFonts w:eastAsia="Times New Roman"/>
          <w:szCs w:val="24"/>
        </w:rPr>
        <w:t>ό τα ρετιρέ και θα ξεχαστούν εκεί, όπως τόσες φορές έγινε στο παρελθόν;</w:t>
      </w:r>
    </w:p>
    <w:p w14:paraId="1ED2CD99" w14:textId="77777777" w:rsidR="00844B03" w:rsidRDefault="0027580D">
      <w:pPr>
        <w:spacing w:after="0" w:line="600" w:lineRule="auto"/>
        <w:ind w:firstLine="720"/>
        <w:jc w:val="both"/>
        <w:rPr>
          <w:rFonts w:eastAsia="Times New Roman"/>
          <w:szCs w:val="24"/>
        </w:rPr>
      </w:pPr>
      <w:r>
        <w:rPr>
          <w:rFonts w:eastAsia="Times New Roman"/>
          <w:szCs w:val="24"/>
        </w:rPr>
        <w:t>Ο ΣΥΡΙΖΑ είναι η πολιτική δύναμη, που όχι μόνο επιθυμεί, αλλά έχει κάθε λόγο -για να μην πω και συμφέρον- να υπερβεί έμπρακτα το παρελθόν. Είμαστε εδώ, κυρίες και κύριοι συνάδελφοι, δι</w:t>
      </w:r>
      <w:r>
        <w:rPr>
          <w:rFonts w:eastAsia="Times New Roman"/>
          <w:szCs w:val="24"/>
        </w:rPr>
        <w:t xml:space="preserve">ότι συγκρουστήκαμε και συγκρουόμαστε με ό,τι αυτό το παρελθόν </w:t>
      </w:r>
      <w:r>
        <w:rPr>
          <w:rFonts w:eastAsia="Times New Roman"/>
          <w:szCs w:val="24"/>
        </w:rPr>
        <w:t>εξέφραζ</w:t>
      </w:r>
      <w:r>
        <w:rPr>
          <w:rFonts w:eastAsia="Times New Roman"/>
          <w:szCs w:val="24"/>
        </w:rPr>
        <w:t>ε. Ο ΣΥΡΙΖΑ είναι η δύναμη που μπορεί να κάνει τις αναγκαίες ρήξεις. Είναι η δύναμη που έχει σχέδιο για το μέλλον, για την παραγωγική ανασυγκρότηση της χώρας, τη δημιουργία ενός νέου υποδ</w:t>
      </w:r>
      <w:r>
        <w:rPr>
          <w:rFonts w:eastAsia="Times New Roman"/>
          <w:szCs w:val="24"/>
        </w:rPr>
        <w:t xml:space="preserve">είγματος βιώσιμης και δίκαιης ανάπτυξης, ένα σχέδιο, το οποίο συζητούμε με τον λαό, με τις περιφέρειες, με την αυτοδιοίκηση, το οποίο παίρνει ολοένα και περισσότερο μία ολοκληρωμένη και συγκεκριμένη μορφή. </w:t>
      </w:r>
    </w:p>
    <w:p w14:paraId="1ED2CD9A" w14:textId="77777777" w:rsidR="00844B03" w:rsidRDefault="0027580D">
      <w:pPr>
        <w:spacing w:after="0" w:line="600" w:lineRule="auto"/>
        <w:ind w:firstLine="720"/>
        <w:jc w:val="both"/>
        <w:rPr>
          <w:rFonts w:eastAsia="Times New Roman"/>
          <w:szCs w:val="24"/>
        </w:rPr>
      </w:pPr>
      <w:r>
        <w:rPr>
          <w:rFonts w:eastAsia="Times New Roman"/>
          <w:szCs w:val="24"/>
        </w:rPr>
        <w:t>Ο ΣΥΡΙΖΑ είναι η πολιτική δύναμη, η οποία έφερε π</w:t>
      </w:r>
      <w:r>
        <w:rPr>
          <w:rFonts w:eastAsia="Times New Roman"/>
          <w:szCs w:val="24"/>
        </w:rPr>
        <w:t>ολιτική σταθερότητα σε μία χώρα και σε μία κοινωνία, η οποία ζει μία πρωτοφανή κρίση. Ακριβώς γι’ αυτό η Κυβέρνηση, που στηρίζεται και από τον ΣΥΡΙΖΑ και από τους ΑΝΕΛ και από Οικολόγους, αποδείχθηκε η πιο σταθερή κοινοβουλευτική Πλειοψηφία από την αρχή τη</w:t>
      </w:r>
      <w:r>
        <w:rPr>
          <w:rFonts w:eastAsia="Times New Roman"/>
          <w:szCs w:val="24"/>
        </w:rPr>
        <w:t xml:space="preserve">ς κρίσης. </w:t>
      </w:r>
    </w:p>
    <w:p w14:paraId="1ED2CD9B" w14:textId="77777777" w:rsidR="00844B03" w:rsidRDefault="0027580D">
      <w:pPr>
        <w:spacing w:after="0" w:line="600" w:lineRule="auto"/>
        <w:ind w:firstLine="720"/>
        <w:jc w:val="both"/>
        <w:rPr>
          <w:rFonts w:eastAsia="Times New Roman"/>
          <w:szCs w:val="24"/>
        </w:rPr>
      </w:pPr>
      <w:r>
        <w:rPr>
          <w:rFonts w:eastAsia="Times New Roman"/>
          <w:szCs w:val="24"/>
        </w:rPr>
        <w:t xml:space="preserve">Παρά τους δημοσιονομικούς περιορισμούς, παρά τη σκληρή επιτροπεία, η Κυβέρνηση αυτή απέδειξε στα τρία αυτά χρόνια ότι, όταν υπάρχει η θέληση, όταν υπάρχει η πολιτική βούληση, τότε πάντα υπάρχει τρόπος να γίνει σεβαστή η αρχή της </w:t>
      </w:r>
      <w:r>
        <w:rPr>
          <w:rFonts w:eastAsia="Times New Roman"/>
          <w:szCs w:val="24"/>
        </w:rPr>
        <w:t>δ</w:t>
      </w:r>
      <w:r>
        <w:rPr>
          <w:rFonts w:eastAsia="Times New Roman"/>
          <w:szCs w:val="24"/>
        </w:rPr>
        <w:t xml:space="preserve">ικαιοσύνης. </w:t>
      </w:r>
    </w:p>
    <w:p w14:paraId="1ED2CD9C" w14:textId="77777777" w:rsidR="00844B03" w:rsidRDefault="0027580D">
      <w:pPr>
        <w:spacing w:after="0" w:line="600" w:lineRule="auto"/>
        <w:ind w:firstLine="720"/>
        <w:jc w:val="both"/>
        <w:rPr>
          <w:rFonts w:eastAsia="Times New Roman"/>
          <w:szCs w:val="24"/>
        </w:rPr>
      </w:pPr>
      <w:r>
        <w:rPr>
          <w:rFonts w:eastAsia="Times New Roman"/>
          <w:szCs w:val="24"/>
        </w:rPr>
        <w:t xml:space="preserve">Και αρκετά από τα μέτρα του </w:t>
      </w:r>
      <w:r>
        <w:rPr>
          <w:rFonts w:eastAsia="Times New Roman"/>
          <w:szCs w:val="24"/>
        </w:rPr>
        <w:t>π</w:t>
      </w:r>
      <w:r>
        <w:rPr>
          <w:rFonts w:eastAsia="Times New Roman"/>
          <w:szCs w:val="24"/>
        </w:rPr>
        <w:t>ροϋπολογισμού το επιβεβαιώνουν, όπως η απόδοση του κοινωνικού μερίσματος, που υπερβαίνει τα 720 εκατομμύρια ευρώ, η εδραίωση του κοινωνικού εισοδήματος αλληλεγγύης, ενός θεσμού που έπρεπε να έχει δημιουργηθεί στα χρόνια της ανό</w:t>
      </w:r>
      <w:r>
        <w:rPr>
          <w:rFonts w:eastAsia="Times New Roman"/>
          <w:szCs w:val="24"/>
        </w:rPr>
        <w:t xml:space="preserve">δου και που δημιουργήθηκε τώρα και που καλύπτει επτακόσιες χιλιάδες συμπολίτες μας, η αύξηση του προϋπολογισμού για τα οικογενειακά επιδόματα, η παροχή </w:t>
      </w:r>
      <w:proofErr w:type="spellStart"/>
      <w:r>
        <w:rPr>
          <w:rFonts w:eastAsia="Times New Roman"/>
          <w:szCs w:val="24"/>
        </w:rPr>
        <w:t>εκατόν</w:t>
      </w:r>
      <w:proofErr w:type="spellEnd"/>
      <w:r>
        <w:rPr>
          <w:rFonts w:eastAsia="Times New Roman"/>
          <w:szCs w:val="24"/>
        </w:rPr>
        <w:t xml:space="preserve"> τριάντα χιλιάδων ζεστών ημερήσιων σχολικών γευμάτων και πολλά άλλα. </w:t>
      </w:r>
    </w:p>
    <w:p w14:paraId="1ED2CD9D" w14:textId="77777777" w:rsidR="00844B03" w:rsidRDefault="0027580D">
      <w:pPr>
        <w:spacing w:after="0"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 xml:space="preserve">ροϋπολογισμός που συζητούμε, λοιπόν, συνδέεται και με τα τρία αυτά ερωτήματα, τα οποία έθεσα. Η ψήφιση και η πιστή τήρησή του είναι όρος για να βγούμε από τα μνημόνια. Ταυτόχρονα, όμως, η υλοποίηση του </w:t>
      </w:r>
      <w:r>
        <w:rPr>
          <w:rFonts w:eastAsia="Times New Roman"/>
          <w:szCs w:val="24"/>
        </w:rPr>
        <w:t>π</w:t>
      </w:r>
      <w:r>
        <w:rPr>
          <w:rFonts w:eastAsia="Times New Roman"/>
          <w:szCs w:val="24"/>
        </w:rPr>
        <w:t xml:space="preserve">ροϋπολογισμού συμβάλλει στη διαμόρφωση του </w:t>
      </w:r>
      <w:proofErr w:type="spellStart"/>
      <w:r>
        <w:rPr>
          <w:rFonts w:eastAsia="Times New Roman"/>
          <w:szCs w:val="24"/>
        </w:rPr>
        <w:t>μεταμνημον</w:t>
      </w:r>
      <w:r>
        <w:rPr>
          <w:rFonts w:eastAsia="Times New Roman"/>
          <w:szCs w:val="24"/>
        </w:rPr>
        <w:t>ιακού</w:t>
      </w:r>
      <w:proofErr w:type="spellEnd"/>
      <w:r>
        <w:rPr>
          <w:rFonts w:eastAsia="Times New Roman"/>
          <w:szCs w:val="24"/>
        </w:rPr>
        <w:t xml:space="preserve"> τοπίου και στην εξυπηρέτηση των πολιτών. </w:t>
      </w:r>
    </w:p>
    <w:p w14:paraId="1ED2CD9E" w14:textId="77777777" w:rsidR="00844B03" w:rsidRDefault="0027580D">
      <w:pPr>
        <w:spacing w:after="0" w:line="600" w:lineRule="auto"/>
        <w:ind w:firstLine="720"/>
        <w:jc w:val="both"/>
        <w:rPr>
          <w:rFonts w:eastAsia="Times New Roman"/>
          <w:szCs w:val="24"/>
        </w:rPr>
      </w:pPr>
      <w:r>
        <w:rPr>
          <w:rFonts w:eastAsia="Times New Roman"/>
          <w:szCs w:val="24"/>
        </w:rPr>
        <w:t xml:space="preserve">Με την έξοδο από την ύφεση, με την ανάκαμψη της οικονομίας, με την άρση του αποκλεισμού της χώρας μας από τις αγορές, με το τέλος της επιτροπείας διαμορφώνονται δυνατότητες. </w:t>
      </w:r>
    </w:p>
    <w:p w14:paraId="1ED2CD9F" w14:textId="77777777" w:rsidR="00844B03" w:rsidRDefault="0027580D">
      <w:pPr>
        <w:spacing w:after="0" w:line="600" w:lineRule="auto"/>
        <w:ind w:firstLine="720"/>
        <w:jc w:val="both"/>
        <w:rPr>
          <w:rFonts w:eastAsia="Times New Roman"/>
          <w:szCs w:val="24"/>
        </w:rPr>
      </w:pPr>
      <w:r>
        <w:rPr>
          <w:rFonts w:eastAsia="Times New Roman"/>
          <w:szCs w:val="24"/>
        </w:rPr>
        <w:t>Η δική μας Κυβέρνηση, η Κυβέρνηση</w:t>
      </w:r>
      <w:r>
        <w:rPr>
          <w:rFonts w:eastAsia="Times New Roman"/>
          <w:szCs w:val="24"/>
        </w:rPr>
        <w:t xml:space="preserve"> ΣΥΡΙΖΑ</w:t>
      </w:r>
      <w:r>
        <w:rPr>
          <w:rFonts w:eastAsia="Times New Roman"/>
          <w:szCs w:val="24"/>
        </w:rPr>
        <w:t xml:space="preserve"> – </w:t>
      </w:r>
      <w:r>
        <w:rPr>
          <w:rFonts w:eastAsia="Times New Roman"/>
          <w:szCs w:val="24"/>
        </w:rPr>
        <w:t>ΑΝΕΛ</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Οικολόγων, αποτελεί την εγγύηση ότι αυτές οι δυνατότητες, μεγάλες ή μικρές, είναι βέβαιο πως θα χρησιμοποιούνται πάντα προς όφελος της κοινωνίας, προς όφελος των αδυνάτων. </w:t>
      </w:r>
    </w:p>
    <w:p w14:paraId="1ED2CDA0" w14:textId="77777777" w:rsidR="00844B03" w:rsidRDefault="0027580D">
      <w:pPr>
        <w:spacing w:after="0" w:line="600" w:lineRule="auto"/>
        <w:ind w:firstLine="720"/>
        <w:jc w:val="both"/>
        <w:rPr>
          <w:rFonts w:eastAsia="Times New Roman"/>
          <w:szCs w:val="24"/>
        </w:rPr>
      </w:pPr>
      <w:r>
        <w:rPr>
          <w:rFonts w:eastAsia="Times New Roman"/>
          <w:szCs w:val="24"/>
        </w:rPr>
        <w:t xml:space="preserve">Σας ευχαριστώ. </w:t>
      </w:r>
    </w:p>
    <w:p w14:paraId="1ED2CDA1" w14:textId="77777777" w:rsidR="00844B03" w:rsidRDefault="0027580D">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w:t>
      </w:r>
      <w:r>
        <w:rPr>
          <w:rFonts w:eastAsia="Times New Roman"/>
          <w:szCs w:val="24"/>
        </w:rPr>
        <w:t>ν ΑΝΕΛ)</w:t>
      </w:r>
    </w:p>
    <w:p w14:paraId="1ED2CDA2" w14:textId="77777777" w:rsidR="00844B03" w:rsidRDefault="0027580D">
      <w:pPr>
        <w:spacing w:after="0" w:line="600" w:lineRule="auto"/>
        <w:ind w:firstLine="720"/>
        <w:jc w:val="both"/>
        <w:rPr>
          <w:rFonts w:eastAsia="Times New Roman"/>
          <w:szCs w:val="24"/>
        </w:rPr>
      </w:pPr>
      <w:r w:rsidRPr="00C75A64">
        <w:rPr>
          <w:rFonts w:eastAsia="Times New Roman"/>
          <w:b/>
          <w:szCs w:val="24"/>
        </w:rPr>
        <w:t xml:space="preserve">ΠΡΟΕΔΡΟΣ (Νικόλαος </w:t>
      </w:r>
      <w:proofErr w:type="spellStart"/>
      <w:r w:rsidRPr="00C75A64">
        <w:rPr>
          <w:rFonts w:eastAsia="Times New Roman"/>
          <w:b/>
          <w:szCs w:val="24"/>
        </w:rPr>
        <w:t>Βούτσης</w:t>
      </w:r>
      <w:proofErr w:type="spellEnd"/>
      <w:r w:rsidRPr="00C75A64">
        <w:rPr>
          <w:rFonts w:eastAsia="Times New Roman"/>
          <w:b/>
          <w:szCs w:val="24"/>
        </w:rPr>
        <w:t>):</w:t>
      </w:r>
      <w:r>
        <w:rPr>
          <w:rFonts w:eastAsia="Times New Roman"/>
          <w:szCs w:val="24"/>
        </w:rPr>
        <w:t xml:space="preserve"> Ευχαριστούμε πολύ τον κ. Δραγασάκη.</w:t>
      </w:r>
    </w:p>
    <w:p w14:paraId="1ED2CDA3" w14:textId="77777777" w:rsidR="00844B03" w:rsidRDefault="0027580D">
      <w:pPr>
        <w:spacing w:after="0" w:line="600" w:lineRule="auto"/>
        <w:ind w:firstLine="720"/>
        <w:jc w:val="both"/>
        <w:rPr>
          <w:rFonts w:eastAsia="Times New Roman"/>
          <w:szCs w:val="24"/>
        </w:rPr>
      </w:pPr>
      <w:r>
        <w:rPr>
          <w:rFonts w:eastAsia="Times New Roman"/>
          <w:szCs w:val="24"/>
        </w:rPr>
        <w:t xml:space="preserve">Καλώ στο Βήμα τον κ. Κυριάκο Μητσοτάκη, Πρόεδρο της Κοινοβουλευτικής Ομάδας της Νέας Δημοκρατίας. </w:t>
      </w:r>
    </w:p>
    <w:p w14:paraId="1ED2CDA4" w14:textId="77777777" w:rsidR="00844B03" w:rsidRDefault="0027580D">
      <w:pPr>
        <w:spacing w:after="0" w:line="600" w:lineRule="auto"/>
        <w:ind w:firstLine="720"/>
        <w:jc w:val="center"/>
        <w:rPr>
          <w:rFonts w:eastAsia="Times New Roman"/>
          <w:szCs w:val="24"/>
        </w:rPr>
      </w:pPr>
      <w:r>
        <w:rPr>
          <w:rFonts w:eastAsia="Times New Roman"/>
          <w:szCs w:val="24"/>
        </w:rPr>
        <w:t>(Χειροκροτήματα από την πτέρυγα</w:t>
      </w:r>
      <w:r w:rsidRPr="00C75A64">
        <w:rPr>
          <w:rFonts w:eastAsia="Times New Roman"/>
          <w:szCs w:val="24"/>
        </w:rPr>
        <w:t xml:space="preserve"> </w:t>
      </w:r>
      <w:r>
        <w:rPr>
          <w:rFonts w:eastAsia="Times New Roman"/>
          <w:szCs w:val="24"/>
        </w:rPr>
        <w:t>της Νέας Δημοκρατίας)</w:t>
      </w:r>
    </w:p>
    <w:p w14:paraId="1ED2CDA5" w14:textId="77777777" w:rsidR="00844B03" w:rsidRDefault="0027580D">
      <w:pPr>
        <w:spacing w:after="0" w:line="600" w:lineRule="auto"/>
        <w:ind w:firstLine="720"/>
        <w:jc w:val="both"/>
        <w:rPr>
          <w:rFonts w:eastAsia="Times New Roman"/>
          <w:szCs w:val="24"/>
        </w:rPr>
      </w:pPr>
      <w:r>
        <w:rPr>
          <w:rFonts w:eastAsia="Times New Roman"/>
          <w:b/>
          <w:szCs w:val="24"/>
        </w:rPr>
        <w:t xml:space="preserve">ΚΥΡΙΑΚΟΣ ΜΗΤΣΟΤΑΚΗΣ (Πρόεδρος </w:t>
      </w:r>
      <w:r>
        <w:rPr>
          <w:rFonts w:eastAsia="Times New Roman"/>
          <w:b/>
          <w:szCs w:val="24"/>
        </w:rPr>
        <w:t>της Νέας Δημοκρατίας):</w:t>
      </w:r>
      <w:r>
        <w:rPr>
          <w:rFonts w:eastAsia="Times New Roman"/>
          <w:szCs w:val="24"/>
        </w:rPr>
        <w:t xml:space="preserve"> Κυρίες και κύριοι Βουλευτές, συμπληρώνονται αυτές τις ημέρες τρία χρόνια από τότε που η απόπειρα εκλογής του Σταύρου Δήμα στην Προεδρία της Δημοκρατίας </w:t>
      </w:r>
      <w:proofErr w:type="spellStart"/>
      <w:r>
        <w:rPr>
          <w:rFonts w:eastAsia="Times New Roman"/>
          <w:szCs w:val="24"/>
        </w:rPr>
        <w:t>απέβη</w:t>
      </w:r>
      <w:proofErr w:type="spellEnd"/>
      <w:r>
        <w:rPr>
          <w:rFonts w:eastAsia="Times New Roman"/>
          <w:szCs w:val="24"/>
        </w:rPr>
        <w:t xml:space="preserve"> άκαρπη. Το αποτέλεσμα είναι γνωστό σε όλους. Οδηγήθηκε η χώρα σε πρόωρες εκ</w:t>
      </w:r>
      <w:r>
        <w:rPr>
          <w:rFonts w:eastAsia="Times New Roman"/>
          <w:szCs w:val="24"/>
        </w:rPr>
        <w:t>λογές. Ο ΣΥΡΙΖΑ και οι ΑΝΕΛ ματαίωσαν από πρόθεση, από κομματική σκοπιμότητα την προεδρική εκλογή κι όχι γιατί το ήθελαν οι δανειστές, όπως μας είπε ή όπως εννόησε ο Πρόεδρος της Βουλής.</w:t>
      </w:r>
    </w:p>
    <w:p w14:paraId="1ED2CDA6" w14:textId="77777777" w:rsidR="00844B03" w:rsidRDefault="0027580D">
      <w:pPr>
        <w:spacing w:after="0" w:line="600" w:lineRule="auto"/>
        <w:ind w:firstLine="720"/>
        <w:jc w:val="both"/>
        <w:rPr>
          <w:rFonts w:eastAsia="Times New Roman"/>
          <w:szCs w:val="24"/>
        </w:rPr>
      </w:pPr>
      <w:r>
        <w:rPr>
          <w:rFonts w:eastAsia="Times New Roman"/>
          <w:szCs w:val="24"/>
        </w:rPr>
        <w:t>Να το πούμε, λοιπόν, ξεκάθαρα, διότι αυτό συνέβη, κύριε Τσίπρα και κύ</w:t>
      </w:r>
      <w:r>
        <w:rPr>
          <w:rFonts w:eastAsia="Times New Roman"/>
          <w:szCs w:val="24"/>
        </w:rPr>
        <w:t xml:space="preserve">ριες και κύριοι της Συμπολίτευσης. Εσείς που είπατε τον Γενάρη ότι είστε κάθε λέξη του Συντάγματος, έναν μήνα νωρίτερα είχατε ευτελίσει το Σύνταγμα με τον χειρότερο τρόπο, </w:t>
      </w:r>
      <w:proofErr w:type="spellStart"/>
      <w:r>
        <w:rPr>
          <w:rFonts w:eastAsia="Times New Roman"/>
          <w:szCs w:val="24"/>
        </w:rPr>
        <w:t>εργαλειοποιώντας</w:t>
      </w:r>
      <w:proofErr w:type="spellEnd"/>
      <w:r>
        <w:rPr>
          <w:rFonts w:eastAsia="Times New Roman"/>
          <w:szCs w:val="24"/>
        </w:rPr>
        <w:t xml:space="preserve"> την προεδρική εκλογή.</w:t>
      </w:r>
    </w:p>
    <w:p w14:paraId="1ED2CDA7" w14:textId="77777777" w:rsidR="00844B03" w:rsidRDefault="0027580D">
      <w:pPr>
        <w:spacing w:after="0" w:line="600" w:lineRule="auto"/>
        <w:ind w:firstLine="720"/>
        <w:jc w:val="center"/>
        <w:rPr>
          <w:rFonts w:eastAsia="Times New Roman"/>
          <w:bCs/>
          <w:szCs w:val="24"/>
        </w:rPr>
      </w:pPr>
      <w:r w:rsidRPr="00E236CB">
        <w:rPr>
          <w:rFonts w:eastAsia="Times New Roman"/>
          <w:bCs/>
          <w:szCs w:val="24"/>
        </w:rPr>
        <w:t>(Χειροκροτήματα από την πτέρυγα της Νέας Δημο</w:t>
      </w:r>
      <w:r w:rsidRPr="00E236CB">
        <w:rPr>
          <w:rFonts w:eastAsia="Times New Roman"/>
          <w:bCs/>
          <w:szCs w:val="24"/>
        </w:rPr>
        <w:t>κρατίας)</w:t>
      </w:r>
    </w:p>
    <w:p w14:paraId="1ED2CDA8" w14:textId="77777777" w:rsidR="00844B03" w:rsidRDefault="0027580D">
      <w:pPr>
        <w:spacing w:after="0" w:line="600" w:lineRule="auto"/>
        <w:ind w:firstLine="720"/>
        <w:jc w:val="both"/>
        <w:rPr>
          <w:rFonts w:eastAsia="Times New Roman"/>
          <w:szCs w:val="24"/>
        </w:rPr>
      </w:pPr>
      <w:r>
        <w:rPr>
          <w:rFonts w:eastAsia="Times New Roman"/>
          <w:szCs w:val="24"/>
        </w:rPr>
        <w:t>Και ρίξατε την προηγούμενη κυβέρνηση σε αγαστή συνεργασία με τη Χρυσή Αυγή, με τον κ. Κουβέλη</w:t>
      </w:r>
      <w:r w:rsidRPr="006977F9">
        <w:rPr>
          <w:rFonts w:eastAsia="Times New Roman"/>
          <w:szCs w:val="24"/>
        </w:rPr>
        <w:t>,</w:t>
      </w:r>
      <w:r>
        <w:rPr>
          <w:rFonts w:eastAsia="Times New Roman"/>
          <w:szCs w:val="24"/>
        </w:rPr>
        <w:t xml:space="preserve"> για να έρθετε, μετά από ένα καταστροφικό εξάμηνο, να εφαρμόσετε τις πιο σκληρές </w:t>
      </w:r>
      <w:proofErr w:type="spellStart"/>
      <w:r>
        <w:rPr>
          <w:rFonts w:eastAsia="Times New Roman"/>
          <w:szCs w:val="24"/>
        </w:rPr>
        <w:t>μνημονιακές</w:t>
      </w:r>
      <w:proofErr w:type="spellEnd"/>
      <w:r>
        <w:rPr>
          <w:rFonts w:eastAsia="Times New Roman"/>
          <w:szCs w:val="24"/>
        </w:rPr>
        <w:t xml:space="preserve"> πολιτικές που βίωσε ποτέ η χώρα.</w:t>
      </w:r>
    </w:p>
    <w:p w14:paraId="1ED2CDA9" w14:textId="77777777" w:rsidR="00844B03" w:rsidRDefault="0027580D">
      <w:pPr>
        <w:spacing w:after="0" w:line="600" w:lineRule="auto"/>
        <w:ind w:firstLine="720"/>
        <w:jc w:val="both"/>
        <w:rPr>
          <w:rFonts w:eastAsia="Times New Roman"/>
          <w:szCs w:val="24"/>
        </w:rPr>
      </w:pPr>
      <w:r>
        <w:rPr>
          <w:rFonts w:eastAsia="Times New Roman"/>
          <w:szCs w:val="24"/>
        </w:rPr>
        <w:t>Κοροϊδέψατε τον ελληνικό λα</w:t>
      </w:r>
      <w:r>
        <w:rPr>
          <w:rFonts w:eastAsia="Times New Roman"/>
          <w:szCs w:val="24"/>
        </w:rPr>
        <w:t xml:space="preserve">ό δύο φορές. </w:t>
      </w:r>
      <w:proofErr w:type="spellStart"/>
      <w:r>
        <w:rPr>
          <w:rFonts w:eastAsia="Times New Roman"/>
          <w:szCs w:val="24"/>
        </w:rPr>
        <w:t>Εκλεγήκατε</w:t>
      </w:r>
      <w:proofErr w:type="spellEnd"/>
      <w:r>
        <w:rPr>
          <w:rFonts w:eastAsia="Times New Roman"/>
          <w:szCs w:val="24"/>
        </w:rPr>
        <w:t xml:space="preserve"> την πρώτη φορά ως </w:t>
      </w:r>
      <w:proofErr w:type="spellStart"/>
      <w:r>
        <w:rPr>
          <w:rFonts w:eastAsia="Times New Roman"/>
          <w:szCs w:val="24"/>
        </w:rPr>
        <w:t>αντιμνημονιακοί</w:t>
      </w:r>
      <w:proofErr w:type="spellEnd"/>
      <w:r>
        <w:rPr>
          <w:rFonts w:eastAsia="Times New Roman"/>
          <w:szCs w:val="24"/>
        </w:rPr>
        <w:t xml:space="preserve"> και τη δεύτερη ως </w:t>
      </w:r>
      <w:proofErr w:type="spellStart"/>
      <w:r>
        <w:rPr>
          <w:rFonts w:eastAsia="Times New Roman"/>
          <w:szCs w:val="24"/>
        </w:rPr>
        <w:t>μνημονιακοί</w:t>
      </w:r>
      <w:proofErr w:type="spellEnd"/>
      <w:r>
        <w:rPr>
          <w:rFonts w:eastAsia="Times New Roman"/>
          <w:szCs w:val="24"/>
        </w:rPr>
        <w:t xml:space="preserve">. Αποτύχατε δύο φορές. Την πρώτη φορά μας στοιχίσατε 100.000.000.000. Το κόστος της δεύτερης αποτυχίας σας, όμως, κύριε Τσίπρα, θα το πληρώνουμε οι Έλληνες πολίτες -όσο </w:t>
      </w:r>
      <w:r>
        <w:rPr>
          <w:rFonts w:eastAsia="Times New Roman"/>
          <w:szCs w:val="24"/>
        </w:rPr>
        <w:t>κι αν χαμογελάτε αυτάρεσκα- για πολλά χρόνια ακόμα.</w:t>
      </w:r>
    </w:p>
    <w:p w14:paraId="1ED2CDAA" w14:textId="77777777" w:rsidR="00844B03" w:rsidRDefault="0027580D">
      <w:pPr>
        <w:spacing w:after="0" w:line="600" w:lineRule="auto"/>
        <w:ind w:firstLine="720"/>
        <w:jc w:val="both"/>
        <w:rPr>
          <w:rFonts w:eastAsia="Times New Roman"/>
          <w:szCs w:val="24"/>
        </w:rPr>
      </w:pPr>
      <w:r>
        <w:rPr>
          <w:rFonts w:eastAsia="Times New Roman"/>
          <w:szCs w:val="24"/>
        </w:rPr>
        <w:t xml:space="preserve">Είμαστε η μόνη ευρωπαϊκή χώρα που παραμένει ακόμα σε μνημόνια και είμαστε η οικονομία με τον χαμηλότερο ρυθμό ανάπτυξης στην </w:t>
      </w:r>
      <w:r>
        <w:rPr>
          <w:rFonts w:eastAsia="Times New Roman"/>
          <w:szCs w:val="24"/>
        </w:rPr>
        <w:t>Ε</w:t>
      </w:r>
      <w:r>
        <w:rPr>
          <w:rFonts w:eastAsia="Times New Roman"/>
          <w:szCs w:val="24"/>
        </w:rPr>
        <w:t xml:space="preserve">υρωζώνη. Εκτός αν ο κ. </w:t>
      </w:r>
      <w:proofErr w:type="spellStart"/>
      <w:r>
        <w:rPr>
          <w:rFonts w:eastAsia="Times New Roman"/>
          <w:szCs w:val="24"/>
        </w:rPr>
        <w:t>Βούτσης</w:t>
      </w:r>
      <w:proofErr w:type="spellEnd"/>
      <w:r>
        <w:rPr>
          <w:rFonts w:eastAsia="Times New Roman"/>
          <w:szCs w:val="24"/>
        </w:rPr>
        <w:t xml:space="preserve"> με αυτήν την ενδιαφέρουσα αποστροφή του εννοούσ</w:t>
      </w:r>
      <w:r>
        <w:rPr>
          <w:rFonts w:eastAsia="Times New Roman"/>
          <w:szCs w:val="24"/>
        </w:rPr>
        <w:t>ε κάτι άλλο, ότι κάποιοι δανειστές είναι ικανοποιημένοι σήμερα που ένα λαϊκίστικο μόρφωμα μετατράπηκε στο πιο πειθήνιο όργανό τους. Με άλλα λόγια, κάποιοι μπορεί να είναι ικανοποιημένοι, κυρίες και κύριοι του ΣΥΡΙΖΑ, επειδή γίνατε με τη συμπεριφορά σας παρ</w:t>
      </w:r>
      <w:r>
        <w:rPr>
          <w:rFonts w:eastAsia="Times New Roman"/>
          <w:szCs w:val="24"/>
        </w:rPr>
        <w:t>άδειγμα προς αποφυγή για τους δικούς τους λαϊκιστές. Πώς το είχατε πει, κύριε Τσίπρα κάποτε; «Χρήσιμοι ηλίθιοι».</w:t>
      </w:r>
    </w:p>
    <w:p w14:paraId="1ED2CDAB" w14:textId="77777777" w:rsidR="00844B03" w:rsidRDefault="0027580D">
      <w:pPr>
        <w:spacing w:after="0" w:line="600" w:lineRule="auto"/>
        <w:ind w:firstLine="720"/>
        <w:jc w:val="both"/>
        <w:rPr>
          <w:rFonts w:eastAsia="Times New Roman"/>
          <w:szCs w:val="24"/>
        </w:rPr>
      </w:pPr>
      <w:r>
        <w:rPr>
          <w:rFonts w:eastAsia="Times New Roman"/>
          <w:szCs w:val="24"/>
        </w:rPr>
        <w:t xml:space="preserve">Ένα είναι βέβαιο. Τρίτη ευκαιρία ο λαός δεν θα σας δώσει. Αποτύχατε ως </w:t>
      </w:r>
      <w:proofErr w:type="spellStart"/>
      <w:r>
        <w:rPr>
          <w:rFonts w:eastAsia="Times New Roman"/>
          <w:szCs w:val="24"/>
        </w:rPr>
        <w:t>αντιμνημονιακοί</w:t>
      </w:r>
      <w:proofErr w:type="spellEnd"/>
      <w:r>
        <w:rPr>
          <w:rFonts w:eastAsia="Times New Roman"/>
          <w:szCs w:val="24"/>
        </w:rPr>
        <w:t xml:space="preserve">, αποτύχατε και ως διαχειριστές του μνημονίου. Αποτύχατε </w:t>
      </w:r>
      <w:r>
        <w:rPr>
          <w:rFonts w:eastAsia="Times New Roman"/>
          <w:szCs w:val="24"/>
        </w:rPr>
        <w:t>-δυστυχώς για τη χώρα- παντού και σε όλα και εξακολουθείτε να μην έχετε μάθει τίποτα από τα λάθη σας.</w:t>
      </w:r>
    </w:p>
    <w:p w14:paraId="1ED2CDAC" w14:textId="77777777" w:rsidR="00844B03" w:rsidRDefault="0027580D">
      <w:pPr>
        <w:spacing w:after="0" w:line="600" w:lineRule="auto"/>
        <w:ind w:firstLine="720"/>
        <w:jc w:val="both"/>
        <w:rPr>
          <w:rFonts w:eastAsia="Times New Roman"/>
          <w:szCs w:val="24"/>
        </w:rPr>
      </w:pPr>
      <w:r>
        <w:rPr>
          <w:rFonts w:eastAsia="Times New Roman"/>
          <w:szCs w:val="24"/>
        </w:rPr>
        <w:t>Εσείς, κύριε Υπουργέ των Οικονομικών, που σας αρέσουν αυτές οι αναλογίες, θυμάστε τι είχε πει ο Αϊνστάιν για τον ορισμό της παράνοιας, έτσι δεν είναι; «Να</w:t>
      </w:r>
      <w:r>
        <w:rPr>
          <w:rFonts w:eastAsia="Times New Roman"/>
          <w:szCs w:val="24"/>
        </w:rPr>
        <w:t xml:space="preserve"> κάνεις τα ίδια πράγματα και να περιμένεις διαφορετικά αποτελέσματα». Αυτό ακριβώς κάνετε, δυστυχώς. Ο προϋπολογισμός σας επαναλαμβάνει την ίδια αποτυχημένη συνταγή. Είναι ένας ακόμα προϋπολογισμός λιτότητας, ένας ακόμα προϋπολογισμός βαθιά αντιαναπτυξιακό</w:t>
      </w:r>
      <w:r>
        <w:rPr>
          <w:rFonts w:eastAsia="Times New Roman"/>
          <w:szCs w:val="24"/>
        </w:rPr>
        <w:t>ς, ένας ακόμα προϋπολογισμός φόρων, πολλών φόρων, ένας προϋπολογισμός άδικος και τελικά, βέβαια, ένας προϋπολογισμός αντιλαϊκός.</w:t>
      </w:r>
    </w:p>
    <w:p w14:paraId="1ED2CDAD" w14:textId="77777777" w:rsidR="00844B03" w:rsidRDefault="0027580D">
      <w:pPr>
        <w:spacing w:after="0" w:line="600" w:lineRule="auto"/>
        <w:ind w:firstLine="720"/>
        <w:jc w:val="both"/>
        <w:rPr>
          <w:rFonts w:eastAsia="Times New Roman"/>
          <w:szCs w:val="24"/>
        </w:rPr>
      </w:pPr>
      <w:r>
        <w:rPr>
          <w:rFonts w:eastAsia="Times New Roman"/>
          <w:szCs w:val="24"/>
        </w:rPr>
        <w:t>Η Κυβέρνηση έχει αποτύχει παταγωδώς και η Ελλάδα σήμερα σέρνεται. Αυτό το ξέρει κάθε Ελληνίδα και κάθε Έλληνας. Η συντριπτική π</w:t>
      </w:r>
      <w:r>
        <w:rPr>
          <w:rFonts w:eastAsia="Times New Roman"/>
          <w:szCs w:val="24"/>
        </w:rPr>
        <w:t>λειονότητα των Ελλήνων υπερφορολογείται, δεν αντέχει άλλο και δεν αξίζει στους πολίτες άλλος ένας χαμένος χρόνος μετά από τόσες θυσίες. Ο ελληνικός λαός αξίζει και αξίζει πολύ καλύτερα, αλλά εσείς και η Κυβέρνησή σας δεν μπορείτε καν να του διασφαλίσετε τα</w:t>
      </w:r>
      <w:r>
        <w:rPr>
          <w:rFonts w:eastAsia="Times New Roman"/>
          <w:szCs w:val="24"/>
        </w:rPr>
        <w:t xml:space="preserve"> στοιχειώδη. Και εδώ και τρία χρόνια κρύβετε το πραγματικό πρόβλημα. Ψεύδεστε ακόμα και σήμερα συνειδητά, δεν έχετε λύσεις και γι’ αυτό δυστυχώς η Ελλάδα είναι εκεί που είναι.</w:t>
      </w:r>
    </w:p>
    <w:p w14:paraId="1ED2CDAE" w14:textId="77777777" w:rsidR="00844B03" w:rsidRDefault="0027580D">
      <w:pPr>
        <w:spacing w:after="0" w:line="600" w:lineRule="auto"/>
        <w:ind w:firstLine="720"/>
        <w:jc w:val="both"/>
        <w:rPr>
          <w:rFonts w:eastAsia="Times New Roman"/>
          <w:b/>
          <w:szCs w:val="24"/>
        </w:rPr>
      </w:pPr>
      <w:r>
        <w:rPr>
          <w:rFonts w:eastAsia="Times New Roman"/>
          <w:szCs w:val="24"/>
        </w:rPr>
        <w:t xml:space="preserve">Ο ελληνικός λαός σάς έχει ήδη ακριβοπληρώσει. Και σαν να μην έφτανε αυτό, ο </w:t>
      </w:r>
      <w:r>
        <w:rPr>
          <w:rFonts w:eastAsia="Times New Roman"/>
          <w:szCs w:val="24"/>
        </w:rPr>
        <w:t>π</w:t>
      </w:r>
      <w:r>
        <w:rPr>
          <w:rFonts w:eastAsia="Times New Roman"/>
          <w:szCs w:val="24"/>
        </w:rPr>
        <w:t>ροϋ</w:t>
      </w:r>
      <w:r>
        <w:rPr>
          <w:rFonts w:eastAsia="Times New Roman"/>
          <w:szCs w:val="24"/>
        </w:rPr>
        <w:t>πολογισμός του 2018 μεγαλώνει κι άλλο τον λογαριασμό.</w:t>
      </w:r>
    </w:p>
    <w:p w14:paraId="1ED2CDA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Γι’ αυτό και οι πολίτες εύχονται και ελπίζουν ο </w:t>
      </w:r>
      <w:r>
        <w:rPr>
          <w:rFonts w:eastAsia="Times New Roman" w:cs="Times New Roman"/>
          <w:szCs w:val="24"/>
        </w:rPr>
        <w:t>π</w:t>
      </w:r>
      <w:r>
        <w:rPr>
          <w:rFonts w:eastAsia="Times New Roman" w:cs="Times New Roman"/>
          <w:szCs w:val="24"/>
        </w:rPr>
        <w:t xml:space="preserve">ροϋπολογισμός που θα ψηφιστεί σήμερα, να είναι ο τελευταίος </w:t>
      </w:r>
      <w:r>
        <w:rPr>
          <w:rFonts w:eastAsia="Times New Roman" w:cs="Times New Roman"/>
          <w:szCs w:val="24"/>
        </w:rPr>
        <w:t>π</w:t>
      </w:r>
      <w:r>
        <w:rPr>
          <w:rFonts w:eastAsia="Times New Roman" w:cs="Times New Roman"/>
          <w:szCs w:val="24"/>
        </w:rPr>
        <w:t>ροϋπολογισμός της Κυβέρνησής σας.</w:t>
      </w:r>
    </w:p>
    <w:p w14:paraId="1ED2CDB0"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D2CDB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Κυρίες και κύριοι της Συμπολίτευσης, εδώ και πέντε μέρες -με μια ασυνήθιστη βέβαια για τα κοινοβουλευτικά ήθη και έθιμα διακοπή- οι Βουλευτές και τα στελέχη του ΣΥΡΙΖΑ και των ΑΝΕΛ επαναλαμβάνουν μονότονα τρεις ανυπόστατους ισχυρισμούς. Τους άκουσα και πρι</w:t>
      </w:r>
      <w:r>
        <w:rPr>
          <w:rFonts w:eastAsia="Times New Roman" w:cs="Times New Roman"/>
          <w:szCs w:val="24"/>
        </w:rPr>
        <w:t xml:space="preserve">ν από λίγο και από τον Αντιπρόεδρο της Κυβέρνησης, τον κ. Δραγασάκη: Πρώτον, ότι η οικονομία δήθεν </w:t>
      </w:r>
      <w:proofErr w:type="spellStart"/>
      <w:r>
        <w:rPr>
          <w:rFonts w:eastAsia="Times New Roman" w:cs="Times New Roman"/>
          <w:szCs w:val="24"/>
        </w:rPr>
        <w:t>υπεραποδίδει</w:t>
      </w:r>
      <w:proofErr w:type="spellEnd"/>
      <w:r>
        <w:rPr>
          <w:rFonts w:eastAsia="Times New Roman" w:cs="Times New Roman"/>
          <w:szCs w:val="24"/>
        </w:rPr>
        <w:t>. Δεύτερον, ότι δήθεν βγαίνουμε από τα μνημόνια. Τρίτον, ότι  δήθεν όλα αυτά έχουν κάποιο κοινωνικό πρόσημο.</w:t>
      </w:r>
    </w:p>
    <w:p w14:paraId="1ED2CDB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Θα αποδείξω με την ομιλία μου ότι κα</w:t>
      </w:r>
      <w:r>
        <w:rPr>
          <w:rFonts w:eastAsia="Times New Roman" w:cs="Times New Roman"/>
          <w:szCs w:val="24"/>
        </w:rPr>
        <w:t>ι οι τρεις αυτοί ισχυρισμοί σας είναι ψευδείς.</w:t>
      </w:r>
    </w:p>
    <w:p w14:paraId="1ED2CDB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Η οικονομία όχι μόνον δεν </w:t>
      </w:r>
      <w:proofErr w:type="spellStart"/>
      <w:r>
        <w:rPr>
          <w:rFonts w:eastAsia="Times New Roman" w:cs="Times New Roman"/>
          <w:szCs w:val="24"/>
        </w:rPr>
        <w:t>υπεραποδίδει</w:t>
      </w:r>
      <w:proofErr w:type="spellEnd"/>
      <w:r>
        <w:rPr>
          <w:rFonts w:eastAsia="Times New Roman" w:cs="Times New Roman"/>
          <w:szCs w:val="24"/>
        </w:rPr>
        <w:t>, αλλά αντιθέτως πέφτει έξω σε όλους τους βασικούς στόχους, με σημαντικότερο αυτόν του ρυθμού ανάπτυξης. Καθαρή έξοδος από τα μνημόνια -τον ακούσαμε και σήμερα αυτόν τον ό</w:t>
      </w:r>
      <w:r>
        <w:rPr>
          <w:rFonts w:eastAsia="Times New Roman" w:cs="Times New Roman"/>
          <w:szCs w:val="24"/>
        </w:rPr>
        <w:t>ρο- δεν υπάρχει. Έχουν ήδη νομοθετηθεί από εσάς μέτρα για το 2019 και το 2020 και έχουν ήδη τεθεί υπερβολικά αυστηροί δημοσιονομικοί περιορισμοί μέχρι το 2022 τουλάχιστον. Και όλοι γνωρίζουν ότι θα υπάρξει μια ειδική αυξημένη επιτήρηση μετά τον Αύγουστο το</w:t>
      </w:r>
      <w:r>
        <w:rPr>
          <w:rFonts w:eastAsia="Times New Roman" w:cs="Times New Roman"/>
          <w:szCs w:val="24"/>
        </w:rPr>
        <w:t xml:space="preserve">υ 2018, η οποία θα συνδέεται και με την όποια λύση δοθεί για το χρέος. </w:t>
      </w:r>
    </w:p>
    <w:p w14:paraId="1ED2CDB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Ποιους πλήττει, όμως, κυρίως αυτή η καταστροφική και αδιέξοδη πολιτική σας; Το έχω πει και το ξαναλέω: Τα μεγαλύτερα θύματα της πολιτικής σας σήμερα είναι οι οικονομικά ασθενέστεροι συ</w:t>
      </w:r>
      <w:r>
        <w:rPr>
          <w:rFonts w:eastAsia="Times New Roman" w:cs="Times New Roman"/>
          <w:szCs w:val="24"/>
        </w:rPr>
        <w:t xml:space="preserve">μπολίτες μας, όχι μόνον γιατί δεν προστατεύονται, αλλά γιατί </w:t>
      </w:r>
      <w:proofErr w:type="spellStart"/>
      <w:r>
        <w:rPr>
          <w:rFonts w:eastAsia="Times New Roman" w:cs="Times New Roman"/>
          <w:szCs w:val="24"/>
        </w:rPr>
        <w:t>φτωχοποιούνται</w:t>
      </w:r>
      <w:proofErr w:type="spellEnd"/>
      <w:r>
        <w:rPr>
          <w:rFonts w:eastAsia="Times New Roman" w:cs="Times New Roman"/>
          <w:szCs w:val="24"/>
        </w:rPr>
        <w:t xml:space="preserve"> κάθε μέρα. Και αυτό συμβαίνει την ώρα που συνειδητά διαλύετε τη μεσαία τάξη, κάτι που έχετε παραδεχθεί μάλιστα και χωρίς καμία ιδιαίτερη δυσκολία σε αυτήν εδώ την Αίθουσα.</w:t>
      </w:r>
    </w:p>
    <w:p w14:paraId="1ED2CDB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Ας πάρου</w:t>
      </w:r>
      <w:r>
        <w:rPr>
          <w:rFonts w:eastAsia="Times New Roman" w:cs="Times New Roman"/>
          <w:szCs w:val="24"/>
        </w:rPr>
        <w:t xml:space="preserve">με, όμως, τα πράγματα από την αρχή. </w:t>
      </w:r>
    </w:p>
    <w:p w14:paraId="1ED2CDB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Η Κυβέρνηση ισχυρίζεται ότι υπάρχει </w:t>
      </w:r>
      <w:proofErr w:type="spellStart"/>
      <w:r>
        <w:rPr>
          <w:rFonts w:eastAsia="Times New Roman" w:cs="Times New Roman"/>
          <w:szCs w:val="24"/>
        </w:rPr>
        <w:t>υπεραπόδοση</w:t>
      </w:r>
      <w:proofErr w:type="spellEnd"/>
      <w:r>
        <w:rPr>
          <w:rFonts w:eastAsia="Times New Roman" w:cs="Times New Roman"/>
          <w:szCs w:val="24"/>
        </w:rPr>
        <w:t xml:space="preserve"> της οικονομίας. Για να το τεκμηριώσει αυτό επικαλείται την υπέρβαση των στόχων του πλεονάσματος.</w:t>
      </w:r>
    </w:p>
    <w:p w14:paraId="1ED2CDB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Είναι ψέμα. Μετά από δύο χρόνια ύφεσης, που ήταν το αποτέλεσμα </w:t>
      </w:r>
      <w:r>
        <w:rPr>
          <w:rFonts w:eastAsia="Times New Roman" w:cs="Times New Roman"/>
          <w:szCs w:val="24"/>
        </w:rPr>
        <w:t xml:space="preserve">καταστροφικών επιλογών της σημερινής Κυβέρνησης, η ελληνική οικονομία έχει σήμερα έναν αναιμικό ρυθμό ανάπτυξης που βρίσκεται πολύ πιο κάτω από τις πραγματικές της δυνατότητες. </w:t>
      </w:r>
      <w:proofErr w:type="spellStart"/>
      <w:r>
        <w:rPr>
          <w:rFonts w:eastAsia="Times New Roman" w:cs="Times New Roman"/>
          <w:szCs w:val="24"/>
        </w:rPr>
        <w:t>Υπεραπόδοση</w:t>
      </w:r>
      <w:proofErr w:type="spellEnd"/>
      <w:r>
        <w:rPr>
          <w:rFonts w:eastAsia="Times New Roman" w:cs="Times New Roman"/>
          <w:szCs w:val="24"/>
        </w:rPr>
        <w:t xml:space="preserve"> σημαίνει να πηγαίνεις καλύτερα από τις εκτιμήσεις. Εδώ, όμως, όχι μ</w:t>
      </w:r>
      <w:r>
        <w:rPr>
          <w:rFonts w:eastAsia="Times New Roman" w:cs="Times New Roman"/>
          <w:szCs w:val="24"/>
        </w:rPr>
        <w:t>όνον η οικονομία δεν πηγαίνει καλύτερα από τις εκτιμήσεις, αλλά αντιθέτως πηγαίνει πολύ χειρότερα από τις δικές σας αρχικές προβλέψεις. Κα</w:t>
      </w:r>
      <w:r>
        <w:rPr>
          <w:rFonts w:eastAsia="Times New Roman" w:cs="Times New Roman"/>
          <w:szCs w:val="24"/>
        </w:rPr>
        <w:t>μ</w:t>
      </w:r>
      <w:r>
        <w:rPr>
          <w:rFonts w:eastAsia="Times New Roman" w:cs="Times New Roman"/>
          <w:szCs w:val="24"/>
        </w:rPr>
        <w:t xml:space="preserve">μία, λοιπόν, </w:t>
      </w:r>
      <w:proofErr w:type="spellStart"/>
      <w:r>
        <w:rPr>
          <w:rFonts w:eastAsia="Times New Roman" w:cs="Times New Roman"/>
          <w:szCs w:val="24"/>
        </w:rPr>
        <w:t>υπεραπόδοση</w:t>
      </w:r>
      <w:proofErr w:type="spellEnd"/>
      <w:r>
        <w:rPr>
          <w:rFonts w:eastAsia="Times New Roman" w:cs="Times New Roman"/>
          <w:szCs w:val="24"/>
        </w:rPr>
        <w:t xml:space="preserve"> της οικονομίας δεν υπάρχει. </w:t>
      </w:r>
      <w:proofErr w:type="spellStart"/>
      <w:r>
        <w:rPr>
          <w:rFonts w:eastAsia="Times New Roman" w:cs="Times New Roman"/>
          <w:szCs w:val="24"/>
        </w:rPr>
        <w:t>Υπερφορολόγηση</w:t>
      </w:r>
      <w:proofErr w:type="spellEnd"/>
      <w:r>
        <w:rPr>
          <w:rFonts w:eastAsia="Times New Roman" w:cs="Times New Roman"/>
          <w:szCs w:val="24"/>
        </w:rPr>
        <w:t>,</w:t>
      </w:r>
      <w:r>
        <w:rPr>
          <w:rFonts w:eastAsia="Times New Roman" w:cs="Times New Roman"/>
          <w:szCs w:val="24"/>
        </w:rPr>
        <w:t xml:space="preserve"> ναι υπάρχει. Αχρείαστη λιτότητα, ναι υπάρχει. Κα</w:t>
      </w:r>
      <w:r>
        <w:rPr>
          <w:rFonts w:eastAsia="Times New Roman" w:cs="Times New Roman"/>
          <w:szCs w:val="24"/>
        </w:rPr>
        <w:t xml:space="preserve">ι υπάρχει βέβαια και πλεόνασμα κοινωνικής αδικίας. Η μόνη </w:t>
      </w:r>
      <w:proofErr w:type="spellStart"/>
      <w:r>
        <w:rPr>
          <w:rFonts w:eastAsia="Times New Roman" w:cs="Times New Roman"/>
          <w:szCs w:val="24"/>
        </w:rPr>
        <w:t>υπεραπόδοση</w:t>
      </w:r>
      <w:proofErr w:type="spellEnd"/>
      <w:r>
        <w:rPr>
          <w:rFonts w:eastAsia="Times New Roman" w:cs="Times New Roman"/>
          <w:szCs w:val="24"/>
        </w:rPr>
        <w:t xml:space="preserve"> την οποία έχετε πετύχει, αφορά στην ίδια την αποτυχία σας. </w:t>
      </w:r>
    </w:p>
    <w:p w14:paraId="1ED2CDB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Πάμε, λοιπόν, να δούμε τα πραγματικά δεδομένα. </w:t>
      </w:r>
    </w:p>
    <w:p w14:paraId="1ED2CDB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 2017 προβλέπεται ότι θα κλείσει με χαμηλότερη ανάπτυξη, χαμηλότερη ιδιωτική</w:t>
      </w:r>
      <w:r>
        <w:rPr>
          <w:rFonts w:eastAsia="Times New Roman" w:cs="Times New Roman"/>
          <w:szCs w:val="24"/>
        </w:rPr>
        <w:t xml:space="preserve"> κατανάλωση, χαμηλότερη δημόσια κατανάλωση, λιγότερες επενδύσεις και χαμηλότερο εξωτερικό ισοζύγιο σε σχέση με τις προβλέψεις του περσινού προϋπολογισμού. Με απλά λόγια, για άλλη μια φορά πέσατε έξω. </w:t>
      </w:r>
    </w:p>
    <w:p w14:paraId="1ED2CDB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Ο στόχος του 2017 για τον ρυθμό ανάπτυξης, το σημαντικό</w:t>
      </w:r>
      <w:r>
        <w:rPr>
          <w:rFonts w:eastAsia="Times New Roman" w:cs="Times New Roman"/>
          <w:szCs w:val="24"/>
        </w:rPr>
        <w:t xml:space="preserve">τερο, το πιο καθοριστικό μέγεθος -δεν χρειάζεται να σας τον θυμίσω-, ποιος ήταν, κύριε Τσίπρα; Ήταν 2,7%. Αναμένεται να κλείσει στο 1,3%, στο 1,4%, άντε 1,5%, αν έχουμε ένα εξαιρετικά καλό τέταρτο τρίμηνο του 2017, δηλαδή, για να το πω πολύ απλά, στο μισό </w:t>
      </w:r>
      <w:r>
        <w:rPr>
          <w:rFonts w:eastAsia="Times New Roman" w:cs="Times New Roman"/>
          <w:szCs w:val="24"/>
        </w:rPr>
        <w:t xml:space="preserve">της αρχικής πρόβλεψης. </w:t>
      </w:r>
    </w:p>
    <w:p w14:paraId="1ED2CDB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Κάθε δύο μήνες αναθεωρούσατε τους στόχους προς τα κάτω, όταν -προσέξτε- στην </w:t>
      </w:r>
      <w:r>
        <w:rPr>
          <w:rFonts w:eastAsia="Times New Roman" w:cs="Times New Roman"/>
          <w:szCs w:val="24"/>
        </w:rPr>
        <w:t>Ε</w:t>
      </w:r>
      <w:r>
        <w:rPr>
          <w:rFonts w:eastAsia="Times New Roman" w:cs="Times New Roman"/>
          <w:szCs w:val="24"/>
        </w:rPr>
        <w:t xml:space="preserve">υρωζώνη κάθε δύο μήνες οι στόχοι αναθεωρούνταν προς τα πάνω. Είμαστε η μόνη χώρα της </w:t>
      </w:r>
      <w:r>
        <w:rPr>
          <w:rFonts w:eastAsia="Times New Roman" w:cs="Times New Roman"/>
          <w:szCs w:val="24"/>
        </w:rPr>
        <w:t>Ε</w:t>
      </w:r>
      <w:r>
        <w:rPr>
          <w:rFonts w:eastAsia="Times New Roman" w:cs="Times New Roman"/>
          <w:szCs w:val="24"/>
        </w:rPr>
        <w:t>υρωζώνης που κάνει βήματα προς τα πίσω όταν οι όλοι οι άλλοι πηγαίνο</w:t>
      </w:r>
      <w:r>
        <w:rPr>
          <w:rFonts w:eastAsia="Times New Roman" w:cs="Times New Roman"/>
          <w:szCs w:val="24"/>
        </w:rPr>
        <w:t xml:space="preserve">υν μπροστά. Έχω εδώ πέρα έναν πολύ ενδιαφέροντα πίνακα- θα ήθελα παρακαλώ να τον δώσετε μετά στον Υπουργό Οικονομικών- ο οποίος δείχνει ποιες ήταν οι αρχικές προβλέψεις ανάπτυξης και πώς αυτοί οι στόχοι, κύριε </w:t>
      </w:r>
      <w:proofErr w:type="spellStart"/>
      <w:r>
        <w:rPr>
          <w:rFonts w:eastAsia="Times New Roman" w:cs="Times New Roman"/>
          <w:szCs w:val="24"/>
        </w:rPr>
        <w:t>Τσακαλώτο</w:t>
      </w:r>
      <w:proofErr w:type="spellEnd"/>
      <w:r>
        <w:rPr>
          <w:rFonts w:eastAsia="Times New Roman" w:cs="Times New Roman"/>
          <w:szCs w:val="24"/>
        </w:rPr>
        <w:t>, αναθεωρήθηκαν για όλες τις ευρωπαϊκ</w:t>
      </w:r>
      <w:r>
        <w:rPr>
          <w:rFonts w:eastAsia="Times New Roman" w:cs="Times New Roman"/>
          <w:szCs w:val="24"/>
        </w:rPr>
        <w:t>ές χώρες.</w:t>
      </w:r>
    </w:p>
    <w:p w14:paraId="1ED2CDB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Βλέπετε ότι υπάρχει μια μεγάλη εξαίρεση εδώ πέρα. Είναι μια εξαίρεση και μόνη, η Ελλάδα. Μια μόνη εξαίρεση, η οικονομία με τον χαμηλότερο ρυθμό ανάπτυξης στην </w:t>
      </w:r>
      <w:r>
        <w:rPr>
          <w:rFonts w:eastAsia="Times New Roman" w:cs="Times New Roman"/>
          <w:szCs w:val="24"/>
        </w:rPr>
        <w:t>Ε</w:t>
      </w:r>
      <w:r>
        <w:rPr>
          <w:rFonts w:eastAsia="Times New Roman" w:cs="Times New Roman"/>
          <w:szCs w:val="24"/>
        </w:rPr>
        <w:t>υρωζώνη.</w:t>
      </w:r>
    </w:p>
    <w:p w14:paraId="1ED2CDB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Δώστε, παρακαλώ, </w:t>
      </w:r>
      <w:r>
        <w:rPr>
          <w:rFonts w:eastAsia="Times New Roman" w:cs="Times New Roman"/>
          <w:szCs w:val="24"/>
        </w:rPr>
        <w:t xml:space="preserve">τον πίνακα </w:t>
      </w:r>
      <w:r>
        <w:rPr>
          <w:rFonts w:eastAsia="Times New Roman" w:cs="Times New Roman"/>
          <w:szCs w:val="24"/>
        </w:rPr>
        <w:t xml:space="preserve">στον κ. </w:t>
      </w:r>
      <w:proofErr w:type="spellStart"/>
      <w:r>
        <w:rPr>
          <w:rFonts w:eastAsia="Times New Roman" w:cs="Times New Roman"/>
          <w:szCs w:val="24"/>
        </w:rPr>
        <w:t>Τσακαλώτο</w:t>
      </w:r>
      <w:proofErr w:type="spellEnd"/>
      <w:r>
        <w:rPr>
          <w:rFonts w:eastAsia="Times New Roman" w:cs="Times New Roman"/>
          <w:szCs w:val="24"/>
        </w:rPr>
        <w:t xml:space="preserve"> και στον κ. Τσίπρα να θαυμάσει </w:t>
      </w:r>
      <w:r>
        <w:rPr>
          <w:rFonts w:eastAsia="Times New Roman" w:cs="Times New Roman"/>
          <w:szCs w:val="24"/>
        </w:rPr>
        <w:t>τα κατορθώματά του.</w:t>
      </w:r>
    </w:p>
    <w:p w14:paraId="1ED2CDBE" w14:textId="77777777" w:rsidR="00844B03" w:rsidRDefault="0027580D">
      <w:pPr>
        <w:spacing w:after="0" w:line="600" w:lineRule="auto"/>
        <w:ind w:firstLine="720"/>
        <w:jc w:val="both"/>
        <w:rPr>
          <w:rFonts w:eastAsia="Times New Roman" w:cs="Times New Roman"/>
        </w:rPr>
      </w:pPr>
      <w:r w:rsidRPr="000731CA">
        <w:rPr>
          <w:rFonts w:eastAsia="Times New Roman" w:cs="Times New Roman"/>
        </w:rPr>
        <w:t xml:space="preserve">(Στο σημείο </w:t>
      </w:r>
      <w:r w:rsidRPr="008F0838">
        <w:rPr>
          <w:rFonts w:eastAsia="Times New Roman" w:cs="Times New Roman"/>
        </w:rPr>
        <w:t>αυτό ο Πρόεδρος της Νέας Δημοκρατίας κ</w:t>
      </w:r>
      <w:r>
        <w:rPr>
          <w:rFonts w:eastAsia="Times New Roman" w:cs="Times New Roman"/>
        </w:rPr>
        <w:t xml:space="preserve">. </w:t>
      </w:r>
      <w:r w:rsidRPr="008F0838">
        <w:rPr>
          <w:rFonts w:eastAsia="Times New Roman" w:cs="Times New Roman"/>
        </w:rPr>
        <w:t>Κυριάκος Μητσοτάκης καταθέτει για τα</w:t>
      </w:r>
      <w:r w:rsidRPr="000731CA">
        <w:rPr>
          <w:rFonts w:eastAsia="Times New Roman" w:cs="Times New Roman"/>
        </w:rPr>
        <w:t xml:space="preserve"> Πρακτικά τ</w:t>
      </w:r>
      <w:r>
        <w:rPr>
          <w:rFonts w:eastAsia="Times New Roman" w:cs="Times New Roman"/>
        </w:rPr>
        <w:t>ον</w:t>
      </w:r>
      <w:r w:rsidRPr="000731CA">
        <w:rPr>
          <w:rFonts w:eastAsia="Times New Roman" w:cs="Times New Roman"/>
        </w:rPr>
        <w:t xml:space="preserve"> προαναφερθέντα </w:t>
      </w:r>
      <w:r>
        <w:rPr>
          <w:rFonts w:eastAsia="Times New Roman" w:cs="Times New Roman"/>
        </w:rPr>
        <w:t>πίνακα</w:t>
      </w:r>
      <w:r w:rsidRPr="000731CA">
        <w:rPr>
          <w:rFonts w:eastAsia="Times New Roman" w:cs="Times New Roman"/>
        </w:rPr>
        <w:t xml:space="preserve">, </w:t>
      </w:r>
      <w:r>
        <w:rPr>
          <w:rFonts w:eastAsia="Times New Roman" w:cs="Times New Roman"/>
        </w:rPr>
        <w:t>ο οποίος</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w:t>
      </w:r>
      <w:r>
        <w:rPr>
          <w:rFonts w:eastAsia="Times New Roman" w:cs="Times New Roman"/>
        </w:rPr>
        <w:t xml:space="preserve">ης Διεύθυνσης Στενογραφίας και </w:t>
      </w:r>
      <w:r w:rsidRPr="000731CA">
        <w:rPr>
          <w:rFonts w:eastAsia="Times New Roman" w:cs="Times New Roman"/>
        </w:rPr>
        <w:t>Πρακτικών της Βουλής)</w:t>
      </w:r>
    </w:p>
    <w:p w14:paraId="1ED2CDB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 το Διεθνές Νομισματικό Ταμείο αποτελούμε αρνητική αναπτυξιακή έκπληξη και αυτό, γιατί επί των ημερών σας δεν μπόρεσε η Ελλάδα να αξιοποιήσει ιστορικά χαμηλά επιτόκια και άφθονη ρευστότητα που υπήρχε στις διεθνείς αγορές. Δεν μπόρεσε να αξιοποιήσει χαμηλέ</w:t>
      </w:r>
      <w:r>
        <w:rPr>
          <w:rFonts w:eastAsia="Times New Roman" w:cs="Times New Roman"/>
          <w:szCs w:val="24"/>
        </w:rPr>
        <w:t>ς τιμές πετρελαίου και ένα εξαιρετικά ευνοϊκό μακροοικονομικό περιβάλλον στους κυριότερους εμπορικούς μας εταίρους.</w:t>
      </w:r>
    </w:p>
    <w:p w14:paraId="1ED2CDC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Αυτή τη συγκυρία τη χάσαμε, κύριε Τσίπρα. Βέβαια, χάσαμε και μια μοναδική αναπτυξιακή ευκαιρία για την Ελλάδα όλα αυτά τα τρία χρόνια.</w:t>
      </w:r>
    </w:p>
    <w:p w14:paraId="1ED2CDC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λοιπόν, κύριε Τσίπρα, δεν λέγεται </w:t>
      </w:r>
      <w:proofErr w:type="spellStart"/>
      <w:r>
        <w:rPr>
          <w:rFonts w:eastAsia="Times New Roman" w:cs="Times New Roman"/>
          <w:szCs w:val="24"/>
        </w:rPr>
        <w:t>υπεραπόδοση</w:t>
      </w:r>
      <w:proofErr w:type="spellEnd"/>
      <w:r>
        <w:rPr>
          <w:rFonts w:eastAsia="Times New Roman" w:cs="Times New Roman"/>
          <w:szCs w:val="24"/>
        </w:rPr>
        <w:t xml:space="preserve"> από κανέναν, σε κανένα λεξικό. Αυτό λέγεται πλήρης αποτυχία ως προς την αναπτυξιακή σας πολιτική και έχει αποκλειστικά και μόνο τη δική σας υπογραφή. Μόνο εσείς μπορείτε να μιλάτε για </w:t>
      </w:r>
      <w:proofErr w:type="spellStart"/>
      <w:r>
        <w:rPr>
          <w:rFonts w:eastAsia="Times New Roman" w:cs="Times New Roman"/>
          <w:szCs w:val="24"/>
        </w:rPr>
        <w:t>υπεραπόδοση</w:t>
      </w:r>
      <w:proofErr w:type="spellEnd"/>
      <w:r>
        <w:rPr>
          <w:rFonts w:eastAsia="Times New Roman" w:cs="Times New Roman"/>
          <w:szCs w:val="24"/>
        </w:rPr>
        <w:t xml:space="preserve"> και να υποτιμ</w:t>
      </w:r>
      <w:r>
        <w:rPr>
          <w:rFonts w:eastAsia="Times New Roman" w:cs="Times New Roman"/>
          <w:szCs w:val="24"/>
        </w:rPr>
        <w:t>άτε συστηματικά τη νοημοσύνη της ίδιας της κοινωνίας.</w:t>
      </w:r>
    </w:p>
    <w:p w14:paraId="1ED2CDC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Πάμε να δούμε τα υπόλοιπα μεγέθη του </w:t>
      </w:r>
      <w:r>
        <w:rPr>
          <w:rFonts w:eastAsia="Times New Roman" w:cs="Times New Roman"/>
          <w:szCs w:val="24"/>
        </w:rPr>
        <w:t>π</w:t>
      </w:r>
      <w:r>
        <w:rPr>
          <w:rFonts w:eastAsia="Times New Roman" w:cs="Times New Roman"/>
          <w:szCs w:val="24"/>
        </w:rPr>
        <w:t>ροϋπολογισμού.</w:t>
      </w:r>
    </w:p>
    <w:p w14:paraId="1ED2CDC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Επενδύσεις: Ποιος ήταν ο στόχος, κύριε </w:t>
      </w:r>
      <w:proofErr w:type="spellStart"/>
      <w:r>
        <w:rPr>
          <w:rFonts w:eastAsia="Times New Roman" w:cs="Times New Roman"/>
          <w:szCs w:val="24"/>
        </w:rPr>
        <w:t>Τσακαλώτε</w:t>
      </w:r>
      <w:proofErr w:type="spellEnd"/>
      <w:r>
        <w:rPr>
          <w:rFonts w:eastAsia="Times New Roman" w:cs="Times New Roman"/>
          <w:szCs w:val="24"/>
        </w:rPr>
        <w:t xml:space="preserve">, που είχατε στον </w:t>
      </w:r>
      <w:r>
        <w:rPr>
          <w:rFonts w:eastAsia="Times New Roman" w:cs="Times New Roman"/>
          <w:szCs w:val="24"/>
        </w:rPr>
        <w:t>π</w:t>
      </w:r>
      <w:r>
        <w:rPr>
          <w:rFonts w:eastAsia="Times New Roman" w:cs="Times New Roman"/>
          <w:szCs w:val="24"/>
        </w:rPr>
        <w:t>ροϋπολογισμό; Ήταν 9,1%. Πού είμαστε; Στο 5,1%.</w:t>
      </w:r>
    </w:p>
    <w:p w14:paraId="1ED2CDC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Ιδιωτική κατανάλωση. Ποια ήταν η </w:t>
      </w:r>
      <w:r>
        <w:rPr>
          <w:rFonts w:eastAsia="Times New Roman" w:cs="Times New Roman"/>
          <w:szCs w:val="24"/>
        </w:rPr>
        <w:t>πρόβλεψη, κύριε Υπουργέ; Ήταν 1,8%. Πού είμαστε; Στο 0,9%.</w:t>
      </w:r>
    </w:p>
    <w:p w14:paraId="1ED2CDC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Δημόσιες επενδύσεις: Μειώθηκαν κατά 800 εκατομμύρια σε σχέση με τον στόχο, με τις αναμενόμενες επιπτώσεις στην ανάπτυξη της χώρας και βέβαια, οι ληξιπρόθεσμες οφειλές εξακολουθούν να αυξάνονται.</w:t>
      </w:r>
    </w:p>
    <w:p w14:paraId="1ED2CDC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ήθελα να υπενθυμίσω εδώ ότι η προηγούμενη κυβέρνηση είχε μειώσει τις ληξιπρόθεσμες οφειλές κατά 6 δισεκατομμύρια ευρώ μέσα σε δύο χρόνια. Εσείς σε μεγαλύτερο χρονικό διάστημα καταφέρατε να τις αυξήσετε κατά μισό δισεκατομμύριο, παρότι έχετε πάρει 5 δισεκα</w:t>
      </w:r>
      <w:r>
        <w:rPr>
          <w:rFonts w:eastAsia="Times New Roman" w:cs="Times New Roman"/>
          <w:szCs w:val="24"/>
        </w:rPr>
        <w:t>τομμύρια δάνεια ειδικά για την αποπληρωμή τους.</w:t>
      </w:r>
    </w:p>
    <w:p w14:paraId="1ED2CDC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Φυσικά, τα χρέη των πολιτών προς την εφορία ξεπέρασαν το αστρονομικό ποσό των 100 δισεκατομμυρίων ευρώ. Στην εφορία χρωστούν τέσσερα εκατομμύρια διακόσιες χιλιάδες συμπολίτες μας. Ένας στους δύο Έλληνες είναι</w:t>
      </w:r>
      <w:r>
        <w:rPr>
          <w:rFonts w:eastAsia="Times New Roman" w:cs="Times New Roman"/>
          <w:szCs w:val="24"/>
        </w:rPr>
        <w:t xml:space="preserve"> σήμερα αιχμάλωτοι των οφειλών τους. Το ξαναλέω για να το αντιληφθούμε. Οι μισές ελληνικές οικογένειες δεν μπορούν σήμερα να ανταπεξέλθουν στους φόρους τους.</w:t>
      </w:r>
    </w:p>
    <w:p w14:paraId="1ED2CDC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Η αλήθεια, λοιπόν, είναι ότι η Ελλάδα είναι μια χώρα κομμένη στη μέση, με μια κοινωνία ακρωτηριασμ</w:t>
      </w:r>
      <w:r>
        <w:rPr>
          <w:rFonts w:eastAsia="Times New Roman" w:cs="Times New Roman"/>
          <w:szCs w:val="24"/>
        </w:rPr>
        <w:t>ένη.</w:t>
      </w:r>
    </w:p>
    <w:p w14:paraId="1ED2CDC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Εξίσου, όμως, στρεβλό είναι και το κυβερνητικό αφήγημα για το </w:t>
      </w:r>
      <w:proofErr w:type="spellStart"/>
      <w:r>
        <w:rPr>
          <w:rFonts w:eastAsia="Times New Roman" w:cs="Times New Roman"/>
          <w:szCs w:val="24"/>
        </w:rPr>
        <w:t>υπερπλεόνασμα</w:t>
      </w:r>
      <w:proofErr w:type="spellEnd"/>
      <w:r>
        <w:rPr>
          <w:rFonts w:eastAsia="Times New Roman" w:cs="Times New Roman"/>
          <w:szCs w:val="24"/>
        </w:rPr>
        <w:t xml:space="preserve"> του </w:t>
      </w:r>
      <w:r>
        <w:rPr>
          <w:rFonts w:eastAsia="Times New Roman" w:cs="Times New Roman"/>
          <w:szCs w:val="24"/>
        </w:rPr>
        <w:t>π</w:t>
      </w:r>
      <w:r>
        <w:rPr>
          <w:rFonts w:eastAsia="Times New Roman" w:cs="Times New Roman"/>
          <w:szCs w:val="24"/>
        </w:rPr>
        <w:t>ροϋπολογισμού ως δήθεν απόδειξη της επιτυχίας της κυβερνητικής πολιτικής.</w:t>
      </w:r>
    </w:p>
    <w:p w14:paraId="1ED2CDC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Μπορεί κάποιος φωστήρας από το οικονομικό επιτελείο να μου εξηγήσει γιατί πρέπει να παράγουμε με</w:t>
      </w:r>
      <w:r>
        <w:rPr>
          <w:rFonts w:eastAsia="Times New Roman" w:cs="Times New Roman"/>
          <w:szCs w:val="24"/>
        </w:rPr>
        <w:t>γαλύτερα πλεονάσματα από αυτά που μας ζητούν οι πιστωτές μας; Γιατί πρέπει σε συνθήκες ύφεσης να στερούμε πόρους από την πραγματική οικονομία ή γιατί πρέπει να δίνουμε επιχειρήματα σε κάποιους πιστωτές μας, οι οποίοι μας λένε την απλή κουβέντα: Αφού βγάζετ</w:t>
      </w:r>
      <w:r>
        <w:rPr>
          <w:rFonts w:eastAsia="Times New Roman" w:cs="Times New Roman"/>
          <w:szCs w:val="24"/>
        </w:rPr>
        <w:t xml:space="preserve">ε τόσο υψηλά πρωτογενή πλεονάσματα, </w:t>
      </w:r>
      <w:proofErr w:type="spellStart"/>
      <w:r>
        <w:rPr>
          <w:rFonts w:eastAsia="Times New Roman" w:cs="Times New Roman"/>
          <w:szCs w:val="24"/>
        </w:rPr>
        <w:t>υπερπλεονάσματα</w:t>
      </w:r>
      <w:proofErr w:type="spellEnd"/>
      <w:r>
        <w:rPr>
          <w:rFonts w:eastAsia="Times New Roman" w:cs="Times New Roman"/>
          <w:szCs w:val="24"/>
        </w:rPr>
        <w:t>, τι τη θέλετε τη μείωση του χρέους, αφού μπορείτε να ανταποκρίνεστε και μόνοι σας στην ανάγκη εξυπηρέτησής του;</w:t>
      </w:r>
    </w:p>
    <w:p w14:paraId="1ED2CDC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Μια εξήγηση, λοιπόν, υπάρχει μόνο για αυτή τη συνειδητή επιλογή να παράγετε πολύ μεγάλα </w:t>
      </w:r>
      <w:proofErr w:type="spellStart"/>
      <w:r>
        <w:rPr>
          <w:rFonts w:eastAsia="Times New Roman" w:cs="Times New Roman"/>
          <w:szCs w:val="24"/>
        </w:rPr>
        <w:t>υπερ</w:t>
      </w:r>
      <w:r>
        <w:rPr>
          <w:rFonts w:eastAsia="Times New Roman" w:cs="Times New Roman"/>
          <w:szCs w:val="24"/>
        </w:rPr>
        <w:t>πλεονάσματα</w:t>
      </w:r>
      <w:proofErr w:type="spellEnd"/>
      <w:r>
        <w:rPr>
          <w:rFonts w:eastAsia="Times New Roman" w:cs="Times New Roman"/>
          <w:szCs w:val="24"/>
        </w:rPr>
        <w:t xml:space="preserve">. Θέλετε τα </w:t>
      </w:r>
      <w:proofErr w:type="spellStart"/>
      <w:r>
        <w:rPr>
          <w:rFonts w:eastAsia="Times New Roman" w:cs="Times New Roman"/>
          <w:szCs w:val="24"/>
        </w:rPr>
        <w:t>υπερπλεονάσματα</w:t>
      </w:r>
      <w:proofErr w:type="spellEnd"/>
      <w:r>
        <w:rPr>
          <w:rFonts w:eastAsia="Times New Roman" w:cs="Times New Roman"/>
          <w:szCs w:val="24"/>
        </w:rPr>
        <w:t xml:space="preserve"> για να έρθετε να μοιράσετε κάποια επιδόματα, αντιγράφοντας δυστυχώς τις χειρότερες πελατειακές λογικές της Μεταπολίτευσης. Από τη μια τσέπη παίρνετε δέκα για να δώσετε πίσω, στην άλλη τσέπη, ένα. Διότι τα αχρείαστα </w:t>
      </w:r>
      <w:proofErr w:type="spellStart"/>
      <w:r>
        <w:rPr>
          <w:rFonts w:eastAsia="Times New Roman" w:cs="Times New Roman"/>
          <w:szCs w:val="24"/>
        </w:rPr>
        <w:t>υπ</w:t>
      </w:r>
      <w:r>
        <w:rPr>
          <w:rFonts w:eastAsia="Times New Roman" w:cs="Times New Roman"/>
          <w:szCs w:val="24"/>
        </w:rPr>
        <w:t>ερπλεονάσματα</w:t>
      </w:r>
      <w:proofErr w:type="spellEnd"/>
      <w:r>
        <w:rPr>
          <w:rFonts w:eastAsia="Times New Roman" w:cs="Times New Roman"/>
          <w:szCs w:val="24"/>
        </w:rPr>
        <w:t xml:space="preserve"> του 2016 και του 2017 είναι προϊόν της απαράδεκτης </w:t>
      </w:r>
      <w:proofErr w:type="spellStart"/>
      <w:r>
        <w:rPr>
          <w:rFonts w:eastAsia="Times New Roman" w:cs="Times New Roman"/>
          <w:szCs w:val="24"/>
        </w:rPr>
        <w:t>υπερφορολόγησης</w:t>
      </w:r>
      <w:proofErr w:type="spellEnd"/>
      <w:r>
        <w:rPr>
          <w:rFonts w:eastAsia="Times New Roman" w:cs="Times New Roman"/>
          <w:szCs w:val="24"/>
        </w:rPr>
        <w:t xml:space="preserve"> της παραγωγικής Ελλάδος.</w:t>
      </w:r>
    </w:p>
    <w:p w14:paraId="1ED2CDC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Η Κυβέρνηση ισχυρίστηκε ανάμεσα στα άλλα ότι το </w:t>
      </w:r>
      <w:proofErr w:type="spellStart"/>
      <w:r>
        <w:rPr>
          <w:rFonts w:eastAsia="Times New Roman" w:cs="Times New Roman"/>
          <w:szCs w:val="24"/>
        </w:rPr>
        <w:t>υπερπλεόνασμα</w:t>
      </w:r>
      <w:proofErr w:type="spellEnd"/>
      <w:r>
        <w:rPr>
          <w:rFonts w:eastAsia="Times New Roman" w:cs="Times New Roman"/>
          <w:szCs w:val="24"/>
        </w:rPr>
        <w:t xml:space="preserve"> βασίστηκε σε έσοδα από τη μείωση της ανεργίας. Μάλιστα. Και αυτό είναι ψέμα, διότι αυτό </w:t>
      </w:r>
      <w:r>
        <w:rPr>
          <w:rFonts w:eastAsia="Times New Roman" w:cs="Times New Roman"/>
          <w:szCs w:val="24"/>
        </w:rPr>
        <w:t xml:space="preserve">που συμβαίνει τα τελευταία δύο χρόνια </w:t>
      </w:r>
      <w:r w:rsidRPr="000818AB">
        <w:rPr>
          <w:rFonts w:eastAsia="Times New Roman" w:cs="Times New Roman"/>
          <w:szCs w:val="24"/>
        </w:rPr>
        <w:t>-</w:t>
      </w:r>
      <w:r>
        <w:rPr>
          <w:rFonts w:eastAsia="Times New Roman" w:cs="Times New Roman"/>
          <w:szCs w:val="24"/>
        </w:rPr>
        <w:t>και το γνωρίζουν όλοι- είναι ότι χάνονται θέσεις πλήρους απασχόλησης και δημιουργούνται θέσεις μερικής ή εκ περιτροπής απασχόλησης.</w:t>
      </w:r>
    </w:p>
    <w:p w14:paraId="1ED2CDC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Θα σας το πω, λοιπόν, με αριθμούς. Έξι στις δέκα -δηλαδή, το 60%- καινούργιες θέσεις </w:t>
      </w:r>
      <w:r>
        <w:rPr>
          <w:rFonts w:eastAsia="Times New Roman" w:cs="Times New Roman"/>
          <w:szCs w:val="24"/>
        </w:rPr>
        <w:t xml:space="preserve">εργασίας που δημιουργούνται, είναι θέσεις μερικής απασχόλησης. Ρωτώ, λοιπόν, το εξής: Αυτό φέρνει περισσότερα έσοδα; </w:t>
      </w:r>
    </w:p>
    <w:p w14:paraId="1ED2CDCE" w14:textId="77777777" w:rsidR="00844B03" w:rsidRDefault="0027580D">
      <w:pPr>
        <w:spacing w:after="0" w:line="600" w:lineRule="auto"/>
        <w:ind w:firstLine="720"/>
        <w:jc w:val="both"/>
        <w:rPr>
          <w:rFonts w:eastAsia="Times New Roman" w:cs="Times New Roman"/>
          <w:szCs w:val="24"/>
        </w:rPr>
      </w:pPr>
      <w:r w:rsidRPr="008E4A7F">
        <w:rPr>
          <w:rFonts w:eastAsia="Times New Roman" w:cs="Times New Roman"/>
          <w:b/>
          <w:szCs w:val="24"/>
        </w:rPr>
        <w:t>ΧΡΗΣΤΟΣ ΜΑΝΤΑΣ:</w:t>
      </w:r>
      <w:r>
        <w:rPr>
          <w:rFonts w:eastAsia="Times New Roman" w:cs="Times New Roman"/>
          <w:b/>
          <w:szCs w:val="24"/>
        </w:rPr>
        <w:t xml:space="preserve"> </w:t>
      </w:r>
      <w:r>
        <w:rPr>
          <w:rFonts w:eastAsia="Times New Roman" w:cs="Times New Roman"/>
          <w:szCs w:val="24"/>
        </w:rPr>
        <w:t>Εσείς τι λέτε;</w:t>
      </w:r>
    </w:p>
    <w:p w14:paraId="1ED2CDCF"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Εσείς που είστε καλός στα μαθηματικά, φαντάζομαι πως ξ</w:t>
      </w:r>
      <w:r>
        <w:rPr>
          <w:rFonts w:eastAsia="Times New Roman" w:cs="Times New Roman"/>
          <w:szCs w:val="24"/>
        </w:rPr>
        <w:t>έρετε ότι δύο εργαζόμενοι των 350</w:t>
      </w:r>
      <w:r>
        <w:rPr>
          <w:rFonts w:eastAsia="Times New Roman" w:cs="Times New Roman"/>
          <w:szCs w:val="24"/>
          <w:vertAlign w:val="superscript"/>
        </w:rPr>
        <w:t xml:space="preserve"> </w:t>
      </w:r>
      <w:r>
        <w:rPr>
          <w:rFonts w:eastAsia="Times New Roman" w:cs="Times New Roman"/>
          <w:szCs w:val="24"/>
        </w:rPr>
        <w:t>ευρώ εισφέρουν στα ταμεία όσο ένας εργαζόμενος των 700 ευρώ. Γι’ αυτό, ο δείκτης της ανεργίας πράγματι μειώνεται, αλλά χωρίς αύξηση των συνολικών εισοδημάτων. Γι’ αυτό και τα έσοδα των ταμείων δεν αυξάνονται με βιώσιμο τρό</w:t>
      </w:r>
      <w:r>
        <w:rPr>
          <w:rFonts w:eastAsia="Times New Roman" w:cs="Times New Roman"/>
          <w:szCs w:val="24"/>
        </w:rPr>
        <w:t xml:space="preserve">πο. Αυξάνονται συγκυριακά εξαιτίας και των διπλών εισφορών που επιβάλατε στους ελεύθερους επαγγελματίες. </w:t>
      </w:r>
    </w:p>
    <w:p w14:paraId="1ED2CDD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Όμως ας εξετάσουμε και ένα ακόμα ψέμα της Κυβέρνησης, ότι δηλαδή το </w:t>
      </w:r>
      <w:proofErr w:type="spellStart"/>
      <w:r>
        <w:rPr>
          <w:rFonts w:eastAsia="Times New Roman" w:cs="Times New Roman"/>
          <w:szCs w:val="24"/>
        </w:rPr>
        <w:t>υπερπλεόνασμα</w:t>
      </w:r>
      <w:proofErr w:type="spellEnd"/>
      <w:r>
        <w:rPr>
          <w:rFonts w:eastAsia="Times New Roman" w:cs="Times New Roman"/>
          <w:szCs w:val="24"/>
        </w:rPr>
        <w:t xml:space="preserve"> προήλθε και εν μέρει λόγω του περιορισμού της διαφθοράς και της φορο</w:t>
      </w:r>
      <w:r>
        <w:rPr>
          <w:rFonts w:eastAsia="Times New Roman" w:cs="Times New Roman"/>
          <w:szCs w:val="24"/>
        </w:rPr>
        <w:t xml:space="preserve">διαφυγής. </w:t>
      </w:r>
    </w:p>
    <w:p w14:paraId="1ED2CDD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Μακάρι να ήταν έτσι! Όμως δυστυχώς, δεν είναι, διότι οι επιδόσεις σας, κύριοι της Κυβέρνησης, στην καταπολέμηση της φοροδιαφυγής και του λαθρεμπορίου είναι ανύπαρκτες. Προεκλογικά, πόσο είχατε υποσχεθεί; Είχατε υποσχεθεί 3 δισεκατομμύρια ευρώ απ</w:t>
      </w:r>
      <w:r>
        <w:rPr>
          <w:rFonts w:eastAsia="Times New Roman" w:cs="Times New Roman"/>
          <w:szCs w:val="24"/>
        </w:rPr>
        <w:t>ό τη φοροδιαφυγή, αν θυμάμαι καλά, μέσα σε έξι μήνες. Σύμφωνα με τα επίσημα στοιχεία του Υπουργείου Οικονομικών, εισπράξατε λιγότερα από 100 εκατομμύρια ευρώ μέσα σε τριάντα μήνες.</w:t>
      </w:r>
    </w:p>
    <w:p w14:paraId="1ED2CDD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Επί τη ευκαιρία και μιας και σας έχω εδώ, κύριε Υπουργέ των Οικονομικών, δι</w:t>
      </w:r>
      <w:r>
        <w:rPr>
          <w:rFonts w:eastAsia="Times New Roman" w:cs="Times New Roman"/>
          <w:szCs w:val="24"/>
        </w:rPr>
        <w:t>ότι δεν συναντιόμαστε και πολύ συχνά στη Βουλή…</w:t>
      </w:r>
    </w:p>
    <w:p w14:paraId="1ED2CDD3" w14:textId="77777777" w:rsidR="00844B03" w:rsidRDefault="0027580D">
      <w:pPr>
        <w:spacing w:after="0" w:line="600" w:lineRule="auto"/>
        <w:ind w:firstLine="720"/>
        <w:jc w:val="both"/>
        <w:rPr>
          <w:rFonts w:eastAsia="Times New Roman" w:cs="Times New Roman"/>
          <w:szCs w:val="24"/>
        </w:rPr>
      </w:pPr>
      <w:r w:rsidRPr="008E4A7F">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 xml:space="preserve">Εγώ εδώ είμαι. </w:t>
      </w:r>
    </w:p>
    <w:p w14:paraId="1ED2CDD4"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Α, ναι. Η αλήθεια είναι ότι εσείς είστε. Ο Πρωθυπουργός μπήκε για πρώτη φορά στην Αίθουσα και μου κάνει πραγματικά εντύπωση. Η πρώτη του εμφάνιση στη συζήτηση του </w:t>
      </w:r>
      <w:r>
        <w:rPr>
          <w:rFonts w:eastAsia="Times New Roman" w:cs="Times New Roman"/>
          <w:szCs w:val="24"/>
        </w:rPr>
        <w:t>π</w:t>
      </w:r>
      <w:r>
        <w:rPr>
          <w:rFonts w:eastAsia="Times New Roman" w:cs="Times New Roman"/>
          <w:szCs w:val="24"/>
        </w:rPr>
        <w:t>ροϋπολογισμού ήταν στο τέλος.</w:t>
      </w:r>
    </w:p>
    <w:p w14:paraId="1ED2CDD5" w14:textId="77777777" w:rsidR="00844B03" w:rsidRDefault="0027580D">
      <w:pPr>
        <w:spacing w:after="0" w:line="600" w:lineRule="auto"/>
        <w:ind w:firstLine="720"/>
        <w:jc w:val="both"/>
        <w:rPr>
          <w:rFonts w:eastAsia="Times New Roman" w:cs="Times New Roman"/>
          <w:szCs w:val="24"/>
        </w:rPr>
      </w:pPr>
      <w:r w:rsidRPr="008E4A7F">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Εσείς πού ήσασταν</w:t>
      </w:r>
      <w:r>
        <w:rPr>
          <w:rFonts w:eastAsia="Times New Roman" w:cs="Times New Roman"/>
          <w:szCs w:val="24"/>
        </w:rPr>
        <w:t>; Ακούσατε κα</w:t>
      </w:r>
      <w:r>
        <w:rPr>
          <w:rFonts w:eastAsia="Times New Roman" w:cs="Times New Roman"/>
          <w:szCs w:val="24"/>
        </w:rPr>
        <w:t>μ</w:t>
      </w:r>
      <w:r>
        <w:rPr>
          <w:rFonts w:eastAsia="Times New Roman" w:cs="Times New Roman"/>
          <w:szCs w:val="24"/>
        </w:rPr>
        <w:t>μία ομιλία;</w:t>
      </w:r>
    </w:p>
    <w:p w14:paraId="1ED2CDD6"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Ησυχία, παρακαλώ.</w:t>
      </w:r>
    </w:p>
    <w:p w14:paraId="1ED2CDD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Τσακαλώτο</w:t>
      </w:r>
      <w:proofErr w:type="spellEnd"/>
      <w:r>
        <w:rPr>
          <w:rFonts w:eastAsia="Times New Roman" w:cs="Times New Roman"/>
          <w:szCs w:val="24"/>
        </w:rPr>
        <w:t>, λύθηκε η παρεξήγηση. Ησυχία.</w:t>
      </w:r>
    </w:p>
    <w:p w14:paraId="1ED2CDD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Προχωρήστε, κύριε Μητσοτάκη.</w:t>
      </w:r>
    </w:p>
    <w:p w14:paraId="1ED2CDD9"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Εσείς που ενδιαφέρεστε τόσο πολύ για τον περιορισμό της</w:t>
      </w:r>
      <w:r>
        <w:rPr>
          <w:rFonts w:eastAsia="Times New Roman" w:cs="Times New Roman"/>
          <w:szCs w:val="24"/>
        </w:rPr>
        <w:t xml:space="preserve"> φοροδιαφυγής, για το ζήτημα του παράνομου διαδικτυακού τζόγου θα κάνετε κάτι επιτέλους ή για όλους αυτούς που έχουν τους «</w:t>
      </w:r>
      <w:r>
        <w:rPr>
          <w:rFonts w:eastAsia="Times New Roman" w:cs="Times New Roman"/>
          <w:szCs w:val="24"/>
          <w:lang w:val="en-US"/>
        </w:rPr>
        <w:t>servers</w:t>
      </w:r>
      <w:r>
        <w:rPr>
          <w:rFonts w:eastAsia="Times New Roman" w:cs="Times New Roman"/>
          <w:szCs w:val="24"/>
        </w:rPr>
        <w:t>» τους στη Μάλτα και δηλώνουν ότι προαιρούνται στην Ελλάδα, ότι είναι οικειοθελείς οι δηλώσεις φόρου εισοδήματος γι’ αυτές τις</w:t>
      </w:r>
      <w:r>
        <w:rPr>
          <w:rFonts w:eastAsia="Times New Roman" w:cs="Times New Roman"/>
          <w:szCs w:val="24"/>
        </w:rPr>
        <w:t xml:space="preserve"> εταιρείες; Ή μήπως επειδή τα τελευταία χρόνια απέκτησαν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που στηρίζουν την Κυβέρνηση, κάποιοι θα συνεχίσουν να φοροδιαφεύγουν;</w:t>
      </w:r>
    </w:p>
    <w:p w14:paraId="1ED2CDDA" w14:textId="77777777" w:rsidR="00844B03" w:rsidRDefault="0027580D">
      <w:pPr>
        <w:spacing w:after="0" w:line="600" w:lineRule="auto"/>
        <w:ind w:firstLine="720"/>
        <w:jc w:val="center"/>
        <w:rPr>
          <w:rFonts w:eastAsia="Times New Roman" w:cs="Times New Roman"/>
          <w:szCs w:val="24"/>
        </w:rPr>
      </w:pPr>
      <w:r w:rsidRPr="00BE6BC1">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r w:rsidRPr="00BE6BC1">
        <w:rPr>
          <w:rFonts w:eastAsia="Times New Roman" w:cs="Times New Roman"/>
          <w:szCs w:val="24"/>
        </w:rPr>
        <w:t>)</w:t>
      </w:r>
    </w:p>
    <w:p w14:paraId="1ED2CDD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Τολμάτε, λοιπόν, να μιλάτε εσείς για </w:t>
      </w:r>
      <w:r>
        <w:rPr>
          <w:rFonts w:eastAsia="Times New Roman" w:cs="Times New Roman"/>
          <w:szCs w:val="24"/>
        </w:rPr>
        <w:t>διαπλοκή; Εσείς μιλάτε για διαπλοκή;</w:t>
      </w:r>
    </w:p>
    <w:p w14:paraId="1ED2CDDC"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ΓΕΡΑΣΙΜΟΣ </w:t>
      </w:r>
      <w:r>
        <w:rPr>
          <w:rFonts w:eastAsia="Times New Roman" w:cs="Times New Roman"/>
          <w:b/>
          <w:szCs w:val="24"/>
        </w:rPr>
        <w:t xml:space="preserve">(ΜΑΚΗΣ) </w:t>
      </w:r>
      <w:r>
        <w:rPr>
          <w:rFonts w:eastAsia="Times New Roman" w:cs="Times New Roman"/>
          <w:b/>
          <w:szCs w:val="24"/>
        </w:rPr>
        <w:t xml:space="preserve">ΜΠΑΛΑΟΥΡΑΣ: </w:t>
      </w:r>
      <w:r>
        <w:rPr>
          <w:rFonts w:eastAsia="Times New Roman" w:cs="Times New Roman"/>
          <w:szCs w:val="24"/>
        </w:rPr>
        <w:t>Εσείς τι κάνατε τόσα χρόνια;</w:t>
      </w:r>
    </w:p>
    <w:p w14:paraId="1ED2CDDD"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Σας παρακαλώ, κύριε </w:t>
      </w:r>
      <w:proofErr w:type="spellStart"/>
      <w:r>
        <w:rPr>
          <w:rFonts w:eastAsia="Times New Roman" w:cs="Times New Roman"/>
          <w:szCs w:val="24"/>
        </w:rPr>
        <w:t>Μπαλαούρα</w:t>
      </w:r>
      <w:proofErr w:type="spellEnd"/>
      <w:r>
        <w:rPr>
          <w:rFonts w:eastAsia="Times New Roman" w:cs="Times New Roman"/>
          <w:szCs w:val="24"/>
        </w:rPr>
        <w:t>, μην κάνετε ερωτήσεις. Δεν θα δίνονται και απαντήσεις.</w:t>
      </w:r>
    </w:p>
    <w:p w14:paraId="1ED2CDDE"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w:t>
      </w:r>
      <w:r>
        <w:rPr>
          <w:rFonts w:eastAsia="Times New Roman" w:cs="Times New Roman"/>
          <w:b/>
          <w:szCs w:val="24"/>
        </w:rPr>
        <w:t xml:space="preserve">τίας): </w:t>
      </w:r>
      <w:r>
        <w:rPr>
          <w:rFonts w:eastAsia="Times New Roman" w:cs="Times New Roman"/>
          <w:szCs w:val="24"/>
        </w:rPr>
        <w:t xml:space="preserve">Να σας πω τι δεν κάναμε. Δεν πανηγυρίζαμε αγκαλιά με </w:t>
      </w:r>
      <w:proofErr w:type="spellStart"/>
      <w:r>
        <w:rPr>
          <w:rFonts w:eastAsia="Times New Roman" w:cs="Times New Roman"/>
          <w:szCs w:val="24"/>
        </w:rPr>
        <w:t>καναλάρχες</w:t>
      </w:r>
      <w:proofErr w:type="spellEnd"/>
      <w:r>
        <w:rPr>
          <w:rFonts w:eastAsia="Times New Roman" w:cs="Times New Roman"/>
          <w:szCs w:val="24"/>
        </w:rPr>
        <w:t xml:space="preserve">, όταν άλλαζαν οι ιδιοκτησίες των καναλιών! </w:t>
      </w:r>
    </w:p>
    <w:p w14:paraId="1ED2CDDF"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ιαμαρτυρίες από τις πτέρυγες του ΣΥΡΙΖΑ και των ΑΝΕΛ)</w:t>
      </w:r>
    </w:p>
    <w:p w14:paraId="1ED2CDE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Αυτά δεν τα κάναμε! Όχι! Αυτά τα κάνατε εσείς!</w:t>
      </w:r>
    </w:p>
    <w:p w14:paraId="1ED2CDE1" w14:textId="77777777" w:rsidR="00844B03" w:rsidRDefault="0027580D">
      <w:pPr>
        <w:spacing w:after="0" w:line="600" w:lineRule="auto"/>
        <w:ind w:firstLine="720"/>
        <w:jc w:val="center"/>
        <w:rPr>
          <w:rFonts w:eastAsia="Times New Roman" w:cs="Times New Roman"/>
          <w:szCs w:val="24"/>
        </w:rPr>
      </w:pPr>
      <w:r w:rsidRPr="00BE6BC1">
        <w:rPr>
          <w:rFonts w:eastAsia="Times New Roman" w:cs="Times New Roman"/>
          <w:szCs w:val="24"/>
        </w:rPr>
        <w:t>(Χειροκροτήματα από την πτέρ</w:t>
      </w:r>
      <w:r w:rsidRPr="00BE6BC1">
        <w:rPr>
          <w:rFonts w:eastAsia="Times New Roman" w:cs="Times New Roman"/>
          <w:szCs w:val="24"/>
        </w:rPr>
        <w:t xml:space="preserve">υγα </w:t>
      </w:r>
      <w:r>
        <w:rPr>
          <w:rFonts w:eastAsia="Times New Roman" w:cs="Times New Roman"/>
          <w:szCs w:val="24"/>
        </w:rPr>
        <w:t>της Νέας Δημοκρατίας</w:t>
      </w:r>
      <w:r w:rsidRPr="00BE6BC1">
        <w:rPr>
          <w:rFonts w:eastAsia="Times New Roman" w:cs="Times New Roman"/>
          <w:szCs w:val="24"/>
        </w:rPr>
        <w:t>)</w:t>
      </w:r>
    </w:p>
    <w:p w14:paraId="1ED2CDE2"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 xml:space="preserve">Με τον </w:t>
      </w:r>
      <w:proofErr w:type="spellStart"/>
      <w:r>
        <w:rPr>
          <w:rFonts w:eastAsia="Times New Roman" w:cs="Times New Roman"/>
          <w:szCs w:val="24"/>
        </w:rPr>
        <w:t>Χριστοφοράκο</w:t>
      </w:r>
      <w:proofErr w:type="spellEnd"/>
      <w:r>
        <w:rPr>
          <w:rFonts w:eastAsia="Times New Roman" w:cs="Times New Roman"/>
          <w:szCs w:val="24"/>
        </w:rPr>
        <w:t xml:space="preserve"> αγκαλιά δεν ήσασταν;</w:t>
      </w:r>
    </w:p>
    <w:p w14:paraId="1ED2CDE3"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κάντε ησυχία και μη διακόπτετε.</w:t>
      </w:r>
    </w:p>
    <w:p w14:paraId="1ED2CDE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Συνεχίστε, κύριε Μητσοτάκη.</w:t>
      </w:r>
    </w:p>
    <w:p w14:paraId="1ED2CDE5"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Κοιτάξτε, καταλ</w:t>
      </w:r>
      <w:r>
        <w:rPr>
          <w:rFonts w:eastAsia="Times New Roman" w:cs="Times New Roman"/>
          <w:szCs w:val="24"/>
        </w:rPr>
        <w:t>αβαίνω τη νευρικότητά σας.</w:t>
      </w:r>
    </w:p>
    <w:p w14:paraId="1ED2CDE6"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(Γέλωτες από τις πτέρυγες του ΣΥΡΙΖΑ και των ΑΝΕΛ)</w:t>
      </w:r>
    </w:p>
    <w:p w14:paraId="1ED2CDE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Θα σας το εξηγήσω. Ξέρετε ότι πολλοί από εσάς σε λίγους μήνες από τώρα δεν θα είστε Βουλευτές, αλλά τουλάχιστον μέχρι να γίνει αυτό φερθείτε με αξιοπρέπεια!</w:t>
      </w:r>
      <w:r w:rsidRPr="005073F3">
        <w:rPr>
          <w:rFonts w:eastAsia="Times New Roman" w:cs="Times New Roman"/>
          <w:szCs w:val="24"/>
        </w:rPr>
        <w:t xml:space="preserve"> </w:t>
      </w:r>
      <w:r>
        <w:rPr>
          <w:rFonts w:eastAsia="Times New Roman" w:cs="Times New Roman"/>
          <w:szCs w:val="24"/>
        </w:rPr>
        <w:t>Σεβαστείτε το Κοινοβο</w:t>
      </w:r>
      <w:r>
        <w:rPr>
          <w:rFonts w:eastAsia="Times New Roman" w:cs="Times New Roman"/>
          <w:szCs w:val="24"/>
        </w:rPr>
        <w:t>ύλιο!</w:t>
      </w:r>
    </w:p>
    <w:p w14:paraId="1ED2CDE8" w14:textId="77777777" w:rsidR="00844B03" w:rsidRDefault="0027580D">
      <w:pPr>
        <w:spacing w:after="0" w:line="600" w:lineRule="auto"/>
        <w:ind w:firstLine="720"/>
        <w:jc w:val="center"/>
        <w:rPr>
          <w:rFonts w:eastAsia="Times New Roman" w:cs="Times New Roman"/>
          <w:szCs w:val="24"/>
        </w:rPr>
      </w:pPr>
      <w:r w:rsidRPr="00BE6BC1">
        <w:rPr>
          <w:rFonts w:eastAsia="Times New Roman" w:cs="Times New Roman"/>
          <w:szCs w:val="24"/>
        </w:rPr>
        <w:t xml:space="preserve">(Χειροκροτήματα από την πτέρυγα </w:t>
      </w:r>
      <w:r>
        <w:rPr>
          <w:rFonts w:eastAsia="Times New Roman" w:cs="Times New Roman"/>
          <w:szCs w:val="24"/>
        </w:rPr>
        <w:t>της Νέας Δημοκρατίας</w:t>
      </w:r>
      <w:r w:rsidRPr="00BE6BC1">
        <w:rPr>
          <w:rFonts w:eastAsia="Times New Roman" w:cs="Times New Roman"/>
          <w:szCs w:val="24"/>
        </w:rPr>
        <w:t>)</w:t>
      </w:r>
    </w:p>
    <w:p w14:paraId="1ED2CDE9"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ιαμαρτυρίες από τις πτέρυγες του ΣΥΡΙΖΑ και των ΑΝΕΛ)</w:t>
      </w:r>
    </w:p>
    <w:p w14:paraId="1ED2CDEA"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Εμείς δεν έχουμε πρόβλημα. Εσείς, αν δεν είστε;</w:t>
      </w:r>
    </w:p>
    <w:p w14:paraId="1ED2CDEB"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Παρακαλώ, δεν χρειάζονται επιφω</w:t>
      </w:r>
      <w:r>
        <w:rPr>
          <w:rFonts w:eastAsia="Times New Roman" w:cs="Times New Roman"/>
          <w:szCs w:val="24"/>
        </w:rPr>
        <w:t>νήματα.</w:t>
      </w:r>
    </w:p>
    <w:p w14:paraId="1ED2CDEC"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Όχι μόνο, λοιπόν, είστε διαπλεκόμενοι, αλλά παινεύεστε κιόλας γι’ αυτό.</w:t>
      </w:r>
    </w:p>
    <w:p w14:paraId="1ED2CDED"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Αυτό κι αν είναι για γέλια!</w:t>
      </w:r>
    </w:p>
    <w:p w14:paraId="1ED2CDEE"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Κι όλα αυτά, ενώ η </w:t>
      </w:r>
      <w:proofErr w:type="spellStart"/>
      <w:r>
        <w:rPr>
          <w:rFonts w:eastAsia="Times New Roman" w:cs="Times New Roman"/>
          <w:szCs w:val="24"/>
        </w:rPr>
        <w:t>υπερφορολόγηση</w:t>
      </w:r>
      <w:proofErr w:type="spellEnd"/>
      <w:r>
        <w:rPr>
          <w:rFonts w:eastAsia="Times New Roman" w:cs="Times New Roman"/>
          <w:szCs w:val="24"/>
        </w:rPr>
        <w:t xml:space="preserve"> οδηγεί σε έξαρση της φοροδιαφυγής και σε περαιτέρω μείωση των δημοσίων εσόδων, γιατί τα έσοδα από τους φόρους, άμεσους και έμμεσους, μειώνονται. Δυστυχώς, μειώνονται και τα δηλωθέντα εισοδήματα. Δείτε τι έγινε με τους ελεύθερους επαγγελματίε</w:t>
      </w:r>
      <w:r>
        <w:rPr>
          <w:rFonts w:eastAsia="Times New Roman" w:cs="Times New Roman"/>
          <w:szCs w:val="24"/>
        </w:rPr>
        <w:t>ς που δήλωσαν 25% χαμηλότερα εισοδήματα σε σχέση με τον προηγούμενο χρόνο. Αποτέλεσμα γι’ αυτό, της αύξησης των φόρων</w:t>
      </w:r>
      <w:r w:rsidRPr="00936373">
        <w:rPr>
          <w:rFonts w:eastAsia="Times New Roman" w:cs="Times New Roman"/>
          <w:szCs w:val="24"/>
        </w:rPr>
        <w:t xml:space="preserve"> </w:t>
      </w:r>
      <w:r>
        <w:rPr>
          <w:rFonts w:eastAsia="Times New Roman" w:cs="Times New Roman"/>
          <w:szCs w:val="24"/>
        </w:rPr>
        <w:t>και της αύξησης των εισφορών.</w:t>
      </w:r>
    </w:p>
    <w:p w14:paraId="1ED2CDE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Η </w:t>
      </w:r>
      <w:r w:rsidRPr="006F21CD">
        <w:rPr>
          <w:rFonts w:eastAsia="Times New Roman" w:cs="Times New Roman"/>
          <w:szCs w:val="24"/>
        </w:rPr>
        <w:t>Ευρωπαϊκή</w:t>
      </w:r>
      <w:r>
        <w:rPr>
          <w:rFonts w:eastAsia="Times New Roman" w:cs="Times New Roman"/>
          <w:szCs w:val="24"/>
        </w:rPr>
        <w:t xml:space="preserve"> Επιτροπή διαπιστώνει αυξημένη φοροδιαφυγή, παρά τη χρήση ηλεκτρονικών συναλλαγών λόγω </w:t>
      </w:r>
      <w:r>
        <w:rPr>
          <w:rFonts w:eastAsia="Times New Roman" w:cs="Times New Roman"/>
          <w:szCs w:val="24"/>
          <w:lang w:val="en-US"/>
        </w:rPr>
        <w:t>capital</w:t>
      </w:r>
      <w:r w:rsidRPr="00D33B8F">
        <w:rPr>
          <w:rFonts w:eastAsia="Times New Roman" w:cs="Times New Roman"/>
          <w:szCs w:val="24"/>
        </w:rPr>
        <w:t xml:space="preserve"> </w:t>
      </w:r>
      <w:r>
        <w:rPr>
          <w:rFonts w:eastAsia="Times New Roman" w:cs="Times New Roman"/>
          <w:szCs w:val="24"/>
          <w:lang w:val="en-US"/>
        </w:rPr>
        <w:t>co</w:t>
      </w:r>
      <w:r>
        <w:rPr>
          <w:rFonts w:eastAsia="Times New Roman" w:cs="Times New Roman"/>
          <w:szCs w:val="24"/>
          <w:lang w:val="en-US"/>
        </w:rPr>
        <w:t>ntrol</w:t>
      </w:r>
      <w:r>
        <w:rPr>
          <w:rFonts w:eastAsia="Times New Roman" w:cs="Times New Roman"/>
          <w:szCs w:val="24"/>
        </w:rPr>
        <w:t xml:space="preserve">. Άρα με τις </w:t>
      </w:r>
      <w:r w:rsidRPr="00911877">
        <w:rPr>
          <w:rFonts w:eastAsia="Times New Roman" w:cs="Times New Roman"/>
          <w:szCs w:val="24"/>
        </w:rPr>
        <w:t>πολιτικ</w:t>
      </w:r>
      <w:r>
        <w:rPr>
          <w:rFonts w:eastAsia="Times New Roman" w:cs="Times New Roman"/>
          <w:szCs w:val="24"/>
        </w:rPr>
        <w:t>ές σας όχι μόνο δεν είχαμε μείωση της φοροδιαφυγής, αλλά όποιος κινείται σήμερα στην πραγματική αγορά γνωρίζει ότι, δυστυχώς, η φοροδιαφυγή αυξάνεται συνεχώς.</w:t>
      </w:r>
    </w:p>
    <w:p w14:paraId="1ED2CDF0"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Πώς προέκυψε, λοιπόν, το </w:t>
      </w:r>
      <w:proofErr w:type="spellStart"/>
      <w:r>
        <w:rPr>
          <w:rFonts w:eastAsia="Times New Roman" w:cs="Times New Roman"/>
          <w:szCs w:val="24"/>
        </w:rPr>
        <w:t>υπερπλεόνασμα</w:t>
      </w:r>
      <w:proofErr w:type="spellEnd"/>
      <w:r>
        <w:rPr>
          <w:rFonts w:eastAsia="Times New Roman" w:cs="Times New Roman"/>
          <w:szCs w:val="24"/>
        </w:rPr>
        <w:t>; Να το ξαναπούμε άλλη μία φορά γι</w:t>
      </w:r>
      <w:r>
        <w:rPr>
          <w:rFonts w:eastAsia="Times New Roman" w:cs="Times New Roman"/>
          <w:szCs w:val="24"/>
        </w:rPr>
        <w:t xml:space="preserve">α να το εμπεδώσετε και εσείς και οι Έλληνες πολίτες που μας ακούν. Όχι, δεν προέκυψε από την </w:t>
      </w:r>
      <w:proofErr w:type="spellStart"/>
      <w:r>
        <w:rPr>
          <w:rFonts w:eastAsia="Times New Roman" w:cs="Times New Roman"/>
          <w:szCs w:val="24"/>
        </w:rPr>
        <w:t>υπεραπόδοση</w:t>
      </w:r>
      <w:proofErr w:type="spellEnd"/>
      <w:r>
        <w:rPr>
          <w:rFonts w:eastAsia="Times New Roman" w:cs="Times New Roman"/>
          <w:szCs w:val="24"/>
        </w:rPr>
        <w:t xml:space="preserve"> της </w:t>
      </w:r>
      <w:r w:rsidRPr="00A42664">
        <w:rPr>
          <w:rFonts w:eastAsia="Times New Roman" w:cs="Times New Roman"/>
          <w:szCs w:val="24"/>
        </w:rPr>
        <w:t>οικονομία</w:t>
      </w:r>
      <w:r>
        <w:rPr>
          <w:rFonts w:eastAsia="Times New Roman" w:cs="Times New Roman"/>
          <w:szCs w:val="24"/>
        </w:rPr>
        <w:t xml:space="preserve">ς, αλλά από τη φορολόγηση, από την ανελέητη φορολογική και ασφαλιστική επιδρομή κατά πάντων, από τις κατασχέσεις σε ένα </w:t>
      </w:r>
      <w:r w:rsidRPr="00E6430E">
        <w:rPr>
          <w:rFonts w:eastAsia="Times New Roman" w:cs="Times New Roman"/>
          <w:szCs w:val="24"/>
        </w:rPr>
        <w:t>εκατομμύρι</w:t>
      </w:r>
      <w:r>
        <w:rPr>
          <w:rFonts w:eastAsia="Times New Roman" w:cs="Times New Roman"/>
          <w:szCs w:val="24"/>
        </w:rPr>
        <w:t>ο πολίτε</w:t>
      </w:r>
      <w:r>
        <w:rPr>
          <w:rFonts w:eastAsia="Times New Roman" w:cs="Times New Roman"/>
          <w:szCs w:val="24"/>
        </w:rPr>
        <w:t>ς και επιχειρήσεις με άλλους ε</w:t>
      </w:r>
      <w:r>
        <w:rPr>
          <w:rFonts w:eastAsia="Times New Roman" w:cs="Times New Roman"/>
          <w:szCs w:val="24"/>
        </w:rPr>
        <w:t>π</w:t>
      </w:r>
      <w:r>
        <w:rPr>
          <w:rFonts w:eastAsia="Times New Roman" w:cs="Times New Roman"/>
          <w:szCs w:val="24"/>
        </w:rPr>
        <w:t>τακόσιες χιλιάδες πολίτες να βρίσκονται στη ζώνη κινδύνου, από τη διευρυμένη εσωτερική στάση πληρωμών, από τη σκόπιμη καθυστέρηση απονομής τριακοσίων χιλιάδων κύριων και επικουρικών συντάξεων, από τη μείωση επενδυτικών δαπανώ</w:t>
      </w:r>
      <w:r>
        <w:rPr>
          <w:rFonts w:eastAsia="Times New Roman" w:cs="Times New Roman"/>
          <w:szCs w:val="24"/>
        </w:rPr>
        <w:t xml:space="preserve">ν κατά 800 </w:t>
      </w:r>
      <w:r w:rsidRPr="00E6430E">
        <w:rPr>
          <w:rFonts w:eastAsia="Times New Roman" w:cs="Times New Roman"/>
          <w:szCs w:val="24"/>
        </w:rPr>
        <w:t>εκατομμύρια</w:t>
      </w:r>
      <w:r>
        <w:rPr>
          <w:rFonts w:eastAsia="Times New Roman" w:cs="Times New Roman"/>
          <w:szCs w:val="24"/>
        </w:rPr>
        <w:t xml:space="preserve"> και φυσικά από την </w:t>
      </w:r>
      <w:proofErr w:type="spellStart"/>
      <w:r>
        <w:rPr>
          <w:rFonts w:eastAsia="Times New Roman" w:cs="Times New Roman"/>
          <w:szCs w:val="24"/>
        </w:rPr>
        <w:t>υποχρηματοδότηση</w:t>
      </w:r>
      <w:proofErr w:type="spellEnd"/>
      <w:r>
        <w:rPr>
          <w:rFonts w:eastAsia="Times New Roman" w:cs="Times New Roman"/>
          <w:szCs w:val="24"/>
        </w:rPr>
        <w:t xml:space="preserve"> των κοινωνικών δαπανών, τις οποίες είχατε προϋπολογίσει, αλλά δεν υλοποιήσατε τελικά, κάτι </w:t>
      </w:r>
      <w:r w:rsidRPr="002F7918">
        <w:rPr>
          <w:rFonts w:eastAsia="Times New Roman" w:cs="Times New Roman"/>
          <w:szCs w:val="24"/>
        </w:rPr>
        <w:t>το οποίο</w:t>
      </w:r>
      <w:r>
        <w:rPr>
          <w:rFonts w:eastAsia="Times New Roman" w:cs="Times New Roman"/>
          <w:szCs w:val="24"/>
        </w:rPr>
        <w:t xml:space="preserve"> σας είπε και ο κ. </w:t>
      </w:r>
      <w:proofErr w:type="spellStart"/>
      <w:r>
        <w:rPr>
          <w:rFonts w:eastAsia="Times New Roman" w:cs="Times New Roman"/>
          <w:szCs w:val="24"/>
        </w:rPr>
        <w:t>Κοστέλο</w:t>
      </w:r>
      <w:proofErr w:type="spellEnd"/>
      <w:r>
        <w:rPr>
          <w:rFonts w:eastAsia="Times New Roman" w:cs="Times New Roman"/>
          <w:szCs w:val="24"/>
        </w:rPr>
        <w:t xml:space="preserve"> πριν από λίγες ημέρες. </w:t>
      </w:r>
    </w:p>
    <w:p w14:paraId="1ED2CDF1"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Όλα τα παραπάνω έχουν καταγραφεί φυσικά στην </w:t>
      </w:r>
      <w:proofErr w:type="spellStart"/>
      <w:r>
        <w:rPr>
          <w:rFonts w:eastAsia="Times New Roman" w:cs="Times New Roman"/>
          <w:szCs w:val="24"/>
        </w:rPr>
        <w:t>επ</w:t>
      </w:r>
      <w:r>
        <w:rPr>
          <w:rFonts w:eastAsia="Times New Roman" w:cs="Times New Roman"/>
          <w:szCs w:val="24"/>
        </w:rPr>
        <w:t>ικαιροποίηση</w:t>
      </w:r>
      <w:proofErr w:type="spellEnd"/>
      <w:r>
        <w:rPr>
          <w:rFonts w:eastAsia="Times New Roman" w:cs="Times New Roman"/>
          <w:szCs w:val="24"/>
        </w:rPr>
        <w:t xml:space="preserve"> του μνημονίου που πρόσφατα είδε το φως της δημοσιότητας. Αυτή, λοιπόν, είναι η αλήθεια για το δήθεν </w:t>
      </w:r>
      <w:proofErr w:type="spellStart"/>
      <w:r>
        <w:rPr>
          <w:rFonts w:eastAsia="Times New Roman" w:cs="Times New Roman"/>
          <w:szCs w:val="24"/>
        </w:rPr>
        <w:t>υπερπλεόνασμα</w:t>
      </w:r>
      <w:proofErr w:type="spellEnd"/>
      <w:r>
        <w:rPr>
          <w:rFonts w:eastAsia="Times New Roman" w:cs="Times New Roman"/>
          <w:szCs w:val="24"/>
        </w:rPr>
        <w:t xml:space="preserve">, τη δήθεν </w:t>
      </w:r>
      <w:proofErr w:type="spellStart"/>
      <w:r>
        <w:rPr>
          <w:rFonts w:eastAsia="Times New Roman" w:cs="Times New Roman"/>
          <w:szCs w:val="24"/>
        </w:rPr>
        <w:t>υπεραπόδοση</w:t>
      </w:r>
      <w:proofErr w:type="spellEnd"/>
      <w:r>
        <w:rPr>
          <w:rFonts w:eastAsia="Times New Roman" w:cs="Times New Roman"/>
          <w:szCs w:val="24"/>
        </w:rPr>
        <w:t xml:space="preserve"> της </w:t>
      </w:r>
      <w:r w:rsidRPr="00A42664">
        <w:rPr>
          <w:rFonts w:eastAsia="Times New Roman" w:cs="Times New Roman"/>
          <w:szCs w:val="24"/>
        </w:rPr>
        <w:t>οικονομία</w:t>
      </w:r>
      <w:r>
        <w:rPr>
          <w:rFonts w:eastAsia="Times New Roman" w:cs="Times New Roman"/>
          <w:szCs w:val="24"/>
        </w:rPr>
        <w:t xml:space="preserve">ς. Και τα </w:t>
      </w:r>
      <w:proofErr w:type="spellStart"/>
      <w:r>
        <w:rPr>
          <w:rFonts w:eastAsia="Times New Roman" w:cs="Times New Roman"/>
          <w:szCs w:val="24"/>
        </w:rPr>
        <w:t>μικροεπιδόματα</w:t>
      </w:r>
      <w:proofErr w:type="spellEnd"/>
      <w:r>
        <w:rPr>
          <w:rFonts w:eastAsia="Times New Roman" w:cs="Times New Roman"/>
          <w:szCs w:val="24"/>
        </w:rPr>
        <w:t xml:space="preserve"> που δίνετε, δυστυχώς, δεν αλλάζουν αυτή την πραγματικότητα.</w:t>
      </w:r>
    </w:p>
    <w:p w14:paraId="1ED2CDF2"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Πάμε τώρα</w:t>
      </w:r>
      <w:r>
        <w:rPr>
          <w:rFonts w:eastAsia="Times New Roman" w:cs="Times New Roman"/>
          <w:szCs w:val="24"/>
        </w:rPr>
        <w:t xml:space="preserve"> στον δεύτερο ισχυρισμό της </w:t>
      </w:r>
      <w:r w:rsidRPr="001850F1">
        <w:rPr>
          <w:rFonts w:eastAsia="Times New Roman" w:cs="Times New Roman"/>
          <w:szCs w:val="24"/>
        </w:rPr>
        <w:t>Κυβέρνηση</w:t>
      </w:r>
      <w:r>
        <w:rPr>
          <w:rFonts w:eastAsia="Times New Roman" w:cs="Times New Roman"/>
          <w:szCs w:val="24"/>
        </w:rPr>
        <w:t xml:space="preserve">ς, τον ισχυρισμό που αποτελεί το νέο μεγάλο ψέμα του κ. Τσίπρα, τη δήθεν καθαρή έξοδο από τα μνημόνια τον Αύγουστο του 2018. Η </w:t>
      </w:r>
      <w:r w:rsidRPr="001850F1">
        <w:rPr>
          <w:rFonts w:eastAsia="Times New Roman" w:cs="Times New Roman"/>
          <w:szCs w:val="24"/>
        </w:rPr>
        <w:t>Κυβέρνησ</w:t>
      </w:r>
      <w:r>
        <w:rPr>
          <w:rFonts w:eastAsia="Times New Roman" w:cs="Times New Roman"/>
          <w:szCs w:val="24"/>
        </w:rPr>
        <w:t>ή σας έχει ήδη βάλει τη χώρα σε τέταρτο μνημόνιο με μέτρα ύψους 5,1 δισ</w:t>
      </w:r>
      <w:r w:rsidRPr="00E6430E">
        <w:rPr>
          <w:rFonts w:eastAsia="Times New Roman" w:cs="Times New Roman"/>
          <w:szCs w:val="24"/>
        </w:rPr>
        <w:t>εκατομ</w:t>
      </w:r>
      <w:r>
        <w:rPr>
          <w:rFonts w:eastAsia="Times New Roman" w:cs="Times New Roman"/>
          <w:szCs w:val="24"/>
        </w:rPr>
        <w:t xml:space="preserve">μυρίων </w:t>
      </w:r>
      <w:r>
        <w:rPr>
          <w:rFonts w:eastAsia="Times New Roman" w:cs="Times New Roman"/>
          <w:szCs w:val="24"/>
        </w:rPr>
        <w:t>ευρώ, με δέσμευση για μείωση του αφορολόγητου, για μείωση των συντάξεων και για υψηλά πλεονάσματα μέχρι το 2020. Για ποια καθαρή έξοδο, λοιπόν, μιλάτε όταν υπάρχουν ψηφισμένα μέτρα για μετά το 2018;</w:t>
      </w:r>
    </w:p>
    <w:p w14:paraId="1ED2CDF3"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Θα ήθελα, κύριε Τσίπρα, να σας θέσω ένα πολύ απλό ερώτημα</w:t>
      </w:r>
      <w:r>
        <w:rPr>
          <w:rFonts w:eastAsia="Times New Roman" w:cs="Times New Roman"/>
          <w:szCs w:val="24"/>
        </w:rPr>
        <w:t xml:space="preserve">. Παρακαλώ να μου απαντήσετε στην ομιλία σας. Η Κύπρος, η Ιρλανδία, η Πορτογαλία όταν βγήκαν από τα μνημόνια είχαν το ίδιο με την Ελλάδα δεσμευτικό πλαίσιο; Ναι ή όχι;  </w:t>
      </w:r>
    </w:p>
    <w:p w14:paraId="1ED2CDF4"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Θα σας απαντήσω εγώ και σας προκαλώ να με διαψεύσετε, αν μπορείτε. Ψήφισαν και αυτές ο</w:t>
      </w:r>
      <w:r>
        <w:rPr>
          <w:rFonts w:eastAsia="Times New Roman" w:cs="Times New Roman"/>
          <w:szCs w:val="24"/>
        </w:rPr>
        <w:t>ι χώρες εκ των προτέρων μέτρα για μετά τη λήξη του προγράμματος; Όχι είναι η απάντηση. Ψήφισαν πλεονάσματα ύψους 3,5% για πέντε χρόνια; Όχι είναι η απάντηση. Υπήρχε για αυτές τις χώρες το αυστηρό πλαίσιο εποπτείας που συζητείται για την Ελλάδα; Όχι είναι η</w:t>
      </w:r>
      <w:r>
        <w:rPr>
          <w:rFonts w:eastAsia="Times New Roman" w:cs="Times New Roman"/>
          <w:szCs w:val="24"/>
        </w:rPr>
        <w:t xml:space="preserve"> απάντηση. Υπάρχουν σε αυτές τις χώρες </w:t>
      </w:r>
      <w:r>
        <w:rPr>
          <w:rFonts w:eastAsia="Times New Roman" w:cs="Times New Roman"/>
          <w:szCs w:val="24"/>
          <w:lang w:val="en-US"/>
        </w:rPr>
        <w:t>capital</w:t>
      </w:r>
      <w:r w:rsidRPr="00D33B8F">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Την ξέρετε την απάντηση, </w:t>
      </w:r>
      <w:r w:rsidRPr="001878DA">
        <w:rPr>
          <w:rFonts w:eastAsia="Times New Roman" w:cs="Times New Roman"/>
          <w:szCs w:val="24"/>
        </w:rPr>
        <w:t>νομίζω</w:t>
      </w:r>
      <w:r>
        <w:rPr>
          <w:rFonts w:eastAsia="Times New Roman" w:cs="Times New Roman"/>
          <w:szCs w:val="24"/>
        </w:rPr>
        <w:t xml:space="preserve">. Όχι. Είναι μια ελληνική μοναδικότητα τα </w:t>
      </w:r>
      <w:r>
        <w:rPr>
          <w:rFonts w:eastAsia="Times New Roman" w:cs="Times New Roman"/>
          <w:szCs w:val="24"/>
          <w:lang w:val="en-US"/>
        </w:rPr>
        <w:t>capital</w:t>
      </w:r>
      <w:r w:rsidRPr="00D33B8F">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τα οποία εξακολουθούν να ισχύουν και ταλαιπωρούν τις ελληνικές επιχειρήσεις.</w:t>
      </w:r>
    </w:p>
    <w:p w14:paraId="1ED2CDF5"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Καθαρή, λοιπόν, έξοδος από τα μνημόνια, κύριε Τσίπρα, θα επιτευχθεί μόνο όταν κάνουμε αυτό που έκανε η Κύπρος, η Ιρλανδία, η Πορτογαλία όταν βγήκαν από τα δικά τους μνημόνια, χωρίς προειλημμένα μέτρα για το μέλλον, χωρίς ασφυκτική επιτήρηση, χωρίς δέσμευση</w:t>
      </w:r>
      <w:r>
        <w:rPr>
          <w:rFonts w:eastAsia="Times New Roman" w:cs="Times New Roman"/>
          <w:szCs w:val="24"/>
        </w:rPr>
        <w:t xml:space="preserve"> για </w:t>
      </w:r>
      <w:proofErr w:type="spellStart"/>
      <w:r>
        <w:rPr>
          <w:rFonts w:eastAsia="Times New Roman" w:cs="Times New Roman"/>
          <w:szCs w:val="24"/>
        </w:rPr>
        <w:t>υπερπλεονάσματα</w:t>
      </w:r>
      <w:proofErr w:type="spellEnd"/>
      <w:r>
        <w:rPr>
          <w:rFonts w:eastAsia="Times New Roman" w:cs="Times New Roman"/>
          <w:szCs w:val="24"/>
        </w:rPr>
        <w:t xml:space="preserve"> εξόντωσης των φορολογούμενων και εξάντλησης της </w:t>
      </w:r>
      <w:r w:rsidRPr="00A42664">
        <w:rPr>
          <w:rFonts w:eastAsia="Times New Roman" w:cs="Times New Roman"/>
          <w:szCs w:val="24"/>
        </w:rPr>
        <w:t>οικονομία</w:t>
      </w:r>
      <w:r>
        <w:rPr>
          <w:rFonts w:eastAsia="Times New Roman" w:cs="Times New Roman"/>
          <w:szCs w:val="24"/>
        </w:rPr>
        <w:t>ς.</w:t>
      </w:r>
    </w:p>
    <w:p w14:paraId="1ED2CDF6"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Στην Ευρώπη, βεβαίως, «το έχουν τούμπανο». Θα σας πω ότι στελέχη της Κομισιόν μιλάνε ανοιχτά για κάτι που μοιάζει με νέο μνημόνιο. Το βαπτίζουν υβριδικό. Υβριδικό, αυτή είναι </w:t>
      </w:r>
      <w:r>
        <w:rPr>
          <w:rFonts w:eastAsia="Times New Roman" w:cs="Times New Roman"/>
          <w:szCs w:val="24"/>
        </w:rPr>
        <w:t>η καινούργια ορολογία η οποία χρησιμοποιείται.</w:t>
      </w:r>
    </w:p>
    <w:p w14:paraId="1ED2CDF7"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Μας είπε ο κ. Δραγασάκης ότι το καθεστώς της Ελλάδος θα είναι το ίδιο με αυτό των υπόλοιπων χωρών. </w:t>
      </w:r>
      <w:proofErr w:type="spellStart"/>
      <w:r>
        <w:rPr>
          <w:rFonts w:eastAsia="Times New Roman" w:cs="Times New Roman"/>
          <w:szCs w:val="24"/>
        </w:rPr>
        <w:t>Βίζερ</w:t>
      </w:r>
      <w:proofErr w:type="spellEnd"/>
      <w:r>
        <w:rPr>
          <w:rFonts w:eastAsia="Times New Roman" w:cs="Times New Roman"/>
          <w:szCs w:val="24"/>
        </w:rPr>
        <w:t>: «Η Ελλάδα θα παραμείνει σε αυστηρή εποπτεία για πολλά χρόνια ακόμα». Αυτά σας είπε.</w:t>
      </w:r>
    </w:p>
    <w:p w14:paraId="1ED2CDF8"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Το καταθέτω στα Πρα</w:t>
      </w:r>
      <w:r>
        <w:rPr>
          <w:rFonts w:eastAsia="Times New Roman" w:cs="Times New Roman"/>
          <w:szCs w:val="24"/>
        </w:rPr>
        <w:t xml:space="preserve">κτικά. </w:t>
      </w:r>
    </w:p>
    <w:p w14:paraId="1ED2CDF9" w14:textId="77777777" w:rsidR="00844B03" w:rsidRDefault="0027580D">
      <w:pPr>
        <w:spacing w:after="0" w:line="600" w:lineRule="auto"/>
        <w:ind w:firstLine="720"/>
        <w:jc w:val="both"/>
        <w:rPr>
          <w:rFonts w:eastAsia="Times New Roman" w:cs="Times New Roman"/>
        </w:rPr>
      </w:pPr>
      <w:r w:rsidRPr="000731CA">
        <w:rPr>
          <w:rFonts w:eastAsia="Times New Roman" w:cs="Times New Roman"/>
        </w:rPr>
        <w:t>(Στο σημείο αυτό ο</w:t>
      </w:r>
      <w:r>
        <w:rPr>
          <w:rFonts w:eastAsia="Times New Roman" w:cs="Times New Roman"/>
        </w:rPr>
        <w:t xml:space="preserve"> Πρόεδρος της </w:t>
      </w:r>
      <w:r w:rsidRPr="00D33B8F">
        <w:rPr>
          <w:rFonts w:eastAsia="Times New Roman" w:cs="Times New Roman"/>
        </w:rPr>
        <w:t>Νέας Δημοκρατίας</w:t>
      </w:r>
      <w:r>
        <w:rPr>
          <w:rFonts w:eastAsia="Times New Roman" w:cs="Times New Roman"/>
        </w:rPr>
        <w:t xml:space="preserve"> κ. Κυριάκος Μητσοτάκης </w:t>
      </w:r>
      <w:r w:rsidRPr="000731CA">
        <w:rPr>
          <w:rFonts w:eastAsia="Times New Roman" w:cs="Times New Roman"/>
        </w:rPr>
        <w:t>καταθέτει για τα Πρακτικά τα προαναφερθέντα έγγραφα, τα οποία βρίσκονται στο αρχείο του Τμήματος Γραμματείας της Διεύθυνσης Στενογραφίας κα  Πρακτικών της Βουλής)</w:t>
      </w:r>
    </w:p>
    <w:p w14:paraId="1ED2CDFA"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ΙΩΑΝΝΗΣ ΔΡΑΓΑ</w:t>
      </w:r>
      <w:r>
        <w:rPr>
          <w:rFonts w:eastAsia="Times New Roman" w:cs="Times New Roman"/>
          <w:b/>
          <w:szCs w:val="24"/>
        </w:rPr>
        <w:t>ΣΑΚΗΣ (Αντιπρόεδρος της Κυβέρνησης)</w:t>
      </w:r>
      <w:r w:rsidRPr="00155F8F">
        <w:rPr>
          <w:rFonts w:eastAsia="Times New Roman" w:cs="Times New Roman"/>
          <w:b/>
          <w:szCs w:val="24"/>
        </w:rPr>
        <w:t>:</w:t>
      </w:r>
      <w:r>
        <w:rPr>
          <w:rFonts w:eastAsia="Times New Roman" w:cs="Times New Roman"/>
          <w:szCs w:val="24"/>
        </w:rPr>
        <w:t xml:space="preserve"> Με τον κ. </w:t>
      </w:r>
      <w:proofErr w:type="spellStart"/>
      <w:r>
        <w:rPr>
          <w:rFonts w:eastAsia="Times New Roman" w:cs="Times New Roman"/>
          <w:szCs w:val="24"/>
        </w:rPr>
        <w:t>Βίζερ</w:t>
      </w:r>
      <w:proofErr w:type="spellEnd"/>
      <w:r>
        <w:rPr>
          <w:rFonts w:eastAsia="Times New Roman" w:cs="Times New Roman"/>
          <w:szCs w:val="24"/>
        </w:rPr>
        <w:t xml:space="preserve"> είστε ή</w:t>
      </w:r>
      <w:r>
        <w:rPr>
          <w:rFonts w:eastAsia="Times New Roman" w:cs="Times New Roman"/>
          <w:szCs w:val="24"/>
        </w:rPr>
        <w:t xml:space="preserve"> με τη χώρα;</w:t>
      </w:r>
    </w:p>
    <w:p w14:paraId="1ED2CDFB" w14:textId="77777777" w:rsidR="00844B03" w:rsidRDefault="0027580D">
      <w:pPr>
        <w:tabs>
          <w:tab w:val="left" w:pos="3873"/>
        </w:tabs>
        <w:spacing w:after="0" w:line="600" w:lineRule="auto"/>
        <w:ind w:firstLine="720"/>
        <w:jc w:val="both"/>
        <w:rPr>
          <w:rFonts w:eastAsia="Times New Roman" w:cs="Times New Roman"/>
          <w:szCs w:val="24"/>
        </w:rPr>
      </w:pPr>
      <w:r w:rsidRPr="00156974">
        <w:rPr>
          <w:rFonts w:eastAsia="Times New Roman" w:cs="Times New Roman"/>
          <w:b/>
          <w:szCs w:val="24"/>
        </w:rPr>
        <w:t>ΚΥΡΙΑΚΟΣ ΜΗΤΣΟΤΑΚΗΣ (Πρόεδρος της Νέας Δημοκρατίας):</w:t>
      </w:r>
      <w:r>
        <w:rPr>
          <w:rFonts w:eastAsia="Times New Roman" w:cs="Times New Roman"/>
          <w:szCs w:val="24"/>
        </w:rPr>
        <w:t xml:space="preserve"> Εγώ με την Ελλάδα είμαι. Εσείς δεν ξέρω με ποιους είστε τελικά. Εγώ σας λέω τι σας λένε, για να μη διαβάζετε επιλεκτικά τις δηλώσε</w:t>
      </w:r>
      <w:r>
        <w:rPr>
          <w:rFonts w:eastAsia="Times New Roman" w:cs="Times New Roman"/>
          <w:szCs w:val="24"/>
        </w:rPr>
        <w:t xml:space="preserve">ις των Ευρωπαίων. </w:t>
      </w:r>
    </w:p>
    <w:p w14:paraId="1ED2CDFC" w14:textId="77777777" w:rsidR="00844B03" w:rsidRDefault="0027580D">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1ED2CDFD"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 Δυστυχώς, εξαιτίας σας κινδυνεύει να χαθεί κάθε θετική προοπτική. Όπως χάνονται και όλοι οι στόχοι που είχε θέσει ο κ. Τσίπρας.</w:t>
      </w:r>
    </w:p>
    <w:p w14:paraId="1ED2CDF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Θυμίζω, κύριε Τσίπρα, αυτό που είπε και η κ. Γεννηματά</w:t>
      </w:r>
      <w:r>
        <w:rPr>
          <w:rFonts w:eastAsia="Times New Roman" w:cs="Times New Roman"/>
          <w:szCs w:val="24"/>
        </w:rPr>
        <w:t>. Αξίζει να το επαναλάβω, γιατί δεν ήταν ο κ. Τσίπρας στην Αίθουσα, οπότε μπορεί να μην το άκουσε.</w:t>
      </w:r>
    </w:p>
    <w:p w14:paraId="1ED2CDFF"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ED2CE00" w14:textId="77777777" w:rsidR="00844B03" w:rsidRDefault="0027580D">
      <w:pPr>
        <w:spacing w:after="0" w:line="600" w:lineRule="auto"/>
        <w:ind w:firstLine="720"/>
        <w:jc w:val="both"/>
        <w:rPr>
          <w:rFonts w:eastAsia="Times New Roman" w:cs="Times New Roman"/>
          <w:szCs w:val="24"/>
        </w:rPr>
      </w:pPr>
      <w:r w:rsidRPr="00461B4D">
        <w:rPr>
          <w:rFonts w:eastAsia="Times New Roman" w:cs="Times New Roman"/>
          <w:b/>
          <w:szCs w:val="24"/>
        </w:rPr>
        <w:t xml:space="preserve">ΠΡΟΕΔΡΟΣ (Νικόλαος </w:t>
      </w:r>
      <w:proofErr w:type="spellStart"/>
      <w:r w:rsidRPr="00461B4D">
        <w:rPr>
          <w:rFonts w:eastAsia="Times New Roman" w:cs="Times New Roman"/>
          <w:b/>
          <w:szCs w:val="24"/>
        </w:rPr>
        <w:t>Βούτσης</w:t>
      </w:r>
      <w:proofErr w:type="spellEnd"/>
      <w:r w:rsidRPr="00461B4D">
        <w:rPr>
          <w:rFonts w:eastAsia="Times New Roman" w:cs="Times New Roman"/>
          <w:b/>
          <w:szCs w:val="24"/>
        </w:rPr>
        <w:t>):</w:t>
      </w:r>
      <w:r>
        <w:rPr>
          <w:rFonts w:eastAsia="Times New Roman" w:cs="Times New Roman"/>
          <w:szCs w:val="24"/>
        </w:rPr>
        <w:t xml:space="preserve"> Ήσυχα, παρακαλώ. </w:t>
      </w:r>
    </w:p>
    <w:p w14:paraId="1ED2CE01" w14:textId="77777777" w:rsidR="00844B03" w:rsidRDefault="0027580D">
      <w:pPr>
        <w:spacing w:after="0" w:line="600" w:lineRule="auto"/>
        <w:ind w:firstLine="720"/>
        <w:jc w:val="both"/>
        <w:rPr>
          <w:rFonts w:eastAsia="Times New Roman" w:cs="Times New Roman"/>
          <w:szCs w:val="24"/>
        </w:rPr>
      </w:pPr>
      <w:r w:rsidRPr="00217EB5">
        <w:rPr>
          <w:rFonts w:eastAsia="Times New Roman" w:cs="Times New Roman"/>
          <w:b/>
          <w:szCs w:val="24"/>
        </w:rPr>
        <w:t>ΚΥΡΙΑΚΟΣ ΜΗΤΣΟΤΑΚΗΣ (Πρόεδρος της Νέας Δημοκρατίας):</w:t>
      </w:r>
      <w:r>
        <w:rPr>
          <w:rFonts w:eastAsia="Times New Roman" w:cs="Times New Roman"/>
          <w:szCs w:val="24"/>
        </w:rPr>
        <w:t xml:space="preserve"> Να το ακούσει τώρα, λοιπόν.</w:t>
      </w:r>
    </w:p>
    <w:p w14:paraId="1ED2CE0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Θα σας πω, λοιπόν, κύριε Τσίπρα, τι λέγατε στη συζήτηση ακριβώς πριν από έναν χρόνο απ’ αυτό το Βήμα: «Τους επόμενους μήνες αναμένεται, με το κλείσιμο της δεύτερης αξιολόγησης και τα μέτρα για το χρέος, η ένταξη της χώρας μας σ</w:t>
      </w:r>
      <w:r>
        <w:rPr>
          <w:rFonts w:eastAsia="Times New Roman" w:cs="Times New Roman"/>
          <w:szCs w:val="24"/>
        </w:rPr>
        <w:t xml:space="preserve">το πρόγραμμα ποσοτικής χαλάρωσης της Ευρωπαϊκής Κεντρικής Τράπεζας. Είναι ένα γεγονός που θα συμβάλλει στην αποκατάσταση της κανονικότητας οδηγώντας και στη σταδιακή άρση όλων των περιορισμών στη μεταφορά κεφαλαίων». </w:t>
      </w:r>
    </w:p>
    <w:p w14:paraId="1ED2CE0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Αυτά είπατε πέρυσι. Έκτοτε επανειλημμέ</w:t>
      </w:r>
      <w:r>
        <w:rPr>
          <w:rFonts w:eastAsia="Times New Roman" w:cs="Times New Roman"/>
          <w:szCs w:val="24"/>
        </w:rPr>
        <w:t xml:space="preserve">να έχετε τονίσει πόσο σκληρά διαπραγματευτήκατε, πόσες ώρες αφιερώσατε για να μπει η Ελλάδα επιτέλους στο πρόγραμμα ποσοτικής χαλάρωσης, στο γνωστό </w:t>
      </w:r>
      <w:r>
        <w:rPr>
          <w:rFonts w:eastAsia="Times New Roman" w:cs="Times New Roman"/>
          <w:szCs w:val="24"/>
          <w:lang w:val="en-US"/>
        </w:rPr>
        <w:t>QE</w:t>
      </w:r>
      <w:r w:rsidRPr="00461B4D">
        <w:rPr>
          <w:rFonts w:eastAsia="Times New Roman" w:cs="Times New Roman"/>
          <w:szCs w:val="24"/>
        </w:rPr>
        <w:t>.</w:t>
      </w:r>
      <w:r>
        <w:rPr>
          <w:rFonts w:eastAsia="Times New Roman" w:cs="Times New Roman"/>
          <w:szCs w:val="24"/>
        </w:rPr>
        <w:t xml:space="preserve"> Μας είπατε πόσο σημαντικό είναι το </w:t>
      </w:r>
      <w:r>
        <w:rPr>
          <w:rFonts w:eastAsia="Times New Roman" w:cs="Times New Roman"/>
          <w:szCs w:val="24"/>
          <w:lang w:val="en-US"/>
        </w:rPr>
        <w:t>QE</w:t>
      </w:r>
      <w:r>
        <w:rPr>
          <w:rFonts w:eastAsia="Times New Roman" w:cs="Times New Roman"/>
          <w:szCs w:val="24"/>
        </w:rPr>
        <w:t>, για να μπορέσει η Ελλάδα επιτέλους να δανείζεται με κανονικά επιτ</w:t>
      </w:r>
      <w:r>
        <w:rPr>
          <w:rFonts w:eastAsia="Times New Roman" w:cs="Times New Roman"/>
          <w:szCs w:val="24"/>
        </w:rPr>
        <w:t>όκια. Και είχατε δίκιο,</w:t>
      </w:r>
      <w:r w:rsidRPr="00892924">
        <w:rPr>
          <w:rFonts w:eastAsia="Times New Roman" w:cs="Times New Roman"/>
          <w:szCs w:val="24"/>
        </w:rPr>
        <w:t xml:space="preserve"> </w:t>
      </w:r>
      <w:r>
        <w:rPr>
          <w:rFonts w:eastAsia="Times New Roman" w:cs="Times New Roman"/>
          <w:szCs w:val="24"/>
        </w:rPr>
        <w:t xml:space="preserve">πράγματι, μόνο που εξαιτίας σας χάσαμε το </w:t>
      </w:r>
      <w:r>
        <w:rPr>
          <w:rFonts w:eastAsia="Times New Roman" w:cs="Times New Roman"/>
          <w:szCs w:val="24"/>
          <w:lang w:val="en-US"/>
        </w:rPr>
        <w:t>QE</w:t>
      </w:r>
      <w:r>
        <w:rPr>
          <w:rFonts w:eastAsia="Times New Roman" w:cs="Times New Roman"/>
          <w:szCs w:val="24"/>
        </w:rPr>
        <w:t xml:space="preserve">. Αυτό συμβαίνει, δυστυχώς, με την Κυβέρνησή σας κάθε φορά που διαπραγματεύεται. Τα δίνετε όλα και δεν παίρνετε τίποτα. </w:t>
      </w:r>
    </w:p>
    <w:p w14:paraId="1ED2CE0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Τώρα προσέξτε. Τι μας είπατε, κύριε Τσίπρα; Η ένταξη στην ποσοτική </w:t>
      </w:r>
      <w:r>
        <w:rPr>
          <w:rFonts w:eastAsia="Times New Roman" w:cs="Times New Roman"/>
          <w:szCs w:val="24"/>
        </w:rPr>
        <w:t xml:space="preserve">χαλάρωση δεν είναι κρίσιμης σημασίας. Ε, τώρα φταίω εγώ αν σας πω ψεύτη; </w:t>
      </w:r>
    </w:p>
    <w:p w14:paraId="1ED2CE05" w14:textId="77777777" w:rsidR="00844B03" w:rsidRDefault="0027580D">
      <w:pPr>
        <w:spacing w:after="0" w:line="600" w:lineRule="auto"/>
        <w:ind w:firstLine="720"/>
        <w:jc w:val="center"/>
        <w:rPr>
          <w:rFonts w:eastAsia="Times New Roman" w:cs="Times New Roman"/>
          <w:szCs w:val="24"/>
        </w:rPr>
      </w:pPr>
      <w:r w:rsidRPr="0096133D">
        <w:rPr>
          <w:rFonts w:eastAsia="Times New Roman" w:cs="Times New Roman"/>
          <w:szCs w:val="24"/>
        </w:rPr>
        <w:t>(Χειροκροτήματα</w:t>
      </w:r>
      <w:r>
        <w:rPr>
          <w:rFonts w:eastAsia="Times New Roman" w:cs="Times New Roman"/>
          <w:szCs w:val="24"/>
        </w:rPr>
        <w:t xml:space="preserve"> από την πτέρυγα της Νέας Δημοκρατίας</w:t>
      </w:r>
      <w:r w:rsidRPr="0096133D">
        <w:rPr>
          <w:rFonts w:eastAsia="Times New Roman" w:cs="Times New Roman"/>
          <w:szCs w:val="24"/>
        </w:rPr>
        <w:t>)</w:t>
      </w:r>
    </w:p>
    <w:p w14:paraId="1ED2CE0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Ή μήπως προτιμάτε τον όρο «</w:t>
      </w:r>
      <w:proofErr w:type="spellStart"/>
      <w:r>
        <w:rPr>
          <w:rFonts w:eastAsia="Times New Roman" w:cs="Times New Roman"/>
          <w:szCs w:val="24"/>
        </w:rPr>
        <w:t>κωλοτούμπας</w:t>
      </w:r>
      <w:proofErr w:type="spellEnd"/>
      <w:r>
        <w:rPr>
          <w:rFonts w:eastAsia="Times New Roman" w:cs="Times New Roman"/>
          <w:szCs w:val="24"/>
        </w:rPr>
        <w:t xml:space="preserve">», τον οποίο έχετε πατεντάρει. Διαλέγετε και παίρνετε. </w:t>
      </w:r>
    </w:p>
    <w:p w14:paraId="1ED2CE0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Η πραγματικότητα, όμως, για άλλη μια φορά δυστυχώς σας διαψεύδει. Βλέπω ότι τις τελευταίες μέρες πανηγυρίζετε για την αποκλιμάκωση στις τιμές των ομολόγων. Είναι αυτό, πράγματι, μια θετική εξέλιξη. Έχει και τεχνικούς λόγους, τους οποίους δεν χρειάζεται να </w:t>
      </w:r>
      <w:r>
        <w:rPr>
          <w:rFonts w:eastAsia="Times New Roman" w:cs="Times New Roman"/>
          <w:szCs w:val="24"/>
        </w:rPr>
        <w:t xml:space="preserve">αναλύσω σ’ αυτή την Αίθουσα. Αυτό, όμως, το οποίο δεν μας λέτε είναι ότι τα επιτόκια δανεισμού της χώρας είναι υπερβολικά υψηλά σε σχέση με αυτά της Κύπρου, της Πορτογαλίας και της Ισπανίας. </w:t>
      </w:r>
    </w:p>
    <w:p w14:paraId="1ED2CE0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μιας και θέλετε να τα ακούσετε, να σας τα πω με αριθμούς για</w:t>
      </w:r>
      <w:r>
        <w:rPr>
          <w:rFonts w:eastAsia="Times New Roman" w:cs="Times New Roman"/>
          <w:szCs w:val="24"/>
        </w:rPr>
        <w:t xml:space="preserve"> να τα καταλάβετε.</w:t>
      </w:r>
    </w:p>
    <w:p w14:paraId="1ED2CE0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Ποια είναι η απόδοση του δεκαετούς ομολόγου; Λίγο κάτω από το 4% στο 3,96%. Πού είναι το ομόλογο της Κύπρου; Στο 1,54%. Πού είναι το ομόλογο της Πορτογαλίας; </w:t>
      </w:r>
    </w:p>
    <w:p w14:paraId="1ED2CE0A" w14:textId="77777777" w:rsidR="00844B03" w:rsidRDefault="0027580D">
      <w:pPr>
        <w:spacing w:after="0" w:line="600" w:lineRule="auto"/>
        <w:ind w:firstLine="720"/>
        <w:jc w:val="both"/>
        <w:rPr>
          <w:rFonts w:eastAsia="Times New Roman" w:cs="Times New Roman"/>
          <w:szCs w:val="24"/>
        </w:rPr>
      </w:pPr>
      <w:r w:rsidRPr="009B65C8">
        <w:rPr>
          <w:rFonts w:eastAsia="Times New Roman" w:cs="Times New Roman"/>
          <w:b/>
          <w:szCs w:val="24"/>
        </w:rPr>
        <w:t>ΧΡΗΣΤΟΣ ΜΑΝΤΑΣ:</w:t>
      </w:r>
      <w:r>
        <w:rPr>
          <w:rFonts w:eastAsia="Times New Roman" w:cs="Times New Roman"/>
          <w:szCs w:val="24"/>
        </w:rPr>
        <w:t xml:space="preserve"> Κάτω, όχι πάνω.</w:t>
      </w:r>
    </w:p>
    <w:p w14:paraId="1ED2CE0B" w14:textId="77777777" w:rsidR="00844B03" w:rsidRDefault="0027580D">
      <w:pPr>
        <w:spacing w:after="0" w:line="600" w:lineRule="auto"/>
        <w:ind w:firstLine="720"/>
        <w:jc w:val="both"/>
        <w:rPr>
          <w:rFonts w:eastAsia="Times New Roman" w:cs="Times New Roman"/>
          <w:szCs w:val="24"/>
        </w:rPr>
      </w:pPr>
      <w:r w:rsidRPr="009B65C8">
        <w:rPr>
          <w:rFonts w:eastAsia="Times New Roman" w:cs="Times New Roman"/>
          <w:b/>
          <w:szCs w:val="24"/>
        </w:rPr>
        <w:t>ΚΩΝΣΤΑΝΤΙΝΟΣ ΜΠΑΡΚΑΣ:</w:t>
      </w:r>
      <w:r>
        <w:rPr>
          <w:rFonts w:eastAsia="Times New Roman" w:cs="Times New Roman"/>
          <w:szCs w:val="24"/>
        </w:rPr>
        <w:t xml:space="preserve"> Το 2014 πόσο ήταν;</w:t>
      </w:r>
    </w:p>
    <w:p w14:paraId="1ED2CE0C" w14:textId="77777777" w:rsidR="00844B03" w:rsidRDefault="0027580D">
      <w:pPr>
        <w:spacing w:after="0" w:line="600" w:lineRule="auto"/>
        <w:ind w:firstLine="720"/>
        <w:jc w:val="center"/>
        <w:rPr>
          <w:rFonts w:eastAsia="Times New Roman" w:cs="Times New Roman"/>
          <w:szCs w:val="24"/>
        </w:rPr>
      </w:pPr>
      <w:r w:rsidRPr="00570B8A">
        <w:rPr>
          <w:rFonts w:eastAsia="Times New Roman" w:cs="Times New Roman"/>
          <w:szCs w:val="24"/>
        </w:rPr>
        <w:t>(Θόρυ</w:t>
      </w:r>
      <w:r w:rsidRPr="00570B8A">
        <w:rPr>
          <w:rFonts w:eastAsia="Times New Roman" w:cs="Times New Roman"/>
          <w:szCs w:val="24"/>
        </w:rPr>
        <w:t>βος στην Αίθουσα)</w:t>
      </w:r>
    </w:p>
    <w:p w14:paraId="1ED2CE0D" w14:textId="77777777" w:rsidR="00844B03" w:rsidRDefault="0027580D">
      <w:pPr>
        <w:spacing w:after="0" w:line="600" w:lineRule="auto"/>
        <w:ind w:firstLine="720"/>
        <w:jc w:val="both"/>
        <w:rPr>
          <w:rFonts w:eastAsia="Times New Roman" w:cs="Times New Roman"/>
          <w:szCs w:val="24"/>
        </w:rPr>
      </w:pPr>
      <w:r w:rsidRPr="00461B4D">
        <w:rPr>
          <w:rFonts w:eastAsia="Times New Roman" w:cs="Times New Roman"/>
          <w:b/>
          <w:szCs w:val="24"/>
        </w:rPr>
        <w:t xml:space="preserve">ΠΡΟΕΔΡΟΣ (Νικόλαος </w:t>
      </w:r>
      <w:proofErr w:type="spellStart"/>
      <w:r w:rsidRPr="00461B4D">
        <w:rPr>
          <w:rFonts w:eastAsia="Times New Roman" w:cs="Times New Roman"/>
          <w:b/>
          <w:szCs w:val="24"/>
        </w:rPr>
        <w:t>Βούτσης</w:t>
      </w:r>
      <w:proofErr w:type="spellEnd"/>
      <w:r w:rsidRPr="00461B4D">
        <w:rPr>
          <w:rFonts w:eastAsia="Times New Roman" w:cs="Times New Roman"/>
          <w:b/>
          <w:szCs w:val="24"/>
        </w:rPr>
        <w:t>):</w:t>
      </w:r>
      <w:r>
        <w:rPr>
          <w:rFonts w:eastAsia="Times New Roman" w:cs="Times New Roman"/>
          <w:szCs w:val="24"/>
        </w:rPr>
        <w:t xml:space="preserve"> Παρακαλώ!</w:t>
      </w:r>
    </w:p>
    <w:p w14:paraId="1ED2CE0E" w14:textId="77777777" w:rsidR="00844B03" w:rsidRDefault="0027580D">
      <w:pPr>
        <w:spacing w:after="0" w:line="600" w:lineRule="auto"/>
        <w:ind w:firstLine="720"/>
        <w:jc w:val="both"/>
        <w:rPr>
          <w:rFonts w:eastAsia="Times New Roman" w:cs="Times New Roman"/>
          <w:szCs w:val="24"/>
        </w:rPr>
      </w:pPr>
      <w:r w:rsidRPr="00217EB5">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 xml:space="preserve">Είναι δύσκολες έννοιες αυτές για εσάς. Είναι δύσκολα αυτά. Θα τα καταλάβετε, όμως, κάντε λίγη υπομονή. </w:t>
      </w:r>
    </w:p>
    <w:p w14:paraId="1ED2CE0F" w14:textId="77777777" w:rsidR="00844B03" w:rsidRDefault="0027580D">
      <w:pPr>
        <w:spacing w:after="0" w:line="600" w:lineRule="auto"/>
        <w:ind w:firstLine="720"/>
        <w:jc w:val="center"/>
        <w:rPr>
          <w:rFonts w:eastAsia="Times New Roman" w:cs="Times New Roman"/>
          <w:szCs w:val="24"/>
        </w:rPr>
      </w:pPr>
      <w:r w:rsidRPr="00570B8A">
        <w:rPr>
          <w:rFonts w:eastAsia="Times New Roman" w:cs="Times New Roman"/>
          <w:szCs w:val="24"/>
        </w:rPr>
        <w:t>(Θόρυβος στην Αίθουσα)</w:t>
      </w:r>
    </w:p>
    <w:p w14:paraId="1ED2CE10" w14:textId="77777777" w:rsidR="00844B03" w:rsidRDefault="0027580D">
      <w:pPr>
        <w:spacing w:after="0" w:line="600" w:lineRule="auto"/>
        <w:ind w:firstLine="720"/>
        <w:jc w:val="both"/>
        <w:rPr>
          <w:rFonts w:eastAsia="Times New Roman" w:cs="Times New Roman"/>
          <w:szCs w:val="24"/>
        </w:rPr>
      </w:pPr>
      <w:r w:rsidRPr="00461B4D">
        <w:rPr>
          <w:rFonts w:eastAsia="Times New Roman" w:cs="Times New Roman"/>
          <w:b/>
          <w:szCs w:val="24"/>
        </w:rPr>
        <w:t xml:space="preserve">ΠΡΟΕΔΡΟΣ (Νικόλαος </w:t>
      </w:r>
      <w:proofErr w:type="spellStart"/>
      <w:r w:rsidRPr="00461B4D">
        <w:rPr>
          <w:rFonts w:eastAsia="Times New Roman" w:cs="Times New Roman"/>
          <w:b/>
          <w:szCs w:val="24"/>
        </w:rPr>
        <w:t>Βούτσης</w:t>
      </w:r>
      <w:proofErr w:type="spellEnd"/>
      <w:r w:rsidRPr="00461B4D">
        <w:rPr>
          <w:rFonts w:eastAsia="Times New Roman" w:cs="Times New Roman"/>
          <w:b/>
          <w:szCs w:val="24"/>
        </w:rPr>
        <w:t>):</w:t>
      </w:r>
      <w:r>
        <w:rPr>
          <w:rFonts w:eastAsia="Times New Roman" w:cs="Times New Roman"/>
          <w:szCs w:val="24"/>
        </w:rPr>
        <w:t xml:space="preserve"> Παρακαλώ πολύ, κάντε ησυχία. Μην διακόπτετε. </w:t>
      </w:r>
    </w:p>
    <w:p w14:paraId="1ED2CE11" w14:textId="77777777" w:rsidR="00844B03" w:rsidRDefault="0027580D">
      <w:pPr>
        <w:spacing w:after="0" w:line="600" w:lineRule="auto"/>
        <w:ind w:firstLine="720"/>
        <w:jc w:val="both"/>
        <w:rPr>
          <w:rFonts w:eastAsia="Times New Roman" w:cs="Times New Roman"/>
          <w:szCs w:val="24"/>
        </w:rPr>
      </w:pPr>
      <w:r w:rsidRPr="00217EB5">
        <w:rPr>
          <w:rFonts w:eastAsia="Times New Roman" w:cs="Times New Roman"/>
          <w:b/>
          <w:szCs w:val="24"/>
        </w:rPr>
        <w:t>ΚΥΡΙΑΚΟΣ ΜΗΤΣΟΤΑΚΗΣ (Πρόεδρος της Νέας Δημοκρατίας):</w:t>
      </w:r>
      <w:r>
        <w:rPr>
          <w:rFonts w:eastAsia="Times New Roman" w:cs="Times New Roman"/>
          <w:b/>
          <w:szCs w:val="24"/>
        </w:rPr>
        <w:t xml:space="preserve"> </w:t>
      </w:r>
      <w:r>
        <w:rPr>
          <w:rFonts w:eastAsia="Times New Roman" w:cs="Times New Roman"/>
          <w:szCs w:val="24"/>
        </w:rPr>
        <w:t xml:space="preserve">Της Ισπανίας ήταν 1,46%. Βλέπετε, όμως, οι χώρες αυτές είχαν σοβαρές ηγεσίες που τις έβγαλαν από τα μνημόνια μια ώρα αρχύτερα. </w:t>
      </w:r>
    </w:p>
    <w:p w14:paraId="1ED2CE1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Έχετε επισκεφθεί τη</w:t>
      </w:r>
      <w:r>
        <w:rPr>
          <w:rFonts w:eastAsia="Times New Roman" w:cs="Times New Roman"/>
          <w:szCs w:val="24"/>
        </w:rPr>
        <w:t xml:space="preserve">ν Πορτογαλία αρκετές φορές, κύριε Τσίπρα. Αναρωτιέμαι, τι σκέφτεστε, άραγε, όταν βλέπετε τον σοσιαλιστή Πρωθυπουργό –προσέξτε, σοσιαλιστή- της Πορτογαλίας να έχει αυτές τις αποδόσεις; </w:t>
      </w:r>
    </w:p>
    <w:p w14:paraId="1ED2CE13" w14:textId="77777777" w:rsidR="00844B03" w:rsidRDefault="0027580D">
      <w:pPr>
        <w:spacing w:after="0" w:line="600" w:lineRule="auto"/>
        <w:ind w:firstLine="720"/>
        <w:jc w:val="center"/>
        <w:rPr>
          <w:rFonts w:eastAsia="Times New Roman" w:cs="Times New Roman"/>
          <w:szCs w:val="24"/>
        </w:rPr>
      </w:pPr>
      <w:r w:rsidRPr="00570B8A">
        <w:rPr>
          <w:rFonts w:eastAsia="Times New Roman" w:cs="Times New Roman"/>
          <w:szCs w:val="24"/>
        </w:rPr>
        <w:t>(Θόρυβος στην Αίθουσα)</w:t>
      </w:r>
    </w:p>
    <w:p w14:paraId="1ED2CE14" w14:textId="77777777" w:rsidR="00844B03" w:rsidRDefault="0027580D">
      <w:pPr>
        <w:spacing w:after="0" w:line="600" w:lineRule="auto"/>
        <w:ind w:firstLine="720"/>
        <w:jc w:val="both"/>
        <w:rPr>
          <w:rFonts w:eastAsia="Times New Roman" w:cs="Times New Roman"/>
          <w:szCs w:val="24"/>
        </w:rPr>
      </w:pPr>
      <w:r w:rsidRPr="00461B4D">
        <w:rPr>
          <w:rFonts w:eastAsia="Times New Roman" w:cs="Times New Roman"/>
          <w:b/>
          <w:szCs w:val="24"/>
        </w:rPr>
        <w:t>ΚΩΝΣΤΑΝΤΙΝΟΣ ΜΠΑΡΚΑΣ:</w:t>
      </w:r>
      <w:r>
        <w:rPr>
          <w:rFonts w:eastAsia="Times New Roman" w:cs="Times New Roman"/>
          <w:szCs w:val="24"/>
        </w:rPr>
        <w:t xml:space="preserve"> Το 2014 πόσο ήταν; </w:t>
      </w:r>
    </w:p>
    <w:p w14:paraId="1ED2CE15" w14:textId="77777777" w:rsidR="00844B03" w:rsidRDefault="0027580D">
      <w:pPr>
        <w:spacing w:after="0" w:line="600" w:lineRule="auto"/>
        <w:ind w:firstLine="720"/>
        <w:jc w:val="both"/>
        <w:rPr>
          <w:rFonts w:eastAsia="Times New Roman" w:cs="Times New Roman"/>
          <w:szCs w:val="24"/>
        </w:rPr>
      </w:pPr>
      <w:r w:rsidRPr="00217EB5">
        <w:rPr>
          <w:rFonts w:eastAsia="Times New Roman" w:cs="Times New Roman"/>
          <w:b/>
          <w:szCs w:val="24"/>
        </w:rPr>
        <w:t>ΚΥΡΙΑΚΟΣ ΜΗΤΣΟΤΑΚΗΣ (Πρόεδρος της Νέας Δημοκρατίας):</w:t>
      </w:r>
      <w:r>
        <w:rPr>
          <w:rFonts w:eastAsia="Times New Roman" w:cs="Times New Roman"/>
          <w:szCs w:val="24"/>
        </w:rPr>
        <w:t xml:space="preserve"> Να σας θυμίσω τι έγινε από το 2014 και μετά, λοιπόν, μιας και θέλετε να το ακούσετε. </w:t>
      </w:r>
    </w:p>
    <w:p w14:paraId="1ED2CE1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Η Πορτογαλία πρόσθεσε στο ΑΕΠ της 11%. Η Ελλάδα πόσο, κύριε Τσίπρα επί ημερών σας; Μηδέν. Αυτή είναι η σύγκριση με τη</w:t>
      </w:r>
      <w:r>
        <w:rPr>
          <w:rFonts w:eastAsia="Times New Roman" w:cs="Times New Roman"/>
          <w:szCs w:val="24"/>
        </w:rPr>
        <w:t xml:space="preserve">ν Πορτογαλία, αφού θέλετε να κάνουμε τις συγκρίσεις, κύριε Τσίπρα. </w:t>
      </w:r>
    </w:p>
    <w:p w14:paraId="1ED2CE17" w14:textId="77777777" w:rsidR="00844B03" w:rsidRDefault="0027580D">
      <w:pPr>
        <w:spacing w:after="0" w:line="600" w:lineRule="auto"/>
        <w:ind w:firstLine="720"/>
        <w:jc w:val="center"/>
        <w:rPr>
          <w:rFonts w:eastAsia="Times New Roman" w:cs="Times New Roman"/>
          <w:szCs w:val="24"/>
        </w:rPr>
      </w:pPr>
      <w:r w:rsidRPr="0096133D">
        <w:rPr>
          <w:rFonts w:eastAsia="Times New Roman" w:cs="Times New Roman"/>
          <w:szCs w:val="24"/>
        </w:rPr>
        <w:t>(Χειροκροτήματα</w:t>
      </w:r>
      <w:r>
        <w:rPr>
          <w:rFonts w:eastAsia="Times New Roman" w:cs="Times New Roman"/>
          <w:szCs w:val="24"/>
        </w:rPr>
        <w:t xml:space="preserve"> από την πτέρυγα της Νέας Δημοκρατίας</w:t>
      </w:r>
      <w:r w:rsidRPr="0096133D">
        <w:rPr>
          <w:rFonts w:eastAsia="Times New Roman" w:cs="Times New Roman"/>
          <w:szCs w:val="24"/>
        </w:rPr>
        <w:t>)</w:t>
      </w:r>
    </w:p>
    <w:p w14:paraId="1ED2CE1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Και ο Πορτογάλος Υπουργός Οικονομικών -κατά τα άλλα σοσιαλιστής και πανηγυρίζατε που εκλέχτηκε Πρόεδρος του </w:t>
      </w:r>
      <w:proofErr w:type="spellStart"/>
      <w:r>
        <w:rPr>
          <w:rFonts w:eastAsia="Times New Roman" w:cs="Times New Roman"/>
          <w:szCs w:val="24"/>
          <w:lang w:val="en-US"/>
        </w:rPr>
        <w:t>Eurogroup</w:t>
      </w:r>
      <w:proofErr w:type="spellEnd"/>
      <w:r>
        <w:rPr>
          <w:rFonts w:eastAsia="Times New Roman" w:cs="Times New Roman"/>
          <w:szCs w:val="24"/>
        </w:rPr>
        <w:t>-</w:t>
      </w:r>
      <w:r w:rsidRPr="00BB27A8">
        <w:rPr>
          <w:rFonts w:eastAsia="Times New Roman" w:cs="Times New Roman"/>
          <w:szCs w:val="24"/>
        </w:rPr>
        <w:t xml:space="preserve"> </w:t>
      </w:r>
      <w:r>
        <w:rPr>
          <w:rFonts w:eastAsia="Times New Roman" w:cs="Times New Roman"/>
          <w:szCs w:val="24"/>
        </w:rPr>
        <w:t>μας λέει ορθά-κ</w:t>
      </w:r>
      <w:r>
        <w:rPr>
          <w:rFonts w:eastAsia="Times New Roman" w:cs="Times New Roman"/>
          <w:szCs w:val="24"/>
        </w:rPr>
        <w:t xml:space="preserve">οφτά ότι πρώτα θα τελειώσει το πρόγραμμα και μετά θα ξεκινήσει η συζήτηση για το χρέος. </w:t>
      </w:r>
    </w:p>
    <w:p w14:paraId="1ED2CE1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 πρόβλημά σας, κύριε Τσίπρα δεν είναι μόνο η ιδεολογία σας. Μεταξύ μας, αμφιβά</w:t>
      </w:r>
      <w:r>
        <w:rPr>
          <w:rFonts w:eastAsia="Times New Roman" w:cs="Times New Roman"/>
          <w:szCs w:val="24"/>
        </w:rPr>
        <w:t>λ</w:t>
      </w:r>
      <w:r>
        <w:rPr>
          <w:rFonts w:eastAsia="Times New Roman" w:cs="Times New Roman"/>
          <w:szCs w:val="24"/>
        </w:rPr>
        <w:t>λω αν έχετε οποιαδήποτε πραγματική ιδεολογία. Εξάλλου, σας το θυμίζουν με κάθε ευκαιρί</w:t>
      </w:r>
      <w:r>
        <w:rPr>
          <w:rFonts w:eastAsia="Times New Roman" w:cs="Times New Roman"/>
          <w:szCs w:val="24"/>
        </w:rPr>
        <w:t xml:space="preserve">α παλιοί συνοδοιπόροι σας, η κ. Κωνσταντοπούλου, ο κ. Λαφαζάνης. </w:t>
      </w:r>
    </w:p>
    <w:p w14:paraId="1ED2CE1A" w14:textId="77777777" w:rsidR="00844B03" w:rsidRDefault="0027580D">
      <w:pPr>
        <w:spacing w:after="0" w:line="600" w:lineRule="auto"/>
        <w:ind w:firstLine="720"/>
        <w:jc w:val="center"/>
        <w:rPr>
          <w:rFonts w:eastAsia="Times New Roman" w:cs="Times New Roman"/>
          <w:szCs w:val="24"/>
        </w:rPr>
      </w:pPr>
      <w:r w:rsidRPr="0096133D">
        <w:rPr>
          <w:rFonts w:eastAsia="Times New Roman" w:cs="Times New Roman"/>
          <w:szCs w:val="24"/>
        </w:rPr>
        <w:t>(Χειροκροτήματα</w:t>
      </w:r>
      <w:r>
        <w:rPr>
          <w:rFonts w:eastAsia="Times New Roman" w:cs="Times New Roman"/>
          <w:szCs w:val="24"/>
        </w:rPr>
        <w:t xml:space="preserve"> από την πτέρυγα της Νέας Δημοκρατίας</w:t>
      </w:r>
      <w:r w:rsidRPr="0096133D">
        <w:rPr>
          <w:rFonts w:eastAsia="Times New Roman" w:cs="Times New Roman"/>
          <w:szCs w:val="24"/>
        </w:rPr>
        <w:t>)</w:t>
      </w:r>
    </w:p>
    <w:p w14:paraId="1ED2CE1B" w14:textId="77777777" w:rsidR="00844B03" w:rsidRDefault="0027580D">
      <w:pPr>
        <w:spacing w:after="0" w:line="600" w:lineRule="auto"/>
        <w:ind w:firstLine="720"/>
        <w:jc w:val="center"/>
        <w:rPr>
          <w:rFonts w:eastAsia="Times New Roman" w:cs="Times New Roman"/>
          <w:szCs w:val="24"/>
        </w:rPr>
      </w:pPr>
      <w:r w:rsidRPr="00570B8A">
        <w:rPr>
          <w:rFonts w:eastAsia="Times New Roman" w:cs="Times New Roman"/>
          <w:szCs w:val="24"/>
        </w:rPr>
        <w:t>(Θόρυβος στην Αίθουσα)</w:t>
      </w:r>
      <w:r>
        <w:rPr>
          <w:rFonts w:eastAsia="Times New Roman" w:cs="Times New Roman"/>
          <w:szCs w:val="24"/>
        </w:rPr>
        <w:t xml:space="preserve"> </w:t>
      </w:r>
    </w:p>
    <w:p w14:paraId="1ED2CE1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Μα, με προκαλέσατε τώρα! Τώρα με προκαλέσατε, λοιπόν, γιατί δεν είχα πρόθεση να τα διαβάσω, αλλά θα το κάνω! </w:t>
      </w:r>
    </w:p>
    <w:p w14:paraId="1ED2CE1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Τι</w:t>
      </w:r>
      <w:r>
        <w:rPr>
          <w:rFonts w:eastAsia="Times New Roman" w:cs="Times New Roman"/>
          <w:szCs w:val="24"/>
        </w:rPr>
        <w:t xml:space="preserve"> σας είπε, λοιπόν, η κ. Κωνσταντοπούλου; Διαβάζω, έχει ενδιαφέρον να ακουστεί. Πρόεδρο της Βουλής την κάνατε! Δεν την κάναμε εμείς.</w:t>
      </w:r>
    </w:p>
    <w:p w14:paraId="1ED2CE1E"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D2CE1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Τι λέει η κ. Κωνσταντοπούλου; Ακούστε</w:t>
      </w:r>
      <w:r w:rsidRPr="0033544D">
        <w:rPr>
          <w:rFonts w:eastAsia="Times New Roman" w:cs="Times New Roman"/>
          <w:szCs w:val="24"/>
        </w:rPr>
        <w:t>:</w:t>
      </w:r>
      <w:r>
        <w:rPr>
          <w:rFonts w:eastAsia="Times New Roman" w:cs="Times New Roman"/>
          <w:szCs w:val="24"/>
        </w:rPr>
        <w:t xml:space="preserve"> «Είστε μία εγκληματική Κυβέρνηση που ταυτίζει την Αριστερά με τη ρεμούλα, τον οπορτουνισμό και τη κομπίνα, δηλητηριάζοντας ολόκληρη την κοινωνία και τις νέες γενιές, για να μην πιστέψει κανείς σε τίποτα.» </w:t>
      </w:r>
    </w:p>
    <w:p w14:paraId="1ED2CE2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ο κ. Λαφαζάνης βέβαια, και αυτός Υπουργός ήτα</w:t>
      </w:r>
      <w:r>
        <w:rPr>
          <w:rFonts w:eastAsia="Times New Roman" w:cs="Times New Roman"/>
          <w:szCs w:val="24"/>
        </w:rPr>
        <w:t xml:space="preserve">ν, εάν θυμάμαι καλά, μαζί με τον κ. </w:t>
      </w:r>
      <w:proofErr w:type="spellStart"/>
      <w:r>
        <w:rPr>
          <w:rFonts w:eastAsia="Times New Roman" w:cs="Times New Roman"/>
          <w:szCs w:val="24"/>
        </w:rPr>
        <w:t>Βαρουφάκη</w:t>
      </w:r>
      <w:proofErr w:type="spellEnd"/>
      <w:r>
        <w:rPr>
          <w:rFonts w:eastAsia="Times New Roman" w:cs="Times New Roman"/>
          <w:szCs w:val="24"/>
        </w:rPr>
        <w:t xml:space="preserve">, στους πρώτους ένδοξους μήνες: «Ανοιχτή κοροϊδία του κόσμου από τον Αλέξη Τσίπρα, γιατί ο κόσμος βλέπει τη ζωή του να επιδεινώνεται μέρα με τη μέρα.» </w:t>
      </w:r>
    </w:p>
    <w:p w14:paraId="1ED2CE2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 πρόβλημά σας, λοιπόν, κύριε Τσίπρα, είναι ο αφόρητος κυν</w:t>
      </w:r>
      <w:r>
        <w:rPr>
          <w:rFonts w:eastAsia="Times New Roman" w:cs="Times New Roman"/>
          <w:szCs w:val="24"/>
        </w:rPr>
        <w:t>ισμός σας, είναι τα ατελείωτα ψέματά σας, είναι η μνημειώδης ανικανότητά σας, είναι τελικά η βαθιά σας ανηθικότητα. Και αυτά είναι στοιχεία του χαρακτήρα, φοβάμαι, δεν αλλάζουν, δεν «μασκαρεύονται» και οι Έλληνες σας γνωρίζουν πια καλά. Όσο παραμένετε στην</w:t>
      </w:r>
      <w:r>
        <w:rPr>
          <w:rFonts w:eastAsia="Times New Roman" w:cs="Times New Roman"/>
          <w:szCs w:val="24"/>
        </w:rPr>
        <w:t xml:space="preserve"> εξουσία, καλύτερες μέρες για την πατρίδα μας δεν θα έρθουν. </w:t>
      </w:r>
    </w:p>
    <w:p w14:paraId="1ED2CE2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πίσω από το </w:t>
      </w:r>
      <w:r>
        <w:rPr>
          <w:rFonts w:eastAsia="Times New Roman" w:cs="Times New Roman"/>
          <w:szCs w:val="24"/>
        </w:rPr>
        <w:t>«</w:t>
      </w:r>
      <w:r>
        <w:rPr>
          <w:rFonts w:eastAsia="Times New Roman" w:cs="Times New Roman"/>
          <w:szCs w:val="24"/>
          <w:lang w:val="en-US"/>
        </w:rPr>
        <w:t>Greek</w:t>
      </w:r>
      <w:r w:rsidRPr="0031318E">
        <w:rPr>
          <w:rFonts w:eastAsia="Times New Roman" w:cs="Times New Roman"/>
          <w:szCs w:val="24"/>
        </w:rPr>
        <w:t xml:space="preserve"> </w:t>
      </w:r>
      <w:r>
        <w:rPr>
          <w:rFonts w:eastAsia="Times New Roman" w:cs="Times New Roman"/>
          <w:szCs w:val="24"/>
          <w:lang w:val="en-US"/>
        </w:rPr>
        <w:t>come</w:t>
      </w:r>
      <w:r w:rsidRPr="0031318E">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w:t>
      </w:r>
      <w:r>
        <w:rPr>
          <w:rFonts w:eastAsia="Times New Roman" w:cs="Times New Roman"/>
          <w:szCs w:val="24"/>
        </w:rPr>
        <w:t xml:space="preserve"> </w:t>
      </w:r>
      <w:r w:rsidRPr="0031318E">
        <w:rPr>
          <w:rFonts w:eastAsia="Times New Roman" w:cs="Times New Roman"/>
          <w:szCs w:val="24"/>
        </w:rPr>
        <w:t>-</w:t>
      </w:r>
      <w:r>
        <w:rPr>
          <w:rFonts w:eastAsia="Times New Roman" w:cs="Times New Roman"/>
          <w:szCs w:val="24"/>
        </w:rPr>
        <w:t xml:space="preserve">όπως το είπατε, εν πάση </w:t>
      </w:r>
      <w:proofErr w:type="spellStart"/>
      <w:r>
        <w:rPr>
          <w:rFonts w:eastAsia="Times New Roman" w:cs="Times New Roman"/>
          <w:szCs w:val="24"/>
        </w:rPr>
        <w:t>περιπτώσει</w:t>
      </w:r>
      <w:proofErr w:type="spellEnd"/>
      <w:r>
        <w:rPr>
          <w:rFonts w:eastAsia="Times New Roman" w:cs="Times New Roman"/>
          <w:szCs w:val="24"/>
        </w:rPr>
        <w:t xml:space="preserve">- που προσπαθείτε ατυχώς να διαφημίσετε, κρύβονται δυστυχώς μία σειρά από ωρολογιακές βόμβες, που η </w:t>
      </w:r>
      <w:r>
        <w:rPr>
          <w:rFonts w:eastAsia="Times New Roman" w:cs="Times New Roman"/>
          <w:szCs w:val="24"/>
        </w:rPr>
        <w:t>επόμενη Κυβέρνηση θα χρειαστεί να απενεργοποιήσει, όπως για παράδειγμα η τραγική κατάσταση στις αστικές συγκοινωνίες, η τραγική κατάσταση στη ΔΕΗ, η οποία παρουσιάζει μία άκρως ανησυχητική έλλειψη ρευστότητας.</w:t>
      </w:r>
    </w:p>
    <w:p w14:paraId="1ED2CE23"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 xml:space="preserve">(Θόρυβος και γέλωτες από την πτέρυγα του </w:t>
      </w:r>
      <w:r>
        <w:rPr>
          <w:rFonts w:eastAsia="Times New Roman" w:cs="Times New Roman"/>
          <w:szCs w:val="24"/>
        </w:rPr>
        <w:t>ΣΥΡΙΖΑ)</w:t>
      </w:r>
    </w:p>
    <w:p w14:paraId="1ED2CE24" w14:textId="77777777" w:rsidR="00844B03" w:rsidRDefault="0027580D">
      <w:pPr>
        <w:spacing w:after="0" w:line="600" w:lineRule="auto"/>
        <w:ind w:firstLine="720"/>
        <w:jc w:val="both"/>
        <w:rPr>
          <w:rFonts w:eastAsia="Times New Roman" w:cs="Times New Roman"/>
          <w:szCs w:val="24"/>
        </w:rPr>
      </w:pPr>
      <w:r w:rsidRPr="0031318E">
        <w:rPr>
          <w:rFonts w:eastAsia="Times New Roman" w:cs="Times New Roman"/>
          <w:b/>
          <w:szCs w:val="24"/>
        </w:rPr>
        <w:t>ΙΩΑΝΝΗΣ ΤΡΑΓΑΚΗΣ:</w:t>
      </w:r>
      <w:r>
        <w:rPr>
          <w:rFonts w:eastAsia="Times New Roman" w:cs="Times New Roman"/>
          <w:szCs w:val="24"/>
        </w:rPr>
        <w:t xml:space="preserve"> Κύριε Πρόεδρε, σας παρακαλώ! Να κάνουν ησυχία. </w:t>
      </w:r>
    </w:p>
    <w:p w14:paraId="1ED2CE25"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sidRPr="008D3000">
        <w:rPr>
          <w:rFonts w:eastAsia="Times New Roman" w:cs="Times New Roman"/>
          <w:b/>
          <w:szCs w:val="24"/>
        </w:rPr>
        <w:t>:</w:t>
      </w:r>
      <w:r>
        <w:rPr>
          <w:rFonts w:eastAsia="Times New Roman" w:cs="Times New Roman"/>
          <w:szCs w:val="24"/>
        </w:rPr>
        <w:t xml:space="preserve"> Κάντε ησυχία. </w:t>
      </w:r>
    </w:p>
    <w:p w14:paraId="1ED2CE26" w14:textId="77777777" w:rsidR="00844B03" w:rsidRDefault="0027580D">
      <w:pPr>
        <w:spacing w:after="0" w:line="600" w:lineRule="auto"/>
        <w:ind w:firstLine="720"/>
        <w:jc w:val="both"/>
        <w:rPr>
          <w:rFonts w:eastAsia="Times New Roman" w:cs="Times New Roman"/>
          <w:szCs w:val="24"/>
        </w:rPr>
      </w:pPr>
      <w:r w:rsidRPr="0031318E">
        <w:rPr>
          <w:rFonts w:eastAsia="Times New Roman" w:cs="Times New Roman"/>
          <w:b/>
          <w:szCs w:val="24"/>
        </w:rPr>
        <w:t>ΙΩΑΝΝΗΣ ΤΡΑΓΑΚΗΣ:</w:t>
      </w:r>
      <w:r>
        <w:rPr>
          <w:rFonts w:eastAsia="Times New Roman" w:cs="Times New Roman"/>
          <w:szCs w:val="24"/>
        </w:rPr>
        <w:t xml:space="preserve"> Μιλάω για τα γέλια!</w:t>
      </w:r>
    </w:p>
    <w:p w14:paraId="1ED2CE27"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sidRPr="008D3000">
        <w:rPr>
          <w:rFonts w:eastAsia="Times New Roman" w:cs="Times New Roman"/>
          <w:b/>
          <w:szCs w:val="24"/>
        </w:rPr>
        <w:t>:</w:t>
      </w:r>
      <w:r>
        <w:rPr>
          <w:rFonts w:eastAsia="Times New Roman" w:cs="Times New Roman"/>
          <w:b/>
          <w:szCs w:val="24"/>
        </w:rPr>
        <w:t xml:space="preserve"> </w:t>
      </w:r>
      <w:r w:rsidRPr="0031318E">
        <w:rPr>
          <w:rFonts w:eastAsia="Times New Roman" w:cs="Times New Roman"/>
          <w:szCs w:val="24"/>
        </w:rPr>
        <w:t>Εντάξει, ο</w:t>
      </w:r>
      <w:r>
        <w:rPr>
          <w:rFonts w:eastAsia="Times New Roman" w:cs="Times New Roman"/>
          <w:szCs w:val="24"/>
        </w:rPr>
        <w:t xml:space="preserve"> κ. Σταθάκης τα είπε εχθές αναλυτικά, απλώς δυσφόρησε γι’ αυτ</w:t>
      </w:r>
      <w:r>
        <w:rPr>
          <w:rFonts w:eastAsia="Times New Roman" w:cs="Times New Roman"/>
          <w:szCs w:val="24"/>
        </w:rPr>
        <w:t xml:space="preserve">ό που άκουσε. Το άκουσα προηγούμενα. Εντάξει, ησυχία να ακούσουμε τον ομιλητή. Αλίμονο! </w:t>
      </w:r>
    </w:p>
    <w:p w14:paraId="1ED2CE28"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sidRPr="008D3000">
        <w:rPr>
          <w:rFonts w:eastAsia="Times New Roman" w:cs="Times New Roman"/>
          <w:b/>
          <w:szCs w:val="24"/>
        </w:rPr>
        <w:t>:</w:t>
      </w:r>
      <w:r>
        <w:rPr>
          <w:rFonts w:eastAsia="Times New Roman" w:cs="Times New Roman"/>
          <w:szCs w:val="24"/>
        </w:rPr>
        <w:t xml:space="preserve"> Η πιο προβληματική εξέλιξη, όμως, κυρίες και κύριοι συνάδελφοι, είναι στο πεδίο της ανταγωνιστικότητας, όπου δυστυ</w:t>
      </w:r>
      <w:r>
        <w:rPr>
          <w:rFonts w:eastAsia="Times New Roman" w:cs="Times New Roman"/>
          <w:szCs w:val="24"/>
        </w:rPr>
        <w:t>χώς η χώρα μας διαρκώς υποχωρεί. Παρά τους χαμηλούς μισθούς και παρά την κατάρρευση των αξιών, στην κατάταξη της Παγκόσμιας Τράπεζας έχουμε πέσει έξι θέσεις επί των ημερών σας.</w:t>
      </w:r>
    </w:p>
    <w:p w14:paraId="1ED2CE2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Καταθέτω στα Πρακτικά το σχετικό έγγραφο. Δώστε και αυτό στον κύριο Υπουργό, να</w:t>
      </w:r>
      <w:r>
        <w:rPr>
          <w:rFonts w:eastAsia="Times New Roman" w:cs="Times New Roman"/>
          <w:szCs w:val="24"/>
        </w:rPr>
        <w:t xml:space="preserve"> δούμε μήπως τυχόν θέλει και αυτά να τα διαψεύσει. </w:t>
      </w:r>
    </w:p>
    <w:p w14:paraId="1ED2CE2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w:t>
      </w:r>
      <w:r>
        <w:rPr>
          <w:rFonts w:eastAsia="Times New Roman" w:cs="Times New Roman"/>
          <w:szCs w:val="24"/>
        </w:rPr>
        <w:t>ς και Πρακτικών της Βουλής)</w:t>
      </w:r>
    </w:p>
    <w:p w14:paraId="1ED2CE2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Όλα αυτά, ενώ σημαντικές επενδύσεις έχουν «βαλτώσει». Χιλιάδες θέσεις εργασίας καρκινοβατούν. Η περίπτωση του «Ελληνικού Χρυσού» στη Χαλκιδική. Αποκρατικοποιήσεις σέρνονται, όπως το Ελληνικό, η Κασσιόπη, η </w:t>
      </w:r>
      <w:proofErr w:type="spellStart"/>
      <w:r>
        <w:rPr>
          <w:rFonts w:eastAsia="Times New Roman" w:cs="Times New Roman"/>
          <w:szCs w:val="24"/>
        </w:rPr>
        <w:t>Αφάντου</w:t>
      </w:r>
      <w:proofErr w:type="spellEnd"/>
      <w:r>
        <w:rPr>
          <w:rFonts w:eastAsia="Times New Roman" w:cs="Times New Roman"/>
          <w:szCs w:val="24"/>
        </w:rPr>
        <w:t xml:space="preserve"> στη Ρόδο. </w:t>
      </w:r>
    </w:p>
    <w:p w14:paraId="1ED2CE2C"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(Θό</w:t>
      </w:r>
      <w:r>
        <w:rPr>
          <w:rFonts w:eastAsia="Times New Roman" w:cs="Times New Roman"/>
          <w:szCs w:val="24"/>
        </w:rPr>
        <w:t>ρυβος από την πτέρυγα του ΣΥΡΙΖΑ)</w:t>
      </w:r>
    </w:p>
    <w:p w14:paraId="1ED2CE2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Κύριε Πρόεδρε, εάν έχετε την καλοσύνη, να κάνετε τη δουλειά σας και να επιβάλετε την τάξη σ’ αυτήν την Αίθουσα.</w:t>
      </w:r>
    </w:p>
    <w:p w14:paraId="1ED2CE2E"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Παρακαλώ, κάντε ησυχία!</w:t>
      </w:r>
    </w:p>
    <w:p w14:paraId="1ED2CE2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Συνεχίστε, παρακαλώ. </w:t>
      </w:r>
    </w:p>
    <w:p w14:paraId="1ED2CE30"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w:t>
      </w:r>
      <w:r>
        <w:rPr>
          <w:rFonts w:eastAsia="Times New Roman" w:cs="Times New Roman"/>
          <w:b/>
          <w:szCs w:val="24"/>
        </w:rPr>
        <w:t>έας Δημοκρατίας):</w:t>
      </w:r>
      <w:r>
        <w:rPr>
          <w:rFonts w:eastAsia="Times New Roman" w:cs="Times New Roman"/>
          <w:szCs w:val="24"/>
        </w:rPr>
        <w:t xml:space="preserve"> Μεγάλες επιχειρήσεις με ιστορία δεκαετιών κλείνουν τα εργοστάσιά τους, κύριε Τσίπρα, και </w:t>
      </w:r>
      <w:proofErr w:type="spellStart"/>
      <w:r>
        <w:rPr>
          <w:rFonts w:eastAsia="Times New Roman" w:cs="Times New Roman"/>
          <w:szCs w:val="24"/>
        </w:rPr>
        <w:t>αποεπενδύουν</w:t>
      </w:r>
      <w:proofErr w:type="spellEnd"/>
      <w:r>
        <w:rPr>
          <w:rFonts w:eastAsia="Times New Roman" w:cs="Times New Roman"/>
          <w:szCs w:val="24"/>
        </w:rPr>
        <w:t xml:space="preserve">, τα εργοστάσια παγωτού της </w:t>
      </w:r>
      <w:r>
        <w:rPr>
          <w:rFonts w:eastAsia="Times New Roman" w:cs="Times New Roman"/>
          <w:szCs w:val="24"/>
        </w:rPr>
        <w:t>«</w:t>
      </w:r>
      <w:r>
        <w:rPr>
          <w:rFonts w:eastAsia="Times New Roman" w:cs="Times New Roman"/>
          <w:szCs w:val="24"/>
          <w:lang w:val="en-US"/>
        </w:rPr>
        <w:t>FRONERI</w:t>
      </w:r>
      <w:r w:rsidRPr="00302171">
        <w:rPr>
          <w:rFonts w:eastAsia="Times New Roman" w:cs="Times New Roman"/>
          <w:szCs w:val="24"/>
        </w:rPr>
        <w:t>-</w:t>
      </w:r>
      <w:r>
        <w:rPr>
          <w:rFonts w:eastAsia="Times New Roman" w:cs="Times New Roman"/>
          <w:szCs w:val="24"/>
          <w:lang w:val="en-US"/>
        </w:rPr>
        <w:t>NESTLE</w:t>
      </w:r>
      <w:r>
        <w:rPr>
          <w:rFonts w:eastAsia="Times New Roman" w:cs="Times New Roman"/>
          <w:szCs w:val="24"/>
        </w:rPr>
        <w:t>»</w:t>
      </w:r>
      <w:r>
        <w:rPr>
          <w:rFonts w:eastAsia="Times New Roman" w:cs="Times New Roman"/>
          <w:szCs w:val="24"/>
        </w:rPr>
        <w:t xml:space="preserve">, η πώληση των σημάτων </w:t>
      </w:r>
      <w:proofErr w:type="spellStart"/>
      <w:r>
        <w:rPr>
          <w:rFonts w:eastAsia="Times New Roman" w:cs="Times New Roman"/>
          <w:szCs w:val="24"/>
        </w:rPr>
        <w:t>ελαιολάδου</w:t>
      </w:r>
      <w:proofErr w:type="spellEnd"/>
      <w:r>
        <w:rPr>
          <w:rFonts w:eastAsia="Times New Roman" w:cs="Times New Roman"/>
          <w:szCs w:val="24"/>
        </w:rPr>
        <w:t xml:space="preserve"> από την </w:t>
      </w:r>
      <w:r>
        <w:rPr>
          <w:rFonts w:eastAsia="Times New Roman" w:cs="Times New Roman"/>
          <w:szCs w:val="24"/>
        </w:rPr>
        <w:t>«</w:t>
      </w:r>
      <w:r>
        <w:rPr>
          <w:rFonts w:eastAsia="Times New Roman" w:cs="Times New Roman"/>
          <w:szCs w:val="24"/>
        </w:rPr>
        <w:t>ΕΛΑΪΣ</w:t>
      </w:r>
      <w:r w:rsidRPr="00302171">
        <w:rPr>
          <w:rFonts w:eastAsia="Times New Roman" w:cs="Times New Roman"/>
          <w:szCs w:val="24"/>
        </w:rPr>
        <w:t>-</w:t>
      </w:r>
      <w:r>
        <w:rPr>
          <w:rFonts w:eastAsia="Times New Roman" w:cs="Times New Roman"/>
          <w:szCs w:val="24"/>
          <w:lang w:val="en-US"/>
        </w:rPr>
        <w:t>UNILEVER</w:t>
      </w:r>
      <w:r>
        <w:rPr>
          <w:rFonts w:eastAsia="Times New Roman" w:cs="Times New Roman"/>
          <w:szCs w:val="24"/>
        </w:rPr>
        <w:t>»</w:t>
      </w:r>
      <w:r>
        <w:rPr>
          <w:rFonts w:eastAsia="Times New Roman" w:cs="Times New Roman"/>
          <w:szCs w:val="24"/>
        </w:rPr>
        <w:t>. Όλα αυτά, ενώ εκατοντάδες επιχειρ</w:t>
      </w:r>
      <w:r>
        <w:rPr>
          <w:rFonts w:eastAsia="Times New Roman" w:cs="Times New Roman"/>
          <w:szCs w:val="24"/>
        </w:rPr>
        <w:t xml:space="preserve">ήσεις στη </w:t>
      </w:r>
      <w:r>
        <w:rPr>
          <w:rFonts w:eastAsia="Times New Roman" w:cs="Times New Roman"/>
          <w:szCs w:val="24"/>
        </w:rPr>
        <w:t>βόρεια</w:t>
      </w:r>
      <w:r>
        <w:rPr>
          <w:rFonts w:eastAsia="Times New Roman" w:cs="Times New Roman"/>
          <w:szCs w:val="24"/>
        </w:rPr>
        <w:t xml:space="preserve"> Ελλάδα μεταναστεύουν φορολογικά ή στην πραγματικότητα σε γειτονικές χώρες. Και όποιες επενδύσεις κατάφεραν και έγιναν, έγιναν με αδικαιολόγητες καθυστερήσεις και με συνεχή εμπόδια. Και είναι βέβαια πολλές από τις επενδύσεις που είχαν δρομο</w:t>
      </w:r>
      <w:r>
        <w:rPr>
          <w:rFonts w:eastAsia="Times New Roman" w:cs="Times New Roman"/>
          <w:szCs w:val="24"/>
        </w:rPr>
        <w:t xml:space="preserve">λογηθεί από τις προηγούμενες κυβερνήσεις. Κάποιες σας επιβάλλονται τώρα από τους δανειστές. Τις πολεμούσατε και σήμερα αναγκάζεστε με το ζόρι να τις στηρίξετε. Εσείς, όμως, επενδύσεις στην Ελλάδα δεν μπορείτε να φέρετε. Από ιδεοληψία, από ανικανότητα; Μου </w:t>
      </w:r>
      <w:r>
        <w:rPr>
          <w:rFonts w:eastAsia="Times New Roman" w:cs="Times New Roman"/>
          <w:szCs w:val="24"/>
        </w:rPr>
        <w:t xml:space="preserve">είναι πλέον παντελώς αδιάφορο. Το αποτέλεσμα μετράει. Και το αποτέλεσμα, δυστυχώς, είναι αποκαρδιωτικό. </w:t>
      </w:r>
    </w:p>
    <w:p w14:paraId="1ED2CE3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Πάμε τώρα στο τρίτο μεγάλο σας ψέμα, ότι η πολιτική σας έχει κοινωνικό πρόσημο, επειδή εσείς ως Αριστεροί είστε πάντα ευαίσθητοι από την Κεντροδεξιά. </w:t>
      </w:r>
    </w:p>
    <w:p w14:paraId="1ED2CE3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Για πάμε, λοιπόν, να δούμε τι έχετε κάνει αυτά τα τρία χρόνια. Επιβάλατε είκοσι επτά νέους φόρους, προχωρήσατε σε είκοσι μία περικοπές συντάξεων και κοινωνικών επιδομάτων. </w:t>
      </w:r>
      <w:r>
        <w:rPr>
          <w:rFonts w:eastAsia="Times New Roman" w:cs="Times New Roman"/>
          <w:szCs w:val="24"/>
        </w:rPr>
        <w:t xml:space="preserve">Μειώσατε δυο φορές το αφορολόγητο. Ο Υπουργός, ο οποίος έλεγε ότι θα παραιτηθεί εάν </w:t>
      </w:r>
      <w:r>
        <w:rPr>
          <w:rFonts w:eastAsia="Times New Roman" w:cs="Times New Roman"/>
          <w:szCs w:val="24"/>
        </w:rPr>
        <w:t>μειώσει το αφορολόγητο -το μειώσατε δυο φορές</w:t>
      </w:r>
      <w:r w:rsidRPr="00423147">
        <w:rPr>
          <w:rFonts w:eastAsia="Times New Roman" w:cs="Times New Roman"/>
          <w:szCs w:val="24"/>
        </w:rPr>
        <w:t>!</w:t>
      </w:r>
      <w:r>
        <w:rPr>
          <w:rFonts w:eastAsia="Times New Roman" w:cs="Times New Roman"/>
          <w:szCs w:val="24"/>
        </w:rPr>
        <w:t xml:space="preserve">- και ακόμα κάθεστε στη θέση σας και κουνάτε σκωπτικά το κεφάλι σας. </w:t>
      </w:r>
    </w:p>
    <w:p w14:paraId="1ED2CE33" w14:textId="77777777" w:rsidR="00844B03" w:rsidRDefault="0027580D">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1ED2CE3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Κόψατε το ΕΚΑΣ. Θα το καταργήσετε τελείως τον επόμενο χρόνο. Μειώθηκαν οι δικαιούχοι και τα ποσά του κοινωνικού επιδόματος αλληλεγγύης. Μειώσατε το επίδομα θέρμανσης. Ποιον πλήττουν όλα αυτά; Αυτούς που είναι σε δύσκολη θέση, τους πιο αδύναμους. </w:t>
      </w:r>
    </w:p>
    <w:p w14:paraId="1ED2CE3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βέβα</w:t>
      </w:r>
      <w:r>
        <w:rPr>
          <w:rFonts w:eastAsia="Times New Roman" w:cs="Times New Roman"/>
          <w:szCs w:val="24"/>
        </w:rPr>
        <w:t xml:space="preserve">ια, στον νέο </w:t>
      </w:r>
      <w:r>
        <w:rPr>
          <w:rFonts w:eastAsia="Times New Roman" w:cs="Times New Roman"/>
          <w:szCs w:val="24"/>
        </w:rPr>
        <w:t>προϋπολογισμό</w:t>
      </w:r>
      <w:r>
        <w:rPr>
          <w:rFonts w:eastAsia="Times New Roman" w:cs="Times New Roman"/>
          <w:szCs w:val="24"/>
        </w:rPr>
        <w:t xml:space="preserve"> του 2018, για να μην ξεχνιόμαστε, υπάρχουν πρόσθετα μέτρα ύψους σχεδόν 2 δισεκατομμυρίων ευρώ.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στελέχη των Ενόπλων Δυνάμεων θα δουν περικοπές στις αποδοχές τους. Δυο εκατομμύρια Έλληνες θα χάσουν έκπτωση φ</w:t>
      </w:r>
      <w:r>
        <w:rPr>
          <w:rFonts w:eastAsia="Times New Roman" w:cs="Times New Roman"/>
          <w:szCs w:val="24"/>
        </w:rPr>
        <w:t xml:space="preserve">όρου από τις ιατρικές δαπάνες και μαζί κάθε κίνητρο να ζητούν απόδειξη, θεριεύοντας με αυτόν τον τρόπο και άλλο τη φοροδιαφυγή. Τρία εκατομμύρια μισθωτοί και συνταξιούχοι θα χάσουν την έκπτωση φόρου που είχαν λόγω της παρακράτησης του φόρου στην πηγή πριν </w:t>
      </w:r>
      <w:r>
        <w:rPr>
          <w:rFonts w:eastAsia="Times New Roman" w:cs="Times New Roman"/>
          <w:szCs w:val="24"/>
        </w:rPr>
        <w:t xml:space="preserve">καν αυτός γίνει εισόδημα. </w:t>
      </w:r>
    </w:p>
    <w:p w14:paraId="1ED2CE3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Περικόπτετε οικογενειακά επιδόματα. Μειώνετε τη φαρμακευτική δαπάνη και τις παροχές ασθένειας. Ποιους πλήττουν όλα αυτά; Τους πιο αδύναμους, βέβαια. Και θα συμφωνήσετε, φαντάζομαι, μαζί μου -διότι το λέγατε κατά κόρον όταν ήσαστα</w:t>
      </w:r>
      <w:r>
        <w:rPr>
          <w:rFonts w:eastAsia="Times New Roman" w:cs="Times New Roman"/>
          <w:szCs w:val="24"/>
        </w:rPr>
        <w:t xml:space="preserve">ν στην Αντιπολίτευση- ότι οι έμμεσοι φόροι είναι οι πιο άδικοι, διότι επιβαρύνουν δυσανάλογα τους οικονομικά ασθενέστερους. </w:t>
      </w:r>
    </w:p>
    <w:p w14:paraId="1ED2CE3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Κρατικός </w:t>
      </w:r>
      <w:r>
        <w:rPr>
          <w:rFonts w:eastAsia="Times New Roman" w:cs="Times New Roman"/>
          <w:szCs w:val="24"/>
        </w:rPr>
        <w:t>προϋπολογισμός</w:t>
      </w:r>
      <w:r>
        <w:rPr>
          <w:rFonts w:eastAsia="Times New Roman" w:cs="Times New Roman"/>
          <w:szCs w:val="24"/>
        </w:rPr>
        <w:t>, σελίδα 60, αυτός που καταθέσατε. Πίνακας: Λόγος άμεσων και έμμεσων φόρων. Το 2014, για το οποίο ενδιαφερόσ</w:t>
      </w:r>
      <w:r>
        <w:rPr>
          <w:rFonts w:eastAsia="Times New Roman" w:cs="Times New Roman"/>
          <w:szCs w:val="24"/>
        </w:rPr>
        <w:t xml:space="preserve">ασταν, πόσο ήταν; Ήταν 1,15. Πόσο είναι το 2017; Είναι 1,33. </w:t>
      </w:r>
    </w:p>
    <w:p w14:paraId="1ED2CE3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Καταθέτω τον σχετικό πίνακα στα Πρακτικά. </w:t>
      </w:r>
    </w:p>
    <w:p w14:paraId="1ED2CE39" w14:textId="77777777" w:rsidR="00844B03" w:rsidRDefault="0027580D">
      <w:pPr>
        <w:spacing w:after="0" w:line="600" w:lineRule="auto"/>
        <w:ind w:firstLine="720"/>
        <w:jc w:val="both"/>
        <w:rPr>
          <w:rFonts w:eastAsia="Times New Roman" w:cs="Times New Roman"/>
        </w:rPr>
      </w:pPr>
      <w:r>
        <w:rPr>
          <w:rFonts w:eastAsia="Times New Roman" w:cs="Times New Roman"/>
        </w:rPr>
        <w:t xml:space="preserve">(Στο σημείο αυτό ο Πρόεδρος της Νέας Δημοκρατίας </w:t>
      </w:r>
      <w:r w:rsidRPr="000731CA">
        <w:rPr>
          <w:rFonts w:eastAsia="Times New Roman" w:cs="Times New Roman"/>
        </w:rPr>
        <w:t xml:space="preserve">κ. </w:t>
      </w:r>
      <w:r>
        <w:rPr>
          <w:rFonts w:eastAsia="Times New Roman" w:cs="Times New Roman"/>
        </w:rPr>
        <w:t>Κυριάκος Μητσοτάκης</w:t>
      </w:r>
      <w:r w:rsidRPr="000731CA">
        <w:rPr>
          <w:rFonts w:eastAsia="Times New Roman" w:cs="Times New Roman"/>
        </w:rPr>
        <w:t xml:space="preserve"> καταθέτει για τα Πρακτικά τ</w:t>
      </w:r>
      <w:r>
        <w:rPr>
          <w:rFonts w:eastAsia="Times New Roman" w:cs="Times New Roman"/>
        </w:rPr>
        <w:t>ο προαναφερθέν έγγραφο, το</w:t>
      </w:r>
      <w:r w:rsidRPr="000731CA">
        <w:rPr>
          <w:rFonts w:eastAsia="Times New Roman" w:cs="Times New Roman"/>
        </w:rPr>
        <w:t xml:space="preserve"> οποί</w:t>
      </w:r>
      <w:r>
        <w:rPr>
          <w:rFonts w:eastAsia="Times New Roman" w:cs="Times New Roman"/>
        </w:rPr>
        <w:t>ο 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1ED2CE3A" w14:textId="77777777" w:rsidR="00844B03" w:rsidRDefault="0027580D">
      <w:pPr>
        <w:spacing w:after="0" w:line="600" w:lineRule="auto"/>
        <w:ind w:firstLine="720"/>
        <w:jc w:val="both"/>
        <w:rPr>
          <w:rFonts w:eastAsia="Times New Roman" w:cs="Times New Roman"/>
        </w:rPr>
      </w:pPr>
      <w:r>
        <w:rPr>
          <w:rFonts w:eastAsia="Times New Roman" w:cs="Times New Roman"/>
        </w:rPr>
        <w:t>Αυξήθηκε ο ΦΠΑ. Αυξήθηκε ο ειδικός φόρος κατανάλωσης ενεργειακών προϊόντων. Αυξήθηκε ο φόρος στον καφέ, στον καπνό, στα τσιγάρα, στο αλκοόλ, στη συνδρομητική τηλε</w:t>
      </w:r>
      <w:r>
        <w:rPr>
          <w:rFonts w:eastAsia="Times New Roman" w:cs="Times New Roman"/>
        </w:rPr>
        <w:t>όραση, στην κινητή τηλεφωνία και τα χειρότερα είναι μπροστά σας. Η μείωση των συντάξεων είναι μπροστά σας. Η μείωση του αφορολόγητου είναι μπροστά σας. Το τέταρτο μνημόνιο είναι μπροστά σας. Είναι το δικό σας μνημόνιο αυτό, το μνημόνιο Τσίπρα</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Καμμένου. </w:t>
      </w:r>
    </w:p>
    <w:p w14:paraId="1ED2CE3B" w14:textId="77777777" w:rsidR="00844B03" w:rsidRDefault="0027580D">
      <w:pPr>
        <w:spacing w:after="0" w:line="600" w:lineRule="auto"/>
        <w:ind w:firstLine="720"/>
        <w:jc w:val="both"/>
        <w:rPr>
          <w:rFonts w:eastAsia="Times New Roman" w:cs="Times New Roman"/>
        </w:rPr>
      </w:pPr>
      <w:r>
        <w:rPr>
          <w:rFonts w:eastAsia="Times New Roman" w:cs="Times New Roman"/>
        </w:rPr>
        <w:t xml:space="preserve">Παράλληλα, βέβαια, ξεκίνησαν και οι πλειστηριασμοί όλων των κατοικιών, ακόμα και των λαϊκών. Αυτά τα κάνετε εσείς προσωπικά, που φωνάζατε «κανένα σπίτι στα χέρια τραπεζίτη!». Αυτό, για να μην ξεχνιόμαστε εδώ πέρα. </w:t>
      </w:r>
    </w:p>
    <w:p w14:paraId="1ED2CE3C" w14:textId="77777777" w:rsidR="00844B03" w:rsidRDefault="0027580D">
      <w:pPr>
        <w:spacing w:after="0" w:line="600" w:lineRule="auto"/>
        <w:ind w:firstLine="720"/>
        <w:jc w:val="both"/>
        <w:rPr>
          <w:rFonts w:eastAsia="Times New Roman" w:cs="Times New Roman"/>
        </w:rPr>
      </w:pPr>
      <w:r>
        <w:rPr>
          <w:rFonts w:eastAsia="Times New Roman" w:cs="Times New Roman"/>
        </w:rPr>
        <w:t>Λέτε ψέματα, όταν ισχυρίζεστε ότι προστατ</w:t>
      </w:r>
      <w:r>
        <w:rPr>
          <w:rFonts w:eastAsia="Times New Roman" w:cs="Times New Roman"/>
        </w:rPr>
        <w:t>εύεται η πρώτη κατοικία μέχρι 300.000 ευρώ. Η αλήθεια, κύριε Τσίπρα, είναι ότι σήμερα δεν υπάρχει κα</w:t>
      </w:r>
      <w:r>
        <w:rPr>
          <w:rFonts w:eastAsia="Times New Roman" w:cs="Times New Roman"/>
        </w:rPr>
        <w:t>μ</w:t>
      </w:r>
      <w:r>
        <w:rPr>
          <w:rFonts w:eastAsia="Times New Roman" w:cs="Times New Roman"/>
        </w:rPr>
        <w:t>μία οριζόντια προστασία για την πρώτη κατοικία. Η αλήθεια είναι ότι καταργήσατε τη διάταξη του ν.4224/2013, η οποία προστάτευε πλήρως την πρώτη κατοικία μέ</w:t>
      </w:r>
      <w:r>
        <w:rPr>
          <w:rFonts w:eastAsia="Times New Roman" w:cs="Times New Roman"/>
        </w:rPr>
        <w:t>χρι 200.000 ευρώ. Σήμερα προστατεύεται από τον πλειστηριασμό μόνο η πρώτη κατοικία υπερχρεωμένων νοικοκυριών που έχουν υπαχθεί στο νόμο Κατσέλη. Όλα τα άλλα είναι ντροπή. Είναι ντροπή να τα λέτε για τους ανθρώπους, οι οποίοι βλέπουν σήμερα επί δικών σας ημ</w:t>
      </w:r>
      <w:r>
        <w:rPr>
          <w:rFonts w:eastAsia="Times New Roman" w:cs="Times New Roman"/>
        </w:rPr>
        <w:t xml:space="preserve">ερών να χάνεται η περιουσία τους! </w:t>
      </w:r>
    </w:p>
    <w:p w14:paraId="1ED2CE3D" w14:textId="77777777" w:rsidR="00844B03" w:rsidRDefault="0027580D">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1ED2CE3E" w14:textId="77777777" w:rsidR="00844B03" w:rsidRDefault="0027580D">
      <w:pPr>
        <w:spacing w:after="0" w:line="600" w:lineRule="auto"/>
        <w:ind w:firstLine="720"/>
        <w:jc w:val="both"/>
        <w:rPr>
          <w:rFonts w:eastAsia="Times New Roman" w:cs="Times New Roman"/>
        </w:rPr>
      </w:pPr>
      <w:r>
        <w:rPr>
          <w:rFonts w:eastAsia="Times New Roman" w:cs="Times New Roman"/>
        </w:rPr>
        <w:t xml:space="preserve">Η αλήθεια είναι ότι όποιος δεν έχει υπαχθεί στον νόμο Κατσέλη είναι εκατό τοις εκατό απροστάτευτος σήμερα, κύριε Τσίπρα. </w:t>
      </w:r>
    </w:p>
    <w:p w14:paraId="1ED2CE3F" w14:textId="77777777" w:rsidR="00844B03" w:rsidRDefault="0027580D">
      <w:pPr>
        <w:spacing w:after="0" w:line="600" w:lineRule="auto"/>
        <w:ind w:firstLine="720"/>
        <w:jc w:val="both"/>
        <w:rPr>
          <w:rFonts w:eastAsia="Times New Roman" w:cs="Times New Roman"/>
        </w:rPr>
      </w:pPr>
      <w:r>
        <w:rPr>
          <w:rFonts w:eastAsia="Times New Roman" w:cs="Times New Roman"/>
        </w:rPr>
        <w:t>Αφού, λοιπόν, δεν μπορείτε να προστατεύσετε τ</w:t>
      </w:r>
      <w:r>
        <w:rPr>
          <w:rFonts w:eastAsia="Times New Roman" w:cs="Times New Roman"/>
        </w:rPr>
        <w:t xml:space="preserve">ην πρώτη κατοικία, αποκαλύψτε τουλάχιστον τους </w:t>
      </w:r>
      <w:r w:rsidRPr="00526F7C">
        <w:rPr>
          <w:rFonts w:eastAsia="Times New Roman" w:cs="Times New Roman"/>
        </w:rPr>
        <w:t>στρατηγικούς</w:t>
      </w:r>
      <w:r>
        <w:rPr>
          <w:rFonts w:eastAsia="Times New Roman" w:cs="Times New Roman"/>
        </w:rPr>
        <w:t xml:space="preserve"> κακοπληρωτές, ώστε η έναρξη των πλειστηριασμών να αφορά, πρώτα απ’ όλα, αυτούς και όχι τους πολίτες που εσείς </w:t>
      </w:r>
      <w:proofErr w:type="spellStart"/>
      <w:r>
        <w:rPr>
          <w:rFonts w:eastAsia="Times New Roman" w:cs="Times New Roman"/>
        </w:rPr>
        <w:t>φτωχοποιήσατε</w:t>
      </w:r>
      <w:proofErr w:type="spellEnd"/>
      <w:r>
        <w:rPr>
          <w:rFonts w:eastAsia="Times New Roman" w:cs="Times New Roman"/>
        </w:rPr>
        <w:t xml:space="preserve">. </w:t>
      </w:r>
    </w:p>
    <w:p w14:paraId="1ED2CE40" w14:textId="77777777" w:rsidR="00844B03" w:rsidRDefault="0027580D">
      <w:pPr>
        <w:spacing w:after="0" w:line="600" w:lineRule="auto"/>
        <w:ind w:firstLine="720"/>
        <w:jc w:val="both"/>
        <w:rPr>
          <w:rFonts w:eastAsia="Times New Roman" w:cs="Times New Roman"/>
          <w:szCs w:val="24"/>
        </w:rPr>
      </w:pPr>
      <w:r>
        <w:rPr>
          <w:rFonts w:eastAsia="Times New Roman" w:cs="Times New Roman"/>
        </w:rPr>
        <w:t xml:space="preserve">Κυρίες και κύριοι της </w:t>
      </w:r>
      <w:r>
        <w:rPr>
          <w:rFonts w:eastAsia="Times New Roman" w:cs="Times New Roman"/>
        </w:rPr>
        <w:t>συμπολίτευσης</w:t>
      </w:r>
      <w:r>
        <w:rPr>
          <w:rFonts w:eastAsia="Times New Roman" w:cs="Times New Roman"/>
        </w:rPr>
        <w:t xml:space="preserve">, η συζήτηση του </w:t>
      </w:r>
      <w:r>
        <w:rPr>
          <w:rFonts w:eastAsia="Times New Roman" w:cs="Times New Roman"/>
        </w:rPr>
        <w:t xml:space="preserve">προϋπολογισμού </w:t>
      </w:r>
      <w:r>
        <w:rPr>
          <w:rFonts w:eastAsia="Times New Roman" w:cs="Times New Roman"/>
        </w:rPr>
        <w:t>απέ</w:t>
      </w:r>
      <w:r>
        <w:rPr>
          <w:rFonts w:eastAsia="Times New Roman" w:cs="Times New Roman"/>
        </w:rPr>
        <w:t xml:space="preserve">δειξε για άλλη μια φορά ότι μια ετερόκλητη κυβερνητική </w:t>
      </w:r>
      <w:r>
        <w:rPr>
          <w:rFonts w:eastAsia="Times New Roman" w:cs="Times New Roman"/>
        </w:rPr>
        <w:t>πλειοψηφία</w:t>
      </w:r>
      <w:r>
        <w:rPr>
          <w:rFonts w:eastAsia="Times New Roman" w:cs="Times New Roman"/>
        </w:rPr>
        <w:t>, που γαλουχήθηκε σε συνθήκες τυχοδιωκτικής γυμναστικής, δεν μπορεί να επαναφέρει τη χώρα στην κανονικότητα. Δεν έχετε κανένα σχέδιο για τη χώρα, παρά μόνο πώς θα μείνετε στην εξουσία για ακό</w:t>
      </w:r>
      <w:r>
        <w:rPr>
          <w:rFonts w:eastAsia="Times New Roman" w:cs="Times New Roman"/>
        </w:rPr>
        <w:t xml:space="preserve">μα λίγους μήνες. Το μόνο που σας ενδιαφέρει είναι να χτίσετε σχέσεις εκλογικής πελατείας με κοινωνικά στρώματα, τα οποία –προσέξτε!- από τη μια, τα </w:t>
      </w:r>
      <w:proofErr w:type="spellStart"/>
      <w:r>
        <w:rPr>
          <w:rFonts w:eastAsia="Times New Roman" w:cs="Times New Roman"/>
        </w:rPr>
        <w:t>φτωχοποιείτε</w:t>
      </w:r>
      <w:proofErr w:type="spellEnd"/>
      <w:r>
        <w:rPr>
          <w:rFonts w:eastAsia="Times New Roman" w:cs="Times New Roman"/>
        </w:rPr>
        <w:t xml:space="preserve"> και από την άλλη, πάτε να τα δελεάσετε με χριστουγεννιάτικα επιδόματα και προεκλογικά βοηθήματα</w:t>
      </w:r>
      <w:r>
        <w:rPr>
          <w:rFonts w:eastAsia="Times New Roman" w:cs="Times New Roman"/>
        </w:rPr>
        <w:t>, την ίδια ώρα που εξακολουθείτε να κάνετε κάθε προσπάθεια, για να εμφυσήσετε το μίσος και τη μισαλλοδοξία, τ</w:t>
      </w:r>
      <w:r>
        <w:rPr>
          <w:rFonts w:eastAsia="Times New Roman" w:cs="Times New Roman"/>
          <w:szCs w:val="24"/>
        </w:rPr>
        <w:t xml:space="preserve">ην ίδια </w:t>
      </w:r>
      <w:r>
        <w:rPr>
          <w:rFonts w:eastAsia="Times New Roman" w:cs="Times New Roman"/>
          <w:bCs/>
          <w:shd w:val="clear" w:color="auto" w:fill="FFFFFF"/>
        </w:rPr>
        <w:t>που</w:t>
      </w:r>
      <w:r>
        <w:rPr>
          <w:rFonts w:eastAsia="Times New Roman" w:cs="Times New Roman"/>
          <w:szCs w:val="24"/>
        </w:rPr>
        <w:t xml:space="preserve"> εξυπηρετείτε </w:t>
      </w:r>
      <w:r>
        <w:rPr>
          <w:rFonts w:eastAsia="Times New Roman"/>
          <w:bCs/>
          <w:shd w:val="clear" w:color="auto" w:fill="FFFFFF"/>
        </w:rPr>
        <w:t>μια</w:t>
      </w:r>
      <w:r>
        <w:rPr>
          <w:rFonts w:eastAsia="Times New Roman" w:cs="Times New Roman"/>
          <w:szCs w:val="24"/>
        </w:rPr>
        <w:t xml:space="preserve"> νέα ολιγαρχία</w:t>
      </w:r>
      <w:r w:rsidRPr="0084377B">
        <w:rPr>
          <w:rFonts w:eastAsia="Times New Roman" w:cs="Times New Roman"/>
          <w:szCs w:val="24"/>
        </w:rPr>
        <w:t>,</w:t>
      </w:r>
      <w:r>
        <w:rPr>
          <w:rFonts w:eastAsia="Times New Roman" w:cs="Times New Roman"/>
          <w:szCs w:val="24"/>
        </w:rPr>
        <w:t xml:space="preserve"> στην οποία επιτρέψατε να πλουτίσει </w:t>
      </w:r>
      <w:r>
        <w:rPr>
          <w:rFonts w:eastAsia="Times New Roman"/>
          <w:bCs/>
        </w:rPr>
        <w:t>και</w:t>
      </w:r>
      <w:r>
        <w:rPr>
          <w:rFonts w:eastAsia="Times New Roman" w:cs="Times New Roman"/>
          <w:szCs w:val="24"/>
        </w:rPr>
        <w:t xml:space="preserve"> να ελέγξει κρίσιμους τομείς</w:t>
      </w:r>
      <w:r w:rsidRPr="0084377B">
        <w:rPr>
          <w:rFonts w:eastAsia="Times New Roman" w:cs="Times New Roman"/>
          <w:szCs w:val="24"/>
        </w:rPr>
        <w:t>,</w:t>
      </w:r>
      <w:r>
        <w:rPr>
          <w:rFonts w:eastAsia="Times New Roman" w:cs="Times New Roman"/>
          <w:szCs w:val="24"/>
        </w:rPr>
        <w:t xml:space="preserve"> ώστε να </w:t>
      </w:r>
      <w:proofErr w:type="spellStart"/>
      <w:r>
        <w:rPr>
          <w:rFonts w:eastAsia="Times New Roman" w:cs="Times New Roman"/>
          <w:szCs w:val="24"/>
        </w:rPr>
        <w:t>διαπλέκεστε</w:t>
      </w:r>
      <w:proofErr w:type="spellEnd"/>
      <w:r>
        <w:rPr>
          <w:rFonts w:eastAsia="Times New Roman" w:cs="Times New Roman"/>
          <w:szCs w:val="24"/>
        </w:rPr>
        <w:t xml:space="preserve"> </w:t>
      </w:r>
      <w:r>
        <w:rPr>
          <w:rFonts w:eastAsia="Times New Roman"/>
          <w:bCs/>
        </w:rPr>
        <w:t>και</w:t>
      </w:r>
      <w:r>
        <w:rPr>
          <w:rFonts w:eastAsia="Times New Roman" w:cs="Times New Roman"/>
          <w:szCs w:val="24"/>
        </w:rPr>
        <w:t xml:space="preserve"> να συναλλάσσεστε μαζί της, την ίδια ώρα, </w:t>
      </w:r>
      <w:r>
        <w:rPr>
          <w:rFonts w:eastAsia="Times New Roman" w:cs="Times New Roman"/>
          <w:bCs/>
          <w:shd w:val="clear" w:color="auto" w:fill="FFFFFF"/>
        </w:rPr>
        <w:t>που</w:t>
      </w:r>
      <w:r>
        <w:rPr>
          <w:rFonts w:eastAsia="Times New Roman" w:cs="Times New Roman"/>
          <w:szCs w:val="24"/>
        </w:rPr>
        <w:t xml:space="preserve"> αντί να συμμαζέψετε το κράτος, το ξεχειλώνετε, στέλνοντας τον λογαριασμό στον Έλληνα φορολογούμενο. </w:t>
      </w:r>
    </w:p>
    <w:p w14:paraId="1ED2CE41" w14:textId="77777777" w:rsidR="00844B03" w:rsidRDefault="0027580D">
      <w:pPr>
        <w:spacing w:after="0" w:line="600" w:lineRule="auto"/>
        <w:ind w:firstLine="720"/>
        <w:jc w:val="both"/>
        <w:rPr>
          <w:rFonts w:eastAsia="Times New Roman" w:cs="Times New Roman"/>
          <w:bCs/>
          <w:shd w:val="clear" w:color="auto" w:fill="FFFFFF"/>
        </w:rPr>
      </w:pPr>
      <w:r>
        <w:rPr>
          <w:rFonts w:eastAsia="Times New Roman" w:cs="Times New Roman"/>
          <w:szCs w:val="24"/>
        </w:rPr>
        <w:t>Επιτρέψτε μου να σταθώ λίγο περισσότερο σε αυτό. Γονατίζετε, κύριε Τσίπρα, τους Έλληνες στους φόρους. Πετσοκό</w:t>
      </w:r>
      <w:r>
        <w:rPr>
          <w:rFonts w:eastAsia="Times New Roman" w:cs="Times New Roman"/>
          <w:szCs w:val="24"/>
        </w:rPr>
        <w:t xml:space="preserve">βετε συντάξεις, μειώνετε </w:t>
      </w:r>
      <w:r w:rsidRPr="00703248">
        <w:rPr>
          <w:rFonts w:eastAsia="Times New Roman" w:cs="Times New Roman"/>
          <w:bCs/>
          <w:shd w:val="clear" w:color="auto" w:fill="FFFFFF"/>
        </w:rPr>
        <w:t>κοινωνικ</w:t>
      </w:r>
      <w:r>
        <w:rPr>
          <w:rFonts w:eastAsia="Times New Roman" w:cs="Times New Roman"/>
          <w:bCs/>
          <w:shd w:val="clear" w:color="auto" w:fill="FFFFFF"/>
        </w:rPr>
        <w:t xml:space="preserve">ές δαπάνες, μοιράζετε επιδόματα, αφού τα έχετε υφαρπάξει από τις τσέπες των πολιτών, ενώ παράλληλα χτίζετε το δικό σας κομματικό κράτος. </w:t>
      </w:r>
    </w:p>
    <w:p w14:paraId="1ED2CE42" w14:textId="77777777" w:rsidR="00844B03" w:rsidRDefault="0027580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Έχετε φτιάξει </w:t>
      </w:r>
      <w:r w:rsidRPr="00992DCD">
        <w:rPr>
          <w:rFonts w:eastAsia="Times New Roman"/>
          <w:bCs/>
          <w:shd w:val="clear" w:color="auto" w:fill="FFFFFF"/>
        </w:rPr>
        <w:t>μια</w:t>
      </w:r>
      <w:r>
        <w:rPr>
          <w:rFonts w:eastAsia="Times New Roman" w:cs="Times New Roman"/>
          <w:bCs/>
          <w:shd w:val="clear" w:color="auto" w:fill="FFFFFF"/>
        </w:rPr>
        <w:t xml:space="preserve"> πολύ ενδιαφέρουσα «βιομηχανία» κατασκευής </w:t>
      </w:r>
      <w:r>
        <w:rPr>
          <w:rFonts w:eastAsia="Times New Roman" w:cs="Times New Roman"/>
          <w:bCs/>
          <w:shd w:val="clear" w:color="auto" w:fill="FFFFFF"/>
        </w:rPr>
        <w:t>γραμματέων</w:t>
      </w:r>
      <w:r>
        <w:rPr>
          <w:rFonts w:eastAsia="Times New Roman" w:cs="Times New Roman"/>
          <w:bCs/>
          <w:shd w:val="clear" w:color="auto" w:fill="FFFFFF"/>
        </w:rPr>
        <w:t xml:space="preserve">, </w:t>
      </w:r>
      <w:r>
        <w:rPr>
          <w:rFonts w:eastAsia="Times New Roman" w:cs="Times New Roman"/>
          <w:bCs/>
          <w:shd w:val="clear" w:color="auto" w:fill="FFFFFF"/>
        </w:rPr>
        <w:t>γενικών</w:t>
      </w:r>
      <w:r>
        <w:rPr>
          <w:rFonts w:eastAsia="Times New Roman" w:cs="Times New Roman"/>
          <w:bCs/>
          <w:shd w:val="clear" w:color="auto" w:fill="FFFFFF"/>
        </w:rPr>
        <w:t xml:space="preserve">, </w:t>
      </w:r>
      <w:r>
        <w:rPr>
          <w:rFonts w:eastAsia="Times New Roman" w:cs="Times New Roman"/>
          <w:bCs/>
          <w:shd w:val="clear" w:color="auto" w:fill="FFFFFF"/>
        </w:rPr>
        <w:t>ειδι</w:t>
      </w:r>
      <w:r>
        <w:rPr>
          <w:rFonts w:eastAsia="Times New Roman" w:cs="Times New Roman"/>
          <w:bCs/>
          <w:shd w:val="clear" w:color="auto" w:fill="FFFFFF"/>
        </w:rPr>
        <w:t>κών</w:t>
      </w:r>
      <w:r>
        <w:rPr>
          <w:rFonts w:eastAsia="Times New Roman" w:cs="Times New Roman"/>
          <w:bCs/>
          <w:shd w:val="clear" w:color="auto" w:fill="FFFFFF"/>
        </w:rPr>
        <w:t xml:space="preserve">, </w:t>
      </w:r>
      <w:r>
        <w:rPr>
          <w:rFonts w:eastAsia="Times New Roman" w:cs="Times New Roman"/>
          <w:bCs/>
          <w:shd w:val="clear" w:color="auto" w:fill="FFFFFF"/>
        </w:rPr>
        <w:t>αναπληρωτών</w:t>
      </w:r>
      <w:r>
        <w:rPr>
          <w:rFonts w:eastAsia="Times New Roman" w:cs="Times New Roman"/>
          <w:bCs/>
          <w:shd w:val="clear" w:color="auto" w:fill="FFFFFF"/>
        </w:rPr>
        <w:t xml:space="preserve">, </w:t>
      </w:r>
      <w:r>
        <w:rPr>
          <w:rFonts w:eastAsia="Times New Roman" w:cs="Times New Roman"/>
          <w:bCs/>
          <w:shd w:val="clear" w:color="auto" w:fill="FFFFFF"/>
        </w:rPr>
        <w:t>τομεακών</w:t>
      </w:r>
      <w:r>
        <w:rPr>
          <w:rFonts w:eastAsia="Times New Roman" w:cs="Times New Roman"/>
          <w:bCs/>
          <w:shd w:val="clear" w:color="auto" w:fill="FFFFFF"/>
        </w:rPr>
        <w:t xml:space="preserve">. Κάθε λογής </w:t>
      </w:r>
      <w:r>
        <w:rPr>
          <w:rFonts w:eastAsia="Times New Roman" w:cs="Times New Roman"/>
          <w:bCs/>
          <w:shd w:val="clear" w:color="auto" w:fill="FFFFFF"/>
        </w:rPr>
        <w:t xml:space="preserve">γραμματείς </w:t>
      </w:r>
      <w:r>
        <w:rPr>
          <w:rFonts w:eastAsia="Times New Roman" w:cs="Times New Roman"/>
          <w:bCs/>
          <w:shd w:val="clear" w:color="auto" w:fill="FFFFFF"/>
        </w:rPr>
        <w:t xml:space="preserve">ξεφύτρωσαν ξαφνικά επί των δικών σας ημερών. Από ογδόντα έναν </w:t>
      </w:r>
      <w:r w:rsidRPr="00992DCD">
        <w:rPr>
          <w:rFonts w:eastAsia="Times New Roman" w:cs="Times New Roman"/>
          <w:bCs/>
          <w:shd w:val="clear" w:color="auto" w:fill="FFFFFF"/>
        </w:rPr>
        <w:t>που</w:t>
      </w:r>
      <w:r>
        <w:rPr>
          <w:rFonts w:eastAsia="Times New Roman" w:cs="Times New Roman"/>
          <w:bCs/>
          <w:shd w:val="clear" w:color="auto" w:fill="FFFFFF"/>
        </w:rPr>
        <w:t xml:space="preserve"> είχαμε, φτάσαμε αισίως στους </w:t>
      </w:r>
      <w:proofErr w:type="spellStart"/>
      <w:r>
        <w:rPr>
          <w:rFonts w:eastAsia="Times New Roman" w:cs="Times New Roman"/>
          <w:bCs/>
          <w:shd w:val="clear" w:color="auto" w:fill="FFFFFF"/>
        </w:rPr>
        <w:t>εκατόν</w:t>
      </w:r>
      <w:proofErr w:type="spellEnd"/>
      <w:r>
        <w:rPr>
          <w:rFonts w:eastAsia="Times New Roman" w:cs="Times New Roman"/>
          <w:bCs/>
          <w:shd w:val="clear" w:color="auto" w:fill="FFFFFF"/>
        </w:rPr>
        <w:t xml:space="preserve"> πενήντα έξι. </w:t>
      </w:r>
      <w:r w:rsidRPr="00341DF5">
        <w:rPr>
          <w:rFonts w:eastAsia="Times New Roman"/>
          <w:bCs/>
          <w:shd w:val="clear" w:color="auto" w:fill="FFFFFF"/>
        </w:rPr>
        <w:t>Είναι</w:t>
      </w:r>
      <w:r>
        <w:rPr>
          <w:rFonts w:eastAsia="Times New Roman" w:cs="Times New Roman"/>
          <w:bCs/>
          <w:shd w:val="clear" w:color="auto" w:fill="FFFFFF"/>
        </w:rPr>
        <w:t xml:space="preserve"> όλοι, φυσικά, με τους μετακλητούς υπαλλήλους, την υποστήριξη και το κόστος </w:t>
      </w:r>
      <w:r w:rsidRPr="00992DCD">
        <w:rPr>
          <w:rFonts w:eastAsia="Times New Roman" w:cs="Times New Roman"/>
          <w:bCs/>
          <w:shd w:val="clear" w:color="auto" w:fill="FFFFFF"/>
        </w:rPr>
        <w:t>που</w:t>
      </w:r>
      <w:r>
        <w:rPr>
          <w:rFonts w:eastAsia="Times New Roman" w:cs="Times New Roman"/>
          <w:bCs/>
          <w:shd w:val="clear" w:color="auto" w:fill="FFFFFF"/>
        </w:rPr>
        <w:t xml:space="preserve"> όλα αυ</w:t>
      </w:r>
      <w:r>
        <w:rPr>
          <w:rFonts w:eastAsia="Times New Roman" w:cs="Times New Roman"/>
          <w:bCs/>
          <w:shd w:val="clear" w:color="auto" w:fill="FFFFFF"/>
        </w:rPr>
        <w:t xml:space="preserve">τά συνεπάγονται. </w:t>
      </w:r>
    </w:p>
    <w:p w14:paraId="1ED2CE43" w14:textId="77777777" w:rsidR="00844B03" w:rsidRDefault="0027580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Αυξήσατε τον αριθμό των μετακλητών υπαλλήλων κατά 30%. </w:t>
      </w:r>
      <w:r w:rsidRPr="00341DF5">
        <w:rPr>
          <w:rFonts w:eastAsia="Times New Roman"/>
          <w:bCs/>
          <w:shd w:val="clear" w:color="auto" w:fill="FFFFFF"/>
        </w:rPr>
        <w:t>Είναι</w:t>
      </w:r>
      <w:r>
        <w:rPr>
          <w:rFonts w:eastAsia="Times New Roman" w:cs="Times New Roman"/>
          <w:bCs/>
          <w:shd w:val="clear" w:color="auto" w:fill="FFFFFF"/>
        </w:rPr>
        <w:t xml:space="preserve"> πεντακόσιοι εβδομήντα πέντε περισσότεροι. </w:t>
      </w:r>
    </w:p>
    <w:p w14:paraId="1ED2CE44" w14:textId="77777777" w:rsidR="00844B03" w:rsidRDefault="0027580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Συστήσατε νέες θέσεις προϊσταμένων </w:t>
      </w:r>
      <w:r w:rsidRPr="00992DCD">
        <w:rPr>
          <w:rFonts w:eastAsia="Times New Roman"/>
          <w:bCs/>
          <w:shd w:val="clear" w:color="auto" w:fill="FFFFFF"/>
        </w:rPr>
        <w:t>και</w:t>
      </w:r>
      <w:r>
        <w:rPr>
          <w:rFonts w:eastAsia="Times New Roman" w:cs="Times New Roman"/>
          <w:bCs/>
          <w:shd w:val="clear" w:color="auto" w:fill="FFFFFF"/>
        </w:rPr>
        <w:t xml:space="preserve"> αυξήσατε τις οργανικές θέσεις στον στενό </w:t>
      </w:r>
      <w:r w:rsidRPr="00992DCD">
        <w:rPr>
          <w:rFonts w:eastAsia="Times New Roman"/>
          <w:bCs/>
          <w:shd w:val="clear" w:color="auto" w:fill="FFFFFF"/>
        </w:rPr>
        <w:t>και</w:t>
      </w:r>
      <w:r>
        <w:rPr>
          <w:rFonts w:eastAsia="Times New Roman" w:cs="Times New Roman"/>
          <w:bCs/>
          <w:shd w:val="clear" w:color="auto" w:fill="FFFFFF"/>
        </w:rPr>
        <w:t xml:space="preserve"> ευρύτερο δημόσιο τομέα κατά τρεις χιλιάδες τριακόσιες σαράντα πέντε με τα καινούρια προεδρικά διατάγματα, τα οποία δημοσιεύσατε, με τους οργανισμούς των Υπουργείων. </w:t>
      </w:r>
    </w:p>
    <w:p w14:paraId="1ED2CE45" w14:textId="77777777" w:rsidR="00844B03" w:rsidRDefault="0027580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Αυξήσατε τον αριθμό των συμβασιούχων</w:t>
      </w:r>
      <w:r w:rsidRPr="00341DF5">
        <w:rPr>
          <w:rFonts w:eastAsia="Times New Roman" w:cs="Times New Roman"/>
          <w:bCs/>
          <w:shd w:val="clear" w:color="auto" w:fill="FFFFFF"/>
        </w:rPr>
        <w:t xml:space="preserve"> </w:t>
      </w:r>
      <w:r>
        <w:rPr>
          <w:rFonts w:eastAsia="Times New Roman" w:cs="Times New Roman"/>
          <w:bCs/>
          <w:shd w:val="clear" w:color="auto" w:fill="FFFFFF"/>
        </w:rPr>
        <w:t xml:space="preserve">σχεδόν 22%. </w:t>
      </w:r>
      <w:r w:rsidRPr="00992DCD">
        <w:rPr>
          <w:rFonts w:eastAsia="Times New Roman"/>
          <w:bCs/>
          <w:shd w:val="clear" w:color="auto" w:fill="FFFFFF"/>
        </w:rPr>
        <w:t>Είναι</w:t>
      </w:r>
      <w:r>
        <w:rPr>
          <w:rFonts w:eastAsia="Times New Roman" w:cs="Times New Roman"/>
          <w:bCs/>
          <w:shd w:val="clear" w:color="auto" w:fill="FFFFFF"/>
        </w:rPr>
        <w:t xml:space="preserve"> δεκατρείς χιλιάδες περισσότεροι. </w:t>
      </w:r>
      <w:r>
        <w:rPr>
          <w:rFonts w:eastAsia="Times New Roman"/>
          <w:bCs/>
          <w:shd w:val="clear" w:color="auto" w:fill="FFFFFF"/>
        </w:rPr>
        <w:t>Κ</w:t>
      </w:r>
      <w:r>
        <w:rPr>
          <w:rFonts w:eastAsia="Times New Roman"/>
          <w:bCs/>
          <w:shd w:val="clear" w:color="auto" w:fill="FFFFFF"/>
        </w:rPr>
        <w:t>αι</w:t>
      </w:r>
      <w:r>
        <w:rPr>
          <w:rFonts w:eastAsia="Times New Roman" w:cs="Times New Roman"/>
          <w:bCs/>
          <w:shd w:val="clear" w:color="auto" w:fill="FFFFFF"/>
        </w:rPr>
        <w:t xml:space="preserve"> όλοι αυτοί </w:t>
      </w:r>
      <w:r w:rsidRPr="00992DCD">
        <w:rPr>
          <w:rFonts w:eastAsia="Times New Roman"/>
          <w:bCs/>
          <w:shd w:val="clear" w:color="auto" w:fill="FFFFFF"/>
        </w:rPr>
        <w:t>είναι</w:t>
      </w:r>
      <w:r>
        <w:rPr>
          <w:rFonts w:eastAsia="Times New Roman" w:cs="Times New Roman"/>
          <w:bCs/>
          <w:shd w:val="clear" w:color="auto" w:fill="FFFFFF"/>
        </w:rPr>
        <w:t xml:space="preserve"> όμηροι των υποσχέσεών σας για μονιμοποίηση, κόντρα στο </w:t>
      </w:r>
      <w:r w:rsidRPr="00992DCD">
        <w:rPr>
          <w:rFonts w:eastAsia="Times New Roman" w:cs="Times New Roman"/>
          <w:bCs/>
          <w:shd w:val="clear" w:color="auto" w:fill="FFFFFF"/>
        </w:rPr>
        <w:t>Σύνταγμα</w:t>
      </w:r>
      <w:r>
        <w:rPr>
          <w:rFonts w:eastAsia="Times New Roman" w:cs="Times New Roman"/>
          <w:bCs/>
          <w:shd w:val="clear" w:color="auto" w:fill="FFFFFF"/>
        </w:rPr>
        <w:t xml:space="preserve">, κόντρα στους νόμους </w:t>
      </w:r>
      <w:r w:rsidRPr="00992DCD">
        <w:rPr>
          <w:rFonts w:eastAsia="Times New Roman"/>
          <w:bCs/>
          <w:shd w:val="clear" w:color="auto" w:fill="FFFFFF"/>
        </w:rPr>
        <w:t>και</w:t>
      </w:r>
      <w:r>
        <w:rPr>
          <w:rFonts w:eastAsia="Times New Roman" w:cs="Times New Roman"/>
          <w:bCs/>
          <w:shd w:val="clear" w:color="auto" w:fill="FFFFFF"/>
        </w:rPr>
        <w:t xml:space="preserve"> κόντρα, βέβαια, στην </w:t>
      </w:r>
      <w:r w:rsidRPr="00992DCD">
        <w:rPr>
          <w:rFonts w:eastAsia="Times New Roman"/>
          <w:bCs/>
          <w:shd w:val="clear" w:color="auto" w:fill="FFFFFF"/>
        </w:rPr>
        <w:t>οικονομική</w:t>
      </w:r>
      <w:r>
        <w:rPr>
          <w:rFonts w:eastAsia="Times New Roman" w:cs="Times New Roman"/>
          <w:bCs/>
          <w:shd w:val="clear" w:color="auto" w:fill="FFFFFF"/>
        </w:rPr>
        <w:t xml:space="preserve"> κατάσταση της χώρας. </w:t>
      </w:r>
    </w:p>
    <w:p w14:paraId="1ED2CE46" w14:textId="77777777" w:rsidR="00844B03" w:rsidRDefault="0027580D">
      <w:pPr>
        <w:spacing w:after="0" w:line="600" w:lineRule="auto"/>
        <w:ind w:firstLine="720"/>
        <w:jc w:val="both"/>
        <w:rPr>
          <w:rFonts w:eastAsia="Times New Roman"/>
          <w:bCs/>
          <w:shd w:val="clear" w:color="auto" w:fill="FFFFFF"/>
        </w:rPr>
      </w:pPr>
      <w:r>
        <w:rPr>
          <w:rFonts w:eastAsia="Times New Roman" w:cs="Times New Roman"/>
          <w:bCs/>
          <w:shd w:val="clear" w:color="auto" w:fill="FFFFFF"/>
        </w:rPr>
        <w:t xml:space="preserve">Συστήσατε σαράντα οκτώ καινούργιους κρατικούς φορείς με </w:t>
      </w:r>
      <w:r>
        <w:rPr>
          <w:rFonts w:eastAsia="Times New Roman"/>
          <w:bCs/>
          <w:shd w:val="clear" w:color="auto" w:fill="FFFFFF"/>
        </w:rPr>
        <w:t>πάνω από εκατό αμειβόμενες θέσεις διο</w:t>
      </w:r>
      <w:r>
        <w:rPr>
          <w:rFonts w:eastAsia="Times New Roman"/>
          <w:bCs/>
          <w:shd w:val="clear" w:color="auto" w:fill="FFFFFF"/>
        </w:rPr>
        <w:t xml:space="preserve">ικητικών συμβουλίων. Και μη μου πείτε </w:t>
      </w:r>
      <w:r w:rsidRPr="00501BC2">
        <w:rPr>
          <w:rFonts w:eastAsia="Times New Roman"/>
          <w:bCs/>
          <w:shd w:val="clear" w:color="auto" w:fill="FFFFFF"/>
        </w:rPr>
        <w:t>ότι</w:t>
      </w:r>
      <w:r>
        <w:rPr>
          <w:rFonts w:eastAsia="Times New Roman"/>
          <w:bCs/>
          <w:shd w:val="clear" w:color="auto" w:fill="FFFFFF"/>
        </w:rPr>
        <w:t xml:space="preserve"> όλοι αυτοί ήταν απαραίτητοι. Ο Οργανισμός Συγκοινωνιακού Έργου Θεσσαλονίκης </w:t>
      </w:r>
      <w:r w:rsidRPr="00501BC2">
        <w:rPr>
          <w:rFonts w:eastAsia="Times New Roman"/>
          <w:bCs/>
          <w:shd w:val="clear" w:color="auto" w:fill="FFFFFF"/>
        </w:rPr>
        <w:t>είναι</w:t>
      </w:r>
      <w:r>
        <w:rPr>
          <w:rFonts w:eastAsia="Times New Roman"/>
          <w:bCs/>
          <w:shd w:val="clear" w:color="auto" w:fill="FFFFFF"/>
        </w:rPr>
        <w:t xml:space="preserve"> απαραίτητος, όταν </w:t>
      </w:r>
      <w:r w:rsidRPr="00501BC2">
        <w:rPr>
          <w:rFonts w:eastAsia="Times New Roman"/>
          <w:bCs/>
          <w:shd w:val="clear" w:color="auto" w:fill="FFFFFF"/>
        </w:rPr>
        <w:t>υπάρχει</w:t>
      </w:r>
      <w:r>
        <w:rPr>
          <w:rFonts w:eastAsia="Times New Roman"/>
          <w:bCs/>
          <w:shd w:val="clear" w:color="auto" w:fill="FFFFFF"/>
        </w:rPr>
        <w:t xml:space="preserve"> ήδη ο Οργανισμός Αστικών Συγκοινωνιών Θεσσαλονίκης, τον οποίον σπεύσατε να κρατικοποιήσετε; Η Δημόσια Αρχή</w:t>
      </w:r>
      <w:r>
        <w:rPr>
          <w:rFonts w:eastAsia="Times New Roman"/>
          <w:bCs/>
          <w:shd w:val="clear" w:color="auto" w:fill="FFFFFF"/>
        </w:rPr>
        <w:t xml:space="preserve"> Λιμένων </w:t>
      </w:r>
      <w:r w:rsidRPr="00501BC2">
        <w:rPr>
          <w:rFonts w:eastAsia="Times New Roman"/>
          <w:bCs/>
          <w:shd w:val="clear" w:color="auto" w:fill="FFFFFF"/>
        </w:rPr>
        <w:t>είναι</w:t>
      </w:r>
      <w:r>
        <w:rPr>
          <w:rFonts w:eastAsia="Times New Roman"/>
          <w:bCs/>
          <w:shd w:val="clear" w:color="auto" w:fill="FFFFFF"/>
        </w:rPr>
        <w:t xml:space="preserve"> απαραίτητη, όταν </w:t>
      </w:r>
      <w:r w:rsidRPr="00501BC2">
        <w:rPr>
          <w:rFonts w:eastAsia="Times New Roman"/>
          <w:bCs/>
          <w:shd w:val="clear" w:color="auto" w:fill="FFFFFF"/>
        </w:rPr>
        <w:t>υπάρχει</w:t>
      </w:r>
      <w:r>
        <w:rPr>
          <w:rFonts w:eastAsia="Times New Roman"/>
          <w:bCs/>
          <w:shd w:val="clear" w:color="auto" w:fill="FFFFFF"/>
        </w:rPr>
        <w:t xml:space="preserve"> ήδη η Ρυθμιστική Αρχή Λιμένων; Και, βέβαια, το αγαπημένο μου -το έχετε ξανακούσει- Εθνικό Μουσείο Αγροτικού Κινήματος. Ε</w:t>
      </w:r>
      <w:r w:rsidRPr="00341DF5">
        <w:rPr>
          <w:rFonts w:eastAsia="Times New Roman"/>
          <w:bCs/>
          <w:shd w:val="clear" w:color="auto" w:fill="FFFFFF"/>
        </w:rPr>
        <w:t>ίναι</w:t>
      </w:r>
      <w:r>
        <w:rPr>
          <w:rFonts w:eastAsia="Times New Roman"/>
          <w:bCs/>
          <w:shd w:val="clear" w:color="auto" w:fill="FFFFFF"/>
        </w:rPr>
        <w:t xml:space="preserve"> απολύτως απαραίτητο στην κατάσταση της χώρας σήμερα! </w:t>
      </w:r>
    </w:p>
    <w:p w14:paraId="1ED2CE47" w14:textId="77777777" w:rsidR="00844B03" w:rsidRDefault="0027580D">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w:t>
      </w:r>
      <w:r w:rsidRPr="002914BE">
        <w:rPr>
          <w:rFonts w:eastAsia="Times New Roman" w:cs="Times New Roman"/>
        </w:rPr>
        <w:t>έας Δημοκρατίας)</w:t>
      </w:r>
    </w:p>
    <w:p w14:paraId="1ED2CE48" w14:textId="77777777" w:rsidR="00844B03" w:rsidRDefault="0027580D">
      <w:pPr>
        <w:spacing w:after="0" w:line="600" w:lineRule="auto"/>
        <w:ind w:firstLine="720"/>
        <w:jc w:val="both"/>
        <w:rPr>
          <w:rFonts w:eastAsia="Times New Roman"/>
          <w:bCs/>
          <w:shd w:val="clear" w:color="auto" w:fill="FFFFFF"/>
        </w:rPr>
      </w:pPr>
      <w:r>
        <w:rPr>
          <w:rFonts w:eastAsia="Times New Roman"/>
          <w:bCs/>
          <w:shd w:val="clear" w:color="auto" w:fill="FFFFFF"/>
        </w:rPr>
        <w:t xml:space="preserve">Και εδώ, προς αποφυγή παρεξηγήσεων, θέλω </w:t>
      </w:r>
      <w:r w:rsidRPr="00501BC2">
        <w:rPr>
          <w:rFonts w:eastAsia="Times New Roman"/>
          <w:bCs/>
          <w:shd w:val="clear" w:color="auto" w:fill="FFFFFF"/>
        </w:rPr>
        <w:t>να</w:t>
      </w:r>
      <w:r>
        <w:rPr>
          <w:rFonts w:eastAsia="Times New Roman"/>
          <w:bCs/>
          <w:shd w:val="clear" w:color="auto" w:fill="FFFFFF"/>
        </w:rPr>
        <w:t xml:space="preserve"> είμαι τελείως ξεκάθαρος. Θα μπει ένα τέλος σ’ αυτό το κομματικό </w:t>
      </w:r>
      <w:r w:rsidRPr="00501BC2">
        <w:rPr>
          <w:rFonts w:eastAsia="Times New Roman"/>
          <w:bCs/>
          <w:shd w:val="clear" w:color="auto" w:fill="FFFFFF"/>
        </w:rPr>
        <w:t>κράτος</w:t>
      </w:r>
      <w:r>
        <w:rPr>
          <w:rFonts w:eastAsia="Times New Roman"/>
          <w:bCs/>
          <w:shd w:val="clear" w:color="auto" w:fill="FFFFFF"/>
        </w:rPr>
        <w:t xml:space="preserve">. Αυτό το έκτρωμα δεν πρόκειται </w:t>
      </w:r>
      <w:r w:rsidRPr="00501BC2">
        <w:rPr>
          <w:rFonts w:eastAsia="Times New Roman"/>
          <w:bCs/>
          <w:shd w:val="clear" w:color="auto" w:fill="FFFFFF"/>
        </w:rPr>
        <w:t>να</w:t>
      </w:r>
      <w:r>
        <w:rPr>
          <w:rFonts w:eastAsia="Times New Roman"/>
          <w:bCs/>
          <w:shd w:val="clear" w:color="auto" w:fill="FFFFFF"/>
        </w:rPr>
        <w:t xml:space="preserve"> το νομιμοποιήσουμε, ούτε πρόκειται να υποσχεθώ σε συμβασιούχους μονιμοποιήσεις, για να κερδίσω μερικές δεκάδες χιλιάδες ψήφους. </w:t>
      </w:r>
    </w:p>
    <w:p w14:paraId="1ED2CE49" w14:textId="77777777" w:rsidR="00844B03" w:rsidRDefault="0027580D">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1ED2CE4A" w14:textId="77777777" w:rsidR="00844B03" w:rsidRDefault="0027580D">
      <w:pPr>
        <w:spacing w:after="0" w:line="600" w:lineRule="auto"/>
        <w:ind w:firstLine="720"/>
        <w:jc w:val="both"/>
        <w:rPr>
          <w:rFonts w:eastAsia="Times New Roman"/>
          <w:bCs/>
          <w:shd w:val="clear" w:color="auto" w:fill="FFFFFF"/>
        </w:rPr>
      </w:pPr>
      <w:r>
        <w:rPr>
          <w:rFonts w:eastAsia="Times New Roman"/>
          <w:bCs/>
          <w:shd w:val="clear" w:color="auto" w:fill="FFFFFF"/>
        </w:rPr>
        <w:t xml:space="preserve">Αρκετά με τις χρεοκοπημένες </w:t>
      </w:r>
      <w:r w:rsidRPr="00501BC2">
        <w:rPr>
          <w:rFonts w:eastAsia="Times New Roman"/>
          <w:bCs/>
          <w:shd w:val="clear" w:color="auto" w:fill="FFFFFF"/>
        </w:rPr>
        <w:t xml:space="preserve">πολιτικές </w:t>
      </w:r>
      <w:r>
        <w:rPr>
          <w:rFonts w:eastAsia="Times New Roman"/>
          <w:bCs/>
          <w:shd w:val="clear" w:color="auto" w:fill="FFFFFF"/>
        </w:rPr>
        <w:t xml:space="preserve">της Μεταπολίτευσης. Αρκετά πια με </w:t>
      </w:r>
      <w:r>
        <w:rPr>
          <w:rFonts w:eastAsia="Times New Roman"/>
          <w:bCs/>
          <w:shd w:val="clear" w:color="auto" w:fill="FFFFFF"/>
        </w:rPr>
        <w:t xml:space="preserve">αυτούς, </w:t>
      </w:r>
      <w:r w:rsidRPr="00501BC2">
        <w:rPr>
          <w:rFonts w:eastAsia="Times New Roman"/>
          <w:bCs/>
          <w:shd w:val="clear" w:color="auto" w:fill="FFFFFF"/>
        </w:rPr>
        <w:t>που</w:t>
      </w:r>
      <w:r>
        <w:rPr>
          <w:rFonts w:eastAsia="Times New Roman"/>
          <w:bCs/>
          <w:shd w:val="clear" w:color="auto" w:fill="FFFFFF"/>
        </w:rPr>
        <w:t xml:space="preserve"> ενώ επαγγέλλονται το νέο, εκφράζουν τη χειρότερη Ελλάδα του χθες. Αν θέλουμε πραγματικά </w:t>
      </w:r>
      <w:r w:rsidRPr="00501BC2">
        <w:rPr>
          <w:rFonts w:eastAsia="Times New Roman"/>
          <w:bCs/>
          <w:shd w:val="clear" w:color="auto" w:fill="FFFFFF"/>
        </w:rPr>
        <w:t>να</w:t>
      </w:r>
      <w:r>
        <w:rPr>
          <w:rFonts w:eastAsia="Times New Roman"/>
          <w:bCs/>
          <w:shd w:val="clear" w:color="auto" w:fill="FFFFFF"/>
        </w:rPr>
        <w:t xml:space="preserve"> κάνουμε </w:t>
      </w:r>
      <w:r w:rsidRPr="00501BC2">
        <w:rPr>
          <w:rFonts w:eastAsia="Times New Roman"/>
          <w:bCs/>
          <w:shd w:val="clear" w:color="auto" w:fill="FFFFFF"/>
        </w:rPr>
        <w:t>μια</w:t>
      </w:r>
      <w:r>
        <w:rPr>
          <w:rFonts w:eastAsia="Times New Roman"/>
          <w:bCs/>
          <w:shd w:val="clear" w:color="auto" w:fill="FFFFFF"/>
        </w:rPr>
        <w:t xml:space="preserve"> καινούργια αρχή, αυτές τις λογικές </w:t>
      </w:r>
      <w:r w:rsidRPr="00501BC2">
        <w:rPr>
          <w:rFonts w:eastAsia="Times New Roman"/>
          <w:bCs/>
          <w:shd w:val="clear" w:color="auto" w:fill="FFFFFF"/>
        </w:rPr>
        <w:t>πρέπει</w:t>
      </w:r>
      <w:r>
        <w:rPr>
          <w:rFonts w:eastAsia="Times New Roman"/>
          <w:bCs/>
          <w:shd w:val="clear" w:color="auto" w:fill="FFFFFF"/>
        </w:rPr>
        <w:t xml:space="preserve"> να τις αφήσουμε οριστικά πίσω μας. Η Ελλάδα δεν </w:t>
      </w:r>
      <w:r w:rsidRPr="00501BC2">
        <w:rPr>
          <w:rFonts w:eastAsia="Times New Roman"/>
          <w:bCs/>
          <w:shd w:val="clear" w:color="auto" w:fill="FFFFFF"/>
        </w:rPr>
        <w:t>χρειάζεται</w:t>
      </w:r>
      <w:r>
        <w:rPr>
          <w:rFonts w:eastAsia="Times New Roman"/>
          <w:bCs/>
          <w:shd w:val="clear" w:color="auto" w:fill="FFFFFF"/>
        </w:rPr>
        <w:t xml:space="preserve"> σήμερα </w:t>
      </w:r>
      <w:r w:rsidRPr="00501BC2">
        <w:rPr>
          <w:rFonts w:eastAsia="Times New Roman"/>
          <w:bCs/>
          <w:shd w:val="clear" w:color="auto" w:fill="FFFFFF"/>
        </w:rPr>
        <w:t>μια</w:t>
      </w:r>
      <w:r>
        <w:rPr>
          <w:rFonts w:eastAsia="Times New Roman"/>
          <w:bCs/>
          <w:shd w:val="clear" w:color="auto" w:fill="FFFFFF"/>
        </w:rPr>
        <w:t xml:space="preserve"> ισχνή </w:t>
      </w:r>
      <w:r w:rsidRPr="00501BC2">
        <w:rPr>
          <w:rFonts w:eastAsia="Times New Roman"/>
          <w:bCs/>
          <w:shd w:val="clear" w:color="auto" w:fill="FFFFFF"/>
        </w:rPr>
        <w:t>οικονομική</w:t>
      </w:r>
      <w:r>
        <w:rPr>
          <w:rFonts w:eastAsia="Times New Roman"/>
          <w:bCs/>
          <w:shd w:val="clear" w:color="auto" w:fill="FFFFFF"/>
        </w:rPr>
        <w:t xml:space="preserve"> ανάκαμψη. </w:t>
      </w:r>
      <w:r w:rsidRPr="00501BC2">
        <w:rPr>
          <w:rFonts w:eastAsia="Times New Roman"/>
          <w:bCs/>
          <w:shd w:val="clear" w:color="auto" w:fill="FFFFFF"/>
        </w:rPr>
        <w:t>Χρ</w:t>
      </w:r>
      <w:r w:rsidRPr="00501BC2">
        <w:rPr>
          <w:rFonts w:eastAsia="Times New Roman"/>
          <w:bCs/>
          <w:shd w:val="clear" w:color="auto" w:fill="FFFFFF"/>
        </w:rPr>
        <w:t>ειάζεται</w:t>
      </w:r>
      <w:r>
        <w:rPr>
          <w:rFonts w:eastAsia="Times New Roman"/>
          <w:bCs/>
          <w:shd w:val="clear" w:color="auto" w:fill="FFFFFF"/>
        </w:rPr>
        <w:t xml:space="preserve"> ένα τολμηρό σχέδιο ριζικής ανασυγκρότησης </w:t>
      </w:r>
      <w:r w:rsidRPr="00501BC2">
        <w:rPr>
          <w:rFonts w:eastAsia="Times New Roman"/>
          <w:bCs/>
          <w:shd w:val="clear" w:color="auto" w:fill="FFFFFF"/>
        </w:rPr>
        <w:t>και</w:t>
      </w:r>
      <w:r>
        <w:rPr>
          <w:rFonts w:eastAsia="Times New Roman"/>
          <w:bCs/>
          <w:shd w:val="clear" w:color="auto" w:fill="FFFFFF"/>
        </w:rPr>
        <w:t xml:space="preserve"> </w:t>
      </w:r>
      <w:r w:rsidRPr="00501BC2">
        <w:rPr>
          <w:rFonts w:eastAsia="Times New Roman"/>
          <w:bCs/>
          <w:shd w:val="clear" w:color="auto" w:fill="FFFFFF"/>
        </w:rPr>
        <w:t>μια</w:t>
      </w:r>
      <w:r>
        <w:rPr>
          <w:rFonts w:eastAsia="Times New Roman"/>
          <w:bCs/>
          <w:shd w:val="clear" w:color="auto" w:fill="FFFFFF"/>
        </w:rPr>
        <w:t xml:space="preserve"> αποφασισμένη ηγεσία </w:t>
      </w:r>
      <w:r w:rsidRPr="00501BC2">
        <w:rPr>
          <w:rFonts w:eastAsia="Times New Roman"/>
          <w:bCs/>
          <w:shd w:val="clear" w:color="auto" w:fill="FFFFFF"/>
        </w:rPr>
        <w:t>που</w:t>
      </w:r>
      <w:r>
        <w:rPr>
          <w:rFonts w:eastAsia="Times New Roman"/>
          <w:bCs/>
          <w:shd w:val="clear" w:color="auto" w:fill="FFFFFF"/>
        </w:rPr>
        <w:t xml:space="preserve"> θα το εφαρμόσει, </w:t>
      </w:r>
      <w:r w:rsidRPr="00501BC2">
        <w:rPr>
          <w:rFonts w:eastAsia="Times New Roman"/>
          <w:bCs/>
          <w:shd w:val="clear" w:color="auto" w:fill="FFFFFF"/>
        </w:rPr>
        <w:t>χωρίς</w:t>
      </w:r>
      <w:r>
        <w:rPr>
          <w:rFonts w:eastAsia="Times New Roman"/>
          <w:bCs/>
          <w:shd w:val="clear" w:color="auto" w:fill="FFFFFF"/>
        </w:rPr>
        <w:t xml:space="preserve"> αναστολές, </w:t>
      </w:r>
      <w:r w:rsidRPr="00501BC2">
        <w:rPr>
          <w:rFonts w:eastAsia="Times New Roman"/>
          <w:bCs/>
          <w:shd w:val="clear" w:color="auto" w:fill="FFFFFF"/>
        </w:rPr>
        <w:t>χωρίς</w:t>
      </w:r>
      <w:r>
        <w:rPr>
          <w:rFonts w:eastAsia="Times New Roman"/>
          <w:bCs/>
          <w:shd w:val="clear" w:color="auto" w:fill="FFFFFF"/>
        </w:rPr>
        <w:t xml:space="preserve"> επιφυλάξεις </w:t>
      </w:r>
      <w:r w:rsidRPr="00501BC2">
        <w:rPr>
          <w:rFonts w:eastAsia="Times New Roman"/>
          <w:bCs/>
          <w:shd w:val="clear" w:color="auto" w:fill="FFFFFF"/>
        </w:rPr>
        <w:t>και</w:t>
      </w:r>
      <w:r>
        <w:rPr>
          <w:rFonts w:eastAsia="Times New Roman"/>
          <w:bCs/>
          <w:shd w:val="clear" w:color="auto" w:fill="FFFFFF"/>
        </w:rPr>
        <w:t xml:space="preserve"> σίγουρα </w:t>
      </w:r>
      <w:r w:rsidRPr="00501BC2">
        <w:rPr>
          <w:rFonts w:eastAsia="Times New Roman"/>
          <w:bCs/>
          <w:shd w:val="clear" w:color="auto" w:fill="FFFFFF"/>
        </w:rPr>
        <w:t>χωρίς</w:t>
      </w:r>
      <w:r>
        <w:rPr>
          <w:rFonts w:eastAsia="Times New Roman"/>
          <w:bCs/>
          <w:shd w:val="clear" w:color="auto" w:fill="FFFFFF"/>
        </w:rPr>
        <w:t xml:space="preserve"> την </w:t>
      </w:r>
      <w:r w:rsidRPr="00501BC2">
        <w:rPr>
          <w:rFonts w:eastAsia="Times New Roman"/>
          <w:bCs/>
          <w:shd w:val="clear" w:color="auto" w:fill="FFFFFF"/>
        </w:rPr>
        <w:t>ανάγκη</w:t>
      </w:r>
      <w:r>
        <w:rPr>
          <w:rFonts w:eastAsia="Times New Roman"/>
          <w:bCs/>
          <w:shd w:val="clear" w:color="auto" w:fill="FFFFFF"/>
        </w:rPr>
        <w:t xml:space="preserve"> εξωτερικών παραινέσεων. </w:t>
      </w:r>
      <w:r w:rsidRPr="00501BC2">
        <w:rPr>
          <w:rFonts w:eastAsia="Times New Roman"/>
          <w:bCs/>
          <w:shd w:val="clear" w:color="auto" w:fill="FFFFFF"/>
        </w:rPr>
        <w:t>Γιατί</w:t>
      </w:r>
      <w:r>
        <w:rPr>
          <w:rFonts w:eastAsia="Times New Roman"/>
          <w:bCs/>
          <w:shd w:val="clear" w:color="auto" w:fill="FFFFFF"/>
        </w:rPr>
        <w:t xml:space="preserve"> θα το πιστεύει </w:t>
      </w:r>
      <w:r w:rsidRPr="00501BC2">
        <w:rPr>
          <w:rFonts w:eastAsia="Times New Roman"/>
          <w:bCs/>
          <w:shd w:val="clear" w:color="auto" w:fill="FFFFFF"/>
        </w:rPr>
        <w:t>και</w:t>
      </w:r>
      <w:r>
        <w:rPr>
          <w:rFonts w:eastAsia="Times New Roman"/>
          <w:bCs/>
          <w:shd w:val="clear" w:color="auto" w:fill="FFFFFF"/>
        </w:rPr>
        <w:t xml:space="preserve"> </w:t>
      </w:r>
      <w:r w:rsidRPr="00501BC2">
        <w:rPr>
          <w:rFonts w:eastAsia="Times New Roman"/>
          <w:bCs/>
          <w:shd w:val="clear" w:color="auto" w:fill="FFFFFF"/>
        </w:rPr>
        <w:t>γιατί</w:t>
      </w:r>
      <w:r>
        <w:rPr>
          <w:rFonts w:eastAsia="Times New Roman"/>
          <w:bCs/>
          <w:shd w:val="clear" w:color="auto" w:fill="FFFFFF"/>
        </w:rPr>
        <w:t xml:space="preserve"> το σχέδιο αυτό </w:t>
      </w:r>
      <w:r w:rsidRPr="00501BC2">
        <w:rPr>
          <w:rFonts w:eastAsia="Times New Roman"/>
          <w:bCs/>
          <w:shd w:val="clear" w:color="auto" w:fill="FFFFFF"/>
        </w:rPr>
        <w:t>θα</w:t>
      </w:r>
      <w:r>
        <w:rPr>
          <w:rFonts w:eastAsia="Times New Roman"/>
          <w:bCs/>
          <w:shd w:val="clear" w:color="auto" w:fill="FFFFFF"/>
        </w:rPr>
        <w:t xml:space="preserve"> το </w:t>
      </w:r>
      <w:r w:rsidRPr="00501BC2">
        <w:rPr>
          <w:rFonts w:eastAsia="Times New Roman"/>
          <w:bCs/>
          <w:shd w:val="clear" w:color="auto" w:fill="FFFFFF"/>
        </w:rPr>
        <w:t>έχει</w:t>
      </w:r>
      <w:r>
        <w:rPr>
          <w:rFonts w:eastAsia="Times New Roman"/>
          <w:bCs/>
          <w:shd w:val="clear" w:color="auto" w:fill="FFFFFF"/>
        </w:rPr>
        <w:t xml:space="preserve"> εγκρίνει με</w:t>
      </w:r>
      <w:r>
        <w:rPr>
          <w:rFonts w:eastAsia="Times New Roman"/>
          <w:bCs/>
          <w:shd w:val="clear" w:color="auto" w:fill="FFFFFF"/>
        </w:rPr>
        <w:t xml:space="preserve"> την ψήφο του ο </w:t>
      </w:r>
      <w:r w:rsidRPr="00501BC2">
        <w:rPr>
          <w:rFonts w:eastAsia="Times New Roman"/>
          <w:bCs/>
          <w:shd w:val="clear" w:color="auto" w:fill="FFFFFF"/>
        </w:rPr>
        <w:t>ελληνικό</w:t>
      </w:r>
      <w:r>
        <w:rPr>
          <w:rFonts w:eastAsia="Times New Roman"/>
          <w:bCs/>
          <w:shd w:val="clear" w:color="auto" w:fill="FFFFFF"/>
        </w:rPr>
        <w:t>ς</w:t>
      </w:r>
      <w:r w:rsidRPr="00501BC2">
        <w:rPr>
          <w:rFonts w:eastAsia="Times New Roman"/>
          <w:bCs/>
          <w:shd w:val="clear" w:color="auto" w:fill="FFFFFF"/>
        </w:rPr>
        <w:t xml:space="preserve"> λαό</w:t>
      </w:r>
      <w:r>
        <w:rPr>
          <w:rFonts w:eastAsia="Times New Roman"/>
          <w:bCs/>
          <w:shd w:val="clear" w:color="auto" w:fill="FFFFFF"/>
        </w:rPr>
        <w:t xml:space="preserve">ς. </w:t>
      </w:r>
    </w:p>
    <w:p w14:paraId="1ED2CE4B" w14:textId="77777777" w:rsidR="00844B03" w:rsidRDefault="0027580D">
      <w:pPr>
        <w:spacing w:after="0" w:line="600" w:lineRule="auto"/>
        <w:ind w:firstLine="720"/>
        <w:jc w:val="both"/>
        <w:rPr>
          <w:rFonts w:eastAsia="Times New Roman"/>
          <w:bCs/>
          <w:shd w:val="clear" w:color="auto" w:fill="FFFFFF"/>
        </w:rPr>
      </w:pPr>
      <w:r>
        <w:rPr>
          <w:rFonts w:eastAsia="Times New Roman"/>
          <w:bCs/>
          <w:shd w:val="clear" w:color="auto" w:fill="FFFFFF"/>
        </w:rPr>
        <w:t xml:space="preserve">Το σχέδιο μας </w:t>
      </w:r>
      <w:r w:rsidRPr="00501BC2">
        <w:rPr>
          <w:rFonts w:eastAsia="Times New Roman"/>
          <w:bCs/>
          <w:shd w:val="clear" w:color="auto" w:fill="FFFFFF"/>
        </w:rPr>
        <w:t>είναι</w:t>
      </w:r>
      <w:r>
        <w:rPr>
          <w:rFonts w:eastAsia="Times New Roman"/>
          <w:bCs/>
          <w:shd w:val="clear" w:color="auto" w:fill="FFFFFF"/>
        </w:rPr>
        <w:t xml:space="preserve"> έτοιμο κι εμείς είμαστε έτοιμοι να το υλοποιήσουμε. Το παρουσίασα στη Διεθνή Έκθεση Θεσσαλονίκης, το ενέκρινε το 11ο</w:t>
      </w:r>
      <w:r>
        <w:rPr>
          <w:rFonts w:eastAsia="Times New Roman"/>
          <w:bCs/>
          <w:shd w:val="clear" w:color="auto" w:fill="FFFFFF"/>
          <w:vertAlign w:val="superscript"/>
        </w:rPr>
        <w:t xml:space="preserve"> </w:t>
      </w:r>
      <w:r>
        <w:rPr>
          <w:rFonts w:eastAsia="Times New Roman"/>
          <w:bCs/>
          <w:shd w:val="clear" w:color="auto" w:fill="FFFFFF"/>
        </w:rPr>
        <w:t>Τακτικό μας Συνέδριο. Στηρίζεται σε δύο κεντρικούς άξονες.</w:t>
      </w:r>
    </w:p>
    <w:p w14:paraId="1ED2CE4C" w14:textId="77777777" w:rsidR="00844B03" w:rsidRDefault="0027580D">
      <w:pPr>
        <w:spacing w:after="0" w:line="600" w:lineRule="auto"/>
        <w:ind w:firstLine="720"/>
        <w:jc w:val="both"/>
        <w:rPr>
          <w:rFonts w:eastAsia="Times New Roman"/>
          <w:bCs/>
          <w:shd w:val="clear" w:color="auto" w:fill="FFFFFF"/>
        </w:rPr>
      </w:pPr>
      <w:r>
        <w:rPr>
          <w:rFonts w:eastAsia="Times New Roman"/>
          <w:bCs/>
          <w:shd w:val="clear" w:color="auto" w:fill="FFFFFF"/>
        </w:rPr>
        <w:t xml:space="preserve">Ο πρώτος </w:t>
      </w:r>
      <w:r w:rsidRPr="00501BC2">
        <w:rPr>
          <w:rFonts w:eastAsia="Times New Roman"/>
          <w:bCs/>
          <w:shd w:val="clear" w:color="auto" w:fill="FFFFFF"/>
        </w:rPr>
        <w:t>είναι</w:t>
      </w:r>
      <w:r>
        <w:rPr>
          <w:rFonts w:eastAsia="Times New Roman"/>
          <w:bCs/>
          <w:shd w:val="clear" w:color="auto" w:fill="FFFFFF"/>
        </w:rPr>
        <w:t xml:space="preserve"> η απελευθέρω</w:t>
      </w:r>
      <w:r>
        <w:rPr>
          <w:rFonts w:eastAsia="Times New Roman"/>
          <w:bCs/>
          <w:shd w:val="clear" w:color="auto" w:fill="FFFFFF"/>
        </w:rPr>
        <w:t xml:space="preserve">ση της δημιουργικότητας των Ελλήνων από τα δεσμά του κρατισμού </w:t>
      </w:r>
      <w:r w:rsidRPr="00501BC2">
        <w:rPr>
          <w:rFonts w:eastAsia="Times New Roman"/>
          <w:bCs/>
          <w:shd w:val="clear" w:color="auto" w:fill="FFFFFF"/>
        </w:rPr>
        <w:t>και</w:t>
      </w:r>
      <w:r>
        <w:rPr>
          <w:rFonts w:eastAsia="Times New Roman"/>
          <w:bCs/>
          <w:shd w:val="clear" w:color="auto" w:fill="FFFFFF"/>
        </w:rPr>
        <w:t xml:space="preserve"> της ασφυκτικής φορολογίας, έτσι ώστε με κινητήρια δύναμη τον ιδιωτικό τομέα </w:t>
      </w:r>
      <w:r w:rsidRPr="007E21BB">
        <w:rPr>
          <w:rFonts w:eastAsia="Times New Roman"/>
          <w:bCs/>
          <w:shd w:val="clear" w:color="auto" w:fill="FFFFFF"/>
        </w:rPr>
        <w:t>και</w:t>
      </w:r>
      <w:r>
        <w:rPr>
          <w:rFonts w:eastAsia="Times New Roman"/>
          <w:bCs/>
          <w:shd w:val="clear" w:color="auto" w:fill="FFFFFF"/>
        </w:rPr>
        <w:t xml:space="preserve"> με τη στήριξη ενός σύγχρονου, αποτελεσματικού, αντιγραφειοκρατικού </w:t>
      </w:r>
      <w:r w:rsidRPr="007E21BB">
        <w:rPr>
          <w:rFonts w:eastAsia="Times New Roman"/>
          <w:bCs/>
          <w:shd w:val="clear" w:color="auto" w:fill="FFFFFF"/>
        </w:rPr>
        <w:t>κράτο</w:t>
      </w:r>
      <w:r>
        <w:rPr>
          <w:rFonts w:eastAsia="Times New Roman"/>
          <w:bCs/>
          <w:shd w:val="clear" w:color="auto" w:fill="FFFFFF"/>
        </w:rPr>
        <w:t xml:space="preserve">υς </w:t>
      </w:r>
      <w:r w:rsidRPr="007E21BB">
        <w:rPr>
          <w:rFonts w:eastAsia="Times New Roman"/>
          <w:bCs/>
          <w:shd w:val="clear" w:color="auto" w:fill="FFFFFF"/>
        </w:rPr>
        <w:t>να</w:t>
      </w:r>
      <w:r>
        <w:rPr>
          <w:rFonts w:eastAsia="Times New Roman"/>
          <w:bCs/>
          <w:shd w:val="clear" w:color="auto" w:fill="FFFFFF"/>
        </w:rPr>
        <w:t xml:space="preserve"> απελευθερώσουμε την </w:t>
      </w:r>
      <w:r w:rsidRPr="007E21BB">
        <w:rPr>
          <w:rFonts w:eastAsia="Times New Roman"/>
          <w:bCs/>
          <w:shd w:val="clear" w:color="auto" w:fill="FFFFFF"/>
        </w:rPr>
        <w:t>οικονομική</w:t>
      </w:r>
      <w:r>
        <w:rPr>
          <w:rFonts w:eastAsia="Times New Roman"/>
          <w:bCs/>
          <w:shd w:val="clear" w:color="auto" w:fill="FFFFFF"/>
        </w:rPr>
        <w:t xml:space="preserve"> </w:t>
      </w:r>
      <w:r w:rsidRPr="007E21BB">
        <w:rPr>
          <w:rFonts w:eastAsia="Times New Roman"/>
          <w:bCs/>
          <w:shd w:val="clear" w:color="auto" w:fill="FFFFFF"/>
        </w:rPr>
        <w:t>ανάπτυξη</w:t>
      </w:r>
      <w:r>
        <w:rPr>
          <w:rFonts w:eastAsia="Times New Roman"/>
          <w:bCs/>
          <w:shd w:val="clear" w:color="auto" w:fill="FFFFFF"/>
        </w:rPr>
        <w:t xml:space="preserve">, να κερδίσουμε την ευημερία. Όχι δανεική ευημερία, </w:t>
      </w:r>
      <w:r w:rsidRPr="00341DF5">
        <w:rPr>
          <w:rFonts w:eastAsia="Times New Roman"/>
          <w:bCs/>
          <w:shd w:val="clear" w:color="auto" w:fill="FFFFFF"/>
        </w:rPr>
        <w:t>αλλά</w:t>
      </w:r>
      <w:r>
        <w:rPr>
          <w:rFonts w:eastAsia="Times New Roman"/>
          <w:bCs/>
          <w:shd w:val="clear" w:color="auto" w:fill="FFFFFF"/>
        </w:rPr>
        <w:t xml:space="preserve"> πραγματική, αυτή </w:t>
      </w:r>
      <w:r w:rsidRPr="00341DF5">
        <w:rPr>
          <w:rFonts w:eastAsia="Times New Roman"/>
          <w:bCs/>
          <w:shd w:val="clear" w:color="auto" w:fill="FFFFFF"/>
        </w:rPr>
        <w:t>που</w:t>
      </w:r>
      <w:r>
        <w:rPr>
          <w:rFonts w:eastAsia="Times New Roman"/>
          <w:bCs/>
          <w:shd w:val="clear" w:color="auto" w:fill="FFFFFF"/>
        </w:rPr>
        <w:t xml:space="preserve"> θα βασίζεται στις δικές μας δυνάμεις, </w:t>
      </w:r>
      <w:r w:rsidRPr="00341DF5">
        <w:rPr>
          <w:rFonts w:eastAsia="Times New Roman"/>
          <w:bCs/>
          <w:shd w:val="clear" w:color="auto" w:fill="FFFFFF"/>
        </w:rPr>
        <w:t>οι οποί</w:t>
      </w:r>
      <w:r>
        <w:rPr>
          <w:rFonts w:eastAsia="Times New Roman"/>
          <w:bCs/>
          <w:shd w:val="clear" w:color="auto" w:fill="FFFFFF"/>
        </w:rPr>
        <w:t xml:space="preserve">ες </w:t>
      </w:r>
      <w:r w:rsidRPr="00341DF5">
        <w:rPr>
          <w:rFonts w:eastAsia="Times New Roman"/>
          <w:bCs/>
          <w:shd w:val="clear" w:color="auto" w:fill="FFFFFF"/>
        </w:rPr>
        <w:t>είναι</w:t>
      </w:r>
      <w:r>
        <w:rPr>
          <w:rFonts w:eastAsia="Times New Roman"/>
          <w:bCs/>
          <w:shd w:val="clear" w:color="auto" w:fill="FFFFFF"/>
        </w:rPr>
        <w:t xml:space="preserve"> πολλές </w:t>
      </w:r>
      <w:r w:rsidRPr="00341DF5">
        <w:rPr>
          <w:rFonts w:eastAsia="Times New Roman"/>
          <w:bCs/>
          <w:shd w:val="clear" w:color="auto" w:fill="FFFFFF"/>
        </w:rPr>
        <w:t>και</w:t>
      </w:r>
      <w:r>
        <w:rPr>
          <w:rFonts w:eastAsia="Times New Roman"/>
          <w:bCs/>
          <w:shd w:val="clear" w:color="auto" w:fill="FFFFFF"/>
        </w:rPr>
        <w:t xml:space="preserve"> </w:t>
      </w:r>
      <w:r w:rsidRPr="00341DF5">
        <w:rPr>
          <w:rFonts w:eastAsia="Times New Roman"/>
          <w:bCs/>
          <w:shd w:val="clear" w:color="auto" w:fill="FFFFFF"/>
        </w:rPr>
        <w:t>είναι</w:t>
      </w:r>
      <w:r>
        <w:rPr>
          <w:rFonts w:eastAsia="Times New Roman"/>
          <w:bCs/>
          <w:shd w:val="clear" w:color="auto" w:fill="FFFFFF"/>
        </w:rPr>
        <w:t xml:space="preserve"> αναξιοποίητες. </w:t>
      </w:r>
    </w:p>
    <w:p w14:paraId="1ED2CE4D" w14:textId="77777777" w:rsidR="00844B03" w:rsidRDefault="0027580D">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1ED2CE4E"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Μπορούμε να μειώσουμε τους φό</w:t>
      </w:r>
      <w:r>
        <w:rPr>
          <w:rFonts w:eastAsia="Times New Roman" w:cs="Times New Roman"/>
          <w:szCs w:val="24"/>
        </w:rPr>
        <w:t>ρους και ταυτόχρονα να συγκρατήσουμε τις δαπάνες. Σίγουρα, μπορούμε να μειώσουμε το αποτύπωμα του κράτους στην οικονομία και ταυτόχρονα να επιδιώξουμε συμπράξεις με τον ιδιωτικό τομέα. Σίγουρα, μπορούμε να κάνουμε το κράτος και μικρότερο και αποτελεσματικό</w:t>
      </w:r>
      <w:r>
        <w:rPr>
          <w:rFonts w:eastAsia="Times New Roman" w:cs="Times New Roman"/>
          <w:szCs w:val="24"/>
        </w:rPr>
        <w:t xml:space="preserve">τερο. </w:t>
      </w:r>
    </w:p>
    <w:p w14:paraId="1ED2CE4F"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Εμείς ξέρουμε τι χρειάζεται, για να προσελκύσουμε τις επενδύσεις που τόσο χρειάζεται ο τόπος, διότι εμείς δεν βλέπουμε την υγιή επιχειρηματικότητα με καχυποψία. Γιατί ξέρουμε ότι για να αναδιανείμεις πλούτο, πρέπει πρώτα κάποιος να τον παράγει. </w:t>
      </w:r>
    </w:p>
    <w:p w14:paraId="1ED2CE50"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Ο δεύτερος άξονας, εξίσου σημαντικός, είναι η διάχυση της ευημερίας σε όλη την κοινωνία με ένα στιβαρό πρόγραμμα κοινωνικής αλληλεγγύης, που εξασφαλίζει υψηλού επιπέδου κοινωνικές υπηρεσίες σε όλους στην υγεία, στην παιδεία, στην κοινωνική πρόνοια, που εγγ</w:t>
      </w:r>
      <w:r>
        <w:rPr>
          <w:rFonts w:eastAsia="Times New Roman" w:cs="Times New Roman"/>
          <w:szCs w:val="24"/>
        </w:rPr>
        <w:t xml:space="preserve">υάται ένα αξιοπρεπές επίπεδο διαβίωσης στους συμπολίτες μας που αντιμετωπίζουν το φάσμα της ακραίας φτώχειας, μέσω της επέκτασης του ελάχιστου εγγυημένου εισοδήματος, που εξάλλου αποτελεί πολιτική που πρώτη η Νέα Δημοκρατία θεσμοθέτησε. </w:t>
      </w:r>
    </w:p>
    <w:p w14:paraId="1ED2CE51"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Θα σας το πω, επιτ</w:t>
      </w:r>
      <w:r>
        <w:rPr>
          <w:rFonts w:eastAsia="Times New Roman" w:cs="Times New Roman"/>
          <w:szCs w:val="24"/>
        </w:rPr>
        <w:t>έλους, μήπως το αντιληφθείτε κάποια στιγμή. Πιο αποτελεσματική πολιτική απέναντι στη φτώχεια και στον κοινωνικό αποκλεισμό δεν είναι τα αποσπασματικά επιδόματα, αλλά οι σταθερές δουλειές. Και αυτές μπορούν να έρθουν μόνο μέσα από μια έκρηξη επενδύσεων, κυρ</w:t>
      </w:r>
      <w:r>
        <w:rPr>
          <w:rFonts w:eastAsia="Times New Roman" w:cs="Times New Roman"/>
          <w:szCs w:val="24"/>
        </w:rPr>
        <w:t>ίως, σε εξωστρεφείς κλάδους, όπου η χώρα μας έχει φυσικά συγκριτικά πλεονεκτήματα. Οι επενδύσεις θα έρθουν μόνο, εάν μειώσουμε τη φορολογία, απλοποιήσουμε το φορολογικό σύστημα και το κρατήσουμε σταθερό για τουλάχιστον μια πενταετία, όταν απλοποιήσουμε δρα</w:t>
      </w:r>
      <w:r>
        <w:rPr>
          <w:rFonts w:eastAsia="Times New Roman" w:cs="Times New Roman"/>
          <w:szCs w:val="24"/>
        </w:rPr>
        <w:t xml:space="preserve">ματικά τις </w:t>
      </w:r>
      <w:proofErr w:type="spellStart"/>
      <w:r>
        <w:rPr>
          <w:rFonts w:eastAsia="Times New Roman" w:cs="Times New Roman"/>
          <w:szCs w:val="24"/>
        </w:rPr>
        <w:t>αδειοδοτικές</w:t>
      </w:r>
      <w:proofErr w:type="spellEnd"/>
      <w:r>
        <w:rPr>
          <w:rFonts w:eastAsia="Times New Roman" w:cs="Times New Roman"/>
          <w:szCs w:val="24"/>
        </w:rPr>
        <w:t xml:space="preserve"> διαδικασίες, ειδικά όσον αφορά τις χρήσεις γης, όταν αποκαταστήσουμε τη ρευστότητα στην πραγματική οικονομία, όταν εξασφαλίσουμε πραγματική ασφάλεια δικαίου για όλους τους Έλληνες, μεγάλους και μικρούς, Έλληνες και ξένους επενδυτές.</w:t>
      </w:r>
      <w:r>
        <w:rPr>
          <w:rFonts w:eastAsia="Times New Roman" w:cs="Times New Roman"/>
          <w:szCs w:val="24"/>
        </w:rPr>
        <w:t xml:space="preserve"> Εμείς αυτές τις δεσμεύσεις μας και ξέρουμε και μπορούμε να τις κάνουμε πράξη. </w:t>
      </w:r>
    </w:p>
    <w:p w14:paraId="1ED2CE52"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κλείνω με την εξής παρατήρηση: Η ελληνική κοινωνία βρίσκεται σήμερα εγκλωβισμένη σε ένα σπιράλ θυμού, απαισιοδοξίας και παραίτησης. Από τον κ. Τσίπ</w:t>
      </w:r>
      <w:r>
        <w:rPr>
          <w:rFonts w:eastAsia="Times New Roman" w:cs="Times New Roman"/>
          <w:szCs w:val="24"/>
        </w:rPr>
        <w:t>ρα και από τους Υπουργούς του δεν περιμένω τίποτα πια. Το βάρος της ευθύνης αναπόφευκτα μεταφέρεται στους δικούς μας ώμους. Όλο και περισσότεροι Έλληνες, ακόμα και αυτοί που δεν ψήφισαν Νέα Δημοκρατία, αντιλαμβάνονται ότι έχουμε και το σχέδιο και την αποφα</w:t>
      </w:r>
      <w:r>
        <w:rPr>
          <w:rFonts w:eastAsia="Times New Roman" w:cs="Times New Roman"/>
          <w:szCs w:val="24"/>
        </w:rPr>
        <w:t xml:space="preserve">σιστικότητα να βγάλουμε τη χώρα από την κρίση. Κυρίως, όμως, έχουμε την ευθύνη να ενώσουμε την ελληνική κοινωνία απέναντι σε ψεύτικους διχασμούς και σε ακραία πόλωση. </w:t>
      </w:r>
    </w:p>
    <w:p w14:paraId="1ED2CE53"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Κύριε Τσίπρα, θα σας το ξαναπώ. Δεν υπάρχουν δύο Ελλάδες, οι πατριώτες και οι Γερμανοτσο</w:t>
      </w:r>
      <w:r>
        <w:rPr>
          <w:rFonts w:eastAsia="Times New Roman" w:cs="Times New Roman"/>
          <w:szCs w:val="24"/>
        </w:rPr>
        <w:t xml:space="preserve">λιάδες, οι </w:t>
      </w:r>
      <w:proofErr w:type="spellStart"/>
      <w:r>
        <w:rPr>
          <w:rFonts w:eastAsia="Times New Roman" w:cs="Times New Roman"/>
          <w:szCs w:val="24"/>
        </w:rPr>
        <w:t>μνημονιακοί</w:t>
      </w:r>
      <w:proofErr w:type="spellEnd"/>
      <w:r>
        <w:rPr>
          <w:rFonts w:eastAsia="Times New Roman" w:cs="Times New Roman"/>
          <w:szCs w:val="24"/>
        </w:rPr>
        <w:t xml:space="preserve"> και οι </w:t>
      </w:r>
      <w:proofErr w:type="spellStart"/>
      <w:r>
        <w:rPr>
          <w:rFonts w:eastAsia="Times New Roman" w:cs="Times New Roman"/>
          <w:szCs w:val="24"/>
        </w:rPr>
        <w:t>αντιμνημονιακοί</w:t>
      </w:r>
      <w:proofErr w:type="spellEnd"/>
      <w:r>
        <w:rPr>
          <w:rFonts w:eastAsia="Times New Roman" w:cs="Times New Roman"/>
          <w:szCs w:val="24"/>
        </w:rPr>
        <w:t>, οι καλοί και οι κακοί, οι πλούσιοι και οι φτωχοί. Η Ελλάδα είναι μία και δεν θα βγούμε από την κρίση, εάν δεν ενώσουμε τις δυνάμεις μας και εάν δεν αντιληφθούμε επιτέλους ότι αυτή η προσπάθεια μας αφορά όλους.</w:t>
      </w:r>
      <w:r>
        <w:rPr>
          <w:rFonts w:eastAsia="Times New Roman" w:cs="Times New Roman"/>
          <w:szCs w:val="24"/>
        </w:rPr>
        <w:t xml:space="preserve"> </w:t>
      </w:r>
    </w:p>
    <w:p w14:paraId="1ED2CE54" w14:textId="77777777" w:rsidR="00844B03" w:rsidRDefault="0027580D">
      <w:pPr>
        <w:tabs>
          <w:tab w:val="left" w:pos="149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ED2CE55"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Θα βγούμε από την κρίση, εάν βρούμε την αυτοπεποίθηση να κοιταχτούμε με ειλικρίνεια στον καθρέφτη και να κάνουμε όλοι την αυτοκριτική μας και την πεποίθηση ότι μπορούμε να τα καταφέρουμε, όπως το έχου</w:t>
      </w:r>
      <w:r>
        <w:rPr>
          <w:rFonts w:eastAsia="Times New Roman" w:cs="Times New Roman"/>
          <w:szCs w:val="24"/>
        </w:rPr>
        <w:t xml:space="preserve">με κάνει πολλές φορές στην ιστορία μας, κόντρα στις προβλέψεις. </w:t>
      </w:r>
    </w:p>
    <w:p w14:paraId="1ED2CE56"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Κύριε Τσίπρα, σε λίγο θα ανεβείτε στο Βήμα, για να μας πείτε πως φέτος θα κάνετε όλα αυτά που μέχρι σήμερα δεν μπορέσατε ή δεν θέλατε να κάνετε. Μου είναι αδιάφορο τι ισχύει από τα δύο. Θα μα</w:t>
      </w:r>
      <w:r>
        <w:rPr>
          <w:rFonts w:eastAsia="Times New Roman" w:cs="Times New Roman"/>
          <w:szCs w:val="24"/>
        </w:rPr>
        <w:t xml:space="preserve">ς μιλήσετε για ανάπτυξη. Θα μας μιλήσετε για κοινωνική δικαιοσύνη. Θα μας μιλήσετε για καθαρή έξοδο από τα μνημόνια. Κανείς δεν θα σας πιστέψει. Ίσως ακόμα χειρότερα, κανείς δεν θα σας ακούσει. </w:t>
      </w:r>
    </w:p>
    <w:p w14:paraId="1ED2CE57"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Θα κάνετε βέβαια –είμαι σίγουρος- κάτι το οποίο σας είναι εξα</w:t>
      </w:r>
      <w:r>
        <w:rPr>
          <w:rFonts w:eastAsia="Times New Roman" w:cs="Times New Roman"/>
          <w:szCs w:val="24"/>
        </w:rPr>
        <w:t xml:space="preserve">ιρετικά οικείο. Θα μας επιτεθείτε πάλι, χαρακτηρίζοντάς μας «διαπλεκόμενους», «καταστροφολόγους», «ελίτ», «πορφυρογέννητους». </w:t>
      </w:r>
    </w:p>
    <w:p w14:paraId="1ED2CE58" w14:textId="77777777" w:rsidR="00844B03" w:rsidRDefault="0027580D">
      <w:pPr>
        <w:tabs>
          <w:tab w:val="left" w:pos="1494"/>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ED2CE5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Αυτή η παράταξη</w:t>
      </w:r>
      <w:r w:rsidRPr="00A53A68">
        <w:rPr>
          <w:rFonts w:eastAsia="Times New Roman" w:cs="Times New Roman"/>
          <w:szCs w:val="24"/>
        </w:rPr>
        <w:t>,</w:t>
      </w:r>
      <w:r>
        <w:rPr>
          <w:rFonts w:eastAsia="Times New Roman" w:cs="Times New Roman"/>
          <w:szCs w:val="24"/>
        </w:rPr>
        <w:t xml:space="preserve"> την οποία με τόση ευκολία απαξιώνετε</w:t>
      </w:r>
      <w:r w:rsidRPr="00A53A68">
        <w:rPr>
          <w:rFonts w:eastAsia="Times New Roman" w:cs="Times New Roman"/>
          <w:szCs w:val="24"/>
        </w:rPr>
        <w:t>,</w:t>
      </w:r>
      <w:r>
        <w:rPr>
          <w:rFonts w:eastAsia="Times New Roman" w:cs="Times New Roman"/>
          <w:szCs w:val="24"/>
        </w:rPr>
        <w:t xml:space="preserve"> έχει αποδείξει ότι έχει ρίζες στην κοινωνία, διότι </w:t>
      </w:r>
      <w:r>
        <w:rPr>
          <w:rFonts w:eastAsia="Times New Roman" w:cs="Times New Roman"/>
          <w:szCs w:val="24"/>
        </w:rPr>
        <w:t>έχει ταξικό πρόσημο, διότι είναι ένα γνήσια λαϊκό κόμμα. Έχει ιστορία, έχει αρχές, έχει αξίες. Έχει τη δύναμη να εκσυγχρονίζεται και να ανανεώνεται, να αλλάζει, να μαθαίνει από τα λάθη της, τα οποία έχει τη γενναιότητα να αναγνωρίζει. Και είμαι πολύ υπερήφ</w:t>
      </w:r>
      <w:r>
        <w:rPr>
          <w:rFonts w:eastAsia="Times New Roman" w:cs="Times New Roman"/>
          <w:szCs w:val="24"/>
        </w:rPr>
        <w:t>ανος που είμαι Αρχηγός της.</w:t>
      </w:r>
    </w:p>
    <w:p w14:paraId="1ED2CE5A" w14:textId="77777777" w:rsidR="00844B03" w:rsidRDefault="0027580D">
      <w:pPr>
        <w:spacing w:after="0" w:line="600" w:lineRule="auto"/>
        <w:ind w:firstLine="720"/>
        <w:jc w:val="both"/>
        <w:rPr>
          <w:rFonts w:eastAsia="Times New Roman" w:cs="Times New Roman"/>
          <w:szCs w:val="24"/>
        </w:rPr>
      </w:pPr>
      <w:r w:rsidRPr="004C44BD">
        <w:rPr>
          <w:rFonts w:eastAsia="Times New Roman" w:cs="Times New Roman"/>
          <w:szCs w:val="24"/>
        </w:rPr>
        <w:t>(</w:t>
      </w:r>
      <w:r>
        <w:rPr>
          <w:rFonts w:eastAsia="Times New Roman" w:cs="Times New Roman"/>
          <w:szCs w:val="24"/>
        </w:rPr>
        <w:t>Ζωηρά και παρατεταμένα χ</w:t>
      </w:r>
      <w:r w:rsidRPr="004C44BD">
        <w:rPr>
          <w:rFonts w:eastAsia="Times New Roman" w:cs="Times New Roman"/>
          <w:szCs w:val="24"/>
        </w:rPr>
        <w:t>ειροκροτήματα από την πτέρυγα της Νέας Δημοκρατίας)</w:t>
      </w:r>
    </w:p>
    <w:p w14:paraId="1ED2CE5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όταν έρθει η ώρα, το ξέρετε και εσείς ότι δεν αργεί, θα υπάρξει πράγματι καθαρή έξοδος, η έξοδός σας από την εξουσία με την βροντερή ετυμηγορία του</w:t>
      </w:r>
      <w:r>
        <w:rPr>
          <w:rFonts w:eastAsia="Times New Roman" w:cs="Times New Roman"/>
          <w:szCs w:val="24"/>
        </w:rPr>
        <w:t xml:space="preserve"> ελληνικού λαού. </w:t>
      </w:r>
    </w:p>
    <w:p w14:paraId="1ED2CE5C"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w:t>
      </w:r>
      <w:r w:rsidRPr="004C44BD">
        <w:rPr>
          <w:rFonts w:eastAsia="Times New Roman" w:cs="Times New Roman"/>
          <w:szCs w:val="24"/>
        </w:rPr>
        <w:t>ειροκροτήματα από την πτέρυγα της Νέας Δημοκρατίας)</w:t>
      </w:r>
    </w:p>
    <w:p w14:paraId="1ED2CE5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όταν βρεθείτε πολύ λιγότεροι στα έδρανα της Αντιπολίτευσης και χωρίς τον συγκολλητικό ιστό της εξουσίας και φυσικά την προστασία που αυτή σας προσφέρει, εκεί να δούμε πόσο θα αντέξ</w:t>
      </w:r>
      <w:r>
        <w:rPr>
          <w:rFonts w:eastAsia="Times New Roman" w:cs="Times New Roman"/>
          <w:szCs w:val="24"/>
        </w:rPr>
        <w:t>ετε.</w:t>
      </w:r>
    </w:p>
    <w:p w14:paraId="1ED2CE5E"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ED2CE5F" w14:textId="77777777" w:rsidR="00844B03" w:rsidRDefault="0027580D">
      <w:pPr>
        <w:spacing w:after="0" w:line="600" w:lineRule="auto"/>
        <w:ind w:firstLine="720"/>
        <w:jc w:val="both"/>
        <w:rPr>
          <w:rFonts w:eastAsia="Times New Roman" w:cs="Times New Roman"/>
          <w:szCs w:val="24"/>
        </w:rPr>
      </w:pPr>
      <w:r w:rsidRPr="00F171BE">
        <w:rPr>
          <w:rFonts w:eastAsia="Times New Roman" w:cs="Times New Roman"/>
          <w:szCs w:val="24"/>
        </w:rPr>
        <w:t xml:space="preserve">Ίσως κάποιοι από εσάς δεν θα έχετε την ευκαιρία να είσαστε και σε άλλους </w:t>
      </w:r>
      <w:r>
        <w:rPr>
          <w:rFonts w:eastAsia="Times New Roman" w:cs="Times New Roman"/>
          <w:szCs w:val="24"/>
        </w:rPr>
        <w:t>π</w:t>
      </w:r>
      <w:r w:rsidRPr="00F171BE">
        <w:rPr>
          <w:rFonts w:eastAsia="Times New Roman" w:cs="Times New Roman"/>
          <w:szCs w:val="24"/>
        </w:rPr>
        <w:t>ροϋπολογισμούς</w:t>
      </w:r>
      <w:r w:rsidRPr="00F171BE">
        <w:rPr>
          <w:rFonts w:eastAsia="Times New Roman" w:cs="Times New Roman"/>
          <w:szCs w:val="24"/>
        </w:rPr>
        <w:t>. Το καταλαβαίνω.</w:t>
      </w:r>
    </w:p>
    <w:p w14:paraId="1ED2CE6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Η Νέα Δημοκρατία, λοιπόν, καταψηφίζει τον </w:t>
      </w:r>
      <w:r>
        <w:rPr>
          <w:rFonts w:eastAsia="Times New Roman" w:cs="Times New Roman"/>
          <w:szCs w:val="24"/>
        </w:rPr>
        <w:t xml:space="preserve">προϋπολογισμό </w:t>
      </w:r>
      <w:r>
        <w:rPr>
          <w:rFonts w:eastAsia="Times New Roman" w:cs="Times New Roman"/>
          <w:szCs w:val="24"/>
        </w:rPr>
        <w:t xml:space="preserve">του 2018 και συνεχίζει τον δικό της αγώνα, ώστε το </w:t>
      </w:r>
      <w:r>
        <w:rPr>
          <w:rFonts w:eastAsia="Times New Roman" w:cs="Times New Roman"/>
          <w:szCs w:val="24"/>
        </w:rPr>
        <w:t>2018 να είναι το έτος της μεγάλης πολιτικής ανατροπής, για να κερδίσουμε επιτέλους τον χαμένο χρόνο, να κερδίσουμε το μέλλον, το δικό μας μέλλον, αλλά κυρίως το μέλλον των παιδιών μας, γιατί όλοι οι Έλληνες γνωρίζουμε ότι αξίζουμε πολύ καλύτερα από αυτό πο</w:t>
      </w:r>
      <w:r>
        <w:rPr>
          <w:rFonts w:eastAsia="Times New Roman" w:cs="Times New Roman"/>
          <w:szCs w:val="24"/>
        </w:rPr>
        <w:t>υ έχουμε σήμερα.</w:t>
      </w:r>
    </w:p>
    <w:p w14:paraId="1ED2CE6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1ED2CE62" w14:textId="77777777" w:rsidR="00844B03" w:rsidRDefault="0027580D">
      <w:pPr>
        <w:spacing w:after="0" w:line="600" w:lineRule="auto"/>
        <w:ind w:firstLine="720"/>
        <w:jc w:val="both"/>
        <w:rPr>
          <w:rFonts w:eastAsia="Times New Roman" w:cs="Times New Roman"/>
          <w:szCs w:val="24"/>
        </w:rPr>
      </w:pPr>
      <w:r w:rsidRPr="004C44BD">
        <w:rPr>
          <w:rFonts w:eastAsia="Times New Roman" w:cs="Times New Roman"/>
          <w:szCs w:val="24"/>
        </w:rPr>
        <w:t>(</w:t>
      </w:r>
      <w:r>
        <w:rPr>
          <w:rFonts w:eastAsia="Times New Roman" w:cs="Times New Roman"/>
          <w:szCs w:val="24"/>
        </w:rPr>
        <w:t>Όρθιοι οι Βουλευτές</w:t>
      </w:r>
      <w:r w:rsidRPr="004C44BD">
        <w:rPr>
          <w:rFonts w:eastAsia="Times New Roman" w:cs="Times New Roman"/>
          <w:szCs w:val="24"/>
        </w:rPr>
        <w:t xml:space="preserve"> της Νέας Δημοκρατίας</w:t>
      </w:r>
      <w:r>
        <w:rPr>
          <w:rFonts w:eastAsia="Times New Roman" w:cs="Times New Roman"/>
          <w:szCs w:val="24"/>
        </w:rPr>
        <w:t xml:space="preserve"> χειροκροτούν ζωηρά και παρατεταμένα</w:t>
      </w:r>
      <w:r w:rsidRPr="004C44BD">
        <w:rPr>
          <w:rFonts w:eastAsia="Times New Roman" w:cs="Times New Roman"/>
          <w:szCs w:val="24"/>
        </w:rPr>
        <w:t>)</w:t>
      </w:r>
      <w:r>
        <w:rPr>
          <w:rFonts w:eastAsia="Times New Roman" w:cs="Times New Roman"/>
          <w:szCs w:val="24"/>
        </w:rPr>
        <w:t xml:space="preserve"> </w:t>
      </w:r>
    </w:p>
    <w:p w14:paraId="1ED2CE63" w14:textId="77777777" w:rsidR="00844B03" w:rsidRDefault="0027580D">
      <w:pPr>
        <w:spacing w:after="0" w:line="600" w:lineRule="auto"/>
        <w:ind w:firstLine="720"/>
        <w:jc w:val="both"/>
        <w:rPr>
          <w:rFonts w:eastAsia="Times New Roman" w:cs="Times New Roman"/>
          <w:szCs w:val="24"/>
        </w:rPr>
      </w:pPr>
      <w:r w:rsidRPr="00FB5F6B">
        <w:rPr>
          <w:rFonts w:eastAsia="Times New Roman" w:cs="Times New Roman"/>
          <w:b/>
          <w:szCs w:val="24"/>
        </w:rPr>
        <w:t xml:space="preserve">ΠΡΟΕΔΡΟΣ (Νικόλαος </w:t>
      </w:r>
      <w:proofErr w:type="spellStart"/>
      <w:r w:rsidRPr="00FB5F6B">
        <w:rPr>
          <w:rFonts w:eastAsia="Times New Roman" w:cs="Times New Roman"/>
          <w:b/>
          <w:szCs w:val="24"/>
        </w:rPr>
        <w:t>Βούτσης</w:t>
      </w:r>
      <w:proofErr w:type="spellEnd"/>
      <w:r w:rsidRPr="00FB5F6B">
        <w:rPr>
          <w:rFonts w:eastAsia="Times New Roman" w:cs="Times New Roman"/>
          <w:b/>
          <w:szCs w:val="24"/>
        </w:rPr>
        <w:t>):</w:t>
      </w:r>
      <w:r>
        <w:rPr>
          <w:rFonts w:eastAsia="Times New Roman" w:cs="Times New Roman"/>
          <w:szCs w:val="24"/>
        </w:rPr>
        <w:t xml:space="preserve"> </w:t>
      </w:r>
      <w:r w:rsidRPr="00965A9C">
        <w:rPr>
          <w:rFonts w:eastAsia="Times New Roman" w:cs="Times New Roman"/>
          <w:szCs w:val="24"/>
        </w:rPr>
        <w:t>Κυρίες και κύριοι συνάδελφοι, έχω την τιμή να ανακοινώσω στο Σώμα ότι τη συνεδρίασή μας παρακολουθούν από τα ά</w:t>
      </w:r>
      <w:r w:rsidRPr="00965A9C">
        <w:rPr>
          <w:rFonts w:eastAsia="Times New Roman" w:cs="Times New Roman"/>
          <w:szCs w:val="24"/>
        </w:rPr>
        <w:t>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w:t>
      </w:r>
      <w:r>
        <w:rPr>
          <w:rFonts w:eastAsia="Times New Roman" w:cs="Times New Roman"/>
          <w:szCs w:val="24"/>
        </w:rPr>
        <w:t>ουργίας της Βουλής, τριάντα οκτώ μαθήτριες</w:t>
      </w:r>
      <w:r w:rsidRPr="00965A9C">
        <w:rPr>
          <w:rFonts w:eastAsia="Times New Roman" w:cs="Times New Roman"/>
          <w:szCs w:val="24"/>
        </w:rPr>
        <w:t xml:space="preserve"> </w:t>
      </w:r>
      <w:r>
        <w:rPr>
          <w:rFonts w:eastAsia="Times New Roman" w:cs="Times New Roman"/>
          <w:szCs w:val="24"/>
        </w:rPr>
        <w:t>και τρεις συνοδοί</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εκπαιδευτικοί από τ</w:t>
      </w:r>
      <w:r>
        <w:rPr>
          <w:rFonts w:eastAsia="Times New Roman" w:cs="Times New Roman"/>
          <w:szCs w:val="24"/>
        </w:rPr>
        <w:t>ο 1</w:t>
      </w:r>
      <w:r w:rsidRPr="00965A9C">
        <w:rPr>
          <w:rFonts w:eastAsia="Times New Roman" w:cs="Times New Roman"/>
          <w:szCs w:val="24"/>
          <w:vertAlign w:val="superscript"/>
        </w:rPr>
        <w:t>ο</w:t>
      </w:r>
      <w:r>
        <w:rPr>
          <w:rFonts w:eastAsia="Times New Roman" w:cs="Times New Roman"/>
          <w:szCs w:val="24"/>
        </w:rPr>
        <w:t xml:space="preserve"> Γυμνάσιο Τρίπολης </w:t>
      </w:r>
      <w:r>
        <w:rPr>
          <w:rFonts w:eastAsia="Times New Roman" w:cs="Times New Roman"/>
          <w:szCs w:val="24"/>
        </w:rPr>
        <w:t>(δεύτερο τμήμα)</w:t>
      </w:r>
      <w:r w:rsidRPr="00965A9C">
        <w:rPr>
          <w:rFonts w:eastAsia="Times New Roman" w:cs="Times New Roman"/>
          <w:szCs w:val="24"/>
        </w:rPr>
        <w:t xml:space="preserve">. </w:t>
      </w:r>
    </w:p>
    <w:p w14:paraId="1ED2CE64" w14:textId="77777777" w:rsidR="00844B03" w:rsidRDefault="0027580D">
      <w:pPr>
        <w:spacing w:after="0" w:line="600" w:lineRule="auto"/>
        <w:ind w:firstLine="720"/>
        <w:jc w:val="both"/>
        <w:rPr>
          <w:rFonts w:eastAsia="Times New Roman" w:cs="Times New Roman"/>
          <w:szCs w:val="24"/>
        </w:rPr>
      </w:pPr>
      <w:r w:rsidRPr="00965A9C">
        <w:rPr>
          <w:rFonts w:eastAsia="Times New Roman" w:cs="Times New Roman"/>
          <w:szCs w:val="24"/>
        </w:rPr>
        <w:t xml:space="preserve">Η Βουλή </w:t>
      </w:r>
      <w:r>
        <w:rPr>
          <w:rFonts w:eastAsia="Times New Roman" w:cs="Times New Roman"/>
          <w:szCs w:val="24"/>
        </w:rPr>
        <w:t>σά</w:t>
      </w:r>
      <w:r>
        <w:rPr>
          <w:rFonts w:eastAsia="Times New Roman" w:cs="Times New Roman"/>
          <w:szCs w:val="24"/>
        </w:rPr>
        <w:t>ς υποδέχεται</w:t>
      </w:r>
      <w:r w:rsidRPr="00965A9C">
        <w:rPr>
          <w:rFonts w:eastAsia="Times New Roman" w:cs="Times New Roman"/>
          <w:szCs w:val="24"/>
        </w:rPr>
        <w:t xml:space="preserve">. </w:t>
      </w:r>
    </w:p>
    <w:p w14:paraId="1ED2CE65" w14:textId="77777777" w:rsidR="00844B03" w:rsidRDefault="0027580D">
      <w:pPr>
        <w:spacing w:after="0" w:line="600" w:lineRule="auto"/>
        <w:ind w:firstLine="720"/>
        <w:jc w:val="center"/>
        <w:rPr>
          <w:rFonts w:eastAsia="Times New Roman" w:cs="Times New Roman"/>
          <w:szCs w:val="24"/>
        </w:rPr>
      </w:pPr>
      <w:r w:rsidRPr="00965A9C">
        <w:rPr>
          <w:rFonts w:eastAsia="Times New Roman" w:cs="Times New Roman"/>
          <w:szCs w:val="24"/>
        </w:rPr>
        <w:t>(Χειροκροτήματα απ’ όλες τις πτέρυγες της Βουλής)</w:t>
      </w:r>
    </w:p>
    <w:p w14:paraId="1ED2CE6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Επίσης, κ</w:t>
      </w:r>
      <w:r w:rsidRPr="00965A9C">
        <w:rPr>
          <w:rFonts w:eastAsia="Times New Roman" w:cs="Times New Roman"/>
          <w:szCs w:val="24"/>
        </w:rPr>
        <w:t>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w:t>
      </w:r>
      <w:r w:rsidRPr="00965A9C">
        <w:rPr>
          <w:rFonts w:eastAsia="Times New Roman" w:cs="Times New Roman"/>
          <w:szCs w:val="24"/>
        </w:rPr>
        <w:t xml:space="preserve">ον τρόπο οργάνωσης και λειτουργίας της Βουλής, τριάντα </w:t>
      </w:r>
      <w:r>
        <w:rPr>
          <w:rFonts w:eastAsia="Times New Roman" w:cs="Times New Roman"/>
          <w:szCs w:val="24"/>
        </w:rPr>
        <w:t>εννέα</w:t>
      </w:r>
      <w:r w:rsidRPr="00965A9C">
        <w:rPr>
          <w:rFonts w:eastAsia="Times New Roman" w:cs="Times New Roman"/>
          <w:szCs w:val="24"/>
        </w:rPr>
        <w:t xml:space="preserve"> </w:t>
      </w:r>
      <w:r>
        <w:rPr>
          <w:rFonts w:eastAsia="Times New Roman" w:cs="Times New Roman"/>
          <w:szCs w:val="24"/>
        </w:rPr>
        <w:t xml:space="preserve">μαθήτριες </w:t>
      </w:r>
      <w:r w:rsidRPr="00965A9C">
        <w:rPr>
          <w:rFonts w:eastAsia="Times New Roman" w:cs="Times New Roman"/>
          <w:szCs w:val="24"/>
        </w:rPr>
        <w:t>και</w:t>
      </w:r>
      <w:r>
        <w:rPr>
          <w:rFonts w:eastAsia="Times New Roman" w:cs="Times New Roman"/>
          <w:szCs w:val="24"/>
        </w:rPr>
        <w:t xml:space="preserve"> τρεις συνοδοί</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εκπαιδευτικοί από το</w:t>
      </w:r>
      <w:r w:rsidRPr="00965A9C">
        <w:rPr>
          <w:rFonts w:eastAsia="Times New Roman" w:cs="Times New Roman"/>
          <w:szCs w:val="24"/>
        </w:rPr>
        <w:t xml:space="preserve"> Γυμνάσιο </w:t>
      </w:r>
      <w:r>
        <w:rPr>
          <w:rFonts w:eastAsia="Times New Roman" w:cs="Times New Roman"/>
          <w:szCs w:val="24"/>
        </w:rPr>
        <w:t>Λιμένα Θάσου</w:t>
      </w:r>
      <w:r w:rsidRPr="00965A9C">
        <w:rPr>
          <w:rFonts w:eastAsia="Times New Roman" w:cs="Times New Roman"/>
          <w:szCs w:val="24"/>
        </w:rPr>
        <w:t xml:space="preserve">. </w:t>
      </w:r>
    </w:p>
    <w:p w14:paraId="1ED2CE67" w14:textId="77777777" w:rsidR="00844B03" w:rsidRDefault="0027580D">
      <w:pPr>
        <w:spacing w:after="0" w:line="600" w:lineRule="auto"/>
        <w:ind w:firstLine="720"/>
        <w:jc w:val="both"/>
        <w:rPr>
          <w:rFonts w:eastAsia="Times New Roman" w:cs="Times New Roman"/>
          <w:szCs w:val="24"/>
        </w:rPr>
      </w:pPr>
      <w:r w:rsidRPr="00965A9C">
        <w:rPr>
          <w:rFonts w:eastAsia="Times New Roman" w:cs="Times New Roman"/>
          <w:szCs w:val="24"/>
        </w:rPr>
        <w:t xml:space="preserve">Η Βουλή </w:t>
      </w:r>
      <w:r>
        <w:rPr>
          <w:rFonts w:eastAsia="Times New Roman" w:cs="Times New Roman"/>
          <w:szCs w:val="24"/>
        </w:rPr>
        <w:t>σ</w:t>
      </w:r>
      <w:r>
        <w:rPr>
          <w:rFonts w:eastAsia="Times New Roman" w:cs="Times New Roman"/>
          <w:szCs w:val="24"/>
        </w:rPr>
        <w:t>ά</w:t>
      </w:r>
      <w:r>
        <w:rPr>
          <w:rFonts w:eastAsia="Times New Roman" w:cs="Times New Roman"/>
          <w:szCs w:val="24"/>
        </w:rPr>
        <w:t>ς υποδέχεται</w:t>
      </w:r>
      <w:r w:rsidRPr="00965A9C">
        <w:rPr>
          <w:rFonts w:eastAsia="Times New Roman" w:cs="Times New Roman"/>
          <w:szCs w:val="24"/>
        </w:rPr>
        <w:t xml:space="preserve">. </w:t>
      </w:r>
    </w:p>
    <w:p w14:paraId="1ED2CE68" w14:textId="77777777" w:rsidR="00844B03" w:rsidRDefault="0027580D">
      <w:pPr>
        <w:spacing w:after="0" w:line="600" w:lineRule="auto"/>
        <w:ind w:firstLine="720"/>
        <w:jc w:val="center"/>
        <w:rPr>
          <w:rFonts w:eastAsia="Times New Roman" w:cs="Times New Roman"/>
          <w:szCs w:val="24"/>
        </w:rPr>
      </w:pPr>
      <w:r w:rsidRPr="00965A9C">
        <w:rPr>
          <w:rFonts w:eastAsia="Times New Roman" w:cs="Times New Roman"/>
          <w:szCs w:val="24"/>
        </w:rPr>
        <w:t>(Χειροκροτήματα απ’ όλες τις πτέρυγες της Βουλής)</w:t>
      </w:r>
    </w:p>
    <w:p w14:paraId="1ED2CE6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Καλώ στο Βήμα τον Υπουργό Οικονομικών κ. </w:t>
      </w:r>
      <w:proofErr w:type="spellStart"/>
      <w:r>
        <w:rPr>
          <w:rFonts w:eastAsia="Times New Roman" w:cs="Times New Roman"/>
          <w:szCs w:val="24"/>
        </w:rPr>
        <w:t>Τσακαλώτο</w:t>
      </w:r>
      <w:proofErr w:type="spellEnd"/>
      <w:r>
        <w:rPr>
          <w:rFonts w:eastAsia="Times New Roman" w:cs="Times New Roman"/>
          <w:szCs w:val="24"/>
        </w:rPr>
        <w:t>.</w:t>
      </w:r>
    </w:p>
    <w:p w14:paraId="1ED2CE6A"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Κύριε Πρόεδρε, θα ήθελα τον λόγο επί τοπικού.</w:t>
      </w:r>
    </w:p>
    <w:p w14:paraId="1ED2CE6B" w14:textId="77777777" w:rsidR="00844B03" w:rsidRDefault="0027580D">
      <w:pPr>
        <w:spacing w:after="0" w:line="600" w:lineRule="auto"/>
        <w:ind w:firstLine="720"/>
        <w:jc w:val="both"/>
        <w:rPr>
          <w:rFonts w:eastAsia="Times New Roman" w:cs="Times New Roman"/>
          <w:szCs w:val="24"/>
        </w:rPr>
      </w:pPr>
      <w:r w:rsidRPr="00FB5F6B">
        <w:rPr>
          <w:rFonts w:eastAsia="Times New Roman" w:cs="Times New Roman"/>
          <w:b/>
          <w:szCs w:val="24"/>
        </w:rPr>
        <w:t xml:space="preserve">ΠΡΟΕΔΡΟΣ (Νικόλαος </w:t>
      </w:r>
      <w:proofErr w:type="spellStart"/>
      <w:r w:rsidRPr="00FB5F6B">
        <w:rPr>
          <w:rFonts w:eastAsia="Times New Roman" w:cs="Times New Roman"/>
          <w:b/>
          <w:szCs w:val="24"/>
        </w:rPr>
        <w:t>Βούτσης</w:t>
      </w:r>
      <w:proofErr w:type="spellEnd"/>
      <w:r w:rsidRPr="00FB5F6B">
        <w:rPr>
          <w:rFonts w:eastAsia="Times New Roman" w:cs="Times New Roman"/>
          <w:b/>
          <w:szCs w:val="24"/>
        </w:rPr>
        <w:t>):</w:t>
      </w:r>
      <w:r>
        <w:rPr>
          <w:rFonts w:eastAsia="Times New Roman" w:cs="Times New Roman"/>
          <w:szCs w:val="24"/>
        </w:rPr>
        <w:t xml:space="preserve"> Δεν υπάρχει κανένα τοπικό. Το Αγροτικό Μουσείο είναι απολύτως απαραίτητο και αφήστε να λένε.</w:t>
      </w:r>
    </w:p>
    <w:p w14:paraId="1ED2CE6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Ο Υπουργός Οικονομικών κ. Ευκλείδης </w:t>
      </w:r>
      <w:proofErr w:type="spellStart"/>
      <w:r>
        <w:rPr>
          <w:rFonts w:eastAsia="Times New Roman" w:cs="Times New Roman"/>
          <w:szCs w:val="24"/>
        </w:rPr>
        <w:t>Τσακαλώτος</w:t>
      </w:r>
      <w:proofErr w:type="spellEnd"/>
      <w:r>
        <w:rPr>
          <w:rFonts w:eastAsia="Times New Roman" w:cs="Times New Roman"/>
          <w:szCs w:val="24"/>
        </w:rPr>
        <w:t xml:space="preserve"> έχει το</w:t>
      </w:r>
      <w:r>
        <w:rPr>
          <w:rFonts w:eastAsia="Times New Roman" w:cs="Times New Roman"/>
          <w:szCs w:val="24"/>
        </w:rPr>
        <w:t>ν λόγο.</w:t>
      </w:r>
    </w:p>
    <w:p w14:paraId="1ED2CE6D"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Κυρίες και κύριοι συνάδελφοι, παρ</w:t>
      </w:r>
      <w:r>
        <w:rPr>
          <w:rFonts w:eastAsia="Times New Roman" w:cs="Times New Roman"/>
          <w:szCs w:val="24"/>
        </w:rPr>
        <w:t xml:space="preserve">’ </w:t>
      </w:r>
      <w:r>
        <w:rPr>
          <w:rFonts w:eastAsia="Times New Roman" w:cs="Times New Roman"/>
          <w:szCs w:val="24"/>
        </w:rPr>
        <w:t>όλο που ο κ. Μητσοτάκης είπε ότι θα πούμε ότι υπάρχει καταστροφολογία, είχε μια δόση καταστροφολογίας η ομιλία του και αυτό το έχουμε συναντήσει τους τελευταίους έξι μή</w:t>
      </w:r>
      <w:r>
        <w:rPr>
          <w:rFonts w:eastAsia="Times New Roman" w:cs="Times New Roman"/>
          <w:szCs w:val="24"/>
        </w:rPr>
        <w:t>νες με μεγάλο κόστος για την οικονομία, γιατί, όπως ξέρετε, η αυτοπεποίθηση και η αισιοδοξία είναι μέρος της οικονομικής ευημερίας.</w:t>
      </w:r>
    </w:p>
    <w:p w14:paraId="1ED2CE6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Σταϊκούρας</w:t>
      </w:r>
      <w:proofErr w:type="spellEnd"/>
      <w:r>
        <w:rPr>
          <w:rFonts w:eastAsia="Times New Roman" w:cs="Times New Roman"/>
          <w:szCs w:val="24"/>
        </w:rPr>
        <w:t xml:space="preserve"> μας είπε στις 14 Ιουλίου ότι το αφήγημα του κ. Τσίπρα κάθε μέρα καταρρέει.</w:t>
      </w:r>
    </w:p>
    <w:p w14:paraId="1ED2CE6F"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κ.</w:t>
      </w:r>
      <w:r>
        <w:rPr>
          <w:rFonts w:eastAsia="Times New Roman"/>
          <w:szCs w:val="24"/>
        </w:rPr>
        <w:t xml:space="preserve"> Μπακογιάννη μας είπε στις 2 </w:t>
      </w:r>
      <w:r>
        <w:rPr>
          <w:rFonts w:eastAsia="Times New Roman"/>
          <w:szCs w:val="24"/>
        </w:rPr>
        <w:t>Νοεμβρίου ότι η πραγματικότητα διαψεύδει πάλι τον κύριο Πρωθυπουργό, επειδή ο κύριος Πρωθυπουργός είπε ότι επιστρέφουμε στην ανάπτυξη.</w:t>
      </w:r>
    </w:p>
    <w:p w14:paraId="1ED2CE70"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Για να εξηγήσω αυτήν την καταστροφολογία δεν θα πω, όπως κα</w:t>
      </w:r>
      <w:r>
        <w:rPr>
          <w:rFonts w:eastAsia="Times New Roman"/>
          <w:szCs w:val="24"/>
        </w:rPr>
        <w:t>μ</w:t>
      </w:r>
      <w:r>
        <w:rPr>
          <w:rFonts w:eastAsia="Times New Roman"/>
          <w:szCs w:val="24"/>
        </w:rPr>
        <w:t>μιά φορά κάνω, ένα παράδειγμα από την Καινή Διαθήκη για δύο λ</w:t>
      </w:r>
      <w:r>
        <w:rPr>
          <w:rFonts w:eastAsia="Times New Roman"/>
          <w:szCs w:val="24"/>
        </w:rPr>
        <w:t>όγους: Πρώτον, γιατί ο Κύριός μας, όπως ξέρετε, δεν είχε πολύ μεγάλη συμπάθεια ή τουλάχιστον είχε μια αμφίσημη σχέση με τους πλουσίους και αυτούς που υποστηρίζουν τους πλουσίους και, δεύτερον, γιατί η αγριότητα των εποχών και της Αντιπολίτευσης ταιριάζει π</w:t>
      </w:r>
      <w:r>
        <w:rPr>
          <w:rFonts w:eastAsia="Times New Roman"/>
          <w:szCs w:val="24"/>
        </w:rPr>
        <w:t xml:space="preserve">ερισσότερο με την Παλαιά Διαθήκη. </w:t>
      </w:r>
    </w:p>
    <w:p w14:paraId="1ED2CE71" w14:textId="77777777" w:rsidR="00844B03" w:rsidRDefault="0027580D">
      <w:pPr>
        <w:tabs>
          <w:tab w:val="left" w:pos="2940"/>
        </w:tabs>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του</w:t>
      </w:r>
      <w:r>
        <w:rPr>
          <w:rFonts w:eastAsia="Times New Roman"/>
          <w:szCs w:val="24"/>
        </w:rPr>
        <w:t xml:space="preserve"> ΣΥΡΙΖΑ και των ΑΝΕΛ)</w:t>
      </w:r>
    </w:p>
    <w:p w14:paraId="1ED2CE72"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Άρα, σας θυμίζω τις καταστροφές και τις πληγές που είχαν οι Αιγύπτιοι κάτω από τον Φαραώ, όταν οι Ισραηλίτες ήθελαν να φύγουν και δεν τους επέτρεπε ο Φαραώ και, άρ</w:t>
      </w:r>
      <w:r>
        <w:rPr>
          <w:rFonts w:eastAsia="Times New Roman"/>
          <w:szCs w:val="24"/>
        </w:rPr>
        <w:t>α, έγιναν οι δέκα πληγές.</w:t>
      </w:r>
    </w:p>
    <w:p w14:paraId="1ED2CE73"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Η πρώτη πληγή ήταν τα νερά του ποταμού Νείλου να μετατραπούν σε αίμα, η δεύτερη ήταν ότι βάτραχοι κάλυψαν όλη την επικράτεια της Αιγύπτου, τρίτον, ο αέρας της Αιγύπτου γέμισε με σκνίπες, τέταρτον, σμήνος από αλογόμυγες εισέβαλαν σ</w:t>
      </w:r>
      <w:r>
        <w:rPr>
          <w:rFonts w:eastAsia="Times New Roman"/>
          <w:szCs w:val="24"/>
        </w:rPr>
        <w:t xml:space="preserve">ε κάθε κατοικία των Αιγυπτίων, </w:t>
      </w:r>
      <w:proofErr w:type="spellStart"/>
      <w:r>
        <w:rPr>
          <w:rFonts w:eastAsia="Times New Roman"/>
          <w:szCs w:val="24"/>
        </w:rPr>
        <w:t>πέμπτον</w:t>
      </w:r>
      <w:proofErr w:type="spellEnd"/>
      <w:r>
        <w:rPr>
          <w:rFonts w:eastAsia="Times New Roman"/>
          <w:szCs w:val="24"/>
        </w:rPr>
        <w:t xml:space="preserve">, βαριά επιδημία έπληξε όλα τα κοπάδια τους, </w:t>
      </w:r>
      <w:proofErr w:type="spellStart"/>
      <w:r>
        <w:rPr>
          <w:rFonts w:eastAsia="Times New Roman"/>
          <w:szCs w:val="24"/>
        </w:rPr>
        <w:t>έκτον</w:t>
      </w:r>
      <w:proofErr w:type="spellEnd"/>
      <w:r>
        <w:rPr>
          <w:rFonts w:eastAsia="Times New Roman"/>
          <w:szCs w:val="24"/>
        </w:rPr>
        <w:t xml:space="preserve">, άνθρωποι και ζώα γέμισαν εξανθήματα, </w:t>
      </w:r>
      <w:proofErr w:type="spellStart"/>
      <w:r>
        <w:rPr>
          <w:rFonts w:eastAsia="Times New Roman"/>
          <w:szCs w:val="24"/>
        </w:rPr>
        <w:t>έβδομον</w:t>
      </w:r>
      <w:proofErr w:type="spellEnd"/>
      <w:r>
        <w:rPr>
          <w:rFonts w:eastAsia="Times New Roman"/>
          <w:szCs w:val="24"/>
        </w:rPr>
        <w:t xml:space="preserve">, έπεσε πολύ βαρύ χαλάζι και φωτιά από τον ουρανό, </w:t>
      </w:r>
      <w:proofErr w:type="spellStart"/>
      <w:r>
        <w:rPr>
          <w:rFonts w:eastAsia="Times New Roman"/>
          <w:szCs w:val="24"/>
        </w:rPr>
        <w:t>όγδοον</w:t>
      </w:r>
      <w:proofErr w:type="spellEnd"/>
      <w:r>
        <w:rPr>
          <w:rFonts w:eastAsia="Times New Roman"/>
          <w:szCs w:val="24"/>
        </w:rPr>
        <w:t xml:space="preserve">, σκοτείνιασε η γη της Αιγύπτου από τα σμήνη των </w:t>
      </w:r>
      <w:proofErr w:type="spellStart"/>
      <w:r>
        <w:rPr>
          <w:rFonts w:eastAsia="Times New Roman"/>
          <w:szCs w:val="24"/>
        </w:rPr>
        <w:t>ακρίδων</w:t>
      </w:r>
      <w:proofErr w:type="spellEnd"/>
      <w:r>
        <w:rPr>
          <w:rFonts w:eastAsia="Times New Roman"/>
          <w:szCs w:val="24"/>
        </w:rPr>
        <w:t xml:space="preserve">, </w:t>
      </w:r>
      <w:proofErr w:type="spellStart"/>
      <w:r>
        <w:rPr>
          <w:rFonts w:eastAsia="Times New Roman"/>
          <w:szCs w:val="24"/>
        </w:rPr>
        <w:t>ένατον</w:t>
      </w:r>
      <w:proofErr w:type="spellEnd"/>
      <w:r>
        <w:rPr>
          <w:rFonts w:eastAsia="Times New Roman"/>
          <w:szCs w:val="24"/>
        </w:rPr>
        <w:t>,</w:t>
      </w:r>
      <w:r>
        <w:rPr>
          <w:rFonts w:eastAsia="Times New Roman"/>
          <w:szCs w:val="24"/>
        </w:rPr>
        <w:t xml:space="preserve"> για τρεις ημέρες πυκνό σκοτάδι σκέπασε όλη την αιγυπτιακή επικράτεια. Εδώ θα κάνω μια παρένθεση. Χτύπησε ξανά ο Θεός αποκλειστικά στην Ελλάδα και αποκλειστικά στην ΕΡΤ τον Νοέμβριο του 2013. </w:t>
      </w:r>
      <w:proofErr w:type="spellStart"/>
      <w:r>
        <w:rPr>
          <w:rFonts w:eastAsia="Times New Roman"/>
          <w:szCs w:val="24"/>
        </w:rPr>
        <w:t>Δέκατον</w:t>
      </w:r>
      <w:proofErr w:type="spellEnd"/>
      <w:r>
        <w:rPr>
          <w:rFonts w:eastAsia="Times New Roman"/>
          <w:szCs w:val="24"/>
        </w:rPr>
        <w:t>, σκοτώθηκαν όλοι οι πρωτότοκοι γιοι των Αιγυπτίων και το</w:t>
      </w:r>
      <w:r>
        <w:rPr>
          <w:rFonts w:eastAsia="Times New Roman"/>
          <w:szCs w:val="24"/>
        </w:rPr>
        <w:t>υ Φαραώ.</w:t>
      </w:r>
    </w:p>
    <w:p w14:paraId="1ED2CE74"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Πάμε τώρα να δούμε τις δέκα πληγές που είχαμε και θα πω τις δέκα πληγές μόνο μετά από το κλείσιμο της δεύτερης αξιολόγησης.</w:t>
      </w:r>
    </w:p>
    <w:p w14:paraId="1ED2CE75"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Η πρώτη πληγή είναι ότι στις 25 Ιουλίου βγήκαμε στις αγορές με επιτόκιο 4,625% και οι προσφορές ξεπέρασαν τα 6,5 δισεκατομμ</w:t>
      </w:r>
      <w:r>
        <w:rPr>
          <w:rFonts w:eastAsia="Times New Roman"/>
          <w:szCs w:val="24"/>
        </w:rPr>
        <w:t xml:space="preserve">ύρια. Στις 2 Αυγούστου βγήκαμε με πολύ καλό επιτόκιο για έντοκα γραμμάτια. Στις 29 Νοεμβρίου έχουμε τα αποτελέσματα του </w:t>
      </w:r>
      <w:r>
        <w:rPr>
          <w:rFonts w:eastAsia="Times New Roman"/>
          <w:szCs w:val="24"/>
          <w:lang w:val="en-US"/>
        </w:rPr>
        <w:t>swap</w:t>
      </w:r>
      <w:r w:rsidRPr="00AD5670">
        <w:rPr>
          <w:rFonts w:eastAsia="Times New Roman"/>
          <w:szCs w:val="24"/>
        </w:rPr>
        <w:t xml:space="preserve"> </w:t>
      </w:r>
      <w:r>
        <w:rPr>
          <w:rFonts w:eastAsia="Times New Roman"/>
          <w:szCs w:val="24"/>
        </w:rPr>
        <w:t>με ποσοστό κάλυψης άνω του 86%.</w:t>
      </w:r>
    </w:p>
    <w:p w14:paraId="1ED2CE76"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Δεν θα επαναλάβω</w:t>
      </w:r>
      <w:r w:rsidRPr="00D17FCA">
        <w:rPr>
          <w:rFonts w:eastAsia="Times New Roman"/>
          <w:szCs w:val="24"/>
        </w:rPr>
        <w:t xml:space="preserve"> </w:t>
      </w:r>
      <w:r>
        <w:rPr>
          <w:rFonts w:eastAsia="Times New Roman"/>
          <w:szCs w:val="24"/>
        </w:rPr>
        <w:t>την ευθεία και ειλικρινή ανταλλαγή απόψεων που είχαμε χτες με τον κ. Βενιζέλο, για</w:t>
      </w:r>
      <w:r>
        <w:rPr>
          <w:rFonts w:eastAsia="Times New Roman"/>
          <w:szCs w:val="24"/>
        </w:rPr>
        <w:t xml:space="preserve">τί αυτό δεν ήταν η ολοκλήρωση του </w:t>
      </w:r>
      <w:r>
        <w:rPr>
          <w:rFonts w:eastAsia="Times New Roman"/>
          <w:szCs w:val="24"/>
          <w:lang w:val="en-US"/>
        </w:rPr>
        <w:t>PSI</w:t>
      </w:r>
      <w:r w:rsidRPr="00D17FCA">
        <w:rPr>
          <w:rFonts w:eastAsia="Times New Roman"/>
          <w:szCs w:val="24"/>
        </w:rPr>
        <w:t xml:space="preserve">, </w:t>
      </w:r>
      <w:r>
        <w:rPr>
          <w:rFonts w:eastAsia="Times New Roman"/>
          <w:szCs w:val="24"/>
        </w:rPr>
        <w:t>αλλά ο τερματισμός, γιατί τώρα έχουμε κανονικά ομόλογα, που δεν έχουν ειδικά χαρακτηριστικά και, άρα, μπορούν να αγοραστούν από όποιον θέλει.</w:t>
      </w:r>
    </w:p>
    <w:p w14:paraId="1ED2CE77"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Επιτρέψτε μου να προσθέσω κάτι. Θέλω να πω ένα μεγάλο ευχαριστώ στον κ. Στέ</w:t>
      </w:r>
      <w:r>
        <w:rPr>
          <w:rFonts w:eastAsia="Times New Roman"/>
          <w:szCs w:val="24"/>
        </w:rPr>
        <w:t xml:space="preserve">λιο Παπαδόπουλο, που ήταν όλα αυτά τα χρόνια ο επικεφαλής του ΟΔΔΗΧ. Πρέπει να πω δύο πράγματα γι’ αυτόν τον κύριο. Το πρώτο είναι ότι ήταν πάντα άψογος επαγγελματίας και το δεύτερο ότι είχε μια πολύ βαθιά αίσθηση της δημόσιας υπηρεσίας, που είναι δύο από </w:t>
      </w:r>
      <w:r>
        <w:rPr>
          <w:rFonts w:eastAsia="Times New Roman"/>
          <w:szCs w:val="24"/>
        </w:rPr>
        <w:t>τις πιο σημαντικές αξίες μας. Σας θυμίζω ότι ήταν επιλογή του κ</w:t>
      </w:r>
      <w:r>
        <w:rPr>
          <w:rFonts w:eastAsia="Times New Roman"/>
          <w:szCs w:val="24"/>
        </w:rPr>
        <w:t>.</w:t>
      </w:r>
      <w:r>
        <w:rPr>
          <w:rFonts w:eastAsia="Times New Roman"/>
          <w:szCs w:val="24"/>
        </w:rPr>
        <w:t xml:space="preserve"> Σαμαρά και παρ’ όλα αυτά που λέτε, ότι εμείς έχουμε το πελατειακό κράτος, ξέρουμε πότε να κρατήσουμε ανθρώπους που έχουν μεγάλη αξία.</w:t>
      </w:r>
    </w:p>
    <w:p w14:paraId="1ED2CE78"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 xml:space="preserve">Ποιο ήταν το αποτέλεσμα του </w:t>
      </w:r>
      <w:r>
        <w:rPr>
          <w:rFonts w:eastAsia="Times New Roman"/>
          <w:szCs w:val="24"/>
          <w:lang w:val="en-US"/>
        </w:rPr>
        <w:t>swap</w:t>
      </w:r>
      <w:r>
        <w:rPr>
          <w:rFonts w:eastAsia="Times New Roman"/>
          <w:szCs w:val="24"/>
        </w:rPr>
        <w:t xml:space="preserve">; Οι αποδόσεις όλων των </w:t>
      </w:r>
      <w:r>
        <w:rPr>
          <w:rFonts w:eastAsia="Times New Roman"/>
          <w:szCs w:val="24"/>
        </w:rPr>
        <w:t>ομολόγων πέφτουν, όλοι κάνουν λόγο για ράλι αποδόσεων και τώρα έχουμε φτάσει σήμερα λίγο κάτω από το 4, λίγο πάνω από το 4. Αυτή είναι η πρώτη πληγή.</w:t>
      </w:r>
    </w:p>
    <w:p w14:paraId="1ED2CE79"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 xml:space="preserve">Η δεύτερη πληγή είναι οι ανακοινώσεις των οίκων αξιολόγησης: στις 23 Ιουνίου του </w:t>
      </w:r>
      <w:r>
        <w:rPr>
          <w:rFonts w:eastAsia="Times New Roman"/>
          <w:szCs w:val="24"/>
        </w:rPr>
        <w:t>«</w:t>
      </w:r>
      <w:r>
        <w:rPr>
          <w:rFonts w:eastAsia="Times New Roman"/>
          <w:szCs w:val="24"/>
          <w:lang w:val="en-US"/>
        </w:rPr>
        <w:t>MOODY</w:t>
      </w:r>
      <w:r w:rsidRPr="00D17FCA">
        <w:rPr>
          <w:rFonts w:eastAsia="Times New Roman"/>
          <w:szCs w:val="24"/>
        </w:rPr>
        <w:t>’</w:t>
      </w:r>
      <w:r>
        <w:rPr>
          <w:rFonts w:eastAsia="Times New Roman"/>
          <w:szCs w:val="24"/>
          <w:lang w:val="en-US"/>
        </w:rPr>
        <w:t>S</w:t>
      </w:r>
      <w:r>
        <w:rPr>
          <w:rFonts w:eastAsia="Times New Roman"/>
          <w:szCs w:val="24"/>
        </w:rPr>
        <w:t>»</w:t>
      </w:r>
      <w:r w:rsidRPr="00D17FCA">
        <w:rPr>
          <w:rFonts w:eastAsia="Times New Roman"/>
          <w:szCs w:val="24"/>
        </w:rPr>
        <w:t xml:space="preserve">, </w:t>
      </w:r>
      <w:r>
        <w:rPr>
          <w:rFonts w:eastAsia="Times New Roman"/>
          <w:szCs w:val="24"/>
        </w:rPr>
        <w:t xml:space="preserve">στις </w:t>
      </w:r>
      <w:r w:rsidRPr="00D17FCA">
        <w:rPr>
          <w:rFonts w:eastAsia="Times New Roman"/>
          <w:szCs w:val="24"/>
        </w:rPr>
        <w:t xml:space="preserve">21 </w:t>
      </w:r>
      <w:r>
        <w:rPr>
          <w:rFonts w:eastAsia="Times New Roman"/>
          <w:szCs w:val="24"/>
        </w:rPr>
        <w:t>Ιουλίο</w:t>
      </w:r>
      <w:r>
        <w:rPr>
          <w:rFonts w:eastAsia="Times New Roman"/>
          <w:szCs w:val="24"/>
        </w:rPr>
        <w:t xml:space="preserve">υ </w:t>
      </w:r>
      <w:r>
        <w:rPr>
          <w:rFonts w:eastAsia="Times New Roman"/>
          <w:szCs w:val="24"/>
        </w:rPr>
        <w:t>«</w:t>
      </w:r>
      <w:r>
        <w:rPr>
          <w:rFonts w:eastAsia="Times New Roman"/>
          <w:szCs w:val="24"/>
          <w:lang w:val="en-US"/>
        </w:rPr>
        <w:t>STANDARD</w:t>
      </w:r>
      <w:r w:rsidRPr="00D17FCA">
        <w:rPr>
          <w:rFonts w:eastAsia="Times New Roman"/>
          <w:szCs w:val="24"/>
        </w:rPr>
        <w:t xml:space="preserve"> </w:t>
      </w:r>
      <w:r>
        <w:rPr>
          <w:rFonts w:eastAsia="Times New Roman"/>
          <w:szCs w:val="24"/>
          <w:lang w:val="en-US"/>
        </w:rPr>
        <w:t>AND</w:t>
      </w:r>
      <w:r w:rsidRPr="00D17FCA">
        <w:rPr>
          <w:rFonts w:eastAsia="Times New Roman"/>
          <w:szCs w:val="24"/>
        </w:rPr>
        <w:t xml:space="preserve"> </w:t>
      </w:r>
      <w:r>
        <w:rPr>
          <w:rFonts w:eastAsia="Times New Roman"/>
          <w:szCs w:val="24"/>
          <w:lang w:val="en-US"/>
        </w:rPr>
        <w:t>POOR</w:t>
      </w:r>
      <w:r w:rsidRPr="00D17FCA">
        <w:rPr>
          <w:rFonts w:eastAsia="Times New Roman"/>
          <w:szCs w:val="24"/>
        </w:rPr>
        <w:t>’</w:t>
      </w:r>
      <w:r>
        <w:rPr>
          <w:rFonts w:eastAsia="Times New Roman"/>
          <w:szCs w:val="24"/>
          <w:lang w:val="en-US"/>
        </w:rPr>
        <w:t>S</w:t>
      </w:r>
      <w:r>
        <w:rPr>
          <w:rFonts w:eastAsia="Times New Roman"/>
          <w:szCs w:val="24"/>
        </w:rPr>
        <w:t>»</w:t>
      </w:r>
      <w:r>
        <w:rPr>
          <w:rFonts w:eastAsia="Times New Roman"/>
          <w:szCs w:val="24"/>
        </w:rPr>
        <w:t xml:space="preserve">, μετά πάμε στο </w:t>
      </w:r>
      <w:r>
        <w:rPr>
          <w:rFonts w:eastAsia="Times New Roman"/>
          <w:szCs w:val="24"/>
        </w:rPr>
        <w:t>«</w:t>
      </w:r>
      <w:r>
        <w:rPr>
          <w:rFonts w:eastAsia="Times New Roman"/>
          <w:szCs w:val="24"/>
          <w:lang w:val="en-US"/>
        </w:rPr>
        <w:t>FITCH</w:t>
      </w:r>
      <w:r>
        <w:rPr>
          <w:rFonts w:eastAsia="Times New Roman"/>
          <w:szCs w:val="24"/>
        </w:rPr>
        <w:t>»</w:t>
      </w:r>
      <w:r w:rsidRPr="00D17FCA">
        <w:rPr>
          <w:rFonts w:eastAsia="Times New Roman"/>
          <w:szCs w:val="24"/>
        </w:rPr>
        <w:t xml:space="preserve">. </w:t>
      </w:r>
      <w:r>
        <w:rPr>
          <w:rFonts w:eastAsia="Times New Roman"/>
          <w:szCs w:val="24"/>
        </w:rPr>
        <w:t xml:space="preserve">Όλα αυτά είναι αναβαθμίσεις με θετικό πρόσημο για αναβαθμίσεις στο μέλλον. Υπάρχει η </w:t>
      </w:r>
      <w:r>
        <w:rPr>
          <w:rFonts w:eastAsia="Times New Roman"/>
          <w:szCs w:val="24"/>
        </w:rPr>
        <w:t>«</w:t>
      </w:r>
      <w:r>
        <w:rPr>
          <w:rFonts w:eastAsia="Times New Roman"/>
          <w:szCs w:val="24"/>
          <w:lang w:val="en-US"/>
        </w:rPr>
        <w:t>FITCH</w:t>
      </w:r>
      <w:r>
        <w:rPr>
          <w:rFonts w:eastAsia="Times New Roman"/>
          <w:szCs w:val="24"/>
        </w:rPr>
        <w:t>»</w:t>
      </w:r>
      <w:r>
        <w:rPr>
          <w:rFonts w:eastAsia="Times New Roman"/>
          <w:szCs w:val="24"/>
        </w:rPr>
        <w:t xml:space="preserve"> που λέει στις 4 Δεκεμβρίου ότι το </w:t>
      </w:r>
      <w:r>
        <w:rPr>
          <w:rFonts w:eastAsia="Times New Roman"/>
          <w:szCs w:val="24"/>
          <w:lang w:val="en-US"/>
        </w:rPr>
        <w:t>swap</w:t>
      </w:r>
      <w:r w:rsidRPr="00CE4011">
        <w:rPr>
          <w:rFonts w:eastAsia="Times New Roman"/>
          <w:szCs w:val="24"/>
        </w:rPr>
        <w:t xml:space="preserve"> </w:t>
      </w:r>
      <w:r>
        <w:rPr>
          <w:rFonts w:eastAsia="Times New Roman"/>
          <w:szCs w:val="24"/>
        </w:rPr>
        <w:t>θα βοηθήσει τη χώρα για να αποκτήσει πλήρη πρόσβαση στις αγορές. Στις 11 Δεκ</w:t>
      </w:r>
      <w:r>
        <w:rPr>
          <w:rFonts w:eastAsia="Times New Roman"/>
          <w:szCs w:val="24"/>
        </w:rPr>
        <w:t xml:space="preserve">εμβρίου ως </w:t>
      </w:r>
      <w:r>
        <w:rPr>
          <w:rFonts w:eastAsia="Times New Roman"/>
          <w:szCs w:val="24"/>
          <w:lang w:val="en-US"/>
        </w:rPr>
        <w:t>credit</w:t>
      </w:r>
      <w:r w:rsidRPr="00296429">
        <w:rPr>
          <w:rFonts w:eastAsia="Times New Roman"/>
          <w:szCs w:val="24"/>
        </w:rPr>
        <w:t xml:space="preserve"> </w:t>
      </w:r>
      <w:r>
        <w:rPr>
          <w:rFonts w:eastAsia="Times New Roman"/>
          <w:szCs w:val="24"/>
          <w:lang w:val="en-US"/>
        </w:rPr>
        <w:t>positive</w:t>
      </w:r>
      <w:r w:rsidRPr="00296429">
        <w:rPr>
          <w:rFonts w:eastAsia="Times New Roman"/>
          <w:szCs w:val="24"/>
        </w:rPr>
        <w:t xml:space="preserve"> </w:t>
      </w:r>
      <w:r>
        <w:rPr>
          <w:rFonts w:eastAsia="Times New Roman"/>
          <w:szCs w:val="24"/>
        </w:rPr>
        <w:t xml:space="preserve">χαρακτηρίζει η </w:t>
      </w:r>
      <w:r>
        <w:rPr>
          <w:rFonts w:eastAsia="Times New Roman"/>
          <w:szCs w:val="24"/>
        </w:rPr>
        <w:t>«</w:t>
      </w:r>
      <w:r>
        <w:rPr>
          <w:rFonts w:eastAsia="Times New Roman"/>
          <w:szCs w:val="24"/>
          <w:lang w:val="en-US"/>
        </w:rPr>
        <w:t>MOODY</w:t>
      </w:r>
      <w:r>
        <w:rPr>
          <w:rFonts w:eastAsia="Times New Roman"/>
          <w:szCs w:val="24"/>
        </w:rPr>
        <w:t>’</w:t>
      </w:r>
      <w:r>
        <w:rPr>
          <w:rFonts w:eastAsia="Times New Roman"/>
          <w:szCs w:val="24"/>
          <w:lang w:val="en-US"/>
        </w:rPr>
        <w:t>S</w:t>
      </w:r>
      <w:r>
        <w:rPr>
          <w:rFonts w:eastAsia="Times New Roman"/>
          <w:szCs w:val="24"/>
        </w:rPr>
        <w:t>»</w:t>
      </w:r>
      <w:r>
        <w:rPr>
          <w:rFonts w:eastAsia="Times New Roman"/>
          <w:szCs w:val="24"/>
        </w:rPr>
        <w:t xml:space="preserve"> τα κόκκινα δάνεια, που έχουν μειωθεί 800 εκατομμύρια παραπάνω από τον στόχο που είχε τεθεί.</w:t>
      </w:r>
    </w:p>
    <w:p w14:paraId="1ED2CE7A"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Ποιο είναι το συμπέρασμα αυτών; Αυτή ήταν η μεγάλη διαφορά μεταξύ του 2015 και τώρα, ότι δεν χρειαζόμαστε την πρ</w:t>
      </w:r>
      <w:r>
        <w:rPr>
          <w:rFonts w:eastAsia="Times New Roman"/>
          <w:szCs w:val="24"/>
        </w:rPr>
        <w:t xml:space="preserve">οληπτική γραμμή πίστωσης, γιατί έχουμε ακριβώς δημιουργήσει αυτά τα αποθέματα και δημιουργούμε περισσότερα αποθέματα. Θα βγούμε περισσότερες φορές στην αγορά από μία φορά. </w:t>
      </w:r>
    </w:p>
    <w:p w14:paraId="1ED2CE7B" w14:textId="77777777" w:rsidR="00844B03" w:rsidRDefault="0027580D">
      <w:pPr>
        <w:spacing w:after="0" w:line="600" w:lineRule="auto"/>
        <w:ind w:firstLine="720"/>
        <w:jc w:val="both"/>
        <w:rPr>
          <w:rFonts w:eastAsia="Times New Roman"/>
          <w:szCs w:val="24"/>
        </w:rPr>
      </w:pPr>
      <w:r>
        <w:rPr>
          <w:rFonts w:eastAsia="Times New Roman"/>
          <w:szCs w:val="24"/>
        </w:rPr>
        <w:t xml:space="preserve">Και τι σας είχα πει για τα τεστ, όταν ήσασταν όλοι εδώ τον Ιούλιο του 2017; Τι </w:t>
      </w:r>
      <w:r>
        <w:rPr>
          <w:rFonts w:eastAsia="Times New Roman"/>
          <w:szCs w:val="24"/>
        </w:rPr>
        <w:t>θεωρείται επιτυχία στο τεστ για την έξοδο στην αγορά; Εάν είναι μικρότερη η απόδοση μετά από τέσσερις</w:t>
      </w:r>
      <w:r w:rsidRPr="00FC27CF">
        <w:rPr>
          <w:rFonts w:eastAsia="Times New Roman"/>
          <w:szCs w:val="24"/>
        </w:rPr>
        <w:t xml:space="preserve"> </w:t>
      </w:r>
      <w:r>
        <w:rPr>
          <w:rFonts w:eastAsia="Times New Roman"/>
          <w:szCs w:val="24"/>
        </w:rPr>
        <w:t>-</w:t>
      </w:r>
      <w:r w:rsidRPr="00FC27CF">
        <w:rPr>
          <w:rFonts w:eastAsia="Times New Roman"/>
          <w:szCs w:val="24"/>
        </w:rPr>
        <w:t xml:space="preserve"> </w:t>
      </w:r>
      <w:r>
        <w:rPr>
          <w:rFonts w:eastAsia="Times New Roman"/>
          <w:szCs w:val="24"/>
        </w:rPr>
        <w:t xml:space="preserve">πέντε μήνες από ό,τι ήταν όταν βγήκαμε. Και, όπως καταλαβαίνετε, περάσαμε αυτό το τεστ. </w:t>
      </w:r>
    </w:p>
    <w:p w14:paraId="1ED2CE7C" w14:textId="77777777" w:rsidR="00844B03" w:rsidRDefault="0027580D">
      <w:pPr>
        <w:spacing w:after="0" w:line="600" w:lineRule="auto"/>
        <w:ind w:firstLine="720"/>
        <w:jc w:val="both"/>
        <w:rPr>
          <w:rFonts w:eastAsia="Times New Roman"/>
          <w:szCs w:val="24"/>
        </w:rPr>
      </w:pPr>
      <w:r>
        <w:rPr>
          <w:rFonts w:eastAsia="Times New Roman"/>
          <w:szCs w:val="24"/>
        </w:rPr>
        <w:t>Τρίτη πληγή είναι αυτό που έχει γίνει στον τραπεζικό τομέα. Σχε</w:t>
      </w:r>
      <w:r>
        <w:rPr>
          <w:rFonts w:eastAsia="Times New Roman"/>
          <w:szCs w:val="24"/>
        </w:rPr>
        <w:t xml:space="preserve">δόν κατά 1 δισεκατομμύριο ευρώ ήταν αυξημένες οι τραπεζικές καταθέσεις τον Ιούλιο, σύμφωνα με τα στοιχεία της Τράπεζας της </w:t>
      </w:r>
      <w:proofErr w:type="spellStart"/>
      <w:r>
        <w:rPr>
          <w:rFonts w:eastAsia="Times New Roman"/>
          <w:szCs w:val="24"/>
        </w:rPr>
        <w:t>Ελλάδ</w:t>
      </w:r>
      <w:proofErr w:type="spellEnd"/>
      <w:r>
        <w:rPr>
          <w:rFonts w:eastAsia="Times New Roman"/>
          <w:szCs w:val="24"/>
          <w:lang w:val="en-US"/>
        </w:rPr>
        <w:t>o</w:t>
      </w:r>
      <w:r>
        <w:rPr>
          <w:rFonts w:eastAsia="Times New Roman"/>
          <w:szCs w:val="24"/>
        </w:rPr>
        <w:t>ς. Στις 29 Σεπτεμβρίου η Τράπεζα Πειραιώς βγαίνει στις αγορές με ένα καλυμμένο ομόλογο. Στις 11 Δεκεμβρίου υπάρχει τριετές καλυ</w:t>
      </w:r>
      <w:r>
        <w:rPr>
          <w:rFonts w:eastAsia="Times New Roman"/>
          <w:szCs w:val="24"/>
        </w:rPr>
        <w:t xml:space="preserve">μμένο ομόλογο από την Εθνική Τράπεζα και στις 22 Νοεμβρίου έχουμε μείωση του </w:t>
      </w:r>
      <w:r>
        <w:rPr>
          <w:rFonts w:eastAsia="Times New Roman"/>
          <w:szCs w:val="24"/>
          <w:lang w:val="en-US"/>
        </w:rPr>
        <w:t>ELA</w:t>
      </w:r>
      <w:r w:rsidRPr="00AE7F70">
        <w:rPr>
          <w:rFonts w:eastAsia="Times New Roman"/>
          <w:szCs w:val="24"/>
        </w:rPr>
        <w:t xml:space="preserve"> </w:t>
      </w:r>
      <w:r>
        <w:rPr>
          <w:rFonts w:eastAsia="Times New Roman"/>
          <w:szCs w:val="24"/>
        </w:rPr>
        <w:t>κατά 1,1 δισεκατομμύριο, δηλαδή στα 25,8 δισεκατομμύρια.</w:t>
      </w:r>
    </w:p>
    <w:p w14:paraId="1ED2CE7D" w14:textId="77777777" w:rsidR="00844B03" w:rsidRDefault="0027580D">
      <w:pPr>
        <w:spacing w:after="0" w:line="600" w:lineRule="auto"/>
        <w:ind w:firstLine="720"/>
        <w:jc w:val="both"/>
        <w:rPr>
          <w:rFonts w:eastAsia="Times New Roman"/>
          <w:szCs w:val="24"/>
        </w:rPr>
      </w:pPr>
      <w:r>
        <w:rPr>
          <w:rFonts w:eastAsia="Times New Roman"/>
          <w:szCs w:val="24"/>
        </w:rPr>
        <w:t xml:space="preserve">Οι τράπεζες έχουν αυτή τη στιγμή 20 δισεκατομμύρια </w:t>
      </w:r>
      <w:proofErr w:type="spellStart"/>
      <w:r>
        <w:rPr>
          <w:rFonts w:eastAsia="Times New Roman"/>
          <w:szCs w:val="24"/>
        </w:rPr>
        <w:t>καβάντζα</w:t>
      </w:r>
      <w:proofErr w:type="spellEnd"/>
      <w:r>
        <w:rPr>
          <w:rFonts w:eastAsia="Times New Roman"/>
          <w:szCs w:val="24"/>
        </w:rPr>
        <w:t xml:space="preserve">, για να αντιμετωπίσουν και τα </w:t>
      </w:r>
      <w:r>
        <w:rPr>
          <w:rFonts w:eastAsia="Times New Roman"/>
          <w:szCs w:val="24"/>
          <w:lang w:val="en-US"/>
        </w:rPr>
        <w:t>stress</w:t>
      </w:r>
      <w:r w:rsidRPr="00AE7F70">
        <w:rPr>
          <w:rFonts w:eastAsia="Times New Roman"/>
          <w:szCs w:val="24"/>
        </w:rPr>
        <w:t xml:space="preserve"> </w:t>
      </w:r>
      <w:r>
        <w:rPr>
          <w:rFonts w:eastAsia="Times New Roman"/>
          <w:szCs w:val="24"/>
          <w:lang w:val="en-US"/>
        </w:rPr>
        <w:t>tests</w:t>
      </w:r>
      <w:r>
        <w:rPr>
          <w:rFonts w:eastAsia="Times New Roman"/>
          <w:szCs w:val="24"/>
        </w:rPr>
        <w:t xml:space="preserve"> και τα κόκκινα δάνεια. Και έχουν νέες διοικήσεις, που δεν είναι φίλοι μας, που δεν μας χρωστάνε τίποτα και κάνουν τη δουλειά τους. </w:t>
      </w:r>
    </w:p>
    <w:p w14:paraId="1ED2CE7E" w14:textId="77777777" w:rsidR="00844B03" w:rsidRDefault="0027580D">
      <w:pPr>
        <w:spacing w:after="0" w:line="600" w:lineRule="auto"/>
        <w:ind w:firstLine="720"/>
        <w:jc w:val="both"/>
        <w:rPr>
          <w:rFonts w:eastAsia="Times New Roman"/>
          <w:color w:val="222222"/>
          <w:szCs w:val="24"/>
        </w:rPr>
      </w:pPr>
      <w:r>
        <w:rPr>
          <w:rFonts w:eastAsia="Times New Roman"/>
          <w:szCs w:val="24"/>
        </w:rPr>
        <w:t>Τέταρτη πληγή είναι οι δείκτες της οικονομίας. Στις 31 Αυγούστου ο δείκτης κύκλου εργασιών στο λιανικό εμπόριο κατέγραψε ετ</w:t>
      </w:r>
      <w:r>
        <w:rPr>
          <w:rFonts w:eastAsia="Times New Roman"/>
          <w:szCs w:val="24"/>
        </w:rPr>
        <w:t xml:space="preserve">ήσια αύξηση 3,2%. Στις 4 Σεπτεμβρίου, σύμφωνα με δημοσίευση έρευνας της </w:t>
      </w:r>
      <w:r w:rsidRPr="00AE7F70">
        <w:rPr>
          <w:rFonts w:eastAsia="Times New Roman"/>
          <w:szCs w:val="24"/>
        </w:rPr>
        <w:t>«</w:t>
      </w:r>
      <w:hyperlink>
        <w:r>
          <w:rPr>
            <w:color w:val="0000FF"/>
          </w:rPr>
          <w:t>ERNST &amp; YOUNG</w:t>
        </w:r>
      </w:hyperlink>
      <w:r w:rsidRPr="00AE7F70">
        <w:rPr>
          <w:rFonts w:eastAsia="Times New Roman"/>
          <w:szCs w:val="24"/>
        </w:rPr>
        <w:t xml:space="preserve">», </w:t>
      </w:r>
      <w:r>
        <w:rPr>
          <w:rFonts w:eastAsia="Times New Roman"/>
          <w:color w:val="222222"/>
          <w:szCs w:val="24"/>
        </w:rPr>
        <w:t xml:space="preserve">το ποσοστό όσων βλέπουν βελτίωση εκτινάχθηκε στο 53% από 6% τον περασμένο Οκτώβριο. </w:t>
      </w:r>
    </w:p>
    <w:p w14:paraId="1ED2CE7F" w14:textId="77777777" w:rsidR="00844B03" w:rsidRDefault="0027580D">
      <w:pPr>
        <w:spacing w:after="0" w:line="600" w:lineRule="auto"/>
        <w:ind w:firstLine="720"/>
        <w:jc w:val="both"/>
        <w:rPr>
          <w:rFonts w:eastAsia="Times New Roman"/>
          <w:color w:val="222222"/>
          <w:szCs w:val="24"/>
        </w:rPr>
      </w:pPr>
      <w:r>
        <w:rPr>
          <w:rFonts w:eastAsia="Times New Roman"/>
          <w:color w:val="222222"/>
          <w:szCs w:val="24"/>
        </w:rPr>
        <w:t>Στις 11 Σεπτεμβρίου, σύμφωνα με την ΕΛΣΤΑΤ, τον Ιούνιο η ιδιωτική</w:t>
      </w:r>
      <w:r>
        <w:rPr>
          <w:rFonts w:eastAsia="Times New Roman"/>
          <w:color w:val="222222"/>
          <w:szCs w:val="24"/>
        </w:rPr>
        <w:t xml:space="preserve"> οικονομική δραστηριότητα ήταν αυξημένη κατά 25,1%, ενώ στο τέλος του πρώτου εξαμήνου ο οικονομικός όγκος σημείωσε άνοδο 24%. </w:t>
      </w:r>
    </w:p>
    <w:p w14:paraId="1ED2CE80" w14:textId="77777777" w:rsidR="00844B03" w:rsidRDefault="0027580D">
      <w:pPr>
        <w:spacing w:after="0" w:line="600" w:lineRule="auto"/>
        <w:ind w:firstLine="720"/>
        <w:jc w:val="both"/>
        <w:rPr>
          <w:rFonts w:eastAsia="Times New Roman"/>
          <w:color w:val="222222"/>
          <w:szCs w:val="24"/>
        </w:rPr>
      </w:pPr>
      <w:r>
        <w:rPr>
          <w:rFonts w:eastAsia="Times New Roman"/>
          <w:color w:val="222222"/>
          <w:szCs w:val="24"/>
        </w:rPr>
        <w:t>Και την 1</w:t>
      </w:r>
      <w:r w:rsidRPr="00AE7F70">
        <w:rPr>
          <w:rFonts w:eastAsia="Times New Roman"/>
          <w:color w:val="222222"/>
          <w:szCs w:val="24"/>
          <w:vertAlign w:val="superscript"/>
        </w:rPr>
        <w:t>η</w:t>
      </w:r>
      <w:r>
        <w:rPr>
          <w:rFonts w:eastAsia="Times New Roman"/>
          <w:color w:val="222222"/>
          <w:szCs w:val="24"/>
        </w:rPr>
        <w:t xml:space="preserve"> Δεκεμβρίου είχαμε τα αποτελέσματα του </w:t>
      </w:r>
      <w:r>
        <w:rPr>
          <w:rFonts w:eastAsia="Times New Roman"/>
          <w:color w:val="222222"/>
          <w:szCs w:val="24"/>
          <w:lang w:val="en-US"/>
        </w:rPr>
        <w:t>MARKET</w:t>
      </w:r>
      <w:r>
        <w:rPr>
          <w:rFonts w:eastAsia="Times New Roman"/>
          <w:color w:val="222222"/>
          <w:szCs w:val="24"/>
        </w:rPr>
        <w:t>, που είναι ένας δείκτης οικονομικής υγείας μεταποιητικού τομέα, που έδειξ</w:t>
      </w:r>
      <w:r>
        <w:rPr>
          <w:rFonts w:eastAsia="Times New Roman"/>
          <w:color w:val="222222"/>
          <w:szCs w:val="24"/>
        </w:rPr>
        <w:t>ε έξι μήνες συνεχούς βελτίωσης των συνθηκών της ελληνικής οικονομίας. Επίσης, ο ρυθμός αύξησης νέων εργασιών κατέγραψε υψηλό σαράντα πέντε μήνες.</w:t>
      </w:r>
    </w:p>
    <w:p w14:paraId="1ED2CE81" w14:textId="77777777" w:rsidR="00844B03" w:rsidRDefault="0027580D">
      <w:pPr>
        <w:spacing w:after="0" w:line="600" w:lineRule="auto"/>
        <w:ind w:firstLine="720"/>
        <w:jc w:val="both"/>
        <w:rPr>
          <w:rFonts w:eastAsia="Times New Roman"/>
          <w:bCs/>
          <w:szCs w:val="24"/>
          <w:shd w:val="clear" w:color="auto" w:fill="FFFFFF"/>
        </w:rPr>
      </w:pPr>
      <w:r>
        <w:rPr>
          <w:rFonts w:eastAsia="Times New Roman"/>
          <w:color w:val="222222"/>
          <w:szCs w:val="24"/>
        </w:rPr>
        <w:t>Πέμπτη πληγή είναι οι επενδύσεις. Τον τελευταίο καιρό έχουμε επενδύσεις και στον τουριστικό τομέα, για παράδει</w:t>
      </w:r>
      <w:r>
        <w:rPr>
          <w:rFonts w:eastAsia="Times New Roman"/>
          <w:color w:val="222222"/>
          <w:szCs w:val="24"/>
        </w:rPr>
        <w:t>γμα στο «</w:t>
      </w:r>
      <w:r>
        <w:rPr>
          <w:rFonts w:eastAsia="Times New Roman"/>
          <w:color w:val="222222"/>
          <w:szCs w:val="24"/>
          <w:lang w:val="en-US"/>
        </w:rPr>
        <w:t>NAVARINO</w:t>
      </w:r>
      <w:r w:rsidRPr="00AE7F70">
        <w:rPr>
          <w:rFonts w:eastAsia="Times New Roman"/>
          <w:color w:val="222222"/>
          <w:szCs w:val="24"/>
        </w:rPr>
        <w:t xml:space="preserve"> </w:t>
      </w:r>
      <w:r>
        <w:rPr>
          <w:rFonts w:eastAsia="Times New Roman"/>
          <w:color w:val="222222"/>
          <w:szCs w:val="24"/>
          <w:lang w:val="en-US"/>
        </w:rPr>
        <w:t>BAY</w:t>
      </w:r>
      <w:r>
        <w:rPr>
          <w:rFonts w:eastAsia="Times New Roman"/>
          <w:color w:val="222222"/>
          <w:szCs w:val="24"/>
        </w:rPr>
        <w:t>», στο «</w:t>
      </w:r>
      <w:r>
        <w:rPr>
          <w:rFonts w:eastAsia="Times New Roman"/>
          <w:color w:val="222222"/>
          <w:szCs w:val="24"/>
          <w:lang w:val="en-US"/>
        </w:rPr>
        <w:t>RESORT</w:t>
      </w:r>
      <w:r>
        <w:rPr>
          <w:rFonts w:eastAsia="Times New Roman"/>
          <w:color w:val="222222"/>
          <w:szCs w:val="24"/>
        </w:rPr>
        <w:t xml:space="preserve">» στην Εύβοια, στο </w:t>
      </w:r>
      <w:r w:rsidRPr="00D24068">
        <w:rPr>
          <w:rFonts w:eastAsia="Times New Roman"/>
          <w:szCs w:val="24"/>
        </w:rPr>
        <w:t>«</w:t>
      </w:r>
      <w:r w:rsidRPr="00D24068">
        <w:rPr>
          <w:rFonts w:eastAsia="Times New Roman"/>
          <w:bCs/>
          <w:szCs w:val="24"/>
          <w:shd w:val="clear" w:color="auto" w:fill="FFFFFF"/>
        </w:rPr>
        <w:t xml:space="preserve">MIRUM </w:t>
      </w:r>
      <w:r w:rsidRPr="00D24068">
        <w:rPr>
          <w:rFonts w:eastAsia="Times New Roman"/>
          <w:bCs/>
          <w:szCs w:val="24"/>
          <w:shd w:val="clear" w:color="auto" w:fill="FFFFFF"/>
          <w:lang w:val="en-US"/>
        </w:rPr>
        <w:t>RESORT</w:t>
      </w:r>
      <w:r w:rsidRPr="00D24068">
        <w:rPr>
          <w:rFonts w:eastAsia="Times New Roman"/>
          <w:bCs/>
          <w:szCs w:val="24"/>
          <w:shd w:val="clear" w:color="auto" w:fill="FFFFFF"/>
        </w:rPr>
        <w:t>»</w:t>
      </w:r>
      <w:r>
        <w:rPr>
          <w:rFonts w:eastAsia="Times New Roman" w:cs="Times New Roman"/>
          <w:color w:val="222222"/>
          <w:szCs w:val="24"/>
        </w:rPr>
        <w:t>, όπως επίσης της «</w:t>
      </w:r>
      <w:r>
        <w:rPr>
          <w:rFonts w:eastAsia="Times New Roman" w:cs="Times New Roman"/>
          <w:color w:val="222222"/>
          <w:szCs w:val="24"/>
          <w:lang w:val="en-US"/>
        </w:rPr>
        <w:t>VODAFONE</w:t>
      </w:r>
      <w:r>
        <w:rPr>
          <w:rFonts w:eastAsia="Times New Roman" w:cs="Times New Roman"/>
          <w:color w:val="222222"/>
          <w:szCs w:val="24"/>
        </w:rPr>
        <w:t>», του «</w:t>
      </w:r>
      <w:r>
        <w:rPr>
          <w:rFonts w:eastAsia="Times New Roman" w:cs="Times New Roman"/>
          <w:color w:val="222222"/>
          <w:szCs w:val="24"/>
        </w:rPr>
        <w:t>ΟΜΙΛΟΥ ΜΥΤΙΛΗΝΑΙΟΥ</w:t>
      </w:r>
      <w:r>
        <w:rPr>
          <w:rFonts w:eastAsia="Times New Roman" w:cs="Times New Roman"/>
          <w:color w:val="222222"/>
          <w:szCs w:val="24"/>
        </w:rPr>
        <w:t xml:space="preserve">» και η συμφωνία με το </w:t>
      </w:r>
      <w:r w:rsidRPr="00D24068">
        <w:rPr>
          <w:rFonts w:eastAsia="Times New Roman"/>
          <w:szCs w:val="24"/>
        </w:rPr>
        <w:t>«</w:t>
      </w:r>
      <w:r>
        <w:rPr>
          <w:rFonts w:eastAsia="Times New Roman"/>
          <w:szCs w:val="24"/>
          <w:lang w:val="en-US"/>
        </w:rPr>
        <w:t>TALKE</w:t>
      </w:r>
      <w:r w:rsidRPr="00D24068">
        <w:rPr>
          <w:rFonts w:eastAsia="Times New Roman"/>
          <w:szCs w:val="24"/>
        </w:rPr>
        <w:t xml:space="preserve"> </w:t>
      </w:r>
      <w:r>
        <w:rPr>
          <w:rFonts w:eastAsia="Times New Roman"/>
          <w:szCs w:val="24"/>
          <w:lang w:val="en-US"/>
        </w:rPr>
        <w:t>EDISON</w:t>
      </w:r>
      <w:r w:rsidRPr="00D24068">
        <w:rPr>
          <w:rFonts w:eastAsia="Times New Roman"/>
          <w:bCs/>
          <w:szCs w:val="24"/>
          <w:shd w:val="clear" w:color="auto" w:fill="FFFFFF"/>
        </w:rPr>
        <w:t xml:space="preserve">». </w:t>
      </w:r>
    </w:p>
    <w:p w14:paraId="1ED2CE82" w14:textId="77777777" w:rsidR="00844B03" w:rsidRDefault="0027580D">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Δεν λέω ότι αυτό είναι το πιο σημαντικό. Το πιο σημαντικό είναι αυτό που έχει γίνει με τον νέο αναπτυξιακό νόμο, όπου έχουν υποβληθεί πάνω από επτακόσια σχέδια, υπάρχουν σαράντα επτά αιτήσεις με προϋπολογισμό πάνω από 10 εκατομμύρια η κάθε μία, αλλά μπορεί</w:t>
      </w:r>
      <w:r>
        <w:rPr>
          <w:rFonts w:eastAsia="Times New Roman"/>
          <w:bCs/>
          <w:szCs w:val="24"/>
          <w:shd w:val="clear" w:color="auto" w:fill="FFFFFF"/>
        </w:rPr>
        <w:t xml:space="preserve"> να δει κανείς και πολλά μικρά ή μεσαία επενδυτικά σχέδια, γύρω στα εξακόσια πενήντα. </w:t>
      </w:r>
    </w:p>
    <w:p w14:paraId="1ED2CE83" w14:textId="77777777" w:rsidR="00844B03" w:rsidRDefault="0027580D">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Η έκτη πληγή είναι οι ανακοινώσεις για την ανάπτυξη. Προηγουμένως ο κ. Μητσοτάκης μας είπε πόσο καταστροφικό είναι το ότι αναγκαστήκαμε να πάμε προς τα κάτω την προηγούμ</w:t>
      </w:r>
      <w:r>
        <w:rPr>
          <w:rFonts w:eastAsia="Times New Roman"/>
          <w:bCs/>
          <w:szCs w:val="24"/>
          <w:shd w:val="clear" w:color="auto" w:fill="FFFFFF"/>
        </w:rPr>
        <w:t xml:space="preserve">ενη πρόβλεψη. </w:t>
      </w:r>
    </w:p>
    <w:p w14:paraId="1ED2CE84" w14:textId="77777777" w:rsidR="00844B03" w:rsidRDefault="0027580D">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Να θυμίσω ότι το 2011 η πρόβλεψη ήταν για -2,6% και το αποτέλεσμα ήταν -9%. Να θυμίσω ότι το 2012 η πρόβλεψη ήταν για -2% και το αποτέλεσμα ήταν -7,3%.</w:t>
      </w:r>
      <w:r>
        <w:rPr>
          <w:rFonts w:eastAsia="Times New Roman"/>
          <w:color w:val="222222"/>
          <w:szCs w:val="24"/>
        </w:rPr>
        <w:t xml:space="preserve"> </w:t>
      </w:r>
      <w:r>
        <w:rPr>
          <w:rFonts w:eastAsia="Times New Roman"/>
          <w:bCs/>
          <w:szCs w:val="24"/>
          <w:shd w:val="clear" w:color="auto" w:fill="FFFFFF"/>
        </w:rPr>
        <w:t xml:space="preserve">Να θυμίσω ότι το 2013 η πρόβλεψη ήταν για -4,2% και το αποτέλεσμα ήταν -3,2%. </w:t>
      </w:r>
    </w:p>
    <w:p w14:paraId="1ED2CE85" w14:textId="77777777" w:rsidR="00844B03" w:rsidRDefault="0027580D">
      <w:pPr>
        <w:spacing w:after="0" w:line="600" w:lineRule="auto"/>
        <w:ind w:firstLine="720"/>
        <w:jc w:val="both"/>
        <w:rPr>
          <w:rFonts w:eastAsia="Times New Roman"/>
          <w:bCs/>
          <w:szCs w:val="24"/>
          <w:shd w:val="clear" w:color="auto" w:fill="FFFFFF"/>
        </w:rPr>
      </w:pPr>
      <w:r w:rsidRPr="00D24068">
        <w:rPr>
          <w:rFonts w:eastAsia="Times New Roman"/>
          <w:b/>
          <w:bCs/>
          <w:szCs w:val="24"/>
          <w:shd w:val="clear" w:color="auto" w:fill="FFFFFF"/>
        </w:rPr>
        <w:t>ΧΡΗΣΤΟΣ ΣΤ</w:t>
      </w:r>
      <w:r w:rsidRPr="00D24068">
        <w:rPr>
          <w:rFonts w:eastAsia="Times New Roman"/>
          <w:b/>
          <w:bCs/>
          <w:szCs w:val="24"/>
          <w:shd w:val="clear" w:color="auto" w:fill="FFFFFF"/>
        </w:rPr>
        <w:t>ΑΪΚΟΥΡΑΣ:</w:t>
      </w:r>
      <w:r>
        <w:rPr>
          <w:rFonts w:eastAsia="Times New Roman"/>
          <w:bCs/>
          <w:szCs w:val="24"/>
          <w:shd w:val="clear" w:color="auto" w:fill="FFFFFF"/>
        </w:rPr>
        <w:t xml:space="preserve"> Άρα, ήταν καλύτερο ποσοστό!</w:t>
      </w:r>
    </w:p>
    <w:p w14:paraId="1ED2CE86" w14:textId="77777777" w:rsidR="00844B03" w:rsidRDefault="0027580D">
      <w:pPr>
        <w:spacing w:after="0" w:line="600" w:lineRule="auto"/>
        <w:ind w:firstLine="720"/>
        <w:jc w:val="both"/>
        <w:rPr>
          <w:rFonts w:eastAsia="Times New Roman"/>
          <w:bCs/>
          <w:szCs w:val="24"/>
          <w:shd w:val="clear" w:color="auto" w:fill="FFFFFF"/>
        </w:rPr>
      </w:pPr>
      <w:r w:rsidRPr="00D24068">
        <w:rPr>
          <w:rFonts w:eastAsia="Times New Roman"/>
          <w:b/>
          <w:bCs/>
          <w:szCs w:val="24"/>
          <w:shd w:val="clear" w:color="auto" w:fill="FFFFFF"/>
        </w:rPr>
        <w:t>ΕΥΚΛΕΙΔΗΣ ΤΣΑΚΑΛΩΤΟΣ (Υπουργός Οικονομικών):</w:t>
      </w:r>
      <w:r>
        <w:rPr>
          <w:rFonts w:eastAsia="Times New Roman"/>
          <w:bCs/>
          <w:szCs w:val="24"/>
          <w:shd w:val="clear" w:color="auto" w:fill="FFFFFF"/>
        </w:rPr>
        <w:t xml:space="preserve"> Στα δικά σας χρόνια, και πολύ μεγάλη κιόλας!</w:t>
      </w:r>
    </w:p>
    <w:p w14:paraId="1ED2CE87" w14:textId="77777777" w:rsidR="00844B03" w:rsidRDefault="0027580D">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Άρα, έχουμε τρίτο συνεχόμενο τρίμηνο αύξησης, τρίμηνο με τρίμηνο, που αυτό είναι η πρώτη φορά που έχει γίνει από το 2008.</w:t>
      </w:r>
    </w:p>
    <w:p w14:paraId="1ED2CE88" w14:textId="77777777" w:rsidR="00844B03" w:rsidRDefault="0027580D">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t>Και πί</w:t>
      </w:r>
      <w:r>
        <w:rPr>
          <w:rFonts w:eastAsia="Times New Roman"/>
          <w:bCs/>
          <w:szCs w:val="24"/>
          <w:shd w:val="clear" w:color="auto" w:fill="FFFFFF"/>
        </w:rPr>
        <w:t xml:space="preserve">σω από τα αναπτυξιακά και πίσω από τις επενδύσεις, το πιο σημαντικό είναι ότι έχουμε και μία αλλαγή του μοντέλου. Γιατί αυτή η ανάπτυξη και αυτές οι επενδύσεις δεν είναι πια μόνο σε μεγάλα έργα. Έχει μιλήσει πολλές φορές ο κ. </w:t>
      </w:r>
      <w:proofErr w:type="spellStart"/>
      <w:r>
        <w:rPr>
          <w:rFonts w:eastAsia="Times New Roman"/>
          <w:bCs/>
          <w:szCs w:val="24"/>
          <w:shd w:val="clear" w:color="auto" w:fill="FFFFFF"/>
        </w:rPr>
        <w:t>Χαρίτσης</w:t>
      </w:r>
      <w:proofErr w:type="spellEnd"/>
      <w:r>
        <w:rPr>
          <w:rFonts w:eastAsia="Times New Roman"/>
          <w:bCs/>
          <w:szCs w:val="24"/>
          <w:shd w:val="clear" w:color="auto" w:fill="FFFFFF"/>
        </w:rPr>
        <w:t xml:space="preserve"> για το πώς διανέμεται</w:t>
      </w:r>
      <w:r>
        <w:rPr>
          <w:rFonts w:eastAsia="Times New Roman"/>
          <w:bCs/>
          <w:szCs w:val="24"/>
          <w:shd w:val="clear" w:color="auto" w:fill="FFFFFF"/>
        </w:rPr>
        <w:t xml:space="preserve"> το ΕΣΠΑ σε πολλά μικρά έργα. Σύντομα, ο κ. Σταθάκης φέρνει τις ενεργειακές κοινότητες, που δείχνει ότι θέλουμε πολλούς φορείς γι’ αυτή την ανάπτυξη. Πέρυσι φέραμε το νομοσχέδιο για την κοινωνική οικονομία, που όλα αυτά δείχνουν ότι χτίζουμε ένα μοντέλο αν</w:t>
      </w:r>
      <w:r>
        <w:rPr>
          <w:rFonts w:eastAsia="Times New Roman"/>
          <w:bCs/>
          <w:szCs w:val="24"/>
          <w:shd w:val="clear" w:color="auto" w:fill="FFFFFF"/>
        </w:rPr>
        <w:t xml:space="preserve">άπτυξης πολύ διαφορετικό από αυτό που κάναμε τα προηγούμενα χρόνια. </w:t>
      </w:r>
    </w:p>
    <w:p w14:paraId="1ED2CE89" w14:textId="77777777" w:rsidR="00844B03" w:rsidRDefault="0027580D">
      <w:pPr>
        <w:spacing w:after="0" w:line="600" w:lineRule="auto"/>
        <w:ind w:firstLine="720"/>
        <w:jc w:val="both"/>
        <w:rPr>
          <w:rFonts w:eastAsia="Times New Roman"/>
          <w:szCs w:val="24"/>
        </w:rPr>
      </w:pPr>
      <w:r>
        <w:rPr>
          <w:rFonts w:eastAsia="Times New Roman"/>
          <w:szCs w:val="24"/>
        </w:rPr>
        <w:t>Για τα εργασιακά μίλησε πριν η κ</w:t>
      </w:r>
      <w:r w:rsidRPr="00D36909">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Δεν νομίζω ότι την πρόσεξε ο κ. Μητσοτάκης με ευλάβεια, γιατί, όπως είπε η κ</w:t>
      </w:r>
      <w:r w:rsidRPr="00D36909">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κάνει λάθος. Όχι μόνο έχουμε μείωση της ανεργίας, ό</w:t>
      </w:r>
      <w:r>
        <w:rPr>
          <w:rFonts w:eastAsia="Times New Roman"/>
          <w:szCs w:val="24"/>
        </w:rPr>
        <w:t xml:space="preserve">χι μόνο έχουμε αύξηση της απασχόλησης, αλλά η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σήμερα βγάζει ότι είναι 70% οι θέσεις εργασίας που είναι μόνιμες και 30%. Απλώς μπέρδεψε ο κ. Μητσοτάκης το 70% με το 30% και το είπε ανάποδα. Με βάση τα στοιχεία από την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έξι φορές έχουμε για</w:t>
      </w:r>
      <w:r>
        <w:rPr>
          <w:rFonts w:eastAsia="Times New Roman"/>
          <w:szCs w:val="24"/>
        </w:rPr>
        <w:t xml:space="preserve"> κάθε μήνα την καλύτερη απόδοση από το 2001. Στις 7 Ιουνίου το καλύτερο πεντάμηνο από το 2001, στις 7 Ιουλίου το καλύτερο εξάμηνο από το 2001, στις 31 Ιουλίου το καλύτερο επτάμηνο από το 2001, στις 13 Σεπτεμβρίου το καλύτερο οκτάμηνο από το 2001 και δεν χρ</w:t>
      </w:r>
      <w:r>
        <w:rPr>
          <w:rFonts w:eastAsia="Times New Roman"/>
          <w:szCs w:val="24"/>
        </w:rPr>
        <w:t>ειάζεται να συνεχίσω.</w:t>
      </w:r>
    </w:p>
    <w:p w14:paraId="1ED2CE8A" w14:textId="77777777" w:rsidR="00844B03" w:rsidRDefault="0027580D">
      <w:pPr>
        <w:spacing w:after="0" w:line="600" w:lineRule="auto"/>
        <w:ind w:firstLine="720"/>
        <w:jc w:val="both"/>
        <w:rPr>
          <w:rFonts w:eastAsia="Times New Roman"/>
          <w:szCs w:val="24"/>
        </w:rPr>
      </w:pPr>
      <w:r>
        <w:rPr>
          <w:rFonts w:eastAsia="Times New Roman"/>
          <w:szCs w:val="24"/>
        </w:rPr>
        <w:t xml:space="preserve">Πάμε τώρα στην όγδοη πληγή που είναι οι ανακοινώσεις από αξιωματούχους. Στις 25 Σεπτεμβρίου ο </w:t>
      </w:r>
      <w:proofErr w:type="spellStart"/>
      <w:r>
        <w:rPr>
          <w:rFonts w:eastAsia="Times New Roman"/>
          <w:szCs w:val="24"/>
        </w:rPr>
        <w:t>Γερούν</w:t>
      </w:r>
      <w:proofErr w:type="spellEnd"/>
      <w:r>
        <w:rPr>
          <w:rFonts w:eastAsia="Times New Roman"/>
          <w:szCs w:val="24"/>
        </w:rPr>
        <w:t xml:space="preserve"> </w:t>
      </w:r>
      <w:proofErr w:type="spellStart"/>
      <w:r>
        <w:rPr>
          <w:rFonts w:eastAsia="Times New Roman"/>
          <w:szCs w:val="24"/>
        </w:rPr>
        <w:t>Ντάισελμπλουμ</w:t>
      </w:r>
      <w:proofErr w:type="spellEnd"/>
      <w:r>
        <w:rPr>
          <w:rFonts w:eastAsia="Times New Roman"/>
          <w:szCs w:val="24"/>
        </w:rPr>
        <w:t xml:space="preserve"> αναφέρεται σε καθαρή έξοδο από το πρόγραμμα το καλοκαίρι του 2018. Η 25</w:t>
      </w:r>
      <w:r w:rsidRPr="00ED5782">
        <w:rPr>
          <w:rFonts w:eastAsia="Times New Roman"/>
          <w:szCs w:val="24"/>
          <w:vertAlign w:val="superscript"/>
        </w:rPr>
        <w:t>η</w:t>
      </w:r>
      <w:r>
        <w:rPr>
          <w:rFonts w:eastAsia="Times New Roman"/>
          <w:szCs w:val="24"/>
        </w:rPr>
        <w:t xml:space="preserve"> Σεπτεμβρίου, ουσιαστικά, είναι η επικύρωση και</w:t>
      </w:r>
      <w:r>
        <w:rPr>
          <w:rFonts w:eastAsia="Times New Roman"/>
          <w:szCs w:val="24"/>
        </w:rPr>
        <w:t xml:space="preserve"> τυπικά της εξόδου της Ελλάδας από τη διαδικασία υπερβολικού ελλείματος στην οποία εισήλθε το 2009. Στις 9 Οκτωβρίου ο </w:t>
      </w:r>
      <w:proofErr w:type="spellStart"/>
      <w:r>
        <w:rPr>
          <w:rFonts w:eastAsia="Times New Roman"/>
          <w:szCs w:val="24"/>
        </w:rPr>
        <w:t>Μοσκοβισί</w:t>
      </w:r>
      <w:proofErr w:type="spellEnd"/>
      <w:r>
        <w:rPr>
          <w:rFonts w:eastAsia="Times New Roman"/>
          <w:szCs w:val="24"/>
        </w:rPr>
        <w:t xml:space="preserve"> λέει ότι το βασικό ζήτημα είναι η επιτυχής ολοκλήρωση του προγράμματος και προετοιμάζει το έδαφος. Αυτά δεν τα λέω για να πουν </w:t>
      </w:r>
      <w:r>
        <w:rPr>
          <w:rFonts w:eastAsia="Times New Roman"/>
          <w:szCs w:val="24"/>
        </w:rPr>
        <w:t>οι σύντροφοι και οι συντρόφισσες του ΚΚΕ ότι παίρνουμε επαίνους. Δεν το λέω γιατί παίρνουμε επαίνους. Το λέω γιατί βλέπει η κοινότητα στην οποία συμμετέχουμε ότι βγαίνουμε από το πρόγραμμα. Για τη σημασία της εξόδου μας από το πρόγραμμα θα επιστρέψω σε λίγ</w:t>
      </w:r>
      <w:r>
        <w:rPr>
          <w:rFonts w:eastAsia="Times New Roman"/>
          <w:szCs w:val="24"/>
        </w:rPr>
        <w:t>ο.</w:t>
      </w:r>
    </w:p>
    <w:p w14:paraId="1ED2CE8B" w14:textId="77777777" w:rsidR="00844B03" w:rsidRDefault="0027580D">
      <w:pPr>
        <w:spacing w:after="0" w:line="600" w:lineRule="auto"/>
        <w:ind w:firstLine="720"/>
        <w:jc w:val="both"/>
        <w:rPr>
          <w:rFonts w:eastAsia="Times New Roman"/>
          <w:szCs w:val="24"/>
        </w:rPr>
      </w:pPr>
      <w:r>
        <w:rPr>
          <w:rFonts w:eastAsia="Times New Roman"/>
          <w:szCs w:val="24"/>
        </w:rPr>
        <w:t xml:space="preserve">Η ένατη πληγή είναι το κοινωνικό μέρισμα, τα 1.400.000.000, που μας είπε ο κ. Μητσοτάκης. Δυο φορές αναφέρθηκε σε αυτό. Την πρώτη φορά είχε την τόλμη να πει ότι ήταν και πελατειακό, ότι είχαμε πελατειακές σχέσεις, για ένα μέρισμα που είναι για όλους με </w:t>
      </w:r>
      <w:r>
        <w:rPr>
          <w:rFonts w:eastAsia="Times New Roman"/>
          <w:szCs w:val="24"/>
        </w:rPr>
        <w:t>κοινωνικά εισοδήματα. Μήπως πελατειακό ήταν αυτό που γινόταν παλιά, που ήταν βοηθήματα για συγκεκριμένες επιχειρήσεις και σε συγκεκριμένες ομάδες; Αυτό είναι το πελατειακό; Αυτό το κοινωνικό μέρισμα; Σοβαρά μιλάτε και το λέτε αυτό;</w:t>
      </w:r>
    </w:p>
    <w:p w14:paraId="1ED2CE8C" w14:textId="77777777" w:rsidR="00844B03" w:rsidRDefault="0027580D">
      <w:pPr>
        <w:spacing w:after="0" w:line="600" w:lineRule="auto"/>
        <w:ind w:firstLine="720"/>
        <w:jc w:val="center"/>
        <w:rPr>
          <w:rFonts w:eastAsia="Times New Roman"/>
          <w:szCs w:val="24"/>
        </w:rPr>
      </w:pPr>
      <w:r>
        <w:rPr>
          <w:rFonts w:eastAsia="Times New Roman"/>
          <w:szCs w:val="24"/>
        </w:rPr>
        <w:t xml:space="preserve">(Χειροκροτήματα από τις </w:t>
      </w:r>
      <w:r>
        <w:rPr>
          <w:rFonts w:eastAsia="Times New Roman"/>
          <w:szCs w:val="24"/>
        </w:rPr>
        <w:t>πτέρυγες του ΣΥΡΙΖΑ και των ΑΝΕΛ)</w:t>
      </w:r>
    </w:p>
    <w:p w14:paraId="1ED2CE8D" w14:textId="77777777" w:rsidR="00844B03" w:rsidRDefault="0027580D">
      <w:pPr>
        <w:spacing w:after="0" w:line="600" w:lineRule="auto"/>
        <w:ind w:firstLine="720"/>
        <w:jc w:val="both"/>
        <w:rPr>
          <w:rFonts w:eastAsia="Times New Roman"/>
          <w:szCs w:val="24"/>
        </w:rPr>
      </w:pPr>
      <w:r>
        <w:rPr>
          <w:rFonts w:eastAsia="Times New Roman"/>
          <w:szCs w:val="24"/>
        </w:rPr>
        <w:t>Και έρχομαι στις δαπάνες για την πρόνοια που ήταν 780.000.000 ευρώ. Σε συνθήκες οικονομικής ασφυξίας τις διπλασιάσαμε σε 1.500.000.000 ευρώ το 2017 και το 2018 θα είναι 1.830.000.000.</w:t>
      </w:r>
    </w:p>
    <w:p w14:paraId="1ED2CE8E" w14:textId="77777777" w:rsidR="00844B03" w:rsidRDefault="0027580D">
      <w:pPr>
        <w:spacing w:after="0" w:line="600" w:lineRule="auto"/>
        <w:ind w:firstLine="720"/>
        <w:jc w:val="both"/>
        <w:rPr>
          <w:rFonts w:eastAsia="Times New Roman"/>
          <w:szCs w:val="24"/>
        </w:rPr>
      </w:pPr>
      <w:r>
        <w:rPr>
          <w:rFonts w:eastAsia="Times New Roman"/>
          <w:szCs w:val="24"/>
        </w:rPr>
        <w:t>Εγώ θέλω μια δέσμευση από τη Νέα Δημοκ</w:t>
      </w:r>
      <w:r>
        <w:rPr>
          <w:rFonts w:eastAsia="Times New Roman"/>
          <w:szCs w:val="24"/>
        </w:rPr>
        <w:t xml:space="preserve">ρατία, γιατί στην ομιλία του στο Συνέδριό σας ο κ. Μητσοτάκης είπε ότι πρέπει να έχουμε αναδιανομή και ανάπτυξη, ενώ σήμερα το άλλαξε πάλι και είπε ότι πρέπει να έχουμε ανάπτυξη και μετά αναδιανομή. Η ερώτηση είναι απλή: Αυτό το ποσό του 1.830.000.000 για </w:t>
      </w:r>
      <w:r>
        <w:rPr>
          <w:rFonts w:eastAsia="Times New Roman"/>
          <w:szCs w:val="24"/>
        </w:rPr>
        <w:t>την κοινωνική πρόνοια, εσείς δεσμεύεστε ότι θα μείνει έτσι ή είναι μέρος από αυτό που θα πρέπει να κοπεί για να μειώσουμε τους φόρους; Καθαρές κουβέντες. Σας έκανα την ερώτηση, περιμένω την απάντηση.</w:t>
      </w:r>
    </w:p>
    <w:p w14:paraId="1ED2CE8F" w14:textId="77777777" w:rsidR="00844B03" w:rsidRDefault="0027580D">
      <w:pPr>
        <w:spacing w:after="0" w:line="600" w:lineRule="auto"/>
        <w:ind w:firstLine="720"/>
        <w:jc w:val="both"/>
        <w:rPr>
          <w:rFonts w:eastAsia="Times New Roman"/>
          <w:szCs w:val="24"/>
        </w:rPr>
      </w:pPr>
      <w:r>
        <w:rPr>
          <w:rFonts w:eastAsia="Times New Roman"/>
          <w:szCs w:val="24"/>
        </w:rPr>
        <w:t>Και έρχομαι στη δέκατη πληγή. Δυστυχώς, κυρίες και κύριο</w:t>
      </w:r>
      <w:r>
        <w:rPr>
          <w:rFonts w:eastAsia="Times New Roman"/>
          <w:szCs w:val="24"/>
        </w:rPr>
        <w:t>ι συνάδελφοι, θα έχετε λίγη υπομονή. Φαντάζομαι ότι ακολουθείτε τον Χίτσκοκ, όπου η μεγαλύτερη αξία είναι το σασπένς, η αγωνία. Η δέκατη πληγή θα έρθει στο τέλος, επιτρέψετε μου, της ομιλίας, γιατί και σασπένς χρειάζεται αλλά και πρέπει να τη συνδυάσω με τ</w:t>
      </w:r>
      <w:r>
        <w:rPr>
          <w:rFonts w:eastAsia="Times New Roman"/>
          <w:szCs w:val="24"/>
        </w:rPr>
        <w:t>ις ευχές των Χριστουγέννων σε όλες τις πλευρές ή σχεδόν όλες τις πλευρές της Βουλής.</w:t>
      </w:r>
    </w:p>
    <w:p w14:paraId="1ED2CE90" w14:textId="77777777" w:rsidR="00844B03" w:rsidRDefault="0027580D">
      <w:pPr>
        <w:spacing w:after="0" w:line="600" w:lineRule="auto"/>
        <w:ind w:firstLine="720"/>
        <w:jc w:val="both"/>
        <w:rPr>
          <w:rFonts w:eastAsia="Times New Roman"/>
          <w:szCs w:val="24"/>
        </w:rPr>
      </w:pPr>
      <w:r>
        <w:rPr>
          <w:rFonts w:eastAsia="Times New Roman"/>
          <w:szCs w:val="24"/>
        </w:rPr>
        <w:t xml:space="preserve">Αυτό που είπα για τις εννέα πληγές είναι </w:t>
      </w:r>
      <w:r>
        <w:rPr>
          <w:rFonts w:eastAsia="Times New Roman"/>
          <w:szCs w:val="24"/>
          <w:lang w:val="en-US"/>
        </w:rPr>
        <w:t>success</w:t>
      </w:r>
      <w:r w:rsidRPr="00C76186">
        <w:rPr>
          <w:rFonts w:eastAsia="Times New Roman"/>
          <w:szCs w:val="24"/>
        </w:rPr>
        <w:t xml:space="preserve"> </w:t>
      </w:r>
      <w:r>
        <w:rPr>
          <w:rFonts w:eastAsia="Times New Roman"/>
          <w:szCs w:val="24"/>
          <w:lang w:val="en-US"/>
        </w:rPr>
        <w:t>story</w:t>
      </w:r>
      <w:r>
        <w:rPr>
          <w:rFonts w:eastAsia="Times New Roman"/>
          <w:szCs w:val="24"/>
        </w:rPr>
        <w:t xml:space="preserve">; Όχι. Κατ’ αρχάς, όπως έλεγε ο Χαρίλαος Φλωράκης, παθαίνω αναγούλα όταν ακούω </w:t>
      </w:r>
      <w:r>
        <w:rPr>
          <w:rFonts w:eastAsia="Times New Roman"/>
          <w:szCs w:val="24"/>
          <w:lang w:val="en-US"/>
        </w:rPr>
        <w:t>success</w:t>
      </w:r>
      <w:r w:rsidRPr="00C76186">
        <w:rPr>
          <w:rFonts w:eastAsia="Times New Roman"/>
          <w:szCs w:val="24"/>
        </w:rPr>
        <w:t xml:space="preserve"> </w:t>
      </w:r>
      <w:r>
        <w:rPr>
          <w:rFonts w:eastAsia="Times New Roman"/>
          <w:szCs w:val="24"/>
          <w:lang w:val="en-US"/>
        </w:rPr>
        <w:t>story</w:t>
      </w:r>
      <w:r>
        <w:rPr>
          <w:rFonts w:eastAsia="Times New Roman"/>
          <w:szCs w:val="24"/>
        </w:rPr>
        <w:t>, γιατί όταν ακούω από τη</w:t>
      </w:r>
      <w:r>
        <w:rPr>
          <w:rFonts w:eastAsia="Times New Roman"/>
          <w:szCs w:val="24"/>
        </w:rPr>
        <w:t xml:space="preserve"> Νέα Δημοκρατία </w:t>
      </w:r>
      <w:r>
        <w:rPr>
          <w:rFonts w:eastAsia="Times New Roman"/>
          <w:szCs w:val="24"/>
          <w:lang w:val="en-US"/>
        </w:rPr>
        <w:t>success</w:t>
      </w:r>
      <w:r w:rsidRPr="00C76186">
        <w:rPr>
          <w:rFonts w:eastAsia="Times New Roman"/>
          <w:szCs w:val="24"/>
        </w:rPr>
        <w:t xml:space="preserve"> </w:t>
      </w:r>
      <w:r>
        <w:rPr>
          <w:rFonts w:eastAsia="Times New Roman"/>
          <w:szCs w:val="24"/>
          <w:lang w:val="en-US"/>
        </w:rPr>
        <w:t>story</w:t>
      </w:r>
      <w:r>
        <w:rPr>
          <w:rFonts w:eastAsia="Times New Roman"/>
          <w:szCs w:val="24"/>
        </w:rPr>
        <w:t xml:space="preserve"> καταλαβαίνω ότι θα συνεχίσουν να κάνουν αυτά που έκαναν με τον ίδιο τρόπο και στο μέλλον αν κυβερνήσουν. Οπότε μακριά από εμάς το </w:t>
      </w:r>
      <w:r>
        <w:rPr>
          <w:rFonts w:eastAsia="Times New Roman"/>
          <w:szCs w:val="24"/>
          <w:lang w:val="en-US"/>
        </w:rPr>
        <w:t>success</w:t>
      </w:r>
      <w:r w:rsidRPr="00C76186">
        <w:rPr>
          <w:rFonts w:eastAsia="Times New Roman"/>
          <w:szCs w:val="24"/>
        </w:rPr>
        <w:t xml:space="preserve"> </w:t>
      </w:r>
      <w:r>
        <w:rPr>
          <w:rFonts w:eastAsia="Times New Roman"/>
          <w:szCs w:val="24"/>
          <w:lang w:val="en-US"/>
        </w:rPr>
        <w:t>story</w:t>
      </w:r>
      <w:r>
        <w:rPr>
          <w:rFonts w:eastAsia="Times New Roman"/>
          <w:szCs w:val="24"/>
        </w:rPr>
        <w:t xml:space="preserve"> και για έναν άλλο λόγο. Γιατί εμείς στο μέλλον σχεδιάζουμε να κάνουμε μερικά πράγμ</w:t>
      </w:r>
      <w:r>
        <w:rPr>
          <w:rFonts w:eastAsia="Times New Roman"/>
          <w:szCs w:val="24"/>
        </w:rPr>
        <w:t>ατα όπως τα κάνουμε τώρα και μερικά πράγματα διαφορετικά, όταν βγούμε από τα μνημόνια.</w:t>
      </w:r>
    </w:p>
    <w:p w14:paraId="1ED2CE91" w14:textId="77777777" w:rsidR="00844B03" w:rsidRDefault="0027580D">
      <w:pPr>
        <w:spacing w:after="0" w:line="600" w:lineRule="auto"/>
        <w:ind w:firstLine="720"/>
        <w:jc w:val="both"/>
        <w:rPr>
          <w:rFonts w:eastAsia="Times New Roman"/>
          <w:szCs w:val="24"/>
        </w:rPr>
      </w:pPr>
      <w:r>
        <w:rPr>
          <w:rFonts w:eastAsia="Times New Roman"/>
          <w:szCs w:val="24"/>
        </w:rPr>
        <w:t xml:space="preserve">Και αν θέλετε να ξέρετε τον καλύτερο ορισμό για το τι σημαίνει να βγούμε από τα μνημόνια, σας λέω να κατεβάσετε την ομιλία του Δημήτρη </w:t>
      </w:r>
      <w:proofErr w:type="spellStart"/>
      <w:r>
        <w:rPr>
          <w:rFonts w:eastAsia="Times New Roman"/>
          <w:szCs w:val="24"/>
        </w:rPr>
        <w:t>Τζανακόπουλου</w:t>
      </w:r>
      <w:proofErr w:type="spellEnd"/>
      <w:r>
        <w:rPr>
          <w:rFonts w:eastAsia="Times New Roman"/>
          <w:szCs w:val="24"/>
        </w:rPr>
        <w:t>.</w:t>
      </w:r>
    </w:p>
    <w:p w14:paraId="1ED2CE9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Μέσα σε πέντε αράδε</w:t>
      </w:r>
      <w:r>
        <w:rPr>
          <w:rFonts w:eastAsia="Times New Roman" w:cs="Times New Roman"/>
          <w:szCs w:val="24"/>
        </w:rPr>
        <w:t xml:space="preserve">ς προσδιόρισε ακριβώς τη διαφορά του να είσαι μέσα σε μνημόνιο και έξω από το μνημόνιο. Και θα καταλάβετε ακριβώς τι σημαίνει βαθμοί ελευθερίας και πώς το κατανοούμε αυτό. </w:t>
      </w:r>
    </w:p>
    <w:p w14:paraId="1ED2CE9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Και τώρα φτάνουμε στο εάν αυτός ο </w:t>
      </w:r>
      <w:r>
        <w:rPr>
          <w:rFonts w:eastAsia="Times New Roman" w:cs="Times New Roman"/>
          <w:szCs w:val="24"/>
        </w:rPr>
        <w:t>π</w:t>
      </w:r>
      <w:r>
        <w:rPr>
          <w:rFonts w:eastAsia="Times New Roman" w:cs="Times New Roman"/>
          <w:szCs w:val="24"/>
        </w:rPr>
        <w:t>ροϋπολογισμός είναι δίκαιος.</w:t>
      </w:r>
    </w:p>
    <w:p w14:paraId="1ED2CE9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πιτροπή είχα </w:t>
      </w:r>
      <w:r>
        <w:rPr>
          <w:rFonts w:eastAsia="Times New Roman" w:cs="Times New Roman"/>
          <w:szCs w:val="24"/>
        </w:rPr>
        <w:t xml:space="preserve">πει ότι είναι δίκαιος εντός του πλαισίου. Βέβαια όλες οι εφημερίδες έγραψαν ότι είπα ότι είναι άδικος ο </w:t>
      </w:r>
      <w:r>
        <w:rPr>
          <w:rFonts w:eastAsia="Times New Roman" w:cs="Times New Roman"/>
          <w:szCs w:val="24"/>
        </w:rPr>
        <w:t>π</w:t>
      </w:r>
      <w:r>
        <w:rPr>
          <w:rFonts w:eastAsia="Times New Roman" w:cs="Times New Roman"/>
          <w:szCs w:val="24"/>
        </w:rPr>
        <w:t xml:space="preserve">ροϋπολογισμός. Μερικοί από εσάς ήσασταν στην </w:t>
      </w:r>
      <w:r>
        <w:rPr>
          <w:rFonts w:eastAsia="Times New Roman" w:cs="Times New Roman"/>
          <w:szCs w:val="24"/>
        </w:rPr>
        <w:t>ε</w:t>
      </w:r>
      <w:r>
        <w:rPr>
          <w:rFonts w:eastAsia="Times New Roman" w:cs="Times New Roman"/>
          <w:szCs w:val="24"/>
        </w:rPr>
        <w:t xml:space="preserve">πιτροπή και μπορείτε να επιβεβαιώσετε τι είπα. Αυτός ο </w:t>
      </w:r>
      <w:r>
        <w:rPr>
          <w:rFonts w:eastAsia="Times New Roman" w:cs="Times New Roman"/>
          <w:szCs w:val="24"/>
        </w:rPr>
        <w:t>π</w:t>
      </w:r>
      <w:r>
        <w:rPr>
          <w:rFonts w:eastAsia="Times New Roman" w:cs="Times New Roman"/>
          <w:szCs w:val="24"/>
        </w:rPr>
        <w:t>ροϋπολογισμός είναι εντός ενός συγκεκριμένου πλαι</w:t>
      </w:r>
      <w:r>
        <w:rPr>
          <w:rFonts w:eastAsia="Times New Roman" w:cs="Times New Roman"/>
          <w:szCs w:val="24"/>
        </w:rPr>
        <w:t xml:space="preserve">σίου που έχει το μνημόνιο, που έχει τη λιτότητα ως την κυρίαρχη κατεύθυνση της ευρωπαϊκής πολιτικής. </w:t>
      </w:r>
    </w:p>
    <w:p w14:paraId="1ED2CE9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Η λιτότητα, ευτυχώς, αρχίζει και αμφισβητείται. Στο ευρωπαϊκό επίπεδο έχουμε δύο Δεξιές. Η μία είναι νεοφιλελεύθερη πιο πολύ στα οικονομικά και η άλλη -δεν ξέρω γιατί βλέπω τον κ. Βορίδη!- είναι πιο πολιτιστική, πιο εθνικιστική. Και οι δύο αυτές Δεξιές βοη</w:t>
      </w:r>
      <w:r>
        <w:rPr>
          <w:rFonts w:eastAsia="Times New Roman" w:cs="Times New Roman"/>
          <w:szCs w:val="24"/>
        </w:rPr>
        <w:t xml:space="preserve">θούν να έχουμε προβλήματα. Ο ΣΥΡΙΖΑ έχει ενεργό ρόλο στις προσπάθειες –και είμαι πολύ υπερήφανος γι’ αυτό- που γίνονται για να αλλάξει αυτό ακριβώς το πλαίσιο. </w:t>
      </w:r>
    </w:p>
    <w:p w14:paraId="1ED2CE9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Οι συζητήσεις που βρίσκονται αυτήν τη στιγμή σε εξέλιξη στο ευρωπαϊκό επίπεδο είτε στο </w:t>
      </w:r>
      <w:proofErr w:type="spellStart"/>
      <w:r>
        <w:rPr>
          <w:rFonts w:eastAsia="Times New Roman" w:cs="Times New Roman"/>
          <w:szCs w:val="24"/>
          <w:lang w:val="en-US"/>
        </w:rPr>
        <w:t>Eurogrou</w:t>
      </w:r>
      <w:r>
        <w:rPr>
          <w:rFonts w:eastAsia="Times New Roman" w:cs="Times New Roman"/>
          <w:szCs w:val="24"/>
          <w:lang w:val="en-US"/>
        </w:rPr>
        <w:t>p</w:t>
      </w:r>
      <w:proofErr w:type="spellEnd"/>
      <w:r>
        <w:rPr>
          <w:rFonts w:eastAsia="Times New Roman" w:cs="Times New Roman"/>
          <w:szCs w:val="24"/>
        </w:rPr>
        <w:t xml:space="preserve"> είτε στο </w:t>
      </w:r>
      <w:proofErr w:type="spellStart"/>
      <w:r>
        <w:rPr>
          <w:rFonts w:eastAsia="Times New Roman" w:cs="Times New Roman"/>
          <w:szCs w:val="24"/>
          <w:lang w:val="en-US"/>
        </w:rPr>
        <w:t>Ecofin</w:t>
      </w:r>
      <w:proofErr w:type="spellEnd"/>
      <w:r w:rsidRPr="007D575B">
        <w:rPr>
          <w:rFonts w:eastAsia="Times New Roman" w:cs="Times New Roman"/>
          <w:szCs w:val="24"/>
        </w:rPr>
        <w:t xml:space="preserve"> </w:t>
      </w:r>
      <w:r>
        <w:rPr>
          <w:rFonts w:eastAsia="Times New Roman" w:cs="Times New Roman"/>
          <w:szCs w:val="24"/>
        </w:rPr>
        <w:t xml:space="preserve">είτε στο Συμβούλιο αφορούν το εάν χρειάζεται η Ευρώπη έναν ευρωπαϊκό μηχανισμό σταθεροποίησης είτε μέσω των επενδύσεων </w:t>
      </w:r>
      <w:r w:rsidRPr="00BD6F1B">
        <w:rPr>
          <w:rFonts w:eastAsia="Times New Roman" w:cs="Times New Roman"/>
          <w:szCs w:val="24"/>
        </w:rPr>
        <w:t>είτε με μείωση της ανεργίας</w:t>
      </w:r>
      <w:r>
        <w:rPr>
          <w:rFonts w:eastAsia="Times New Roman" w:cs="Times New Roman"/>
          <w:szCs w:val="24"/>
        </w:rPr>
        <w:t>, αν χρειάζεται να έχουμε μια αύξηση των πόρων που επενδύονται σε δημόσια ευρωπαϊκά αγαθά, αν η επιτάχυνση των διαδικασιών για την ολοκλήρωση της τραπεζικής ενοποίησης πρέπει να συνεχιστεί, ειδικά αν πρέπει να έχουμε μια εξασφάλιση των καταθέσεων σε ευρωπα</w:t>
      </w:r>
      <w:r>
        <w:rPr>
          <w:rFonts w:eastAsia="Times New Roman" w:cs="Times New Roman"/>
          <w:szCs w:val="24"/>
        </w:rPr>
        <w:t xml:space="preserve">ϊκό επίπεδο. </w:t>
      </w:r>
    </w:p>
    <w:p w14:paraId="1ED2CE9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Σε όλα αυτά τα μέτωπα η Κυβέρνησή μας, μαζί με τμήματα της ευρωπαϊκής σοσιαλδημοκρατίας και πολλά κράτη του ευρωπαϊκού Νότου υποστηρίζουμε αλλαγές που αλλάζουν το μείγμα της πολιτικής. </w:t>
      </w:r>
    </w:p>
    <w:p w14:paraId="1ED2CE9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Υποστηρίζουμε αλλαγές που θα προάγουν αναπτυξιακές λύσει</w:t>
      </w:r>
      <w:r>
        <w:rPr>
          <w:rFonts w:eastAsia="Times New Roman" w:cs="Times New Roman"/>
          <w:szCs w:val="24"/>
        </w:rPr>
        <w:t xml:space="preserve">ς οι οποίες θα περιλαμβάνουν και τον κόσμο της εργασίας. </w:t>
      </w:r>
    </w:p>
    <w:p w14:paraId="1ED2CE9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Υποστηρίζουμε αλλαγές που θα αντιστρέψουν την καταστροφική λογική της λιτότητας. </w:t>
      </w:r>
    </w:p>
    <w:p w14:paraId="1ED2CE9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Η πλειοψηφία του Ευρωπαϊκού Λαϊκού Κόμματος τι ακριβώς λέει; Ποια είναι η θέση της Νέας Δημοκρατίας γι’ αυτό; Προσπα</w:t>
      </w:r>
      <w:r>
        <w:rPr>
          <w:rFonts w:eastAsia="Times New Roman" w:cs="Times New Roman"/>
          <w:szCs w:val="24"/>
        </w:rPr>
        <w:t xml:space="preserve">θείτε, στ’ αλήθεια, να μας πείτε ότι εντός του Ευρωπαϊκού Λαϊκού Κόμματος πιέζετε για αύξηση των ευρωπαϊκών επενδύσεων σε δημόσια αγαθά ή για έναν μεγαλύτερο ευρωπαϊκό προϋπολογισμό που θα βοηθήσει όλες τις οικονομίες της Ευρώπης και ιδιαιτέρως του Νότου; </w:t>
      </w:r>
      <w:r>
        <w:rPr>
          <w:rFonts w:eastAsia="Times New Roman" w:cs="Times New Roman"/>
          <w:szCs w:val="24"/>
        </w:rPr>
        <w:t>Αυτό μας λέτε; Δεν νομίζω.</w:t>
      </w:r>
    </w:p>
    <w:p w14:paraId="1ED2CE9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 επίπεδο της υποκρισίας είναι εντυπωσιακό. Μας κατηγορείτε ότι έχουμε καταθέσει έναν προϋπολογισμό λιτότητας, ενώ οι ίδιοι υποστηρίζετε ενεργά ένα πλαίσιο που προάγει τη λιτότητα. Και το κάνετε και στην Ελλάδα. Εσείς όχι μόνο δ</w:t>
      </w:r>
      <w:r>
        <w:rPr>
          <w:rFonts w:eastAsia="Times New Roman" w:cs="Times New Roman"/>
          <w:szCs w:val="24"/>
        </w:rPr>
        <w:t>εν υποστηρίζετε την αλλαγή, αλλά δεν υποστηρίζετε καν τα συμφέροντα των χωρών του Νότου.</w:t>
      </w:r>
    </w:p>
    <w:p w14:paraId="1ED2CE9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Και δεν είναι μόνο οι αγώνες που δίνουμε στο </w:t>
      </w:r>
      <w:proofErr w:type="spellStart"/>
      <w:r>
        <w:rPr>
          <w:rFonts w:eastAsia="Times New Roman" w:cs="Times New Roman"/>
          <w:szCs w:val="24"/>
          <w:lang w:val="en-US"/>
        </w:rPr>
        <w:t>Eurogroup</w:t>
      </w:r>
      <w:proofErr w:type="spellEnd"/>
      <w:r>
        <w:rPr>
          <w:rFonts w:eastAsia="Times New Roman" w:cs="Times New Roman"/>
          <w:szCs w:val="24"/>
        </w:rPr>
        <w:t>, στο</w:t>
      </w:r>
      <w:r w:rsidRPr="00D50242">
        <w:rPr>
          <w:rFonts w:eastAsia="Times New Roman" w:cs="Times New Roman"/>
          <w:szCs w:val="24"/>
        </w:rPr>
        <w:t xml:space="preserve"> </w:t>
      </w:r>
      <w:proofErr w:type="spellStart"/>
      <w:r>
        <w:rPr>
          <w:rFonts w:eastAsia="Times New Roman" w:cs="Times New Roman"/>
          <w:szCs w:val="24"/>
          <w:lang w:val="en-US"/>
        </w:rPr>
        <w:t>Ecofin</w:t>
      </w:r>
      <w:proofErr w:type="spellEnd"/>
      <w:r w:rsidRPr="00D50242">
        <w:rPr>
          <w:rFonts w:eastAsia="Times New Roman" w:cs="Times New Roman"/>
          <w:szCs w:val="24"/>
        </w:rPr>
        <w:t xml:space="preserve"> </w:t>
      </w:r>
      <w:r>
        <w:rPr>
          <w:rFonts w:eastAsia="Times New Roman" w:cs="Times New Roman"/>
          <w:szCs w:val="24"/>
        </w:rPr>
        <w:t xml:space="preserve">και στο Συμβούλιο. </w:t>
      </w:r>
    </w:p>
    <w:p w14:paraId="1ED2CE9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Ο κ. Τσίπρας, μαζί με την κ. </w:t>
      </w:r>
      <w:proofErr w:type="spellStart"/>
      <w:r>
        <w:rPr>
          <w:rFonts w:eastAsia="Times New Roman" w:cs="Times New Roman"/>
          <w:szCs w:val="24"/>
        </w:rPr>
        <w:t>Αχτσιόγλου</w:t>
      </w:r>
      <w:proofErr w:type="spellEnd"/>
      <w:r>
        <w:rPr>
          <w:rFonts w:eastAsia="Times New Roman" w:cs="Times New Roman"/>
          <w:szCs w:val="24"/>
        </w:rPr>
        <w:t xml:space="preserve"> στην </w:t>
      </w:r>
      <w:proofErr w:type="spellStart"/>
      <w:r>
        <w:rPr>
          <w:rFonts w:eastAsia="Times New Roman" w:cs="Times New Roman"/>
          <w:szCs w:val="24"/>
        </w:rPr>
        <w:t>Γκότενμπεργκ</w:t>
      </w:r>
      <w:proofErr w:type="spellEnd"/>
      <w:r>
        <w:rPr>
          <w:rFonts w:eastAsia="Times New Roman" w:cs="Times New Roman"/>
          <w:szCs w:val="24"/>
        </w:rPr>
        <w:t xml:space="preserve"> έκαναν μεγάλη παρέμβασ</w:t>
      </w:r>
      <w:r>
        <w:rPr>
          <w:rFonts w:eastAsia="Times New Roman" w:cs="Times New Roman"/>
          <w:szCs w:val="24"/>
        </w:rPr>
        <w:t xml:space="preserve">η για να υπάρχει κοινωνικός πυλώνας και οι κοινωνικοί δείκτες να ενσωματωθούν στο πρόγραμμα του </w:t>
      </w:r>
      <w:proofErr w:type="spellStart"/>
      <w:r>
        <w:rPr>
          <w:rFonts w:eastAsia="Times New Roman" w:cs="Times New Roman"/>
          <w:szCs w:val="24"/>
          <w:lang w:val="en-US"/>
        </w:rPr>
        <w:t>Eurogroup</w:t>
      </w:r>
      <w:proofErr w:type="spellEnd"/>
      <w:r>
        <w:rPr>
          <w:rFonts w:eastAsia="Times New Roman" w:cs="Times New Roman"/>
          <w:szCs w:val="24"/>
        </w:rPr>
        <w:t xml:space="preserve"> που ελέγχει πώς πάνε οι οικονομίες, να υπάρχει δηλαδή και έλεγχος για την ισότητα, για τη φτώχεια, για τον κοινωνικό αποκλεισμό. Τα έθεσε αυτά ο κ. Τσ</w:t>
      </w:r>
      <w:r>
        <w:rPr>
          <w:rFonts w:eastAsia="Times New Roman" w:cs="Times New Roman"/>
          <w:szCs w:val="24"/>
        </w:rPr>
        <w:t>ίπρας και στο Συμβούλιο.</w:t>
      </w:r>
    </w:p>
    <w:p w14:paraId="1ED2CE9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Ο κ. Ξανθός μαζί με άλλες χώρες του Νότου –νομίζω και την Ιρλανδία που είναι επίτιμο μέλος του Νότου γενικά σε αυτές τις περιπτώσεις- έχει κάνει μεγάλο αγώνα για να υπάρχει μια συμμαχία για να αντιμετωπιστούν οι μεγάλες φαρμακευτικ</w:t>
      </w:r>
      <w:r>
        <w:rPr>
          <w:rFonts w:eastAsia="Times New Roman" w:cs="Times New Roman"/>
          <w:szCs w:val="24"/>
        </w:rPr>
        <w:t xml:space="preserve">ές εταιρείες, για να μπορούμε να έχουμε πιο φτηνά φάρμακα. Αυτό σημαίνει «κάνεις παρέμβαση για να αλλάξεις τους συσχετισμούς». </w:t>
      </w:r>
    </w:p>
    <w:p w14:paraId="1ED2CE9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Μας ρωτάτε: Είναι δίκαιος αυτός ο </w:t>
      </w:r>
      <w:r>
        <w:rPr>
          <w:rFonts w:eastAsia="Times New Roman" w:cs="Times New Roman"/>
          <w:szCs w:val="24"/>
        </w:rPr>
        <w:t>π</w:t>
      </w:r>
      <w:r>
        <w:rPr>
          <w:rFonts w:eastAsia="Times New Roman" w:cs="Times New Roman"/>
          <w:szCs w:val="24"/>
        </w:rPr>
        <w:t xml:space="preserve">ροϋπολογισμός; Να σας πω πρώτα για τη μεσαία τάξη. </w:t>
      </w:r>
    </w:p>
    <w:p w14:paraId="1ED2CEA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Ακούστε αυτό, κύριε </w:t>
      </w:r>
      <w:proofErr w:type="spellStart"/>
      <w:r>
        <w:rPr>
          <w:rFonts w:eastAsia="Times New Roman" w:cs="Times New Roman"/>
          <w:szCs w:val="24"/>
        </w:rPr>
        <w:t>Τραγάκη</w:t>
      </w:r>
      <w:proofErr w:type="spellEnd"/>
      <w:r>
        <w:rPr>
          <w:rFonts w:eastAsia="Times New Roman" w:cs="Times New Roman"/>
          <w:szCs w:val="24"/>
        </w:rPr>
        <w:t xml:space="preserve"> -νομίζω ότι θ</w:t>
      </w:r>
      <w:r>
        <w:rPr>
          <w:rFonts w:eastAsia="Times New Roman" w:cs="Times New Roman"/>
          <w:szCs w:val="24"/>
        </w:rPr>
        <w:t>α σας ενδιαφέρει- για τη μεσαία τάξη. Ξέρω ότι σας ενδιαφέρει αυτό πολύ. Εμείς έχουμε ομολογήσει ότι δυσκολεύτηκε πολύ η μεσαία τάξη.</w:t>
      </w:r>
    </w:p>
    <w:p w14:paraId="1ED2CEA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Τι έκανα, όμως, για να δω πόσο την έχουμε δυσκολέψει εμείς και πόσο τη δυσκολέψατε εσείς; Πήραμε μαζί με τη Θεανώ Φωτίου -</w:t>
      </w:r>
      <w:r>
        <w:rPr>
          <w:rFonts w:eastAsia="Times New Roman" w:cs="Times New Roman"/>
          <w:szCs w:val="24"/>
        </w:rPr>
        <w:t>αυτή έκανε την πολλή δουλειά, για να είμαστε ειλικρινείς- και κόψαμε την κατανομή του εισοδήματος σε τέσσερα τέταρτα και πήραμε το τρίτο τέταρτο, δηλαδή από αυτά αποκλείει μόνο τους εικοσιπέντε πιο πλούσιους Έλληνες. Παίρνουμε το πιο πλούσιο νοικοκυριό στο</w:t>
      </w:r>
      <w:r>
        <w:rPr>
          <w:rFonts w:eastAsia="Times New Roman" w:cs="Times New Roman"/>
          <w:szCs w:val="24"/>
        </w:rPr>
        <w:t xml:space="preserve"> τρίτο τέταρτο, με ένα ανδρόγυνο και δύο παιδιά.</w:t>
      </w:r>
    </w:p>
    <w:p w14:paraId="1ED2CEA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Πόσο εισόδημα είχε αυτό το νοικοκυριό το 2010; Είχε 34.000 ευρώ. Πόσο είχε το 2015; Είχε 21.720 ευρώ. Το μειώσατε 12.280 ευρώ σε πέντε χρόνια, δηλαδή μειώνατε περίπου 2.500 ευρώ τον χρόνο. Το 2016, το τελευτ</w:t>
      </w:r>
      <w:r>
        <w:rPr>
          <w:rFonts w:eastAsia="Times New Roman" w:cs="Times New Roman"/>
          <w:szCs w:val="24"/>
        </w:rPr>
        <w:t>αίο έτος που έχουμε στοιχεία, είναι 22.000 ευρώ. Αυξήθηκε από το 2015.</w:t>
      </w:r>
    </w:p>
    <w:p w14:paraId="1ED2CEA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Ποιος κατέστρεψε τη μεσαία τάξη, κύριε Μητσοτάκη; Ποιος την κατέστρεψε;</w:t>
      </w:r>
      <w:r w:rsidRPr="00FB2219">
        <w:rPr>
          <w:rFonts w:eastAsia="Times New Roman" w:cs="Times New Roman"/>
          <w:szCs w:val="24"/>
        </w:rPr>
        <w:t xml:space="preserve"> </w:t>
      </w:r>
      <w:r>
        <w:rPr>
          <w:rFonts w:eastAsia="Times New Roman" w:cs="Times New Roman"/>
          <w:szCs w:val="24"/>
        </w:rPr>
        <w:t>Από τις 34.000 ευρώ στις 21.000 ευρώ. Ποιος τους κατέστρεψε; Εμείς;</w:t>
      </w:r>
    </w:p>
    <w:p w14:paraId="1ED2CEA4" w14:textId="77777777" w:rsidR="00844B03" w:rsidRDefault="0027580D">
      <w:pPr>
        <w:spacing w:after="0" w:line="600" w:lineRule="auto"/>
        <w:ind w:firstLine="709"/>
        <w:jc w:val="center"/>
        <w:rPr>
          <w:rFonts w:eastAsia="Times New Roman"/>
          <w:bCs/>
        </w:rPr>
      </w:pPr>
      <w:r>
        <w:rPr>
          <w:rFonts w:eastAsia="Times New Roman"/>
          <w:bCs/>
        </w:rPr>
        <w:t>(Χειροκροτήματα από τις πτέρυγες</w:t>
      </w:r>
      <w:r w:rsidRPr="006651D3">
        <w:rPr>
          <w:rFonts w:eastAsia="Times New Roman"/>
          <w:bCs/>
        </w:rPr>
        <w:t xml:space="preserve"> του ΣΥΡΙΖΑ</w:t>
      </w:r>
      <w:r>
        <w:rPr>
          <w:rFonts w:eastAsia="Times New Roman"/>
          <w:bCs/>
        </w:rPr>
        <w:t xml:space="preserve"> κ</w:t>
      </w:r>
      <w:r>
        <w:rPr>
          <w:rFonts w:eastAsia="Times New Roman"/>
          <w:bCs/>
        </w:rPr>
        <w:t>αι των ΑΝΕΛ</w:t>
      </w:r>
      <w:r w:rsidRPr="006651D3">
        <w:rPr>
          <w:rFonts w:eastAsia="Times New Roman"/>
          <w:bCs/>
        </w:rPr>
        <w:t>)</w:t>
      </w:r>
    </w:p>
    <w:p w14:paraId="1ED2CEA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Τώρα έχουμε φθάσει στα οικονομικά της Νέας Δημοκρατίας, που έγινε αυτή τη φορά μια πραγματικά ευθεία και ειλικρινής ανταλλαγή απόψεων -γιατί ο κ. </w:t>
      </w:r>
      <w:proofErr w:type="spellStart"/>
      <w:r>
        <w:rPr>
          <w:rFonts w:eastAsia="Times New Roman" w:cs="Times New Roman"/>
          <w:szCs w:val="24"/>
        </w:rPr>
        <w:t>Χουλιαράκης</w:t>
      </w:r>
      <w:proofErr w:type="spellEnd"/>
      <w:r>
        <w:rPr>
          <w:rFonts w:eastAsia="Times New Roman" w:cs="Times New Roman"/>
          <w:szCs w:val="24"/>
        </w:rPr>
        <w:t xml:space="preserve"> είναι πολύ πιο ευγενικός από ό,τι είμαι εγώ- με τον κ. </w:t>
      </w:r>
      <w:proofErr w:type="spellStart"/>
      <w:r>
        <w:rPr>
          <w:rFonts w:eastAsia="Times New Roman" w:cs="Times New Roman"/>
          <w:szCs w:val="24"/>
        </w:rPr>
        <w:t>Σταϊκούρα</w:t>
      </w:r>
      <w:proofErr w:type="spellEnd"/>
      <w:r>
        <w:rPr>
          <w:rFonts w:eastAsia="Times New Roman" w:cs="Times New Roman"/>
          <w:szCs w:val="24"/>
        </w:rPr>
        <w:t xml:space="preserve"> για την πολιτική της</w:t>
      </w:r>
      <w:r>
        <w:rPr>
          <w:rFonts w:eastAsia="Times New Roman" w:cs="Times New Roman"/>
          <w:szCs w:val="24"/>
        </w:rPr>
        <w:t xml:space="preserve"> Νέας Δημοκρατίας.</w:t>
      </w:r>
    </w:p>
    <w:p w14:paraId="1ED2CEA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Υπάρχει, ξέρετε, ένα παλιό αστείο ανέκδοτο που λέγαμε οι αριστεροί φοιτητές τη δεκαετία του 1980, όταν ήταν ο Ρέιγκαν στα πράγματα και άρχισε ο νεοφιλελευθερισμός, ότι ο Ρέιγκαν ήταν ο μεγαλύτερος </w:t>
      </w:r>
      <w:proofErr w:type="spellStart"/>
      <w:r>
        <w:rPr>
          <w:rFonts w:eastAsia="Times New Roman" w:cs="Times New Roman"/>
          <w:szCs w:val="24"/>
        </w:rPr>
        <w:t>κεϋνσιανός</w:t>
      </w:r>
      <w:proofErr w:type="spellEnd"/>
      <w:r>
        <w:rPr>
          <w:rFonts w:eastAsia="Times New Roman" w:cs="Times New Roman"/>
          <w:szCs w:val="24"/>
        </w:rPr>
        <w:t xml:space="preserve"> πολιτικός όλων των εποχών. Γι</w:t>
      </w:r>
      <w:r>
        <w:rPr>
          <w:rFonts w:eastAsia="Times New Roman" w:cs="Times New Roman"/>
          <w:szCs w:val="24"/>
        </w:rPr>
        <w:t>ατί; Διότι είχε ανακοινώσει μειώσεις φόρων και είπε ότι, επειδή θα έρθει η ανάπτυξη, θα έχουμε περισσότερα έσοδα.</w:t>
      </w:r>
    </w:p>
    <w:p w14:paraId="1ED2CEA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Ξέρετε πόσο αύξησε ο κ. Ρέιγκαν το χρέος της Αμερικής; Το αύξησε κατά 1,8 τρισεκατομμύρια. Και γι’ αυτό ο Μπους ο πρεσβύτερος -δεν νομίζω να ή</w:t>
      </w:r>
      <w:r>
        <w:rPr>
          <w:rFonts w:eastAsia="Times New Roman" w:cs="Times New Roman"/>
          <w:szCs w:val="24"/>
        </w:rPr>
        <w:t xml:space="preserve">ξερε τόσα οικονομικά ο νεότερος- ονόμασε τον οικονομολόγο του Ρέιγκαν, τον κ. </w:t>
      </w:r>
      <w:proofErr w:type="spellStart"/>
      <w:r>
        <w:rPr>
          <w:rFonts w:eastAsia="Times New Roman" w:cs="Times New Roman"/>
          <w:szCs w:val="24"/>
        </w:rPr>
        <w:t>Στόκτεν</w:t>
      </w:r>
      <w:proofErr w:type="spellEnd"/>
      <w:r>
        <w:rPr>
          <w:rFonts w:eastAsia="Times New Roman" w:cs="Times New Roman"/>
          <w:szCs w:val="24"/>
        </w:rPr>
        <w:t>, ότι έχει</w:t>
      </w:r>
      <w:r w:rsidRPr="00FB2219">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voodoo</w:t>
      </w:r>
      <w:r w:rsidRPr="00FB2219">
        <w:rPr>
          <w:rFonts w:eastAsia="Times New Roman" w:cs="Times New Roman"/>
          <w:szCs w:val="24"/>
        </w:rPr>
        <w:t xml:space="preserve"> </w:t>
      </w:r>
      <w:r>
        <w:rPr>
          <w:rFonts w:eastAsia="Times New Roman" w:cs="Times New Roman"/>
          <w:szCs w:val="24"/>
          <w:lang w:val="en-US"/>
        </w:rPr>
        <w:t>economics</w:t>
      </w:r>
      <w:r>
        <w:rPr>
          <w:rFonts w:eastAsia="Times New Roman" w:cs="Times New Roman"/>
          <w:szCs w:val="24"/>
        </w:rPr>
        <w:t>». Ο Μπους το είπε αυτό για τον οικονομολόγο.</w:t>
      </w:r>
    </w:p>
    <w:p w14:paraId="1ED2CEA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Εγώ δεν κατάλαβα την πολιτική σας. Θα διεκδικήσετε πρώτα μειώσεις στα πλεονάσματα και μετά θα έρθ</w:t>
      </w:r>
      <w:r>
        <w:rPr>
          <w:rFonts w:eastAsia="Times New Roman" w:cs="Times New Roman"/>
          <w:szCs w:val="24"/>
        </w:rPr>
        <w:t xml:space="preserve">ει η ανάπτυξη; Εγώ καταλαβαίνω ότι αυτά που λέτε για μειώσεις στις δαπάνες φτάνουν δεν φτάνουν, όπως σας είπε ο κ. </w:t>
      </w:r>
      <w:proofErr w:type="spellStart"/>
      <w:r>
        <w:rPr>
          <w:rFonts w:eastAsia="Times New Roman" w:cs="Times New Roman"/>
          <w:szCs w:val="24"/>
        </w:rPr>
        <w:t>Χουλιαράκης</w:t>
      </w:r>
      <w:proofErr w:type="spellEnd"/>
      <w:r>
        <w:rPr>
          <w:rFonts w:eastAsia="Times New Roman" w:cs="Times New Roman"/>
          <w:szCs w:val="24"/>
        </w:rPr>
        <w:t>, τα 500 εκατομμύρια.</w:t>
      </w:r>
    </w:p>
    <w:p w14:paraId="1ED2CEA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Άρα, ξέρουμε ότι στη φορολογία η πολιτική σας είναι ότι θα μειώσουμε τους φόρους χωρίς να μειώσουμε τις δαπά</w:t>
      </w:r>
      <w:r>
        <w:rPr>
          <w:rFonts w:eastAsia="Times New Roman" w:cs="Times New Roman"/>
          <w:szCs w:val="24"/>
        </w:rPr>
        <w:t xml:space="preserve">νες, εκτός αν και εσείς μαζί με τον κ. </w:t>
      </w:r>
      <w:proofErr w:type="spellStart"/>
      <w:r>
        <w:rPr>
          <w:rFonts w:eastAsia="Times New Roman" w:cs="Times New Roman"/>
          <w:szCs w:val="24"/>
        </w:rPr>
        <w:t>Στόκτεν</w:t>
      </w:r>
      <w:proofErr w:type="spellEnd"/>
      <w:r>
        <w:rPr>
          <w:rFonts w:eastAsia="Times New Roman" w:cs="Times New Roman"/>
          <w:szCs w:val="24"/>
        </w:rPr>
        <w:t xml:space="preserve"> πιστεύετε στην «καμπύλη </w:t>
      </w:r>
      <w:proofErr w:type="spellStart"/>
      <w:r>
        <w:rPr>
          <w:rFonts w:eastAsia="Times New Roman" w:cs="Times New Roman"/>
          <w:szCs w:val="24"/>
        </w:rPr>
        <w:t>Λέιφερ</w:t>
      </w:r>
      <w:proofErr w:type="spellEnd"/>
      <w:r>
        <w:rPr>
          <w:rFonts w:eastAsia="Times New Roman" w:cs="Times New Roman"/>
          <w:szCs w:val="24"/>
        </w:rPr>
        <w:t>», που υποτίθεται ότι θα αύξανε τα έσοδα, αφού θα μείωνε τους φόρους…</w:t>
      </w:r>
    </w:p>
    <w:p w14:paraId="1ED2CEAA" w14:textId="77777777" w:rsidR="00844B03" w:rsidRDefault="0027580D">
      <w:pPr>
        <w:spacing w:after="0" w:line="600" w:lineRule="auto"/>
        <w:ind w:firstLine="720"/>
        <w:jc w:val="both"/>
        <w:rPr>
          <w:rFonts w:eastAsia="Times New Roman"/>
          <w:bCs/>
        </w:rPr>
      </w:pPr>
      <w:r w:rsidRPr="00F8084C">
        <w:rPr>
          <w:rFonts w:eastAsia="Times New Roman"/>
          <w:bCs/>
        </w:rPr>
        <w:t xml:space="preserve">(Στο σημείο αυτό κτυπάει </w:t>
      </w:r>
      <w:r>
        <w:rPr>
          <w:rFonts w:eastAsia="Times New Roman"/>
          <w:bCs/>
        </w:rPr>
        <w:t>προειδοποιητικά το</w:t>
      </w:r>
      <w:r w:rsidRPr="00F8084C">
        <w:rPr>
          <w:rFonts w:eastAsia="Times New Roman"/>
          <w:bCs/>
        </w:rPr>
        <w:t xml:space="preserve"> κουδούνι λήξεως του χρόνου ομιλίας του κυρίου </w:t>
      </w:r>
      <w:r>
        <w:rPr>
          <w:rFonts w:eastAsia="Times New Roman"/>
          <w:bCs/>
        </w:rPr>
        <w:t>Υπουργού</w:t>
      </w:r>
      <w:r w:rsidRPr="00F8084C">
        <w:rPr>
          <w:rFonts w:eastAsia="Times New Roman"/>
          <w:bCs/>
        </w:rPr>
        <w:t>)</w:t>
      </w:r>
    </w:p>
    <w:p w14:paraId="1ED2CEAB" w14:textId="77777777" w:rsidR="00844B03" w:rsidRDefault="0027580D">
      <w:pPr>
        <w:spacing w:after="0" w:line="600" w:lineRule="auto"/>
        <w:ind w:firstLine="720"/>
        <w:jc w:val="both"/>
        <w:rPr>
          <w:rFonts w:eastAsia="Times New Roman"/>
          <w:bCs/>
        </w:rPr>
      </w:pPr>
      <w:r>
        <w:rPr>
          <w:rFonts w:eastAsia="Times New Roman"/>
          <w:bCs/>
        </w:rPr>
        <w:t xml:space="preserve">Θα μου </w:t>
      </w:r>
      <w:r>
        <w:rPr>
          <w:rFonts w:eastAsia="Times New Roman"/>
          <w:bCs/>
        </w:rPr>
        <w:t>δώσετε λίγο χρόνο, κύριε Πρόεδρε.</w:t>
      </w:r>
    </w:p>
    <w:p w14:paraId="1ED2CEA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Εκτός αν το πιστεύετε, δεν έχετε στρατηγική. Διότι και αυτά που είπε και το ΠΟΤΑΜΙ και ο κ. Θεοδωράκης, πραγματικά, δεν φθάνουν τα 200, 300, 400 εκατομμύρια.</w:t>
      </w:r>
    </w:p>
    <w:p w14:paraId="1ED2CEA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Είπατε εσείς ότι εμείς θριαμβολογούμε. Εγώ άκουσα τον Υπουργό Υγ</w:t>
      </w:r>
      <w:r>
        <w:rPr>
          <w:rFonts w:eastAsia="Times New Roman" w:cs="Times New Roman"/>
          <w:szCs w:val="24"/>
        </w:rPr>
        <w:t>είας χθες, ο οποίος ανέλυσε ό,τι έχει κάνει και για τους ανασφάλιστους και για να υπάρχει περισσότερο προσωπικό στα νοσοκομεία. Δεν άκουσα θριαμβολογία. Άκουσα πόσο δύσκολα είναι τα πράγματα μέσα σε εποχές λιτότητας.</w:t>
      </w:r>
    </w:p>
    <w:p w14:paraId="1ED2CEA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Άκουσα τον κ. </w:t>
      </w:r>
      <w:proofErr w:type="spellStart"/>
      <w:r>
        <w:rPr>
          <w:rFonts w:eastAsia="Times New Roman" w:cs="Times New Roman"/>
          <w:szCs w:val="24"/>
        </w:rPr>
        <w:t>Χουλιαράκη</w:t>
      </w:r>
      <w:proofErr w:type="spellEnd"/>
      <w:r>
        <w:rPr>
          <w:rFonts w:eastAsia="Times New Roman" w:cs="Times New Roman"/>
          <w:szCs w:val="24"/>
        </w:rPr>
        <w:t xml:space="preserve"> που είπε για τ</w:t>
      </w:r>
      <w:r>
        <w:rPr>
          <w:rFonts w:eastAsia="Times New Roman" w:cs="Times New Roman"/>
          <w:szCs w:val="24"/>
        </w:rPr>
        <w:t xml:space="preserve">η μείωση της ανεργίας, αλλά έβαλε ένα θέμα μισθών. Άκουσα την κ. </w:t>
      </w:r>
      <w:proofErr w:type="spellStart"/>
      <w:r>
        <w:rPr>
          <w:rFonts w:eastAsia="Times New Roman" w:cs="Times New Roman"/>
          <w:szCs w:val="24"/>
        </w:rPr>
        <w:t>Αχτσιόγλου</w:t>
      </w:r>
      <w:proofErr w:type="spellEnd"/>
      <w:r>
        <w:rPr>
          <w:rFonts w:eastAsia="Times New Roman" w:cs="Times New Roman"/>
          <w:szCs w:val="24"/>
        </w:rPr>
        <w:t xml:space="preserve">, που είπε ότι μειώθηκαν -αυτό ακούστε το, κύριε Μητσοτάκη, γιατί δεν ήσασταν εδώ και κάνατε ακριβώς το αντίθετο- σύμφωνα με την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και είναι 70% οι μόνιμες θέσεις εργασίας κα</w:t>
      </w:r>
      <w:r>
        <w:rPr>
          <w:rFonts w:eastAsia="Times New Roman" w:cs="Times New Roman"/>
          <w:szCs w:val="24"/>
        </w:rPr>
        <w:t>ι το 30% είναι μη μόνιμες. Μπορώ να το καταθέσω στα Πρακτικά ή να σας το δώσω μετά.</w:t>
      </w:r>
    </w:p>
    <w:p w14:paraId="1ED2CEAF"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ΙΩΑΝΝΗΣ ΤΡΑΓΑΚΗΣ:</w:t>
      </w:r>
      <w:r>
        <w:rPr>
          <w:rFonts w:eastAsia="Times New Roman" w:cs="Times New Roman"/>
          <w:szCs w:val="24"/>
        </w:rPr>
        <w:t xml:space="preserve"> Μίλησε για τις νέες θέσεις εργασίας.</w:t>
      </w:r>
    </w:p>
    <w:p w14:paraId="1ED2CEB0" w14:textId="77777777" w:rsidR="00844B03" w:rsidRDefault="0027580D">
      <w:pPr>
        <w:spacing w:after="0" w:line="600" w:lineRule="auto"/>
        <w:ind w:firstLine="720"/>
        <w:jc w:val="both"/>
        <w:rPr>
          <w:rFonts w:eastAsia="Times New Roman" w:cs="Times New Roman"/>
          <w:szCs w:val="24"/>
        </w:rPr>
      </w:pPr>
      <w:r w:rsidRPr="00CA56E4">
        <w:rPr>
          <w:rFonts w:eastAsia="Times New Roman" w:cs="Times New Roman"/>
          <w:b/>
          <w:szCs w:val="24"/>
        </w:rPr>
        <w:t>ΕΥΚΛΕΙΔΗΣ ΤΣΑΚΑΛΩΤΟΣ (Υπουργός Οικονομικών):</w:t>
      </w:r>
      <w:r w:rsidRPr="00CA56E4">
        <w:rPr>
          <w:rFonts w:eastAsia="Times New Roman" w:cs="Times New Roman"/>
          <w:szCs w:val="24"/>
        </w:rPr>
        <w:t xml:space="preserve"> </w:t>
      </w:r>
      <w:r>
        <w:rPr>
          <w:rFonts w:eastAsia="Times New Roman" w:cs="Times New Roman"/>
          <w:szCs w:val="24"/>
        </w:rPr>
        <w:t>Για τις νέες θέσεις εργασίας είναι αυτό.</w:t>
      </w:r>
    </w:p>
    <w:p w14:paraId="1ED2CEB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όλο που η κ. </w:t>
      </w:r>
      <w:proofErr w:type="spellStart"/>
      <w:r>
        <w:rPr>
          <w:rFonts w:eastAsia="Times New Roman" w:cs="Times New Roman"/>
          <w:szCs w:val="24"/>
        </w:rPr>
        <w:t>Αχτσιόγλου</w:t>
      </w:r>
      <w:proofErr w:type="spellEnd"/>
      <w:r>
        <w:rPr>
          <w:rFonts w:eastAsia="Times New Roman" w:cs="Times New Roman"/>
          <w:szCs w:val="24"/>
        </w:rPr>
        <w:t xml:space="preserve">, </w:t>
      </w:r>
      <w:r>
        <w:rPr>
          <w:rFonts w:eastAsia="Times New Roman" w:cs="Times New Roman"/>
          <w:szCs w:val="24"/>
        </w:rPr>
        <w:t>όπως όλοι οι Υπουργοί, έχει κάνει αριστερά πράγματα με την Επιθεώρηση Εργασίας -που τώρα προτείνουμε αυτή η Επιθεώρηση Εργασίας να υπάρχει και στο ευρωπαϊκό επίπεδο και όλα αυτά</w:t>
      </w:r>
      <w:r>
        <w:rPr>
          <w:rFonts w:eastAsia="Times New Roman" w:cs="Times New Roman"/>
          <w:szCs w:val="24"/>
        </w:rPr>
        <w:t>,</w:t>
      </w:r>
      <w:r>
        <w:rPr>
          <w:rFonts w:eastAsia="Times New Roman" w:cs="Times New Roman"/>
          <w:szCs w:val="24"/>
        </w:rPr>
        <w:t xml:space="preserve"> που έχουν γίνει για την αδήλωτη εργασία και τη μη πληρωμένη εργασία- έβαλε το</w:t>
      </w:r>
      <w:r>
        <w:rPr>
          <w:rFonts w:eastAsia="Times New Roman" w:cs="Times New Roman"/>
          <w:szCs w:val="24"/>
        </w:rPr>
        <w:t>ν προβληματισμό της για την ποιότητα αυτών των θέσεων εργασίας.</w:t>
      </w:r>
    </w:p>
    <w:p w14:paraId="1ED2CEB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Άρα, δεν υπάρχει θριαμβολογία. Όμως, κατά την άποψή μου -και τώρα τελειώνω πριν το «</w:t>
      </w:r>
      <w:r>
        <w:rPr>
          <w:rFonts w:eastAsia="Times New Roman" w:cs="Times New Roman"/>
          <w:szCs w:val="24"/>
          <w:lang w:val="en-US"/>
        </w:rPr>
        <w:t>surprise</w:t>
      </w:r>
      <w:r>
        <w:rPr>
          <w:rFonts w:eastAsia="Times New Roman" w:cs="Times New Roman"/>
          <w:szCs w:val="24"/>
        </w:rPr>
        <w:t>», κύριε Πρόεδρε…</w:t>
      </w:r>
    </w:p>
    <w:p w14:paraId="1ED2CEB3" w14:textId="77777777" w:rsidR="00844B03" w:rsidRDefault="0027580D">
      <w:pPr>
        <w:spacing w:after="0" w:line="600" w:lineRule="auto"/>
        <w:ind w:firstLine="720"/>
        <w:jc w:val="both"/>
        <w:rPr>
          <w:rFonts w:eastAsia="Times New Roman" w:cs="Times New Roman"/>
          <w:szCs w:val="24"/>
        </w:rPr>
      </w:pPr>
      <w:r w:rsidRPr="008D2717">
        <w:rPr>
          <w:rFonts w:eastAsia="Times New Roman" w:cs="Times New Roman"/>
          <w:b/>
          <w:szCs w:val="24"/>
        </w:rPr>
        <w:t xml:space="preserve">ΠΡΟΕΔΡΟΣ (Νικόλαος </w:t>
      </w:r>
      <w:proofErr w:type="spellStart"/>
      <w:r w:rsidRPr="008D2717">
        <w:rPr>
          <w:rFonts w:eastAsia="Times New Roman" w:cs="Times New Roman"/>
          <w:b/>
          <w:szCs w:val="24"/>
        </w:rPr>
        <w:t>Βούτσης</w:t>
      </w:r>
      <w:proofErr w:type="spellEnd"/>
      <w:r w:rsidRPr="008D2717">
        <w:rPr>
          <w:rFonts w:eastAsia="Times New Roman" w:cs="Times New Roman"/>
          <w:b/>
          <w:szCs w:val="24"/>
        </w:rPr>
        <w:t>):</w:t>
      </w:r>
      <w:r>
        <w:rPr>
          <w:rFonts w:eastAsia="Times New Roman" w:cs="Times New Roman"/>
          <w:b/>
          <w:szCs w:val="24"/>
        </w:rPr>
        <w:t xml:space="preserve"> </w:t>
      </w:r>
      <w:r>
        <w:rPr>
          <w:rFonts w:eastAsia="Times New Roman" w:cs="Times New Roman"/>
          <w:szCs w:val="24"/>
        </w:rPr>
        <w:t>Ξέρουμε. Έχει μείνει χρόνος για τη δέκατη…</w:t>
      </w:r>
    </w:p>
    <w:p w14:paraId="1ED2CEB4" w14:textId="77777777" w:rsidR="00844B03" w:rsidRDefault="0027580D">
      <w:pPr>
        <w:spacing w:after="0" w:line="600" w:lineRule="auto"/>
        <w:ind w:firstLine="720"/>
        <w:jc w:val="center"/>
        <w:rPr>
          <w:rFonts w:eastAsia="Times New Roman" w:cs="Times New Roman"/>
          <w:szCs w:val="24"/>
        </w:rPr>
      </w:pPr>
      <w:r w:rsidRPr="00BE6BC1">
        <w:rPr>
          <w:rFonts w:eastAsia="Times New Roman" w:cs="Times New Roman"/>
          <w:szCs w:val="24"/>
        </w:rPr>
        <w:t>(Χειροκροτ</w:t>
      </w:r>
      <w:r w:rsidRPr="00BE6BC1">
        <w:rPr>
          <w:rFonts w:eastAsia="Times New Roman" w:cs="Times New Roman"/>
          <w:szCs w:val="24"/>
        </w:rPr>
        <w:t xml:space="preserve">ήματα από την πτέρυγα </w:t>
      </w:r>
      <w:r>
        <w:rPr>
          <w:rFonts w:eastAsia="Times New Roman" w:cs="Times New Roman"/>
          <w:szCs w:val="24"/>
        </w:rPr>
        <w:t>του ΣΥΡΙΖΑ</w:t>
      </w:r>
      <w:r w:rsidRPr="00BE6BC1">
        <w:rPr>
          <w:rFonts w:eastAsia="Times New Roman" w:cs="Times New Roman"/>
          <w:szCs w:val="24"/>
        </w:rPr>
        <w:t>)</w:t>
      </w:r>
    </w:p>
    <w:p w14:paraId="1ED2CEB5"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Κατά την άποψή μου, σ</w:t>
      </w:r>
      <w:r>
        <w:rPr>
          <w:rFonts w:eastAsia="Times New Roman" w:cs="Times New Roman"/>
          <w:szCs w:val="24"/>
        </w:rPr>
        <w:t>ε</w:t>
      </w:r>
      <w:r>
        <w:rPr>
          <w:rFonts w:eastAsia="Times New Roman" w:cs="Times New Roman"/>
          <w:szCs w:val="24"/>
        </w:rPr>
        <w:t xml:space="preserve"> αυτόν τον </w:t>
      </w:r>
      <w:r>
        <w:rPr>
          <w:rFonts w:eastAsia="Times New Roman" w:cs="Times New Roman"/>
          <w:szCs w:val="24"/>
        </w:rPr>
        <w:t>π</w:t>
      </w:r>
      <w:r>
        <w:rPr>
          <w:rFonts w:eastAsia="Times New Roman" w:cs="Times New Roman"/>
          <w:szCs w:val="24"/>
        </w:rPr>
        <w:t>ροϋπολογισμό -κοιτάω και αριστερά και όχι μόνο δεξιά, ιδιαίτερα μάλιστα κοιτάω αριστερά- το ερώτημα είναι ένα. Αν βγούμε από το μνημόνιο, η εργ</w:t>
      </w:r>
      <w:r>
        <w:rPr>
          <w:rFonts w:eastAsia="Times New Roman" w:cs="Times New Roman"/>
          <w:szCs w:val="24"/>
        </w:rPr>
        <w:t xml:space="preserve">ατική τάξη και τα μεσαία στρώματα θα είναι ισχυρότεροι ή πιο αδύναμοι; Θα είναι σε καλύτερη ή χειρότερη θέση να διευρύνουν τις απαιτήσεις τους; Αν συνεχίζουμε να διευρύνουμε το κοινωνικό κράτος, θα είναι πιο ισχυροί ή λιγότερο ισχυροί; </w:t>
      </w:r>
    </w:p>
    <w:p w14:paraId="1ED2CEB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Όταν επιστρέψουν οι</w:t>
      </w:r>
      <w:r>
        <w:rPr>
          <w:rFonts w:eastAsia="Times New Roman" w:cs="Times New Roman"/>
          <w:szCs w:val="24"/>
        </w:rPr>
        <w:t xml:space="preserve"> συλλογικές συμβάσεις τον Οκτώβριο του 2018, θα είναι πιο ισχυροί ή πιο αδύναμοι; Όταν ελαφρύνουμε τη φορολογία των μεσαίων στρωμάτων με τα 3,2 δισεκατομμύρια ευρώ</w:t>
      </w:r>
      <w:r>
        <w:rPr>
          <w:rFonts w:eastAsia="Times New Roman" w:cs="Times New Roman"/>
          <w:szCs w:val="24"/>
        </w:rPr>
        <w:t>,</w:t>
      </w:r>
      <w:r>
        <w:rPr>
          <w:rFonts w:eastAsia="Times New Roman" w:cs="Times New Roman"/>
          <w:szCs w:val="24"/>
        </w:rPr>
        <w:t xml:space="preserve"> που έχουμε αφήσει στο </w:t>
      </w:r>
      <w:r>
        <w:rPr>
          <w:rFonts w:eastAsia="Times New Roman" w:cs="Times New Roman"/>
          <w:szCs w:val="24"/>
        </w:rPr>
        <w:t>μ</w:t>
      </w:r>
      <w:r>
        <w:rPr>
          <w:rFonts w:eastAsia="Times New Roman" w:cs="Times New Roman"/>
          <w:szCs w:val="24"/>
        </w:rPr>
        <w:t xml:space="preserve">εσοπρόθεσμο, ακριβώς γιατί έχουμε ταλαιπωρήσει τα μεσαία στρώματα, </w:t>
      </w:r>
      <w:r>
        <w:rPr>
          <w:rFonts w:eastAsia="Times New Roman" w:cs="Times New Roman"/>
          <w:szCs w:val="24"/>
        </w:rPr>
        <w:t>οι εργαζόμενοι και τα μεσαία στρώματα θα είναι πιο ισχυροί ή πιο αδύναμοι;</w:t>
      </w:r>
    </w:p>
    <w:p w14:paraId="1ED2CEB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Αυτό είναι το ερώτημα. Το ερώτημα δεν είναι αν κάνεις τον καλύτερο προϋπολογισμό χωρίς να λάβεις υπ’ </w:t>
      </w:r>
      <w:proofErr w:type="spellStart"/>
      <w:r>
        <w:rPr>
          <w:rFonts w:eastAsia="Times New Roman" w:cs="Times New Roman"/>
          <w:szCs w:val="24"/>
        </w:rPr>
        <w:t>όψιν</w:t>
      </w:r>
      <w:proofErr w:type="spellEnd"/>
      <w:r>
        <w:rPr>
          <w:rFonts w:eastAsia="Times New Roman" w:cs="Times New Roman"/>
          <w:szCs w:val="24"/>
        </w:rPr>
        <w:t xml:space="preserve"> και τους συσχετισμούς. Η ερώτηση δεν είναι αν ο προϋπολογισμός γενικά, αφηρ</w:t>
      </w:r>
      <w:r>
        <w:rPr>
          <w:rFonts w:eastAsia="Times New Roman" w:cs="Times New Roman"/>
          <w:szCs w:val="24"/>
        </w:rPr>
        <w:t xml:space="preserve">ημένα, είναι ο καλύτερος δυνατός προϋπολογισμός. </w:t>
      </w:r>
      <w:r>
        <w:rPr>
          <w:rFonts w:eastAsia="Times New Roman" w:cs="Times New Roman"/>
          <w:szCs w:val="24"/>
        </w:rPr>
        <w:t xml:space="preserve">Ξέρουμε από τον </w:t>
      </w:r>
      <w:proofErr w:type="spellStart"/>
      <w:r>
        <w:rPr>
          <w:rFonts w:eastAsia="Times New Roman" w:cs="Times New Roman"/>
          <w:szCs w:val="24"/>
        </w:rPr>
        <w:t>Βολταίρο</w:t>
      </w:r>
      <w:proofErr w:type="spellEnd"/>
      <w:r>
        <w:rPr>
          <w:rFonts w:eastAsia="Times New Roman" w:cs="Times New Roman"/>
          <w:szCs w:val="24"/>
        </w:rPr>
        <w:t xml:space="preserve"> ότι ο </w:t>
      </w:r>
      <w:proofErr w:type="spellStart"/>
      <w:r>
        <w:rPr>
          <w:rFonts w:eastAsia="Times New Roman" w:cs="Times New Roman"/>
          <w:szCs w:val="24"/>
        </w:rPr>
        <w:t>δ</w:t>
      </w:r>
      <w:r>
        <w:rPr>
          <w:rFonts w:eastAsia="Times New Roman" w:cs="Times New Roman"/>
          <w:szCs w:val="24"/>
        </w:rPr>
        <w:t>ρ.</w:t>
      </w:r>
      <w:proofErr w:type="spellEnd"/>
      <w:r>
        <w:rPr>
          <w:rFonts w:eastAsia="Times New Roman" w:cs="Times New Roman"/>
          <w:szCs w:val="24"/>
        </w:rPr>
        <w:t xml:space="preserve"> </w:t>
      </w:r>
      <w:proofErr w:type="spellStart"/>
      <w:r>
        <w:rPr>
          <w:rFonts w:eastAsia="Times New Roman" w:cs="Times New Roman"/>
          <w:szCs w:val="24"/>
        </w:rPr>
        <w:t>Πάνγκλος</w:t>
      </w:r>
      <w:proofErr w:type="spellEnd"/>
      <w:r>
        <w:rPr>
          <w:rFonts w:eastAsia="Times New Roman" w:cs="Times New Roman"/>
          <w:szCs w:val="24"/>
        </w:rPr>
        <w:t>, που έλεγε ότι ζούμε στους καλύτερους απ’ όλους τους δυνατούς κόσμους, δεν υπάρχει. Αυτός ο προϋπολογισμός είναι μία προσπάθεια, μέσα σε δύσκολες συνθήκες, να διορ</w:t>
      </w:r>
      <w:r>
        <w:rPr>
          <w:rFonts w:eastAsia="Times New Roman" w:cs="Times New Roman"/>
          <w:szCs w:val="24"/>
        </w:rPr>
        <w:t>θώσει τα λάθη του παρελθόντος, να φέρει μία σταθερότητα, να βγούμε από τα μνημόνια, να βάλει τη βάση για κάποιο κοινωνικό κράτος, να βελτιωθούν οι δείκτες, χωρίς αυτό να σημαίνει ότι τα πράγματα είναι καλά. Μπορεί να βελτιώνεται από χαμηλή βάση γιατί είμασ</w:t>
      </w:r>
      <w:r>
        <w:rPr>
          <w:rFonts w:eastAsia="Times New Roman" w:cs="Times New Roman"/>
          <w:szCs w:val="24"/>
        </w:rPr>
        <w:t xml:space="preserve">τε σε πολύ κακή κατάσταση, αλλά βελτιώνεται. Αυτό προσπαθεί να κάνει αυτός ο προϋπολογισμός. </w:t>
      </w:r>
    </w:p>
    <w:p w14:paraId="1ED2CEB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Γι’ αυτό, επιτρέψτε μου να πάω στη δέκατη και τελευταία πληγή μαζί με τις ευχές μου. Πήρα τον πίνακα από το αγαπημένο τηλεοπτικό κανάλι της </w:t>
      </w:r>
      <w:r>
        <w:rPr>
          <w:rFonts w:eastAsia="Times New Roman" w:cs="Times New Roman"/>
          <w:szCs w:val="24"/>
        </w:rPr>
        <w:t>αντιπολίτευσης</w:t>
      </w:r>
      <w:r>
        <w:rPr>
          <w:rFonts w:eastAsia="Times New Roman" w:cs="Times New Roman"/>
          <w:szCs w:val="24"/>
        </w:rPr>
        <w:t xml:space="preserve">, τον </w:t>
      </w:r>
      <w:r>
        <w:rPr>
          <w:rFonts w:eastAsia="Times New Roman" w:cs="Times New Roman"/>
          <w:szCs w:val="24"/>
        </w:rPr>
        <w:t>«</w:t>
      </w:r>
      <w:r>
        <w:rPr>
          <w:rFonts w:eastAsia="Times New Roman" w:cs="Times New Roman"/>
          <w:szCs w:val="24"/>
        </w:rPr>
        <w:t>Σ</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αλλά βέβαια και από την πηγή από το Πανεπιστήμιο Μακεδονίας και ήθελα να δείξω πώς πηγαίνει η Νέα Δημοκρατία τους τελευταίους επτά μήνες. Βλέπετε μία καθοδική τάση. </w:t>
      </w:r>
    </w:p>
    <w:p w14:paraId="1ED2CEB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Όμως, επειδή είναι Χριστούγεννα, έκανα και κατά τον </w:t>
      </w:r>
      <w:r>
        <w:rPr>
          <w:rFonts w:eastAsia="Times New Roman" w:cs="Times New Roman"/>
          <w:szCs w:val="24"/>
        </w:rPr>
        <w:t>«</w:t>
      </w:r>
      <w:r>
        <w:rPr>
          <w:rFonts w:eastAsia="Times New Roman" w:cs="Times New Roman"/>
          <w:szCs w:val="24"/>
        </w:rPr>
        <w:t>ΣΚΑΙ</w:t>
      </w:r>
      <w:r>
        <w:rPr>
          <w:rFonts w:eastAsia="Times New Roman" w:cs="Times New Roman"/>
          <w:szCs w:val="24"/>
        </w:rPr>
        <w:t>»</w:t>
      </w:r>
      <w:r>
        <w:rPr>
          <w:rFonts w:eastAsia="Times New Roman" w:cs="Times New Roman"/>
          <w:szCs w:val="24"/>
        </w:rPr>
        <w:t xml:space="preserve"> ευαγγέλιο τον δείκτη που </w:t>
      </w:r>
      <w:r>
        <w:rPr>
          <w:rFonts w:eastAsia="Times New Roman" w:cs="Times New Roman"/>
          <w:szCs w:val="24"/>
        </w:rPr>
        <w:t>έχουμε πρώτους τους τελευταίους μήνες και τελευταίους τους πρώτους μήνες, όπου φαίνεται ανοδική η πορεία της Νέας Δημοκρατίας, για να ευχαριστηθούν και να έχουν καλά Χριστούγεννα.</w:t>
      </w:r>
    </w:p>
    <w:p w14:paraId="1ED2CEBA" w14:textId="77777777" w:rsidR="00844B03" w:rsidRDefault="0027580D">
      <w:pPr>
        <w:spacing w:after="0" w:line="600" w:lineRule="auto"/>
        <w:ind w:firstLine="720"/>
        <w:jc w:val="center"/>
        <w:rPr>
          <w:rFonts w:eastAsia="Times New Roman" w:cs="Times New Roman"/>
          <w:szCs w:val="24"/>
        </w:rPr>
      </w:pPr>
      <w:r w:rsidRPr="00BE6BC1">
        <w:rPr>
          <w:rFonts w:eastAsia="Times New Roman" w:cs="Times New Roman"/>
          <w:szCs w:val="24"/>
        </w:rPr>
        <w:t>(</w:t>
      </w:r>
      <w:r>
        <w:rPr>
          <w:rFonts w:eastAsia="Times New Roman" w:cs="Times New Roman"/>
          <w:szCs w:val="24"/>
        </w:rPr>
        <w:t>Χειροκροτήματα από τις πτέρυγες του ΣΥΡΙΖΑ και των ΑΝΕΛ)</w:t>
      </w:r>
    </w:p>
    <w:p w14:paraId="1ED2CEB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Γιατί το έκανα αυτ</w:t>
      </w:r>
      <w:r>
        <w:rPr>
          <w:rFonts w:eastAsia="Times New Roman" w:cs="Times New Roman"/>
          <w:szCs w:val="24"/>
        </w:rPr>
        <w:t>ό, δηλαδή την ανοδική πορεία; Το έκανα διότι θέλω να έχετε καλά Χριστούγεννα, να νομίζετε ότι έχετε ανοδική πορεία, να μην αλλάξετε τίποτα σ’ αυτό που κάνετε, να συνεχίζετε αυτήν την πολιτική, γιατί μας βοηθά πάρα πολύ και είμαστε ευγνώμονες…</w:t>
      </w:r>
    </w:p>
    <w:p w14:paraId="1ED2CEBC"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(Χειροκροτήμα</w:t>
      </w:r>
      <w:r>
        <w:rPr>
          <w:rFonts w:eastAsia="Times New Roman" w:cs="Times New Roman"/>
          <w:szCs w:val="24"/>
        </w:rPr>
        <w:t xml:space="preserve">τα από </w:t>
      </w:r>
      <w:r>
        <w:rPr>
          <w:rFonts w:eastAsia="Times New Roman" w:cs="Times New Roman"/>
          <w:szCs w:val="24"/>
        </w:rPr>
        <w:t>τις πτέρυγες</w:t>
      </w:r>
      <w:r>
        <w:rPr>
          <w:rFonts w:eastAsia="Times New Roman" w:cs="Times New Roman"/>
          <w:szCs w:val="24"/>
        </w:rPr>
        <w:t xml:space="preserve"> του ΣΥΡΙΖΑ και των ΑΝΕΛ)</w:t>
      </w:r>
    </w:p>
    <w:p w14:paraId="1ED2CEB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…διότι χωρίς εναλλακτική στρατηγική και συζήτηση γύρω από το τι θέλετε να κάνετε και με την καταστροφολογία, νομίζω ότι αυτή η πορεία η ανοδική θα συνεχίσει για πάρα πολλά χρόνια.</w:t>
      </w:r>
    </w:p>
    <w:p w14:paraId="1ED2CEBE" w14:textId="77777777" w:rsidR="00844B03" w:rsidRDefault="0027580D">
      <w:pPr>
        <w:spacing w:after="0" w:line="600" w:lineRule="auto"/>
        <w:ind w:firstLine="720"/>
        <w:rPr>
          <w:rFonts w:eastAsia="Times New Roman" w:cs="Times New Roman"/>
          <w:szCs w:val="24"/>
        </w:rPr>
      </w:pPr>
      <w:r>
        <w:rPr>
          <w:rFonts w:eastAsia="Times New Roman" w:cs="Times New Roman"/>
          <w:szCs w:val="24"/>
        </w:rPr>
        <w:t>(Παρατεταμένα χειροκροτήματα απ</w:t>
      </w:r>
      <w:r>
        <w:rPr>
          <w:rFonts w:eastAsia="Times New Roman" w:cs="Times New Roman"/>
          <w:szCs w:val="24"/>
        </w:rPr>
        <w:t>ό τις πτέρυγες του ΣΥΡΙΖΑ και των ΑΝΕΛ)</w:t>
      </w:r>
    </w:p>
    <w:p w14:paraId="1ED2CEBF"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Μετά το </w:t>
      </w:r>
      <w:proofErr w:type="spellStart"/>
      <w:r>
        <w:rPr>
          <w:rFonts w:eastAsia="Times New Roman" w:cs="Times New Roman"/>
          <w:szCs w:val="24"/>
        </w:rPr>
        <w:t>χιτσκοκικό</w:t>
      </w:r>
      <w:proofErr w:type="spellEnd"/>
      <w:r>
        <w:rPr>
          <w:rFonts w:eastAsia="Times New Roman" w:cs="Times New Roman"/>
          <w:szCs w:val="24"/>
        </w:rPr>
        <w:t xml:space="preserve"> φινάλε που επιφύλασσε ο Υπουργός Οικονομικών, καλώ στο Βήμα τον Πρωθυπουργό και Πρόεδρο του ΣΥΡΙΖΑ κ. Αλέξη Τσίπρα, για να κλείσουμε τη συνεδρίαση του </w:t>
      </w:r>
      <w:r>
        <w:rPr>
          <w:rFonts w:eastAsia="Times New Roman" w:cs="Times New Roman"/>
          <w:szCs w:val="24"/>
        </w:rPr>
        <w:t>π</w:t>
      </w:r>
      <w:r>
        <w:rPr>
          <w:rFonts w:eastAsia="Times New Roman" w:cs="Times New Roman"/>
          <w:szCs w:val="24"/>
        </w:rPr>
        <w:t>ροϋπολογισμού.</w:t>
      </w:r>
    </w:p>
    <w:p w14:paraId="1ED2CEC0"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Χειροκροτήματα από τις πτέρυγες του ΣΥΡΙΖΑ και των ΑΝΕΛ)</w:t>
      </w:r>
    </w:p>
    <w:p w14:paraId="1ED2CEC1" w14:textId="77777777" w:rsidR="00844B03" w:rsidRDefault="0027580D">
      <w:pPr>
        <w:tabs>
          <w:tab w:val="left" w:pos="3873"/>
        </w:tabs>
        <w:spacing w:after="0" w:line="600" w:lineRule="auto"/>
        <w:ind w:firstLine="720"/>
        <w:jc w:val="both"/>
        <w:rPr>
          <w:rFonts w:eastAsia="Times New Roman" w:cs="Times New Roman"/>
          <w:bCs/>
          <w:szCs w:val="24"/>
        </w:rPr>
      </w:pPr>
      <w:r w:rsidRPr="00E933B0">
        <w:rPr>
          <w:rFonts w:eastAsia="Times New Roman" w:cs="Times New Roman"/>
          <w:b/>
          <w:bCs/>
          <w:szCs w:val="24"/>
        </w:rPr>
        <w:t>ΑΛΕΞΗΣ ΤΣΙΠΡΑΣ (Πρόεδρος της Κυβέρνησης)</w:t>
      </w:r>
      <w:r>
        <w:rPr>
          <w:rFonts w:eastAsia="Times New Roman" w:cs="Times New Roman"/>
          <w:b/>
          <w:bCs/>
          <w:szCs w:val="24"/>
        </w:rPr>
        <w:t xml:space="preserve">: </w:t>
      </w:r>
      <w:r w:rsidRPr="00E933B0">
        <w:rPr>
          <w:rFonts w:eastAsia="Times New Roman"/>
          <w:bCs/>
          <w:color w:val="000000"/>
          <w:szCs w:val="24"/>
        </w:rPr>
        <w:t>Ευχαριστώ</w:t>
      </w:r>
      <w:r>
        <w:rPr>
          <w:rFonts w:eastAsia="Times New Roman"/>
          <w:bCs/>
          <w:color w:val="000000"/>
          <w:szCs w:val="24"/>
        </w:rPr>
        <w:t xml:space="preserve"> πολύ</w:t>
      </w:r>
      <w:r w:rsidRPr="00E933B0">
        <w:rPr>
          <w:rFonts w:eastAsia="Times New Roman"/>
          <w:bCs/>
          <w:color w:val="000000"/>
          <w:szCs w:val="24"/>
        </w:rPr>
        <w:t>, κύριε Πρόεδρε.</w:t>
      </w:r>
      <w:r>
        <w:rPr>
          <w:rFonts w:eastAsia="Times New Roman" w:cs="Times New Roman"/>
          <w:bCs/>
          <w:szCs w:val="24"/>
        </w:rPr>
        <w:t xml:space="preserve"> </w:t>
      </w:r>
    </w:p>
    <w:p w14:paraId="1ED2CEC2" w14:textId="77777777" w:rsidR="00844B03" w:rsidRDefault="0027580D">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t xml:space="preserve">Είναι πολύ ενδιαφέρουσα η ανάλυση και τα γραφικά που μας παρουσίασε ο Υπουργός </w:t>
      </w:r>
      <w:r w:rsidRPr="00E933B0">
        <w:rPr>
          <w:rFonts w:eastAsia="Times New Roman" w:cs="Times New Roman"/>
          <w:bCs/>
          <w:szCs w:val="24"/>
        </w:rPr>
        <w:t>Ο</w:t>
      </w:r>
      <w:r>
        <w:rPr>
          <w:rFonts w:eastAsia="Times New Roman" w:cs="Times New Roman"/>
          <w:bCs/>
          <w:szCs w:val="24"/>
        </w:rPr>
        <w:t xml:space="preserve">ικονομικών. Εγώ, </w:t>
      </w:r>
      <w:r w:rsidRPr="00E933B0">
        <w:rPr>
          <w:rFonts w:eastAsia="Times New Roman" w:cs="Times New Roman"/>
          <w:bCs/>
          <w:szCs w:val="24"/>
        </w:rPr>
        <w:t>όμως</w:t>
      </w:r>
      <w:r>
        <w:rPr>
          <w:rFonts w:eastAsia="Times New Roman" w:cs="Times New Roman"/>
          <w:bCs/>
          <w:szCs w:val="24"/>
        </w:rPr>
        <w:t xml:space="preserve">, θέλω να ξεκινήσω, κάνοντας μια παρατήρηση στην εισαγωγή της ομιλίας του κ. Μητσοτάκη, </w:t>
      </w:r>
      <w:r w:rsidRPr="00E933B0">
        <w:rPr>
          <w:rFonts w:eastAsia="Times New Roman" w:cs="Times New Roman"/>
          <w:bCs/>
          <w:szCs w:val="24"/>
        </w:rPr>
        <w:t>ο οποίος</w:t>
      </w:r>
      <w:r>
        <w:rPr>
          <w:rFonts w:eastAsia="Times New Roman" w:cs="Times New Roman"/>
          <w:bCs/>
          <w:szCs w:val="24"/>
        </w:rPr>
        <w:t xml:space="preserve"> αναφέρθηκε σε ένα απόφθεγμα, δήθεν, του Αϊνστάιν, ότι είναι παράνοια να κάνεις τα ίδια πράγματα και να περιμένεις διαφορετικά αποτελέσματα. Μόνο που αυτό δεν τ</w:t>
      </w:r>
      <w:r>
        <w:rPr>
          <w:rFonts w:eastAsia="Times New Roman" w:cs="Times New Roman"/>
          <w:bCs/>
          <w:szCs w:val="24"/>
        </w:rPr>
        <w:t xml:space="preserve">ο έχει πει ποτέ ο Αϊνστάιν, κύριε Μητσοτάκη. </w:t>
      </w:r>
    </w:p>
    <w:p w14:paraId="1ED2CEC3" w14:textId="77777777" w:rsidR="00844B03" w:rsidRDefault="0027580D">
      <w:pPr>
        <w:spacing w:after="0" w:line="600" w:lineRule="auto"/>
        <w:ind w:firstLine="720"/>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ΑΝΕΛ)</w:t>
      </w:r>
    </w:p>
    <w:p w14:paraId="1ED2CEC4" w14:textId="77777777" w:rsidR="00844B03" w:rsidRDefault="0027580D">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t>Είναι από τα γνωστά ψεύτικα αποφθέγματα</w:t>
      </w:r>
      <w:r>
        <w:rPr>
          <w:rFonts w:eastAsia="Times New Roman" w:cs="Times New Roman"/>
          <w:bCs/>
          <w:szCs w:val="24"/>
        </w:rPr>
        <w:t>,</w:t>
      </w:r>
      <w:r>
        <w:rPr>
          <w:rFonts w:eastAsia="Times New Roman" w:cs="Times New Roman"/>
          <w:bCs/>
          <w:szCs w:val="24"/>
        </w:rPr>
        <w:t xml:space="preserve"> που κυκλοφορούν στο διαδίκτυο. Καλό θα ήταν να σας ενημερώσουν οι συνεργάτες σας, που σας έβαλαν να το πείτε. Ά</w:t>
      </w:r>
      <w:r>
        <w:rPr>
          <w:rFonts w:eastAsia="Times New Roman" w:cs="Times New Roman"/>
          <w:bCs/>
          <w:szCs w:val="24"/>
        </w:rPr>
        <w:t xml:space="preserve">λλες φορές το αποδίδουν στον </w:t>
      </w:r>
      <w:r w:rsidRPr="00E933B0">
        <w:rPr>
          <w:rFonts w:eastAsia="Times New Roman" w:cs="Times New Roman"/>
          <w:bCs/>
          <w:szCs w:val="24"/>
        </w:rPr>
        <w:t>Μπέρναρντ Σω</w:t>
      </w:r>
      <w:r>
        <w:rPr>
          <w:rFonts w:eastAsia="Times New Roman" w:cs="Times New Roman"/>
          <w:bCs/>
          <w:szCs w:val="24"/>
        </w:rPr>
        <w:t xml:space="preserve">, άλλες φορές κάποιοι στον Αϊνστάιν. Καλό θα είναι να διαβάζουν τα ελληνικά </w:t>
      </w:r>
      <w:proofErr w:type="spellStart"/>
      <w:r w:rsidRPr="00E933B0">
        <w:rPr>
          <w:rFonts w:eastAsia="Times New Roman" w:cs="Times New Roman"/>
          <w:bCs/>
          <w:szCs w:val="24"/>
        </w:rPr>
        <w:t>hoaxes</w:t>
      </w:r>
      <w:proofErr w:type="spellEnd"/>
      <w:r>
        <w:rPr>
          <w:rFonts w:eastAsia="Times New Roman" w:cs="Times New Roman"/>
          <w:bCs/>
          <w:szCs w:val="24"/>
        </w:rPr>
        <w:t xml:space="preserve"> οι συνεργάτες σας πριν μιλήσετε, γιατί σας αποδίδουν αποφθέγματα</w:t>
      </w:r>
      <w:r>
        <w:rPr>
          <w:rFonts w:eastAsia="Times New Roman" w:cs="Times New Roman"/>
          <w:bCs/>
          <w:szCs w:val="24"/>
        </w:rPr>
        <w:t>,</w:t>
      </w:r>
      <w:r>
        <w:rPr>
          <w:rFonts w:eastAsia="Times New Roman" w:cs="Times New Roman"/>
          <w:bCs/>
          <w:szCs w:val="24"/>
        </w:rPr>
        <w:t xml:space="preserve"> που ποτέ δεν τα έχει πει ο Αϊνστάιν. </w:t>
      </w:r>
    </w:p>
    <w:p w14:paraId="1ED2CEC5" w14:textId="77777777" w:rsidR="00844B03" w:rsidRDefault="0027580D">
      <w:pPr>
        <w:tabs>
          <w:tab w:val="left" w:pos="3873"/>
        </w:tabs>
        <w:spacing w:after="0" w:line="600" w:lineRule="auto"/>
        <w:ind w:firstLine="720"/>
        <w:jc w:val="center"/>
        <w:rPr>
          <w:rFonts w:eastAsia="Times New Roman" w:cs="Times New Roman"/>
          <w:bCs/>
          <w:szCs w:val="24"/>
        </w:rPr>
      </w:pPr>
      <w:r w:rsidRPr="00E933B0">
        <w:rPr>
          <w:rFonts w:eastAsia="Times New Roman" w:cs="Times New Roman"/>
          <w:bCs/>
          <w:szCs w:val="24"/>
        </w:rPr>
        <w:t>(Θόρυβος από την πτέρυγα της</w:t>
      </w:r>
      <w:r w:rsidRPr="00E933B0">
        <w:rPr>
          <w:rFonts w:eastAsia="Times New Roman" w:cs="Times New Roman"/>
          <w:bCs/>
          <w:szCs w:val="24"/>
        </w:rPr>
        <w:t xml:space="preserve"> Νέας Δημοκρατίας)</w:t>
      </w:r>
    </w:p>
    <w:p w14:paraId="1ED2CEC6" w14:textId="77777777" w:rsidR="00844B03" w:rsidRDefault="0027580D">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t xml:space="preserve">Εντάξει, ξέρουμε εσείς είστε άριστος και άρα ό,τι λέτε είναι αυθεντικό, δεν χρειάζεται να το ψάχνετε. </w:t>
      </w:r>
      <w:r w:rsidRPr="00EF44C3">
        <w:rPr>
          <w:rFonts w:eastAsia="Times New Roman" w:cs="Times New Roman"/>
          <w:bCs/>
          <w:szCs w:val="24"/>
        </w:rPr>
        <w:t>Όμως</w:t>
      </w:r>
      <w:r>
        <w:rPr>
          <w:rFonts w:eastAsia="Times New Roman" w:cs="Times New Roman"/>
          <w:bCs/>
          <w:szCs w:val="24"/>
        </w:rPr>
        <w:t>, καλό είναι να ψάχνετε και λίγο.</w:t>
      </w:r>
    </w:p>
    <w:p w14:paraId="1ED2CEC7" w14:textId="77777777" w:rsidR="00844B03" w:rsidRDefault="0027580D">
      <w:pPr>
        <w:spacing w:after="0" w:line="600" w:lineRule="auto"/>
        <w:ind w:firstLine="720"/>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ΑΝΕΛ)</w:t>
      </w:r>
    </w:p>
    <w:p w14:paraId="1ED2CEC8" w14:textId="77777777" w:rsidR="00844B03" w:rsidRDefault="0027580D">
      <w:pPr>
        <w:tabs>
          <w:tab w:val="left" w:pos="3873"/>
        </w:tabs>
        <w:spacing w:after="0" w:line="600" w:lineRule="auto"/>
        <w:ind w:firstLine="720"/>
        <w:jc w:val="both"/>
        <w:rPr>
          <w:rFonts w:eastAsia="Times New Roman" w:cs="Times New Roman"/>
          <w:bCs/>
          <w:szCs w:val="24"/>
        </w:rPr>
      </w:pPr>
      <w:r w:rsidRPr="00E933B0">
        <w:rPr>
          <w:rFonts w:eastAsia="Times New Roman" w:cs="Times New Roman"/>
          <w:bCs/>
          <w:szCs w:val="24"/>
        </w:rPr>
        <w:t>Όμως</w:t>
      </w:r>
      <w:r>
        <w:rPr>
          <w:rFonts w:eastAsia="Times New Roman" w:cs="Times New Roman"/>
          <w:bCs/>
          <w:szCs w:val="24"/>
        </w:rPr>
        <w:t>, εγώ θα πω, μιας και ξεκινήσατε απ</w:t>
      </w:r>
      <w:r>
        <w:rPr>
          <w:rFonts w:eastAsia="Times New Roman" w:cs="Times New Roman"/>
          <w:bCs/>
          <w:szCs w:val="24"/>
        </w:rPr>
        <w:t xml:space="preserve">ό αυτό, ότι ίσως είναι η πρώτη φορά μετά από οχτώ χρόνια -γιατί είναι ο όγδοος </w:t>
      </w:r>
      <w:proofErr w:type="spellStart"/>
      <w:r>
        <w:rPr>
          <w:rFonts w:eastAsia="Times New Roman" w:cs="Times New Roman"/>
          <w:bCs/>
          <w:szCs w:val="24"/>
        </w:rPr>
        <w:t>μνημονιακός</w:t>
      </w:r>
      <w:proofErr w:type="spellEnd"/>
      <w:r>
        <w:rPr>
          <w:rFonts w:eastAsia="Times New Roman" w:cs="Times New Roman"/>
          <w:bCs/>
          <w:szCs w:val="24"/>
        </w:rPr>
        <w:t xml:space="preserve"> </w:t>
      </w:r>
      <w:r w:rsidRPr="00E933B0">
        <w:rPr>
          <w:rFonts w:eastAsia="Times New Roman" w:cs="Times New Roman"/>
          <w:bCs/>
          <w:szCs w:val="24"/>
        </w:rPr>
        <w:t>προϋπολογισμός</w:t>
      </w:r>
      <w:r>
        <w:rPr>
          <w:rFonts w:eastAsia="Times New Roman" w:cs="Times New Roman"/>
          <w:bCs/>
          <w:szCs w:val="24"/>
        </w:rPr>
        <w:t xml:space="preserve">- που δεν φαίνεται να κάνουμε καθόλου τα ίδια πράγματα σε αυτή τη </w:t>
      </w:r>
      <w:r w:rsidRPr="00E933B0">
        <w:rPr>
          <w:rFonts w:eastAsia="Times New Roman" w:cs="Times New Roman"/>
          <w:bCs/>
          <w:szCs w:val="24"/>
        </w:rPr>
        <w:t>Βουλή</w:t>
      </w:r>
      <w:r>
        <w:rPr>
          <w:rFonts w:eastAsia="Times New Roman" w:cs="Times New Roman"/>
          <w:bCs/>
          <w:szCs w:val="24"/>
        </w:rPr>
        <w:t xml:space="preserve">. Διότι είναι η πρώτη φορά στα οχτώ χρόνια όπου </w:t>
      </w:r>
      <w:proofErr w:type="spellStart"/>
      <w:r>
        <w:rPr>
          <w:rFonts w:eastAsia="Times New Roman" w:cs="Times New Roman"/>
          <w:bCs/>
          <w:szCs w:val="24"/>
        </w:rPr>
        <w:t>όλως</w:t>
      </w:r>
      <w:proofErr w:type="spellEnd"/>
      <w:r>
        <w:rPr>
          <w:rFonts w:eastAsia="Times New Roman" w:cs="Times New Roman"/>
          <w:bCs/>
          <w:szCs w:val="24"/>
        </w:rPr>
        <w:t xml:space="preserve"> παραδόξως, ξαφνικά λίγο πρι</w:t>
      </w:r>
      <w:r>
        <w:rPr>
          <w:rFonts w:eastAsia="Times New Roman" w:cs="Times New Roman"/>
          <w:bCs/>
          <w:szCs w:val="24"/>
        </w:rPr>
        <w:t xml:space="preserve">ν τον </w:t>
      </w:r>
      <w:r>
        <w:rPr>
          <w:rFonts w:eastAsia="Times New Roman" w:cs="Times New Roman"/>
          <w:bCs/>
          <w:szCs w:val="24"/>
        </w:rPr>
        <w:t>π</w:t>
      </w:r>
      <w:r>
        <w:rPr>
          <w:rFonts w:eastAsia="Times New Roman" w:cs="Times New Roman"/>
          <w:bCs/>
          <w:szCs w:val="24"/>
        </w:rPr>
        <w:t xml:space="preserve">ροϋπολογισμό δεν ήρθαν οι θεσμοί να μας πουν ότι για τον επόμενο χρόνο χρειάζονται νέα δημοσιονομικά μέτρα. Είναι η πρώτη φορά. </w:t>
      </w:r>
    </w:p>
    <w:p w14:paraId="1ED2CEC9" w14:textId="77777777" w:rsidR="00844B03" w:rsidRDefault="0027580D">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t xml:space="preserve">Επίσης, είναι και η πρώτη φορά που ξέρουμε με βεβαιότητα ότι αυτός είναι ο τελευταίος </w:t>
      </w:r>
      <w:proofErr w:type="spellStart"/>
      <w:r>
        <w:rPr>
          <w:rFonts w:eastAsia="Times New Roman" w:cs="Times New Roman"/>
          <w:bCs/>
          <w:szCs w:val="24"/>
        </w:rPr>
        <w:t>μνημονιακός</w:t>
      </w:r>
      <w:proofErr w:type="spellEnd"/>
      <w:r>
        <w:rPr>
          <w:rFonts w:eastAsia="Times New Roman" w:cs="Times New Roman"/>
          <w:bCs/>
          <w:szCs w:val="24"/>
        </w:rPr>
        <w:t xml:space="preserve"> </w:t>
      </w:r>
      <w:r w:rsidRPr="00D61882">
        <w:rPr>
          <w:rFonts w:eastAsia="Times New Roman" w:cs="Times New Roman"/>
          <w:bCs/>
          <w:szCs w:val="24"/>
        </w:rPr>
        <w:t>προϋπολογισμός</w:t>
      </w:r>
      <w:r>
        <w:rPr>
          <w:rFonts w:eastAsia="Times New Roman" w:cs="Times New Roman"/>
          <w:bCs/>
          <w:szCs w:val="24"/>
        </w:rPr>
        <w:t>,</w:t>
      </w:r>
      <w:r w:rsidRPr="00D61882">
        <w:rPr>
          <w:rFonts w:eastAsia="Times New Roman" w:cs="Times New Roman"/>
          <w:bCs/>
          <w:szCs w:val="24"/>
        </w:rPr>
        <w:t xml:space="preserve"> </w:t>
      </w:r>
      <w:r>
        <w:rPr>
          <w:rFonts w:eastAsia="Times New Roman" w:cs="Times New Roman"/>
          <w:bCs/>
          <w:szCs w:val="24"/>
        </w:rPr>
        <w:t>που ψη</w:t>
      </w:r>
      <w:r>
        <w:rPr>
          <w:rFonts w:eastAsia="Times New Roman" w:cs="Times New Roman"/>
          <w:bCs/>
          <w:szCs w:val="24"/>
        </w:rPr>
        <w:t>φίζεται στο ελληνικό Κοινοβούλιο. Άρα, κάνουμε άλλα πράγματα και θα έχουμε -είναι βέβαιο- διαφορετικά αποτελέσματα.</w:t>
      </w:r>
    </w:p>
    <w:p w14:paraId="1ED2CECA" w14:textId="77777777" w:rsidR="00844B03" w:rsidRDefault="0027580D">
      <w:pPr>
        <w:spacing w:after="0" w:line="600" w:lineRule="auto"/>
        <w:ind w:firstLine="720"/>
        <w:jc w:val="center"/>
        <w:rPr>
          <w:rFonts w:eastAsia="Times New Roman" w:cs="Times New Roman"/>
          <w:szCs w:val="24"/>
        </w:rPr>
      </w:pPr>
      <w:r w:rsidRPr="00AD407F">
        <w:rPr>
          <w:rFonts w:eastAsia="Times New Roman" w:cs="Times New Roman"/>
          <w:szCs w:val="24"/>
        </w:rPr>
        <w:t>(Χειροκροτήματα από τις πτέρυγες του ΣΥΡΙΖΑ και των ΑΝΕΛ)</w:t>
      </w:r>
    </w:p>
    <w:p w14:paraId="1ED2CECB" w14:textId="77777777" w:rsidR="00844B03" w:rsidRDefault="0027580D">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t>Η χώρα μετά από μια μεγάλη και οδυνηρή περιπέτεια αφήνει πίσω της μια εποχή</w:t>
      </w:r>
      <w:r>
        <w:rPr>
          <w:rFonts w:eastAsia="Times New Roman" w:cs="Times New Roman"/>
          <w:bCs/>
          <w:szCs w:val="24"/>
        </w:rPr>
        <w:t>,</w:t>
      </w:r>
      <w:r>
        <w:rPr>
          <w:rFonts w:eastAsia="Times New Roman" w:cs="Times New Roman"/>
          <w:bCs/>
          <w:szCs w:val="24"/>
        </w:rPr>
        <w:t xml:space="preserve"> που ε</w:t>
      </w:r>
      <w:r>
        <w:rPr>
          <w:rFonts w:eastAsia="Times New Roman" w:cs="Times New Roman"/>
          <w:bCs/>
          <w:szCs w:val="24"/>
        </w:rPr>
        <w:t xml:space="preserve">ίναι βέβαιο ότι κανείς δεν θα θέλει να τη θυμάται, μια εποχή σκληρής λιτότητας, βαθιάς ύφεσης, </w:t>
      </w:r>
      <w:proofErr w:type="spellStart"/>
      <w:r>
        <w:rPr>
          <w:rFonts w:eastAsia="Times New Roman" w:cs="Times New Roman"/>
          <w:bCs/>
          <w:szCs w:val="24"/>
        </w:rPr>
        <w:t>αποεπένδυσης</w:t>
      </w:r>
      <w:proofErr w:type="spellEnd"/>
      <w:r>
        <w:rPr>
          <w:rFonts w:eastAsia="Times New Roman" w:cs="Times New Roman"/>
          <w:bCs/>
          <w:szCs w:val="24"/>
        </w:rPr>
        <w:t xml:space="preserve">, κυρίως τα πρώτα χρόνια, ταπείνωσης και αναξιοπρέπειας, μια εποχή που τα κλειδιά των αποφάσεων για την </w:t>
      </w:r>
      <w:r w:rsidRPr="00D61882">
        <w:rPr>
          <w:rFonts w:eastAsia="Times New Roman" w:cs="Times New Roman"/>
          <w:bCs/>
          <w:szCs w:val="24"/>
        </w:rPr>
        <w:t>οικονομία</w:t>
      </w:r>
      <w:r>
        <w:rPr>
          <w:rFonts w:eastAsia="Times New Roman" w:cs="Times New Roman"/>
          <w:bCs/>
          <w:szCs w:val="24"/>
        </w:rPr>
        <w:t xml:space="preserve"> δεν τα είχαν οι αιρετοί, τα είχαν ο</w:t>
      </w:r>
      <w:r>
        <w:rPr>
          <w:rFonts w:eastAsia="Times New Roman" w:cs="Times New Roman"/>
          <w:bCs/>
          <w:szCs w:val="24"/>
        </w:rPr>
        <w:t xml:space="preserve">ι δανειστές μας. </w:t>
      </w:r>
    </w:p>
    <w:p w14:paraId="1ED2CECC" w14:textId="77777777" w:rsidR="00844B03" w:rsidRDefault="0027580D">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t xml:space="preserve">Μετά από οχτώ ολόκληρα χρόνια η Ελλάδα επιστρέφει. Επιστρέφει, ανακτώντας την </w:t>
      </w:r>
      <w:r w:rsidRPr="00D61882">
        <w:rPr>
          <w:rFonts w:eastAsia="Times New Roman" w:cs="Times New Roman"/>
          <w:bCs/>
          <w:szCs w:val="24"/>
        </w:rPr>
        <w:t>οικονομ</w:t>
      </w:r>
      <w:r>
        <w:rPr>
          <w:rFonts w:eastAsia="Times New Roman" w:cs="Times New Roman"/>
          <w:bCs/>
          <w:szCs w:val="24"/>
        </w:rPr>
        <w:t>ική της αυτοδυναμία, ανακτώντας το κύρος της στη διεθνή σκηνή και το κυριότερο, έχοντας την ευκαιρία να απαλλαγεί από τις παθογένειες του παρελθόντος</w:t>
      </w:r>
      <w:r>
        <w:rPr>
          <w:rFonts w:eastAsia="Times New Roman" w:cs="Times New Roman"/>
          <w:bCs/>
          <w:szCs w:val="24"/>
        </w:rPr>
        <w:t>,</w:t>
      </w:r>
      <w:r>
        <w:rPr>
          <w:rFonts w:eastAsia="Times New Roman" w:cs="Times New Roman"/>
          <w:bCs/>
          <w:szCs w:val="24"/>
        </w:rPr>
        <w:t xml:space="preserve"> πο</w:t>
      </w:r>
      <w:r>
        <w:rPr>
          <w:rFonts w:eastAsia="Times New Roman" w:cs="Times New Roman"/>
          <w:bCs/>
          <w:szCs w:val="24"/>
        </w:rPr>
        <w:t>υ μας οδήγησαν σε αυτή την τρομακτική περιπέτεια, έχοντας ολοκληρώσει επιτέλους μια δύσκολη δημοσιονομική προσαρμογή, έχοντας τα τελευταία δυόμισι χρόνια ανακτήσει αξιοπιστία στη διαχείριση των δημόσιων πόρων και ταυτόχρονα έχοντας υλοποιήσει δομικές μεταρ</w:t>
      </w:r>
      <w:r>
        <w:rPr>
          <w:rFonts w:eastAsia="Times New Roman" w:cs="Times New Roman"/>
          <w:bCs/>
          <w:szCs w:val="24"/>
        </w:rPr>
        <w:t xml:space="preserve">ρυθμίσεις, που ποτέ κανείς δεν τόλμησε να υλοποιήσει σε αυτόν εδώ τον τόπο, στη δημόσια διοίκηση, στους ελεγκτικούς μηχανισμούς, στη δικαιοσύνη, στο </w:t>
      </w:r>
      <w:r w:rsidRPr="00D61882">
        <w:rPr>
          <w:rFonts w:eastAsia="Times New Roman" w:cs="Times New Roman"/>
          <w:bCs/>
          <w:szCs w:val="24"/>
        </w:rPr>
        <w:t>πολιτικ</w:t>
      </w:r>
      <w:r>
        <w:rPr>
          <w:rFonts w:eastAsia="Times New Roman" w:cs="Times New Roman"/>
          <w:bCs/>
          <w:szCs w:val="24"/>
        </w:rPr>
        <w:t xml:space="preserve">ό σύστημα, στο πεδίο των δικαιωμάτων και των ελευθεριών, παντού. </w:t>
      </w:r>
    </w:p>
    <w:p w14:paraId="1ED2CECD" w14:textId="77777777" w:rsidR="00844B03" w:rsidRDefault="0027580D">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t>Και σήμερα, που αυτές οι μεταρρυθμ</w:t>
      </w:r>
      <w:r>
        <w:rPr>
          <w:rFonts w:eastAsia="Times New Roman" w:cs="Times New Roman"/>
          <w:bCs/>
          <w:szCs w:val="24"/>
        </w:rPr>
        <w:t>ίσεις αρχίζουν σιγά σιγά να εμφανίζουν τα πρώτα σημάδια και να αποδίδουν καρπούς, η Ελλάδα έχει μια εντελώς διαφορετική εικόνα στη διεθνή κοινή γνώμη από αυτή</w:t>
      </w:r>
      <w:r>
        <w:rPr>
          <w:rFonts w:eastAsia="Times New Roman" w:cs="Times New Roman"/>
          <w:bCs/>
          <w:szCs w:val="24"/>
        </w:rPr>
        <w:t>,</w:t>
      </w:r>
      <w:r>
        <w:rPr>
          <w:rFonts w:eastAsia="Times New Roman" w:cs="Times New Roman"/>
          <w:bCs/>
          <w:szCs w:val="24"/>
        </w:rPr>
        <w:t xml:space="preserve"> που μας αφήσατε εσείς πριν από τρία χρόνια.</w:t>
      </w:r>
    </w:p>
    <w:p w14:paraId="1ED2CECE"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bCs/>
          <w:szCs w:val="24"/>
        </w:rPr>
        <w:t xml:space="preserve">Παραλάβαμε μια χώρα με άδεια ταμεία, το «μαύρο πρόβατο» της Ευρώπης, με ανεργία κοντά στο 27%, με μηδενική αξιοπιστία απέναντι στους εταίρους, αλλά και στις διεθνείς αγορές, με τα επιτόκια δανεισμού για τα δεκαετή ομόλογα να αγγίζουν το 8%, με μια </w:t>
      </w:r>
      <w:r>
        <w:rPr>
          <w:rFonts w:eastAsia="Times New Roman" w:cs="Times New Roman"/>
          <w:bCs/>
          <w:szCs w:val="24"/>
        </w:rPr>
        <w:t>κ</w:t>
      </w:r>
      <w:r w:rsidRPr="00D61882">
        <w:rPr>
          <w:rFonts w:eastAsia="Times New Roman" w:cs="Times New Roman"/>
          <w:bCs/>
          <w:szCs w:val="24"/>
        </w:rPr>
        <w:t>υβέρνησ</w:t>
      </w:r>
      <w:r w:rsidRPr="00D61882">
        <w:rPr>
          <w:rFonts w:eastAsia="Times New Roman" w:cs="Times New Roman"/>
          <w:bCs/>
          <w:szCs w:val="24"/>
        </w:rPr>
        <w:t>η</w:t>
      </w:r>
      <w:r>
        <w:rPr>
          <w:rFonts w:eastAsia="Times New Roman" w:cs="Times New Roman"/>
          <w:bCs/>
          <w:szCs w:val="24"/>
        </w:rPr>
        <w:t xml:space="preserve"> τότε που είχε δεσμευθεί όχι σε υπερβολικά, αλλά σε τρελά για τα μακροοικονομικά δεδομένα πλεονάσματα του 4%, του 4,2%, του 4,5% για τα αμέσως επόμενα χρόνια, ενώ αδυνατούσε να καλύψει ακόμη και τους τρέχοντες δημοσιονομικούς στόχους και είχε παρατήσει έξ</w:t>
      </w:r>
      <w:r>
        <w:rPr>
          <w:rFonts w:eastAsia="Times New Roman" w:cs="Times New Roman"/>
          <w:bCs/>
          <w:szCs w:val="24"/>
        </w:rPr>
        <w:t>ι και επιπλέον ολόκληρους μήνες τη διαπραγμάτευση τότε για την περιβόητη πέμπτη αξιολόγηση.</w:t>
      </w:r>
    </w:p>
    <w:p w14:paraId="1ED2CECF" w14:textId="77777777" w:rsidR="00844B03" w:rsidRDefault="0027580D">
      <w:pPr>
        <w:spacing w:after="0" w:line="600" w:lineRule="auto"/>
        <w:ind w:firstLine="720"/>
        <w:jc w:val="both"/>
        <w:rPr>
          <w:rFonts w:eastAsia="Times New Roman" w:cs="Times New Roman"/>
          <w:color w:val="000000"/>
          <w:szCs w:val="24"/>
        </w:rPr>
      </w:pPr>
      <w:r>
        <w:rPr>
          <w:rFonts w:eastAsia="Times New Roman" w:cs="Times New Roman"/>
          <w:color w:val="000000"/>
          <w:szCs w:val="24"/>
        </w:rPr>
        <w:t>Παραλάβαμε μια χώρα που είχε μπει στο γύψο με μέτρα συνολικά ύψους, από το 2010 έως το 2014, 65 δισεκατομμυρίων ευρώ, μέτρα που είχαν βυθίσει την οικονομία σε μια π</w:t>
      </w:r>
      <w:r>
        <w:rPr>
          <w:rFonts w:eastAsia="Times New Roman" w:cs="Times New Roman"/>
          <w:color w:val="000000"/>
          <w:szCs w:val="24"/>
        </w:rPr>
        <w:t xml:space="preserve">ρωτοφανή στα χρονικά -για χώρα που δεν βρίσκεται σε πόλεμο- ύφεση, που συρρικνώθηκε το 25% του Ακαθάριστου Εγχώριου Προϊόντος σε μια τετραετία, ενώ την ίδια περίοδο χάθηκε το 40% του εισοδήματος των μισθωτών και των συνταξιούχων. </w:t>
      </w:r>
    </w:p>
    <w:p w14:paraId="1ED2CED0" w14:textId="77777777" w:rsidR="00844B03" w:rsidRDefault="0027580D">
      <w:pPr>
        <w:spacing w:after="0" w:line="600" w:lineRule="auto"/>
        <w:ind w:firstLine="720"/>
        <w:jc w:val="both"/>
        <w:rPr>
          <w:rFonts w:eastAsia="Times New Roman" w:cs="Times New Roman"/>
          <w:color w:val="000000"/>
          <w:szCs w:val="24"/>
        </w:rPr>
      </w:pPr>
      <w:r>
        <w:rPr>
          <w:rFonts w:eastAsia="Times New Roman" w:cs="Times New Roman"/>
          <w:color w:val="000000"/>
          <w:szCs w:val="24"/>
        </w:rPr>
        <w:t xml:space="preserve">Αυτή τη χώρα παραλάβαμε, </w:t>
      </w:r>
      <w:r>
        <w:rPr>
          <w:rFonts w:eastAsia="Times New Roman" w:cs="Times New Roman"/>
          <w:color w:val="000000"/>
          <w:szCs w:val="24"/>
        </w:rPr>
        <w:t xml:space="preserve">που την βάλατε στον γύψο της ύφεσης και της καταστολής -για να μην τα ξεχνάμε και αυτά- καθώς κυβερνούσατε με </w:t>
      </w:r>
      <w:r>
        <w:rPr>
          <w:rFonts w:eastAsia="Times New Roman" w:cs="Times New Roman"/>
          <w:color w:val="000000"/>
          <w:szCs w:val="24"/>
        </w:rPr>
        <w:t>πράξεις νομοθετικού π</w:t>
      </w:r>
      <w:r>
        <w:rPr>
          <w:rFonts w:eastAsia="Times New Roman" w:cs="Times New Roman"/>
          <w:color w:val="000000"/>
          <w:szCs w:val="24"/>
        </w:rPr>
        <w:t xml:space="preserve">εριεχομένου και με τα ΜΑΤ και τα δακρυγόνα στην πλατεία Συντάγματος. </w:t>
      </w:r>
    </w:p>
    <w:p w14:paraId="1ED2CED1" w14:textId="77777777" w:rsidR="00844B03" w:rsidRDefault="0027580D">
      <w:pPr>
        <w:spacing w:after="0" w:line="600" w:lineRule="auto"/>
        <w:ind w:firstLine="720"/>
        <w:jc w:val="center"/>
        <w:rPr>
          <w:rFonts w:eastAsia="Times New Roman" w:cs="Times New Roman"/>
          <w:color w:val="000000"/>
          <w:szCs w:val="24"/>
        </w:rPr>
      </w:pPr>
      <w:r>
        <w:rPr>
          <w:rFonts w:eastAsia="Times New Roman" w:cs="Times New Roman"/>
          <w:color w:val="000000"/>
          <w:szCs w:val="24"/>
        </w:rPr>
        <w:t>(Γέλωτες από την πτέρυγα της Νέας Δημοκρατίας)</w:t>
      </w:r>
    </w:p>
    <w:p w14:paraId="1ED2CED2" w14:textId="77777777" w:rsidR="00844B03" w:rsidRDefault="0027580D">
      <w:pPr>
        <w:spacing w:after="0" w:line="600" w:lineRule="auto"/>
        <w:ind w:firstLine="720"/>
        <w:jc w:val="both"/>
        <w:rPr>
          <w:rFonts w:eastAsia="Times New Roman" w:cs="Times New Roman"/>
          <w:color w:val="000000"/>
          <w:szCs w:val="24"/>
        </w:rPr>
      </w:pPr>
      <w:r>
        <w:rPr>
          <w:rFonts w:eastAsia="Times New Roman" w:cs="Times New Roman"/>
          <w:color w:val="000000"/>
          <w:szCs w:val="24"/>
        </w:rPr>
        <w:t xml:space="preserve">Γελάτε! </w:t>
      </w:r>
      <w:r>
        <w:rPr>
          <w:rFonts w:eastAsia="Times New Roman" w:cs="Times New Roman"/>
          <w:color w:val="000000"/>
          <w:szCs w:val="24"/>
        </w:rPr>
        <w:t>Γιατί γελάτε, κύριοι, θα έπρεπε να πω τώρα, κύριε Μητσοτάκη! Γιατί γελάτε, κύριοι;</w:t>
      </w:r>
    </w:p>
    <w:p w14:paraId="1ED2CED3" w14:textId="77777777" w:rsidR="00844B03" w:rsidRDefault="0027580D">
      <w:pPr>
        <w:spacing w:after="0" w:line="600" w:lineRule="auto"/>
        <w:ind w:firstLine="720"/>
        <w:jc w:val="both"/>
        <w:rPr>
          <w:rFonts w:eastAsia="Times New Roman" w:cs="Times New Roman"/>
          <w:color w:val="000000"/>
          <w:szCs w:val="24"/>
        </w:rPr>
      </w:pPr>
      <w:r w:rsidRPr="00CB15FB">
        <w:rPr>
          <w:rFonts w:eastAsia="Times New Roman" w:cs="Times New Roman"/>
          <w:b/>
          <w:color w:val="000000"/>
          <w:szCs w:val="24"/>
        </w:rPr>
        <w:t xml:space="preserve">ΠΡΟΕΔΡΟΣ (Νικόλαος </w:t>
      </w:r>
      <w:proofErr w:type="spellStart"/>
      <w:r w:rsidRPr="00CB15FB">
        <w:rPr>
          <w:rFonts w:eastAsia="Times New Roman" w:cs="Times New Roman"/>
          <w:b/>
          <w:color w:val="000000"/>
          <w:szCs w:val="24"/>
        </w:rPr>
        <w:t>Βούτσης</w:t>
      </w:r>
      <w:proofErr w:type="spellEnd"/>
      <w:r w:rsidRPr="00CB15FB">
        <w:rPr>
          <w:rFonts w:eastAsia="Times New Roman" w:cs="Times New Roman"/>
          <w:b/>
          <w:color w:val="000000"/>
          <w:szCs w:val="24"/>
        </w:rPr>
        <w:t>):</w:t>
      </w:r>
      <w:r>
        <w:rPr>
          <w:rFonts w:eastAsia="Times New Roman" w:cs="Times New Roman"/>
          <w:color w:val="000000"/>
          <w:szCs w:val="24"/>
        </w:rPr>
        <w:t xml:space="preserve"> Ησυχία παρακαλώ! </w:t>
      </w:r>
    </w:p>
    <w:p w14:paraId="1ED2CED4" w14:textId="77777777" w:rsidR="00844B03" w:rsidRDefault="0027580D">
      <w:pPr>
        <w:spacing w:after="0" w:line="600" w:lineRule="auto"/>
        <w:ind w:firstLine="720"/>
        <w:jc w:val="both"/>
        <w:rPr>
          <w:rFonts w:eastAsia="Times New Roman" w:cs="Times New Roman"/>
          <w:color w:val="000000"/>
          <w:szCs w:val="24"/>
        </w:rPr>
      </w:pPr>
      <w:r w:rsidRPr="00E933B0">
        <w:rPr>
          <w:rFonts w:eastAsia="Times New Roman" w:cs="Times New Roman"/>
          <w:b/>
          <w:bCs/>
          <w:szCs w:val="24"/>
        </w:rPr>
        <w:t>ΑΛΕΞΗΣ ΤΣΙΠΡΑΣ (Πρόεδρος της Κυβέρνησης)</w:t>
      </w:r>
      <w:r>
        <w:rPr>
          <w:rFonts w:eastAsia="Times New Roman" w:cs="Times New Roman"/>
          <w:b/>
          <w:bCs/>
          <w:szCs w:val="24"/>
        </w:rPr>
        <w:t xml:space="preserve">: </w:t>
      </w:r>
      <w:r w:rsidRPr="00F014E0">
        <w:rPr>
          <w:rFonts w:eastAsia="Times New Roman" w:cs="Times New Roman"/>
          <w:bCs/>
          <w:szCs w:val="24"/>
        </w:rPr>
        <w:t>Τα ξεχνάτε όμως, αυτά!</w:t>
      </w:r>
      <w:r>
        <w:rPr>
          <w:rFonts w:eastAsia="Times New Roman" w:cs="Times New Roman"/>
          <w:color w:val="000000"/>
          <w:szCs w:val="24"/>
        </w:rPr>
        <w:t xml:space="preserve"> Όμως, είναι ενδιαφέρουσα αυτή η συζήτηση που άνοιξε, για μια </w:t>
      </w:r>
      <w:r>
        <w:rPr>
          <w:rFonts w:eastAsia="Times New Roman" w:cs="Times New Roman"/>
          <w:color w:val="000000"/>
          <w:szCs w:val="24"/>
        </w:rPr>
        <w:t xml:space="preserve">ακόμα φορά μέσα από παράφραση μιας τοποθέτησης -καθ’ όπως συνέφερε τα </w:t>
      </w:r>
      <w:r>
        <w:rPr>
          <w:rFonts w:eastAsia="Times New Roman" w:cs="Times New Roman"/>
          <w:color w:val="000000"/>
          <w:szCs w:val="24"/>
        </w:rPr>
        <w:t>μ</w:t>
      </w:r>
      <w:r>
        <w:rPr>
          <w:rFonts w:eastAsia="Times New Roman" w:cs="Times New Roman"/>
          <w:color w:val="000000"/>
          <w:szCs w:val="24"/>
        </w:rPr>
        <w:t xml:space="preserve">έσα που την </w:t>
      </w:r>
      <w:proofErr w:type="spellStart"/>
      <w:r>
        <w:rPr>
          <w:rFonts w:eastAsia="Times New Roman" w:cs="Times New Roman"/>
          <w:color w:val="000000"/>
          <w:szCs w:val="24"/>
        </w:rPr>
        <w:t>παρέφρασαν</w:t>
      </w:r>
      <w:proofErr w:type="spellEnd"/>
      <w:r>
        <w:rPr>
          <w:rFonts w:eastAsia="Times New Roman" w:cs="Times New Roman"/>
          <w:color w:val="000000"/>
          <w:szCs w:val="24"/>
        </w:rPr>
        <w:t xml:space="preserve">- του Προέδρου της Βουλής. Είναι πολύ ενδιαφέρον όμως, αυτό που ξεκίνησε και στο συνέδριό σας συνεχίστηκε. </w:t>
      </w:r>
    </w:p>
    <w:p w14:paraId="1ED2CED5" w14:textId="77777777" w:rsidR="00844B03" w:rsidRDefault="0027580D">
      <w:pPr>
        <w:spacing w:after="0" w:line="600" w:lineRule="auto"/>
        <w:ind w:firstLine="720"/>
        <w:jc w:val="both"/>
        <w:rPr>
          <w:rFonts w:eastAsia="Times New Roman" w:cs="Times New Roman"/>
          <w:color w:val="000000"/>
          <w:szCs w:val="24"/>
        </w:rPr>
      </w:pPr>
      <w:r>
        <w:rPr>
          <w:rFonts w:eastAsia="Times New Roman" w:cs="Times New Roman"/>
          <w:color w:val="000000"/>
          <w:szCs w:val="24"/>
        </w:rPr>
        <w:t>Να συγκρίνουμε, λοιπόν, τι παραλάβαμε και ποιος τότε ήτ</w:t>
      </w:r>
      <w:r>
        <w:rPr>
          <w:rFonts w:eastAsia="Times New Roman" w:cs="Times New Roman"/>
          <w:color w:val="000000"/>
          <w:szCs w:val="24"/>
        </w:rPr>
        <w:t xml:space="preserve">αν αυτός που σας έριξε. Διότι αυτός που σας έριξε ήταν ο ελληνικός λαός, γιατί δεν άντεχε άλλο αυτό το πολιτικό σύστημα που λεηλάτησε και χρεοκόπησε τη χώρα, να το βλέπει αγκαζέ και δεσμευμένο από τις κοινές αμαρτίες, να συνεχίζει για πολύ τη λεηλασία. </w:t>
      </w:r>
    </w:p>
    <w:p w14:paraId="1ED2CED6"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w:t>
      </w:r>
      <w:r>
        <w:rPr>
          <w:rFonts w:eastAsia="Times New Roman" w:cs="Times New Roman"/>
          <w:szCs w:val="24"/>
        </w:rPr>
        <w:t xml:space="preserve">ειροκροτήματα από τις </w:t>
      </w:r>
      <w:r w:rsidRPr="00EE688D">
        <w:rPr>
          <w:rFonts w:eastAsia="Times New Roman" w:cs="Times New Roman"/>
          <w:szCs w:val="24"/>
        </w:rPr>
        <w:t>πτέρυγ</w:t>
      </w:r>
      <w:r>
        <w:rPr>
          <w:rFonts w:eastAsia="Times New Roman" w:cs="Times New Roman"/>
          <w:szCs w:val="24"/>
        </w:rPr>
        <w:t>ες</w:t>
      </w:r>
      <w:r w:rsidRPr="00EE688D">
        <w:rPr>
          <w:rFonts w:eastAsia="Times New Roman" w:cs="Times New Roman"/>
          <w:szCs w:val="24"/>
        </w:rPr>
        <w:t xml:space="preserve"> του </w:t>
      </w:r>
      <w:r>
        <w:rPr>
          <w:rFonts w:eastAsia="Times New Roman" w:cs="Times New Roman"/>
          <w:szCs w:val="24"/>
        </w:rPr>
        <w:t>ΣΥΡΙΖΑ και των ΑΝΕΛ</w:t>
      </w:r>
      <w:r w:rsidRPr="00EE688D">
        <w:rPr>
          <w:rFonts w:eastAsia="Times New Roman" w:cs="Times New Roman"/>
          <w:szCs w:val="24"/>
        </w:rPr>
        <w:t>)</w:t>
      </w:r>
    </w:p>
    <w:p w14:paraId="1ED2CED7" w14:textId="77777777" w:rsidR="00844B03" w:rsidRDefault="0027580D">
      <w:pPr>
        <w:spacing w:after="0" w:line="600" w:lineRule="auto"/>
        <w:ind w:firstLine="720"/>
        <w:jc w:val="both"/>
        <w:rPr>
          <w:rFonts w:eastAsia="Times New Roman" w:cs="Times New Roman"/>
          <w:szCs w:val="24"/>
        </w:rPr>
      </w:pPr>
      <w:r>
        <w:rPr>
          <w:rFonts w:eastAsia="Times New Roman" w:cs="Times New Roman"/>
          <w:color w:val="000000"/>
          <w:szCs w:val="24"/>
        </w:rPr>
        <w:t>Γι</w:t>
      </w:r>
      <w:r>
        <w:rPr>
          <w:rFonts w:eastAsia="Times New Roman" w:cs="Times New Roman"/>
          <w:szCs w:val="24"/>
        </w:rPr>
        <w:t>ατί η λεηλασία συνεχίστηκε και στα χρόνια των δύο πρώτων μνημονίων και στα χρόνια της κρίσης, που υποτίθεται ότι έπρεπε όλοι να σφίξουν το ζωνάρι. Κάποιοι δεν το έσφιγγαν, όμως. Και έδωσε σε εμάς εν</w:t>
      </w:r>
      <w:r>
        <w:rPr>
          <w:rFonts w:eastAsia="Times New Roman" w:cs="Times New Roman"/>
          <w:szCs w:val="24"/>
        </w:rPr>
        <w:t>τολή, στην αρχή εντολή</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σκληρής διαπραγμάτευσης, εντολή που τηρήσαμε και υλοποιήσαμε μέχρι κεραίας το πρώτο εξάμηνο, παρά τις συνθήκες ασφυξίας, που τεχνηέντως είχατε δημιουργήσει προσδοκώντας βεβαίως ή και σχεδιάζοντας τη βίαιη πτώση μας, τη λεγόμενη παρένθεση, που ξεχείλωσε στ</w:t>
      </w:r>
      <w:r>
        <w:rPr>
          <w:rFonts w:eastAsia="Times New Roman" w:cs="Times New Roman"/>
          <w:szCs w:val="24"/>
        </w:rPr>
        <w:t xml:space="preserve">ο τέλος.  </w:t>
      </w:r>
    </w:p>
    <w:p w14:paraId="1ED2CED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Καταλήξαμε σε έναν συμβιβασμό με τους εταίρους μας, αναγκαστικό συμβιβασμό και δύσκολο μεν, αλλά με πολύ ρεαλιστικότερους όρους απ’ όσα εσείς είχατε φορτώσει στις πλάτες του ελληνικού λαού. Δεν καταφέραμε όλα όσα επιδιώκαμε, αλλά φέραμε μία συμφ</w:t>
      </w:r>
      <w:r>
        <w:rPr>
          <w:rFonts w:eastAsia="Times New Roman" w:cs="Times New Roman"/>
          <w:szCs w:val="24"/>
        </w:rPr>
        <w:t xml:space="preserve">ωνία πολύ ηπιότερης προσαρμογής και προσαρμογής, όπως αποδείχτηκε, στα δύο πρώτα χρόνια. </w:t>
      </w:r>
    </w:p>
    <w:p w14:paraId="1ED2CED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Εσείς εφαρμόσατε φορολογικά μέτρα 30 δισεκατομμυρίων. Για εμάς η φορολογική προσαρμογή δεν ξεπερνά συνολικά τα 5 δισεκατομμύρια. Και το κυριότερο, μειώσαμε τους δημοσ</w:t>
      </w:r>
      <w:r>
        <w:rPr>
          <w:rFonts w:eastAsia="Times New Roman" w:cs="Times New Roman"/>
          <w:szCs w:val="24"/>
        </w:rPr>
        <w:t xml:space="preserve">ιονομικούς στόχους κατά είκοσι ολόκληρα δισεκατομμύρια ευρώ σε σχέση με όσα είχατε δεσμευτεί για την τριετία 2015-2018. </w:t>
      </w:r>
    </w:p>
    <w:p w14:paraId="1ED2CED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 πιο σημαντικό όμως, είναι ότι εμείς, αυτά που καταφέραμε, τότε στο πρώτο εξάμηνο, δεν τα κρύψαμε κάτω από το χαλί. Αυτήν τη συμφωνία</w:t>
      </w:r>
      <w:r>
        <w:rPr>
          <w:rFonts w:eastAsia="Times New Roman" w:cs="Times New Roman"/>
          <w:szCs w:val="24"/>
        </w:rPr>
        <w:t xml:space="preserve"> που καταφέραμε δεν την κρύψαμε από τον ελληνικό λαό. Δεν αρκεστήκαμε στη νωπή εντολή που είχαμε ποτέ, αλλά προχωρήσαμε σε μία πρωτόγνωρη, για τα ελληνικά δεδομένα, πράξη δημοκρατικής ευθιξίας και ευαισθησίας, να ζητήσουμε εκ νέου την ψήφο του ελληνικού λα</w:t>
      </w:r>
      <w:r>
        <w:rPr>
          <w:rFonts w:eastAsia="Times New Roman" w:cs="Times New Roman"/>
          <w:szCs w:val="24"/>
        </w:rPr>
        <w:t xml:space="preserve">ού, με τη συμφωνία γνωστή και τα μέτρα γνωστά και όλα πάνω στο τραπέζι. </w:t>
      </w:r>
    </w:p>
    <w:p w14:paraId="1ED2CED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Και ο ελληνικός λαός επέλεξε πάλι εμάς να υλοποιήσουμε τη συμφωνία, τη δύσκολη συμφωνία. Εμάς επέλεξε να βγάλουμε τη χώρα από την κρίση, όχι εσάς. Και μας επέλεξε πάλι, με πολύ μεγάλη διαφορά, εάν θυμάστε, παρά τα αντίθετα ευρήματα και τότε ορισμένων </w:t>
      </w:r>
      <w:proofErr w:type="spellStart"/>
      <w:r>
        <w:rPr>
          <w:rFonts w:eastAsia="Times New Roman" w:cs="Times New Roman"/>
          <w:szCs w:val="24"/>
        </w:rPr>
        <w:t>δημοσ</w:t>
      </w:r>
      <w:r>
        <w:rPr>
          <w:rFonts w:eastAsia="Times New Roman" w:cs="Times New Roman"/>
          <w:szCs w:val="24"/>
        </w:rPr>
        <w:t>κοπικών</w:t>
      </w:r>
      <w:proofErr w:type="spellEnd"/>
      <w:r>
        <w:rPr>
          <w:rFonts w:eastAsia="Times New Roman" w:cs="Times New Roman"/>
          <w:szCs w:val="24"/>
        </w:rPr>
        <w:t xml:space="preserve"> μετρήσεων. </w:t>
      </w:r>
    </w:p>
    <w:p w14:paraId="1ED2CED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Γιατί άραγε, κύριοι της Νέας Δημοκρατίας, συνέβη αυτό; </w:t>
      </w:r>
      <w:r>
        <w:rPr>
          <w:rFonts w:eastAsia="Times New Roman" w:cs="Times New Roman"/>
          <w:color w:val="000000"/>
          <w:szCs w:val="24"/>
        </w:rPr>
        <w:t>Έχετε σκεφτεί γιατί συνέβη αυτό; Ξεγελάστηκε</w:t>
      </w:r>
      <w:r w:rsidRPr="00CB15FB">
        <w:rPr>
          <w:rFonts w:eastAsia="Times New Roman" w:cs="Times New Roman"/>
          <w:color w:val="000000"/>
          <w:szCs w:val="24"/>
        </w:rPr>
        <w:t>,</w:t>
      </w:r>
      <w:r>
        <w:rPr>
          <w:rFonts w:eastAsia="Times New Roman" w:cs="Times New Roman"/>
          <w:color w:val="000000"/>
          <w:szCs w:val="24"/>
        </w:rPr>
        <w:t xml:space="preserve"> όπως μας είπε ο κύριος Μητσοτάκης</w:t>
      </w:r>
      <w:r w:rsidRPr="00CB15FB">
        <w:rPr>
          <w:rFonts w:eastAsia="Times New Roman" w:cs="Times New Roman"/>
          <w:color w:val="000000"/>
          <w:szCs w:val="24"/>
        </w:rPr>
        <w:t>,</w:t>
      </w:r>
      <w:r>
        <w:rPr>
          <w:rFonts w:eastAsia="Times New Roman" w:cs="Times New Roman"/>
          <w:color w:val="000000"/>
          <w:szCs w:val="24"/>
        </w:rPr>
        <w:t xml:space="preserve"> δύο φορές ο ελληνικός λαός; </w:t>
      </w:r>
      <w:r>
        <w:rPr>
          <w:rFonts w:eastAsia="Times New Roman" w:cs="Times New Roman"/>
          <w:szCs w:val="24"/>
        </w:rPr>
        <w:t xml:space="preserve"> </w:t>
      </w:r>
    </w:p>
    <w:p w14:paraId="1ED2CED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Εσείς που, με περισσή απερισκεψία, μια εβδομάδα τώρα περιφέρεστε και υ</w:t>
      </w:r>
      <w:r>
        <w:rPr>
          <w:rFonts w:eastAsia="Times New Roman" w:cs="Times New Roman"/>
          <w:szCs w:val="24"/>
        </w:rPr>
        <w:t xml:space="preserve">περασπίζεστε το ψεύτικο, το φαύλο </w:t>
      </w:r>
      <w:r>
        <w:rPr>
          <w:rFonts w:eastAsia="Times New Roman" w:cs="Times New Roman"/>
          <w:szCs w:val="24"/>
          <w:lang w:val="en-US"/>
        </w:rPr>
        <w:t>success</w:t>
      </w:r>
      <w:r w:rsidRPr="006D72A3">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του κ. Σαμαρά, πώς το εξηγείτε αυτό; Τελικά, αφού εσείς τα είχατε κάνει τόσο καλά και τόσο τέλεια μέχρι το τέλος του 2014, ενώ εμείς τους πρώτους έξι-εφτά μήνες του 2015 διαλύσαμε τη χώρα, την καταστρέψαμε, γ</w:t>
      </w:r>
      <w:r>
        <w:rPr>
          <w:rFonts w:eastAsia="Times New Roman" w:cs="Times New Roman"/>
          <w:szCs w:val="24"/>
        </w:rPr>
        <w:t xml:space="preserve">ιατί ο ελληνικός λαός εμπιστεύθηκε πάλι εμάς να βγάλουμε τη χώρα από την κρίση και </w:t>
      </w:r>
      <w:proofErr w:type="spellStart"/>
      <w:r>
        <w:rPr>
          <w:rFonts w:eastAsia="Times New Roman" w:cs="Times New Roman"/>
          <w:szCs w:val="24"/>
        </w:rPr>
        <w:t>ξανακαταδίκασε</w:t>
      </w:r>
      <w:proofErr w:type="spellEnd"/>
      <w:r>
        <w:rPr>
          <w:rFonts w:eastAsia="Times New Roman" w:cs="Times New Roman"/>
          <w:szCs w:val="24"/>
        </w:rPr>
        <w:t xml:space="preserve"> εσάς στην αντιπολίτευση;</w:t>
      </w:r>
    </w:p>
    <w:p w14:paraId="1ED2CEDE" w14:textId="77777777" w:rsidR="00844B03" w:rsidRDefault="0027580D">
      <w:pPr>
        <w:spacing w:after="0" w:line="600" w:lineRule="auto"/>
        <w:ind w:firstLine="709"/>
        <w:jc w:val="center"/>
        <w:rPr>
          <w:rFonts w:eastAsia="Times New Roman" w:cs="Times New Roman"/>
          <w:szCs w:val="24"/>
        </w:rPr>
      </w:pPr>
      <w:r w:rsidRPr="0096133D">
        <w:rPr>
          <w:rFonts w:eastAsia="Times New Roman" w:cs="Times New Roman"/>
          <w:szCs w:val="24"/>
        </w:rPr>
        <w:t>(Χειροκροτήματα</w:t>
      </w:r>
      <w:r>
        <w:rPr>
          <w:rFonts w:eastAsia="Times New Roman" w:cs="Times New Roman"/>
          <w:szCs w:val="24"/>
        </w:rPr>
        <w:t xml:space="preserve"> από τις πτέρυγες του ΣΥΡΙΖΑ και των ΑΝΕΛ</w:t>
      </w:r>
      <w:r w:rsidRPr="0096133D">
        <w:rPr>
          <w:rFonts w:eastAsia="Times New Roman" w:cs="Times New Roman"/>
          <w:szCs w:val="24"/>
        </w:rPr>
        <w:t>)</w:t>
      </w:r>
    </w:p>
    <w:p w14:paraId="1ED2CED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Μήπως είναι αδαής ο λαός και δεν καταλαβαίνει, για να χρησιμοποιήσω μια προ</w:t>
      </w:r>
      <w:r>
        <w:rPr>
          <w:rFonts w:eastAsia="Times New Roman" w:cs="Times New Roman"/>
          <w:szCs w:val="24"/>
        </w:rPr>
        <w:t xml:space="preserve">σφιλής σας έκφραση, κύριε Μητσοτάκη; Όχι, λοιπόν, κυρίες και κύριοι συνάδελφοι. Δεν είναι χαζός ο ελληνικός λαός. </w:t>
      </w:r>
    </w:p>
    <w:p w14:paraId="1ED2CEE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Ο ελληνικός λαός έχει και μνήμη και γνώση και διαίσθηση. Σας γνωρίζει πολύ καλά. Αυτή ήταν η αιτία. Γνωρίζει τι κάνατε όλα αυτά τα χρόνια. Κι</w:t>
      </w:r>
      <w:r>
        <w:rPr>
          <w:rFonts w:eastAsia="Times New Roman" w:cs="Times New Roman"/>
          <w:szCs w:val="24"/>
        </w:rPr>
        <w:t xml:space="preserve"> αυτή θα είναι η αιτία</w:t>
      </w:r>
      <w:r>
        <w:rPr>
          <w:rFonts w:eastAsia="Times New Roman" w:cs="Times New Roman"/>
          <w:szCs w:val="24"/>
        </w:rPr>
        <w:t>,</w:t>
      </w:r>
      <w:r>
        <w:rPr>
          <w:rFonts w:eastAsia="Times New Roman" w:cs="Times New Roman"/>
          <w:szCs w:val="24"/>
        </w:rPr>
        <w:t xml:space="preserve"> που θα σας οδηγήσει και σε νέα ήττα στις εκλογές του Σεπτέμβρη του 2019!</w:t>
      </w:r>
    </w:p>
    <w:p w14:paraId="1ED2CEE1" w14:textId="77777777" w:rsidR="00844B03" w:rsidRDefault="0027580D">
      <w:pPr>
        <w:spacing w:after="0" w:line="600" w:lineRule="auto"/>
        <w:ind w:firstLine="709"/>
        <w:jc w:val="center"/>
        <w:rPr>
          <w:rFonts w:eastAsia="Times New Roman" w:cs="Times New Roman"/>
          <w:szCs w:val="24"/>
        </w:rPr>
      </w:pPr>
      <w:r w:rsidRPr="0096133D">
        <w:rPr>
          <w:rFonts w:eastAsia="Times New Roman" w:cs="Times New Roman"/>
          <w:szCs w:val="24"/>
        </w:rPr>
        <w:t>(Χειροκροτήματα</w:t>
      </w:r>
      <w:r>
        <w:rPr>
          <w:rFonts w:eastAsia="Times New Roman" w:cs="Times New Roman"/>
          <w:szCs w:val="24"/>
        </w:rPr>
        <w:t xml:space="preserve"> από τις πτέρυγες του ΣΥΡΙΖΑ και των ΑΝΕΛ</w:t>
      </w:r>
      <w:r w:rsidRPr="0096133D">
        <w:rPr>
          <w:rFonts w:eastAsia="Times New Roman" w:cs="Times New Roman"/>
          <w:szCs w:val="24"/>
        </w:rPr>
        <w:t>)</w:t>
      </w:r>
    </w:p>
    <w:p w14:paraId="1ED2CEE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Αφού όμως μπήκατε σ’ αυτή τη βάσανο των συγκρίσεων, ελάτε να συγκριθούμε από τώρα, αν θέλετε. Να μην </w:t>
      </w:r>
      <w:r>
        <w:rPr>
          <w:rFonts w:eastAsia="Times New Roman" w:cs="Times New Roman"/>
          <w:szCs w:val="24"/>
        </w:rPr>
        <w:t xml:space="preserve">περιμένουμε το 2019 που θα γίνουν οι εκλογές, γιατί τότε η σύγκριση -αφήστε την καλύτερα- θα είναι η μέρα με τη νύχτα. Για να συγκριθούμε λοιπόν τώρα, με τα σημερινά στοιχεία. </w:t>
      </w:r>
    </w:p>
    <w:p w14:paraId="1ED2CEE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 2014 πασχίζατε να πετύχετε κάτι άπιαστο για τα δημοσιονομικά δεδομένα και τα</w:t>
      </w:r>
      <w:r>
        <w:rPr>
          <w:rFonts w:eastAsia="Times New Roman" w:cs="Times New Roman"/>
          <w:szCs w:val="24"/>
        </w:rPr>
        <w:t xml:space="preserve"> μακροοικονομικά μεγέθη, να αποκτήσετε μια γραμμή πίστωσης με πολύ ισχυρή επιτήρηση και πολύ σκληρά </w:t>
      </w:r>
      <w:proofErr w:type="spellStart"/>
      <w:r>
        <w:rPr>
          <w:rFonts w:eastAsia="Times New Roman" w:cs="Times New Roman"/>
          <w:szCs w:val="24"/>
        </w:rPr>
        <w:t>προαπαιτούμενα</w:t>
      </w:r>
      <w:proofErr w:type="spellEnd"/>
      <w:r>
        <w:rPr>
          <w:rFonts w:eastAsia="Times New Roman" w:cs="Times New Roman"/>
          <w:szCs w:val="24"/>
        </w:rPr>
        <w:t xml:space="preserve">, προφανώς αυτά που δεν μπορούσατε τότε να κλείστε στην πέμπτη αξιολόγηση. Αυτό ήταν το μεγάλο σας </w:t>
      </w:r>
      <w:r>
        <w:rPr>
          <w:rFonts w:eastAsia="Times New Roman" w:cs="Times New Roman"/>
          <w:szCs w:val="24"/>
          <w:lang w:val="en-US"/>
        </w:rPr>
        <w:t>success</w:t>
      </w:r>
      <w:r>
        <w:rPr>
          <w:rFonts w:eastAsia="Times New Roman" w:cs="Times New Roman"/>
          <w:szCs w:val="24"/>
        </w:rPr>
        <w:t xml:space="preserve"> αν</w:t>
      </w:r>
      <w:r w:rsidRPr="006D72A3">
        <w:rPr>
          <w:rFonts w:eastAsia="Times New Roman" w:cs="Times New Roman"/>
          <w:szCs w:val="24"/>
        </w:rPr>
        <w:t xml:space="preserve"> το πετυχ</w:t>
      </w:r>
      <w:r>
        <w:rPr>
          <w:rFonts w:eastAsia="Times New Roman" w:cs="Times New Roman"/>
          <w:szCs w:val="24"/>
        </w:rPr>
        <w:t>αίνατε, η μεγάλη σας επι</w:t>
      </w:r>
      <w:r>
        <w:rPr>
          <w:rFonts w:eastAsia="Times New Roman" w:cs="Times New Roman"/>
          <w:szCs w:val="24"/>
        </w:rPr>
        <w:t xml:space="preserve">τυχία. </w:t>
      </w:r>
    </w:p>
    <w:p w14:paraId="1ED2CEE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Γι’ αυτόν τον λόγο, σας θυμίζω, στείλατε τότε τον κ. </w:t>
      </w:r>
      <w:proofErr w:type="spellStart"/>
      <w:r>
        <w:rPr>
          <w:rFonts w:eastAsia="Times New Roman" w:cs="Times New Roman"/>
          <w:szCs w:val="24"/>
        </w:rPr>
        <w:t>Χαρδούβελη</w:t>
      </w:r>
      <w:proofErr w:type="spellEnd"/>
      <w:r>
        <w:rPr>
          <w:rFonts w:eastAsia="Times New Roman" w:cs="Times New Roman"/>
          <w:szCs w:val="24"/>
        </w:rPr>
        <w:t xml:space="preserve">, τον Υπουργό Οικονομικών στην Ουάσιγκτον να συναντήσει την κ. </w:t>
      </w:r>
      <w:proofErr w:type="spellStart"/>
      <w:r>
        <w:rPr>
          <w:rFonts w:eastAsia="Times New Roman" w:cs="Times New Roman"/>
          <w:szCs w:val="24"/>
        </w:rPr>
        <w:t>Λαγκάρντ</w:t>
      </w:r>
      <w:proofErr w:type="spellEnd"/>
      <w:r>
        <w:rPr>
          <w:rFonts w:eastAsia="Times New Roman" w:cs="Times New Roman"/>
          <w:szCs w:val="24"/>
        </w:rPr>
        <w:t xml:space="preserve">. Είχατε προφανώς σχέδιο μετά το ψεύτικο </w:t>
      </w:r>
      <w:r>
        <w:rPr>
          <w:rFonts w:eastAsia="Times New Roman" w:cs="Times New Roman"/>
          <w:szCs w:val="24"/>
          <w:lang w:val="en-US"/>
        </w:rPr>
        <w:t>success</w:t>
      </w:r>
      <w:r w:rsidRPr="006D72A3">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να στήσετε κι ένα ψεύτικο τέλος των μνημονίων, αφού θα κρύβ</w:t>
      </w:r>
      <w:r>
        <w:rPr>
          <w:rFonts w:eastAsia="Times New Roman" w:cs="Times New Roman"/>
          <w:szCs w:val="24"/>
        </w:rPr>
        <w:t xml:space="preserve">ατε στην πιστωτική γραμμή τα απαραίτητα χρήματα για την κάλυψη των δανειακών αναγκών της χώρας -αφού στις αγορές δεν μπορούσατε να βγείτε- και στα </w:t>
      </w:r>
      <w:proofErr w:type="spellStart"/>
      <w:r>
        <w:rPr>
          <w:rFonts w:eastAsia="Times New Roman" w:cs="Times New Roman"/>
          <w:szCs w:val="24"/>
        </w:rPr>
        <w:t>προαπαιτούμενά</w:t>
      </w:r>
      <w:proofErr w:type="spellEnd"/>
      <w:r>
        <w:rPr>
          <w:rFonts w:eastAsia="Times New Roman" w:cs="Times New Roman"/>
          <w:szCs w:val="24"/>
        </w:rPr>
        <w:t xml:space="preserve"> της όλα τα μέτρα της πέμπτης αξιολόγησης. </w:t>
      </w:r>
    </w:p>
    <w:p w14:paraId="1ED2CEE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Βεβαίως, τον κ. </w:t>
      </w:r>
      <w:proofErr w:type="spellStart"/>
      <w:r>
        <w:rPr>
          <w:rFonts w:eastAsia="Times New Roman" w:cs="Times New Roman"/>
          <w:szCs w:val="24"/>
        </w:rPr>
        <w:t>Χαρδούβελη</w:t>
      </w:r>
      <w:proofErr w:type="spellEnd"/>
      <w:r>
        <w:rPr>
          <w:rFonts w:eastAsia="Times New Roman" w:cs="Times New Roman"/>
          <w:szCs w:val="24"/>
        </w:rPr>
        <w:t xml:space="preserve"> σάς τον έστειλαν πίσω όπ</w:t>
      </w:r>
      <w:r>
        <w:rPr>
          <w:rFonts w:eastAsia="Times New Roman" w:cs="Times New Roman"/>
          <w:szCs w:val="24"/>
        </w:rPr>
        <w:t xml:space="preserve">ως πήγε στην Ουάσιγκτον όχι γιατί δεν σας αγαπούσαν, όχι γιατί δεν ήθελαν να σας διευκολύνουν, αλλά πολύ απλά γιατί δεν μπορούσαν να </w:t>
      </w:r>
      <w:proofErr w:type="spellStart"/>
      <w:r>
        <w:rPr>
          <w:rFonts w:eastAsia="Times New Roman" w:cs="Times New Roman"/>
          <w:szCs w:val="24"/>
        </w:rPr>
        <w:t>αυτοεξευτελιστούν</w:t>
      </w:r>
      <w:proofErr w:type="spellEnd"/>
      <w:r>
        <w:rPr>
          <w:rFonts w:eastAsia="Times New Roman" w:cs="Times New Roman"/>
          <w:szCs w:val="24"/>
        </w:rPr>
        <w:t>, καθώς θα γελούσαν ακόμα και οι πέτρες, αν εσείς μιλούσατε για τέλος μνημονίων και πιστωτική γραμμή με όλ</w:t>
      </w:r>
      <w:r>
        <w:rPr>
          <w:rFonts w:eastAsia="Times New Roman" w:cs="Times New Roman"/>
          <w:szCs w:val="24"/>
        </w:rPr>
        <w:t xml:space="preserve">ες τις δομικές μεταρρυθμίσεις ανολοκλήρωτες και το κυριότερο με επιτόκια δανεισμού κοντά στο 8%. </w:t>
      </w:r>
    </w:p>
    <w:p w14:paraId="1ED2CEE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Με εσάς, ξέρετε τείνουμε να ξεχάσουμε και τα βασικά, δηλαδή ότι στα μνημόνια οδηγηθήκαμε εξαιτίας του αποκλεισμού της χώρας από τις διεθνείς αγορές. Άρα, ο τρ</w:t>
      </w:r>
      <w:r>
        <w:rPr>
          <w:rFonts w:eastAsia="Times New Roman" w:cs="Times New Roman"/>
          <w:szCs w:val="24"/>
        </w:rPr>
        <w:t xml:space="preserve">όπος για να ξεφύγουμε απ’ αυτή τη συνθήκη είναι το κόστος δανεισμού να επιστρέψει σε αποδεκτά επίπεδα ώστε να μπορεί η χώρα να </w:t>
      </w:r>
      <w:proofErr w:type="spellStart"/>
      <w:r>
        <w:rPr>
          <w:rFonts w:eastAsia="Times New Roman" w:cs="Times New Roman"/>
          <w:szCs w:val="24"/>
        </w:rPr>
        <w:t>αναχρηματοδοτεί</w:t>
      </w:r>
      <w:proofErr w:type="spellEnd"/>
      <w:r>
        <w:rPr>
          <w:rFonts w:eastAsia="Times New Roman" w:cs="Times New Roman"/>
          <w:szCs w:val="24"/>
        </w:rPr>
        <w:t xml:space="preserve"> τις ανάγκες της δίχως το περιοριστικό πλαίσιο των προγραμμάτων στήριξης. </w:t>
      </w:r>
    </w:p>
    <w:p w14:paraId="1ED2CEE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Εσείς, λοιπόν, πριν τρία χρόνια μιλούσα</w:t>
      </w:r>
      <w:r>
        <w:rPr>
          <w:rFonts w:eastAsia="Times New Roman" w:cs="Times New Roman"/>
          <w:szCs w:val="24"/>
        </w:rPr>
        <w:t xml:space="preserve">τε για </w:t>
      </w:r>
      <w:r>
        <w:rPr>
          <w:rFonts w:eastAsia="Times New Roman" w:cs="Times New Roman"/>
          <w:szCs w:val="24"/>
          <w:lang w:val="en-US"/>
        </w:rPr>
        <w:t>success</w:t>
      </w:r>
      <w:r w:rsidRPr="006D72A3">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με επιτόκια για το δεκαετές στο 8%. Εμείς σήμερα μιλάμε με βεβαιότητα για το τέλος της περιπέτειας και δεν λέμε ψέματα, όπως λέγατε εσείς τότε, για τον απλό λόγο ότι σήμερα τα επιτόκια για το δεκαετές έχουν ήδη πέσει, οκτώ μήνες πριν τ</w:t>
      </w:r>
      <w:r>
        <w:rPr>
          <w:rFonts w:eastAsia="Times New Roman" w:cs="Times New Roman"/>
          <w:szCs w:val="24"/>
        </w:rPr>
        <w:t xml:space="preserve">η λήξη του προγράμματος, την προηγούμενη Παρασκευή, κοντά στο 3,7%. Τι ακριβώς συγκρίνετε λοιπόν; Συγκρίνετε το 8% με το 3,7%; </w:t>
      </w:r>
    </w:p>
    <w:p w14:paraId="1ED2CEE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Να σας θυμίσω ότι ο στόχος</w:t>
      </w:r>
      <w:r>
        <w:rPr>
          <w:rFonts w:eastAsia="Times New Roman" w:cs="Times New Roman"/>
          <w:szCs w:val="24"/>
        </w:rPr>
        <w:t>,</w:t>
      </w:r>
      <w:r>
        <w:rPr>
          <w:rFonts w:eastAsia="Times New Roman" w:cs="Times New Roman"/>
          <w:szCs w:val="24"/>
        </w:rPr>
        <w:t xml:space="preserve"> που τέθηκε από την πλευρά των Ευρωπαίων, για να βγούμε οριστικά από τα μνημόνια, είναι το επιτόκιο τ</w:t>
      </w:r>
      <w:r>
        <w:rPr>
          <w:rFonts w:eastAsia="Times New Roman" w:cs="Times New Roman"/>
          <w:szCs w:val="24"/>
        </w:rPr>
        <w:t>ου δεκαετούς ομολόγου να κινείται σε παρόμοια επίπεδα με αυτά του 2009, δηλαδή 4%-4,5%.</w:t>
      </w:r>
    </w:p>
    <w:p w14:paraId="1ED2CEE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Σήμερα το 3,7 και το 3,8 αντιστοιχεί στα επίπεδα δανεισμού για την Ελλάδα το 2005-2006, όταν δηλαδή ακόμη η έννοια της κρίσης δεν υπήρχε ούτε στο πίσω μέρος του μυαλού </w:t>
      </w:r>
      <w:r>
        <w:rPr>
          <w:rFonts w:eastAsia="Times New Roman" w:cs="Times New Roman"/>
          <w:szCs w:val="24"/>
        </w:rPr>
        <w:t>ούτε στην πιο αρρωστημένη φαντασία.</w:t>
      </w:r>
    </w:p>
    <w:p w14:paraId="1ED2CEE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Τι σημαίνει αυτό πρακτικά; Ότι η Ελλάδα διαμορφώνει το έδαφος για να ανακτήσει την οικονομική και πολιτική της κυριαρχία με το τέλος του </w:t>
      </w:r>
      <w:r>
        <w:rPr>
          <w:rFonts w:eastAsia="Times New Roman" w:cs="Times New Roman"/>
          <w:szCs w:val="24"/>
        </w:rPr>
        <w:t>π</w:t>
      </w:r>
      <w:r>
        <w:rPr>
          <w:rFonts w:eastAsia="Times New Roman" w:cs="Times New Roman"/>
          <w:szCs w:val="24"/>
        </w:rPr>
        <w:t>ρογράμματος. Διαμορφώνει τη δυνατότητα να δανείζεται με ένα ευνοϊκό επιτόκιο δίχως</w:t>
      </w:r>
      <w:r>
        <w:rPr>
          <w:rFonts w:eastAsia="Times New Roman" w:cs="Times New Roman"/>
          <w:szCs w:val="24"/>
        </w:rPr>
        <w:t xml:space="preserve"> τους καταναγκασμούς του </w:t>
      </w:r>
      <w:proofErr w:type="spellStart"/>
      <w:r>
        <w:rPr>
          <w:rFonts w:eastAsia="Times New Roman" w:cs="Times New Roman"/>
          <w:szCs w:val="24"/>
        </w:rPr>
        <w:t>μνημονιακού</w:t>
      </w:r>
      <w:proofErr w:type="spellEnd"/>
      <w:r>
        <w:rPr>
          <w:rFonts w:eastAsia="Times New Roman" w:cs="Times New Roman"/>
          <w:szCs w:val="24"/>
        </w:rPr>
        <w:t xml:space="preserve"> πλαισίου.</w:t>
      </w:r>
    </w:p>
    <w:p w14:paraId="1ED2CEEB" w14:textId="77777777" w:rsidR="00844B03" w:rsidRDefault="0027580D">
      <w:pPr>
        <w:spacing w:after="0" w:line="600" w:lineRule="auto"/>
        <w:ind w:firstLine="720"/>
        <w:jc w:val="both"/>
        <w:rPr>
          <w:rFonts w:eastAsia="Times New Roman" w:cs="Times New Roman"/>
          <w:szCs w:val="24"/>
        </w:rPr>
      </w:pPr>
      <w:r w:rsidRPr="00FE4386">
        <w:rPr>
          <w:rFonts w:eastAsia="Times New Roman" w:cs="Times New Roman"/>
          <w:szCs w:val="24"/>
        </w:rPr>
        <w:t xml:space="preserve">Σας άκουσα, κύριε Μητσοτάκη, εδώ -προφανώς μη έχοντας να συγκρίνετε κάτι </w:t>
      </w:r>
      <w:r>
        <w:rPr>
          <w:rFonts w:eastAsia="Times New Roman" w:cs="Times New Roman"/>
          <w:szCs w:val="24"/>
        </w:rPr>
        <w:t>άλλο</w:t>
      </w:r>
      <w:r w:rsidRPr="00FE4386">
        <w:rPr>
          <w:rFonts w:eastAsia="Times New Roman" w:cs="Times New Roman"/>
          <w:szCs w:val="24"/>
        </w:rPr>
        <w:t>- να συγκρίνετε τα δικά σας κατορθώματα</w:t>
      </w:r>
      <w:r>
        <w:rPr>
          <w:rFonts w:eastAsia="Times New Roman" w:cs="Times New Roman"/>
          <w:szCs w:val="24"/>
        </w:rPr>
        <w:t>. Όμως, αλήθεια τι να συγκρίνετε; Δεν είχατε τίποτα να πείτε για τα επιτόκια και ήρθατε εδώ ν</w:t>
      </w:r>
      <w:r>
        <w:rPr>
          <w:rFonts w:eastAsia="Times New Roman" w:cs="Times New Roman"/>
          <w:szCs w:val="24"/>
        </w:rPr>
        <w:t xml:space="preserve">α συγκρίνετε μήλα με πορτοκάλια. Λέτε «εντάξει, έχουν πέσει τα επιτόκια δανεισμού, αλλά είναι πιο χαμηλά από των χωρών που έχουν βγει εδώ και δύο-τρία χρόνια από τα μνημόνια». Και αναφέρατε το παράδειγμα της Κύπρου και το παράδειγμα της Πορτογαλίας. </w:t>
      </w:r>
    </w:p>
    <w:p w14:paraId="1ED2CEE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θέλω να σας θυμίσω, κύριε Μητσοτάκη, ότι η Πορτογαλία σε αντίστοιχο χρόνο με εμάς σήμερα, δηλαδή εννιά μήνες πριν ολοκληρώσει το </w:t>
      </w:r>
      <w:r>
        <w:rPr>
          <w:rFonts w:eastAsia="Times New Roman" w:cs="Times New Roman"/>
          <w:szCs w:val="24"/>
        </w:rPr>
        <w:t>π</w:t>
      </w:r>
      <w:r>
        <w:rPr>
          <w:rFonts w:eastAsia="Times New Roman" w:cs="Times New Roman"/>
          <w:szCs w:val="24"/>
        </w:rPr>
        <w:t xml:space="preserve">ρόγραμμα, είχε επιτόκια 5%, όχι 3,7%. </w:t>
      </w:r>
    </w:p>
    <w:p w14:paraId="1ED2CEE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βεβαίως, να σας θυμίσω σε σχέση με την Κύπρο, κύριε Μητσοτάκη, γιατί κάτι ξεχνάτε,</w:t>
      </w:r>
      <w:r>
        <w:rPr>
          <w:rFonts w:eastAsia="Times New Roman" w:cs="Times New Roman"/>
          <w:szCs w:val="24"/>
        </w:rPr>
        <w:t xml:space="preserve"> το εξής: Η Κύπρος </w:t>
      </w:r>
      <w:proofErr w:type="spellStart"/>
      <w:r>
        <w:rPr>
          <w:rFonts w:eastAsia="Times New Roman" w:cs="Times New Roman"/>
          <w:szCs w:val="24"/>
        </w:rPr>
        <w:t>εδέχθη</w:t>
      </w:r>
      <w:proofErr w:type="spellEnd"/>
      <w:r>
        <w:rPr>
          <w:rFonts w:eastAsia="Times New Roman" w:cs="Times New Roman"/>
          <w:szCs w:val="24"/>
        </w:rPr>
        <w:t xml:space="preserve"> το βαρύτατο πλήγμα με το «έμπα» στα μνημόνια, διότι έγινε ένα καταστροφικό κούρεμα καταθέσεων που επηρέασε μέχρι και τον τελευταίο καταθέτη. Τα ξεχνάτε αυτά! </w:t>
      </w:r>
    </w:p>
    <w:p w14:paraId="1ED2CEE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βεβαίως, να σας πω το αυτονόητο, το οποίο δεν θέλετε να καταλάβετε,</w:t>
      </w:r>
      <w:r>
        <w:rPr>
          <w:rFonts w:eastAsia="Times New Roman" w:cs="Times New Roman"/>
          <w:szCs w:val="24"/>
        </w:rPr>
        <w:t xml:space="preserve"> γιατί σας πονάει και ήσασταν εσείς υπεύθυνοι γι’ αυτό. Όταν αναφέρεστε στην Κύπρο, στην Πορτογαλία, στην Ιρλανδία, ξεχνάτε ότι κα</w:t>
      </w:r>
      <w:r>
        <w:rPr>
          <w:rFonts w:eastAsia="Times New Roman" w:cs="Times New Roman"/>
          <w:szCs w:val="24"/>
        </w:rPr>
        <w:t>μ</w:t>
      </w:r>
      <w:r>
        <w:rPr>
          <w:rFonts w:eastAsia="Times New Roman" w:cs="Times New Roman"/>
          <w:szCs w:val="24"/>
        </w:rPr>
        <w:t xml:space="preserve">μία από αυτές τις χώρες δεν αναγκάστηκε να πάει σε δεύτερο μνημόνιο. Ολοκλήρωσαν το </w:t>
      </w:r>
      <w:r>
        <w:rPr>
          <w:rFonts w:eastAsia="Times New Roman" w:cs="Times New Roman"/>
          <w:szCs w:val="24"/>
        </w:rPr>
        <w:t>π</w:t>
      </w:r>
      <w:r>
        <w:rPr>
          <w:rFonts w:eastAsia="Times New Roman" w:cs="Times New Roman"/>
          <w:szCs w:val="24"/>
        </w:rPr>
        <w:t>ρόγραμμα κανονικά και βγήκαν από την κρί</w:t>
      </w:r>
      <w:r>
        <w:rPr>
          <w:rFonts w:eastAsia="Times New Roman" w:cs="Times New Roman"/>
          <w:szCs w:val="24"/>
        </w:rPr>
        <w:t>ση. Κα</w:t>
      </w:r>
      <w:r>
        <w:rPr>
          <w:rFonts w:eastAsia="Times New Roman" w:cs="Times New Roman"/>
          <w:szCs w:val="24"/>
        </w:rPr>
        <w:t>μ</w:t>
      </w:r>
      <w:r>
        <w:rPr>
          <w:rFonts w:eastAsia="Times New Roman" w:cs="Times New Roman"/>
          <w:szCs w:val="24"/>
        </w:rPr>
        <w:t>μία από αυτές τις χώρες δεν μπήκε στο πρώτο μνημόνιο και δεν έπιασε ούτε έναν από τους στόχους τους δημοσιονομικούς και τους αναπτυξιακούς. Κα</w:t>
      </w:r>
      <w:r>
        <w:rPr>
          <w:rFonts w:eastAsia="Times New Roman" w:cs="Times New Roman"/>
          <w:szCs w:val="24"/>
        </w:rPr>
        <w:t>μ</w:t>
      </w:r>
      <w:r>
        <w:rPr>
          <w:rFonts w:eastAsia="Times New Roman" w:cs="Times New Roman"/>
          <w:szCs w:val="24"/>
        </w:rPr>
        <w:t>μία από αυτές τις χώρες δεν μπήκε στο πρώτο μνημόνιο και δεν έχασε το 25% του ΑΕΠ της μέσα σε δύο χρόνια κ</w:t>
      </w:r>
      <w:r>
        <w:rPr>
          <w:rFonts w:eastAsia="Times New Roman" w:cs="Times New Roman"/>
          <w:szCs w:val="24"/>
        </w:rPr>
        <w:t>αι καμία από αυτές τις χώρες δεν μπήκε στο πρώτο μνημόνιο και δεν είδε το χρέος της να απογειώνεται από το 120% στο 180% του ΑΕΠ. Αυτά είναι δικά σας κατορθώματα, δικά σας και του κ. Σαμαρά και του κ. Βενιζέλου που υπερασπίζεστε.</w:t>
      </w:r>
    </w:p>
    <w:p w14:paraId="1ED2CEEF"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w:t>
      </w:r>
      <w:r>
        <w:rPr>
          <w:rFonts w:eastAsia="Times New Roman" w:cs="Times New Roman"/>
          <w:szCs w:val="24"/>
        </w:rPr>
        <w:t>έρυγες</w:t>
      </w:r>
      <w:r w:rsidRPr="00C85201">
        <w:rPr>
          <w:rFonts w:eastAsia="Times New Roman" w:cs="Times New Roman"/>
          <w:szCs w:val="24"/>
        </w:rPr>
        <w:t xml:space="preserve"> του ΣΥΡΙΖΑ</w:t>
      </w:r>
      <w:r>
        <w:rPr>
          <w:rFonts w:eastAsia="Times New Roman" w:cs="Times New Roman"/>
          <w:szCs w:val="24"/>
        </w:rPr>
        <w:t xml:space="preserve"> και των ΑΝΕΛ</w:t>
      </w:r>
      <w:r w:rsidRPr="00C85201">
        <w:rPr>
          <w:rFonts w:eastAsia="Times New Roman" w:cs="Times New Roman"/>
          <w:szCs w:val="24"/>
        </w:rPr>
        <w:t>)</w:t>
      </w:r>
    </w:p>
    <w:p w14:paraId="1ED2CEF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Η χώρα, λοιπόν, θα τηρήσει τις δεσμεύσεις που έχει αναλάβει και επιπλέον, θα επιτύχει τη σταθερή και διαρκή πρόσβαση με ευνοϊκά επιτόκια μέσα στις αγορές και από την οριστική ρύθμιση του χρέους και τα μέτρα που αναμένονται ν</w:t>
      </w:r>
      <w:r>
        <w:rPr>
          <w:rFonts w:eastAsia="Times New Roman" w:cs="Times New Roman"/>
          <w:szCs w:val="24"/>
        </w:rPr>
        <w:t xml:space="preserve">α </w:t>
      </w:r>
      <w:proofErr w:type="spellStart"/>
      <w:r>
        <w:rPr>
          <w:rFonts w:eastAsia="Times New Roman" w:cs="Times New Roman"/>
          <w:szCs w:val="24"/>
        </w:rPr>
        <w:t>ποσοτικοποιηθούν</w:t>
      </w:r>
      <w:proofErr w:type="spellEnd"/>
      <w:r>
        <w:rPr>
          <w:rFonts w:eastAsia="Times New Roman" w:cs="Times New Roman"/>
          <w:szCs w:val="24"/>
        </w:rPr>
        <w:t xml:space="preserve">, να διευκρινιστούν με βάση τις κατευθυντήριες γραμμές της απόφασης του </w:t>
      </w:r>
      <w:proofErr w:type="spellStart"/>
      <w:r>
        <w:rPr>
          <w:rFonts w:eastAsia="Times New Roman" w:cs="Times New Roman"/>
          <w:szCs w:val="24"/>
          <w:lang w:val="en-US"/>
        </w:rPr>
        <w:t>Eurogroup</w:t>
      </w:r>
      <w:proofErr w:type="spellEnd"/>
      <w:r>
        <w:rPr>
          <w:rFonts w:eastAsia="Times New Roman" w:cs="Times New Roman"/>
          <w:szCs w:val="24"/>
        </w:rPr>
        <w:t xml:space="preserve"> του περασμένου Ιουνίου</w:t>
      </w:r>
      <w:r w:rsidRPr="007F39FC">
        <w:rPr>
          <w:rFonts w:eastAsia="Times New Roman" w:cs="Times New Roman"/>
          <w:szCs w:val="24"/>
        </w:rPr>
        <w:t>,</w:t>
      </w:r>
      <w:r>
        <w:rPr>
          <w:rFonts w:eastAsia="Times New Roman" w:cs="Times New Roman"/>
          <w:szCs w:val="24"/>
        </w:rPr>
        <w:t xml:space="preserve"> που βεβαίως να θυμίσω</w:t>
      </w:r>
      <w:r w:rsidRPr="007F39FC">
        <w:rPr>
          <w:rFonts w:eastAsia="Times New Roman" w:cs="Times New Roman"/>
          <w:szCs w:val="24"/>
        </w:rPr>
        <w:t xml:space="preserve"> </w:t>
      </w:r>
      <w:r>
        <w:rPr>
          <w:rFonts w:eastAsia="Times New Roman" w:cs="Times New Roman"/>
          <w:szCs w:val="24"/>
        </w:rPr>
        <w:t>επίσης, ότι κα</w:t>
      </w:r>
      <w:r>
        <w:rPr>
          <w:rFonts w:eastAsia="Times New Roman" w:cs="Times New Roman"/>
          <w:szCs w:val="24"/>
        </w:rPr>
        <w:t>μ</w:t>
      </w:r>
      <w:r>
        <w:rPr>
          <w:rFonts w:eastAsia="Times New Roman" w:cs="Times New Roman"/>
          <w:szCs w:val="24"/>
        </w:rPr>
        <w:t>μία σχέση δεν έχει αυτή η απόφαση με τις κούφιες υποσχέσεις του Νοέμβρη του 2012.</w:t>
      </w:r>
    </w:p>
    <w:p w14:paraId="1ED2CEF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Είναι σαφές ό</w:t>
      </w:r>
      <w:r>
        <w:rPr>
          <w:rFonts w:eastAsia="Times New Roman" w:cs="Times New Roman"/>
          <w:szCs w:val="24"/>
        </w:rPr>
        <w:t>τι το τέλος των μνημονίων και της κατάστασης της εξαίρεσης</w:t>
      </w:r>
      <w:r>
        <w:rPr>
          <w:rFonts w:eastAsia="Times New Roman" w:cs="Times New Roman"/>
          <w:szCs w:val="24"/>
        </w:rPr>
        <w:t>,</w:t>
      </w:r>
      <w:r>
        <w:rPr>
          <w:rFonts w:eastAsia="Times New Roman" w:cs="Times New Roman"/>
          <w:szCs w:val="24"/>
        </w:rPr>
        <w:t xml:space="preserve"> που βίωσε η χώρα δεν είναι λόγια προπαγάνδας και εσωτερικής κατανάλωσης, όπως αυτά που λέγατε εσείς το 2014, αλλά είναι πλέον κοινός τόπος για τις αγορές, τους επενδυτές, τους διεθνείς οίκους αξιο</w:t>
      </w:r>
      <w:r>
        <w:rPr>
          <w:rFonts w:eastAsia="Times New Roman" w:cs="Times New Roman"/>
          <w:szCs w:val="24"/>
        </w:rPr>
        <w:t xml:space="preserve">λόγησης. </w:t>
      </w:r>
    </w:p>
    <w:p w14:paraId="1ED2CEF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φυσικά δεν είναι μόνο η πορεία των ομολόγων</w:t>
      </w:r>
      <w:r>
        <w:rPr>
          <w:rFonts w:eastAsia="Times New Roman" w:cs="Times New Roman"/>
          <w:szCs w:val="24"/>
        </w:rPr>
        <w:t>,</w:t>
      </w:r>
      <w:r>
        <w:rPr>
          <w:rFonts w:eastAsia="Times New Roman" w:cs="Times New Roman"/>
          <w:szCs w:val="24"/>
        </w:rPr>
        <w:t xml:space="preserve"> που δείχνουν ότι η χώρα έχει κάνει βήματα εξαιρετικά, βήματα προόδου και είναι έτοιμη για την έξοδο. Υπάρχουν και τα αποτελέσματα των βασικών μεγεθών της οικονομίας. Το 2017 είναι το πρώτο έτος ουσ</w:t>
      </w:r>
      <w:r>
        <w:rPr>
          <w:rFonts w:eastAsia="Times New Roman" w:cs="Times New Roman"/>
          <w:szCs w:val="24"/>
        </w:rPr>
        <w:t>ιαστικής ανάπτυξης μετά από σειρά χρόνων ύφεσης. Ανάπτυξη για τρία διαδοχικά τρίμηνα, αύξηση του ΑΕΠ κατά 0,4% το πρώτο, κατά 1,6% το δεύτερο και τουλάχιστον κατά 1,3% το τρίτο. Και το λέω αυτό, διότι η αρχική εκτίμηση είναι 1,3%. Σας θυμίζω ότι η αρχική ε</w:t>
      </w:r>
      <w:r>
        <w:rPr>
          <w:rFonts w:eastAsia="Times New Roman" w:cs="Times New Roman"/>
          <w:szCs w:val="24"/>
        </w:rPr>
        <w:t xml:space="preserve">κτίμηση για το δεύτερο εξάμηνο στην τελική εκτίμηση διπλασιάστηκε. Μην προτρέχουμε, λοιπόν, για το τελικό μέγεθος. </w:t>
      </w:r>
    </w:p>
    <w:p w14:paraId="1ED2CEF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w:t>
      </w:r>
      <w:r w:rsidRPr="00D66BCA">
        <w:rPr>
          <w:rFonts w:eastAsia="Times New Roman"/>
          <w:bCs/>
        </w:rPr>
        <w:t>είναι</w:t>
      </w:r>
      <w:r>
        <w:rPr>
          <w:rFonts w:eastAsia="Times New Roman" w:cs="Times New Roman"/>
          <w:szCs w:val="24"/>
        </w:rPr>
        <w:t xml:space="preserve"> η πρώτη χρόνια</w:t>
      </w:r>
      <w:r>
        <w:rPr>
          <w:rFonts w:eastAsia="Times New Roman" w:cs="Times New Roman"/>
          <w:szCs w:val="24"/>
        </w:rPr>
        <w:t>,</w:t>
      </w:r>
      <w:r>
        <w:rPr>
          <w:rFonts w:eastAsia="Times New Roman" w:cs="Times New Roman"/>
          <w:szCs w:val="24"/>
        </w:rPr>
        <w:t xml:space="preserve"> </w:t>
      </w:r>
      <w:r w:rsidRPr="008F0891">
        <w:rPr>
          <w:rFonts w:eastAsia="Times New Roman" w:cs="Times New Roman"/>
          <w:bCs/>
          <w:shd w:val="clear" w:color="auto" w:fill="FFFFFF"/>
        </w:rPr>
        <w:t>που</w:t>
      </w:r>
      <w:r>
        <w:rPr>
          <w:rFonts w:eastAsia="Times New Roman" w:cs="Times New Roman"/>
          <w:szCs w:val="24"/>
        </w:rPr>
        <w:t xml:space="preserve"> ουσιαστικά έχουμε </w:t>
      </w:r>
      <w:r w:rsidRPr="00E62F0D">
        <w:rPr>
          <w:rFonts w:eastAsia="Times New Roman"/>
          <w:bCs/>
          <w:shd w:val="clear" w:color="auto" w:fill="FFFFFF"/>
        </w:rPr>
        <w:t>ανάπτυξη</w:t>
      </w:r>
      <w:r>
        <w:rPr>
          <w:rFonts w:eastAsia="Times New Roman" w:cs="Times New Roman"/>
          <w:szCs w:val="24"/>
        </w:rPr>
        <w:t xml:space="preserve"> στον τόπο. Οι εξαγωγές αγαθών </w:t>
      </w:r>
      <w:r w:rsidRPr="00F331DF">
        <w:rPr>
          <w:rFonts w:eastAsia="Times New Roman"/>
          <w:bCs/>
        </w:rPr>
        <w:t>και</w:t>
      </w:r>
      <w:r>
        <w:rPr>
          <w:rFonts w:eastAsia="Times New Roman" w:cs="Times New Roman"/>
          <w:szCs w:val="24"/>
        </w:rPr>
        <w:t xml:space="preserve"> υπηρεσιών του πρώτου </w:t>
      </w:r>
      <w:proofErr w:type="spellStart"/>
      <w:r>
        <w:rPr>
          <w:rFonts w:eastAsia="Times New Roman" w:cs="Times New Roman"/>
          <w:szCs w:val="24"/>
        </w:rPr>
        <w:t>εννεαμήνου</w:t>
      </w:r>
      <w:proofErr w:type="spellEnd"/>
      <w:r>
        <w:rPr>
          <w:rFonts w:eastAsia="Times New Roman" w:cs="Times New Roman"/>
          <w:szCs w:val="24"/>
        </w:rPr>
        <w:t xml:space="preserve"> αυξάνουν κατά 7,6% με τις βιομηχανικές εξαγωγές </w:t>
      </w:r>
      <w:r w:rsidRPr="002314B3">
        <w:rPr>
          <w:rFonts w:eastAsia="Times New Roman"/>
          <w:bCs/>
          <w:shd w:val="clear" w:color="auto" w:fill="FFFFFF"/>
        </w:rPr>
        <w:t>να</w:t>
      </w:r>
      <w:r>
        <w:rPr>
          <w:rFonts w:eastAsia="Times New Roman" w:cs="Times New Roman"/>
          <w:szCs w:val="24"/>
        </w:rPr>
        <w:t xml:space="preserve"> κυριαρχούν. Η βιομηχανική δραστηριότητα αυξήθηκε κατά 5,3% το πρώτο εξάμηνο του 2017. </w:t>
      </w:r>
    </w:p>
    <w:p w14:paraId="1ED2CEF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Οι άμεσες ξένες επενδύσεις το 2016 αυξήθηκαν συνολικά 142% σε </w:t>
      </w:r>
      <w:r>
        <w:rPr>
          <w:rFonts w:eastAsia="Times New Roman"/>
          <w:bCs/>
        </w:rPr>
        <w:t>ε</w:t>
      </w:r>
      <w:r>
        <w:rPr>
          <w:rFonts w:eastAsia="Times New Roman" w:cs="Times New Roman"/>
          <w:szCs w:val="24"/>
        </w:rPr>
        <w:t xml:space="preserve">τήσια </w:t>
      </w:r>
      <w:r>
        <w:rPr>
          <w:rFonts w:eastAsia="Times New Roman"/>
          <w:bCs/>
        </w:rPr>
        <w:t>βά</w:t>
      </w:r>
      <w:r>
        <w:rPr>
          <w:rFonts w:eastAsia="Times New Roman" w:cs="Times New Roman"/>
          <w:szCs w:val="24"/>
        </w:rPr>
        <w:t>ση, ενώ το πρώ</w:t>
      </w:r>
      <w:r>
        <w:rPr>
          <w:rFonts w:eastAsia="Times New Roman" w:cs="Times New Roman"/>
          <w:szCs w:val="24"/>
        </w:rPr>
        <w:t xml:space="preserve">το εννεάμηνο του 2017 σημειώνουν νέα άνοδο 69% αντίστοιχα. </w:t>
      </w:r>
    </w:p>
    <w:p w14:paraId="1ED2CEF5" w14:textId="77777777" w:rsidR="00844B03" w:rsidRDefault="0027580D">
      <w:pPr>
        <w:spacing w:after="0" w:line="600" w:lineRule="auto"/>
        <w:ind w:firstLine="720"/>
        <w:jc w:val="both"/>
        <w:rPr>
          <w:rFonts w:eastAsia="Times New Roman" w:cs="Times New Roman"/>
        </w:rPr>
      </w:pPr>
      <w:r w:rsidRPr="001E697F">
        <w:rPr>
          <w:rFonts w:eastAsia="Times New Roman"/>
          <w:bCs/>
          <w:shd w:val="clear" w:color="auto" w:fill="FFFFFF"/>
        </w:rPr>
        <w:t>Βεβαίως</w:t>
      </w:r>
      <w:r>
        <w:rPr>
          <w:rFonts w:eastAsia="Times New Roman"/>
          <w:bCs/>
          <w:shd w:val="clear" w:color="auto" w:fill="FFFFFF"/>
        </w:rPr>
        <w:t>,</w:t>
      </w:r>
      <w:r>
        <w:rPr>
          <w:rFonts w:eastAsia="Times New Roman" w:cs="Times New Roman"/>
          <w:szCs w:val="24"/>
        </w:rPr>
        <w:t xml:space="preserve"> να μην παραλείψω να πω για τον τουρισμό, </w:t>
      </w:r>
      <w:r w:rsidRPr="008F0891">
        <w:rPr>
          <w:rFonts w:eastAsia="Times New Roman" w:cs="Times New Roman"/>
          <w:bCs/>
          <w:shd w:val="clear" w:color="auto" w:fill="FFFFFF"/>
        </w:rPr>
        <w:t>που</w:t>
      </w:r>
      <w:r>
        <w:rPr>
          <w:rFonts w:eastAsia="Times New Roman" w:cs="Times New Roman"/>
          <w:szCs w:val="24"/>
        </w:rPr>
        <w:t xml:space="preserve"> κατέγραψε φέτος </w:t>
      </w:r>
      <w:r w:rsidRPr="00F331DF">
        <w:rPr>
          <w:rFonts w:eastAsia="Times New Roman"/>
          <w:bCs/>
        </w:rPr>
        <w:t>και</w:t>
      </w:r>
      <w:r>
        <w:rPr>
          <w:rFonts w:eastAsia="Times New Roman" w:cs="Times New Roman"/>
          <w:szCs w:val="24"/>
        </w:rPr>
        <w:t xml:space="preserve"> νέο ρεκόρ με τριάντα </w:t>
      </w:r>
      <w:r w:rsidRPr="007D5E0B">
        <w:rPr>
          <w:rFonts w:eastAsia="Times New Roman" w:cs="Times New Roman"/>
        </w:rPr>
        <w:t xml:space="preserve">εκατομμύρια </w:t>
      </w:r>
      <w:r>
        <w:rPr>
          <w:rFonts w:eastAsia="Times New Roman" w:cs="Times New Roman"/>
        </w:rPr>
        <w:t xml:space="preserve">τουρίστες </w:t>
      </w:r>
      <w:r w:rsidRPr="006932B9">
        <w:rPr>
          <w:rFonts w:eastAsia="Times New Roman"/>
          <w:bCs/>
        </w:rPr>
        <w:t>και</w:t>
      </w:r>
      <w:r>
        <w:rPr>
          <w:rFonts w:eastAsia="Times New Roman" w:cs="Times New Roman"/>
        </w:rPr>
        <w:t xml:space="preserve"> σημαντικά αυξημένα έσοδα. </w:t>
      </w:r>
    </w:p>
    <w:p w14:paraId="1ED2CEF6" w14:textId="77777777" w:rsidR="00844B03" w:rsidRDefault="0027580D">
      <w:pPr>
        <w:spacing w:after="0" w:line="600" w:lineRule="auto"/>
        <w:ind w:firstLine="720"/>
        <w:jc w:val="both"/>
        <w:rPr>
          <w:rFonts w:eastAsia="Times New Roman" w:cs="Times New Roman"/>
        </w:rPr>
      </w:pPr>
      <w:r>
        <w:rPr>
          <w:rFonts w:eastAsia="Times New Roman" w:cs="Times New Roman"/>
        </w:rPr>
        <w:t>Για πρώτη φορά μετά την κρίση από το 2009, ανακά</w:t>
      </w:r>
      <w:r>
        <w:rPr>
          <w:rFonts w:eastAsia="Times New Roman" w:cs="Times New Roman"/>
        </w:rPr>
        <w:t xml:space="preserve">μπτουν ετησίως σε όγκο στο πρώτο </w:t>
      </w:r>
      <w:proofErr w:type="spellStart"/>
      <w:r>
        <w:rPr>
          <w:rFonts w:eastAsia="Times New Roman" w:cs="Times New Roman"/>
        </w:rPr>
        <w:t>εννιάμηνο</w:t>
      </w:r>
      <w:proofErr w:type="spellEnd"/>
      <w:r>
        <w:rPr>
          <w:rFonts w:eastAsia="Times New Roman" w:cs="Times New Roman"/>
        </w:rPr>
        <w:t xml:space="preserve"> του 2017 η ιδιωτική οικοδομική δραστηριότητα </w:t>
      </w:r>
      <w:r w:rsidRPr="006932B9">
        <w:rPr>
          <w:rFonts w:eastAsia="Times New Roman"/>
          <w:bCs/>
        </w:rPr>
        <w:t>και</w:t>
      </w:r>
      <w:r>
        <w:rPr>
          <w:rFonts w:eastAsia="Times New Roman" w:cs="Times New Roman"/>
        </w:rPr>
        <w:t xml:space="preserve"> το λιανικό εμπόριο κατά 19% </w:t>
      </w:r>
      <w:r w:rsidRPr="006932B9">
        <w:rPr>
          <w:rFonts w:eastAsia="Times New Roman"/>
          <w:bCs/>
        </w:rPr>
        <w:t>και</w:t>
      </w:r>
      <w:r>
        <w:rPr>
          <w:rFonts w:eastAsia="Times New Roman" w:cs="Times New Roman"/>
        </w:rPr>
        <w:t xml:space="preserve"> 2% αντίστοιχα. </w:t>
      </w:r>
    </w:p>
    <w:p w14:paraId="1ED2CEF7" w14:textId="77777777" w:rsidR="00844B03" w:rsidRDefault="0027580D">
      <w:pPr>
        <w:spacing w:after="0" w:line="600" w:lineRule="auto"/>
        <w:ind w:firstLine="720"/>
        <w:jc w:val="both"/>
        <w:rPr>
          <w:rFonts w:eastAsia="Times New Roman" w:cs="Times New Roman"/>
          <w:bCs/>
          <w:shd w:val="clear" w:color="auto" w:fill="FFFFFF"/>
        </w:rPr>
      </w:pPr>
      <w:r w:rsidRPr="006932B9">
        <w:rPr>
          <w:rFonts w:eastAsia="Times New Roman"/>
          <w:bCs/>
        </w:rPr>
        <w:t>Και</w:t>
      </w:r>
      <w:r>
        <w:rPr>
          <w:rFonts w:eastAsia="Times New Roman" w:cs="Times New Roman"/>
        </w:rPr>
        <w:t xml:space="preserve"> το κυριότερο αφορά την ανεργία </w:t>
      </w:r>
      <w:r w:rsidRPr="006932B9">
        <w:rPr>
          <w:rFonts w:eastAsia="Times New Roman" w:cs="Times New Roman"/>
          <w:bCs/>
          <w:shd w:val="clear" w:color="auto" w:fill="FFFFFF"/>
        </w:rPr>
        <w:t>γιατί</w:t>
      </w:r>
      <w:r>
        <w:rPr>
          <w:rFonts w:eastAsia="Times New Roman" w:cs="Times New Roman"/>
        </w:rPr>
        <w:t xml:space="preserve"> ξέρετε, δεν </w:t>
      </w:r>
      <w:r w:rsidRPr="006932B9">
        <w:rPr>
          <w:rFonts w:eastAsia="Times New Roman"/>
          <w:bCs/>
        </w:rPr>
        <w:t>είναι</w:t>
      </w:r>
      <w:r>
        <w:rPr>
          <w:rFonts w:eastAsia="Times New Roman" w:cs="Times New Roman"/>
        </w:rPr>
        <w:t xml:space="preserve"> σωστό, ακόμα </w:t>
      </w:r>
      <w:r w:rsidRPr="006932B9">
        <w:rPr>
          <w:rFonts w:eastAsia="Times New Roman"/>
          <w:bCs/>
        </w:rPr>
        <w:t>και</w:t>
      </w:r>
      <w:r>
        <w:rPr>
          <w:rFonts w:eastAsia="Times New Roman" w:cs="Times New Roman"/>
        </w:rPr>
        <w:t xml:space="preserve"> στον </w:t>
      </w:r>
      <w:r>
        <w:rPr>
          <w:rFonts w:eastAsia="Times New Roman" w:cs="Times New Roman"/>
          <w:bCs/>
          <w:shd w:val="clear" w:color="auto" w:fill="FFFFFF"/>
        </w:rPr>
        <w:t>π</w:t>
      </w:r>
      <w:r w:rsidRPr="006932B9">
        <w:rPr>
          <w:rFonts w:eastAsia="Times New Roman" w:cs="Times New Roman"/>
          <w:bCs/>
          <w:shd w:val="clear" w:color="auto" w:fill="FFFFFF"/>
        </w:rPr>
        <w:t>ροϋπολογισμό</w:t>
      </w:r>
      <w:r>
        <w:rPr>
          <w:rFonts w:eastAsia="Times New Roman" w:cs="Times New Roman"/>
          <w:bCs/>
          <w:shd w:val="clear" w:color="auto" w:fill="FFFFFF"/>
        </w:rPr>
        <w:t xml:space="preserve">, ιδίως στον </w:t>
      </w:r>
      <w:r>
        <w:rPr>
          <w:rFonts w:eastAsia="Times New Roman" w:cs="Times New Roman"/>
          <w:bCs/>
          <w:shd w:val="clear" w:color="auto" w:fill="FFFFFF"/>
        </w:rPr>
        <w:t>π</w:t>
      </w:r>
      <w:r w:rsidRPr="006932B9">
        <w:rPr>
          <w:rFonts w:eastAsia="Times New Roman" w:cs="Times New Roman"/>
          <w:bCs/>
          <w:shd w:val="clear" w:color="auto" w:fill="FFFFFF"/>
        </w:rPr>
        <w:t>ροϋπολογισμό</w:t>
      </w:r>
      <w:r>
        <w:rPr>
          <w:rFonts w:eastAsia="Times New Roman" w:cs="Times New Roman"/>
          <w:bCs/>
          <w:shd w:val="clear" w:color="auto" w:fill="FFFFFF"/>
        </w:rPr>
        <w:t xml:space="preserve"> θα έλεγα εγώ, σε αυτήν εδώ την Αίθουσα να μιλάμε μονάχα για μακροοικονομικά μεγέθη. </w:t>
      </w:r>
      <w:r w:rsidRPr="006E55D8">
        <w:rPr>
          <w:rFonts w:eastAsia="Times New Roman" w:cs="Times New Roman"/>
          <w:bCs/>
          <w:shd w:val="clear" w:color="auto" w:fill="FFFFFF"/>
        </w:rPr>
        <w:t>Πρέπει</w:t>
      </w:r>
      <w:r>
        <w:rPr>
          <w:rFonts w:eastAsia="Times New Roman" w:cs="Times New Roman"/>
          <w:bCs/>
          <w:shd w:val="clear" w:color="auto" w:fill="FFFFFF"/>
        </w:rPr>
        <w:t xml:space="preserve"> να μιλάμε </w:t>
      </w:r>
      <w:r w:rsidRPr="006932B9">
        <w:rPr>
          <w:rFonts w:eastAsia="Times New Roman"/>
          <w:bCs/>
          <w:shd w:val="clear" w:color="auto" w:fill="FFFFFF"/>
        </w:rPr>
        <w:t>και</w:t>
      </w:r>
      <w:r>
        <w:rPr>
          <w:rFonts w:eastAsia="Times New Roman" w:cs="Times New Roman"/>
          <w:bCs/>
          <w:shd w:val="clear" w:color="auto" w:fill="FFFFFF"/>
        </w:rPr>
        <w:t xml:space="preserve"> για τους </w:t>
      </w:r>
      <w:r w:rsidRPr="006932B9">
        <w:rPr>
          <w:rFonts w:eastAsia="Times New Roman" w:cs="Times New Roman"/>
          <w:bCs/>
          <w:shd w:val="clear" w:color="auto" w:fill="FFFFFF"/>
        </w:rPr>
        <w:t>κοινωνικ</w:t>
      </w:r>
      <w:r>
        <w:rPr>
          <w:rFonts w:eastAsia="Times New Roman" w:cs="Times New Roman"/>
          <w:bCs/>
          <w:shd w:val="clear" w:color="auto" w:fill="FFFFFF"/>
        </w:rPr>
        <w:t xml:space="preserve">ούς δείκτες. </w:t>
      </w:r>
    </w:p>
    <w:p w14:paraId="1ED2CEF8" w14:textId="77777777" w:rsidR="00844B03" w:rsidRDefault="0027580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ανεργία, </w:t>
      </w:r>
      <w:r w:rsidRPr="006932B9">
        <w:rPr>
          <w:rFonts w:eastAsia="Times New Roman" w:cs="Times New Roman"/>
          <w:bCs/>
          <w:shd w:val="clear" w:color="auto" w:fill="FFFFFF"/>
        </w:rPr>
        <w:t>λοιπόν</w:t>
      </w:r>
      <w:r>
        <w:rPr>
          <w:rFonts w:eastAsia="Times New Roman" w:cs="Times New Roman"/>
          <w:bCs/>
          <w:shd w:val="clear" w:color="auto" w:fill="FFFFFF"/>
        </w:rPr>
        <w:t xml:space="preserve">, ο πιο κρίσιμος </w:t>
      </w:r>
      <w:r w:rsidRPr="006932B9">
        <w:rPr>
          <w:rFonts w:eastAsia="Times New Roman" w:cs="Times New Roman"/>
          <w:bCs/>
          <w:shd w:val="clear" w:color="auto" w:fill="FFFFFF"/>
        </w:rPr>
        <w:t>κοινωνικ</w:t>
      </w:r>
      <w:r>
        <w:rPr>
          <w:rFonts w:eastAsia="Times New Roman" w:cs="Times New Roman"/>
          <w:bCs/>
          <w:shd w:val="clear" w:color="auto" w:fill="FFFFFF"/>
        </w:rPr>
        <w:t xml:space="preserve">ός δείκτης, αποκλιμακώνεται ουσιαστικά. Θα σας θυμίσω </w:t>
      </w:r>
      <w:r w:rsidRPr="006932B9">
        <w:rPr>
          <w:rFonts w:eastAsia="Times New Roman"/>
          <w:bCs/>
          <w:shd w:val="clear" w:color="auto" w:fill="FFFFFF"/>
        </w:rPr>
        <w:t>ότι</w:t>
      </w:r>
      <w:r>
        <w:rPr>
          <w:rFonts w:eastAsia="Times New Roman" w:cs="Times New Roman"/>
          <w:bCs/>
          <w:shd w:val="clear" w:color="auto" w:fill="FFFFFF"/>
        </w:rPr>
        <w:t xml:space="preserve"> το 2014</w:t>
      </w:r>
      <w:r>
        <w:rPr>
          <w:rFonts w:eastAsia="Times New Roman" w:cs="Times New Roman"/>
          <w:bCs/>
          <w:shd w:val="clear" w:color="auto" w:fill="FFFFFF"/>
        </w:rPr>
        <w:t xml:space="preserve"> χτυπήσατε ταβάνι. Φτάσαμε στο 27%, ενώ η ανεργία των νέων ήταν στο 60%. Από το 2010 έως το τέλος του 2014 χάσαμε πάνω από ένα </w:t>
      </w:r>
      <w:r w:rsidRPr="006932B9">
        <w:rPr>
          <w:rFonts w:eastAsia="Times New Roman" w:cs="Times New Roman"/>
          <w:bCs/>
          <w:shd w:val="clear" w:color="auto" w:fill="FFFFFF"/>
        </w:rPr>
        <w:t>εκατομμύρι</w:t>
      </w:r>
      <w:r>
        <w:rPr>
          <w:rFonts w:eastAsia="Times New Roman" w:cs="Times New Roman"/>
          <w:bCs/>
          <w:shd w:val="clear" w:color="auto" w:fill="FFFFFF"/>
        </w:rPr>
        <w:t xml:space="preserve">ο θέσεις εργασίας. </w:t>
      </w:r>
    </w:p>
    <w:p w14:paraId="1ED2CEF9" w14:textId="77777777" w:rsidR="00844B03" w:rsidRDefault="0027580D">
      <w:pPr>
        <w:spacing w:after="0" w:line="600" w:lineRule="auto"/>
        <w:ind w:firstLine="720"/>
        <w:jc w:val="both"/>
        <w:rPr>
          <w:rFonts w:eastAsia="Times New Roman" w:cs="Times New Roman"/>
          <w:szCs w:val="24"/>
        </w:rPr>
      </w:pPr>
      <w:r>
        <w:rPr>
          <w:rFonts w:eastAsia="Times New Roman" w:cs="Times New Roman"/>
          <w:bCs/>
          <w:shd w:val="clear" w:color="auto" w:fill="FFFFFF"/>
        </w:rPr>
        <w:t>Και ήρθατε σήμερα, κύριε Μητσοτάκη, πάλι αδιάβαστος. Δεν διαβάζετε ούτε εφημερίδες πριν μπείτε στην</w:t>
      </w:r>
      <w:r>
        <w:rPr>
          <w:rFonts w:eastAsia="Times New Roman" w:cs="Times New Roman"/>
          <w:bCs/>
          <w:shd w:val="clear" w:color="auto" w:fill="FFFFFF"/>
        </w:rPr>
        <w:t xml:space="preserve"> Αίθουσα. </w:t>
      </w:r>
      <w:r w:rsidRPr="006932B9">
        <w:rPr>
          <w:rFonts w:eastAsia="Times New Roman" w:cs="Times New Roman"/>
          <w:bCs/>
          <w:shd w:val="clear" w:color="auto" w:fill="FFFFFF"/>
        </w:rPr>
        <w:t>Διότι</w:t>
      </w:r>
      <w:r>
        <w:rPr>
          <w:rFonts w:eastAsia="Times New Roman" w:cs="Times New Roman"/>
          <w:bCs/>
          <w:shd w:val="clear" w:color="auto" w:fill="FFFFFF"/>
        </w:rPr>
        <w:t xml:space="preserve"> για κακή σας τύχη σήμερα βγήκαν τα στοιχεία της «ΕΡΓΑΝΗ», τα οποία λένε όχι μόνο </w:t>
      </w:r>
      <w:r w:rsidRPr="006932B9">
        <w:rPr>
          <w:rFonts w:eastAsia="Times New Roman"/>
          <w:bCs/>
          <w:shd w:val="clear" w:color="auto" w:fill="FFFFFF"/>
        </w:rPr>
        <w:t>ότι</w:t>
      </w:r>
      <w:r>
        <w:rPr>
          <w:rFonts w:eastAsia="Times New Roman" w:cs="Times New Roman"/>
          <w:bCs/>
          <w:shd w:val="clear" w:color="auto" w:fill="FFFFFF"/>
        </w:rPr>
        <w:t xml:space="preserve"> </w:t>
      </w:r>
      <w:r>
        <w:rPr>
          <w:rFonts w:eastAsia="Times New Roman"/>
          <w:bCs/>
          <w:shd w:val="clear" w:color="auto" w:fill="FFFFFF"/>
        </w:rPr>
        <w:t>έχ</w:t>
      </w:r>
      <w:r>
        <w:rPr>
          <w:rFonts w:eastAsia="Times New Roman" w:cs="Times New Roman"/>
          <w:bCs/>
          <w:shd w:val="clear" w:color="auto" w:fill="FFFFFF"/>
        </w:rPr>
        <w:t xml:space="preserve">ουμε από το 2014 έως σήμερα τριακόσιες χιλιάδες νέες θέσεις εργασίας, τη στιγμή </w:t>
      </w:r>
      <w:r w:rsidRPr="006932B9">
        <w:rPr>
          <w:rFonts w:eastAsia="Times New Roman" w:cs="Times New Roman"/>
          <w:bCs/>
          <w:shd w:val="clear" w:color="auto" w:fill="FFFFFF"/>
        </w:rPr>
        <w:t>που</w:t>
      </w:r>
      <w:r>
        <w:rPr>
          <w:rFonts w:eastAsia="Times New Roman" w:cs="Times New Roman"/>
          <w:bCs/>
          <w:shd w:val="clear" w:color="auto" w:fill="FFFFFF"/>
        </w:rPr>
        <w:t xml:space="preserve"> εσείς χάσατε ένα </w:t>
      </w:r>
      <w:r w:rsidRPr="006932B9">
        <w:rPr>
          <w:rFonts w:eastAsia="Times New Roman" w:cs="Times New Roman"/>
          <w:bCs/>
          <w:shd w:val="clear" w:color="auto" w:fill="FFFFFF"/>
        </w:rPr>
        <w:t>εκατομμύρι</w:t>
      </w:r>
      <w:r>
        <w:rPr>
          <w:rFonts w:eastAsia="Times New Roman" w:cs="Times New Roman"/>
          <w:bCs/>
          <w:shd w:val="clear" w:color="auto" w:fill="FFFFFF"/>
        </w:rPr>
        <w:t xml:space="preserve">ο, </w:t>
      </w:r>
      <w:r w:rsidRPr="006932B9">
        <w:rPr>
          <w:rFonts w:eastAsia="Times New Roman" w:cs="Times New Roman"/>
          <w:bCs/>
          <w:shd w:val="clear" w:color="auto" w:fill="FFFFFF"/>
        </w:rPr>
        <w:t>αλλά</w:t>
      </w:r>
      <w:r>
        <w:rPr>
          <w:rFonts w:eastAsia="Times New Roman" w:cs="Times New Roman"/>
          <w:bCs/>
          <w:shd w:val="clear" w:color="auto" w:fill="FFFFFF"/>
        </w:rPr>
        <w:t xml:space="preserve"> </w:t>
      </w:r>
      <w:r w:rsidRPr="006932B9">
        <w:rPr>
          <w:rFonts w:eastAsia="Times New Roman"/>
          <w:bCs/>
          <w:shd w:val="clear" w:color="auto" w:fill="FFFFFF"/>
        </w:rPr>
        <w:t>και</w:t>
      </w:r>
      <w:r>
        <w:rPr>
          <w:rFonts w:eastAsia="Times New Roman" w:cs="Times New Roman"/>
          <w:bCs/>
          <w:shd w:val="clear" w:color="auto" w:fill="FFFFFF"/>
        </w:rPr>
        <w:t xml:space="preserve"> το </w:t>
      </w:r>
      <w:r w:rsidRPr="006932B9">
        <w:rPr>
          <w:rFonts w:eastAsia="Times New Roman"/>
          <w:bCs/>
          <w:shd w:val="clear" w:color="auto" w:fill="FFFFFF"/>
        </w:rPr>
        <w:t>ότι</w:t>
      </w:r>
      <w:r>
        <w:rPr>
          <w:rFonts w:eastAsia="Times New Roman" w:cs="Times New Roman"/>
          <w:bCs/>
          <w:shd w:val="clear" w:color="auto" w:fill="FFFFFF"/>
        </w:rPr>
        <w:t xml:space="preserve"> τα τρία αυτά χρόνια συν</w:t>
      </w:r>
      <w:r>
        <w:rPr>
          <w:rFonts w:eastAsia="Times New Roman" w:cs="Times New Roman"/>
          <w:bCs/>
          <w:shd w:val="clear" w:color="auto" w:fill="FFFFFF"/>
        </w:rPr>
        <w:t xml:space="preserve">ολικά, η πλειοψηφία τους, το 63%, </w:t>
      </w:r>
      <w:r w:rsidRPr="006932B9">
        <w:rPr>
          <w:rFonts w:eastAsia="Times New Roman"/>
          <w:bCs/>
          <w:shd w:val="clear" w:color="auto" w:fill="FFFFFF"/>
        </w:rPr>
        <w:t>είναι</w:t>
      </w:r>
      <w:r>
        <w:rPr>
          <w:rFonts w:eastAsia="Times New Roman" w:cs="Times New Roman"/>
          <w:bCs/>
          <w:shd w:val="clear" w:color="auto" w:fill="FFFFFF"/>
        </w:rPr>
        <w:t xml:space="preserve"> σταθερές. Ισχύει το ανάποδο από αυτό </w:t>
      </w:r>
      <w:r w:rsidRPr="006932B9">
        <w:rPr>
          <w:rFonts w:eastAsia="Times New Roman" w:cs="Times New Roman"/>
          <w:bCs/>
          <w:shd w:val="clear" w:color="auto" w:fill="FFFFFF"/>
        </w:rPr>
        <w:t>που</w:t>
      </w:r>
      <w:r>
        <w:rPr>
          <w:rFonts w:eastAsia="Times New Roman" w:cs="Times New Roman"/>
          <w:bCs/>
          <w:shd w:val="clear" w:color="auto" w:fill="FFFFFF"/>
        </w:rPr>
        <w:t xml:space="preserve"> είπατε, </w:t>
      </w:r>
      <w:r w:rsidRPr="006932B9">
        <w:rPr>
          <w:rFonts w:eastAsia="Times New Roman" w:cs="Times New Roman"/>
          <w:bCs/>
          <w:shd w:val="clear" w:color="auto" w:fill="FFFFFF"/>
        </w:rPr>
        <w:t>λοιπόν</w:t>
      </w:r>
      <w:r>
        <w:rPr>
          <w:rFonts w:eastAsia="Times New Roman" w:cs="Times New Roman"/>
          <w:bCs/>
          <w:shd w:val="clear" w:color="auto" w:fill="FFFFFF"/>
        </w:rPr>
        <w:t xml:space="preserve">. Ειδικότερα την τελευταία χρονιά, μέσα στο 2017, το 70% των νέων θέσεων, περίπου </w:t>
      </w:r>
      <w:proofErr w:type="spellStart"/>
      <w:r>
        <w:rPr>
          <w:rFonts w:eastAsia="Times New Roman" w:cs="Times New Roman"/>
          <w:bCs/>
          <w:shd w:val="clear" w:color="auto" w:fill="FFFFFF"/>
        </w:rPr>
        <w:t>εκατόν</w:t>
      </w:r>
      <w:proofErr w:type="spellEnd"/>
      <w:r>
        <w:rPr>
          <w:rFonts w:eastAsia="Times New Roman" w:cs="Times New Roman"/>
          <w:bCs/>
          <w:shd w:val="clear" w:color="auto" w:fill="FFFFFF"/>
        </w:rPr>
        <w:t xml:space="preserve"> είκοσι χιλιάδες, ήταν σταθερές. Αλλάξαμε, </w:t>
      </w:r>
      <w:r w:rsidRPr="002A2430">
        <w:rPr>
          <w:rFonts w:eastAsia="Times New Roman" w:cs="Times New Roman"/>
          <w:bCs/>
          <w:shd w:val="clear" w:color="auto" w:fill="FFFFFF"/>
        </w:rPr>
        <w:t>δηλαδή</w:t>
      </w:r>
      <w:r>
        <w:rPr>
          <w:rFonts w:eastAsia="Times New Roman" w:cs="Times New Roman"/>
          <w:bCs/>
          <w:shd w:val="clear" w:color="auto" w:fill="FFFFFF"/>
        </w:rPr>
        <w:t xml:space="preserve">, το ισοζύγιο ανάμεσα σε σταθερές </w:t>
      </w:r>
      <w:r w:rsidRPr="002A2430">
        <w:rPr>
          <w:rFonts w:eastAsia="Times New Roman"/>
          <w:bCs/>
          <w:shd w:val="clear" w:color="auto" w:fill="FFFFFF"/>
        </w:rPr>
        <w:t>και</w:t>
      </w:r>
      <w:r>
        <w:rPr>
          <w:rFonts w:eastAsia="Times New Roman" w:cs="Times New Roman"/>
          <w:bCs/>
          <w:shd w:val="clear" w:color="auto" w:fill="FFFFFF"/>
        </w:rPr>
        <w:t xml:space="preserve"> μη σταθερές θέσεις εργασίας </w:t>
      </w:r>
      <w:r w:rsidRPr="002A2430">
        <w:rPr>
          <w:rFonts w:eastAsia="Times New Roman"/>
          <w:bCs/>
          <w:shd w:val="clear" w:color="auto" w:fill="FFFFFF"/>
        </w:rPr>
        <w:t>και</w:t>
      </w:r>
      <w:r>
        <w:rPr>
          <w:rFonts w:eastAsia="Times New Roman" w:cs="Times New Roman"/>
          <w:bCs/>
          <w:shd w:val="clear" w:color="auto" w:fill="FFFFFF"/>
        </w:rPr>
        <w:t xml:space="preserve"> αυτό </w:t>
      </w:r>
      <w:r w:rsidRPr="002A2430">
        <w:rPr>
          <w:rFonts w:eastAsia="Times New Roman"/>
          <w:bCs/>
          <w:shd w:val="clear" w:color="auto" w:fill="FFFFFF"/>
        </w:rPr>
        <w:t>είναι</w:t>
      </w:r>
      <w:r>
        <w:rPr>
          <w:rFonts w:eastAsia="Times New Roman" w:cs="Times New Roman"/>
          <w:bCs/>
          <w:shd w:val="clear" w:color="auto" w:fill="FFFFFF"/>
        </w:rPr>
        <w:t xml:space="preserve"> εξαιρετικά σημαντικό. </w:t>
      </w:r>
    </w:p>
    <w:p w14:paraId="1ED2CEFA" w14:textId="77777777" w:rsidR="00844B03" w:rsidRDefault="0027580D">
      <w:pPr>
        <w:spacing w:after="0" w:line="600" w:lineRule="auto"/>
        <w:ind w:firstLine="720"/>
        <w:jc w:val="both"/>
        <w:rPr>
          <w:rFonts w:eastAsia="Times New Roman" w:cs="Times New Roman"/>
          <w:bCs/>
          <w:shd w:val="clear" w:color="auto" w:fill="FFFFFF"/>
        </w:rPr>
      </w:pPr>
      <w:r w:rsidRPr="002A2430">
        <w:rPr>
          <w:rFonts w:eastAsia="Times New Roman" w:cs="Times New Roman"/>
          <w:b/>
          <w:bCs/>
          <w:shd w:val="clear" w:color="auto" w:fill="FFFFFF"/>
        </w:rPr>
        <w:t>ΙΩΑΝΝΗΣ ΒΡΟΥΤΣΗΣ:</w:t>
      </w:r>
      <w:r>
        <w:rPr>
          <w:rFonts w:eastAsia="Times New Roman" w:cs="Times New Roman"/>
          <w:b/>
          <w:bCs/>
          <w:shd w:val="clear" w:color="auto" w:fill="FFFFFF"/>
        </w:rPr>
        <w:t xml:space="preserve"> </w:t>
      </w:r>
      <w:r w:rsidRPr="002A2430">
        <w:rPr>
          <w:rFonts w:eastAsia="Times New Roman" w:cs="Times New Roman"/>
          <w:bCs/>
          <w:shd w:val="clear" w:color="auto" w:fill="FFFFFF"/>
        </w:rPr>
        <w:t>Ανάποδα τα λέτε.</w:t>
      </w:r>
    </w:p>
    <w:p w14:paraId="1ED2CEFB" w14:textId="77777777" w:rsidR="00844B03" w:rsidRDefault="0027580D">
      <w:pPr>
        <w:spacing w:after="0" w:line="600" w:lineRule="auto"/>
        <w:ind w:firstLine="720"/>
        <w:jc w:val="both"/>
        <w:rPr>
          <w:rFonts w:eastAsia="Times New Roman" w:cs="Times New Roman"/>
          <w:bCs/>
          <w:shd w:val="clear" w:color="auto" w:fill="FFFFFF"/>
        </w:rPr>
      </w:pPr>
      <w:r w:rsidRPr="002A2430">
        <w:rPr>
          <w:rFonts w:eastAsia="Times New Roman"/>
          <w:b/>
          <w:bCs/>
          <w:shd w:val="clear" w:color="auto" w:fill="FFFFFF"/>
        </w:rPr>
        <w:t>ΑΛΕΞΗΣ ΤΣΙΠΡΑΣ (Πρόεδρος της Κυβέρνησης):</w:t>
      </w:r>
      <w:r>
        <w:rPr>
          <w:rFonts w:eastAsia="Times New Roman"/>
          <w:bCs/>
          <w:shd w:val="clear" w:color="auto" w:fill="FFFFFF"/>
        </w:rPr>
        <w:t xml:space="preserve"> </w:t>
      </w:r>
      <w:r w:rsidRPr="002A2430">
        <w:rPr>
          <w:rFonts w:eastAsia="Times New Roman"/>
          <w:bCs/>
          <w:shd w:val="clear" w:color="auto" w:fill="FFFFFF"/>
        </w:rPr>
        <w:t>Βεβαίως</w:t>
      </w:r>
      <w:r>
        <w:rPr>
          <w:rFonts w:eastAsia="Times New Roman" w:cs="Times New Roman"/>
          <w:bCs/>
          <w:shd w:val="clear" w:color="auto" w:fill="FFFFFF"/>
        </w:rPr>
        <w:t xml:space="preserve">, κάτι ακόμα, </w:t>
      </w:r>
      <w:r w:rsidRPr="002A2430">
        <w:rPr>
          <w:rFonts w:eastAsia="Times New Roman" w:cs="Times New Roman"/>
          <w:bCs/>
          <w:shd w:val="clear" w:color="auto" w:fill="FFFFFF"/>
        </w:rPr>
        <w:t>που</w:t>
      </w:r>
      <w:r>
        <w:rPr>
          <w:rFonts w:eastAsia="Times New Roman" w:cs="Times New Roman"/>
          <w:bCs/>
          <w:shd w:val="clear" w:color="auto" w:fill="FFFFFF"/>
        </w:rPr>
        <w:t xml:space="preserve"> </w:t>
      </w:r>
      <w:r w:rsidRPr="002A2430">
        <w:rPr>
          <w:rFonts w:eastAsia="Times New Roman" w:cs="Times New Roman"/>
          <w:bCs/>
          <w:shd w:val="clear" w:color="auto" w:fill="FFFFFF"/>
        </w:rPr>
        <w:t>επίσης</w:t>
      </w:r>
      <w:r>
        <w:rPr>
          <w:rFonts w:eastAsia="Times New Roman" w:cs="Times New Roman"/>
          <w:bCs/>
          <w:shd w:val="clear" w:color="auto" w:fill="FFFFFF"/>
        </w:rPr>
        <w:t xml:space="preserve"> τα στοιχεία της «ΕΡΓΑΝΗ», </w:t>
      </w:r>
      <w:r w:rsidRPr="002A2430">
        <w:rPr>
          <w:rFonts w:eastAsia="Times New Roman" w:cs="Times New Roman"/>
          <w:bCs/>
          <w:shd w:val="clear" w:color="auto" w:fill="FFFFFF"/>
        </w:rPr>
        <w:t>που</w:t>
      </w:r>
      <w:r>
        <w:rPr>
          <w:rFonts w:eastAsia="Times New Roman" w:cs="Times New Roman"/>
          <w:bCs/>
          <w:shd w:val="clear" w:color="auto" w:fill="FFFFFF"/>
        </w:rPr>
        <w:t xml:space="preserve"> δεν τα διαβάζ</w:t>
      </w:r>
      <w:r>
        <w:rPr>
          <w:rFonts w:eastAsia="Times New Roman" w:cs="Times New Roman"/>
          <w:bCs/>
          <w:shd w:val="clear" w:color="auto" w:fill="FFFFFF"/>
        </w:rPr>
        <w:t>ετε, σήμερα…</w:t>
      </w:r>
    </w:p>
    <w:p w14:paraId="1ED2CEFC" w14:textId="77777777" w:rsidR="00844B03" w:rsidRDefault="0027580D">
      <w:pPr>
        <w:spacing w:after="0" w:line="600" w:lineRule="auto"/>
        <w:ind w:firstLine="720"/>
        <w:jc w:val="both"/>
        <w:rPr>
          <w:rFonts w:eastAsia="Times New Roman" w:cs="Times New Roman"/>
          <w:bCs/>
          <w:shd w:val="clear" w:color="auto" w:fill="FFFFFF"/>
        </w:rPr>
      </w:pPr>
      <w:r w:rsidRPr="002A2430">
        <w:rPr>
          <w:rFonts w:eastAsia="Times New Roman" w:cs="Times New Roman"/>
          <w:b/>
          <w:bCs/>
          <w:shd w:val="clear" w:color="auto" w:fill="FFFFFF"/>
        </w:rPr>
        <w:t>ΙΩΑΝΝΗΣ ΒΡΟΥΤΣΗΣ:</w:t>
      </w:r>
      <w:r>
        <w:rPr>
          <w:rFonts w:eastAsia="Times New Roman" w:cs="Times New Roman"/>
          <w:bCs/>
          <w:shd w:val="clear" w:color="auto" w:fill="FFFFFF"/>
        </w:rPr>
        <w:t xml:space="preserve"> Εμείς δεν τα διαβάζουμε; «Μονταζιέρα» λέγατε την «ΕΡΓΑΝΗ», όταν την έφτιαξα. Έλεος! Εμείς δεν διαβάζουμε την «ΕΡΓΑΝΗ»; Δεν </w:t>
      </w:r>
      <w:r w:rsidRPr="002A2430">
        <w:rPr>
          <w:rFonts w:eastAsia="Times New Roman"/>
          <w:bCs/>
          <w:shd w:val="clear" w:color="auto" w:fill="FFFFFF"/>
        </w:rPr>
        <w:t>είναι</w:t>
      </w:r>
      <w:r>
        <w:rPr>
          <w:rFonts w:eastAsia="Times New Roman" w:cs="Times New Roman"/>
          <w:bCs/>
          <w:shd w:val="clear" w:color="auto" w:fill="FFFFFF"/>
        </w:rPr>
        <w:t xml:space="preserve"> έτσι όπως τα λέτε. Διαβάστε τα σωστά. </w:t>
      </w:r>
    </w:p>
    <w:p w14:paraId="1ED2CEFD" w14:textId="77777777" w:rsidR="00844B03" w:rsidRDefault="0027580D">
      <w:pPr>
        <w:spacing w:after="0" w:line="600" w:lineRule="auto"/>
        <w:ind w:firstLine="720"/>
        <w:jc w:val="both"/>
        <w:rPr>
          <w:rFonts w:eastAsia="Times New Roman" w:cs="Times New Roman"/>
          <w:bCs/>
          <w:shd w:val="clear" w:color="auto" w:fill="FFFFFF"/>
        </w:rPr>
      </w:pPr>
      <w:r w:rsidRPr="002A2430">
        <w:rPr>
          <w:rFonts w:eastAsia="Times New Roman" w:cs="Times New Roman"/>
          <w:b/>
          <w:bCs/>
          <w:shd w:val="clear" w:color="auto" w:fill="FFFFFF"/>
        </w:rPr>
        <w:t>ΠΡΟΕΔΡΟΣ (ΝΙΚΟΛΑΟΣ ΒΟΥΤΣΗΣ):</w:t>
      </w:r>
      <w:r w:rsidRPr="002A2430">
        <w:rPr>
          <w:rFonts w:eastAsia="Times New Roman" w:cs="Times New Roman"/>
          <w:bCs/>
          <w:shd w:val="clear" w:color="auto" w:fill="FFFFFF"/>
        </w:rPr>
        <w:t xml:space="preserve"> </w:t>
      </w:r>
      <w:r>
        <w:rPr>
          <w:rFonts w:eastAsia="Times New Roman" w:cs="Times New Roman"/>
          <w:bCs/>
          <w:shd w:val="clear" w:color="auto" w:fill="FFFFFF"/>
        </w:rPr>
        <w:t xml:space="preserve">Ησυχία, </w:t>
      </w:r>
      <w:r w:rsidRPr="002A2430">
        <w:rPr>
          <w:rFonts w:eastAsia="Times New Roman" w:cs="Times New Roman"/>
          <w:bCs/>
          <w:shd w:val="clear" w:color="auto" w:fill="FFFFFF"/>
        </w:rPr>
        <w:t>παρακαλώ</w:t>
      </w:r>
      <w:r>
        <w:rPr>
          <w:rFonts w:eastAsia="Times New Roman" w:cs="Times New Roman"/>
          <w:bCs/>
          <w:shd w:val="clear" w:color="auto" w:fill="FFFFFF"/>
        </w:rPr>
        <w:t xml:space="preserve">. Κύριε </w:t>
      </w:r>
      <w:proofErr w:type="spellStart"/>
      <w:r>
        <w:rPr>
          <w:rFonts w:eastAsia="Times New Roman" w:cs="Times New Roman"/>
          <w:bCs/>
          <w:shd w:val="clear" w:color="auto" w:fill="FFFFFF"/>
        </w:rPr>
        <w:t>Βρού</w:t>
      </w:r>
      <w:r>
        <w:rPr>
          <w:rFonts w:eastAsia="Times New Roman" w:cs="Times New Roman"/>
          <w:bCs/>
          <w:shd w:val="clear" w:color="auto" w:fill="FFFFFF"/>
        </w:rPr>
        <w:t>τση</w:t>
      </w:r>
      <w:proofErr w:type="spellEnd"/>
      <w:r>
        <w:rPr>
          <w:rFonts w:eastAsia="Times New Roman" w:cs="Times New Roman"/>
          <w:bCs/>
          <w:shd w:val="clear" w:color="auto" w:fill="FFFFFF"/>
        </w:rPr>
        <w:t xml:space="preserve"> έχετε πάρει τα εύσημα για την «ΕΡΓΑΝΗ» εδώ </w:t>
      </w:r>
      <w:r w:rsidRPr="002A2430">
        <w:rPr>
          <w:rFonts w:eastAsia="Times New Roman"/>
          <w:bCs/>
          <w:shd w:val="clear" w:color="auto" w:fill="FFFFFF"/>
        </w:rPr>
        <w:t>και</w:t>
      </w:r>
      <w:r>
        <w:rPr>
          <w:rFonts w:eastAsia="Times New Roman" w:cs="Times New Roman"/>
          <w:bCs/>
          <w:shd w:val="clear" w:color="auto" w:fill="FFFFFF"/>
        </w:rPr>
        <w:t xml:space="preserve"> χρόνια. Μην έχετε τάση δικαίωσης, σας παρακαλώ. Επί των σημερινών στοιχείων μιλάμε. </w:t>
      </w:r>
    </w:p>
    <w:p w14:paraId="1ED2CEFE" w14:textId="77777777" w:rsidR="00844B03" w:rsidRDefault="0027580D">
      <w:pPr>
        <w:spacing w:after="0" w:line="600" w:lineRule="auto"/>
        <w:ind w:firstLine="720"/>
        <w:jc w:val="center"/>
        <w:rPr>
          <w:rFonts w:eastAsia="Times New Roman" w:cs="Times New Roman"/>
          <w:bCs/>
          <w:shd w:val="clear" w:color="auto" w:fill="FFFFFF"/>
        </w:rPr>
      </w:pPr>
      <w:r>
        <w:rPr>
          <w:rFonts w:eastAsia="Times New Roman" w:cs="Times New Roman"/>
          <w:bCs/>
          <w:shd w:val="clear" w:color="auto" w:fill="FFFFFF"/>
        </w:rPr>
        <w:t>(Θόρυβος στην Αίθουσα)</w:t>
      </w:r>
    </w:p>
    <w:p w14:paraId="1ED2CEFF" w14:textId="77777777" w:rsidR="00844B03" w:rsidRDefault="0027580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Σας παρακαλώ! Το σύστημα το έκανε ο κ. </w:t>
      </w:r>
      <w:proofErr w:type="spellStart"/>
      <w:r>
        <w:rPr>
          <w:rFonts w:eastAsia="Times New Roman" w:cs="Times New Roman"/>
          <w:bCs/>
          <w:shd w:val="clear" w:color="auto" w:fill="FFFFFF"/>
        </w:rPr>
        <w:t>Βρούτσης</w:t>
      </w:r>
      <w:proofErr w:type="spellEnd"/>
      <w:r>
        <w:rPr>
          <w:rFonts w:eastAsia="Times New Roman" w:cs="Times New Roman"/>
          <w:bCs/>
          <w:shd w:val="clear" w:color="auto" w:fill="FFFFFF"/>
        </w:rPr>
        <w:t xml:space="preserve"> </w:t>
      </w:r>
      <w:r w:rsidRPr="002A2430">
        <w:rPr>
          <w:rFonts w:eastAsia="Times New Roman"/>
          <w:bCs/>
          <w:shd w:val="clear" w:color="auto" w:fill="FFFFFF"/>
        </w:rPr>
        <w:t>και</w:t>
      </w:r>
      <w:r>
        <w:rPr>
          <w:rFonts w:eastAsia="Times New Roman" w:cs="Times New Roman"/>
          <w:bCs/>
          <w:shd w:val="clear" w:color="auto" w:fill="FFFFFF"/>
        </w:rPr>
        <w:t xml:space="preserve"> τώρα αναφέρουμε τα στοιχεία. Ελάτε. </w:t>
      </w:r>
    </w:p>
    <w:p w14:paraId="1ED2CF00" w14:textId="77777777" w:rsidR="00844B03" w:rsidRDefault="0027580D">
      <w:pPr>
        <w:spacing w:after="0" w:line="600" w:lineRule="auto"/>
        <w:ind w:firstLine="720"/>
        <w:jc w:val="both"/>
        <w:rPr>
          <w:rFonts w:eastAsia="Times New Roman"/>
          <w:bCs/>
          <w:shd w:val="clear" w:color="auto" w:fill="FFFFFF"/>
        </w:rPr>
      </w:pPr>
      <w:r w:rsidRPr="002A2430">
        <w:rPr>
          <w:rFonts w:eastAsia="Times New Roman"/>
          <w:b/>
          <w:bCs/>
          <w:shd w:val="clear" w:color="auto" w:fill="FFFFFF"/>
        </w:rPr>
        <w:t>ΑΛΕΞΗΣ Τ</w:t>
      </w:r>
      <w:r w:rsidRPr="002A2430">
        <w:rPr>
          <w:rFonts w:eastAsia="Times New Roman"/>
          <w:b/>
          <w:bCs/>
          <w:shd w:val="clear" w:color="auto" w:fill="FFFFFF"/>
        </w:rPr>
        <w:t>ΣΙΠΡΑΣ (Πρόεδρος της Κυβέρνησης):</w:t>
      </w:r>
      <w:r>
        <w:rPr>
          <w:rFonts w:eastAsia="Times New Roman"/>
          <w:bCs/>
          <w:shd w:val="clear" w:color="auto" w:fill="FFFFFF"/>
        </w:rPr>
        <w:t xml:space="preserve"> Δεν διαβάζετε, </w:t>
      </w:r>
      <w:r w:rsidRPr="002A2430">
        <w:rPr>
          <w:rFonts w:eastAsia="Times New Roman"/>
          <w:bCs/>
          <w:shd w:val="clear" w:color="auto" w:fill="FFFFFF"/>
        </w:rPr>
        <w:t>λοιπόν</w:t>
      </w:r>
      <w:r>
        <w:rPr>
          <w:rFonts w:eastAsia="Times New Roman"/>
          <w:bCs/>
          <w:shd w:val="clear" w:color="auto" w:fill="FFFFFF"/>
        </w:rPr>
        <w:t xml:space="preserve">, τα στοιχεία. Διαβάζετε ψεύτικα αποφθέγματα του Αϊνστάιν </w:t>
      </w:r>
      <w:r w:rsidRPr="002A2430">
        <w:rPr>
          <w:rFonts w:eastAsia="Times New Roman"/>
          <w:bCs/>
          <w:shd w:val="clear" w:color="auto" w:fill="FFFFFF"/>
        </w:rPr>
        <w:t>και</w:t>
      </w:r>
      <w:r>
        <w:rPr>
          <w:rFonts w:eastAsia="Times New Roman"/>
          <w:bCs/>
          <w:shd w:val="clear" w:color="auto" w:fill="FFFFFF"/>
        </w:rPr>
        <w:t xml:space="preserve"> σκίτσα του </w:t>
      </w:r>
      <w:proofErr w:type="spellStart"/>
      <w:r>
        <w:rPr>
          <w:rFonts w:eastAsia="Times New Roman"/>
          <w:bCs/>
          <w:shd w:val="clear" w:color="auto" w:fill="FFFFFF"/>
        </w:rPr>
        <w:t>Αρκά</w:t>
      </w:r>
      <w:proofErr w:type="spellEnd"/>
      <w:r>
        <w:rPr>
          <w:rFonts w:eastAsia="Times New Roman"/>
          <w:bCs/>
          <w:shd w:val="clear" w:color="auto" w:fill="FFFFFF"/>
        </w:rPr>
        <w:t xml:space="preserve">, </w:t>
      </w:r>
      <w:r w:rsidRPr="002A2430">
        <w:rPr>
          <w:rFonts w:eastAsia="Times New Roman"/>
          <w:bCs/>
          <w:shd w:val="clear" w:color="auto" w:fill="FFFFFF"/>
        </w:rPr>
        <w:t>αλλά</w:t>
      </w:r>
      <w:r>
        <w:rPr>
          <w:rFonts w:eastAsia="Times New Roman"/>
          <w:bCs/>
          <w:shd w:val="clear" w:color="auto" w:fill="FFFFFF"/>
        </w:rPr>
        <w:t xml:space="preserve"> τα στοιχεία δεν τα διαβάζετε. </w:t>
      </w:r>
      <w:r w:rsidRPr="002A2430">
        <w:rPr>
          <w:rFonts w:eastAsia="Times New Roman"/>
          <w:bCs/>
          <w:shd w:val="clear" w:color="auto" w:fill="FFFFFF"/>
        </w:rPr>
        <w:t>Λοιπόν</w:t>
      </w:r>
      <w:r>
        <w:rPr>
          <w:rFonts w:eastAsia="Times New Roman"/>
          <w:bCs/>
          <w:shd w:val="clear" w:color="auto" w:fill="FFFFFF"/>
        </w:rPr>
        <w:t xml:space="preserve">, να σας πω κι ένα ακόμα, </w:t>
      </w:r>
      <w:r w:rsidRPr="002A2430">
        <w:rPr>
          <w:rFonts w:eastAsia="Times New Roman"/>
          <w:bCs/>
          <w:shd w:val="clear" w:color="auto" w:fill="FFFFFF"/>
        </w:rPr>
        <w:t>που</w:t>
      </w:r>
      <w:r>
        <w:rPr>
          <w:rFonts w:eastAsia="Times New Roman"/>
          <w:bCs/>
          <w:shd w:val="clear" w:color="auto" w:fill="FFFFFF"/>
        </w:rPr>
        <w:t xml:space="preserve"> </w:t>
      </w:r>
      <w:r w:rsidRPr="002A2430">
        <w:rPr>
          <w:rFonts w:eastAsia="Times New Roman"/>
          <w:bCs/>
          <w:shd w:val="clear" w:color="auto" w:fill="FFFFFF"/>
        </w:rPr>
        <w:t>είναι</w:t>
      </w:r>
      <w:r>
        <w:rPr>
          <w:rFonts w:eastAsia="Times New Roman"/>
          <w:bCs/>
          <w:shd w:val="clear" w:color="auto" w:fill="FFFFFF"/>
        </w:rPr>
        <w:t xml:space="preserve"> σημαντικό. Μέσα στο 2017 καταγράφηκαν δεκατέσσερις χιλιάδες περισσότερες επιχειρήσεις, κάτι που είναι </w:t>
      </w:r>
      <w:r w:rsidRPr="002A2430">
        <w:rPr>
          <w:rFonts w:eastAsia="Times New Roman"/>
          <w:bCs/>
          <w:shd w:val="clear" w:color="auto" w:fill="FFFFFF"/>
        </w:rPr>
        <w:t>επίσης</w:t>
      </w:r>
      <w:r>
        <w:rPr>
          <w:rFonts w:eastAsia="Times New Roman"/>
          <w:bCs/>
          <w:shd w:val="clear" w:color="auto" w:fill="FFFFFF"/>
        </w:rPr>
        <w:t xml:space="preserve"> πολύ σημαντικό, </w:t>
      </w:r>
      <w:r w:rsidRPr="002A2430">
        <w:rPr>
          <w:rFonts w:eastAsia="Times New Roman"/>
          <w:bCs/>
          <w:shd w:val="clear" w:color="auto" w:fill="FFFFFF"/>
        </w:rPr>
        <w:t>κυρίες και κύριοι συνάδελφοι</w:t>
      </w:r>
      <w:r>
        <w:rPr>
          <w:rFonts w:eastAsia="Times New Roman"/>
          <w:bCs/>
          <w:shd w:val="clear" w:color="auto" w:fill="FFFFFF"/>
        </w:rPr>
        <w:t xml:space="preserve">. </w:t>
      </w:r>
    </w:p>
    <w:p w14:paraId="1ED2CF01" w14:textId="77777777" w:rsidR="00844B03" w:rsidRDefault="0027580D">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Εσείς, </w:t>
      </w:r>
      <w:r w:rsidRPr="002A2430">
        <w:rPr>
          <w:rFonts w:eastAsia="Times New Roman"/>
          <w:bCs/>
          <w:shd w:val="clear" w:color="auto" w:fill="FFFFFF"/>
        </w:rPr>
        <w:t>λοιπόν</w:t>
      </w:r>
      <w:r>
        <w:rPr>
          <w:rFonts w:eastAsia="Times New Roman"/>
          <w:bCs/>
          <w:shd w:val="clear" w:color="auto" w:fill="FFFFFF"/>
        </w:rPr>
        <w:t xml:space="preserve">, στην περίοδο για την οποία έρχεστε κι </w:t>
      </w:r>
      <w:proofErr w:type="spellStart"/>
      <w:r>
        <w:rPr>
          <w:rFonts w:eastAsia="Times New Roman"/>
          <w:bCs/>
          <w:shd w:val="clear" w:color="auto" w:fill="FFFFFF"/>
        </w:rPr>
        <w:t>επιχαίρετε</w:t>
      </w:r>
      <w:proofErr w:type="spellEnd"/>
      <w:r>
        <w:rPr>
          <w:rFonts w:eastAsia="Times New Roman"/>
          <w:bCs/>
          <w:shd w:val="clear" w:color="auto" w:fill="FFFFFF"/>
        </w:rPr>
        <w:t xml:space="preserve"> και μας λέτε τι καλά </w:t>
      </w:r>
      <w:r w:rsidRPr="006E55D8">
        <w:rPr>
          <w:rFonts w:eastAsia="Times New Roman"/>
          <w:bCs/>
          <w:shd w:val="clear" w:color="auto" w:fill="FFFFFF"/>
        </w:rPr>
        <w:t>που</w:t>
      </w:r>
      <w:r>
        <w:rPr>
          <w:rFonts w:eastAsia="Times New Roman"/>
          <w:bCs/>
          <w:shd w:val="clear" w:color="auto" w:fill="FFFFFF"/>
        </w:rPr>
        <w:t xml:space="preserve"> τα κάνατε,</w:t>
      </w:r>
      <w:r>
        <w:rPr>
          <w:rFonts w:eastAsia="Times New Roman"/>
          <w:bCs/>
          <w:shd w:val="clear" w:color="auto" w:fill="FFFFFF"/>
        </w:rPr>
        <w:t xml:space="preserve"> καταγράψατε το μεγαλύτερο ρεκόρ ανεργίας </w:t>
      </w:r>
      <w:r w:rsidRPr="002A2430">
        <w:rPr>
          <w:rFonts w:eastAsia="Times New Roman"/>
          <w:bCs/>
          <w:shd w:val="clear" w:color="auto" w:fill="FFFFFF"/>
        </w:rPr>
        <w:t>που</w:t>
      </w:r>
      <w:r>
        <w:rPr>
          <w:rFonts w:eastAsia="Times New Roman"/>
          <w:bCs/>
          <w:shd w:val="clear" w:color="auto" w:fill="FFFFFF"/>
        </w:rPr>
        <w:t xml:space="preserve"> </w:t>
      </w:r>
      <w:r w:rsidRPr="002A2430">
        <w:rPr>
          <w:rFonts w:eastAsia="Times New Roman"/>
          <w:bCs/>
          <w:shd w:val="clear" w:color="auto" w:fill="FFFFFF"/>
        </w:rPr>
        <w:t>έχει</w:t>
      </w:r>
      <w:r>
        <w:rPr>
          <w:rFonts w:eastAsia="Times New Roman"/>
          <w:bCs/>
          <w:shd w:val="clear" w:color="auto" w:fill="FFFFFF"/>
        </w:rPr>
        <w:t xml:space="preserve"> καταγραφεί στη χώρα. Εμείς καταγράφουμε ήδη τριακόσιες χιλιάδες νέες θέσεις εργασίας. Εσείς καταγράφατε λουκέτα παντού. Εμείς καταγράφουμε χιλιάδες νέες επιχειρήσεις, δεκατέσσερις χιλιάδες περισσότερες μέσ</w:t>
      </w:r>
      <w:r>
        <w:rPr>
          <w:rFonts w:eastAsia="Times New Roman"/>
          <w:bCs/>
          <w:shd w:val="clear" w:color="auto" w:fill="FFFFFF"/>
        </w:rPr>
        <w:t xml:space="preserve">α στο 2017. Τι ακριβώς θέλετε να συγκρίνουμε, </w:t>
      </w:r>
      <w:r w:rsidRPr="002A2430">
        <w:rPr>
          <w:rFonts w:eastAsia="Times New Roman"/>
          <w:bCs/>
          <w:shd w:val="clear" w:color="auto" w:fill="FFFFFF"/>
        </w:rPr>
        <w:t>λοιπόν</w:t>
      </w:r>
      <w:r>
        <w:rPr>
          <w:rFonts w:eastAsia="Times New Roman"/>
          <w:bCs/>
          <w:shd w:val="clear" w:color="auto" w:fill="FFFFFF"/>
        </w:rPr>
        <w:t xml:space="preserve">, κύριε Μητσοτάκη; </w:t>
      </w:r>
    </w:p>
    <w:p w14:paraId="1ED2CF02" w14:textId="77777777" w:rsidR="00844B03" w:rsidRDefault="0027580D">
      <w:pPr>
        <w:spacing w:after="0" w:line="600" w:lineRule="auto"/>
        <w:ind w:firstLine="720"/>
        <w:jc w:val="both"/>
        <w:rPr>
          <w:rFonts w:eastAsia="Times New Roman"/>
          <w:bCs/>
          <w:shd w:val="clear" w:color="auto" w:fill="FFFFFF"/>
        </w:rPr>
      </w:pPr>
      <w:r>
        <w:rPr>
          <w:rFonts w:eastAsia="Times New Roman"/>
          <w:bCs/>
          <w:shd w:val="clear" w:color="auto" w:fill="FFFFFF"/>
        </w:rPr>
        <w:t xml:space="preserve">Έχω, </w:t>
      </w:r>
      <w:r w:rsidRPr="002A2430">
        <w:rPr>
          <w:rFonts w:eastAsia="Times New Roman"/>
          <w:bCs/>
          <w:shd w:val="clear" w:color="auto" w:fill="FFFFFF"/>
        </w:rPr>
        <w:t>λοιπόν</w:t>
      </w:r>
      <w:r>
        <w:rPr>
          <w:rFonts w:eastAsia="Times New Roman"/>
          <w:bCs/>
          <w:shd w:val="clear" w:color="auto" w:fill="FFFFFF"/>
        </w:rPr>
        <w:t xml:space="preserve">, την αίσθηση </w:t>
      </w:r>
      <w:r w:rsidRPr="002A2430">
        <w:rPr>
          <w:rFonts w:eastAsia="Times New Roman"/>
          <w:bCs/>
          <w:shd w:val="clear" w:color="auto" w:fill="FFFFFF"/>
        </w:rPr>
        <w:t>ότι</w:t>
      </w:r>
      <w:r>
        <w:rPr>
          <w:rFonts w:eastAsia="Times New Roman"/>
          <w:bCs/>
          <w:shd w:val="clear" w:color="auto" w:fill="FFFFFF"/>
        </w:rPr>
        <w:t xml:space="preserve"> πολύ κακό </w:t>
      </w:r>
      <w:r w:rsidRPr="002A2430">
        <w:rPr>
          <w:rFonts w:eastAsia="Times New Roman"/>
          <w:bCs/>
          <w:shd w:val="clear" w:color="auto" w:fill="FFFFFF"/>
        </w:rPr>
        <w:t>σ</w:t>
      </w:r>
      <w:r>
        <w:rPr>
          <w:rFonts w:eastAsia="Times New Roman"/>
          <w:bCs/>
          <w:shd w:val="clear" w:color="auto" w:fill="FFFFFF"/>
        </w:rPr>
        <w:t xml:space="preserve">ας έκανε η σπουδή του κ. Σαμαρά </w:t>
      </w:r>
      <w:r w:rsidRPr="002A2430">
        <w:rPr>
          <w:rFonts w:eastAsia="Times New Roman"/>
          <w:bCs/>
          <w:shd w:val="clear" w:color="auto" w:fill="FFFFFF"/>
        </w:rPr>
        <w:t>να</w:t>
      </w:r>
      <w:r>
        <w:rPr>
          <w:rFonts w:eastAsia="Times New Roman"/>
          <w:bCs/>
          <w:shd w:val="clear" w:color="auto" w:fill="FFFFFF"/>
        </w:rPr>
        <w:t xml:space="preserve"> εμφανιστεί από την κρυψώνα του μετά από δυόμισι χρόνια. Καλά </w:t>
      </w:r>
      <w:r w:rsidRPr="002A2430">
        <w:rPr>
          <w:rFonts w:eastAsia="Times New Roman"/>
          <w:bCs/>
          <w:shd w:val="clear" w:color="auto" w:fill="FFFFFF"/>
        </w:rPr>
        <w:t>είναι</w:t>
      </w:r>
      <w:r>
        <w:rPr>
          <w:rFonts w:eastAsia="Times New Roman"/>
          <w:bCs/>
          <w:shd w:val="clear" w:color="auto" w:fill="FFFFFF"/>
        </w:rPr>
        <w:t xml:space="preserve"> εκεί </w:t>
      </w:r>
      <w:r w:rsidRPr="002A2430">
        <w:rPr>
          <w:rFonts w:eastAsia="Times New Roman"/>
          <w:bCs/>
          <w:shd w:val="clear" w:color="auto" w:fill="FFFFFF"/>
        </w:rPr>
        <w:t>που</w:t>
      </w:r>
      <w:r>
        <w:rPr>
          <w:rFonts w:eastAsia="Times New Roman"/>
          <w:bCs/>
          <w:shd w:val="clear" w:color="auto" w:fill="FFFFFF"/>
        </w:rPr>
        <w:t xml:space="preserve"> κρύβεται. Δεν σας κάνει καλό να ε</w:t>
      </w:r>
      <w:r>
        <w:rPr>
          <w:rFonts w:eastAsia="Times New Roman"/>
          <w:bCs/>
          <w:shd w:val="clear" w:color="auto" w:fill="FFFFFF"/>
        </w:rPr>
        <w:t xml:space="preserve">μφανίζεται. </w:t>
      </w:r>
    </w:p>
    <w:p w14:paraId="1ED2CF03" w14:textId="77777777" w:rsidR="00844B03" w:rsidRDefault="0027580D">
      <w:pPr>
        <w:spacing w:after="0" w:line="600" w:lineRule="auto"/>
        <w:ind w:firstLine="720"/>
        <w:jc w:val="center"/>
        <w:rPr>
          <w:rFonts w:eastAsia="Times New Roman"/>
          <w:bCs/>
          <w:shd w:val="clear" w:color="auto" w:fill="FFFFFF"/>
        </w:rPr>
      </w:pPr>
      <w:r>
        <w:rPr>
          <w:rFonts w:eastAsia="Times New Roman"/>
          <w:bCs/>
          <w:shd w:val="clear" w:color="auto" w:fill="FFFFFF"/>
        </w:rPr>
        <w:t>(Χειροκροτήματα από τις πτέρυγες του ΣΥΡΙΖΑ και των ΑΝΕΛ)</w:t>
      </w:r>
    </w:p>
    <w:p w14:paraId="1ED2CF04" w14:textId="77777777" w:rsidR="00844B03" w:rsidRDefault="0027580D">
      <w:pPr>
        <w:spacing w:after="0" w:line="600" w:lineRule="auto"/>
        <w:ind w:firstLine="720"/>
        <w:jc w:val="both"/>
        <w:rPr>
          <w:rFonts w:eastAsia="Times New Roman" w:cs="Times New Roman"/>
          <w:b/>
          <w:szCs w:val="24"/>
        </w:rPr>
      </w:pPr>
      <w:r>
        <w:rPr>
          <w:rFonts w:eastAsia="Times New Roman"/>
          <w:bCs/>
          <w:shd w:val="clear" w:color="auto" w:fill="FFFFFF"/>
        </w:rPr>
        <w:t xml:space="preserve">Θέλετε, </w:t>
      </w:r>
      <w:r w:rsidRPr="002A2430">
        <w:rPr>
          <w:rFonts w:eastAsia="Times New Roman"/>
          <w:bCs/>
          <w:shd w:val="clear" w:color="auto" w:fill="FFFFFF"/>
        </w:rPr>
        <w:t>όμως</w:t>
      </w:r>
      <w:r>
        <w:rPr>
          <w:rFonts w:eastAsia="Times New Roman"/>
          <w:bCs/>
          <w:shd w:val="clear" w:color="auto" w:fill="FFFFFF"/>
        </w:rPr>
        <w:t xml:space="preserve">, μιας </w:t>
      </w:r>
      <w:r w:rsidRPr="002A2430">
        <w:rPr>
          <w:rFonts w:eastAsia="Times New Roman"/>
          <w:bCs/>
          <w:shd w:val="clear" w:color="auto" w:fill="FFFFFF"/>
        </w:rPr>
        <w:t>και</w:t>
      </w:r>
      <w:r>
        <w:rPr>
          <w:rFonts w:eastAsia="Times New Roman"/>
          <w:bCs/>
          <w:shd w:val="clear" w:color="auto" w:fill="FFFFFF"/>
        </w:rPr>
        <w:t xml:space="preserve"> ξεκίνησε αυτή η σύγκριση -</w:t>
      </w:r>
      <w:r w:rsidRPr="002A2430">
        <w:rPr>
          <w:rFonts w:eastAsia="Times New Roman"/>
          <w:bCs/>
          <w:shd w:val="clear" w:color="auto" w:fill="FFFFFF"/>
        </w:rPr>
        <w:t>και</w:t>
      </w:r>
      <w:r>
        <w:rPr>
          <w:rFonts w:eastAsia="Times New Roman"/>
          <w:bCs/>
          <w:shd w:val="clear" w:color="auto" w:fill="FFFFFF"/>
        </w:rPr>
        <w:t xml:space="preserve"> σας λέω </w:t>
      </w:r>
      <w:r w:rsidRPr="006E55D8">
        <w:rPr>
          <w:rFonts w:eastAsia="Times New Roman"/>
          <w:bCs/>
          <w:shd w:val="clear" w:color="auto" w:fill="FFFFFF"/>
        </w:rPr>
        <w:t>ότι</w:t>
      </w:r>
      <w:r>
        <w:rPr>
          <w:rFonts w:eastAsia="Times New Roman"/>
          <w:bCs/>
          <w:shd w:val="clear" w:color="auto" w:fill="FFFFFF"/>
        </w:rPr>
        <w:t xml:space="preserve"> τώρα </w:t>
      </w:r>
      <w:r w:rsidRPr="002A2430">
        <w:rPr>
          <w:rFonts w:eastAsia="Times New Roman"/>
          <w:bCs/>
          <w:shd w:val="clear" w:color="auto" w:fill="FFFFFF"/>
        </w:rPr>
        <w:t>είναι</w:t>
      </w:r>
      <w:r>
        <w:rPr>
          <w:rFonts w:eastAsia="Times New Roman"/>
          <w:bCs/>
          <w:shd w:val="clear" w:color="auto" w:fill="FFFFFF"/>
        </w:rPr>
        <w:t xml:space="preserve"> έτσι, φανταστείτε το 2019-, να συγκρίνουμε τους δημοσιονομικούς στόχους</w:t>
      </w:r>
      <w:r>
        <w:rPr>
          <w:rFonts w:eastAsia="Times New Roman"/>
          <w:bCs/>
          <w:shd w:val="clear" w:color="auto" w:fill="FFFFFF"/>
        </w:rPr>
        <w:t>,</w:t>
      </w:r>
      <w:r>
        <w:rPr>
          <w:rFonts w:eastAsia="Times New Roman"/>
          <w:bCs/>
          <w:shd w:val="clear" w:color="auto" w:fill="FFFFFF"/>
        </w:rPr>
        <w:t xml:space="preserve"> </w:t>
      </w:r>
      <w:r w:rsidRPr="002A2430">
        <w:rPr>
          <w:rFonts w:eastAsia="Times New Roman"/>
          <w:bCs/>
          <w:shd w:val="clear" w:color="auto" w:fill="FFFFFF"/>
        </w:rPr>
        <w:t>που</w:t>
      </w:r>
      <w:r>
        <w:rPr>
          <w:rFonts w:eastAsia="Times New Roman"/>
          <w:bCs/>
          <w:shd w:val="clear" w:color="auto" w:fill="FFFFFF"/>
        </w:rPr>
        <w:t xml:space="preserve"> εμείς πετυχαίνουμε εδώ </w:t>
      </w:r>
      <w:r w:rsidRPr="006E55D8">
        <w:rPr>
          <w:rFonts w:eastAsia="Times New Roman"/>
          <w:bCs/>
          <w:shd w:val="clear" w:color="auto" w:fill="FFFFFF"/>
        </w:rPr>
        <w:t>και</w:t>
      </w:r>
      <w:r>
        <w:rPr>
          <w:rFonts w:eastAsia="Times New Roman"/>
          <w:bCs/>
          <w:shd w:val="clear" w:color="auto" w:fill="FFFFFF"/>
        </w:rPr>
        <w:t xml:space="preserve"> τρία </w:t>
      </w:r>
      <w:r>
        <w:rPr>
          <w:rFonts w:eastAsia="Times New Roman"/>
          <w:bCs/>
          <w:shd w:val="clear" w:color="auto" w:fill="FFFFFF"/>
        </w:rPr>
        <w:t xml:space="preserve">χρόνια, ενώ εσείς δεν πέσατε μέσα ούτε σε έναν </w:t>
      </w:r>
      <w:r w:rsidRPr="006E55D8">
        <w:rPr>
          <w:rFonts w:eastAsia="Times New Roman"/>
          <w:bCs/>
          <w:shd w:val="clear" w:color="auto" w:fill="FFFFFF"/>
        </w:rPr>
        <w:t>προϋπολογισμό</w:t>
      </w:r>
      <w:r>
        <w:rPr>
          <w:rFonts w:eastAsia="Times New Roman"/>
          <w:bCs/>
          <w:shd w:val="clear" w:color="auto" w:fill="FFFFFF"/>
        </w:rPr>
        <w:t>;</w:t>
      </w:r>
    </w:p>
    <w:p w14:paraId="1ED2CF05"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Μας λέτε ότι εμείς υπερφορολογούμε και έχουμε διαλύσει τη μεσαία τάξη και ότι τα πλεονάσματα είναι αποτέλεσμα της </w:t>
      </w:r>
      <w:proofErr w:type="spellStart"/>
      <w:r>
        <w:rPr>
          <w:rFonts w:eastAsia="Times New Roman" w:cs="Times New Roman"/>
          <w:szCs w:val="24"/>
        </w:rPr>
        <w:t>υπερφορολόγησης</w:t>
      </w:r>
      <w:proofErr w:type="spellEnd"/>
      <w:r>
        <w:rPr>
          <w:rFonts w:eastAsia="Times New Roman" w:cs="Times New Roman"/>
          <w:szCs w:val="24"/>
        </w:rPr>
        <w:t xml:space="preserve">. Το έχουμε ακούσει εκατοντάδες φορές αυτό το επιχείρημα. </w:t>
      </w:r>
    </w:p>
    <w:p w14:paraId="1ED2CF06"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Σας το είπα και προηγουμένως, η </w:t>
      </w:r>
      <w:proofErr w:type="spellStart"/>
      <w:r>
        <w:rPr>
          <w:rFonts w:eastAsia="Times New Roman" w:cs="Times New Roman"/>
          <w:szCs w:val="24"/>
        </w:rPr>
        <w:t>υπερφορολόγηση</w:t>
      </w:r>
      <w:proofErr w:type="spellEnd"/>
      <w:r>
        <w:rPr>
          <w:rFonts w:eastAsia="Times New Roman" w:cs="Times New Roman"/>
          <w:szCs w:val="24"/>
        </w:rPr>
        <w:t xml:space="preserve"> είναι τα πέντε δισεκατομμύρια ή τα τριάντα δισεκατομμύρια που φέρατε εσείς; Σε ποιον κόσμο αλήθεια το πέντε είναι πιο βαρύ, πιο μεγάλο νούμερο από το τριάντα; </w:t>
      </w:r>
    </w:p>
    <w:p w14:paraId="1ED2CF07"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Αφού, όμως, επιμένετε, να συγκρίνουμε και να θυμη</w:t>
      </w:r>
      <w:r>
        <w:rPr>
          <w:rFonts w:eastAsia="Times New Roman" w:cs="Times New Roman"/>
          <w:szCs w:val="24"/>
        </w:rPr>
        <w:t xml:space="preserve">θούμε ποιος έφερε την </w:t>
      </w:r>
      <w:proofErr w:type="spellStart"/>
      <w:r>
        <w:rPr>
          <w:rFonts w:eastAsia="Times New Roman" w:cs="Times New Roman"/>
          <w:szCs w:val="24"/>
        </w:rPr>
        <w:t>υπερφορολόγηση</w:t>
      </w:r>
      <w:proofErr w:type="spellEnd"/>
      <w:r>
        <w:rPr>
          <w:rFonts w:eastAsia="Times New Roman" w:cs="Times New Roman"/>
          <w:szCs w:val="24"/>
        </w:rPr>
        <w:t xml:space="preserve">. Τον ΕΝΦΙΑ ποιος τον έφερε, κύριε Μητσοτάκη; Εμείς τον φέραμε; Την εισφορά αλληλεγγύης ποιος την έφερε; Εμείς τη φέραμε; Το τέλος επιτηδεύματος το φέραμε εμείς; </w:t>
      </w:r>
    </w:p>
    <w:p w14:paraId="1ED2CF08"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Ποιος θα τα καταργούσε; </w:t>
      </w:r>
    </w:p>
    <w:p w14:paraId="1ED2CF09" w14:textId="77777777" w:rsidR="00844B03" w:rsidRDefault="0027580D">
      <w:pPr>
        <w:spacing w:after="0" w:line="600" w:lineRule="auto"/>
        <w:ind w:firstLine="720"/>
        <w:jc w:val="both"/>
        <w:rPr>
          <w:rFonts w:eastAsia="Times New Roman" w:cs="Times New Roman"/>
          <w:szCs w:val="24"/>
        </w:rPr>
      </w:pPr>
      <w:r w:rsidRPr="001C3CE0">
        <w:rPr>
          <w:rFonts w:eastAsia="Times New Roman" w:cs="Times New Roman"/>
          <w:b/>
          <w:szCs w:val="24"/>
        </w:rPr>
        <w:t>ΑΛΕΞΗΣ ΤΣΙ</w:t>
      </w:r>
      <w:r w:rsidRPr="001C3CE0">
        <w:rPr>
          <w:rFonts w:eastAsia="Times New Roman" w:cs="Times New Roman"/>
          <w:b/>
          <w:szCs w:val="24"/>
        </w:rPr>
        <w:t>Π</w:t>
      </w:r>
      <w:r>
        <w:rPr>
          <w:rFonts w:eastAsia="Times New Roman" w:cs="Times New Roman"/>
          <w:b/>
          <w:szCs w:val="24"/>
        </w:rPr>
        <w:t xml:space="preserve">ΡΑΣ (Πρόεδρος της Κυβέρνησης): </w:t>
      </w:r>
      <w:r>
        <w:rPr>
          <w:rFonts w:eastAsia="Times New Roman" w:cs="Times New Roman"/>
          <w:szCs w:val="24"/>
        </w:rPr>
        <w:t xml:space="preserve">Ναι, πράγματι, το γνωρίζουμε. Εμείς δεν καταφέραμε να άρουμε άμεσα αυτά που εσείς, όμως, φορτώσατε στον ελληνικό λαό. Τώρα, κατηγορείτε εμάς γι’ αυτά που εσείς κάνατε, για τα δεινά που εσείς φέρατε και φορτώσατε. </w:t>
      </w:r>
    </w:p>
    <w:p w14:paraId="1ED2CF0A"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από την πτέρυγα του ΣΥΡΙΖΑ)</w:t>
      </w:r>
    </w:p>
    <w:p w14:paraId="1ED2CF0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Τους φορολογικούς, όμως, συντελεστές, μέσα σε αυτό το δύσκολο πλαίσιο το δημοσιονομικό, τους αλλάξαμε εφαρμόζοντας μια πιο προοδευτική φορολόγηση, μοιράζοντας όσο πιο δίκαια γίνεται να μοιραστούν τα βάρη, δεδομένων αυτών των συνθηκών. Προστατεύσαμε όσο μπο</w:t>
      </w:r>
      <w:r>
        <w:rPr>
          <w:rFonts w:eastAsia="Times New Roman" w:cs="Times New Roman"/>
          <w:szCs w:val="24"/>
        </w:rPr>
        <w:t xml:space="preserve">ρούσαμε τους πιο αδύναμους. </w:t>
      </w:r>
    </w:p>
    <w:p w14:paraId="1ED2CF0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Εφαρμόσαμε μέσα σε αυτές τις συνθήκες το αφορολόγητο για τους αγρότες, προστατεύοντας το εισόδημα της φτωχής και μεσαίας αγροτιάς. Δεν το είχατε κάνει εσείς τα χρόνια της ανάπτυξης. </w:t>
      </w:r>
    </w:p>
    <w:p w14:paraId="1ED2CF0D"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διαμαρτυρίες από την πτέρυγα της </w:t>
      </w:r>
      <w:r>
        <w:rPr>
          <w:rFonts w:eastAsia="Times New Roman" w:cs="Times New Roman"/>
          <w:szCs w:val="24"/>
        </w:rPr>
        <w:t>Νέας Δημοκρατίας)</w:t>
      </w:r>
    </w:p>
    <w:p w14:paraId="1ED2CF0E" w14:textId="77777777" w:rsidR="00844B03" w:rsidRDefault="0027580D">
      <w:pPr>
        <w:spacing w:after="0"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 xml:space="preserve">Νικόλαος </w:t>
      </w:r>
      <w:proofErr w:type="spellStart"/>
      <w:r>
        <w:rPr>
          <w:rFonts w:eastAsia="Times New Roman" w:cs="Times New Roman"/>
          <w:b/>
          <w:szCs w:val="24"/>
        </w:rPr>
        <w:t>Βούτσης</w:t>
      </w:r>
      <w:proofErr w:type="spellEnd"/>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Παρακαλώ, μην αντιδράτε. </w:t>
      </w:r>
    </w:p>
    <w:p w14:paraId="1ED2CF0F" w14:textId="77777777" w:rsidR="00844B03" w:rsidRDefault="0027580D">
      <w:pPr>
        <w:spacing w:after="0" w:line="600" w:lineRule="auto"/>
        <w:ind w:firstLine="720"/>
        <w:jc w:val="both"/>
        <w:rPr>
          <w:rFonts w:eastAsia="Times New Roman" w:cs="Times New Roman"/>
          <w:szCs w:val="24"/>
        </w:rPr>
      </w:pPr>
      <w:r w:rsidRPr="001C3CE0">
        <w:rPr>
          <w:rFonts w:eastAsia="Times New Roman" w:cs="Times New Roman"/>
          <w:b/>
          <w:szCs w:val="24"/>
        </w:rPr>
        <w:t>ΑΛΕΞΗΣ ΤΣΙΠ</w:t>
      </w:r>
      <w:r>
        <w:rPr>
          <w:rFonts w:eastAsia="Times New Roman" w:cs="Times New Roman"/>
          <w:b/>
          <w:szCs w:val="24"/>
        </w:rPr>
        <w:t xml:space="preserve">ΡΑΣ (Πρόεδρος της Κυβέρνησης): </w:t>
      </w:r>
      <w:r>
        <w:rPr>
          <w:rFonts w:eastAsia="Times New Roman" w:cs="Times New Roman"/>
          <w:szCs w:val="24"/>
        </w:rPr>
        <w:t xml:space="preserve">Είναι μεγάλος ο εκνευρισμός, αλλά δεν πειράζει. Ζωντανεύει και το κλίμα. </w:t>
      </w:r>
    </w:p>
    <w:p w14:paraId="1ED2CF1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Το κυριότερο, κυρίες και κύριοι συνάδελφοι, είναι ότι εμείς ήμασταν</w:t>
      </w:r>
      <w:r>
        <w:rPr>
          <w:rFonts w:eastAsia="Times New Roman" w:cs="Times New Roman"/>
          <w:szCs w:val="24"/>
        </w:rPr>
        <w:t xml:space="preserve"> οι πρώτοι</w:t>
      </w:r>
      <w:r>
        <w:rPr>
          <w:rFonts w:eastAsia="Times New Roman" w:cs="Times New Roman"/>
          <w:szCs w:val="24"/>
        </w:rPr>
        <w:t>,</w:t>
      </w:r>
      <w:r>
        <w:rPr>
          <w:rFonts w:eastAsia="Times New Roman" w:cs="Times New Roman"/>
          <w:szCs w:val="24"/>
        </w:rPr>
        <w:t xml:space="preserve"> που για πρώτη φορά τα βάλαμε με τα λεγόμενα «μεγάλα ψάρια» και τη φοροδιαφυγή. Μόνο από το πρόγραμμα εθελοντικής αποκάλυψης εισοδημάτων έχουμε ήδη εθελοντικές δηλώσεις ύψους 6 δισεκατομμυρίων ευρώ και σύνολο φόρων 600 εκατομμύρια ευρώ, όταν εσε</w:t>
      </w:r>
      <w:r>
        <w:rPr>
          <w:rFonts w:eastAsia="Times New Roman" w:cs="Times New Roman"/>
          <w:szCs w:val="24"/>
        </w:rPr>
        <w:t xml:space="preserve">ίς, κύριε Μητσοτάκη -για να τα θυμηθούμε και αυτά- κρύβατε στα συρτάρια των Υπουργών της </w:t>
      </w:r>
      <w:r>
        <w:rPr>
          <w:rFonts w:eastAsia="Times New Roman" w:cs="Times New Roman"/>
          <w:szCs w:val="24"/>
        </w:rPr>
        <w:t>σ</w:t>
      </w:r>
      <w:r>
        <w:rPr>
          <w:rFonts w:eastAsia="Times New Roman" w:cs="Times New Roman"/>
          <w:szCs w:val="24"/>
        </w:rPr>
        <w:t xml:space="preserve">υγκυβέρνησης τη λίστα </w:t>
      </w:r>
      <w:proofErr w:type="spellStart"/>
      <w:r>
        <w:rPr>
          <w:rFonts w:eastAsia="Times New Roman" w:cs="Times New Roman"/>
          <w:szCs w:val="24"/>
        </w:rPr>
        <w:t>Λαγκάρντ</w:t>
      </w:r>
      <w:proofErr w:type="spellEnd"/>
      <w:r>
        <w:rPr>
          <w:rFonts w:eastAsia="Times New Roman" w:cs="Times New Roman"/>
          <w:szCs w:val="24"/>
        </w:rPr>
        <w:t xml:space="preserve"> και τη λίστα </w:t>
      </w:r>
      <w:proofErr w:type="spellStart"/>
      <w:r>
        <w:rPr>
          <w:rFonts w:eastAsia="Times New Roman" w:cs="Times New Roman"/>
          <w:szCs w:val="24"/>
        </w:rPr>
        <w:t>Μπόργιανς</w:t>
      </w:r>
      <w:proofErr w:type="spellEnd"/>
      <w:r>
        <w:rPr>
          <w:rFonts w:eastAsia="Times New Roman" w:cs="Times New Roman"/>
          <w:szCs w:val="24"/>
        </w:rPr>
        <w:t xml:space="preserve">. </w:t>
      </w:r>
    </w:p>
    <w:p w14:paraId="1ED2CF11"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ED2CF1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Μας κατηγορείτε, λοιπόν, εσείς ότι το μέρισμα το μοι</w:t>
      </w:r>
      <w:r>
        <w:rPr>
          <w:rFonts w:eastAsia="Times New Roman" w:cs="Times New Roman"/>
          <w:szCs w:val="24"/>
        </w:rPr>
        <w:t xml:space="preserve">ράσαμε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Το μέρισμα που με δικαιοσύνη μοιράσαμε και όχι </w:t>
      </w:r>
      <w:proofErr w:type="spellStart"/>
      <w:r>
        <w:rPr>
          <w:rFonts w:eastAsia="Times New Roman" w:cs="Times New Roman"/>
          <w:szCs w:val="24"/>
        </w:rPr>
        <w:t>στοχευμένα</w:t>
      </w:r>
      <w:proofErr w:type="spellEnd"/>
      <w:r>
        <w:rPr>
          <w:rFonts w:eastAsia="Times New Roman" w:cs="Times New Roman"/>
          <w:szCs w:val="24"/>
        </w:rPr>
        <w:t xml:space="preserve"> σε κατηγορίες που με πελατειακή στόχευση θα πιστεύαμε εμείς ότι θα τις ελαφρύνουμε, προκειμένου να μας ανταμείψουν εκλογικά, αλλά </w:t>
      </w:r>
      <w:proofErr w:type="spellStart"/>
      <w:r>
        <w:rPr>
          <w:rFonts w:eastAsia="Times New Roman" w:cs="Times New Roman"/>
          <w:szCs w:val="24"/>
        </w:rPr>
        <w:t>στοχευμένα</w:t>
      </w:r>
      <w:proofErr w:type="spellEnd"/>
      <w:r>
        <w:rPr>
          <w:rFonts w:eastAsia="Times New Roman" w:cs="Times New Roman"/>
          <w:szCs w:val="24"/>
        </w:rPr>
        <w:t>, οριζόντια, καλύπτοντας πά</w:t>
      </w:r>
      <w:r>
        <w:rPr>
          <w:rFonts w:eastAsia="Times New Roman" w:cs="Times New Roman"/>
          <w:szCs w:val="24"/>
        </w:rPr>
        <w:t xml:space="preserve">νω από το 30% του πληθυσμού και όλους όσοι είναι στο όριο της φτώχειας, όλους όσοι βρίσκονται στο όριο του κοινωνικού αποκλεισμού, οριζόντια για πρώτη φορά, με έναν αδιάβλητο μηχανισμό. </w:t>
      </w:r>
    </w:p>
    <w:p w14:paraId="1ED2CF1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Νομίζετε ότι ο κόσμος ξεχνάει εύκολα, είναι χαζός, είναι αδαής και ότ</w:t>
      </w:r>
      <w:r>
        <w:rPr>
          <w:rFonts w:eastAsia="Times New Roman" w:cs="Times New Roman"/>
          <w:szCs w:val="24"/>
        </w:rPr>
        <w:t xml:space="preserve">ι δεν κάνει συγκρίσεις. Νομίζετε ότι δεν συγκρίνει, δηλαδή, ότι εσείς με δέκα φορές πιο σκληρά μέτρα και πιο σκληρή προσαρμογή δεν πετυχαίνατε ποτέ τους δημοσιονομικούς στόχους και τα πλεονάσματα, όχι παραπάνω, αλλά αυτούς που είχατε. Προφανώς, δεν είχατε </w:t>
      </w:r>
      <w:r>
        <w:rPr>
          <w:rFonts w:eastAsia="Times New Roman" w:cs="Times New Roman"/>
          <w:szCs w:val="24"/>
        </w:rPr>
        <w:t xml:space="preserve">τη δυνατότητα να διανείμετε με δικαιοσύνη, διότι μόνο παίρνατε. </w:t>
      </w:r>
    </w:p>
    <w:p w14:paraId="1ED2CF1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Εμείς μοιράσαμε πέρσι 620 εκατομμύρια. Φέτος, μοιράσαμε κοντά στο 1,5 δισεκατομμύριο. Πιστεύετε, λοιπόν, ότι ο κόσμος δεν καταλαβαίνει, ότι αυτό που συνέβη, συνέβη επειδή εμείς καταφέραμε για</w:t>
      </w:r>
      <w:r>
        <w:rPr>
          <w:rFonts w:eastAsia="Times New Roman" w:cs="Times New Roman"/>
          <w:szCs w:val="24"/>
        </w:rPr>
        <w:t xml:space="preserve"> πρώτη φορά να χτυπήσουμε τη μεγάλη διαφθορά, να σταματήσουμε τη μεγάλη σπατάλη, να χτυπήσουμε τη μεγάλη φοροδιαφυγή και να αυξήσουμε την απασχόληση κατά τριακόσες χιλιάδες νέες θέσεις και άρα, τις εισφορές στα δημόσια ταμεία. </w:t>
      </w:r>
    </w:p>
    <w:p w14:paraId="1ED2CF1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Σήμερα, ο ΕΦΚΑ, το ένα και μ</w:t>
      </w:r>
      <w:r>
        <w:rPr>
          <w:rFonts w:eastAsia="Times New Roman" w:cs="Times New Roman"/>
          <w:szCs w:val="24"/>
        </w:rPr>
        <w:t xml:space="preserve">οναδικό ταμείο, που ήταν μια από τις μεγαλύτερες μεταρρυθμίσεις στον χώρο της κοινωνικής ασφάλισης στον τόπο, καταλήγει να είναι όχι ελλειμματικό, όπως λέγατε ότι θα είναι, αλλά 2 δισεκατομμύρια ευρώ πάνω από τον στόχο. </w:t>
      </w:r>
    </w:p>
    <w:p w14:paraId="1ED2CF16"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Δεν μπήκατε, όμως, στον κόπο να δεί</w:t>
      </w:r>
      <w:r>
        <w:rPr>
          <w:rFonts w:eastAsia="Times New Roman"/>
          <w:szCs w:val="24"/>
        </w:rPr>
        <w:t>τε τα πραγματικά δεδομένα. Μηρυκάζετε μια γραμμή που αναπαράγουν και τα μέσα ενημέρωσης που σας στηρίζουν και νομίζετε ότι ο κόσμος τρώει κουτόχορτο και δεν θυμάται και δεν συγκρίνει.</w:t>
      </w:r>
    </w:p>
    <w:p w14:paraId="1ED2CF17"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Υπάρχει</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και το σκέλος του περιορισμού των εξόδων, όπου εξοικονο</w:t>
      </w:r>
      <w:r>
        <w:rPr>
          <w:rFonts w:eastAsia="Times New Roman"/>
          <w:szCs w:val="24"/>
        </w:rPr>
        <w:t xml:space="preserve">μήσαμε 180.000.000 ευρώ από τη λεγόμενη επισκόπηση δαπανών σε κάθε Υπουργείο ξεχωριστά, κι αυτό με δική μας πρωτοβουλία και όχι κατ’ εντολή των δανειστών. Περικόψαμε τις δαπάνες, όχι τις ανελαστικές, αλλά αυτές που μπορούσαν να </w:t>
      </w:r>
      <w:proofErr w:type="spellStart"/>
      <w:r>
        <w:rPr>
          <w:rFonts w:eastAsia="Times New Roman"/>
          <w:szCs w:val="24"/>
        </w:rPr>
        <w:t>περικοπούν</w:t>
      </w:r>
      <w:proofErr w:type="spellEnd"/>
      <w:r>
        <w:rPr>
          <w:rFonts w:eastAsia="Times New Roman"/>
          <w:szCs w:val="24"/>
        </w:rPr>
        <w:t>. Εμείς ούτε νοσοκ</w:t>
      </w:r>
      <w:r>
        <w:rPr>
          <w:rFonts w:eastAsia="Times New Roman"/>
          <w:szCs w:val="24"/>
        </w:rPr>
        <w:t>ομεία συγχωνεύσαμε, ούτε σχολεία κλείσαμε, ούτε δημόσιους υπαλλήλους απολύσαμε. Παρ</w:t>
      </w:r>
      <w:r>
        <w:rPr>
          <w:rFonts w:eastAsia="Times New Roman"/>
          <w:szCs w:val="24"/>
        </w:rPr>
        <w:t xml:space="preserve">’ </w:t>
      </w:r>
      <w:r>
        <w:rPr>
          <w:rFonts w:eastAsia="Times New Roman"/>
          <w:szCs w:val="24"/>
        </w:rPr>
        <w:t>όλα αυτά εξοικονομήσαμε 180.000.000 ευρώ από τα Υπουργεία.</w:t>
      </w:r>
    </w:p>
    <w:p w14:paraId="1ED2CF18"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ED2CF19"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 xml:space="preserve">Όμως, εσείς φαίνεται ότι δεν τα έχετε αυτά τα </w:t>
      </w:r>
      <w:r>
        <w:rPr>
          <w:rFonts w:eastAsia="Times New Roman"/>
          <w:szCs w:val="24"/>
        </w:rPr>
        <w:t>δεδομένα, δεν έχετε κάνει ακόμα «</w:t>
      </w:r>
      <w:r>
        <w:rPr>
          <w:rFonts w:eastAsia="Times New Roman"/>
          <w:szCs w:val="24"/>
          <w:lang w:val="en-US"/>
        </w:rPr>
        <w:t>update</w:t>
      </w:r>
      <w:r>
        <w:rPr>
          <w:rFonts w:eastAsia="Times New Roman"/>
          <w:szCs w:val="24"/>
        </w:rPr>
        <w:t>» σε αυτά τα δεδομένα και υπόσχεστε μείωση φορολογικών συντελεστών μέσω μιας αόριστης, απροσδιόριστης μείωσης των δαπανών.</w:t>
      </w:r>
    </w:p>
    <w:p w14:paraId="1ED2CF1A"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Τι δεν μας λέτε, κύριε Μητσοτάκη; Ποιων δαπανών; Ποιες δαπάνες θα κόψετε για να μειώσετε φορολ</w:t>
      </w:r>
      <w:r>
        <w:rPr>
          <w:rFonts w:eastAsia="Times New Roman"/>
          <w:szCs w:val="24"/>
        </w:rPr>
        <w:t>ογία; Μήπως υπαινίσσεστε, λοιπόν, και δεν το λέτε καθαρά απολύσεις δημοσίων υπαλλήλων; Μήπως υπαινίσσεστε μείωση πόρων για την υγεία και την παιδεία;</w:t>
      </w:r>
    </w:p>
    <w:p w14:paraId="1ED2CF1B" w14:textId="77777777" w:rsidR="00844B03" w:rsidRDefault="0027580D">
      <w:pPr>
        <w:tabs>
          <w:tab w:val="left" w:pos="2820"/>
        </w:tabs>
        <w:spacing w:after="0"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πτέρυγας της Νέας Δημοκρατίας)</w:t>
      </w:r>
    </w:p>
    <w:p w14:paraId="1ED2CF1C" w14:textId="77777777" w:rsidR="00844B03" w:rsidRDefault="0027580D">
      <w:pPr>
        <w:tabs>
          <w:tab w:val="left" w:pos="2820"/>
        </w:tabs>
        <w:spacing w:after="0" w:line="600" w:lineRule="auto"/>
        <w:ind w:firstLine="720"/>
        <w:jc w:val="both"/>
        <w:rPr>
          <w:rFonts w:eastAsia="Times New Roman"/>
          <w:szCs w:val="24"/>
        </w:rPr>
      </w:pPr>
      <w:r w:rsidRPr="00CD7FCC">
        <w:rPr>
          <w:rFonts w:eastAsia="Times New Roman"/>
          <w:b/>
          <w:szCs w:val="24"/>
        </w:rPr>
        <w:t xml:space="preserve">ΠΡΟΕΔΡΟΣ (Νικόλαος </w:t>
      </w:r>
      <w:proofErr w:type="spellStart"/>
      <w:r w:rsidRPr="00CD7FCC">
        <w:rPr>
          <w:rFonts w:eastAsia="Times New Roman"/>
          <w:b/>
          <w:szCs w:val="24"/>
        </w:rPr>
        <w:t>Βούτσης</w:t>
      </w:r>
      <w:proofErr w:type="spellEnd"/>
      <w:r w:rsidRPr="00CD7FCC">
        <w:rPr>
          <w:rFonts w:eastAsia="Times New Roman"/>
          <w:b/>
          <w:szCs w:val="24"/>
        </w:rPr>
        <w:t>):</w:t>
      </w:r>
      <w:r>
        <w:rPr>
          <w:rFonts w:eastAsia="Times New Roman"/>
          <w:szCs w:val="24"/>
        </w:rPr>
        <w:t xml:space="preserve"> Μην αντιδράτε,</w:t>
      </w:r>
      <w:r>
        <w:rPr>
          <w:rFonts w:eastAsia="Times New Roman"/>
          <w:szCs w:val="24"/>
        </w:rPr>
        <w:t xml:space="preserve"> σας παρακαλώ. Ρητορικά ερωτήματα τίθενται.</w:t>
      </w:r>
    </w:p>
    <w:p w14:paraId="1ED2CF1D" w14:textId="77777777" w:rsidR="00844B03" w:rsidRDefault="0027580D">
      <w:pPr>
        <w:tabs>
          <w:tab w:val="left" w:pos="2820"/>
        </w:tabs>
        <w:spacing w:after="0" w:line="600" w:lineRule="auto"/>
        <w:ind w:firstLine="720"/>
        <w:jc w:val="both"/>
        <w:rPr>
          <w:rFonts w:eastAsia="Times New Roman"/>
          <w:szCs w:val="24"/>
        </w:rPr>
      </w:pPr>
      <w:r w:rsidRPr="00CD7FCC">
        <w:rPr>
          <w:rFonts w:eastAsia="Times New Roman"/>
          <w:b/>
          <w:szCs w:val="24"/>
        </w:rPr>
        <w:t>ΑΛΕΞΗΣ ΤΣΙΠΡΑΣ (Πρόεδρος της Κυβέρνησης):</w:t>
      </w:r>
      <w:r>
        <w:rPr>
          <w:rFonts w:eastAsia="Times New Roman"/>
          <w:szCs w:val="24"/>
        </w:rPr>
        <w:t xml:space="preserve"> Κύριοι Βουλευτές της Νέας Δημοκρατίας, μην εξάπτεστε και ιδιαίτερα εσείς της λαϊκής πτέρυγας που καταχειροκροτήσατε στην αναφορά «λαϊκό κόμμα». Το έχει ξεχάσει βέβαια αυτ</w:t>
      </w:r>
      <w:r>
        <w:rPr>
          <w:rFonts w:eastAsia="Times New Roman"/>
          <w:szCs w:val="24"/>
        </w:rPr>
        <w:t xml:space="preserve">ό, φιλελεύθερο το έχει κάνει ο Αρχηγός σας. Μην εξάπτεστε, διότι το είπε καθαρά: «Τους συμβασιούχους όλους έξω, είτε καλύπτουν πάγιες ανάγκες είτε δεν καλύπτουν πάγιες ανάγκες». </w:t>
      </w:r>
    </w:p>
    <w:p w14:paraId="1ED2CF1E"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ED2CF1F"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Μην εξάπτεστε, διότ</w:t>
      </w:r>
      <w:r>
        <w:rPr>
          <w:rFonts w:eastAsia="Times New Roman"/>
          <w:szCs w:val="24"/>
        </w:rPr>
        <w:t xml:space="preserve">ι αυτό το οποίο ακούσαμε σήμερα στη Βουλή, όλους σε ένα τσουβάλι, τους πενταετείς πυροσβέστες που εμείς φέραμε, που κάλυπταν πάγιες και διαρκείς ανάγκες, τους δέχτηκε και η τρόικα. Ο κ. Μητσοτάκης είναι σκληρότερος από την τρόικα. Είναι </w:t>
      </w:r>
      <w:proofErr w:type="spellStart"/>
      <w:r>
        <w:rPr>
          <w:rFonts w:eastAsia="Times New Roman"/>
          <w:szCs w:val="24"/>
        </w:rPr>
        <w:t>τροϊκανότερος</w:t>
      </w:r>
      <w:proofErr w:type="spellEnd"/>
      <w:r>
        <w:rPr>
          <w:rFonts w:eastAsia="Times New Roman"/>
          <w:szCs w:val="24"/>
        </w:rPr>
        <w:t xml:space="preserve"> των </w:t>
      </w:r>
      <w:proofErr w:type="spellStart"/>
      <w:r>
        <w:rPr>
          <w:rFonts w:eastAsia="Times New Roman"/>
          <w:szCs w:val="24"/>
        </w:rPr>
        <w:t>τ</w:t>
      </w:r>
      <w:r>
        <w:rPr>
          <w:rFonts w:eastAsia="Times New Roman"/>
          <w:szCs w:val="24"/>
        </w:rPr>
        <w:t>ροϊκανών</w:t>
      </w:r>
      <w:proofErr w:type="spellEnd"/>
      <w:r>
        <w:rPr>
          <w:rFonts w:eastAsia="Times New Roman"/>
          <w:szCs w:val="24"/>
        </w:rPr>
        <w:t>!</w:t>
      </w:r>
    </w:p>
    <w:p w14:paraId="1ED2CF20"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ED2CF21"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Και κάποια στιγμή να μας εξηγήσετε ποιο είναι το όριο του «λαϊκού» και του «λαϊκισμού», γιατί νομίζω ότι τα έχετε μπερδέψει.</w:t>
      </w:r>
    </w:p>
    <w:p w14:paraId="1ED2CF22"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 xml:space="preserve">Θα πω κι άλλα, όμως, κύριε Μητσοτάκη και κυρίες και κύριοι </w:t>
      </w:r>
      <w:r>
        <w:rPr>
          <w:rFonts w:eastAsia="Times New Roman"/>
          <w:szCs w:val="24"/>
        </w:rPr>
        <w:t>συνάδελφοι της Νέας Δημοκρατίας.</w:t>
      </w:r>
    </w:p>
    <w:p w14:paraId="1ED2CF23" w14:textId="77777777" w:rsidR="00844B03" w:rsidRDefault="0027580D">
      <w:pPr>
        <w:tabs>
          <w:tab w:val="left" w:pos="2820"/>
        </w:tabs>
        <w:spacing w:after="0"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Περιμένουμε με αγωνία.</w:t>
      </w:r>
    </w:p>
    <w:p w14:paraId="1ED2CF24" w14:textId="77777777" w:rsidR="00844B03" w:rsidRDefault="0027580D">
      <w:pPr>
        <w:tabs>
          <w:tab w:val="left" w:pos="2820"/>
        </w:tabs>
        <w:spacing w:after="0" w:line="600" w:lineRule="auto"/>
        <w:ind w:firstLine="720"/>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 xml:space="preserve">Το ξέρω ότι περιμένετε με αγωνία. Δεν θα σας κρατήσω σε μεγάλη αγωνία, όμως. </w:t>
      </w:r>
    </w:p>
    <w:p w14:paraId="1ED2CF25"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 xml:space="preserve">Έκανε, λοιπόν, ο κ. Μητσοτάκης και μία αναφορά σε αυτό το </w:t>
      </w:r>
      <w:r>
        <w:rPr>
          <w:rFonts w:eastAsia="Times New Roman"/>
          <w:szCs w:val="24"/>
        </w:rPr>
        <w:t>κρεσέντο ενάντιο στον λαϊκισμό και ενάντια στο κράτος. Το μεγάλο πρόβλημα αυτού του τόπου ήταν το κράτος. «Θα γκρεμίσουμε το κράτος». Δεν ξέρει βέβαια, ή δεν θυμάται ότι αυτοί</w:t>
      </w:r>
      <w:r>
        <w:rPr>
          <w:rFonts w:eastAsia="Times New Roman"/>
          <w:szCs w:val="24"/>
        </w:rPr>
        <w:t>,</w:t>
      </w:r>
      <w:r>
        <w:rPr>
          <w:rFonts w:eastAsia="Times New Roman"/>
          <w:szCs w:val="24"/>
        </w:rPr>
        <w:t xml:space="preserve"> που πρώτοι εισήγαγαν την έννοια της κρατικής προστασίας στον τόπο, επειδή η Αρι</w:t>
      </w:r>
      <w:r>
        <w:rPr>
          <w:rFonts w:eastAsia="Times New Roman"/>
          <w:szCs w:val="24"/>
        </w:rPr>
        <w:t xml:space="preserve">στερά δεν ήταν στα πράγματα μετά τον πόλεμο, η δική σας παράταξη ήταν. Αλλά ας το ξεπεράσουμε αυτό. </w:t>
      </w:r>
    </w:p>
    <w:p w14:paraId="1ED2CF26"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Αναφερθήκατε, λοιπόν, στους γενικούς γραμματείς. Εσείς διατελέσατε και αρμόδιος Υπουργός και εκτός από απολύσεις και διαδικασία αξιολόγησης, προκειμένου να</w:t>
      </w:r>
      <w:r>
        <w:rPr>
          <w:rFonts w:eastAsia="Times New Roman"/>
          <w:szCs w:val="24"/>
        </w:rPr>
        <w:t xml:space="preserve"> οδηγηθούμε σε απολύσεις που ήταν το μεγάλο σας επίτευγμα, δεν καταφέρατε να κάνετε και να αφήσετε κα</w:t>
      </w:r>
      <w:r>
        <w:rPr>
          <w:rFonts w:eastAsia="Times New Roman"/>
          <w:szCs w:val="24"/>
        </w:rPr>
        <w:t>μ</w:t>
      </w:r>
      <w:r>
        <w:rPr>
          <w:rFonts w:eastAsia="Times New Roman"/>
          <w:szCs w:val="24"/>
        </w:rPr>
        <w:t xml:space="preserve">μιά μεγάλη μεταρρυθμιστική τομή. </w:t>
      </w:r>
    </w:p>
    <w:p w14:paraId="1ED2CF27"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Εμείς, όμως, κύριε Μητσοτάκη, προχωράμε σε κάτι που το έχουμε ήδη νομοθετήσει και κα</w:t>
      </w:r>
      <w:r>
        <w:rPr>
          <w:rFonts w:eastAsia="Times New Roman"/>
          <w:szCs w:val="24"/>
        </w:rPr>
        <w:t>μ</w:t>
      </w:r>
      <w:r>
        <w:rPr>
          <w:rFonts w:eastAsia="Times New Roman"/>
          <w:szCs w:val="24"/>
        </w:rPr>
        <w:t>μιά άλλη Κυβέρνηση δεν τόλμησε να τ</w:t>
      </w:r>
      <w:r>
        <w:rPr>
          <w:rFonts w:eastAsia="Times New Roman"/>
          <w:szCs w:val="24"/>
        </w:rPr>
        <w:t xml:space="preserve">ο κάνει από τη Μεταπολίτευση και μετά. Τι; Να σταματήσει αυτό το φαινόμενο που συμβαίνει μόνο στην Ελλάδα, που όχι όταν αλλάζει μια κυβέρνηση, αλλά όταν ένας Υπουργός φεύγει από ένα Υπουργείο, να φεύγει όλη η δομή του Υπουργείου. </w:t>
      </w:r>
    </w:p>
    <w:p w14:paraId="1ED2CF28"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Και τολμάτε να λέτε σε μα</w:t>
      </w:r>
      <w:r>
        <w:rPr>
          <w:rFonts w:eastAsia="Times New Roman"/>
          <w:szCs w:val="24"/>
        </w:rPr>
        <w:t>ς ότι αυξήσαμε τους γενικούς γραμματείς, που εμείς θεσμοθετήσαμε και φέρνουμε τον θεσμό του μόνιμου θεσμικού γενικού γραμματέα, ώστε να υπάρχει θεσμική μνήμη στα Υπουργεία. Ποιος τόλμησε να το κάνει αυτό; Και μας κατηγορείτε με ψεύτικα στοιχεία ότι διπλασι</w:t>
      </w:r>
      <w:r>
        <w:rPr>
          <w:rFonts w:eastAsia="Times New Roman"/>
          <w:szCs w:val="24"/>
        </w:rPr>
        <w:t xml:space="preserve">άσαμε τον αριθμό, διότι για τρεις μόνο μήνες, θα έχουμε κοινή παρουσία του προηγούμενου γενικού γραμματέα με τον νέο θεσμικό γενικό γραμματέα. Αυτό που κάνετε είναι λαθροχειρία, κύριε Μητσοτάκη. Λαθροχειρία </w:t>
      </w:r>
      <w:proofErr w:type="spellStart"/>
      <w:r>
        <w:rPr>
          <w:rFonts w:eastAsia="Times New Roman"/>
          <w:szCs w:val="24"/>
        </w:rPr>
        <w:t>αισχίστου</w:t>
      </w:r>
      <w:proofErr w:type="spellEnd"/>
      <w:r>
        <w:rPr>
          <w:rFonts w:eastAsia="Times New Roman"/>
          <w:szCs w:val="24"/>
        </w:rPr>
        <w:t xml:space="preserve"> είδους!</w:t>
      </w:r>
    </w:p>
    <w:p w14:paraId="1ED2CF29"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w:t>
      </w:r>
      <w:r>
        <w:rPr>
          <w:rFonts w:eastAsia="Times New Roman" w:cs="Times New Roman"/>
          <w:szCs w:val="24"/>
        </w:rPr>
        <w:t>ς του ΣΥΡΙΖΑ και των ΑΝΕΛ)</w:t>
      </w:r>
    </w:p>
    <w:p w14:paraId="1ED2CF2A" w14:textId="77777777" w:rsidR="00844B03" w:rsidRDefault="0027580D">
      <w:pPr>
        <w:tabs>
          <w:tab w:val="left" w:pos="2820"/>
        </w:tabs>
        <w:spacing w:after="0" w:line="600" w:lineRule="auto"/>
        <w:ind w:firstLine="720"/>
        <w:jc w:val="both"/>
        <w:rPr>
          <w:rFonts w:eastAsia="Times New Roman"/>
          <w:szCs w:val="24"/>
        </w:rPr>
      </w:pPr>
      <w:r>
        <w:rPr>
          <w:rFonts w:eastAsia="Times New Roman"/>
          <w:szCs w:val="24"/>
        </w:rPr>
        <w:t>Και φτάσατε στο σημείο στο κρεσέντο σας αυτό να αναφερθείτε και στον ΟΑΣΘ.</w:t>
      </w:r>
    </w:p>
    <w:p w14:paraId="1ED2CF2B"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Καλό θα είναι να μη μιλάνε για σκοινί στο σπίτι του κρεμασμένου</w:t>
      </w:r>
      <w:r w:rsidRPr="00B53EE7">
        <w:rPr>
          <w:rFonts w:eastAsia="Times New Roman"/>
          <w:szCs w:val="24"/>
        </w:rPr>
        <w:t xml:space="preserve">. </w:t>
      </w:r>
      <w:r>
        <w:rPr>
          <w:rFonts w:eastAsia="Times New Roman"/>
          <w:szCs w:val="24"/>
        </w:rPr>
        <w:t>Αναφερθήκατε στον ΟΑΣΘ των σκανδάλων, στον ΟΑΣΘ της κακοδιαχείρισης, στον ΟΑΣΘ, που έπαιρ</w:t>
      </w:r>
      <w:r>
        <w:rPr>
          <w:rFonts w:eastAsia="Times New Roman"/>
          <w:szCs w:val="24"/>
        </w:rPr>
        <w:t>νε δεκάδες εκατομμύρια από το δημόσιο ταμείο, παρ</w:t>
      </w:r>
      <w:r>
        <w:rPr>
          <w:rFonts w:eastAsia="Times New Roman"/>
          <w:szCs w:val="24"/>
        </w:rPr>
        <w:t xml:space="preserve">’ </w:t>
      </w:r>
      <w:r>
        <w:rPr>
          <w:rFonts w:eastAsia="Times New Roman"/>
          <w:szCs w:val="24"/>
        </w:rPr>
        <w:t>ότι ήταν ιδιωτική επιχείρηση και είχε σάπια λεωφορεία να κάθονται και να μην εξυπηρετούν τους πολίτες της Θεσσαλονίκης.</w:t>
      </w:r>
    </w:p>
    <w:p w14:paraId="1ED2CF2C"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 xml:space="preserve">Δεν ξέρετε, όμως, ότι αυτός ο φορέας, στον οποίον αναφερθήκατε, είναι αυτός ο οποίος </w:t>
      </w:r>
      <w:r>
        <w:rPr>
          <w:rFonts w:eastAsia="Times New Roman"/>
          <w:szCs w:val="24"/>
        </w:rPr>
        <w:t xml:space="preserve">θα στελεχωθεί μετά την εκκαθάριση του ΟΑΣΘ και αυτήν τη στιγμή δεν έχει ούτε έναν στο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υμβούλ</w:t>
      </w:r>
      <w:r>
        <w:rPr>
          <w:rFonts w:eastAsia="Times New Roman"/>
          <w:szCs w:val="24"/>
        </w:rPr>
        <w:t>ιο.</w:t>
      </w:r>
      <w:r>
        <w:rPr>
          <w:rFonts w:eastAsia="Times New Roman"/>
          <w:szCs w:val="24"/>
        </w:rPr>
        <w:t xml:space="preserve"> Δεν ξέρετε ότι το σημερινό </w:t>
      </w:r>
      <w:r>
        <w:rPr>
          <w:rFonts w:eastAsia="Times New Roman"/>
          <w:szCs w:val="24"/>
        </w:rPr>
        <w:t>διοικητικό σ</w:t>
      </w:r>
      <w:r>
        <w:rPr>
          <w:rFonts w:eastAsia="Times New Roman"/>
          <w:szCs w:val="24"/>
        </w:rPr>
        <w:t xml:space="preserve">υμβούλιο παίρνει απολαβές μόνο 7.000 ευρώ, ενώ το προηγούμενο έπαιρνε 30.000 ευρώ τον μήνα και ο </w:t>
      </w:r>
      <w:r>
        <w:rPr>
          <w:rFonts w:eastAsia="Times New Roman"/>
          <w:szCs w:val="24"/>
        </w:rPr>
        <w:t>π</w:t>
      </w:r>
      <w:r>
        <w:rPr>
          <w:rFonts w:eastAsia="Times New Roman"/>
          <w:szCs w:val="24"/>
        </w:rPr>
        <w:t>ρόεδρός του</w:t>
      </w:r>
      <w:r>
        <w:rPr>
          <w:rFonts w:eastAsia="Times New Roman"/>
          <w:szCs w:val="24"/>
        </w:rPr>
        <w:t xml:space="preserve"> είναι αμισθί εκεί και κάνει έργο για την παράταξή του, αλλά και για τη χώρα.</w:t>
      </w:r>
    </w:p>
    <w:p w14:paraId="1ED2CF2D" w14:textId="77777777" w:rsidR="00844B03" w:rsidRDefault="0027580D">
      <w:pPr>
        <w:tabs>
          <w:tab w:val="left" w:pos="2940"/>
        </w:tabs>
        <w:spacing w:after="0" w:line="600" w:lineRule="auto"/>
        <w:ind w:firstLine="720"/>
        <w:jc w:val="center"/>
        <w:rPr>
          <w:rFonts w:eastAsia="Times New Roman"/>
          <w:szCs w:val="24"/>
        </w:rPr>
      </w:pPr>
      <w:r>
        <w:rPr>
          <w:rFonts w:eastAsia="Times New Roman"/>
          <w:szCs w:val="24"/>
        </w:rPr>
        <w:t>(Χειροκροτήματα από τις πτέρυγες των ΣΥΡΙΖΑ και των ΑΝΕΛ)</w:t>
      </w:r>
    </w:p>
    <w:p w14:paraId="1ED2CF2E"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 xml:space="preserve"> Δεν ξέρετε, επίσης, ότι μόνο μέσα στο τελευταίο τετράμηνο του 2017 έχουμε εξοικονομήσει για το δημόσιο ταμείο 7,5 εκατομμύρια από την εκκαθάριση και τη χρηστή διοίκηση του ΟΑΣΘ, ενώ αναμένεται -στον </w:t>
      </w:r>
      <w:r>
        <w:rPr>
          <w:rFonts w:eastAsia="Times New Roman"/>
          <w:szCs w:val="24"/>
        </w:rPr>
        <w:t>π</w:t>
      </w:r>
      <w:r>
        <w:rPr>
          <w:rFonts w:eastAsia="Times New Roman"/>
          <w:szCs w:val="24"/>
        </w:rPr>
        <w:t xml:space="preserve">ροϋπολογισμό το γράφει- το 2018 να έχουμε εξοικονόμηση </w:t>
      </w:r>
      <w:r>
        <w:rPr>
          <w:rFonts w:eastAsia="Times New Roman"/>
          <w:szCs w:val="24"/>
        </w:rPr>
        <w:t xml:space="preserve">30 εκατομμυρίων ευρώ. Διότι είστε και </w:t>
      </w:r>
      <w:proofErr w:type="spellStart"/>
      <w:r>
        <w:rPr>
          <w:rFonts w:eastAsia="Times New Roman"/>
          <w:szCs w:val="24"/>
        </w:rPr>
        <w:t>γιαλαντζί</w:t>
      </w:r>
      <w:proofErr w:type="spellEnd"/>
      <w:r>
        <w:rPr>
          <w:rFonts w:eastAsia="Times New Roman"/>
          <w:szCs w:val="24"/>
        </w:rPr>
        <w:t xml:space="preserve"> νεοφιλελεύθερος, κύριε Μητσοτάκη. Μάλλον </w:t>
      </w:r>
      <w:proofErr w:type="spellStart"/>
      <w:r>
        <w:rPr>
          <w:rFonts w:eastAsia="Times New Roman"/>
          <w:szCs w:val="24"/>
        </w:rPr>
        <w:t>γιαλαντζί</w:t>
      </w:r>
      <w:proofErr w:type="spellEnd"/>
      <w:r>
        <w:rPr>
          <w:rFonts w:eastAsia="Times New Roman"/>
          <w:szCs w:val="24"/>
        </w:rPr>
        <w:t xml:space="preserve"> φιλελεύθερος, γιατί νεοφιλελεύθερος είστε.</w:t>
      </w:r>
    </w:p>
    <w:p w14:paraId="1ED2CF2F"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Διότι η οικονομία της αγοράς δεν μπορεί να λειτουργεί σε συνθήκες διαφθοράς, διαπλοκής και διασπάθισης του δημόσιο</w:t>
      </w:r>
      <w:r>
        <w:rPr>
          <w:rFonts w:eastAsia="Times New Roman"/>
          <w:szCs w:val="24"/>
        </w:rPr>
        <w:t>υ πλούτου, όπως το παράδειγμα του ΟΑΣΘ, που εσείς οικοδομήσατε.</w:t>
      </w:r>
    </w:p>
    <w:p w14:paraId="1ED2CF30"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Έρχομαι, λοιπόν, τώρα σε ένα άλλο κρίσιμο θέμα. Μας λέτε να δώσουμε τις υπηρεσίες του δημοσίου σε εργολάβους. Μάλιστα! Βαθιά μεταρρυθμιστική τομή! Την υλοποιήσατε τα προηγούμενα χρόνια και δώσ</w:t>
      </w:r>
      <w:r>
        <w:rPr>
          <w:rFonts w:eastAsia="Times New Roman"/>
          <w:szCs w:val="24"/>
        </w:rPr>
        <w:t>ατε κάποιες δεκάδες εκατομμύρια ευρώ από το δημόσιο ταμείο σε κάποιους εργολάβους. Εμείς, παρά τα προβλήματα και τα εμπόδια που ετέθησαν ιδίως στα νοσοκομεία, προχωρήσαμε στην αποκατάσταση αυτής της, κατά τη γνώμη μας, στρεβλής διοίκησης και έχουμε εξοικον</w:t>
      </w:r>
      <w:r>
        <w:rPr>
          <w:rFonts w:eastAsia="Times New Roman"/>
          <w:szCs w:val="24"/>
        </w:rPr>
        <w:t>ομήσει χρήμα στα δημόσια ταμεία. Για να μην αναφερθώ στις επιπτώσεις στους εργαζόμενους, διότι -εντάξει- γνωρίζω τη μικρή σας ευαισθησία γι’ αυτό το κομμάτι της κοινωνίας μας.</w:t>
      </w:r>
    </w:p>
    <w:p w14:paraId="1ED2CF31"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Όμως, ξέρετε ποιο είναι το πλέον πρωτάκουστο; Το πλέον πρωτάκουστο είναι ότι υπό</w:t>
      </w:r>
      <w:r>
        <w:rPr>
          <w:rFonts w:eastAsia="Times New Roman"/>
          <w:szCs w:val="24"/>
        </w:rPr>
        <w:t xml:space="preserve">σχεστε μείωση των φορολογικών συντελεστών των επιχειρήσεων. Για πότε; Εφόσον ούτε σήμερα σας άκουσα -και λογικό είναι να έχετε προσαρμοστεί στην πραγματικότητα- να ζητάτε εκλογές άμεσα. Δεν τις ζητάτε επιτακτικά. Άρα, για πότε αυτή η μείωση; Την υπόσχεστε </w:t>
      </w:r>
      <w:r>
        <w:rPr>
          <w:rFonts w:eastAsia="Times New Roman"/>
          <w:szCs w:val="24"/>
        </w:rPr>
        <w:t>για το 2019 και το 2020, ακριβώς, δηλαδή, για τότε που εμείς εδώ σ’ αυτήν την Αίθουσα θεσμοθετήσαμε τη μείωση της φορολογίας των επιχειρήσεων από το 29% στο 26%. Όμως, εσείς δεν την ψηφίσατε. Την καταψηφίσατε!</w:t>
      </w:r>
      <w:r w:rsidRPr="00963E6F">
        <w:rPr>
          <w:rFonts w:eastAsia="Times New Roman"/>
          <w:szCs w:val="24"/>
        </w:rPr>
        <w:t xml:space="preserve"> </w:t>
      </w:r>
    </w:p>
    <w:p w14:paraId="1ED2CF32"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Έρχεστε, λοιπόν, και υπόσχεστε αυτό που καταψ</w:t>
      </w:r>
      <w:r>
        <w:rPr>
          <w:rFonts w:eastAsia="Times New Roman"/>
          <w:szCs w:val="24"/>
        </w:rPr>
        <w:t>ηφίσατε. Άβυσσος η ψυχή του ανθρώπου!</w:t>
      </w:r>
    </w:p>
    <w:p w14:paraId="1ED2CF33" w14:textId="77777777" w:rsidR="00844B03" w:rsidRDefault="0027580D">
      <w:pPr>
        <w:tabs>
          <w:tab w:val="left" w:pos="2940"/>
        </w:tabs>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του</w:t>
      </w:r>
      <w:r>
        <w:rPr>
          <w:rFonts w:eastAsia="Times New Roman"/>
          <w:szCs w:val="24"/>
        </w:rPr>
        <w:t xml:space="preserve"> ΣΥΡΙΖΑ και των ΑΝΕΛ)</w:t>
      </w:r>
    </w:p>
    <w:p w14:paraId="1ED2CF34"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 xml:space="preserve">Αυτοί, λοιπόν, είναι οι λόγοι, κυρίες και κύριοι συνάδελφοι. </w:t>
      </w:r>
    </w:p>
    <w:p w14:paraId="1ED2CF35"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Είναι αλήθεια, λοιπόν, ότι τα αποτελέσματα αυτά, η θετική προοπτική της ελληνικής οικονομίας δίνου</w:t>
      </w:r>
      <w:r>
        <w:rPr>
          <w:rFonts w:eastAsia="Times New Roman"/>
          <w:szCs w:val="24"/>
        </w:rPr>
        <w:t>ν πολύ μεγάλη ώθηση στην προσπάθεια να αφήσουμε πίσω μας την κρίση και δημιουργούν -θα έλεγα- και το κατάλληλο έδαφος για την επόμενη μέρα, για να αποκτήσει η Ελλάδα μια σύγχρονη, εξωστρεφή, παραγωγική οικονομία, για να εμπεδώσουμε συνθήκες κοινωνικής δικα</w:t>
      </w:r>
      <w:r>
        <w:rPr>
          <w:rFonts w:eastAsia="Times New Roman"/>
          <w:szCs w:val="24"/>
        </w:rPr>
        <w:t>ιοσύνης και αξιοπρέπειας στον ελληνικό λαό.</w:t>
      </w:r>
    </w:p>
    <w:p w14:paraId="1ED2CF36"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 xml:space="preserve">Είναι, λοιπόν, σαφές ότι αυτούς τους σκοπούς εξυπηρετεί ο </w:t>
      </w:r>
      <w:r>
        <w:rPr>
          <w:rFonts w:eastAsia="Times New Roman"/>
          <w:szCs w:val="24"/>
        </w:rPr>
        <w:t>π</w:t>
      </w:r>
      <w:r>
        <w:rPr>
          <w:rFonts w:eastAsia="Times New Roman"/>
          <w:szCs w:val="24"/>
        </w:rPr>
        <w:t xml:space="preserve">ροϋπολογισμός του 2018, ο οποίος είναι ένας ρεαλιστικός </w:t>
      </w:r>
      <w:r>
        <w:rPr>
          <w:rFonts w:eastAsia="Times New Roman"/>
          <w:szCs w:val="24"/>
        </w:rPr>
        <w:t>π</w:t>
      </w:r>
      <w:r>
        <w:rPr>
          <w:rFonts w:eastAsia="Times New Roman"/>
          <w:szCs w:val="24"/>
        </w:rPr>
        <w:t xml:space="preserve">ροϋπολογισμός και αυτό το αποδεικνύει και η δημοσιονομική πορεία της χώρας. Με το κεκτημένο της </w:t>
      </w:r>
      <w:r>
        <w:rPr>
          <w:rFonts w:eastAsia="Times New Roman"/>
          <w:szCs w:val="24"/>
        </w:rPr>
        <w:t>δημοσιονομικής σταθερότητας μπορέσαμε να πετύχουμε ό,τι πετύχαμε και να μπορούμε σήμερα να είμαστε βέβαιοι για το οριστικό τέλος των μνημονίων.</w:t>
      </w:r>
    </w:p>
    <w:p w14:paraId="1ED2CF37"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 xml:space="preserve">Ήθελα, όμως, σ’ αυτό το σημείο να θυμηθώ και κάτι ακόμη, διότι δεν ήταν μόνο το μέρισμα, το οποίο κατηγορήσατε, </w:t>
      </w:r>
      <w:r>
        <w:rPr>
          <w:rFonts w:eastAsia="Times New Roman"/>
          <w:szCs w:val="24"/>
        </w:rPr>
        <w:t>αλλά και η εφάπαξ ενίσχυση των 400 ευρώ στους νέους ανέργους, την οποία και βαφτίσατε «φιλοδώρημα» προσβάλλοντας, κατά την άποψή μου, για μια ακόμη φορά όχι την Κυβέρνηση, αλλά αυτούς τους ανθρώπους, που η πολιτική σας τους έκανε να μοιάζουν με πλεονάζον π</w:t>
      </w:r>
      <w:r>
        <w:rPr>
          <w:rFonts w:eastAsia="Times New Roman"/>
          <w:szCs w:val="24"/>
        </w:rPr>
        <w:t>ροσωπικό σε υπό εκκαθάριση επιχείρηση, αυτούς που πρώτοι επλήγησαν από την κατάρρευση της οικονομίας με το ποσοστό της ανεργίας να φτάνει στο 60% για τους νέους και να φεύγουν ομαδικά οι υψηλά εξειδικευμένοι και οι πτυχιούχοι στο εξωτερικό.</w:t>
      </w:r>
    </w:p>
    <w:p w14:paraId="1ED2CF38" w14:textId="77777777" w:rsidR="00844B03" w:rsidRDefault="0027580D">
      <w:pPr>
        <w:spacing w:after="0" w:line="600" w:lineRule="auto"/>
        <w:ind w:firstLine="720"/>
        <w:jc w:val="both"/>
        <w:rPr>
          <w:rFonts w:eastAsia="Times New Roman"/>
          <w:szCs w:val="24"/>
        </w:rPr>
      </w:pPr>
      <w:r>
        <w:rPr>
          <w:rFonts w:eastAsia="Times New Roman"/>
          <w:szCs w:val="24"/>
        </w:rPr>
        <w:t>Όμως, είναι γεγ</w:t>
      </w:r>
      <w:r>
        <w:rPr>
          <w:rFonts w:eastAsia="Times New Roman"/>
          <w:szCs w:val="24"/>
        </w:rPr>
        <w:t xml:space="preserve">ονός ότι η όποια ενίσχυση προς τους νέους και τις νέες που βρίσκονται στην ανεργία για εσάς είναι φιλοδώρημα χαρτζιλίκι, ίσως γιατί ξεχνάτε ότι εσείς μετατρέψατε τον κατώτατο μισθό για νέους μέχρι είκοσι πέντε ετών σε φιλοδώρημα και χαρτζιλίκι. </w:t>
      </w:r>
    </w:p>
    <w:p w14:paraId="1ED2CF39" w14:textId="77777777" w:rsidR="00844B03" w:rsidRDefault="0027580D">
      <w:pPr>
        <w:spacing w:after="0" w:line="600" w:lineRule="auto"/>
        <w:ind w:firstLine="720"/>
        <w:jc w:val="both"/>
        <w:rPr>
          <w:rFonts w:eastAsia="Times New Roman"/>
          <w:szCs w:val="24"/>
        </w:rPr>
      </w:pPr>
      <w:r w:rsidRPr="006A2D66">
        <w:rPr>
          <w:rFonts w:eastAsia="Times New Roman"/>
          <w:b/>
          <w:szCs w:val="24"/>
        </w:rPr>
        <w:t>ΚΩΝΣΤΑΝΤΙΝ</w:t>
      </w:r>
      <w:r w:rsidRPr="006A2D66">
        <w:rPr>
          <w:rFonts w:eastAsia="Times New Roman"/>
          <w:b/>
          <w:szCs w:val="24"/>
        </w:rPr>
        <w:t>ΟΣ ΤΣΙΑΡΑΣ:</w:t>
      </w:r>
      <w:r>
        <w:rPr>
          <w:rFonts w:eastAsia="Times New Roman"/>
          <w:szCs w:val="24"/>
        </w:rPr>
        <w:t xml:space="preserve"> Πού είναι τα 751 ευρώ;</w:t>
      </w:r>
    </w:p>
    <w:p w14:paraId="1ED2CF3A" w14:textId="77777777" w:rsidR="00844B03" w:rsidRDefault="0027580D">
      <w:pPr>
        <w:spacing w:after="0" w:line="600" w:lineRule="auto"/>
        <w:ind w:firstLine="720"/>
        <w:jc w:val="both"/>
        <w:rPr>
          <w:rFonts w:eastAsia="Times New Roman"/>
          <w:szCs w:val="24"/>
        </w:rPr>
      </w:pPr>
      <w:r w:rsidRPr="006A2D66">
        <w:rPr>
          <w:rFonts w:eastAsia="Times New Roman"/>
          <w:b/>
          <w:szCs w:val="24"/>
        </w:rPr>
        <w:t>ΑΛΕΞΗΣ ΤΣΙΠΡΑΣ (Πρόεδρος της Κυβέρνησης):</w:t>
      </w:r>
      <w:r>
        <w:rPr>
          <w:rFonts w:eastAsia="Times New Roman"/>
          <w:szCs w:val="24"/>
        </w:rPr>
        <w:t xml:space="preserve"> Καλά κάνετε και το θυμίσατε, γιατί θα τα θυμηθούμε όλα αυτά τον Αύγουστο του 2018. Και ένα από τα πρώτα πράγματα που θα θυμηθούμε τον Αύγουστο του 2018 είναι ότι πρέπει να προχωρή</w:t>
      </w:r>
      <w:r>
        <w:rPr>
          <w:rFonts w:eastAsia="Times New Roman"/>
          <w:szCs w:val="24"/>
        </w:rPr>
        <w:t xml:space="preserve">σουμε σε παρεμβάσεις και για την ενεργειακή προστασία, αλλά και για την εναρμόνιση των μισθών εκεί που πρέπει να είναι και όχι εκεί που τους πήγατε εσείς. </w:t>
      </w:r>
    </w:p>
    <w:p w14:paraId="1ED2CF3B" w14:textId="77777777" w:rsidR="00844B03" w:rsidRDefault="0027580D">
      <w:pPr>
        <w:spacing w:after="0" w:line="600" w:lineRule="auto"/>
        <w:ind w:firstLine="720"/>
        <w:jc w:val="both"/>
        <w:rPr>
          <w:rFonts w:eastAsia="Times New Roman"/>
          <w:szCs w:val="24"/>
        </w:rPr>
      </w:pPr>
      <w:r>
        <w:rPr>
          <w:rFonts w:eastAsia="Times New Roman"/>
          <w:szCs w:val="24"/>
        </w:rPr>
        <w:t xml:space="preserve">Στον πυρήνα, λοιπόν, της ελιτίστικης σκέψης σας, κυρίες και κύριοι συνάδελφοι της Νέας Δημοκρατίας, </w:t>
      </w:r>
      <w:r>
        <w:rPr>
          <w:rFonts w:eastAsia="Times New Roman"/>
          <w:szCs w:val="24"/>
        </w:rPr>
        <w:t xml:space="preserve">είναι οι μισθολογικές ανισότητες, η ανεργία, είναι αυτό το δαρβινικό, εάν θέλετε, κοινωνικό περιβάλλον, όπου αξίζει να επιβιώσει ο ισχυρότερος. </w:t>
      </w:r>
    </w:p>
    <w:p w14:paraId="1ED2CF3C" w14:textId="77777777" w:rsidR="00844B03" w:rsidRDefault="0027580D">
      <w:pPr>
        <w:spacing w:after="0" w:line="600" w:lineRule="auto"/>
        <w:ind w:firstLine="720"/>
        <w:jc w:val="both"/>
        <w:rPr>
          <w:rFonts w:eastAsia="Times New Roman"/>
          <w:szCs w:val="24"/>
        </w:rPr>
      </w:pPr>
      <w:r>
        <w:rPr>
          <w:rFonts w:eastAsia="Times New Roman"/>
          <w:szCs w:val="24"/>
        </w:rPr>
        <w:t>Εσείς αντιλαμβάνεστε, όπως άλλωστε μας το είπατε καθαρά σε κάποια ομιλία σας -στη Διεθνή Έκθεση Θεσσαλονίκης, ε</w:t>
      </w:r>
      <w:r>
        <w:rPr>
          <w:rFonts w:eastAsia="Times New Roman"/>
          <w:szCs w:val="24"/>
        </w:rPr>
        <w:t>άν δεν κάνω λάθος- τις κοινωνικές ανισότητες ως φυσική νομοτέλεια, ενώ για εμάς είναι το αποτέλεσμα ενός οικονομικού συστήματος που διαιωνίζει και αναπαράγει την άνιση κατανομή πλούτου, των ευκαιριών και της πρόσβασης στην εκπαίδευση. Και αυτή –εάν θέλετε-</w:t>
      </w:r>
      <w:r>
        <w:rPr>
          <w:rFonts w:eastAsia="Times New Roman"/>
          <w:szCs w:val="24"/>
        </w:rPr>
        <w:t xml:space="preserve"> είναι η μεγάλη, αγεφύρωτη ιδεολογική μας διαφορά. </w:t>
      </w:r>
    </w:p>
    <w:p w14:paraId="1ED2CF3D" w14:textId="77777777" w:rsidR="00844B03" w:rsidRDefault="0027580D">
      <w:pPr>
        <w:spacing w:after="0" w:line="600" w:lineRule="auto"/>
        <w:ind w:firstLine="720"/>
        <w:jc w:val="both"/>
        <w:rPr>
          <w:rFonts w:eastAsia="Times New Roman"/>
          <w:szCs w:val="24"/>
        </w:rPr>
      </w:pPr>
      <w:r>
        <w:rPr>
          <w:rFonts w:eastAsia="Times New Roman"/>
          <w:szCs w:val="24"/>
        </w:rPr>
        <w:t xml:space="preserve">Είναι ξεκάθαρο ότι εμείς αντιλαμβανόμαστε ως καθήκον μας να δώσουμε ίσες ευκαιρίες και να ενισχύσουμε με όποια δυνατότητα μας παρέχεται </w:t>
      </w:r>
      <w:r>
        <w:rPr>
          <w:rFonts w:eastAsia="Times New Roman"/>
          <w:szCs w:val="24"/>
        </w:rPr>
        <w:t>στο σημερινό πλαίσιο</w:t>
      </w:r>
      <w:r>
        <w:rPr>
          <w:rFonts w:eastAsia="Times New Roman"/>
          <w:szCs w:val="24"/>
        </w:rPr>
        <w:t xml:space="preserve"> αυτούς που το έχουν περισσότερο ανάγκη, ενώ εσε</w:t>
      </w:r>
      <w:r>
        <w:rPr>
          <w:rFonts w:eastAsia="Times New Roman"/>
          <w:szCs w:val="24"/>
        </w:rPr>
        <w:t xml:space="preserve">ίς κάθε τέτοια προσπάθεια τη βλέπετε ως μία παροχή ψηφοθηρικού χαρακτήρα. Γι’ αυτό και τις τελευταίες ημέρες έχετε φαγωθεί ότι μοιράζουμε, επειδή έρχονται κάλπες. Κρατηθείτε! Μην βιάζεστε. Υπάρχει και ο </w:t>
      </w:r>
      <w:r>
        <w:rPr>
          <w:rFonts w:eastAsia="Times New Roman"/>
          <w:szCs w:val="24"/>
        </w:rPr>
        <w:t>π</w:t>
      </w:r>
      <w:r>
        <w:rPr>
          <w:rFonts w:eastAsia="Times New Roman"/>
          <w:szCs w:val="24"/>
        </w:rPr>
        <w:t>ροϋπολογισμός του 2019, γιατί το 2019 θα είναι το έτ</w:t>
      </w:r>
      <w:r>
        <w:rPr>
          <w:rFonts w:eastAsia="Times New Roman"/>
          <w:szCs w:val="24"/>
        </w:rPr>
        <w:t>ος των εκλογών!</w:t>
      </w:r>
    </w:p>
    <w:p w14:paraId="1ED2CF3E" w14:textId="77777777" w:rsidR="00844B03" w:rsidRDefault="0027580D">
      <w:pPr>
        <w:spacing w:after="0" w:line="600" w:lineRule="auto"/>
        <w:ind w:firstLine="720"/>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w:t>
      </w:r>
    </w:p>
    <w:p w14:paraId="1ED2CF3F" w14:textId="77777777" w:rsidR="00844B03" w:rsidRDefault="0027580D">
      <w:pPr>
        <w:spacing w:after="0" w:line="600" w:lineRule="auto"/>
        <w:ind w:firstLine="720"/>
        <w:jc w:val="both"/>
        <w:rPr>
          <w:rFonts w:eastAsia="Times New Roman"/>
          <w:szCs w:val="24"/>
        </w:rPr>
      </w:pPr>
      <w:r>
        <w:rPr>
          <w:rFonts w:eastAsia="Times New Roman"/>
          <w:szCs w:val="24"/>
        </w:rPr>
        <w:t xml:space="preserve">Όμως, παρά τα χρήματα που αποδόθηκαν λόγω της δημοσιονομικής </w:t>
      </w:r>
      <w:proofErr w:type="spellStart"/>
      <w:r>
        <w:rPr>
          <w:rFonts w:eastAsia="Times New Roman"/>
          <w:szCs w:val="24"/>
        </w:rPr>
        <w:t>υπεραπόδοσης</w:t>
      </w:r>
      <w:proofErr w:type="spellEnd"/>
      <w:r>
        <w:rPr>
          <w:rFonts w:eastAsia="Times New Roman"/>
          <w:szCs w:val="24"/>
        </w:rPr>
        <w:t>, εμείς έχουμε τη διαρκή μέριμνα για την ενίσχυση του κοινωνικού προϋπολογισμού, πράγμα το οποίο αποτυπώνεται</w:t>
      </w:r>
      <w:r>
        <w:rPr>
          <w:rFonts w:eastAsia="Times New Roman"/>
          <w:szCs w:val="24"/>
        </w:rPr>
        <w:t xml:space="preserve"> σ’ αυτόν που ψηφίζουμε εδώ. Προβλέπεται η διάθεση επιπλέον πόρων σε σχέση με πέρυσι στα οικογενειακά επιδόματα, τα σχολικά γεύματα και η επέκταση της κάλυψης των βρεφονηπιακών σταθμών. </w:t>
      </w:r>
    </w:p>
    <w:p w14:paraId="1ED2CF40" w14:textId="77777777" w:rsidR="00844B03" w:rsidRDefault="0027580D">
      <w:pPr>
        <w:spacing w:after="0" w:line="600" w:lineRule="auto"/>
        <w:ind w:firstLine="720"/>
        <w:jc w:val="both"/>
        <w:rPr>
          <w:rFonts w:eastAsia="Times New Roman"/>
          <w:szCs w:val="24"/>
        </w:rPr>
      </w:pPr>
      <w:r>
        <w:rPr>
          <w:rFonts w:eastAsia="Times New Roman"/>
          <w:szCs w:val="24"/>
        </w:rPr>
        <w:t xml:space="preserve">Ειδικά ως προς τα οικογενειακά επιδόματα, είναι μία μεγάλη κατάκτηση </w:t>
      </w:r>
      <w:r>
        <w:rPr>
          <w:rFonts w:eastAsia="Times New Roman"/>
          <w:szCs w:val="24"/>
        </w:rPr>
        <w:t xml:space="preserve">της διαπραγματευτικής ομάδας, διότι μας λέγατε ότι θα κόψουμε τα οικογενειακά επιδόματα, ενώ εμείς ερχόμαστε και τα αυξάνουμε κατά 40%. </w:t>
      </w:r>
      <w:r>
        <w:rPr>
          <w:rFonts w:eastAsia="Times New Roman"/>
          <w:szCs w:val="24"/>
        </w:rPr>
        <w:t>Στον π</w:t>
      </w:r>
      <w:r>
        <w:rPr>
          <w:rFonts w:eastAsia="Times New Roman"/>
          <w:szCs w:val="24"/>
        </w:rPr>
        <w:t xml:space="preserve">ροϋπολογισμό του 2017 προβλέπονταν 650 εκατομμύρια ευρώ, ενώ στον </w:t>
      </w:r>
      <w:r>
        <w:rPr>
          <w:rFonts w:eastAsia="Times New Roman"/>
          <w:szCs w:val="24"/>
        </w:rPr>
        <w:t>π</w:t>
      </w:r>
      <w:r>
        <w:rPr>
          <w:rFonts w:eastAsia="Times New Roman"/>
          <w:szCs w:val="24"/>
        </w:rPr>
        <w:t>ροϋπολογισμό του 2018 προβλέπονται 910 εκατομμύ</w:t>
      </w:r>
      <w:r>
        <w:rPr>
          <w:rFonts w:eastAsia="Times New Roman"/>
          <w:szCs w:val="24"/>
        </w:rPr>
        <w:t>ρια ευρώ.</w:t>
      </w:r>
    </w:p>
    <w:p w14:paraId="1ED2CF41" w14:textId="77777777" w:rsidR="00844B03" w:rsidRDefault="0027580D">
      <w:pPr>
        <w:spacing w:after="0" w:line="600" w:lineRule="auto"/>
        <w:ind w:firstLine="720"/>
        <w:jc w:val="both"/>
        <w:rPr>
          <w:rFonts w:eastAsia="Times New Roman"/>
          <w:szCs w:val="24"/>
        </w:rPr>
      </w:pPr>
      <w:r>
        <w:rPr>
          <w:rFonts w:eastAsia="Times New Roman"/>
          <w:szCs w:val="24"/>
        </w:rPr>
        <w:t>Παράλληλα, στο πλαίσιο του συνολικότερου σχεδίου κοινωνικής προστασίας, συνεχίζουμε το πλαίσιο δαπανών και δράσεων για την παροχή του λεγόμενου κοινωνικού εισοδήματος αλληλεγγύης, που είναι 760 εκατομμύρια ευρώ σε περίπου επτακόσιες χιλιάδες δικα</w:t>
      </w:r>
      <w:r>
        <w:rPr>
          <w:rFonts w:eastAsia="Times New Roman"/>
          <w:szCs w:val="24"/>
        </w:rPr>
        <w:t xml:space="preserve">ιούχους, καθώς και την ενεργοποίηση του δεύτερου και του τρίτου πυλώνα για παροχή υπηρεσιών και ένταξη στην εργασία. </w:t>
      </w:r>
    </w:p>
    <w:p w14:paraId="1ED2CF42" w14:textId="77777777" w:rsidR="00844B03" w:rsidRDefault="0027580D">
      <w:pPr>
        <w:spacing w:after="0" w:line="600" w:lineRule="auto"/>
        <w:ind w:firstLine="720"/>
        <w:jc w:val="both"/>
        <w:rPr>
          <w:rFonts w:eastAsia="Times New Roman"/>
          <w:szCs w:val="24"/>
        </w:rPr>
      </w:pPr>
      <w:r>
        <w:rPr>
          <w:rFonts w:eastAsia="Times New Roman"/>
          <w:szCs w:val="24"/>
        </w:rPr>
        <w:t xml:space="preserve">Τα πιο ευάλωτα στρώματα της κρίσης ωφελούνται άμεσα και τώρα, που το έχουν ανάγκη. Γιατί οι ανάγκες ενός μεγάλου μέρους της κοινωνίας που </w:t>
      </w:r>
      <w:r>
        <w:rPr>
          <w:rFonts w:eastAsia="Times New Roman"/>
          <w:szCs w:val="24"/>
        </w:rPr>
        <w:t>υπέφερε δεν περιμένουν, δεν μπορούν να αναβληθούν για όταν θα βγούμε από τα μνημόνια.</w:t>
      </w:r>
    </w:p>
    <w:p w14:paraId="1ED2CF43" w14:textId="77777777" w:rsidR="00844B03" w:rsidRDefault="0027580D">
      <w:pPr>
        <w:spacing w:after="0" w:line="600" w:lineRule="auto"/>
        <w:ind w:firstLine="720"/>
        <w:jc w:val="both"/>
        <w:rPr>
          <w:rFonts w:eastAsia="Times New Roman"/>
          <w:szCs w:val="24"/>
        </w:rPr>
      </w:pPr>
      <w:r>
        <w:rPr>
          <w:rFonts w:eastAsia="Times New Roman"/>
          <w:szCs w:val="24"/>
        </w:rPr>
        <w:t>Η παραγωγή νέου πλούτου πρέπει να συμβαδίζει με την αναδιανομή, διότι έτσι εμπεδώνεται η κοινωνική δικαιοσύνη και η αλληλεγγύη, έτσι κρατιέται όρθια μία κοινωνία που δοκι</w:t>
      </w:r>
      <w:r>
        <w:rPr>
          <w:rFonts w:eastAsia="Times New Roman"/>
          <w:szCs w:val="24"/>
        </w:rPr>
        <w:t xml:space="preserve">μάστηκε σκληρά. </w:t>
      </w:r>
    </w:p>
    <w:p w14:paraId="1ED2CF44" w14:textId="77777777" w:rsidR="00844B03" w:rsidRDefault="0027580D">
      <w:pPr>
        <w:spacing w:after="0" w:line="600" w:lineRule="auto"/>
        <w:ind w:firstLine="720"/>
        <w:jc w:val="both"/>
        <w:rPr>
          <w:rFonts w:eastAsia="Times New Roman"/>
          <w:szCs w:val="24"/>
        </w:rPr>
      </w:pPr>
      <w:r>
        <w:rPr>
          <w:rFonts w:eastAsia="Times New Roman"/>
          <w:szCs w:val="24"/>
        </w:rPr>
        <w:t>Όμως, για να εμπεδωθεί το αίσθημα δικαιοσύνης, φυσικά χρειάζονται και τομές και συγκρούσεις, όπως στον τομέα της φοροδιαφυγής. Οι έντιμοι πολίτες αισθάνονται αρκετές φορές ακόμη μεγαλύτερο το βάρος που πέφτεις στις πλάτες τους, όταν γνωρίζ</w:t>
      </w:r>
      <w:r>
        <w:rPr>
          <w:rFonts w:eastAsia="Times New Roman"/>
          <w:szCs w:val="24"/>
        </w:rPr>
        <w:t xml:space="preserve">ουν ότι κάποιοι μένουν ανέλεγκτοι και όταν ακούν για λογής φορολογικά σκάνδαλα και φορολογικούς παραδείσους. </w:t>
      </w:r>
    </w:p>
    <w:p w14:paraId="1ED2CF45" w14:textId="77777777" w:rsidR="00844B03" w:rsidRDefault="0027580D">
      <w:pPr>
        <w:spacing w:after="0" w:line="600" w:lineRule="auto"/>
        <w:ind w:firstLine="720"/>
        <w:jc w:val="both"/>
        <w:rPr>
          <w:rFonts w:eastAsia="Times New Roman"/>
          <w:szCs w:val="24"/>
        </w:rPr>
      </w:pPr>
      <w:r>
        <w:rPr>
          <w:rFonts w:eastAsia="Times New Roman"/>
          <w:szCs w:val="24"/>
        </w:rPr>
        <w:t>Όμως, δεν άκουσα να λέτε τίποτα στην ομιλία σας γι’ αυτό. Δεν σας αγγίζει φαίνεται αυτό το θέμα. Για τη φοροδιαφυγή, για τις μόνιμες φοροαπαλλαγές</w:t>
      </w:r>
      <w:r>
        <w:rPr>
          <w:rFonts w:eastAsia="Times New Roman"/>
          <w:szCs w:val="24"/>
        </w:rPr>
        <w:t xml:space="preserve"> που απολάμβαναν οι έχοντες σ’ αυτή τη χώρα, γι’ αυτά δεν λέτε λέξη. </w:t>
      </w:r>
    </w:p>
    <w:p w14:paraId="1ED2CF46" w14:textId="77777777" w:rsidR="00844B03" w:rsidRDefault="0027580D">
      <w:pPr>
        <w:spacing w:after="0" w:line="600" w:lineRule="auto"/>
        <w:ind w:firstLine="720"/>
        <w:jc w:val="both"/>
        <w:rPr>
          <w:rFonts w:eastAsia="Times New Roman"/>
          <w:szCs w:val="24"/>
        </w:rPr>
      </w:pPr>
      <w:r>
        <w:rPr>
          <w:rFonts w:eastAsia="Times New Roman"/>
          <w:szCs w:val="24"/>
        </w:rPr>
        <w:t xml:space="preserve">Παριστάνετε ότι δεν γνωρίζετε </w:t>
      </w:r>
      <w:r>
        <w:rPr>
          <w:rFonts w:eastAsia="Times New Roman"/>
          <w:szCs w:val="24"/>
        </w:rPr>
        <w:t>πως</w:t>
      </w:r>
      <w:r>
        <w:rPr>
          <w:rFonts w:eastAsia="Times New Roman"/>
          <w:szCs w:val="24"/>
        </w:rPr>
        <w:t xml:space="preserve"> η φοροδιαφυγή στη χώρα μας ήταν συστηματική και ήταν πέντε με δέκα ποσοστιαίες μονάδες</w:t>
      </w:r>
      <w:r w:rsidRPr="00330504">
        <w:rPr>
          <w:rFonts w:eastAsia="Times New Roman"/>
          <w:szCs w:val="24"/>
        </w:rPr>
        <w:t xml:space="preserve"> </w:t>
      </w:r>
      <w:r>
        <w:rPr>
          <w:rFonts w:eastAsia="Times New Roman"/>
          <w:szCs w:val="24"/>
        </w:rPr>
        <w:t>τα έσοδα κάτω από τον ευρωπαϊκό μέσο όρο;</w:t>
      </w:r>
      <w:r>
        <w:rPr>
          <w:rFonts w:eastAsia="Times New Roman"/>
          <w:szCs w:val="24"/>
        </w:rPr>
        <w:t xml:space="preserve"> </w:t>
      </w:r>
      <w:r>
        <w:rPr>
          <w:rFonts w:eastAsia="Times New Roman"/>
          <w:szCs w:val="24"/>
        </w:rPr>
        <w:t xml:space="preserve">Μιλάω για την περίοδο </w:t>
      </w:r>
      <w:r>
        <w:rPr>
          <w:rFonts w:eastAsia="Times New Roman"/>
          <w:szCs w:val="24"/>
        </w:rPr>
        <w:t>της ανάπτυξης, που φτιάχναμε ολυμπιάδες, όχι για τώρα, όταν χάναμε ένα ολόκληρο ΑΕΠ κάθε δεκαετία εξαιτίας της φοροδιαφυγής. Δεν ξέρατε ότι και αυτό θα οδηγούσε σωρευτικά στη χρεοκοπία της χώρας;</w:t>
      </w:r>
    </w:p>
    <w:p w14:paraId="1ED2CF47" w14:textId="77777777" w:rsidR="00844B03" w:rsidRDefault="0027580D">
      <w:pPr>
        <w:spacing w:after="0" w:line="600" w:lineRule="auto"/>
        <w:ind w:firstLine="720"/>
        <w:jc w:val="both"/>
        <w:rPr>
          <w:rFonts w:eastAsia="Times New Roman"/>
          <w:szCs w:val="24"/>
        </w:rPr>
      </w:pPr>
      <w:r>
        <w:rPr>
          <w:rFonts w:eastAsia="Times New Roman"/>
          <w:szCs w:val="24"/>
        </w:rPr>
        <w:t>Όμως, εκεί που καταλαβαίνω ότι είστε ακόμα πιο φειδωλός είνα</w:t>
      </w:r>
      <w:r>
        <w:rPr>
          <w:rFonts w:eastAsia="Times New Roman"/>
          <w:szCs w:val="24"/>
        </w:rPr>
        <w:t>ι στο θέμα των φορολογικών παραδείσων. Όλη η Ευρώπη βοά. Δεν ξέρω, εγώ δεν συμμετέχω βέβαια στο Λαϊκό Κόμμα, αλλά εκεί που συμμετέχω συζητείται το θέμα. Ίσως και στο Λαϊκό Κόμμα να συζητείται. Εσείς, όμως, δεν λέτε κουβέντα. Ξέρουμε ότι πρόκειται για μια ν</w:t>
      </w:r>
      <w:r>
        <w:rPr>
          <w:rFonts w:eastAsia="Times New Roman"/>
          <w:szCs w:val="24"/>
        </w:rPr>
        <w:t xml:space="preserve">ομική τεχνολογία </w:t>
      </w:r>
      <w:proofErr w:type="spellStart"/>
      <w:r>
        <w:rPr>
          <w:rFonts w:eastAsia="Times New Roman"/>
          <w:szCs w:val="24"/>
        </w:rPr>
        <w:t>φοροαποφυγής</w:t>
      </w:r>
      <w:proofErr w:type="spellEnd"/>
      <w:r>
        <w:rPr>
          <w:rFonts w:eastAsia="Times New Roman"/>
          <w:szCs w:val="24"/>
        </w:rPr>
        <w:t xml:space="preserve">, ιδιαίτερα χρήσιμη για τα συμφέροντα που </w:t>
      </w:r>
      <w:proofErr w:type="spellStart"/>
      <w:r>
        <w:rPr>
          <w:rFonts w:eastAsia="Times New Roman"/>
          <w:szCs w:val="24"/>
        </w:rPr>
        <w:t>πρόσκεινται</w:t>
      </w:r>
      <w:proofErr w:type="spellEnd"/>
      <w:r>
        <w:rPr>
          <w:rFonts w:eastAsia="Times New Roman"/>
          <w:szCs w:val="24"/>
        </w:rPr>
        <w:t xml:space="preserve"> σ’ αυτούς που θέλετε να εκπροσωπήσετε, ταξικά εννοώ. Η σιωπή σας, όμως, πάνω σ’ αυτό το θέμα είναι αποκαλυπτική.</w:t>
      </w:r>
    </w:p>
    <w:p w14:paraId="1ED2CF48" w14:textId="77777777" w:rsidR="00844B03" w:rsidRDefault="0027580D">
      <w:pPr>
        <w:spacing w:after="0" w:line="600" w:lineRule="auto"/>
        <w:ind w:firstLine="720"/>
        <w:jc w:val="both"/>
        <w:rPr>
          <w:rFonts w:eastAsia="Times New Roman"/>
          <w:szCs w:val="24"/>
        </w:rPr>
      </w:pPr>
      <w:r>
        <w:rPr>
          <w:rFonts w:eastAsia="Times New Roman"/>
          <w:szCs w:val="24"/>
        </w:rPr>
        <w:t>Σας ζητώ, κύριε Μητσοτάκη, να πάρετε θέση. Πάρτε θέση. Έστω,</w:t>
      </w:r>
      <w:r>
        <w:rPr>
          <w:rFonts w:eastAsia="Times New Roman"/>
          <w:szCs w:val="24"/>
        </w:rPr>
        <w:t xml:space="preserve"> πείτε κάτι για τις δηλώσεις των Ευρωπαίων αξιωματούχων που καλούν για συντονισμένες δράσεις των κρατών-μελών πάνω στο ζήτημα. Ξέρω, δεν νιώθετε άνετα με αυτό το ζήτημα, κάτι φαίνεται να σας ενοχλεί. Αλήθεια, όμως, αναρωτιέμαι, κύριε Μητσοτάκη, σε μια συζή</w:t>
      </w:r>
      <w:r>
        <w:rPr>
          <w:rFonts w:eastAsia="Times New Roman"/>
          <w:szCs w:val="24"/>
        </w:rPr>
        <w:t>τηση περί μηχανισμών ελέγχου ποια είναι η θέση σας για τον θεσμό του «πόθεν έσχες»; Πρέπει ή δεν πρέπει να υπάρχει και να λειτουργεί αποτελεσματικά; Είναι στοιχείο μιας ευνομούμενης πολιτείας αυτό ή δεν είναι; Διότι προσπαθήσατε αυτές τις μέρες να θέσετε κ</w:t>
      </w:r>
      <w:r>
        <w:rPr>
          <w:rFonts w:eastAsia="Times New Roman"/>
          <w:szCs w:val="24"/>
        </w:rPr>
        <w:t xml:space="preserve">αι θέμα –το έχετε κάνει κι άλλη φορά- σύγκρουσης της Κυβέρνησης με τη </w:t>
      </w:r>
      <w:r>
        <w:rPr>
          <w:rFonts w:eastAsia="Times New Roman"/>
          <w:szCs w:val="24"/>
        </w:rPr>
        <w:t>δ</w:t>
      </w:r>
      <w:r>
        <w:rPr>
          <w:rFonts w:eastAsia="Times New Roman"/>
          <w:szCs w:val="24"/>
        </w:rPr>
        <w:t xml:space="preserve">ικαιοσύνη. Στην πραγματικότητα η κατηγορία περί αντισυνταγματικής πρακτικής, όμως, δεν αφορά εμάς, άλλους αφορά. Και αφορά εσάς, διότι εσείς διαρκώς επιχειρείτε να στρέψετε τη </w:t>
      </w:r>
      <w:r>
        <w:rPr>
          <w:rFonts w:eastAsia="Times New Roman"/>
          <w:szCs w:val="24"/>
        </w:rPr>
        <w:t>δ</w:t>
      </w:r>
      <w:r>
        <w:rPr>
          <w:rFonts w:eastAsia="Times New Roman"/>
          <w:szCs w:val="24"/>
        </w:rPr>
        <w:t>ικαιοσύν</w:t>
      </w:r>
      <w:r>
        <w:rPr>
          <w:rFonts w:eastAsia="Times New Roman"/>
          <w:szCs w:val="24"/>
        </w:rPr>
        <w:t>η εναντίον της Κυβέρνησης, αλλά είμαι σίγουρος ότι και σ’ αυτό το απονενοημένο διάβημα θα αποτύχετε και θέλω εδώ να είμαι σαφής.</w:t>
      </w:r>
    </w:p>
    <w:p w14:paraId="1ED2CF49" w14:textId="77777777" w:rsidR="00844B03" w:rsidRDefault="0027580D">
      <w:pPr>
        <w:spacing w:after="0" w:line="600" w:lineRule="auto"/>
        <w:ind w:firstLine="720"/>
        <w:jc w:val="both"/>
        <w:rPr>
          <w:rFonts w:eastAsia="Times New Roman"/>
          <w:szCs w:val="24"/>
        </w:rPr>
      </w:pPr>
      <w:r>
        <w:rPr>
          <w:rFonts w:eastAsia="Times New Roman"/>
          <w:szCs w:val="24"/>
        </w:rPr>
        <w:t>Αυτή η Κυβέρνηση δεν έχει καμμία διάθεσης παρέμβασης σε καμμιά από τις δύο άλλες εξουσίες, ούτε φυσικά έχει καμμία διάθεση σύγκ</w:t>
      </w:r>
      <w:r>
        <w:rPr>
          <w:rFonts w:eastAsia="Times New Roman"/>
          <w:szCs w:val="24"/>
        </w:rPr>
        <w:t>ρουσης συλλήβδην με τους δικαστές.</w:t>
      </w:r>
    </w:p>
    <w:p w14:paraId="1ED2CF4A" w14:textId="77777777" w:rsidR="00844B03" w:rsidRDefault="0027580D">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1ED2CF4B" w14:textId="77777777" w:rsidR="00844B03" w:rsidRDefault="0027580D">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Παρακαλώ, κάντε ησυχία.</w:t>
      </w:r>
    </w:p>
    <w:p w14:paraId="1ED2CF4C" w14:textId="77777777" w:rsidR="00844B03" w:rsidRDefault="0027580D">
      <w:pPr>
        <w:spacing w:after="0"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Τιμά την ελληνική </w:t>
      </w:r>
      <w:r>
        <w:rPr>
          <w:rFonts w:eastAsia="Times New Roman"/>
          <w:szCs w:val="24"/>
        </w:rPr>
        <w:t>δ</w:t>
      </w:r>
      <w:r>
        <w:rPr>
          <w:rFonts w:eastAsia="Times New Roman"/>
          <w:szCs w:val="24"/>
        </w:rPr>
        <w:t xml:space="preserve">ικαιοσύνη και τη σέβεται την ελληνική </w:t>
      </w:r>
      <w:r>
        <w:rPr>
          <w:rFonts w:eastAsia="Times New Roman"/>
          <w:szCs w:val="24"/>
        </w:rPr>
        <w:t>δ</w:t>
      </w:r>
      <w:r>
        <w:rPr>
          <w:rFonts w:eastAsia="Times New Roman"/>
          <w:szCs w:val="24"/>
        </w:rPr>
        <w:t xml:space="preserve">ικαιοσύνη κι όχι </w:t>
      </w:r>
      <w:proofErr w:type="spellStart"/>
      <w:r>
        <w:rPr>
          <w:rFonts w:eastAsia="Times New Roman"/>
          <w:szCs w:val="24"/>
        </w:rPr>
        <w:t>αλά</w:t>
      </w:r>
      <w:proofErr w:type="spellEnd"/>
      <w:r>
        <w:rPr>
          <w:rFonts w:eastAsia="Times New Roman"/>
          <w:szCs w:val="24"/>
        </w:rPr>
        <w:t xml:space="preserve"> </w:t>
      </w:r>
      <w:r>
        <w:rPr>
          <w:rFonts w:eastAsia="Times New Roman"/>
          <w:szCs w:val="24"/>
        </w:rPr>
        <w:t>καρτ. Όμως, δεν πρόκειται να επιτρέψουμε την παραγωγή δικτύων παραεξουσίας και να επιτρέψουμε μηχανισμούς αποφυγής ελέγχων. Πουθενά! Πουθενά!</w:t>
      </w:r>
    </w:p>
    <w:p w14:paraId="1ED2CF4D" w14:textId="77777777" w:rsidR="00844B03" w:rsidRDefault="0027580D">
      <w:pPr>
        <w:spacing w:after="0" w:line="600" w:lineRule="auto"/>
        <w:ind w:firstLine="720"/>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w:t>
      </w:r>
    </w:p>
    <w:p w14:paraId="1ED2CF4E" w14:textId="77777777" w:rsidR="00844B03" w:rsidRDefault="0027580D">
      <w:pPr>
        <w:spacing w:after="0" w:line="600" w:lineRule="auto"/>
        <w:ind w:firstLine="720"/>
        <w:jc w:val="both"/>
        <w:rPr>
          <w:rFonts w:eastAsia="Times New Roman"/>
          <w:szCs w:val="24"/>
        </w:rPr>
      </w:pPr>
      <w:r>
        <w:rPr>
          <w:rFonts w:eastAsia="Times New Roman"/>
          <w:szCs w:val="24"/>
        </w:rPr>
        <w:t xml:space="preserve">Και μην ξεχνάτε ότι πάνω από τους μισούς δικαστές έχουν </w:t>
      </w:r>
      <w:r>
        <w:rPr>
          <w:rFonts w:eastAsia="Times New Roman"/>
          <w:szCs w:val="24"/>
        </w:rPr>
        <w:t>ήδη κάνει κανονικά δήλωση για το «πόθεν έσχες» τους. Εμείς, λοιπόν, έχουμε εντολή να λειτουργήσουμε με βάση τις αρχές της ισότητας και της ισονομίας. Όλοι θα είναι ίσοι απέναντι στον νόμο. Αυτήν τη δέσμευση ούτε θα κουραστώ να την επαναλαμβάνω ούτε θα είμα</w:t>
      </w:r>
      <w:r>
        <w:rPr>
          <w:rFonts w:eastAsia="Times New Roman"/>
          <w:szCs w:val="24"/>
        </w:rPr>
        <w:t>στε εμείς αυτοί που θα κουραστούμε πρώτοι μέχρι να την επιβάλουμε, να την επιβάλουμε σε όλους, όσο ψηλά και αν βρίσκονται, ό,τι και να γίνει.</w:t>
      </w:r>
    </w:p>
    <w:p w14:paraId="1ED2CF4F" w14:textId="77777777" w:rsidR="00844B03" w:rsidRDefault="0027580D">
      <w:pPr>
        <w:spacing w:after="0" w:line="600" w:lineRule="auto"/>
        <w:ind w:firstLine="720"/>
        <w:jc w:val="center"/>
        <w:rPr>
          <w:rFonts w:eastAsia="Times New Roman"/>
          <w:szCs w:val="24"/>
        </w:rPr>
      </w:pPr>
      <w:r>
        <w:rPr>
          <w:rFonts w:eastAsia="Times New Roman"/>
          <w:szCs w:val="24"/>
        </w:rPr>
        <w:t xml:space="preserve">(Χειροκροτήματα από τις πτέρυγες του ΣΥΡΙΖΑ και των </w:t>
      </w:r>
      <w:r>
        <w:rPr>
          <w:rFonts w:eastAsia="Times New Roman"/>
          <w:szCs w:val="24"/>
        </w:rPr>
        <w:t>ΑΝΕΛ</w:t>
      </w:r>
      <w:r>
        <w:rPr>
          <w:rFonts w:eastAsia="Times New Roman"/>
          <w:szCs w:val="24"/>
        </w:rPr>
        <w:t>)</w:t>
      </w:r>
    </w:p>
    <w:p w14:paraId="1ED2CF50" w14:textId="77777777" w:rsidR="00844B03" w:rsidRDefault="0027580D">
      <w:pPr>
        <w:spacing w:after="0" w:line="600" w:lineRule="auto"/>
        <w:ind w:firstLine="720"/>
        <w:jc w:val="both"/>
        <w:rPr>
          <w:rFonts w:eastAsia="Times New Roman"/>
          <w:szCs w:val="24"/>
        </w:rPr>
      </w:pPr>
      <w:r>
        <w:rPr>
          <w:rFonts w:eastAsia="Times New Roman"/>
          <w:szCs w:val="24"/>
        </w:rPr>
        <w:t>Κυρίες και κύριοι Βουλευτές, εξίσου σημαντικό κομμάτι γι</w:t>
      </w:r>
      <w:r>
        <w:rPr>
          <w:rFonts w:eastAsia="Times New Roman"/>
          <w:szCs w:val="24"/>
        </w:rPr>
        <w:t xml:space="preserve">α την ανάκαμψη της οικονομίας και της παραγωγής, όμως, είναι κι αυτό που αφορά </w:t>
      </w:r>
      <w:r>
        <w:rPr>
          <w:rFonts w:eastAsia="Times New Roman"/>
          <w:szCs w:val="24"/>
        </w:rPr>
        <w:t>σ</w:t>
      </w:r>
      <w:r>
        <w:rPr>
          <w:rFonts w:eastAsia="Times New Roman"/>
          <w:szCs w:val="24"/>
        </w:rPr>
        <w:t xml:space="preserve">τη γνώση, την επένδυση στη γνώση. Ο </w:t>
      </w:r>
      <w:r>
        <w:rPr>
          <w:rFonts w:eastAsia="Times New Roman"/>
          <w:szCs w:val="24"/>
        </w:rPr>
        <w:t>π</w:t>
      </w:r>
      <w:r>
        <w:rPr>
          <w:rFonts w:eastAsia="Times New Roman"/>
          <w:szCs w:val="24"/>
        </w:rPr>
        <w:t>ροϋπολογισμός του 2018 συνεχίζει να καταγράφει, όπως και οι προηγούμενοι, τη διαρκή μας μέριμνα στους τομείς της παιδείας, αλλά και της εργ</w:t>
      </w:r>
      <w:r>
        <w:rPr>
          <w:rFonts w:eastAsia="Times New Roman"/>
          <w:szCs w:val="24"/>
        </w:rPr>
        <w:t>ασίας</w:t>
      </w:r>
      <w:r>
        <w:rPr>
          <w:rFonts w:eastAsia="Times New Roman"/>
          <w:szCs w:val="24"/>
        </w:rPr>
        <w:t xml:space="preserve"> και</w:t>
      </w:r>
      <w:r>
        <w:rPr>
          <w:rFonts w:eastAsia="Times New Roman"/>
          <w:szCs w:val="24"/>
        </w:rPr>
        <w:t xml:space="preserve"> της υγείας. Η παιδεία μας στηρίζει τους νέους, προωθεί ισότητα ευκαιριών, παρακολουθεί τις διεθνείς τάσεις και αναβαθμίζει το ανθρώπινο κεφάλαιο της χώρας.</w:t>
      </w:r>
    </w:p>
    <w:p w14:paraId="1ED2CF51" w14:textId="77777777" w:rsidR="00844B03" w:rsidRDefault="0027580D">
      <w:pPr>
        <w:spacing w:after="0" w:line="600" w:lineRule="auto"/>
        <w:ind w:firstLine="720"/>
        <w:jc w:val="both"/>
        <w:rPr>
          <w:rFonts w:eastAsia="Times New Roman"/>
          <w:szCs w:val="24"/>
        </w:rPr>
      </w:pPr>
      <w:r>
        <w:rPr>
          <w:rFonts w:eastAsia="Times New Roman"/>
          <w:szCs w:val="24"/>
        </w:rPr>
        <w:t>Μ</w:t>
      </w:r>
      <w:r>
        <w:rPr>
          <w:rFonts w:eastAsia="Times New Roman"/>
          <w:szCs w:val="24"/>
        </w:rPr>
        <w:t>ε</w:t>
      </w:r>
      <w:r>
        <w:rPr>
          <w:rFonts w:eastAsia="Times New Roman"/>
          <w:szCs w:val="24"/>
        </w:rPr>
        <w:t xml:space="preserve"> αυτόν τον </w:t>
      </w:r>
      <w:r>
        <w:rPr>
          <w:rFonts w:eastAsia="Times New Roman"/>
          <w:szCs w:val="24"/>
        </w:rPr>
        <w:t>π</w:t>
      </w:r>
      <w:r>
        <w:rPr>
          <w:rFonts w:eastAsia="Times New Roman"/>
          <w:szCs w:val="24"/>
        </w:rPr>
        <w:t>ροϋπολογισμό</w:t>
      </w:r>
      <w:r>
        <w:rPr>
          <w:rFonts w:eastAsia="Times New Roman"/>
          <w:szCs w:val="24"/>
        </w:rPr>
        <w:t>,</w:t>
      </w:r>
      <w:r>
        <w:rPr>
          <w:rFonts w:eastAsia="Times New Roman"/>
          <w:szCs w:val="24"/>
        </w:rPr>
        <w:t xml:space="preserve"> για δεύτερη συνεχόμενη χρονιά</w:t>
      </w:r>
      <w:r>
        <w:rPr>
          <w:rFonts w:eastAsia="Times New Roman"/>
          <w:szCs w:val="24"/>
        </w:rPr>
        <w:t xml:space="preserve"> -</w:t>
      </w:r>
      <w:r>
        <w:rPr>
          <w:rFonts w:eastAsia="Times New Roman"/>
          <w:szCs w:val="24"/>
        </w:rPr>
        <w:t>μετά από πολλά χρόνια</w:t>
      </w:r>
      <w:r>
        <w:rPr>
          <w:rFonts w:eastAsia="Times New Roman"/>
          <w:szCs w:val="24"/>
        </w:rPr>
        <w:t>-</w:t>
      </w:r>
      <w:r>
        <w:rPr>
          <w:rFonts w:eastAsia="Times New Roman"/>
          <w:szCs w:val="24"/>
        </w:rPr>
        <w:t>, αυξάνον</w:t>
      </w:r>
      <w:r>
        <w:rPr>
          <w:rFonts w:eastAsia="Times New Roman"/>
          <w:szCs w:val="24"/>
        </w:rPr>
        <w:t>ται οι δαπάνες για την εκπαίδευση κατά 184 εκατομμύρια σε σχέση με πέρυσι. Θυμίζω ότι με τον προϋπολογισμό του 2016 εμείς, παρά τις ασφυκτικές συνθήκες, σταματήσαμε τη συνεχή μείωση των εκπαιδευτικών δαπανών, που ξεκίνησε από το 2011, με τη μείωση στην πεν</w:t>
      </w:r>
      <w:r>
        <w:rPr>
          <w:rFonts w:eastAsia="Times New Roman"/>
          <w:szCs w:val="24"/>
        </w:rPr>
        <w:t>ταετία σωρευτικά να έχει φτάσει στο 34%, ενώ η συνολική δημόσια χρηματοδότηση της έρευνας θα αγγίξει φέτος για πρώτη φορά το 1 δισεκατομμύριο ευρώ.</w:t>
      </w:r>
    </w:p>
    <w:p w14:paraId="1ED2CF52" w14:textId="77777777" w:rsidR="00844B03" w:rsidRDefault="0027580D">
      <w:pPr>
        <w:spacing w:after="0" w:line="600" w:lineRule="auto"/>
        <w:ind w:firstLine="720"/>
        <w:jc w:val="both"/>
        <w:rPr>
          <w:rFonts w:eastAsia="Times New Roman"/>
          <w:color w:val="000000" w:themeColor="text1"/>
          <w:szCs w:val="24"/>
        </w:rPr>
      </w:pPr>
      <w:r>
        <w:rPr>
          <w:rFonts w:eastAsia="Times New Roman"/>
          <w:szCs w:val="24"/>
        </w:rPr>
        <w:t xml:space="preserve">Καίρια συνεισφορά σ’ αυτές τις αυξήσεις είχε </w:t>
      </w:r>
      <w:r>
        <w:rPr>
          <w:rFonts w:eastAsia="Times New Roman"/>
          <w:szCs w:val="24"/>
        </w:rPr>
        <w:t>η</w:t>
      </w:r>
      <w:r>
        <w:rPr>
          <w:rFonts w:eastAsia="Times New Roman"/>
          <w:szCs w:val="24"/>
        </w:rPr>
        <w:t xml:space="preserve"> εισροή μέρους από τους πρόσθετους πόρους, ύψους 240 εκατομμυρ</w:t>
      </w:r>
      <w:r>
        <w:rPr>
          <w:rFonts w:eastAsia="Times New Roman"/>
          <w:szCs w:val="24"/>
        </w:rPr>
        <w:t>ίων, από το Ελληνικό Ίδρυμα Έρευνας και Καινοτομίας για τη στήριξη νέων επιστημόνων και την ενίσχυση της έρευνας στα ΑΕΙ και στα ερευνητικά κέντρα. Γιατί εκεί είναι το μέλλον, στη νέα γενιά, στους νέους επιστήμονες.</w:t>
      </w:r>
    </w:p>
    <w:p w14:paraId="1ED2CF5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Όσο πιο επιγραμματικά θα πω για την υγεί</w:t>
      </w:r>
      <w:r>
        <w:rPr>
          <w:rFonts w:eastAsia="Times New Roman" w:cs="Times New Roman"/>
          <w:szCs w:val="24"/>
        </w:rPr>
        <w:t>α. Το 2018 προχωρά με αποφασιστικά βήματα η υλοποίηση σε πανελλαδική κλίμακα της μεγάλης μεταρρύθμισης –εμείς λέμε εμβληματικού χαρακτήρα- για την πρωτοβάθμια φροντίδα υγείας</w:t>
      </w:r>
      <w:r w:rsidRPr="00C14D91">
        <w:rPr>
          <w:rFonts w:eastAsia="Times New Roman" w:cs="Times New Roman"/>
          <w:szCs w:val="24"/>
        </w:rPr>
        <w:t>,</w:t>
      </w:r>
      <w:r>
        <w:rPr>
          <w:rFonts w:eastAsia="Times New Roman" w:cs="Times New Roman"/>
          <w:szCs w:val="24"/>
        </w:rPr>
        <w:t xml:space="preserve"> που αλλάζει συνολικά τον χάρτη των δημόσιων υπηρεσιών στη χώρα.</w:t>
      </w:r>
    </w:p>
    <w:p w14:paraId="1ED2CF5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Με ακόμα μεγαλύτερη ένταση συνεχίζουμε τη μάχη –για να περάσω στα θέματα της εργασίας- για την προστασία της εργασίας και την ενίσχυση της διαπραγματευτικής δύναμης των εργαζομένων. Για πρώτη φορά υπάρχει στη χώρα </w:t>
      </w:r>
      <w:r>
        <w:rPr>
          <w:rFonts w:eastAsia="Times New Roman" w:cs="Times New Roman"/>
          <w:szCs w:val="24"/>
        </w:rPr>
        <w:t>σ</w:t>
      </w:r>
      <w:r>
        <w:rPr>
          <w:rFonts w:eastAsia="Times New Roman" w:cs="Times New Roman"/>
          <w:szCs w:val="24"/>
        </w:rPr>
        <w:t xml:space="preserve">ώμα </w:t>
      </w:r>
      <w:r>
        <w:rPr>
          <w:rFonts w:eastAsia="Times New Roman" w:cs="Times New Roman"/>
          <w:szCs w:val="24"/>
        </w:rPr>
        <w:t>ε</w:t>
      </w:r>
      <w:r>
        <w:rPr>
          <w:rFonts w:eastAsia="Times New Roman" w:cs="Times New Roman"/>
          <w:szCs w:val="24"/>
        </w:rPr>
        <w:t xml:space="preserve">πιθεώρησης </w:t>
      </w:r>
      <w:r>
        <w:rPr>
          <w:rFonts w:eastAsia="Times New Roman" w:cs="Times New Roman"/>
          <w:szCs w:val="24"/>
        </w:rPr>
        <w:t>ε</w:t>
      </w:r>
      <w:r>
        <w:rPr>
          <w:rFonts w:eastAsia="Times New Roman" w:cs="Times New Roman"/>
          <w:szCs w:val="24"/>
        </w:rPr>
        <w:t xml:space="preserve">ργασίας. Ήταν </w:t>
      </w:r>
      <w:r>
        <w:rPr>
          <w:rFonts w:eastAsia="Times New Roman" w:cs="Times New Roman"/>
          <w:szCs w:val="24"/>
        </w:rPr>
        <w:t>«</w:t>
      </w:r>
      <w:r>
        <w:rPr>
          <w:rFonts w:eastAsia="Times New Roman" w:cs="Times New Roman"/>
          <w:szCs w:val="24"/>
        </w:rPr>
        <w:t>ανέκδοτα</w:t>
      </w:r>
      <w:r>
        <w:rPr>
          <w:rFonts w:eastAsia="Times New Roman" w:cs="Times New Roman"/>
          <w:szCs w:val="24"/>
        </w:rPr>
        <w:t>»</w:t>
      </w:r>
      <w:r>
        <w:rPr>
          <w:rFonts w:eastAsia="Times New Roman" w:cs="Times New Roman"/>
          <w:szCs w:val="24"/>
        </w:rPr>
        <w:t xml:space="preserve"> αυτά που υπήρχαν παλιότερα. </w:t>
      </w:r>
      <w:r>
        <w:rPr>
          <w:rFonts w:eastAsia="Times New Roman" w:cs="Times New Roman"/>
          <w:szCs w:val="24"/>
          <w:lang w:val="en-US"/>
        </w:rPr>
        <w:t>K</w:t>
      </w:r>
      <w:r>
        <w:rPr>
          <w:rFonts w:eastAsia="Times New Roman" w:cs="Times New Roman"/>
          <w:szCs w:val="24"/>
        </w:rPr>
        <w:t xml:space="preserve">αι το γνωρίζουν αυτοί με τους οποίους συζητάτε. </w:t>
      </w:r>
    </w:p>
    <w:p w14:paraId="1ED2CF5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Η καταπολέμηση της αδήλωτης εργασίας ήδη εμφανίζει μείωση από το 19% στο 13% σε τομείς υψηλής </w:t>
      </w:r>
      <w:r w:rsidRPr="00C14D91">
        <w:rPr>
          <w:rFonts w:eastAsia="Times New Roman" w:cs="Times New Roman"/>
          <w:szCs w:val="24"/>
        </w:rPr>
        <w:t>παραβατικ</w:t>
      </w:r>
      <w:r>
        <w:rPr>
          <w:rFonts w:eastAsia="Times New Roman" w:cs="Times New Roman"/>
          <w:szCs w:val="24"/>
        </w:rPr>
        <w:t>ότητας και θα συνεχίσει να αποτελεί, για εμάς, προτεραιότητα.</w:t>
      </w:r>
    </w:p>
    <w:p w14:paraId="1ED2CF5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Η επαναφορά </w:t>
      </w:r>
      <w:r>
        <w:rPr>
          <w:rFonts w:eastAsia="Times New Roman" w:cs="Times New Roman"/>
          <w:szCs w:val="24"/>
        </w:rPr>
        <w:t xml:space="preserve">της αρχής της επεκτασιμότητας και της ευνοϊκότερης ρύθμισης γίνονται πράξη. Αποκαθίσταται, λοιπόν, σύντομα η κανονικότητα και αίρεται το καθεστώς εξαίρεσης των εργαζομένων από το πεδίο ισχύος των συλλογικών διαπραγματεύσεων. </w:t>
      </w:r>
    </w:p>
    <w:p w14:paraId="1ED2CF5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Παράλληλα, στο πλαίσιο της τρί</w:t>
      </w:r>
      <w:r>
        <w:rPr>
          <w:rFonts w:eastAsia="Times New Roman" w:cs="Times New Roman"/>
          <w:szCs w:val="24"/>
        </w:rPr>
        <w:t>της αξιολόγησης συμφωνήθηκε να θεσμοθετηθεί ένα ειδικό προνόμιο για τις εργατικές απαιτήσεις, οι οποίες θα ικανοποιούνται, πριν από οποιονδήποτε άλλον πιστωτή, κατά τη διαδικασία αναγκαστικής εκτέλεσης ή πτώχευσης μιας επιχείρησης. Το υπογραμμίζω αυτό, διό</w:t>
      </w:r>
      <w:r>
        <w:rPr>
          <w:rFonts w:eastAsia="Times New Roman" w:cs="Times New Roman"/>
          <w:szCs w:val="24"/>
        </w:rPr>
        <w:t>τι αφορά χιλιάδες εργαζόμενους που διεκδικούν δεδουλευμένα. Πρώτα, λοιπόν, οι εργαζόμενοι, μετά οι υπόλοιποι πιστωτές.</w:t>
      </w:r>
    </w:p>
    <w:p w14:paraId="1ED2CF5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Μαζί με αυτά, βεβαίως η χώρα έχει μπροστά της τη μεγάλη πρόκληση, την πρόκληση των προκλήσεων, αυτό που ονομάζουμε παραγωγική ανασυγκρότη</w:t>
      </w:r>
      <w:r>
        <w:rPr>
          <w:rFonts w:eastAsia="Times New Roman" w:cs="Times New Roman"/>
          <w:szCs w:val="24"/>
        </w:rPr>
        <w:t xml:space="preserve">ση. Εδώ, εάν θέλετε, είναι το θεμελιώδες ζήτημα για την επόμενη μέρα. Και στο θέμα αυτό η συζήτηση δεν μπορεί να είναι τεχνοκρατική, αλλά βαθιά στρατηγική και πολιτική, όχι όμως αόριστη. Πρέπει να είναι συγκεκριμένη, ιεραρχημένη, με </w:t>
      </w:r>
      <w:proofErr w:type="spellStart"/>
      <w:r>
        <w:rPr>
          <w:rFonts w:eastAsia="Times New Roman" w:cs="Times New Roman"/>
          <w:szCs w:val="24"/>
        </w:rPr>
        <w:t>στοχευμένες</w:t>
      </w:r>
      <w:proofErr w:type="spellEnd"/>
      <w:r>
        <w:rPr>
          <w:rFonts w:eastAsia="Times New Roman" w:cs="Times New Roman"/>
          <w:szCs w:val="24"/>
        </w:rPr>
        <w:t xml:space="preserve"> πρωτοβουλίε</w:t>
      </w:r>
      <w:r>
        <w:rPr>
          <w:rFonts w:eastAsia="Times New Roman" w:cs="Times New Roman"/>
          <w:szCs w:val="24"/>
        </w:rPr>
        <w:t>ς, διότι η χώρα χρειάζεται να ανάψει ξανά τις μηχανές της παραγωγής, όχι όμως από το σημείο που σταμάτησαν οι μηχανές αυτές να δουλεύουν, στα τέλη της προηγούμενης δεκαετίας. Δεν πρέπει να γυρίσουμε στο μοντέλο εκείνο που μας οδήγησε στην κρίση. Υπάρχει αν</w:t>
      </w:r>
      <w:r>
        <w:rPr>
          <w:rFonts w:eastAsia="Times New Roman" w:cs="Times New Roman"/>
          <w:szCs w:val="24"/>
        </w:rPr>
        <w:t xml:space="preserve">άγκη να αφήσουμε πίσω τις επιταγές ενός χρεοκοπημένου μοντέλου ανάπτυξης που συσσώρευσε τα πλούτη στα χέρια των λίγων, που στέρησε δυνατότητες από την ελληνική οικονομία. </w:t>
      </w:r>
    </w:p>
    <w:p w14:paraId="1ED2CF5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Πρέπει, λοιπόν, να προσανατολιστούμε προς ένα σύγχρονο, εξωστρεφές, παραγωγικό πρότυ</w:t>
      </w:r>
      <w:r>
        <w:rPr>
          <w:rFonts w:eastAsia="Times New Roman" w:cs="Times New Roman"/>
          <w:szCs w:val="24"/>
        </w:rPr>
        <w:t xml:space="preserve">πο, αξιοποιώντας επί της ουσίας συγκριτικά πλεονεκτήματα και βεβαίως αξιοποιώντας κλάδους, όπως είναι ο τουρισμός, η καθετοποιημένη </w:t>
      </w:r>
      <w:proofErr w:type="spellStart"/>
      <w:r>
        <w:rPr>
          <w:rFonts w:eastAsia="Times New Roman" w:cs="Times New Roman"/>
          <w:szCs w:val="24"/>
        </w:rPr>
        <w:t>αγροτοδιατροφικής</w:t>
      </w:r>
      <w:proofErr w:type="spellEnd"/>
      <w:r>
        <w:rPr>
          <w:rFonts w:eastAsia="Times New Roman" w:cs="Times New Roman"/>
          <w:szCs w:val="24"/>
        </w:rPr>
        <w:t xml:space="preserve"> βιομηχανίας, αξιοποιώντας την καινοτομία, τις νέες τεχνολογίες, την ενέργεια και τις μεγάλες επενδύσεις σε</w:t>
      </w:r>
      <w:r>
        <w:rPr>
          <w:rFonts w:eastAsia="Times New Roman" w:cs="Times New Roman"/>
          <w:szCs w:val="24"/>
        </w:rPr>
        <w:t xml:space="preserve"> υποδομές, το εμπόριο, τις διεθνείς μεταφορές, λόγω και της προνομιακής γεωγραφικής μας θέσης, αλλά και τομείς στους οποίους η χώρα έχει αποδείξει ότι έχει δυνατότητες, όπως στο φάρμακο, στη ναυτιλία και τόσους άλλους τομείς που αναδύονται από την αφάνεια </w:t>
      </w:r>
      <w:r>
        <w:rPr>
          <w:rFonts w:eastAsia="Times New Roman" w:cs="Times New Roman"/>
          <w:szCs w:val="24"/>
        </w:rPr>
        <w:t>και μπορούν να έχουν μία προοπτική.</w:t>
      </w:r>
    </w:p>
    <w:p w14:paraId="1ED2CF5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Διεκδικούμε πλέον με ευνοϊκές προϋποθέσεις τη θέση που μας αξίζει στο </w:t>
      </w:r>
      <w:proofErr w:type="spellStart"/>
      <w:r>
        <w:rPr>
          <w:rFonts w:eastAsia="Times New Roman" w:cs="Times New Roman"/>
          <w:szCs w:val="24"/>
        </w:rPr>
        <w:t>παγκοσμιοποιημένο</w:t>
      </w:r>
      <w:proofErr w:type="spellEnd"/>
      <w:r>
        <w:rPr>
          <w:rFonts w:eastAsia="Times New Roman" w:cs="Times New Roman"/>
          <w:szCs w:val="24"/>
        </w:rPr>
        <w:t xml:space="preserve"> σύστημα και στο ζήτημα της ανάπτυξης, εάν θέλετε, έχουμε ρίξει όλο το βάρος μας από την αρχή. Αυτό το θετικό </w:t>
      </w:r>
      <w:r>
        <w:rPr>
          <w:rFonts w:eastAsia="Times New Roman" w:cs="Times New Roman"/>
          <w:szCs w:val="24"/>
          <w:lang w:val="en-US"/>
        </w:rPr>
        <w:t>momentum</w:t>
      </w:r>
      <w:r w:rsidRPr="00C14D91">
        <w:rPr>
          <w:rFonts w:eastAsia="Times New Roman" w:cs="Times New Roman"/>
          <w:szCs w:val="24"/>
        </w:rPr>
        <w:t xml:space="preserve"> </w:t>
      </w:r>
      <w:r>
        <w:rPr>
          <w:rFonts w:eastAsia="Times New Roman" w:cs="Times New Roman"/>
          <w:szCs w:val="24"/>
        </w:rPr>
        <w:t>θα το αξιοποιή</w:t>
      </w:r>
      <w:r>
        <w:rPr>
          <w:rFonts w:eastAsia="Times New Roman" w:cs="Times New Roman"/>
          <w:szCs w:val="24"/>
        </w:rPr>
        <w:t>σουμε.</w:t>
      </w:r>
    </w:p>
    <w:p w14:paraId="1ED2CF5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Η προσέγγισή μας είναι βεβαίως σύνθετη. Είναι πολλοί οι παράγοντες που πρέπει να λαμβάνουμε υπ’ </w:t>
      </w:r>
      <w:proofErr w:type="spellStart"/>
      <w:r>
        <w:rPr>
          <w:rFonts w:eastAsia="Times New Roman" w:cs="Times New Roman"/>
          <w:szCs w:val="24"/>
        </w:rPr>
        <w:t>όψιν</w:t>
      </w:r>
      <w:proofErr w:type="spellEnd"/>
      <w:r>
        <w:rPr>
          <w:rFonts w:eastAsia="Times New Roman" w:cs="Times New Roman"/>
          <w:szCs w:val="24"/>
        </w:rPr>
        <w:t xml:space="preserve">. Η ανάπτυξη προϋποθέτει αναπτυξιακά εργαλεία, ισχυρό τραπεζικό σύστημα, άρση γραφειοκρατικών εμποδίων, κίνητρα για την έρευνα και την καινοτομία, </w:t>
      </w:r>
      <w:proofErr w:type="spellStart"/>
      <w:r>
        <w:rPr>
          <w:rFonts w:eastAsia="Times New Roman" w:cs="Times New Roman"/>
          <w:szCs w:val="24"/>
        </w:rPr>
        <w:t>φι</w:t>
      </w:r>
      <w:r>
        <w:rPr>
          <w:rFonts w:eastAsia="Times New Roman" w:cs="Times New Roman"/>
          <w:szCs w:val="24"/>
        </w:rPr>
        <w:t>λοεπενδυτικό</w:t>
      </w:r>
      <w:proofErr w:type="spellEnd"/>
      <w:r>
        <w:rPr>
          <w:rFonts w:eastAsia="Times New Roman" w:cs="Times New Roman"/>
          <w:szCs w:val="24"/>
        </w:rPr>
        <w:t xml:space="preserve"> κλίμα, χαμηλότερο ενεργειακό κόστος, προώθηση εξαγωγών και ισορροπημένη εγχώρια ζήτηση.</w:t>
      </w:r>
    </w:p>
    <w:p w14:paraId="1ED2CF5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Όχημά μας είναι ο αναπτυξιακός νόμος, τον οποίο ψηφίσαμε –τον καταψηφίσατε και αυτόν- και νομίζω ότι είναι ο καταλύτης στη διαδικασία παραγωγικής ανασυγκρό</w:t>
      </w:r>
      <w:r>
        <w:rPr>
          <w:rFonts w:eastAsia="Times New Roman" w:cs="Times New Roman"/>
          <w:szCs w:val="24"/>
        </w:rPr>
        <w:t xml:space="preserve">τησης της χώρας. </w:t>
      </w:r>
    </w:p>
    <w:p w14:paraId="1ED2CF5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Μέσα σε λίγους μήνες υποβλήθηκαν περισσότερα από οκτακόσια επενδυτικά σχέδια προϋπολογισμού 2 δισεκατομμυρίων ευρώ, που θα δημιουργήσουν τέσσερις χιλιάδες οκτακόσιες νέες θέσεις εργασίας. Το νέο θεσμικό πλαίσιο ενσωματώνει μία σειρά από κ</w:t>
      </w:r>
      <w:r>
        <w:rPr>
          <w:rFonts w:eastAsia="Times New Roman" w:cs="Times New Roman"/>
          <w:szCs w:val="24"/>
        </w:rPr>
        <w:t>αινοτομίες με συγκεκριμένη αναπτυξιακή στόχευση, όπως η κατά προτεραιότητα ενίσχυση επιχειρηματικών σχεδίων έντασης γνώσης, αυξανόμενης απασχόλησης και υψηλής προστιθέμενης αξίας, η εκβιομηχάνιση της χώρας, η έμφαση στην παροχή ενισχύσεων με φοροαπαλλαγές,</w:t>
      </w:r>
      <w:r>
        <w:rPr>
          <w:rFonts w:eastAsia="Times New Roman" w:cs="Times New Roman"/>
          <w:szCs w:val="24"/>
        </w:rPr>
        <w:t xml:space="preserve"> η απλοποίηση και </w:t>
      </w:r>
      <w:proofErr w:type="spellStart"/>
      <w:r>
        <w:rPr>
          <w:rFonts w:eastAsia="Times New Roman" w:cs="Times New Roman"/>
          <w:szCs w:val="24"/>
        </w:rPr>
        <w:t>ψηφιοποίηση</w:t>
      </w:r>
      <w:proofErr w:type="spellEnd"/>
      <w:r>
        <w:rPr>
          <w:rFonts w:eastAsia="Times New Roman" w:cs="Times New Roman"/>
          <w:szCs w:val="24"/>
        </w:rPr>
        <w:t xml:space="preserve"> του συνόλου των διαδικασιών αξιολόγησης και ελέγχου των επενδυτικών σχεδίων.</w:t>
      </w:r>
    </w:p>
    <w:p w14:paraId="1ED2CF5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Να πω προσθετικά για το εμβληματικό παράδειγμα, που είναι τα «Κέντρα </w:t>
      </w:r>
      <w:r>
        <w:rPr>
          <w:rFonts w:eastAsia="Times New Roman" w:cs="Times New Roman"/>
          <w:szCs w:val="24"/>
        </w:rPr>
        <w:t>μ</w:t>
      </w:r>
      <w:r>
        <w:rPr>
          <w:rFonts w:eastAsia="Times New Roman" w:cs="Times New Roman"/>
          <w:szCs w:val="24"/>
        </w:rPr>
        <w:t>ιας Στάσης», τα «</w:t>
      </w:r>
      <w:r>
        <w:rPr>
          <w:rFonts w:eastAsia="Times New Roman" w:cs="Times New Roman"/>
          <w:szCs w:val="24"/>
          <w:lang w:val="en-US"/>
        </w:rPr>
        <w:t>one</w:t>
      </w:r>
      <w:r w:rsidRPr="00040DD4">
        <w:rPr>
          <w:rFonts w:eastAsia="Times New Roman" w:cs="Times New Roman"/>
          <w:szCs w:val="24"/>
        </w:rPr>
        <w:t xml:space="preserve"> </w:t>
      </w:r>
      <w:r>
        <w:rPr>
          <w:rFonts w:eastAsia="Times New Roman" w:cs="Times New Roman"/>
          <w:szCs w:val="24"/>
          <w:lang w:val="en-US"/>
        </w:rPr>
        <w:t>stop</w:t>
      </w:r>
      <w:r w:rsidRPr="00040DD4">
        <w:rPr>
          <w:rFonts w:eastAsia="Times New Roman" w:cs="Times New Roman"/>
          <w:szCs w:val="24"/>
        </w:rPr>
        <w:t xml:space="preserve"> </w:t>
      </w:r>
      <w:r>
        <w:rPr>
          <w:rFonts w:eastAsia="Times New Roman" w:cs="Times New Roman"/>
          <w:szCs w:val="24"/>
          <w:lang w:val="en-US"/>
        </w:rPr>
        <w:t>shop</w:t>
      </w:r>
      <w:r>
        <w:rPr>
          <w:rFonts w:eastAsia="Times New Roman" w:cs="Times New Roman"/>
          <w:szCs w:val="24"/>
        </w:rPr>
        <w:t>»,</w:t>
      </w:r>
      <w:r w:rsidRPr="00040DD4">
        <w:rPr>
          <w:rFonts w:eastAsia="Times New Roman" w:cs="Times New Roman"/>
          <w:szCs w:val="24"/>
        </w:rPr>
        <w:t xml:space="preserve"> </w:t>
      </w:r>
      <w:r>
        <w:rPr>
          <w:rFonts w:eastAsia="Times New Roman" w:cs="Times New Roman"/>
          <w:szCs w:val="24"/>
        </w:rPr>
        <w:t>για τη σύσταση επιχειρήσεων γρήγορα και μέσα α</w:t>
      </w:r>
      <w:r>
        <w:rPr>
          <w:rFonts w:eastAsia="Times New Roman" w:cs="Times New Roman"/>
          <w:szCs w:val="24"/>
        </w:rPr>
        <w:t>πό μία πλήρως ηλεκτρονική διαδικασία.</w:t>
      </w:r>
    </w:p>
    <w:p w14:paraId="1ED2CF5F" w14:textId="77777777" w:rsidR="00844B03" w:rsidRDefault="0027580D">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1ED2CF60" w14:textId="77777777" w:rsidR="00844B03" w:rsidRDefault="0027580D">
      <w:pPr>
        <w:spacing w:after="0" w:line="600" w:lineRule="auto"/>
        <w:ind w:firstLine="720"/>
        <w:jc w:val="both"/>
        <w:rPr>
          <w:rFonts w:eastAsia="Times New Roman" w:cs="Times New Roman"/>
          <w:szCs w:val="24"/>
        </w:rPr>
      </w:pPr>
      <w:r w:rsidRPr="00040DD4">
        <w:rPr>
          <w:rFonts w:eastAsia="Times New Roman" w:cs="Times New Roman"/>
          <w:b/>
          <w:szCs w:val="24"/>
        </w:rPr>
        <w:t xml:space="preserve">ΠΡΟΕΔΡΟΣ (Νικόλαος </w:t>
      </w:r>
      <w:proofErr w:type="spellStart"/>
      <w:r w:rsidRPr="00040DD4">
        <w:rPr>
          <w:rFonts w:eastAsia="Times New Roman" w:cs="Times New Roman"/>
          <w:b/>
          <w:szCs w:val="24"/>
        </w:rPr>
        <w:t>Βούτσης</w:t>
      </w:r>
      <w:proofErr w:type="spellEnd"/>
      <w:r w:rsidRPr="00040DD4">
        <w:rPr>
          <w:rFonts w:eastAsia="Times New Roman" w:cs="Times New Roman"/>
          <w:b/>
          <w:szCs w:val="24"/>
        </w:rPr>
        <w:t>):</w:t>
      </w:r>
      <w:r>
        <w:rPr>
          <w:rFonts w:eastAsia="Times New Roman" w:cs="Times New Roman"/>
          <w:b/>
          <w:szCs w:val="24"/>
        </w:rPr>
        <w:t xml:space="preserve"> </w:t>
      </w:r>
      <w:r>
        <w:rPr>
          <w:rFonts w:eastAsia="Times New Roman" w:cs="Times New Roman"/>
          <w:szCs w:val="24"/>
        </w:rPr>
        <w:t>Ήσυχα, παρακαλώ. Υπάρχει κούραση.</w:t>
      </w:r>
    </w:p>
    <w:p w14:paraId="1ED2CF61" w14:textId="77777777" w:rsidR="00844B03" w:rsidRDefault="0027580D">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Κυρίες και κύριοι συνάδελφοι, είναι σαφές ότι στον προϋπολογισμό θα δείξετε μία μικρή ανοχ</w:t>
      </w:r>
      <w:r>
        <w:rPr>
          <w:rFonts w:eastAsia="Times New Roman" w:cs="Times New Roman"/>
          <w:szCs w:val="24"/>
        </w:rPr>
        <w:t xml:space="preserve">ή, διότι βρέθηκα και στην ανάγκη να απαντήσω και εκτός κειμένου –το κάνω συχνά- σ’ αυτά που είπε ο κ. Μητσοτάκης. </w:t>
      </w:r>
    </w:p>
    <w:p w14:paraId="1ED2CF6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Όμως, κύριε Πρόεδρε, θέλω κάποια πράγματα να ειπωθούν. Δώστε μου μία μικρή ανοχή.</w:t>
      </w:r>
    </w:p>
    <w:p w14:paraId="1ED2CF6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Ολοκληρώσαμε, λοιπόν, επενδυτικά σχέδια που λίμναζαν από το</w:t>
      </w:r>
      <w:r>
        <w:rPr>
          <w:rFonts w:eastAsia="Times New Roman" w:cs="Times New Roman"/>
          <w:szCs w:val="24"/>
        </w:rPr>
        <w:t xml:space="preserve"> 2009 και είχαν μείνει στα αζήτητα. Συνολικά πληρώθηκαν ήδη πάνω από πεντακόσια πενήντα επενδυτικά σχέδια και θα πληρωθούν μέχρι το τέλος του έτους πάνω από 200 εκατομμύρια ευρώ. Όπως και στην περίπτωση του αναπτυξιακού, με το ίδιο αίσθημα επείγοντος και α</w:t>
      </w:r>
      <w:r>
        <w:rPr>
          <w:rFonts w:eastAsia="Times New Roman" w:cs="Times New Roman"/>
          <w:szCs w:val="24"/>
        </w:rPr>
        <w:t xml:space="preserve">ποτελεσματικότητας </w:t>
      </w:r>
      <w:proofErr w:type="spellStart"/>
      <w:r>
        <w:rPr>
          <w:rFonts w:eastAsia="Times New Roman" w:cs="Times New Roman"/>
          <w:szCs w:val="24"/>
        </w:rPr>
        <w:t>κινούμεθα</w:t>
      </w:r>
      <w:proofErr w:type="spellEnd"/>
      <w:r>
        <w:rPr>
          <w:rFonts w:eastAsia="Times New Roman" w:cs="Times New Roman"/>
          <w:szCs w:val="24"/>
        </w:rPr>
        <w:t xml:space="preserve"> και στην αξιοποίηση του ΕΣΠΑ, ενός εργαλείου που δεν αξιοποιείται πλέον για τις ανάγκες κολλητών και «ημετέρων», αλλά για τις ανάγκες της παραγωγής.</w:t>
      </w:r>
    </w:p>
    <w:p w14:paraId="1ED2CF6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Έτσι, λοιπόν, για τρίτη συνεχόμενη χρονιά είμαστε στην πρώτη θέση στην Ευρωπαϊ</w:t>
      </w:r>
      <w:r>
        <w:rPr>
          <w:rFonts w:eastAsia="Times New Roman" w:cs="Times New Roman"/>
          <w:szCs w:val="24"/>
        </w:rPr>
        <w:t>κή Ένωση στην απορρόφηση των κονδυλίων, σύμφωνα με τα επίσημα στοιχεία της Ευρωπαϊκής Επιτροπής.</w:t>
      </w:r>
    </w:p>
    <w:p w14:paraId="1ED2CF65" w14:textId="77777777" w:rsidR="00844B03" w:rsidRDefault="0027580D">
      <w:pPr>
        <w:spacing w:after="0" w:line="600" w:lineRule="auto"/>
        <w:ind w:firstLine="720"/>
        <w:jc w:val="center"/>
        <w:rPr>
          <w:rFonts w:eastAsia="Times New Roman" w:cs="Times New Roman"/>
          <w:szCs w:val="24"/>
        </w:rPr>
      </w:pPr>
      <w:r w:rsidRPr="00BE6BC1">
        <w:rPr>
          <w:rFonts w:eastAsia="Times New Roman" w:cs="Times New Roman"/>
          <w:szCs w:val="24"/>
        </w:rPr>
        <w:t>(</w:t>
      </w:r>
      <w:r>
        <w:rPr>
          <w:rFonts w:eastAsia="Times New Roman" w:cs="Times New Roman"/>
          <w:szCs w:val="24"/>
        </w:rPr>
        <w:t xml:space="preserve">Χειροκροτήματα από </w:t>
      </w:r>
      <w:r>
        <w:rPr>
          <w:rFonts w:eastAsia="Times New Roman" w:cs="Times New Roman"/>
          <w:szCs w:val="24"/>
        </w:rPr>
        <w:t>τις πτέρυγες</w:t>
      </w:r>
      <w:r>
        <w:rPr>
          <w:rFonts w:eastAsia="Times New Roman" w:cs="Times New Roman"/>
          <w:szCs w:val="24"/>
        </w:rPr>
        <w:t xml:space="preserve"> του ΣΥΡΙΖΑ και των </w:t>
      </w:r>
      <w:r>
        <w:rPr>
          <w:rFonts w:eastAsia="Times New Roman" w:cs="Times New Roman"/>
          <w:szCs w:val="24"/>
        </w:rPr>
        <w:t>ΑΝΕΛ</w:t>
      </w:r>
      <w:r>
        <w:rPr>
          <w:rFonts w:eastAsia="Times New Roman" w:cs="Times New Roman"/>
          <w:szCs w:val="24"/>
        </w:rPr>
        <w:t>)</w:t>
      </w:r>
    </w:p>
    <w:p w14:paraId="1ED2CF6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Από τις τελευταίες θέσεις που ήσασταν εσείς</w:t>
      </w:r>
      <w:r>
        <w:rPr>
          <w:rFonts w:eastAsia="Times New Roman" w:cs="Times New Roman"/>
          <w:szCs w:val="24"/>
        </w:rPr>
        <w:t>,</w:t>
      </w:r>
      <w:r>
        <w:rPr>
          <w:rFonts w:eastAsia="Times New Roman" w:cs="Times New Roman"/>
          <w:szCs w:val="24"/>
        </w:rPr>
        <w:t xml:space="preserve"> οι αποτελεσματικοί, εμείς -οι αναποτελεσματικοί- έχουμε πάει στην πρώτη θέση, φθάνοντας το 25%!</w:t>
      </w:r>
    </w:p>
    <w:p w14:paraId="1ED2CF6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Σε σχέση με τις μικρομεσαίες επιχειρήσεις, έχουμε ενεργοποιήσει προγράμματα άνω των 1,3 δισεκατομμυρίων ευρώ από το νέο ΕΣΠΑ. Αυτή η επιτυχία των πόρων του ΕΣΠ</w:t>
      </w:r>
      <w:r>
        <w:rPr>
          <w:rFonts w:eastAsia="Times New Roman" w:cs="Times New Roman"/>
          <w:szCs w:val="24"/>
        </w:rPr>
        <w:t>Α έρχεται να προστεθεί σε εκείνη της πλήρους αξιοποίησης των κονδυλίων της προηγούμενης περιόδου που έφερε τη χώρα μας στην κορυφή της Ευρώπης.</w:t>
      </w:r>
    </w:p>
    <w:p w14:paraId="1ED2CF6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Αυτές οι επιτυχίες ήρθαν παρά την τραγική κατάσταση που κληρονομήσαμε, τις </w:t>
      </w:r>
      <w:proofErr w:type="spellStart"/>
      <w:r>
        <w:rPr>
          <w:rFonts w:eastAsia="Times New Roman" w:cs="Times New Roman"/>
          <w:szCs w:val="24"/>
        </w:rPr>
        <w:t>υπερδεσμεύσεις</w:t>
      </w:r>
      <w:proofErr w:type="spellEnd"/>
      <w:r>
        <w:rPr>
          <w:rFonts w:eastAsia="Times New Roman" w:cs="Times New Roman"/>
          <w:szCs w:val="24"/>
        </w:rPr>
        <w:t xml:space="preserve">. Ακόμα χειρότερα, υπήρχαν 6 δισεκατομμύρια ευρώ </w:t>
      </w:r>
      <w:proofErr w:type="spellStart"/>
      <w:r>
        <w:rPr>
          <w:rFonts w:eastAsia="Times New Roman" w:cs="Times New Roman"/>
          <w:szCs w:val="24"/>
        </w:rPr>
        <w:t>υπερδεσμευμένα</w:t>
      </w:r>
      <w:proofErr w:type="spellEnd"/>
      <w:r>
        <w:rPr>
          <w:rFonts w:eastAsia="Times New Roman" w:cs="Times New Roman"/>
          <w:szCs w:val="24"/>
        </w:rPr>
        <w:t xml:space="preserve"> από τις προεκλογικές εντάξεις έργων μέχρι και μια μέρα πριν από τις εκλογές του Γενάρη του 2015 -να θυμ</w:t>
      </w:r>
      <w:r>
        <w:rPr>
          <w:rFonts w:eastAsia="Times New Roman" w:cs="Times New Roman"/>
          <w:szCs w:val="24"/>
        </w:rPr>
        <w:t xml:space="preserve">ίσω- έργα ανώριμα που εντάχθηκαν στο πρόγραμμα, μόνο και μόνο για να εξυπηρετήσουν κάποια πελατειακά δίκτυα. </w:t>
      </w:r>
    </w:p>
    <w:p w14:paraId="1ED2CF6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Και αν αυτά ακούγονται κάπως πρωτοφανή σε ορισμένους παριστάμενους συναδέλφους, να θυμίσω ότι ειδική αναφορά για την εξαιρετική αξιοποίηση των ευρ</w:t>
      </w:r>
      <w:r>
        <w:rPr>
          <w:rFonts w:eastAsia="Times New Roman" w:cs="Times New Roman"/>
          <w:szCs w:val="24"/>
        </w:rPr>
        <w:t xml:space="preserve">ωπαϊκών πόρων από την Ελλάδα που, όπως έγραφαν, έφερε στη χώρα πάνω από 11 δισεκατομμύρια ευρώ τα τελευταία δύο χρόνια, είχαμε στην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της 15ης Ιουνίου, κυρίες και κύριοι συνάδελφοι.</w:t>
      </w:r>
    </w:p>
    <w:p w14:paraId="1ED2CF6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Να, λοιπόν, γιατί δεν είναι θαύμα, δεν είναι μαγικά. Ν</w:t>
      </w:r>
      <w:r>
        <w:rPr>
          <w:rFonts w:eastAsia="Times New Roman" w:cs="Times New Roman"/>
          <w:szCs w:val="24"/>
        </w:rPr>
        <w:t>α, λοιπόν, γιατί εμείς πετυχαίνουμε εκεί που εσείς όλα τα προηγούμενα χρόνια αποτύχατε! Αποτύχατε, διότι ήσασταν προσανατολισμένοι σε μία πελατειακή λογική.</w:t>
      </w:r>
    </w:p>
    <w:p w14:paraId="1ED2CF6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Όμως, πέρα απ’ αυτές τις επιτυχίες στην απορρόφηση των προγραμμάτων, δίνουμε μεγάλη έμφαση και στα </w:t>
      </w:r>
      <w:r>
        <w:rPr>
          <w:rFonts w:eastAsia="Times New Roman" w:cs="Times New Roman"/>
          <w:szCs w:val="24"/>
        </w:rPr>
        <w:t xml:space="preserve">ποιοτικά χαρακτηριστικά των παρεμβάσεών μας. Σε όλα τα προγράμματα ενίσχυσης της επιχειρηματικότητας υπάρχει για πρώτη φορά ρήτρα εργασίας. </w:t>
      </w:r>
      <w:proofErr w:type="spellStart"/>
      <w:r>
        <w:rPr>
          <w:rFonts w:eastAsia="Times New Roman" w:cs="Times New Roman"/>
          <w:szCs w:val="24"/>
        </w:rPr>
        <w:t>Πριμοδοτούνται</w:t>
      </w:r>
      <w:proofErr w:type="spellEnd"/>
      <w:r>
        <w:rPr>
          <w:rFonts w:eastAsia="Times New Roman" w:cs="Times New Roman"/>
          <w:szCs w:val="24"/>
        </w:rPr>
        <w:t>, δηλαδή, περισσότερο οι επιχειρήσεις εκείνες που δημιουργούν νέες θέσεις εργασίας και επιδοτούμε μισθ</w:t>
      </w:r>
      <w:r>
        <w:rPr>
          <w:rFonts w:eastAsia="Times New Roman" w:cs="Times New Roman"/>
          <w:szCs w:val="24"/>
        </w:rPr>
        <w:t>ολογικό και ασφαλιστικό κόστος των νέων θέσεων εργασίας για το πρώτο διάστημα.</w:t>
      </w:r>
    </w:p>
    <w:p w14:paraId="1ED2CF6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Επιπλέον, με νομοθετική ρύθμιση που φέραμε πρόσφατα, θέσαμε ως προϋπόθεση για την υπαγωγή σε πρόγραμμα ενίσχυσης του ΕΣΠΑ ή από εθνικούς πόρους την αυστηρή τήρηση της εργατικής </w:t>
      </w:r>
      <w:r>
        <w:rPr>
          <w:rFonts w:eastAsia="Times New Roman" w:cs="Times New Roman"/>
          <w:szCs w:val="24"/>
        </w:rPr>
        <w:t>νομοθεσίας.</w:t>
      </w:r>
    </w:p>
    <w:p w14:paraId="1ED2CF6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Επίσης, αυξήσαμε για δεύτερη συνεχόμενη χρονιά το εθνικό σκέλος του Προγράμματος Δημοσίων Επενδύσεων, το οποίο φθάνει πλέον στο ένα δισεκατομμύριο ευρώ, ενώ από το 2019 αυτό το ποσό θα φθάνει στο 1,5 δισεκατομμύριο ευρώ.</w:t>
      </w:r>
    </w:p>
    <w:p w14:paraId="1ED2CF6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Αντίθετα, θα ήθελα να θ</w:t>
      </w:r>
      <w:r>
        <w:rPr>
          <w:rFonts w:eastAsia="Times New Roman" w:cs="Times New Roman"/>
          <w:szCs w:val="24"/>
        </w:rPr>
        <w:t xml:space="preserve">υμίσω ότι εσείς διαρκώς μειώνατε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από το 2010, στερώντας πολύτιμους επενδυτικούς πόρους από την ελληνική οικονομία και επιτείνοντας την ύφεση.</w:t>
      </w:r>
    </w:p>
    <w:p w14:paraId="1ED2CF6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Συνεχίζω με έναν κομβικό τομέα που χρειάζεται στήριξη</w:t>
      </w:r>
      <w:r w:rsidRPr="005F4EBA">
        <w:rPr>
          <w:rFonts w:eastAsia="Times New Roman" w:cs="Times New Roman"/>
          <w:szCs w:val="24"/>
        </w:rPr>
        <w:t xml:space="preserve"> </w:t>
      </w:r>
      <w:r>
        <w:rPr>
          <w:rFonts w:eastAsia="Times New Roman" w:cs="Times New Roman"/>
          <w:szCs w:val="24"/>
        </w:rPr>
        <w:t xml:space="preserve">και είναι αυτός της </w:t>
      </w:r>
      <w:r>
        <w:rPr>
          <w:rFonts w:eastAsia="Times New Roman" w:cs="Times New Roman"/>
          <w:szCs w:val="24"/>
        </w:rPr>
        <w:t>τ</w:t>
      </w:r>
      <w:r>
        <w:rPr>
          <w:rFonts w:eastAsia="Times New Roman" w:cs="Times New Roman"/>
          <w:szCs w:val="24"/>
        </w:rPr>
        <w:t>οπικής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υτοδιοίκησης. Για την ενίσχυση των δήμων δημιουργήσαμε με το Υπουργείο Εσωτερικών ένα νέο χρηματοδοτικό πρόγραμμα σε συνεργασία με την Ευρωπαϊκή Τράπεζα Επενδύσεων. Μέσω αυτού του προγράμματος θα χρηματοδοτηθούν έργα στους ΟΤΑ και των δύο βαθμών, αλλά με</w:t>
      </w:r>
      <w:r>
        <w:rPr>
          <w:rFonts w:eastAsia="Times New Roman" w:cs="Times New Roman"/>
          <w:szCs w:val="24"/>
        </w:rPr>
        <w:t xml:space="preserve"> έμφαση κυρίως στους δήμους, με έναν αρχικό προϋπολογισμό 500 εκατομμυρίων, ο οποίος θα φτάσει στα 2 δισεκατομμύρια σε βάθος πενταετίας. Είναι έργα στους κρίσιμους τομείς της ύδρευσης, της αποχέτευσης, της αγροτικής οδοποιίας και της αντιπλημμυρικής προστα</w:t>
      </w:r>
      <w:r>
        <w:rPr>
          <w:rFonts w:eastAsia="Times New Roman" w:cs="Times New Roman"/>
          <w:szCs w:val="24"/>
        </w:rPr>
        <w:t>σίας. Και για αυτό το πρόγραμμα δανεισμού δεν θα επιβαρυνθούν καθόλου οι δήμοι.</w:t>
      </w:r>
    </w:p>
    <w:p w14:paraId="1ED2CF7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Στον κρίσιμο τομέα της χρηματοδότησης δεν περιοριζόμαστε μονάχα στους πόρους του ΕΣΠΑ και του ΠΔΕ. Έχουμε αναπτύξει μια πολύ στενή συνεργασία με την Ευρωπαϊκή Τράπεζα Επενδύσεω</w:t>
      </w:r>
      <w:r>
        <w:rPr>
          <w:rFonts w:eastAsia="Times New Roman" w:cs="Times New Roman"/>
          <w:szCs w:val="24"/>
        </w:rPr>
        <w:t>ν. Το 2016 και το 2017 συμφωνήθηκαν με την Τράπεζα προγράμματα και έργα ύψους 5 δισεκατομμυρίων ευρώ, ποσό ρεκόρ της τελευταίας δεκαετίας. Οι συμφωνίες αυτές έφεραν επιπλέον 2 δισεκατομμύρια ευρώ εκταμιεύσεις στην ελληνική οικονομία μέσα στο 2017.</w:t>
      </w:r>
    </w:p>
    <w:p w14:paraId="1ED2CF7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Για τα ε</w:t>
      </w:r>
      <w:r>
        <w:rPr>
          <w:rFonts w:eastAsia="Times New Roman" w:cs="Times New Roman"/>
          <w:szCs w:val="24"/>
        </w:rPr>
        <w:t xml:space="preserve">πόμενα τρία χρόνια έχουμε δρομολογήσει συμφωνίες με την </w:t>
      </w:r>
      <w:r>
        <w:rPr>
          <w:rFonts w:eastAsia="Times New Roman" w:cs="Times New Roman"/>
          <w:szCs w:val="24"/>
        </w:rPr>
        <w:t>τ</w:t>
      </w:r>
      <w:r>
        <w:rPr>
          <w:rFonts w:eastAsia="Times New Roman" w:cs="Times New Roman"/>
          <w:szCs w:val="24"/>
        </w:rPr>
        <w:t>ράπεζα για έργα ύψους 7 δισεκατομμυρίων ευρώ, που θα πυροδοτήσουν επενδύσεις άνω των 20 δισεκατομμυρίων ευρώ, σύμφωνα με τις εκτιμήσεις της ίδιας της Ευρωπαϊκής Τράπεζας Επενδύσεων.</w:t>
      </w:r>
    </w:p>
    <w:p w14:paraId="1ED2CF7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Τέλος, η Ελλάδα έ</w:t>
      </w:r>
      <w:r>
        <w:rPr>
          <w:rFonts w:eastAsia="Times New Roman" w:cs="Times New Roman"/>
          <w:szCs w:val="24"/>
        </w:rPr>
        <w:t xml:space="preserve">χει μια ακόμη σημαντική πρωτιά. Είναι από τις πρώτες χώρες στην αξιοποίηση του σχεδίου </w:t>
      </w:r>
      <w:proofErr w:type="spellStart"/>
      <w:r>
        <w:rPr>
          <w:rFonts w:eastAsia="Times New Roman" w:cs="Times New Roman"/>
          <w:szCs w:val="24"/>
        </w:rPr>
        <w:t>Γιούνκερ</w:t>
      </w:r>
      <w:proofErr w:type="spellEnd"/>
      <w:r>
        <w:rPr>
          <w:rFonts w:eastAsia="Times New Roman" w:cs="Times New Roman"/>
          <w:szCs w:val="24"/>
        </w:rPr>
        <w:t xml:space="preserve">, έχοντας μέχρι στιγμής </w:t>
      </w:r>
      <w:proofErr w:type="spellStart"/>
      <w:r>
        <w:rPr>
          <w:rFonts w:eastAsia="Times New Roman" w:cs="Times New Roman"/>
          <w:szCs w:val="24"/>
        </w:rPr>
        <w:t>συμβασιοποιήσει</w:t>
      </w:r>
      <w:proofErr w:type="spellEnd"/>
      <w:r>
        <w:rPr>
          <w:rFonts w:eastAsia="Times New Roman" w:cs="Times New Roman"/>
          <w:szCs w:val="24"/>
        </w:rPr>
        <w:t xml:space="preserve"> έργα ύψους 3,7 δισεκατομμυρίων ευρώ, που αφορούν </w:t>
      </w:r>
      <w:r>
        <w:rPr>
          <w:rFonts w:eastAsia="Times New Roman" w:cs="Times New Roman"/>
          <w:szCs w:val="24"/>
        </w:rPr>
        <w:t xml:space="preserve">σε </w:t>
      </w:r>
      <w:r>
        <w:rPr>
          <w:rFonts w:eastAsia="Times New Roman" w:cs="Times New Roman"/>
          <w:szCs w:val="24"/>
        </w:rPr>
        <w:t xml:space="preserve">σημαντικές υποδομές, αλλά και </w:t>
      </w:r>
      <w:r>
        <w:rPr>
          <w:rFonts w:eastAsia="Times New Roman" w:cs="Times New Roman"/>
          <w:szCs w:val="24"/>
        </w:rPr>
        <w:t>σ</w:t>
      </w:r>
      <w:r>
        <w:rPr>
          <w:rFonts w:eastAsia="Times New Roman" w:cs="Times New Roman"/>
          <w:szCs w:val="24"/>
        </w:rPr>
        <w:t>τη χρηματοδότηση επιχειρήσεων και κυρί</w:t>
      </w:r>
      <w:r>
        <w:rPr>
          <w:rFonts w:eastAsia="Times New Roman" w:cs="Times New Roman"/>
          <w:szCs w:val="24"/>
        </w:rPr>
        <w:t>ως μικρομεσαίων επιχειρήσεων.</w:t>
      </w:r>
    </w:p>
    <w:p w14:paraId="1ED2CF7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κλείσω τώρα. Σας κούρασα, ε;</w:t>
      </w:r>
    </w:p>
    <w:p w14:paraId="1ED2CF74" w14:textId="77777777" w:rsidR="00844B03" w:rsidRDefault="0027580D">
      <w:pPr>
        <w:spacing w:after="0" w:line="600" w:lineRule="auto"/>
        <w:ind w:firstLine="720"/>
        <w:jc w:val="both"/>
        <w:rPr>
          <w:rFonts w:eastAsia="Times New Roman" w:cs="Times New Roman"/>
          <w:szCs w:val="24"/>
        </w:rPr>
      </w:pPr>
      <w:r w:rsidRPr="00610394">
        <w:rPr>
          <w:rFonts w:eastAsia="Times New Roman"/>
          <w:b/>
          <w:bCs/>
        </w:rPr>
        <w:t xml:space="preserve">ΠΡΟΕΔΡΟΣ (Νικόλαος </w:t>
      </w:r>
      <w:proofErr w:type="spellStart"/>
      <w:r w:rsidRPr="00610394">
        <w:rPr>
          <w:rFonts w:eastAsia="Times New Roman"/>
          <w:b/>
          <w:bCs/>
        </w:rPr>
        <w:t>Βούτσης</w:t>
      </w:r>
      <w:proofErr w:type="spellEnd"/>
      <w:r w:rsidRPr="00610394">
        <w:rPr>
          <w:rFonts w:eastAsia="Times New Roman"/>
          <w:b/>
          <w:bCs/>
        </w:rPr>
        <w:t>):</w:t>
      </w:r>
      <w:r w:rsidRPr="00610394">
        <w:rPr>
          <w:rFonts w:eastAsia="Times New Roman"/>
          <w:bCs/>
        </w:rPr>
        <w:t xml:space="preserve"> </w:t>
      </w:r>
      <w:r>
        <w:rPr>
          <w:rFonts w:eastAsia="Times New Roman" w:cs="Times New Roman"/>
          <w:szCs w:val="24"/>
        </w:rPr>
        <w:t>Όχι, εντάξει.</w:t>
      </w:r>
    </w:p>
    <w:p w14:paraId="1ED2CF75" w14:textId="77777777" w:rsidR="00844B03" w:rsidRDefault="0027580D">
      <w:pPr>
        <w:spacing w:after="0" w:line="600" w:lineRule="auto"/>
        <w:jc w:val="center"/>
        <w:rPr>
          <w:rFonts w:eastAsia="Times New Roman"/>
          <w:bCs/>
        </w:rPr>
      </w:pPr>
      <w:r w:rsidRPr="00115525">
        <w:rPr>
          <w:rFonts w:eastAsia="Times New Roman"/>
          <w:bCs/>
        </w:rPr>
        <w:t xml:space="preserve">(Θόρυβος </w:t>
      </w:r>
      <w:r>
        <w:rPr>
          <w:rFonts w:eastAsia="Times New Roman"/>
          <w:bCs/>
        </w:rPr>
        <w:t>από την πτέρυγα της Νέας Δημοκρατίας</w:t>
      </w:r>
      <w:r w:rsidRPr="00115525">
        <w:rPr>
          <w:rFonts w:eastAsia="Times New Roman"/>
          <w:bCs/>
        </w:rPr>
        <w:t>)</w:t>
      </w:r>
    </w:p>
    <w:p w14:paraId="1ED2CF76" w14:textId="77777777" w:rsidR="00844B03" w:rsidRDefault="0027580D">
      <w:pPr>
        <w:spacing w:after="0" w:line="600" w:lineRule="auto"/>
        <w:ind w:firstLine="720"/>
        <w:jc w:val="both"/>
        <w:rPr>
          <w:rFonts w:eastAsia="Times New Roman" w:cs="Times New Roman"/>
          <w:szCs w:val="24"/>
        </w:rPr>
      </w:pPr>
      <w:r w:rsidRPr="008B3C65">
        <w:rPr>
          <w:rFonts w:eastAsia="Times New Roman"/>
          <w:b/>
          <w:bCs/>
          <w:szCs w:val="24"/>
        </w:rPr>
        <w:t>ΑΛΕΞΗΣ ΤΣΙΠΡΑΣ (Πρόεδρος της Κυβέρνησης):</w:t>
      </w:r>
      <w:r w:rsidRPr="008B3C65">
        <w:rPr>
          <w:rFonts w:eastAsia="Times New Roman"/>
          <w:bCs/>
          <w:szCs w:val="24"/>
        </w:rPr>
        <w:t xml:space="preserve"> </w:t>
      </w:r>
      <w:r>
        <w:rPr>
          <w:rFonts w:eastAsia="Times New Roman"/>
          <w:bCs/>
          <w:szCs w:val="24"/>
        </w:rPr>
        <w:t>Σ</w:t>
      </w:r>
      <w:r>
        <w:rPr>
          <w:rFonts w:eastAsia="Times New Roman" w:cs="Times New Roman"/>
          <w:szCs w:val="24"/>
        </w:rPr>
        <w:t xml:space="preserve">ας κούρασα, γιατί δεν σας </w:t>
      </w:r>
      <w:r>
        <w:rPr>
          <w:rFonts w:eastAsia="Times New Roman" w:cs="Times New Roman"/>
          <w:szCs w:val="24"/>
        </w:rPr>
        <w:t>αρέσουν και όλα αυτά που ακούτε. Όμως, ξέρετε κάτι;</w:t>
      </w:r>
    </w:p>
    <w:p w14:paraId="1ED2CF77" w14:textId="77777777" w:rsidR="00844B03" w:rsidRDefault="0027580D">
      <w:pPr>
        <w:spacing w:after="0" w:line="600" w:lineRule="auto"/>
        <w:ind w:firstLine="720"/>
        <w:jc w:val="both"/>
        <w:rPr>
          <w:rFonts w:eastAsia="Times New Roman" w:cs="Times New Roman"/>
          <w:szCs w:val="24"/>
        </w:rPr>
      </w:pPr>
      <w:r w:rsidRPr="00924781">
        <w:rPr>
          <w:rFonts w:eastAsia="Times New Roman"/>
          <w:b/>
          <w:bCs/>
        </w:rPr>
        <w:t xml:space="preserve">ΠΡΟΕΔΡΟΣ (Νικόλαος </w:t>
      </w:r>
      <w:proofErr w:type="spellStart"/>
      <w:r w:rsidRPr="00924781">
        <w:rPr>
          <w:rFonts w:eastAsia="Times New Roman"/>
          <w:b/>
          <w:bCs/>
        </w:rPr>
        <w:t>Βούτσης</w:t>
      </w:r>
      <w:proofErr w:type="spellEnd"/>
      <w:r w:rsidRPr="00924781">
        <w:rPr>
          <w:rFonts w:eastAsia="Times New Roman"/>
          <w:b/>
          <w:bCs/>
        </w:rPr>
        <w:t>):</w:t>
      </w:r>
      <w:r>
        <w:rPr>
          <w:rFonts w:eastAsia="Times New Roman"/>
          <w:bCs/>
        </w:rPr>
        <w:t xml:space="preserve"> </w:t>
      </w:r>
      <w:r>
        <w:rPr>
          <w:rFonts w:eastAsia="Times New Roman" w:cs="Times New Roman"/>
          <w:szCs w:val="24"/>
        </w:rPr>
        <w:t xml:space="preserve">Κύριε Πρωθυπουργέ, με </w:t>
      </w:r>
      <w:proofErr w:type="spellStart"/>
      <w:r>
        <w:rPr>
          <w:rFonts w:eastAsia="Times New Roman" w:cs="Times New Roman"/>
          <w:szCs w:val="24"/>
        </w:rPr>
        <w:t>συγχωρείτε</w:t>
      </w:r>
      <w:proofErr w:type="spellEnd"/>
      <w:r>
        <w:rPr>
          <w:rFonts w:eastAsia="Times New Roman" w:cs="Times New Roman"/>
          <w:szCs w:val="24"/>
        </w:rPr>
        <w:t>. Αν κάποιοι κουράστηκαν μέσα στην Αίθουσα, είναι αυτοί οι οποίοι παρακολούθησαν επί δύο συν τρεις μέρες τις συζητήσεις. Σήμερα νομίζω πως όλοι</w:t>
      </w:r>
      <w:r>
        <w:rPr>
          <w:rFonts w:eastAsia="Times New Roman" w:cs="Times New Roman"/>
          <w:szCs w:val="24"/>
        </w:rPr>
        <w:t xml:space="preserve"> ήμασταν διατεθειμένοι να μακρύνουμε. Σε λίγο τελειώνουμε με την ανοχή όλων. Να είστε καλά!</w:t>
      </w:r>
    </w:p>
    <w:p w14:paraId="1ED2CF78" w14:textId="77777777" w:rsidR="00844B03" w:rsidRDefault="0027580D">
      <w:pPr>
        <w:spacing w:after="0" w:line="600" w:lineRule="auto"/>
        <w:ind w:firstLine="720"/>
        <w:jc w:val="both"/>
        <w:rPr>
          <w:rFonts w:eastAsia="Times New Roman" w:cs="Times New Roman"/>
          <w:szCs w:val="24"/>
        </w:rPr>
      </w:pPr>
      <w:r w:rsidRPr="008B3C65">
        <w:rPr>
          <w:rFonts w:eastAsia="Times New Roman"/>
          <w:b/>
          <w:bCs/>
          <w:szCs w:val="24"/>
        </w:rPr>
        <w:t>ΑΛΕΞΗΣ ΤΣΙΠΡΑΣ (Πρόεδρος της Κυβέρνησης):</w:t>
      </w:r>
      <w:r w:rsidRPr="008B3C65">
        <w:rPr>
          <w:rFonts w:eastAsia="Times New Roman"/>
          <w:bCs/>
          <w:szCs w:val="24"/>
        </w:rPr>
        <w:t xml:space="preserve"> </w:t>
      </w:r>
      <w:r>
        <w:rPr>
          <w:rFonts w:eastAsia="Times New Roman" w:cs="Times New Roman"/>
          <w:szCs w:val="24"/>
        </w:rPr>
        <w:t>Θέλετε, να πείτε, κύριε Πρόεδρε, ότι δεν κουράστηκαν αυτοί που δεν παρακολούθησαν.</w:t>
      </w:r>
    </w:p>
    <w:p w14:paraId="1ED2CF79" w14:textId="77777777" w:rsidR="00844B03" w:rsidRDefault="0027580D">
      <w:pPr>
        <w:spacing w:after="0" w:line="600" w:lineRule="auto"/>
        <w:ind w:firstLine="720"/>
        <w:jc w:val="both"/>
        <w:rPr>
          <w:rFonts w:eastAsia="Times New Roman" w:cs="Times New Roman"/>
          <w:szCs w:val="24"/>
        </w:rPr>
      </w:pPr>
      <w:r w:rsidRPr="00610394">
        <w:rPr>
          <w:rFonts w:eastAsia="Times New Roman"/>
          <w:b/>
          <w:bCs/>
        </w:rPr>
        <w:t xml:space="preserve">ΠΡΟΕΔΡΟΣ (Νικόλαος </w:t>
      </w:r>
      <w:proofErr w:type="spellStart"/>
      <w:r w:rsidRPr="00610394">
        <w:rPr>
          <w:rFonts w:eastAsia="Times New Roman"/>
          <w:b/>
          <w:bCs/>
        </w:rPr>
        <w:t>Βούτσης</w:t>
      </w:r>
      <w:proofErr w:type="spellEnd"/>
      <w:r w:rsidRPr="00610394">
        <w:rPr>
          <w:rFonts w:eastAsia="Times New Roman"/>
          <w:b/>
          <w:bCs/>
        </w:rPr>
        <w:t>):</w:t>
      </w:r>
      <w:r w:rsidRPr="00610394">
        <w:rPr>
          <w:rFonts w:eastAsia="Times New Roman"/>
          <w:bCs/>
        </w:rPr>
        <w:t xml:space="preserve"> </w:t>
      </w:r>
      <w:r>
        <w:rPr>
          <w:rFonts w:eastAsia="Times New Roman" w:cs="Times New Roman"/>
          <w:szCs w:val="24"/>
        </w:rPr>
        <w:t>Θέλω να πω</w:t>
      </w:r>
      <w:r>
        <w:rPr>
          <w:rFonts w:eastAsia="Times New Roman" w:cs="Times New Roman"/>
          <w:szCs w:val="24"/>
        </w:rPr>
        <w:t xml:space="preserve"> διάφορα, αλλά συνήθως παρεξηγούμαι, οπότε δεν θα πω.</w:t>
      </w:r>
    </w:p>
    <w:p w14:paraId="1ED2CF7A" w14:textId="77777777" w:rsidR="00844B03" w:rsidRDefault="0027580D">
      <w:pPr>
        <w:spacing w:after="0" w:line="600" w:lineRule="auto"/>
        <w:ind w:firstLine="709"/>
        <w:jc w:val="center"/>
        <w:rPr>
          <w:rFonts w:eastAsia="Times New Roman"/>
          <w:bCs/>
        </w:rPr>
      </w:pPr>
      <w:r w:rsidRPr="006651D3">
        <w:rPr>
          <w:rFonts w:eastAsia="Times New Roman"/>
          <w:bCs/>
        </w:rPr>
        <w:t>(Χειροκροτήματα από την πτέρυγα του ΣΥΡΙΖΑ)</w:t>
      </w:r>
    </w:p>
    <w:p w14:paraId="1ED2CF7B" w14:textId="77777777" w:rsidR="00844B03" w:rsidRDefault="0027580D">
      <w:pPr>
        <w:spacing w:after="0" w:line="600" w:lineRule="auto"/>
        <w:ind w:firstLine="720"/>
        <w:jc w:val="both"/>
        <w:rPr>
          <w:rFonts w:eastAsia="Times New Roman" w:cs="Times New Roman"/>
          <w:szCs w:val="24"/>
        </w:rPr>
      </w:pPr>
      <w:r w:rsidRPr="008B3C65">
        <w:rPr>
          <w:rFonts w:eastAsia="Times New Roman"/>
          <w:b/>
          <w:bCs/>
          <w:szCs w:val="24"/>
        </w:rPr>
        <w:t>ΑΛΕΞΗΣ ΤΣΙΠΡΑΣ (Πρόεδρος της Κυβέρνησης):</w:t>
      </w:r>
      <w:r w:rsidRPr="008B3C65">
        <w:rPr>
          <w:rFonts w:eastAsia="Times New Roman"/>
          <w:bCs/>
          <w:szCs w:val="24"/>
        </w:rPr>
        <w:t xml:space="preserve"> </w:t>
      </w:r>
      <w:r>
        <w:rPr>
          <w:rFonts w:eastAsia="Times New Roman" w:cs="Times New Roman"/>
          <w:szCs w:val="24"/>
        </w:rPr>
        <w:t>Θα κλείσω, κύριε Πρόεδρε.</w:t>
      </w:r>
    </w:p>
    <w:p w14:paraId="1ED2CF7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σας άκουσα με μεγάλη προσοχή να φτάνετε στο επίπεδο </w:t>
      </w:r>
      <w:r>
        <w:rPr>
          <w:rFonts w:eastAsia="Times New Roman" w:cs="Times New Roman"/>
          <w:szCs w:val="24"/>
        </w:rPr>
        <w:t>-</w:t>
      </w:r>
      <w:r>
        <w:rPr>
          <w:rFonts w:eastAsia="Times New Roman" w:cs="Times New Roman"/>
          <w:szCs w:val="24"/>
        </w:rPr>
        <w:t>απ’ αυτό εδώ το Βήμα</w:t>
      </w:r>
      <w:r>
        <w:rPr>
          <w:rFonts w:eastAsia="Times New Roman" w:cs="Times New Roman"/>
          <w:szCs w:val="24"/>
        </w:rPr>
        <w:t>-</w:t>
      </w:r>
      <w:r>
        <w:rPr>
          <w:rFonts w:eastAsia="Times New Roman" w:cs="Times New Roman"/>
          <w:szCs w:val="24"/>
        </w:rPr>
        <w:t xml:space="preserve"> να διαβάζετε αποφθέγματα της πρώην Προέδρου της Βουλής. Και βέβαια, καλά κάνατε, δικαίωμά σας. Όλοι κρινόμαστε.</w:t>
      </w:r>
    </w:p>
    <w:p w14:paraId="1ED2CF7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Όμως, ξέρετε, δεν είμαστε στο ίδιο κόμμα. Γνωρίζετε όλοι ότι εμείς αποφασίσαμε να στηρίξουμε τις επιλογές μας, να μην φύγουμε τρέχοντας. Εμείς</w:t>
      </w:r>
      <w:r>
        <w:rPr>
          <w:rFonts w:eastAsia="Times New Roman" w:cs="Times New Roman"/>
          <w:szCs w:val="24"/>
        </w:rPr>
        <w:t xml:space="preserve"> αποφασίσαμε να κριθούμε από τον ελληνικό λαό, εμείς αποφασίσαμε να κρατήσουμε και την παράταξη και τη χώρα. Όλοι κρίνονται.</w:t>
      </w:r>
    </w:p>
    <w:p w14:paraId="1ED2CF7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Όμως, μιας και μπήκατε στον κόπο να διαβάσετε αποφθέγματα της πρώην Προέδρου, που είναι λογικό να έχει, αν θέλετε, και πικρία και μ</w:t>
      </w:r>
      <w:r>
        <w:rPr>
          <w:rFonts w:eastAsia="Times New Roman" w:cs="Times New Roman"/>
          <w:szCs w:val="24"/>
        </w:rPr>
        <w:t xml:space="preserve">ένος απέναντί μου, διότι είμαστε </w:t>
      </w:r>
      <w:r>
        <w:rPr>
          <w:rFonts w:eastAsia="Times New Roman" w:cs="Times New Roman"/>
          <w:szCs w:val="24"/>
        </w:rPr>
        <w:t>ανταγωνιστές</w:t>
      </w:r>
      <w:r>
        <w:rPr>
          <w:rFonts w:eastAsia="Times New Roman" w:cs="Times New Roman"/>
          <w:szCs w:val="24"/>
        </w:rPr>
        <w:t xml:space="preserve"> πια, θα μπω και εγώ στον κόπο να θυμηθώ τι έλεγε όχι ένας αντίπαλός σας σήμερα, αλλά ο Αντιπρόεδρος τους κόμματός σας, ο κ. Γεωργιάδης, στις 9-6-2011 -όχι πολλά χρόνια πριν- που απ’ αυτό εδώ το Βήμα σάς κατήγγε</w:t>
      </w:r>
      <w:r>
        <w:rPr>
          <w:rFonts w:eastAsia="Times New Roman" w:cs="Times New Roman"/>
          <w:szCs w:val="24"/>
        </w:rPr>
        <w:t xml:space="preserve">ιλε ως λαϊκιστή, βαθύπλουτο, που ποτέ στη ζωή του δεν χρειάστηκε να εργαστεί, γι’ αυτό και δεν ξέρει τι σημαίνει να βγάζει </w:t>
      </w:r>
      <w:r>
        <w:rPr>
          <w:rFonts w:eastAsia="Times New Roman" w:cs="Times New Roman"/>
          <w:szCs w:val="24"/>
        </w:rPr>
        <w:t>κάποιος</w:t>
      </w:r>
      <w:r>
        <w:rPr>
          <w:rFonts w:eastAsia="Times New Roman" w:cs="Times New Roman"/>
          <w:szCs w:val="24"/>
        </w:rPr>
        <w:t xml:space="preserve"> το ψωμί του με κόπο.</w:t>
      </w:r>
    </w:p>
    <w:p w14:paraId="1ED2CF7F" w14:textId="77777777" w:rsidR="00844B03" w:rsidRDefault="0027580D">
      <w:pPr>
        <w:spacing w:after="0" w:line="600" w:lineRule="auto"/>
        <w:ind w:firstLine="720"/>
        <w:jc w:val="both"/>
        <w:rPr>
          <w:rFonts w:eastAsia="Times New Roman" w:cs="Times New Roman"/>
          <w:szCs w:val="24"/>
        </w:rPr>
      </w:pPr>
      <w:r w:rsidRPr="00090E18">
        <w:rPr>
          <w:rFonts w:eastAsia="Times New Roman" w:cs="Times New Roman"/>
          <w:szCs w:val="24"/>
        </w:rPr>
        <w:t xml:space="preserve">(Στο σημείο αυτό την Προεδρική Έδρα καταλαμβάνει </w:t>
      </w:r>
      <w:r>
        <w:rPr>
          <w:rFonts w:eastAsia="Times New Roman" w:cs="Times New Roman"/>
          <w:szCs w:val="24"/>
        </w:rPr>
        <w:t>η Γ΄</w:t>
      </w:r>
      <w:r w:rsidRPr="00090E18">
        <w:rPr>
          <w:rFonts w:eastAsia="Times New Roman" w:cs="Times New Roman"/>
          <w:szCs w:val="24"/>
        </w:rPr>
        <w:t xml:space="preserve"> Αντιπρόεδρος της Βουλής κ. </w:t>
      </w:r>
      <w:r w:rsidRPr="0061413B">
        <w:rPr>
          <w:rFonts w:eastAsia="Times New Roman" w:cs="Times New Roman"/>
          <w:b/>
          <w:szCs w:val="24"/>
        </w:rPr>
        <w:t>ΑΝΑΣΤΑΣΙΑ ΧΡΙΣΤΟΔΟΥΛΟΠΟ</w:t>
      </w:r>
      <w:r w:rsidRPr="0061413B">
        <w:rPr>
          <w:rFonts w:eastAsia="Times New Roman" w:cs="Times New Roman"/>
          <w:b/>
          <w:szCs w:val="24"/>
        </w:rPr>
        <w:t>ΥΛΟΥ</w:t>
      </w:r>
      <w:r w:rsidRPr="00090E18">
        <w:rPr>
          <w:rFonts w:eastAsia="Times New Roman" w:cs="Times New Roman"/>
          <w:szCs w:val="24"/>
        </w:rPr>
        <w:t>)</w:t>
      </w:r>
    </w:p>
    <w:p w14:paraId="1ED2CF8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Κύριε Μητσοτάκη, έτσι θα κάνετε αντιπαράθεση; Εσείς που ξορκίζετε διαρκώς τον λαϊκισμό, αποδεικνύεστε στον μεγαλύτερο λαϊκιστή όλων των λαϊκιστών!</w:t>
      </w:r>
    </w:p>
    <w:p w14:paraId="1ED2CF8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Να τον χαίρεστε, λοιπόν, τον Αντιπρόεδρό σας, διότι πολλές φορές, όταν σας ακούω, δεν καταλαβαίνω πια </w:t>
      </w:r>
      <w:r>
        <w:rPr>
          <w:rFonts w:eastAsia="Times New Roman" w:cs="Times New Roman"/>
          <w:szCs w:val="24"/>
        </w:rPr>
        <w:t>τη διαφορά. Αυτόν που σας έλεγε λαϊκιστή βαθύπλουτο, αυτόν να τον χαίρεστε, διότι του μοιάζετε, κύριε Μητσοτάκη!</w:t>
      </w:r>
    </w:p>
    <w:p w14:paraId="1ED2CF82" w14:textId="77777777" w:rsidR="00844B03" w:rsidRDefault="0027580D">
      <w:pPr>
        <w:spacing w:after="0" w:line="600" w:lineRule="auto"/>
        <w:jc w:val="center"/>
        <w:rPr>
          <w:rFonts w:eastAsia="Times New Roman"/>
          <w:bCs/>
        </w:rPr>
      </w:pPr>
      <w:r w:rsidRPr="006651D3">
        <w:rPr>
          <w:rFonts w:eastAsia="Times New Roman"/>
          <w:bCs/>
        </w:rPr>
        <w:t>(Χειροκροτήματα από την πτέρυγα του ΣΥΡΙΖΑ)</w:t>
      </w:r>
    </w:p>
    <w:p w14:paraId="1ED2CF83"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Κλείνω τώρα την παρέμβασή μου, </w:t>
      </w:r>
      <w:r w:rsidRPr="002170BF">
        <w:rPr>
          <w:rFonts w:eastAsia="Times New Roman" w:cs="Times New Roman"/>
          <w:szCs w:val="24"/>
        </w:rPr>
        <w:t>κυρίες και κύριοι συνάδελφοι,</w:t>
      </w:r>
      <w:r>
        <w:rPr>
          <w:rFonts w:eastAsia="Times New Roman" w:cs="Times New Roman"/>
          <w:szCs w:val="24"/>
        </w:rPr>
        <w:t xml:space="preserve"> απευθυνόμενος σ</w:t>
      </w:r>
      <w:r>
        <w:rPr>
          <w:rFonts w:eastAsia="Times New Roman" w:cs="Times New Roman"/>
          <w:szCs w:val="24"/>
        </w:rPr>
        <w:t>’</w:t>
      </w:r>
      <w:r>
        <w:rPr>
          <w:rFonts w:eastAsia="Times New Roman" w:cs="Times New Roman"/>
          <w:szCs w:val="24"/>
        </w:rPr>
        <w:t xml:space="preserve"> αυτούς που παρακολούθησαν, σ</w:t>
      </w:r>
      <w:r>
        <w:rPr>
          <w:rFonts w:eastAsia="Times New Roman" w:cs="Times New Roman"/>
          <w:szCs w:val="24"/>
        </w:rPr>
        <w:t>’</w:t>
      </w:r>
      <w:r>
        <w:rPr>
          <w:rFonts w:eastAsia="Times New Roman" w:cs="Times New Roman"/>
          <w:szCs w:val="24"/>
        </w:rPr>
        <w:t xml:space="preserve"> αυτούς που έχω τη βεβαιότητα ότι αισθάνονται σ</w:t>
      </w:r>
      <w:r>
        <w:rPr>
          <w:rFonts w:eastAsia="Times New Roman" w:cs="Times New Roman"/>
          <w:szCs w:val="24"/>
        </w:rPr>
        <w:t>’</w:t>
      </w:r>
      <w:r>
        <w:rPr>
          <w:rFonts w:eastAsia="Times New Roman" w:cs="Times New Roman"/>
          <w:szCs w:val="24"/>
        </w:rPr>
        <w:t xml:space="preserve"> αυτό</w:t>
      </w:r>
      <w:r>
        <w:rPr>
          <w:rFonts w:eastAsia="Times New Roman" w:cs="Times New Roman"/>
          <w:szCs w:val="24"/>
        </w:rPr>
        <w:t>ν</w:t>
      </w:r>
      <w:r>
        <w:rPr>
          <w:rFonts w:eastAsia="Times New Roman" w:cs="Times New Roman"/>
          <w:szCs w:val="24"/>
        </w:rPr>
        <w:t xml:space="preserve"> τον </w:t>
      </w:r>
      <w:r>
        <w:rPr>
          <w:rFonts w:eastAsia="Times New Roman" w:cs="Times New Roman"/>
          <w:szCs w:val="24"/>
        </w:rPr>
        <w:t>π</w:t>
      </w:r>
      <w:r w:rsidRPr="009B460F">
        <w:rPr>
          <w:rFonts w:eastAsia="Times New Roman" w:cs="Times New Roman"/>
          <w:szCs w:val="24"/>
        </w:rPr>
        <w:t>ροϋπολογισμό</w:t>
      </w:r>
      <w:r>
        <w:rPr>
          <w:rFonts w:eastAsia="Times New Roman" w:cs="Times New Roman"/>
          <w:szCs w:val="24"/>
        </w:rPr>
        <w:t xml:space="preserve"> πολύ πιο άνετα σε σύγκριση με πέρυσι και στην πλειοψηφία του </w:t>
      </w:r>
      <w:r w:rsidRPr="00B93758">
        <w:rPr>
          <w:rFonts w:eastAsia="Times New Roman" w:cs="Times New Roman"/>
          <w:szCs w:val="24"/>
        </w:rPr>
        <w:t>ελληνικού λαού</w:t>
      </w:r>
      <w:r>
        <w:rPr>
          <w:rFonts w:eastAsia="Times New Roman" w:cs="Times New Roman"/>
          <w:szCs w:val="24"/>
        </w:rPr>
        <w:t xml:space="preserve"> που μας ακούει. Ξέρετε, η χώρα πέρασε πολλά. Ο λαός μας πέρασε πολλά. Σήμερα,</w:t>
      </w:r>
      <w:r>
        <w:rPr>
          <w:rFonts w:eastAsia="Times New Roman" w:cs="Times New Roman"/>
          <w:szCs w:val="24"/>
        </w:rPr>
        <w:t xml:space="preserve"> </w:t>
      </w:r>
      <w:r w:rsidRPr="00AC526C">
        <w:rPr>
          <w:rFonts w:eastAsia="Times New Roman" w:cs="Times New Roman"/>
          <w:szCs w:val="24"/>
        </w:rPr>
        <w:t>όμως</w:t>
      </w:r>
      <w:r>
        <w:rPr>
          <w:rFonts w:eastAsia="Times New Roman" w:cs="Times New Roman"/>
          <w:szCs w:val="24"/>
        </w:rPr>
        <w:t>, όλο και περισσότεροι σ</w:t>
      </w:r>
      <w:r>
        <w:rPr>
          <w:rFonts w:eastAsia="Times New Roman" w:cs="Times New Roman"/>
          <w:szCs w:val="24"/>
        </w:rPr>
        <w:t>’</w:t>
      </w:r>
      <w:r>
        <w:rPr>
          <w:rFonts w:eastAsia="Times New Roman" w:cs="Times New Roman"/>
          <w:szCs w:val="24"/>
        </w:rPr>
        <w:t xml:space="preserve"> όλο τον κόσμο, σ</w:t>
      </w:r>
      <w:r>
        <w:rPr>
          <w:rFonts w:eastAsia="Times New Roman" w:cs="Times New Roman"/>
          <w:szCs w:val="24"/>
        </w:rPr>
        <w:t>’</w:t>
      </w:r>
      <w:r>
        <w:rPr>
          <w:rFonts w:eastAsia="Times New Roman" w:cs="Times New Roman"/>
          <w:szCs w:val="24"/>
        </w:rPr>
        <w:t xml:space="preserve"> όλη την Ευρώπη αναφέρονται σ</w:t>
      </w:r>
      <w:r>
        <w:rPr>
          <w:rFonts w:eastAsia="Times New Roman" w:cs="Times New Roman"/>
          <w:szCs w:val="24"/>
        </w:rPr>
        <w:t>’</w:t>
      </w:r>
      <w:r>
        <w:rPr>
          <w:rFonts w:eastAsia="Times New Roman" w:cs="Times New Roman"/>
          <w:szCs w:val="24"/>
        </w:rPr>
        <w:t xml:space="preserve"> αυτό τον λαό όχι ως τον τεμπέλη που ζει πάνω από τις ικανότητές του, αλλά ως παράδειγμα σκληρής δουλειάς και αποφασιστικότητας. Άντεξε αυτά που ευχόμαστε να μην τύχουν ποτέ σε κ</w:t>
      </w:r>
      <w:r>
        <w:rPr>
          <w:rFonts w:eastAsia="Times New Roman" w:cs="Times New Roman"/>
          <w:szCs w:val="24"/>
        </w:rPr>
        <w:t xml:space="preserve">ανέναν άλλο λαό. Άντεξε </w:t>
      </w:r>
      <w:r w:rsidRPr="00AC526C">
        <w:rPr>
          <w:rFonts w:eastAsia="Times New Roman" w:cs="Times New Roman"/>
          <w:szCs w:val="24"/>
        </w:rPr>
        <w:t>όμως</w:t>
      </w:r>
      <w:r>
        <w:rPr>
          <w:rFonts w:eastAsia="Times New Roman" w:cs="Times New Roman"/>
          <w:szCs w:val="24"/>
        </w:rPr>
        <w:t>. Έκανε θυσίες, αλλά δεν έχασε ποτέ την πίστη του ότι τα πράγματα μπορούν να πάνε αλλιώς. Δεν βούλιαξε στη συλλογική ενοχή. Δεν παραιτήθηκε.</w:t>
      </w:r>
    </w:p>
    <w:p w14:paraId="1ED2CF84"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Αν θέλετε, λοιπόν, </w:t>
      </w:r>
      <w:r w:rsidRPr="002170BF">
        <w:rPr>
          <w:rFonts w:eastAsia="Times New Roman" w:cs="Times New Roman"/>
          <w:szCs w:val="24"/>
        </w:rPr>
        <w:t>κυρίες και κύριοι συνάδελφοι,</w:t>
      </w:r>
      <w:r>
        <w:rPr>
          <w:rFonts w:eastAsia="Times New Roman" w:cs="Times New Roman"/>
          <w:szCs w:val="24"/>
        </w:rPr>
        <w:t xml:space="preserve"> πιστεύω ότι αυτός είναι ο μεγάλος πλού</w:t>
      </w:r>
      <w:r>
        <w:rPr>
          <w:rFonts w:eastAsia="Times New Roman" w:cs="Times New Roman"/>
          <w:szCs w:val="24"/>
        </w:rPr>
        <w:t>τος της χώρας και το μεγάλο παραγωγικό πλεονέκτημα, ανταγωνιστικό της χώρας, ο κόσμος της δημιουργίας, ο κόσμος του μόχθου, της προκοπής. Αυτή είναι η συλλογική μας δύναμη για την επόμενη μέρα. Οι νέες και οι νέοι, ο κόσμος του πνεύματος και του πολιτισμού</w:t>
      </w:r>
      <w:r>
        <w:rPr>
          <w:rFonts w:eastAsia="Times New Roman" w:cs="Times New Roman"/>
          <w:szCs w:val="24"/>
        </w:rPr>
        <w:t xml:space="preserve">, ο κόσμος της παραγωγής και της καινοτομίας, οι δυνάμεις της εργασίας. Όλοι και όλες έχουν στα χέρια τους τα υλικά για να χτίσουμε την Ελλάδα που αξίζει στις σημερινές και στις επόμενες γενιές. </w:t>
      </w:r>
    </w:p>
    <w:p w14:paraId="1ED2CF85" w14:textId="77777777" w:rsidR="00844B03" w:rsidRDefault="0027580D">
      <w:pPr>
        <w:tabs>
          <w:tab w:val="left" w:pos="3873"/>
        </w:tabs>
        <w:spacing w:after="0" w:line="600" w:lineRule="auto"/>
        <w:ind w:firstLine="720"/>
        <w:jc w:val="both"/>
        <w:rPr>
          <w:rFonts w:eastAsia="Times New Roman" w:cs="Times New Roman"/>
          <w:szCs w:val="24"/>
        </w:rPr>
      </w:pPr>
      <w:r w:rsidRPr="00AC526C">
        <w:rPr>
          <w:rFonts w:eastAsia="Times New Roman" w:cs="Times New Roman"/>
          <w:szCs w:val="24"/>
        </w:rPr>
        <w:t>Όμως</w:t>
      </w:r>
      <w:r>
        <w:rPr>
          <w:rFonts w:eastAsia="Times New Roman" w:cs="Times New Roman"/>
          <w:szCs w:val="24"/>
        </w:rPr>
        <w:t>, μην ξεχνάτε κάτι. Δεν θα γράψουμε τίποτα στην άμμο. Αυ</w:t>
      </w:r>
      <w:r>
        <w:rPr>
          <w:rFonts w:eastAsia="Times New Roman" w:cs="Times New Roman"/>
          <w:szCs w:val="24"/>
        </w:rPr>
        <w:t>τοί που έβαλαν τη χώρα σ</w:t>
      </w:r>
      <w:r>
        <w:rPr>
          <w:rFonts w:eastAsia="Times New Roman" w:cs="Times New Roman"/>
          <w:szCs w:val="24"/>
        </w:rPr>
        <w:t>’</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την περιπέτεια των μνημονίων όχι μόνο κρίθηκαν, θα κρίνονται </w:t>
      </w:r>
      <w:r w:rsidRPr="00911877">
        <w:rPr>
          <w:rFonts w:eastAsia="Times New Roman" w:cs="Times New Roman"/>
          <w:szCs w:val="24"/>
        </w:rPr>
        <w:t>πολιτικ</w:t>
      </w:r>
      <w:r>
        <w:rPr>
          <w:rFonts w:eastAsia="Times New Roman" w:cs="Times New Roman"/>
          <w:szCs w:val="24"/>
        </w:rPr>
        <w:t xml:space="preserve">ά διαρκώς για τις επιλογές τους, διότι η μνήμη είναι πεισματάρα και δεν </w:t>
      </w:r>
      <w:proofErr w:type="spellStart"/>
      <w:r>
        <w:rPr>
          <w:rFonts w:eastAsia="Times New Roman" w:cs="Times New Roman"/>
          <w:szCs w:val="24"/>
        </w:rPr>
        <w:t>συγχωρεί</w:t>
      </w:r>
      <w:proofErr w:type="spellEnd"/>
      <w:r>
        <w:rPr>
          <w:rFonts w:eastAsia="Times New Roman" w:cs="Times New Roman"/>
          <w:szCs w:val="24"/>
        </w:rPr>
        <w:t xml:space="preserve">, ειδικά αυτούς που συμπεριφέρθηκαν στην ελληνική κοινωνία ως μάζα, ως αδαή </w:t>
      </w:r>
      <w:r>
        <w:rPr>
          <w:rFonts w:eastAsia="Times New Roman" w:cs="Times New Roman"/>
          <w:szCs w:val="24"/>
        </w:rPr>
        <w:t xml:space="preserve">πλειοψηφία. </w:t>
      </w:r>
      <w:r w:rsidRPr="00AC526C">
        <w:rPr>
          <w:rFonts w:eastAsia="Times New Roman" w:cs="Times New Roman"/>
          <w:szCs w:val="24"/>
        </w:rPr>
        <w:t>Όμως</w:t>
      </w:r>
      <w:r>
        <w:rPr>
          <w:rFonts w:eastAsia="Times New Roman" w:cs="Times New Roman"/>
          <w:szCs w:val="24"/>
        </w:rPr>
        <w:t xml:space="preserve">, ταυτόχρονα η μνήμη είναι και δύναμη. Είναι η δύναμη πίσω από κάθε μεγάλη ριζοσπαστική αλλαγή στην ιστορία των κοινωνιών. Και όταν αυτή η δύναμη συναντά το πείσμα, την εργατικότητα, τη δίψα ενός λαού, </w:t>
      </w:r>
      <w:r w:rsidRPr="00224BE3">
        <w:rPr>
          <w:rFonts w:eastAsia="Times New Roman" w:cs="Times New Roman"/>
          <w:szCs w:val="24"/>
        </w:rPr>
        <w:t>μπορεί να</w:t>
      </w:r>
      <w:r>
        <w:rPr>
          <w:rFonts w:eastAsia="Times New Roman" w:cs="Times New Roman"/>
          <w:szCs w:val="24"/>
        </w:rPr>
        <w:t xml:space="preserve"> κάνει θαύματα. </w:t>
      </w:r>
    </w:p>
    <w:p w14:paraId="1ED2CF86"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Εμείς, </w:t>
      </w:r>
      <w:r w:rsidRPr="0098522A">
        <w:rPr>
          <w:rFonts w:eastAsia="Times New Roman" w:cs="Times New Roman"/>
          <w:szCs w:val="24"/>
        </w:rPr>
        <w:t>κυρίε</w:t>
      </w:r>
      <w:r w:rsidRPr="0098522A">
        <w:rPr>
          <w:rFonts w:eastAsia="Times New Roman" w:cs="Times New Roman"/>
          <w:szCs w:val="24"/>
        </w:rPr>
        <w:t>ς και κύριοι Βουλευτές,</w:t>
      </w:r>
      <w:r>
        <w:rPr>
          <w:rFonts w:eastAsia="Times New Roman" w:cs="Times New Roman"/>
          <w:szCs w:val="24"/>
        </w:rPr>
        <w:t xml:space="preserve"> έχουμε επιλέξει να εμπιστευθούμε τους ανθρώπους αυτής της χώρας, αυτούς που συναντούμε τους τελευταίους μήνες στα περιφερειακά συνέδρια από τη Θράκη μέχρι την Κρήτη, τους νέους μας που σε πείσμα των καιρών έμειναν στην Ελλάδα, παλεύ</w:t>
      </w:r>
      <w:r>
        <w:rPr>
          <w:rFonts w:eastAsia="Times New Roman" w:cs="Times New Roman"/>
          <w:szCs w:val="24"/>
        </w:rPr>
        <w:t xml:space="preserve">ουν εδώ, αλλά και αυτούς που έφυγαν και βρίσκονται σήμερα στην Αγγλία, τη Γερμανία, την Ολλανδία, την Αμερική και όπου αλλού στον κόσμο. Αυτοί και αυτές είναι η επόμενη μέρα της Ελλάδας. </w:t>
      </w:r>
    </w:p>
    <w:p w14:paraId="1ED2CF87" w14:textId="77777777" w:rsidR="00844B03" w:rsidRDefault="0027580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Τους θέλουμε όλους εδώ, τους θέλουμε όλους πίσω, τους θέλουμε όλους </w:t>
      </w:r>
      <w:r>
        <w:rPr>
          <w:rFonts w:eastAsia="Times New Roman" w:cs="Times New Roman"/>
          <w:szCs w:val="24"/>
        </w:rPr>
        <w:t xml:space="preserve">μαζί για να χτίσουμε μαζί την επόμενη μέρα, την Ελλάδα της δικαιοσύνης και της προκοπής. Κανείς πια δεν </w:t>
      </w:r>
      <w:r w:rsidRPr="00224BE3">
        <w:rPr>
          <w:rFonts w:eastAsia="Times New Roman" w:cs="Times New Roman"/>
          <w:szCs w:val="24"/>
        </w:rPr>
        <w:t>μπορεί να</w:t>
      </w:r>
      <w:r>
        <w:rPr>
          <w:rFonts w:eastAsia="Times New Roman" w:cs="Times New Roman"/>
          <w:szCs w:val="24"/>
        </w:rPr>
        <w:t xml:space="preserve"> εμποδίσει αυτή η μέρα να ξημερώσει και θα ξημερώσει σύντομα σε αυτό τον τόπο.</w:t>
      </w:r>
    </w:p>
    <w:p w14:paraId="1ED2CF88" w14:textId="77777777" w:rsidR="00844B03" w:rsidRDefault="0027580D">
      <w:pPr>
        <w:tabs>
          <w:tab w:val="left" w:pos="3873"/>
        </w:tabs>
        <w:spacing w:after="0" w:line="600" w:lineRule="auto"/>
        <w:ind w:firstLine="720"/>
        <w:jc w:val="both"/>
        <w:rPr>
          <w:rFonts w:eastAsia="Times New Roman" w:cs="Times New Roman"/>
          <w:szCs w:val="24"/>
        </w:rPr>
      </w:pPr>
      <w:r w:rsidRPr="0086391C">
        <w:rPr>
          <w:rFonts w:eastAsia="Times New Roman" w:cs="Times New Roman"/>
          <w:szCs w:val="24"/>
        </w:rPr>
        <w:t>(Στο σημείο αυτό όρθιοι Βουλευτές τ</w:t>
      </w:r>
      <w:r>
        <w:rPr>
          <w:rFonts w:eastAsia="Times New Roman" w:cs="Times New Roman"/>
          <w:szCs w:val="24"/>
        </w:rPr>
        <w:t xml:space="preserve">ου </w:t>
      </w:r>
      <w:r w:rsidRPr="009E3DD6">
        <w:rPr>
          <w:rFonts w:eastAsia="Times New Roman" w:cs="Times New Roman"/>
          <w:szCs w:val="24"/>
        </w:rPr>
        <w:t>ΣΥΡΙΖΑ</w:t>
      </w:r>
      <w:r>
        <w:rPr>
          <w:rFonts w:eastAsia="Times New Roman" w:cs="Times New Roman"/>
          <w:szCs w:val="24"/>
        </w:rPr>
        <w:t xml:space="preserve"> και των ΑΝΕΛ</w:t>
      </w:r>
      <w:r w:rsidRPr="0086391C">
        <w:rPr>
          <w:rFonts w:eastAsia="Times New Roman" w:cs="Times New Roman"/>
          <w:szCs w:val="24"/>
        </w:rPr>
        <w:t xml:space="preserve"> χειροκροτούν ζωηρά και παρατεταμένα)</w:t>
      </w:r>
    </w:p>
    <w:p w14:paraId="1ED2CF89" w14:textId="77777777" w:rsidR="00844B03" w:rsidRDefault="0027580D">
      <w:pPr>
        <w:spacing w:after="0" w:line="600" w:lineRule="auto"/>
        <w:ind w:firstLine="720"/>
        <w:jc w:val="both"/>
        <w:rPr>
          <w:rFonts w:eastAsia="Times New Roman"/>
          <w:szCs w:val="24"/>
        </w:rPr>
      </w:pP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w:t>
      </w:r>
      <w:r w:rsidRPr="00343D3D">
        <w:rPr>
          <w:rFonts w:eastAsia="Times New Roman"/>
          <w:szCs w:val="24"/>
        </w:rPr>
        <w:t xml:space="preserve">Κυρίες και κύριοι συνάδελφοι, </w:t>
      </w:r>
      <w:r>
        <w:rPr>
          <w:rFonts w:eastAsia="Times New Roman"/>
          <w:szCs w:val="24"/>
        </w:rPr>
        <w:t xml:space="preserve">η συζήτηση για τον κρατικό </w:t>
      </w:r>
      <w:r>
        <w:rPr>
          <w:rFonts w:eastAsia="Times New Roman"/>
          <w:szCs w:val="24"/>
        </w:rPr>
        <w:t>π</w:t>
      </w:r>
      <w:r w:rsidRPr="0086391C">
        <w:rPr>
          <w:rFonts w:eastAsia="Times New Roman"/>
          <w:szCs w:val="24"/>
        </w:rPr>
        <w:t>ροϋπολογισμό</w:t>
      </w:r>
      <w:r>
        <w:rPr>
          <w:rFonts w:eastAsia="Times New Roman"/>
          <w:szCs w:val="24"/>
        </w:rPr>
        <w:t xml:space="preserve"> οικονομικού έτους 2018 έφτασε στο τέλος της. </w:t>
      </w:r>
    </w:p>
    <w:p w14:paraId="1ED2CF8A" w14:textId="77777777" w:rsidR="00844B03" w:rsidRDefault="0027580D">
      <w:pPr>
        <w:spacing w:after="0" w:line="600" w:lineRule="auto"/>
        <w:ind w:firstLine="720"/>
        <w:jc w:val="both"/>
        <w:rPr>
          <w:rFonts w:eastAsia="Times New Roman"/>
          <w:szCs w:val="24"/>
        </w:rPr>
      </w:pPr>
      <w:r>
        <w:rPr>
          <w:rFonts w:eastAsia="Times New Roman"/>
          <w:szCs w:val="24"/>
        </w:rPr>
        <w:t>Μίλησαν, εκτός από τους οκ</w:t>
      </w:r>
      <w:r w:rsidRPr="0086391C">
        <w:rPr>
          <w:rFonts w:eastAsia="Times New Roman"/>
          <w:szCs w:val="24"/>
        </w:rPr>
        <w:t xml:space="preserve">τώ γενικούς εισηγητές και τους </w:t>
      </w:r>
      <w:r w:rsidRPr="0086391C">
        <w:rPr>
          <w:rFonts w:eastAsia="Times New Roman"/>
          <w:szCs w:val="24"/>
        </w:rPr>
        <w:t xml:space="preserve">δεκαπέντε ειδικούς εισηγητές, οκτώ Κοινοβουλευτικοί Εκπρόσωποι και </w:t>
      </w:r>
      <w:proofErr w:type="spellStart"/>
      <w:r>
        <w:rPr>
          <w:rFonts w:eastAsia="Times New Roman"/>
          <w:szCs w:val="24"/>
        </w:rPr>
        <w:t>εκατόν</w:t>
      </w:r>
      <w:proofErr w:type="spellEnd"/>
      <w:r>
        <w:rPr>
          <w:rFonts w:eastAsia="Times New Roman"/>
          <w:szCs w:val="24"/>
        </w:rPr>
        <w:t xml:space="preserve"> ογδόντα οκτώ</w:t>
      </w:r>
      <w:r w:rsidRPr="0086391C">
        <w:rPr>
          <w:rFonts w:eastAsia="Times New Roman"/>
          <w:szCs w:val="24"/>
        </w:rPr>
        <w:t xml:space="preserve"> συνάδελφοι, δηλαδή σ</w:t>
      </w:r>
      <w:r>
        <w:rPr>
          <w:rFonts w:eastAsia="Times New Roman"/>
          <w:szCs w:val="24"/>
        </w:rPr>
        <w:t>ύνολο</w:t>
      </w:r>
      <w:r w:rsidRPr="0086391C">
        <w:rPr>
          <w:rFonts w:eastAsia="Times New Roman"/>
          <w:szCs w:val="24"/>
        </w:rPr>
        <w:t xml:space="preserve"> διακόσιοι </w:t>
      </w:r>
      <w:r>
        <w:rPr>
          <w:rFonts w:eastAsia="Times New Roman"/>
          <w:szCs w:val="24"/>
        </w:rPr>
        <w:t>δεκαεννέα Βουλευτές. Επίσης, μίλησαν</w:t>
      </w:r>
      <w:r w:rsidRPr="0086391C">
        <w:rPr>
          <w:rFonts w:eastAsia="Times New Roman"/>
          <w:szCs w:val="24"/>
        </w:rPr>
        <w:t xml:space="preserve"> ο Αντιπρόεδρος της Κυβέρνησης</w:t>
      </w:r>
      <w:r>
        <w:rPr>
          <w:rFonts w:eastAsia="Times New Roman"/>
          <w:szCs w:val="24"/>
        </w:rPr>
        <w:t>, δεκαέξι</w:t>
      </w:r>
      <w:r w:rsidRPr="0086391C">
        <w:rPr>
          <w:rFonts w:eastAsia="Times New Roman"/>
          <w:szCs w:val="24"/>
        </w:rPr>
        <w:t xml:space="preserve"> Υπουργοί, εννέα Αναπληρωτές Υπουργοί και </w:t>
      </w:r>
      <w:r>
        <w:rPr>
          <w:rFonts w:eastAsia="Times New Roman"/>
          <w:szCs w:val="24"/>
        </w:rPr>
        <w:t>ο</w:t>
      </w:r>
      <w:r>
        <w:rPr>
          <w:rFonts w:eastAsia="Times New Roman"/>
          <w:szCs w:val="24"/>
        </w:rPr>
        <w:t>κ</w:t>
      </w:r>
      <w:r>
        <w:rPr>
          <w:rFonts w:eastAsia="Times New Roman"/>
          <w:szCs w:val="24"/>
        </w:rPr>
        <w:t>τώ</w:t>
      </w:r>
      <w:r w:rsidRPr="0086391C">
        <w:rPr>
          <w:rFonts w:eastAsia="Times New Roman"/>
          <w:szCs w:val="24"/>
        </w:rPr>
        <w:t xml:space="preserve"> Υφυπουργοί,</w:t>
      </w:r>
      <w:r w:rsidRPr="0086391C">
        <w:rPr>
          <w:rFonts w:eastAsia="Times New Roman"/>
          <w:szCs w:val="24"/>
        </w:rPr>
        <w:t xml:space="preserve"> δηλαδή τριάντα </w:t>
      </w:r>
      <w:r>
        <w:rPr>
          <w:rFonts w:eastAsia="Times New Roman"/>
          <w:szCs w:val="24"/>
        </w:rPr>
        <w:t>τέσσερα μέλη της Κυβέρνησης. Μίλησαν, επίσης, οι ο</w:t>
      </w:r>
      <w:r>
        <w:rPr>
          <w:rFonts w:eastAsia="Times New Roman"/>
          <w:szCs w:val="24"/>
        </w:rPr>
        <w:t>κ</w:t>
      </w:r>
      <w:r w:rsidRPr="0086391C">
        <w:rPr>
          <w:rFonts w:eastAsia="Times New Roman"/>
          <w:szCs w:val="24"/>
        </w:rPr>
        <w:t>τώ Πρόεδροι των Κοινοβουλευτικών Ομάδων</w:t>
      </w:r>
      <w:r>
        <w:rPr>
          <w:rFonts w:eastAsia="Times New Roman"/>
          <w:szCs w:val="24"/>
        </w:rPr>
        <w:t xml:space="preserve"> της </w:t>
      </w:r>
      <w:r w:rsidRPr="0086391C">
        <w:rPr>
          <w:rFonts w:eastAsia="Times New Roman"/>
          <w:szCs w:val="24"/>
        </w:rPr>
        <w:t>Βουλή</w:t>
      </w:r>
      <w:r>
        <w:rPr>
          <w:rFonts w:eastAsia="Times New Roman"/>
          <w:szCs w:val="24"/>
        </w:rPr>
        <w:t>ς. Οι πέντε συνεδριάσεις είχαν διάρκεια πενήντα τεσσάρων ωρών</w:t>
      </w:r>
      <w:r w:rsidRPr="0086391C">
        <w:rPr>
          <w:rFonts w:eastAsia="Times New Roman"/>
          <w:szCs w:val="24"/>
        </w:rPr>
        <w:t xml:space="preserve">. </w:t>
      </w:r>
    </w:p>
    <w:p w14:paraId="1ED2CF8B" w14:textId="77777777" w:rsidR="00844B03" w:rsidRDefault="0027580D">
      <w:pPr>
        <w:spacing w:after="0" w:line="600" w:lineRule="auto"/>
        <w:ind w:firstLine="720"/>
        <w:jc w:val="both"/>
        <w:rPr>
          <w:rFonts w:eastAsia="Times New Roman"/>
          <w:szCs w:val="24"/>
        </w:rPr>
      </w:pPr>
      <w:r>
        <w:rPr>
          <w:rFonts w:eastAsia="Times New Roman"/>
          <w:szCs w:val="24"/>
        </w:rPr>
        <w:t>Κ</w:t>
      </w:r>
      <w:r w:rsidRPr="00343D3D">
        <w:rPr>
          <w:rFonts w:eastAsia="Times New Roman"/>
          <w:szCs w:val="24"/>
        </w:rPr>
        <w:t>ηρύσσεται περαιωμέ</w:t>
      </w:r>
      <w:r>
        <w:rPr>
          <w:rFonts w:eastAsia="Times New Roman"/>
          <w:szCs w:val="24"/>
        </w:rPr>
        <w:t>νη η συζήτηση επί του κρατικού π</w:t>
      </w:r>
      <w:r w:rsidRPr="00343D3D">
        <w:rPr>
          <w:rFonts w:eastAsia="Times New Roman"/>
          <w:szCs w:val="24"/>
        </w:rPr>
        <w:t>ροϋπολογισμού οικονομικού</w:t>
      </w:r>
      <w:r w:rsidRPr="00343D3D">
        <w:rPr>
          <w:rFonts w:eastAsia="Times New Roman"/>
          <w:szCs w:val="24"/>
        </w:rPr>
        <w:t xml:space="preserve"> έτους 201</w:t>
      </w:r>
      <w:r>
        <w:rPr>
          <w:rFonts w:eastAsia="Times New Roman"/>
          <w:szCs w:val="24"/>
        </w:rPr>
        <w:t>8</w:t>
      </w:r>
      <w:r w:rsidRPr="00343D3D">
        <w:rPr>
          <w:rFonts w:eastAsia="Times New Roman"/>
          <w:szCs w:val="24"/>
        </w:rPr>
        <w:t xml:space="preserve"> και θα προχωρήσουμε στην ψηφοφορία.</w:t>
      </w:r>
    </w:p>
    <w:p w14:paraId="1ED2CF8C" w14:textId="77777777" w:rsidR="00844B03" w:rsidRDefault="0027580D">
      <w:pPr>
        <w:spacing w:after="0" w:line="600" w:lineRule="auto"/>
        <w:ind w:firstLine="720"/>
        <w:jc w:val="both"/>
        <w:rPr>
          <w:rFonts w:eastAsia="Times New Roman" w:cs="Times New Roman"/>
          <w:szCs w:val="24"/>
        </w:rPr>
      </w:pPr>
      <w:r w:rsidRPr="00343D3D">
        <w:rPr>
          <w:rFonts w:eastAsia="Times New Roman"/>
          <w:szCs w:val="24"/>
        </w:rPr>
        <w:t xml:space="preserve">Σύμφωνα με τον Κανονισμό της Βουλής, άρθρο </w:t>
      </w:r>
      <w:r>
        <w:rPr>
          <w:rFonts w:eastAsia="Times New Roman"/>
          <w:szCs w:val="24"/>
        </w:rPr>
        <w:t>123 παράγραφος 6</w:t>
      </w:r>
      <w:r>
        <w:rPr>
          <w:rFonts w:eastAsia="Times New Roman"/>
          <w:szCs w:val="24"/>
        </w:rPr>
        <w:t>, η ψήφιση του π</w:t>
      </w:r>
      <w:r w:rsidRPr="00343D3D">
        <w:rPr>
          <w:rFonts w:eastAsia="Times New Roman"/>
          <w:szCs w:val="24"/>
        </w:rPr>
        <w:t xml:space="preserve">ροϋπολογισμού γίνεται με ονομαστική ψηφοφορία που διεξάγεται ταυτοχρόνως και με χωριστούς καταλόγους και ψηφολέκτες για τα έσοδα και </w:t>
      </w:r>
      <w:r w:rsidRPr="00343D3D">
        <w:rPr>
          <w:rFonts w:eastAsia="Times New Roman"/>
          <w:szCs w:val="24"/>
        </w:rPr>
        <w:t xml:space="preserve">τις δαπάνες κάθε Υπουργείου. </w:t>
      </w:r>
    </w:p>
    <w:p w14:paraId="1ED2CF8D" w14:textId="77777777" w:rsidR="00844B03" w:rsidRDefault="0027580D">
      <w:pPr>
        <w:spacing w:after="0" w:line="600" w:lineRule="auto"/>
        <w:ind w:firstLine="720"/>
        <w:jc w:val="both"/>
        <w:rPr>
          <w:rFonts w:eastAsia="Times New Roman"/>
          <w:szCs w:val="24"/>
        </w:rPr>
      </w:pPr>
      <w:r w:rsidRPr="00343D3D">
        <w:rPr>
          <w:rFonts w:eastAsia="Times New Roman"/>
          <w:szCs w:val="24"/>
        </w:rPr>
        <w:t xml:space="preserve">Όπως είναι γνωστό, όλα τα Υπουργεία έχουν μόνο έξοδα, εκτός από το Υπουργείο Οικονομικών, που έχει και έσοδα με τον προϋπολογισμό. </w:t>
      </w:r>
    </w:p>
    <w:p w14:paraId="1ED2CF8E" w14:textId="77777777" w:rsidR="00844B03" w:rsidRDefault="0027580D">
      <w:pPr>
        <w:spacing w:after="0" w:line="600" w:lineRule="auto"/>
        <w:ind w:firstLine="720"/>
        <w:jc w:val="both"/>
        <w:rPr>
          <w:rFonts w:eastAsia="Times New Roman"/>
          <w:szCs w:val="24"/>
        </w:rPr>
      </w:pPr>
      <w:r w:rsidRPr="00343D3D">
        <w:rPr>
          <w:rFonts w:eastAsia="Times New Roman"/>
          <w:szCs w:val="24"/>
        </w:rPr>
        <w:t>Συνεπώς για τα έσοδα του προϋπολογισμού θα διενεργηθεί ιδιαίτερη ψηφοφορία, ενώ για όλα τα Υπο</w:t>
      </w:r>
      <w:r w:rsidRPr="00343D3D">
        <w:rPr>
          <w:rFonts w:eastAsia="Times New Roman"/>
          <w:szCs w:val="24"/>
        </w:rPr>
        <w:t>υργεία θα διενεργηθεί ψηφοφορία για τα έξοδά τους.</w:t>
      </w:r>
    </w:p>
    <w:p w14:paraId="1ED2CF8F" w14:textId="77777777" w:rsidR="00844B03" w:rsidRDefault="0027580D">
      <w:pPr>
        <w:spacing w:after="0" w:line="600" w:lineRule="auto"/>
        <w:ind w:firstLine="720"/>
        <w:jc w:val="both"/>
        <w:rPr>
          <w:rFonts w:eastAsia="Times New Roman"/>
          <w:szCs w:val="24"/>
        </w:rPr>
      </w:pPr>
      <w:r w:rsidRPr="00343D3D">
        <w:rPr>
          <w:rFonts w:eastAsia="Times New Roman"/>
          <w:szCs w:val="24"/>
        </w:rPr>
        <w:t xml:space="preserve">Επίσης, θα διενεργηθεί χωριστή ψηφοφορία για τα έξοδα της Προεδρίας της Δημοκρατίας. </w:t>
      </w:r>
    </w:p>
    <w:p w14:paraId="1ED2CF90" w14:textId="77777777" w:rsidR="00844B03" w:rsidRDefault="0027580D">
      <w:pPr>
        <w:spacing w:after="0" w:line="600" w:lineRule="auto"/>
        <w:ind w:firstLine="720"/>
        <w:jc w:val="both"/>
        <w:rPr>
          <w:rFonts w:eastAsia="Times New Roman"/>
          <w:szCs w:val="24"/>
        </w:rPr>
      </w:pPr>
      <w:r w:rsidRPr="00343D3D">
        <w:rPr>
          <w:rFonts w:eastAsia="Times New Roman"/>
          <w:szCs w:val="24"/>
        </w:rPr>
        <w:t xml:space="preserve">Στον κρατικό προϋπολογισμό περιλαμβάνεται και ο προϋπολογισμός της Βουλής, ο οποίος δεν θα τεθεί και πάλι υπ’ </w:t>
      </w:r>
      <w:proofErr w:type="spellStart"/>
      <w:r w:rsidRPr="00343D3D">
        <w:rPr>
          <w:rFonts w:eastAsia="Times New Roman"/>
          <w:szCs w:val="24"/>
        </w:rPr>
        <w:t>όψιν</w:t>
      </w:r>
      <w:proofErr w:type="spellEnd"/>
      <w:r w:rsidRPr="00343D3D">
        <w:rPr>
          <w:rFonts w:eastAsia="Times New Roman"/>
          <w:szCs w:val="24"/>
        </w:rPr>
        <w:t xml:space="preserve"> του </w:t>
      </w:r>
      <w:r w:rsidRPr="00343D3D">
        <w:rPr>
          <w:rFonts w:eastAsia="Times New Roman"/>
          <w:szCs w:val="24"/>
        </w:rPr>
        <w:t xml:space="preserve">Σώματος, δεδομένου ότι ο προϋπολογισμός της Βουλής, όπως εγκρίθηκε από την Ολομέλεια του Σώματος στη συνεδρίαση </w:t>
      </w:r>
      <w:r>
        <w:rPr>
          <w:rFonts w:eastAsia="Times New Roman"/>
          <w:szCs w:val="24"/>
        </w:rPr>
        <w:t>Λ</w:t>
      </w:r>
      <w:r w:rsidRPr="00343D3D">
        <w:rPr>
          <w:rFonts w:eastAsia="Times New Roman"/>
          <w:szCs w:val="24"/>
        </w:rPr>
        <w:t>΄/1</w:t>
      </w:r>
      <w:r>
        <w:rPr>
          <w:rFonts w:eastAsia="Times New Roman"/>
          <w:szCs w:val="24"/>
        </w:rPr>
        <w:t>7</w:t>
      </w:r>
      <w:r w:rsidRPr="00343D3D">
        <w:rPr>
          <w:rFonts w:eastAsia="Times New Roman"/>
          <w:szCs w:val="24"/>
        </w:rPr>
        <w:t>-11-201</w:t>
      </w:r>
      <w:r>
        <w:rPr>
          <w:rFonts w:eastAsia="Times New Roman"/>
          <w:szCs w:val="24"/>
        </w:rPr>
        <w:t>7</w:t>
      </w:r>
      <w:r w:rsidRPr="00343D3D">
        <w:rPr>
          <w:rFonts w:eastAsia="Times New Roman"/>
          <w:szCs w:val="24"/>
        </w:rPr>
        <w:t>, είναι κατά τον Κανονισμό υποχρεωτικά εκτελεστός</w:t>
      </w:r>
      <w:r>
        <w:rPr>
          <w:rFonts w:eastAsia="Times New Roman"/>
          <w:szCs w:val="24"/>
        </w:rPr>
        <w:t xml:space="preserve"> και έχει καταχωριστεί χωρίς κα</w:t>
      </w:r>
      <w:r>
        <w:rPr>
          <w:rFonts w:eastAsia="Times New Roman"/>
          <w:szCs w:val="24"/>
        </w:rPr>
        <w:t>μ</w:t>
      </w:r>
      <w:r w:rsidRPr="00343D3D">
        <w:rPr>
          <w:rFonts w:eastAsia="Times New Roman"/>
          <w:szCs w:val="24"/>
        </w:rPr>
        <w:t xml:space="preserve">μία μεταβολή στον γενικό προϋπολογισμό του κράτους, </w:t>
      </w:r>
      <w:r>
        <w:rPr>
          <w:rFonts w:eastAsia="Times New Roman"/>
          <w:szCs w:val="24"/>
        </w:rPr>
        <w:t xml:space="preserve">κατά το </w:t>
      </w:r>
      <w:r w:rsidRPr="00343D3D">
        <w:rPr>
          <w:rFonts w:eastAsia="Times New Roman"/>
          <w:szCs w:val="24"/>
        </w:rPr>
        <w:t>άρθρο 120 παράγραφος 6 του Κανονισμού της Βουλής.</w:t>
      </w:r>
    </w:p>
    <w:p w14:paraId="1ED2CF91" w14:textId="77777777" w:rsidR="00844B03" w:rsidRDefault="0027580D">
      <w:pPr>
        <w:spacing w:after="0" w:line="600" w:lineRule="auto"/>
        <w:ind w:firstLine="720"/>
        <w:jc w:val="both"/>
        <w:rPr>
          <w:rFonts w:eastAsia="Times New Roman"/>
          <w:szCs w:val="24"/>
        </w:rPr>
      </w:pPr>
      <w:r w:rsidRPr="00343D3D">
        <w:rPr>
          <w:rFonts w:eastAsia="Times New Roman"/>
          <w:szCs w:val="24"/>
        </w:rPr>
        <w:t>Όπως προαναφέρθηκε, η ονομαστική ψηφοφορία θα διεξαχθεί, όπως επιβάλλει ο Κανονισμός, ταυτοχρόνως. Δηλαδή, κατά την εκφώνηση των ονομάτων των Βουλ</w:t>
      </w:r>
      <w:r w:rsidRPr="00343D3D">
        <w:rPr>
          <w:rFonts w:eastAsia="Times New Roman"/>
          <w:szCs w:val="24"/>
        </w:rPr>
        <w:t>ευτών από τους επί του καταλόγου συναδέλφους, οι ψηφολέκτες που θα οριστούν για τα έξοδα κάθε Υπουργείου, τα έξοδα της Προεδρίας της Δημοκρατίας και τα έσοδα του προϋπολογισμού, θα σημειώνουν την ψήφο που δίνεται από κάθε Βουλευτή στο</w:t>
      </w:r>
      <w:r>
        <w:rPr>
          <w:rFonts w:eastAsia="Times New Roman"/>
          <w:szCs w:val="24"/>
        </w:rPr>
        <w:t>ν</w:t>
      </w:r>
      <w:r w:rsidRPr="00343D3D">
        <w:rPr>
          <w:rFonts w:eastAsia="Times New Roman"/>
          <w:szCs w:val="24"/>
        </w:rPr>
        <w:t xml:space="preserve"> χωριστό κατάλογο του</w:t>
      </w:r>
      <w:r w:rsidRPr="00343D3D">
        <w:rPr>
          <w:rFonts w:eastAsia="Times New Roman"/>
          <w:szCs w:val="24"/>
        </w:rPr>
        <w:t xml:space="preserve"> Υπουργείου για το οποίο ορίστηκαν. </w:t>
      </w:r>
    </w:p>
    <w:p w14:paraId="1ED2CF92" w14:textId="77777777" w:rsidR="00844B03" w:rsidRDefault="0027580D">
      <w:pPr>
        <w:spacing w:after="0" w:line="600" w:lineRule="auto"/>
        <w:ind w:firstLine="720"/>
        <w:jc w:val="both"/>
        <w:rPr>
          <w:rFonts w:eastAsia="Times New Roman"/>
          <w:szCs w:val="24"/>
        </w:rPr>
      </w:pPr>
      <w:r w:rsidRPr="00343D3D">
        <w:rPr>
          <w:rFonts w:eastAsia="Times New Roman"/>
          <w:szCs w:val="24"/>
        </w:rPr>
        <w:t>Εκείνοι που αποδέχονται τα έσοδα του προϋπολογισμού, καθώς και τα έξοδα κάθε Υπουργείου και της Προεδρίας της Δημοκρατίας, λέγουν «ΝΑΙ». Εκείνοι που δεν τα αποδέχονται λέγουν «ΟΧΙ». Όσοι θέλουν να απαντήσουν «ΝΑΙ» για ο</w:t>
      </w:r>
      <w:r w:rsidRPr="00343D3D">
        <w:rPr>
          <w:rFonts w:eastAsia="Times New Roman"/>
          <w:szCs w:val="24"/>
        </w:rPr>
        <w:t>ρισμένα Υπουργεία ή «ΟΧΙ» αντιστοίχως, το διευκρινίζουν κατά την εκφώνηση του ονόματός τους.</w:t>
      </w:r>
    </w:p>
    <w:p w14:paraId="1ED2CF93" w14:textId="77777777" w:rsidR="00844B03" w:rsidRDefault="0027580D">
      <w:pPr>
        <w:spacing w:after="0" w:line="600" w:lineRule="auto"/>
        <w:ind w:firstLine="720"/>
        <w:jc w:val="both"/>
        <w:rPr>
          <w:rFonts w:eastAsia="Times New Roman"/>
          <w:szCs w:val="24"/>
        </w:rPr>
      </w:pPr>
      <w:r w:rsidRPr="00343D3D">
        <w:rPr>
          <w:rFonts w:eastAsia="Times New Roman"/>
          <w:szCs w:val="24"/>
        </w:rPr>
        <w:t xml:space="preserve">Παρακαλούνται να προσέλθουν επί του καταλόγου οι Βουλευτές κ. Αναστασία </w:t>
      </w:r>
      <w:proofErr w:type="spellStart"/>
      <w:r w:rsidRPr="00343D3D">
        <w:rPr>
          <w:rFonts w:eastAsia="Times New Roman"/>
          <w:szCs w:val="24"/>
        </w:rPr>
        <w:t>Γκαρά</w:t>
      </w:r>
      <w:proofErr w:type="spellEnd"/>
      <w:r w:rsidRPr="00343D3D">
        <w:rPr>
          <w:rFonts w:eastAsia="Times New Roman"/>
          <w:szCs w:val="24"/>
        </w:rPr>
        <w:t xml:space="preserve"> από τον ΣΥΡΙΖΑ και κ. Απόστολος </w:t>
      </w:r>
      <w:proofErr w:type="spellStart"/>
      <w:r w:rsidRPr="00343D3D">
        <w:rPr>
          <w:rFonts w:eastAsia="Times New Roman"/>
          <w:szCs w:val="24"/>
        </w:rPr>
        <w:t>Βεσυρόπουλος</w:t>
      </w:r>
      <w:proofErr w:type="spellEnd"/>
      <w:r w:rsidRPr="00343D3D">
        <w:rPr>
          <w:rFonts w:eastAsia="Times New Roman"/>
          <w:szCs w:val="24"/>
        </w:rPr>
        <w:t xml:space="preserve"> από τη Νέα Δημοκρατία.</w:t>
      </w:r>
    </w:p>
    <w:p w14:paraId="1ED2CF94" w14:textId="77777777" w:rsidR="00844B03" w:rsidRDefault="0027580D">
      <w:pPr>
        <w:spacing w:after="0" w:line="600" w:lineRule="auto"/>
        <w:ind w:firstLine="720"/>
        <w:jc w:val="both"/>
        <w:rPr>
          <w:rFonts w:eastAsia="Times New Roman"/>
          <w:szCs w:val="24"/>
        </w:rPr>
      </w:pPr>
      <w:r w:rsidRPr="00343D3D">
        <w:rPr>
          <w:rFonts w:eastAsia="Times New Roman"/>
          <w:szCs w:val="24"/>
        </w:rPr>
        <w:t>Κυρίες και κύριοι</w:t>
      </w:r>
      <w:r w:rsidRPr="00343D3D">
        <w:rPr>
          <w:rFonts w:eastAsia="Times New Roman"/>
          <w:szCs w:val="24"/>
        </w:rPr>
        <w:t xml:space="preserve"> συνάδελφοι, θα παρακαλέσω τους συναδέλφους των έξι πρώτων σειρών να παραχωρήσουν τις θέσεις τους στους ψηφολέκτες.  </w:t>
      </w:r>
    </w:p>
    <w:p w14:paraId="1ED2CF95" w14:textId="77777777" w:rsidR="00844B03" w:rsidRDefault="0027580D">
      <w:pPr>
        <w:spacing w:after="0" w:line="600" w:lineRule="auto"/>
        <w:ind w:firstLine="720"/>
        <w:jc w:val="both"/>
        <w:rPr>
          <w:rFonts w:eastAsia="Times New Roman"/>
          <w:szCs w:val="24"/>
        </w:rPr>
      </w:pPr>
      <w:r w:rsidRPr="00343D3D">
        <w:rPr>
          <w:rFonts w:eastAsia="Times New Roman"/>
          <w:szCs w:val="24"/>
        </w:rPr>
        <w:t>Παρακαλούνται να προσέλθουν οι ψηφολέκτες:</w:t>
      </w:r>
    </w:p>
    <w:p w14:paraId="1ED2CF96" w14:textId="77777777" w:rsidR="00844B03" w:rsidRDefault="0027580D">
      <w:pPr>
        <w:spacing w:after="0" w:line="600" w:lineRule="auto"/>
        <w:ind w:firstLine="720"/>
        <w:jc w:val="both"/>
        <w:rPr>
          <w:rFonts w:eastAsia="Times New Roman"/>
          <w:szCs w:val="24"/>
        </w:rPr>
      </w:pPr>
      <w:r w:rsidRPr="00343D3D">
        <w:rPr>
          <w:rFonts w:eastAsia="Times New Roman"/>
          <w:szCs w:val="24"/>
        </w:rPr>
        <w:t>Α) Για τα έσο</w:t>
      </w:r>
      <w:r>
        <w:rPr>
          <w:rFonts w:eastAsia="Times New Roman"/>
          <w:szCs w:val="24"/>
        </w:rPr>
        <w:t>δα του προϋ</w:t>
      </w:r>
      <w:r>
        <w:rPr>
          <w:rFonts w:eastAsia="Times New Roman"/>
          <w:szCs w:val="24"/>
        </w:rPr>
        <w:t>πολογισμού</w:t>
      </w:r>
      <w:r>
        <w:rPr>
          <w:rFonts w:eastAsia="Times New Roman"/>
          <w:szCs w:val="24"/>
        </w:rPr>
        <w:t>,</w:t>
      </w:r>
      <w:r>
        <w:rPr>
          <w:rFonts w:eastAsia="Times New Roman"/>
          <w:szCs w:val="24"/>
        </w:rPr>
        <w:t xml:space="preserve"> οι κύριοι</w:t>
      </w:r>
      <w:r w:rsidRPr="00343D3D">
        <w:rPr>
          <w:rFonts w:eastAsia="Times New Roman"/>
          <w:szCs w:val="24"/>
        </w:rPr>
        <w:t xml:space="preserve"> </w:t>
      </w:r>
      <w:r>
        <w:rPr>
          <w:rFonts w:eastAsia="Times New Roman"/>
          <w:szCs w:val="24"/>
        </w:rPr>
        <w:t>Ιωάννη</w:t>
      </w:r>
      <w:r>
        <w:rPr>
          <w:rFonts w:eastAsia="Times New Roman"/>
          <w:szCs w:val="24"/>
        </w:rPr>
        <w:t>ς</w:t>
      </w:r>
      <w:r>
        <w:rPr>
          <w:rFonts w:eastAsia="Times New Roman"/>
          <w:szCs w:val="24"/>
        </w:rPr>
        <w:t xml:space="preserve"> Σηφάκης</w:t>
      </w:r>
      <w:r w:rsidRPr="00343D3D">
        <w:rPr>
          <w:rFonts w:eastAsia="Times New Roman"/>
          <w:szCs w:val="24"/>
        </w:rPr>
        <w:t xml:space="preserve"> και Εμμανουήλ </w:t>
      </w:r>
      <w:proofErr w:type="spellStart"/>
      <w:r w:rsidRPr="00343D3D">
        <w:rPr>
          <w:rFonts w:eastAsia="Times New Roman"/>
          <w:szCs w:val="24"/>
        </w:rPr>
        <w:t>Κόνσολας</w:t>
      </w:r>
      <w:proofErr w:type="spellEnd"/>
      <w:r w:rsidRPr="00343D3D">
        <w:rPr>
          <w:rFonts w:eastAsia="Times New Roman"/>
          <w:szCs w:val="24"/>
        </w:rPr>
        <w:t xml:space="preserve">. </w:t>
      </w:r>
    </w:p>
    <w:p w14:paraId="1ED2CF97" w14:textId="77777777" w:rsidR="00844B03" w:rsidRDefault="0027580D">
      <w:pPr>
        <w:spacing w:after="0" w:line="600" w:lineRule="auto"/>
        <w:ind w:firstLine="720"/>
        <w:jc w:val="both"/>
        <w:rPr>
          <w:rFonts w:eastAsia="Times New Roman"/>
          <w:szCs w:val="24"/>
        </w:rPr>
      </w:pPr>
      <w:r w:rsidRPr="00343D3D">
        <w:rPr>
          <w:rFonts w:eastAsia="Times New Roman"/>
          <w:szCs w:val="24"/>
        </w:rPr>
        <w:t>Β) Για τ</w:t>
      </w:r>
      <w:r w:rsidRPr="00343D3D">
        <w:rPr>
          <w:rFonts w:eastAsia="Times New Roman"/>
          <w:szCs w:val="24"/>
        </w:rPr>
        <w:t>α έξοδ</w:t>
      </w:r>
      <w:r>
        <w:rPr>
          <w:rFonts w:eastAsia="Times New Roman"/>
          <w:szCs w:val="24"/>
        </w:rPr>
        <w:t>α</w:t>
      </w:r>
      <w:r>
        <w:rPr>
          <w:rFonts w:eastAsia="Times New Roman"/>
          <w:szCs w:val="24"/>
        </w:rPr>
        <w:t>:</w:t>
      </w:r>
    </w:p>
    <w:p w14:paraId="1ED2CF98" w14:textId="77777777" w:rsidR="00844B03" w:rsidRDefault="0027580D">
      <w:pPr>
        <w:spacing w:after="0" w:line="600" w:lineRule="auto"/>
        <w:ind w:firstLine="720"/>
        <w:jc w:val="both"/>
        <w:rPr>
          <w:rFonts w:eastAsia="Times New Roman"/>
          <w:szCs w:val="24"/>
        </w:rPr>
      </w:pPr>
      <w:r>
        <w:rPr>
          <w:rFonts w:eastAsia="Times New Roman"/>
          <w:szCs w:val="24"/>
        </w:rPr>
        <w:t>1.</w:t>
      </w:r>
      <w:r>
        <w:rPr>
          <w:rFonts w:eastAsia="Times New Roman"/>
          <w:szCs w:val="24"/>
        </w:rPr>
        <w:t xml:space="preserve"> </w:t>
      </w:r>
      <w:r>
        <w:rPr>
          <w:rFonts w:eastAsia="Times New Roman"/>
          <w:szCs w:val="24"/>
        </w:rPr>
        <w:t>Τ</w:t>
      </w:r>
      <w:r>
        <w:rPr>
          <w:rFonts w:eastAsia="Times New Roman"/>
          <w:szCs w:val="24"/>
        </w:rPr>
        <w:t>ης Προεδρίας της Δημοκρατίας</w:t>
      </w:r>
      <w:r>
        <w:rPr>
          <w:rFonts w:eastAsia="Times New Roman"/>
          <w:szCs w:val="24"/>
        </w:rPr>
        <w:t>,</w:t>
      </w:r>
      <w:r w:rsidRPr="00343D3D">
        <w:rPr>
          <w:rFonts w:eastAsia="Times New Roman"/>
          <w:szCs w:val="24"/>
        </w:rPr>
        <w:t xml:space="preserve"> </w:t>
      </w:r>
      <w:r>
        <w:rPr>
          <w:rFonts w:eastAsia="Times New Roman"/>
          <w:szCs w:val="24"/>
        </w:rPr>
        <w:t>η κ.</w:t>
      </w:r>
      <w:r w:rsidRPr="00343D3D">
        <w:rPr>
          <w:rFonts w:eastAsia="Times New Roman"/>
          <w:szCs w:val="24"/>
        </w:rPr>
        <w:t xml:space="preserve"> Παναγιώτα </w:t>
      </w:r>
      <w:proofErr w:type="spellStart"/>
      <w:r w:rsidRPr="00343D3D">
        <w:rPr>
          <w:rFonts w:eastAsia="Times New Roman"/>
          <w:szCs w:val="24"/>
        </w:rPr>
        <w:t>Βράντζα</w:t>
      </w:r>
      <w:proofErr w:type="spellEnd"/>
      <w:r w:rsidRPr="00343D3D">
        <w:rPr>
          <w:rFonts w:eastAsia="Times New Roman"/>
          <w:szCs w:val="24"/>
        </w:rPr>
        <w:t xml:space="preserve"> και </w:t>
      </w:r>
      <w:r>
        <w:rPr>
          <w:rFonts w:eastAsia="Times New Roman"/>
          <w:szCs w:val="24"/>
        </w:rPr>
        <w:t xml:space="preserve">ο κ. </w:t>
      </w:r>
      <w:r w:rsidRPr="00343D3D">
        <w:rPr>
          <w:rFonts w:eastAsia="Times New Roman"/>
          <w:szCs w:val="24"/>
        </w:rPr>
        <w:t>Ιωάννης Αντωνιάδης.</w:t>
      </w:r>
    </w:p>
    <w:p w14:paraId="1ED2CF99" w14:textId="77777777" w:rsidR="00844B03" w:rsidRDefault="0027580D">
      <w:pPr>
        <w:spacing w:after="0" w:line="600" w:lineRule="auto"/>
        <w:ind w:firstLine="720"/>
        <w:jc w:val="both"/>
        <w:rPr>
          <w:rFonts w:eastAsia="Times New Roman"/>
          <w:szCs w:val="24"/>
        </w:rPr>
      </w:pPr>
      <w:r>
        <w:rPr>
          <w:rFonts w:eastAsia="Times New Roman"/>
          <w:szCs w:val="24"/>
        </w:rPr>
        <w:t>2. Του</w:t>
      </w:r>
      <w:r>
        <w:rPr>
          <w:rFonts w:eastAsia="Times New Roman"/>
          <w:szCs w:val="24"/>
        </w:rPr>
        <w:t xml:space="preserve"> Υπουργ</w:t>
      </w:r>
      <w:r>
        <w:rPr>
          <w:rFonts w:eastAsia="Times New Roman"/>
          <w:szCs w:val="24"/>
        </w:rPr>
        <w:t>είου</w:t>
      </w:r>
      <w:r>
        <w:rPr>
          <w:rFonts w:eastAsia="Times New Roman"/>
          <w:szCs w:val="24"/>
        </w:rPr>
        <w:t xml:space="preserve"> Εσωτερικών</w:t>
      </w:r>
      <w:r>
        <w:rPr>
          <w:rFonts w:eastAsia="Times New Roman"/>
          <w:szCs w:val="24"/>
        </w:rPr>
        <w:t>,</w:t>
      </w:r>
      <w:r>
        <w:rPr>
          <w:rFonts w:eastAsia="Times New Roman"/>
          <w:szCs w:val="24"/>
        </w:rPr>
        <w:t xml:space="preserve"> οι κύριοι</w:t>
      </w:r>
      <w:r w:rsidRPr="00343D3D">
        <w:rPr>
          <w:rFonts w:eastAsia="Times New Roman"/>
          <w:szCs w:val="24"/>
        </w:rPr>
        <w:t xml:space="preserve"> Αλέξανδρος </w:t>
      </w:r>
      <w:proofErr w:type="spellStart"/>
      <w:r w:rsidRPr="00343D3D">
        <w:rPr>
          <w:rFonts w:eastAsia="Times New Roman"/>
          <w:szCs w:val="24"/>
        </w:rPr>
        <w:t>Μεϊκόπουλος</w:t>
      </w:r>
      <w:proofErr w:type="spellEnd"/>
      <w:r w:rsidRPr="00343D3D">
        <w:rPr>
          <w:rFonts w:eastAsia="Times New Roman"/>
          <w:szCs w:val="24"/>
        </w:rPr>
        <w:t xml:space="preserve"> και Αθανάσιος </w:t>
      </w:r>
      <w:proofErr w:type="spellStart"/>
      <w:r w:rsidRPr="00343D3D">
        <w:rPr>
          <w:rFonts w:eastAsia="Times New Roman"/>
          <w:szCs w:val="24"/>
        </w:rPr>
        <w:t>Καββαδάς</w:t>
      </w:r>
      <w:proofErr w:type="spellEnd"/>
      <w:r w:rsidRPr="00343D3D">
        <w:rPr>
          <w:rFonts w:eastAsia="Times New Roman"/>
          <w:szCs w:val="24"/>
        </w:rPr>
        <w:t xml:space="preserve">. </w:t>
      </w:r>
    </w:p>
    <w:p w14:paraId="1ED2CF9A" w14:textId="77777777" w:rsidR="00844B03" w:rsidRDefault="0027580D">
      <w:pPr>
        <w:spacing w:after="0" w:line="600" w:lineRule="auto"/>
        <w:ind w:firstLine="720"/>
        <w:jc w:val="both"/>
        <w:rPr>
          <w:rFonts w:eastAsia="Times New Roman"/>
          <w:szCs w:val="24"/>
        </w:rPr>
      </w:pPr>
      <w:r>
        <w:rPr>
          <w:rFonts w:eastAsia="Times New Roman"/>
          <w:szCs w:val="24"/>
        </w:rPr>
        <w:t>3. Του</w:t>
      </w:r>
      <w:r w:rsidRPr="00343D3D">
        <w:rPr>
          <w:rFonts w:eastAsia="Times New Roman"/>
          <w:szCs w:val="24"/>
        </w:rPr>
        <w:t xml:space="preserve"> Υπουργ</w:t>
      </w:r>
      <w:r>
        <w:rPr>
          <w:rFonts w:eastAsia="Times New Roman"/>
          <w:szCs w:val="24"/>
        </w:rPr>
        <w:t>είου</w:t>
      </w:r>
      <w:r>
        <w:rPr>
          <w:rFonts w:eastAsia="Times New Roman"/>
          <w:szCs w:val="24"/>
        </w:rPr>
        <w:t xml:space="preserve"> Οικονομίας και Ανάπτυξης</w:t>
      </w:r>
      <w:r>
        <w:rPr>
          <w:rFonts w:eastAsia="Times New Roman"/>
          <w:szCs w:val="24"/>
        </w:rPr>
        <w:t>,</w:t>
      </w:r>
      <w:r>
        <w:rPr>
          <w:rFonts w:eastAsia="Times New Roman"/>
          <w:szCs w:val="24"/>
        </w:rPr>
        <w:t xml:space="preserve"> οι κύριοι</w:t>
      </w:r>
      <w:r w:rsidRPr="00343D3D">
        <w:rPr>
          <w:rFonts w:eastAsia="Times New Roman"/>
          <w:szCs w:val="24"/>
        </w:rPr>
        <w:t xml:space="preserve"> Ευστάθιος </w:t>
      </w:r>
      <w:proofErr w:type="spellStart"/>
      <w:r w:rsidRPr="00343D3D">
        <w:rPr>
          <w:rFonts w:eastAsia="Times New Roman"/>
          <w:szCs w:val="24"/>
        </w:rPr>
        <w:t>Γιαννακίδης</w:t>
      </w:r>
      <w:proofErr w:type="spellEnd"/>
      <w:r w:rsidRPr="00343D3D">
        <w:rPr>
          <w:rFonts w:eastAsia="Times New Roman"/>
          <w:szCs w:val="24"/>
        </w:rPr>
        <w:t xml:space="preserve"> και Κωνσταντίνος Βλάσης. </w:t>
      </w:r>
    </w:p>
    <w:p w14:paraId="1ED2CF9B" w14:textId="77777777" w:rsidR="00844B03" w:rsidRDefault="0027580D">
      <w:pPr>
        <w:spacing w:after="0" w:line="600" w:lineRule="auto"/>
        <w:ind w:firstLine="720"/>
        <w:jc w:val="both"/>
        <w:rPr>
          <w:rFonts w:eastAsia="Times New Roman"/>
          <w:szCs w:val="24"/>
        </w:rPr>
      </w:pPr>
      <w:r>
        <w:rPr>
          <w:rFonts w:eastAsia="Times New Roman"/>
          <w:szCs w:val="24"/>
        </w:rPr>
        <w:t>4. Του Υπουργείου</w:t>
      </w:r>
      <w:r w:rsidRPr="00343D3D">
        <w:rPr>
          <w:rFonts w:eastAsia="Times New Roman"/>
          <w:szCs w:val="24"/>
        </w:rPr>
        <w:t xml:space="preserve"> Ψηφιακής Πολιτικής, Τηλεπικοι</w:t>
      </w:r>
      <w:r>
        <w:rPr>
          <w:rFonts w:eastAsia="Times New Roman"/>
          <w:szCs w:val="24"/>
        </w:rPr>
        <w:t>νωνιών και Ενημέρωσης οι κύριοι</w:t>
      </w:r>
      <w:r w:rsidRPr="00343D3D">
        <w:rPr>
          <w:rFonts w:eastAsia="Times New Roman"/>
          <w:szCs w:val="24"/>
        </w:rPr>
        <w:t xml:space="preserve"> Μάριος </w:t>
      </w:r>
      <w:proofErr w:type="spellStart"/>
      <w:r w:rsidRPr="00343D3D">
        <w:rPr>
          <w:rFonts w:eastAsia="Times New Roman"/>
          <w:szCs w:val="24"/>
        </w:rPr>
        <w:t>Κάτσης</w:t>
      </w:r>
      <w:proofErr w:type="spellEnd"/>
      <w:r w:rsidRPr="00343D3D">
        <w:rPr>
          <w:rFonts w:eastAsia="Times New Roman"/>
          <w:szCs w:val="24"/>
        </w:rPr>
        <w:t xml:space="preserve"> και Γεώργιος Γεωργαντάς. </w:t>
      </w:r>
    </w:p>
    <w:p w14:paraId="1ED2CF9C" w14:textId="77777777" w:rsidR="00844B03" w:rsidRDefault="0027580D">
      <w:pPr>
        <w:spacing w:after="0" w:line="600" w:lineRule="auto"/>
        <w:ind w:firstLine="720"/>
        <w:jc w:val="both"/>
        <w:rPr>
          <w:rFonts w:eastAsia="Times New Roman"/>
          <w:szCs w:val="24"/>
        </w:rPr>
      </w:pPr>
      <w:r>
        <w:rPr>
          <w:rFonts w:eastAsia="Times New Roman"/>
          <w:szCs w:val="24"/>
        </w:rPr>
        <w:t>5. Του</w:t>
      </w:r>
      <w:r w:rsidRPr="00343D3D">
        <w:rPr>
          <w:rFonts w:eastAsia="Times New Roman"/>
          <w:szCs w:val="24"/>
        </w:rPr>
        <w:t xml:space="preserve"> Υπο</w:t>
      </w:r>
      <w:r>
        <w:rPr>
          <w:rFonts w:eastAsia="Times New Roman"/>
          <w:szCs w:val="24"/>
        </w:rPr>
        <w:t>υργ</w:t>
      </w:r>
      <w:r>
        <w:rPr>
          <w:rFonts w:eastAsia="Times New Roman"/>
          <w:szCs w:val="24"/>
        </w:rPr>
        <w:t>είου</w:t>
      </w:r>
      <w:r>
        <w:rPr>
          <w:rFonts w:eastAsia="Times New Roman"/>
          <w:szCs w:val="24"/>
        </w:rPr>
        <w:t xml:space="preserve"> Εθνικής Άμυνας</w:t>
      </w:r>
      <w:r>
        <w:rPr>
          <w:rFonts w:eastAsia="Times New Roman"/>
          <w:szCs w:val="24"/>
        </w:rPr>
        <w:t>,</w:t>
      </w:r>
      <w:r>
        <w:rPr>
          <w:rFonts w:eastAsia="Times New Roman"/>
          <w:szCs w:val="24"/>
        </w:rPr>
        <w:t xml:space="preserve"> οι κύριοι</w:t>
      </w:r>
      <w:r w:rsidRPr="00343D3D">
        <w:rPr>
          <w:rFonts w:eastAsia="Times New Roman"/>
          <w:szCs w:val="24"/>
        </w:rPr>
        <w:t xml:space="preserve"> Αστέριος </w:t>
      </w:r>
      <w:proofErr w:type="spellStart"/>
      <w:r w:rsidRPr="00343D3D">
        <w:rPr>
          <w:rFonts w:eastAsia="Times New Roman"/>
          <w:szCs w:val="24"/>
        </w:rPr>
        <w:t>Καστόρης</w:t>
      </w:r>
      <w:proofErr w:type="spellEnd"/>
      <w:r w:rsidRPr="00343D3D">
        <w:rPr>
          <w:rFonts w:eastAsia="Times New Roman"/>
          <w:szCs w:val="24"/>
        </w:rPr>
        <w:t xml:space="preserve"> και Στέργιος Γιαννάκης. </w:t>
      </w:r>
    </w:p>
    <w:p w14:paraId="1ED2CF9D" w14:textId="77777777" w:rsidR="00844B03" w:rsidRDefault="0027580D">
      <w:pPr>
        <w:spacing w:after="0" w:line="600" w:lineRule="auto"/>
        <w:ind w:firstLine="720"/>
        <w:jc w:val="both"/>
        <w:rPr>
          <w:rFonts w:eastAsia="Times New Roman"/>
          <w:szCs w:val="24"/>
        </w:rPr>
      </w:pPr>
      <w:r>
        <w:rPr>
          <w:rFonts w:eastAsia="Times New Roman"/>
          <w:szCs w:val="24"/>
        </w:rPr>
        <w:t>6. Του Υπουργείου</w:t>
      </w:r>
      <w:r w:rsidRPr="00343D3D">
        <w:rPr>
          <w:rFonts w:eastAsia="Times New Roman"/>
          <w:szCs w:val="24"/>
        </w:rPr>
        <w:t xml:space="preserve"> Παιδείας, Έ</w:t>
      </w:r>
      <w:r>
        <w:rPr>
          <w:rFonts w:eastAsia="Times New Roman"/>
          <w:szCs w:val="24"/>
        </w:rPr>
        <w:t>ρευνας και Θρησκευμάτων</w:t>
      </w:r>
      <w:r>
        <w:rPr>
          <w:rFonts w:eastAsia="Times New Roman"/>
          <w:szCs w:val="24"/>
        </w:rPr>
        <w:t>,</w:t>
      </w:r>
      <w:r>
        <w:rPr>
          <w:rFonts w:eastAsia="Times New Roman"/>
          <w:szCs w:val="24"/>
        </w:rPr>
        <w:t xml:space="preserve"> η κ. </w:t>
      </w:r>
      <w:r w:rsidRPr="00343D3D">
        <w:rPr>
          <w:rFonts w:eastAsia="Times New Roman"/>
          <w:szCs w:val="24"/>
        </w:rPr>
        <w:t xml:space="preserve">Ζωή </w:t>
      </w:r>
      <w:proofErr w:type="spellStart"/>
      <w:r w:rsidRPr="00343D3D">
        <w:rPr>
          <w:rFonts w:eastAsia="Times New Roman"/>
          <w:szCs w:val="24"/>
        </w:rPr>
        <w:t>Λιβανίου</w:t>
      </w:r>
      <w:proofErr w:type="spellEnd"/>
      <w:r w:rsidRPr="00343D3D">
        <w:rPr>
          <w:rFonts w:eastAsia="Times New Roman"/>
          <w:szCs w:val="24"/>
        </w:rPr>
        <w:t xml:space="preserve"> και</w:t>
      </w:r>
      <w:r>
        <w:rPr>
          <w:rFonts w:eastAsia="Times New Roman"/>
          <w:szCs w:val="24"/>
        </w:rPr>
        <w:t xml:space="preserve"> η κ.</w:t>
      </w:r>
      <w:r w:rsidRPr="00343D3D">
        <w:rPr>
          <w:rFonts w:eastAsia="Times New Roman"/>
          <w:szCs w:val="24"/>
        </w:rPr>
        <w:t xml:space="preserve"> </w:t>
      </w:r>
      <w:r>
        <w:rPr>
          <w:rFonts w:eastAsia="Times New Roman"/>
          <w:szCs w:val="24"/>
        </w:rPr>
        <w:t>Άννα Καραμανλή</w:t>
      </w:r>
      <w:r w:rsidRPr="00343D3D">
        <w:rPr>
          <w:rFonts w:eastAsia="Times New Roman"/>
          <w:szCs w:val="24"/>
        </w:rPr>
        <w:t>.</w:t>
      </w:r>
    </w:p>
    <w:p w14:paraId="1ED2CF9E"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7. Του</w:t>
      </w:r>
      <w:r w:rsidRPr="00343D3D">
        <w:rPr>
          <w:rFonts w:eastAsia="Times New Roman" w:cs="Times New Roman"/>
          <w:szCs w:val="24"/>
        </w:rPr>
        <w:t xml:space="preserve"> Υπουργ</w:t>
      </w:r>
      <w:r>
        <w:rPr>
          <w:rFonts w:eastAsia="Times New Roman" w:cs="Times New Roman"/>
          <w:szCs w:val="24"/>
        </w:rPr>
        <w:t>είου</w:t>
      </w:r>
      <w:r w:rsidRPr="00343D3D">
        <w:rPr>
          <w:rFonts w:eastAsia="Times New Roman" w:cs="Times New Roman"/>
          <w:szCs w:val="24"/>
        </w:rPr>
        <w:t xml:space="preserve"> Εργασίας, Κοινωνικής Ασφάλ</w:t>
      </w:r>
      <w:r>
        <w:rPr>
          <w:rFonts w:eastAsia="Times New Roman" w:cs="Times New Roman"/>
          <w:szCs w:val="24"/>
        </w:rPr>
        <w:t>ισης και Κοινωνικής Αλληλεγγύης</w:t>
      </w:r>
      <w:r>
        <w:rPr>
          <w:rFonts w:eastAsia="Times New Roman" w:cs="Times New Roman"/>
          <w:szCs w:val="24"/>
        </w:rPr>
        <w:t>,</w:t>
      </w:r>
      <w:r w:rsidRPr="00343D3D">
        <w:rPr>
          <w:rFonts w:eastAsia="Times New Roman" w:cs="Times New Roman"/>
          <w:szCs w:val="24"/>
        </w:rPr>
        <w:t xml:space="preserve"> ο</w:t>
      </w:r>
      <w:r>
        <w:rPr>
          <w:rFonts w:eastAsia="Times New Roman" w:cs="Times New Roman"/>
          <w:szCs w:val="24"/>
        </w:rPr>
        <w:t xml:space="preserve"> κ.</w:t>
      </w:r>
      <w:r w:rsidRPr="00343D3D">
        <w:rPr>
          <w:rFonts w:eastAsia="Times New Roman" w:cs="Times New Roman"/>
          <w:szCs w:val="24"/>
        </w:rPr>
        <w:t xml:space="preserve"> Κωνσταντίνος </w:t>
      </w:r>
      <w:proofErr w:type="spellStart"/>
      <w:r w:rsidRPr="00343D3D">
        <w:rPr>
          <w:rFonts w:eastAsia="Times New Roman" w:cs="Times New Roman"/>
          <w:szCs w:val="24"/>
        </w:rPr>
        <w:t>Μορφίδης</w:t>
      </w:r>
      <w:proofErr w:type="spellEnd"/>
      <w:r w:rsidRPr="00343D3D">
        <w:rPr>
          <w:rFonts w:eastAsia="Times New Roman" w:cs="Times New Roman"/>
          <w:szCs w:val="24"/>
        </w:rPr>
        <w:t xml:space="preserve"> και</w:t>
      </w:r>
      <w:r>
        <w:rPr>
          <w:rFonts w:eastAsia="Times New Roman" w:cs="Times New Roman"/>
          <w:szCs w:val="24"/>
        </w:rPr>
        <w:t xml:space="preserve"> η κ.</w:t>
      </w:r>
      <w:r w:rsidRPr="00343D3D">
        <w:rPr>
          <w:rFonts w:eastAsia="Times New Roman" w:cs="Times New Roman"/>
          <w:szCs w:val="24"/>
        </w:rPr>
        <w:t xml:space="preserve"> Γεωργία Μαρτίνου. </w:t>
      </w:r>
    </w:p>
    <w:p w14:paraId="1ED2CF9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8. Του Υπουργείου</w:t>
      </w:r>
      <w:r>
        <w:rPr>
          <w:rFonts w:eastAsia="Times New Roman" w:cs="Times New Roman"/>
          <w:szCs w:val="24"/>
        </w:rPr>
        <w:t xml:space="preserve"> Εξωτερικώ</w:t>
      </w:r>
      <w:r>
        <w:rPr>
          <w:rFonts w:eastAsia="Times New Roman" w:cs="Times New Roman"/>
          <w:szCs w:val="24"/>
        </w:rPr>
        <w:t>ν</w:t>
      </w:r>
      <w:r>
        <w:rPr>
          <w:rFonts w:eastAsia="Times New Roman" w:cs="Times New Roman"/>
          <w:szCs w:val="24"/>
        </w:rPr>
        <w:t>,</w:t>
      </w:r>
      <w:r>
        <w:rPr>
          <w:rFonts w:eastAsia="Times New Roman" w:cs="Times New Roman"/>
          <w:szCs w:val="24"/>
        </w:rPr>
        <w:t xml:space="preserve"> οι κύριοι</w:t>
      </w:r>
      <w:r>
        <w:rPr>
          <w:rFonts w:eastAsia="Times New Roman" w:cs="Times New Roman"/>
          <w:szCs w:val="24"/>
        </w:rPr>
        <w:t xml:space="preserve"> Θεμιστοκλής </w:t>
      </w:r>
      <w:proofErr w:type="spellStart"/>
      <w:r>
        <w:rPr>
          <w:rFonts w:eastAsia="Times New Roman" w:cs="Times New Roman"/>
          <w:szCs w:val="24"/>
        </w:rPr>
        <w:t>Μουμουλίδης</w:t>
      </w:r>
      <w:proofErr w:type="spellEnd"/>
      <w:r>
        <w:rPr>
          <w:rFonts w:eastAsia="Times New Roman" w:cs="Times New Roman"/>
          <w:szCs w:val="24"/>
        </w:rPr>
        <w:t xml:space="preserve"> και Κωνσταντίνος Αχιλλέα Καραμανλής.</w:t>
      </w:r>
    </w:p>
    <w:p w14:paraId="1ED2CFA0"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9. Του</w:t>
      </w:r>
      <w:r>
        <w:rPr>
          <w:rFonts w:eastAsia="Times New Roman" w:cs="Times New Roman"/>
          <w:szCs w:val="24"/>
        </w:rPr>
        <w:t xml:space="preserve"> Υπουργείο</w:t>
      </w:r>
      <w:r>
        <w:rPr>
          <w:rFonts w:eastAsia="Times New Roman" w:cs="Times New Roman"/>
          <w:szCs w:val="24"/>
        </w:rPr>
        <w:t>υ</w:t>
      </w:r>
      <w:r>
        <w:rPr>
          <w:rFonts w:eastAsia="Times New Roman" w:cs="Times New Roman"/>
          <w:szCs w:val="24"/>
        </w:rPr>
        <w:t xml:space="preserve"> Δικαιοσύνης, Διαφάν</w:t>
      </w:r>
      <w:r>
        <w:rPr>
          <w:rFonts w:eastAsia="Times New Roman" w:cs="Times New Roman"/>
          <w:szCs w:val="24"/>
        </w:rPr>
        <w:t>ειας και Ανθρωπίνων Δικαιωμάτων</w:t>
      </w:r>
      <w:r>
        <w:rPr>
          <w:rFonts w:eastAsia="Times New Roman" w:cs="Times New Roman"/>
          <w:szCs w:val="24"/>
        </w:rPr>
        <w:t>,</w:t>
      </w:r>
      <w:r>
        <w:rPr>
          <w:rFonts w:eastAsia="Times New Roman" w:cs="Times New Roman"/>
          <w:szCs w:val="24"/>
        </w:rPr>
        <w:t xml:space="preserve"> ο κ. Γεώργιος </w:t>
      </w:r>
      <w:proofErr w:type="spellStart"/>
      <w:r>
        <w:rPr>
          <w:rFonts w:eastAsia="Times New Roman" w:cs="Times New Roman"/>
          <w:szCs w:val="24"/>
        </w:rPr>
        <w:t>Ουρσουζίδης</w:t>
      </w:r>
      <w:proofErr w:type="spellEnd"/>
      <w:r>
        <w:rPr>
          <w:rFonts w:eastAsia="Times New Roman" w:cs="Times New Roman"/>
          <w:szCs w:val="24"/>
        </w:rPr>
        <w:t xml:space="preserve"> και η κ. Μαρία Αντωνίου.</w:t>
      </w:r>
    </w:p>
    <w:p w14:paraId="1ED2CFA1"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10. Του</w:t>
      </w:r>
      <w:r>
        <w:rPr>
          <w:rFonts w:eastAsia="Times New Roman" w:cs="Times New Roman"/>
          <w:szCs w:val="24"/>
        </w:rPr>
        <w:t xml:space="preserve"> Υπουργείο</w:t>
      </w:r>
      <w:r>
        <w:rPr>
          <w:rFonts w:eastAsia="Times New Roman" w:cs="Times New Roman"/>
          <w:szCs w:val="24"/>
        </w:rPr>
        <w:t>υ</w:t>
      </w:r>
      <w:r>
        <w:rPr>
          <w:rFonts w:eastAsia="Times New Roman" w:cs="Times New Roman"/>
          <w:szCs w:val="24"/>
        </w:rPr>
        <w:t xml:space="preserve"> Οικονομικών</w:t>
      </w:r>
      <w:r>
        <w:rPr>
          <w:rFonts w:eastAsia="Times New Roman" w:cs="Times New Roman"/>
          <w:szCs w:val="24"/>
        </w:rPr>
        <w:t>,</w:t>
      </w:r>
      <w:r>
        <w:rPr>
          <w:rFonts w:eastAsia="Times New Roman" w:cs="Times New Roman"/>
          <w:szCs w:val="24"/>
        </w:rPr>
        <w:t xml:space="preserve"> οι κύριοι</w:t>
      </w:r>
      <w:r>
        <w:rPr>
          <w:rFonts w:eastAsia="Times New Roman" w:cs="Times New Roman"/>
          <w:szCs w:val="24"/>
        </w:rPr>
        <w:t xml:space="preserve"> Γεώργιος Πάλλης και</w:t>
      </w:r>
      <w:r>
        <w:rPr>
          <w:rFonts w:eastAsia="Times New Roman" w:cs="Times New Roman"/>
          <w:szCs w:val="24"/>
        </w:rPr>
        <w:t xml:space="preserve"> Βασίλειος </w:t>
      </w:r>
      <w:proofErr w:type="spellStart"/>
      <w:r>
        <w:rPr>
          <w:rFonts w:eastAsia="Times New Roman" w:cs="Times New Roman"/>
          <w:szCs w:val="24"/>
        </w:rPr>
        <w:t>Γιόγιακας</w:t>
      </w:r>
      <w:proofErr w:type="spellEnd"/>
      <w:r>
        <w:rPr>
          <w:rFonts w:eastAsia="Times New Roman" w:cs="Times New Roman"/>
          <w:szCs w:val="24"/>
        </w:rPr>
        <w:t>.</w:t>
      </w:r>
    </w:p>
    <w:p w14:paraId="1ED2CFA2"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11. Του</w:t>
      </w:r>
      <w:r>
        <w:rPr>
          <w:rFonts w:eastAsia="Times New Roman" w:cs="Times New Roman"/>
          <w:szCs w:val="24"/>
        </w:rPr>
        <w:t xml:space="preserve"> Υπουργείο</w:t>
      </w:r>
      <w:r>
        <w:rPr>
          <w:rFonts w:eastAsia="Times New Roman" w:cs="Times New Roman"/>
          <w:szCs w:val="24"/>
        </w:rPr>
        <w:t>υ</w:t>
      </w:r>
      <w:r>
        <w:rPr>
          <w:rFonts w:eastAsia="Times New Roman" w:cs="Times New Roman"/>
          <w:szCs w:val="24"/>
        </w:rPr>
        <w:t xml:space="preserve"> Υγείας</w:t>
      </w:r>
      <w:r>
        <w:rPr>
          <w:rFonts w:eastAsia="Times New Roman" w:cs="Times New Roman"/>
          <w:szCs w:val="24"/>
        </w:rPr>
        <w:t>,</w:t>
      </w:r>
      <w:r>
        <w:rPr>
          <w:rFonts w:eastAsia="Times New Roman" w:cs="Times New Roman"/>
          <w:szCs w:val="24"/>
        </w:rPr>
        <w:t xml:space="preserve"> οι κύριοι</w:t>
      </w:r>
      <w:r>
        <w:rPr>
          <w:rFonts w:eastAsia="Times New Roman" w:cs="Times New Roman"/>
          <w:szCs w:val="24"/>
        </w:rPr>
        <w:t xml:space="preserve"> Ανδρέας </w:t>
      </w:r>
      <w:proofErr w:type="spellStart"/>
      <w:r>
        <w:rPr>
          <w:rFonts w:eastAsia="Times New Roman" w:cs="Times New Roman"/>
          <w:szCs w:val="24"/>
        </w:rPr>
        <w:t>Ριζούλης</w:t>
      </w:r>
      <w:proofErr w:type="spellEnd"/>
      <w:r>
        <w:rPr>
          <w:rFonts w:eastAsia="Times New Roman" w:cs="Times New Roman"/>
          <w:szCs w:val="24"/>
        </w:rPr>
        <w:t xml:space="preserve"> και Ανδρέας </w:t>
      </w:r>
      <w:proofErr w:type="spellStart"/>
      <w:r>
        <w:rPr>
          <w:rFonts w:eastAsia="Times New Roman" w:cs="Times New Roman"/>
          <w:szCs w:val="24"/>
        </w:rPr>
        <w:t>Κατσανιώτης</w:t>
      </w:r>
      <w:proofErr w:type="spellEnd"/>
      <w:r>
        <w:rPr>
          <w:rFonts w:eastAsia="Times New Roman" w:cs="Times New Roman"/>
          <w:szCs w:val="24"/>
        </w:rPr>
        <w:t>.</w:t>
      </w:r>
    </w:p>
    <w:p w14:paraId="1ED2CFA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12. Του</w:t>
      </w:r>
      <w:r>
        <w:rPr>
          <w:rFonts w:eastAsia="Times New Roman" w:cs="Times New Roman"/>
          <w:szCs w:val="24"/>
        </w:rPr>
        <w:t xml:space="preserve"> Υπουργείο</w:t>
      </w:r>
      <w:r>
        <w:rPr>
          <w:rFonts w:eastAsia="Times New Roman" w:cs="Times New Roman"/>
          <w:szCs w:val="24"/>
        </w:rPr>
        <w:t>υ</w:t>
      </w:r>
      <w:r>
        <w:rPr>
          <w:rFonts w:eastAsia="Times New Roman" w:cs="Times New Roman"/>
          <w:szCs w:val="24"/>
        </w:rPr>
        <w:t xml:space="preserve"> Διοικητικής Ανασυγκρότησης</w:t>
      </w:r>
      <w:r>
        <w:rPr>
          <w:rFonts w:eastAsia="Times New Roman" w:cs="Times New Roman"/>
          <w:szCs w:val="24"/>
        </w:rPr>
        <w:t>,</w:t>
      </w:r>
      <w:r>
        <w:rPr>
          <w:rFonts w:eastAsia="Times New Roman" w:cs="Times New Roman"/>
          <w:szCs w:val="24"/>
        </w:rPr>
        <w:t xml:space="preserve"> οι κύριοι</w:t>
      </w:r>
      <w:r>
        <w:rPr>
          <w:rFonts w:eastAsia="Times New Roman" w:cs="Times New Roman"/>
          <w:szCs w:val="24"/>
        </w:rPr>
        <w:t xml:space="preserve"> Χρήστος </w:t>
      </w:r>
      <w:proofErr w:type="spellStart"/>
      <w:r w:rsidRPr="00BE4CCC">
        <w:rPr>
          <w:rFonts w:eastAsia="Times New Roman" w:cs="Times New Roman"/>
          <w:szCs w:val="24"/>
        </w:rPr>
        <w:t>Μπγιάλας</w:t>
      </w:r>
      <w:proofErr w:type="spellEnd"/>
      <w:r>
        <w:rPr>
          <w:rFonts w:eastAsia="Times New Roman" w:cs="Times New Roman"/>
          <w:szCs w:val="24"/>
        </w:rPr>
        <w:t xml:space="preserve"> και Αναστάσιος </w:t>
      </w:r>
      <w:proofErr w:type="spellStart"/>
      <w:r>
        <w:rPr>
          <w:rFonts w:eastAsia="Times New Roman" w:cs="Times New Roman"/>
          <w:szCs w:val="24"/>
        </w:rPr>
        <w:t>Δημοσχάκης</w:t>
      </w:r>
      <w:proofErr w:type="spellEnd"/>
      <w:r>
        <w:rPr>
          <w:rFonts w:eastAsia="Times New Roman" w:cs="Times New Roman"/>
          <w:szCs w:val="24"/>
        </w:rPr>
        <w:t>.</w:t>
      </w:r>
    </w:p>
    <w:p w14:paraId="1ED2CFA4"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13. Του</w:t>
      </w:r>
      <w:r>
        <w:rPr>
          <w:rFonts w:eastAsia="Times New Roman" w:cs="Times New Roman"/>
          <w:szCs w:val="24"/>
        </w:rPr>
        <w:t xml:space="preserve"> Υπουργείο</w:t>
      </w:r>
      <w:r>
        <w:rPr>
          <w:rFonts w:eastAsia="Times New Roman" w:cs="Times New Roman"/>
          <w:szCs w:val="24"/>
        </w:rPr>
        <w:t>υ</w:t>
      </w:r>
      <w:r>
        <w:rPr>
          <w:rFonts w:eastAsia="Times New Roman" w:cs="Times New Roman"/>
          <w:szCs w:val="24"/>
        </w:rPr>
        <w:t xml:space="preserve"> Πολιτισμού και Αθλητισμο</w:t>
      </w:r>
      <w:r>
        <w:rPr>
          <w:rFonts w:eastAsia="Times New Roman" w:cs="Times New Roman"/>
          <w:szCs w:val="24"/>
        </w:rPr>
        <w:t>ύ</w:t>
      </w:r>
      <w:r>
        <w:rPr>
          <w:rFonts w:eastAsia="Times New Roman" w:cs="Times New Roman"/>
          <w:szCs w:val="24"/>
        </w:rPr>
        <w:t>,</w:t>
      </w:r>
      <w:r>
        <w:rPr>
          <w:rFonts w:eastAsia="Times New Roman" w:cs="Times New Roman"/>
          <w:szCs w:val="24"/>
        </w:rPr>
        <w:t xml:space="preserve"> οι κύριοι </w:t>
      </w:r>
      <w:r>
        <w:rPr>
          <w:rFonts w:eastAsia="Times New Roman" w:cs="Times New Roman"/>
          <w:szCs w:val="24"/>
        </w:rPr>
        <w:t xml:space="preserve">Ιωάννης </w:t>
      </w:r>
      <w:proofErr w:type="spellStart"/>
      <w:r>
        <w:rPr>
          <w:rFonts w:eastAsia="Times New Roman" w:cs="Times New Roman"/>
          <w:szCs w:val="24"/>
        </w:rPr>
        <w:t>Σαρακιώτης</w:t>
      </w:r>
      <w:proofErr w:type="spellEnd"/>
      <w:r>
        <w:rPr>
          <w:rFonts w:eastAsia="Times New Roman" w:cs="Times New Roman"/>
          <w:szCs w:val="24"/>
        </w:rPr>
        <w:t xml:space="preserve"> και Δημήτριος Κυριαζίδης.</w:t>
      </w:r>
    </w:p>
    <w:p w14:paraId="1ED2CFA5"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14. Του</w:t>
      </w:r>
      <w:r>
        <w:rPr>
          <w:rFonts w:eastAsia="Times New Roman" w:cs="Times New Roman"/>
          <w:szCs w:val="24"/>
        </w:rPr>
        <w:t xml:space="preserve"> Υπουργείο</w:t>
      </w:r>
      <w:r>
        <w:rPr>
          <w:rFonts w:eastAsia="Times New Roman" w:cs="Times New Roman"/>
          <w:szCs w:val="24"/>
        </w:rPr>
        <w:t>υ</w:t>
      </w:r>
      <w:r>
        <w:rPr>
          <w:rFonts w:eastAsia="Times New Roman" w:cs="Times New Roman"/>
          <w:szCs w:val="24"/>
        </w:rPr>
        <w:t xml:space="preserve"> Περιβάλλοντος και Ενέργειας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κ. Παναγιώτα </w:t>
      </w:r>
      <w:proofErr w:type="spellStart"/>
      <w:r>
        <w:rPr>
          <w:rFonts w:eastAsia="Times New Roman" w:cs="Times New Roman"/>
          <w:szCs w:val="24"/>
        </w:rPr>
        <w:t>Δριτσέλη</w:t>
      </w:r>
      <w:proofErr w:type="spellEnd"/>
      <w:r>
        <w:rPr>
          <w:rFonts w:eastAsia="Times New Roman" w:cs="Times New Roman"/>
          <w:szCs w:val="24"/>
        </w:rPr>
        <w:t xml:space="preserve"> και ο κ. Χρίστος Δήμας.</w:t>
      </w:r>
    </w:p>
    <w:p w14:paraId="1ED2CFA6"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15. Του</w:t>
      </w:r>
      <w:r>
        <w:rPr>
          <w:rFonts w:eastAsia="Times New Roman" w:cs="Times New Roman"/>
          <w:szCs w:val="24"/>
        </w:rPr>
        <w:t xml:space="preserve"> Υπουργείο</w:t>
      </w:r>
      <w:r>
        <w:rPr>
          <w:rFonts w:eastAsia="Times New Roman" w:cs="Times New Roman"/>
          <w:szCs w:val="24"/>
        </w:rPr>
        <w:t>υ</w:t>
      </w:r>
      <w:r>
        <w:rPr>
          <w:rFonts w:eastAsia="Times New Roman" w:cs="Times New Roman"/>
          <w:szCs w:val="24"/>
        </w:rPr>
        <w:t xml:space="preserve"> Υποδομών και Μεταφορών</w:t>
      </w:r>
      <w:r>
        <w:rPr>
          <w:rFonts w:eastAsia="Times New Roman" w:cs="Times New Roman"/>
          <w:szCs w:val="24"/>
        </w:rPr>
        <w:t>,</w:t>
      </w:r>
      <w:r>
        <w:rPr>
          <w:rFonts w:eastAsia="Times New Roman" w:cs="Times New Roman"/>
          <w:szCs w:val="24"/>
        </w:rPr>
        <w:t xml:space="preserve"> η κ. Ολυμπία </w:t>
      </w:r>
      <w:proofErr w:type="spellStart"/>
      <w:r>
        <w:rPr>
          <w:rFonts w:eastAsia="Times New Roman" w:cs="Times New Roman"/>
          <w:szCs w:val="24"/>
        </w:rPr>
        <w:t>Τελιγιορίδου</w:t>
      </w:r>
      <w:proofErr w:type="spellEnd"/>
      <w:r>
        <w:rPr>
          <w:rFonts w:eastAsia="Times New Roman" w:cs="Times New Roman"/>
          <w:szCs w:val="24"/>
        </w:rPr>
        <w:t xml:space="preserve"> και ο κ. Γεώργιος Κασαπίδης. </w:t>
      </w:r>
    </w:p>
    <w:p w14:paraId="1ED2CFA7"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16.</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ου</w:t>
      </w:r>
      <w:r>
        <w:rPr>
          <w:rFonts w:eastAsia="Times New Roman" w:cs="Times New Roman"/>
          <w:szCs w:val="24"/>
        </w:rPr>
        <w:t xml:space="preserve"> Υπουργείο</w:t>
      </w:r>
      <w:r>
        <w:rPr>
          <w:rFonts w:eastAsia="Times New Roman" w:cs="Times New Roman"/>
          <w:szCs w:val="24"/>
        </w:rPr>
        <w:t>υ</w:t>
      </w:r>
      <w:r>
        <w:rPr>
          <w:rFonts w:eastAsia="Times New Roman" w:cs="Times New Roman"/>
          <w:szCs w:val="24"/>
        </w:rPr>
        <w:t xml:space="preserve"> Μεταναστευτικής Πολιτικής</w:t>
      </w:r>
      <w:r>
        <w:rPr>
          <w:rFonts w:eastAsia="Times New Roman" w:cs="Times New Roman"/>
          <w:szCs w:val="24"/>
        </w:rPr>
        <w:t>,</w:t>
      </w:r>
      <w:r>
        <w:rPr>
          <w:rFonts w:eastAsia="Times New Roman" w:cs="Times New Roman"/>
          <w:szCs w:val="24"/>
        </w:rPr>
        <w:t xml:space="preserve"> η κ. Μαρία Τριανταφύλλου και ο κ. Χρήστος </w:t>
      </w:r>
      <w:proofErr w:type="spellStart"/>
      <w:r>
        <w:rPr>
          <w:rFonts w:eastAsia="Times New Roman" w:cs="Times New Roman"/>
          <w:szCs w:val="24"/>
        </w:rPr>
        <w:t>Κέλλας</w:t>
      </w:r>
      <w:proofErr w:type="spellEnd"/>
      <w:r>
        <w:rPr>
          <w:rFonts w:eastAsia="Times New Roman" w:cs="Times New Roman"/>
          <w:szCs w:val="24"/>
        </w:rPr>
        <w:t xml:space="preserve">. </w:t>
      </w:r>
    </w:p>
    <w:p w14:paraId="1ED2CFA8"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17.</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Υπουργείο</w:t>
      </w:r>
      <w:r>
        <w:rPr>
          <w:rFonts w:eastAsia="Times New Roman" w:cs="Times New Roman"/>
          <w:szCs w:val="24"/>
        </w:rPr>
        <w:t>υ</w:t>
      </w:r>
      <w:r>
        <w:rPr>
          <w:rFonts w:eastAsia="Times New Roman" w:cs="Times New Roman"/>
          <w:szCs w:val="24"/>
        </w:rPr>
        <w:t xml:space="preserve"> Ναυ</w:t>
      </w:r>
      <w:r>
        <w:rPr>
          <w:rFonts w:eastAsia="Times New Roman" w:cs="Times New Roman"/>
          <w:szCs w:val="24"/>
        </w:rPr>
        <w:t>τιλίας και Νησιωτικής Πολιτικής</w:t>
      </w:r>
      <w:r>
        <w:rPr>
          <w:rFonts w:eastAsia="Times New Roman" w:cs="Times New Roman"/>
          <w:szCs w:val="24"/>
        </w:rPr>
        <w:t>,</w:t>
      </w:r>
      <w:r>
        <w:rPr>
          <w:rFonts w:eastAsia="Times New Roman" w:cs="Times New Roman"/>
          <w:szCs w:val="24"/>
        </w:rPr>
        <w:t xml:space="preserve"> η κ. Ελένη </w:t>
      </w:r>
      <w:proofErr w:type="spellStart"/>
      <w:r>
        <w:rPr>
          <w:rFonts w:eastAsia="Times New Roman" w:cs="Times New Roman"/>
          <w:szCs w:val="24"/>
        </w:rPr>
        <w:t>Αυλωνίτου</w:t>
      </w:r>
      <w:proofErr w:type="spellEnd"/>
      <w:r>
        <w:rPr>
          <w:rFonts w:eastAsia="Times New Roman" w:cs="Times New Roman"/>
          <w:szCs w:val="24"/>
        </w:rPr>
        <w:t xml:space="preserve"> και ο κ. Χρήστος </w:t>
      </w:r>
      <w:proofErr w:type="spellStart"/>
      <w:r>
        <w:rPr>
          <w:rFonts w:eastAsia="Times New Roman" w:cs="Times New Roman"/>
          <w:szCs w:val="24"/>
        </w:rPr>
        <w:t>Μπουκώρος</w:t>
      </w:r>
      <w:proofErr w:type="spellEnd"/>
      <w:r>
        <w:rPr>
          <w:rFonts w:eastAsia="Times New Roman" w:cs="Times New Roman"/>
          <w:szCs w:val="24"/>
        </w:rPr>
        <w:t>.</w:t>
      </w:r>
    </w:p>
    <w:p w14:paraId="1ED2CFA9"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18.</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Υπουργείο</w:t>
      </w:r>
      <w:r>
        <w:rPr>
          <w:rFonts w:eastAsia="Times New Roman" w:cs="Times New Roman"/>
          <w:szCs w:val="24"/>
        </w:rPr>
        <w:t xml:space="preserve"> Αγροτικής Ανάπτυξης και Τροφίμων</w:t>
      </w:r>
      <w:r>
        <w:rPr>
          <w:rFonts w:eastAsia="Times New Roman" w:cs="Times New Roman"/>
          <w:szCs w:val="24"/>
        </w:rPr>
        <w:t>,</w:t>
      </w:r>
      <w:r>
        <w:rPr>
          <w:rFonts w:eastAsia="Times New Roman" w:cs="Times New Roman"/>
          <w:szCs w:val="24"/>
        </w:rPr>
        <w:t xml:space="preserve"> η κ. Αικ</w:t>
      </w:r>
      <w:r>
        <w:rPr>
          <w:rFonts w:eastAsia="Times New Roman" w:cs="Times New Roman"/>
          <w:szCs w:val="24"/>
        </w:rPr>
        <w:t xml:space="preserve">ατερίνη </w:t>
      </w:r>
      <w:proofErr w:type="spellStart"/>
      <w:r>
        <w:rPr>
          <w:rFonts w:eastAsia="Times New Roman" w:cs="Times New Roman"/>
          <w:szCs w:val="24"/>
        </w:rPr>
        <w:t>Ιγγλέζη</w:t>
      </w:r>
      <w:proofErr w:type="spellEnd"/>
      <w:r>
        <w:rPr>
          <w:rFonts w:eastAsia="Times New Roman" w:cs="Times New Roman"/>
          <w:szCs w:val="24"/>
        </w:rPr>
        <w:t xml:space="preserve"> και ο κ. Γεώργιος </w:t>
      </w:r>
      <w:proofErr w:type="spellStart"/>
      <w:r>
        <w:rPr>
          <w:rFonts w:eastAsia="Times New Roman" w:cs="Times New Roman"/>
          <w:szCs w:val="24"/>
        </w:rPr>
        <w:t>Στύλιος</w:t>
      </w:r>
      <w:proofErr w:type="spellEnd"/>
      <w:r>
        <w:rPr>
          <w:rFonts w:eastAsia="Times New Roman" w:cs="Times New Roman"/>
          <w:szCs w:val="24"/>
        </w:rPr>
        <w:t>.</w:t>
      </w:r>
    </w:p>
    <w:p w14:paraId="1ED2CFAA"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19. Του</w:t>
      </w:r>
      <w:r>
        <w:rPr>
          <w:rFonts w:eastAsia="Times New Roman" w:cs="Times New Roman"/>
          <w:szCs w:val="24"/>
        </w:rPr>
        <w:t xml:space="preserve"> Υπουργείο</w:t>
      </w:r>
      <w:r>
        <w:rPr>
          <w:rFonts w:eastAsia="Times New Roman" w:cs="Times New Roman"/>
          <w:szCs w:val="24"/>
        </w:rPr>
        <w:t xml:space="preserve"> Τουρισμού</w:t>
      </w:r>
      <w:r>
        <w:rPr>
          <w:rFonts w:eastAsia="Times New Roman" w:cs="Times New Roman"/>
          <w:szCs w:val="24"/>
        </w:rPr>
        <w:t>,</w:t>
      </w:r>
      <w:r>
        <w:rPr>
          <w:rFonts w:eastAsia="Times New Roman" w:cs="Times New Roman"/>
          <w:szCs w:val="24"/>
        </w:rPr>
        <w:t xml:space="preserve"> ο κ. Γεώργιος Ψυχογιός και η κ. Φωτεινή Αραμπατζή. </w:t>
      </w:r>
    </w:p>
    <w:p w14:paraId="1ED2CFAB"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παρακαλώ ψηφίζοντας να μην αποχωρήσετε, γιατί μετά την ονομαστική ψηφοφορία για τα Υπουργεία και την Π</w:t>
      </w:r>
      <w:r>
        <w:rPr>
          <w:rFonts w:eastAsia="Times New Roman" w:cs="Times New Roman"/>
          <w:szCs w:val="24"/>
        </w:rPr>
        <w:t xml:space="preserve">ροεδρία της Δημοκρατίας θα επακολουθήσει ψηφοφορία με έγερση για τους προϋπολογισμούς δημοσίων επενδύσεων και προσαρτημένων προϋπολογισμών, καθώς και για τους προϋπολογισμούς των αποκεντρωμένων διοικήσεων και των περιφερειακών υπηρεσιών των Υπουργείων που </w:t>
      </w:r>
      <w:r>
        <w:rPr>
          <w:rFonts w:eastAsia="Times New Roman" w:cs="Times New Roman"/>
          <w:szCs w:val="24"/>
        </w:rPr>
        <w:t>αναφέρονται στο άρθρο 2 του νομοσχεδίου</w:t>
      </w:r>
      <w:r>
        <w:rPr>
          <w:rFonts w:eastAsia="Times New Roman" w:cs="Times New Roman"/>
          <w:szCs w:val="24"/>
        </w:rPr>
        <w:t xml:space="preserve"> του Υπουργείου Οικονομίας: «Κύρωση του Κρατικού Προϋπολογισμού οικονομικού έτους 2018».</w:t>
      </w:r>
      <w:r>
        <w:rPr>
          <w:rFonts w:eastAsia="Times New Roman" w:cs="Times New Roman"/>
          <w:szCs w:val="24"/>
        </w:rPr>
        <w:t xml:space="preserve"> </w:t>
      </w:r>
    </w:p>
    <w:p w14:paraId="1ED2CFA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Παρακαλώ, αν κάποιοι δεν έχουν καταλάβει τις θέσεις τους ή δεν έχουν ενημερωθεί, να προσέλθουν αμέσως για να ξεκινήσουμε την ψη</w:t>
      </w:r>
      <w:r>
        <w:rPr>
          <w:rFonts w:eastAsia="Times New Roman" w:cs="Times New Roman"/>
          <w:szCs w:val="24"/>
        </w:rPr>
        <w:t xml:space="preserve">φοφορία. </w:t>
      </w:r>
    </w:p>
    <w:p w14:paraId="1ED2CFAD"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Παρακαλώ τους κυρίους συναδέλφους επί του καταλόγου να προχωρήσουν στην εκφώνηση των ονομάτων των συναδέλφων και η συνάδελφος κ. Αναστασία </w:t>
      </w:r>
      <w:proofErr w:type="spellStart"/>
      <w:r>
        <w:rPr>
          <w:rFonts w:eastAsia="Times New Roman" w:cs="Times New Roman"/>
          <w:szCs w:val="24"/>
        </w:rPr>
        <w:t>Γκαρά</w:t>
      </w:r>
      <w:proofErr w:type="spellEnd"/>
      <w:r>
        <w:rPr>
          <w:rFonts w:eastAsia="Times New Roman" w:cs="Times New Roman"/>
          <w:szCs w:val="24"/>
        </w:rPr>
        <w:t xml:space="preserve"> θα επαναλαμβάνει το «ΝΑΙ» ή </w:t>
      </w:r>
      <w:r>
        <w:rPr>
          <w:rFonts w:eastAsia="Times New Roman" w:cs="Times New Roman"/>
          <w:szCs w:val="24"/>
        </w:rPr>
        <w:t xml:space="preserve">το </w:t>
      </w:r>
      <w:r>
        <w:rPr>
          <w:rFonts w:eastAsia="Times New Roman" w:cs="Times New Roman"/>
          <w:szCs w:val="24"/>
        </w:rPr>
        <w:t xml:space="preserve">«ΟΧΙ» κάθε συναδέλφου που ψηφίζει. </w:t>
      </w:r>
    </w:p>
    <w:p w14:paraId="1ED2CFAE" w14:textId="77777777" w:rsidR="00844B03" w:rsidRDefault="0027580D">
      <w:pPr>
        <w:spacing w:after="0" w:line="600" w:lineRule="auto"/>
        <w:ind w:firstLine="720"/>
        <w:jc w:val="both"/>
        <w:rPr>
          <w:rFonts w:eastAsia="Times New Roman"/>
          <w:szCs w:val="24"/>
        </w:rPr>
      </w:pPr>
      <w:r w:rsidRPr="00343D3D">
        <w:rPr>
          <w:rFonts w:eastAsia="Times New Roman"/>
          <w:szCs w:val="24"/>
        </w:rPr>
        <w:t xml:space="preserve">Σας ενημερώνω ότι </w:t>
      </w:r>
      <w:r>
        <w:rPr>
          <w:rFonts w:eastAsia="Times New Roman"/>
          <w:szCs w:val="24"/>
        </w:rPr>
        <w:t>έχει</w:t>
      </w:r>
      <w:r w:rsidRPr="00343D3D">
        <w:rPr>
          <w:rFonts w:eastAsia="Times New Roman"/>
          <w:szCs w:val="24"/>
        </w:rPr>
        <w:t xml:space="preserve"> έ</w:t>
      </w:r>
      <w:r>
        <w:rPr>
          <w:rFonts w:eastAsia="Times New Roman"/>
          <w:szCs w:val="24"/>
        </w:rPr>
        <w:t xml:space="preserve">λθει στο </w:t>
      </w:r>
      <w:r>
        <w:rPr>
          <w:rFonts w:eastAsia="Times New Roman"/>
          <w:szCs w:val="24"/>
        </w:rPr>
        <w:t>Προεδρείο τηλεομοιοτυπία</w:t>
      </w:r>
      <w:r w:rsidRPr="00343D3D">
        <w:rPr>
          <w:rFonts w:eastAsia="Times New Roman"/>
          <w:szCs w:val="24"/>
        </w:rPr>
        <w:t xml:space="preserve"> (φαξ) συνα</w:t>
      </w:r>
      <w:r>
        <w:rPr>
          <w:rFonts w:eastAsia="Times New Roman"/>
          <w:szCs w:val="24"/>
        </w:rPr>
        <w:t>δέλφου, σύμφωνα με το άρθρο 70Α</w:t>
      </w:r>
      <w:r w:rsidRPr="00343D3D">
        <w:rPr>
          <w:rFonts w:eastAsia="Times New Roman"/>
          <w:szCs w:val="24"/>
        </w:rPr>
        <w:t xml:space="preserve"> του Κανονισμού της Βουλής, με </w:t>
      </w:r>
      <w:r>
        <w:rPr>
          <w:rFonts w:eastAsia="Times New Roman"/>
          <w:szCs w:val="24"/>
        </w:rPr>
        <w:t>την οποία γνωστοποιεί την ψήφο του</w:t>
      </w:r>
      <w:r w:rsidRPr="00343D3D">
        <w:rPr>
          <w:rFonts w:eastAsia="Times New Roman"/>
          <w:szCs w:val="24"/>
        </w:rPr>
        <w:t xml:space="preserve"> επί του νομοσχεδίου. </w:t>
      </w:r>
      <w:r>
        <w:rPr>
          <w:rFonts w:eastAsia="Times New Roman"/>
          <w:szCs w:val="24"/>
        </w:rPr>
        <w:t>Η</w:t>
      </w:r>
      <w:r w:rsidRPr="00343D3D">
        <w:rPr>
          <w:rFonts w:eastAsia="Times New Roman"/>
          <w:szCs w:val="24"/>
        </w:rPr>
        <w:t xml:space="preserve"> ψήφο</w:t>
      </w:r>
      <w:r>
        <w:rPr>
          <w:rFonts w:eastAsia="Times New Roman"/>
          <w:szCs w:val="24"/>
        </w:rPr>
        <w:t>ς</w:t>
      </w:r>
      <w:r w:rsidRPr="00343D3D">
        <w:rPr>
          <w:rFonts w:eastAsia="Times New Roman"/>
          <w:szCs w:val="24"/>
        </w:rPr>
        <w:t xml:space="preserve"> αυτ</w:t>
      </w:r>
      <w:r>
        <w:rPr>
          <w:rFonts w:eastAsia="Times New Roman"/>
          <w:szCs w:val="24"/>
        </w:rPr>
        <w:t>ή θα ανακοινωθεί και θα συνυπολογιστεί</w:t>
      </w:r>
      <w:r w:rsidRPr="00343D3D">
        <w:rPr>
          <w:rFonts w:eastAsia="Times New Roman"/>
          <w:szCs w:val="24"/>
        </w:rPr>
        <w:t xml:space="preserve"> στην καταμέτρηση, η οποία θα ακολουθήσει.</w:t>
      </w:r>
    </w:p>
    <w:p w14:paraId="1ED2CFAF"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Παρακαλώ να</w:t>
      </w:r>
      <w:r>
        <w:rPr>
          <w:rFonts w:eastAsia="Times New Roman" w:cs="Times New Roman"/>
          <w:szCs w:val="24"/>
        </w:rPr>
        <w:t xml:space="preserve"> αρχίσει η ανάγνωση του καταλόγου.</w:t>
      </w:r>
    </w:p>
    <w:p w14:paraId="1ED2CFB0" w14:textId="77777777" w:rsidR="00844B03" w:rsidRDefault="0027580D">
      <w:pPr>
        <w:spacing w:after="0" w:line="600" w:lineRule="auto"/>
        <w:ind w:firstLine="720"/>
        <w:jc w:val="center"/>
        <w:rPr>
          <w:rFonts w:eastAsia="Times New Roman" w:cs="Times New Roman"/>
          <w:szCs w:val="24"/>
        </w:rPr>
      </w:pPr>
      <w:r w:rsidRPr="005F4AFE">
        <w:rPr>
          <w:rFonts w:eastAsia="Times New Roman" w:cs="Times New Roman"/>
          <w:szCs w:val="24"/>
        </w:rPr>
        <w:t>(</w:t>
      </w:r>
      <w:r w:rsidRPr="00FB438D">
        <w:rPr>
          <w:rFonts w:eastAsia="Times New Roman" w:cs="Times New Roman"/>
          <w:szCs w:val="24"/>
        </w:rPr>
        <w:t>ΨΗΦΟΦΟΡΙΑ)</w:t>
      </w:r>
    </w:p>
    <w:p w14:paraId="1ED2CFB1" w14:textId="77777777" w:rsidR="00844B03" w:rsidRDefault="0027580D">
      <w:pPr>
        <w:spacing w:after="0" w:line="600" w:lineRule="auto"/>
        <w:ind w:firstLine="720"/>
        <w:jc w:val="center"/>
        <w:rPr>
          <w:rFonts w:eastAsia="Times New Roman" w:cs="Times New Roman"/>
          <w:szCs w:val="24"/>
        </w:rPr>
      </w:pPr>
      <w:r w:rsidRPr="00FB438D">
        <w:rPr>
          <w:rFonts w:eastAsia="Times New Roman" w:cs="Times New Roman"/>
          <w:szCs w:val="24"/>
        </w:rPr>
        <w:t>(ΜΕΤΑ ΚΑΙ ΤΗ ΔΕΥΤΕΡΗ ΑΝΑΓΝΩΣΗ ΤΟΥ ΚΑΤΑΛΟΓΟΥ)</w:t>
      </w:r>
    </w:p>
    <w:p w14:paraId="1ED2CFB2" w14:textId="77777777" w:rsidR="00844B03" w:rsidRDefault="0027580D">
      <w:pPr>
        <w:spacing w:after="0" w:line="600" w:lineRule="auto"/>
        <w:ind w:firstLine="720"/>
        <w:jc w:val="both"/>
        <w:rPr>
          <w:rFonts w:eastAsia="Times New Roman" w:cs="Times New Roman"/>
          <w:szCs w:val="24"/>
        </w:rPr>
      </w:pPr>
      <w:r w:rsidRPr="00FB438D">
        <w:rPr>
          <w:rFonts w:eastAsia="Times New Roman"/>
          <w:b/>
          <w:bCs/>
        </w:rPr>
        <w:t xml:space="preserve">ΠΡΟΕΔΡΕΥΟΥΣΑ (Αναστασία Χριστοδουλοπούλου): </w:t>
      </w:r>
      <w:r w:rsidRPr="00FB438D">
        <w:rPr>
          <w:rFonts w:eastAsia="Times New Roman" w:cs="Times New Roman"/>
          <w:szCs w:val="24"/>
        </w:rPr>
        <w:t>Υπάρχει συνάδελφος</w:t>
      </w:r>
      <w:r>
        <w:rPr>
          <w:rFonts w:eastAsia="Times New Roman" w:cs="Times New Roman"/>
          <w:szCs w:val="24"/>
        </w:rPr>
        <w:t xml:space="preserve">, ο οποίος </w:t>
      </w:r>
      <w:r w:rsidRPr="00FB438D">
        <w:rPr>
          <w:rFonts w:eastAsia="Times New Roman" w:cs="Times New Roman"/>
          <w:szCs w:val="24"/>
        </w:rPr>
        <w:t xml:space="preserve">δεν άκουσε το όνομά του; Κανείς. </w:t>
      </w:r>
    </w:p>
    <w:p w14:paraId="1ED2CFB3"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sidRPr="00FB438D">
        <w:rPr>
          <w:rFonts w:eastAsia="Times New Roman" w:cs="Times New Roman"/>
          <w:szCs w:val="24"/>
        </w:rPr>
        <w:t>επιστολή</w:t>
      </w:r>
      <w:r>
        <w:rPr>
          <w:rFonts w:eastAsia="Times New Roman" w:cs="Times New Roman"/>
          <w:szCs w:val="24"/>
        </w:rPr>
        <w:t>,</w:t>
      </w:r>
      <w:r w:rsidRPr="00FB438D">
        <w:rPr>
          <w:rFonts w:eastAsia="Times New Roman" w:cs="Times New Roman"/>
          <w:szCs w:val="24"/>
        </w:rPr>
        <w:t xml:space="preserve"> η οποία απεστάλη στο Προεδρείο από το συνάδελφο</w:t>
      </w:r>
      <w:r>
        <w:rPr>
          <w:rFonts w:eastAsia="Times New Roman" w:cs="Times New Roman"/>
          <w:szCs w:val="24"/>
        </w:rPr>
        <w:t xml:space="preserve"> κ. Νικόλαο Κοτζιά</w:t>
      </w:r>
      <w:r w:rsidRPr="00FB438D">
        <w:rPr>
          <w:rFonts w:eastAsia="Times New Roman" w:cs="Times New Roman"/>
          <w:szCs w:val="24"/>
        </w:rPr>
        <w:t>, σύμφωνα με το άρθρο 70Α του Κανονισμού της Βουλής</w:t>
      </w:r>
      <w:r>
        <w:rPr>
          <w:rFonts w:eastAsia="Times New Roman" w:cs="Times New Roman"/>
          <w:szCs w:val="24"/>
        </w:rPr>
        <w:t>,</w:t>
      </w:r>
      <w:r w:rsidRPr="00FB438D">
        <w:rPr>
          <w:rFonts w:eastAsia="Times New Roman" w:cs="Times New Roman"/>
          <w:szCs w:val="24"/>
        </w:rPr>
        <w:t xml:space="preserve"> </w:t>
      </w:r>
      <w:r>
        <w:rPr>
          <w:rFonts w:eastAsia="Times New Roman" w:cs="Times New Roman"/>
          <w:szCs w:val="24"/>
        </w:rPr>
        <w:t>θα καταχωριστεί</w:t>
      </w:r>
      <w:r w:rsidRPr="00FB438D">
        <w:rPr>
          <w:rFonts w:eastAsia="Times New Roman" w:cs="Times New Roman"/>
          <w:szCs w:val="24"/>
        </w:rPr>
        <w:t xml:space="preserve"> στα Πρακτικά.</w:t>
      </w:r>
    </w:p>
    <w:p w14:paraId="1ED2CFB4" w14:textId="77777777" w:rsidR="00844B03" w:rsidRDefault="0027580D">
      <w:pPr>
        <w:spacing w:after="0" w:line="600" w:lineRule="auto"/>
        <w:ind w:firstLine="720"/>
        <w:jc w:val="both"/>
        <w:rPr>
          <w:rFonts w:eastAsia="Times New Roman" w:cs="Times New Roman"/>
          <w:szCs w:val="24"/>
        </w:rPr>
      </w:pPr>
      <w:r w:rsidRPr="00FB438D">
        <w:rPr>
          <w:rFonts w:eastAsia="Times New Roman" w:cs="Times New Roman"/>
          <w:szCs w:val="24"/>
        </w:rPr>
        <w:t xml:space="preserve">(Η προαναφερθείσα επιστολή </w:t>
      </w:r>
      <w:r>
        <w:rPr>
          <w:rFonts w:eastAsia="Times New Roman" w:cs="Times New Roman"/>
          <w:szCs w:val="24"/>
        </w:rPr>
        <w:t xml:space="preserve">καταχωρίζεται στα Πρακτικά και </w:t>
      </w:r>
      <w:r w:rsidRPr="00FB438D">
        <w:rPr>
          <w:rFonts w:eastAsia="Times New Roman" w:cs="Times New Roman"/>
          <w:szCs w:val="24"/>
        </w:rPr>
        <w:t>έχει ως εξής:</w:t>
      </w:r>
    </w:p>
    <w:p w14:paraId="1ED2CFB5" w14:textId="77777777" w:rsidR="00844B03" w:rsidRDefault="0027580D">
      <w:pPr>
        <w:spacing w:after="0" w:line="600" w:lineRule="auto"/>
        <w:ind w:firstLine="720"/>
        <w:jc w:val="center"/>
        <w:rPr>
          <w:rFonts w:eastAsia="Times New Roman" w:cs="Times New Roman"/>
          <w:color w:val="FF0000"/>
          <w:szCs w:val="24"/>
        </w:rPr>
      </w:pPr>
      <w:r w:rsidRPr="00747155">
        <w:rPr>
          <w:rFonts w:eastAsia="Times New Roman" w:cs="Times New Roman"/>
          <w:color w:val="FF0000"/>
          <w:szCs w:val="24"/>
        </w:rPr>
        <w:t>ΑΛΛΑΓΗ ΣΕΛΙΔΑΣ</w:t>
      </w:r>
    </w:p>
    <w:p w14:paraId="1ED2CFB6" w14:textId="77777777" w:rsidR="00844B03" w:rsidRDefault="0027580D">
      <w:pPr>
        <w:spacing w:after="0" w:line="600" w:lineRule="auto"/>
        <w:ind w:firstLine="720"/>
        <w:jc w:val="center"/>
        <w:rPr>
          <w:rFonts w:eastAsia="Times New Roman" w:cs="Times New Roman"/>
          <w:color w:val="FF0000"/>
          <w:szCs w:val="24"/>
        </w:rPr>
      </w:pPr>
      <w:r w:rsidRPr="00747155">
        <w:rPr>
          <w:rFonts w:eastAsia="Times New Roman" w:cs="Times New Roman"/>
          <w:color w:val="FF0000"/>
          <w:szCs w:val="24"/>
        </w:rPr>
        <w:t xml:space="preserve">(ΝΑ ΜΠΕΙ Η ΣΕΛΙΔΑ </w:t>
      </w:r>
      <w:r w:rsidRPr="00747155">
        <w:rPr>
          <w:rFonts w:eastAsia="Times New Roman" w:cs="Times New Roman"/>
          <w:color w:val="FF0000"/>
          <w:szCs w:val="24"/>
        </w:rPr>
        <w:t>376)</w:t>
      </w:r>
    </w:p>
    <w:p w14:paraId="1ED2CFB7" w14:textId="77777777" w:rsidR="00844B03" w:rsidRDefault="0027580D">
      <w:pPr>
        <w:spacing w:after="0" w:line="600" w:lineRule="auto"/>
        <w:ind w:firstLine="720"/>
        <w:jc w:val="center"/>
        <w:rPr>
          <w:rFonts w:eastAsia="Times New Roman" w:cs="Times New Roman"/>
          <w:szCs w:val="24"/>
        </w:rPr>
      </w:pPr>
      <w:r w:rsidRPr="00747155">
        <w:rPr>
          <w:rFonts w:eastAsia="Times New Roman" w:cs="Times New Roman"/>
          <w:color w:val="FF0000"/>
          <w:szCs w:val="24"/>
        </w:rPr>
        <w:t>ΑΛΛΑΓΗ ΣΕΛΙΔΑΣ</w:t>
      </w:r>
    </w:p>
    <w:p w14:paraId="1ED2CFB8" w14:textId="77777777" w:rsidR="00844B03" w:rsidRDefault="0027580D">
      <w:pPr>
        <w:spacing w:after="0" w:line="600" w:lineRule="auto"/>
        <w:ind w:firstLine="720"/>
        <w:jc w:val="both"/>
        <w:rPr>
          <w:rFonts w:eastAsia="Times New Roman" w:cs="Times New Roman"/>
          <w:szCs w:val="24"/>
        </w:rPr>
      </w:pPr>
      <w:r w:rsidRPr="00FB438D">
        <w:rPr>
          <w:rFonts w:eastAsia="Times New Roman"/>
          <w:b/>
          <w:bCs/>
        </w:rPr>
        <w:t xml:space="preserve">ΠΡΟΕΔΡΕΥΟΥΣΑ (Αναστασία Χριστοδουλοπούλου): </w:t>
      </w:r>
      <w:r w:rsidRPr="00FB438D">
        <w:rPr>
          <w:rFonts w:eastAsia="Times New Roman" w:cs="Times New Roman"/>
          <w:szCs w:val="24"/>
        </w:rPr>
        <w:t xml:space="preserve">Κυρίες και κύριοι συνάδελφοι, σας ενημερώνω </w:t>
      </w:r>
      <w:r>
        <w:rPr>
          <w:rFonts w:eastAsia="Times New Roman" w:cs="Times New Roman"/>
          <w:szCs w:val="24"/>
        </w:rPr>
        <w:t>επίσης</w:t>
      </w:r>
      <w:r w:rsidRPr="00FB438D">
        <w:rPr>
          <w:rFonts w:eastAsia="Times New Roman" w:cs="Times New Roman"/>
          <w:szCs w:val="24"/>
        </w:rPr>
        <w:t xml:space="preserve"> ότι έχει έρθει στο Προεδρείο επιστολή του συναδέλφου </w:t>
      </w:r>
      <w:r>
        <w:rPr>
          <w:rFonts w:eastAsia="Times New Roman" w:cs="Times New Roman"/>
          <w:szCs w:val="24"/>
        </w:rPr>
        <w:t xml:space="preserve">Β΄ </w:t>
      </w:r>
      <w:r>
        <w:rPr>
          <w:rFonts w:eastAsia="Times New Roman" w:cs="Times New Roman"/>
          <w:szCs w:val="24"/>
        </w:rPr>
        <w:t>Αθηνών</w:t>
      </w:r>
      <w:r>
        <w:rPr>
          <w:rFonts w:eastAsia="Times New Roman" w:cs="Times New Roman"/>
          <w:szCs w:val="24"/>
        </w:rPr>
        <w:t xml:space="preserve"> </w:t>
      </w:r>
      <w:r w:rsidRPr="00FB438D">
        <w:rPr>
          <w:rFonts w:eastAsia="Times New Roman"/>
          <w:bCs/>
        </w:rPr>
        <w:t xml:space="preserve">κ. </w:t>
      </w:r>
      <w:r>
        <w:rPr>
          <w:rFonts w:eastAsia="Times New Roman"/>
          <w:bCs/>
        </w:rPr>
        <w:t>Χριστόφορου Παπαδόπουλου</w:t>
      </w:r>
      <w:r w:rsidRPr="00FB438D">
        <w:rPr>
          <w:rFonts w:eastAsia="Times New Roman" w:cs="Times New Roman"/>
          <w:szCs w:val="24"/>
        </w:rPr>
        <w:t xml:space="preserve">, ο οποίος μας γνωρίζει </w:t>
      </w:r>
      <w:r w:rsidRPr="00FB438D">
        <w:rPr>
          <w:rFonts w:eastAsia="Times New Roman"/>
          <w:bCs/>
          <w:shd w:val="clear" w:color="auto" w:fill="FFFFFF"/>
        </w:rPr>
        <w:t>ότι</w:t>
      </w:r>
      <w:r w:rsidRPr="00FB438D">
        <w:rPr>
          <w:rFonts w:eastAsia="Times New Roman" w:cs="Times New Roman"/>
          <w:szCs w:val="24"/>
        </w:rPr>
        <w:t xml:space="preserve"> απουσιάζει από την ψηφο</w:t>
      </w:r>
      <w:r w:rsidRPr="00FB438D">
        <w:rPr>
          <w:rFonts w:eastAsia="Times New Roman" w:cs="Times New Roman"/>
          <w:szCs w:val="24"/>
        </w:rPr>
        <w:t>φορί</w:t>
      </w:r>
      <w:r>
        <w:rPr>
          <w:rFonts w:eastAsia="Times New Roman" w:cs="Times New Roman"/>
          <w:szCs w:val="24"/>
        </w:rPr>
        <w:t>α</w:t>
      </w:r>
      <w:r w:rsidRPr="00FB438D">
        <w:rPr>
          <w:rFonts w:eastAsia="Times New Roman" w:cs="Times New Roman"/>
          <w:szCs w:val="24"/>
        </w:rPr>
        <w:t xml:space="preserve"> και </w:t>
      </w:r>
      <w:r w:rsidRPr="00FB438D">
        <w:rPr>
          <w:rFonts w:eastAsia="Times New Roman"/>
          <w:bCs/>
          <w:shd w:val="clear" w:color="auto" w:fill="FFFFFF"/>
        </w:rPr>
        <w:t>ότι</w:t>
      </w:r>
      <w:r>
        <w:rPr>
          <w:rFonts w:eastAsia="Times New Roman" w:cs="Times New Roman"/>
          <w:szCs w:val="24"/>
        </w:rPr>
        <w:t xml:space="preserve"> αν ήταν παρών, </w:t>
      </w:r>
      <w:r w:rsidRPr="00FB438D">
        <w:rPr>
          <w:rFonts w:eastAsia="Times New Roman" w:cs="Times New Roman"/>
          <w:szCs w:val="24"/>
        </w:rPr>
        <w:t xml:space="preserve">θα ψήφιζε «ΝΑΙ». </w:t>
      </w:r>
    </w:p>
    <w:p w14:paraId="1ED2CFB9" w14:textId="77777777" w:rsidR="00844B03" w:rsidRDefault="0027580D">
      <w:pPr>
        <w:spacing w:after="0" w:line="600" w:lineRule="auto"/>
        <w:ind w:firstLine="720"/>
        <w:jc w:val="both"/>
        <w:rPr>
          <w:rFonts w:eastAsia="Times New Roman" w:cs="Times New Roman"/>
        </w:rPr>
      </w:pPr>
      <w:r w:rsidRPr="00FB438D">
        <w:rPr>
          <w:rFonts w:eastAsia="Times New Roman" w:cs="Times New Roman"/>
          <w:szCs w:val="24"/>
        </w:rPr>
        <w:t>Η επιστολή</w:t>
      </w:r>
      <w:r>
        <w:rPr>
          <w:rFonts w:eastAsia="Times New Roman" w:cs="Times New Roman"/>
          <w:szCs w:val="24"/>
        </w:rPr>
        <w:t xml:space="preserve"> αυτή, </w:t>
      </w:r>
      <w:r w:rsidRPr="0054604E">
        <w:rPr>
          <w:rFonts w:eastAsia="Times New Roman"/>
          <w:bCs/>
          <w:shd w:val="clear" w:color="auto" w:fill="FFFFFF"/>
        </w:rPr>
        <w:t>η οποία</w:t>
      </w:r>
      <w:r w:rsidRPr="00FB438D">
        <w:rPr>
          <w:rFonts w:eastAsia="Times New Roman" w:cs="Times New Roman"/>
          <w:szCs w:val="24"/>
        </w:rPr>
        <w:t xml:space="preserve"> εκφράζει πρόθεση ψήφου, θα καταχωριστεί στα Πρακτικά της σημερινής συνεδρίασης</w:t>
      </w:r>
      <w:r>
        <w:rPr>
          <w:rFonts w:eastAsia="Times New Roman" w:cs="Times New Roman"/>
          <w:szCs w:val="24"/>
        </w:rPr>
        <w:t>,</w:t>
      </w:r>
      <w:r w:rsidRPr="00FB438D">
        <w:rPr>
          <w:rFonts w:eastAsia="Times New Roman" w:cs="Times New Roman"/>
          <w:szCs w:val="24"/>
        </w:rPr>
        <w:t xml:space="preserve"> αλλά δεν </w:t>
      </w:r>
      <w:r>
        <w:rPr>
          <w:rFonts w:eastAsia="Times New Roman" w:cs="Times New Roman"/>
          <w:szCs w:val="24"/>
        </w:rPr>
        <w:t>συνυπολογίζεται στην καταμέτρηση των ψήφων.</w:t>
      </w:r>
    </w:p>
    <w:p w14:paraId="1ED2CFBA" w14:textId="77777777" w:rsidR="00844B03" w:rsidRDefault="0027580D">
      <w:pPr>
        <w:spacing w:after="0" w:line="600" w:lineRule="auto"/>
        <w:ind w:firstLine="720"/>
        <w:jc w:val="both"/>
        <w:rPr>
          <w:rFonts w:eastAsia="Times New Roman" w:cs="Times New Roman"/>
          <w:szCs w:val="24"/>
        </w:rPr>
      </w:pPr>
      <w:r w:rsidRPr="00FB438D">
        <w:rPr>
          <w:rFonts w:eastAsia="Times New Roman" w:cs="Times New Roman"/>
          <w:szCs w:val="24"/>
        </w:rPr>
        <w:t xml:space="preserve">(Η προαναφερθείσα επιστολή </w:t>
      </w:r>
      <w:r>
        <w:rPr>
          <w:rFonts w:eastAsia="Times New Roman" w:cs="Times New Roman"/>
          <w:szCs w:val="24"/>
        </w:rPr>
        <w:t>καταχωρίζεται στα Πρακτι</w:t>
      </w:r>
      <w:r>
        <w:rPr>
          <w:rFonts w:eastAsia="Times New Roman" w:cs="Times New Roman"/>
          <w:szCs w:val="24"/>
        </w:rPr>
        <w:t xml:space="preserve">κά </w:t>
      </w:r>
      <w:r w:rsidRPr="00F331DF">
        <w:rPr>
          <w:rFonts w:eastAsia="Times New Roman"/>
          <w:bCs/>
        </w:rPr>
        <w:t>και</w:t>
      </w:r>
      <w:r>
        <w:rPr>
          <w:rFonts w:eastAsia="Times New Roman" w:cs="Times New Roman"/>
          <w:szCs w:val="24"/>
        </w:rPr>
        <w:t xml:space="preserve"> </w:t>
      </w:r>
      <w:r w:rsidRPr="00FB438D">
        <w:rPr>
          <w:rFonts w:eastAsia="Times New Roman" w:cs="Times New Roman"/>
          <w:szCs w:val="24"/>
        </w:rPr>
        <w:t>έχει ως εξής:</w:t>
      </w:r>
    </w:p>
    <w:p w14:paraId="1ED2CFBB" w14:textId="77777777" w:rsidR="00844B03" w:rsidRDefault="0027580D">
      <w:pPr>
        <w:spacing w:after="0" w:line="600" w:lineRule="auto"/>
        <w:ind w:firstLine="720"/>
        <w:jc w:val="center"/>
        <w:rPr>
          <w:rFonts w:eastAsia="Times New Roman" w:cs="Times New Roman"/>
          <w:color w:val="FF0000"/>
          <w:szCs w:val="24"/>
        </w:rPr>
      </w:pPr>
      <w:r w:rsidRPr="00747155">
        <w:rPr>
          <w:rFonts w:eastAsia="Times New Roman" w:cs="Times New Roman"/>
          <w:color w:val="FF0000"/>
          <w:szCs w:val="24"/>
        </w:rPr>
        <w:t>ΑΛΛΑΓΗ ΣΕΛΙΔΑΣ</w:t>
      </w:r>
    </w:p>
    <w:p w14:paraId="1ED2CFBC" w14:textId="77777777" w:rsidR="00844B03" w:rsidRDefault="0027580D">
      <w:pPr>
        <w:spacing w:after="0" w:line="600" w:lineRule="auto"/>
        <w:ind w:firstLine="720"/>
        <w:jc w:val="center"/>
        <w:rPr>
          <w:rFonts w:eastAsia="Times New Roman" w:cs="Times New Roman"/>
          <w:color w:val="FF0000"/>
          <w:szCs w:val="24"/>
        </w:rPr>
      </w:pPr>
      <w:r w:rsidRPr="00747155">
        <w:rPr>
          <w:rFonts w:eastAsia="Times New Roman" w:cs="Times New Roman"/>
          <w:color w:val="FF0000"/>
          <w:szCs w:val="24"/>
        </w:rPr>
        <w:t>(ΝΑ ΜΠΕΙ Η ΣΕΛΙΔΑ 37</w:t>
      </w:r>
      <w:r>
        <w:rPr>
          <w:rFonts w:eastAsia="Times New Roman" w:cs="Times New Roman"/>
          <w:color w:val="FF0000"/>
          <w:szCs w:val="24"/>
        </w:rPr>
        <w:t>8</w:t>
      </w:r>
      <w:r w:rsidRPr="00747155">
        <w:rPr>
          <w:rFonts w:eastAsia="Times New Roman" w:cs="Times New Roman"/>
          <w:color w:val="FF0000"/>
          <w:szCs w:val="24"/>
        </w:rPr>
        <w:t>)</w:t>
      </w:r>
    </w:p>
    <w:p w14:paraId="1ED2CFBD" w14:textId="77777777" w:rsidR="00844B03" w:rsidRDefault="0027580D">
      <w:pPr>
        <w:spacing w:after="0" w:line="600" w:lineRule="auto"/>
        <w:ind w:firstLine="720"/>
        <w:jc w:val="center"/>
        <w:rPr>
          <w:rFonts w:eastAsia="Times New Roman" w:cs="Times New Roman"/>
          <w:szCs w:val="24"/>
        </w:rPr>
      </w:pPr>
      <w:r w:rsidRPr="00747155">
        <w:rPr>
          <w:rFonts w:eastAsia="Times New Roman" w:cs="Times New Roman"/>
          <w:color w:val="FF0000"/>
          <w:szCs w:val="24"/>
        </w:rPr>
        <w:t>ΑΛΛΑΓΗ ΣΕΛΙΔΑΣ</w:t>
      </w:r>
    </w:p>
    <w:p w14:paraId="1ED2CFBE" w14:textId="77777777" w:rsidR="00844B03" w:rsidRDefault="0027580D">
      <w:pPr>
        <w:spacing w:after="0" w:line="600" w:lineRule="auto"/>
        <w:ind w:firstLine="720"/>
        <w:jc w:val="both"/>
        <w:rPr>
          <w:rFonts w:eastAsia="Times New Roman" w:cs="Times New Roman"/>
          <w:szCs w:val="24"/>
        </w:rPr>
      </w:pPr>
      <w:r w:rsidRPr="00FB438D">
        <w:rPr>
          <w:rFonts w:eastAsia="Times New Roman"/>
          <w:b/>
          <w:bCs/>
        </w:rPr>
        <w:t>ΠΡΟΕΔΡΕΥΟΥΣΑ (Αναστασία Χριστοδουλοπούλου):</w:t>
      </w:r>
      <w:r w:rsidRPr="00FB438D">
        <w:rPr>
          <w:rFonts w:eastAsia="Times New Roman" w:cs="Times New Roman"/>
          <w:b/>
          <w:szCs w:val="24"/>
        </w:rPr>
        <w:t xml:space="preserve"> </w:t>
      </w:r>
      <w:r w:rsidRPr="00FB438D">
        <w:rPr>
          <w:rFonts w:eastAsia="Times New Roman"/>
          <w:szCs w:val="24"/>
        </w:rPr>
        <w:t>Κυρίες και κύριοι συνάδελφοι</w:t>
      </w:r>
      <w:r w:rsidRPr="00FB438D">
        <w:rPr>
          <w:rFonts w:eastAsia="Times New Roman" w:cs="Times New Roman"/>
          <w:szCs w:val="24"/>
        </w:rPr>
        <w:t>, κηρύσσεται περαιωμένη η ψηφοφορία</w:t>
      </w:r>
      <w:r>
        <w:rPr>
          <w:rFonts w:eastAsia="Times New Roman" w:cs="Times New Roman"/>
          <w:szCs w:val="24"/>
        </w:rPr>
        <w:t xml:space="preserve"> επί του κρατικού προϋπολογισμού του οικονομικού έτους 2018.</w:t>
      </w:r>
    </w:p>
    <w:p w14:paraId="1ED2CFBF" w14:textId="77777777" w:rsidR="00844B03" w:rsidRDefault="0027580D">
      <w:pPr>
        <w:spacing w:after="0" w:line="600" w:lineRule="auto"/>
        <w:ind w:firstLine="720"/>
        <w:jc w:val="both"/>
        <w:rPr>
          <w:rFonts w:eastAsia="Times New Roman" w:cs="Times New Roman"/>
        </w:rPr>
      </w:pPr>
      <w:r>
        <w:rPr>
          <w:rFonts w:eastAsia="Times New Roman" w:cs="Times New Roman"/>
          <w:szCs w:val="24"/>
        </w:rPr>
        <w:t xml:space="preserve">Παρακαλούνται οι κύριοι </w:t>
      </w:r>
      <w:r w:rsidRPr="00FB438D">
        <w:rPr>
          <w:rFonts w:eastAsia="Times New Roman" w:cs="Times New Roman"/>
          <w:szCs w:val="24"/>
        </w:rPr>
        <w:t>ψηφολέκτες να προβούν στην καταμέτρηση των ψήφων κα</w:t>
      </w:r>
      <w:r>
        <w:rPr>
          <w:rFonts w:eastAsia="Times New Roman" w:cs="Times New Roman"/>
          <w:szCs w:val="24"/>
        </w:rPr>
        <w:t>ι την εξαγωγή του αποτελέσματος και να υπογράψουν τα σχετικά πρωτόκολλα, τα οποία θα παραλάβουν υπηρεσιακοί παράγοντες, για να ανα</w:t>
      </w:r>
      <w:r>
        <w:rPr>
          <w:rFonts w:eastAsia="Times New Roman" w:cs="Times New Roman"/>
          <w:szCs w:val="24"/>
        </w:rPr>
        <w:t>κοινώσουμε στη συνέχεια το αποτέλε</w:t>
      </w:r>
      <w:r>
        <w:rPr>
          <w:rFonts w:eastAsia="Times New Roman" w:cs="Times New Roman"/>
          <w:szCs w:val="24"/>
        </w:rPr>
        <w:t>σμα της ψηφοφορία</w:t>
      </w:r>
      <w:r>
        <w:rPr>
          <w:rFonts w:eastAsia="Times New Roman" w:cs="Times New Roman"/>
          <w:szCs w:val="24"/>
        </w:rPr>
        <w:t>ς και να καταχωριστεί στα Πρακτικά.</w:t>
      </w:r>
    </w:p>
    <w:p w14:paraId="1ED2CFC0" w14:textId="77777777" w:rsidR="00844B03" w:rsidRDefault="0027580D">
      <w:pPr>
        <w:spacing w:after="0" w:line="600" w:lineRule="auto"/>
        <w:ind w:firstLine="720"/>
        <w:jc w:val="center"/>
        <w:rPr>
          <w:rFonts w:eastAsia="Times New Roman" w:cs="Times New Roman"/>
          <w:szCs w:val="24"/>
        </w:rPr>
      </w:pPr>
      <w:r w:rsidRPr="00FB438D">
        <w:rPr>
          <w:rFonts w:eastAsia="Times New Roman" w:cs="Times New Roman"/>
          <w:szCs w:val="24"/>
        </w:rPr>
        <w:t>(ΚΑΤΑΜΕΤΡΗΣΗ)</w:t>
      </w:r>
    </w:p>
    <w:p w14:paraId="1ED2CFC1"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Στο μεταξύ, όμως, κυρίες και κύριοι συνάδελφοι, για τη συντόμευση του χρόνου της συνεδρίασης, εάν δεν έχετε αντίρρηση, θα παρακαλούσα να προχωρήσουμε στην ψηφοφορία με έγερση επί του προϋπολογισμού των δημο</w:t>
      </w:r>
      <w:r>
        <w:rPr>
          <w:rFonts w:eastAsia="Times New Roman" w:cs="Times New Roman"/>
          <w:szCs w:val="24"/>
        </w:rPr>
        <w:t xml:space="preserve">σίων επενδύσεων και προσαρτημένων προϋπολογισμών και επί των προϋπολογισμών των αποκεντρωμένων διοικήσεων και των περιφερειακών υπηρεσιών υπουργείων. </w:t>
      </w:r>
    </w:p>
    <w:p w14:paraId="1ED2CFC2"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w:t>
      </w:r>
      <w:r>
        <w:rPr>
          <w:rFonts w:eastAsia="Times New Roman" w:cs="Times New Roman"/>
          <w:szCs w:val="24"/>
        </w:rPr>
        <w:t>: Δέχεται τον προϋπολογισμ</w:t>
      </w:r>
      <w:r>
        <w:rPr>
          <w:rFonts w:eastAsia="Times New Roman" w:cs="Times New Roman"/>
          <w:szCs w:val="24"/>
        </w:rPr>
        <w:t>ό</w:t>
      </w:r>
      <w:r>
        <w:rPr>
          <w:rFonts w:eastAsia="Times New Roman" w:cs="Times New Roman"/>
          <w:szCs w:val="24"/>
        </w:rPr>
        <w:t xml:space="preserve"> δημοσίων επενδύσεων και των προσαρτημένων προϋπολογισμών οικο</w:t>
      </w:r>
      <w:r>
        <w:rPr>
          <w:rFonts w:eastAsia="Times New Roman" w:cs="Times New Roman"/>
          <w:szCs w:val="24"/>
        </w:rPr>
        <w:t xml:space="preserve">νομικού έτους 2018; </w:t>
      </w:r>
    </w:p>
    <w:p w14:paraId="1ED2CFC3"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Παρακαλώ, όσοι τον αποδέχονται να εγερθούν. </w:t>
      </w:r>
    </w:p>
    <w:p w14:paraId="1ED2CFC4" w14:textId="77777777" w:rsidR="00844B03" w:rsidRDefault="0027580D">
      <w:pPr>
        <w:tabs>
          <w:tab w:val="left" w:pos="1494"/>
        </w:tabs>
        <w:spacing w:after="0" w:line="600" w:lineRule="auto"/>
        <w:ind w:firstLine="720"/>
        <w:jc w:val="center"/>
        <w:rPr>
          <w:rFonts w:eastAsia="Times New Roman" w:cs="Times New Roman"/>
          <w:szCs w:val="24"/>
        </w:rPr>
      </w:pPr>
      <w:r>
        <w:rPr>
          <w:rFonts w:eastAsia="Times New Roman" w:cs="Times New Roman"/>
          <w:szCs w:val="24"/>
        </w:rPr>
        <w:t>(Εγείρονται οι αποδεχόμενοι)</w:t>
      </w:r>
    </w:p>
    <w:p w14:paraId="1ED2CFC5"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Προφανώς ηγέρθησαν υπέρ της αποδοχής οι περισσότεροι</w:t>
      </w:r>
      <w:r>
        <w:rPr>
          <w:rFonts w:eastAsia="Times New Roman" w:cs="Times New Roman"/>
          <w:szCs w:val="24"/>
        </w:rPr>
        <w:t>.</w:t>
      </w:r>
    </w:p>
    <w:p w14:paraId="1ED2CFC6"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υνεπώς </w:t>
      </w:r>
      <w:r>
        <w:rPr>
          <w:rFonts w:eastAsia="Times New Roman" w:cs="Times New Roman"/>
          <w:szCs w:val="24"/>
        </w:rPr>
        <w:t>το Σώμα</w:t>
      </w:r>
      <w:r>
        <w:rPr>
          <w:rFonts w:eastAsia="Times New Roman" w:cs="Times New Roman"/>
          <w:szCs w:val="24"/>
        </w:rPr>
        <w:t xml:space="preserve"> </w:t>
      </w:r>
      <w:proofErr w:type="spellStart"/>
      <w:r>
        <w:rPr>
          <w:rFonts w:eastAsia="Times New Roman" w:cs="Times New Roman"/>
          <w:szCs w:val="24"/>
        </w:rPr>
        <w:t>παρεδέχθη</w:t>
      </w:r>
      <w:proofErr w:type="spellEnd"/>
      <w:r>
        <w:rPr>
          <w:rFonts w:eastAsia="Times New Roman" w:cs="Times New Roman"/>
          <w:szCs w:val="24"/>
        </w:rPr>
        <w:t xml:space="preserve">. </w:t>
      </w:r>
    </w:p>
    <w:p w14:paraId="1ED2CFC7"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Ερωτάται</w:t>
      </w:r>
      <w:r>
        <w:rPr>
          <w:rFonts w:eastAsia="Times New Roman" w:cs="Times New Roman"/>
          <w:szCs w:val="24"/>
        </w:rPr>
        <w:t xml:space="preserve"> το Σώμα</w:t>
      </w:r>
      <w:r>
        <w:rPr>
          <w:rFonts w:eastAsia="Times New Roman" w:cs="Times New Roman"/>
          <w:szCs w:val="24"/>
        </w:rPr>
        <w:t>: Δέχεται τον τακτικό προϋπολογισμό των αποκεντρωμένων διοικήσε</w:t>
      </w:r>
      <w:r>
        <w:rPr>
          <w:rFonts w:eastAsia="Times New Roman" w:cs="Times New Roman"/>
          <w:szCs w:val="24"/>
        </w:rPr>
        <w:t xml:space="preserve">ων και περιφερειακών υπηρεσιών </w:t>
      </w:r>
      <w:r>
        <w:rPr>
          <w:rFonts w:eastAsia="Times New Roman" w:cs="Times New Roman"/>
          <w:szCs w:val="24"/>
        </w:rPr>
        <w:t>Υ</w:t>
      </w:r>
      <w:r>
        <w:rPr>
          <w:rFonts w:eastAsia="Times New Roman" w:cs="Times New Roman"/>
          <w:szCs w:val="24"/>
        </w:rPr>
        <w:t>πουργείων οικονομικού έτους 2018;</w:t>
      </w:r>
    </w:p>
    <w:p w14:paraId="1ED2CFC8"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Παρακαλώ, όσοι τον αποδέχονται να εγερθούν. </w:t>
      </w:r>
    </w:p>
    <w:p w14:paraId="1ED2CFC9" w14:textId="77777777" w:rsidR="00844B03" w:rsidRDefault="0027580D">
      <w:pPr>
        <w:tabs>
          <w:tab w:val="left" w:pos="1494"/>
        </w:tabs>
        <w:spacing w:after="0" w:line="600" w:lineRule="auto"/>
        <w:ind w:firstLine="720"/>
        <w:jc w:val="center"/>
        <w:rPr>
          <w:rFonts w:eastAsia="Times New Roman" w:cs="Times New Roman"/>
          <w:szCs w:val="24"/>
        </w:rPr>
      </w:pPr>
      <w:r>
        <w:rPr>
          <w:rFonts w:eastAsia="Times New Roman" w:cs="Times New Roman"/>
          <w:szCs w:val="24"/>
        </w:rPr>
        <w:t>(Εγείρονται οι αποδεχόμενοι)</w:t>
      </w:r>
    </w:p>
    <w:p w14:paraId="1ED2CFCA"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Προφανώς ηγέρθησαν υπέρ της αποδοχής οι περισσότεροι</w:t>
      </w:r>
      <w:r>
        <w:rPr>
          <w:rFonts w:eastAsia="Times New Roman" w:cs="Times New Roman"/>
          <w:szCs w:val="24"/>
        </w:rPr>
        <w:t>.</w:t>
      </w:r>
    </w:p>
    <w:p w14:paraId="1ED2CFCB" w14:textId="77777777" w:rsidR="00844B03" w:rsidRDefault="0027580D">
      <w:pPr>
        <w:tabs>
          <w:tab w:val="left" w:pos="1494"/>
        </w:tabs>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υνεπώς </w:t>
      </w:r>
      <w:r>
        <w:rPr>
          <w:rFonts w:eastAsia="Times New Roman" w:cs="Times New Roman"/>
          <w:szCs w:val="24"/>
        </w:rPr>
        <w:t>το Σώμα</w:t>
      </w:r>
      <w:r>
        <w:rPr>
          <w:rFonts w:eastAsia="Times New Roman" w:cs="Times New Roman"/>
          <w:szCs w:val="24"/>
        </w:rPr>
        <w:t xml:space="preserve"> </w:t>
      </w:r>
      <w:proofErr w:type="spellStart"/>
      <w:r>
        <w:rPr>
          <w:rFonts w:eastAsia="Times New Roman" w:cs="Times New Roman"/>
          <w:szCs w:val="24"/>
        </w:rPr>
        <w:t>παρεδέχθη</w:t>
      </w:r>
      <w:proofErr w:type="spellEnd"/>
      <w:r>
        <w:rPr>
          <w:rFonts w:eastAsia="Times New Roman" w:cs="Times New Roman"/>
          <w:szCs w:val="24"/>
        </w:rPr>
        <w:t xml:space="preserve">. </w:t>
      </w:r>
    </w:p>
    <w:p w14:paraId="1ED2CFCC" w14:textId="77777777" w:rsidR="00844B03" w:rsidRDefault="0027580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cs="Times New Roman"/>
          <w:szCs w:val="24"/>
        </w:rPr>
        <w:t>Θ΄</w:t>
      </w:r>
      <w:r>
        <w:rPr>
          <w:rFonts w:eastAsia="Times New Roman" w:cs="Times New Roman"/>
          <w:szCs w:val="24"/>
        </w:rPr>
        <w:t xml:space="preserve"> Αντιπρόεδρος της Βουλής κ. </w:t>
      </w:r>
      <w:r w:rsidRPr="00CA301A">
        <w:rPr>
          <w:rFonts w:eastAsia="Times New Roman" w:cs="Times New Roman"/>
          <w:b/>
          <w:szCs w:val="24"/>
        </w:rPr>
        <w:t>ΜΑΡΙΟΣ ΓΕΩΡΓΙΑΔΗΣ</w:t>
      </w:r>
      <w:r>
        <w:rPr>
          <w:rFonts w:eastAsia="Times New Roman" w:cs="Times New Roman"/>
          <w:szCs w:val="24"/>
        </w:rPr>
        <w:t>)</w:t>
      </w:r>
    </w:p>
    <w:p w14:paraId="1ED2CFCD" w14:textId="77777777" w:rsidR="00844B03" w:rsidRDefault="0027580D">
      <w:pPr>
        <w:spacing w:after="0" w:line="600" w:lineRule="auto"/>
        <w:ind w:firstLine="720"/>
        <w:jc w:val="center"/>
        <w:rPr>
          <w:rFonts w:eastAsia="Times New Roman" w:cs="Times New Roman"/>
          <w:szCs w:val="24"/>
        </w:rPr>
      </w:pPr>
      <w:r w:rsidRPr="00FB438D">
        <w:rPr>
          <w:rFonts w:eastAsia="Times New Roman" w:cs="Times New Roman"/>
          <w:szCs w:val="24"/>
        </w:rPr>
        <w:t>(</w:t>
      </w:r>
      <w:r>
        <w:rPr>
          <w:rFonts w:eastAsia="Times New Roman" w:cs="Times New Roman"/>
          <w:szCs w:val="24"/>
        </w:rPr>
        <w:t xml:space="preserve">ΜΕΤΑ ΤΗΝ </w:t>
      </w:r>
      <w:r w:rsidRPr="00FB438D">
        <w:rPr>
          <w:rFonts w:eastAsia="Times New Roman" w:cs="Times New Roman"/>
          <w:szCs w:val="24"/>
        </w:rPr>
        <w:t>ΚΑΤΑΜΕΤΡΗΣΗ)</w:t>
      </w:r>
    </w:p>
    <w:p w14:paraId="1ED2CFCE" w14:textId="77777777" w:rsidR="00844B03" w:rsidRDefault="0027580D">
      <w:pPr>
        <w:spacing w:after="0" w:line="600" w:lineRule="auto"/>
        <w:ind w:firstLine="720"/>
        <w:jc w:val="both"/>
        <w:rPr>
          <w:rFonts w:eastAsia="Times New Roman" w:cs="Times New Roman"/>
        </w:rPr>
      </w:pPr>
      <w:r>
        <w:rPr>
          <w:rFonts w:eastAsia="Times New Roman" w:cs="Times New Roman"/>
          <w:b/>
        </w:rPr>
        <w:t>ΠΡΟΕΔΡΕΥΩΝ (Μάριος Γεωργιάδης</w:t>
      </w:r>
      <w:r w:rsidRPr="00CC7BC8">
        <w:rPr>
          <w:rFonts w:eastAsia="Times New Roman" w:cs="Times New Roman"/>
          <w:b/>
        </w:rPr>
        <w:t>):</w:t>
      </w:r>
      <w:r w:rsidRPr="00CC7BC8">
        <w:rPr>
          <w:rFonts w:eastAsia="Times New Roman" w:cs="Times New Roman"/>
        </w:rPr>
        <w:t xml:space="preserve"> Κυρίες και κύριοι συνάδελφοι, έχω την τιμή να ανακοινώσω στο Σώμα το αποτέλεσμα της διεξαχθείσης ονομ</w:t>
      </w:r>
      <w:r w:rsidRPr="00CC7BC8">
        <w:rPr>
          <w:rFonts w:eastAsia="Times New Roman" w:cs="Times New Roman"/>
        </w:rPr>
        <w:t>αστικής ψηφοφορίας.</w:t>
      </w:r>
    </w:p>
    <w:p w14:paraId="1ED2CFCF" w14:textId="77777777" w:rsidR="00844B03" w:rsidRDefault="0027580D">
      <w:pPr>
        <w:spacing w:after="0" w:line="600" w:lineRule="auto"/>
        <w:ind w:firstLine="720"/>
        <w:jc w:val="both"/>
        <w:rPr>
          <w:rFonts w:eastAsia="Times New Roman" w:cs="Times New Roman"/>
        </w:rPr>
      </w:pPr>
      <w:r w:rsidRPr="00CC7BC8">
        <w:rPr>
          <w:rFonts w:eastAsia="Times New Roman" w:cs="Times New Roman"/>
        </w:rPr>
        <w:t xml:space="preserve">Συνολικά ψήφισαν διακόσιοι ενενήντα </w:t>
      </w:r>
      <w:r>
        <w:rPr>
          <w:rFonts w:eastAsia="Times New Roman" w:cs="Times New Roman"/>
        </w:rPr>
        <w:t>επτά</w:t>
      </w:r>
      <w:r w:rsidRPr="00CC7BC8">
        <w:rPr>
          <w:rFonts w:eastAsia="Times New Roman" w:cs="Times New Roman"/>
        </w:rPr>
        <w:t xml:space="preserve"> (29</w:t>
      </w:r>
      <w:r>
        <w:rPr>
          <w:rFonts w:eastAsia="Times New Roman" w:cs="Times New Roman"/>
        </w:rPr>
        <w:t>7</w:t>
      </w:r>
      <w:r w:rsidRPr="00CC7BC8">
        <w:rPr>
          <w:rFonts w:eastAsia="Times New Roman" w:cs="Times New Roman"/>
        </w:rPr>
        <w:t xml:space="preserve">) Βουλευτές. </w:t>
      </w:r>
    </w:p>
    <w:p w14:paraId="1ED2CFD0" w14:textId="77777777" w:rsidR="00844B03" w:rsidRDefault="0027580D">
      <w:pPr>
        <w:spacing w:after="0" w:line="600" w:lineRule="auto"/>
        <w:ind w:firstLine="720"/>
        <w:jc w:val="both"/>
        <w:rPr>
          <w:rFonts w:eastAsia="Times New Roman" w:cs="Times New Roman"/>
        </w:rPr>
      </w:pPr>
      <w:r w:rsidRPr="00CC7BC8">
        <w:rPr>
          <w:rFonts w:eastAsia="Times New Roman" w:cs="Times New Roman"/>
        </w:rPr>
        <w:t xml:space="preserve">Τα έσοδα του </w:t>
      </w:r>
      <w:r>
        <w:rPr>
          <w:rFonts w:eastAsia="Times New Roman" w:cs="Times New Roman"/>
        </w:rPr>
        <w:t>π</w:t>
      </w:r>
      <w:r w:rsidRPr="00CC7BC8">
        <w:rPr>
          <w:rFonts w:eastAsia="Times New Roman" w:cs="Times New Roman"/>
        </w:rPr>
        <w:t xml:space="preserve">ροϋπολογισμού αποδέχθηκαν </w:t>
      </w:r>
      <w:proofErr w:type="spellStart"/>
      <w:r w:rsidRPr="00CC7BC8">
        <w:rPr>
          <w:rFonts w:eastAsia="Times New Roman" w:cs="Times New Roman"/>
        </w:rPr>
        <w:t>ε</w:t>
      </w:r>
      <w:r>
        <w:rPr>
          <w:rFonts w:eastAsia="Times New Roman" w:cs="Times New Roman"/>
        </w:rPr>
        <w:t>κατόν</w:t>
      </w:r>
      <w:proofErr w:type="spellEnd"/>
      <w:r>
        <w:rPr>
          <w:rFonts w:eastAsia="Times New Roman" w:cs="Times New Roman"/>
        </w:rPr>
        <w:t xml:space="preserve"> πενήντα τρεις Βουλευτές (153</w:t>
      </w:r>
      <w:r w:rsidRPr="00CC7BC8">
        <w:rPr>
          <w:rFonts w:eastAsia="Times New Roman" w:cs="Times New Roman"/>
        </w:rPr>
        <w:t xml:space="preserve">), ενώ </w:t>
      </w:r>
      <w:proofErr w:type="spellStart"/>
      <w:r w:rsidRPr="00CC7BC8">
        <w:rPr>
          <w:rFonts w:eastAsia="Times New Roman" w:cs="Times New Roman"/>
        </w:rPr>
        <w:t>εκατόν</w:t>
      </w:r>
      <w:proofErr w:type="spellEnd"/>
      <w:r w:rsidRPr="00CC7BC8">
        <w:rPr>
          <w:rFonts w:eastAsia="Times New Roman" w:cs="Times New Roman"/>
        </w:rPr>
        <w:t xml:space="preserve"> σαράντα </w:t>
      </w:r>
      <w:r>
        <w:rPr>
          <w:rFonts w:eastAsia="Times New Roman" w:cs="Times New Roman"/>
        </w:rPr>
        <w:t>τέσσερις (144</w:t>
      </w:r>
      <w:r w:rsidRPr="00CC7BC8">
        <w:rPr>
          <w:rFonts w:eastAsia="Times New Roman" w:cs="Times New Roman"/>
        </w:rPr>
        <w:t xml:space="preserve">) Βουλευτές τα καταψήφισαν. </w:t>
      </w:r>
    </w:p>
    <w:p w14:paraId="1ED2CFD1" w14:textId="77777777" w:rsidR="00844B03" w:rsidRDefault="0027580D">
      <w:pPr>
        <w:spacing w:after="0" w:line="600" w:lineRule="auto"/>
        <w:ind w:firstLine="720"/>
        <w:jc w:val="both"/>
        <w:rPr>
          <w:rFonts w:eastAsia="Times New Roman" w:cs="Times New Roman"/>
        </w:rPr>
      </w:pPr>
      <w:r w:rsidRPr="00CC7BC8">
        <w:rPr>
          <w:rFonts w:eastAsia="Times New Roman" w:cs="Times New Roman"/>
        </w:rPr>
        <w:t>Τα έξοδα των Υπουργείων: Εσωτερικών, Ο</w:t>
      </w:r>
      <w:r w:rsidRPr="00CC7BC8">
        <w:rPr>
          <w:rFonts w:eastAsia="Times New Roman" w:cs="Times New Roman"/>
        </w:rPr>
        <w:t>ικονομίας και Ανάπτυξης, Ψηφιακής Πολιτικής, Τηλεπικοινωνιών και Ενημέρωσης, Εθνικής Άμυνας, Παιδείας, Έρευνας και Θρησκευμάτων, Εργασίας, Κοινω</w:t>
      </w:r>
      <w:r>
        <w:rPr>
          <w:rFonts w:eastAsia="Times New Roman" w:cs="Times New Roman"/>
        </w:rPr>
        <w:t xml:space="preserve">νικής Ασφάλισης και Κοινωνικής </w:t>
      </w:r>
      <w:r w:rsidRPr="00CC7BC8">
        <w:rPr>
          <w:rFonts w:eastAsia="Times New Roman" w:cs="Times New Roman"/>
        </w:rPr>
        <w:t>Αλληλεγγύης, Εξωτερικών, Δικαιοσύνης, Διαφάνειας και Ανθρωπίνων Δικαιωμάτων, Οικο</w:t>
      </w:r>
      <w:r w:rsidRPr="00CC7BC8">
        <w:rPr>
          <w:rFonts w:eastAsia="Times New Roman" w:cs="Times New Roman"/>
        </w:rPr>
        <w:t xml:space="preserve">νομικών, Υγείας, Διοικητικής Ανασυγκρότησης, Πολιτισμού και Αθλητισμού, Περιβάλλοντος και Ενέργειας, Υποδομών και Μεταφορών, Μεταναστευτικής Πολιτικής, Ναυτιλίας και Νησιωτικής Πολιτικής, Αγροτικής Ανάπτυξης και Τροφίμων και Τουρισμού αποδέχθηκαν </w:t>
      </w:r>
      <w:proofErr w:type="spellStart"/>
      <w:r w:rsidRPr="00CC7BC8">
        <w:rPr>
          <w:rFonts w:eastAsia="Times New Roman" w:cs="Times New Roman"/>
        </w:rPr>
        <w:t>εκατόν</w:t>
      </w:r>
      <w:proofErr w:type="spellEnd"/>
      <w:r w:rsidRPr="00CC7BC8">
        <w:rPr>
          <w:rFonts w:eastAsia="Times New Roman" w:cs="Times New Roman"/>
        </w:rPr>
        <w:t xml:space="preserve"> πε</w:t>
      </w:r>
      <w:r w:rsidRPr="00CC7BC8">
        <w:rPr>
          <w:rFonts w:eastAsia="Times New Roman" w:cs="Times New Roman"/>
        </w:rPr>
        <w:t xml:space="preserve">νήντα </w:t>
      </w:r>
      <w:r>
        <w:rPr>
          <w:rFonts w:eastAsia="Times New Roman" w:cs="Times New Roman"/>
        </w:rPr>
        <w:t>τρεις</w:t>
      </w:r>
      <w:r w:rsidRPr="00CC7BC8">
        <w:rPr>
          <w:rFonts w:eastAsia="Times New Roman" w:cs="Times New Roman"/>
        </w:rPr>
        <w:t xml:space="preserve"> </w:t>
      </w:r>
      <w:r>
        <w:rPr>
          <w:rFonts w:eastAsia="Times New Roman" w:cs="Times New Roman"/>
        </w:rPr>
        <w:t>(153</w:t>
      </w:r>
      <w:r w:rsidRPr="00CC7BC8">
        <w:rPr>
          <w:rFonts w:eastAsia="Times New Roman" w:cs="Times New Roman"/>
        </w:rPr>
        <w:t xml:space="preserve">) Βουλευτές, ενώ </w:t>
      </w:r>
      <w:proofErr w:type="spellStart"/>
      <w:r w:rsidRPr="00CC7BC8">
        <w:rPr>
          <w:rFonts w:eastAsia="Times New Roman" w:cs="Times New Roman"/>
        </w:rPr>
        <w:t>εκατόν</w:t>
      </w:r>
      <w:proofErr w:type="spellEnd"/>
      <w:r w:rsidRPr="00CC7BC8">
        <w:rPr>
          <w:rFonts w:eastAsia="Times New Roman" w:cs="Times New Roman"/>
        </w:rPr>
        <w:t xml:space="preserve"> σαράντα </w:t>
      </w:r>
      <w:r>
        <w:rPr>
          <w:rFonts w:eastAsia="Times New Roman" w:cs="Times New Roman"/>
        </w:rPr>
        <w:t>τέσσερις (144</w:t>
      </w:r>
      <w:r w:rsidRPr="00CC7BC8">
        <w:rPr>
          <w:rFonts w:eastAsia="Times New Roman" w:cs="Times New Roman"/>
        </w:rPr>
        <w:t xml:space="preserve">) Βουλευτές τα καταψήφισαν. </w:t>
      </w:r>
    </w:p>
    <w:p w14:paraId="1ED2CFD2" w14:textId="77777777" w:rsidR="00844B03" w:rsidRDefault="0027580D">
      <w:pPr>
        <w:spacing w:after="0" w:line="600" w:lineRule="auto"/>
        <w:ind w:firstLine="720"/>
        <w:jc w:val="both"/>
        <w:rPr>
          <w:rFonts w:eastAsia="Times New Roman" w:cs="Times New Roman"/>
        </w:rPr>
      </w:pPr>
      <w:r w:rsidRPr="00CC7BC8">
        <w:rPr>
          <w:rFonts w:eastAsia="Times New Roman" w:cs="Times New Roman"/>
        </w:rPr>
        <w:t xml:space="preserve">Τα έξοδα της Προεδρίας της Δημοκρατίας αποδέχθηκαν </w:t>
      </w:r>
      <w:proofErr w:type="spellStart"/>
      <w:r w:rsidRPr="00CC7BC8">
        <w:rPr>
          <w:rFonts w:eastAsia="Times New Roman" w:cs="Times New Roman"/>
        </w:rPr>
        <w:t>εκατόν</w:t>
      </w:r>
      <w:proofErr w:type="spellEnd"/>
      <w:r w:rsidRPr="00CC7BC8">
        <w:rPr>
          <w:rFonts w:eastAsia="Times New Roman" w:cs="Times New Roman"/>
        </w:rPr>
        <w:t xml:space="preserve"> πενήντα </w:t>
      </w:r>
      <w:r>
        <w:rPr>
          <w:rFonts w:eastAsia="Times New Roman" w:cs="Times New Roman"/>
        </w:rPr>
        <w:t>τρεις</w:t>
      </w:r>
      <w:r w:rsidRPr="00CC7BC8">
        <w:rPr>
          <w:rFonts w:eastAsia="Times New Roman" w:cs="Times New Roman"/>
        </w:rPr>
        <w:t xml:space="preserve"> Βουλευτές (15</w:t>
      </w:r>
      <w:r>
        <w:rPr>
          <w:rFonts w:eastAsia="Times New Roman" w:cs="Times New Roman"/>
        </w:rPr>
        <w:t xml:space="preserve">3), ενώ </w:t>
      </w:r>
      <w:proofErr w:type="spellStart"/>
      <w:r>
        <w:rPr>
          <w:rFonts w:eastAsia="Times New Roman" w:cs="Times New Roman"/>
        </w:rPr>
        <w:t>εκατόν</w:t>
      </w:r>
      <w:proofErr w:type="spellEnd"/>
      <w:r>
        <w:rPr>
          <w:rFonts w:eastAsia="Times New Roman" w:cs="Times New Roman"/>
        </w:rPr>
        <w:t xml:space="preserve"> σαράντα τέσσερις (144</w:t>
      </w:r>
      <w:r w:rsidRPr="00CC7BC8">
        <w:rPr>
          <w:rFonts w:eastAsia="Times New Roman" w:cs="Times New Roman"/>
        </w:rPr>
        <w:t xml:space="preserve">) Βουλευτές τα καταψήφισαν. </w:t>
      </w:r>
    </w:p>
    <w:p w14:paraId="1ED2CFD3" w14:textId="77777777" w:rsidR="00844B03" w:rsidRDefault="0027580D">
      <w:pPr>
        <w:spacing w:after="0" w:line="600" w:lineRule="auto"/>
        <w:ind w:firstLine="720"/>
        <w:jc w:val="both"/>
        <w:rPr>
          <w:rFonts w:eastAsia="Times New Roman" w:cs="Times New Roman"/>
        </w:rPr>
      </w:pPr>
      <w:r w:rsidRPr="00CC7BC8">
        <w:rPr>
          <w:rFonts w:eastAsia="Times New Roman" w:cs="Times New Roman"/>
        </w:rPr>
        <w:t xml:space="preserve">Τα πρωτόκολλα της ψηφοφορίας </w:t>
      </w:r>
      <w:r>
        <w:rPr>
          <w:rFonts w:eastAsia="Times New Roman" w:cs="Times New Roman"/>
        </w:rPr>
        <w:t>καταχωρίζονται</w:t>
      </w:r>
      <w:r w:rsidRPr="00CC7BC8">
        <w:rPr>
          <w:rFonts w:eastAsia="Times New Roman" w:cs="Times New Roman"/>
        </w:rPr>
        <w:t xml:space="preserve"> στα Πρ</w:t>
      </w:r>
      <w:r>
        <w:rPr>
          <w:rFonts w:eastAsia="Times New Roman" w:cs="Times New Roman"/>
        </w:rPr>
        <w:t xml:space="preserve">ακτικά </w:t>
      </w:r>
      <w:r>
        <w:rPr>
          <w:rFonts w:eastAsia="Times New Roman" w:cs="Times New Roman"/>
        </w:rPr>
        <w:t>και έχουν ως εξής:</w:t>
      </w:r>
    </w:p>
    <w:p w14:paraId="1ED2CFD4" w14:textId="77777777" w:rsidR="00844B03" w:rsidRDefault="0027580D">
      <w:pPr>
        <w:spacing w:after="0" w:line="600" w:lineRule="auto"/>
        <w:ind w:firstLine="720"/>
        <w:jc w:val="center"/>
        <w:rPr>
          <w:rFonts w:eastAsia="Times New Roman" w:cs="Times New Roman"/>
          <w:color w:val="FF0000"/>
          <w:szCs w:val="24"/>
        </w:rPr>
      </w:pPr>
      <w:r w:rsidRPr="00747155">
        <w:rPr>
          <w:rFonts w:eastAsia="Times New Roman" w:cs="Times New Roman"/>
          <w:color w:val="FF0000"/>
          <w:szCs w:val="24"/>
        </w:rPr>
        <w:t>ΑΛΛΑΓΗ ΣΕΛΙΔΑΣ</w:t>
      </w:r>
    </w:p>
    <w:p w14:paraId="1ED2CFD5" w14:textId="77777777" w:rsidR="00844B03" w:rsidRDefault="0027580D">
      <w:pPr>
        <w:spacing w:after="0" w:line="600" w:lineRule="auto"/>
        <w:ind w:firstLine="720"/>
        <w:jc w:val="center"/>
        <w:rPr>
          <w:rFonts w:eastAsia="Times New Roman" w:cs="Times New Roman"/>
          <w:color w:val="FF0000"/>
          <w:szCs w:val="24"/>
        </w:rPr>
      </w:pPr>
      <w:r w:rsidRPr="00747155">
        <w:rPr>
          <w:rFonts w:eastAsia="Times New Roman" w:cs="Times New Roman"/>
          <w:color w:val="FF0000"/>
          <w:szCs w:val="24"/>
        </w:rPr>
        <w:t>(</w:t>
      </w:r>
      <w:r>
        <w:rPr>
          <w:rFonts w:eastAsia="Times New Roman" w:cs="Times New Roman"/>
          <w:color w:val="FF0000"/>
          <w:szCs w:val="24"/>
        </w:rPr>
        <w:t xml:space="preserve">Να μπουν τα πρωτόκολλα σελ. </w:t>
      </w:r>
      <w:r>
        <w:rPr>
          <w:rFonts w:eastAsia="Times New Roman" w:cs="Times New Roman"/>
          <w:color w:val="FF0000"/>
          <w:szCs w:val="24"/>
        </w:rPr>
        <w:t>383.1 έως 383.20</w:t>
      </w:r>
      <w:r w:rsidRPr="00747155">
        <w:rPr>
          <w:rFonts w:eastAsia="Times New Roman" w:cs="Times New Roman"/>
          <w:color w:val="FF0000"/>
          <w:szCs w:val="24"/>
        </w:rPr>
        <w:t>)</w:t>
      </w:r>
    </w:p>
    <w:p w14:paraId="1ED2CFD6" w14:textId="77777777" w:rsidR="00844B03" w:rsidRDefault="0027580D">
      <w:pPr>
        <w:spacing w:after="0" w:line="600" w:lineRule="auto"/>
        <w:ind w:firstLine="720"/>
        <w:jc w:val="center"/>
        <w:rPr>
          <w:rFonts w:eastAsia="Times New Roman" w:cs="Times New Roman"/>
          <w:szCs w:val="24"/>
        </w:rPr>
      </w:pPr>
      <w:r w:rsidRPr="00747155">
        <w:rPr>
          <w:rFonts w:eastAsia="Times New Roman" w:cs="Times New Roman"/>
          <w:color w:val="FF0000"/>
          <w:szCs w:val="24"/>
        </w:rPr>
        <w:t>ΑΛΛΑΓΗ ΣΕΛΙΔΑΣ</w:t>
      </w:r>
    </w:p>
    <w:p w14:paraId="1ED2CFD7" w14:textId="77777777" w:rsidR="00844B03" w:rsidRDefault="0027580D">
      <w:pPr>
        <w:spacing w:after="0" w:line="600" w:lineRule="auto"/>
        <w:ind w:firstLine="720"/>
        <w:jc w:val="both"/>
        <w:rPr>
          <w:rFonts w:eastAsia="Times New Roman" w:cs="Times New Roman"/>
        </w:rPr>
      </w:pPr>
      <w:r>
        <w:rPr>
          <w:rFonts w:eastAsia="Times New Roman" w:cs="Times New Roman"/>
          <w:b/>
        </w:rPr>
        <w:t>ΠΡΟΕΔΡΕΥΩΝ (Μάριος Γεωργιάδης</w:t>
      </w:r>
      <w:r w:rsidRPr="00CC7BC8">
        <w:rPr>
          <w:rFonts w:eastAsia="Times New Roman" w:cs="Times New Roman"/>
          <w:b/>
        </w:rPr>
        <w:t>):</w:t>
      </w:r>
      <w:r w:rsidRPr="00CC7BC8">
        <w:rPr>
          <w:rFonts w:eastAsia="Times New Roman" w:cs="Times New Roman"/>
        </w:rPr>
        <w:t xml:space="preserve"> </w:t>
      </w:r>
      <w:r w:rsidRPr="00CC7BC8">
        <w:rPr>
          <w:rFonts w:eastAsia="Times New Roman" w:cs="Times New Roman"/>
        </w:rPr>
        <w:t xml:space="preserve">Συνεπώς το σχέδιο νόμου του Υπουργείου Οικονομικών: «Κύρωση του </w:t>
      </w:r>
      <w:r>
        <w:rPr>
          <w:rFonts w:eastAsia="Times New Roman" w:cs="Times New Roman"/>
        </w:rPr>
        <w:t>Κρατικο</w:t>
      </w:r>
      <w:r>
        <w:rPr>
          <w:rFonts w:eastAsia="Times New Roman" w:cs="Times New Roman"/>
        </w:rPr>
        <w:t>ύ Π</w:t>
      </w:r>
      <w:r w:rsidRPr="00CC7BC8">
        <w:rPr>
          <w:rFonts w:eastAsia="Times New Roman" w:cs="Times New Roman"/>
        </w:rPr>
        <w:t>ροϋπ</w:t>
      </w:r>
      <w:r>
        <w:rPr>
          <w:rFonts w:eastAsia="Times New Roman" w:cs="Times New Roman"/>
        </w:rPr>
        <w:t>ολογισμού οικονομικού έτους 2018</w:t>
      </w:r>
      <w:r w:rsidRPr="00CC7BC8">
        <w:rPr>
          <w:rFonts w:eastAsia="Times New Roman" w:cs="Times New Roman"/>
        </w:rPr>
        <w:t>» έγινε δεκτό</w:t>
      </w:r>
      <w:r>
        <w:rPr>
          <w:rFonts w:eastAsia="Times New Roman" w:cs="Times New Roman"/>
        </w:rPr>
        <w:t>,</w:t>
      </w:r>
      <w:r w:rsidRPr="00CC7BC8">
        <w:rPr>
          <w:rFonts w:eastAsia="Times New Roman" w:cs="Times New Roman"/>
        </w:rPr>
        <w:t xml:space="preserve"> σε μόνη συζήτηση, κατά τον Κανονισμό της Βουλής και έχει ως εξής:</w:t>
      </w:r>
    </w:p>
    <w:p w14:paraId="1ED2CFD8" w14:textId="77777777" w:rsidR="00844B03" w:rsidRDefault="0027580D">
      <w:pPr>
        <w:spacing w:after="0" w:line="600" w:lineRule="auto"/>
        <w:ind w:firstLine="720"/>
        <w:jc w:val="center"/>
        <w:rPr>
          <w:rFonts w:eastAsia="Times New Roman" w:cs="Times New Roman"/>
          <w:color w:val="FF0000"/>
        </w:rPr>
      </w:pPr>
      <w:r w:rsidRPr="00B0712A">
        <w:rPr>
          <w:rFonts w:eastAsia="Times New Roman" w:cs="Times New Roman"/>
          <w:color w:val="FF0000"/>
        </w:rPr>
        <w:t>(Να καταχωριστεί το κείμενο του νομοσχεδίου</w:t>
      </w:r>
      <w:r w:rsidRPr="00B0712A">
        <w:rPr>
          <w:rFonts w:eastAsia="Times New Roman" w:cs="Times New Roman"/>
          <w:color w:val="FF0000"/>
        </w:rPr>
        <w:t xml:space="preserve"> σελ. 383α</w:t>
      </w:r>
      <w:r w:rsidRPr="00B0712A">
        <w:rPr>
          <w:rFonts w:eastAsia="Times New Roman" w:cs="Times New Roman"/>
          <w:color w:val="FF0000"/>
        </w:rPr>
        <w:t>)</w:t>
      </w:r>
    </w:p>
    <w:p w14:paraId="1ED2CFD9" w14:textId="77777777" w:rsidR="00844B03" w:rsidRDefault="0027580D">
      <w:pPr>
        <w:tabs>
          <w:tab w:val="left" w:pos="2940"/>
        </w:tabs>
        <w:spacing w:after="0" w:line="600" w:lineRule="auto"/>
        <w:ind w:firstLine="720"/>
        <w:jc w:val="both"/>
        <w:rPr>
          <w:rFonts w:eastAsia="Times New Roman"/>
          <w:szCs w:val="24"/>
        </w:rPr>
      </w:pPr>
      <w:r w:rsidRPr="002753EC">
        <w:rPr>
          <w:rFonts w:eastAsia="Times New Roman"/>
          <w:b/>
          <w:szCs w:val="24"/>
        </w:rPr>
        <w:t>ΠΡΟΕΔΡΕΥΩΝ (Μάριος Γεωργιάδης):</w:t>
      </w:r>
      <w:r>
        <w:rPr>
          <w:rFonts w:eastAsia="Times New Roman"/>
          <w:szCs w:val="24"/>
        </w:rPr>
        <w:t xml:space="preserve"> Κυρίες και κύριοι συνάδελφοι, με την ψηφοφορία που διεξήχθη και την ανακοίνωση του αποτελέσματος περαιώθηκε η συζήτηση επί του κρατικού προϋπολογισμού.</w:t>
      </w:r>
    </w:p>
    <w:p w14:paraId="1ED2CFDA"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Παρακαλώ</w:t>
      </w:r>
      <w:r>
        <w:rPr>
          <w:rFonts w:eastAsia="Times New Roman"/>
          <w:szCs w:val="24"/>
        </w:rPr>
        <w:t xml:space="preserve"> το Σώμα να εξουσιοδοτήσει</w:t>
      </w:r>
      <w:r>
        <w:rPr>
          <w:rFonts w:eastAsia="Times New Roman"/>
          <w:szCs w:val="24"/>
        </w:rPr>
        <w:t xml:space="preserve"> το Προεδρείο για την υπ’ ευθύνη του επικύρωση των Πρακτικών των συνε</w:t>
      </w:r>
      <w:r>
        <w:rPr>
          <w:rFonts w:eastAsia="Times New Roman"/>
          <w:szCs w:val="24"/>
        </w:rPr>
        <w:t xml:space="preserve">δριάσεων της Δευτέρας 11 Δεκεμβρίου 2017, της Τρίτης 12 Δεκεμβρίου 2017, της Τετάρτης 13 Δεκεμβρίου 2017, της Δευτέρας 18 Δεκεμβρίου 2017 και της Τρίτης 19 Δεκεμβρίου 2017, στις οποίες περιλαμβάνεται η συζήτηση και η ψήφιση </w:t>
      </w:r>
      <w:r>
        <w:rPr>
          <w:rFonts w:eastAsia="Times New Roman"/>
          <w:szCs w:val="24"/>
        </w:rPr>
        <w:t xml:space="preserve">του κρατικού προϋπολογισμού </w:t>
      </w:r>
      <w:r>
        <w:rPr>
          <w:rFonts w:eastAsia="Times New Roman"/>
          <w:szCs w:val="24"/>
        </w:rPr>
        <w:t xml:space="preserve">του </w:t>
      </w:r>
      <w:r>
        <w:rPr>
          <w:rFonts w:eastAsia="Times New Roman"/>
          <w:szCs w:val="24"/>
        </w:rPr>
        <w:t>οικονομικού έτους 2018.</w:t>
      </w:r>
    </w:p>
    <w:p w14:paraId="1ED2CFDB" w14:textId="77777777" w:rsidR="00844B03" w:rsidRDefault="0027580D">
      <w:pPr>
        <w:tabs>
          <w:tab w:val="left" w:pos="2940"/>
        </w:tabs>
        <w:spacing w:after="0" w:line="600" w:lineRule="auto"/>
        <w:ind w:firstLine="720"/>
        <w:jc w:val="both"/>
        <w:rPr>
          <w:rFonts w:eastAsia="Times New Roman"/>
          <w:szCs w:val="24"/>
        </w:rPr>
      </w:pPr>
      <w:r w:rsidRPr="002753EC">
        <w:rPr>
          <w:rFonts w:eastAsia="Times New Roman"/>
          <w:b/>
          <w:szCs w:val="24"/>
        </w:rPr>
        <w:t>ΟΛΟΙ ΟΙ ΒΟΥΛΕΥΤΕΣ:</w:t>
      </w:r>
      <w:r>
        <w:rPr>
          <w:rFonts w:eastAsia="Times New Roman"/>
          <w:szCs w:val="24"/>
        </w:rPr>
        <w:t xml:space="preserve"> Μάλιστα, μάλιστα.</w:t>
      </w:r>
    </w:p>
    <w:p w14:paraId="1ED2CFDC" w14:textId="77777777" w:rsidR="00844B03" w:rsidRDefault="0027580D">
      <w:pPr>
        <w:tabs>
          <w:tab w:val="left" w:pos="294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w:t>
      </w:r>
      <w:r>
        <w:rPr>
          <w:rFonts w:eastAsia="Times New Roman"/>
          <w:szCs w:val="24"/>
        </w:rPr>
        <w:t>τα Πρακτικά των συνεδριάσεων της Δευτέρας 11 Δεκεμβρίου 2017, της Τρίτης 12 Δεκεμβρίου 2017, της Τετάρτης 13 Δεκεμβρίου 2017, της Δευτέρας 18 Δεκεμβρίου 20</w:t>
      </w:r>
      <w:r>
        <w:rPr>
          <w:rFonts w:eastAsia="Times New Roman"/>
          <w:szCs w:val="24"/>
        </w:rPr>
        <w:t>17 και της Τρίτης 19 Δεκεμβρίου 2017 επικυρώθηκαν</w:t>
      </w:r>
      <w:r>
        <w:rPr>
          <w:rFonts w:eastAsia="Times New Roman"/>
          <w:szCs w:val="24"/>
        </w:rPr>
        <w:t>.</w:t>
      </w:r>
    </w:p>
    <w:p w14:paraId="1ED2CFDD" w14:textId="77777777" w:rsidR="00844B03" w:rsidRDefault="0027580D">
      <w:pPr>
        <w:tabs>
          <w:tab w:val="left" w:pos="2940"/>
        </w:tabs>
        <w:spacing w:after="0"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1ED2CFDE" w14:textId="77777777" w:rsidR="00844B03" w:rsidRDefault="0027580D">
      <w:pPr>
        <w:tabs>
          <w:tab w:val="left" w:pos="2940"/>
        </w:tabs>
        <w:spacing w:after="0"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1ED2CFDF" w14:textId="77777777" w:rsidR="00844B03" w:rsidRDefault="0027580D">
      <w:pPr>
        <w:tabs>
          <w:tab w:val="left" w:pos="2940"/>
        </w:tabs>
        <w:spacing w:after="0" w:line="600" w:lineRule="auto"/>
        <w:ind w:firstLine="720"/>
        <w:jc w:val="both"/>
        <w:rPr>
          <w:rFonts w:eastAsia="Times New Roman" w:cs="Times New Roman"/>
          <w:szCs w:val="24"/>
        </w:rPr>
      </w:pPr>
      <w:r>
        <w:rPr>
          <w:rFonts w:eastAsia="Times New Roman"/>
          <w:b/>
          <w:szCs w:val="24"/>
        </w:rPr>
        <w:t>ΠΡΟΕΔΡΕΥΩΝ (Μάριος Γεωργιάδης):</w:t>
      </w:r>
      <w:r>
        <w:rPr>
          <w:rFonts w:eastAsia="Times New Roman"/>
          <w:szCs w:val="24"/>
        </w:rPr>
        <w:t xml:space="preserve"> Με τη συναίνεση του Σώματος και ώρα 22.38΄ </w:t>
      </w:r>
      <w:proofErr w:type="spellStart"/>
      <w:r>
        <w:rPr>
          <w:rFonts w:eastAsia="Times New Roman"/>
          <w:szCs w:val="24"/>
        </w:rPr>
        <w:t>λύεται</w:t>
      </w:r>
      <w:proofErr w:type="spellEnd"/>
      <w:r>
        <w:rPr>
          <w:rFonts w:eastAsia="Times New Roman"/>
          <w:szCs w:val="24"/>
        </w:rPr>
        <w:t xml:space="preserve"> η συνεδρίαση για αύριο</w:t>
      </w:r>
      <w:r>
        <w:rPr>
          <w:rFonts w:eastAsia="Times New Roman"/>
          <w:szCs w:val="24"/>
        </w:rPr>
        <w:t>, ημέρα</w:t>
      </w:r>
      <w:r>
        <w:rPr>
          <w:rFonts w:eastAsia="Times New Roman"/>
          <w:szCs w:val="24"/>
        </w:rPr>
        <w:t xml:space="preserve"> Τετάρτη 20 Δεκεμβρίου 2017 και ώρα 10.00΄, με αντικείμενο εργασιών του Σώματος νομοθετική εργασία: α) </w:t>
      </w:r>
      <w:r>
        <w:rPr>
          <w:rFonts w:eastAsia="Times New Roman" w:cs="Times New Roman"/>
          <w:szCs w:val="24"/>
        </w:rPr>
        <w:t>μ</w:t>
      </w:r>
      <w:r>
        <w:rPr>
          <w:rFonts w:eastAsia="Times New Roman" w:cs="Times New Roman"/>
          <w:szCs w:val="24"/>
        </w:rPr>
        <w:t>όνη συζήτηση και ψήφιση επί της αρχής, των άρθρων και του συνόλου του σχ</w:t>
      </w:r>
      <w:r>
        <w:rPr>
          <w:rFonts w:eastAsia="Times New Roman" w:cs="Times New Roman"/>
          <w:szCs w:val="24"/>
        </w:rPr>
        <w:t>εδίου νόμου</w:t>
      </w:r>
      <w:r>
        <w:rPr>
          <w:rFonts w:eastAsia="Times New Roman"/>
          <w:szCs w:val="24"/>
        </w:rPr>
        <w:t xml:space="preserve"> του Υπουργείου Διοικητικής Ανασυγκρότησης: «</w:t>
      </w:r>
      <w:r>
        <w:rPr>
          <w:rFonts w:eastAsia="Times New Roman" w:cs="Times New Roman"/>
          <w:szCs w:val="24"/>
        </w:rPr>
        <w:t xml:space="preserve">Κύρωση του Μνημονίου Συνεργασίας σχετικά με την Εθνική Γαλλόφωνη Πρωτοβουλία (2015-2018), στο πλαίσιο του προγράμματος “Η γαλλική γλώσσα στις διεθνείς σχέσεις”» και β) </w:t>
      </w:r>
      <w:r>
        <w:rPr>
          <w:rFonts w:eastAsia="Times New Roman" w:cs="Times New Roman"/>
          <w:szCs w:val="24"/>
        </w:rPr>
        <w:t>μ</w:t>
      </w:r>
      <w:r>
        <w:rPr>
          <w:rFonts w:eastAsia="Times New Roman" w:cs="Times New Roman"/>
          <w:szCs w:val="24"/>
        </w:rPr>
        <w:t>όνη συζήτηση και ψήφιση επί της</w:t>
      </w:r>
      <w:r>
        <w:rPr>
          <w:rFonts w:eastAsia="Times New Roman" w:cs="Times New Roman"/>
          <w:szCs w:val="24"/>
        </w:rPr>
        <w:t xml:space="preserve"> αρχής, των άρθρων και του συνόλου του σχεδίου νόμου του Υπουργείου Ψηφιακής Πολιτικής, Τηλεπικοινωνιών και Ενημέρωσης: «</w:t>
      </w:r>
      <w:proofErr w:type="spellStart"/>
      <w:r>
        <w:rPr>
          <w:rFonts w:eastAsia="Times New Roman" w:cs="Times New Roman"/>
          <w:szCs w:val="24"/>
        </w:rPr>
        <w:t>Αδειοδότηση</w:t>
      </w:r>
      <w:proofErr w:type="spellEnd"/>
      <w:r>
        <w:rPr>
          <w:rFonts w:eastAsia="Times New Roman" w:cs="Times New Roman"/>
          <w:szCs w:val="24"/>
        </w:rPr>
        <w:t xml:space="preserve"> διαστημικών δραστηριοτήτων - Καταχώριση στο Εθνικό Μητρώο Διαστημικών Αντικειμένων - Ίδρυση Ελληνικού Διαστημικού Οργανισμο</w:t>
      </w:r>
      <w:r>
        <w:rPr>
          <w:rFonts w:eastAsia="Times New Roman" w:cs="Times New Roman"/>
          <w:szCs w:val="24"/>
        </w:rPr>
        <w:t>ύ και λοιπές διατάξεις».</w:t>
      </w:r>
    </w:p>
    <w:p w14:paraId="1ED2CFE0" w14:textId="77777777" w:rsidR="00844B03" w:rsidRDefault="0027580D">
      <w:pPr>
        <w:tabs>
          <w:tab w:val="left" w:pos="2940"/>
        </w:tabs>
        <w:spacing w:after="0" w:line="600" w:lineRule="auto"/>
        <w:jc w:val="both"/>
        <w:rPr>
          <w:rFonts w:eastAsia="Times New Roman"/>
          <w:b/>
          <w:szCs w:val="24"/>
        </w:rPr>
      </w:pPr>
      <w:r w:rsidRPr="00C941DF">
        <w:rPr>
          <w:rFonts w:eastAsia="Times New Roman"/>
          <w:b/>
          <w:szCs w:val="24"/>
        </w:rPr>
        <w:t xml:space="preserve">Ο ΠΡΟΕΔΡΟΣ                                           </w:t>
      </w:r>
      <w:r>
        <w:rPr>
          <w:rFonts w:eastAsia="Times New Roman"/>
          <w:b/>
          <w:szCs w:val="24"/>
        </w:rPr>
        <w:t xml:space="preserve">              </w:t>
      </w:r>
      <w:r w:rsidRPr="00C941DF">
        <w:rPr>
          <w:rFonts w:eastAsia="Times New Roman"/>
          <w:b/>
          <w:szCs w:val="24"/>
        </w:rPr>
        <w:t xml:space="preserve">                   ΟΙ ΓΡΑΜΜΑΤΕΙΣ</w:t>
      </w:r>
    </w:p>
    <w:sectPr w:rsidR="00844B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QgPAk3PPa0ZuyMgU3GQAQpb61KA=" w:salt="3yAXSszj/Evl2XZZpLLGU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B03"/>
    <w:rsid w:val="0027580D"/>
    <w:rsid w:val="00844B03"/>
    <w:rsid w:val="00FD114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C961"/>
  <w15:docId w15:val="{544E60BC-3C51-4BD2-B747-E838D228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76FC"/>
    <w:pPr>
      <w:tabs>
        <w:tab w:val="center" w:pos="4153"/>
        <w:tab w:val="right" w:pos="8306"/>
      </w:tabs>
      <w:spacing w:after="0" w:line="240" w:lineRule="auto"/>
    </w:pPr>
  </w:style>
  <w:style w:type="character" w:customStyle="1" w:styleId="Char">
    <w:name w:val="Κεφαλίδα Char"/>
    <w:basedOn w:val="a0"/>
    <w:link w:val="a3"/>
    <w:uiPriority w:val="99"/>
    <w:rsid w:val="00A776FC"/>
  </w:style>
  <w:style w:type="paragraph" w:styleId="a4">
    <w:name w:val="footer"/>
    <w:basedOn w:val="a"/>
    <w:link w:val="Char0"/>
    <w:uiPriority w:val="99"/>
    <w:unhideWhenUsed/>
    <w:rsid w:val="00A776FC"/>
    <w:pPr>
      <w:tabs>
        <w:tab w:val="center" w:pos="4153"/>
        <w:tab w:val="right" w:pos="8306"/>
      </w:tabs>
      <w:spacing w:after="0" w:line="240" w:lineRule="auto"/>
    </w:pPr>
  </w:style>
  <w:style w:type="character" w:customStyle="1" w:styleId="Char0">
    <w:name w:val="Υποσέλιδο Char"/>
    <w:basedOn w:val="a0"/>
    <w:link w:val="a4"/>
    <w:uiPriority w:val="99"/>
    <w:rsid w:val="00A776FC"/>
  </w:style>
  <w:style w:type="paragraph" w:styleId="a5">
    <w:name w:val="Balloon Text"/>
    <w:basedOn w:val="a"/>
    <w:link w:val="Char1"/>
    <w:uiPriority w:val="99"/>
    <w:semiHidden/>
    <w:unhideWhenUsed/>
    <w:rsid w:val="00157647"/>
    <w:pPr>
      <w:spacing w:after="0" w:line="240" w:lineRule="auto"/>
    </w:pPr>
    <w:rPr>
      <w:rFonts w:ascii="Segoe UI" w:hAnsi="Segoe UI" w:cs="Segoe UI"/>
      <w:sz w:val="18"/>
      <w:szCs w:val="18"/>
    </w:rPr>
  </w:style>
  <w:style w:type="character" w:customStyle="1" w:styleId="Char1">
    <w:name w:val="Κείμενο πλαισίου Char"/>
    <w:basedOn w:val="a0"/>
    <w:link w:val="a5"/>
    <w:uiPriority w:val="99"/>
    <w:semiHidden/>
    <w:rsid w:val="00157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562</MetadataID>
    <Session xmlns="641f345b-441b-4b81-9152-adc2e73ba5e1">Γ´</Session>
    <Date xmlns="641f345b-441b-4b81-9152-adc2e73ba5e1">2017-12-18T22:00:00+00:00</Date>
    <Status xmlns="641f345b-441b-4b81-9152-adc2e73ba5e1">
      <Url>http://srv-sp1/praktika/Lists/Incoming_Metadata/EditForm.aspx?ID=562&amp;Source=/praktika/Recordings_Library/Forms/AllItems.aspx</Url>
      <Description>Δημοσιεύτηκε</Description>
    </Status>
    <Meeting xmlns="641f345b-441b-4b81-9152-adc2e73ba5e1">ΜΗ´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AF8C09-E2A2-48DF-9EB6-97B64B1AD9ED}">
  <ds:schemaRefs>
    <ds:schemaRef ds:uri="http://schemas.microsoft.com/office/2006/documentManagement/types"/>
    <ds:schemaRef ds:uri="http://purl.org/dc/dcmitype/"/>
    <ds:schemaRef ds:uri="http://schemas.openxmlformats.org/package/2006/metadata/core-properties"/>
    <ds:schemaRef ds:uri="641f345b-441b-4b81-9152-adc2e73ba5e1"/>
    <ds:schemaRef ds:uri="http://schemas.microsoft.com/office/2006/metadata/properties"/>
    <ds:schemaRef ds:uri="http://www.w3.org/XML/1998/namespace"/>
    <ds:schemaRef ds:uri="http://schemas.microsoft.com/office/infopath/2007/PartnerControls"/>
    <ds:schemaRef ds:uri="http://purl.org/dc/terms/"/>
    <ds:schemaRef ds:uri="http://purl.org/dc/elements/1.1/"/>
  </ds:schemaRefs>
</ds:datastoreItem>
</file>

<file path=customXml/itemProps2.xml><?xml version="1.0" encoding="utf-8"?>
<ds:datastoreItem xmlns:ds="http://schemas.openxmlformats.org/officeDocument/2006/customXml" ds:itemID="{58814647-BC93-43D0-B3AD-7D8D429AFC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83FBD6-744D-483B-A45F-E68FCF5928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354</Pages>
  <Words>66834</Words>
  <Characters>360908</Characters>
  <Application>Microsoft Office Word</Application>
  <DocSecurity>0</DocSecurity>
  <Lines>3007</Lines>
  <Paragraphs>853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2018-01-10T08:51:00Z</dcterms:created>
  <dcterms:modified xsi:type="dcterms:W3CDTF">2018-01-10T08:51:00Z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