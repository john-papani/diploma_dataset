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CE981" w14:textId="77777777" w:rsidR="00A20863" w:rsidRPr="00A20863" w:rsidRDefault="00A20863" w:rsidP="00A20863">
      <w:pPr>
        <w:spacing w:after="0" w:line="360" w:lineRule="auto"/>
        <w:rPr>
          <w:ins w:id="0" w:author="Φλούδα Χριστίνα" w:date="2018-12-05T14:03:00Z"/>
          <w:rFonts w:eastAsia="Times New Roman"/>
          <w:szCs w:val="24"/>
          <w:lang w:eastAsia="en-US"/>
        </w:rPr>
      </w:pPr>
      <w:bookmarkStart w:id="1" w:name="_GoBack"/>
      <w:bookmarkEnd w:id="1"/>
      <w:ins w:id="2" w:author="Φλούδα Χριστίνα" w:date="2018-12-05T14:03:00Z">
        <w:r w:rsidRPr="00A2086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366AE17" w14:textId="77777777" w:rsidR="00A20863" w:rsidRPr="00A20863" w:rsidRDefault="00A20863" w:rsidP="00A20863">
      <w:pPr>
        <w:spacing w:after="0" w:line="360" w:lineRule="auto"/>
        <w:rPr>
          <w:ins w:id="3" w:author="Φλούδα Χριστίνα" w:date="2018-12-05T14:03:00Z"/>
          <w:rFonts w:eastAsia="Times New Roman"/>
          <w:szCs w:val="24"/>
          <w:lang w:eastAsia="en-US"/>
        </w:rPr>
      </w:pPr>
    </w:p>
    <w:p w14:paraId="653172FB" w14:textId="77777777" w:rsidR="00A20863" w:rsidRPr="00A20863" w:rsidRDefault="00A20863" w:rsidP="00A20863">
      <w:pPr>
        <w:spacing w:after="0" w:line="360" w:lineRule="auto"/>
        <w:rPr>
          <w:ins w:id="4" w:author="Φλούδα Χριστίνα" w:date="2018-12-05T14:03:00Z"/>
          <w:rFonts w:eastAsia="Times New Roman"/>
          <w:szCs w:val="24"/>
          <w:lang w:eastAsia="en-US"/>
        </w:rPr>
      </w:pPr>
      <w:ins w:id="5" w:author="Φλούδα Χριστίνα" w:date="2018-12-05T14:03:00Z">
        <w:r w:rsidRPr="00A20863">
          <w:rPr>
            <w:rFonts w:eastAsia="Times New Roman"/>
            <w:szCs w:val="24"/>
            <w:lang w:eastAsia="en-US"/>
          </w:rPr>
          <w:t>ΠΙΝΑΚΑΣ ΠΕΡΙΕΧΟΜΕΝΩΝ</w:t>
        </w:r>
      </w:ins>
    </w:p>
    <w:p w14:paraId="35150417" w14:textId="77777777" w:rsidR="00A20863" w:rsidRPr="00A20863" w:rsidRDefault="00A20863" w:rsidP="00A20863">
      <w:pPr>
        <w:spacing w:after="0" w:line="360" w:lineRule="auto"/>
        <w:rPr>
          <w:ins w:id="6" w:author="Φλούδα Χριστίνα" w:date="2018-12-05T14:03:00Z"/>
          <w:rFonts w:eastAsia="Times New Roman"/>
          <w:szCs w:val="24"/>
          <w:lang w:eastAsia="en-US"/>
        </w:rPr>
      </w:pPr>
      <w:ins w:id="7" w:author="Φλούδα Χριστίνα" w:date="2018-12-05T14:03:00Z">
        <w:r w:rsidRPr="00A20863">
          <w:rPr>
            <w:rFonts w:eastAsia="Times New Roman"/>
            <w:szCs w:val="24"/>
            <w:lang w:eastAsia="en-US"/>
          </w:rPr>
          <w:t xml:space="preserve">ΙΖ΄ ΠΕΡΙΟΔΟΣ </w:t>
        </w:r>
      </w:ins>
    </w:p>
    <w:p w14:paraId="024AB855" w14:textId="77777777" w:rsidR="00A20863" w:rsidRPr="00A20863" w:rsidRDefault="00A20863" w:rsidP="00A20863">
      <w:pPr>
        <w:spacing w:after="0" w:line="360" w:lineRule="auto"/>
        <w:rPr>
          <w:ins w:id="8" w:author="Φλούδα Χριστίνα" w:date="2018-12-05T14:03:00Z"/>
          <w:rFonts w:eastAsia="Times New Roman"/>
          <w:szCs w:val="24"/>
          <w:lang w:eastAsia="en-US"/>
        </w:rPr>
      </w:pPr>
      <w:ins w:id="9" w:author="Φλούδα Χριστίνα" w:date="2018-12-05T14:03:00Z">
        <w:r w:rsidRPr="00A20863">
          <w:rPr>
            <w:rFonts w:eastAsia="Times New Roman"/>
            <w:szCs w:val="24"/>
            <w:lang w:eastAsia="en-US"/>
          </w:rPr>
          <w:t>ΠΡΟΕΔΡΕΥΟΜΕΝΗΣ ΚΟΙΝΟΒΟΥΛΕΥΤΙΚΗΣ ΔΗΜΟΚΡΑΤΙΑΣ</w:t>
        </w:r>
      </w:ins>
    </w:p>
    <w:p w14:paraId="078E3D6B" w14:textId="77777777" w:rsidR="00A20863" w:rsidRPr="00A20863" w:rsidRDefault="00A20863" w:rsidP="00A20863">
      <w:pPr>
        <w:spacing w:after="0" w:line="360" w:lineRule="auto"/>
        <w:rPr>
          <w:ins w:id="10" w:author="Φλούδα Χριστίνα" w:date="2018-12-05T14:03:00Z"/>
          <w:rFonts w:eastAsia="Times New Roman"/>
          <w:szCs w:val="24"/>
          <w:lang w:eastAsia="en-US"/>
        </w:rPr>
      </w:pPr>
      <w:ins w:id="11" w:author="Φλούδα Χριστίνα" w:date="2018-12-05T14:03:00Z">
        <w:r w:rsidRPr="00A20863">
          <w:rPr>
            <w:rFonts w:eastAsia="Times New Roman"/>
            <w:szCs w:val="24"/>
            <w:lang w:eastAsia="en-US"/>
          </w:rPr>
          <w:t>ΣΥΝΟΔΟΣ Δ΄</w:t>
        </w:r>
      </w:ins>
    </w:p>
    <w:p w14:paraId="76D6EF9D" w14:textId="77777777" w:rsidR="00A20863" w:rsidRPr="00A20863" w:rsidRDefault="00A20863" w:rsidP="00A20863">
      <w:pPr>
        <w:spacing w:after="0" w:line="360" w:lineRule="auto"/>
        <w:rPr>
          <w:ins w:id="12" w:author="Φλούδα Χριστίνα" w:date="2018-12-05T14:03:00Z"/>
          <w:rFonts w:eastAsia="Times New Roman"/>
          <w:szCs w:val="24"/>
          <w:lang w:eastAsia="en-US"/>
        </w:rPr>
      </w:pPr>
    </w:p>
    <w:p w14:paraId="2EB33E48" w14:textId="77777777" w:rsidR="00A20863" w:rsidRPr="00A20863" w:rsidRDefault="00A20863" w:rsidP="00A20863">
      <w:pPr>
        <w:spacing w:after="0" w:line="360" w:lineRule="auto"/>
        <w:rPr>
          <w:ins w:id="13" w:author="Φλούδα Χριστίνα" w:date="2018-12-05T14:03:00Z"/>
          <w:rFonts w:eastAsia="Times New Roman"/>
          <w:szCs w:val="24"/>
          <w:lang w:eastAsia="en-US"/>
        </w:rPr>
      </w:pPr>
      <w:ins w:id="14" w:author="Φλούδα Χριστίνα" w:date="2018-12-05T14:03:00Z">
        <w:r w:rsidRPr="00A20863">
          <w:rPr>
            <w:rFonts w:eastAsia="Times New Roman"/>
            <w:szCs w:val="24"/>
            <w:lang w:eastAsia="en-US"/>
          </w:rPr>
          <w:t>ΣΥΝΕΔΡΙΑΣΗ ΛΕ΄</w:t>
        </w:r>
      </w:ins>
    </w:p>
    <w:p w14:paraId="2D691C36" w14:textId="77777777" w:rsidR="00A20863" w:rsidRPr="00A20863" w:rsidRDefault="00A20863" w:rsidP="00A20863">
      <w:pPr>
        <w:spacing w:after="0" w:line="360" w:lineRule="auto"/>
        <w:rPr>
          <w:ins w:id="15" w:author="Φλούδα Χριστίνα" w:date="2018-12-05T14:03:00Z"/>
          <w:rFonts w:eastAsia="Times New Roman"/>
          <w:szCs w:val="24"/>
          <w:lang w:eastAsia="en-US"/>
        </w:rPr>
      </w:pPr>
      <w:ins w:id="16" w:author="Φλούδα Χριστίνα" w:date="2018-12-05T14:03:00Z">
        <w:r w:rsidRPr="00A20863">
          <w:rPr>
            <w:rFonts w:eastAsia="Times New Roman"/>
            <w:szCs w:val="24"/>
            <w:lang w:eastAsia="en-US"/>
          </w:rPr>
          <w:t>Πέμπτη  29 Νοεμβρίου 2018</w:t>
        </w:r>
      </w:ins>
    </w:p>
    <w:p w14:paraId="346C051B" w14:textId="77777777" w:rsidR="00A20863" w:rsidRPr="00A20863" w:rsidRDefault="00A20863" w:rsidP="00A20863">
      <w:pPr>
        <w:spacing w:after="0" w:line="360" w:lineRule="auto"/>
        <w:rPr>
          <w:ins w:id="17" w:author="Φλούδα Χριστίνα" w:date="2018-12-05T14:03:00Z"/>
          <w:rFonts w:eastAsia="Times New Roman"/>
          <w:szCs w:val="24"/>
          <w:lang w:eastAsia="en-US"/>
        </w:rPr>
      </w:pPr>
    </w:p>
    <w:p w14:paraId="2F0CAD35" w14:textId="77777777" w:rsidR="00A20863" w:rsidRPr="00A20863" w:rsidRDefault="00A20863" w:rsidP="00A20863">
      <w:pPr>
        <w:spacing w:after="0" w:line="360" w:lineRule="auto"/>
        <w:rPr>
          <w:ins w:id="18" w:author="Φλούδα Χριστίνα" w:date="2018-12-05T14:03:00Z"/>
          <w:rFonts w:eastAsia="Times New Roman"/>
          <w:szCs w:val="24"/>
          <w:lang w:eastAsia="en-US"/>
        </w:rPr>
      </w:pPr>
      <w:ins w:id="19" w:author="Φλούδα Χριστίνα" w:date="2018-12-05T14:03:00Z">
        <w:r w:rsidRPr="00A20863">
          <w:rPr>
            <w:rFonts w:eastAsia="Times New Roman"/>
            <w:szCs w:val="24"/>
            <w:lang w:eastAsia="en-US"/>
          </w:rPr>
          <w:t>ΘΕΜΑΤΑ</w:t>
        </w:r>
      </w:ins>
    </w:p>
    <w:p w14:paraId="145DA046" w14:textId="77777777" w:rsidR="00A20863" w:rsidRPr="00A20863" w:rsidRDefault="00A20863" w:rsidP="00A20863">
      <w:pPr>
        <w:spacing w:after="0" w:line="360" w:lineRule="auto"/>
        <w:rPr>
          <w:ins w:id="20" w:author="Φλούδα Χριστίνα" w:date="2018-12-05T14:03:00Z"/>
          <w:rFonts w:eastAsia="Times New Roman"/>
          <w:szCs w:val="24"/>
          <w:lang w:eastAsia="en-US"/>
        </w:rPr>
      </w:pPr>
      <w:ins w:id="21" w:author="Φλούδα Χριστίνα" w:date="2018-12-05T14:03:00Z">
        <w:r w:rsidRPr="00A20863">
          <w:rPr>
            <w:rFonts w:eastAsia="Times New Roman"/>
            <w:szCs w:val="24"/>
            <w:lang w:eastAsia="en-US"/>
          </w:rPr>
          <w:t xml:space="preserve"> </w:t>
        </w:r>
        <w:r w:rsidRPr="00A20863">
          <w:rPr>
            <w:rFonts w:eastAsia="Times New Roman"/>
            <w:szCs w:val="24"/>
            <w:lang w:eastAsia="en-US"/>
          </w:rPr>
          <w:br/>
          <w:t xml:space="preserve">Α. ΕΙΔΙΚΑ ΘΕΜΑΤΑ </w:t>
        </w:r>
        <w:r w:rsidRPr="00A20863">
          <w:rPr>
            <w:rFonts w:eastAsia="Times New Roman"/>
            <w:szCs w:val="24"/>
            <w:lang w:eastAsia="en-US"/>
          </w:rPr>
          <w:br/>
          <w:t xml:space="preserve">1. Επικύρωση Πρακτικών, σελ. </w:t>
        </w:r>
        <w:r w:rsidRPr="00A20863">
          <w:rPr>
            <w:rFonts w:eastAsia="Times New Roman"/>
            <w:szCs w:val="24"/>
            <w:lang w:eastAsia="en-US"/>
          </w:rPr>
          <w:br/>
          <w:t xml:space="preserve">2.  Άδεια απουσίας του Βουλευτή κ. Χ. </w:t>
        </w:r>
        <w:proofErr w:type="spellStart"/>
        <w:r w:rsidRPr="00A20863">
          <w:rPr>
            <w:rFonts w:eastAsia="Times New Roman"/>
            <w:szCs w:val="24"/>
            <w:lang w:eastAsia="en-US"/>
          </w:rPr>
          <w:t>Σταϊκούρα</w:t>
        </w:r>
        <w:proofErr w:type="spellEnd"/>
        <w:r w:rsidRPr="00A20863">
          <w:rPr>
            <w:rFonts w:eastAsia="Times New Roman"/>
            <w:szCs w:val="24"/>
            <w:lang w:eastAsia="en-US"/>
          </w:rPr>
          <w:t xml:space="preserve">, σελ. </w:t>
        </w:r>
        <w:r w:rsidRPr="00A20863">
          <w:rPr>
            <w:rFonts w:eastAsia="Times New Roman"/>
            <w:szCs w:val="24"/>
            <w:lang w:eastAsia="en-US"/>
          </w:rPr>
          <w:br/>
          <w:t xml:space="preserve">3. Ανακοινώνεται ότι τη συνεδρίαση παρακολουθούν μαθητές από το 2ο Γενικό Λύκειο Αγίου Δημητρίου, το 4ο Δημοτικό Σχολείο Αγίου Δημητρίου, το 6ο Δημοτικό Σχολείο Αχαρνών, το Γυμνάσιο Καλάμου και το ΕΠΑΛ Μεγαλόπολης, σελ. </w:t>
        </w:r>
        <w:r w:rsidRPr="00A20863">
          <w:rPr>
            <w:rFonts w:eastAsia="Times New Roman"/>
            <w:szCs w:val="24"/>
            <w:lang w:eastAsia="en-US"/>
          </w:rPr>
          <w:br/>
          <w:t xml:space="preserve">4. Επί διαδικαστικού θέματος, σελ. </w:t>
        </w:r>
        <w:r w:rsidRPr="00A20863">
          <w:rPr>
            <w:rFonts w:eastAsia="Times New Roman"/>
            <w:szCs w:val="24"/>
            <w:lang w:eastAsia="en-US"/>
          </w:rPr>
          <w:br/>
          <w:t xml:space="preserve"> </w:t>
        </w:r>
        <w:r w:rsidRPr="00A20863">
          <w:rPr>
            <w:rFonts w:eastAsia="Times New Roman"/>
            <w:szCs w:val="24"/>
            <w:lang w:eastAsia="en-US"/>
          </w:rPr>
          <w:br/>
          <w:t xml:space="preserve">Β. ΚΟΙΝΟΒΟΥΛΕΥΤΙΚΟΣ ΕΛΕΓΧΟΣ </w:t>
        </w:r>
        <w:r w:rsidRPr="00A20863">
          <w:rPr>
            <w:rFonts w:eastAsia="Times New Roman"/>
            <w:szCs w:val="24"/>
            <w:lang w:eastAsia="en-US"/>
          </w:rPr>
          <w:br/>
          <w:t xml:space="preserve">1. Ανακοίνωση αναφορών, σελ. </w:t>
        </w:r>
        <w:r w:rsidRPr="00A20863">
          <w:rPr>
            <w:rFonts w:eastAsia="Times New Roman"/>
            <w:szCs w:val="24"/>
            <w:lang w:eastAsia="en-US"/>
          </w:rPr>
          <w:br/>
          <w:t xml:space="preserve">2. Ανακοίνωση του δελτίου επικαίρων ερωτήσεων της Παρασκευής 30 Νοεμβρίου 2018, σελ. </w:t>
        </w:r>
        <w:r w:rsidRPr="00A20863">
          <w:rPr>
            <w:rFonts w:eastAsia="Times New Roman"/>
            <w:szCs w:val="24"/>
            <w:lang w:eastAsia="en-US"/>
          </w:rPr>
          <w:br/>
          <w:t>3. Συζήτηση επικαίρων ερωτήσεων:</w:t>
        </w:r>
        <w:r w:rsidRPr="00A20863">
          <w:rPr>
            <w:rFonts w:eastAsia="Times New Roman"/>
            <w:szCs w:val="24"/>
            <w:lang w:eastAsia="en-US"/>
          </w:rPr>
          <w:br/>
          <w:t xml:space="preserve">    α) Προς τον Υπουργό Εξωτερικών, με θέμα: «Αυξημένη τουρκική προκλητικότητα στο Αιγαίο και την Ανατολική Μεσόγειο», σελ. </w:t>
        </w:r>
        <w:r w:rsidRPr="00A20863">
          <w:rPr>
            <w:rFonts w:eastAsia="Times New Roman"/>
            <w:szCs w:val="24"/>
            <w:lang w:eastAsia="en-US"/>
          </w:rPr>
          <w:br/>
          <w:t xml:space="preserve">    β) Προς τον Υπουργό Υποδομών και Μεταφορών, με θέμα: «Με αργούς ρυθμούς σημαντικά έργα υποδομών στη Μαγνησία», σελ. </w:t>
        </w:r>
        <w:r w:rsidRPr="00A20863">
          <w:rPr>
            <w:rFonts w:eastAsia="Times New Roman"/>
            <w:szCs w:val="24"/>
            <w:lang w:eastAsia="en-US"/>
          </w:rPr>
          <w:br/>
          <w:t xml:space="preserve">    γ) Προς την Υπουργό Εργασίας, Κοινωνικής Ασφάλισης και Κοινωνικής Αλληλεγγύης:</w:t>
        </w:r>
        <w:r w:rsidRPr="00A20863">
          <w:rPr>
            <w:rFonts w:eastAsia="Times New Roman"/>
            <w:szCs w:val="24"/>
            <w:lang w:eastAsia="en-US"/>
          </w:rPr>
          <w:br/>
          <w:t xml:space="preserve">        i. με θέμα: «Να ανακληθούν οι απολύσεις, να προστατευτούν οι εργαζόμενοι και να εφαρμοστούν οι κλαδικές συλλογικές συμβάσεις στον Επισιτισμό Τουρισμό», σελ. </w:t>
        </w:r>
        <w:r w:rsidRPr="00A20863">
          <w:rPr>
            <w:rFonts w:eastAsia="Times New Roman"/>
            <w:szCs w:val="24"/>
            <w:lang w:eastAsia="en-US"/>
          </w:rPr>
          <w:br/>
          <w:t xml:space="preserve">        </w:t>
        </w:r>
        <w:proofErr w:type="spellStart"/>
        <w:r w:rsidRPr="00A20863">
          <w:rPr>
            <w:rFonts w:eastAsia="Times New Roman"/>
            <w:szCs w:val="24"/>
            <w:lang w:eastAsia="en-US"/>
          </w:rPr>
          <w:t>ii</w:t>
        </w:r>
        <w:proofErr w:type="spellEnd"/>
        <w:r w:rsidRPr="00A20863">
          <w:rPr>
            <w:rFonts w:eastAsia="Times New Roman"/>
            <w:szCs w:val="24"/>
            <w:lang w:eastAsia="en-US"/>
          </w:rPr>
          <w:t xml:space="preserve">. με θέμα: «Να απεγκλωβιστούν χιλιάδες υπό συνταξιοδότηση συμπολίτες μας, ασφαλισμένοι του ΟΑΕΕ και του ΟΓΑ, οι οποίοι σήμερα είναι χωρίς εισόδημα και χωρίς σύνταξη», σελ. </w:t>
        </w:r>
        <w:r w:rsidRPr="00A20863">
          <w:rPr>
            <w:rFonts w:eastAsia="Times New Roman"/>
            <w:szCs w:val="24"/>
            <w:lang w:eastAsia="en-US"/>
          </w:rPr>
          <w:br/>
          <w:t xml:space="preserve">    δ) Προς το Υπουργείο Αγροτικής Ανάπτυξης και Τροφίμων, με θέμα: «Προβλήματα και διαμαρτυρίες κατά την πληρωμή της προκαταβολής της βασικής ενίσχυσης του έτους 2018», σελ. </w:t>
        </w:r>
        <w:r w:rsidRPr="00A20863">
          <w:rPr>
            <w:rFonts w:eastAsia="Times New Roman"/>
            <w:szCs w:val="24"/>
            <w:lang w:eastAsia="en-US"/>
          </w:rPr>
          <w:br/>
          <w:t xml:space="preserve"> </w:t>
        </w:r>
        <w:r w:rsidRPr="00A20863">
          <w:rPr>
            <w:rFonts w:eastAsia="Times New Roman"/>
            <w:szCs w:val="24"/>
            <w:lang w:eastAsia="en-US"/>
          </w:rPr>
          <w:br/>
          <w:t xml:space="preserve">Γ. ΝΟΜΟΘΕΤΙΚΗ ΕΡΓΑΣΙΑ </w:t>
        </w:r>
        <w:r w:rsidRPr="00A20863">
          <w:rPr>
            <w:rFonts w:eastAsia="Times New Roman"/>
            <w:szCs w:val="24"/>
            <w:lang w:eastAsia="en-US"/>
          </w:rPr>
          <w:br/>
          <w:t xml:space="preserve">Συζήτηση και ψήφιση επί των σχεδίων νόμων του Υπουργείου Οικονομικών: α) Κύρωση του απολογισμού του Κράτους οικονομικού έτους 2016 και β) Κύρωση του Ισολογισμού του Κράτους οικονομικού έτους 2016, σελ. </w:t>
        </w:r>
        <w:r w:rsidRPr="00A20863">
          <w:rPr>
            <w:rFonts w:eastAsia="Times New Roman"/>
            <w:szCs w:val="24"/>
            <w:lang w:eastAsia="en-US"/>
          </w:rPr>
          <w:br/>
        </w:r>
      </w:ins>
    </w:p>
    <w:p w14:paraId="66DA64FC" w14:textId="77777777" w:rsidR="00A20863" w:rsidRPr="00A20863" w:rsidRDefault="00A20863" w:rsidP="00A20863">
      <w:pPr>
        <w:spacing w:after="0" w:line="360" w:lineRule="auto"/>
        <w:rPr>
          <w:ins w:id="22" w:author="Φλούδα Χριστίνα" w:date="2018-12-05T14:03:00Z"/>
          <w:rFonts w:eastAsia="Times New Roman"/>
          <w:szCs w:val="24"/>
          <w:lang w:eastAsia="en-US"/>
        </w:rPr>
      </w:pPr>
      <w:ins w:id="23" w:author="Φλούδα Χριστίνα" w:date="2018-12-05T14:03:00Z">
        <w:r w:rsidRPr="00A20863">
          <w:rPr>
            <w:rFonts w:eastAsia="Times New Roman"/>
            <w:szCs w:val="24"/>
            <w:lang w:eastAsia="en-US"/>
          </w:rPr>
          <w:t>ΠΡΟΕΔΡΕΥΟΝΤΕΣ</w:t>
        </w:r>
      </w:ins>
    </w:p>
    <w:p w14:paraId="6361034B" w14:textId="77777777" w:rsidR="00A20863" w:rsidRPr="00A20863" w:rsidRDefault="00A20863" w:rsidP="00A20863">
      <w:pPr>
        <w:spacing w:after="0" w:line="360" w:lineRule="auto"/>
        <w:rPr>
          <w:ins w:id="24" w:author="Φλούδα Χριστίνα" w:date="2018-12-05T14:03:00Z"/>
          <w:rFonts w:eastAsia="Times New Roman"/>
          <w:szCs w:val="24"/>
          <w:lang w:eastAsia="en-US"/>
        </w:rPr>
      </w:pPr>
      <w:ins w:id="25" w:author="Φλούδα Χριστίνα" w:date="2018-12-05T14:03:00Z">
        <w:r w:rsidRPr="00A20863">
          <w:rPr>
            <w:rFonts w:eastAsia="Times New Roman"/>
            <w:szCs w:val="24"/>
            <w:lang w:eastAsia="en-US"/>
          </w:rPr>
          <w:t>ΒΑΡΕΜΕΝΟΣ Γ. , σελ.</w:t>
        </w:r>
        <w:r w:rsidRPr="00A20863">
          <w:rPr>
            <w:rFonts w:eastAsia="Times New Roman"/>
            <w:szCs w:val="24"/>
            <w:lang w:eastAsia="en-US"/>
          </w:rPr>
          <w:br/>
          <w:t>ΚΑΚΛΑΜΑΝΗΣ Ν. , σελ.</w:t>
        </w:r>
        <w:r w:rsidRPr="00A20863">
          <w:rPr>
            <w:rFonts w:eastAsia="Times New Roman"/>
            <w:szCs w:val="24"/>
            <w:lang w:eastAsia="en-US"/>
          </w:rPr>
          <w:br/>
        </w:r>
      </w:ins>
    </w:p>
    <w:p w14:paraId="1BC835BB" w14:textId="77777777" w:rsidR="00A20863" w:rsidRPr="00A20863" w:rsidRDefault="00A20863" w:rsidP="00A20863">
      <w:pPr>
        <w:spacing w:after="0" w:line="360" w:lineRule="auto"/>
        <w:rPr>
          <w:ins w:id="26" w:author="Φλούδα Χριστίνα" w:date="2018-12-05T14:03:00Z"/>
          <w:rFonts w:eastAsia="Times New Roman"/>
          <w:szCs w:val="24"/>
          <w:lang w:eastAsia="en-US"/>
        </w:rPr>
      </w:pPr>
    </w:p>
    <w:p w14:paraId="6AC20678" w14:textId="77777777" w:rsidR="00A20863" w:rsidRPr="00A20863" w:rsidRDefault="00A20863" w:rsidP="00A20863">
      <w:pPr>
        <w:spacing w:after="0" w:line="360" w:lineRule="auto"/>
        <w:rPr>
          <w:ins w:id="27" w:author="Φλούδα Χριστίνα" w:date="2018-12-05T14:03:00Z"/>
          <w:rFonts w:eastAsia="Times New Roman"/>
          <w:szCs w:val="24"/>
          <w:lang w:eastAsia="en-US"/>
        </w:rPr>
      </w:pPr>
      <w:ins w:id="28" w:author="Φλούδα Χριστίνα" w:date="2018-12-05T14:03:00Z">
        <w:r w:rsidRPr="00A20863">
          <w:rPr>
            <w:rFonts w:eastAsia="Times New Roman"/>
            <w:szCs w:val="24"/>
            <w:lang w:eastAsia="en-US"/>
          </w:rPr>
          <w:t>ΟΜΙΛΗΤΕΣ</w:t>
        </w:r>
      </w:ins>
    </w:p>
    <w:p w14:paraId="708662FB" w14:textId="307F2AFF" w:rsidR="00A20863" w:rsidRDefault="00A20863" w:rsidP="00A20863">
      <w:pPr>
        <w:spacing w:line="600" w:lineRule="auto"/>
        <w:ind w:firstLine="720"/>
        <w:jc w:val="center"/>
        <w:rPr>
          <w:ins w:id="29" w:author="Φλούδα Χριστίνα" w:date="2018-12-05T14:03:00Z"/>
          <w:rFonts w:eastAsia="Times New Roman"/>
          <w:szCs w:val="24"/>
        </w:rPr>
      </w:pPr>
      <w:ins w:id="30" w:author="Φλούδα Χριστίνα" w:date="2018-12-05T14:03:00Z">
        <w:r w:rsidRPr="00A20863">
          <w:rPr>
            <w:rFonts w:eastAsia="Times New Roman"/>
            <w:szCs w:val="24"/>
            <w:lang w:eastAsia="en-US"/>
          </w:rPr>
          <w:br/>
          <w:t>Α. Επί διαδικαστικού θέματος:</w:t>
        </w:r>
        <w:r w:rsidRPr="00A20863">
          <w:rPr>
            <w:rFonts w:eastAsia="Times New Roman"/>
            <w:szCs w:val="24"/>
            <w:lang w:eastAsia="en-US"/>
          </w:rPr>
          <w:br/>
          <w:t>ΒΑΡΕΜΕΝΟΣ Γ. , σελ.</w:t>
        </w:r>
        <w:r w:rsidRPr="00A20863">
          <w:rPr>
            <w:rFonts w:eastAsia="Times New Roman"/>
            <w:szCs w:val="24"/>
            <w:lang w:eastAsia="en-US"/>
          </w:rPr>
          <w:br/>
          <w:t>ΚΑΚΛΑΜΑΝΗΣ Ν. , σελ.</w:t>
        </w:r>
        <w:r w:rsidRPr="00A20863">
          <w:rPr>
            <w:rFonts w:eastAsia="Times New Roman"/>
            <w:szCs w:val="24"/>
            <w:lang w:eastAsia="en-US"/>
          </w:rPr>
          <w:br/>
        </w:r>
        <w:r w:rsidRPr="00A20863">
          <w:rPr>
            <w:rFonts w:eastAsia="Times New Roman"/>
            <w:szCs w:val="24"/>
            <w:lang w:eastAsia="en-US"/>
          </w:rPr>
          <w:br/>
          <w:t>Β. Επί των επικαίρων ερωτήσεων:</w:t>
        </w:r>
        <w:r w:rsidRPr="00A20863">
          <w:rPr>
            <w:rFonts w:eastAsia="Times New Roman"/>
            <w:szCs w:val="24"/>
            <w:lang w:eastAsia="en-US"/>
          </w:rPr>
          <w:br/>
          <w:t>ΑΡΑΧΩΒΙΤΗΣ Σ. , σελ.</w:t>
        </w:r>
        <w:r w:rsidRPr="00A20863">
          <w:rPr>
            <w:rFonts w:eastAsia="Times New Roman"/>
            <w:szCs w:val="24"/>
            <w:lang w:eastAsia="en-US"/>
          </w:rPr>
          <w:br/>
          <w:t>ΗΛΙΟΠΟΥΛΟΣ Π. , σελ.</w:t>
        </w:r>
        <w:r w:rsidRPr="00A20863">
          <w:rPr>
            <w:rFonts w:eastAsia="Times New Roman"/>
            <w:szCs w:val="24"/>
            <w:lang w:eastAsia="en-US"/>
          </w:rPr>
          <w:br/>
          <w:t>ΚΑΣΑΠΙΔΗΣ Γ. , σελ.</w:t>
        </w:r>
        <w:r w:rsidRPr="00A20863">
          <w:rPr>
            <w:rFonts w:eastAsia="Times New Roman"/>
            <w:szCs w:val="24"/>
            <w:lang w:eastAsia="en-US"/>
          </w:rPr>
          <w:br/>
          <w:t>ΚΑΤΡΟΥΓΚΑΛΟΣ Γ. , σελ.</w:t>
        </w:r>
        <w:r w:rsidRPr="00A20863">
          <w:rPr>
            <w:rFonts w:eastAsia="Times New Roman"/>
            <w:szCs w:val="24"/>
            <w:lang w:eastAsia="en-US"/>
          </w:rPr>
          <w:br/>
          <w:t>ΚΑΤΣΩΤΗΣ Χ. , σελ.</w:t>
        </w:r>
        <w:r w:rsidRPr="00A20863">
          <w:rPr>
            <w:rFonts w:eastAsia="Times New Roman"/>
            <w:szCs w:val="24"/>
            <w:lang w:eastAsia="en-US"/>
          </w:rPr>
          <w:br/>
          <w:t>ΚΕΓΚΕΡΟΓΛΟΥ Β. , σελ.</w:t>
        </w:r>
        <w:r w:rsidRPr="00A20863">
          <w:rPr>
            <w:rFonts w:eastAsia="Times New Roman"/>
            <w:szCs w:val="24"/>
            <w:lang w:eastAsia="en-US"/>
          </w:rPr>
          <w:br/>
          <w:t>ΚΟΥΜΟΥΤΣΑΚΟΣ Γ. , σελ.</w:t>
        </w:r>
        <w:r w:rsidRPr="00A20863">
          <w:rPr>
            <w:rFonts w:eastAsia="Times New Roman"/>
            <w:szCs w:val="24"/>
            <w:lang w:eastAsia="en-US"/>
          </w:rPr>
          <w:br/>
          <w:t>ΜΑΥΡΑΓΑΝΗΣ Ν. , σελ.</w:t>
        </w:r>
        <w:r w:rsidRPr="00A20863">
          <w:rPr>
            <w:rFonts w:eastAsia="Times New Roman"/>
            <w:szCs w:val="24"/>
            <w:lang w:eastAsia="en-US"/>
          </w:rPr>
          <w:br/>
          <w:t>ΜΠΟΥΚΩΡΟΣ Χ. , σελ.</w:t>
        </w:r>
        <w:r w:rsidRPr="00A20863">
          <w:rPr>
            <w:rFonts w:eastAsia="Times New Roman"/>
            <w:szCs w:val="24"/>
            <w:lang w:eastAsia="en-US"/>
          </w:rPr>
          <w:br/>
          <w:t>ΠΕΤΡΟΠΟΥΛΟΣ Α. , σελ.</w:t>
        </w:r>
        <w:r w:rsidRPr="00A20863">
          <w:rPr>
            <w:rFonts w:eastAsia="Times New Roman"/>
            <w:szCs w:val="24"/>
            <w:lang w:eastAsia="en-US"/>
          </w:rPr>
          <w:br/>
        </w:r>
        <w:r w:rsidRPr="00A20863">
          <w:rPr>
            <w:rFonts w:eastAsia="Times New Roman"/>
            <w:szCs w:val="24"/>
            <w:lang w:eastAsia="en-US"/>
          </w:rPr>
          <w:br/>
          <w:t>Γ. Επί του σχεδίου νόμου του Υπουργείου Οικονομικών:</w:t>
        </w:r>
        <w:r w:rsidRPr="00A20863">
          <w:rPr>
            <w:rFonts w:eastAsia="Times New Roman"/>
            <w:szCs w:val="24"/>
            <w:lang w:eastAsia="en-US"/>
          </w:rPr>
          <w:br/>
          <w:t>ΔΑΝΕΛΛΗΣ Σ. , σελ.</w:t>
        </w:r>
        <w:r w:rsidRPr="00A20863">
          <w:rPr>
            <w:rFonts w:eastAsia="Times New Roman"/>
            <w:szCs w:val="24"/>
            <w:lang w:eastAsia="en-US"/>
          </w:rPr>
          <w:br/>
          <w:t>ΚΑΒΑΔΕΛΛΑΣ Δ. , σελ.</w:t>
        </w:r>
        <w:r w:rsidRPr="00A20863">
          <w:rPr>
            <w:rFonts w:eastAsia="Times New Roman"/>
            <w:szCs w:val="24"/>
            <w:lang w:eastAsia="en-US"/>
          </w:rPr>
          <w:br/>
          <w:t>ΚΑΡΑΘΑΝΑΣΟΠΟΥΛΟΣ Ν. , σελ.</w:t>
        </w:r>
        <w:r w:rsidRPr="00A20863">
          <w:rPr>
            <w:rFonts w:eastAsia="Times New Roman"/>
            <w:szCs w:val="24"/>
            <w:lang w:eastAsia="en-US"/>
          </w:rPr>
          <w:br/>
          <w:t>ΚΑΡΑΚΩΣΤΑΣ Ε. , σελ.</w:t>
        </w:r>
        <w:r w:rsidRPr="00A20863">
          <w:rPr>
            <w:rFonts w:eastAsia="Times New Roman"/>
            <w:szCs w:val="24"/>
            <w:lang w:eastAsia="en-US"/>
          </w:rPr>
          <w:br/>
          <w:t>ΚΑΣΙΔΙΑΡΗΣ Η. , σελ.</w:t>
        </w:r>
        <w:r w:rsidRPr="00A20863">
          <w:rPr>
            <w:rFonts w:eastAsia="Times New Roman"/>
            <w:szCs w:val="24"/>
            <w:lang w:eastAsia="en-US"/>
          </w:rPr>
          <w:br/>
          <w:t>ΚΑΤΣΙΚΗΣ Κ. , σελ.</w:t>
        </w:r>
        <w:r w:rsidRPr="00A20863">
          <w:rPr>
            <w:rFonts w:eastAsia="Times New Roman"/>
            <w:szCs w:val="24"/>
            <w:lang w:eastAsia="en-US"/>
          </w:rPr>
          <w:br/>
          <w:t>ΚΕΓΚΕΡΟΓΛΟΥ Β. , σελ.</w:t>
        </w:r>
        <w:r w:rsidRPr="00A20863">
          <w:rPr>
            <w:rFonts w:eastAsia="Times New Roman"/>
            <w:szCs w:val="24"/>
            <w:lang w:eastAsia="en-US"/>
          </w:rPr>
          <w:br/>
          <w:t>ΚΕΦΑΛΟΓΙΑΝΝΗΣ Ι. , σελ.</w:t>
        </w:r>
        <w:r w:rsidRPr="00A20863">
          <w:rPr>
            <w:rFonts w:eastAsia="Times New Roman"/>
            <w:szCs w:val="24"/>
            <w:lang w:eastAsia="en-US"/>
          </w:rPr>
          <w:br/>
          <w:t>ΚΟΥΤΣΟΥΚΟΣ Γ. , σελ.</w:t>
        </w:r>
        <w:r w:rsidRPr="00A20863">
          <w:rPr>
            <w:rFonts w:eastAsia="Times New Roman"/>
            <w:szCs w:val="24"/>
            <w:lang w:eastAsia="en-US"/>
          </w:rPr>
          <w:br/>
          <w:t>ΛΟΒΕΡΔΟΣ Α. , σελ.</w:t>
        </w:r>
        <w:r w:rsidRPr="00A20863">
          <w:rPr>
            <w:rFonts w:eastAsia="Times New Roman"/>
            <w:szCs w:val="24"/>
            <w:lang w:eastAsia="en-US"/>
          </w:rPr>
          <w:br/>
          <w:t>ΜΕΪΚΟΠΟΥΛΟΣ Α. , σελ.</w:t>
        </w:r>
        <w:r w:rsidRPr="00A20863">
          <w:rPr>
            <w:rFonts w:eastAsia="Times New Roman"/>
            <w:szCs w:val="24"/>
            <w:lang w:eastAsia="en-US"/>
          </w:rPr>
          <w:br/>
          <w:t>ΠΑΥΛΙΔΗΣ Κ. , σελ.</w:t>
        </w:r>
        <w:r w:rsidRPr="00A20863">
          <w:rPr>
            <w:rFonts w:eastAsia="Times New Roman"/>
            <w:szCs w:val="24"/>
            <w:lang w:eastAsia="en-US"/>
          </w:rPr>
          <w:br/>
          <w:t>ΦΟΡΤΣΑΚΗΣ Θ. , σελ.</w:t>
        </w:r>
        <w:r w:rsidRPr="00A20863">
          <w:rPr>
            <w:rFonts w:eastAsia="Times New Roman"/>
            <w:szCs w:val="24"/>
            <w:lang w:eastAsia="en-US"/>
          </w:rPr>
          <w:br/>
          <w:t>ΧΑΤΖΗΣΑΒΒΑΣ Χ. , σελ.</w:t>
        </w:r>
        <w:r w:rsidRPr="00A20863">
          <w:rPr>
            <w:rFonts w:eastAsia="Times New Roman"/>
            <w:szCs w:val="24"/>
            <w:lang w:eastAsia="en-US"/>
          </w:rPr>
          <w:br/>
          <w:t>ΧΟΥΛΙΑΡΑΚΗΣ Γ. , σελ.</w:t>
        </w:r>
        <w:r w:rsidRPr="00A20863">
          <w:rPr>
            <w:rFonts w:eastAsia="Times New Roman"/>
            <w:szCs w:val="24"/>
            <w:lang w:eastAsia="en-US"/>
          </w:rPr>
          <w:br/>
        </w:r>
      </w:ins>
    </w:p>
    <w:p w14:paraId="110FEE20" w14:textId="34D87ED4" w:rsidR="002E41A8" w:rsidRDefault="00A20863">
      <w:pPr>
        <w:spacing w:line="600" w:lineRule="auto"/>
        <w:ind w:firstLine="720"/>
        <w:jc w:val="center"/>
        <w:rPr>
          <w:rFonts w:eastAsia="Times New Roman"/>
          <w:szCs w:val="24"/>
        </w:rPr>
      </w:pPr>
      <w:r>
        <w:rPr>
          <w:rFonts w:eastAsia="Times New Roman"/>
          <w:szCs w:val="24"/>
        </w:rPr>
        <w:t>ΠΡΑΚΤΙΚΑ ΒΟΥΛΗΣ</w:t>
      </w:r>
    </w:p>
    <w:p w14:paraId="110FEE21" w14:textId="77777777" w:rsidR="002E41A8" w:rsidRDefault="00A20863">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110FEE22" w14:textId="77777777" w:rsidR="002E41A8" w:rsidRDefault="00A20863">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10FEE23" w14:textId="77777777" w:rsidR="002E41A8" w:rsidRDefault="00A20863">
      <w:pPr>
        <w:spacing w:line="600" w:lineRule="auto"/>
        <w:ind w:firstLine="720"/>
        <w:jc w:val="center"/>
        <w:rPr>
          <w:rFonts w:eastAsia="Times New Roman"/>
          <w:szCs w:val="24"/>
        </w:rPr>
      </w:pPr>
      <w:r>
        <w:rPr>
          <w:rFonts w:eastAsia="Times New Roman"/>
          <w:szCs w:val="24"/>
        </w:rPr>
        <w:t>ΣΥΝΟΔΟΣ Δ΄</w:t>
      </w:r>
    </w:p>
    <w:p w14:paraId="110FEE24" w14:textId="77777777" w:rsidR="002E41A8" w:rsidRDefault="00A20863">
      <w:pPr>
        <w:spacing w:line="600" w:lineRule="auto"/>
        <w:ind w:firstLine="720"/>
        <w:jc w:val="center"/>
        <w:rPr>
          <w:rFonts w:eastAsia="Times New Roman"/>
          <w:szCs w:val="24"/>
        </w:rPr>
      </w:pPr>
      <w:r>
        <w:rPr>
          <w:rFonts w:eastAsia="Times New Roman"/>
          <w:szCs w:val="24"/>
        </w:rPr>
        <w:t>ΣΥΝΕΔΡΙΑΣΗ ΛΕ΄</w:t>
      </w:r>
    </w:p>
    <w:p w14:paraId="110FEE25" w14:textId="77777777" w:rsidR="002E41A8" w:rsidRDefault="00A20863">
      <w:pPr>
        <w:spacing w:line="600" w:lineRule="auto"/>
        <w:ind w:firstLine="720"/>
        <w:jc w:val="center"/>
        <w:rPr>
          <w:rFonts w:eastAsia="Times New Roman"/>
          <w:szCs w:val="24"/>
        </w:rPr>
      </w:pPr>
      <w:r>
        <w:rPr>
          <w:rFonts w:eastAsia="Times New Roman"/>
          <w:szCs w:val="24"/>
        </w:rPr>
        <w:t>Πέμπτη 29 Νοεμβρίου 2018</w:t>
      </w:r>
    </w:p>
    <w:p w14:paraId="110FEE26" w14:textId="77777777" w:rsidR="002E41A8" w:rsidRDefault="00A20863">
      <w:pPr>
        <w:spacing w:line="600" w:lineRule="auto"/>
        <w:ind w:firstLine="720"/>
        <w:jc w:val="both"/>
        <w:rPr>
          <w:rFonts w:eastAsia="Times New Roman"/>
          <w:szCs w:val="24"/>
        </w:rPr>
      </w:pPr>
      <w:r>
        <w:rPr>
          <w:rFonts w:eastAsia="Times New Roman"/>
          <w:szCs w:val="24"/>
        </w:rPr>
        <w:t>Αθήνα, σήμερα στις 29 Νοεμβρίου 2018, ημέρα Πέμπτη και ώρα 9.41΄,</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257A29">
        <w:rPr>
          <w:rFonts w:eastAsia="Times New Roman"/>
          <w:b/>
          <w:szCs w:val="24"/>
        </w:rPr>
        <w:t>ΓΕΩΡΓΙΟ</w:t>
      </w:r>
      <w:r>
        <w:rPr>
          <w:rFonts w:eastAsia="Times New Roman"/>
          <w:b/>
          <w:szCs w:val="24"/>
        </w:rPr>
        <w:t>Υ</w:t>
      </w:r>
      <w:r w:rsidRPr="00257A29">
        <w:rPr>
          <w:rFonts w:eastAsia="Times New Roman"/>
          <w:b/>
          <w:szCs w:val="24"/>
        </w:rPr>
        <w:t xml:space="preserve"> ΒΑΡΕΜΕΝΟ</w:t>
      </w:r>
      <w:r>
        <w:rPr>
          <w:rFonts w:eastAsia="Times New Roman"/>
          <w:b/>
          <w:szCs w:val="24"/>
        </w:rPr>
        <w:t>Υ</w:t>
      </w:r>
      <w:r w:rsidRPr="00DE7C28">
        <w:rPr>
          <w:rFonts w:eastAsia="Times New Roman"/>
          <w:szCs w:val="24"/>
        </w:rPr>
        <w:t>.</w:t>
      </w:r>
    </w:p>
    <w:p w14:paraId="110FEE27" w14:textId="77777777" w:rsidR="002E41A8" w:rsidRDefault="00A20863">
      <w:pPr>
        <w:spacing w:line="600" w:lineRule="auto"/>
        <w:ind w:firstLine="720"/>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Κυρίες και κύριοι συνάδελφοι, αρχίζει η συνεδρίαση.</w:t>
      </w:r>
    </w:p>
    <w:p w14:paraId="110FEE28" w14:textId="77777777" w:rsidR="002E41A8" w:rsidRDefault="00A20863">
      <w:pPr>
        <w:spacing w:line="600" w:lineRule="auto"/>
        <w:ind w:firstLine="720"/>
        <w:jc w:val="both"/>
        <w:rPr>
          <w:rFonts w:eastAsia="Times New Roman"/>
          <w:szCs w:val="24"/>
        </w:rPr>
      </w:pPr>
      <w:r>
        <w:rPr>
          <w:rFonts w:eastAsia="Times New Roman"/>
          <w:szCs w:val="24"/>
        </w:rPr>
        <w:t>(ΕΠΙΚΥΡΩΣ</w:t>
      </w:r>
      <w:r>
        <w:rPr>
          <w:rFonts w:eastAsia="Times New Roman"/>
          <w:szCs w:val="24"/>
        </w:rPr>
        <w:t xml:space="preserve">Η ΠΡΑΚΤΙΚΩΝ: Σύμφωνα με την από 28-11-2018 εξουσιοδότηση του Σώματος επικυρώθηκαν με ευθύνη του Προεδρείου τα Πρακτικά της ΛΔ΄ συνεδριάσεώς του, της Τετάρτης 28 Νοεμβρίου 2018 σε ό,τι </w:t>
      </w:r>
      <w:r>
        <w:rPr>
          <w:rFonts w:eastAsia="Times New Roman"/>
          <w:szCs w:val="24"/>
        </w:rPr>
        <w:lastRenderedPageBreak/>
        <w:t>αφορά την ψήφιση στο σύνολο του σχεδίου νόμου: «Υποχρεώσεις αερομεταφορώ</w:t>
      </w:r>
      <w:r>
        <w:rPr>
          <w:rFonts w:eastAsia="Times New Roman"/>
          <w:szCs w:val="24"/>
        </w:rPr>
        <w:t>ν σχετικά με τα αρχεία επιβατών – προσαρμογή της νομοθεσίας στην Οδηγία (ΕΕ) 2016/681 και άλλες διατάξεις»)</w:t>
      </w:r>
    </w:p>
    <w:p w14:paraId="110FEE29" w14:textId="77777777" w:rsidR="002E41A8" w:rsidRDefault="00A20863">
      <w:pPr>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14:paraId="110FEE2A" w14:textId="77777777" w:rsidR="002E41A8" w:rsidRDefault="00A20863">
      <w:pPr>
        <w:spacing w:line="600" w:lineRule="auto"/>
        <w:ind w:firstLine="720"/>
        <w:jc w:val="both"/>
        <w:rPr>
          <w:rFonts w:eastAsia="Times New Roman"/>
          <w:szCs w:val="24"/>
        </w:rPr>
      </w:pPr>
      <w:r>
        <w:rPr>
          <w:rFonts w:eastAsia="Times New Roman"/>
          <w:szCs w:val="24"/>
        </w:rPr>
        <w:t xml:space="preserve">(Ανακοινώνονται προς το Σώμα από τη Γραμματέα της Βουλής κ. Αναστασία </w:t>
      </w:r>
      <w:proofErr w:type="spellStart"/>
      <w:r>
        <w:rPr>
          <w:rFonts w:eastAsia="Times New Roman"/>
          <w:szCs w:val="24"/>
        </w:rPr>
        <w:t>Γκαρ</w:t>
      </w:r>
      <w:r>
        <w:rPr>
          <w:rFonts w:eastAsia="Times New Roman"/>
          <w:szCs w:val="24"/>
        </w:rPr>
        <w:t>ά</w:t>
      </w:r>
      <w:proofErr w:type="spellEnd"/>
      <w:r>
        <w:rPr>
          <w:rFonts w:eastAsia="Times New Roman"/>
          <w:szCs w:val="24"/>
        </w:rPr>
        <w:t xml:space="preserve">, Βουλευτή Έβρου, τα ακόλουθα: </w:t>
      </w:r>
    </w:p>
    <w:p w14:paraId="110FEE2B" w14:textId="77777777" w:rsidR="002E41A8" w:rsidRDefault="00A20863">
      <w:pPr>
        <w:spacing w:line="600" w:lineRule="auto"/>
        <w:ind w:firstLine="720"/>
        <w:jc w:val="both"/>
        <w:rPr>
          <w:rFonts w:eastAsia="Times New Roman"/>
          <w:szCs w:val="24"/>
        </w:rPr>
      </w:pPr>
      <w:r>
        <w:rPr>
          <w:rFonts w:eastAsia="Times New Roman"/>
          <w:szCs w:val="24"/>
        </w:rPr>
        <w:t>Α. ΚΑΤΑΘΕΣΗ ΑΝΑΦΟΡΩΝ</w:t>
      </w:r>
    </w:p>
    <w:p w14:paraId="110FEE2C" w14:textId="77777777" w:rsidR="002E41A8" w:rsidRDefault="00A20863">
      <w:pPr>
        <w:spacing w:line="600" w:lineRule="auto"/>
        <w:ind w:firstLine="720"/>
        <w:jc w:val="center"/>
        <w:rPr>
          <w:rFonts w:eastAsia="Times New Roman"/>
          <w:color w:val="C00000"/>
          <w:szCs w:val="24"/>
        </w:rPr>
      </w:pPr>
      <w:r w:rsidRPr="007655CD">
        <w:rPr>
          <w:rFonts w:eastAsia="Times New Roman"/>
          <w:color w:val="C00000"/>
          <w:szCs w:val="24"/>
        </w:rPr>
        <w:t>(Να μπει η σελίδα</w:t>
      </w:r>
      <w:r>
        <w:rPr>
          <w:rFonts w:eastAsia="Times New Roman"/>
          <w:color w:val="C00000"/>
          <w:szCs w:val="24"/>
        </w:rPr>
        <w:t xml:space="preserve"> 2α</w:t>
      </w:r>
      <w:r w:rsidRPr="007655CD">
        <w:rPr>
          <w:rFonts w:eastAsia="Times New Roman"/>
          <w:color w:val="C00000"/>
          <w:szCs w:val="24"/>
        </w:rPr>
        <w:t>)</w:t>
      </w:r>
    </w:p>
    <w:p w14:paraId="110FEE2D" w14:textId="77777777" w:rsidR="002E41A8" w:rsidRDefault="00A20863">
      <w:pPr>
        <w:spacing w:line="600" w:lineRule="auto"/>
        <w:ind w:firstLine="720"/>
        <w:jc w:val="both"/>
        <w:rPr>
          <w:rFonts w:eastAsia="Times New Roman"/>
          <w:szCs w:val="24"/>
        </w:rPr>
      </w:pPr>
      <w:r>
        <w:rPr>
          <w:rFonts w:eastAsia="Times New Roman"/>
          <w:szCs w:val="24"/>
        </w:rPr>
        <w:t xml:space="preserve">Β. </w:t>
      </w:r>
      <w:r>
        <w:rPr>
          <w:rFonts w:eastAsia="Times New Roman"/>
          <w:szCs w:val="24"/>
        </w:rPr>
        <w:t>ΑΠΑΝΤΗΣΕΙΣ ΥΠΟΥΡΓΩΝ ΣΕ ΕΡΩΤΗΣΕΙΣ ΒΟΥΛΕΥΤΩΝ</w:t>
      </w:r>
    </w:p>
    <w:p w14:paraId="110FEE2E" w14:textId="77777777" w:rsidR="002E41A8" w:rsidRDefault="00A20863">
      <w:pPr>
        <w:spacing w:line="600" w:lineRule="auto"/>
        <w:ind w:firstLine="720"/>
        <w:jc w:val="center"/>
        <w:rPr>
          <w:rFonts w:eastAsia="Times New Roman"/>
          <w:szCs w:val="24"/>
        </w:rPr>
      </w:pPr>
      <w:r w:rsidRPr="007655CD">
        <w:rPr>
          <w:rFonts w:eastAsia="Times New Roman"/>
          <w:color w:val="C00000"/>
          <w:szCs w:val="24"/>
        </w:rPr>
        <w:t>(Να μπει η σελίδα</w:t>
      </w:r>
      <w:r>
        <w:rPr>
          <w:rFonts w:eastAsia="Times New Roman"/>
          <w:color w:val="C00000"/>
          <w:szCs w:val="24"/>
        </w:rPr>
        <w:t xml:space="preserve"> 2β</w:t>
      </w:r>
      <w:r>
        <w:rPr>
          <w:rFonts w:eastAsia="Times New Roman"/>
          <w:szCs w:val="24"/>
        </w:rPr>
        <w:t>)</w:t>
      </w:r>
    </w:p>
    <w:p w14:paraId="110FEE2F" w14:textId="77777777" w:rsidR="002E41A8" w:rsidRDefault="00A20863">
      <w:pPr>
        <w:spacing w:line="600" w:lineRule="auto"/>
        <w:ind w:firstLine="720"/>
        <w:jc w:val="center"/>
        <w:rPr>
          <w:rFonts w:eastAsia="Times New Roman" w:cs="Times New Roman"/>
          <w:color w:val="C00000"/>
          <w:szCs w:val="24"/>
        </w:rPr>
      </w:pPr>
      <w:r w:rsidRPr="006B2E1E">
        <w:rPr>
          <w:rFonts w:eastAsia="Times New Roman"/>
          <w:color w:val="C00000"/>
          <w:szCs w:val="24"/>
          <w:rPrChange w:id="31" w:author="Φλούδα Χριστίνα" w:date="2018-12-05T14:02:00Z">
            <w:rPr>
              <w:rFonts w:eastAsia="Times New Roman"/>
              <w:color w:val="C00000"/>
              <w:szCs w:val="24"/>
              <w:lang w:val="en-US"/>
            </w:rPr>
          </w:rPrChange>
        </w:rPr>
        <w:t>(</w:t>
      </w:r>
      <w:r w:rsidRPr="007655CD">
        <w:rPr>
          <w:rFonts w:eastAsia="Times New Roman"/>
          <w:color w:val="C00000"/>
          <w:szCs w:val="24"/>
        </w:rPr>
        <w:t>ΑΛΛΑΓΗ ΣΕΛΙΔΑΣ</w:t>
      </w:r>
      <w:r w:rsidRPr="006B2E1E">
        <w:rPr>
          <w:rFonts w:eastAsia="Times New Roman"/>
          <w:color w:val="C00000"/>
          <w:szCs w:val="24"/>
          <w:rPrChange w:id="32" w:author="Φλούδα Χριστίνα" w:date="2018-12-05T14:02:00Z">
            <w:rPr>
              <w:rFonts w:eastAsia="Times New Roman"/>
              <w:color w:val="C00000"/>
              <w:szCs w:val="24"/>
              <w:lang w:val="en-US"/>
            </w:rPr>
          </w:rPrChange>
        </w:rPr>
        <w:t>)</w:t>
      </w:r>
    </w:p>
    <w:p w14:paraId="110FEE30" w14:textId="77777777" w:rsidR="002E41A8" w:rsidRDefault="00A20863">
      <w:pPr>
        <w:spacing w:line="600" w:lineRule="auto"/>
        <w:ind w:firstLine="720"/>
        <w:jc w:val="both"/>
        <w:rPr>
          <w:rFonts w:eastAsia="Times New Roman" w:cs="Times New Roman"/>
          <w:szCs w:val="24"/>
        </w:rPr>
      </w:pPr>
      <w:r w:rsidRPr="00F75576">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εισερχόμαστε στη συζήτηση των </w:t>
      </w:r>
    </w:p>
    <w:p w14:paraId="110FEE31" w14:textId="77777777" w:rsidR="002E41A8" w:rsidRDefault="00A20863">
      <w:pPr>
        <w:spacing w:line="600" w:lineRule="auto"/>
        <w:ind w:firstLine="720"/>
        <w:jc w:val="center"/>
        <w:rPr>
          <w:rFonts w:eastAsia="Times New Roman" w:cs="Times New Roman"/>
          <w:b/>
          <w:szCs w:val="24"/>
        </w:rPr>
      </w:pPr>
      <w:r w:rsidRPr="006C30EF">
        <w:rPr>
          <w:rFonts w:eastAsia="Times New Roman" w:cs="Times New Roman"/>
          <w:b/>
          <w:szCs w:val="24"/>
        </w:rPr>
        <w:t>ΕΠΙΚΑΙΡΩΝ ΕΡΩΤΗΣΕΩΝ</w:t>
      </w:r>
    </w:p>
    <w:p w14:paraId="110FEE3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Πριν ξεκινήσουμε</w:t>
      </w:r>
      <w:r w:rsidRPr="00DE7C28">
        <w:rPr>
          <w:rFonts w:eastAsia="Times New Roman" w:cs="Times New Roman"/>
          <w:szCs w:val="24"/>
        </w:rPr>
        <w:t xml:space="preserve"> </w:t>
      </w:r>
      <w:r>
        <w:rPr>
          <w:rFonts w:eastAsia="Times New Roman" w:cs="Times New Roman"/>
          <w:szCs w:val="24"/>
        </w:rPr>
        <w:t>τη συζήτηση των προγραμματισμένων για σήμερα επικαίρων ερωτήσεων</w:t>
      </w:r>
      <w:r>
        <w:rPr>
          <w:rFonts w:eastAsia="Times New Roman" w:cs="Times New Roman"/>
          <w:szCs w:val="24"/>
        </w:rPr>
        <w:t>, έχω την τιμή να ανακοινώσω στο Σώμα το δελτίο επικαίρων ερωτήσεων της Παρασκευής 30 Νοεμβρίου 2018:</w:t>
      </w:r>
    </w:p>
    <w:p w14:paraId="110FEE33" w14:textId="77777777" w:rsidR="002E41A8" w:rsidRDefault="00A20863">
      <w:pPr>
        <w:spacing w:line="600" w:lineRule="auto"/>
        <w:ind w:firstLine="720"/>
        <w:jc w:val="both"/>
        <w:rPr>
          <w:rFonts w:eastAsia="Times New Roman" w:cs="Times New Roman"/>
          <w:szCs w:val="24"/>
        </w:rPr>
      </w:pPr>
      <w:r>
        <w:rPr>
          <w:rFonts w:eastAsia="Times New Roman" w:cs="Times New Roman"/>
          <w:bCs/>
          <w:szCs w:val="24"/>
        </w:rPr>
        <w:t>Α. ΕΠΙΚΑΙΡΕΣ ΕΡΩΤΗΣΕΙΣ</w:t>
      </w:r>
      <w:r w:rsidRPr="00AF3C7B">
        <w:rPr>
          <w:rFonts w:eastAsia="Times New Roman" w:cs="Times New Roman"/>
          <w:bCs/>
          <w:szCs w:val="24"/>
        </w:rPr>
        <w:t xml:space="preserve"> Πρώτου Κύκλου (Άρθρο 130 παρ</w:t>
      </w:r>
      <w:r>
        <w:rPr>
          <w:rFonts w:eastAsia="Times New Roman" w:cs="Times New Roman"/>
          <w:bCs/>
          <w:szCs w:val="24"/>
        </w:rPr>
        <w:t>άγ</w:t>
      </w:r>
      <w:r>
        <w:rPr>
          <w:rFonts w:eastAsia="Times New Roman" w:cs="Times New Roman"/>
          <w:bCs/>
          <w:szCs w:val="24"/>
        </w:rPr>
        <w:t>ραφοι</w:t>
      </w:r>
      <w:r w:rsidRPr="00AF3C7B">
        <w:rPr>
          <w:rFonts w:eastAsia="Times New Roman" w:cs="Times New Roman"/>
          <w:bCs/>
          <w:szCs w:val="24"/>
        </w:rPr>
        <w:t xml:space="preserve"> 2 και 3 </w:t>
      </w:r>
      <w:r>
        <w:rPr>
          <w:rFonts w:eastAsia="Times New Roman" w:cs="Times New Roman"/>
          <w:bCs/>
          <w:szCs w:val="24"/>
        </w:rPr>
        <w:t xml:space="preserve">του </w:t>
      </w:r>
      <w:r w:rsidRPr="00AF3C7B">
        <w:rPr>
          <w:rFonts w:eastAsia="Times New Roman" w:cs="Times New Roman"/>
          <w:bCs/>
          <w:szCs w:val="24"/>
        </w:rPr>
        <w:t>Καν</w:t>
      </w:r>
      <w:r>
        <w:rPr>
          <w:rFonts w:eastAsia="Times New Roman" w:cs="Times New Roman"/>
          <w:bCs/>
          <w:szCs w:val="24"/>
        </w:rPr>
        <w:t>ονισμού της</w:t>
      </w:r>
      <w:r w:rsidRPr="00AF3C7B">
        <w:rPr>
          <w:rFonts w:eastAsia="Times New Roman" w:cs="Times New Roman"/>
          <w:bCs/>
          <w:szCs w:val="24"/>
        </w:rPr>
        <w:t xml:space="preserve"> Βουλής)</w:t>
      </w:r>
    </w:p>
    <w:p w14:paraId="110FEE34"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1. Η με αριθμό 181/26-11-2018 επίκαιρη ερώτηση του Βουλευτή Κορινθίας της Νέας Δημοκρατίας κ. </w:t>
      </w:r>
      <w:r w:rsidRPr="00AF3C7B">
        <w:rPr>
          <w:rFonts w:eastAsia="Times New Roman" w:cs="Times New Roman"/>
          <w:bCs/>
          <w:szCs w:val="24"/>
        </w:rPr>
        <w:t>Χρίστου Δήμα</w:t>
      </w:r>
      <w:r>
        <w:rPr>
          <w:rFonts w:eastAsia="Times New Roman" w:cs="Times New Roman"/>
          <w:szCs w:val="24"/>
        </w:rPr>
        <w:t xml:space="preserve"> προς τον Υπουργό</w:t>
      </w:r>
      <w:r w:rsidRPr="00AF3C7B">
        <w:rPr>
          <w:rFonts w:eastAsia="Times New Roman" w:cs="Times New Roman"/>
          <w:b/>
          <w:bCs/>
          <w:szCs w:val="24"/>
        </w:rPr>
        <w:t xml:space="preserve"> </w:t>
      </w:r>
      <w:r w:rsidRPr="00AF3C7B">
        <w:rPr>
          <w:rFonts w:eastAsia="Times New Roman" w:cs="Times New Roman"/>
          <w:bCs/>
          <w:szCs w:val="24"/>
        </w:rPr>
        <w:t xml:space="preserve">Οικονομίας και Ανάπτυξης, </w:t>
      </w:r>
      <w:r>
        <w:rPr>
          <w:rFonts w:eastAsia="Times New Roman" w:cs="Times New Roman"/>
          <w:szCs w:val="24"/>
        </w:rPr>
        <w:t>με θέμα: «Απορρόφηση πόρων ΕΣΠΑ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w:t>
      </w:r>
    </w:p>
    <w:p w14:paraId="110FEE35"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2. Η με αριθμό 176/</w:t>
      </w:r>
      <w:r>
        <w:rPr>
          <w:rFonts w:eastAsia="Times New Roman" w:cs="Times New Roman"/>
          <w:szCs w:val="24"/>
        </w:rPr>
        <w:t>21-11-2018 επίκαιρη ερώτηση του Βουλευτή Αχαΐας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AF3C7B">
        <w:rPr>
          <w:rFonts w:eastAsia="Times New Roman" w:cs="Times New Roman"/>
          <w:bCs/>
          <w:szCs w:val="24"/>
        </w:rPr>
        <w:t>Θεόδωρου Παπαθεοδώρου</w:t>
      </w:r>
      <w:r w:rsidRPr="00AF3C7B">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AF3C7B">
        <w:rPr>
          <w:rFonts w:eastAsia="Times New Roman" w:cs="Times New Roman"/>
          <w:bCs/>
          <w:szCs w:val="24"/>
        </w:rPr>
        <w:t xml:space="preserve">Ψηφιακής Πολιτικής, Τηλεπικοινωνιών και Ενημέρωσης, </w:t>
      </w:r>
      <w:r>
        <w:rPr>
          <w:rFonts w:eastAsia="Times New Roman" w:cs="Times New Roman"/>
          <w:szCs w:val="24"/>
        </w:rPr>
        <w:t>με θέμα: «Διορισμός νέου Γενικού Γραμματέα Ενημέρωσης και Επικοινωνίας</w:t>
      </w:r>
      <w:r>
        <w:rPr>
          <w:rFonts w:eastAsia="Times New Roman" w:cs="Times New Roman"/>
          <w:szCs w:val="24"/>
        </w:rPr>
        <w:t>».</w:t>
      </w:r>
    </w:p>
    <w:p w14:paraId="110FEE36"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3. Η με αριθμό 189/27-11-2018 επίκαιρη ερώτηση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AF3C7B">
        <w:rPr>
          <w:rFonts w:eastAsia="Times New Roman" w:cs="Times New Roman"/>
          <w:bCs/>
          <w:szCs w:val="24"/>
        </w:rPr>
        <w:t>Γιάννη Δελή</w:t>
      </w:r>
      <w:r w:rsidRPr="00AF3C7B">
        <w:rPr>
          <w:rFonts w:eastAsia="Times New Roman" w:cs="Times New Roman"/>
          <w:b/>
          <w:bCs/>
          <w:szCs w:val="24"/>
        </w:rPr>
        <w:t xml:space="preserve"> </w:t>
      </w:r>
      <w:r>
        <w:rPr>
          <w:rFonts w:eastAsia="Times New Roman" w:cs="Times New Roman"/>
          <w:szCs w:val="24"/>
        </w:rPr>
        <w:t xml:space="preserve">προς τον Υπουργό </w:t>
      </w:r>
      <w:r w:rsidRPr="00AF3C7B">
        <w:rPr>
          <w:rFonts w:eastAsia="Times New Roman" w:cs="Times New Roman"/>
          <w:bCs/>
          <w:szCs w:val="24"/>
        </w:rPr>
        <w:t>Εσωτερικών,</w:t>
      </w:r>
      <w:r w:rsidRPr="00AF3C7B">
        <w:rPr>
          <w:rFonts w:eastAsia="Times New Roman" w:cs="Times New Roman"/>
          <w:b/>
          <w:bCs/>
          <w:szCs w:val="24"/>
        </w:rPr>
        <w:t xml:space="preserve"> </w:t>
      </w:r>
      <w:r>
        <w:rPr>
          <w:rFonts w:eastAsia="Times New Roman" w:cs="Times New Roman"/>
          <w:szCs w:val="24"/>
        </w:rPr>
        <w:t xml:space="preserve">με θέμα: «Προβλήματα στην κάλυψη ατομικών αναγκών σε καυσόξυλα των κατοίκων του Δήμου </w:t>
      </w:r>
      <w:proofErr w:type="spellStart"/>
      <w:r>
        <w:rPr>
          <w:rFonts w:eastAsia="Times New Roman" w:cs="Times New Roman"/>
          <w:szCs w:val="24"/>
        </w:rPr>
        <w:t>Μύκης</w:t>
      </w:r>
      <w:proofErr w:type="spellEnd"/>
      <w:r>
        <w:rPr>
          <w:rFonts w:eastAsia="Times New Roman" w:cs="Times New Roman"/>
          <w:szCs w:val="24"/>
        </w:rPr>
        <w:t xml:space="preserve"> στην </w:t>
      </w:r>
      <w:r>
        <w:rPr>
          <w:rFonts w:eastAsia="Times New Roman" w:cs="Times New Roman"/>
          <w:szCs w:val="24"/>
        </w:rPr>
        <w:t>Περιφερειακή Ενότητα Ξάνθης».</w:t>
      </w:r>
    </w:p>
    <w:p w14:paraId="110FEE37" w14:textId="77777777" w:rsidR="002E41A8" w:rsidRDefault="00A20863">
      <w:pPr>
        <w:spacing w:line="600" w:lineRule="auto"/>
        <w:ind w:firstLine="720"/>
        <w:jc w:val="both"/>
        <w:rPr>
          <w:rFonts w:eastAsia="Times New Roman" w:cs="Times New Roman"/>
          <w:szCs w:val="24"/>
        </w:rPr>
      </w:pPr>
      <w:r w:rsidRPr="00AF3C7B">
        <w:rPr>
          <w:rFonts w:eastAsia="Times New Roman" w:cs="Times New Roman"/>
          <w:bCs/>
          <w:szCs w:val="24"/>
        </w:rPr>
        <w:lastRenderedPageBreak/>
        <w:t>Β. ΕΠΙΚΑΙΡΕΣ ΕΡΩΤΗΣΕΙΣ Δεύτερου Κύκλου (Άρθρο 130 παρ</w:t>
      </w:r>
      <w:r>
        <w:rPr>
          <w:rFonts w:eastAsia="Times New Roman" w:cs="Times New Roman"/>
          <w:bCs/>
          <w:szCs w:val="24"/>
        </w:rPr>
        <w:t>άγραφοι</w:t>
      </w:r>
      <w:r w:rsidRPr="00AF3C7B">
        <w:rPr>
          <w:rFonts w:eastAsia="Times New Roman" w:cs="Times New Roman"/>
          <w:bCs/>
          <w:szCs w:val="24"/>
        </w:rPr>
        <w:t xml:space="preserve"> 2 και 3 </w:t>
      </w:r>
      <w:r>
        <w:rPr>
          <w:rFonts w:eastAsia="Times New Roman" w:cs="Times New Roman"/>
          <w:bCs/>
          <w:szCs w:val="24"/>
        </w:rPr>
        <w:t xml:space="preserve">του </w:t>
      </w:r>
      <w:r w:rsidRPr="00AF3C7B">
        <w:rPr>
          <w:rFonts w:eastAsia="Times New Roman" w:cs="Times New Roman"/>
          <w:bCs/>
          <w:szCs w:val="24"/>
        </w:rPr>
        <w:t>Κα</w:t>
      </w:r>
      <w:r>
        <w:rPr>
          <w:rFonts w:eastAsia="Times New Roman" w:cs="Times New Roman"/>
          <w:bCs/>
          <w:szCs w:val="24"/>
        </w:rPr>
        <w:t>νο</w:t>
      </w:r>
      <w:r w:rsidRPr="00AF3C7B">
        <w:rPr>
          <w:rFonts w:eastAsia="Times New Roman" w:cs="Times New Roman"/>
          <w:bCs/>
          <w:szCs w:val="24"/>
        </w:rPr>
        <w:t>ν</w:t>
      </w:r>
      <w:r>
        <w:rPr>
          <w:rFonts w:eastAsia="Times New Roman" w:cs="Times New Roman"/>
          <w:bCs/>
          <w:szCs w:val="24"/>
        </w:rPr>
        <w:t>ισμού</w:t>
      </w:r>
      <w:r w:rsidRPr="00AF3C7B">
        <w:rPr>
          <w:rFonts w:eastAsia="Times New Roman" w:cs="Times New Roman"/>
          <w:bCs/>
          <w:szCs w:val="24"/>
        </w:rPr>
        <w:t xml:space="preserve"> </w:t>
      </w:r>
      <w:r>
        <w:rPr>
          <w:rFonts w:eastAsia="Times New Roman" w:cs="Times New Roman"/>
          <w:bCs/>
          <w:szCs w:val="24"/>
        </w:rPr>
        <w:t xml:space="preserve">της </w:t>
      </w:r>
      <w:r w:rsidRPr="00AF3C7B">
        <w:rPr>
          <w:rFonts w:eastAsia="Times New Roman" w:cs="Times New Roman"/>
          <w:bCs/>
          <w:szCs w:val="24"/>
        </w:rPr>
        <w:t>Βουλής)</w:t>
      </w:r>
    </w:p>
    <w:p w14:paraId="110FEE38"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1. Η με αριθμό 182/26-11-2018 επίκαιρη ερώτηση του Βουλευτή Α΄ Πειραι</w:t>
      </w:r>
      <w:r>
        <w:rPr>
          <w:rFonts w:eastAsia="Times New Roman" w:cs="Times New Roman"/>
          <w:szCs w:val="24"/>
        </w:rPr>
        <w:t>ώς</w:t>
      </w:r>
      <w:r>
        <w:rPr>
          <w:rFonts w:eastAsia="Times New Roman" w:cs="Times New Roman"/>
          <w:szCs w:val="24"/>
        </w:rPr>
        <w:t xml:space="preserve"> της Νέας Δημοκρατίας κ.</w:t>
      </w:r>
      <w:r w:rsidRPr="00AF3C7B">
        <w:rPr>
          <w:rFonts w:eastAsia="Times New Roman" w:cs="Times New Roman"/>
          <w:b/>
          <w:bCs/>
          <w:szCs w:val="24"/>
        </w:rPr>
        <w:t xml:space="preserve"> </w:t>
      </w:r>
      <w:r w:rsidRPr="00AF3C7B">
        <w:rPr>
          <w:rFonts w:eastAsia="Times New Roman" w:cs="Times New Roman"/>
          <w:bCs/>
          <w:szCs w:val="24"/>
        </w:rPr>
        <w:t>Κωνσταντίνου Κατσαφάδου</w:t>
      </w:r>
      <w:r w:rsidRPr="00AF3C7B">
        <w:rPr>
          <w:rFonts w:eastAsia="Times New Roman" w:cs="Times New Roman"/>
          <w:b/>
          <w:bCs/>
          <w:szCs w:val="24"/>
        </w:rPr>
        <w:t xml:space="preserve"> </w:t>
      </w:r>
      <w:r>
        <w:rPr>
          <w:rFonts w:eastAsia="Times New Roman" w:cs="Times New Roman"/>
          <w:szCs w:val="24"/>
        </w:rPr>
        <w:t>προς τον Υ</w:t>
      </w:r>
      <w:r>
        <w:rPr>
          <w:rFonts w:eastAsia="Times New Roman" w:cs="Times New Roman"/>
          <w:szCs w:val="24"/>
        </w:rPr>
        <w:t>πουργό</w:t>
      </w:r>
      <w:r w:rsidRPr="00AF3C7B">
        <w:rPr>
          <w:rFonts w:eastAsia="Times New Roman" w:cs="Times New Roman"/>
          <w:b/>
          <w:bCs/>
          <w:szCs w:val="24"/>
        </w:rPr>
        <w:t xml:space="preserve"> </w:t>
      </w:r>
      <w:r w:rsidRPr="00AF3C7B">
        <w:rPr>
          <w:rFonts w:eastAsia="Times New Roman" w:cs="Times New Roman"/>
          <w:bCs/>
          <w:szCs w:val="24"/>
        </w:rPr>
        <w:t>Εσωτερικών,</w:t>
      </w:r>
      <w:r w:rsidRPr="00AF3C7B">
        <w:rPr>
          <w:rFonts w:eastAsia="Times New Roman" w:cs="Times New Roman"/>
          <w:b/>
          <w:bCs/>
          <w:szCs w:val="24"/>
        </w:rPr>
        <w:t xml:space="preserve"> </w:t>
      </w:r>
      <w:r>
        <w:rPr>
          <w:rFonts w:eastAsia="Times New Roman" w:cs="Times New Roman"/>
          <w:szCs w:val="24"/>
        </w:rPr>
        <w:t>με θέμα: «Η Κυβέρνηση προαναγγέλλει επιλεκτική κατάτμηση δήμων με μικροκομματικά κριτήρια, λίγο πριν τις δημοτικές εκλογές, προκαλώντας σύγχυση και αναστάτωση».</w:t>
      </w:r>
    </w:p>
    <w:p w14:paraId="110FEE3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2. Η με αριθμό 117/30-10-2018 επίκαιρη ερώτηση του Βουλευτή Αργολίδας της Δη</w:t>
      </w:r>
      <w:r>
        <w:rPr>
          <w:rFonts w:eastAsia="Times New Roman" w:cs="Times New Roman"/>
          <w:szCs w:val="24"/>
        </w:rPr>
        <w:t>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AF3C7B">
        <w:rPr>
          <w:rFonts w:eastAsia="Times New Roman" w:cs="Times New Roman"/>
          <w:b/>
          <w:bCs/>
          <w:szCs w:val="24"/>
        </w:rPr>
        <w:t>Ι</w:t>
      </w:r>
      <w:r w:rsidRPr="00AF3C7B">
        <w:rPr>
          <w:rFonts w:eastAsia="Times New Roman" w:cs="Times New Roman"/>
          <w:bCs/>
          <w:szCs w:val="24"/>
        </w:rPr>
        <w:t xml:space="preserve">ωάννη Μανιάτη </w:t>
      </w:r>
      <w:r>
        <w:rPr>
          <w:rFonts w:eastAsia="Times New Roman" w:cs="Times New Roman"/>
          <w:szCs w:val="24"/>
        </w:rPr>
        <w:t xml:space="preserve">προς τον Υπουργό </w:t>
      </w:r>
      <w:r w:rsidRPr="00AF3C7B">
        <w:rPr>
          <w:rFonts w:eastAsia="Times New Roman" w:cs="Times New Roman"/>
          <w:bCs/>
          <w:szCs w:val="24"/>
        </w:rPr>
        <w:t>Επικρατείας,</w:t>
      </w:r>
      <w:r w:rsidRPr="00AF3C7B">
        <w:rPr>
          <w:rFonts w:eastAsia="Times New Roman" w:cs="Times New Roman"/>
          <w:b/>
          <w:bCs/>
          <w:szCs w:val="24"/>
        </w:rPr>
        <w:t xml:space="preserve"> </w:t>
      </w:r>
      <w:r>
        <w:rPr>
          <w:rFonts w:eastAsia="Times New Roman" w:cs="Times New Roman"/>
          <w:szCs w:val="24"/>
        </w:rPr>
        <w:t xml:space="preserve">με θέμα: «Άμεση αντιμετώπιση των προβλημάτων της εξαγωγικής εταιρείας αγροτικών προϊόντων της Αργολίδας </w:t>
      </w:r>
      <w:r>
        <w:rPr>
          <w:rFonts w:eastAsia="Times New Roman" w:cs="Times New Roman"/>
          <w:szCs w:val="24"/>
        </w:rPr>
        <w:t>«</w:t>
      </w:r>
      <w:r>
        <w:rPr>
          <w:rFonts w:eastAsia="Times New Roman" w:cs="Times New Roman"/>
          <w:szCs w:val="24"/>
        </w:rPr>
        <w:t>GERFA</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 </w:t>
      </w:r>
      <w:r>
        <w:rPr>
          <w:rFonts w:eastAsia="Times New Roman" w:cs="Times New Roman"/>
          <w:szCs w:val="24"/>
        </w:rPr>
        <w:t xml:space="preserve">Ν. </w:t>
      </w:r>
      <w:r>
        <w:rPr>
          <w:rFonts w:eastAsia="Times New Roman" w:cs="Times New Roman"/>
          <w:szCs w:val="24"/>
        </w:rPr>
        <w:t>ΦΡΑΓΚΙΣΤΑΣ</w:t>
      </w:r>
      <w:r>
        <w:rPr>
          <w:rFonts w:eastAsia="Times New Roman" w:cs="Times New Roman"/>
          <w:szCs w:val="24"/>
        </w:rPr>
        <w:t>»</w:t>
      </w:r>
      <w:r>
        <w:rPr>
          <w:rFonts w:eastAsia="Times New Roman" w:cs="Times New Roman"/>
          <w:szCs w:val="24"/>
        </w:rPr>
        <w:t xml:space="preserve"> – 2.000 παραγωγοί, 400 και 700 εργαζόμε</w:t>
      </w:r>
      <w:r>
        <w:rPr>
          <w:rFonts w:eastAsia="Times New Roman" w:cs="Times New Roman"/>
          <w:szCs w:val="24"/>
        </w:rPr>
        <w:t>νοι στον αέρα».</w:t>
      </w:r>
    </w:p>
    <w:p w14:paraId="110FEE3A"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3. Η με αριθμό 121/1-11-2018 επίκαιρη ερώτηση του Βουλευτή Α΄ Πειραιώς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AF3C7B">
        <w:rPr>
          <w:rFonts w:eastAsia="Times New Roman" w:cs="Times New Roman"/>
          <w:bCs/>
          <w:szCs w:val="24"/>
        </w:rPr>
        <w:t xml:space="preserve">Νικολάου </w:t>
      </w:r>
      <w:proofErr w:type="spellStart"/>
      <w:r w:rsidRPr="00AF3C7B">
        <w:rPr>
          <w:rFonts w:eastAsia="Times New Roman" w:cs="Times New Roman"/>
          <w:bCs/>
          <w:szCs w:val="24"/>
        </w:rPr>
        <w:t>Κούζηλου</w:t>
      </w:r>
      <w:proofErr w:type="spellEnd"/>
      <w:r w:rsidRPr="00AF3C7B">
        <w:rPr>
          <w:rFonts w:eastAsia="Times New Roman" w:cs="Times New Roman"/>
          <w:b/>
          <w:bCs/>
          <w:szCs w:val="24"/>
        </w:rPr>
        <w:t xml:space="preserve"> </w:t>
      </w:r>
      <w:r>
        <w:rPr>
          <w:rFonts w:eastAsia="Times New Roman" w:cs="Times New Roman"/>
          <w:szCs w:val="24"/>
        </w:rPr>
        <w:t xml:space="preserve">προς τον Υπουργό </w:t>
      </w:r>
      <w:r w:rsidRPr="00AF3C7B">
        <w:rPr>
          <w:rFonts w:eastAsia="Times New Roman" w:cs="Times New Roman"/>
          <w:bCs/>
          <w:szCs w:val="24"/>
        </w:rPr>
        <w:t>Παιδείας, Έρευνας και Θρησκευμάτων,</w:t>
      </w:r>
      <w:r>
        <w:rPr>
          <w:rFonts w:eastAsia="Times New Roman" w:cs="Times New Roman"/>
          <w:szCs w:val="24"/>
        </w:rPr>
        <w:t xml:space="preserve"> με θέμα: «Μεικτή διεπιστημονική επιτροπή εμπειρογνωμόνων». </w:t>
      </w:r>
    </w:p>
    <w:p w14:paraId="110FEE3B"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4. Η με αριθμό 74/16-10-2018 επίκαιρη ερώτηση του Βουλευτή Α΄ Πειραιώς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AF3C7B">
        <w:rPr>
          <w:rFonts w:eastAsia="Times New Roman" w:cs="Times New Roman"/>
          <w:bCs/>
          <w:szCs w:val="24"/>
        </w:rPr>
        <w:t xml:space="preserve">Νικολάου </w:t>
      </w:r>
      <w:proofErr w:type="spellStart"/>
      <w:r w:rsidRPr="00AF3C7B">
        <w:rPr>
          <w:rFonts w:eastAsia="Times New Roman" w:cs="Times New Roman"/>
          <w:bCs/>
          <w:szCs w:val="24"/>
        </w:rPr>
        <w:t>Κούζηλου</w:t>
      </w:r>
      <w:proofErr w:type="spellEnd"/>
      <w:r w:rsidRPr="00AF3C7B">
        <w:rPr>
          <w:rFonts w:eastAsia="Times New Roman" w:cs="Times New Roman"/>
          <w:b/>
          <w:bCs/>
          <w:szCs w:val="24"/>
        </w:rPr>
        <w:t xml:space="preserve"> </w:t>
      </w:r>
      <w:r>
        <w:rPr>
          <w:rFonts w:eastAsia="Times New Roman" w:cs="Times New Roman"/>
          <w:szCs w:val="24"/>
        </w:rPr>
        <w:t xml:space="preserve">προς τον Υπουργό </w:t>
      </w:r>
      <w:r w:rsidRPr="00AF3C7B">
        <w:rPr>
          <w:rFonts w:eastAsia="Times New Roman" w:cs="Times New Roman"/>
          <w:bCs/>
          <w:szCs w:val="24"/>
        </w:rPr>
        <w:t>Ναυτιλίας και Νησιωτικής Πολιτικής,</w:t>
      </w:r>
      <w:r>
        <w:rPr>
          <w:rFonts w:eastAsia="Times New Roman" w:cs="Times New Roman"/>
          <w:szCs w:val="24"/>
        </w:rPr>
        <w:t xml:space="preserve"> με θέμα: «Ο σχεδιασμός για τη ναυτική εκπαίδευση».</w:t>
      </w:r>
    </w:p>
    <w:p w14:paraId="110FEE3C"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5. Η με αριθμό </w:t>
      </w:r>
      <w:r>
        <w:rPr>
          <w:rFonts w:eastAsia="Times New Roman" w:cs="Times New Roman"/>
          <w:szCs w:val="24"/>
        </w:rPr>
        <w:t>53/11-10-2018 επίκαιρη ερώτηση του Βουλευτή Α΄ Πειραιώς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AF3C7B">
        <w:rPr>
          <w:rFonts w:eastAsia="Times New Roman" w:cs="Times New Roman"/>
          <w:bCs/>
          <w:szCs w:val="24"/>
        </w:rPr>
        <w:t xml:space="preserve">Νικολάου </w:t>
      </w:r>
      <w:proofErr w:type="spellStart"/>
      <w:r w:rsidRPr="00AF3C7B">
        <w:rPr>
          <w:rFonts w:eastAsia="Times New Roman" w:cs="Times New Roman"/>
          <w:bCs/>
          <w:szCs w:val="24"/>
        </w:rPr>
        <w:t>Κούζηλου</w:t>
      </w:r>
      <w:proofErr w:type="spellEnd"/>
      <w:r>
        <w:rPr>
          <w:rFonts w:eastAsia="Times New Roman" w:cs="Times New Roman"/>
          <w:szCs w:val="24"/>
        </w:rPr>
        <w:t xml:space="preserve"> προς τον Υπουργό </w:t>
      </w:r>
      <w:r w:rsidRPr="00AF3C7B">
        <w:rPr>
          <w:rFonts w:eastAsia="Times New Roman" w:cs="Times New Roman"/>
          <w:bCs/>
          <w:szCs w:val="24"/>
        </w:rPr>
        <w:t>Ναυτιλίας και Νησιωτικής Πολιτικής,</w:t>
      </w:r>
      <w:r>
        <w:rPr>
          <w:rFonts w:eastAsia="Times New Roman" w:cs="Times New Roman"/>
          <w:szCs w:val="24"/>
        </w:rPr>
        <w:t xml:space="preserve"> με θέμα: «Ενίσχυση του Λιμενικού Σώματος εν όψει θέσπισης ΑΟΖ και εξόρυξης υδρογονανθράκων κ</w:t>
      </w:r>
      <w:r>
        <w:rPr>
          <w:rFonts w:eastAsia="Times New Roman" w:cs="Times New Roman"/>
          <w:szCs w:val="24"/>
        </w:rPr>
        <w:t>αι φυσικού αερίου».</w:t>
      </w:r>
    </w:p>
    <w:p w14:paraId="110FEE3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6. Η με αριθμό 20/3-10-2018 επίκαιρη ερώτηση του Βουλευτή Α΄ Πειραιώς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AF3C7B">
        <w:rPr>
          <w:rFonts w:eastAsia="Times New Roman" w:cs="Times New Roman"/>
          <w:bCs/>
          <w:szCs w:val="24"/>
        </w:rPr>
        <w:t xml:space="preserve">Νικολάου </w:t>
      </w:r>
      <w:proofErr w:type="spellStart"/>
      <w:r w:rsidRPr="00AF3C7B">
        <w:rPr>
          <w:rFonts w:eastAsia="Times New Roman" w:cs="Times New Roman"/>
          <w:bCs/>
          <w:szCs w:val="24"/>
        </w:rPr>
        <w:t>Κούζηλου</w:t>
      </w:r>
      <w:proofErr w:type="spellEnd"/>
      <w:r>
        <w:rPr>
          <w:rFonts w:eastAsia="Times New Roman" w:cs="Times New Roman"/>
          <w:szCs w:val="24"/>
        </w:rPr>
        <w:t xml:space="preserve"> προς τον Υπουργό </w:t>
      </w:r>
      <w:r w:rsidRPr="00AF3C7B">
        <w:rPr>
          <w:rFonts w:eastAsia="Times New Roman" w:cs="Times New Roman"/>
          <w:bCs/>
          <w:szCs w:val="24"/>
        </w:rPr>
        <w:t>Ναυτιλίας και Νησιωτικής Πολιτικής,</w:t>
      </w:r>
      <w:r>
        <w:rPr>
          <w:rFonts w:eastAsia="Times New Roman" w:cs="Times New Roman"/>
          <w:szCs w:val="24"/>
        </w:rPr>
        <w:t xml:space="preserve"> με θέμα: «Συνεχίζεται η τουρκική προκλητικότητα στο Αιγαίο</w:t>
      </w:r>
      <w:r>
        <w:rPr>
          <w:rFonts w:eastAsia="Times New Roman" w:cs="Times New Roman"/>
          <w:szCs w:val="24"/>
        </w:rPr>
        <w:t>».</w:t>
      </w:r>
    </w:p>
    <w:p w14:paraId="110FEE3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Αρχίζουμε τη συζήτηση</w:t>
      </w:r>
      <w:r>
        <w:rPr>
          <w:rFonts w:eastAsia="Times New Roman" w:cs="Times New Roman"/>
          <w:szCs w:val="24"/>
        </w:rPr>
        <w:t xml:space="preserve"> με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πρώτη με αριθμό 179/26-11-2018 επίκαιρη ερώτηση πρώτου κύκλου του Βουλευτή Β΄ Αθηνών της Νέας Δημοκρατίας κ. </w:t>
      </w:r>
      <w:r w:rsidRPr="005556F6">
        <w:rPr>
          <w:rFonts w:eastAsia="Times New Roman" w:cs="Times New Roman"/>
          <w:bCs/>
          <w:szCs w:val="24"/>
        </w:rPr>
        <w:t>Γεωργίου Κουμουτσάκου</w:t>
      </w:r>
      <w:r w:rsidRPr="005556F6">
        <w:rPr>
          <w:rFonts w:eastAsia="Times New Roman" w:cs="Times New Roman"/>
          <w:b/>
          <w:szCs w:val="24"/>
        </w:rPr>
        <w:t xml:space="preserve"> </w:t>
      </w:r>
      <w:r>
        <w:rPr>
          <w:rFonts w:eastAsia="Times New Roman" w:cs="Times New Roman"/>
          <w:szCs w:val="24"/>
        </w:rPr>
        <w:t xml:space="preserve">προς τον Υπουργό </w:t>
      </w:r>
      <w:r w:rsidRPr="005556F6">
        <w:rPr>
          <w:rFonts w:eastAsia="Times New Roman" w:cs="Times New Roman"/>
          <w:bCs/>
          <w:szCs w:val="24"/>
        </w:rPr>
        <w:t>Εξωτερικών,</w:t>
      </w:r>
      <w:r>
        <w:rPr>
          <w:rFonts w:eastAsia="Times New Roman" w:cs="Times New Roman"/>
          <w:szCs w:val="24"/>
        </w:rPr>
        <w:t xml:space="preserve"> με θέμα: «Αυξημένη τουρκική προκλητικότητα στο Αιγαίο και την </w:t>
      </w:r>
      <w:r>
        <w:rPr>
          <w:rFonts w:eastAsia="Times New Roman" w:cs="Times New Roman"/>
          <w:szCs w:val="24"/>
        </w:rPr>
        <w:t>α</w:t>
      </w:r>
      <w:r>
        <w:rPr>
          <w:rFonts w:eastAsia="Times New Roman" w:cs="Times New Roman"/>
          <w:szCs w:val="24"/>
        </w:rPr>
        <w:t>ν</w:t>
      </w:r>
      <w:r>
        <w:rPr>
          <w:rFonts w:eastAsia="Times New Roman" w:cs="Times New Roman"/>
          <w:szCs w:val="24"/>
        </w:rPr>
        <w:t>ατολική Μεσόγειο».</w:t>
      </w:r>
    </w:p>
    <w:p w14:paraId="110FEE3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Κουμουτσάκο,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10FEE40" w14:textId="77777777" w:rsidR="002E41A8" w:rsidRDefault="00A20863">
      <w:pPr>
        <w:spacing w:line="600" w:lineRule="auto"/>
        <w:ind w:firstLine="720"/>
        <w:contextualSpacing/>
        <w:jc w:val="both"/>
        <w:rPr>
          <w:rFonts w:eastAsia="Times New Roman"/>
          <w:szCs w:val="24"/>
        </w:rPr>
      </w:pPr>
      <w:r w:rsidRPr="00607BA2">
        <w:rPr>
          <w:rFonts w:eastAsia="Times New Roman"/>
          <w:b/>
          <w:szCs w:val="24"/>
        </w:rPr>
        <w:t xml:space="preserve">ΓΕΩΡΓΙΟΣ ΚΟΥΜΟΥΤΣΑΚΟΣ: </w:t>
      </w:r>
      <w:r>
        <w:rPr>
          <w:rFonts w:eastAsia="Times New Roman"/>
          <w:szCs w:val="24"/>
        </w:rPr>
        <w:t>Ευχαριστώ, κύριε Πρόεδρε.</w:t>
      </w:r>
    </w:p>
    <w:p w14:paraId="110FEE41" w14:textId="77777777" w:rsidR="002E41A8" w:rsidRDefault="00A20863">
      <w:pPr>
        <w:spacing w:line="600" w:lineRule="auto"/>
        <w:ind w:firstLine="720"/>
        <w:contextualSpacing/>
        <w:jc w:val="both"/>
        <w:rPr>
          <w:rFonts w:eastAsia="Times New Roman"/>
          <w:szCs w:val="24"/>
        </w:rPr>
      </w:pPr>
      <w:r>
        <w:rPr>
          <w:rFonts w:eastAsia="Times New Roman"/>
          <w:szCs w:val="24"/>
        </w:rPr>
        <w:t xml:space="preserve">Η συζήτηση σήμερα είναι πραγματικά επίκαιρη, διότι η Τουρκία με δηλώσεις και κυρίως με ενέργειες αμφισβητεί το Διεθνές Δίκαιο της </w:t>
      </w:r>
      <w:r>
        <w:rPr>
          <w:rFonts w:eastAsia="Times New Roman"/>
          <w:szCs w:val="24"/>
        </w:rPr>
        <w:t>θάλασσας επανειλημμένα</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 xml:space="preserve">ημιουργεί </w:t>
      </w:r>
      <w:r>
        <w:rPr>
          <w:rFonts w:eastAsia="Times New Roman"/>
          <w:szCs w:val="24"/>
        </w:rPr>
        <w:t xml:space="preserve">έτσι </w:t>
      </w:r>
      <w:r>
        <w:rPr>
          <w:rFonts w:eastAsia="Times New Roman"/>
          <w:szCs w:val="24"/>
        </w:rPr>
        <w:t xml:space="preserve">μια κατάσταση ιδιαίτερα επικίνδυνη στην ανατολική Μεσόγειο και στο Αιγαίο. </w:t>
      </w:r>
    </w:p>
    <w:p w14:paraId="110FEE42" w14:textId="77777777" w:rsidR="002E41A8" w:rsidRDefault="00A20863">
      <w:pPr>
        <w:spacing w:line="600" w:lineRule="auto"/>
        <w:ind w:firstLine="720"/>
        <w:contextualSpacing/>
        <w:jc w:val="both"/>
        <w:rPr>
          <w:rFonts w:eastAsia="Times New Roman"/>
          <w:szCs w:val="24"/>
        </w:rPr>
      </w:pPr>
      <w:r>
        <w:rPr>
          <w:rFonts w:eastAsia="Times New Roman"/>
          <w:szCs w:val="24"/>
        </w:rPr>
        <w:t>Ταυτόχρονα, η Κυβέρνηση εδώ και περίπου δύο μήνες στέλνει αντιφατικά μηνύματα ως προς το πώς πρέπει να αντιμετωπίσουμε αυτό το θέμα. Εδώ ανα</w:t>
      </w:r>
      <w:r>
        <w:rPr>
          <w:rFonts w:eastAsia="Times New Roman"/>
          <w:szCs w:val="24"/>
        </w:rPr>
        <w:t xml:space="preserve">φέρομαι συγκεκριμένα στη συνάντηση </w:t>
      </w:r>
      <w:r>
        <w:rPr>
          <w:rFonts w:eastAsia="Times New Roman"/>
          <w:szCs w:val="24"/>
        </w:rPr>
        <w:t xml:space="preserve">με τον κ. </w:t>
      </w:r>
      <w:proofErr w:type="spellStart"/>
      <w:r>
        <w:rPr>
          <w:rFonts w:eastAsia="Times New Roman"/>
          <w:szCs w:val="24"/>
        </w:rPr>
        <w:t>Ερ</w:t>
      </w:r>
      <w:r>
        <w:rPr>
          <w:rFonts w:eastAsia="Times New Roman"/>
          <w:szCs w:val="24"/>
        </w:rPr>
        <w:t>ν</w:t>
      </w:r>
      <w:r>
        <w:rPr>
          <w:rFonts w:eastAsia="Times New Roman"/>
          <w:szCs w:val="24"/>
        </w:rPr>
        <w:t>τογάν</w:t>
      </w:r>
      <w:proofErr w:type="spellEnd"/>
      <w:r>
        <w:rPr>
          <w:rFonts w:eastAsia="Times New Roman"/>
          <w:szCs w:val="24"/>
        </w:rPr>
        <w:t xml:space="preserve"> </w:t>
      </w:r>
      <w:r>
        <w:rPr>
          <w:rFonts w:eastAsia="Times New Roman"/>
          <w:szCs w:val="24"/>
        </w:rPr>
        <w:t>του κυρίου Πρωθυπουργού, του κ</w:t>
      </w:r>
      <w:r>
        <w:rPr>
          <w:rFonts w:eastAsia="Times New Roman"/>
          <w:szCs w:val="24"/>
        </w:rPr>
        <w:t>.</w:t>
      </w:r>
      <w:r>
        <w:rPr>
          <w:rFonts w:eastAsia="Times New Roman"/>
          <w:szCs w:val="24"/>
        </w:rPr>
        <w:t xml:space="preserve"> Τσίπρα, ο οποίος θα ήταν καλό να είναι ως Υπουργός Εξωτερικών σήμερα εδώ</w:t>
      </w:r>
      <w:r>
        <w:rPr>
          <w:rFonts w:eastAsia="Times New Roman"/>
          <w:szCs w:val="24"/>
        </w:rPr>
        <w:t xml:space="preserve">, </w:t>
      </w:r>
      <w:r>
        <w:rPr>
          <w:rFonts w:eastAsia="Times New Roman"/>
          <w:szCs w:val="24"/>
        </w:rPr>
        <w:t>γιατί είναι σοβαρά τα θέματα αυτά</w:t>
      </w:r>
      <w:r>
        <w:rPr>
          <w:rFonts w:eastAsia="Times New Roman"/>
          <w:szCs w:val="24"/>
        </w:rPr>
        <w:t xml:space="preserve">. Στις 25 Σεπτεμβρίου, μετά τη συνάντηση αυτή, εκπέμπεται ένα </w:t>
      </w:r>
      <w:r>
        <w:rPr>
          <w:rFonts w:eastAsia="Times New Roman"/>
          <w:szCs w:val="24"/>
        </w:rPr>
        <w:t xml:space="preserve">θετικό μήνυμα ότι οι ελληνοτουρκικές σχέσεις έχουν περάσει σε καλύτερη περίοδο. Τι ακολουθεί; Ακολουθούν οι δύο χειρότεροι μήνες του χρόνου σε </w:t>
      </w:r>
      <w:proofErr w:type="spellStart"/>
      <w:r>
        <w:rPr>
          <w:rFonts w:eastAsia="Times New Roman"/>
          <w:szCs w:val="24"/>
        </w:rPr>
        <w:t>παραβατική</w:t>
      </w:r>
      <w:proofErr w:type="spellEnd"/>
      <w:r>
        <w:rPr>
          <w:rFonts w:eastAsia="Times New Roman"/>
          <w:szCs w:val="24"/>
        </w:rPr>
        <w:t xml:space="preserve"> συμπεριφορά και τουρκική προκλητικότητα.</w:t>
      </w:r>
    </w:p>
    <w:p w14:paraId="110FEE43" w14:textId="77777777" w:rsidR="002E41A8" w:rsidRDefault="00A20863">
      <w:pPr>
        <w:spacing w:line="600" w:lineRule="auto"/>
        <w:ind w:firstLine="720"/>
        <w:contextualSpacing/>
        <w:jc w:val="both"/>
        <w:rPr>
          <w:rFonts w:eastAsia="Times New Roman"/>
          <w:szCs w:val="24"/>
        </w:rPr>
      </w:pPr>
      <w:r>
        <w:rPr>
          <w:rFonts w:eastAsia="Times New Roman"/>
          <w:szCs w:val="24"/>
        </w:rPr>
        <w:t>Συγκεκριμένα αναφέρω ότι τον Οκτώβριο, δηλαδή μερικές μέρες μ</w:t>
      </w:r>
      <w:r>
        <w:rPr>
          <w:rFonts w:eastAsia="Times New Roman"/>
          <w:szCs w:val="24"/>
        </w:rPr>
        <w:t>ετά απ’ αυτή τη συνάντηση, όπου η Κυβέρνηση εξέπεμψε αυτό το θετικό μήνυμα, γίνονται διακόσιες δέκα τέσσερις παραβάσεις, τριακόσιες ογδόντα μία παραβιάσεις,</w:t>
      </w:r>
      <w:r>
        <w:rPr>
          <w:rFonts w:eastAsia="Times New Roman"/>
          <w:szCs w:val="24"/>
        </w:rPr>
        <w:t xml:space="preserve"> </w:t>
      </w:r>
      <w:r>
        <w:rPr>
          <w:rFonts w:eastAsia="Times New Roman"/>
          <w:szCs w:val="24"/>
        </w:rPr>
        <w:t xml:space="preserve">με </w:t>
      </w:r>
      <w:r>
        <w:rPr>
          <w:rFonts w:eastAsia="Times New Roman"/>
          <w:szCs w:val="24"/>
        </w:rPr>
        <w:t xml:space="preserve">είκοσι πέντε οπλισμένοι σχηματισμοί </w:t>
      </w:r>
      <w:r>
        <w:rPr>
          <w:rFonts w:eastAsia="Times New Roman"/>
          <w:szCs w:val="24"/>
        </w:rPr>
        <w:t xml:space="preserve">αεροσκαφών </w:t>
      </w:r>
      <w:r>
        <w:rPr>
          <w:rFonts w:eastAsia="Times New Roman"/>
          <w:szCs w:val="24"/>
        </w:rPr>
        <w:t xml:space="preserve">και δεκαπέντε </w:t>
      </w:r>
      <w:r>
        <w:rPr>
          <w:rFonts w:eastAsia="Times New Roman"/>
          <w:szCs w:val="24"/>
        </w:rPr>
        <w:lastRenderedPageBreak/>
        <w:t>εμπλοκές. Το ίδιο περίπου ακολουθεί</w:t>
      </w:r>
      <w:r>
        <w:rPr>
          <w:rFonts w:eastAsia="Times New Roman"/>
          <w:szCs w:val="24"/>
        </w:rPr>
        <w:t xml:space="preserve"> και τον Νοέμβριο</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 xml:space="preserve">ε συγκεκριμένη ημερομηνία μάλιστα </w:t>
      </w:r>
      <w:r>
        <w:rPr>
          <w:rFonts w:eastAsia="Times New Roman"/>
          <w:szCs w:val="24"/>
        </w:rPr>
        <w:t>σ</w:t>
      </w:r>
      <w:r>
        <w:rPr>
          <w:rFonts w:eastAsia="Times New Roman"/>
          <w:szCs w:val="24"/>
        </w:rPr>
        <w:t xml:space="preserve">τις 22 Νοεμβρίου, πριν από λίγες μέρες, </w:t>
      </w:r>
      <w:r>
        <w:rPr>
          <w:rFonts w:eastAsia="Times New Roman"/>
          <w:szCs w:val="24"/>
        </w:rPr>
        <w:t xml:space="preserve">δηλαδή </w:t>
      </w:r>
      <w:r>
        <w:rPr>
          <w:rFonts w:eastAsia="Times New Roman"/>
          <w:szCs w:val="24"/>
        </w:rPr>
        <w:t xml:space="preserve">όπου έχουμε δέκα οπλισμένα </w:t>
      </w:r>
      <w:r>
        <w:rPr>
          <w:rFonts w:eastAsia="Times New Roman"/>
          <w:szCs w:val="24"/>
        </w:rPr>
        <w:t xml:space="preserve">τουρκικά </w:t>
      </w:r>
      <w:r>
        <w:rPr>
          <w:rFonts w:eastAsia="Times New Roman"/>
          <w:szCs w:val="24"/>
        </w:rPr>
        <w:t>αεροσκάφη και σαράντα μία παραβιάσεις στον εναέριο χώρο του Αιγαίου.</w:t>
      </w:r>
    </w:p>
    <w:p w14:paraId="110FEE44" w14:textId="77777777" w:rsidR="002E41A8" w:rsidRDefault="00A20863">
      <w:pPr>
        <w:spacing w:line="600" w:lineRule="auto"/>
        <w:ind w:firstLine="720"/>
        <w:contextualSpacing/>
        <w:jc w:val="both"/>
        <w:rPr>
          <w:rFonts w:eastAsia="Times New Roman"/>
          <w:szCs w:val="24"/>
        </w:rPr>
      </w:pPr>
      <w:r>
        <w:rPr>
          <w:rFonts w:eastAsia="Times New Roman"/>
          <w:szCs w:val="24"/>
        </w:rPr>
        <w:t xml:space="preserve">Όμως, δεν είναι μόνο αυτά. Είναι και οι δηλώσεις </w:t>
      </w:r>
      <w:r>
        <w:rPr>
          <w:rFonts w:eastAsia="Times New Roman"/>
          <w:szCs w:val="24"/>
        </w:rPr>
        <w:t xml:space="preserve">και δεν αναφέρομαι μόνο στο εθνικιστικό κόμμα του κ. </w:t>
      </w:r>
      <w:proofErr w:type="spellStart"/>
      <w:r>
        <w:rPr>
          <w:rFonts w:eastAsia="Times New Roman"/>
          <w:szCs w:val="24"/>
        </w:rPr>
        <w:t>Μπαχτσελί</w:t>
      </w:r>
      <w:proofErr w:type="spellEnd"/>
      <w:r>
        <w:rPr>
          <w:rFonts w:eastAsia="Times New Roman"/>
          <w:szCs w:val="24"/>
        </w:rPr>
        <w:t xml:space="preserve"> που μιλάει για σκληρή ανταπόδοση και απάντηση στην Ελλάδα. Είναι και ο εκπρόσωπος του κυβερνητικού κόμματος, είναι ο Υπουργός Εθνικής Άμυνας </w:t>
      </w:r>
      <w:proofErr w:type="spellStart"/>
      <w:r>
        <w:rPr>
          <w:rFonts w:eastAsia="Times New Roman"/>
          <w:szCs w:val="24"/>
        </w:rPr>
        <w:t>Ακάρ</w:t>
      </w:r>
      <w:proofErr w:type="spellEnd"/>
      <w:r>
        <w:rPr>
          <w:rFonts w:eastAsia="Times New Roman"/>
          <w:szCs w:val="24"/>
        </w:rPr>
        <w:t xml:space="preserve">, είναι τελευταία ο Τούρκος Πρωθυπουργός </w:t>
      </w:r>
      <w:proofErr w:type="spellStart"/>
      <w:r>
        <w:rPr>
          <w:rFonts w:eastAsia="Times New Roman"/>
          <w:szCs w:val="24"/>
        </w:rPr>
        <w:t>Ερντογά</w:t>
      </w:r>
      <w:r>
        <w:rPr>
          <w:rFonts w:eastAsia="Times New Roman"/>
          <w:szCs w:val="24"/>
        </w:rPr>
        <w:t>ν</w:t>
      </w:r>
      <w:proofErr w:type="spellEnd"/>
      <w:r>
        <w:rPr>
          <w:rFonts w:eastAsia="Times New Roman"/>
          <w:szCs w:val="24"/>
        </w:rPr>
        <w:t xml:space="preserve"> με δηλώσεις που δεν είναι απλώς αντιπαραγωγικές, αλλά επικίνδυνα προκλητικές.</w:t>
      </w:r>
    </w:p>
    <w:p w14:paraId="110FEE45" w14:textId="77777777" w:rsidR="002E41A8" w:rsidRDefault="00A20863">
      <w:pPr>
        <w:spacing w:line="600" w:lineRule="auto"/>
        <w:ind w:firstLine="720"/>
        <w:contextualSpacing/>
        <w:jc w:val="both"/>
        <w:rPr>
          <w:rFonts w:eastAsia="Times New Roman"/>
          <w:szCs w:val="24"/>
        </w:rPr>
      </w:pPr>
      <w:r>
        <w:rPr>
          <w:rFonts w:eastAsia="Times New Roman"/>
          <w:szCs w:val="24"/>
        </w:rPr>
        <w:t xml:space="preserve">Πού οφείλεται αυτή η αναντιστοιχία </w:t>
      </w:r>
      <w:r>
        <w:rPr>
          <w:rFonts w:eastAsia="Times New Roman"/>
          <w:szCs w:val="24"/>
        </w:rPr>
        <w:t xml:space="preserve">κυβερνητικών </w:t>
      </w:r>
      <w:r>
        <w:rPr>
          <w:rFonts w:eastAsia="Times New Roman"/>
          <w:szCs w:val="24"/>
        </w:rPr>
        <w:t xml:space="preserve">εκτιμήσεων, προβλέψεων και γεγονότων, κύριε Υπουργέ; Γιατί εκτιμήσατε ότι τα πράγματα πάνε καλύτερα, ενώ τα πράγματα πήγαν πολύ </w:t>
      </w:r>
      <w:r>
        <w:rPr>
          <w:rFonts w:eastAsia="Times New Roman"/>
          <w:szCs w:val="24"/>
        </w:rPr>
        <w:t xml:space="preserve">χειρότερα; </w:t>
      </w:r>
    </w:p>
    <w:p w14:paraId="110FEE46" w14:textId="77777777" w:rsidR="002E41A8" w:rsidRDefault="00A20863">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10FEE47" w14:textId="77777777" w:rsidR="002E41A8" w:rsidRDefault="00A20863">
      <w:pPr>
        <w:spacing w:line="600" w:lineRule="auto"/>
        <w:ind w:firstLine="720"/>
        <w:contextualSpacing/>
        <w:jc w:val="both"/>
        <w:rPr>
          <w:rFonts w:eastAsia="Times New Roman"/>
          <w:szCs w:val="24"/>
        </w:rPr>
      </w:pPr>
      <w:r>
        <w:rPr>
          <w:rFonts w:eastAsia="Times New Roman"/>
          <w:szCs w:val="24"/>
        </w:rPr>
        <w:t>Ένα λεπτό, κύριε Πρόεδρε.</w:t>
      </w:r>
    </w:p>
    <w:p w14:paraId="110FEE48" w14:textId="77777777" w:rsidR="002E41A8" w:rsidRDefault="00A20863">
      <w:pPr>
        <w:spacing w:line="600" w:lineRule="auto"/>
        <w:ind w:firstLine="720"/>
        <w:contextualSpacing/>
        <w:jc w:val="both"/>
        <w:rPr>
          <w:rFonts w:eastAsia="Times New Roman"/>
          <w:szCs w:val="24"/>
        </w:rPr>
      </w:pPr>
      <w:r>
        <w:rPr>
          <w:rFonts w:eastAsia="Times New Roman"/>
          <w:szCs w:val="24"/>
        </w:rPr>
        <w:t>Να θυμίσω ότι η χρονιά που πέρασε, το 2018, είναι η χειρότερη σε ατμόσφαιρα και ενέργειες χρονιά των ελληνοτουρκικών σχέσεων εδώ και π</w:t>
      </w:r>
      <w:r>
        <w:rPr>
          <w:rFonts w:eastAsia="Times New Roman"/>
          <w:szCs w:val="24"/>
        </w:rPr>
        <w:t>ολλά χρόνια</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 xml:space="preserve">ίναι η χρονιά που ακολούθησε την επίσκεψη </w:t>
      </w:r>
      <w:proofErr w:type="spellStart"/>
      <w:r>
        <w:rPr>
          <w:rFonts w:eastAsia="Times New Roman"/>
          <w:szCs w:val="24"/>
        </w:rPr>
        <w:t>Ερντογάν</w:t>
      </w:r>
      <w:proofErr w:type="spellEnd"/>
      <w:r>
        <w:rPr>
          <w:rFonts w:eastAsia="Times New Roman"/>
          <w:szCs w:val="24"/>
        </w:rPr>
        <w:t xml:space="preserve">. </w:t>
      </w:r>
      <w:r>
        <w:rPr>
          <w:rFonts w:eastAsia="Times New Roman"/>
          <w:szCs w:val="24"/>
        </w:rPr>
        <w:t>Τότε</w:t>
      </w:r>
      <w:r>
        <w:rPr>
          <w:rFonts w:eastAsia="Times New Roman"/>
          <w:szCs w:val="24"/>
        </w:rPr>
        <w:t xml:space="preserve"> </w:t>
      </w:r>
      <w:r>
        <w:rPr>
          <w:rFonts w:eastAsia="Times New Roman"/>
          <w:szCs w:val="24"/>
        </w:rPr>
        <w:lastRenderedPageBreak/>
        <w:t>εμείς λέγαμε ότι η επίσκεψη εκείνη, αντί να βελτιώσει, δηλητηρίασε τις ελληνοτουρκικές σχέσεις</w:t>
      </w:r>
      <w:r>
        <w:rPr>
          <w:rFonts w:eastAsia="Times New Roman"/>
          <w:szCs w:val="24"/>
        </w:rPr>
        <w:t>.</w:t>
      </w:r>
      <w:r>
        <w:rPr>
          <w:rFonts w:eastAsia="Times New Roman"/>
          <w:szCs w:val="24"/>
        </w:rPr>
        <w:t xml:space="preserve"> </w:t>
      </w:r>
      <w:r>
        <w:rPr>
          <w:rFonts w:eastAsia="Times New Roman"/>
          <w:szCs w:val="24"/>
        </w:rPr>
        <w:t>Ή</w:t>
      </w:r>
      <w:r>
        <w:rPr>
          <w:rFonts w:eastAsia="Times New Roman"/>
          <w:szCs w:val="24"/>
        </w:rPr>
        <w:t xml:space="preserve">λθαν τα γεγονότα να το επιβεβαιώσουν. </w:t>
      </w:r>
    </w:p>
    <w:p w14:paraId="110FEE49" w14:textId="77777777" w:rsidR="002E41A8" w:rsidRDefault="00A20863">
      <w:pPr>
        <w:spacing w:line="600" w:lineRule="auto"/>
        <w:ind w:firstLine="720"/>
        <w:contextualSpacing/>
        <w:jc w:val="both"/>
        <w:rPr>
          <w:rFonts w:eastAsia="Times New Roman"/>
          <w:szCs w:val="24"/>
        </w:rPr>
      </w:pPr>
      <w:r>
        <w:rPr>
          <w:rFonts w:eastAsia="Times New Roman"/>
          <w:szCs w:val="24"/>
        </w:rPr>
        <w:t>Κάτι τελευταίο</w:t>
      </w:r>
      <w:r w:rsidRPr="00597EF2">
        <w:rPr>
          <w:rFonts w:eastAsia="Times New Roman"/>
          <w:szCs w:val="24"/>
        </w:rPr>
        <w:t xml:space="preserve">: </w:t>
      </w:r>
      <w:r>
        <w:rPr>
          <w:rFonts w:eastAsia="Times New Roman"/>
          <w:szCs w:val="24"/>
        </w:rPr>
        <w:t>Μιλάτε για διαύλους επικοινωνίας.</w:t>
      </w:r>
      <w:r>
        <w:rPr>
          <w:rFonts w:eastAsia="Times New Roman"/>
          <w:szCs w:val="24"/>
        </w:rPr>
        <w:t xml:space="preserve"> Καλοδεχούμενοι και πρέπει να υπάρχουν, αλλά πού είναι, ποιοι είναι αυτοί και πώς λειτουργούν; Ο ένας δίαυλος επικοινωνίας είναι το Ανώτατο Συμβούλιο Συνεργασίας, το οποίο δεν έχει γίνει εδώ και έναν χρόνο. Μάλιστα εκείνο που είχε προβλεφθεί να γίνει μετά </w:t>
      </w:r>
      <w:r>
        <w:rPr>
          <w:rFonts w:eastAsia="Times New Roman"/>
          <w:szCs w:val="24"/>
        </w:rPr>
        <w:t xml:space="preserve">την επίσκεψη </w:t>
      </w:r>
      <w:proofErr w:type="spellStart"/>
      <w:r>
        <w:rPr>
          <w:rFonts w:eastAsia="Times New Roman"/>
          <w:szCs w:val="24"/>
        </w:rPr>
        <w:t>Ερντογάν</w:t>
      </w:r>
      <w:proofErr w:type="spellEnd"/>
      <w:r>
        <w:rPr>
          <w:rFonts w:eastAsia="Times New Roman"/>
          <w:szCs w:val="24"/>
        </w:rPr>
        <w:t xml:space="preserve"> δεν έγινε καθόλου, δηλαδή εκείνο του Φεβρουαρίου του 2018. Μέχρι τώρα δεν έχει γίνει. Εδώ και έναν χρόνο δεν υπάρχει. Αυτό είναι το ένα.</w:t>
      </w:r>
    </w:p>
    <w:p w14:paraId="110FEE4A" w14:textId="77777777" w:rsidR="002E41A8" w:rsidRDefault="00A20863">
      <w:pPr>
        <w:spacing w:line="600" w:lineRule="auto"/>
        <w:ind w:firstLine="720"/>
        <w:contextualSpacing/>
        <w:jc w:val="both"/>
        <w:rPr>
          <w:rFonts w:eastAsia="Times New Roman"/>
          <w:szCs w:val="24"/>
        </w:rPr>
      </w:pPr>
      <w:r>
        <w:rPr>
          <w:rFonts w:eastAsia="Times New Roman"/>
          <w:szCs w:val="24"/>
        </w:rPr>
        <w:t>Δεύτερον</w:t>
      </w:r>
      <w:r w:rsidRPr="00C440BD">
        <w:rPr>
          <w:rFonts w:eastAsia="Times New Roman"/>
          <w:szCs w:val="24"/>
        </w:rPr>
        <w:t xml:space="preserve">: </w:t>
      </w:r>
      <w:r>
        <w:rPr>
          <w:rFonts w:eastAsia="Times New Roman"/>
          <w:szCs w:val="24"/>
        </w:rPr>
        <w:t>Οι διερευνητικές επαφές για την οριοθέτηση υφαλοκρηπίδας και την πιθανή προσφυγή στο δι</w:t>
      </w:r>
      <w:r>
        <w:rPr>
          <w:rFonts w:eastAsia="Times New Roman"/>
          <w:szCs w:val="24"/>
        </w:rPr>
        <w:t>καστήριο με αυτό το αντικείμενο. Διερευνητικές επαφές δεν γίνονται, δεν υπάρχουν.</w:t>
      </w:r>
    </w:p>
    <w:p w14:paraId="110FEE4B" w14:textId="77777777" w:rsidR="002E41A8" w:rsidRDefault="00A20863">
      <w:pPr>
        <w:spacing w:line="600" w:lineRule="auto"/>
        <w:ind w:firstLine="720"/>
        <w:contextualSpacing/>
        <w:jc w:val="both"/>
        <w:rPr>
          <w:rFonts w:eastAsia="Times New Roman"/>
          <w:szCs w:val="24"/>
        </w:rPr>
      </w:pPr>
      <w:r w:rsidRPr="00C440BD">
        <w:rPr>
          <w:rFonts w:eastAsia="Times New Roman"/>
          <w:b/>
          <w:szCs w:val="24"/>
        </w:rPr>
        <w:t>ΠΡΟΕΔΡΕΥΩΝ (Γεώργιος Βαρεμένος):</w:t>
      </w:r>
      <w:r>
        <w:rPr>
          <w:rFonts w:eastAsia="Times New Roman"/>
          <w:b/>
          <w:szCs w:val="24"/>
        </w:rPr>
        <w:t xml:space="preserve"> </w:t>
      </w:r>
      <w:r>
        <w:rPr>
          <w:rFonts w:eastAsia="Times New Roman"/>
          <w:szCs w:val="24"/>
        </w:rPr>
        <w:t>Κύριε Κουμουτσάκο, έχετε και δευτερολογία.</w:t>
      </w:r>
    </w:p>
    <w:p w14:paraId="110FEE4C" w14:textId="77777777" w:rsidR="002E41A8" w:rsidRDefault="00A20863">
      <w:pPr>
        <w:spacing w:line="600" w:lineRule="auto"/>
        <w:ind w:firstLine="720"/>
        <w:contextualSpacing/>
        <w:jc w:val="both"/>
        <w:rPr>
          <w:rFonts w:eastAsia="Times New Roman"/>
          <w:szCs w:val="24"/>
        </w:rPr>
      </w:pPr>
      <w:r w:rsidRPr="00C440BD">
        <w:rPr>
          <w:rFonts w:eastAsia="Times New Roman"/>
          <w:b/>
          <w:szCs w:val="24"/>
        </w:rPr>
        <w:t>ΓΕΩΡΓΙΟΣ ΚΟΥΜΟΥΤΣΑΚΟΣ:</w:t>
      </w:r>
      <w:r>
        <w:rPr>
          <w:rFonts w:eastAsia="Times New Roman"/>
          <w:b/>
          <w:szCs w:val="24"/>
        </w:rPr>
        <w:t xml:space="preserve"> </w:t>
      </w:r>
      <w:r>
        <w:rPr>
          <w:rFonts w:eastAsia="Times New Roman"/>
          <w:szCs w:val="24"/>
        </w:rPr>
        <w:t>Αυτά είναι πολύ σοβαρά πράγματα, κύριε Πρόεδρε. Τελειώνω σε ένα λεπτό.</w:t>
      </w:r>
    </w:p>
    <w:p w14:paraId="110FEE4D" w14:textId="77777777" w:rsidR="002E41A8" w:rsidRDefault="00A20863">
      <w:pPr>
        <w:spacing w:line="600" w:lineRule="auto"/>
        <w:ind w:firstLine="720"/>
        <w:contextualSpacing/>
        <w:jc w:val="both"/>
        <w:rPr>
          <w:rFonts w:eastAsia="Times New Roman"/>
          <w:szCs w:val="24"/>
        </w:rPr>
      </w:pPr>
      <w:r>
        <w:rPr>
          <w:rFonts w:eastAsia="Times New Roman"/>
          <w:szCs w:val="24"/>
        </w:rPr>
        <w:t>Ο άλ</w:t>
      </w:r>
      <w:r>
        <w:rPr>
          <w:rFonts w:eastAsia="Times New Roman"/>
          <w:szCs w:val="24"/>
        </w:rPr>
        <w:t>λος δίαυλος</w:t>
      </w:r>
      <w:r>
        <w:rPr>
          <w:rFonts w:eastAsia="Times New Roman"/>
          <w:szCs w:val="24"/>
        </w:rPr>
        <w:t xml:space="preserve"> ήταν το</w:t>
      </w:r>
      <w:r w:rsidRPr="00C440BD">
        <w:rPr>
          <w:rFonts w:eastAsia="Times New Roman"/>
          <w:szCs w:val="24"/>
        </w:rPr>
        <w:t xml:space="preserve"> </w:t>
      </w:r>
      <w:r>
        <w:rPr>
          <w:rFonts w:eastAsia="Times New Roman"/>
          <w:szCs w:val="24"/>
          <w:lang w:val="en-US"/>
        </w:rPr>
        <w:t>Steering</w:t>
      </w:r>
      <w:r w:rsidRPr="00C440BD">
        <w:rPr>
          <w:rFonts w:eastAsia="Times New Roman"/>
          <w:szCs w:val="24"/>
        </w:rPr>
        <w:t xml:space="preserve"> </w:t>
      </w:r>
      <w:proofErr w:type="spellStart"/>
      <w:r>
        <w:rPr>
          <w:rFonts w:eastAsia="Times New Roman"/>
          <w:szCs w:val="24"/>
          <w:lang w:val="en-US"/>
        </w:rPr>
        <w:t>Commitee</w:t>
      </w:r>
      <w:proofErr w:type="spellEnd"/>
      <w:r>
        <w:rPr>
          <w:rFonts w:eastAsia="Times New Roman"/>
          <w:szCs w:val="24"/>
        </w:rPr>
        <w:t>, η Κατευθυντήρια Επιτροπή.</w:t>
      </w:r>
      <w:r w:rsidRPr="0069027F">
        <w:rPr>
          <w:rFonts w:eastAsia="Times New Roman"/>
          <w:szCs w:val="24"/>
        </w:rPr>
        <w:t xml:space="preserve"> </w:t>
      </w:r>
      <w:r>
        <w:rPr>
          <w:rFonts w:eastAsia="Times New Roman"/>
          <w:szCs w:val="24"/>
        </w:rPr>
        <w:t xml:space="preserve">Εκεί συζητούσαμε όλες τις διμερείς σχέσεις, αλλά αυτό εξελίχθηκε σε </w:t>
      </w:r>
      <w:r>
        <w:rPr>
          <w:rFonts w:eastAsia="Times New Roman"/>
          <w:szCs w:val="24"/>
        </w:rPr>
        <w:lastRenderedPageBreak/>
        <w:t>μια συνάντηση γενικών γραμματέων που συζητούσαν κυρίως, στο τέλος, μέτρα οικοδόμησης εμπιστοσύνης αεροναυτιλιακού χαρακτήρα</w:t>
      </w:r>
      <w:r>
        <w:rPr>
          <w:rFonts w:eastAsia="Times New Roman"/>
          <w:szCs w:val="24"/>
        </w:rPr>
        <w:t xml:space="preserve"> …</w:t>
      </w:r>
    </w:p>
    <w:p w14:paraId="110FEE4E" w14:textId="77777777" w:rsidR="002E41A8" w:rsidRDefault="00A20863">
      <w:pPr>
        <w:spacing w:line="600" w:lineRule="auto"/>
        <w:ind w:firstLine="720"/>
        <w:contextualSpacing/>
        <w:jc w:val="both"/>
        <w:rPr>
          <w:rFonts w:eastAsia="Times New Roman"/>
          <w:szCs w:val="24"/>
        </w:rPr>
      </w:pPr>
      <w:r w:rsidRPr="00C440BD">
        <w:rPr>
          <w:rFonts w:eastAsia="Times New Roman"/>
          <w:b/>
          <w:szCs w:val="24"/>
        </w:rPr>
        <w:t>ΠΡΟΕΔΡΕΥΩΝ (Γεώργιος Βαρεμένος):</w:t>
      </w:r>
      <w:r>
        <w:rPr>
          <w:rFonts w:eastAsia="Times New Roman"/>
          <w:b/>
          <w:szCs w:val="24"/>
        </w:rPr>
        <w:t xml:space="preserve"> </w:t>
      </w:r>
      <w:r>
        <w:rPr>
          <w:rFonts w:eastAsia="Times New Roman"/>
          <w:szCs w:val="24"/>
        </w:rPr>
        <w:t>Κύριε Κουμουτσάκο, να απαντήσει ο Υπουργός.</w:t>
      </w:r>
    </w:p>
    <w:p w14:paraId="110FEE4F" w14:textId="77777777" w:rsidR="002E41A8" w:rsidRDefault="00A20863">
      <w:pPr>
        <w:spacing w:line="600" w:lineRule="auto"/>
        <w:ind w:firstLine="720"/>
        <w:contextualSpacing/>
        <w:jc w:val="both"/>
        <w:rPr>
          <w:rFonts w:eastAsia="Times New Roman"/>
          <w:szCs w:val="24"/>
        </w:rPr>
      </w:pPr>
      <w:r w:rsidRPr="00C440BD">
        <w:rPr>
          <w:rFonts w:eastAsia="Times New Roman"/>
          <w:b/>
          <w:szCs w:val="24"/>
        </w:rPr>
        <w:t>ΓΕΩΡΓΙΟΣ ΚΟΥΜΟΥΤΣΑΚΟΣ:</w:t>
      </w:r>
      <w:r>
        <w:rPr>
          <w:rFonts w:eastAsia="Times New Roman"/>
          <w:b/>
          <w:szCs w:val="24"/>
        </w:rPr>
        <w:t xml:space="preserve"> </w:t>
      </w:r>
      <w:r>
        <w:rPr>
          <w:rFonts w:eastAsia="Times New Roman"/>
          <w:szCs w:val="24"/>
        </w:rPr>
        <w:t xml:space="preserve">Ούτε αυτός ο δίαυλος λειτουργεί. </w:t>
      </w:r>
    </w:p>
    <w:p w14:paraId="110FEE50" w14:textId="77777777" w:rsidR="002E41A8" w:rsidRDefault="00A20863">
      <w:pPr>
        <w:spacing w:line="600" w:lineRule="auto"/>
        <w:ind w:firstLine="720"/>
        <w:contextualSpacing/>
        <w:jc w:val="both"/>
        <w:rPr>
          <w:rFonts w:eastAsia="Times New Roman"/>
          <w:szCs w:val="24"/>
        </w:rPr>
      </w:pPr>
      <w:r>
        <w:rPr>
          <w:rFonts w:eastAsia="Times New Roman"/>
          <w:szCs w:val="24"/>
        </w:rPr>
        <w:t>Πείτε μας ποιος είναι ο δίαυλος που λειτουργεί και γιατί είναι κρυφός. Πρέπει να τον ξέρουμε. Αυτό επιβάλλει η ενημέρωσ</w:t>
      </w:r>
      <w:r>
        <w:rPr>
          <w:rFonts w:eastAsia="Times New Roman"/>
          <w:szCs w:val="24"/>
        </w:rPr>
        <w:t>η.</w:t>
      </w:r>
    </w:p>
    <w:p w14:paraId="110FEE51" w14:textId="77777777" w:rsidR="002E41A8" w:rsidRDefault="00A20863">
      <w:pPr>
        <w:spacing w:line="600" w:lineRule="auto"/>
        <w:ind w:firstLine="720"/>
        <w:contextualSpacing/>
        <w:jc w:val="both"/>
        <w:rPr>
          <w:rFonts w:eastAsia="Times New Roman"/>
          <w:szCs w:val="24"/>
        </w:rPr>
      </w:pPr>
      <w:r w:rsidRPr="00C440BD">
        <w:rPr>
          <w:rFonts w:eastAsia="Times New Roman"/>
          <w:b/>
          <w:szCs w:val="24"/>
        </w:rPr>
        <w:t>ΠΡΟΕΔΡΕΥΩΝ (Γεώργιος Βαρεμένος):</w:t>
      </w:r>
      <w:r>
        <w:rPr>
          <w:rFonts w:eastAsia="Times New Roman"/>
          <w:b/>
          <w:szCs w:val="24"/>
        </w:rPr>
        <w:t xml:space="preserve"> </w:t>
      </w:r>
      <w:r>
        <w:rPr>
          <w:rFonts w:eastAsia="Times New Roman"/>
          <w:szCs w:val="24"/>
        </w:rPr>
        <w:t>Κύριε Υπουργέ, έχετε τον λόγο.</w:t>
      </w:r>
    </w:p>
    <w:p w14:paraId="110FEE52" w14:textId="77777777" w:rsidR="002E41A8" w:rsidRDefault="00A20863">
      <w:pPr>
        <w:spacing w:line="600" w:lineRule="auto"/>
        <w:ind w:firstLine="720"/>
        <w:contextualSpacing/>
        <w:jc w:val="both"/>
        <w:rPr>
          <w:rFonts w:eastAsia="Times New Roman"/>
          <w:szCs w:val="24"/>
        </w:rPr>
      </w:pPr>
      <w:r>
        <w:rPr>
          <w:rFonts w:eastAsia="Times New Roman"/>
          <w:b/>
          <w:szCs w:val="24"/>
        </w:rPr>
        <w:t>ΓΕΩΡΓΙΟΣ ΚΑΤΡΟΥΓΚΑΛΟΣ (Αναπληρωτής Υπουργός Εξωτερικών)</w:t>
      </w:r>
      <w:r w:rsidRPr="0069027F">
        <w:rPr>
          <w:rFonts w:eastAsia="Times New Roman"/>
          <w:b/>
          <w:szCs w:val="24"/>
        </w:rPr>
        <w:t xml:space="preserve">: </w:t>
      </w:r>
      <w:r>
        <w:rPr>
          <w:rFonts w:eastAsia="Times New Roman"/>
          <w:szCs w:val="24"/>
        </w:rPr>
        <w:t xml:space="preserve">Κύριε συνάδελφε, ξέρετε –γιατί είναι πάγιο χαρακτηριστικό της τουρκικής εξωτερικής πολιτικής- ότι </w:t>
      </w:r>
      <w:proofErr w:type="spellStart"/>
      <w:r>
        <w:rPr>
          <w:rFonts w:eastAsia="Times New Roman"/>
          <w:szCs w:val="24"/>
        </w:rPr>
        <w:t>π</w:t>
      </w:r>
      <w:r>
        <w:rPr>
          <w:rFonts w:eastAsia="Times New Roman"/>
          <w:szCs w:val="24"/>
        </w:rPr>
        <w:t>αγίως</w:t>
      </w:r>
      <w:proofErr w:type="spellEnd"/>
      <w:r>
        <w:rPr>
          <w:rFonts w:eastAsia="Times New Roman"/>
          <w:szCs w:val="24"/>
        </w:rPr>
        <w:t xml:space="preserve"> η Τουρκία ε</w:t>
      </w:r>
      <w:r>
        <w:rPr>
          <w:rFonts w:eastAsia="Times New Roman"/>
          <w:szCs w:val="24"/>
        </w:rPr>
        <w:t>νεργεί</w:t>
      </w:r>
      <w:r>
        <w:rPr>
          <w:rFonts w:eastAsia="Times New Roman"/>
          <w:szCs w:val="24"/>
        </w:rPr>
        <w:t xml:space="preserve"> ως αναθεω</w:t>
      </w:r>
      <w:r>
        <w:rPr>
          <w:rFonts w:eastAsia="Times New Roman"/>
          <w:szCs w:val="24"/>
        </w:rPr>
        <w:t>ρητική δύναμη που επιδιώκει να αμφισβητήσει τα δεδομένα του Διεθνούς Δικαίου στην περιοχή και με ρητορική και με πράξεις. Ξέρετε, επίσης, ότι πάγια είναι η πολιτική της δικής μας πλευράς να έχει ως στήριγμα των εθνικών δικαίων ακριβώς το Διεθνές Δίκαιο και</w:t>
      </w:r>
      <w:r>
        <w:rPr>
          <w:rFonts w:eastAsia="Times New Roman"/>
          <w:szCs w:val="24"/>
        </w:rPr>
        <w:t xml:space="preserve"> να μην αφήνει αναπάντητη καμμία από τις </w:t>
      </w:r>
      <w:r>
        <w:rPr>
          <w:rFonts w:eastAsia="Times New Roman"/>
          <w:szCs w:val="24"/>
        </w:rPr>
        <w:t>κινήσεις</w:t>
      </w:r>
      <w:r>
        <w:rPr>
          <w:rFonts w:eastAsia="Times New Roman"/>
          <w:szCs w:val="24"/>
        </w:rPr>
        <w:t xml:space="preserve"> της άλλης πλευράς, που αποσκοπούν στο να «γκριζάρουν» περιοχές στο Αιγαίο και να δημιουργήσουν τετελεσμένα. </w:t>
      </w:r>
    </w:p>
    <w:p w14:paraId="110FEE53" w14:textId="77777777" w:rsidR="002E41A8" w:rsidRDefault="00A20863">
      <w:pPr>
        <w:spacing w:line="600" w:lineRule="auto"/>
        <w:ind w:firstLine="720"/>
        <w:contextualSpacing/>
        <w:jc w:val="both"/>
        <w:rPr>
          <w:rFonts w:eastAsia="Times New Roman"/>
          <w:szCs w:val="24"/>
        </w:rPr>
      </w:pPr>
      <w:r>
        <w:rPr>
          <w:rFonts w:eastAsia="Times New Roman"/>
          <w:szCs w:val="24"/>
        </w:rPr>
        <w:lastRenderedPageBreak/>
        <w:t xml:space="preserve">Αυτή η αντίδρασή μας </w:t>
      </w:r>
      <w:r>
        <w:rPr>
          <w:rFonts w:eastAsia="Times New Roman"/>
          <w:szCs w:val="24"/>
        </w:rPr>
        <w:t>ενεργείται</w:t>
      </w:r>
      <w:r>
        <w:rPr>
          <w:rFonts w:eastAsia="Times New Roman"/>
          <w:szCs w:val="24"/>
        </w:rPr>
        <w:t xml:space="preserve"> όχι μόνο με πράξεις, με τη συνεχή παρουσία των Ενόπλων Δυνάμεών μ</w:t>
      </w:r>
      <w:r>
        <w:rPr>
          <w:rFonts w:eastAsia="Times New Roman"/>
          <w:szCs w:val="24"/>
        </w:rPr>
        <w:t xml:space="preserve">ας στην περιοχή και με τη συστηματική ανάσχεση κάθε προσπάθειας δημιουργίας τετελεσμένων </w:t>
      </w:r>
      <w:r>
        <w:rPr>
          <w:rFonts w:eastAsia="Times New Roman"/>
          <w:szCs w:val="24"/>
          <w:lang w:val="en-US"/>
        </w:rPr>
        <w:t>de</w:t>
      </w:r>
      <w:r w:rsidRPr="0069027F">
        <w:rPr>
          <w:rFonts w:eastAsia="Times New Roman"/>
          <w:szCs w:val="24"/>
        </w:rPr>
        <w:t xml:space="preserve"> </w:t>
      </w:r>
      <w:r>
        <w:rPr>
          <w:rFonts w:eastAsia="Times New Roman"/>
          <w:szCs w:val="24"/>
          <w:lang w:val="en-US"/>
        </w:rPr>
        <w:t>facto</w:t>
      </w:r>
      <w:r>
        <w:rPr>
          <w:rFonts w:eastAsia="Times New Roman"/>
          <w:szCs w:val="24"/>
        </w:rPr>
        <w:t xml:space="preserve">, αλλά και με διπλωματικές ενέργειες, ούτως ώστε να μην υπάρχει κανένα περιθώριο στην άλλη πλευρά να πραγματοποιήσει τη στρατηγική της. </w:t>
      </w:r>
    </w:p>
    <w:p w14:paraId="110FEE54" w14:textId="77777777" w:rsidR="002E41A8" w:rsidRDefault="00A20863">
      <w:pPr>
        <w:spacing w:line="600" w:lineRule="auto"/>
        <w:ind w:firstLine="720"/>
        <w:contextualSpacing/>
        <w:jc w:val="both"/>
        <w:rPr>
          <w:rFonts w:eastAsia="Times New Roman"/>
          <w:b/>
          <w:szCs w:val="24"/>
        </w:rPr>
      </w:pPr>
      <w:r>
        <w:rPr>
          <w:rFonts w:eastAsia="Times New Roman"/>
          <w:szCs w:val="24"/>
        </w:rPr>
        <w:t xml:space="preserve">Έχουμε κάποια εξέλιξη </w:t>
      </w:r>
      <w:r>
        <w:rPr>
          <w:rFonts w:eastAsia="Times New Roman"/>
          <w:szCs w:val="24"/>
        </w:rPr>
        <w:t>σ’ αυτό το επίπεδο; Ακριβώς επειδή η δική μας πολιτική στηριζόταν σε δύο ουσιαστικά πυλώνες τακτικής, να ενισχύσουμε τη διεθνή θέση της χώρας και να προωθήσουμε τριμερή σχήματα συνεργασίας στη γενικότερη περιοχή της ανατολικής Μεσογείου, έχουμε αυτή τη στι</w:t>
      </w:r>
      <w:r>
        <w:rPr>
          <w:rFonts w:eastAsia="Times New Roman"/>
          <w:szCs w:val="24"/>
        </w:rPr>
        <w:t>γμή μια κατάσταση που σε διπλωματικό επίπεδο αναδεικνύει τη θέση της χώρας μας πιο προωθημένη απ’ ό,τι ποτέ και τη θέση της Τουρκίας πιο απομονωμένη από οποτεδήποτε άλλοτε στο παρελθόν.</w:t>
      </w:r>
    </w:p>
    <w:p w14:paraId="110FEE55" w14:textId="77777777" w:rsidR="002E41A8" w:rsidRDefault="00A20863">
      <w:pPr>
        <w:tabs>
          <w:tab w:val="center" w:pos="4753"/>
          <w:tab w:val="left" w:pos="6156"/>
        </w:tabs>
        <w:spacing w:line="600" w:lineRule="auto"/>
        <w:ind w:firstLine="720"/>
        <w:jc w:val="both"/>
        <w:rPr>
          <w:rFonts w:eastAsia="Times New Roman"/>
          <w:szCs w:val="24"/>
        </w:rPr>
      </w:pPr>
      <w:r>
        <w:rPr>
          <w:rFonts w:eastAsia="Times New Roman"/>
          <w:szCs w:val="24"/>
        </w:rPr>
        <w:t xml:space="preserve">Μια απλή σύγκριση της </w:t>
      </w:r>
      <w:r>
        <w:rPr>
          <w:rFonts w:eastAsia="Times New Roman"/>
          <w:szCs w:val="24"/>
        </w:rPr>
        <w:t xml:space="preserve">φετινής </w:t>
      </w:r>
      <w:r w:rsidRPr="00DB2964">
        <w:rPr>
          <w:rFonts w:eastAsia="Times New Roman"/>
          <w:szCs w:val="24"/>
        </w:rPr>
        <w:t>ανακοίνωσης</w:t>
      </w:r>
      <w:r>
        <w:rPr>
          <w:rFonts w:eastAsia="Times New Roman"/>
          <w:szCs w:val="24"/>
        </w:rPr>
        <w:t xml:space="preserve"> </w:t>
      </w:r>
      <w:r w:rsidRPr="00DB2964">
        <w:rPr>
          <w:rFonts w:eastAsia="Times New Roman"/>
          <w:szCs w:val="24"/>
        </w:rPr>
        <w:t>του Ευρωπαϊκού Συμβουλίου τη</w:t>
      </w:r>
      <w:r w:rsidRPr="00DB2964">
        <w:rPr>
          <w:rFonts w:eastAsia="Times New Roman"/>
          <w:szCs w:val="24"/>
        </w:rPr>
        <w:t>ς Ευρωπαϊκής Ένωσης που καταδικάζει τις ενέργειες της Τουρκίας ως παράνομες και αντίθετ</w:t>
      </w:r>
      <w:r>
        <w:rPr>
          <w:rFonts w:eastAsia="Times New Roman"/>
          <w:szCs w:val="24"/>
        </w:rPr>
        <w:t>ε</w:t>
      </w:r>
      <w:r w:rsidRPr="00DB2964">
        <w:rPr>
          <w:rFonts w:eastAsia="Times New Roman"/>
          <w:szCs w:val="24"/>
        </w:rPr>
        <w:t xml:space="preserve">ς </w:t>
      </w:r>
      <w:r>
        <w:rPr>
          <w:rFonts w:eastAsia="Times New Roman"/>
          <w:szCs w:val="24"/>
        </w:rPr>
        <w:t>σ</w:t>
      </w:r>
      <w:r w:rsidRPr="00DB2964">
        <w:rPr>
          <w:rFonts w:eastAsia="Times New Roman"/>
          <w:szCs w:val="24"/>
        </w:rPr>
        <w:t xml:space="preserve">το </w:t>
      </w:r>
      <w:r>
        <w:rPr>
          <w:rFonts w:eastAsia="Times New Roman"/>
          <w:szCs w:val="24"/>
        </w:rPr>
        <w:t>Δ</w:t>
      </w:r>
      <w:r w:rsidRPr="00DB2964">
        <w:rPr>
          <w:rFonts w:eastAsia="Times New Roman"/>
          <w:szCs w:val="24"/>
        </w:rPr>
        <w:t xml:space="preserve">ιεθνές </w:t>
      </w:r>
      <w:r>
        <w:rPr>
          <w:rFonts w:eastAsia="Times New Roman"/>
          <w:szCs w:val="24"/>
        </w:rPr>
        <w:t>Δ</w:t>
      </w:r>
      <w:r w:rsidRPr="00DB2964">
        <w:rPr>
          <w:rFonts w:eastAsia="Times New Roman"/>
          <w:szCs w:val="24"/>
        </w:rPr>
        <w:t xml:space="preserve">ίκαιο με την αντίστοιχη που είχε εκδοθεί μετά την κρίση </w:t>
      </w:r>
      <w:r>
        <w:rPr>
          <w:rFonts w:eastAsia="Times New Roman"/>
          <w:szCs w:val="24"/>
        </w:rPr>
        <w:t>στη Ίμια δείχνει του</w:t>
      </w:r>
      <w:r w:rsidRPr="00DB2964">
        <w:rPr>
          <w:rFonts w:eastAsia="Times New Roman"/>
          <w:szCs w:val="24"/>
        </w:rPr>
        <w:t xml:space="preserve"> λόγου το αληθές</w:t>
      </w:r>
      <w:r>
        <w:rPr>
          <w:rFonts w:eastAsia="Times New Roman"/>
          <w:szCs w:val="24"/>
        </w:rPr>
        <w:t>.</w:t>
      </w:r>
      <w:r w:rsidRPr="00DB2964">
        <w:rPr>
          <w:rFonts w:eastAsia="Times New Roman"/>
          <w:szCs w:val="24"/>
        </w:rPr>
        <w:t xml:space="preserve"> </w:t>
      </w:r>
      <w:r>
        <w:rPr>
          <w:rFonts w:eastAsia="Times New Roman"/>
          <w:szCs w:val="24"/>
        </w:rPr>
        <w:t>Γ</w:t>
      </w:r>
      <w:r w:rsidRPr="00DB2964">
        <w:rPr>
          <w:rFonts w:eastAsia="Times New Roman"/>
          <w:szCs w:val="24"/>
        </w:rPr>
        <w:t xml:space="preserve">ια πρώτη φορά η Ευρωπαϊκή Ένωση </w:t>
      </w:r>
      <w:r>
        <w:rPr>
          <w:rFonts w:eastAsia="Times New Roman"/>
          <w:szCs w:val="24"/>
        </w:rPr>
        <w:t>σ</w:t>
      </w:r>
      <w:r w:rsidRPr="00DB2964">
        <w:rPr>
          <w:rFonts w:eastAsia="Times New Roman"/>
          <w:szCs w:val="24"/>
        </w:rPr>
        <w:t xml:space="preserve">αφώς καλεί την άλλη πλευρά να μείνει προσηλωμένη στο </w:t>
      </w:r>
      <w:r>
        <w:rPr>
          <w:rFonts w:eastAsia="Times New Roman"/>
          <w:szCs w:val="24"/>
        </w:rPr>
        <w:t>Δ</w:t>
      </w:r>
      <w:r w:rsidRPr="00DB2964">
        <w:rPr>
          <w:rFonts w:eastAsia="Times New Roman"/>
          <w:szCs w:val="24"/>
        </w:rPr>
        <w:t xml:space="preserve">ιεθνές </w:t>
      </w:r>
      <w:r>
        <w:rPr>
          <w:rFonts w:eastAsia="Times New Roman"/>
          <w:szCs w:val="24"/>
        </w:rPr>
        <w:t>Δ</w:t>
      </w:r>
      <w:r w:rsidRPr="00DB2964">
        <w:rPr>
          <w:rFonts w:eastAsia="Times New Roman"/>
          <w:szCs w:val="24"/>
        </w:rPr>
        <w:t>ίκαιο και να μην προχωρά σε προκλήσεις</w:t>
      </w:r>
      <w:r>
        <w:rPr>
          <w:rFonts w:eastAsia="Times New Roman"/>
          <w:szCs w:val="24"/>
        </w:rPr>
        <w:t>.</w:t>
      </w:r>
      <w:r w:rsidRPr="00DB2964">
        <w:rPr>
          <w:rFonts w:eastAsia="Times New Roman"/>
          <w:szCs w:val="24"/>
        </w:rPr>
        <w:t xml:space="preserve"> </w:t>
      </w:r>
      <w:r>
        <w:rPr>
          <w:rFonts w:eastAsia="Times New Roman"/>
          <w:szCs w:val="24"/>
        </w:rPr>
        <w:t>Η</w:t>
      </w:r>
      <w:r w:rsidRPr="00DB2964">
        <w:rPr>
          <w:rFonts w:eastAsia="Times New Roman"/>
          <w:szCs w:val="24"/>
        </w:rPr>
        <w:t xml:space="preserve"> νευρικότητα της </w:t>
      </w:r>
      <w:r w:rsidRPr="00DB2964">
        <w:rPr>
          <w:rFonts w:eastAsia="Times New Roman"/>
          <w:szCs w:val="24"/>
        </w:rPr>
        <w:lastRenderedPageBreak/>
        <w:t>άλλης πλευράς εξηγείται ακριβώς από την απομόνωσ</w:t>
      </w:r>
      <w:r>
        <w:rPr>
          <w:rFonts w:eastAsia="Times New Roman"/>
          <w:szCs w:val="24"/>
        </w:rPr>
        <w:t>ή</w:t>
      </w:r>
      <w:r w:rsidRPr="00DB2964">
        <w:rPr>
          <w:rFonts w:eastAsia="Times New Roman"/>
          <w:szCs w:val="24"/>
        </w:rPr>
        <w:t xml:space="preserve"> της σε ένα</w:t>
      </w:r>
      <w:r>
        <w:rPr>
          <w:rFonts w:eastAsia="Times New Roman"/>
          <w:szCs w:val="24"/>
        </w:rPr>
        <w:t>ν</w:t>
      </w:r>
      <w:r w:rsidRPr="00DB2964">
        <w:rPr>
          <w:rFonts w:eastAsia="Times New Roman"/>
          <w:szCs w:val="24"/>
        </w:rPr>
        <w:t xml:space="preserve"> άλλο κρίσιμο</w:t>
      </w:r>
      <w:r>
        <w:rPr>
          <w:rFonts w:eastAsia="Times New Roman"/>
          <w:szCs w:val="24"/>
        </w:rPr>
        <w:t xml:space="preserve"> για τα εθνικά </w:t>
      </w:r>
      <w:r w:rsidRPr="00DB2964">
        <w:rPr>
          <w:rFonts w:eastAsia="Times New Roman"/>
          <w:szCs w:val="24"/>
        </w:rPr>
        <w:t>συμφέροντα χώρο</w:t>
      </w:r>
      <w:r>
        <w:rPr>
          <w:rFonts w:eastAsia="Times New Roman"/>
          <w:szCs w:val="24"/>
        </w:rPr>
        <w:t>,</w:t>
      </w:r>
      <w:r w:rsidRPr="00DB2964">
        <w:rPr>
          <w:rFonts w:eastAsia="Times New Roman"/>
          <w:szCs w:val="24"/>
        </w:rPr>
        <w:t xml:space="preserve"> την επιβεβαίωση του δικαιώματο</w:t>
      </w:r>
      <w:r w:rsidRPr="00DB2964">
        <w:rPr>
          <w:rFonts w:eastAsia="Times New Roman"/>
          <w:szCs w:val="24"/>
        </w:rPr>
        <w:t>ς της Κύπρου να ασκεί τα κυριαρχικά της δικαιώματα στις πλουτοπαραγωγικές τις πηγές</w:t>
      </w:r>
      <w:r>
        <w:rPr>
          <w:rFonts w:eastAsia="Times New Roman"/>
          <w:szCs w:val="24"/>
        </w:rPr>
        <w:t>.</w:t>
      </w:r>
      <w:r w:rsidRPr="00DB2964">
        <w:rPr>
          <w:rFonts w:eastAsia="Times New Roman"/>
          <w:szCs w:val="24"/>
        </w:rPr>
        <w:t xml:space="preserve"> </w:t>
      </w:r>
      <w:r>
        <w:rPr>
          <w:rFonts w:eastAsia="Times New Roman"/>
          <w:szCs w:val="24"/>
        </w:rPr>
        <w:t>Ε</w:t>
      </w:r>
      <w:r w:rsidRPr="00DB2964">
        <w:rPr>
          <w:rFonts w:eastAsia="Times New Roman"/>
          <w:szCs w:val="24"/>
        </w:rPr>
        <w:t>πομένως</w:t>
      </w:r>
      <w:r>
        <w:rPr>
          <w:rFonts w:eastAsia="Times New Roman"/>
          <w:szCs w:val="24"/>
        </w:rPr>
        <w:t xml:space="preserve"> ακριβώς</w:t>
      </w:r>
      <w:r w:rsidRPr="00DB2964">
        <w:rPr>
          <w:rFonts w:eastAsia="Times New Roman"/>
          <w:szCs w:val="24"/>
        </w:rPr>
        <w:t xml:space="preserve"> αντίθετη είναι η κατάσταση από αυτή που περιγράψετε</w:t>
      </w:r>
      <w:r>
        <w:rPr>
          <w:rFonts w:eastAsia="Times New Roman"/>
          <w:szCs w:val="24"/>
        </w:rPr>
        <w:t>.</w:t>
      </w:r>
    </w:p>
    <w:p w14:paraId="110FEE56" w14:textId="77777777" w:rsidR="002E41A8" w:rsidRDefault="00A20863">
      <w:pPr>
        <w:tabs>
          <w:tab w:val="center" w:pos="4753"/>
          <w:tab w:val="left" w:pos="6156"/>
        </w:tabs>
        <w:spacing w:line="600" w:lineRule="auto"/>
        <w:ind w:firstLine="720"/>
        <w:jc w:val="both"/>
        <w:rPr>
          <w:rFonts w:eastAsia="Times New Roman"/>
          <w:szCs w:val="24"/>
        </w:rPr>
      </w:pPr>
      <w:r w:rsidRPr="00DB2964">
        <w:rPr>
          <w:rFonts w:eastAsia="Times New Roman"/>
          <w:szCs w:val="24"/>
        </w:rPr>
        <w:t xml:space="preserve">Προφανώς δεν μπορεί να ακολουθήσει η χώρα </w:t>
      </w:r>
      <w:r>
        <w:rPr>
          <w:rFonts w:eastAsia="Times New Roman"/>
          <w:szCs w:val="24"/>
        </w:rPr>
        <w:t>μας -</w:t>
      </w:r>
      <w:r w:rsidRPr="00DB2964">
        <w:rPr>
          <w:rFonts w:eastAsia="Times New Roman"/>
          <w:szCs w:val="24"/>
        </w:rPr>
        <w:t xml:space="preserve">ακριβώς επειδή είναι δύναμη </w:t>
      </w:r>
      <w:r>
        <w:rPr>
          <w:rFonts w:eastAsia="Times New Roman"/>
          <w:szCs w:val="24"/>
        </w:rPr>
        <w:t>ε</w:t>
      </w:r>
      <w:r w:rsidRPr="00DB2964">
        <w:rPr>
          <w:rFonts w:eastAsia="Times New Roman"/>
          <w:szCs w:val="24"/>
        </w:rPr>
        <w:t>ιρήνης</w:t>
      </w:r>
      <w:r>
        <w:rPr>
          <w:rFonts w:eastAsia="Times New Roman"/>
          <w:szCs w:val="24"/>
        </w:rPr>
        <w:t>,</w:t>
      </w:r>
      <w:r w:rsidRPr="00DB2964">
        <w:rPr>
          <w:rFonts w:eastAsia="Times New Roman"/>
          <w:szCs w:val="24"/>
        </w:rPr>
        <w:t xml:space="preserve"> νηφαλιότητας και </w:t>
      </w:r>
      <w:r w:rsidRPr="00DB2964">
        <w:rPr>
          <w:rFonts w:eastAsia="Times New Roman"/>
          <w:szCs w:val="24"/>
        </w:rPr>
        <w:t xml:space="preserve">βασισμένη στο </w:t>
      </w:r>
      <w:r>
        <w:rPr>
          <w:rFonts w:eastAsia="Times New Roman"/>
          <w:szCs w:val="24"/>
        </w:rPr>
        <w:t>Δ</w:t>
      </w:r>
      <w:r w:rsidRPr="00DB2964">
        <w:rPr>
          <w:rFonts w:eastAsia="Times New Roman"/>
          <w:szCs w:val="24"/>
        </w:rPr>
        <w:t xml:space="preserve">ιεθνές </w:t>
      </w:r>
      <w:r>
        <w:rPr>
          <w:rFonts w:eastAsia="Times New Roman"/>
          <w:szCs w:val="24"/>
        </w:rPr>
        <w:t>Δ</w:t>
      </w:r>
      <w:r w:rsidRPr="00DB2964">
        <w:rPr>
          <w:rFonts w:eastAsia="Times New Roman"/>
          <w:szCs w:val="24"/>
        </w:rPr>
        <w:t>ίκαιο</w:t>
      </w:r>
      <w:r>
        <w:rPr>
          <w:rFonts w:eastAsia="Times New Roman"/>
          <w:szCs w:val="24"/>
        </w:rPr>
        <w:t>,</w:t>
      </w:r>
      <w:r w:rsidRPr="00DB2964">
        <w:rPr>
          <w:rFonts w:eastAsia="Times New Roman"/>
          <w:szCs w:val="24"/>
        </w:rPr>
        <w:t xml:space="preserve"> πυλώνας σταθερότητας και </w:t>
      </w:r>
      <w:r>
        <w:rPr>
          <w:rFonts w:eastAsia="Times New Roman"/>
          <w:szCs w:val="24"/>
        </w:rPr>
        <w:t>α</w:t>
      </w:r>
      <w:r w:rsidRPr="00DB2964">
        <w:rPr>
          <w:rFonts w:eastAsia="Times New Roman"/>
          <w:szCs w:val="24"/>
        </w:rPr>
        <w:t>σφάλειας στην περιοχή</w:t>
      </w:r>
      <w:r>
        <w:rPr>
          <w:rFonts w:eastAsia="Times New Roman"/>
          <w:szCs w:val="24"/>
        </w:rPr>
        <w:t>-</w:t>
      </w:r>
      <w:r w:rsidRPr="00DB2964">
        <w:rPr>
          <w:rFonts w:eastAsia="Times New Roman"/>
          <w:szCs w:val="24"/>
        </w:rPr>
        <w:t xml:space="preserve"> τη ρητορική της άλλης πλευράς</w:t>
      </w:r>
      <w:r>
        <w:rPr>
          <w:rFonts w:eastAsia="Times New Roman"/>
          <w:szCs w:val="24"/>
        </w:rPr>
        <w:t>.</w:t>
      </w:r>
      <w:r w:rsidRPr="00DB2964">
        <w:rPr>
          <w:rFonts w:eastAsia="Times New Roman"/>
          <w:szCs w:val="24"/>
        </w:rPr>
        <w:t xml:space="preserve"> </w:t>
      </w:r>
      <w:r>
        <w:rPr>
          <w:rFonts w:eastAsia="Times New Roman"/>
          <w:szCs w:val="24"/>
        </w:rPr>
        <w:t>Ό</w:t>
      </w:r>
      <w:r w:rsidRPr="00DB2964">
        <w:rPr>
          <w:rFonts w:eastAsia="Times New Roman"/>
          <w:szCs w:val="24"/>
        </w:rPr>
        <w:t xml:space="preserve">ταν ακούμε στην τουρκική Βουλή ότι </w:t>
      </w:r>
      <w:r>
        <w:rPr>
          <w:rFonts w:eastAsia="Times New Roman"/>
          <w:szCs w:val="24"/>
        </w:rPr>
        <w:t>«</w:t>
      </w:r>
      <w:r w:rsidRPr="00DB2964">
        <w:rPr>
          <w:rFonts w:eastAsia="Times New Roman"/>
          <w:szCs w:val="24"/>
        </w:rPr>
        <w:t xml:space="preserve">η </w:t>
      </w:r>
      <w:proofErr w:type="spellStart"/>
      <w:r>
        <w:rPr>
          <w:rFonts w:eastAsia="Times New Roman"/>
          <w:szCs w:val="24"/>
        </w:rPr>
        <w:t>Αϊσέ</w:t>
      </w:r>
      <w:proofErr w:type="spellEnd"/>
      <w:r w:rsidRPr="00DB2964">
        <w:rPr>
          <w:rFonts w:eastAsia="Times New Roman"/>
          <w:szCs w:val="24"/>
        </w:rPr>
        <w:t xml:space="preserve"> πρέπει να ξανακάνει διακοπές στην Κύπρο</w:t>
      </w:r>
      <w:r>
        <w:rPr>
          <w:rFonts w:eastAsia="Times New Roman"/>
          <w:szCs w:val="24"/>
        </w:rPr>
        <w:t>»</w:t>
      </w:r>
      <w:r w:rsidRPr="00DB2964">
        <w:rPr>
          <w:rFonts w:eastAsia="Times New Roman"/>
          <w:szCs w:val="24"/>
        </w:rPr>
        <w:t xml:space="preserve"> </w:t>
      </w:r>
      <w:r>
        <w:rPr>
          <w:rFonts w:eastAsia="Times New Roman"/>
          <w:szCs w:val="24"/>
        </w:rPr>
        <w:t>–δ</w:t>
      </w:r>
      <w:r w:rsidRPr="00DB2964">
        <w:rPr>
          <w:rFonts w:eastAsia="Times New Roman"/>
          <w:szCs w:val="24"/>
        </w:rPr>
        <w:t>ηλαδή</w:t>
      </w:r>
      <w:r>
        <w:rPr>
          <w:rFonts w:eastAsia="Times New Roman"/>
          <w:szCs w:val="24"/>
        </w:rPr>
        <w:t>,</w:t>
      </w:r>
      <w:r w:rsidRPr="00DB2964">
        <w:rPr>
          <w:rFonts w:eastAsia="Times New Roman"/>
          <w:szCs w:val="24"/>
        </w:rPr>
        <w:t xml:space="preserve"> άμεση απειλή για την επανάληψη τουρκικής εισβολής</w:t>
      </w:r>
      <w:r>
        <w:rPr>
          <w:rFonts w:eastAsia="Times New Roman"/>
          <w:szCs w:val="24"/>
        </w:rPr>
        <w:t>-</w:t>
      </w:r>
      <w:r w:rsidRPr="00DB2964">
        <w:rPr>
          <w:rFonts w:eastAsia="Times New Roman"/>
          <w:szCs w:val="24"/>
        </w:rPr>
        <w:t xml:space="preserve"> δ</w:t>
      </w:r>
      <w:r w:rsidRPr="00DB2964">
        <w:rPr>
          <w:rFonts w:eastAsia="Times New Roman"/>
          <w:szCs w:val="24"/>
        </w:rPr>
        <w:t xml:space="preserve">εν θα απαντάμε εμείς λέγοντας ότι θα σας στείλουμε στην </w:t>
      </w:r>
      <w:r>
        <w:rPr>
          <w:rFonts w:eastAsia="Times New Roman"/>
          <w:szCs w:val="24"/>
        </w:rPr>
        <w:t>«</w:t>
      </w:r>
      <w:r w:rsidRPr="00DB2964">
        <w:rPr>
          <w:rFonts w:eastAsia="Times New Roman"/>
          <w:szCs w:val="24"/>
        </w:rPr>
        <w:t>Κόκκινη Μηλιά</w:t>
      </w:r>
      <w:r>
        <w:rPr>
          <w:rFonts w:eastAsia="Times New Roman"/>
          <w:szCs w:val="24"/>
        </w:rPr>
        <w:t>»,</w:t>
      </w:r>
      <w:r w:rsidRPr="00DB2964">
        <w:rPr>
          <w:rFonts w:eastAsia="Times New Roman"/>
          <w:szCs w:val="24"/>
        </w:rPr>
        <w:t xml:space="preserve"> </w:t>
      </w:r>
      <w:r>
        <w:rPr>
          <w:rFonts w:eastAsia="Times New Roman"/>
          <w:szCs w:val="24"/>
        </w:rPr>
        <w:t>γ</w:t>
      </w:r>
      <w:r w:rsidRPr="00DB2964">
        <w:rPr>
          <w:rFonts w:eastAsia="Times New Roman"/>
          <w:szCs w:val="24"/>
        </w:rPr>
        <w:t xml:space="preserve">ιατί δεν είναι ο χαρακτήρας της χώρας μας αυτός και δεν είναι πειστικά παρόμοια </w:t>
      </w:r>
      <w:r>
        <w:rPr>
          <w:rFonts w:eastAsia="Times New Roman"/>
          <w:szCs w:val="24"/>
        </w:rPr>
        <w:t>«</w:t>
      </w:r>
      <w:r w:rsidRPr="00DB2964">
        <w:rPr>
          <w:rFonts w:eastAsia="Times New Roman"/>
          <w:szCs w:val="24"/>
        </w:rPr>
        <w:t>επιχειρήματα</w:t>
      </w:r>
      <w:r>
        <w:rPr>
          <w:rFonts w:eastAsia="Times New Roman"/>
          <w:szCs w:val="24"/>
        </w:rPr>
        <w:t>»</w:t>
      </w:r>
      <w:r>
        <w:rPr>
          <w:rFonts w:eastAsia="Times New Roman"/>
          <w:szCs w:val="24"/>
        </w:rPr>
        <w:t>.</w:t>
      </w:r>
    </w:p>
    <w:p w14:paraId="110FEE57" w14:textId="77777777" w:rsidR="002E41A8" w:rsidRDefault="00A20863">
      <w:pPr>
        <w:tabs>
          <w:tab w:val="center" w:pos="4753"/>
          <w:tab w:val="left" w:pos="6156"/>
        </w:tabs>
        <w:spacing w:line="600" w:lineRule="auto"/>
        <w:ind w:firstLine="720"/>
        <w:jc w:val="both"/>
        <w:rPr>
          <w:rFonts w:eastAsia="Times New Roman"/>
          <w:szCs w:val="24"/>
        </w:rPr>
      </w:pPr>
      <w:r>
        <w:rPr>
          <w:rFonts w:eastAsia="Times New Roman"/>
          <w:szCs w:val="24"/>
        </w:rPr>
        <w:t>Ω</w:t>
      </w:r>
      <w:r w:rsidRPr="00DB2964">
        <w:rPr>
          <w:rFonts w:eastAsia="Times New Roman"/>
          <w:szCs w:val="24"/>
        </w:rPr>
        <w:t>ς προς τα συγκεκριμένα τα οποία αναφέρ</w:t>
      </w:r>
      <w:r>
        <w:rPr>
          <w:rFonts w:eastAsia="Times New Roman"/>
          <w:szCs w:val="24"/>
        </w:rPr>
        <w:t xml:space="preserve">ατε, </w:t>
      </w:r>
      <w:r w:rsidRPr="00DB2964">
        <w:rPr>
          <w:rFonts w:eastAsia="Times New Roman"/>
          <w:szCs w:val="24"/>
        </w:rPr>
        <w:t>τα στατιστικά στοιχεία τα οποία έχουμε</w:t>
      </w:r>
      <w:r>
        <w:rPr>
          <w:rFonts w:eastAsia="Times New Roman"/>
          <w:szCs w:val="24"/>
        </w:rPr>
        <w:t>,</w:t>
      </w:r>
      <w:r w:rsidRPr="00DB2964">
        <w:rPr>
          <w:rFonts w:eastAsia="Times New Roman"/>
          <w:szCs w:val="24"/>
        </w:rPr>
        <w:t xml:space="preserve"> δε</w:t>
      </w:r>
      <w:r w:rsidRPr="00DB2964">
        <w:rPr>
          <w:rFonts w:eastAsia="Times New Roman"/>
          <w:szCs w:val="24"/>
        </w:rPr>
        <w:t xml:space="preserve">ν δείχνουν ποσοτική διαφορά των συνεχών αυτών πολιτικών </w:t>
      </w:r>
      <w:r>
        <w:rPr>
          <w:rFonts w:eastAsia="Times New Roman"/>
          <w:szCs w:val="24"/>
        </w:rPr>
        <w:t>πρόκλησης</w:t>
      </w:r>
      <w:r w:rsidRPr="00DB2964">
        <w:rPr>
          <w:rFonts w:eastAsia="Times New Roman"/>
          <w:szCs w:val="24"/>
        </w:rPr>
        <w:t xml:space="preserve"> στο Αιγαίο κατά το</w:t>
      </w:r>
      <w:r>
        <w:rPr>
          <w:rFonts w:eastAsia="Times New Roman"/>
          <w:szCs w:val="24"/>
        </w:rPr>
        <w:t>ν</w:t>
      </w:r>
      <w:r w:rsidRPr="00DB2964">
        <w:rPr>
          <w:rFonts w:eastAsia="Times New Roman"/>
          <w:szCs w:val="24"/>
        </w:rPr>
        <w:t xml:space="preserve"> μήνα Οκτώβριο</w:t>
      </w:r>
      <w:r>
        <w:rPr>
          <w:rFonts w:eastAsia="Times New Roman"/>
          <w:szCs w:val="24"/>
        </w:rPr>
        <w:t>.</w:t>
      </w:r>
      <w:r w:rsidRPr="00DB2964">
        <w:rPr>
          <w:rFonts w:eastAsia="Times New Roman"/>
          <w:szCs w:val="24"/>
        </w:rPr>
        <w:t xml:space="preserve"> </w:t>
      </w:r>
      <w:r>
        <w:rPr>
          <w:rFonts w:eastAsia="Times New Roman"/>
          <w:szCs w:val="24"/>
        </w:rPr>
        <w:t>Ε</w:t>
      </w:r>
      <w:r w:rsidRPr="00DB2964">
        <w:rPr>
          <w:rFonts w:eastAsia="Times New Roman"/>
          <w:szCs w:val="24"/>
        </w:rPr>
        <w:t>ίναι αλήθει</w:t>
      </w:r>
      <w:r>
        <w:rPr>
          <w:rFonts w:eastAsia="Times New Roman"/>
          <w:szCs w:val="24"/>
        </w:rPr>
        <w:t>α ότι η παρουσία του «</w:t>
      </w:r>
      <w:r>
        <w:rPr>
          <w:rFonts w:eastAsia="Times New Roman"/>
          <w:szCs w:val="24"/>
        </w:rPr>
        <w:t>ΜΠΑΡΜΠΑΡΟΣ</w:t>
      </w:r>
      <w:r>
        <w:rPr>
          <w:rFonts w:eastAsia="Times New Roman"/>
          <w:szCs w:val="24"/>
        </w:rPr>
        <w:t>»</w:t>
      </w:r>
      <w:r w:rsidRPr="00DB2964">
        <w:rPr>
          <w:rFonts w:eastAsia="Times New Roman"/>
          <w:szCs w:val="24"/>
        </w:rPr>
        <w:t xml:space="preserve"> δίνει ποιοτικά </w:t>
      </w:r>
      <w:r>
        <w:rPr>
          <w:rFonts w:eastAsia="Times New Roman"/>
          <w:szCs w:val="24"/>
        </w:rPr>
        <w:t>μια</w:t>
      </w:r>
      <w:r w:rsidRPr="00DB2964">
        <w:rPr>
          <w:rFonts w:eastAsia="Times New Roman"/>
          <w:szCs w:val="24"/>
        </w:rPr>
        <w:t xml:space="preserve"> νέα </w:t>
      </w:r>
      <w:r>
        <w:rPr>
          <w:rFonts w:eastAsia="Times New Roman"/>
          <w:szCs w:val="24"/>
        </w:rPr>
        <w:t>υφή</w:t>
      </w:r>
      <w:r w:rsidRPr="00DB2964">
        <w:rPr>
          <w:rFonts w:eastAsia="Times New Roman"/>
          <w:szCs w:val="24"/>
        </w:rPr>
        <w:t xml:space="preserve"> στην τακτική </w:t>
      </w:r>
      <w:r w:rsidRPr="00DB2964">
        <w:rPr>
          <w:rFonts w:eastAsia="Times New Roman"/>
          <w:szCs w:val="24"/>
        </w:rPr>
        <w:lastRenderedPageBreak/>
        <w:t>αυτή της Τουρκίας</w:t>
      </w:r>
      <w:r>
        <w:rPr>
          <w:rFonts w:eastAsia="Times New Roman"/>
          <w:szCs w:val="24"/>
        </w:rPr>
        <w:t>,</w:t>
      </w:r>
      <w:r w:rsidRPr="00DB2964">
        <w:rPr>
          <w:rFonts w:eastAsia="Times New Roman"/>
          <w:szCs w:val="24"/>
        </w:rPr>
        <w:t xml:space="preserve"> </w:t>
      </w:r>
      <w:r>
        <w:rPr>
          <w:rFonts w:eastAsia="Times New Roman"/>
          <w:szCs w:val="24"/>
        </w:rPr>
        <w:t>ό</w:t>
      </w:r>
      <w:r w:rsidRPr="00DB2964">
        <w:rPr>
          <w:rFonts w:eastAsia="Times New Roman"/>
          <w:szCs w:val="24"/>
        </w:rPr>
        <w:t xml:space="preserve">μως απαντήθηκε με διάβημα διαμαρτυρίας στις 18 </w:t>
      </w:r>
      <w:r w:rsidRPr="00DB2964">
        <w:rPr>
          <w:rFonts w:eastAsia="Times New Roman"/>
          <w:szCs w:val="24"/>
        </w:rPr>
        <w:t>Οκτωβρίου</w:t>
      </w:r>
      <w:r>
        <w:rPr>
          <w:rFonts w:eastAsia="Times New Roman"/>
          <w:szCs w:val="24"/>
        </w:rPr>
        <w:t>,</w:t>
      </w:r>
      <w:r w:rsidRPr="00DB2964">
        <w:rPr>
          <w:rFonts w:eastAsia="Times New Roman"/>
          <w:szCs w:val="24"/>
        </w:rPr>
        <w:t xml:space="preserve"> οπότε και επιδόθηκε σχετική </w:t>
      </w:r>
      <w:r>
        <w:rPr>
          <w:rFonts w:eastAsia="Times New Roman"/>
          <w:szCs w:val="24"/>
        </w:rPr>
        <w:t>ρ</w:t>
      </w:r>
      <w:r w:rsidRPr="00DB2964">
        <w:rPr>
          <w:rFonts w:eastAsia="Times New Roman"/>
          <w:szCs w:val="24"/>
        </w:rPr>
        <w:t>ηματική διακοίνωση διαμαρτυρίας προς τον</w:t>
      </w:r>
      <w:r>
        <w:rPr>
          <w:rFonts w:eastAsia="Times New Roman"/>
          <w:szCs w:val="24"/>
        </w:rPr>
        <w:t xml:space="preserve"> εδώ</w:t>
      </w:r>
      <w:r w:rsidRPr="00DB2964">
        <w:rPr>
          <w:rFonts w:eastAsia="Times New Roman"/>
          <w:szCs w:val="24"/>
        </w:rPr>
        <w:t xml:space="preserve"> Τούρκο </w:t>
      </w:r>
      <w:r>
        <w:rPr>
          <w:rFonts w:eastAsia="Times New Roman"/>
          <w:szCs w:val="24"/>
        </w:rPr>
        <w:t>π</w:t>
      </w:r>
      <w:r w:rsidRPr="00DB2964">
        <w:rPr>
          <w:rFonts w:eastAsia="Times New Roman"/>
          <w:szCs w:val="24"/>
        </w:rPr>
        <w:t>ρέσβη</w:t>
      </w:r>
      <w:r>
        <w:rPr>
          <w:rFonts w:eastAsia="Times New Roman"/>
          <w:szCs w:val="24"/>
        </w:rPr>
        <w:t>.</w:t>
      </w:r>
    </w:p>
    <w:p w14:paraId="110FEE58" w14:textId="77777777" w:rsidR="002E41A8" w:rsidRDefault="00A20863">
      <w:pPr>
        <w:tabs>
          <w:tab w:val="center" w:pos="4753"/>
          <w:tab w:val="left" w:pos="6156"/>
        </w:tabs>
        <w:spacing w:line="600" w:lineRule="auto"/>
        <w:ind w:firstLine="720"/>
        <w:jc w:val="both"/>
        <w:rPr>
          <w:rFonts w:eastAsia="Times New Roman"/>
          <w:szCs w:val="24"/>
        </w:rPr>
      </w:pPr>
      <w:r>
        <w:rPr>
          <w:rFonts w:eastAsia="Times New Roman"/>
          <w:szCs w:val="24"/>
        </w:rPr>
        <w:t>Επίσης,</w:t>
      </w:r>
      <w:r w:rsidRPr="00DB2964">
        <w:rPr>
          <w:rFonts w:eastAsia="Times New Roman"/>
          <w:szCs w:val="24"/>
        </w:rPr>
        <w:t xml:space="preserve"> </w:t>
      </w:r>
      <w:r>
        <w:rPr>
          <w:rFonts w:eastAsia="Times New Roman"/>
          <w:szCs w:val="24"/>
        </w:rPr>
        <w:t>η</w:t>
      </w:r>
      <w:r w:rsidRPr="00DB2964">
        <w:rPr>
          <w:rFonts w:eastAsia="Times New Roman"/>
          <w:szCs w:val="24"/>
        </w:rPr>
        <w:t xml:space="preserve"> αναφορά σας στου</w:t>
      </w:r>
      <w:r>
        <w:rPr>
          <w:rFonts w:eastAsia="Times New Roman"/>
          <w:szCs w:val="24"/>
        </w:rPr>
        <w:t>ς διαύλους επικοινωνίας και στη</w:t>
      </w:r>
      <w:r w:rsidRPr="00DB2964">
        <w:rPr>
          <w:rFonts w:eastAsia="Times New Roman"/>
          <w:szCs w:val="24"/>
        </w:rPr>
        <w:t xml:space="preserve"> δήλωση του Πρωθυπουργού και πάλι νομίζω ότι δεν είναι ευτυχής</w:t>
      </w:r>
      <w:r>
        <w:rPr>
          <w:rFonts w:eastAsia="Times New Roman"/>
          <w:szCs w:val="24"/>
        </w:rPr>
        <w:t>,</w:t>
      </w:r>
      <w:r w:rsidRPr="00DB2964">
        <w:rPr>
          <w:rFonts w:eastAsia="Times New Roman"/>
          <w:szCs w:val="24"/>
        </w:rPr>
        <w:t xml:space="preserve"> γιατί </w:t>
      </w:r>
      <w:r>
        <w:rPr>
          <w:rFonts w:eastAsia="Times New Roman"/>
          <w:szCs w:val="24"/>
        </w:rPr>
        <w:t>ο Π</w:t>
      </w:r>
      <w:r w:rsidRPr="00DB2964">
        <w:rPr>
          <w:rFonts w:eastAsia="Times New Roman"/>
          <w:szCs w:val="24"/>
        </w:rPr>
        <w:t xml:space="preserve">ρωθυπουργός δεν </w:t>
      </w:r>
      <w:r>
        <w:rPr>
          <w:rFonts w:eastAsia="Times New Roman"/>
          <w:szCs w:val="24"/>
        </w:rPr>
        <w:t>μίλησε</w:t>
      </w:r>
      <w:r w:rsidRPr="00DB2964">
        <w:rPr>
          <w:rFonts w:eastAsia="Times New Roman"/>
          <w:szCs w:val="24"/>
        </w:rPr>
        <w:t xml:space="preserve"> για</w:t>
      </w:r>
      <w:r w:rsidRPr="00DB2964">
        <w:rPr>
          <w:rFonts w:eastAsia="Times New Roman"/>
          <w:szCs w:val="24"/>
        </w:rPr>
        <w:t xml:space="preserve"> βελτίωση της κατάστασης στον μεταξύ μας διάλογο</w:t>
      </w:r>
      <w:r>
        <w:rPr>
          <w:rFonts w:eastAsia="Times New Roman"/>
          <w:szCs w:val="24"/>
        </w:rPr>
        <w:t>.</w:t>
      </w:r>
      <w:r w:rsidRPr="00DB2964">
        <w:rPr>
          <w:rFonts w:eastAsia="Times New Roman"/>
          <w:szCs w:val="24"/>
        </w:rPr>
        <w:t xml:space="preserve"> </w:t>
      </w:r>
      <w:r>
        <w:rPr>
          <w:rFonts w:eastAsia="Times New Roman"/>
          <w:szCs w:val="24"/>
        </w:rPr>
        <w:t>Ε</w:t>
      </w:r>
      <w:r w:rsidRPr="00DB2964">
        <w:rPr>
          <w:rFonts w:eastAsia="Times New Roman"/>
          <w:szCs w:val="24"/>
        </w:rPr>
        <w:t xml:space="preserve">ίπε απλώς ότι υπάρχει </w:t>
      </w:r>
      <w:r>
        <w:rPr>
          <w:rFonts w:eastAsia="Times New Roman"/>
          <w:szCs w:val="24"/>
        </w:rPr>
        <w:t>μια</w:t>
      </w:r>
      <w:r w:rsidRPr="00DB2964">
        <w:rPr>
          <w:rFonts w:eastAsia="Times New Roman"/>
          <w:szCs w:val="24"/>
        </w:rPr>
        <w:t xml:space="preserve"> σχετική βελτίωση του κλίματος</w:t>
      </w:r>
      <w:r>
        <w:rPr>
          <w:rFonts w:eastAsia="Times New Roman"/>
          <w:szCs w:val="24"/>
        </w:rPr>
        <w:t>,</w:t>
      </w:r>
      <w:r w:rsidRPr="00DB2964">
        <w:rPr>
          <w:rFonts w:eastAsia="Times New Roman"/>
          <w:szCs w:val="24"/>
        </w:rPr>
        <w:t xml:space="preserve"> </w:t>
      </w:r>
      <w:r>
        <w:rPr>
          <w:rFonts w:eastAsia="Times New Roman"/>
          <w:szCs w:val="24"/>
        </w:rPr>
        <w:t>μια</w:t>
      </w:r>
      <w:r w:rsidRPr="00DB2964">
        <w:rPr>
          <w:rFonts w:eastAsia="Times New Roman"/>
          <w:szCs w:val="24"/>
        </w:rPr>
        <w:t xml:space="preserve"> θετική βελτίωση του κλίματος στις ελληνοτουρκικές σχέσεις</w:t>
      </w:r>
      <w:r>
        <w:rPr>
          <w:rFonts w:eastAsia="Times New Roman"/>
          <w:szCs w:val="24"/>
        </w:rPr>
        <w:t>.</w:t>
      </w:r>
      <w:r w:rsidRPr="00DB2964">
        <w:rPr>
          <w:rFonts w:eastAsia="Times New Roman"/>
          <w:szCs w:val="24"/>
        </w:rPr>
        <w:t xml:space="preserve"> </w:t>
      </w:r>
      <w:r>
        <w:rPr>
          <w:rFonts w:eastAsia="Times New Roman"/>
          <w:szCs w:val="24"/>
        </w:rPr>
        <w:t>Πού</w:t>
      </w:r>
      <w:r w:rsidRPr="00DB2964">
        <w:rPr>
          <w:rFonts w:eastAsia="Times New Roman"/>
          <w:szCs w:val="24"/>
        </w:rPr>
        <w:t xml:space="preserve"> συνίσταται αυτή η βελτίωση</w:t>
      </w:r>
      <w:r>
        <w:rPr>
          <w:rFonts w:eastAsia="Times New Roman"/>
          <w:szCs w:val="24"/>
        </w:rPr>
        <w:t>;</w:t>
      </w:r>
      <w:r w:rsidRPr="00DB2964">
        <w:rPr>
          <w:rFonts w:eastAsia="Times New Roman"/>
          <w:szCs w:val="24"/>
        </w:rPr>
        <w:t xml:space="preserve"> </w:t>
      </w:r>
      <w:r>
        <w:rPr>
          <w:rFonts w:eastAsia="Times New Roman"/>
          <w:szCs w:val="24"/>
        </w:rPr>
        <w:t>Ε</w:t>
      </w:r>
      <w:r w:rsidRPr="00DB2964">
        <w:rPr>
          <w:rFonts w:eastAsia="Times New Roman"/>
          <w:szCs w:val="24"/>
        </w:rPr>
        <w:t xml:space="preserve">νώ </w:t>
      </w:r>
      <w:r>
        <w:rPr>
          <w:rFonts w:eastAsia="Times New Roman"/>
          <w:szCs w:val="24"/>
        </w:rPr>
        <w:t>π</w:t>
      </w:r>
      <w:r w:rsidRPr="00DB2964">
        <w:rPr>
          <w:rFonts w:eastAsia="Times New Roman"/>
          <w:szCs w:val="24"/>
        </w:rPr>
        <w:t xml:space="preserve">ράγματι έχει σταματήσει ο διάλογος </w:t>
      </w:r>
      <w:r>
        <w:rPr>
          <w:rFonts w:eastAsia="Times New Roman"/>
          <w:szCs w:val="24"/>
        </w:rPr>
        <w:t>-</w:t>
      </w:r>
      <w:r w:rsidRPr="00DB2964">
        <w:rPr>
          <w:rFonts w:eastAsia="Times New Roman"/>
          <w:szCs w:val="24"/>
        </w:rPr>
        <w:t>είναι ορθά α</w:t>
      </w:r>
      <w:r w:rsidRPr="00DB2964">
        <w:rPr>
          <w:rFonts w:eastAsia="Times New Roman"/>
          <w:szCs w:val="24"/>
        </w:rPr>
        <w:t>υτά τα οποία είπατε</w:t>
      </w:r>
      <w:r>
        <w:rPr>
          <w:rFonts w:eastAsia="Times New Roman"/>
          <w:szCs w:val="24"/>
        </w:rPr>
        <w:t>-</w:t>
      </w:r>
      <w:r w:rsidRPr="00DB2964">
        <w:rPr>
          <w:rFonts w:eastAsia="Times New Roman"/>
          <w:szCs w:val="24"/>
        </w:rPr>
        <w:t xml:space="preserve"> </w:t>
      </w:r>
      <w:r>
        <w:rPr>
          <w:rFonts w:eastAsia="Times New Roman"/>
          <w:szCs w:val="24"/>
        </w:rPr>
        <w:t>ό</w:t>
      </w:r>
      <w:r w:rsidRPr="00DB2964">
        <w:rPr>
          <w:rFonts w:eastAsia="Times New Roman"/>
          <w:szCs w:val="24"/>
        </w:rPr>
        <w:t>χι λόγω δικής μας βούλησης</w:t>
      </w:r>
      <w:r>
        <w:rPr>
          <w:rFonts w:eastAsia="Times New Roman"/>
          <w:szCs w:val="24"/>
        </w:rPr>
        <w:t>,</w:t>
      </w:r>
      <w:r w:rsidRPr="00DB2964">
        <w:rPr>
          <w:rFonts w:eastAsia="Times New Roman"/>
          <w:szCs w:val="24"/>
        </w:rPr>
        <w:t xml:space="preserve"> αλλά λόγω </w:t>
      </w:r>
      <w:r>
        <w:rPr>
          <w:rFonts w:eastAsia="Times New Roman"/>
          <w:szCs w:val="24"/>
        </w:rPr>
        <w:t>των</w:t>
      </w:r>
      <w:r w:rsidRPr="00DB2964">
        <w:rPr>
          <w:rFonts w:eastAsia="Times New Roman"/>
          <w:szCs w:val="24"/>
        </w:rPr>
        <w:t xml:space="preserve"> προκλητικ</w:t>
      </w:r>
      <w:r>
        <w:rPr>
          <w:rFonts w:eastAsia="Times New Roman"/>
          <w:szCs w:val="24"/>
        </w:rPr>
        <w:t>ών</w:t>
      </w:r>
      <w:r w:rsidRPr="00DB2964">
        <w:rPr>
          <w:rFonts w:eastAsia="Times New Roman"/>
          <w:szCs w:val="24"/>
        </w:rPr>
        <w:t xml:space="preserve"> κινήσεων της άλλης πλευράς που δεν επιτρέπουν το</w:t>
      </w:r>
      <w:r>
        <w:rPr>
          <w:rFonts w:eastAsia="Times New Roman"/>
          <w:szCs w:val="24"/>
        </w:rPr>
        <w:t>ν</w:t>
      </w:r>
      <w:r w:rsidRPr="00DB2964">
        <w:rPr>
          <w:rFonts w:eastAsia="Times New Roman"/>
          <w:szCs w:val="24"/>
        </w:rPr>
        <w:t xml:space="preserve"> διάλογο</w:t>
      </w:r>
      <w:r>
        <w:rPr>
          <w:rFonts w:eastAsia="Times New Roman"/>
          <w:szCs w:val="24"/>
        </w:rPr>
        <w:t xml:space="preserve"> -μολονότι εμείς </w:t>
      </w:r>
      <w:r w:rsidRPr="00696088">
        <w:rPr>
          <w:rFonts w:eastAsia="Times New Roman"/>
          <w:szCs w:val="24"/>
        </w:rPr>
        <w:t xml:space="preserve">επανειλημμένα </w:t>
      </w:r>
      <w:r>
        <w:rPr>
          <w:rFonts w:eastAsia="Times New Roman"/>
          <w:szCs w:val="24"/>
        </w:rPr>
        <w:t>έχουμε ζητήσει</w:t>
      </w:r>
      <w:r w:rsidRPr="00DB2964">
        <w:rPr>
          <w:rFonts w:eastAsia="Times New Roman"/>
          <w:szCs w:val="24"/>
        </w:rPr>
        <w:t xml:space="preserve"> την επανέναρξη των διερευνητικών επαφών και τ</w:t>
      </w:r>
      <w:r>
        <w:rPr>
          <w:rFonts w:eastAsia="Times New Roman"/>
          <w:szCs w:val="24"/>
        </w:rPr>
        <w:t>η</w:t>
      </w:r>
      <w:r w:rsidRPr="00DB2964">
        <w:rPr>
          <w:rFonts w:eastAsia="Times New Roman"/>
          <w:szCs w:val="24"/>
        </w:rPr>
        <w:t xml:space="preserve"> ζητούμε και τώρα</w:t>
      </w:r>
      <w:r>
        <w:rPr>
          <w:rFonts w:eastAsia="Times New Roman"/>
          <w:szCs w:val="24"/>
        </w:rPr>
        <w:t>-,</w:t>
      </w:r>
      <w:r w:rsidRPr="00DB2964">
        <w:rPr>
          <w:rFonts w:eastAsia="Times New Roman"/>
          <w:szCs w:val="24"/>
        </w:rPr>
        <w:t xml:space="preserve"> φάνηκε </w:t>
      </w:r>
      <w:r>
        <w:rPr>
          <w:rFonts w:eastAsia="Times New Roman"/>
          <w:szCs w:val="24"/>
        </w:rPr>
        <w:t>μια</w:t>
      </w:r>
      <w:r w:rsidRPr="00DB2964">
        <w:rPr>
          <w:rFonts w:eastAsia="Times New Roman"/>
          <w:szCs w:val="24"/>
        </w:rPr>
        <w:t xml:space="preserve"> </w:t>
      </w:r>
      <w:r w:rsidRPr="00DB2964">
        <w:rPr>
          <w:rFonts w:eastAsia="Times New Roman"/>
          <w:szCs w:val="24"/>
        </w:rPr>
        <w:t xml:space="preserve">πρόθεση της τουρκικής πλευράς </w:t>
      </w:r>
      <w:r>
        <w:rPr>
          <w:rFonts w:eastAsia="Times New Roman"/>
          <w:szCs w:val="24"/>
        </w:rPr>
        <w:t>-</w:t>
      </w:r>
      <w:r w:rsidRPr="00DB2964">
        <w:rPr>
          <w:rFonts w:eastAsia="Times New Roman"/>
          <w:szCs w:val="24"/>
        </w:rPr>
        <w:t>που θα δούμε εάν θα επαληθευτεί και με συγκεκριμένες ενέργειες</w:t>
      </w:r>
      <w:r>
        <w:rPr>
          <w:rFonts w:eastAsia="Times New Roman"/>
          <w:szCs w:val="24"/>
        </w:rPr>
        <w:t>-</w:t>
      </w:r>
      <w:r w:rsidRPr="00DB2964">
        <w:rPr>
          <w:rFonts w:eastAsia="Times New Roman"/>
          <w:szCs w:val="24"/>
        </w:rPr>
        <w:t xml:space="preserve"> να </w:t>
      </w:r>
      <w:r>
        <w:rPr>
          <w:rFonts w:eastAsia="Times New Roman"/>
          <w:szCs w:val="24"/>
        </w:rPr>
        <w:t>ξεκινήσει</w:t>
      </w:r>
      <w:r w:rsidRPr="00DB2964">
        <w:rPr>
          <w:rFonts w:eastAsia="Times New Roman"/>
          <w:szCs w:val="24"/>
        </w:rPr>
        <w:t xml:space="preserve"> ξανά ο διάλογος με την πρόσκληση του </w:t>
      </w:r>
      <w:r>
        <w:rPr>
          <w:rFonts w:eastAsia="Times New Roman"/>
          <w:szCs w:val="24"/>
        </w:rPr>
        <w:t>Π</w:t>
      </w:r>
      <w:r w:rsidRPr="00DB2964">
        <w:rPr>
          <w:rFonts w:eastAsia="Times New Roman"/>
          <w:szCs w:val="24"/>
        </w:rPr>
        <w:t>ρωθυπουργού για το ταξίδι στην Κωνσταντινούπολη</w:t>
      </w:r>
      <w:r>
        <w:rPr>
          <w:rFonts w:eastAsia="Times New Roman"/>
          <w:szCs w:val="24"/>
        </w:rPr>
        <w:t>.</w:t>
      </w:r>
      <w:r w:rsidRPr="00DB2964">
        <w:rPr>
          <w:rFonts w:eastAsia="Times New Roman"/>
          <w:szCs w:val="24"/>
        </w:rPr>
        <w:t xml:space="preserve"> </w:t>
      </w:r>
      <w:r>
        <w:rPr>
          <w:rFonts w:eastAsia="Times New Roman"/>
          <w:szCs w:val="24"/>
        </w:rPr>
        <w:t>Α</w:t>
      </w:r>
      <w:r w:rsidRPr="00DB2964">
        <w:rPr>
          <w:rFonts w:eastAsia="Times New Roman"/>
          <w:szCs w:val="24"/>
        </w:rPr>
        <w:t>υτό</w:t>
      </w:r>
      <w:r>
        <w:rPr>
          <w:rFonts w:eastAsia="Times New Roman"/>
          <w:szCs w:val="24"/>
        </w:rPr>
        <w:t>,</w:t>
      </w:r>
      <w:r w:rsidRPr="00DB2964">
        <w:rPr>
          <w:rFonts w:eastAsia="Times New Roman"/>
          <w:szCs w:val="24"/>
        </w:rPr>
        <w:t xml:space="preserve"> λοιπόν</w:t>
      </w:r>
      <w:r>
        <w:rPr>
          <w:rFonts w:eastAsia="Times New Roman"/>
          <w:szCs w:val="24"/>
        </w:rPr>
        <w:t>,</w:t>
      </w:r>
      <w:r w:rsidRPr="00DB2964">
        <w:rPr>
          <w:rFonts w:eastAsia="Times New Roman"/>
          <w:szCs w:val="24"/>
        </w:rPr>
        <w:t xml:space="preserve"> είναι ένα θετικό γεγονός </w:t>
      </w:r>
      <w:r>
        <w:rPr>
          <w:rFonts w:eastAsia="Times New Roman"/>
          <w:szCs w:val="24"/>
        </w:rPr>
        <w:t>-</w:t>
      </w:r>
      <w:r w:rsidRPr="00DB2964">
        <w:rPr>
          <w:rFonts w:eastAsia="Times New Roman"/>
          <w:szCs w:val="24"/>
        </w:rPr>
        <w:t xml:space="preserve">τουλάχιστον </w:t>
      </w:r>
      <w:r>
        <w:rPr>
          <w:rFonts w:eastAsia="Times New Roman"/>
          <w:szCs w:val="24"/>
        </w:rPr>
        <w:t>μια</w:t>
      </w:r>
      <w:r w:rsidRPr="00DB2964">
        <w:rPr>
          <w:rFonts w:eastAsia="Times New Roman"/>
          <w:szCs w:val="24"/>
        </w:rPr>
        <w:t xml:space="preserve"> αρχή </w:t>
      </w:r>
      <w:r>
        <w:rPr>
          <w:rFonts w:eastAsia="Times New Roman"/>
          <w:szCs w:val="24"/>
        </w:rPr>
        <w:t xml:space="preserve">θετικών </w:t>
      </w:r>
      <w:r w:rsidRPr="00DB2964">
        <w:rPr>
          <w:rFonts w:eastAsia="Times New Roman"/>
          <w:szCs w:val="24"/>
        </w:rPr>
        <w:t>εξελίξεων</w:t>
      </w:r>
      <w:r>
        <w:rPr>
          <w:rFonts w:eastAsia="Times New Roman"/>
          <w:szCs w:val="24"/>
        </w:rPr>
        <w:t>-</w:t>
      </w:r>
      <w:r w:rsidRPr="00DB2964">
        <w:rPr>
          <w:rFonts w:eastAsia="Times New Roman"/>
          <w:szCs w:val="24"/>
        </w:rPr>
        <w:t xml:space="preserve"> που θα δούμε </w:t>
      </w:r>
      <w:r>
        <w:rPr>
          <w:rFonts w:eastAsia="Times New Roman"/>
          <w:szCs w:val="24"/>
        </w:rPr>
        <w:t xml:space="preserve">ως </w:t>
      </w:r>
      <w:r>
        <w:rPr>
          <w:rFonts w:eastAsia="Times New Roman"/>
          <w:szCs w:val="24"/>
        </w:rPr>
        <w:t xml:space="preserve">πού </w:t>
      </w:r>
      <w:r w:rsidRPr="00DB2964">
        <w:rPr>
          <w:rFonts w:eastAsia="Times New Roman"/>
          <w:szCs w:val="24"/>
        </w:rPr>
        <w:t>θα εξελιχθεί</w:t>
      </w:r>
      <w:r>
        <w:rPr>
          <w:rFonts w:eastAsia="Times New Roman"/>
          <w:szCs w:val="24"/>
        </w:rPr>
        <w:t xml:space="preserve">. </w:t>
      </w:r>
      <w:r w:rsidRPr="00DB2964">
        <w:rPr>
          <w:rFonts w:eastAsia="Times New Roman"/>
          <w:szCs w:val="24"/>
        </w:rPr>
        <w:t>Προφανώς</w:t>
      </w:r>
      <w:r>
        <w:rPr>
          <w:rFonts w:eastAsia="Times New Roman"/>
          <w:szCs w:val="24"/>
        </w:rPr>
        <w:t xml:space="preserve"> η</w:t>
      </w:r>
      <w:r w:rsidRPr="00DB2964">
        <w:rPr>
          <w:rFonts w:eastAsia="Times New Roman"/>
          <w:szCs w:val="24"/>
        </w:rPr>
        <w:t xml:space="preserve"> επίσκεψη θα πραγματοποιηθεί εφόσον υπάρχουν </w:t>
      </w:r>
      <w:r>
        <w:rPr>
          <w:rFonts w:eastAsia="Times New Roman"/>
          <w:szCs w:val="24"/>
        </w:rPr>
        <w:t>οι όροι</w:t>
      </w:r>
      <w:r w:rsidRPr="00DB2964">
        <w:rPr>
          <w:rFonts w:eastAsia="Times New Roman"/>
          <w:szCs w:val="24"/>
        </w:rPr>
        <w:t xml:space="preserve"> να αποδώσει</w:t>
      </w:r>
      <w:r>
        <w:rPr>
          <w:rFonts w:eastAsia="Times New Roman"/>
          <w:szCs w:val="24"/>
        </w:rPr>
        <w:t>,</w:t>
      </w:r>
      <w:r w:rsidRPr="00DB2964">
        <w:rPr>
          <w:rFonts w:eastAsia="Times New Roman"/>
          <w:szCs w:val="24"/>
        </w:rPr>
        <w:t xml:space="preserve"> δηλαδή να προωθήσει περαιτέρω τις ελληνοτουρκικές σχέσεις</w:t>
      </w:r>
      <w:r>
        <w:rPr>
          <w:rFonts w:eastAsia="Times New Roman"/>
          <w:szCs w:val="24"/>
        </w:rPr>
        <w:t>.</w:t>
      </w:r>
    </w:p>
    <w:p w14:paraId="110FEE59" w14:textId="77777777" w:rsidR="002E41A8" w:rsidRDefault="00A20863">
      <w:pPr>
        <w:spacing w:line="600" w:lineRule="auto"/>
        <w:ind w:firstLine="720"/>
        <w:jc w:val="both"/>
        <w:rPr>
          <w:rFonts w:eastAsia="Times New Roman" w:cs="Times New Roman"/>
          <w:b/>
          <w:szCs w:val="24"/>
        </w:rPr>
      </w:pPr>
      <w:r w:rsidRPr="006D4AA9">
        <w:rPr>
          <w:rFonts w:eastAsia="Times New Roman" w:cs="Times New Roman"/>
          <w:b/>
          <w:szCs w:val="24"/>
        </w:rPr>
        <w:lastRenderedPageBreak/>
        <w:t xml:space="preserve">ΠΡΟΕΔΡΕΥΩΝ (Γεώργιος Βαρεμένος): </w:t>
      </w:r>
      <w:r>
        <w:rPr>
          <w:rFonts w:eastAsia="Times New Roman"/>
          <w:szCs w:val="24"/>
        </w:rPr>
        <w:t xml:space="preserve">Κύριε Κουμουτσάκο, έχετε τον λόγο. </w:t>
      </w:r>
    </w:p>
    <w:p w14:paraId="110FEE5A" w14:textId="77777777" w:rsidR="002E41A8" w:rsidRDefault="00A20863">
      <w:pPr>
        <w:spacing w:line="600" w:lineRule="auto"/>
        <w:ind w:firstLine="720"/>
        <w:jc w:val="both"/>
        <w:rPr>
          <w:rFonts w:eastAsia="Times New Roman"/>
          <w:szCs w:val="24"/>
        </w:rPr>
      </w:pPr>
      <w:r w:rsidRPr="00BC272B">
        <w:rPr>
          <w:rFonts w:eastAsia="Times New Roman" w:cs="Times New Roman"/>
          <w:b/>
          <w:szCs w:val="24"/>
        </w:rPr>
        <w:t>ΓΕΩΡΓΙΟΣ ΚΑΤΡΟΥΓΚΑΛΟΣ (Αναπληρωτής Υπουργών Εξωτερικών):</w:t>
      </w:r>
      <w:r>
        <w:rPr>
          <w:rFonts w:eastAsia="Times New Roman" w:cs="Times New Roman"/>
          <w:b/>
          <w:szCs w:val="24"/>
        </w:rPr>
        <w:t xml:space="preserve"> </w:t>
      </w:r>
      <w:r>
        <w:rPr>
          <w:rFonts w:eastAsia="Times New Roman"/>
          <w:szCs w:val="24"/>
        </w:rPr>
        <w:t xml:space="preserve">Μια </w:t>
      </w:r>
      <w:r w:rsidRPr="00DB2964">
        <w:rPr>
          <w:rFonts w:eastAsia="Times New Roman"/>
          <w:szCs w:val="24"/>
        </w:rPr>
        <w:t>τελευταία λέξη</w:t>
      </w:r>
      <w:r>
        <w:rPr>
          <w:rFonts w:eastAsia="Times New Roman"/>
          <w:szCs w:val="24"/>
        </w:rPr>
        <w:t>, κύριε Πρόεδρε,</w:t>
      </w:r>
      <w:r w:rsidRPr="00DB2964">
        <w:rPr>
          <w:rFonts w:eastAsia="Times New Roman"/>
          <w:szCs w:val="24"/>
        </w:rPr>
        <w:t xml:space="preserve"> </w:t>
      </w:r>
      <w:r>
        <w:rPr>
          <w:rFonts w:eastAsia="Times New Roman"/>
          <w:szCs w:val="24"/>
        </w:rPr>
        <w:t>για</w:t>
      </w:r>
      <w:r w:rsidRPr="00DB2964">
        <w:rPr>
          <w:rFonts w:eastAsia="Times New Roman"/>
          <w:szCs w:val="24"/>
        </w:rPr>
        <w:t xml:space="preserve"> τους διαύλους</w:t>
      </w:r>
      <w:r>
        <w:rPr>
          <w:rFonts w:eastAsia="Times New Roman"/>
          <w:szCs w:val="24"/>
        </w:rPr>
        <w:t>.</w:t>
      </w:r>
    </w:p>
    <w:p w14:paraId="110FEE5B" w14:textId="77777777" w:rsidR="002E41A8" w:rsidRDefault="00A20863">
      <w:pPr>
        <w:spacing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 xml:space="preserve">Έχετε και δευτερολογία. </w:t>
      </w:r>
    </w:p>
    <w:p w14:paraId="110FEE5C" w14:textId="77777777" w:rsidR="002E41A8" w:rsidRDefault="00A20863">
      <w:pPr>
        <w:spacing w:line="600" w:lineRule="auto"/>
        <w:ind w:firstLine="720"/>
        <w:jc w:val="both"/>
        <w:rPr>
          <w:rFonts w:eastAsia="Times New Roman" w:cs="Times New Roman"/>
          <w:szCs w:val="24"/>
        </w:rPr>
      </w:pPr>
      <w:r w:rsidRPr="00BC272B">
        <w:rPr>
          <w:rFonts w:eastAsia="Times New Roman" w:cs="Times New Roman"/>
          <w:b/>
          <w:szCs w:val="24"/>
        </w:rPr>
        <w:t>ΓΕΩΡΓΙΟΣ ΚΑΤΡΟΥΓΚΑΛΟΣ (Αναπληρωτής Υπουργών Εξωτερικών):</w:t>
      </w:r>
      <w:r>
        <w:rPr>
          <w:rFonts w:eastAsia="Times New Roman" w:cs="Times New Roman"/>
          <w:b/>
          <w:szCs w:val="24"/>
        </w:rPr>
        <w:t xml:space="preserve"> </w:t>
      </w:r>
      <w:r>
        <w:rPr>
          <w:rFonts w:eastAsia="Times New Roman" w:cs="Times New Roman"/>
          <w:szCs w:val="24"/>
        </w:rPr>
        <w:t>Σύμφωνοι, αλλά για να υπάρχει</w:t>
      </w:r>
      <w:r>
        <w:rPr>
          <w:rFonts w:eastAsia="Times New Roman" w:cs="Times New Roman"/>
          <w:szCs w:val="24"/>
        </w:rPr>
        <w:t xml:space="preserve"> μια ενότητα στην απάντησή μου. </w:t>
      </w:r>
    </w:p>
    <w:p w14:paraId="110FEE5D" w14:textId="77777777" w:rsidR="002E41A8" w:rsidRDefault="00A20863">
      <w:pPr>
        <w:spacing w:line="600" w:lineRule="auto"/>
        <w:ind w:firstLine="720"/>
        <w:jc w:val="both"/>
        <w:rPr>
          <w:rFonts w:eastAsia="Times New Roman"/>
          <w:szCs w:val="24"/>
        </w:rPr>
      </w:pPr>
      <w:r>
        <w:rPr>
          <w:rFonts w:eastAsia="Times New Roman"/>
          <w:szCs w:val="24"/>
        </w:rPr>
        <w:t>Ό</w:t>
      </w:r>
      <w:r w:rsidRPr="00DB2964">
        <w:rPr>
          <w:rFonts w:eastAsia="Times New Roman"/>
          <w:szCs w:val="24"/>
        </w:rPr>
        <w:t>ταν μιλάμε</w:t>
      </w:r>
      <w:r>
        <w:rPr>
          <w:rFonts w:eastAsia="Times New Roman"/>
          <w:szCs w:val="24"/>
        </w:rPr>
        <w:t>,</w:t>
      </w:r>
      <w:r w:rsidRPr="00DB2964">
        <w:rPr>
          <w:rFonts w:eastAsia="Times New Roman"/>
          <w:szCs w:val="24"/>
        </w:rPr>
        <w:t xml:space="preserve"> </w:t>
      </w:r>
      <w:r>
        <w:rPr>
          <w:rFonts w:eastAsia="Times New Roman"/>
          <w:szCs w:val="24"/>
        </w:rPr>
        <w:t>λ</w:t>
      </w:r>
      <w:r w:rsidRPr="00DB2964">
        <w:rPr>
          <w:rFonts w:eastAsia="Times New Roman"/>
          <w:szCs w:val="24"/>
        </w:rPr>
        <w:t>οιπόν</w:t>
      </w:r>
      <w:r>
        <w:rPr>
          <w:rFonts w:eastAsia="Times New Roman"/>
          <w:szCs w:val="24"/>
        </w:rPr>
        <w:t>,</w:t>
      </w:r>
      <w:r w:rsidRPr="00DB2964">
        <w:rPr>
          <w:rFonts w:eastAsia="Times New Roman"/>
          <w:szCs w:val="24"/>
        </w:rPr>
        <w:t xml:space="preserve"> για </w:t>
      </w:r>
      <w:r>
        <w:rPr>
          <w:rFonts w:eastAsia="Times New Roman"/>
          <w:szCs w:val="24"/>
        </w:rPr>
        <w:t>δ</w:t>
      </w:r>
      <w:r>
        <w:rPr>
          <w:rFonts w:eastAsia="Times New Roman"/>
          <w:szCs w:val="24"/>
        </w:rPr>
        <w:t>ι</w:t>
      </w:r>
      <w:r w:rsidRPr="00DB2964">
        <w:rPr>
          <w:rFonts w:eastAsia="Times New Roman"/>
          <w:szCs w:val="24"/>
        </w:rPr>
        <w:t>α</w:t>
      </w:r>
      <w:r>
        <w:rPr>
          <w:rFonts w:eastAsia="Times New Roman"/>
          <w:szCs w:val="24"/>
        </w:rPr>
        <w:t>ύ</w:t>
      </w:r>
      <w:r w:rsidRPr="00DB2964">
        <w:rPr>
          <w:rFonts w:eastAsia="Times New Roman"/>
          <w:szCs w:val="24"/>
        </w:rPr>
        <w:t>λο</w:t>
      </w:r>
      <w:r>
        <w:rPr>
          <w:rFonts w:eastAsia="Times New Roman"/>
          <w:szCs w:val="24"/>
        </w:rPr>
        <w:t>υ</w:t>
      </w:r>
      <w:r w:rsidRPr="00DB2964">
        <w:rPr>
          <w:rFonts w:eastAsia="Times New Roman"/>
          <w:szCs w:val="24"/>
        </w:rPr>
        <w:t>ς επικοινωνίας τι εννοού</w:t>
      </w:r>
      <w:r>
        <w:rPr>
          <w:rFonts w:eastAsia="Times New Roman"/>
          <w:szCs w:val="24"/>
        </w:rPr>
        <w:t>με;</w:t>
      </w:r>
      <w:r w:rsidRPr="00DB2964">
        <w:rPr>
          <w:rFonts w:eastAsia="Times New Roman"/>
          <w:szCs w:val="24"/>
        </w:rPr>
        <w:t xml:space="preserve"> </w:t>
      </w:r>
      <w:r>
        <w:rPr>
          <w:rFonts w:eastAsia="Times New Roman"/>
          <w:szCs w:val="24"/>
        </w:rPr>
        <w:t>Ε</w:t>
      </w:r>
      <w:r w:rsidRPr="00DB2964">
        <w:rPr>
          <w:rFonts w:eastAsia="Times New Roman"/>
          <w:szCs w:val="24"/>
        </w:rPr>
        <w:t>ν όψει αυτής της τουρκικής προκλητικότητας</w:t>
      </w:r>
      <w:r>
        <w:rPr>
          <w:rFonts w:eastAsia="Times New Roman"/>
          <w:szCs w:val="24"/>
        </w:rPr>
        <w:t>,</w:t>
      </w:r>
      <w:r w:rsidRPr="00DB2964">
        <w:rPr>
          <w:rFonts w:eastAsia="Times New Roman"/>
          <w:szCs w:val="24"/>
        </w:rPr>
        <w:t xml:space="preserve"> να </w:t>
      </w:r>
      <w:r>
        <w:rPr>
          <w:rFonts w:eastAsia="Times New Roman"/>
          <w:szCs w:val="24"/>
        </w:rPr>
        <w:t xml:space="preserve">υπάρχουν διπλωματικοί δρόμοι για να </w:t>
      </w:r>
      <w:r w:rsidRPr="00DB2964">
        <w:rPr>
          <w:rFonts w:eastAsia="Times New Roman"/>
          <w:szCs w:val="24"/>
        </w:rPr>
        <w:t xml:space="preserve">αποφευχθεί το χειρότερο </w:t>
      </w:r>
      <w:r>
        <w:rPr>
          <w:rFonts w:eastAsia="Times New Roman"/>
          <w:szCs w:val="24"/>
        </w:rPr>
        <w:t>ένα</w:t>
      </w:r>
      <w:r w:rsidRPr="00DB2964">
        <w:rPr>
          <w:rFonts w:eastAsia="Times New Roman"/>
          <w:szCs w:val="24"/>
        </w:rPr>
        <w:t xml:space="preserve"> ατύχημα</w:t>
      </w:r>
      <w:r>
        <w:rPr>
          <w:rFonts w:eastAsia="Times New Roman"/>
          <w:szCs w:val="24"/>
        </w:rPr>
        <w:t>.</w:t>
      </w:r>
      <w:r w:rsidRPr="00DB2964">
        <w:rPr>
          <w:rFonts w:eastAsia="Times New Roman"/>
          <w:szCs w:val="24"/>
        </w:rPr>
        <w:t xml:space="preserve"> </w:t>
      </w:r>
      <w:r>
        <w:rPr>
          <w:rFonts w:eastAsia="Times New Roman"/>
          <w:szCs w:val="24"/>
        </w:rPr>
        <w:t>Δ</w:t>
      </w:r>
      <w:r w:rsidRPr="00DB2964">
        <w:rPr>
          <w:rFonts w:eastAsia="Times New Roman"/>
          <w:szCs w:val="24"/>
        </w:rPr>
        <w:t>ηλαδή</w:t>
      </w:r>
      <w:r>
        <w:rPr>
          <w:rFonts w:eastAsia="Times New Roman"/>
          <w:szCs w:val="24"/>
        </w:rPr>
        <w:t>,</w:t>
      </w:r>
      <w:r w:rsidRPr="00DB2964">
        <w:rPr>
          <w:rFonts w:eastAsia="Times New Roman"/>
          <w:szCs w:val="24"/>
        </w:rPr>
        <w:t xml:space="preserve"> </w:t>
      </w:r>
      <w:r>
        <w:rPr>
          <w:rFonts w:eastAsia="Times New Roman"/>
          <w:szCs w:val="24"/>
        </w:rPr>
        <w:t>εάν</w:t>
      </w:r>
      <w:r w:rsidRPr="00DB2964">
        <w:rPr>
          <w:rFonts w:eastAsia="Times New Roman"/>
          <w:szCs w:val="24"/>
        </w:rPr>
        <w:t xml:space="preserve">  συμβεί χωρίς πρόθεση </w:t>
      </w:r>
      <w:proofErr w:type="spellStart"/>
      <w:r w:rsidRPr="00DB2964">
        <w:rPr>
          <w:rFonts w:eastAsia="Times New Roman"/>
          <w:szCs w:val="24"/>
        </w:rPr>
        <w:t>κα</w:t>
      </w:r>
      <w:r>
        <w:rPr>
          <w:rFonts w:eastAsia="Times New Roman"/>
          <w:szCs w:val="24"/>
        </w:rPr>
        <w:t>μ</w:t>
      </w:r>
      <w:r w:rsidRPr="00DB2964">
        <w:rPr>
          <w:rFonts w:eastAsia="Times New Roman"/>
          <w:szCs w:val="24"/>
        </w:rPr>
        <w:t>μ</w:t>
      </w:r>
      <w:r>
        <w:rPr>
          <w:rFonts w:eastAsia="Times New Roman"/>
          <w:szCs w:val="24"/>
        </w:rPr>
        <w:t>ί</w:t>
      </w:r>
      <w:r w:rsidRPr="00DB2964">
        <w:rPr>
          <w:rFonts w:eastAsia="Times New Roman"/>
          <w:szCs w:val="24"/>
        </w:rPr>
        <w:t>ας</w:t>
      </w:r>
      <w:proofErr w:type="spellEnd"/>
      <w:r w:rsidRPr="00DB2964">
        <w:rPr>
          <w:rFonts w:eastAsia="Times New Roman"/>
          <w:szCs w:val="24"/>
        </w:rPr>
        <w:t xml:space="preserve"> πλευράς </w:t>
      </w:r>
      <w:r>
        <w:rPr>
          <w:rFonts w:eastAsia="Times New Roman"/>
          <w:szCs w:val="24"/>
        </w:rPr>
        <w:t xml:space="preserve">–όχι </w:t>
      </w:r>
      <w:r w:rsidRPr="00DB2964">
        <w:rPr>
          <w:rFonts w:eastAsia="Times New Roman"/>
          <w:szCs w:val="24"/>
        </w:rPr>
        <w:t xml:space="preserve">της δικής </w:t>
      </w:r>
      <w:r>
        <w:rPr>
          <w:rFonts w:eastAsia="Times New Roman"/>
          <w:szCs w:val="24"/>
        </w:rPr>
        <w:t>μας, χωρίς</w:t>
      </w:r>
      <w:r w:rsidRPr="00DB2964">
        <w:rPr>
          <w:rFonts w:eastAsia="Times New Roman"/>
          <w:szCs w:val="24"/>
        </w:rPr>
        <w:t xml:space="preserve"> πρόθεση της </w:t>
      </w:r>
      <w:r>
        <w:rPr>
          <w:rFonts w:eastAsia="Times New Roman"/>
          <w:szCs w:val="24"/>
        </w:rPr>
        <w:t>άλλης πλευράς,</w:t>
      </w:r>
      <w:r w:rsidRPr="00DB2964">
        <w:rPr>
          <w:rFonts w:eastAsia="Times New Roman"/>
          <w:szCs w:val="24"/>
        </w:rPr>
        <w:t xml:space="preserve"> εμείς είμαστε πάντοτε φιλειρηνική δύναμη</w:t>
      </w:r>
      <w:r>
        <w:rPr>
          <w:rFonts w:eastAsia="Times New Roman"/>
          <w:szCs w:val="24"/>
        </w:rPr>
        <w:t>-</w:t>
      </w:r>
      <w:r w:rsidRPr="00DB2964">
        <w:rPr>
          <w:rFonts w:eastAsia="Times New Roman"/>
          <w:szCs w:val="24"/>
        </w:rPr>
        <w:t xml:space="preserve"> ένα γεγονός στο Αιγαίο</w:t>
      </w:r>
      <w:r>
        <w:rPr>
          <w:rFonts w:eastAsia="Times New Roman"/>
          <w:szCs w:val="24"/>
        </w:rPr>
        <w:t>,</w:t>
      </w:r>
      <w:r w:rsidRPr="00DB2964">
        <w:rPr>
          <w:rFonts w:eastAsia="Times New Roman"/>
          <w:szCs w:val="24"/>
        </w:rPr>
        <w:t xml:space="preserve"> να μη χρειάζεται να προστρέξουμε σε </w:t>
      </w:r>
      <w:proofErr w:type="spellStart"/>
      <w:r w:rsidRPr="00DB2964">
        <w:rPr>
          <w:rFonts w:eastAsia="Times New Roman"/>
          <w:szCs w:val="24"/>
        </w:rPr>
        <w:t>τρίτους</w:t>
      </w:r>
      <w:r>
        <w:rPr>
          <w:rFonts w:eastAsia="Times New Roman"/>
          <w:szCs w:val="24"/>
        </w:rPr>
        <w:t>,</w:t>
      </w:r>
      <w:r>
        <w:rPr>
          <w:rFonts w:eastAsia="Times New Roman"/>
          <w:szCs w:val="24"/>
        </w:rPr>
        <w:t>αλλά</w:t>
      </w:r>
      <w:proofErr w:type="spellEnd"/>
      <w:r>
        <w:rPr>
          <w:rFonts w:eastAsia="Times New Roman"/>
          <w:szCs w:val="24"/>
        </w:rPr>
        <w:t xml:space="preserve"> να υπάρχει</w:t>
      </w:r>
      <w:r>
        <w:rPr>
          <w:rFonts w:eastAsia="Times New Roman"/>
          <w:szCs w:val="24"/>
        </w:rPr>
        <w:t xml:space="preserve"> κάτι αντίστοιχο με τ</w:t>
      </w:r>
      <w:r>
        <w:rPr>
          <w:rFonts w:eastAsia="Times New Roman"/>
          <w:szCs w:val="24"/>
        </w:rPr>
        <w:t>η</w:t>
      </w:r>
      <w:r>
        <w:rPr>
          <w:rFonts w:eastAsia="Times New Roman"/>
          <w:szCs w:val="24"/>
        </w:rPr>
        <w:t xml:space="preserve"> «</w:t>
      </w:r>
      <w:r>
        <w:rPr>
          <w:rFonts w:eastAsia="Times New Roman"/>
          <w:szCs w:val="24"/>
          <w:lang w:val="en-US"/>
        </w:rPr>
        <w:t>hotline</w:t>
      </w:r>
      <w:r>
        <w:rPr>
          <w:rFonts w:eastAsia="Times New Roman"/>
          <w:szCs w:val="24"/>
        </w:rPr>
        <w:t>», το</w:t>
      </w:r>
      <w:r w:rsidRPr="00DB2964">
        <w:rPr>
          <w:rFonts w:eastAsia="Times New Roman"/>
          <w:szCs w:val="24"/>
        </w:rPr>
        <w:t xml:space="preserve"> περίφημο κόκκινο τηλέφωνο που </w:t>
      </w:r>
      <w:r w:rsidRPr="00DB2964">
        <w:rPr>
          <w:rFonts w:eastAsia="Times New Roman"/>
          <w:szCs w:val="24"/>
        </w:rPr>
        <w:t xml:space="preserve">εγκαταστάθηκε το 1963 </w:t>
      </w:r>
      <w:r>
        <w:rPr>
          <w:rFonts w:eastAsia="Times New Roman"/>
          <w:szCs w:val="24"/>
        </w:rPr>
        <w:t>-όπως ξέρετε- μετά την κρίση της Κούβας. Τ</w:t>
      </w:r>
      <w:r w:rsidRPr="00DB2964">
        <w:rPr>
          <w:rFonts w:eastAsia="Times New Roman"/>
          <w:szCs w:val="24"/>
        </w:rPr>
        <w:t xml:space="preserve">ι </w:t>
      </w:r>
      <w:r>
        <w:rPr>
          <w:rFonts w:eastAsia="Times New Roman"/>
          <w:szCs w:val="24"/>
        </w:rPr>
        <w:t>μορφή</w:t>
      </w:r>
      <w:r w:rsidRPr="00DB2964">
        <w:rPr>
          <w:rFonts w:eastAsia="Times New Roman"/>
          <w:szCs w:val="24"/>
        </w:rPr>
        <w:t xml:space="preserve"> έχει πάρει αυτό</w:t>
      </w:r>
      <w:r>
        <w:rPr>
          <w:rFonts w:eastAsia="Times New Roman"/>
          <w:szCs w:val="24"/>
        </w:rPr>
        <w:t>;</w:t>
      </w:r>
      <w:r w:rsidRPr="00DB2964">
        <w:rPr>
          <w:rFonts w:eastAsia="Times New Roman"/>
          <w:szCs w:val="24"/>
        </w:rPr>
        <w:t xml:space="preserve"> </w:t>
      </w:r>
      <w:r>
        <w:rPr>
          <w:rFonts w:eastAsia="Times New Roman"/>
          <w:szCs w:val="24"/>
        </w:rPr>
        <w:t>Ν</w:t>
      </w:r>
      <w:r w:rsidRPr="00DB2964">
        <w:rPr>
          <w:rFonts w:eastAsia="Times New Roman"/>
          <w:szCs w:val="24"/>
        </w:rPr>
        <w:t xml:space="preserve">α μπορούν να επικοινωνούν </w:t>
      </w:r>
      <w:r>
        <w:rPr>
          <w:rFonts w:eastAsia="Times New Roman"/>
          <w:szCs w:val="24"/>
        </w:rPr>
        <w:t>άμεσα και απευθείας, παράλληλα με τα συνήθη</w:t>
      </w:r>
      <w:r w:rsidRPr="00DB2964">
        <w:rPr>
          <w:rFonts w:eastAsia="Times New Roman"/>
          <w:szCs w:val="24"/>
        </w:rPr>
        <w:t xml:space="preserve"> </w:t>
      </w:r>
      <w:r>
        <w:rPr>
          <w:rFonts w:eastAsia="Times New Roman"/>
          <w:szCs w:val="24"/>
        </w:rPr>
        <w:t>μέσα,</w:t>
      </w:r>
      <w:r w:rsidRPr="00DB2964">
        <w:rPr>
          <w:rFonts w:eastAsia="Times New Roman"/>
          <w:szCs w:val="24"/>
        </w:rPr>
        <w:t xml:space="preserve"> το Γραφείο του Πρωθυπουργού και το Γραφείο του Προέδρου </w:t>
      </w:r>
      <w:proofErr w:type="spellStart"/>
      <w:r w:rsidRPr="00DB2964">
        <w:rPr>
          <w:rFonts w:eastAsia="Times New Roman"/>
          <w:szCs w:val="24"/>
        </w:rPr>
        <w:t>Ερντογάν</w:t>
      </w:r>
      <w:proofErr w:type="spellEnd"/>
      <w:r>
        <w:rPr>
          <w:rFonts w:eastAsia="Times New Roman"/>
          <w:szCs w:val="24"/>
        </w:rPr>
        <w:t xml:space="preserve"> και</w:t>
      </w:r>
      <w:r w:rsidRPr="00DB2964">
        <w:rPr>
          <w:rFonts w:eastAsia="Times New Roman"/>
          <w:szCs w:val="24"/>
        </w:rPr>
        <w:t xml:space="preserve"> να μπορού</w:t>
      </w:r>
      <w:r>
        <w:rPr>
          <w:rFonts w:eastAsia="Times New Roman"/>
          <w:szCs w:val="24"/>
        </w:rPr>
        <w:t>με,</w:t>
      </w:r>
      <w:r w:rsidRPr="00DB2964">
        <w:rPr>
          <w:rFonts w:eastAsia="Times New Roman"/>
          <w:szCs w:val="24"/>
        </w:rPr>
        <w:t xml:space="preserve"> </w:t>
      </w:r>
      <w:r>
        <w:rPr>
          <w:rFonts w:eastAsia="Times New Roman"/>
          <w:szCs w:val="24"/>
        </w:rPr>
        <w:t>ε</w:t>
      </w:r>
      <w:r w:rsidRPr="00DB2964">
        <w:rPr>
          <w:rFonts w:eastAsia="Times New Roman"/>
          <w:szCs w:val="24"/>
        </w:rPr>
        <w:t>πομένως</w:t>
      </w:r>
      <w:r>
        <w:rPr>
          <w:rFonts w:eastAsia="Times New Roman"/>
          <w:szCs w:val="24"/>
        </w:rPr>
        <w:t>,</w:t>
      </w:r>
      <w:r w:rsidRPr="00DB2964">
        <w:rPr>
          <w:rFonts w:eastAsia="Times New Roman"/>
          <w:szCs w:val="24"/>
        </w:rPr>
        <w:t xml:space="preserve"> να έχουμε τη δυνατότητα </w:t>
      </w:r>
      <w:r>
        <w:rPr>
          <w:rFonts w:eastAsia="Times New Roman"/>
          <w:szCs w:val="24"/>
        </w:rPr>
        <w:t>ενός</w:t>
      </w:r>
      <w:r w:rsidRPr="00DB2964">
        <w:rPr>
          <w:rFonts w:eastAsia="Times New Roman"/>
          <w:szCs w:val="24"/>
        </w:rPr>
        <w:t xml:space="preserve"> διαλόγου</w:t>
      </w:r>
      <w:r>
        <w:rPr>
          <w:rFonts w:eastAsia="Times New Roman"/>
          <w:szCs w:val="24"/>
        </w:rPr>
        <w:t xml:space="preserve">, όχι του </w:t>
      </w:r>
      <w:r>
        <w:rPr>
          <w:rFonts w:eastAsia="Times New Roman"/>
          <w:szCs w:val="24"/>
        </w:rPr>
        <w:lastRenderedPageBreak/>
        <w:t xml:space="preserve">διαλόγου </w:t>
      </w:r>
      <w:r w:rsidRPr="00DB2964">
        <w:rPr>
          <w:rFonts w:eastAsia="Times New Roman"/>
          <w:szCs w:val="24"/>
        </w:rPr>
        <w:t xml:space="preserve">που προωθεί </w:t>
      </w:r>
      <w:r>
        <w:rPr>
          <w:rFonts w:eastAsia="Times New Roman"/>
          <w:szCs w:val="24"/>
        </w:rPr>
        <w:t>σ</w:t>
      </w:r>
      <w:r>
        <w:rPr>
          <w:rFonts w:eastAsia="Times New Roman"/>
          <w:szCs w:val="24"/>
        </w:rPr>
        <w:t>υστηματικά</w:t>
      </w:r>
      <w:r>
        <w:rPr>
          <w:rFonts w:eastAsia="Times New Roman"/>
          <w:szCs w:val="24"/>
        </w:rPr>
        <w:t xml:space="preserve"> </w:t>
      </w:r>
      <w:r w:rsidRPr="00DB2964">
        <w:rPr>
          <w:rFonts w:eastAsia="Times New Roman"/>
          <w:szCs w:val="24"/>
        </w:rPr>
        <w:t>τα συμφέροντα και των δύο πλευρών μέσω της συγκροτημένης διπλωματικής συζήτησ</w:t>
      </w:r>
      <w:r>
        <w:rPr>
          <w:rFonts w:eastAsia="Times New Roman"/>
          <w:szCs w:val="24"/>
        </w:rPr>
        <w:t>η</w:t>
      </w:r>
      <w:r w:rsidRPr="00DB2964">
        <w:rPr>
          <w:rFonts w:eastAsia="Times New Roman"/>
          <w:szCs w:val="24"/>
        </w:rPr>
        <w:t>ς</w:t>
      </w:r>
      <w:r>
        <w:rPr>
          <w:rFonts w:eastAsia="Times New Roman"/>
          <w:szCs w:val="24"/>
        </w:rPr>
        <w:t>,</w:t>
      </w:r>
      <w:r w:rsidRPr="00DB2964">
        <w:rPr>
          <w:rFonts w:eastAsia="Times New Roman"/>
          <w:szCs w:val="24"/>
        </w:rPr>
        <w:t xml:space="preserve"> </w:t>
      </w:r>
      <w:r>
        <w:rPr>
          <w:rFonts w:eastAsia="Times New Roman"/>
          <w:szCs w:val="24"/>
        </w:rPr>
        <w:t xml:space="preserve">αλλά, </w:t>
      </w:r>
      <w:r w:rsidRPr="00DB2964">
        <w:rPr>
          <w:rFonts w:eastAsia="Times New Roman"/>
          <w:szCs w:val="24"/>
        </w:rPr>
        <w:t>όπως σας είπα</w:t>
      </w:r>
      <w:r>
        <w:rPr>
          <w:rFonts w:eastAsia="Times New Roman"/>
          <w:szCs w:val="24"/>
        </w:rPr>
        <w:t xml:space="preserve">, ένας δίαυλος εκτόνωσης </w:t>
      </w:r>
      <w:r>
        <w:rPr>
          <w:rFonts w:eastAsia="Times New Roman"/>
          <w:szCs w:val="24"/>
        </w:rPr>
        <w:t>επικίνδυνης</w:t>
      </w:r>
      <w:r>
        <w:rPr>
          <w:rFonts w:eastAsia="Times New Roman"/>
          <w:szCs w:val="24"/>
        </w:rPr>
        <w:t xml:space="preserve"> έντασης. </w:t>
      </w:r>
    </w:p>
    <w:p w14:paraId="110FEE5E" w14:textId="77777777" w:rsidR="002E41A8" w:rsidRDefault="00A20863">
      <w:pPr>
        <w:spacing w:line="600" w:lineRule="auto"/>
        <w:ind w:firstLine="720"/>
        <w:jc w:val="both"/>
        <w:rPr>
          <w:rFonts w:eastAsia="Times New Roman" w:cs="Times New Roman"/>
          <w:szCs w:val="24"/>
        </w:rPr>
      </w:pPr>
      <w:r w:rsidRPr="006D4AA9">
        <w:rPr>
          <w:rFonts w:eastAsia="Times New Roman" w:cs="Times New Roman"/>
          <w:b/>
          <w:szCs w:val="24"/>
        </w:rPr>
        <w:t>ΠΡΟΕΔΡΕΥΩΝ (Γεώργιος Βαρεμέ</w:t>
      </w:r>
      <w:r w:rsidRPr="006D4AA9">
        <w:rPr>
          <w:rFonts w:eastAsia="Times New Roman" w:cs="Times New Roman"/>
          <w:b/>
          <w:szCs w:val="24"/>
        </w:rPr>
        <w:t xml:space="preserve">νος): </w:t>
      </w:r>
      <w:r>
        <w:rPr>
          <w:rFonts w:eastAsia="Times New Roman" w:cs="Times New Roman"/>
          <w:szCs w:val="24"/>
        </w:rPr>
        <w:t xml:space="preserve">Ωραία, τελείωσε ο χρόνος, κύριε Υπουργέ. </w:t>
      </w:r>
    </w:p>
    <w:p w14:paraId="110FEE5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Κύριε Κουμουτσάκο, έχετε τον λόγο για τρία λεπτά.</w:t>
      </w:r>
    </w:p>
    <w:p w14:paraId="110FEE60" w14:textId="77777777" w:rsidR="002E41A8" w:rsidRDefault="00A20863">
      <w:pPr>
        <w:spacing w:line="600" w:lineRule="auto"/>
        <w:ind w:firstLine="720"/>
        <w:jc w:val="both"/>
        <w:rPr>
          <w:rFonts w:eastAsia="Times New Roman" w:cs="Times New Roman"/>
          <w:szCs w:val="24"/>
        </w:rPr>
      </w:pPr>
      <w:r w:rsidRPr="00D85EFF">
        <w:rPr>
          <w:rFonts w:eastAsia="Times New Roman" w:cs="Times New Roman"/>
          <w:b/>
          <w:szCs w:val="24"/>
        </w:rPr>
        <w:t xml:space="preserve">ΓΕΩΡΓΙΟΣ ΚΟΥΜΟΥΤΣΑΚΟΣ: </w:t>
      </w:r>
      <w:r>
        <w:rPr>
          <w:rFonts w:eastAsia="Times New Roman"/>
          <w:szCs w:val="24"/>
        </w:rPr>
        <w:t xml:space="preserve">Κύριε Υπουργέ, </w:t>
      </w:r>
      <w:r w:rsidRPr="00DB2964">
        <w:rPr>
          <w:rFonts w:eastAsia="Times New Roman"/>
          <w:szCs w:val="24"/>
        </w:rPr>
        <w:t>αντικειμενικά</w:t>
      </w:r>
      <w:r>
        <w:rPr>
          <w:rFonts w:eastAsia="Times New Roman"/>
          <w:szCs w:val="24"/>
        </w:rPr>
        <w:t>, ποσοτικά και ποιοτικά η χρονιά</w:t>
      </w:r>
      <w:r w:rsidRPr="00DB2964">
        <w:rPr>
          <w:rFonts w:eastAsia="Times New Roman"/>
          <w:szCs w:val="24"/>
        </w:rPr>
        <w:t xml:space="preserve"> 2018 είναι </w:t>
      </w:r>
      <w:r>
        <w:rPr>
          <w:rFonts w:eastAsia="Times New Roman"/>
          <w:szCs w:val="24"/>
        </w:rPr>
        <w:t>μια</w:t>
      </w:r>
      <w:r w:rsidRPr="00DB2964">
        <w:rPr>
          <w:rFonts w:eastAsia="Times New Roman"/>
          <w:szCs w:val="24"/>
        </w:rPr>
        <w:t xml:space="preserve"> από τις χειρότερες </w:t>
      </w:r>
      <w:r>
        <w:rPr>
          <w:rFonts w:eastAsia="Times New Roman"/>
          <w:szCs w:val="24"/>
        </w:rPr>
        <w:t xml:space="preserve">στην ιστορία των ελληνοτουρκικών </w:t>
      </w:r>
      <w:r w:rsidRPr="00DB2964">
        <w:rPr>
          <w:rFonts w:eastAsia="Times New Roman"/>
          <w:szCs w:val="24"/>
        </w:rPr>
        <w:t>σχέσεων</w:t>
      </w:r>
      <w:r>
        <w:rPr>
          <w:rFonts w:eastAsia="Times New Roman"/>
          <w:szCs w:val="24"/>
        </w:rPr>
        <w:t>.</w:t>
      </w:r>
      <w:r w:rsidRPr="00DB2964">
        <w:rPr>
          <w:rFonts w:eastAsia="Times New Roman"/>
          <w:szCs w:val="24"/>
        </w:rPr>
        <w:t xml:space="preserve"> </w:t>
      </w:r>
      <w:r>
        <w:rPr>
          <w:rFonts w:eastAsia="Times New Roman"/>
          <w:szCs w:val="24"/>
        </w:rPr>
        <w:t>Ε</w:t>
      </w:r>
      <w:r w:rsidRPr="00DB2964">
        <w:rPr>
          <w:rFonts w:eastAsia="Times New Roman"/>
          <w:szCs w:val="24"/>
        </w:rPr>
        <w:t>ίναι</w:t>
      </w:r>
      <w:r>
        <w:rPr>
          <w:rFonts w:eastAsia="Times New Roman"/>
          <w:szCs w:val="24"/>
        </w:rPr>
        <w:t xml:space="preserve"> η</w:t>
      </w:r>
      <w:r w:rsidRPr="00DB2964">
        <w:rPr>
          <w:rFonts w:eastAsia="Times New Roman"/>
          <w:szCs w:val="24"/>
        </w:rPr>
        <w:t xml:space="preserve"> χρονιά που ακολούθησε την επίσκεψη </w:t>
      </w:r>
      <w:proofErr w:type="spellStart"/>
      <w:r w:rsidRPr="00DB2964">
        <w:rPr>
          <w:rFonts w:eastAsia="Times New Roman"/>
          <w:szCs w:val="24"/>
        </w:rPr>
        <w:t>Ερντογάν</w:t>
      </w:r>
      <w:proofErr w:type="spellEnd"/>
      <w:r w:rsidRPr="00DB2964">
        <w:rPr>
          <w:rFonts w:eastAsia="Times New Roman"/>
          <w:szCs w:val="24"/>
        </w:rPr>
        <w:t xml:space="preserve"> στην Αθήνα</w:t>
      </w:r>
      <w:r>
        <w:rPr>
          <w:rFonts w:eastAsia="Times New Roman"/>
          <w:szCs w:val="24"/>
        </w:rPr>
        <w:t>.</w:t>
      </w:r>
      <w:r w:rsidRPr="00DB2964">
        <w:rPr>
          <w:rFonts w:eastAsia="Times New Roman"/>
          <w:szCs w:val="24"/>
        </w:rPr>
        <w:t xml:space="preserve"> </w:t>
      </w:r>
      <w:r>
        <w:rPr>
          <w:rFonts w:eastAsia="Times New Roman"/>
          <w:szCs w:val="24"/>
        </w:rPr>
        <w:t>Αυτά</w:t>
      </w:r>
      <w:r w:rsidRPr="00DB2964">
        <w:rPr>
          <w:rFonts w:eastAsia="Times New Roman"/>
          <w:szCs w:val="24"/>
        </w:rPr>
        <w:t xml:space="preserve"> είναι τα γεγονότα και δεν μπορείτε να </w:t>
      </w:r>
      <w:r>
        <w:rPr>
          <w:rFonts w:eastAsia="Times New Roman"/>
          <w:szCs w:val="24"/>
        </w:rPr>
        <w:t xml:space="preserve">το </w:t>
      </w:r>
      <w:r>
        <w:rPr>
          <w:rFonts w:eastAsia="Times New Roman"/>
          <w:szCs w:val="24"/>
        </w:rPr>
        <w:t xml:space="preserve">αρνηθείτε. </w:t>
      </w:r>
    </w:p>
    <w:p w14:paraId="110FEE61" w14:textId="77777777" w:rsidR="002E41A8" w:rsidRDefault="00A20863">
      <w:pPr>
        <w:spacing w:line="600" w:lineRule="auto"/>
        <w:ind w:firstLine="720"/>
        <w:jc w:val="both"/>
        <w:rPr>
          <w:rFonts w:eastAsia="Times New Roman"/>
          <w:szCs w:val="24"/>
        </w:rPr>
      </w:pPr>
      <w:r>
        <w:rPr>
          <w:rFonts w:eastAsia="Times New Roman"/>
          <w:szCs w:val="24"/>
        </w:rPr>
        <w:t xml:space="preserve">Όσον αφορά στην έξαρση την ποιοτική και την αριθμητική θα καταθέσω στα Πρακτικά ότι πράγματι ο Οκτώβριος, ένας μήνας που ακολούθησε </w:t>
      </w:r>
      <w:r>
        <w:rPr>
          <w:rFonts w:eastAsia="Times New Roman"/>
          <w:szCs w:val="24"/>
        </w:rPr>
        <w:t>τις πολύ θετικές δηλώσεις από τη συνάντηση Τσίπρα</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Ερντογάν</w:t>
      </w:r>
      <w:proofErr w:type="spellEnd"/>
      <w:r>
        <w:rPr>
          <w:rFonts w:eastAsia="Times New Roman"/>
          <w:szCs w:val="24"/>
        </w:rPr>
        <w:t xml:space="preserve"> στη Νέα Υόρκη</w:t>
      </w:r>
      <w:r w:rsidRPr="008B77CD">
        <w:rPr>
          <w:rFonts w:eastAsia="Times New Roman"/>
          <w:szCs w:val="24"/>
        </w:rPr>
        <w:t>,</w:t>
      </w:r>
      <w:r>
        <w:rPr>
          <w:rFonts w:eastAsia="Times New Roman"/>
          <w:szCs w:val="24"/>
        </w:rPr>
        <w:t xml:space="preserve"> ήταν </w:t>
      </w:r>
      <w:r>
        <w:rPr>
          <w:rFonts w:eastAsia="Times New Roman"/>
          <w:szCs w:val="24"/>
        </w:rPr>
        <w:t>τελικά</w:t>
      </w:r>
      <w:r>
        <w:rPr>
          <w:rFonts w:eastAsia="Times New Roman"/>
          <w:szCs w:val="24"/>
        </w:rPr>
        <w:t xml:space="preserve"> ένας πολύ κακός μήνας, σίγουρα ο χειρότερος της χρονιάς, με πολλές παραβιάσεις και με ακόμα περισσότερους οπλισμένους σχηματισμούς να εμπλέκονται. Επίσης, πρόσφατα, τον</w:t>
      </w:r>
      <w:r>
        <w:rPr>
          <w:rFonts w:eastAsia="Times New Roman"/>
          <w:szCs w:val="24"/>
        </w:rPr>
        <w:t xml:space="preserve"> Νοέμβριο, σας ξαναείπα </w:t>
      </w:r>
      <w:r>
        <w:rPr>
          <w:rFonts w:eastAsia="Times New Roman"/>
          <w:szCs w:val="24"/>
        </w:rPr>
        <w:lastRenderedPageBreak/>
        <w:t xml:space="preserve">ότι είχαμε σαράντα μια παραβιάσεις και δέκα οπλισμένα </w:t>
      </w:r>
      <w:r>
        <w:rPr>
          <w:rFonts w:eastAsia="Times New Roman"/>
          <w:szCs w:val="24"/>
        </w:rPr>
        <w:t xml:space="preserve">τουρκικά </w:t>
      </w:r>
      <w:r>
        <w:rPr>
          <w:rFonts w:eastAsia="Times New Roman"/>
          <w:szCs w:val="24"/>
        </w:rPr>
        <w:t>αεροσκάφη</w:t>
      </w:r>
      <w:r w:rsidRPr="008B77CD">
        <w:rPr>
          <w:rFonts w:eastAsia="Times New Roman"/>
          <w:szCs w:val="24"/>
        </w:rPr>
        <w:t>,</w:t>
      </w:r>
      <w:r>
        <w:rPr>
          <w:rFonts w:eastAsia="Times New Roman"/>
          <w:szCs w:val="24"/>
        </w:rPr>
        <w:t xml:space="preserve"> ενώ συνήθως ο αριθμός είναι δυο. </w:t>
      </w:r>
    </w:p>
    <w:p w14:paraId="110FEE62" w14:textId="77777777" w:rsidR="002E41A8" w:rsidRDefault="00A20863">
      <w:pPr>
        <w:spacing w:line="600" w:lineRule="auto"/>
        <w:ind w:firstLine="720"/>
        <w:jc w:val="both"/>
        <w:rPr>
          <w:rFonts w:eastAsia="Times New Roman"/>
          <w:szCs w:val="24"/>
        </w:rPr>
      </w:pPr>
      <w:r>
        <w:rPr>
          <w:rFonts w:eastAsia="Times New Roman"/>
          <w:szCs w:val="24"/>
        </w:rPr>
        <w:t>Και κάτι ακόμα, κύριε Υπουργέ. Υπάρχει ένα δημοσίευμα τουρκικού πρακτορείου εδώ και περίπου δέκα μέρες που λέει ότι έχει στα</w:t>
      </w:r>
      <w:r>
        <w:rPr>
          <w:rFonts w:eastAsia="Times New Roman"/>
          <w:szCs w:val="24"/>
        </w:rPr>
        <w:t xml:space="preserve">ματήσει οποιαδήποτε ελληνική παρουσία γύρω από τα Ίμια. Οι Έλληνες στρατιώτες </w:t>
      </w:r>
      <w:r>
        <w:rPr>
          <w:rFonts w:eastAsia="Times New Roman"/>
          <w:szCs w:val="24"/>
        </w:rPr>
        <w:t>ισχυρίζεται</w:t>
      </w:r>
      <w:r>
        <w:rPr>
          <w:rFonts w:eastAsia="Times New Roman"/>
          <w:szCs w:val="24"/>
        </w:rPr>
        <w:t xml:space="preserve"> ότι δεν περνούν </w:t>
      </w:r>
      <w:r>
        <w:rPr>
          <w:rFonts w:eastAsia="Times New Roman"/>
          <w:szCs w:val="24"/>
        </w:rPr>
        <w:t xml:space="preserve">τώρα </w:t>
      </w:r>
      <w:r>
        <w:rPr>
          <w:rFonts w:eastAsia="Times New Roman"/>
          <w:szCs w:val="24"/>
        </w:rPr>
        <w:t xml:space="preserve">καν από την περιοχή. </w:t>
      </w:r>
      <w:r>
        <w:rPr>
          <w:rFonts w:eastAsia="Times New Roman"/>
          <w:szCs w:val="24"/>
        </w:rPr>
        <w:t>«</w:t>
      </w:r>
      <w:r>
        <w:rPr>
          <w:rFonts w:eastAsia="Times New Roman"/>
          <w:szCs w:val="24"/>
        </w:rPr>
        <w:t xml:space="preserve">Μετά από μια μικρή στρατιωτική βάση που κάναμε στο </w:t>
      </w:r>
      <w:proofErr w:type="spellStart"/>
      <w:r>
        <w:rPr>
          <w:rFonts w:eastAsia="Times New Roman"/>
          <w:szCs w:val="24"/>
        </w:rPr>
        <w:t>Τσαβούς</w:t>
      </w:r>
      <w:proofErr w:type="spellEnd"/>
      <w:r>
        <w:rPr>
          <w:rFonts w:eastAsia="Times New Roman"/>
          <w:szCs w:val="24"/>
        </w:rPr>
        <w:t xml:space="preserve">, ένα σκάφος της τουρκικής ακτοφυλακής επί </w:t>
      </w:r>
      <w:proofErr w:type="spellStart"/>
      <w:r>
        <w:rPr>
          <w:rFonts w:eastAsia="Times New Roman"/>
          <w:szCs w:val="24"/>
        </w:rPr>
        <w:t>εικοσιτετραώρου</w:t>
      </w:r>
      <w:proofErr w:type="spellEnd"/>
      <w:r>
        <w:rPr>
          <w:rFonts w:eastAsia="Times New Roman"/>
          <w:szCs w:val="24"/>
        </w:rPr>
        <w:t xml:space="preserve"> βάσεως</w:t>
      </w:r>
      <w:r>
        <w:rPr>
          <w:rFonts w:eastAsia="Times New Roman"/>
          <w:szCs w:val="24"/>
        </w:rPr>
        <w:t xml:space="preserve"> κάνει περιπολίες γύρω από τις βραχονησίδες εμποδίζοντας τους παράνομους μετανάστες</w:t>
      </w:r>
      <w:r>
        <w:rPr>
          <w:rFonts w:eastAsia="Times New Roman"/>
          <w:szCs w:val="24"/>
        </w:rPr>
        <w:t>»</w:t>
      </w:r>
      <w:r w:rsidRPr="008B77CD">
        <w:rPr>
          <w:rFonts w:eastAsia="Times New Roman"/>
          <w:szCs w:val="24"/>
        </w:rPr>
        <w:t xml:space="preserve"> </w:t>
      </w:r>
      <w:r>
        <w:rPr>
          <w:rFonts w:eastAsia="Times New Roman"/>
          <w:szCs w:val="24"/>
        </w:rPr>
        <w:t>και λέει ότι δεν υπάρχει καμ</w:t>
      </w:r>
      <w:r>
        <w:rPr>
          <w:rFonts w:eastAsia="Times New Roman"/>
          <w:szCs w:val="24"/>
        </w:rPr>
        <w:t>μ</w:t>
      </w:r>
      <w:r>
        <w:rPr>
          <w:rFonts w:eastAsia="Times New Roman"/>
          <w:szCs w:val="24"/>
        </w:rPr>
        <w:t>ία ελληνική παρουσία.</w:t>
      </w:r>
    </w:p>
    <w:p w14:paraId="110FEE63" w14:textId="77777777" w:rsidR="002E41A8" w:rsidRDefault="00A20863">
      <w:pPr>
        <w:spacing w:line="600" w:lineRule="auto"/>
        <w:ind w:firstLine="720"/>
        <w:jc w:val="both"/>
        <w:rPr>
          <w:rFonts w:eastAsia="Times New Roman"/>
          <w:szCs w:val="24"/>
        </w:rPr>
      </w:pPr>
      <w:r>
        <w:rPr>
          <w:rFonts w:eastAsia="Times New Roman"/>
          <w:szCs w:val="24"/>
        </w:rPr>
        <w:t>Αυτό το δημοσίευμα δεν έχει διαψευστεί επισήμως από την ελληνική πλευρά. Επομένως, καταλήγει κανείς στο συμπέρασμα ότι γ</w:t>
      </w:r>
      <w:r>
        <w:rPr>
          <w:rFonts w:eastAsia="Times New Roman"/>
          <w:szCs w:val="24"/>
        </w:rPr>
        <w:t xml:space="preserve">ια να μη διαψευστεί έχει κάποια αντίστιξη με την πραγματικότητα. Κι αυτό είναι πολύ σοβαρό. Έχω καταθέσει έγγραφη ερώτηση και περιμένω συγκεκριμένη απάντηση. </w:t>
      </w:r>
    </w:p>
    <w:p w14:paraId="110FEE64" w14:textId="77777777" w:rsidR="002E41A8" w:rsidRDefault="00A20863">
      <w:pPr>
        <w:spacing w:line="600" w:lineRule="auto"/>
        <w:ind w:firstLine="720"/>
        <w:jc w:val="both"/>
        <w:rPr>
          <w:rFonts w:eastAsia="Times New Roman"/>
          <w:szCs w:val="24"/>
        </w:rPr>
      </w:pPr>
      <w:r>
        <w:rPr>
          <w:rFonts w:eastAsia="Times New Roman"/>
          <w:szCs w:val="24"/>
        </w:rPr>
        <w:t>Εν κατακλείδι, επειδή η περίοδος που περνάμε είναι πολύ δύσκολη στις ελληνοτουρκικές σχέσεις κι ε</w:t>
      </w:r>
      <w:r>
        <w:rPr>
          <w:rFonts w:eastAsia="Times New Roman"/>
          <w:szCs w:val="24"/>
        </w:rPr>
        <w:t xml:space="preserve">πειδή υπάρχει μια σειρά ζητημάτων και διαστάσεων, που θα έλεγα ότι θα είναι και καλό σ’ αυτή τη φάση να μην συζητηθούν δημοσίως κι επειδή ήδη ο Πρωθυπουργός, όταν ανέλαβε το Υπουργείο </w:t>
      </w:r>
      <w:r>
        <w:rPr>
          <w:rFonts w:eastAsia="Times New Roman"/>
          <w:szCs w:val="24"/>
        </w:rPr>
        <w:lastRenderedPageBreak/>
        <w:t>Εξωτερικών, δεσμεύθηκε ότι θα κάνει μια εκτενή συζήτηση για την πορεία τ</w:t>
      </w:r>
      <w:r>
        <w:rPr>
          <w:rFonts w:eastAsia="Times New Roman"/>
          <w:szCs w:val="24"/>
        </w:rPr>
        <w:t>ων κρίσιμων ελληνοτουρκικών σχέσεων στο πλαίσιο του Εθνικού Συμβουλίου Εξωτερικής Πολιτικής, νομίζω ότι θα είναι καλό για όλους και πάντως στην υπηρέτηση του εθνική συμφέροντος, αυτή η συζήτηση να γίνει</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ε παρρησία και νηφαλιότητα, ώστε να μην αφήνουμε πα</w:t>
      </w:r>
      <w:r>
        <w:rPr>
          <w:rFonts w:eastAsia="Times New Roman"/>
          <w:szCs w:val="24"/>
        </w:rPr>
        <w:t xml:space="preserve">ρανοήσεις είτε διαστρεβλωμένες ειδήσεις στον Τύπο να δηλητηριάζουν τον δημόσιο διάλογο για ένα τόσο κρίσιμο θέμα. </w:t>
      </w:r>
    </w:p>
    <w:p w14:paraId="110FEE65" w14:textId="77777777" w:rsidR="002E41A8" w:rsidRDefault="00A20863">
      <w:pPr>
        <w:spacing w:line="600" w:lineRule="auto"/>
        <w:ind w:firstLine="720"/>
        <w:jc w:val="both"/>
        <w:rPr>
          <w:rFonts w:eastAsia="Times New Roman"/>
          <w:szCs w:val="24"/>
        </w:rPr>
      </w:pPr>
      <w:r>
        <w:rPr>
          <w:rFonts w:eastAsia="Times New Roman"/>
          <w:szCs w:val="24"/>
        </w:rPr>
        <w:t>Σε κάθε περίπτωση το μήνυμα προς την Τουρκία πρέπει να είναι σαφές: Η Ελλάδα, όχι μόνο η Κυβέρνηση αλλά όλες οι πολιτικές δυνάμεις και πάντως</w:t>
      </w:r>
      <w:r>
        <w:rPr>
          <w:rFonts w:eastAsia="Times New Roman"/>
          <w:szCs w:val="24"/>
        </w:rPr>
        <w:t xml:space="preserve"> η Αξιωματική Αντιπολίτευση, είμαστε </w:t>
      </w:r>
      <w:proofErr w:type="spellStart"/>
      <w:r>
        <w:rPr>
          <w:rFonts w:eastAsia="Times New Roman"/>
          <w:szCs w:val="24"/>
        </w:rPr>
        <w:t>συστρατευμένοι</w:t>
      </w:r>
      <w:proofErr w:type="spellEnd"/>
      <w:r>
        <w:rPr>
          <w:rFonts w:eastAsia="Times New Roman"/>
          <w:szCs w:val="24"/>
        </w:rPr>
        <w:t xml:space="preserve"> στο να στέλνουμε ένα πολύ καθαρό μήνυμα στην άλλη πλευρά του Αιγαίου ότι ούτε </w:t>
      </w:r>
      <w:proofErr w:type="spellStart"/>
      <w:r>
        <w:rPr>
          <w:rFonts w:eastAsia="Times New Roman"/>
          <w:szCs w:val="24"/>
        </w:rPr>
        <w:t>παραβατική</w:t>
      </w:r>
      <w:proofErr w:type="spellEnd"/>
      <w:r>
        <w:rPr>
          <w:rFonts w:eastAsia="Times New Roman"/>
          <w:szCs w:val="24"/>
        </w:rPr>
        <w:t xml:space="preserve"> συμπεριφορά είναι ανεκτή, ούτε προκλητικές δηλώσεις, ούτε ενέργειες που διαμορφώνουν προϋποθέσεις αστάθειας, αβεβαι</w:t>
      </w:r>
      <w:r>
        <w:rPr>
          <w:rFonts w:eastAsia="Times New Roman"/>
          <w:szCs w:val="24"/>
        </w:rPr>
        <w:t xml:space="preserve">ότητας, έντασης και εν δυνάμει κρίσης στην </w:t>
      </w:r>
      <w:r>
        <w:rPr>
          <w:rFonts w:eastAsia="Times New Roman"/>
          <w:szCs w:val="24"/>
        </w:rPr>
        <w:t>α</w:t>
      </w:r>
      <w:r>
        <w:rPr>
          <w:rFonts w:eastAsia="Times New Roman"/>
          <w:szCs w:val="24"/>
        </w:rPr>
        <w:t xml:space="preserve">νατολική Μεσόγειο. </w:t>
      </w:r>
    </w:p>
    <w:p w14:paraId="110FEE66" w14:textId="77777777" w:rsidR="002E41A8" w:rsidRDefault="00A20863">
      <w:pPr>
        <w:spacing w:line="600" w:lineRule="auto"/>
        <w:ind w:firstLine="720"/>
        <w:jc w:val="both"/>
        <w:rPr>
          <w:rFonts w:eastAsia="Times New Roman"/>
          <w:szCs w:val="24"/>
        </w:rPr>
      </w:pPr>
      <w:r>
        <w:rPr>
          <w:rFonts w:eastAsia="Times New Roman"/>
          <w:szCs w:val="24"/>
        </w:rPr>
        <w:t>(Στο σημείο αυτό ο Βουλευτής κ. Γεώργιος Κουμουτσάκος</w:t>
      </w:r>
      <w:r w:rsidRPr="00C453AA">
        <w:rPr>
          <w:rFonts w:eastAsia="Times New Roman"/>
          <w:szCs w:val="24"/>
        </w:rPr>
        <w:t xml:space="preserve"> καταθέτει για τα Πρα</w:t>
      </w:r>
      <w:r>
        <w:rPr>
          <w:rFonts w:eastAsia="Times New Roman"/>
          <w:szCs w:val="24"/>
        </w:rPr>
        <w:t>κτικά τα προαναφερθέντα έγγραφα</w:t>
      </w:r>
      <w:r w:rsidRPr="00C453AA">
        <w:rPr>
          <w:rFonts w:eastAsia="Times New Roman"/>
          <w:szCs w:val="24"/>
        </w:rPr>
        <w:t xml:space="preserve">, τα οποία βρίσκονται στο αρχείο του Τμήματος Γραμματείας της Διεύθυνσης Στενογραφίας </w:t>
      </w:r>
      <w:r w:rsidRPr="00C453AA">
        <w:rPr>
          <w:rFonts w:eastAsia="Times New Roman"/>
          <w:szCs w:val="24"/>
        </w:rPr>
        <w:t>και  Πρακτικών της Βουλής)</w:t>
      </w:r>
    </w:p>
    <w:p w14:paraId="110FEE67" w14:textId="77777777" w:rsidR="002E41A8" w:rsidRDefault="00A20863">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Κύριε Υπουργέ, έχετε τον λόγο. </w:t>
      </w:r>
    </w:p>
    <w:p w14:paraId="110FEE68" w14:textId="77777777" w:rsidR="002E41A8" w:rsidRDefault="00A20863">
      <w:pPr>
        <w:spacing w:line="600" w:lineRule="auto"/>
        <w:ind w:firstLine="720"/>
        <w:jc w:val="both"/>
        <w:rPr>
          <w:rFonts w:eastAsia="Times New Roman"/>
          <w:szCs w:val="24"/>
        </w:rPr>
      </w:pPr>
      <w:r>
        <w:rPr>
          <w:rFonts w:eastAsia="Times New Roman"/>
          <w:b/>
          <w:szCs w:val="24"/>
        </w:rPr>
        <w:t xml:space="preserve">ΓΕΩΡΓΙΟΣ ΚΑΤΡΟΥΓΚΑΛΟΣ (Αναπληρωτής Υπουργός Εξωτερικών): </w:t>
      </w:r>
      <w:r>
        <w:rPr>
          <w:rFonts w:eastAsia="Times New Roman"/>
          <w:szCs w:val="24"/>
        </w:rPr>
        <w:t>Κύριε συνάδελφε, επειδή σας γνωρίζω και σας υπολήπτομαι, πραγματικά απορώ πώς θελήσατε να φέρετε και να ανα</w:t>
      </w:r>
      <w:r>
        <w:rPr>
          <w:rFonts w:eastAsia="Times New Roman"/>
          <w:szCs w:val="24"/>
        </w:rPr>
        <w:t xml:space="preserve">παράγετε στη δική μας Βουλή ένα από τα χαμηλότερα δείγματα προπαγάνδας της άλλης πλευράς. </w:t>
      </w:r>
    </w:p>
    <w:p w14:paraId="110FEE69" w14:textId="77777777" w:rsidR="002E41A8" w:rsidRDefault="00A20863">
      <w:pPr>
        <w:spacing w:line="600" w:lineRule="auto"/>
        <w:ind w:firstLine="720"/>
        <w:jc w:val="both"/>
        <w:rPr>
          <w:rFonts w:eastAsia="Times New Roman"/>
          <w:szCs w:val="24"/>
        </w:rPr>
      </w:pPr>
      <w:r>
        <w:rPr>
          <w:rFonts w:eastAsia="Times New Roman"/>
          <w:szCs w:val="24"/>
        </w:rPr>
        <w:t>Είναι δυνατόν ποτέ να εγκαταλείψουν οι Ένοπλες Δυνάμεις μας μια σπιθαμή ελληνικού εδάφους ή δικών μας νερών; Πώς είναι δυνατόν να ρωτάτε τέτοια πράγματα; Τέτοια δημο</w:t>
      </w:r>
      <w:r>
        <w:rPr>
          <w:rFonts w:eastAsia="Times New Roman"/>
          <w:szCs w:val="24"/>
        </w:rPr>
        <w:t xml:space="preserve">σιεύματα είναι ανάξια κάθε απάντησης. Επανέλαβα ότι οι Ένοπλες Δυνάμεις μας και το Υπουργείο Εξωτερικών, η </w:t>
      </w:r>
      <w:r>
        <w:rPr>
          <w:rFonts w:eastAsia="Times New Roman"/>
          <w:szCs w:val="24"/>
        </w:rPr>
        <w:t>ε</w:t>
      </w:r>
      <w:r>
        <w:rPr>
          <w:rFonts w:eastAsia="Times New Roman"/>
          <w:szCs w:val="24"/>
        </w:rPr>
        <w:t xml:space="preserve">λληνική Κυβέρνηση διαχρονικά, όχι μόνο η δική μας, υπερασπίζεται τα εθνικά μας δίκαια. </w:t>
      </w:r>
    </w:p>
    <w:p w14:paraId="110FEE6A" w14:textId="77777777" w:rsidR="002E41A8" w:rsidRDefault="00A20863">
      <w:pPr>
        <w:spacing w:line="600" w:lineRule="auto"/>
        <w:ind w:firstLine="720"/>
        <w:jc w:val="both"/>
        <w:rPr>
          <w:rFonts w:eastAsia="Times New Roman"/>
          <w:szCs w:val="24"/>
        </w:rPr>
      </w:pPr>
      <w:r>
        <w:rPr>
          <w:rFonts w:eastAsia="Times New Roman"/>
          <w:szCs w:val="24"/>
        </w:rPr>
        <w:t>Από εκεί και μετά οι αντιδράσεις της Τουρκίας, επανέλαβα προ</w:t>
      </w:r>
      <w:r>
        <w:rPr>
          <w:rFonts w:eastAsia="Times New Roman"/>
          <w:szCs w:val="24"/>
        </w:rPr>
        <w:t xml:space="preserve">ηγουμένως, δεν είναι δείγμα ισχύος, είναι δείγμα αδυναμίας. Προσπάθησε να ματαιώσει την εφαρμογή των κυριαρχικών δικαιωμάτων της Κύπρου στους ενεργειακούς της πόρους. Απέτυχε. Για πρώτη φορά άκουσε από την Ευρωπαϊκή Ένωση να στηλιτεύεται η τακτική της στο </w:t>
      </w:r>
      <w:r>
        <w:rPr>
          <w:rFonts w:eastAsia="Times New Roman"/>
          <w:szCs w:val="24"/>
        </w:rPr>
        <w:t xml:space="preserve">Αιγαίο. </w:t>
      </w:r>
    </w:p>
    <w:p w14:paraId="110FEE6B" w14:textId="77777777" w:rsidR="002E41A8" w:rsidRDefault="00A20863">
      <w:pPr>
        <w:spacing w:line="600" w:lineRule="auto"/>
        <w:ind w:firstLine="720"/>
        <w:jc w:val="both"/>
        <w:rPr>
          <w:rFonts w:eastAsia="Times New Roman"/>
          <w:szCs w:val="24"/>
        </w:rPr>
      </w:pPr>
      <w:r>
        <w:rPr>
          <w:rFonts w:eastAsia="Times New Roman"/>
          <w:szCs w:val="24"/>
        </w:rPr>
        <w:lastRenderedPageBreak/>
        <w:t>Κάτι ακόμα σημαντικότερο είναι ότι η αναβάθμιση της διεθνούς θέσης της χώρας μας δεν αφορά μόνο τα ελληνοτουρκικά. Πότε υπήρξε τριετία που να έχουν περάσει από τη χώρα ο Πρόεδρος των Ηνωμένων Πολιτειών, ο Πρόεδρος της Ρωσίας, να έχει συναντηθεί όχ</w:t>
      </w:r>
      <w:r>
        <w:rPr>
          <w:rFonts w:eastAsia="Times New Roman"/>
          <w:szCs w:val="24"/>
        </w:rPr>
        <w:t>ι μια αλλά δυο φορές ο Πρόεδρος της Ελλάδας με τον Πρόεδρο της Κίνας; Είναι τυχαίο ότι ο Πρόεδρος Ομπάμα επέλεξε τη χώρα μας για την τελευταία του ομιλία, αποχαιρετισμό προς την ιστορία, ή ο Πρόεδρος Μακρόν την πρώτη του ομιλία για το όραμά του για την Ευρ</w:t>
      </w:r>
      <w:r>
        <w:rPr>
          <w:rFonts w:eastAsia="Times New Roman"/>
          <w:szCs w:val="24"/>
        </w:rPr>
        <w:t xml:space="preserve">ώπη; Τι δείχνουν αυτά παρά την αναβάθμιση του κύρους της χώρας μας και το ιδιαίτερο κύρος που έχει προσωπικά ο Πρωθυπουργός λόγω της προσωπικής του ανάμιξης στην εξωτερική πολιτική; </w:t>
      </w:r>
    </w:p>
    <w:p w14:paraId="110FEE6C" w14:textId="77777777" w:rsidR="002E41A8" w:rsidRDefault="00A20863">
      <w:pPr>
        <w:spacing w:line="600" w:lineRule="auto"/>
        <w:ind w:firstLine="720"/>
        <w:jc w:val="both"/>
        <w:rPr>
          <w:rFonts w:eastAsia="Times New Roman" w:cs="Times New Roman"/>
          <w:color w:val="000000" w:themeColor="text1"/>
          <w:szCs w:val="24"/>
        </w:rPr>
      </w:pPr>
      <w:r w:rsidRPr="004D2F63">
        <w:rPr>
          <w:rFonts w:eastAsia="Times New Roman" w:cs="Times New Roman"/>
          <w:color w:val="000000" w:themeColor="text1"/>
          <w:szCs w:val="24"/>
        </w:rPr>
        <w:t xml:space="preserve">Και ακριβώς για όλους αυτούς τους λόγους, λοιπόν, εμείς πρέπει </w:t>
      </w:r>
      <w:r w:rsidRPr="004D2F63">
        <w:rPr>
          <w:rFonts w:eastAsia="Times New Roman" w:cs="Times New Roman"/>
          <w:color w:val="000000" w:themeColor="text1"/>
          <w:szCs w:val="24"/>
        </w:rPr>
        <w:t xml:space="preserve">πάντοτε </w:t>
      </w:r>
      <w:r w:rsidRPr="004D2F63">
        <w:rPr>
          <w:rFonts w:eastAsia="Times New Roman" w:cs="Times New Roman"/>
          <w:color w:val="000000" w:themeColor="text1"/>
          <w:szCs w:val="24"/>
        </w:rPr>
        <w:t xml:space="preserve">να εκπέμπουμε το στίγμα της σταθερής δύναμης. Ακριβώς επειδή έχουμε ενεργητική εξωτερική πολιτική, </w:t>
      </w:r>
      <w:r>
        <w:rPr>
          <w:rFonts w:eastAsia="Times New Roman" w:cs="Times New Roman"/>
          <w:color w:val="000000" w:themeColor="text1"/>
          <w:szCs w:val="24"/>
        </w:rPr>
        <w:t>θεωρούμε</w:t>
      </w:r>
      <w:r w:rsidRPr="004D2F63">
        <w:rPr>
          <w:rFonts w:eastAsia="Times New Roman" w:cs="Times New Roman"/>
          <w:color w:val="000000" w:themeColor="text1"/>
          <w:szCs w:val="24"/>
        </w:rPr>
        <w:t xml:space="preserve"> αυτές τις αρνητικές αντιδράσεις </w:t>
      </w:r>
      <w:r>
        <w:rPr>
          <w:rFonts w:eastAsia="Times New Roman" w:cs="Times New Roman"/>
          <w:color w:val="000000" w:themeColor="text1"/>
          <w:szCs w:val="24"/>
        </w:rPr>
        <w:t>της άλλης πλευράς</w:t>
      </w:r>
      <w:r w:rsidRPr="004D2F63">
        <w:rPr>
          <w:rFonts w:eastAsia="Times New Roman" w:cs="Times New Roman"/>
          <w:color w:val="000000" w:themeColor="text1"/>
          <w:szCs w:val="24"/>
        </w:rPr>
        <w:t xml:space="preserve"> πολύ σπασμω</w:t>
      </w:r>
      <w:r>
        <w:rPr>
          <w:rFonts w:eastAsia="Times New Roman" w:cs="Times New Roman"/>
          <w:color w:val="000000" w:themeColor="text1"/>
          <w:szCs w:val="24"/>
        </w:rPr>
        <w:t>δικές</w:t>
      </w:r>
      <w:r w:rsidRPr="004D2F63">
        <w:rPr>
          <w:rFonts w:eastAsia="Times New Roman" w:cs="Times New Roman"/>
          <w:color w:val="000000" w:themeColor="text1"/>
          <w:szCs w:val="24"/>
        </w:rPr>
        <w:t>.</w:t>
      </w:r>
    </w:p>
    <w:p w14:paraId="110FEE6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Εμείς, λοιπόν, πάντοτε πρέπει να εκπέμπουμε </w:t>
      </w:r>
      <w:r>
        <w:rPr>
          <w:rFonts w:eastAsia="Times New Roman" w:cs="Times New Roman"/>
          <w:szCs w:val="24"/>
        </w:rPr>
        <w:t xml:space="preserve">προς τα έξω </w:t>
      </w:r>
      <w:r>
        <w:rPr>
          <w:rFonts w:eastAsia="Times New Roman" w:cs="Times New Roman"/>
          <w:szCs w:val="24"/>
        </w:rPr>
        <w:t>σε αυτά τα</w:t>
      </w:r>
      <w:r>
        <w:rPr>
          <w:rFonts w:eastAsia="Times New Roman" w:cs="Times New Roman"/>
          <w:szCs w:val="24"/>
        </w:rPr>
        <w:t xml:space="preserve"> εθνικά</w:t>
      </w:r>
      <w:r>
        <w:rPr>
          <w:rFonts w:eastAsia="Times New Roman" w:cs="Times New Roman"/>
          <w:szCs w:val="24"/>
        </w:rPr>
        <w:t xml:space="preserve"> θέματα</w:t>
      </w:r>
      <w:r>
        <w:rPr>
          <w:rFonts w:eastAsia="Times New Roman" w:cs="Times New Roman"/>
          <w:szCs w:val="24"/>
        </w:rPr>
        <w:t xml:space="preserve"> την εικόνα του ενωμένου μετώπου</w:t>
      </w:r>
      <w:r>
        <w:rPr>
          <w:rFonts w:eastAsia="Times New Roman" w:cs="Times New Roman"/>
          <w:szCs w:val="24"/>
        </w:rPr>
        <w:t xml:space="preserve"> και να μην</w:t>
      </w:r>
      <w:r>
        <w:rPr>
          <w:rFonts w:eastAsia="Times New Roman" w:cs="Times New Roman"/>
          <w:szCs w:val="24"/>
        </w:rPr>
        <w:t xml:space="preserve"> απευθυνόμαστε στο εσωτερικό ακροατήριο με όρους πολιτικού κέρδους αλλά με όρους ιστορίας. Αυτό εμείς θα το κάνουμε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το άμεσο παρελθόν υπήρχε σύγκληση του ΕΣΕΠ και θα ξαναγίνει. Και θα συνεχίζουμε προφανώς απέναν</w:t>
      </w:r>
      <w:r>
        <w:rPr>
          <w:rFonts w:eastAsia="Times New Roman" w:cs="Times New Roman"/>
          <w:szCs w:val="24"/>
        </w:rPr>
        <w:t xml:space="preserve">τι στην </w:t>
      </w:r>
      <w:r>
        <w:rPr>
          <w:rFonts w:eastAsia="Times New Roman" w:cs="Times New Roman"/>
          <w:szCs w:val="24"/>
        </w:rPr>
        <w:lastRenderedPageBreak/>
        <w:t xml:space="preserve">τουρκική πλευρά να </w:t>
      </w:r>
      <w:r>
        <w:rPr>
          <w:rFonts w:eastAsia="Times New Roman" w:cs="Times New Roman"/>
          <w:szCs w:val="24"/>
        </w:rPr>
        <w:t>επιδιώκουμε</w:t>
      </w:r>
      <w:r>
        <w:rPr>
          <w:rFonts w:eastAsia="Times New Roman" w:cs="Times New Roman"/>
          <w:szCs w:val="24"/>
        </w:rPr>
        <w:t xml:space="preserve"> σχέσεις ειρήνης και φιλίας, βασισμένες, όμως, στο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 και όχι στην αμφισβήτησή του.</w:t>
      </w:r>
    </w:p>
    <w:p w14:paraId="110FEE6E" w14:textId="77777777" w:rsidR="002E41A8" w:rsidRDefault="00A20863">
      <w:pPr>
        <w:spacing w:line="600" w:lineRule="auto"/>
        <w:ind w:firstLine="720"/>
        <w:jc w:val="both"/>
        <w:rPr>
          <w:rFonts w:eastAsia="Times New Roman" w:cs="Times New Roman"/>
          <w:szCs w:val="24"/>
        </w:rPr>
      </w:pPr>
      <w:r w:rsidRPr="00271DF0">
        <w:rPr>
          <w:rFonts w:eastAsia="Times New Roman" w:cs="Times New Roman"/>
          <w:b/>
          <w:szCs w:val="24"/>
        </w:rPr>
        <w:t>ΠΡΟΕΔΡΕΥΩΝ (Γεώργιος Βαρεμένος):</w:t>
      </w:r>
      <w:r>
        <w:rPr>
          <w:rFonts w:eastAsia="Times New Roman" w:cs="Times New Roman"/>
          <w:szCs w:val="24"/>
        </w:rPr>
        <w:t xml:space="preserve"> Ευχαριστούμε, κύριε Υπουργέ.</w:t>
      </w:r>
    </w:p>
    <w:p w14:paraId="110FEE6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ο </w:t>
      </w:r>
      <w:r>
        <w:rPr>
          <w:rFonts w:eastAsia="Times New Roman" w:cs="Times New Roman"/>
          <w:szCs w:val="24"/>
        </w:rPr>
        <w:t xml:space="preserve">συνάδελφος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ζητεί άδεια απουσίας στο εξωτερικό για τις 3</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2018. </w:t>
      </w:r>
      <w:r>
        <w:rPr>
          <w:rFonts w:eastAsia="Times New Roman" w:cs="Times New Roman"/>
          <w:szCs w:val="24"/>
        </w:rPr>
        <w:t>Το Σώμα εγκρίνει;</w:t>
      </w:r>
    </w:p>
    <w:p w14:paraId="110FEE70" w14:textId="77777777" w:rsidR="002E41A8" w:rsidRDefault="00A20863">
      <w:pPr>
        <w:spacing w:line="600" w:lineRule="auto"/>
        <w:ind w:firstLine="720"/>
        <w:jc w:val="both"/>
        <w:rPr>
          <w:rFonts w:eastAsia="Times New Roman" w:cs="Times New Roman"/>
          <w:szCs w:val="24"/>
        </w:rPr>
      </w:pPr>
      <w:r w:rsidRPr="00452E59">
        <w:rPr>
          <w:rFonts w:eastAsia="Times New Roman" w:cs="Times New Roman"/>
          <w:b/>
          <w:szCs w:val="24"/>
        </w:rPr>
        <w:t xml:space="preserve">ΟΛΟΙ </w:t>
      </w:r>
      <w:r>
        <w:rPr>
          <w:rFonts w:eastAsia="Times New Roman" w:cs="Times New Roman"/>
          <w:b/>
          <w:szCs w:val="24"/>
        </w:rPr>
        <w:t xml:space="preserve">ΟΙ </w:t>
      </w:r>
      <w:r w:rsidRPr="00452E59">
        <w:rPr>
          <w:rFonts w:eastAsia="Times New Roman" w:cs="Times New Roman"/>
          <w:b/>
          <w:szCs w:val="24"/>
        </w:rPr>
        <w:t>ΒΟΥΛΕΥΤΕΣ:</w:t>
      </w:r>
      <w:r>
        <w:rPr>
          <w:rFonts w:eastAsia="Times New Roman" w:cs="Times New Roman"/>
          <w:szCs w:val="24"/>
        </w:rPr>
        <w:t xml:space="preserve"> Μάλιστα, μάλιστα.</w:t>
      </w:r>
    </w:p>
    <w:p w14:paraId="110FEE71"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ενέκρινε τη ζητηθείσα άδεια.</w:t>
      </w:r>
    </w:p>
    <w:p w14:paraId="110FEE7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Επίσης να κά</w:t>
      </w:r>
      <w:r>
        <w:rPr>
          <w:rFonts w:eastAsia="Times New Roman" w:cs="Times New Roman"/>
          <w:szCs w:val="24"/>
        </w:rPr>
        <w:t>νω γνωστό στο Σώμα πως η</w:t>
      </w:r>
      <w:r>
        <w:rPr>
          <w:rFonts w:eastAsia="Times New Roman" w:cs="Times New Roman"/>
          <w:szCs w:val="24"/>
        </w:rPr>
        <w:t xml:space="preserve"> τρίτη με αριθμό 169/20-11-2018 επίκαιρη ερώτηση δεύτερου κύκλου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sidRPr="00FF79EF">
        <w:rPr>
          <w:rFonts w:eastAsia="Times New Roman" w:cs="Times New Roman"/>
          <w:bCs/>
          <w:szCs w:val="24"/>
        </w:rPr>
        <w:t xml:space="preserve">Βασιλείου </w:t>
      </w:r>
      <w:proofErr w:type="spellStart"/>
      <w:r w:rsidRPr="00FF79EF">
        <w:rPr>
          <w:rFonts w:eastAsia="Times New Roman" w:cs="Times New Roman"/>
          <w:bCs/>
          <w:szCs w:val="24"/>
        </w:rPr>
        <w:t>Κεγκέρογλου</w:t>
      </w:r>
      <w:proofErr w:type="spellEnd"/>
      <w:r>
        <w:rPr>
          <w:rFonts w:eastAsia="Times New Roman" w:cs="Times New Roman"/>
          <w:szCs w:val="24"/>
        </w:rPr>
        <w:t xml:space="preserve"> προς τον Υπουργό </w:t>
      </w:r>
      <w:r w:rsidRPr="00FF79EF">
        <w:rPr>
          <w:rFonts w:eastAsia="Times New Roman" w:cs="Times New Roman"/>
          <w:bCs/>
          <w:szCs w:val="24"/>
        </w:rPr>
        <w:t>Υποδομών και Μεταφορών,</w:t>
      </w:r>
      <w:r w:rsidRPr="00FF79EF">
        <w:rPr>
          <w:rFonts w:eastAsia="Times New Roman" w:cs="Times New Roman"/>
          <w:b/>
          <w:szCs w:val="24"/>
        </w:rPr>
        <w:t xml:space="preserve"> </w:t>
      </w:r>
      <w:r>
        <w:rPr>
          <w:rFonts w:eastAsia="Times New Roman" w:cs="Times New Roman"/>
          <w:szCs w:val="24"/>
        </w:rPr>
        <w:t>με θέμα: «Αντιμετώπιση επιπτώσεων από την κατασκευή και λε</w:t>
      </w:r>
      <w:r>
        <w:rPr>
          <w:rFonts w:eastAsia="Times New Roman" w:cs="Times New Roman"/>
          <w:szCs w:val="24"/>
        </w:rPr>
        <w:t>ιτουργία του αεροδρομίου στο Καστέλι - Αναγκαία έργα και ανταποδοτικά οφέλη για την περιοχή», δεν θα συζητηθεί κατόπιν συνεννόησης του Βουλευτή και του αρμόδιου Υπουργού.</w:t>
      </w:r>
    </w:p>
    <w:p w14:paraId="110FEE73"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Αμέσως τώρα θα συζητηθεί η δεύτερη με αριθμό 161/19-11-2018 επίκαιρη ερώτηση δεύτερου</w:t>
      </w:r>
      <w:r>
        <w:rPr>
          <w:rFonts w:eastAsia="Times New Roman" w:cs="Times New Roman"/>
          <w:szCs w:val="24"/>
        </w:rPr>
        <w:t xml:space="preserve"> κύκλου του Βουλευτή Μαγνησίας της Νέας Δημοκρατίας κ. </w:t>
      </w:r>
      <w:r w:rsidRPr="00271DF0">
        <w:rPr>
          <w:rFonts w:eastAsia="Times New Roman" w:cs="Times New Roman"/>
          <w:bCs/>
          <w:szCs w:val="24"/>
        </w:rPr>
        <w:t xml:space="preserve">Χρήστου </w:t>
      </w:r>
      <w:proofErr w:type="spellStart"/>
      <w:r w:rsidRPr="00271DF0">
        <w:rPr>
          <w:rFonts w:eastAsia="Times New Roman" w:cs="Times New Roman"/>
          <w:bCs/>
          <w:szCs w:val="24"/>
        </w:rPr>
        <w:t>Μπουκώρου</w:t>
      </w:r>
      <w:proofErr w:type="spellEnd"/>
      <w:r>
        <w:rPr>
          <w:rFonts w:eastAsia="Times New Roman" w:cs="Times New Roman"/>
          <w:szCs w:val="24"/>
        </w:rPr>
        <w:t xml:space="preserve"> προς τον Υπουργό </w:t>
      </w:r>
      <w:r w:rsidRPr="00271DF0">
        <w:rPr>
          <w:rFonts w:eastAsia="Times New Roman" w:cs="Times New Roman"/>
          <w:bCs/>
          <w:szCs w:val="24"/>
        </w:rPr>
        <w:t>Υποδομών και Μεταφορών,</w:t>
      </w:r>
      <w:r>
        <w:rPr>
          <w:rFonts w:eastAsia="Times New Roman" w:cs="Times New Roman"/>
          <w:szCs w:val="24"/>
        </w:rPr>
        <w:t xml:space="preserve"> με θέμα: «Με αργούς ρυθμούς σημαντικά έργα υποδομών στη Μαγνησία».</w:t>
      </w:r>
    </w:p>
    <w:p w14:paraId="110FEE74"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Μπουκώρε</w:t>
      </w:r>
      <w:proofErr w:type="spellEnd"/>
      <w:r>
        <w:rPr>
          <w:rFonts w:eastAsia="Times New Roman" w:cs="Times New Roman"/>
          <w:szCs w:val="24"/>
        </w:rPr>
        <w:t>, έχετε τον λόγο για δύο λεπτά.</w:t>
      </w:r>
    </w:p>
    <w:p w14:paraId="110FEE75" w14:textId="77777777" w:rsidR="002E41A8" w:rsidRDefault="00A20863">
      <w:pPr>
        <w:spacing w:line="600" w:lineRule="auto"/>
        <w:ind w:firstLine="720"/>
        <w:jc w:val="both"/>
        <w:rPr>
          <w:rFonts w:eastAsia="Times New Roman" w:cs="Times New Roman"/>
          <w:szCs w:val="24"/>
        </w:rPr>
      </w:pPr>
      <w:r w:rsidRPr="00A55579">
        <w:rPr>
          <w:rFonts w:eastAsia="Times New Roman" w:cs="Times New Roman"/>
          <w:b/>
          <w:szCs w:val="24"/>
        </w:rPr>
        <w:t>ΧΡΗΣΤΟΣ ΜΠΟΥΚΩΡΟΣ:</w:t>
      </w:r>
      <w:r>
        <w:rPr>
          <w:rFonts w:eastAsia="Times New Roman" w:cs="Times New Roman"/>
          <w:szCs w:val="24"/>
        </w:rPr>
        <w:t xml:space="preserve"> Κύριε Υπουργέ, θα περίμενα να είναι εδώ ο προϊστάμενός σας Υπουργός κ. </w:t>
      </w:r>
      <w:proofErr w:type="spellStart"/>
      <w:r>
        <w:rPr>
          <w:rFonts w:eastAsia="Times New Roman" w:cs="Times New Roman"/>
          <w:szCs w:val="24"/>
        </w:rPr>
        <w:t>Σπίρτζης</w:t>
      </w:r>
      <w:proofErr w:type="spellEnd"/>
      <w:r>
        <w:rPr>
          <w:rFonts w:eastAsia="Times New Roman" w:cs="Times New Roman"/>
          <w:szCs w:val="24"/>
        </w:rPr>
        <w:t xml:space="preserve">, όχι γιατί είναι ασήμαντη η δική σας παρουσία αλλά επειδή ο κ. </w:t>
      </w:r>
      <w:proofErr w:type="spellStart"/>
      <w:r>
        <w:rPr>
          <w:rFonts w:eastAsia="Times New Roman" w:cs="Times New Roman"/>
          <w:szCs w:val="24"/>
        </w:rPr>
        <w:t>Σπίρτζης</w:t>
      </w:r>
      <w:proofErr w:type="spellEnd"/>
      <w:r>
        <w:rPr>
          <w:rFonts w:eastAsia="Times New Roman" w:cs="Times New Roman"/>
          <w:szCs w:val="24"/>
        </w:rPr>
        <w:t xml:space="preserve"> έχει επισκεφτεί τα έργα για τα οποία θα συζητήσουμε και έχει μια προσωπική αντίληψη των εξελίξεων.</w:t>
      </w:r>
    </w:p>
    <w:p w14:paraId="110FEE76"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Αναγ</w:t>
      </w:r>
      <w:r>
        <w:rPr>
          <w:rFonts w:eastAsia="Times New Roman" w:cs="Times New Roman"/>
          <w:szCs w:val="24"/>
        </w:rPr>
        <w:t>κάζομαι να καταθέσω αυτή την ερώτηση γιατί πρόκειται για έργα που εκκρεμούν και ταλαιπωρούν την κοινωνία της Μαγνησίας. Βεβαίως, κατατέθηκε η ερώτηση εξαιτίας του γεγονός ότι η Κυβέρνησή σας συμπληρώνει τα τέσσερα χρόνια και κανένα απολύτως έργο υποδομής α</w:t>
      </w:r>
      <w:r>
        <w:rPr>
          <w:rFonts w:eastAsia="Times New Roman" w:cs="Times New Roman"/>
          <w:szCs w:val="24"/>
        </w:rPr>
        <w:t xml:space="preserve">ρμοδιότητας του Υπουργείου σας </w:t>
      </w:r>
      <w:r w:rsidRPr="00BE6A4B">
        <w:rPr>
          <w:rFonts w:eastAsia="Times New Roman" w:cs="Times New Roman"/>
          <w:szCs w:val="24"/>
        </w:rPr>
        <w:t>δεν</w:t>
      </w:r>
      <w:r>
        <w:rPr>
          <w:rFonts w:eastAsia="Times New Roman" w:cs="Times New Roman"/>
          <w:szCs w:val="24"/>
        </w:rPr>
        <w:t xml:space="preserve"> έχει προχωρήσει στον Νομό Μαγνησίας.</w:t>
      </w:r>
    </w:p>
    <w:p w14:paraId="110FEE77"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Η σημερινή ερώτηση, κύριε Υπουργέ, αφορά τις ζημιές στο </w:t>
      </w:r>
      <w:r>
        <w:rPr>
          <w:rFonts w:eastAsia="Times New Roman" w:cs="Times New Roman"/>
          <w:szCs w:val="24"/>
        </w:rPr>
        <w:t>α</w:t>
      </w:r>
      <w:r>
        <w:rPr>
          <w:rFonts w:eastAsia="Times New Roman" w:cs="Times New Roman"/>
          <w:szCs w:val="24"/>
        </w:rPr>
        <w:t>νατολικό Πήλιο στην περιοχή της Ζαγοράς από τα έντονα καιρικά φαινόμενα στην αρχή του 2018, αφορά τον περιφερειακό δρόμο του Βό</w:t>
      </w:r>
      <w:r>
        <w:rPr>
          <w:rFonts w:eastAsia="Times New Roman" w:cs="Times New Roman"/>
          <w:szCs w:val="24"/>
        </w:rPr>
        <w:t xml:space="preserve">λου και πιο συγκεκριμένα το </w:t>
      </w:r>
      <w:r>
        <w:rPr>
          <w:rFonts w:eastAsia="Times New Roman" w:cs="Times New Roman"/>
          <w:szCs w:val="24"/>
        </w:rPr>
        <w:lastRenderedPageBreak/>
        <w:t>δυτικό τμήμα από την Μπουρμπουλήθρα μέχρι την οδό Λαρίσης και αφορά και τη σιδηροδρομική παράκαμψη της Νέας Ιωνίας με το γνωστό έργο «</w:t>
      </w:r>
      <w:r>
        <w:rPr>
          <w:rFonts w:eastAsia="Times New Roman" w:cs="Times New Roman"/>
          <w:szCs w:val="24"/>
          <w:lang w:val="en-US"/>
        </w:rPr>
        <w:t>S</w:t>
      </w:r>
      <w:r>
        <w:rPr>
          <w:rFonts w:eastAsia="Times New Roman" w:cs="Times New Roman"/>
          <w:szCs w:val="24"/>
        </w:rPr>
        <w:t>»</w:t>
      </w:r>
      <w:r w:rsidRPr="00584BA7">
        <w:rPr>
          <w:rFonts w:eastAsia="Times New Roman" w:cs="Times New Roman"/>
          <w:szCs w:val="24"/>
        </w:rPr>
        <w:t xml:space="preserve"> </w:t>
      </w:r>
      <w:r>
        <w:rPr>
          <w:rFonts w:eastAsia="Times New Roman" w:cs="Times New Roman"/>
          <w:szCs w:val="24"/>
        </w:rPr>
        <w:t xml:space="preserve">αρμοδιότητας της </w:t>
      </w:r>
      <w:r>
        <w:rPr>
          <w:rFonts w:eastAsia="Times New Roman" w:cs="Times New Roman"/>
          <w:szCs w:val="24"/>
        </w:rPr>
        <w:t>«</w:t>
      </w:r>
      <w:r>
        <w:rPr>
          <w:rFonts w:eastAsia="Times New Roman" w:cs="Times New Roman"/>
          <w:szCs w:val="24"/>
        </w:rPr>
        <w:t>ΕΡΓΟΣΕ</w:t>
      </w:r>
      <w:r>
        <w:rPr>
          <w:rFonts w:eastAsia="Times New Roman" w:cs="Times New Roman"/>
          <w:szCs w:val="24"/>
        </w:rPr>
        <w:t>»</w:t>
      </w:r>
      <w:r>
        <w:rPr>
          <w:rFonts w:eastAsia="Times New Roman" w:cs="Times New Roman"/>
          <w:szCs w:val="24"/>
        </w:rPr>
        <w:t>.</w:t>
      </w:r>
    </w:p>
    <w:p w14:paraId="110FEE78"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ξεκινήσω από τα επείγοντα, από το </w:t>
      </w:r>
      <w:r>
        <w:rPr>
          <w:rFonts w:eastAsia="Times New Roman" w:cs="Times New Roman"/>
          <w:szCs w:val="24"/>
        </w:rPr>
        <w:t>α</w:t>
      </w:r>
      <w:r>
        <w:rPr>
          <w:rFonts w:eastAsia="Times New Roman" w:cs="Times New Roman"/>
          <w:szCs w:val="24"/>
        </w:rPr>
        <w:t>νατολικό</w:t>
      </w:r>
      <w:r>
        <w:rPr>
          <w:rFonts w:eastAsia="Times New Roman" w:cs="Times New Roman"/>
          <w:szCs w:val="24"/>
        </w:rPr>
        <w:t xml:space="preserve"> Πήλιο, γιατί αυτή την ώρα που μιλάμε, κύριε Υπουργέ, πάλι υπάρχει έντονη κακοκαιρία και ρεκόρ βροχόπτωσης και κανείς δεν ξέρει τι έχει ξημερώσει στην περιοχή. Διότι τα έργα αποκατάστασης που έχουν γίνει από την προηγούμενη άνοιξη μέχρι τώρα είναι μόνο προ</w:t>
      </w:r>
      <w:r>
        <w:rPr>
          <w:rFonts w:eastAsia="Times New Roman" w:cs="Times New Roman"/>
          <w:szCs w:val="24"/>
        </w:rPr>
        <w:t>σωρινής και όχι οριστικής αποκατάστασης.</w:t>
      </w:r>
    </w:p>
    <w:p w14:paraId="110FEE7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Για έργα 5 εκατομμυρίων ευρώ έχουν </w:t>
      </w:r>
      <w:proofErr w:type="spellStart"/>
      <w:r>
        <w:rPr>
          <w:rFonts w:eastAsia="Times New Roman" w:cs="Times New Roman"/>
          <w:szCs w:val="24"/>
        </w:rPr>
        <w:t>απορροφηθεί</w:t>
      </w:r>
      <w:proofErr w:type="spellEnd"/>
      <w:r>
        <w:rPr>
          <w:rFonts w:eastAsia="Times New Roman" w:cs="Times New Roman"/>
          <w:szCs w:val="24"/>
        </w:rPr>
        <w:t xml:space="preserve"> μόλις 1.200.000. Μια πρόσφατη μελέτη που έκανε ο Δήμος Ζαγοράς για έργα αποκατάστασης 700</w:t>
      </w:r>
      <w:r>
        <w:rPr>
          <w:rFonts w:eastAsia="Times New Roman" w:cs="Times New Roman"/>
          <w:szCs w:val="24"/>
        </w:rPr>
        <w:t>.000</w:t>
      </w:r>
      <w:r>
        <w:rPr>
          <w:rFonts w:eastAsia="Times New Roman" w:cs="Times New Roman"/>
          <w:szCs w:val="24"/>
        </w:rPr>
        <w:t xml:space="preserve"> ευρώ</w:t>
      </w:r>
      <w:r w:rsidRPr="00A25D67">
        <w:rPr>
          <w:rFonts w:eastAsia="Times New Roman" w:cs="Times New Roman"/>
          <w:szCs w:val="24"/>
        </w:rPr>
        <w:t xml:space="preserve"> </w:t>
      </w:r>
      <w:r>
        <w:rPr>
          <w:rFonts w:eastAsia="Times New Roman" w:cs="Times New Roman"/>
          <w:szCs w:val="24"/>
        </w:rPr>
        <w:t>σε τρία σημεία</w:t>
      </w:r>
      <w:r>
        <w:rPr>
          <w:rFonts w:eastAsia="Times New Roman" w:cs="Times New Roman"/>
          <w:szCs w:val="24"/>
        </w:rPr>
        <w:t>, εγκρίθηκαν από το Υπουργείο Εσωτερικών μόνο 300</w:t>
      </w:r>
      <w:r>
        <w:rPr>
          <w:rFonts w:eastAsia="Times New Roman" w:cs="Times New Roman"/>
          <w:szCs w:val="24"/>
        </w:rPr>
        <w:t>.000</w:t>
      </w:r>
      <w:r>
        <w:rPr>
          <w:rFonts w:eastAsia="Times New Roman" w:cs="Times New Roman"/>
          <w:szCs w:val="24"/>
        </w:rPr>
        <w:t xml:space="preserve"> ε</w:t>
      </w:r>
      <w:r>
        <w:rPr>
          <w:rFonts w:eastAsia="Times New Roman" w:cs="Times New Roman"/>
          <w:szCs w:val="24"/>
        </w:rPr>
        <w:t xml:space="preserve">υρώ και κανένα κονδύλιο από το Υπουργείο Μεταφορών και Υποδομών. Ξέρετε, οι ορεινοί δήμοι έχουν έλλειψη προσωπικού και τώρα με την κινητικότητα και χωρίς να λαμβάνονται κάποιες δικλίδες ασφαλείας αυτοί οι δήμοι θα μείνουν εντελώς χωρίς προσωπικό και χωρίς </w:t>
      </w:r>
      <w:r>
        <w:rPr>
          <w:rFonts w:eastAsia="Times New Roman" w:cs="Times New Roman"/>
          <w:szCs w:val="24"/>
        </w:rPr>
        <w:t>καμ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δυνατότητα μελετών.</w:t>
      </w:r>
    </w:p>
    <w:p w14:paraId="110FEE7A"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 επείγον ζήτημα αυτό και πρέπει να το ξαναδεί το Υπουργείο σας, γιατί πραγματικά οι ζημιές θα επιδεινωθούν στην περιοχή και είναι γενική εκτίμηση του </w:t>
      </w:r>
      <w:r>
        <w:rPr>
          <w:rFonts w:eastAsia="Times New Roman" w:cs="Times New Roman"/>
          <w:szCs w:val="24"/>
        </w:rPr>
        <w:t>δ</w:t>
      </w:r>
      <w:r>
        <w:rPr>
          <w:rFonts w:eastAsia="Times New Roman" w:cs="Times New Roman"/>
          <w:szCs w:val="24"/>
        </w:rPr>
        <w:t>ήμου και των κατοίκων.</w:t>
      </w:r>
    </w:p>
    <w:p w14:paraId="110FEE7B" w14:textId="77777777" w:rsidR="002E41A8" w:rsidRDefault="00A20863">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w:t>
      </w:r>
      <w:r w:rsidRPr="00F81B27">
        <w:rPr>
          <w:rFonts w:eastAsia="Times New Roman" w:cs="Times New Roman"/>
          <w:szCs w:val="24"/>
        </w:rPr>
        <w:t>υ χρόνου ομιλίας του κυρίου Βουλευτή)</w:t>
      </w:r>
    </w:p>
    <w:p w14:paraId="110FEE7C"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w:t>
      </w:r>
    </w:p>
    <w:p w14:paraId="110FEE7D" w14:textId="77777777" w:rsidR="002E41A8" w:rsidRDefault="00A20863">
      <w:pPr>
        <w:spacing w:line="600" w:lineRule="auto"/>
        <w:ind w:firstLine="720"/>
        <w:jc w:val="both"/>
        <w:rPr>
          <w:rFonts w:eastAsia="Times New Roman" w:cs="Times New Roman"/>
          <w:szCs w:val="24"/>
        </w:rPr>
      </w:pPr>
      <w:r w:rsidRPr="00A55579">
        <w:rPr>
          <w:rFonts w:eastAsia="Times New Roman" w:cs="Times New Roman"/>
          <w:b/>
          <w:szCs w:val="24"/>
        </w:rPr>
        <w:t>ΧΡΗΣΤΟΣ ΜΠΟΥΚΩΡΟΣ:</w:t>
      </w:r>
      <w:r>
        <w:rPr>
          <w:rFonts w:eastAsia="Times New Roman" w:cs="Times New Roman"/>
          <w:szCs w:val="24"/>
        </w:rPr>
        <w:t xml:space="preserve"> Κύριε Πρόεδρε, αφήσατε στους </w:t>
      </w:r>
      <w:proofErr w:type="spellStart"/>
      <w:r>
        <w:rPr>
          <w:rFonts w:eastAsia="Times New Roman" w:cs="Times New Roman"/>
          <w:szCs w:val="24"/>
        </w:rPr>
        <w:t>προλαλήσαντες</w:t>
      </w:r>
      <w:proofErr w:type="spellEnd"/>
      <w:r>
        <w:rPr>
          <w:rFonts w:eastAsia="Times New Roman" w:cs="Times New Roman"/>
          <w:szCs w:val="24"/>
        </w:rPr>
        <w:t xml:space="preserve"> συναδέλφους. Στα είκοσι δευτερόλεπτα...</w:t>
      </w:r>
    </w:p>
    <w:p w14:paraId="110FEE7E"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Συνεχίστε. Ελάτε.</w:t>
      </w:r>
    </w:p>
    <w:p w14:paraId="110FEE7F"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Μην εξαντλείτε την αυστηρότητά σας σε εμένα. Τρία έργα έχουμε να συζητήσουμε. Σαν τίτλο μόνο να το κάνουμε...</w:t>
      </w:r>
    </w:p>
    <w:p w14:paraId="110FEE80"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Συνεχίστε, κύριε </w:t>
      </w:r>
      <w:proofErr w:type="spellStart"/>
      <w:r>
        <w:rPr>
          <w:rFonts w:eastAsia="Times New Roman" w:cs="Times New Roman"/>
          <w:szCs w:val="24"/>
        </w:rPr>
        <w:t>Μπουκώρ</w:t>
      </w:r>
      <w:r>
        <w:rPr>
          <w:rFonts w:eastAsia="Times New Roman" w:cs="Times New Roman"/>
          <w:szCs w:val="24"/>
        </w:rPr>
        <w:t>ε</w:t>
      </w:r>
      <w:proofErr w:type="spellEnd"/>
      <w:r>
        <w:rPr>
          <w:rFonts w:eastAsia="Times New Roman" w:cs="Times New Roman"/>
          <w:szCs w:val="24"/>
        </w:rPr>
        <w:t>.</w:t>
      </w:r>
      <w:r>
        <w:rPr>
          <w:rFonts w:eastAsia="Times New Roman" w:cs="Times New Roman"/>
          <w:szCs w:val="24"/>
        </w:rPr>
        <w:t xml:space="preserve"> Δεν υπάρχει </w:t>
      </w:r>
      <w:r>
        <w:rPr>
          <w:rFonts w:eastAsia="Times New Roman" w:cs="Times New Roman"/>
          <w:szCs w:val="24"/>
        </w:rPr>
        <w:t>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προκατάληψη.</w:t>
      </w:r>
    </w:p>
    <w:p w14:paraId="110FEE81"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Υπουργέ, τα πράγματα στο </w:t>
      </w:r>
      <w:r>
        <w:rPr>
          <w:rFonts w:eastAsia="Times New Roman" w:cs="Times New Roman"/>
          <w:szCs w:val="24"/>
        </w:rPr>
        <w:t>α</w:t>
      </w:r>
      <w:r>
        <w:rPr>
          <w:rFonts w:eastAsia="Times New Roman" w:cs="Times New Roman"/>
          <w:szCs w:val="24"/>
        </w:rPr>
        <w:t>να</w:t>
      </w:r>
      <w:r>
        <w:rPr>
          <w:rFonts w:eastAsia="Times New Roman" w:cs="Times New Roman"/>
          <w:szCs w:val="24"/>
        </w:rPr>
        <w:t>τολικό Πήλιο</w:t>
      </w:r>
      <w:r>
        <w:rPr>
          <w:rFonts w:eastAsia="Times New Roman" w:cs="Times New Roman"/>
          <w:szCs w:val="24"/>
        </w:rPr>
        <w:t>,</w:t>
      </w:r>
      <w:r>
        <w:rPr>
          <w:rFonts w:eastAsia="Times New Roman" w:cs="Times New Roman"/>
          <w:szCs w:val="24"/>
        </w:rPr>
        <w:t xml:space="preserve"> στη Ζαγορά είναι κρίσιμα. </w:t>
      </w:r>
    </w:p>
    <w:p w14:paraId="110FEE8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Σχετικά με τη σιδηροδρομική παράκαμψη της Νέας Ιωνίας έχω καταθέσει επανειλημμένως ερωτήσεις. Η Κυβέρνησή σας είχε δεσμευτεί για δημοπράτηση τον Οκτώβριο του 2016. Στη συνέχεια δεσμεύτηκε για δημοπράτηση του έργου τ</w:t>
      </w:r>
      <w:r>
        <w:rPr>
          <w:rFonts w:eastAsia="Times New Roman" w:cs="Times New Roman"/>
          <w:szCs w:val="24"/>
        </w:rPr>
        <w:t>ον Οκτώβριο του 2017. Πέρασε και ο Οκτώβριος του 2018 και τώρα υπόσχεστε τον Ιανουάριο του 2019 ότι θα γίνει δημοπράτηση του έργου. Μπορείτε να αναλάβετε συγκεκριμένες δεσμεύσεις γι’ αυτό;</w:t>
      </w:r>
    </w:p>
    <w:p w14:paraId="110FEE83" w14:textId="77777777" w:rsidR="002E41A8" w:rsidRDefault="00A20863">
      <w:pPr>
        <w:spacing w:line="600" w:lineRule="auto"/>
        <w:ind w:firstLine="720"/>
        <w:jc w:val="both"/>
        <w:rPr>
          <w:rFonts w:eastAsia="Times New Roman"/>
          <w:szCs w:val="24"/>
        </w:rPr>
      </w:pPr>
      <w:r>
        <w:rPr>
          <w:rFonts w:eastAsia="Times New Roman"/>
          <w:szCs w:val="24"/>
        </w:rPr>
        <w:t xml:space="preserve">Για το τρίτο θέμα του </w:t>
      </w:r>
      <w:r>
        <w:rPr>
          <w:rFonts w:eastAsia="Times New Roman"/>
          <w:szCs w:val="24"/>
        </w:rPr>
        <w:t>δ</w:t>
      </w:r>
      <w:r>
        <w:rPr>
          <w:rFonts w:eastAsia="Times New Roman"/>
          <w:szCs w:val="24"/>
        </w:rPr>
        <w:t>ακτυλίου του Βόλου και του έργου Μπουρμπουλή</w:t>
      </w:r>
      <w:r>
        <w:rPr>
          <w:rFonts w:eastAsia="Times New Roman"/>
          <w:szCs w:val="24"/>
        </w:rPr>
        <w:t xml:space="preserve">θρα Λαρίσης, πράγματι η Διεύθυνση Οδικών Υποδομών </w:t>
      </w:r>
      <w:r>
        <w:rPr>
          <w:rFonts w:eastAsia="Times New Roman"/>
          <w:szCs w:val="24"/>
        </w:rPr>
        <w:t>μο</w:t>
      </w:r>
      <w:r>
        <w:rPr>
          <w:rFonts w:eastAsia="Times New Roman"/>
          <w:szCs w:val="24"/>
        </w:rPr>
        <w:t>ύ</w:t>
      </w:r>
      <w:r>
        <w:rPr>
          <w:rFonts w:eastAsia="Times New Roman"/>
          <w:szCs w:val="24"/>
        </w:rPr>
        <w:t xml:space="preserve"> έδωσε μια εκτενέστατη απάντηση για το ποιες μελέτες έχουν εγκριθεί, ποιες ολοκληρώνονται και ποιες εκκρεμούν. Και υπάρχει ένα πλήθος εκκρεμοτήτων. Για τον </w:t>
      </w:r>
      <w:r>
        <w:rPr>
          <w:rFonts w:eastAsia="Times New Roman"/>
          <w:szCs w:val="24"/>
        </w:rPr>
        <w:t>π</w:t>
      </w:r>
      <w:r>
        <w:rPr>
          <w:rFonts w:eastAsia="Times New Roman"/>
          <w:szCs w:val="24"/>
        </w:rPr>
        <w:t>εριφερειακό του Βόλου η Κυβέρνησή σας δεν έχει</w:t>
      </w:r>
      <w:r>
        <w:rPr>
          <w:rFonts w:eastAsia="Times New Roman"/>
          <w:szCs w:val="24"/>
        </w:rPr>
        <w:t xml:space="preserve"> κάνει απολύτως τίποτα, δεν έχει προχωρήσει το έργο ούτε </w:t>
      </w:r>
      <w:r>
        <w:rPr>
          <w:rFonts w:eastAsia="Times New Roman"/>
          <w:szCs w:val="24"/>
        </w:rPr>
        <w:t>ένα</w:t>
      </w:r>
      <w:r>
        <w:rPr>
          <w:rFonts w:eastAsia="Times New Roman"/>
          <w:szCs w:val="24"/>
        </w:rPr>
        <w:t>ν</w:t>
      </w:r>
      <w:r>
        <w:rPr>
          <w:rFonts w:eastAsia="Times New Roman"/>
          <w:szCs w:val="24"/>
        </w:rPr>
        <w:t xml:space="preserve"> πόντο.</w:t>
      </w:r>
    </w:p>
    <w:p w14:paraId="110FEE84" w14:textId="77777777" w:rsidR="002E41A8" w:rsidRDefault="00A20863">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110FEE85" w14:textId="77777777" w:rsidR="002E41A8" w:rsidRDefault="00A20863">
      <w:pPr>
        <w:spacing w:line="600" w:lineRule="auto"/>
        <w:ind w:firstLine="720"/>
        <w:jc w:val="both"/>
        <w:rPr>
          <w:rFonts w:eastAsia="Times New Roman"/>
          <w:szCs w:val="24"/>
        </w:rPr>
      </w:pPr>
      <w:r>
        <w:rPr>
          <w:rFonts w:eastAsia="Times New Roman"/>
          <w:szCs w:val="24"/>
        </w:rPr>
        <w:t>Θα επανέλθω στη δευτερολογία μου, γιατί βλέπω ότι ανησυχεί ο κύριος Πρόεδρος.</w:t>
      </w:r>
    </w:p>
    <w:p w14:paraId="110FEE86" w14:textId="77777777" w:rsidR="002E41A8" w:rsidRDefault="00A20863">
      <w:pPr>
        <w:spacing w:line="600" w:lineRule="auto"/>
        <w:ind w:firstLine="720"/>
        <w:jc w:val="both"/>
        <w:rPr>
          <w:rFonts w:eastAsia="Times New Roman" w:cs="Times New Roman"/>
          <w:bCs/>
          <w:szCs w:val="24"/>
        </w:rPr>
      </w:pPr>
      <w:r>
        <w:rPr>
          <w:rFonts w:eastAsia="Times New Roman" w:cs="Times New Roman"/>
          <w:b/>
          <w:bCs/>
          <w:szCs w:val="24"/>
        </w:rPr>
        <w:lastRenderedPageBreak/>
        <w:t>ΠΡΟΕΔΡΕΥΩΝ (Γεώργιος Βαρε</w:t>
      </w:r>
      <w:r>
        <w:rPr>
          <w:rFonts w:eastAsia="Times New Roman" w:cs="Times New Roman"/>
          <w:b/>
          <w:bCs/>
          <w:szCs w:val="24"/>
        </w:rPr>
        <w:t xml:space="preserve">μένος): </w:t>
      </w:r>
      <w:r>
        <w:rPr>
          <w:rFonts w:eastAsia="Times New Roman" w:cs="Times New Roman"/>
          <w:bCs/>
          <w:szCs w:val="24"/>
        </w:rPr>
        <w:t xml:space="preserve">Όχι, κύριε </w:t>
      </w:r>
      <w:proofErr w:type="spellStart"/>
      <w:r>
        <w:rPr>
          <w:rFonts w:eastAsia="Times New Roman" w:cs="Times New Roman"/>
          <w:bCs/>
          <w:szCs w:val="24"/>
        </w:rPr>
        <w:t>Μπουκώρε</w:t>
      </w:r>
      <w:proofErr w:type="spellEnd"/>
      <w:r>
        <w:rPr>
          <w:rFonts w:eastAsia="Times New Roman" w:cs="Times New Roman"/>
          <w:bCs/>
          <w:szCs w:val="24"/>
        </w:rPr>
        <w:t>, απλώς για την ισορροπία της συζήτησης και επειδή ακολουθεί και νομοθετικό έργο.</w:t>
      </w:r>
    </w:p>
    <w:p w14:paraId="110FEE87" w14:textId="77777777" w:rsidR="002E41A8" w:rsidRDefault="00A20863">
      <w:pPr>
        <w:spacing w:line="600" w:lineRule="auto"/>
        <w:ind w:firstLine="720"/>
        <w:jc w:val="both"/>
        <w:rPr>
          <w:rFonts w:eastAsia="Times New Roman"/>
          <w:szCs w:val="24"/>
        </w:rPr>
      </w:pPr>
      <w:r>
        <w:rPr>
          <w:rFonts w:eastAsia="Times New Roman" w:cs="Times New Roman"/>
          <w:bCs/>
          <w:szCs w:val="24"/>
        </w:rPr>
        <w:t>Τον λόγο έχει ο</w:t>
      </w:r>
      <w:r w:rsidRPr="00EB3B95">
        <w:rPr>
          <w:rFonts w:eastAsia="Times New Roman"/>
          <w:b/>
          <w:szCs w:val="24"/>
        </w:rPr>
        <w:t xml:space="preserve"> </w:t>
      </w:r>
      <w:r w:rsidRPr="00EB3B95">
        <w:rPr>
          <w:rFonts w:eastAsia="Times New Roman"/>
          <w:szCs w:val="24"/>
        </w:rPr>
        <w:t>Υφυπουργός Υποδομών και Μεταφορών</w:t>
      </w:r>
      <w:r w:rsidRPr="00214500">
        <w:rPr>
          <w:rFonts w:eastAsia="Times New Roman" w:cs="Times New Roman"/>
          <w:bCs/>
          <w:szCs w:val="24"/>
        </w:rPr>
        <w:t xml:space="preserve"> </w:t>
      </w:r>
      <w:r>
        <w:rPr>
          <w:rFonts w:eastAsia="Times New Roman" w:cs="Times New Roman"/>
          <w:bCs/>
          <w:szCs w:val="24"/>
        </w:rPr>
        <w:t>κ. Μαυραγάνης</w:t>
      </w:r>
      <w:r>
        <w:rPr>
          <w:rFonts w:eastAsia="Times New Roman" w:cs="Times New Roman"/>
          <w:bCs/>
          <w:szCs w:val="24"/>
        </w:rPr>
        <w:t xml:space="preserve"> για τρία λεπτά.</w:t>
      </w:r>
    </w:p>
    <w:p w14:paraId="110FEE88" w14:textId="77777777" w:rsidR="002E41A8" w:rsidRDefault="00A20863">
      <w:pPr>
        <w:spacing w:line="600" w:lineRule="auto"/>
        <w:ind w:firstLine="720"/>
        <w:jc w:val="both"/>
        <w:rPr>
          <w:rFonts w:eastAsia="Times New Roman"/>
          <w:szCs w:val="24"/>
        </w:rPr>
      </w:pPr>
      <w:r>
        <w:rPr>
          <w:rFonts w:eastAsia="Times New Roman"/>
          <w:b/>
          <w:szCs w:val="24"/>
        </w:rPr>
        <w:t xml:space="preserve">ΝΙΚΟΛΑΟΣ </w:t>
      </w:r>
      <w:r w:rsidRPr="003C0C90">
        <w:rPr>
          <w:rFonts w:eastAsia="Times New Roman"/>
          <w:b/>
          <w:szCs w:val="24"/>
        </w:rPr>
        <w:t>ΜΑΥΡΑΓΑΝΗΣ</w:t>
      </w:r>
      <w:r>
        <w:rPr>
          <w:rFonts w:eastAsia="Times New Roman"/>
          <w:b/>
          <w:szCs w:val="24"/>
        </w:rPr>
        <w:t xml:space="preserve"> (Υφυπουργός Υποδομών και Μεταφορών)</w:t>
      </w:r>
      <w:r w:rsidRPr="001F73E7">
        <w:rPr>
          <w:rFonts w:eastAsia="Times New Roman"/>
          <w:b/>
          <w:szCs w:val="24"/>
        </w:rPr>
        <w:t>:</w:t>
      </w:r>
      <w:r>
        <w:rPr>
          <w:rFonts w:eastAsia="Times New Roman"/>
          <w:b/>
          <w:szCs w:val="24"/>
        </w:rPr>
        <w:t xml:space="preserve"> </w:t>
      </w:r>
      <w:r w:rsidRPr="00CF6DDA">
        <w:rPr>
          <w:rFonts w:eastAsia="Times New Roman"/>
          <w:szCs w:val="24"/>
        </w:rPr>
        <w:t xml:space="preserve">Θα </w:t>
      </w:r>
      <w:r w:rsidRPr="00CF6DDA">
        <w:rPr>
          <w:rFonts w:eastAsia="Times New Roman"/>
          <w:szCs w:val="24"/>
        </w:rPr>
        <w:t>προσπαθήσω να είμαι περιεκτικός, γιατί είναι πολλά τα θέματα που έχει θέσει ο συνάδελφος.</w:t>
      </w:r>
    </w:p>
    <w:p w14:paraId="110FEE89" w14:textId="77777777" w:rsidR="002E41A8" w:rsidRDefault="00A20863">
      <w:pPr>
        <w:spacing w:line="600" w:lineRule="auto"/>
        <w:ind w:firstLine="720"/>
        <w:jc w:val="both"/>
        <w:rPr>
          <w:rFonts w:eastAsia="Times New Roman"/>
          <w:szCs w:val="24"/>
        </w:rPr>
      </w:pPr>
      <w:r>
        <w:rPr>
          <w:rFonts w:eastAsia="Times New Roman"/>
          <w:szCs w:val="24"/>
        </w:rPr>
        <w:t xml:space="preserve">Κύριε Βουλευτά, </w:t>
      </w: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να ξεκινήσουμε από το έργο της σιδηροδρομικής παράκαμψης με σχήμα «</w:t>
      </w:r>
      <w:r>
        <w:rPr>
          <w:rFonts w:eastAsia="Times New Roman"/>
          <w:szCs w:val="24"/>
          <w:lang w:val="en-US"/>
        </w:rPr>
        <w:t>S</w:t>
      </w:r>
      <w:r>
        <w:rPr>
          <w:rFonts w:eastAsia="Times New Roman"/>
          <w:szCs w:val="24"/>
        </w:rPr>
        <w:t>»</w:t>
      </w:r>
      <w:r w:rsidRPr="00CF6DDA">
        <w:rPr>
          <w:rFonts w:eastAsia="Times New Roman"/>
          <w:szCs w:val="24"/>
        </w:rPr>
        <w:t xml:space="preserve"> </w:t>
      </w:r>
      <w:r>
        <w:rPr>
          <w:rFonts w:eastAsia="Times New Roman"/>
          <w:szCs w:val="24"/>
        </w:rPr>
        <w:t>του οικιστικού ιστού της Νέας Ιωνίας Βόλου. Αυτό το έργο, όπως ξέρετε</w:t>
      </w:r>
      <w:r>
        <w:rPr>
          <w:rFonts w:eastAsia="Times New Roman"/>
          <w:szCs w:val="24"/>
        </w:rPr>
        <w:t>, έχει γίνει προσπάθεια να ενταχθεί στο πρόγραμμα «</w:t>
      </w:r>
      <w:r w:rsidRPr="007163B2">
        <w:rPr>
          <w:rFonts w:eastAsia="Times New Roman"/>
          <w:szCs w:val="24"/>
        </w:rPr>
        <w:t>ΥΜΕΠΕΡΑΑ</w:t>
      </w:r>
      <w:r>
        <w:rPr>
          <w:rFonts w:eastAsia="Times New Roman"/>
          <w:szCs w:val="24"/>
        </w:rPr>
        <w:t xml:space="preserve">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2020» και είναι υπό αξιολόγηση από τη </w:t>
      </w:r>
      <w:r>
        <w:rPr>
          <w:rFonts w:eastAsia="Times New Roman"/>
          <w:szCs w:val="24"/>
        </w:rPr>
        <w:t>δι</w:t>
      </w:r>
      <w:r>
        <w:rPr>
          <w:rFonts w:eastAsia="Times New Roman"/>
          <w:szCs w:val="24"/>
        </w:rPr>
        <w:t xml:space="preserve">αχειριστική </w:t>
      </w:r>
      <w:r>
        <w:rPr>
          <w:rFonts w:eastAsia="Times New Roman"/>
          <w:szCs w:val="24"/>
        </w:rPr>
        <w:t>α</w:t>
      </w:r>
      <w:r>
        <w:rPr>
          <w:rFonts w:eastAsia="Times New Roman"/>
          <w:szCs w:val="24"/>
        </w:rPr>
        <w:t>ρχή αυτή την ώρα. Πρέπει να γνωρίζετε ότι εντάσσεται στο συνολικό έργο της μονής ηλεκτροκίνητης γραμμής Βόλου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Λάρισας που αριθμεί, περ</w:t>
      </w:r>
      <w:r>
        <w:rPr>
          <w:rFonts w:eastAsia="Times New Roman"/>
          <w:szCs w:val="24"/>
        </w:rPr>
        <w:t xml:space="preserve">ίπου, ένα κόστος 60 εκατομμυρίων ευρώ. </w:t>
      </w:r>
    </w:p>
    <w:p w14:paraId="110FEE8A" w14:textId="77777777" w:rsidR="002E41A8" w:rsidRDefault="00A20863">
      <w:pPr>
        <w:spacing w:line="600" w:lineRule="auto"/>
        <w:ind w:firstLine="720"/>
        <w:jc w:val="both"/>
        <w:rPr>
          <w:rFonts w:eastAsia="Times New Roman"/>
          <w:szCs w:val="24"/>
        </w:rPr>
      </w:pPr>
      <w:r>
        <w:rPr>
          <w:rFonts w:eastAsia="Times New Roman"/>
          <w:szCs w:val="24"/>
        </w:rPr>
        <w:t xml:space="preserve">Εκεί υπήρξε το εξής θέμα. Στα μέσα του 2017 ζητήθηκε από τον ΟΣΕ -κατά την άποψή μου σωστά -για να εξυπηρετηθεί μια περαιτέρω κοινωνική ανάγκη, που ήρθε μετά από τη διαβούλευση του ΟΣΕ, η διαφοροποίηση της </w:t>
      </w:r>
      <w:r>
        <w:rPr>
          <w:rFonts w:eastAsia="Times New Roman"/>
          <w:szCs w:val="24"/>
        </w:rPr>
        <w:lastRenderedPageBreak/>
        <w:t>γραμμής χά</w:t>
      </w:r>
      <w:r>
        <w:rPr>
          <w:rFonts w:eastAsia="Times New Roman"/>
          <w:szCs w:val="24"/>
        </w:rPr>
        <w:t>ραξης για να εξυπηρετείται ακόμα καλύτερα και για να γίνει ακριβώς η παράκαμψη τύπου «</w:t>
      </w:r>
      <w:r>
        <w:rPr>
          <w:rFonts w:eastAsia="Times New Roman"/>
          <w:szCs w:val="24"/>
          <w:lang w:val="en-US"/>
        </w:rPr>
        <w:t>S</w:t>
      </w:r>
      <w:r>
        <w:rPr>
          <w:rFonts w:eastAsia="Times New Roman"/>
          <w:szCs w:val="24"/>
        </w:rPr>
        <w:t>» στην περιοχή της Νέας Ιωνίας.</w:t>
      </w:r>
    </w:p>
    <w:p w14:paraId="110FEE8B" w14:textId="77777777" w:rsidR="002E41A8" w:rsidRDefault="00A20863">
      <w:pPr>
        <w:spacing w:line="600" w:lineRule="auto"/>
        <w:ind w:firstLine="720"/>
        <w:jc w:val="both"/>
        <w:rPr>
          <w:rFonts w:eastAsia="Times New Roman"/>
          <w:szCs w:val="24"/>
        </w:rPr>
      </w:pPr>
      <w:r>
        <w:rPr>
          <w:rFonts w:eastAsia="Times New Roman"/>
          <w:szCs w:val="24"/>
        </w:rPr>
        <w:t xml:space="preserve">Αυτό είχε ως αποτέλεσμα να διαφοροποιηθούν και οι μελέτες. Η </w:t>
      </w:r>
      <w:r>
        <w:rPr>
          <w:rFonts w:eastAsia="Times New Roman"/>
          <w:szCs w:val="24"/>
        </w:rPr>
        <w:t>«</w:t>
      </w:r>
      <w:r>
        <w:rPr>
          <w:rFonts w:eastAsia="Times New Roman"/>
          <w:szCs w:val="24"/>
        </w:rPr>
        <w:t>ΕΡΓΟΣΕ</w:t>
      </w:r>
      <w:r>
        <w:rPr>
          <w:rFonts w:eastAsia="Times New Roman"/>
          <w:szCs w:val="24"/>
        </w:rPr>
        <w:t>»</w:t>
      </w:r>
      <w:r>
        <w:rPr>
          <w:rFonts w:eastAsia="Times New Roman"/>
          <w:szCs w:val="24"/>
        </w:rPr>
        <w:t xml:space="preserve"> ανταποκρίθηκε, έκανε τις νέες μελέτες, τις ολοκλήρωσε και τις υπέβα</w:t>
      </w:r>
      <w:r>
        <w:rPr>
          <w:rFonts w:eastAsia="Times New Roman"/>
          <w:szCs w:val="24"/>
        </w:rPr>
        <w:t xml:space="preserve">λε προς τη </w:t>
      </w:r>
      <w:r>
        <w:rPr>
          <w:rFonts w:eastAsia="Times New Roman"/>
          <w:szCs w:val="24"/>
        </w:rPr>
        <w:t>διαχειριστική αρχή</w:t>
      </w:r>
      <w:r>
        <w:rPr>
          <w:rFonts w:eastAsia="Times New Roman"/>
          <w:szCs w:val="24"/>
        </w:rPr>
        <w:t>.</w:t>
      </w:r>
      <w:r>
        <w:rPr>
          <w:rFonts w:eastAsia="Times New Roman"/>
          <w:szCs w:val="24"/>
        </w:rPr>
        <w:t xml:space="preserve"> Υπήρξε και μια εξάμηνη καθυστέρηση στο ζήτημα αυτό από την αρχαιολογία. </w:t>
      </w:r>
    </w:p>
    <w:p w14:paraId="110FEE8C" w14:textId="77777777" w:rsidR="002E41A8" w:rsidRDefault="00A20863">
      <w:pPr>
        <w:spacing w:line="600" w:lineRule="auto"/>
        <w:ind w:firstLine="720"/>
        <w:jc w:val="both"/>
        <w:rPr>
          <w:rFonts w:eastAsia="Times New Roman"/>
          <w:szCs w:val="24"/>
        </w:rPr>
      </w:pPr>
      <w:r>
        <w:rPr>
          <w:rFonts w:eastAsia="Times New Roman"/>
          <w:szCs w:val="24"/>
        </w:rPr>
        <w:t xml:space="preserve">Αυτό, λοιπόν, προχωράει. Είναι για έγκριση η χρηματοδότηση του για 60 εκατομμύρια ευρώ. Πιστεύω ότι μέσα στους επόμενους δύο, τρεις μήνες θα έχουμε την </w:t>
      </w:r>
      <w:r>
        <w:rPr>
          <w:rFonts w:eastAsia="Times New Roman"/>
          <w:szCs w:val="24"/>
        </w:rPr>
        <w:t>έγκριση για να μπορέσουμε να περάσουμε στη δημοπράτηση.</w:t>
      </w:r>
    </w:p>
    <w:p w14:paraId="110FEE8D" w14:textId="77777777" w:rsidR="002E41A8" w:rsidRDefault="00A20863">
      <w:pPr>
        <w:spacing w:line="600" w:lineRule="auto"/>
        <w:ind w:firstLine="720"/>
        <w:jc w:val="both"/>
        <w:rPr>
          <w:rFonts w:eastAsia="Times New Roman"/>
          <w:szCs w:val="24"/>
        </w:rPr>
      </w:pPr>
      <w:r>
        <w:rPr>
          <w:rFonts w:eastAsia="Times New Roman"/>
          <w:szCs w:val="24"/>
        </w:rPr>
        <w:t xml:space="preserve">Δεύτερο έργο είναι η αποκατάσταση του οδικού κυκλώματος του </w:t>
      </w:r>
      <w:proofErr w:type="spellStart"/>
      <w:r>
        <w:rPr>
          <w:rFonts w:eastAsia="Times New Roman"/>
          <w:szCs w:val="24"/>
        </w:rPr>
        <w:t>Πηλίου</w:t>
      </w:r>
      <w:proofErr w:type="spellEnd"/>
      <w:r>
        <w:rPr>
          <w:rFonts w:eastAsia="Times New Roman"/>
          <w:szCs w:val="24"/>
        </w:rPr>
        <w:t>. Εκεί έχουν γίνει άμεσα οι τέσσερις πρώτες, όπως είπατε σωστά και εσείς, αποκαταστάσεις, όχι οριστικές, άμεσες όμως αποκαταστάσεις, π</w:t>
      </w:r>
      <w:r>
        <w:rPr>
          <w:rFonts w:eastAsia="Times New Roman"/>
          <w:szCs w:val="24"/>
        </w:rPr>
        <w:t>ου ήταν η άμεση ανάγκη και κυκλοφορίας και ασφάλειας και κοινωνικής απαίτησης. Εκεί, λοιπόν στις 3</w:t>
      </w:r>
      <w:r>
        <w:rPr>
          <w:rFonts w:eastAsia="Times New Roman"/>
          <w:szCs w:val="24"/>
        </w:rPr>
        <w:t>-</w:t>
      </w:r>
      <w:r>
        <w:rPr>
          <w:rFonts w:eastAsia="Times New Roman"/>
          <w:szCs w:val="24"/>
        </w:rPr>
        <w:t>4</w:t>
      </w:r>
      <w:r>
        <w:rPr>
          <w:rFonts w:eastAsia="Times New Roman"/>
          <w:szCs w:val="24"/>
        </w:rPr>
        <w:t>-</w:t>
      </w:r>
      <w:r>
        <w:rPr>
          <w:rFonts w:eastAsia="Times New Roman"/>
          <w:szCs w:val="24"/>
        </w:rPr>
        <w:t>2018 εκταμιεύθηκαν 300.000 ευρώ, στις 13</w:t>
      </w:r>
      <w:r>
        <w:rPr>
          <w:rFonts w:eastAsia="Times New Roman"/>
          <w:szCs w:val="24"/>
        </w:rPr>
        <w:t>-</w:t>
      </w:r>
      <w:r>
        <w:rPr>
          <w:rFonts w:eastAsia="Times New Roman"/>
          <w:szCs w:val="24"/>
        </w:rPr>
        <w:t>3</w:t>
      </w:r>
      <w:r>
        <w:rPr>
          <w:rFonts w:eastAsia="Times New Roman"/>
          <w:szCs w:val="24"/>
        </w:rPr>
        <w:t>-</w:t>
      </w:r>
      <w:r>
        <w:rPr>
          <w:rFonts w:eastAsia="Times New Roman"/>
          <w:szCs w:val="24"/>
        </w:rPr>
        <w:t>2018 εκταμιεύθηκαν 193.000 ευρώ, στις 14</w:t>
      </w:r>
      <w:r>
        <w:rPr>
          <w:rFonts w:eastAsia="Times New Roman"/>
          <w:szCs w:val="24"/>
        </w:rPr>
        <w:t>-</w:t>
      </w:r>
      <w:r>
        <w:rPr>
          <w:rFonts w:eastAsia="Times New Roman"/>
          <w:szCs w:val="24"/>
        </w:rPr>
        <w:t>3</w:t>
      </w:r>
      <w:r>
        <w:rPr>
          <w:rFonts w:eastAsia="Times New Roman"/>
          <w:szCs w:val="24"/>
        </w:rPr>
        <w:t>-</w:t>
      </w:r>
      <w:r>
        <w:rPr>
          <w:rFonts w:eastAsia="Times New Roman"/>
          <w:szCs w:val="24"/>
        </w:rPr>
        <w:t>2018</w:t>
      </w:r>
      <w:r w:rsidRPr="00477909">
        <w:rPr>
          <w:rFonts w:eastAsia="Times New Roman"/>
          <w:szCs w:val="24"/>
        </w:rPr>
        <w:t xml:space="preserve"> </w:t>
      </w:r>
      <w:r>
        <w:rPr>
          <w:rFonts w:eastAsia="Times New Roman"/>
          <w:szCs w:val="24"/>
        </w:rPr>
        <w:t>εκταμιεύθηκαν 297.000, στις 20</w:t>
      </w:r>
      <w:r>
        <w:rPr>
          <w:rFonts w:eastAsia="Times New Roman"/>
          <w:szCs w:val="24"/>
        </w:rPr>
        <w:t>-</w:t>
      </w:r>
      <w:r>
        <w:rPr>
          <w:rFonts w:eastAsia="Times New Roman"/>
          <w:szCs w:val="24"/>
        </w:rPr>
        <w:t>7</w:t>
      </w:r>
      <w:r>
        <w:rPr>
          <w:rFonts w:eastAsia="Times New Roman"/>
          <w:szCs w:val="24"/>
        </w:rPr>
        <w:t>-</w:t>
      </w:r>
      <w:r>
        <w:rPr>
          <w:rFonts w:eastAsia="Times New Roman"/>
          <w:szCs w:val="24"/>
        </w:rPr>
        <w:t>2018 εκταμιεύθηκαν 125.000 ευρώ</w:t>
      </w:r>
      <w:r>
        <w:rPr>
          <w:rFonts w:eastAsia="Times New Roman"/>
          <w:szCs w:val="24"/>
        </w:rPr>
        <w:t xml:space="preserve"> για τέσσερα τμήματα και μετά από σαράντα μέρες για τα τρία πρώτα και εξήντα μέρες για το τελευταίο ολοκληρώθηκαν τα έργα αυτά της άμεσης αποκατάστασης.</w:t>
      </w:r>
    </w:p>
    <w:p w14:paraId="110FEE8E" w14:textId="77777777" w:rsidR="002E41A8" w:rsidRDefault="00A20863">
      <w:pPr>
        <w:spacing w:line="600" w:lineRule="auto"/>
        <w:ind w:firstLine="720"/>
        <w:jc w:val="both"/>
        <w:rPr>
          <w:rFonts w:eastAsia="Times New Roman"/>
          <w:szCs w:val="24"/>
        </w:rPr>
      </w:pPr>
      <w:r>
        <w:rPr>
          <w:rFonts w:eastAsia="Times New Roman"/>
          <w:szCs w:val="24"/>
        </w:rPr>
        <w:lastRenderedPageBreak/>
        <w:t xml:space="preserve">Τώρα για την οριστική αποκατάσταση </w:t>
      </w:r>
      <w:proofErr w:type="spellStart"/>
      <w:r>
        <w:rPr>
          <w:rFonts w:eastAsia="Times New Roman"/>
          <w:szCs w:val="24"/>
        </w:rPr>
        <w:t>εξεδόθη</w:t>
      </w:r>
      <w:proofErr w:type="spellEnd"/>
      <w:r>
        <w:rPr>
          <w:rFonts w:eastAsia="Times New Roman"/>
          <w:szCs w:val="24"/>
        </w:rPr>
        <w:t xml:space="preserve"> πριν από τρεις μήνες περίπου </w:t>
      </w:r>
      <w:r>
        <w:rPr>
          <w:rFonts w:eastAsia="Times New Roman"/>
          <w:szCs w:val="24"/>
        </w:rPr>
        <w:t>υπουργική απόφαση</w:t>
      </w:r>
      <w:r>
        <w:rPr>
          <w:rFonts w:eastAsia="Times New Roman"/>
          <w:szCs w:val="24"/>
        </w:rPr>
        <w:t xml:space="preserve"> από τον Υπουρ</w:t>
      </w:r>
      <w:r>
        <w:rPr>
          <w:rFonts w:eastAsia="Times New Roman"/>
          <w:szCs w:val="24"/>
        </w:rPr>
        <w:t xml:space="preserve">γό Υποδομών και Μεταφορών, κ. Χρήστο </w:t>
      </w:r>
      <w:proofErr w:type="spellStart"/>
      <w:r>
        <w:rPr>
          <w:rFonts w:eastAsia="Times New Roman"/>
          <w:szCs w:val="24"/>
        </w:rPr>
        <w:t>Σπίρτζη</w:t>
      </w:r>
      <w:proofErr w:type="spellEnd"/>
      <w:r>
        <w:rPr>
          <w:rFonts w:eastAsia="Times New Roman"/>
          <w:szCs w:val="24"/>
        </w:rPr>
        <w:t xml:space="preserve">, ώστε να εξουσιοδοτηθεί η ΕΥΔΕ να υπογράψει προγραμματική σύμβαση για εκτέλεση του έργου και για τεχνική βοήθεια με την </w:t>
      </w:r>
      <w:r>
        <w:rPr>
          <w:rFonts w:eastAsia="Times New Roman"/>
          <w:szCs w:val="24"/>
        </w:rPr>
        <w:t>π</w:t>
      </w:r>
      <w:r>
        <w:rPr>
          <w:rFonts w:eastAsia="Times New Roman"/>
          <w:szCs w:val="24"/>
        </w:rPr>
        <w:t xml:space="preserve">εριφέρεια, ώστε να γίνει αποκατάσταση αυτού του δικτύου και όσο αφορά το εσωτερικό δίκτυο </w:t>
      </w:r>
      <w:r>
        <w:rPr>
          <w:rFonts w:eastAsia="Times New Roman"/>
          <w:szCs w:val="24"/>
        </w:rPr>
        <w:t xml:space="preserve">οδοποιίας με </w:t>
      </w:r>
      <w:r>
        <w:rPr>
          <w:rFonts w:eastAsia="Times New Roman"/>
          <w:szCs w:val="24"/>
        </w:rPr>
        <w:t>το</w:t>
      </w:r>
      <w:r>
        <w:rPr>
          <w:rFonts w:eastAsia="Times New Roman"/>
          <w:szCs w:val="24"/>
        </w:rPr>
        <w:t>ν</w:t>
      </w:r>
      <w:r>
        <w:rPr>
          <w:rFonts w:eastAsia="Times New Roman"/>
          <w:szCs w:val="24"/>
        </w:rPr>
        <w:t xml:space="preserve"> Δήμο Ζαγοράς. Για λόγους εκτέλεσης του έργου τις μελέτες τις ετοιμάζουν οι ίδιες οι υπηρεσίες της ΕΥΔΕ και οι υπηρεσίες του Υπουργείου Υποδομών.</w:t>
      </w:r>
    </w:p>
    <w:p w14:paraId="110FEE8F" w14:textId="77777777" w:rsidR="002E41A8" w:rsidRDefault="00A20863">
      <w:pPr>
        <w:spacing w:line="600" w:lineRule="auto"/>
        <w:ind w:firstLine="720"/>
        <w:jc w:val="both"/>
        <w:rPr>
          <w:rFonts w:eastAsia="Times New Roman"/>
          <w:szCs w:val="24"/>
        </w:rPr>
      </w:pPr>
      <w:r>
        <w:rPr>
          <w:rFonts w:eastAsia="Times New Roman"/>
          <w:szCs w:val="24"/>
        </w:rPr>
        <w:t>Στο τρίτο θέμα που είπατε για τις βλάβες των αγωγών ύδατος εκεί έχουμε έγκριση ποσού 681.000 ε</w:t>
      </w:r>
      <w:r>
        <w:rPr>
          <w:rFonts w:eastAsia="Times New Roman"/>
          <w:szCs w:val="24"/>
        </w:rPr>
        <w:t>υρώ. Ήδη στις 27</w:t>
      </w:r>
      <w:r>
        <w:rPr>
          <w:rFonts w:eastAsia="Times New Roman"/>
          <w:szCs w:val="24"/>
        </w:rPr>
        <w:t xml:space="preserve"> Νοεμβρίου</w:t>
      </w:r>
      <w:r>
        <w:rPr>
          <w:rFonts w:eastAsia="Times New Roman"/>
          <w:szCs w:val="24"/>
        </w:rPr>
        <w:t xml:space="preserve"> υπεγράφη η απόφαση για την εκταμίευση ποσού 365.000 ευρώ για την περιοχή Ζαγορά - </w:t>
      </w:r>
      <w:proofErr w:type="spellStart"/>
      <w:r>
        <w:rPr>
          <w:rFonts w:eastAsia="Times New Roman"/>
          <w:szCs w:val="24"/>
        </w:rPr>
        <w:t>Χορευτού</w:t>
      </w:r>
      <w:proofErr w:type="spellEnd"/>
      <w:r>
        <w:rPr>
          <w:rFonts w:eastAsia="Times New Roman"/>
          <w:szCs w:val="24"/>
        </w:rPr>
        <w:t xml:space="preserve"> - </w:t>
      </w:r>
      <w:proofErr w:type="spellStart"/>
      <w:r>
        <w:rPr>
          <w:rFonts w:eastAsia="Times New Roman"/>
          <w:szCs w:val="24"/>
        </w:rPr>
        <w:t>Μακρυράχη</w:t>
      </w:r>
      <w:proofErr w:type="spellEnd"/>
      <w:r>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και 316.000 ευρώ για την περιοχή </w:t>
      </w:r>
      <w:proofErr w:type="spellStart"/>
      <w:r>
        <w:rPr>
          <w:rFonts w:eastAsia="Times New Roman"/>
          <w:szCs w:val="24"/>
        </w:rPr>
        <w:t>Τσαγκαράδας</w:t>
      </w:r>
      <w:proofErr w:type="spellEnd"/>
      <w:r>
        <w:rPr>
          <w:rFonts w:eastAsia="Times New Roman"/>
          <w:szCs w:val="24"/>
        </w:rPr>
        <w:t xml:space="preserve"> - </w:t>
      </w:r>
      <w:proofErr w:type="spellStart"/>
      <w:r>
        <w:rPr>
          <w:rFonts w:eastAsia="Times New Roman"/>
          <w:szCs w:val="24"/>
        </w:rPr>
        <w:t>Μουρεσίου</w:t>
      </w:r>
      <w:proofErr w:type="spellEnd"/>
      <w:r>
        <w:rPr>
          <w:rFonts w:eastAsia="Times New Roman"/>
          <w:szCs w:val="24"/>
        </w:rPr>
        <w:t xml:space="preserve"> - </w:t>
      </w:r>
      <w:proofErr w:type="spellStart"/>
      <w:r>
        <w:rPr>
          <w:rFonts w:eastAsia="Times New Roman" w:cs="Times New Roman"/>
          <w:szCs w:val="24"/>
        </w:rPr>
        <w:t>Νταμούχαρη</w:t>
      </w:r>
      <w:proofErr w:type="spellEnd"/>
      <w:r>
        <w:rPr>
          <w:rFonts w:eastAsia="Times New Roman"/>
          <w:szCs w:val="24"/>
        </w:rPr>
        <w:t xml:space="preserve"> - Παπά Νερό,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r>
        <w:rPr>
          <w:rFonts w:eastAsia="Times New Roman"/>
          <w:szCs w:val="24"/>
        </w:rPr>
        <w:t xml:space="preserve"> </w:t>
      </w:r>
    </w:p>
    <w:p w14:paraId="110FEE90" w14:textId="77777777" w:rsidR="002E41A8" w:rsidRDefault="00A20863">
      <w:pPr>
        <w:spacing w:line="600" w:lineRule="auto"/>
        <w:ind w:firstLine="720"/>
        <w:jc w:val="both"/>
        <w:rPr>
          <w:rFonts w:eastAsia="Times New Roman"/>
          <w:szCs w:val="24"/>
        </w:rPr>
      </w:pPr>
      <w:r>
        <w:rPr>
          <w:rFonts w:eastAsia="Times New Roman"/>
          <w:szCs w:val="24"/>
        </w:rPr>
        <w:t xml:space="preserve">Η </w:t>
      </w:r>
      <w:r>
        <w:rPr>
          <w:rFonts w:eastAsia="Times New Roman"/>
          <w:szCs w:val="24"/>
        </w:rPr>
        <w:t>προϊσταμένη αρχή</w:t>
      </w:r>
      <w:r>
        <w:rPr>
          <w:rFonts w:eastAsia="Times New Roman"/>
          <w:szCs w:val="24"/>
        </w:rPr>
        <w:t xml:space="preserve"> θα είναι η</w:t>
      </w:r>
      <w:r>
        <w:rPr>
          <w:rFonts w:eastAsia="Times New Roman"/>
          <w:szCs w:val="24"/>
        </w:rPr>
        <w:t xml:space="preserve"> Διεύθυνση Έργων Υποδομών Ύδρευσης και Αποχέτευσης της Περιφέρειας Θεσσαλίας. Διευθύνουσα Υπηρεσία θα είναι η ΕΥΔΕ Θεσσαλίας που θα είναι και ο κύριος του έργου και θα προχωρήσει το έργο με αυτά τα κονδύλια που υπάρχουν. Μάλιστα, επειδή είναι κατεπείγον -α</w:t>
      </w:r>
      <w:r>
        <w:rPr>
          <w:rFonts w:eastAsia="Times New Roman"/>
          <w:szCs w:val="24"/>
        </w:rPr>
        <w:t xml:space="preserve">υτό σας ενδιαφέρει πάρα πολύ- </w:t>
      </w:r>
      <w:r>
        <w:rPr>
          <w:rFonts w:eastAsia="Times New Roman"/>
          <w:szCs w:val="24"/>
        </w:rPr>
        <w:t>επελ</w:t>
      </w:r>
      <w:r>
        <w:rPr>
          <w:rFonts w:eastAsia="Times New Roman"/>
          <w:szCs w:val="24"/>
        </w:rPr>
        <w:t>έγ</w:t>
      </w:r>
      <w:r>
        <w:rPr>
          <w:rFonts w:eastAsia="Times New Roman"/>
          <w:szCs w:val="24"/>
        </w:rPr>
        <w:t>η</w:t>
      </w:r>
      <w:r>
        <w:rPr>
          <w:rFonts w:eastAsia="Times New Roman"/>
          <w:szCs w:val="24"/>
        </w:rPr>
        <w:t xml:space="preserve"> η διαδικασία της άμεσης </w:t>
      </w:r>
      <w:r>
        <w:rPr>
          <w:rFonts w:eastAsia="Times New Roman"/>
          <w:szCs w:val="24"/>
        </w:rPr>
        <w:lastRenderedPageBreak/>
        <w:t>διαπραγμάτευσης, όχι διαγωνισμός με τις κλασικές μεθόδους, για να προχωρήσουμε γρήγορα, γιατί έχετε πολύ δίκαιο ότι είναι άμεσης προτεραιότητας αυτό.</w:t>
      </w:r>
    </w:p>
    <w:p w14:paraId="110FEE91" w14:textId="77777777" w:rsidR="002E41A8" w:rsidRDefault="00A20863">
      <w:pPr>
        <w:spacing w:line="600" w:lineRule="auto"/>
        <w:ind w:firstLine="720"/>
        <w:jc w:val="both"/>
        <w:rPr>
          <w:rFonts w:eastAsia="Times New Roman"/>
          <w:b/>
          <w:szCs w:val="24"/>
        </w:rPr>
      </w:pPr>
      <w:r>
        <w:rPr>
          <w:rFonts w:eastAsia="Times New Roman"/>
          <w:szCs w:val="24"/>
        </w:rPr>
        <w:t>Για τα υπόλοιπα θέματα θα απαντήσω στη δευτε</w:t>
      </w:r>
      <w:r>
        <w:rPr>
          <w:rFonts w:eastAsia="Times New Roman"/>
          <w:szCs w:val="24"/>
        </w:rPr>
        <w:t>ρολογία μου, γιατί είναι πολλά.</w:t>
      </w:r>
    </w:p>
    <w:p w14:paraId="110FEE92" w14:textId="77777777" w:rsidR="002E41A8" w:rsidRDefault="00A20863">
      <w:pPr>
        <w:spacing w:line="600" w:lineRule="auto"/>
        <w:ind w:firstLine="720"/>
        <w:jc w:val="both"/>
        <w:rPr>
          <w:rFonts w:eastAsia="Times New Roman"/>
          <w:szCs w:val="24"/>
        </w:rPr>
      </w:pPr>
      <w:r>
        <w:rPr>
          <w:rFonts w:eastAsia="Times New Roman" w:cs="Times New Roman"/>
          <w:b/>
          <w:bCs/>
          <w:szCs w:val="24"/>
        </w:rPr>
        <w:t xml:space="preserve">ΠΡΟΕΔΡΕΥΩΝ (Γεώργιος Βαρεμένος): </w:t>
      </w:r>
      <w:r w:rsidRPr="007163B2">
        <w:rPr>
          <w:rFonts w:eastAsia="Times New Roman" w:cs="Times New Roman"/>
          <w:bCs/>
          <w:szCs w:val="24"/>
        </w:rPr>
        <w:t xml:space="preserve">Κύριε </w:t>
      </w:r>
      <w:proofErr w:type="spellStart"/>
      <w:r w:rsidRPr="007163B2">
        <w:rPr>
          <w:rFonts w:eastAsia="Times New Roman" w:cs="Times New Roman"/>
          <w:bCs/>
          <w:szCs w:val="24"/>
        </w:rPr>
        <w:t>Μπουκώρε</w:t>
      </w:r>
      <w:proofErr w:type="spellEnd"/>
      <w:r w:rsidRPr="007163B2">
        <w:rPr>
          <w:rFonts w:eastAsia="Times New Roman" w:cs="Times New Roman"/>
          <w:bCs/>
          <w:szCs w:val="24"/>
        </w:rPr>
        <w:t>, έχετε τον λόγο.</w:t>
      </w:r>
    </w:p>
    <w:p w14:paraId="110FEE93" w14:textId="77777777" w:rsidR="002E41A8" w:rsidRDefault="00A20863">
      <w:pPr>
        <w:spacing w:line="600" w:lineRule="auto"/>
        <w:ind w:firstLine="720"/>
        <w:jc w:val="both"/>
        <w:rPr>
          <w:rFonts w:eastAsia="Times New Roman"/>
          <w:szCs w:val="24"/>
        </w:rPr>
      </w:pPr>
      <w:r w:rsidRPr="00CF0412">
        <w:rPr>
          <w:rFonts w:eastAsia="Times New Roman"/>
          <w:b/>
          <w:szCs w:val="24"/>
        </w:rPr>
        <w:t xml:space="preserve">ΧΡΗΣΤΟΣ ΜΠΟΥΚΩΡΟΣ: </w:t>
      </w:r>
      <w:r>
        <w:rPr>
          <w:rFonts w:eastAsia="Times New Roman"/>
          <w:szCs w:val="24"/>
        </w:rPr>
        <w:t xml:space="preserve">Κύριε Υπουργέ, ξεκινώ και πάλι από το τρίτο και πιο επείγον ζήτημα, αυτό του </w:t>
      </w:r>
      <w:r>
        <w:rPr>
          <w:rFonts w:eastAsia="Times New Roman"/>
          <w:szCs w:val="24"/>
        </w:rPr>
        <w:t>α</w:t>
      </w:r>
      <w:r>
        <w:rPr>
          <w:rFonts w:eastAsia="Times New Roman"/>
          <w:szCs w:val="24"/>
        </w:rPr>
        <w:t xml:space="preserve">νατολικού </w:t>
      </w:r>
      <w:proofErr w:type="spellStart"/>
      <w:r>
        <w:rPr>
          <w:rFonts w:eastAsia="Times New Roman"/>
          <w:szCs w:val="24"/>
        </w:rPr>
        <w:t>Πηλίου</w:t>
      </w:r>
      <w:proofErr w:type="spellEnd"/>
      <w:r>
        <w:rPr>
          <w:rFonts w:eastAsia="Times New Roman"/>
          <w:szCs w:val="24"/>
        </w:rPr>
        <w:t xml:space="preserve"> και της Ζαγοράς.</w:t>
      </w:r>
    </w:p>
    <w:p w14:paraId="110FEE94" w14:textId="77777777" w:rsidR="002E41A8" w:rsidRDefault="00A20863">
      <w:pPr>
        <w:spacing w:line="600" w:lineRule="auto"/>
        <w:ind w:firstLine="720"/>
        <w:jc w:val="both"/>
        <w:rPr>
          <w:rFonts w:eastAsia="Times New Roman"/>
          <w:szCs w:val="24"/>
        </w:rPr>
      </w:pPr>
      <w:r>
        <w:rPr>
          <w:rFonts w:eastAsia="Times New Roman"/>
          <w:szCs w:val="24"/>
        </w:rPr>
        <w:t>Εγώ δεν θα αμφισβητήσω τα πο</w:t>
      </w:r>
      <w:r>
        <w:rPr>
          <w:rFonts w:eastAsia="Times New Roman"/>
          <w:szCs w:val="24"/>
        </w:rPr>
        <w:t>σά τα οποία δώσατε. Εκείνο το οποίο λέω είναι ότι υπάρχει έντονη ανησυχία πως νέες ζημιές θα προστεθούν στις παλιές. Οι προσωρινές αποκαταστάσεις, δηλαδή, δεν προχωρούν γρήγορα. Αυτό λέω. Οι ζημιές που είχαν υπολογιστεί από το Υπουργείο σας για αποκατάστασ</w:t>
      </w:r>
      <w:r>
        <w:rPr>
          <w:rFonts w:eastAsia="Times New Roman"/>
          <w:szCs w:val="24"/>
        </w:rPr>
        <w:t xml:space="preserve">η του οδικού κυκλώματος στη συγκεκριμένη περιοχή του </w:t>
      </w:r>
      <w:r>
        <w:rPr>
          <w:rFonts w:eastAsia="Times New Roman"/>
          <w:szCs w:val="24"/>
        </w:rPr>
        <w:t>α</w:t>
      </w:r>
      <w:r>
        <w:rPr>
          <w:rFonts w:eastAsia="Times New Roman"/>
          <w:szCs w:val="24"/>
        </w:rPr>
        <w:t xml:space="preserve">νατολικού </w:t>
      </w:r>
      <w:proofErr w:type="spellStart"/>
      <w:r>
        <w:rPr>
          <w:rFonts w:eastAsia="Times New Roman"/>
          <w:szCs w:val="24"/>
        </w:rPr>
        <w:t>Πηλίου</w:t>
      </w:r>
      <w:proofErr w:type="spellEnd"/>
      <w:r>
        <w:rPr>
          <w:rFonts w:eastAsia="Times New Roman"/>
          <w:szCs w:val="24"/>
        </w:rPr>
        <w:t xml:space="preserve"> ήταν στα 5 εκατομμύρια και αν κάνετε το άθροισμα των ποσών που είπατε, βρισκόμαστε στο </w:t>
      </w:r>
      <w:r w:rsidRPr="00F64AA6">
        <w:rPr>
          <w:rFonts w:eastAsia="Times New Roman"/>
          <w:szCs w:val="24"/>
        </w:rPr>
        <w:t>1/5</w:t>
      </w:r>
      <w:r>
        <w:rPr>
          <w:rFonts w:eastAsia="Times New Roman"/>
          <w:szCs w:val="24"/>
        </w:rPr>
        <w:t xml:space="preserve">. </w:t>
      </w:r>
    </w:p>
    <w:p w14:paraId="110FEE95" w14:textId="77777777" w:rsidR="002E41A8" w:rsidRDefault="00A20863">
      <w:pPr>
        <w:spacing w:line="600" w:lineRule="auto"/>
        <w:ind w:firstLine="720"/>
        <w:jc w:val="both"/>
        <w:rPr>
          <w:rFonts w:eastAsia="Times New Roman"/>
          <w:szCs w:val="24"/>
        </w:rPr>
      </w:pPr>
      <w:r>
        <w:rPr>
          <w:rFonts w:eastAsia="Times New Roman"/>
          <w:szCs w:val="24"/>
        </w:rPr>
        <w:t xml:space="preserve">Σας ζητώ να επιταχύνετε και να δούμε τι καινούργιο έχει συμβεί στην περιοχή, γιατί δεν θα μπορέσει να λειτουργήσει του χειμερινούς μήνες. Ξέρετε </w:t>
      </w:r>
      <w:r>
        <w:rPr>
          <w:rFonts w:eastAsia="Times New Roman"/>
          <w:szCs w:val="24"/>
        </w:rPr>
        <w:lastRenderedPageBreak/>
        <w:t xml:space="preserve">ότι εκεί τα καιρικά φαινόμενα είναι πολύ έντονα. Πρόκειται για έναν καθαρά ορεινό δήμο. Οι κάτοικοι του </w:t>
      </w:r>
      <w:r>
        <w:rPr>
          <w:rFonts w:eastAsia="Times New Roman"/>
          <w:szCs w:val="24"/>
        </w:rPr>
        <w:t>α</w:t>
      </w:r>
      <w:r>
        <w:rPr>
          <w:rFonts w:eastAsia="Times New Roman"/>
          <w:szCs w:val="24"/>
        </w:rPr>
        <w:t>νατολι</w:t>
      </w:r>
      <w:r>
        <w:rPr>
          <w:rFonts w:eastAsia="Times New Roman"/>
          <w:szCs w:val="24"/>
        </w:rPr>
        <w:t xml:space="preserve">κού </w:t>
      </w:r>
      <w:proofErr w:type="spellStart"/>
      <w:r>
        <w:rPr>
          <w:rFonts w:eastAsia="Times New Roman"/>
          <w:szCs w:val="24"/>
        </w:rPr>
        <w:t>Πηλίου</w:t>
      </w:r>
      <w:proofErr w:type="spellEnd"/>
      <w:r>
        <w:rPr>
          <w:rFonts w:eastAsia="Times New Roman"/>
          <w:szCs w:val="24"/>
        </w:rPr>
        <w:t xml:space="preserve"> περιμένουν ταχύτερους ρυθμούς από την Κυβέρνηση.</w:t>
      </w:r>
    </w:p>
    <w:p w14:paraId="110FEE96" w14:textId="77777777" w:rsidR="002E41A8" w:rsidRDefault="00A20863">
      <w:pPr>
        <w:spacing w:line="600" w:lineRule="auto"/>
        <w:ind w:firstLine="720"/>
        <w:jc w:val="both"/>
        <w:rPr>
          <w:rFonts w:eastAsia="Times New Roman"/>
          <w:szCs w:val="24"/>
        </w:rPr>
      </w:pPr>
      <w:r>
        <w:rPr>
          <w:rFonts w:eastAsia="Times New Roman"/>
          <w:szCs w:val="24"/>
        </w:rPr>
        <w:t xml:space="preserve">Όσον αφορά το έργο της σιδηροδρομικής παράκαμψης της Νέας Ιωνίας του Βόλου, βεβαίως μπορεί να εντάσσεται στον γενικότερο σχεδιασμό του έργου που είπατε, ωστόσο, το ίδιο, ως έργο, είναι ανεξάρτητο </w:t>
      </w:r>
      <w:r>
        <w:rPr>
          <w:rFonts w:eastAsia="Times New Roman"/>
          <w:szCs w:val="24"/>
        </w:rPr>
        <w:t xml:space="preserve">και ως μελέτη και ως χρηματοδότηση. </w:t>
      </w:r>
    </w:p>
    <w:p w14:paraId="110FEE97" w14:textId="77777777" w:rsidR="002E41A8" w:rsidRDefault="00A20863">
      <w:pPr>
        <w:spacing w:line="600" w:lineRule="auto"/>
        <w:ind w:firstLine="720"/>
        <w:jc w:val="both"/>
        <w:rPr>
          <w:rFonts w:eastAsia="Times New Roman"/>
          <w:szCs w:val="24"/>
        </w:rPr>
      </w:pPr>
      <w:r>
        <w:rPr>
          <w:rFonts w:eastAsia="Times New Roman"/>
          <w:szCs w:val="24"/>
        </w:rPr>
        <w:t xml:space="preserve">Με απάντησή της η </w:t>
      </w:r>
      <w:r>
        <w:rPr>
          <w:rFonts w:eastAsia="Times New Roman"/>
          <w:szCs w:val="24"/>
        </w:rPr>
        <w:t>«</w:t>
      </w:r>
      <w:r>
        <w:rPr>
          <w:rFonts w:eastAsia="Times New Roman"/>
          <w:szCs w:val="24"/>
        </w:rPr>
        <w:t>ΕΡΓΟΣΕ</w:t>
      </w:r>
      <w:r>
        <w:rPr>
          <w:rFonts w:eastAsia="Times New Roman"/>
          <w:szCs w:val="24"/>
        </w:rPr>
        <w:t>»</w:t>
      </w:r>
      <w:r>
        <w:rPr>
          <w:rFonts w:eastAsia="Times New Roman"/>
          <w:szCs w:val="24"/>
        </w:rPr>
        <w:t>,</w:t>
      </w:r>
      <w:r>
        <w:rPr>
          <w:rFonts w:eastAsia="Times New Roman"/>
          <w:szCs w:val="24"/>
        </w:rPr>
        <w:t xml:space="preserve"> κύριε Υπουργέ, μου λέει ότι θα γίνει δημοπράτηση του έργου τον Ιανουάριο του 2019. Είναι η τρίτη φορά που η </w:t>
      </w:r>
      <w:r>
        <w:rPr>
          <w:rFonts w:eastAsia="Times New Roman"/>
          <w:szCs w:val="24"/>
        </w:rPr>
        <w:t>«</w:t>
      </w:r>
      <w:r>
        <w:rPr>
          <w:rFonts w:eastAsia="Times New Roman"/>
          <w:szCs w:val="24"/>
        </w:rPr>
        <w:t>ΕΡΓΟΣΕ</w:t>
      </w:r>
      <w:r>
        <w:rPr>
          <w:rFonts w:eastAsia="Times New Roman"/>
          <w:szCs w:val="24"/>
        </w:rPr>
        <w:t>»</w:t>
      </w:r>
      <w:r>
        <w:rPr>
          <w:rFonts w:eastAsia="Times New Roman"/>
          <w:szCs w:val="24"/>
        </w:rPr>
        <w:t xml:space="preserve"> δεσμεύεται επισήμως κι έχουν περάσει τρία χρόνια. Το πρόγραμμα που είναι ε</w:t>
      </w:r>
      <w:r>
        <w:rPr>
          <w:rFonts w:eastAsia="Times New Roman"/>
          <w:szCs w:val="24"/>
        </w:rPr>
        <w:t>νταγμένο, «Σιδηροδρομικά Έργα</w:t>
      </w:r>
      <w:r>
        <w:rPr>
          <w:rFonts w:eastAsia="Times New Roman"/>
          <w:szCs w:val="24"/>
        </w:rPr>
        <w:t xml:space="preserve"> </w:t>
      </w:r>
      <w:r>
        <w:rPr>
          <w:rFonts w:eastAsia="Times New Roman"/>
          <w:szCs w:val="24"/>
        </w:rPr>
        <w:t>-</w:t>
      </w:r>
      <w:r>
        <w:rPr>
          <w:rFonts w:eastAsia="Times New Roman"/>
          <w:szCs w:val="24"/>
        </w:rPr>
        <w:t xml:space="preserve"> </w:t>
      </w:r>
      <w:r w:rsidRPr="00AF34FB">
        <w:rPr>
          <w:rFonts w:eastAsia="Times New Roman"/>
          <w:szCs w:val="24"/>
        </w:rPr>
        <w:t xml:space="preserve">Περιβάλλον </w:t>
      </w:r>
      <w:r>
        <w:rPr>
          <w:rFonts w:eastAsia="Times New Roman"/>
          <w:szCs w:val="24"/>
        </w:rPr>
        <w:t>κ</w:t>
      </w:r>
      <w:r w:rsidRPr="00AF34FB">
        <w:rPr>
          <w:rFonts w:eastAsia="Times New Roman"/>
          <w:szCs w:val="24"/>
        </w:rPr>
        <w:t>αι Αειφόρος Ανάπτυξη</w:t>
      </w:r>
      <w:r>
        <w:rPr>
          <w:rFonts w:eastAsia="Times New Roman"/>
          <w:szCs w:val="24"/>
        </w:rPr>
        <w:t xml:space="preserve">» ολοκληρώνεται το 2023, αν δεν δημοπρατηθεί άμεσα το έργο και έχει συμβατικό χρόνο παράδοσης τα δυόμισι χρόνια. Ενδεχομένως να έχουμε προβλήματα στο άμεσο μέλλον. Γι’ αυτό, οι ρυθμοί σε αυτό </w:t>
      </w:r>
      <w:r>
        <w:rPr>
          <w:rFonts w:eastAsia="Times New Roman"/>
          <w:szCs w:val="24"/>
        </w:rPr>
        <w:t xml:space="preserve">το έργο πρέπει να είναι ταχύτεροι. </w:t>
      </w:r>
    </w:p>
    <w:p w14:paraId="110FEE98" w14:textId="77777777" w:rsidR="002E41A8" w:rsidRDefault="00A20863">
      <w:pPr>
        <w:spacing w:line="600" w:lineRule="auto"/>
        <w:ind w:firstLine="720"/>
        <w:jc w:val="both"/>
        <w:rPr>
          <w:rFonts w:eastAsia="Times New Roman"/>
          <w:szCs w:val="24"/>
        </w:rPr>
      </w:pPr>
      <w:r>
        <w:rPr>
          <w:rFonts w:eastAsia="Times New Roman"/>
          <w:szCs w:val="24"/>
        </w:rPr>
        <w:t xml:space="preserve">Όσον αφορά τον </w:t>
      </w:r>
      <w:r>
        <w:rPr>
          <w:rFonts w:eastAsia="Times New Roman"/>
          <w:szCs w:val="24"/>
        </w:rPr>
        <w:t>π</w:t>
      </w:r>
      <w:r>
        <w:rPr>
          <w:rFonts w:eastAsia="Times New Roman"/>
          <w:szCs w:val="24"/>
        </w:rPr>
        <w:t xml:space="preserve">εριφερειακό του Βόλου, όμως, κύριε Υπουργέ, είναι ένα έργο ταλαιπωρημένο, ένα έργο που ταλαιπωρεί την τοπική κοινωνία </w:t>
      </w:r>
      <w:r>
        <w:rPr>
          <w:rFonts w:eastAsia="Times New Roman"/>
          <w:szCs w:val="24"/>
        </w:rPr>
        <w:lastRenderedPageBreak/>
        <w:t>πάρα πολλά χρόνια, με ευθύνη της δικής σας Κυβέρνησης. Η ευθύνη της δικής σας Κυβέρνησ</w:t>
      </w:r>
      <w:r>
        <w:rPr>
          <w:rFonts w:eastAsia="Times New Roman"/>
          <w:szCs w:val="24"/>
        </w:rPr>
        <w:t xml:space="preserve">ης είναι ότι στη Μαγνησία γενικότερα δεν έχετε βάλει ούτε καρφί, κύριε Υπουργέ -όχι εσείς προσωπικά, η Κυβέρνησή σας- και κλείνει τετραετία τον άλλο μήνα. Κανένα απολύτως έργο στον Νομό Μαγνησίας. </w:t>
      </w:r>
    </w:p>
    <w:p w14:paraId="110FEE99" w14:textId="77777777" w:rsidR="002E41A8" w:rsidRDefault="00A20863">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περιφερειακός δακτύλιος</w:t>
      </w:r>
      <w:r>
        <w:rPr>
          <w:rFonts w:eastAsia="Times New Roman"/>
          <w:szCs w:val="24"/>
        </w:rPr>
        <w:t xml:space="preserve"> του Βόλου είναι ένα έργο πνοής. </w:t>
      </w:r>
      <w:r>
        <w:rPr>
          <w:rFonts w:eastAsia="Times New Roman"/>
          <w:szCs w:val="24"/>
        </w:rPr>
        <w:t xml:space="preserve">Είναι από τις ελάχιστες μεγάλες πόλεις της χώρας που δεν διαθέτει περιφερειακό δακτύλιο. Βεβαίως, χρειάζονται κάποια παραπάνω τεχνικά έργα, λόγω της γειτνίασης θάλασσας και βουνού κι όλα αυτά τα ζητήματα, αλλά δεν προχώρησε καθόλου το ζήτημα αυτό. </w:t>
      </w:r>
    </w:p>
    <w:p w14:paraId="110FEE9A" w14:textId="77777777" w:rsidR="002E41A8" w:rsidRDefault="00A20863">
      <w:pPr>
        <w:spacing w:line="600" w:lineRule="auto"/>
        <w:ind w:firstLine="720"/>
        <w:jc w:val="both"/>
        <w:rPr>
          <w:rFonts w:eastAsia="Times New Roman"/>
          <w:szCs w:val="24"/>
        </w:rPr>
      </w:pPr>
      <w:r>
        <w:rPr>
          <w:rFonts w:eastAsia="Times New Roman"/>
          <w:szCs w:val="24"/>
        </w:rPr>
        <w:t>Τώρα εί</w:t>
      </w:r>
      <w:r>
        <w:rPr>
          <w:rFonts w:eastAsia="Times New Roman"/>
          <w:szCs w:val="24"/>
        </w:rPr>
        <w:t xml:space="preserve">ναι μια μελέτη για το πρώτο τμήμα του περιφερειακού, την οποία την πάτε και τη φέρνετε. Σας ρωτώ συνεχώς τα τελευταία χρόνια και λέτε ότι «ναι, ολοκληρώθηκε το τάδε τμήμα της μελέτη, ολοκληρώθηκε το </w:t>
      </w:r>
      <w:r>
        <w:rPr>
          <w:rFonts w:eastAsia="Times New Roman"/>
          <w:szCs w:val="24"/>
        </w:rPr>
        <w:t>Β΄</w:t>
      </w:r>
      <w:r>
        <w:rPr>
          <w:rFonts w:eastAsia="Times New Roman"/>
          <w:szCs w:val="24"/>
        </w:rPr>
        <w:t xml:space="preserve"> τμήμα της μελέτης», αλλά μελέτη ολοκληρωμένη και κυρίω</w:t>
      </w:r>
      <w:r>
        <w:rPr>
          <w:rFonts w:eastAsia="Times New Roman"/>
          <w:szCs w:val="24"/>
        </w:rPr>
        <w:t>ς δεσμεύσεις για τη χρηματοδότηση αυτού του έργου ζωής, δεν υπάρχουν.</w:t>
      </w:r>
    </w:p>
    <w:p w14:paraId="110FEE9B" w14:textId="77777777" w:rsidR="002E41A8" w:rsidRDefault="00A20863">
      <w:pPr>
        <w:spacing w:line="600" w:lineRule="auto"/>
        <w:ind w:firstLine="720"/>
        <w:jc w:val="both"/>
        <w:rPr>
          <w:rFonts w:eastAsia="Times New Roman"/>
          <w:szCs w:val="24"/>
        </w:rPr>
      </w:pPr>
      <w:r>
        <w:rPr>
          <w:rFonts w:eastAsia="Times New Roman"/>
          <w:szCs w:val="24"/>
        </w:rPr>
        <w:t>Γι’ αυτόν τον λόγο ακριβώς, κύριε υπουργέ, θα ήθελα να είναι παρόν ο προϊστάμενος και καθ’ ύλην αρμόδιος Υπουργός, γιατί έχει μια προσωπική αντίληψη για τα θέματα με τις συνεχόμενες επισ</w:t>
      </w:r>
      <w:r>
        <w:rPr>
          <w:rFonts w:eastAsia="Times New Roman"/>
          <w:szCs w:val="24"/>
        </w:rPr>
        <w:t>κέψεις στην περιοχή. Οι επι</w:t>
      </w:r>
      <w:r>
        <w:rPr>
          <w:rFonts w:eastAsia="Times New Roman"/>
          <w:szCs w:val="24"/>
        </w:rPr>
        <w:lastRenderedPageBreak/>
        <w:t xml:space="preserve">σκέψεις, όμως, δεν φτιάχνουν έργα. Η ολοκλήρωση, η ωρίμαση, η χρηματοδότηση μελετών και η χρηματοδότηση των έργων είναι που υλοποιούν τα έργα. Από μία </w:t>
      </w:r>
      <w:r>
        <w:rPr>
          <w:rFonts w:eastAsia="Times New Roman"/>
          <w:szCs w:val="24"/>
        </w:rPr>
        <w:t>κ</w:t>
      </w:r>
      <w:r>
        <w:rPr>
          <w:rFonts w:eastAsia="Times New Roman"/>
          <w:szCs w:val="24"/>
        </w:rPr>
        <w:t xml:space="preserve">υβέρνηση, όμως, που το Πρόγραμμα Δημοσίων Επενδύσεων το έχει κατακρεουργήσει </w:t>
      </w:r>
      <w:r>
        <w:rPr>
          <w:rFonts w:eastAsia="Times New Roman"/>
          <w:szCs w:val="24"/>
        </w:rPr>
        <w:t xml:space="preserve">για να κάνει </w:t>
      </w:r>
      <w:proofErr w:type="spellStart"/>
      <w:r>
        <w:rPr>
          <w:rFonts w:eastAsia="Times New Roman"/>
          <w:szCs w:val="24"/>
        </w:rPr>
        <w:t>υπέρπλεονάσματα</w:t>
      </w:r>
      <w:proofErr w:type="spellEnd"/>
      <w:r>
        <w:rPr>
          <w:rFonts w:eastAsia="Times New Roman"/>
          <w:szCs w:val="24"/>
        </w:rPr>
        <w:t>, δεν μπορούν οι τοπικές κοινωνίες να περιμένουν κάτι καλύτερο.</w:t>
      </w:r>
    </w:p>
    <w:p w14:paraId="110FEE9C" w14:textId="77777777" w:rsidR="002E41A8" w:rsidRDefault="00A20863">
      <w:pPr>
        <w:spacing w:line="600" w:lineRule="auto"/>
        <w:ind w:firstLine="720"/>
        <w:jc w:val="both"/>
        <w:rPr>
          <w:rFonts w:eastAsia="Times New Roman"/>
          <w:szCs w:val="24"/>
        </w:rPr>
      </w:pPr>
      <w:r>
        <w:rPr>
          <w:rFonts w:eastAsia="Times New Roman"/>
          <w:szCs w:val="24"/>
        </w:rPr>
        <w:t>Θα σας παρακαλούσα, κύριε Υπουργέ, τόσο εσείς προσωπικά όσο και ο προϊστάμενος Υπουργός, επειδή είναι ζητήματα χρονίζοντα για τον Νομό Μαγνησίας κι έχουν κι έναν επ</w:t>
      </w:r>
      <w:r>
        <w:rPr>
          <w:rFonts w:eastAsia="Times New Roman"/>
          <w:szCs w:val="24"/>
        </w:rPr>
        <w:t xml:space="preserve">είγοντα χαρακτήρα, να δώστε στις υπηρεσίες νέους ρυθμούς. </w:t>
      </w:r>
    </w:p>
    <w:p w14:paraId="110FEE9D" w14:textId="77777777" w:rsidR="002E41A8" w:rsidRDefault="00A20863">
      <w:pPr>
        <w:spacing w:line="600" w:lineRule="auto"/>
        <w:ind w:firstLine="720"/>
        <w:jc w:val="both"/>
        <w:rPr>
          <w:rFonts w:eastAsia="Times New Roman"/>
          <w:szCs w:val="24"/>
        </w:rPr>
      </w:pPr>
      <w:r>
        <w:rPr>
          <w:rFonts w:eastAsia="Times New Roman"/>
          <w:szCs w:val="24"/>
        </w:rPr>
        <w:t xml:space="preserve">Βεβαίως, δεν θα ολοκληρώσει η Κυβέρνησή σας τα έργα αυτά, θα τα ολοκληρώσει η επόμενη, αλλά όσος χρόνος χάνεται είναι εις βάρος των ίδιων των έργων και εις βάρος της τοπικής κοινωνίας. </w:t>
      </w:r>
    </w:p>
    <w:p w14:paraId="110FEE9E" w14:textId="77777777" w:rsidR="002E41A8" w:rsidRDefault="00A20863">
      <w:pPr>
        <w:spacing w:line="600" w:lineRule="auto"/>
        <w:ind w:firstLine="720"/>
        <w:jc w:val="both"/>
        <w:rPr>
          <w:rFonts w:eastAsia="Times New Roman"/>
          <w:szCs w:val="24"/>
        </w:rPr>
      </w:pPr>
      <w:r>
        <w:rPr>
          <w:rFonts w:eastAsia="Times New Roman"/>
          <w:szCs w:val="24"/>
        </w:rPr>
        <w:t>Σας ευχαρισ</w:t>
      </w:r>
      <w:r>
        <w:rPr>
          <w:rFonts w:eastAsia="Times New Roman"/>
          <w:szCs w:val="24"/>
        </w:rPr>
        <w:t>τώ.</w:t>
      </w:r>
    </w:p>
    <w:p w14:paraId="110FEE9F" w14:textId="77777777" w:rsidR="002E41A8" w:rsidRDefault="00A20863">
      <w:pPr>
        <w:spacing w:line="600" w:lineRule="auto"/>
        <w:ind w:firstLine="720"/>
        <w:jc w:val="both"/>
        <w:rPr>
          <w:rFonts w:eastAsia="Times New Roman"/>
          <w:szCs w:val="24"/>
        </w:rPr>
      </w:pPr>
      <w:r w:rsidRPr="00CF0412">
        <w:rPr>
          <w:rFonts w:eastAsia="Times New Roman"/>
          <w:b/>
          <w:szCs w:val="24"/>
        </w:rPr>
        <w:t xml:space="preserve">ΠΡΟΕΔΡΕΥΩΝ (Γεώργιος Βαρεμένος): </w:t>
      </w:r>
      <w:r>
        <w:rPr>
          <w:rFonts w:eastAsia="Times New Roman"/>
          <w:szCs w:val="24"/>
        </w:rPr>
        <w:t xml:space="preserve">Κύριε Υπουργέ, έχετε τον λόγο. </w:t>
      </w:r>
    </w:p>
    <w:p w14:paraId="110FEEA0" w14:textId="77777777" w:rsidR="002E41A8" w:rsidRDefault="00A20863">
      <w:pPr>
        <w:spacing w:line="600" w:lineRule="auto"/>
        <w:ind w:firstLine="720"/>
        <w:jc w:val="both"/>
        <w:rPr>
          <w:rFonts w:eastAsia="Times New Roman"/>
          <w:szCs w:val="24"/>
        </w:rPr>
      </w:pPr>
      <w:r w:rsidRPr="00CF0412">
        <w:rPr>
          <w:rFonts w:eastAsia="Times New Roman"/>
          <w:b/>
          <w:szCs w:val="24"/>
        </w:rPr>
        <w:lastRenderedPageBreak/>
        <w:t>ΝΙΚΟΛΑΟΣ ΜΑΥΡΑΓΑΝΗΣ (Υφυπουργός Υποδομών και Μεταφορών):</w:t>
      </w:r>
      <w:r>
        <w:rPr>
          <w:rFonts w:eastAsia="Times New Roman"/>
          <w:szCs w:val="24"/>
        </w:rPr>
        <w:t xml:space="preserve"> </w:t>
      </w:r>
      <w:r w:rsidRPr="004825C9">
        <w:rPr>
          <w:rFonts w:eastAsia="Times New Roman"/>
          <w:szCs w:val="24"/>
        </w:rPr>
        <w:t xml:space="preserve">Να συνεχίσω, λοιπόν, από εκεί που είχα σταματήσει, γιατί δεν περιέλαβα τα πάντα στην απάντησή μου στην </w:t>
      </w:r>
      <w:proofErr w:type="spellStart"/>
      <w:r w:rsidRPr="004825C9">
        <w:rPr>
          <w:rFonts w:eastAsia="Times New Roman"/>
          <w:szCs w:val="24"/>
        </w:rPr>
        <w:t>πρωτολογία</w:t>
      </w:r>
      <w:proofErr w:type="spellEnd"/>
      <w:r w:rsidRPr="004825C9">
        <w:rPr>
          <w:rFonts w:eastAsia="Times New Roman"/>
          <w:szCs w:val="24"/>
        </w:rPr>
        <w:t xml:space="preserve"> μου, δεδομένου ό</w:t>
      </w:r>
      <w:r w:rsidRPr="004825C9">
        <w:rPr>
          <w:rFonts w:eastAsia="Times New Roman"/>
          <w:szCs w:val="24"/>
        </w:rPr>
        <w:t xml:space="preserve">τι ήταν πολλές οι πτυχές της ερώτησης του κυρίου </w:t>
      </w:r>
      <w:r w:rsidRPr="004825C9">
        <w:rPr>
          <w:rFonts w:eastAsia="Times New Roman"/>
          <w:szCs w:val="24"/>
        </w:rPr>
        <w:t>Βουλευτ</w:t>
      </w:r>
      <w:r>
        <w:rPr>
          <w:rFonts w:eastAsia="Times New Roman"/>
          <w:szCs w:val="24"/>
        </w:rPr>
        <w:t>ή</w:t>
      </w:r>
      <w:r w:rsidRPr="004825C9">
        <w:rPr>
          <w:rFonts w:eastAsia="Times New Roman"/>
          <w:szCs w:val="24"/>
        </w:rPr>
        <w:t xml:space="preserve">. </w:t>
      </w:r>
    </w:p>
    <w:p w14:paraId="110FEEA1" w14:textId="77777777" w:rsidR="002E41A8" w:rsidRDefault="00A20863">
      <w:pPr>
        <w:spacing w:line="600" w:lineRule="auto"/>
        <w:ind w:firstLine="720"/>
        <w:jc w:val="both"/>
        <w:rPr>
          <w:rFonts w:eastAsia="Times New Roman"/>
          <w:szCs w:val="24"/>
        </w:rPr>
      </w:pPr>
      <w:r>
        <w:rPr>
          <w:rFonts w:eastAsia="Times New Roman"/>
          <w:szCs w:val="24"/>
        </w:rPr>
        <w:t xml:space="preserve">Μιλάμε για την αποκατάσταση –είναι το τέταρτο ζήτημα το οποίο είχατε θέσει, κύριε </w:t>
      </w:r>
      <w:proofErr w:type="spellStart"/>
      <w:r>
        <w:rPr>
          <w:rFonts w:eastAsia="Times New Roman"/>
          <w:szCs w:val="24"/>
        </w:rPr>
        <w:t>Μπουκώρε</w:t>
      </w:r>
      <w:proofErr w:type="spellEnd"/>
      <w:r>
        <w:rPr>
          <w:rFonts w:eastAsia="Times New Roman"/>
          <w:szCs w:val="24"/>
        </w:rPr>
        <w:t xml:space="preserve">- των λιμενικών υποδομών </w:t>
      </w:r>
      <w:r>
        <w:rPr>
          <w:rFonts w:eastAsia="Times New Roman"/>
          <w:szCs w:val="24"/>
        </w:rPr>
        <w:t>στο</w:t>
      </w:r>
      <w:r>
        <w:rPr>
          <w:rFonts w:eastAsia="Times New Roman"/>
          <w:szCs w:val="24"/>
        </w:rPr>
        <w:t>ν</w:t>
      </w:r>
      <w:r>
        <w:rPr>
          <w:rFonts w:eastAsia="Times New Roman"/>
          <w:szCs w:val="24"/>
        </w:rPr>
        <w:t xml:space="preserve"> Δήμο </w:t>
      </w:r>
      <w:proofErr w:type="spellStart"/>
      <w:r>
        <w:rPr>
          <w:rFonts w:eastAsia="Times New Roman"/>
          <w:szCs w:val="24"/>
        </w:rPr>
        <w:t>Αγιάς</w:t>
      </w:r>
      <w:proofErr w:type="spellEnd"/>
      <w:r>
        <w:rPr>
          <w:rFonts w:eastAsia="Times New Roman"/>
          <w:szCs w:val="24"/>
        </w:rPr>
        <w:t xml:space="preserve"> Λάρισας, Ζαγοράς και </w:t>
      </w:r>
      <w:proofErr w:type="spellStart"/>
      <w:r>
        <w:rPr>
          <w:rFonts w:eastAsia="Times New Roman"/>
          <w:szCs w:val="24"/>
        </w:rPr>
        <w:t>Χορευτού</w:t>
      </w:r>
      <w:proofErr w:type="spellEnd"/>
      <w:r>
        <w:rPr>
          <w:rFonts w:eastAsia="Times New Roman"/>
          <w:szCs w:val="24"/>
        </w:rPr>
        <w:t>, εκεί που αντιμετωπίζεται και το πρ</w:t>
      </w:r>
      <w:r>
        <w:rPr>
          <w:rFonts w:eastAsia="Times New Roman"/>
          <w:szCs w:val="24"/>
        </w:rPr>
        <w:t xml:space="preserve">όβλημα στο παραλιακό μέτωπο από τις καταστροφές, πάντοτε του Φεβρουαρίου του 2018. </w:t>
      </w:r>
    </w:p>
    <w:p w14:paraId="110FEEA2" w14:textId="77777777" w:rsidR="002E41A8" w:rsidRDefault="00A20863">
      <w:pPr>
        <w:spacing w:line="600" w:lineRule="auto"/>
        <w:ind w:firstLine="720"/>
        <w:jc w:val="both"/>
        <w:rPr>
          <w:rFonts w:eastAsia="Times New Roman"/>
          <w:szCs w:val="24"/>
        </w:rPr>
      </w:pPr>
      <w:r>
        <w:rPr>
          <w:rFonts w:eastAsia="Times New Roman"/>
          <w:szCs w:val="24"/>
        </w:rPr>
        <w:t>Υπάρχει ένα τεχνικός σύμβουλος ο οποίος ορίστηκε από 15-10-2018 και στις 15-2-2019, με τη σύμβαση που έχει υπογραφεί, πρέπει να μας παραδώσει το παραδοτέο του, που θα είναι</w:t>
      </w:r>
      <w:r>
        <w:rPr>
          <w:rFonts w:eastAsia="Times New Roman"/>
          <w:szCs w:val="24"/>
        </w:rPr>
        <w:t xml:space="preserve"> τεχνικές προδιαγραφές για το έργο το οποίο υπολογίζεται στα</w:t>
      </w:r>
      <w:r>
        <w:rPr>
          <w:rFonts w:eastAsia="Times New Roman"/>
          <w:szCs w:val="24"/>
        </w:rPr>
        <w:t xml:space="preserve">, περίπου, </w:t>
      </w:r>
      <w:r>
        <w:rPr>
          <w:rFonts w:eastAsia="Times New Roman"/>
          <w:szCs w:val="24"/>
        </w:rPr>
        <w:t>4</w:t>
      </w:r>
      <w:r>
        <w:rPr>
          <w:rFonts w:eastAsia="Times New Roman"/>
          <w:szCs w:val="24"/>
        </w:rPr>
        <w:t xml:space="preserve"> ή </w:t>
      </w:r>
      <w:r>
        <w:rPr>
          <w:rFonts w:eastAsia="Times New Roman"/>
          <w:szCs w:val="24"/>
        </w:rPr>
        <w:t>5 εκατομμύρια ευρώ και προβλέπεται η ένταξή του στο Πρόγραμμα Δημοσίων Επενδύσεων.</w:t>
      </w:r>
    </w:p>
    <w:p w14:paraId="110FEEA3"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Πιστεύουμε, λοιπόν, ότι εφόσον έχουμε μέχρι 15</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2019 τις προδιαγραφές, θα μπορέσουμε στο πρώτο </w:t>
      </w:r>
      <w:r>
        <w:rPr>
          <w:rFonts w:eastAsia="Times New Roman" w:cs="Times New Roman"/>
          <w:szCs w:val="24"/>
        </w:rPr>
        <w:t>εξάμηνο του 2019 να γίνει και η δημοπράτησή του.</w:t>
      </w:r>
    </w:p>
    <w:p w14:paraId="110FEEA4"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Για το πέμπτο σημείο που αφορά την παράκαμψη –που είναι πολύ σημαντική- με τον κόμβο της Μπουρμπουλήθρας, όπως λέγεται, εκπονείται </w:t>
      </w:r>
      <w:r>
        <w:rPr>
          <w:rFonts w:eastAsia="Times New Roman" w:cs="Times New Roman"/>
          <w:szCs w:val="24"/>
        </w:rPr>
        <w:lastRenderedPageBreak/>
        <w:t xml:space="preserve">μελέτη αυτή τη στιγμή με προγραμματική σύμβαση που έχει υπογραφεί με την </w:t>
      </w:r>
      <w:r>
        <w:rPr>
          <w:rFonts w:eastAsia="Times New Roman" w:cs="Times New Roman"/>
          <w:szCs w:val="24"/>
        </w:rPr>
        <w:t>π</w:t>
      </w:r>
      <w:r>
        <w:rPr>
          <w:rFonts w:eastAsia="Times New Roman" w:cs="Times New Roman"/>
          <w:szCs w:val="24"/>
        </w:rPr>
        <w:t xml:space="preserve">εριφέρεια. Εκεί είχε συμβεί το εξής. Μέχρι τον Σεπτέμβρη του 2017 ολοκληρώθηκε η μελέτη που προέβλεπε τον κυκλικό ισόπεδο κόμβο πια και ζητήθηκε τον Ιανουάριο του 2018 από την </w:t>
      </w:r>
      <w:r>
        <w:rPr>
          <w:rFonts w:eastAsia="Times New Roman" w:cs="Times New Roman"/>
          <w:szCs w:val="24"/>
        </w:rPr>
        <w:t>π</w:t>
      </w:r>
      <w:r>
        <w:rPr>
          <w:rFonts w:eastAsia="Times New Roman" w:cs="Times New Roman"/>
          <w:szCs w:val="24"/>
        </w:rPr>
        <w:t xml:space="preserve">εριφέρεια να γίνει </w:t>
      </w:r>
      <w:proofErr w:type="spellStart"/>
      <w:r>
        <w:rPr>
          <w:rFonts w:eastAsia="Times New Roman" w:cs="Times New Roman"/>
          <w:szCs w:val="24"/>
        </w:rPr>
        <w:t>τετράπτυχος</w:t>
      </w:r>
      <w:proofErr w:type="spellEnd"/>
      <w:r>
        <w:rPr>
          <w:rFonts w:eastAsia="Times New Roman" w:cs="Times New Roman"/>
          <w:szCs w:val="24"/>
        </w:rPr>
        <w:t xml:space="preserve"> ο κόμβος αυτός και να αλλάξουν οι μελέτες. </w:t>
      </w:r>
    </w:p>
    <w:p w14:paraId="110FEEA5"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Άλλα</w:t>
      </w:r>
      <w:r>
        <w:rPr>
          <w:rFonts w:eastAsia="Times New Roman" w:cs="Times New Roman"/>
          <w:szCs w:val="24"/>
        </w:rPr>
        <w:t>ξαν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οι μελέτες αυτές. Βρισκόμαστε στην ωρίμανσή τους. Εγκρίθηκαν από τη Διεύθυνση Οδικών Υποδομών στις 3</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2018 και δόθηκε εντολή στον ανάδοχο. Άρχισε η διαβούλευση με την </w:t>
      </w:r>
      <w:r>
        <w:rPr>
          <w:rFonts w:eastAsia="Times New Roman" w:cs="Times New Roman"/>
          <w:szCs w:val="24"/>
        </w:rPr>
        <w:t>π</w:t>
      </w:r>
      <w:r>
        <w:rPr>
          <w:rFonts w:eastAsia="Times New Roman" w:cs="Times New Roman"/>
          <w:szCs w:val="24"/>
        </w:rPr>
        <w:t>εριφέρεια, η οποία έστειλε τις δικές της προτάσεις μόλις πριν από δέκα μ</w:t>
      </w:r>
      <w:r>
        <w:rPr>
          <w:rFonts w:eastAsia="Times New Roman" w:cs="Times New Roman"/>
          <w:szCs w:val="24"/>
        </w:rPr>
        <w:t>έρες. Και τώρα βρισκόμαστε στην τελική φάση</w:t>
      </w:r>
      <w:r>
        <w:rPr>
          <w:rFonts w:eastAsia="Times New Roman" w:cs="Times New Roman"/>
          <w:szCs w:val="24"/>
        </w:rPr>
        <w:t>,</w:t>
      </w:r>
      <w:r>
        <w:rPr>
          <w:rFonts w:eastAsia="Times New Roman" w:cs="Times New Roman"/>
          <w:szCs w:val="24"/>
        </w:rPr>
        <w:t xml:space="preserve"> ώστε ο ανάδοχος να πάρει την οριστική εντολή μετά από την ωρίμανση με τις απόψεις της </w:t>
      </w:r>
      <w:r>
        <w:rPr>
          <w:rFonts w:eastAsia="Times New Roman" w:cs="Times New Roman"/>
          <w:szCs w:val="24"/>
        </w:rPr>
        <w:t>π</w:t>
      </w:r>
      <w:r>
        <w:rPr>
          <w:rFonts w:eastAsia="Times New Roman" w:cs="Times New Roman"/>
          <w:szCs w:val="24"/>
        </w:rPr>
        <w:t>εριφέρειας, για να προχωρήσουμε στο πρώτο εξάμηνο του 2019 με συγκριτικό πίνακα με υπέρβαση 10% του συνολικού κόστους του έρ</w:t>
      </w:r>
      <w:r>
        <w:rPr>
          <w:rFonts w:eastAsia="Times New Roman" w:cs="Times New Roman"/>
          <w:szCs w:val="24"/>
        </w:rPr>
        <w:t>γου, για την πρόοδο αυτού του έργου και την εκτέλεσή του.</w:t>
      </w:r>
    </w:p>
    <w:p w14:paraId="110FEEA6"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Ουσιαστικά, δηλαδή, εδώ πράγματι υπήρξε μία καθυστέρηση από τη διαφοροποίηση και των μελετών που ήταν η δίκαιη απαίτηση της </w:t>
      </w:r>
      <w:r>
        <w:rPr>
          <w:rFonts w:eastAsia="Times New Roman" w:cs="Times New Roman"/>
          <w:szCs w:val="24"/>
        </w:rPr>
        <w:t>π</w:t>
      </w:r>
      <w:r>
        <w:rPr>
          <w:rFonts w:eastAsia="Times New Roman" w:cs="Times New Roman"/>
          <w:szCs w:val="24"/>
        </w:rPr>
        <w:t>εριφέρειας για αλλαγή του τρόπου εξυπηρέτησης αυτού του συγκεκριμένου συγ</w:t>
      </w:r>
      <w:r>
        <w:rPr>
          <w:rFonts w:eastAsia="Times New Roman" w:cs="Times New Roman"/>
          <w:szCs w:val="24"/>
        </w:rPr>
        <w:t xml:space="preserve">κοινωνιακού φόρτου με </w:t>
      </w:r>
      <w:proofErr w:type="spellStart"/>
      <w:r>
        <w:rPr>
          <w:rFonts w:eastAsia="Times New Roman" w:cs="Times New Roman"/>
          <w:szCs w:val="24"/>
        </w:rPr>
        <w:t>τετράπτυχο</w:t>
      </w:r>
      <w:proofErr w:type="spellEnd"/>
      <w:r>
        <w:rPr>
          <w:rFonts w:eastAsia="Times New Roman" w:cs="Times New Roman"/>
          <w:szCs w:val="24"/>
        </w:rPr>
        <w:t xml:space="preserve"> ουσιαστικά κόμβο και όχι κυκλικό.</w:t>
      </w:r>
    </w:p>
    <w:p w14:paraId="110FEEA7"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Νομίζω, λοιπόν, ότι έχουν προχωρήσει σε μεγάλο βαθμό τα περισσότερα απ’ αυτά. Έχετε δίκιο ότι πρέπει να υφίσταται μία κατά καιρούς πίεση από την πλευρά των Βουλευτών προς την πλευρά του Υπο</w:t>
      </w:r>
      <w:r>
        <w:rPr>
          <w:rFonts w:eastAsia="Times New Roman" w:cs="Times New Roman"/>
          <w:szCs w:val="24"/>
        </w:rPr>
        <w:t xml:space="preserve">υργείου και από το Υπουργείο προς την πλευρά των υπηρεσιών αλλά και της </w:t>
      </w:r>
      <w:r>
        <w:rPr>
          <w:rFonts w:eastAsia="Times New Roman" w:cs="Times New Roman"/>
          <w:szCs w:val="24"/>
        </w:rPr>
        <w:t>π</w:t>
      </w:r>
      <w:r>
        <w:rPr>
          <w:rFonts w:eastAsia="Times New Roman" w:cs="Times New Roman"/>
          <w:szCs w:val="24"/>
        </w:rPr>
        <w:t>εριφέρειας, που κάνει συνέργειες σε αυτή την περίπτωση. Γιατί πράγματι το 2018 ήταν μια χρονιά όπου ανέκυψαν πάρα πολλές φυσικές καταστροφές όχι μόνο στη Μαγνησία αλλά σε πολλούς νομο</w:t>
      </w:r>
      <w:r>
        <w:rPr>
          <w:rFonts w:eastAsia="Times New Roman" w:cs="Times New Roman"/>
          <w:szCs w:val="24"/>
        </w:rPr>
        <w:t xml:space="preserve">ύς και περιοχές της χώρας. </w:t>
      </w:r>
    </w:p>
    <w:p w14:paraId="110FEEA8"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Και οι υπηρεσίες έχουν μία βάσιμη δικαιολογία. Έχουν υπερβάλει τον εαυτό τους. Οι φυσικοί μας πόροι, οι ανθρώπινοι πόροι, οι χρηματικοί μας πόροι εξαντλούνται προς αυτή την κατεύθυνση και προσπαθούμε με όσες δυνάμεις έχουμε, να </w:t>
      </w:r>
      <w:r>
        <w:rPr>
          <w:rFonts w:eastAsia="Times New Roman" w:cs="Times New Roman"/>
          <w:szCs w:val="24"/>
        </w:rPr>
        <w:t>ανταποκριθούμε.</w:t>
      </w:r>
    </w:p>
    <w:p w14:paraId="110FEEA9" w14:textId="77777777" w:rsidR="002E41A8" w:rsidRDefault="00A20863">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Ευχαριστούμε.</w:t>
      </w:r>
    </w:p>
    <w:p w14:paraId="110FEEAA" w14:textId="77777777" w:rsidR="002E41A8" w:rsidRDefault="00A20863">
      <w:pPr>
        <w:spacing w:line="600" w:lineRule="auto"/>
        <w:ind w:firstLine="720"/>
        <w:jc w:val="both"/>
        <w:rPr>
          <w:rFonts w:eastAsia="Times New Roman"/>
          <w:bCs/>
          <w:szCs w:val="24"/>
        </w:rPr>
      </w:pPr>
      <w:r>
        <w:rPr>
          <w:rFonts w:eastAsia="Times New Roman"/>
          <w:bCs/>
          <w:szCs w:val="24"/>
        </w:rPr>
        <w:t xml:space="preserve">Κυρίες και κύριοι συνάδελφοι, γίνεται γνωστό στο Σώμα ότι </w:t>
      </w:r>
      <w:r>
        <w:rPr>
          <w:rFonts w:eastAsia="Times New Roman"/>
          <w:bCs/>
          <w:szCs w:val="24"/>
        </w:rPr>
        <w:t xml:space="preserve">τη συνεδρίασή μας παρακολουθούν </w:t>
      </w:r>
      <w:r>
        <w:rPr>
          <w:rFonts w:eastAsia="Times New Roman"/>
          <w:bCs/>
          <w:szCs w:val="24"/>
        </w:rPr>
        <w:t xml:space="preserve">από τα άνω δυτικά θεωρεία, αφού </w:t>
      </w:r>
      <w:r>
        <w:rPr>
          <w:rFonts w:eastAsia="Times New Roman"/>
          <w:bCs/>
          <w:szCs w:val="24"/>
        </w:rPr>
        <w:t xml:space="preserve">προηγουμένως </w:t>
      </w:r>
      <w:r>
        <w:rPr>
          <w:rFonts w:eastAsia="Times New Roman"/>
          <w:bCs/>
          <w:szCs w:val="24"/>
        </w:rPr>
        <w:t>ενημερώθηκαν για την ιστορία του κτηρίου και τον τρόπο οργ</w:t>
      </w:r>
      <w:r>
        <w:rPr>
          <w:rFonts w:eastAsia="Times New Roman"/>
          <w:bCs/>
          <w:szCs w:val="24"/>
        </w:rPr>
        <w:t xml:space="preserve">άνωσης και λειτουργίας της Βουλής και ξεναγήθηκαν στην έκθεση της </w:t>
      </w:r>
      <w:r>
        <w:rPr>
          <w:rFonts w:eastAsia="Times New Roman"/>
          <w:bCs/>
          <w:szCs w:val="24"/>
        </w:rPr>
        <w:t>α</w:t>
      </w:r>
      <w:r>
        <w:rPr>
          <w:rFonts w:eastAsia="Times New Roman"/>
          <w:bCs/>
          <w:szCs w:val="24"/>
        </w:rPr>
        <w:t>ίθουσας «</w:t>
      </w:r>
      <w:r>
        <w:rPr>
          <w:rFonts w:eastAsia="Times New Roman"/>
          <w:bCs/>
          <w:szCs w:val="24"/>
        </w:rPr>
        <w:t>ΕΛΕΥΘΕΡΙΟΣ ΒΕΝΙΖΕΛΟΣ</w:t>
      </w:r>
      <w:r>
        <w:rPr>
          <w:rFonts w:eastAsia="Times New Roman"/>
          <w:bCs/>
          <w:szCs w:val="24"/>
        </w:rPr>
        <w:t>», τριάντα έξι μαθήτριες και μαθητές και τρεις συνοδοί εκπαιδευτικοί από το 2</w:t>
      </w:r>
      <w:r w:rsidRPr="00644478">
        <w:rPr>
          <w:rFonts w:eastAsia="Times New Roman"/>
          <w:szCs w:val="24"/>
          <w:vertAlign w:val="superscript"/>
        </w:rPr>
        <w:t>ο</w:t>
      </w:r>
      <w:r>
        <w:rPr>
          <w:rFonts w:eastAsia="Times New Roman"/>
          <w:bCs/>
          <w:szCs w:val="24"/>
        </w:rPr>
        <w:t xml:space="preserve"> Γενικό Λύκειο Αγίου Δημητρίου.</w:t>
      </w:r>
    </w:p>
    <w:p w14:paraId="110FEEAB" w14:textId="77777777" w:rsidR="002E41A8" w:rsidRDefault="00A20863">
      <w:pPr>
        <w:spacing w:line="600" w:lineRule="auto"/>
        <w:ind w:firstLine="720"/>
        <w:jc w:val="both"/>
        <w:rPr>
          <w:rFonts w:eastAsia="Times New Roman"/>
          <w:bCs/>
          <w:szCs w:val="24"/>
        </w:rPr>
      </w:pPr>
      <w:r>
        <w:rPr>
          <w:rFonts w:eastAsia="Times New Roman"/>
          <w:bCs/>
          <w:szCs w:val="24"/>
        </w:rPr>
        <w:lastRenderedPageBreak/>
        <w:t>Καλωσορίζουμε τα παιδιά!</w:t>
      </w:r>
    </w:p>
    <w:p w14:paraId="110FEEAC" w14:textId="77777777" w:rsidR="002E41A8" w:rsidRDefault="00A20863">
      <w:pPr>
        <w:spacing w:line="600" w:lineRule="auto"/>
        <w:ind w:firstLine="720"/>
        <w:jc w:val="both"/>
        <w:rPr>
          <w:rFonts w:eastAsia="Times New Roman"/>
          <w:bCs/>
          <w:szCs w:val="24"/>
        </w:rPr>
      </w:pPr>
      <w:r>
        <w:rPr>
          <w:rFonts w:eastAsia="Times New Roman"/>
          <w:bCs/>
          <w:szCs w:val="24"/>
        </w:rPr>
        <w:t>Η Βουλή τούς καλωσορίζει.</w:t>
      </w:r>
    </w:p>
    <w:p w14:paraId="110FEEAD" w14:textId="77777777" w:rsidR="002E41A8" w:rsidRDefault="00A20863">
      <w:pPr>
        <w:spacing w:line="600" w:lineRule="auto"/>
        <w:ind w:firstLine="709"/>
        <w:jc w:val="center"/>
        <w:rPr>
          <w:rFonts w:eastAsia="Times New Roman"/>
          <w:bCs/>
          <w:szCs w:val="24"/>
        </w:rPr>
      </w:pPr>
      <w:r>
        <w:rPr>
          <w:rFonts w:eastAsia="Times New Roman"/>
          <w:bCs/>
          <w:szCs w:val="24"/>
        </w:rPr>
        <w:t>(Χειροκροτήματα απ’ όλες τις πτέρυγες της Βουλής)</w:t>
      </w:r>
    </w:p>
    <w:p w14:paraId="110FEEAE" w14:textId="77777777" w:rsidR="002E41A8" w:rsidRDefault="00A20863">
      <w:pPr>
        <w:spacing w:line="600" w:lineRule="auto"/>
        <w:ind w:firstLine="720"/>
        <w:jc w:val="both"/>
        <w:rPr>
          <w:rFonts w:eastAsia="Times New Roman"/>
          <w:bCs/>
          <w:szCs w:val="24"/>
        </w:rPr>
      </w:pPr>
      <w:r>
        <w:rPr>
          <w:rFonts w:eastAsia="Times New Roman"/>
          <w:bCs/>
          <w:szCs w:val="24"/>
        </w:rPr>
        <w:t xml:space="preserve">Επειδή ο κ. Κασαπίδης είχε ένα απρόβλεπτο εμπόδιο, κύριε Υπουργέ, κύριε </w:t>
      </w:r>
      <w:proofErr w:type="spellStart"/>
      <w:r>
        <w:rPr>
          <w:rFonts w:eastAsia="Times New Roman"/>
          <w:bCs/>
          <w:szCs w:val="24"/>
        </w:rPr>
        <w:t>Αραχωβίτη</w:t>
      </w:r>
      <w:proofErr w:type="spellEnd"/>
      <w:r>
        <w:rPr>
          <w:rFonts w:eastAsia="Times New Roman"/>
          <w:bCs/>
          <w:szCs w:val="24"/>
        </w:rPr>
        <w:t xml:space="preserve">, εάν μας επιτρέπετε, να πάμε σε μία άλλη ερώτηση. Μιας και είναι εδώ και ο κ. </w:t>
      </w:r>
      <w:proofErr w:type="spellStart"/>
      <w:r>
        <w:rPr>
          <w:rFonts w:eastAsia="Times New Roman"/>
          <w:bCs/>
          <w:szCs w:val="24"/>
        </w:rPr>
        <w:t>Κατσώτης</w:t>
      </w:r>
      <w:proofErr w:type="spellEnd"/>
      <w:r>
        <w:rPr>
          <w:rFonts w:eastAsia="Times New Roman"/>
          <w:bCs/>
          <w:szCs w:val="24"/>
        </w:rPr>
        <w:t xml:space="preserve"> και ο κ. Ηλιόπουλος, να πάμε στην επ</w:t>
      </w:r>
      <w:r>
        <w:rPr>
          <w:rFonts w:eastAsia="Times New Roman"/>
          <w:bCs/>
          <w:szCs w:val="24"/>
        </w:rPr>
        <w:t xml:space="preserve">ίκαιρη ερώτηση του κ. </w:t>
      </w:r>
      <w:proofErr w:type="spellStart"/>
      <w:r>
        <w:rPr>
          <w:rFonts w:eastAsia="Times New Roman"/>
          <w:bCs/>
          <w:szCs w:val="24"/>
        </w:rPr>
        <w:t>Κατσώτη</w:t>
      </w:r>
      <w:proofErr w:type="spellEnd"/>
      <w:r>
        <w:rPr>
          <w:rFonts w:eastAsia="Times New Roman"/>
          <w:bCs/>
          <w:szCs w:val="24"/>
        </w:rPr>
        <w:t>.</w:t>
      </w:r>
    </w:p>
    <w:p w14:paraId="110FEEAF" w14:textId="77777777" w:rsidR="002E41A8" w:rsidRDefault="00A20863">
      <w:pPr>
        <w:spacing w:line="600" w:lineRule="auto"/>
        <w:ind w:firstLine="720"/>
        <w:jc w:val="both"/>
        <w:rPr>
          <w:rFonts w:eastAsia="Times New Roman"/>
          <w:bCs/>
          <w:szCs w:val="24"/>
        </w:rPr>
      </w:pPr>
      <w:r w:rsidRPr="00003331">
        <w:rPr>
          <w:rFonts w:eastAsia="Times New Roman"/>
          <w:b/>
          <w:bCs/>
          <w:szCs w:val="24"/>
        </w:rPr>
        <w:t>ΣΤΑΥΡΟΣ ΑΡΑΧΩΒΙΤΗΣ (Υπουργός Αγροτικής Ανάπτυξης και Τροφίμων):</w:t>
      </w:r>
      <w:r>
        <w:rPr>
          <w:rFonts w:eastAsia="Times New Roman"/>
          <w:bCs/>
          <w:szCs w:val="24"/>
        </w:rPr>
        <w:t xml:space="preserve"> Καλώς.</w:t>
      </w:r>
    </w:p>
    <w:p w14:paraId="110FEEB0" w14:textId="77777777" w:rsidR="002E41A8" w:rsidRDefault="00A20863">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 xml:space="preserve">Ακολουθεί η </w:t>
      </w:r>
      <w:r>
        <w:rPr>
          <w:rFonts w:eastAsia="Times New Roman"/>
          <w:bCs/>
          <w:szCs w:val="24"/>
        </w:rPr>
        <w:t xml:space="preserve">δεύτερη </w:t>
      </w:r>
      <w:r>
        <w:rPr>
          <w:rFonts w:eastAsia="Times New Roman"/>
          <w:bCs/>
          <w:szCs w:val="24"/>
        </w:rPr>
        <w:t>με αριθμό 187/27-11-2018 επίκαιρη ε</w:t>
      </w:r>
      <w:r w:rsidRPr="00152A8E">
        <w:rPr>
          <w:rFonts w:eastAsia="Times New Roman"/>
          <w:bCs/>
          <w:szCs w:val="24"/>
        </w:rPr>
        <w:t xml:space="preserve">ρώτηση </w:t>
      </w:r>
      <w:r>
        <w:rPr>
          <w:rFonts w:eastAsia="Times New Roman"/>
          <w:bCs/>
          <w:szCs w:val="24"/>
        </w:rPr>
        <w:t xml:space="preserve">πρώτου κύκλου </w:t>
      </w:r>
      <w:r w:rsidRPr="00152A8E">
        <w:rPr>
          <w:rFonts w:eastAsia="Times New Roman"/>
          <w:bCs/>
          <w:szCs w:val="24"/>
        </w:rPr>
        <w:t xml:space="preserve">του Βουλευτή Β΄ Αθηνών του Κομμουνιστικού Κόμματος </w:t>
      </w:r>
      <w:r w:rsidRPr="00152A8E">
        <w:rPr>
          <w:rFonts w:eastAsia="Times New Roman"/>
          <w:bCs/>
          <w:szCs w:val="24"/>
        </w:rPr>
        <w:t>Ελλάδ</w:t>
      </w:r>
      <w:r>
        <w:rPr>
          <w:rFonts w:eastAsia="Times New Roman"/>
          <w:bCs/>
          <w:szCs w:val="24"/>
        </w:rPr>
        <w:t>α</w:t>
      </w:r>
      <w:r w:rsidRPr="00152A8E">
        <w:rPr>
          <w:rFonts w:eastAsia="Times New Roman"/>
          <w:bCs/>
          <w:szCs w:val="24"/>
        </w:rPr>
        <w:t>ς</w:t>
      </w:r>
      <w:r>
        <w:rPr>
          <w:rFonts w:eastAsia="Times New Roman"/>
          <w:bCs/>
          <w:szCs w:val="24"/>
        </w:rPr>
        <w:t xml:space="preserve"> </w:t>
      </w:r>
      <w:r w:rsidRPr="00152A8E">
        <w:rPr>
          <w:rFonts w:eastAsia="Times New Roman"/>
          <w:bCs/>
          <w:szCs w:val="24"/>
        </w:rPr>
        <w:t xml:space="preserve">κ. </w:t>
      </w:r>
      <w:r w:rsidRPr="00152A8E">
        <w:rPr>
          <w:rFonts w:eastAsia="Times New Roman"/>
          <w:szCs w:val="24"/>
        </w:rPr>
        <w:t xml:space="preserve">Χρήστου </w:t>
      </w:r>
      <w:proofErr w:type="spellStart"/>
      <w:r w:rsidRPr="00152A8E">
        <w:rPr>
          <w:rFonts w:eastAsia="Times New Roman"/>
          <w:szCs w:val="24"/>
        </w:rPr>
        <w:t>Κατσώτη</w:t>
      </w:r>
      <w:proofErr w:type="spellEnd"/>
      <w:r>
        <w:rPr>
          <w:rFonts w:eastAsia="Times New Roman"/>
          <w:b/>
          <w:szCs w:val="24"/>
        </w:rPr>
        <w:t xml:space="preserve"> </w:t>
      </w:r>
      <w:r w:rsidRPr="00152A8E">
        <w:rPr>
          <w:rFonts w:eastAsia="Times New Roman"/>
          <w:bCs/>
          <w:szCs w:val="24"/>
        </w:rPr>
        <w:t xml:space="preserve">προς την Υπουργό </w:t>
      </w:r>
      <w:r w:rsidRPr="00152A8E">
        <w:rPr>
          <w:rFonts w:eastAsia="Times New Roman"/>
          <w:szCs w:val="24"/>
        </w:rPr>
        <w:t>Εργασίας, Κοινωνικής Ασφάλισης και Κοινωνικής Αλληλεγγύης,</w:t>
      </w:r>
      <w:r w:rsidRPr="00152A8E">
        <w:rPr>
          <w:rFonts w:eastAsia="Times New Roman"/>
          <w:b/>
          <w:szCs w:val="24"/>
        </w:rPr>
        <w:t xml:space="preserve"> </w:t>
      </w:r>
      <w:r w:rsidRPr="00152A8E">
        <w:rPr>
          <w:rFonts w:eastAsia="Times New Roman"/>
          <w:bCs/>
          <w:szCs w:val="24"/>
        </w:rPr>
        <w:t>με θέμα: «Να ανακληθούν οι απολύσεις, να προστατευτούν οι εργαζόμενοι και να εφαρμοστούν οι κλαδικές σ</w:t>
      </w:r>
      <w:r w:rsidRPr="00152A8E">
        <w:rPr>
          <w:rFonts w:eastAsia="Times New Roman"/>
          <w:bCs/>
          <w:szCs w:val="24"/>
        </w:rPr>
        <w:t xml:space="preserve">υλλογικές συμβάσεις στον Επισιτισμό </w:t>
      </w:r>
      <w:r>
        <w:rPr>
          <w:rFonts w:eastAsia="Times New Roman"/>
          <w:bCs/>
          <w:szCs w:val="24"/>
        </w:rPr>
        <w:t xml:space="preserve">- </w:t>
      </w:r>
      <w:r w:rsidRPr="00152A8E">
        <w:rPr>
          <w:rFonts w:eastAsia="Times New Roman"/>
          <w:bCs/>
          <w:szCs w:val="24"/>
        </w:rPr>
        <w:t>Τουρισμό».</w:t>
      </w:r>
    </w:p>
    <w:p w14:paraId="110FEEB1" w14:textId="77777777" w:rsidR="002E41A8" w:rsidRDefault="00A20863">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Κατσώτης</w:t>
      </w:r>
      <w:proofErr w:type="spellEnd"/>
      <w:r>
        <w:rPr>
          <w:rFonts w:eastAsia="Times New Roman"/>
          <w:bCs/>
          <w:szCs w:val="24"/>
        </w:rPr>
        <w:t xml:space="preserve"> για δύο λεπτά.</w:t>
      </w:r>
    </w:p>
    <w:p w14:paraId="110FEEB2" w14:textId="77777777" w:rsidR="002E41A8" w:rsidRDefault="00A20863">
      <w:pPr>
        <w:spacing w:line="600" w:lineRule="auto"/>
        <w:ind w:firstLine="720"/>
        <w:jc w:val="both"/>
        <w:rPr>
          <w:rFonts w:eastAsia="Times New Roman"/>
          <w:bCs/>
          <w:szCs w:val="24"/>
        </w:rPr>
      </w:pPr>
      <w:r w:rsidRPr="00152A8E">
        <w:rPr>
          <w:rFonts w:eastAsia="Times New Roman"/>
          <w:b/>
          <w:bCs/>
          <w:szCs w:val="24"/>
        </w:rPr>
        <w:t xml:space="preserve">ΧΡΗΣΤΟΣ ΚΑΤΣΩΤΗΣ: </w:t>
      </w:r>
      <w:r>
        <w:rPr>
          <w:rFonts w:eastAsia="Times New Roman"/>
          <w:bCs/>
          <w:szCs w:val="24"/>
        </w:rPr>
        <w:t>Ευχαριστώ, κύριε Πρόεδρε.</w:t>
      </w:r>
    </w:p>
    <w:p w14:paraId="110FEEB3" w14:textId="77777777" w:rsidR="002E41A8" w:rsidRDefault="00A20863">
      <w:pPr>
        <w:spacing w:line="600" w:lineRule="auto"/>
        <w:ind w:firstLine="720"/>
        <w:jc w:val="both"/>
        <w:rPr>
          <w:rFonts w:eastAsia="Times New Roman"/>
          <w:bCs/>
          <w:szCs w:val="24"/>
        </w:rPr>
      </w:pPr>
      <w:r>
        <w:rPr>
          <w:rFonts w:eastAsia="Times New Roman"/>
          <w:bCs/>
          <w:szCs w:val="24"/>
        </w:rPr>
        <w:lastRenderedPageBreak/>
        <w:t>Να καλωσορίσουμε τους μαθητές από το 2</w:t>
      </w:r>
      <w:r w:rsidRPr="00644478">
        <w:rPr>
          <w:rFonts w:eastAsia="Times New Roman"/>
          <w:szCs w:val="24"/>
          <w:vertAlign w:val="superscript"/>
        </w:rPr>
        <w:t>ο</w:t>
      </w:r>
      <w:r>
        <w:rPr>
          <w:rFonts w:eastAsia="Times New Roman"/>
          <w:bCs/>
          <w:szCs w:val="24"/>
        </w:rPr>
        <w:t xml:space="preserve"> Λύκειο Αγίου Δημητρίου. Και εγώ </w:t>
      </w:r>
      <w:proofErr w:type="spellStart"/>
      <w:r>
        <w:rPr>
          <w:rFonts w:eastAsia="Times New Roman"/>
          <w:bCs/>
          <w:szCs w:val="24"/>
        </w:rPr>
        <w:t>Μπραχαμιώτης</w:t>
      </w:r>
      <w:proofErr w:type="spellEnd"/>
      <w:r>
        <w:rPr>
          <w:rFonts w:eastAsia="Times New Roman"/>
          <w:bCs/>
          <w:szCs w:val="24"/>
        </w:rPr>
        <w:t xml:space="preserve"> είμαι!</w:t>
      </w:r>
    </w:p>
    <w:p w14:paraId="110FEEB4" w14:textId="77777777" w:rsidR="002E41A8" w:rsidRDefault="00A20863">
      <w:pPr>
        <w:spacing w:line="600" w:lineRule="auto"/>
        <w:ind w:firstLine="720"/>
        <w:jc w:val="both"/>
        <w:rPr>
          <w:rFonts w:eastAsia="Times New Roman"/>
          <w:bCs/>
          <w:szCs w:val="24"/>
        </w:rPr>
      </w:pPr>
      <w:r>
        <w:rPr>
          <w:rFonts w:eastAsia="Times New Roman"/>
          <w:bCs/>
          <w:szCs w:val="24"/>
        </w:rPr>
        <w:t xml:space="preserve">Κύριε Υπουργέ, είναι γνωστό </w:t>
      </w:r>
      <w:r>
        <w:rPr>
          <w:rFonts w:eastAsia="Times New Roman"/>
          <w:bCs/>
          <w:szCs w:val="24"/>
        </w:rPr>
        <w:t>το νομοθετικό πλαίσιο για τις εργασιακές σχέσεις. Έχει γίνει πολύ αντεργατικό το τελευταίο διάστημα ιδιαίτερα στην περίοδο της κρίσης. Οι νόμοι της Νέας Δημοκρατίας και του ΠΑΣΟΚ, οι οποίοι διατηρήθηκαν στο ακέραιο από εσάς και επεκτάθηκαν ακόμη περισσότερ</w:t>
      </w:r>
      <w:r>
        <w:rPr>
          <w:rFonts w:eastAsia="Times New Roman"/>
          <w:bCs/>
          <w:szCs w:val="24"/>
        </w:rPr>
        <w:t>ο, ενίσχυσαν πολλαπλώς το κύκλωμα των δουλεμπορικών επιχειρήσεων και τη δυνατότητα</w:t>
      </w:r>
      <w:r>
        <w:rPr>
          <w:rFonts w:eastAsia="Times New Roman"/>
          <w:bCs/>
          <w:szCs w:val="24"/>
        </w:rPr>
        <w:t>,</w:t>
      </w:r>
      <w:r>
        <w:rPr>
          <w:rFonts w:eastAsia="Times New Roman"/>
          <w:bCs/>
          <w:szCs w:val="24"/>
        </w:rPr>
        <w:t xml:space="preserve"> βέβαια</w:t>
      </w:r>
      <w:r>
        <w:rPr>
          <w:rFonts w:eastAsia="Times New Roman"/>
          <w:bCs/>
          <w:szCs w:val="24"/>
        </w:rPr>
        <w:t>,</w:t>
      </w:r>
      <w:r>
        <w:rPr>
          <w:rFonts w:eastAsia="Times New Roman"/>
          <w:bCs/>
          <w:szCs w:val="24"/>
        </w:rPr>
        <w:t xml:space="preserve"> αυτές να συγκεντρώνονται σε όλο και μεγαλύτερα σχήματα, σε ομίλους, εντείνοντας την εκμετάλλευση χιλιάδων εργαζομένων και ανέργων.</w:t>
      </w:r>
    </w:p>
    <w:p w14:paraId="110FEEB5" w14:textId="77777777" w:rsidR="002E41A8" w:rsidRDefault="00A20863">
      <w:pPr>
        <w:spacing w:line="600" w:lineRule="auto"/>
        <w:ind w:firstLine="720"/>
        <w:jc w:val="both"/>
        <w:rPr>
          <w:rFonts w:eastAsia="Times New Roman"/>
          <w:bCs/>
          <w:szCs w:val="24"/>
        </w:rPr>
      </w:pPr>
      <w:r>
        <w:rPr>
          <w:rFonts w:eastAsia="Times New Roman"/>
          <w:bCs/>
          <w:szCs w:val="24"/>
        </w:rPr>
        <w:t xml:space="preserve">Ένα νομοθετικό πλαίσιο που είναι </w:t>
      </w:r>
      <w:r>
        <w:rPr>
          <w:rFonts w:eastAsia="Times New Roman"/>
          <w:bCs/>
          <w:szCs w:val="24"/>
        </w:rPr>
        <w:t xml:space="preserve">ενταγμένο στην κοινή στρατηγική της Ευρωπαϊκής Ένωσης και των κυβερνήσεων για ουσιαστική κατάργηση της μόνιμης και σταθερής δουλειάς, για γενίκευση των ελαστικών, επισφαλών και προσωρινών εργασιακών σχέσεων, με σκοπό τη δήθεν «διευκόλυνση», όπως λένε, της </w:t>
      </w:r>
      <w:r>
        <w:rPr>
          <w:rFonts w:eastAsia="Times New Roman"/>
          <w:bCs/>
          <w:szCs w:val="24"/>
        </w:rPr>
        <w:t>κινητικότητας των εργαζομένων.</w:t>
      </w:r>
    </w:p>
    <w:p w14:paraId="110FEEB6"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Αποτέλεσμα όλου αυτού του αντεργατικού πλαισίου είναι η αντικατάσταση μεγάλου μέρους εργαζομένων με δικαιώματα, ειδικευμένων και έμπειρων από εργαζόμενους που προσλαμβάνονται από δουλεμπορικές εταιρείες, </w:t>
      </w:r>
      <w:r>
        <w:rPr>
          <w:rFonts w:eastAsia="Times New Roman" w:cs="Times New Roman"/>
          <w:szCs w:val="24"/>
        </w:rPr>
        <w:lastRenderedPageBreak/>
        <w:t>από συνεργία καθαρισμ</w:t>
      </w:r>
      <w:r>
        <w:rPr>
          <w:rFonts w:eastAsia="Times New Roman" w:cs="Times New Roman"/>
          <w:szCs w:val="24"/>
        </w:rPr>
        <w:t xml:space="preserve">ού, από άλλες που δημιουργούν οι ίδιες οι τουριστικές επιχειρήσεις, οι ονομαζόμενες ιδιωτικές κεφαλαιουχικές εταιρείες, που ξέρετε ότι αυτές δημιουργούνται με </w:t>
      </w:r>
      <w:r>
        <w:rPr>
          <w:rFonts w:eastAsia="Times New Roman" w:cs="Times New Roman"/>
          <w:szCs w:val="24"/>
        </w:rPr>
        <w:t>10</w:t>
      </w:r>
      <w:r>
        <w:rPr>
          <w:rFonts w:eastAsia="Times New Roman" w:cs="Times New Roman"/>
          <w:szCs w:val="24"/>
        </w:rPr>
        <w:t xml:space="preserve"> ευρώ, για να καταστρατηγούνται νόμοι και συλλογικές συμβάσεις, να γίνεται αδύνατος ο έλεγχος α</w:t>
      </w:r>
      <w:r>
        <w:rPr>
          <w:rFonts w:eastAsia="Times New Roman" w:cs="Times New Roman"/>
          <w:szCs w:val="24"/>
        </w:rPr>
        <w:t xml:space="preserve">πό τα ασφαλιστικά ταμεία, τις </w:t>
      </w:r>
      <w:r>
        <w:rPr>
          <w:rFonts w:eastAsia="Times New Roman" w:cs="Times New Roman"/>
          <w:szCs w:val="24"/>
        </w:rPr>
        <w:t>Ε</w:t>
      </w:r>
      <w:r>
        <w:rPr>
          <w:rFonts w:eastAsia="Times New Roman" w:cs="Times New Roman"/>
          <w:szCs w:val="24"/>
        </w:rPr>
        <w:t xml:space="preserve">πιθεωρήσεις </w:t>
      </w:r>
      <w:r>
        <w:rPr>
          <w:rFonts w:eastAsia="Times New Roman" w:cs="Times New Roman"/>
          <w:szCs w:val="24"/>
        </w:rPr>
        <w:t>Ε</w:t>
      </w:r>
      <w:r>
        <w:rPr>
          <w:rFonts w:eastAsia="Times New Roman" w:cs="Times New Roman"/>
          <w:szCs w:val="24"/>
        </w:rPr>
        <w:t>ργασίας και να αντικαθίσταται μεγάλο ποσοστό εργαζομένων με σταθερή δουλειά με ευέλικτες μορφές.</w:t>
      </w:r>
    </w:p>
    <w:p w14:paraId="110FEEB7"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Μεγάλες τουριστικές επιχειρήσεις το τελευταίο διάστημα, ξενοδοχεία πέντε αστέρων, υλοποίησαν όλες αυτές τις επιλογές που τους δίνει τη δυνατότητα το νομοθετικό αυτό πλαίσιο για να ξεπεράσουν την απόφαση για επέκταση της συλλογικής σύμβασης. </w:t>
      </w:r>
    </w:p>
    <w:p w14:paraId="110FEEB8"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Οι έλεγχοι που</w:t>
      </w:r>
      <w:r>
        <w:rPr>
          <w:rFonts w:eastAsia="Times New Roman" w:cs="Times New Roman"/>
          <w:szCs w:val="24"/>
        </w:rPr>
        <w:t xml:space="preserve"> πραγματοποιήθηκαν από το ΣΕΠΕ στην περιοχή της Αθήνας από την υπογραφή για την επέκταση των συλλογικών συμβάσεων όλης της χώρας μέχρι και σήμερα επιβεβαιώνουν με αδιάσειστα στοιχεία τα παραπάνω, τα οποία έχουν δημιουργήσει ένα εφιαλτικό εργασιακό περιβάλλ</w:t>
      </w:r>
      <w:r>
        <w:rPr>
          <w:rFonts w:eastAsia="Times New Roman" w:cs="Times New Roman"/>
          <w:szCs w:val="24"/>
        </w:rPr>
        <w:t xml:space="preserve">ον. Η «ΕΡΓΑΝΗ», την οποία και εσείς επικαλείστε, αποδεικνύει όλα αυτά που ισχυριζόμαστε. </w:t>
      </w:r>
    </w:p>
    <w:p w14:paraId="110FEEB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Ξεπερνούν την επέκταση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της συλλογικής σύμβασης με εκατοντάδες απολύσεις εργαζομένων με μόνιμη και σταθερή δουλειά και με εκβιασμό τους προτρέπουν</w:t>
      </w:r>
      <w:r>
        <w:rPr>
          <w:rFonts w:eastAsia="Times New Roman" w:cs="Times New Roman"/>
          <w:szCs w:val="24"/>
        </w:rPr>
        <w:t xml:space="preserve"> να γίνουν μέλη των ΙΚΕ ή προσλαμβάνονται από δουλεμπορικά συνεργία και σε περίπτωση άρνησής τους αντικαθίστανται από νέους εργαζόμενους.</w:t>
      </w:r>
    </w:p>
    <w:p w14:paraId="110FEEBA"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Αυτό που ρωτάμε, κύριε Υπουργέ, είναι τι προτίθεστε να κάνετε ώστε να εφαρμοστούν στην πράξη οι κλαδικές συλλογικές συ</w:t>
      </w:r>
      <w:r>
        <w:rPr>
          <w:rFonts w:eastAsia="Times New Roman" w:cs="Times New Roman"/>
          <w:szCs w:val="24"/>
        </w:rPr>
        <w:t>μβάσεις σε όλους τους εργαζόμενους που οι ειδικότητές τους καλύπτονται από αυτές. Τι μέτρα θα πάρετε ώστε να ανακληθούν οι απολύσεις που έχουν γίνει μετά την επέκταση των κλαδικών συλλογικών συμβάσεων εργασίας και της προσπάθειας των εργοδοτών να αποφύγουν</w:t>
      </w:r>
      <w:r>
        <w:rPr>
          <w:rFonts w:eastAsia="Times New Roman" w:cs="Times New Roman"/>
          <w:szCs w:val="24"/>
        </w:rPr>
        <w:t xml:space="preserve"> την εφαρμογή τους; Και αν προτίθεστε σαν Υπουργείο να θεσμοθετήσετε αυτό που και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αρχικά προέβλεπε, δηλαδή την ελάχιστη σύνθεση προσωπικού στα ξενοδοχεία, όπως βέβαια απαιτούν και τα συνδικάτα στον </w:t>
      </w:r>
      <w:r>
        <w:rPr>
          <w:rFonts w:eastAsia="Times New Roman" w:cs="Times New Roman"/>
          <w:szCs w:val="24"/>
        </w:rPr>
        <w:t>Ε</w:t>
      </w:r>
      <w:r>
        <w:rPr>
          <w:rFonts w:eastAsia="Times New Roman" w:cs="Times New Roman"/>
          <w:szCs w:val="24"/>
        </w:rPr>
        <w:t>πισιτισμό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Τ</w:t>
      </w:r>
      <w:r>
        <w:rPr>
          <w:rFonts w:eastAsia="Times New Roman" w:cs="Times New Roman"/>
          <w:szCs w:val="24"/>
        </w:rPr>
        <w:t>ουρισμό.</w:t>
      </w:r>
    </w:p>
    <w:p w14:paraId="110FEEBB" w14:textId="77777777" w:rsidR="002E41A8" w:rsidRDefault="00A20863">
      <w:pPr>
        <w:spacing w:line="600" w:lineRule="auto"/>
        <w:ind w:firstLine="720"/>
        <w:jc w:val="both"/>
        <w:rPr>
          <w:rFonts w:eastAsia="Times New Roman" w:cs="Times New Roman"/>
          <w:szCs w:val="24"/>
        </w:rPr>
      </w:pPr>
      <w:r w:rsidRPr="0055714F">
        <w:rPr>
          <w:rFonts w:eastAsia="Times New Roman" w:cs="Times New Roman"/>
          <w:b/>
          <w:szCs w:val="24"/>
        </w:rPr>
        <w:t>ΠΡΟΕΔΡΕΥΩΝ  (Γ</w:t>
      </w:r>
      <w:r w:rsidRPr="0055714F">
        <w:rPr>
          <w:rFonts w:eastAsia="Times New Roman" w:cs="Times New Roman"/>
          <w:b/>
          <w:szCs w:val="24"/>
        </w:rPr>
        <w:t>εώργιος Βαρεμένος):</w:t>
      </w:r>
      <w:r>
        <w:rPr>
          <w:rFonts w:eastAsia="Times New Roman" w:cs="Times New Roman"/>
          <w:szCs w:val="24"/>
        </w:rPr>
        <w:t xml:space="preserve"> Τον λόγο έχει ο κ. Ηλιόπουλος.</w:t>
      </w:r>
    </w:p>
    <w:p w14:paraId="110FEEBC" w14:textId="77777777" w:rsidR="002E41A8" w:rsidRDefault="00A20863">
      <w:pPr>
        <w:spacing w:line="600" w:lineRule="auto"/>
        <w:ind w:firstLine="720"/>
        <w:jc w:val="both"/>
        <w:rPr>
          <w:rFonts w:eastAsia="Times New Roman" w:cs="Times New Roman"/>
          <w:szCs w:val="24"/>
        </w:rPr>
      </w:pPr>
      <w:r w:rsidRPr="0055714F">
        <w:rPr>
          <w:rFonts w:eastAsia="Times New Roman" w:cs="Times New Roman"/>
          <w:b/>
          <w:szCs w:val="24"/>
        </w:rPr>
        <w:t>ΑΘΑΝΑΣΙΟΣ ΗΛΙΟΠΟΥΛΟΣ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110FEEB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Κατσώτη</w:t>
      </w:r>
      <w:proofErr w:type="spellEnd"/>
      <w:r>
        <w:rPr>
          <w:rFonts w:eastAsia="Times New Roman" w:cs="Times New Roman"/>
          <w:szCs w:val="24"/>
        </w:rPr>
        <w:t>, επιτρέψτε μου να πω εισαγωγικά το εξής</w:t>
      </w:r>
      <w:r>
        <w:rPr>
          <w:rFonts w:eastAsia="Times New Roman" w:cs="Times New Roman"/>
          <w:szCs w:val="24"/>
        </w:rPr>
        <w:t xml:space="preserve">. </w:t>
      </w:r>
      <w:r>
        <w:rPr>
          <w:rFonts w:eastAsia="Times New Roman" w:cs="Times New Roman"/>
          <w:szCs w:val="24"/>
        </w:rPr>
        <w:t>Εμείς έχουμε πει εξαρχής ότι γι</w:t>
      </w:r>
      <w:r>
        <w:rPr>
          <w:rFonts w:eastAsia="Times New Roman" w:cs="Times New Roman"/>
          <w:szCs w:val="24"/>
        </w:rPr>
        <w:t>α εμάς μία λογική ανάπτυξης χωρίς προστασία της εργασίας είναι ο ίδιος δρόμος, είναι η ανάπτυξη που γνώρισε η χώρα από το 1993 έως το 2008, είναι η ανάπτυξη η οποία γέννησε τη χρεοκοπία. Άρα, αν πραγματικά ως χώρα θέλουμε να αποφύγουμε να επιστρέψουμε στον</w:t>
      </w:r>
      <w:r>
        <w:rPr>
          <w:rFonts w:eastAsia="Times New Roman" w:cs="Times New Roman"/>
          <w:szCs w:val="24"/>
        </w:rPr>
        <w:t xml:space="preserve"> δρόμο που γέννησε τη χρεοκοπία, πρέπει να προστατεύσουμε τους εργαζόμενους, πρέπει να προστατεύσουμε συνολικά την εργασία. </w:t>
      </w:r>
    </w:p>
    <w:p w14:paraId="110FEEB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Ακριβώς </w:t>
      </w: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αυτόν τον λόγο διαφωνώ με την παρατήρησή σας ότι έχει διατηρηθεί ζωντανό, έχει συνεχίσει να ισχύει όλο το αντεργατικό πλαίσιο. Το λέω αυτό γιατί πρώτα απ’ όλα ήδη σήμερα συζητάμε για το τι μέτρα θα πάρει το Υπουργείο Εργασίας έτσι ώστε να εφαρμοστεί μία κ</w:t>
      </w:r>
      <w:r>
        <w:rPr>
          <w:rFonts w:eastAsia="Times New Roman" w:cs="Times New Roman"/>
          <w:szCs w:val="24"/>
        </w:rPr>
        <w:t>λαδική σύμβαση η οποία έχει επεκταθεί. Γνωρίζετε πολύ καλά ότι αν δεν είχε ανατραπεί το αντεργατικό πλαίσιο που είχε επιβληθεί την περίοδο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δεν θα μιλάγαμε σήμερα για το πώς επεκτείνονται και πώς προστατεύεις τη διαδικασία μιας κλαδικής σύμβασης</w:t>
      </w:r>
      <w:r>
        <w:rPr>
          <w:rFonts w:eastAsia="Times New Roman" w:cs="Times New Roman"/>
          <w:szCs w:val="24"/>
        </w:rPr>
        <w:t>.</w:t>
      </w:r>
    </w:p>
    <w:p w14:paraId="110FEEB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Δεύτερον, </w:t>
      </w:r>
      <w:r>
        <w:rPr>
          <w:rFonts w:eastAsia="Times New Roman" w:cs="Times New Roman"/>
          <w:szCs w:val="24"/>
        </w:rPr>
        <w:t>υπάρχ</w:t>
      </w:r>
      <w:r>
        <w:rPr>
          <w:rFonts w:eastAsia="Times New Roman" w:cs="Times New Roman"/>
          <w:szCs w:val="24"/>
        </w:rPr>
        <w:t>ει</w:t>
      </w:r>
      <w:r>
        <w:rPr>
          <w:rFonts w:eastAsia="Times New Roman" w:cs="Times New Roman"/>
          <w:szCs w:val="24"/>
        </w:rPr>
        <w:t xml:space="preserve"> μια σειρά από πρωτοβουλίες που αφορούν τα ζητήματα του ωραρίου</w:t>
      </w:r>
      <w:r>
        <w:rPr>
          <w:rFonts w:eastAsia="Times New Roman" w:cs="Times New Roman"/>
          <w:szCs w:val="24"/>
        </w:rPr>
        <w:t>,</w:t>
      </w:r>
      <w:r>
        <w:rPr>
          <w:rFonts w:eastAsia="Times New Roman" w:cs="Times New Roman"/>
          <w:szCs w:val="24"/>
        </w:rPr>
        <w:t xml:space="preserve"> που αφορούν τις εργολαβίες, που αφορούν τα δεδου</w:t>
      </w:r>
      <w:r>
        <w:rPr>
          <w:rFonts w:eastAsia="Times New Roman" w:cs="Times New Roman"/>
          <w:szCs w:val="24"/>
        </w:rPr>
        <w:lastRenderedPageBreak/>
        <w:t xml:space="preserve">λευμένα, που αφορούν τη διαταγή πληρωμής, την ενίσχυση </w:t>
      </w:r>
      <w:r>
        <w:rPr>
          <w:rFonts w:eastAsia="Times New Roman" w:cs="Times New Roman"/>
          <w:szCs w:val="24"/>
        </w:rPr>
        <w:t xml:space="preserve">της </w:t>
      </w:r>
      <w:r>
        <w:rPr>
          <w:rFonts w:eastAsia="Times New Roman" w:cs="Times New Roman"/>
          <w:szCs w:val="24"/>
        </w:rPr>
        <w:t>Ε</w:t>
      </w:r>
      <w:r>
        <w:rPr>
          <w:rFonts w:eastAsia="Times New Roman" w:cs="Times New Roman"/>
          <w:szCs w:val="24"/>
        </w:rPr>
        <w:t xml:space="preserve">πιθεώρησης </w:t>
      </w:r>
      <w:r>
        <w:rPr>
          <w:rFonts w:eastAsia="Times New Roman" w:cs="Times New Roman"/>
          <w:szCs w:val="24"/>
        </w:rPr>
        <w:t>Ε</w:t>
      </w:r>
      <w:r>
        <w:rPr>
          <w:rFonts w:eastAsia="Times New Roman" w:cs="Times New Roman"/>
          <w:szCs w:val="24"/>
        </w:rPr>
        <w:t>ργασίας</w:t>
      </w:r>
      <w:r>
        <w:rPr>
          <w:rFonts w:eastAsia="Times New Roman" w:cs="Times New Roman"/>
          <w:szCs w:val="24"/>
        </w:rPr>
        <w:t>, μαζί με την επαναφορά των συλλογικών συμβάσ</w:t>
      </w:r>
      <w:r>
        <w:rPr>
          <w:rFonts w:eastAsia="Times New Roman" w:cs="Times New Roman"/>
          <w:szCs w:val="24"/>
        </w:rPr>
        <w:t xml:space="preserve">εων, που θεωρώ </w:t>
      </w:r>
      <w:r>
        <w:rPr>
          <w:rFonts w:eastAsia="Times New Roman" w:cs="Times New Roman"/>
          <w:szCs w:val="24"/>
        </w:rPr>
        <w:t>πως</w:t>
      </w:r>
      <w:r>
        <w:rPr>
          <w:rFonts w:eastAsia="Times New Roman" w:cs="Times New Roman"/>
          <w:szCs w:val="24"/>
        </w:rPr>
        <w:t xml:space="preserve"> δείχνουν ότι σταδιακά αλλάζουμε σελίδα στο εργασιακό πλαίσιο. </w:t>
      </w:r>
    </w:p>
    <w:p w14:paraId="110FEEC0"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Τώρα σχετικά με τον τουρισμό από τη μεριά του Υπουργείου Εργασίας και από τη μεριά της </w:t>
      </w:r>
      <w:r>
        <w:rPr>
          <w:rFonts w:eastAsia="Times New Roman" w:cs="Times New Roman"/>
          <w:szCs w:val="24"/>
        </w:rPr>
        <w:t>Ε</w:t>
      </w:r>
      <w:r>
        <w:rPr>
          <w:rFonts w:eastAsia="Times New Roman" w:cs="Times New Roman"/>
          <w:szCs w:val="24"/>
        </w:rPr>
        <w:t>πιθεώρησης αποτελεί έναν από τους κλάδους που έχουμε στοχεύσει πολύ προσεκτικά από την</w:t>
      </w:r>
      <w:r>
        <w:rPr>
          <w:rFonts w:eastAsia="Times New Roman" w:cs="Times New Roman"/>
          <w:szCs w:val="24"/>
        </w:rPr>
        <w:t xml:space="preserve"> πρώτη στιγμή και διαρκώς κινούμαστε έτσι ώστε να ρυθμίζουμε πράγματα. </w:t>
      </w:r>
    </w:p>
    <w:p w14:paraId="110FEEC1"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Επιτρέψτε μου να πω ότι το 2017 έγιναν περισσότεροι από εννέα χιλιάδες έλεγχοι σε τουριστικές επιχειρήσεις</w:t>
      </w:r>
      <w:r>
        <w:rPr>
          <w:rFonts w:eastAsia="Times New Roman" w:cs="Times New Roman"/>
          <w:szCs w:val="24"/>
        </w:rPr>
        <w:t>,</w:t>
      </w:r>
      <w:r>
        <w:rPr>
          <w:rFonts w:eastAsia="Times New Roman" w:cs="Times New Roman"/>
          <w:szCs w:val="24"/>
        </w:rPr>
        <w:t xml:space="preserve"> είτε ξενοδοχεία είτε εστίαση. Από </w:t>
      </w:r>
      <w:r>
        <w:rPr>
          <w:rFonts w:eastAsia="Times New Roman" w:cs="Times New Roman"/>
          <w:szCs w:val="24"/>
        </w:rPr>
        <w:t>αυτ</w:t>
      </w:r>
      <w:r>
        <w:rPr>
          <w:rFonts w:eastAsia="Times New Roman" w:cs="Times New Roman"/>
          <w:szCs w:val="24"/>
        </w:rPr>
        <w:t>έ</w:t>
      </w:r>
      <w:r>
        <w:rPr>
          <w:rFonts w:eastAsia="Times New Roman" w:cs="Times New Roman"/>
          <w:szCs w:val="24"/>
        </w:rPr>
        <w:t>ς τ</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εννέα χιλιάδες </w:t>
      </w:r>
      <w:r>
        <w:rPr>
          <w:rFonts w:eastAsia="Times New Roman" w:cs="Times New Roman"/>
          <w:szCs w:val="24"/>
        </w:rPr>
        <w:t>ελέγχ</w:t>
      </w:r>
      <w:r>
        <w:rPr>
          <w:rFonts w:eastAsia="Times New Roman" w:cs="Times New Roman"/>
          <w:szCs w:val="24"/>
        </w:rPr>
        <w:t>ων</w:t>
      </w:r>
      <w:r>
        <w:rPr>
          <w:rFonts w:eastAsia="Times New Roman" w:cs="Times New Roman"/>
          <w:szCs w:val="24"/>
        </w:rPr>
        <w:t xml:space="preserve"> βεβαιώθηκ</w:t>
      </w:r>
      <w:r>
        <w:rPr>
          <w:rFonts w:eastAsia="Times New Roman" w:cs="Times New Roman"/>
          <w:szCs w:val="24"/>
        </w:rPr>
        <w:t xml:space="preserve">αν </w:t>
      </w:r>
      <w:r>
        <w:rPr>
          <w:rFonts w:eastAsia="Times New Roman" w:cs="Times New Roman"/>
          <w:szCs w:val="24"/>
        </w:rPr>
        <w:t>τρεις χιλιάδες οκτακόσιες τριάντα επτά</w:t>
      </w:r>
      <w:r>
        <w:rPr>
          <w:rFonts w:eastAsia="Times New Roman" w:cs="Times New Roman"/>
          <w:szCs w:val="24"/>
        </w:rPr>
        <w:t xml:space="preserve"> παραβάσεις. Τα πρόστιμα που μπήκαν ήταν 13,8 εκατομμύρια και </w:t>
      </w:r>
      <w:r>
        <w:rPr>
          <w:rFonts w:eastAsia="Times New Roman" w:cs="Times New Roman"/>
          <w:szCs w:val="24"/>
        </w:rPr>
        <w:t xml:space="preserve">πεντακόσιες εβδομήντα δύο </w:t>
      </w:r>
      <w:r>
        <w:rPr>
          <w:rFonts w:eastAsia="Times New Roman" w:cs="Times New Roman"/>
          <w:szCs w:val="24"/>
        </w:rPr>
        <w:t xml:space="preserve">μηνύσεις. </w:t>
      </w:r>
    </w:p>
    <w:p w14:paraId="110FEEC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Ειδικά για το 2018 έγινε μία </w:t>
      </w:r>
      <w:proofErr w:type="spellStart"/>
      <w:r>
        <w:rPr>
          <w:rFonts w:eastAsia="Times New Roman" w:cs="Times New Roman"/>
          <w:szCs w:val="24"/>
        </w:rPr>
        <w:t>στοχευμένη</w:t>
      </w:r>
      <w:proofErr w:type="spellEnd"/>
      <w:r>
        <w:rPr>
          <w:rFonts w:eastAsia="Times New Roman" w:cs="Times New Roman"/>
          <w:szCs w:val="24"/>
        </w:rPr>
        <w:t xml:space="preserve"> εκστρατεία ελέγχου όχι μόνο από την Επιθεώρηση Εργασίας, αλλά σε συνεργασία </w:t>
      </w:r>
      <w:r>
        <w:rPr>
          <w:rFonts w:eastAsia="Times New Roman" w:cs="Times New Roman"/>
          <w:szCs w:val="24"/>
        </w:rPr>
        <w:t xml:space="preserve">με το ΣΔΟΕ και τα ελεγκτικά σώματα του ΕΦΚΑ και την Οικονομική Αστυνομία, όπου σε </w:t>
      </w:r>
      <w:r>
        <w:rPr>
          <w:rFonts w:eastAsia="Times New Roman" w:cs="Times New Roman"/>
          <w:szCs w:val="24"/>
        </w:rPr>
        <w:t xml:space="preserve">τέσσερις χιλιάδες διακόσιους τριάντα </w:t>
      </w:r>
      <w:r>
        <w:rPr>
          <w:rFonts w:eastAsia="Times New Roman" w:cs="Times New Roman"/>
          <w:szCs w:val="24"/>
        </w:rPr>
        <w:t xml:space="preserve">ελέγχους ελέγχθηκαν </w:t>
      </w:r>
      <w:r>
        <w:rPr>
          <w:rFonts w:eastAsia="Times New Roman" w:cs="Times New Roman"/>
          <w:szCs w:val="24"/>
        </w:rPr>
        <w:t>είκοσι τέσσερις χιλιάδες ο</w:t>
      </w:r>
      <w:r>
        <w:rPr>
          <w:rFonts w:eastAsia="Times New Roman" w:cs="Times New Roman"/>
          <w:szCs w:val="24"/>
        </w:rPr>
        <w:lastRenderedPageBreak/>
        <w:t xml:space="preserve">κτακόσιοι εβδομήντα ένας </w:t>
      </w:r>
      <w:r>
        <w:rPr>
          <w:rFonts w:eastAsia="Times New Roman" w:cs="Times New Roman"/>
          <w:szCs w:val="24"/>
        </w:rPr>
        <w:t xml:space="preserve">εργαζόμενοι στις επιχειρήσεις που πήγαμε και βεβαιώθηκαν </w:t>
      </w:r>
      <w:r>
        <w:rPr>
          <w:rFonts w:eastAsia="Times New Roman" w:cs="Times New Roman"/>
          <w:szCs w:val="24"/>
        </w:rPr>
        <w:t xml:space="preserve">χίλιες </w:t>
      </w:r>
      <w:proofErr w:type="spellStart"/>
      <w:r>
        <w:rPr>
          <w:rFonts w:eastAsia="Times New Roman" w:cs="Times New Roman"/>
          <w:szCs w:val="24"/>
        </w:rPr>
        <w:t>εκατόν</w:t>
      </w:r>
      <w:proofErr w:type="spellEnd"/>
      <w:r>
        <w:rPr>
          <w:rFonts w:eastAsia="Times New Roman" w:cs="Times New Roman"/>
          <w:szCs w:val="24"/>
        </w:rPr>
        <w:t xml:space="preserve"> είκοσι επτά </w:t>
      </w:r>
      <w:r>
        <w:rPr>
          <w:rFonts w:eastAsia="Times New Roman" w:cs="Times New Roman"/>
          <w:szCs w:val="24"/>
        </w:rPr>
        <w:t xml:space="preserve">παραβάσεις. Τα πρόστιμα ήταν 4,2 εκατομμύρια. </w:t>
      </w:r>
    </w:p>
    <w:p w14:paraId="110FEEC3"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Μετά τις 4</w:t>
      </w:r>
      <w:r>
        <w:rPr>
          <w:rFonts w:eastAsia="Times New Roman" w:cs="Times New Roman"/>
          <w:szCs w:val="24"/>
        </w:rPr>
        <w:t xml:space="preserve"> Οκτωβρίου, </w:t>
      </w:r>
      <w:r>
        <w:rPr>
          <w:rFonts w:eastAsia="Times New Roman" w:cs="Times New Roman"/>
          <w:szCs w:val="24"/>
        </w:rPr>
        <w:t xml:space="preserve">που έχει κηρυχθεί υποχρεωτική η σύμβαση στα ξενοδοχεία και μετά από την πολύ καλή επικοινωνία που έχει και η </w:t>
      </w:r>
      <w:r>
        <w:rPr>
          <w:rFonts w:eastAsia="Times New Roman" w:cs="Times New Roman"/>
          <w:szCs w:val="24"/>
        </w:rPr>
        <w:t>Ε</w:t>
      </w:r>
      <w:r>
        <w:rPr>
          <w:rFonts w:eastAsia="Times New Roman" w:cs="Times New Roman"/>
          <w:szCs w:val="24"/>
        </w:rPr>
        <w:t xml:space="preserve">πιθεώρηση με τα σωματεία του κλάδου, γιατί οι πόρτες της </w:t>
      </w:r>
      <w:r>
        <w:rPr>
          <w:rFonts w:eastAsia="Times New Roman" w:cs="Times New Roman"/>
          <w:szCs w:val="24"/>
        </w:rPr>
        <w:t>Ε</w:t>
      </w:r>
      <w:r>
        <w:rPr>
          <w:rFonts w:eastAsia="Times New Roman" w:cs="Times New Roman"/>
          <w:szCs w:val="24"/>
        </w:rPr>
        <w:t xml:space="preserve">πιθεώρησης είναι διαρκώς ανοικτές στις καταγγελίες που γίνονται σε όλα τα ζητήματα που θέτουν τα σωματεία του κλάδου, έγιναν </w:t>
      </w:r>
      <w:proofErr w:type="spellStart"/>
      <w:r>
        <w:rPr>
          <w:rFonts w:eastAsia="Times New Roman" w:cs="Times New Roman"/>
          <w:szCs w:val="24"/>
        </w:rPr>
        <w:t>στοχευμένοι</w:t>
      </w:r>
      <w:proofErr w:type="spellEnd"/>
      <w:r>
        <w:rPr>
          <w:rFonts w:eastAsia="Times New Roman" w:cs="Times New Roman"/>
          <w:szCs w:val="24"/>
        </w:rPr>
        <w:t xml:space="preserve"> έλεγχοι, για την τήρηση της σύμβασης ακριβώς, σε εννιά μεγάλες ξενοδοχειακές επιχειρήσεις στην Αθήνα.</w:t>
      </w:r>
    </w:p>
    <w:p w14:paraId="110FEEC4"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Σε πέντε από αυτέ</w:t>
      </w:r>
      <w:r>
        <w:rPr>
          <w:rFonts w:eastAsia="Times New Roman" w:cs="Times New Roman"/>
          <w:szCs w:val="24"/>
        </w:rPr>
        <w:t>ς βρέθηκαν να δραστηριοποιούνται επτά εργολαβικές εταιρείες</w:t>
      </w:r>
      <w:r>
        <w:rPr>
          <w:rFonts w:eastAsia="Times New Roman" w:cs="Times New Roman"/>
          <w:szCs w:val="24"/>
        </w:rPr>
        <w:t>,</w:t>
      </w:r>
      <w:r>
        <w:rPr>
          <w:rFonts w:eastAsia="Times New Roman" w:cs="Times New Roman"/>
          <w:szCs w:val="24"/>
        </w:rPr>
        <w:t xml:space="preserve"> όπου έγινε συνολικός έλεγχος για τα ζητήματα του ωραρίου της μισθοδοσίας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Μέχρι στιγμής δεν έχει επιβεβαιωθεί από τη δική μας ελεγκτική δραστηριότητα αυτό το οποίο περιγράφετε για εκατοντάδ</w:t>
      </w:r>
      <w:r>
        <w:rPr>
          <w:rFonts w:eastAsia="Times New Roman" w:cs="Times New Roman"/>
          <w:szCs w:val="24"/>
        </w:rPr>
        <w:t xml:space="preserve">ες απολύσεις που έχουν μεταφερθεί στις </w:t>
      </w:r>
      <w:r w:rsidRPr="00B306C2">
        <w:rPr>
          <w:rFonts w:eastAsia="Times New Roman" w:cs="Times New Roman"/>
          <w:szCs w:val="24"/>
        </w:rPr>
        <w:t>ΙΚΕ.</w:t>
      </w:r>
      <w:r>
        <w:rPr>
          <w:rFonts w:eastAsia="Times New Roman" w:cs="Times New Roman"/>
          <w:szCs w:val="24"/>
        </w:rPr>
        <w:t xml:space="preserve"> Παρ’ όλα αυτά, εγώ λέω ξανά ότι και το Υπουργείο και η Επιθεώρηση είναι </w:t>
      </w:r>
      <w:r>
        <w:rPr>
          <w:rFonts w:eastAsia="Times New Roman" w:cs="Times New Roman"/>
          <w:szCs w:val="24"/>
        </w:rPr>
        <w:t>ανοιχτ</w:t>
      </w:r>
      <w:r>
        <w:rPr>
          <w:rFonts w:eastAsia="Times New Roman" w:cs="Times New Roman"/>
          <w:szCs w:val="24"/>
        </w:rPr>
        <w:t>ά</w:t>
      </w:r>
      <w:r>
        <w:rPr>
          <w:rFonts w:eastAsia="Times New Roman" w:cs="Times New Roman"/>
          <w:szCs w:val="24"/>
        </w:rPr>
        <w:t xml:space="preserve"> για να δούμε τα συγκεκριμένα ζητήματα και μαζί με το </w:t>
      </w:r>
      <w:r>
        <w:rPr>
          <w:rFonts w:eastAsia="Times New Roman" w:cs="Times New Roman"/>
          <w:szCs w:val="24"/>
        </w:rPr>
        <w:t>σ</w:t>
      </w:r>
      <w:r>
        <w:rPr>
          <w:rFonts w:eastAsia="Times New Roman" w:cs="Times New Roman"/>
          <w:szCs w:val="24"/>
        </w:rPr>
        <w:t xml:space="preserve">ωματείο να κανονίσουμε </w:t>
      </w:r>
      <w:r>
        <w:rPr>
          <w:rFonts w:eastAsia="Times New Roman" w:cs="Times New Roman"/>
          <w:szCs w:val="24"/>
        </w:rPr>
        <w:t>-</w:t>
      </w:r>
      <w:r>
        <w:rPr>
          <w:rFonts w:eastAsia="Times New Roman" w:cs="Times New Roman"/>
          <w:szCs w:val="24"/>
        </w:rPr>
        <w:t>αν χρειαστεί</w:t>
      </w:r>
      <w:r>
        <w:rPr>
          <w:rFonts w:eastAsia="Times New Roman" w:cs="Times New Roman"/>
          <w:szCs w:val="24"/>
        </w:rPr>
        <w:t>-</w:t>
      </w:r>
      <w:r>
        <w:rPr>
          <w:rFonts w:eastAsia="Times New Roman" w:cs="Times New Roman"/>
          <w:szCs w:val="24"/>
        </w:rPr>
        <w:t xml:space="preserve"> και τριμερή συνάντηση για να προχωρήσουμ</w:t>
      </w:r>
      <w:r>
        <w:rPr>
          <w:rFonts w:eastAsia="Times New Roman" w:cs="Times New Roman"/>
          <w:szCs w:val="24"/>
        </w:rPr>
        <w:t>ε.</w:t>
      </w:r>
    </w:p>
    <w:p w14:paraId="110FEEC5" w14:textId="77777777" w:rsidR="002E41A8" w:rsidRDefault="00A20863">
      <w:pPr>
        <w:spacing w:line="600" w:lineRule="auto"/>
        <w:ind w:firstLine="720"/>
        <w:jc w:val="both"/>
        <w:rPr>
          <w:rFonts w:eastAsia="Times New Roman" w:cs="Times New Roman"/>
          <w:szCs w:val="24"/>
        </w:rPr>
      </w:pPr>
      <w:r w:rsidRPr="009B4350">
        <w:rPr>
          <w:rFonts w:eastAsia="Times New Roman" w:cs="Times New Roman"/>
          <w:szCs w:val="24"/>
        </w:rPr>
        <w:t>Κύριε Πρόεδρε</w:t>
      </w:r>
      <w:r>
        <w:rPr>
          <w:rFonts w:eastAsia="Times New Roman" w:cs="Times New Roman"/>
          <w:szCs w:val="24"/>
        </w:rPr>
        <w:t>, τα υπόλοιπα θα τα πω στη δευτερολογία μου.</w:t>
      </w:r>
    </w:p>
    <w:p w14:paraId="110FEEC6" w14:textId="77777777" w:rsidR="002E41A8" w:rsidRDefault="00A20863">
      <w:pPr>
        <w:spacing w:line="600" w:lineRule="auto"/>
        <w:ind w:firstLine="720"/>
        <w:jc w:val="both"/>
        <w:rPr>
          <w:rFonts w:eastAsia="Times New Roman" w:cs="Times New Roman"/>
          <w:szCs w:val="24"/>
        </w:rPr>
      </w:pPr>
      <w:r w:rsidRPr="00340CE1">
        <w:rPr>
          <w:rFonts w:eastAsia="Times New Roman" w:cs="Times New Roman"/>
          <w:b/>
          <w:szCs w:val="24"/>
        </w:rPr>
        <w:lastRenderedPageBreak/>
        <w:t xml:space="preserve">ΠΡΟΔΡΕΥΩΝ (Γεώργιος Βαρεμένος): </w:t>
      </w:r>
      <w:r>
        <w:rPr>
          <w:rFonts w:eastAsia="Times New Roman" w:cs="Times New Roman"/>
          <w:szCs w:val="24"/>
        </w:rPr>
        <w:t xml:space="preserve">Ορίστε, κύριε </w:t>
      </w:r>
      <w:proofErr w:type="spellStart"/>
      <w:r>
        <w:rPr>
          <w:rFonts w:eastAsia="Times New Roman" w:cs="Times New Roman"/>
          <w:szCs w:val="24"/>
        </w:rPr>
        <w:t>Κατσώτη</w:t>
      </w:r>
      <w:proofErr w:type="spellEnd"/>
      <w:r>
        <w:rPr>
          <w:rFonts w:eastAsia="Times New Roman" w:cs="Times New Roman"/>
          <w:szCs w:val="24"/>
        </w:rPr>
        <w:t>, έχετε τον λόγο.</w:t>
      </w:r>
    </w:p>
    <w:p w14:paraId="110FEEC7"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sidRPr="00D62B99">
        <w:rPr>
          <w:rFonts w:eastAsia="Times New Roman" w:cs="Times New Roman"/>
          <w:szCs w:val="24"/>
        </w:rPr>
        <w:t>Κύριε Υπουργέ</w:t>
      </w:r>
      <w:r>
        <w:rPr>
          <w:rFonts w:eastAsia="Times New Roman" w:cs="Times New Roman"/>
          <w:szCs w:val="24"/>
        </w:rPr>
        <w:t>, οι έλεγχοι που είπατε ότι έχουν γίνει, τα πρόστιμα που έχουν επιβληθεί και οι παραβάσεις πο</w:t>
      </w:r>
      <w:r>
        <w:rPr>
          <w:rFonts w:eastAsia="Times New Roman" w:cs="Times New Roman"/>
          <w:szCs w:val="24"/>
        </w:rPr>
        <w:t>υ έχουν διαπιστωθεί αποδεικνύουν πραγματικά την ευρεία παρανομία που υπάρχει σε αυτόν τον χώρο με κατάργηση κάθε δικαιώματος των εργαζομένων, με αδήλωτη εργασία, με συνθήκες «γαλέρας», όπως συνηθίζουν να λένε όλοι οι εργαζόμενοι που ζουν, αν θέλετε, αυτή τ</w:t>
      </w:r>
      <w:r>
        <w:rPr>
          <w:rFonts w:eastAsia="Times New Roman" w:cs="Times New Roman"/>
          <w:szCs w:val="24"/>
        </w:rPr>
        <w:t xml:space="preserve">ην ανάπτυξη στον </w:t>
      </w:r>
      <w:r>
        <w:rPr>
          <w:rFonts w:eastAsia="Times New Roman" w:cs="Times New Roman"/>
          <w:szCs w:val="24"/>
        </w:rPr>
        <w:t>τ</w:t>
      </w:r>
      <w:r>
        <w:rPr>
          <w:rFonts w:eastAsia="Times New Roman" w:cs="Times New Roman"/>
          <w:szCs w:val="24"/>
        </w:rPr>
        <w:t xml:space="preserve">ουρισμό. Αυτό είναι γνωστό και φαντάζομαι ότι το ξέρετε και εσείς. </w:t>
      </w:r>
    </w:p>
    <w:p w14:paraId="110FEEC8"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Λέτε ότι προστατεύετε την εργασία, ότι αλλάξατε το θεσμικό πλαίσιο. Όμως, σας λέμε, </w:t>
      </w:r>
      <w:r w:rsidRPr="00D62B99">
        <w:rPr>
          <w:rFonts w:eastAsia="Times New Roman" w:cs="Times New Roman"/>
          <w:szCs w:val="24"/>
        </w:rPr>
        <w:t>κύριε Υπουργέ</w:t>
      </w:r>
      <w:r>
        <w:rPr>
          <w:rFonts w:eastAsia="Times New Roman" w:cs="Times New Roman"/>
          <w:szCs w:val="24"/>
        </w:rPr>
        <w:t xml:space="preserve">, ότι η επέκταση των συλλογικών συμβάσεων εργασίας, αυτή που κάνετε εδώ, </w:t>
      </w:r>
      <w:r>
        <w:rPr>
          <w:rFonts w:eastAsia="Times New Roman" w:cs="Times New Roman"/>
          <w:szCs w:val="24"/>
        </w:rPr>
        <w:t>είναι στα χαρτιά και μόνο ένα 10% αμείβεται με τη συλλογική σύμβαση εργασίας των κλάδων. Αυτό δεν το λέμε μόνο εμείς, το λένε όλοι οι έλεγχοι και οι στατιστικές που έχουν γίνει μέχρι σήμερα για το πώς αμείβονται οι εργαζόμενοι του κλάδου. Και είναι μόνο έν</w:t>
      </w:r>
      <w:r>
        <w:rPr>
          <w:rFonts w:eastAsia="Times New Roman" w:cs="Times New Roman"/>
          <w:szCs w:val="24"/>
        </w:rPr>
        <w:t xml:space="preserve">α 10%. Αυτό δεν μπορεί να μη σας προβληματίσει και να μη σας βάλει μπροστά στις ευθύνες που έχετε. </w:t>
      </w:r>
    </w:p>
    <w:p w14:paraId="110FEEC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Κάνετε έναν νόμο για την επέκταση. Πώς εφαρμόζεται αυτός; Ποια είναι τα μέτρα που παίρνετε; Διατηρείτε τη δυνατότητα των επιχειρήσεων να έχουν εργαζόμενους </w:t>
      </w:r>
      <w:r>
        <w:rPr>
          <w:rFonts w:eastAsia="Times New Roman" w:cs="Times New Roman"/>
          <w:szCs w:val="24"/>
        </w:rPr>
        <w:t xml:space="preserve">από δουλεμπορικά γραφεία, όπως τα λέμε; Διατηρείτε το πλαίσιο των </w:t>
      </w:r>
      <w:r w:rsidRPr="00B306C2">
        <w:rPr>
          <w:rFonts w:eastAsia="Times New Roman" w:cs="Times New Roman"/>
          <w:szCs w:val="24"/>
        </w:rPr>
        <w:t>ΕΠΑ, των ΙΚΕ</w:t>
      </w:r>
      <w:r>
        <w:rPr>
          <w:rFonts w:eastAsia="Times New Roman" w:cs="Times New Roman"/>
          <w:szCs w:val="24"/>
        </w:rPr>
        <w:t xml:space="preserve"> και όλων αυτών που έχουν νομοθετηθεί μέχρι τώρα; Εάν δεν τα διατηρείτε και αυτά εφαρμόζονται στους χώρους δουλειάς, τότε πρέπει να πάρετε μέτρα να μην εφαρμόζονται. Είναι παράνο</w:t>
      </w:r>
      <w:r>
        <w:rPr>
          <w:rFonts w:eastAsia="Times New Roman" w:cs="Times New Roman"/>
          <w:szCs w:val="24"/>
        </w:rPr>
        <w:t xml:space="preserve">μα, αλλά τα διατηρείτε, </w:t>
      </w:r>
      <w:r w:rsidRPr="00D62B99">
        <w:rPr>
          <w:rFonts w:eastAsia="Times New Roman" w:cs="Times New Roman"/>
          <w:szCs w:val="24"/>
        </w:rPr>
        <w:t>κύριε Υπουργέ</w:t>
      </w:r>
      <w:r>
        <w:rPr>
          <w:rFonts w:eastAsia="Times New Roman" w:cs="Times New Roman"/>
          <w:szCs w:val="24"/>
        </w:rPr>
        <w:t xml:space="preserve">. </w:t>
      </w:r>
    </w:p>
    <w:p w14:paraId="110FEECA"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Αυτά υλοποιούν οι επιχειρηματίες για να ξεπεράσουν, αν θέλετε, το όποιο νομοθετικό πλαίσιο τους δυσκολεύει για να εφαρμόζουν τις συλλογικές συμβάσεις εργασίας. </w:t>
      </w:r>
    </w:p>
    <w:p w14:paraId="110FEECB"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Εσείς, λοιπόν, διατηρείτε αυτό το πλαίσιο που δίνει τη </w:t>
      </w:r>
      <w:r>
        <w:rPr>
          <w:rFonts w:eastAsia="Times New Roman" w:cs="Times New Roman"/>
          <w:szCs w:val="24"/>
        </w:rPr>
        <w:t>δυνατότητα στους επιχειρηματικούς ομίλους να ξεπερνάνε αυτό που είπατε ακριβώς, την επέκταση, την οποία έχουν αφήσει στα χαρτιά και γι’ αυτό και δεν αντιδρούν στην επέκταση. Γι’ αυτό και ουσιαστικά σε κάθε χώρο δουλειάς υλοποιούν τέτοιες μορφές, με αποτέλε</w:t>
      </w:r>
      <w:r>
        <w:rPr>
          <w:rFonts w:eastAsia="Times New Roman" w:cs="Times New Roman"/>
          <w:szCs w:val="24"/>
        </w:rPr>
        <w:t xml:space="preserve">σμα να καταγράφεται από τις στατιστικές μια τεράστια μείωση των μισθών των εργαζομένων κάθε χρόνο. </w:t>
      </w:r>
    </w:p>
    <w:p w14:paraId="110FEECC"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Το Διεθνές Γραφείο Εργασίας, </w:t>
      </w:r>
      <w:r w:rsidRPr="00D62B99">
        <w:rPr>
          <w:rFonts w:eastAsia="Times New Roman" w:cs="Times New Roman"/>
          <w:szCs w:val="24"/>
        </w:rPr>
        <w:t>κύριε Υπουργέ</w:t>
      </w:r>
      <w:r>
        <w:rPr>
          <w:rFonts w:eastAsia="Times New Roman" w:cs="Times New Roman"/>
          <w:szCs w:val="24"/>
        </w:rPr>
        <w:t>, είναι γνωστό ότι έχει καταγράψει 3,5% μείωση του εισοδήματος κάθε χρόνο. Δηλαδή, το 2017 είχαμε 3,5% μείωση σε σ</w:t>
      </w:r>
      <w:r>
        <w:rPr>
          <w:rFonts w:eastAsia="Times New Roman" w:cs="Times New Roman"/>
          <w:szCs w:val="24"/>
        </w:rPr>
        <w:t>χέση με το 2016. Βέβαια, στον κλάδο αυτόν που είναι γενικευμένη η ευελιξία, που είναι γενικευμένη η απασχόληση της μαθητείας, που με το νέο σχέδιο νόμου</w:t>
      </w:r>
      <w:r>
        <w:rPr>
          <w:rFonts w:eastAsia="Times New Roman" w:cs="Times New Roman"/>
          <w:szCs w:val="24"/>
        </w:rPr>
        <w:t>,</w:t>
      </w:r>
      <w:r>
        <w:rPr>
          <w:rFonts w:eastAsia="Times New Roman" w:cs="Times New Roman"/>
          <w:szCs w:val="24"/>
        </w:rPr>
        <w:t xml:space="preserve"> που έχει φέρει το Υπουργείο Τουρισμού στο όνομα του εκπαιδευτικού τουρισμού</w:t>
      </w:r>
      <w:r>
        <w:rPr>
          <w:rFonts w:eastAsia="Times New Roman" w:cs="Times New Roman"/>
          <w:szCs w:val="24"/>
        </w:rPr>
        <w:t>,</w:t>
      </w:r>
      <w:r>
        <w:rPr>
          <w:rFonts w:eastAsia="Times New Roman" w:cs="Times New Roman"/>
          <w:szCs w:val="24"/>
        </w:rPr>
        <w:t xml:space="preserve"> αυτό διευρύνεται, καταλαβ</w:t>
      </w:r>
      <w:r>
        <w:rPr>
          <w:rFonts w:eastAsia="Times New Roman" w:cs="Times New Roman"/>
          <w:szCs w:val="24"/>
        </w:rPr>
        <w:t>αίνετε ότι οι αμοιβές θα είναι γύρω στα 200 με 300 ευρώ. Και όταν εδώ η απασχόληση είναι επτά ημέρες την εβδομάδα, όταν έχει υπάρξει μεγάλη ανατροπή στις εργασιακές σχέσεις με το επταήμερο, με τη διευθέτηση του χρόνου εργασίας, με δέκα ώρες δουλειά την ημέ</w:t>
      </w:r>
      <w:r>
        <w:rPr>
          <w:rFonts w:eastAsia="Times New Roman" w:cs="Times New Roman"/>
          <w:szCs w:val="24"/>
        </w:rPr>
        <w:t xml:space="preserve">ρα, όλα αυτά συνθέτουν αυτό που λέμε τις </w:t>
      </w:r>
      <w:r>
        <w:rPr>
          <w:rFonts w:eastAsia="Times New Roman" w:cs="Times New Roman"/>
          <w:szCs w:val="24"/>
        </w:rPr>
        <w:t>«</w:t>
      </w:r>
      <w:r>
        <w:rPr>
          <w:rFonts w:eastAsia="Times New Roman" w:cs="Times New Roman"/>
          <w:szCs w:val="24"/>
        </w:rPr>
        <w:t>μεσαιωνικές εργασιακές σχέσεις</w:t>
      </w:r>
      <w:r>
        <w:rPr>
          <w:rFonts w:eastAsia="Times New Roman" w:cs="Times New Roman"/>
          <w:szCs w:val="24"/>
        </w:rPr>
        <w:t>»</w:t>
      </w:r>
      <w:r>
        <w:rPr>
          <w:rFonts w:eastAsia="Times New Roman" w:cs="Times New Roman"/>
          <w:szCs w:val="24"/>
        </w:rPr>
        <w:t xml:space="preserve"> σε αυτόν τον κλάδο. Άρα πάνω σε αυτό θέλουμε να μας πείτε συγκεκριμένα πράγματα, </w:t>
      </w:r>
      <w:r w:rsidRPr="00D62B99">
        <w:rPr>
          <w:rFonts w:eastAsia="Times New Roman" w:cs="Times New Roman"/>
          <w:szCs w:val="24"/>
        </w:rPr>
        <w:t>κύριε Υπουργέ</w:t>
      </w:r>
      <w:r>
        <w:rPr>
          <w:rFonts w:eastAsia="Times New Roman" w:cs="Times New Roman"/>
          <w:szCs w:val="24"/>
        </w:rPr>
        <w:t xml:space="preserve">. </w:t>
      </w:r>
    </w:p>
    <w:p w14:paraId="110FEEC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Τέλος, η «ΕΡΓΑΝΗ» έχει καταγεγραμμένες αυτές τις μεταβολές που έχουν γίνει στις </w:t>
      </w:r>
      <w:r>
        <w:rPr>
          <w:rFonts w:eastAsia="Times New Roman" w:cs="Times New Roman"/>
          <w:szCs w:val="24"/>
        </w:rPr>
        <w:t>επιχειρήσεις που λέτε ότι δεν υπάρχουν…</w:t>
      </w:r>
    </w:p>
    <w:p w14:paraId="110FEECE" w14:textId="77777777" w:rsidR="002E41A8" w:rsidRDefault="00A20863">
      <w:pPr>
        <w:spacing w:line="600" w:lineRule="auto"/>
        <w:ind w:firstLine="720"/>
        <w:jc w:val="both"/>
        <w:rPr>
          <w:rFonts w:eastAsia="Times New Roman" w:cs="Times New Roman"/>
          <w:szCs w:val="24"/>
        </w:rPr>
      </w:pPr>
      <w:r w:rsidRPr="00340CE1">
        <w:rPr>
          <w:rFonts w:eastAsia="Times New Roman" w:cs="Times New Roman"/>
          <w:b/>
          <w:szCs w:val="24"/>
        </w:rPr>
        <w:t xml:space="preserve">ΠΡΟΔΡΕΥΩΝ (Γεώργιος Βαρεμένος):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θα σας απαντήσει ο κύριος Υπουργός.</w:t>
      </w:r>
    </w:p>
    <w:p w14:paraId="110FEECF" w14:textId="77777777" w:rsidR="002E41A8" w:rsidRDefault="00A20863">
      <w:pPr>
        <w:spacing w:line="600" w:lineRule="auto"/>
        <w:ind w:firstLine="720"/>
        <w:jc w:val="both"/>
        <w:rPr>
          <w:rFonts w:eastAsia="Times New Roman" w:cs="Times New Roman"/>
          <w:szCs w:val="24"/>
        </w:rPr>
      </w:pPr>
      <w:r w:rsidRPr="004D2F63">
        <w:rPr>
          <w:rFonts w:eastAsia="Times New Roman" w:cs="Times New Roman"/>
          <w:b/>
          <w:color w:val="000000" w:themeColor="text1"/>
          <w:szCs w:val="24"/>
        </w:rPr>
        <w:lastRenderedPageBreak/>
        <w:t xml:space="preserve">ΧΡΗΣΤΟΣ ΚΑΤΣΩΤΗΣ: </w:t>
      </w:r>
      <w:r w:rsidRPr="004D2F63">
        <w:rPr>
          <w:rFonts w:eastAsia="Times New Roman" w:cs="Times New Roman"/>
          <w:color w:val="000000" w:themeColor="text1"/>
          <w:szCs w:val="24"/>
        </w:rPr>
        <w:t>…και το</w:t>
      </w:r>
      <w:r w:rsidRPr="004D2F63">
        <w:rPr>
          <w:rFonts w:eastAsia="Times New Roman" w:cs="Times New Roman"/>
          <w:b/>
          <w:color w:val="000000" w:themeColor="text1"/>
          <w:szCs w:val="24"/>
        </w:rPr>
        <w:t xml:space="preserve"> </w:t>
      </w:r>
      <w:r w:rsidRPr="004D2F63">
        <w:rPr>
          <w:rFonts w:eastAsia="Times New Roman" w:cs="Times New Roman"/>
          <w:color w:val="000000" w:themeColor="text1"/>
          <w:szCs w:val="24"/>
        </w:rPr>
        <w:t>ΣΕΠΕ, που έχουν καταφύγει τα συνδικάτα εργασίας, τα συνδικάτα εργαζομένων αυτή την περίοδο, έχει καταγράψει</w:t>
      </w:r>
      <w:r w:rsidRPr="004D2F63">
        <w:rPr>
          <w:rFonts w:eastAsia="Times New Roman" w:cs="Times New Roman"/>
          <w:color w:val="000000" w:themeColor="text1"/>
          <w:szCs w:val="24"/>
        </w:rPr>
        <w:t xml:space="preserve"> αυτό που ισχυριζόμαστε και που αναφέρω στην ερώτησή μου. </w:t>
      </w:r>
    </w:p>
    <w:p w14:paraId="110FEED0" w14:textId="77777777" w:rsidR="002E41A8" w:rsidRDefault="00A20863">
      <w:pPr>
        <w:spacing w:line="600" w:lineRule="auto"/>
        <w:ind w:firstLine="720"/>
        <w:jc w:val="both"/>
        <w:rPr>
          <w:rFonts w:eastAsia="Times New Roman" w:cs="Times New Roman"/>
          <w:szCs w:val="24"/>
        </w:rPr>
      </w:pPr>
      <w:r w:rsidRPr="00C45D38">
        <w:rPr>
          <w:rFonts w:eastAsia="Times New Roman" w:cs="Times New Roman"/>
          <w:b/>
          <w:szCs w:val="24"/>
        </w:rPr>
        <w:t xml:space="preserve">ΠΡΟΕΔΡΕΥΩΝ (Γεώργιος Βαρεμένος): </w:t>
      </w:r>
      <w:r>
        <w:rPr>
          <w:rFonts w:eastAsia="Times New Roman" w:cs="Times New Roman"/>
          <w:szCs w:val="24"/>
        </w:rPr>
        <w:t>Ορίστε, κύριε Υφυπουργέ, έχετε τον λόγο.</w:t>
      </w:r>
    </w:p>
    <w:p w14:paraId="110FEED1"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ΑΘΑΝΑΣΙΟΣ ΗΛΙΟΠΟΥΛΟΣ (Υφυπουργός Εργασίας, Κοινωνικής Ασφάλισης και Κοινωνικής Αλληλεγγύης)</w:t>
      </w:r>
      <w:r w:rsidRPr="00460D39">
        <w:rPr>
          <w:rFonts w:eastAsia="Times New Roman" w:cs="Times New Roman"/>
          <w:b/>
          <w:szCs w:val="24"/>
        </w:rPr>
        <w:t>:</w:t>
      </w:r>
      <w:r>
        <w:rPr>
          <w:rFonts w:eastAsia="Times New Roman" w:cs="Times New Roman"/>
          <w:szCs w:val="24"/>
        </w:rPr>
        <w:t xml:space="preserve"> Ευχαριστώ πολύ, κύριε Πρόεδρε.</w:t>
      </w:r>
      <w:r>
        <w:rPr>
          <w:rFonts w:eastAsia="Times New Roman" w:cs="Times New Roman"/>
          <w:szCs w:val="24"/>
        </w:rPr>
        <w:t xml:space="preserve"> </w:t>
      </w:r>
    </w:p>
    <w:p w14:paraId="110FEED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Νομίζω ότι ένα κρίσιμο στοιχείο πάντα και στις δημόσιες τοποθετήσεις μας αλλά και συνολικά στην πρακτική μας, ειδικά στον βαθμό που λέμε ότι πρέπει να προστατευθούν οι εργαζόμενοι</w:t>
      </w:r>
      <w:r w:rsidRPr="00AF3045">
        <w:rPr>
          <w:rFonts w:eastAsia="Times New Roman" w:cs="Times New Roman"/>
          <w:szCs w:val="24"/>
        </w:rPr>
        <w:t xml:space="preserve">, </w:t>
      </w:r>
      <w:r>
        <w:rPr>
          <w:rFonts w:eastAsia="Times New Roman" w:cs="Times New Roman"/>
          <w:szCs w:val="24"/>
        </w:rPr>
        <w:t>είναι το εξής: Αν μ’ αυτά που κάνουμε, αν μ’ αυτά που λέμε βοηθάμε το κλί</w:t>
      </w:r>
      <w:r>
        <w:rPr>
          <w:rFonts w:eastAsia="Times New Roman" w:cs="Times New Roman"/>
          <w:szCs w:val="24"/>
        </w:rPr>
        <w:t>μα</w:t>
      </w:r>
      <w:r>
        <w:rPr>
          <w:rFonts w:eastAsia="Times New Roman" w:cs="Times New Roman"/>
          <w:szCs w:val="24"/>
        </w:rPr>
        <w:t>,</w:t>
      </w:r>
      <w:r>
        <w:rPr>
          <w:rFonts w:eastAsia="Times New Roman" w:cs="Times New Roman"/>
          <w:szCs w:val="24"/>
        </w:rPr>
        <w:t xml:space="preserve"> ώστε όντως τα πράγματα να μπορούν να βελτιωθούν και αν βοηθάμε με μια λογική ή με μια κουλτούρα αλλαγής ή αν βοηθάμε με μια λογική ηττοπάθειας. Νομίζω ότι η φράση ότι «στον τουρισμό αυτή τη στιγμή δεν αλλάζει τίποτα, δεν γίνεται τίποτα» περισσότερο βοη</w:t>
      </w:r>
      <w:r>
        <w:rPr>
          <w:rFonts w:eastAsia="Times New Roman" w:cs="Times New Roman"/>
          <w:szCs w:val="24"/>
        </w:rPr>
        <w:t>θάει μια φάση ηττοπάθειας, ειδικά όταν μιλάμε για έναν κλάδο, που πέρα από την κεντρική σύμβαση, έχουν επεκταθεί άλλες τρεις συμβάσεις.</w:t>
      </w:r>
    </w:p>
    <w:p w14:paraId="110FEED3"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Θα δώσω μόνο ένα συγκεκριμένο παράδειγμα, γιατί ο διάλογος στη Βουλή είναι ανοιχτός και παρακολουθεί η κοινωνία. Όταν στ</w:t>
      </w:r>
      <w:r>
        <w:rPr>
          <w:rFonts w:eastAsia="Times New Roman" w:cs="Times New Roman"/>
          <w:szCs w:val="24"/>
        </w:rPr>
        <w:t xml:space="preserve">ον κλάδο του τουρισμού η πανελλαδική σύμβαση περιλαμβάνει ως πρώτο μισθό τα 780 ευρώ -ο χαμηλότερος μισθός είναι 780 ευρώ- αν δεν κάνω λάθος, αυτό σημαίνει ότι ένας νέος άνθρωπος που δούλευε με 511 ευρώ, γιατί έπαιρνε τον </w:t>
      </w:r>
      <w:proofErr w:type="spellStart"/>
      <w:r>
        <w:rPr>
          <w:rFonts w:eastAsia="Times New Roman" w:cs="Times New Roman"/>
          <w:szCs w:val="24"/>
        </w:rPr>
        <w:t>υποκατώτατο</w:t>
      </w:r>
      <w:proofErr w:type="spellEnd"/>
      <w:r>
        <w:rPr>
          <w:rFonts w:eastAsia="Times New Roman" w:cs="Times New Roman"/>
          <w:szCs w:val="24"/>
        </w:rPr>
        <w:t>, ο οποίος θα καταργηθε</w:t>
      </w:r>
      <w:r>
        <w:rPr>
          <w:rFonts w:eastAsia="Times New Roman" w:cs="Times New Roman"/>
          <w:szCs w:val="24"/>
        </w:rPr>
        <w:t>ί το Γενάρη, αυτή τη στιγμή αμείβεται με 780 ευρώ. Αυτό είναι πραγματικότητα.</w:t>
      </w:r>
    </w:p>
    <w:p w14:paraId="110FEED4"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Και έρχομαι σε ένα δεύτερο στοιχείο που αποτελεί πραγματικότητα. Η αδήλωτη εργασία μειώνεται τα τελευταία χρόνια και μειώνεται</w:t>
      </w:r>
      <w:r>
        <w:rPr>
          <w:rFonts w:eastAsia="Times New Roman" w:cs="Times New Roman"/>
          <w:szCs w:val="24"/>
        </w:rPr>
        <w:t>,</w:t>
      </w:r>
      <w:r>
        <w:rPr>
          <w:rFonts w:eastAsia="Times New Roman" w:cs="Times New Roman"/>
          <w:szCs w:val="24"/>
        </w:rPr>
        <w:t xml:space="preserve"> ακριβώς, γιατί έχουμε δουλέψει πάρα πολύ πάνω στην</w:t>
      </w:r>
      <w:r>
        <w:rPr>
          <w:rFonts w:eastAsia="Times New Roman" w:cs="Times New Roman"/>
          <w:szCs w:val="24"/>
        </w:rPr>
        <w:t xml:space="preserve"> Επιθεώρηση Εργασίας. Στους κλάδους υψηλής παραβατικότητας τα στοιχεία έδειχναν 20% αδήλωτη εργασία το ’19, ενώ τα τελευταία στοιχεία δείχνουν ότι πλέον προσεγγίζουμε το 10%. Έχετε δίκιο ότι έχει μειωθεί η αδήλωτη, έχει διογκωθεί αυτό που ονομάζουμε «υποδη</w:t>
      </w:r>
      <w:r>
        <w:rPr>
          <w:rFonts w:eastAsia="Times New Roman" w:cs="Times New Roman"/>
          <w:szCs w:val="24"/>
        </w:rPr>
        <w:t>λωμένη», αλλά πλέον δουλεύουμε πάρα πολύ συστηματικά και στο συγκεκριμένο κομμάτι.</w:t>
      </w:r>
    </w:p>
    <w:p w14:paraId="110FEED5"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Έρχομαι τώρα στο τρίτο πολύ συγκεκριμένο παράδειγμα για τον χώρο του τουρισμού. Ξέρετε πολύ καλά κι εσείς λόγω της εργατικής σας δουλειάς ότι υπήρχε ένα πολύ μεγάλο ζήτημα μ</w:t>
      </w:r>
      <w:r>
        <w:rPr>
          <w:rFonts w:eastAsia="Times New Roman" w:cs="Times New Roman"/>
          <w:szCs w:val="24"/>
        </w:rPr>
        <w:t xml:space="preserve">ε την πρακτική άσκηση και τη μαθητεία </w:t>
      </w:r>
      <w:r>
        <w:rPr>
          <w:rFonts w:eastAsia="Times New Roman" w:cs="Times New Roman"/>
          <w:szCs w:val="24"/>
        </w:rPr>
        <w:lastRenderedPageBreak/>
        <w:t xml:space="preserve">στον τουρισμό, μορφές οι οποίες δεν καταγραφόντουσαν καν </w:t>
      </w:r>
      <w:r>
        <w:rPr>
          <w:rFonts w:eastAsia="Times New Roman" w:cs="Times New Roman"/>
          <w:szCs w:val="24"/>
        </w:rPr>
        <w:t>στ</w:t>
      </w:r>
      <w:r>
        <w:rPr>
          <w:rFonts w:eastAsia="Times New Roman" w:cs="Times New Roman"/>
          <w:szCs w:val="24"/>
        </w:rPr>
        <w:t>ην</w:t>
      </w:r>
      <w:r>
        <w:rPr>
          <w:rFonts w:eastAsia="Times New Roman" w:cs="Times New Roman"/>
          <w:szCs w:val="24"/>
        </w:rPr>
        <w:t xml:space="preserve"> «ΕΡΓΑΝΗ» και πολλές επιχειρήσεις εκμεταλλευόντουσαν ένα κενό στον νόμο με το 17</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και έπαιρναν 17% μαθητευόμενους και 17% πρακτική άσκηση, φτάνοντας στο σημ</w:t>
      </w:r>
      <w:r>
        <w:rPr>
          <w:rFonts w:eastAsia="Times New Roman" w:cs="Times New Roman"/>
          <w:szCs w:val="24"/>
        </w:rPr>
        <w:t xml:space="preserve">είο πρακτικά να έχουν σε μια μονάδα ογδόντα ανθρώπους σ’ αυτό το καθεστώς, κάτι το οποίο το καταργήσαμε, γιατί το 17% είναι ενιαίο και για την πρακτική άσκηση και για τη μαθητεία. Επιπλέον καταγράφονται πλέον </w:t>
      </w:r>
      <w:r>
        <w:rPr>
          <w:rFonts w:eastAsia="Times New Roman" w:cs="Times New Roman"/>
          <w:szCs w:val="24"/>
        </w:rPr>
        <w:t>στ</w:t>
      </w:r>
      <w:r>
        <w:rPr>
          <w:rFonts w:eastAsia="Times New Roman" w:cs="Times New Roman"/>
          <w:szCs w:val="24"/>
        </w:rPr>
        <w:t>ην</w:t>
      </w:r>
      <w:r>
        <w:rPr>
          <w:rFonts w:eastAsia="Times New Roman" w:cs="Times New Roman"/>
          <w:szCs w:val="24"/>
        </w:rPr>
        <w:t xml:space="preserve"> «ΕΡΓΑΝΗ», άρα μπορούν να ελεγχθούν και να υπάρχουν ποινές. </w:t>
      </w:r>
    </w:p>
    <w:p w14:paraId="110FEED6"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Γιατί τα λέω όλα αυτά τα πράγματα; Τα λέω για να πω ότι γίνεται πολύ σημαντική δουλειά. Είναι πολύ σημαντικό το γεγονός ότι συζητάμε για το ποια θα είναι τα μέτρα για να τηρηθεί μια κλαδική σύμβα</w:t>
      </w:r>
      <w:r>
        <w:rPr>
          <w:rFonts w:eastAsia="Times New Roman" w:cs="Times New Roman"/>
          <w:szCs w:val="24"/>
        </w:rPr>
        <w:t xml:space="preserve">ση και όχι για το αν θα επανέλθουν οι κλαδικές συμβάσεις. </w:t>
      </w:r>
    </w:p>
    <w:p w14:paraId="110FEED7"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το σημείο αυτό θα πω μια τελευταία φράση. Έχουμε αποδείξει και στο παρελθόν και με μέτρα που είχαμε πάρει για τις εργολαβίες –το λέω κι εδώ- ότι θα δουλέψουμε και θα εργαστούμε πάνω σε όλα εκείνα </w:t>
      </w:r>
      <w:r>
        <w:rPr>
          <w:rFonts w:eastAsia="Times New Roman" w:cs="Times New Roman"/>
          <w:szCs w:val="24"/>
        </w:rPr>
        <w:t>τα παραθυράκια</w:t>
      </w:r>
      <w:r>
        <w:rPr>
          <w:rFonts w:eastAsia="Times New Roman" w:cs="Times New Roman"/>
          <w:szCs w:val="24"/>
        </w:rPr>
        <w:t>,</w:t>
      </w:r>
      <w:r>
        <w:rPr>
          <w:rFonts w:eastAsia="Times New Roman" w:cs="Times New Roman"/>
          <w:szCs w:val="24"/>
        </w:rPr>
        <w:t xml:space="preserve"> που οι επιχειρήσεις βρίσκουν για να παρακάμπτουν τις συμβάσεις. Γίνεται αυτή η νομοθετική εργασία στο Υπουργείο και πολύ σύντομα θα μπορούμε να απαντήσουμε και σε συγκεκριμένα πράγματα, γιατί ακριβώς το ελεγκτικό έργο δείχνει πώς αντιδρά η </w:t>
      </w:r>
      <w:r>
        <w:rPr>
          <w:rFonts w:eastAsia="Times New Roman" w:cs="Times New Roman"/>
          <w:szCs w:val="24"/>
        </w:rPr>
        <w:t>αγορά και άρα μετά υπάρχει και η αντίδραση του Υπουργείου.</w:t>
      </w:r>
    </w:p>
    <w:p w14:paraId="110FEED8"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sidRPr="006E3121">
        <w:rPr>
          <w:rFonts w:eastAsia="Times New Roman" w:cs="Times New Roman"/>
          <w:b/>
          <w:szCs w:val="24"/>
        </w:rPr>
        <w:t>:</w:t>
      </w:r>
      <w:r>
        <w:rPr>
          <w:rFonts w:eastAsia="Times New Roman" w:cs="Times New Roman"/>
          <w:szCs w:val="24"/>
        </w:rPr>
        <w:t xml:space="preserve"> Ευχαριστούμε. </w:t>
      </w:r>
    </w:p>
    <w:p w14:paraId="110FEED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w:t>
      </w:r>
      <w:r>
        <w:rPr>
          <w:rFonts w:eastAsia="Times New Roman" w:cs="Times New Roman"/>
          <w:szCs w:val="24"/>
        </w:rPr>
        <w:t>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δεκαοκτώ μαθητές και μαθήτριες και δύο εκπαιδευτικοί τους, από το 4</w:t>
      </w:r>
      <w:r w:rsidRPr="00777C99">
        <w:rPr>
          <w:rFonts w:eastAsia="Times New Roman" w:cs="Times New Roman"/>
          <w:szCs w:val="24"/>
          <w:vertAlign w:val="superscript"/>
        </w:rPr>
        <w:t>ο</w:t>
      </w:r>
      <w:r>
        <w:rPr>
          <w:rFonts w:eastAsia="Times New Roman" w:cs="Times New Roman"/>
          <w:szCs w:val="24"/>
        </w:rPr>
        <w:t xml:space="preserve"> Δημοτικό Σχολείο Αγί</w:t>
      </w:r>
      <w:r>
        <w:rPr>
          <w:rFonts w:eastAsia="Times New Roman" w:cs="Times New Roman"/>
          <w:szCs w:val="24"/>
        </w:rPr>
        <w:t xml:space="preserve">ου Δημητρίου. </w:t>
      </w:r>
    </w:p>
    <w:p w14:paraId="110FEEDA" w14:textId="77777777" w:rsidR="002E41A8" w:rsidRDefault="00A20863">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110FEEDB" w14:textId="77777777" w:rsidR="002E41A8" w:rsidRDefault="00A20863">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10FEEDC"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Θα συζητηθεί</w:t>
      </w:r>
      <w:r>
        <w:rPr>
          <w:rFonts w:eastAsia="Times New Roman" w:cs="Times New Roman"/>
          <w:szCs w:val="24"/>
        </w:rPr>
        <w:t xml:space="preserve"> τώρα η πρώτη με αριθμό 180/26-11-2018 επίκαιρη ερώτηση δεύτερου κύκλου του Βουλευτή Κοζάνης της Νέας Δημοκρατίας, κ. Γεώργιου Κασαπίδη, </w:t>
      </w:r>
      <w:r>
        <w:rPr>
          <w:rFonts w:eastAsia="Times New Roman" w:cs="Times New Roman"/>
          <w:szCs w:val="24"/>
        </w:rPr>
        <w:t xml:space="preserve">προς τον Υπουργό </w:t>
      </w:r>
      <w:r>
        <w:rPr>
          <w:rFonts w:eastAsia="Times New Roman" w:cs="Times New Roman"/>
          <w:szCs w:val="24"/>
        </w:rPr>
        <w:t xml:space="preserve">Αγροτικής Ανάπτυξης και Τροφίμων </w:t>
      </w:r>
      <w:r>
        <w:rPr>
          <w:rFonts w:eastAsia="Times New Roman" w:cs="Times New Roman"/>
          <w:szCs w:val="24"/>
        </w:rPr>
        <w:t>με θέμα</w:t>
      </w:r>
      <w:r w:rsidRPr="006E3121">
        <w:rPr>
          <w:rFonts w:eastAsia="Times New Roman" w:cs="Times New Roman"/>
          <w:szCs w:val="24"/>
        </w:rPr>
        <w:t xml:space="preserve">: </w:t>
      </w:r>
      <w:r>
        <w:rPr>
          <w:rFonts w:eastAsia="Times New Roman" w:cs="Times New Roman"/>
          <w:szCs w:val="24"/>
        </w:rPr>
        <w:t>«Προβλήματα και διαμαρτυρίες κατά την πληρωμή της προκαταβολής της βασικής ενίσχυσης του έτους 2018».</w:t>
      </w:r>
    </w:p>
    <w:p w14:paraId="110FEED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Ο κ. Κασαπίδης έχει τον λόγο για δύο λεπτά.</w:t>
      </w:r>
    </w:p>
    <w:p w14:paraId="110FEEDE"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ΓΕΩΡΓΙΟΣ ΚΑΣΑΠΙΔΗΣ</w:t>
      </w:r>
      <w:r w:rsidRPr="006E3121">
        <w:rPr>
          <w:rFonts w:eastAsia="Times New Roman" w:cs="Times New Roman"/>
          <w:b/>
          <w:szCs w:val="24"/>
        </w:rPr>
        <w:t>:</w:t>
      </w:r>
      <w:r>
        <w:rPr>
          <w:rFonts w:eastAsia="Times New Roman" w:cs="Times New Roman"/>
          <w:szCs w:val="24"/>
        </w:rPr>
        <w:t xml:space="preserve"> Ευχαριστώ, κύριε Πρόεδρε.</w:t>
      </w:r>
    </w:p>
    <w:p w14:paraId="110FEED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καλείστ</w:t>
      </w:r>
      <w:r>
        <w:rPr>
          <w:rFonts w:eastAsia="Times New Roman" w:cs="Times New Roman"/>
          <w:szCs w:val="24"/>
        </w:rPr>
        <w:t>ε να αντιμετωπίσετε ένα σημαντικό πρόβλημα</w:t>
      </w:r>
      <w:r>
        <w:rPr>
          <w:rFonts w:eastAsia="Times New Roman" w:cs="Times New Roman"/>
          <w:szCs w:val="24"/>
        </w:rPr>
        <w:t>,</w:t>
      </w:r>
      <w:r>
        <w:rPr>
          <w:rFonts w:eastAsia="Times New Roman" w:cs="Times New Roman"/>
          <w:szCs w:val="24"/>
        </w:rPr>
        <w:t xml:space="preserve"> που σχετίζεται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με την καταβολή των ευρωπαϊκών ενισχύσεων στους δικαιούχους παραγωγούς, που έχει να κάνει με ένα θέμα το οποίο αφορά άλλο Υπουργείο. Όμως οι επιπτώσεις σχετικά με την κύρωση και την κατάρτ</w:t>
      </w:r>
      <w:r>
        <w:rPr>
          <w:rFonts w:eastAsia="Times New Roman" w:cs="Times New Roman"/>
          <w:szCs w:val="24"/>
        </w:rPr>
        <w:t xml:space="preserve">ιση των δασικών χαρτών πέφτουν κυρίως στους παραγωγούς, στους αγρότες και είναι θέμα του Υπουργείου που προΐσταστε. </w:t>
      </w:r>
    </w:p>
    <w:p w14:paraId="110FEEE0"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Έτσι και στην Κοζάνη, κύριε Υπουργέ, αρκετοί παραγωγοί είδαν τις προκαταβολές των ενισχύσεών τους να είναι αρκετά περιορισμένες. Και από τη</w:t>
      </w:r>
      <w:r>
        <w:rPr>
          <w:rFonts w:eastAsia="Times New Roman" w:cs="Times New Roman"/>
          <w:szCs w:val="24"/>
        </w:rPr>
        <w:t xml:space="preserve"> διερεύνηση που έγινε, διαπιστώθηκε ότι αυτό οφείλεται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στη διαδικασία κατάρτισης και κύρωσης των δασικών χαρτών, όπου δεν έγιναν σωστά κάποιες διαδικασίες, με αποτέλεσμα</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να εξαιρεθούν ακόμα και αγροτεμάχια τα οποία είχαν όλες τις νόμιμε</w:t>
      </w:r>
      <w:r>
        <w:rPr>
          <w:rFonts w:eastAsia="Times New Roman" w:cs="Times New Roman"/>
          <w:szCs w:val="24"/>
        </w:rPr>
        <w:t>ς προϋποθέσεις και προδιαγραφές να τύχουν πλήρως των ενισχύσεων.</w:t>
      </w:r>
    </w:p>
    <w:p w14:paraId="110FEEE1"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Αυτό που καλείστε</w:t>
      </w:r>
      <w:r>
        <w:rPr>
          <w:rFonts w:eastAsia="Times New Roman" w:cs="Times New Roman"/>
          <w:szCs w:val="24"/>
        </w:rPr>
        <w:t>,</w:t>
      </w:r>
      <w:r>
        <w:rPr>
          <w:rFonts w:eastAsia="Times New Roman" w:cs="Times New Roman"/>
          <w:szCs w:val="24"/>
        </w:rPr>
        <w:t xml:space="preserve"> ουσιαστικά, κύριε Υπουργέ, να θεραπεύσετε</w:t>
      </w:r>
      <w:r>
        <w:rPr>
          <w:rFonts w:eastAsia="Times New Roman" w:cs="Times New Roman"/>
          <w:szCs w:val="24"/>
        </w:rPr>
        <w:t>,</w:t>
      </w:r>
      <w:r>
        <w:rPr>
          <w:rFonts w:eastAsia="Times New Roman" w:cs="Times New Roman"/>
          <w:szCs w:val="24"/>
        </w:rPr>
        <w:t xml:space="preserve"> είναι να διευθετήσετε το πρόβλημα με μία τυπική διαδικασία, ώστε στην επόμενη δόση που θα καταβληθούν οι ενισχύσεις</w:t>
      </w:r>
      <w:r>
        <w:rPr>
          <w:rFonts w:eastAsia="Times New Roman" w:cs="Times New Roman"/>
          <w:szCs w:val="24"/>
        </w:rPr>
        <w:t>,</w:t>
      </w:r>
      <w:r>
        <w:rPr>
          <w:rFonts w:eastAsia="Times New Roman" w:cs="Times New Roman"/>
          <w:szCs w:val="24"/>
        </w:rPr>
        <w:t xml:space="preserve"> να έχει λυθεί ο χαρακτήρας αυτών των αγροτεμαχίων και να πάρουν οι παραγωγοί και το σύνολο των ενισχύσεων. Όμως όπως πολύ καλά εσείς ειδικά αντιλαμβάνεστε, επειδή αυτή η εκκρεμότητα μπορεί να υπονομεύσει και τις ενισχύσεις των αναπτυξιακών </w:t>
      </w:r>
      <w:r>
        <w:rPr>
          <w:rFonts w:eastAsia="Times New Roman" w:cs="Times New Roman"/>
          <w:szCs w:val="24"/>
        </w:rPr>
        <w:lastRenderedPageBreak/>
        <w:t>προγραμμάτων, τ</w:t>
      </w:r>
      <w:r>
        <w:rPr>
          <w:rFonts w:eastAsia="Times New Roman" w:cs="Times New Roman"/>
          <w:szCs w:val="24"/>
        </w:rPr>
        <w:t xml:space="preserve">όσο αυτών που είναι σε εξέλιξη αλλά και των μελλοντικών, εάν δεν διευθετηθεί ο χαρακτήρας αυτών των αγροτεμαχίων, καταλαβαίνετε ότι θα υπάρξει σοβαρό πρόβλημα και με τις ενισχύσεις του </w:t>
      </w:r>
      <w:r>
        <w:rPr>
          <w:rFonts w:eastAsia="Times New Roman" w:cs="Times New Roman"/>
          <w:szCs w:val="24"/>
        </w:rPr>
        <w:t>Π</w:t>
      </w:r>
      <w:r>
        <w:rPr>
          <w:rFonts w:eastAsia="Times New Roman" w:cs="Times New Roman"/>
          <w:szCs w:val="24"/>
        </w:rPr>
        <w:t xml:space="preserve">υλώνα 2. Οπότε το ερώτημα είναι, εάν έχουν εξακριβωθεί αυτά τα αίτια, </w:t>
      </w:r>
      <w:r>
        <w:rPr>
          <w:rFonts w:eastAsia="Times New Roman" w:cs="Times New Roman"/>
          <w:szCs w:val="24"/>
        </w:rPr>
        <w:t>που τουλάχιστον στον Νομό Κοζάνης αλλά και σε άλλες περιοχές σε όλη τη χώρα έχουν οδηγήσει στη μερική καταβολή αυτών των ενισχύσεων</w:t>
      </w:r>
      <w:r>
        <w:rPr>
          <w:rFonts w:eastAsia="Times New Roman" w:cs="Times New Roman"/>
          <w:szCs w:val="24"/>
        </w:rPr>
        <w:t>,</w:t>
      </w:r>
      <w:r>
        <w:rPr>
          <w:rFonts w:eastAsia="Times New Roman" w:cs="Times New Roman"/>
          <w:szCs w:val="24"/>
        </w:rPr>
        <w:t xml:space="preserve"> και πώς προτίθεστε να θεραπεύσετε το πρόβλημα.</w:t>
      </w:r>
    </w:p>
    <w:p w14:paraId="110FEEE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10FEEE3" w14:textId="77777777" w:rsidR="002E41A8" w:rsidRDefault="00A20863">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sidRPr="00E601FE">
        <w:rPr>
          <w:rFonts w:eastAsia="Times New Roman" w:cs="Times New Roman"/>
          <w:szCs w:val="24"/>
        </w:rPr>
        <w:t xml:space="preserve"> </w:t>
      </w:r>
      <w:r>
        <w:rPr>
          <w:rFonts w:eastAsia="Times New Roman" w:cs="Times New Roman"/>
          <w:szCs w:val="24"/>
        </w:rPr>
        <w:t>Σας ευχαριστώ.</w:t>
      </w:r>
    </w:p>
    <w:p w14:paraId="110FEEE4" w14:textId="77777777" w:rsidR="002E41A8" w:rsidRDefault="00A2086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Ορ</w:t>
      </w:r>
      <w:r>
        <w:rPr>
          <w:rFonts w:eastAsia="Times New Roman" w:cs="Times New Roman"/>
          <w:szCs w:val="24"/>
        </w:rPr>
        <w:t>ίστε, κύριε Υπουργέ, έχετε τον λόγο.</w:t>
      </w:r>
    </w:p>
    <w:p w14:paraId="110FEEE5" w14:textId="77777777" w:rsidR="002E41A8" w:rsidRDefault="00A20863">
      <w:pPr>
        <w:spacing w:line="600" w:lineRule="auto"/>
        <w:ind w:firstLine="720"/>
        <w:contextualSpacing/>
        <w:jc w:val="both"/>
        <w:rPr>
          <w:rFonts w:eastAsia="Times New Roman" w:cs="Times New Roman"/>
          <w:szCs w:val="24"/>
        </w:rPr>
      </w:pPr>
      <w:r w:rsidRPr="00CF0AEC">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Σας ευχαριστώ.</w:t>
      </w:r>
    </w:p>
    <w:p w14:paraId="110FEEE6" w14:textId="77777777" w:rsidR="002E41A8" w:rsidRDefault="00A20863">
      <w:pPr>
        <w:spacing w:line="600" w:lineRule="auto"/>
        <w:ind w:firstLine="720"/>
        <w:contextualSpacing/>
        <w:jc w:val="both"/>
        <w:rPr>
          <w:rFonts w:eastAsia="Times New Roman" w:cs="Times New Roman"/>
          <w:szCs w:val="24"/>
        </w:rPr>
      </w:pPr>
      <w:r>
        <w:rPr>
          <w:rFonts w:eastAsia="Times New Roman" w:cs="Times New Roman"/>
          <w:szCs w:val="24"/>
        </w:rPr>
        <w:t>Αξιότιμε κύριε συνάδελφε, με τη σημερινή σας επίκαιρη ερώτηση ξαναφέρνετε στη Βουλή ένα ζήτημα, το οποίο όντως απασχολεί σημαντικό αριθμό πα</w:t>
      </w:r>
      <w:r>
        <w:rPr>
          <w:rFonts w:eastAsia="Times New Roman" w:cs="Times New Roman"/>
          <w:szCs w:val="24"/>
        </w:rPr>
        <w:t xml:space="preserve">ραγωγών, οι οποίοι έχουν αγροτεμάχια σε περιοχές, όπου είχαμε είτε αναρτημένους δασικούς χάρτες είτε μερικώς κυρωμένους δασικούς χάρτες. Όπου είχαμε αναρτημένους δασικούς χάρτες, χωρίς να έχει γίνει κύρωση, </w:t>
      </w:r>
      <w:r>
        <w:rPr>
          <w:rFonts w:eastAsia="Times New Roman" w:cs="Times New Roman"/>
          <w:szCs w:val="24"/>
        </w:rPr>
        <w:lastRenderedPageBreak/>
        <w:t>οι παραγωγοί δεν έχουν ζήτημα μέχρι να γίνει η κύ</w:t>
      </w:r>
      <w:r>
        <w:rPr>
          <w:rFonts w:eastAsia="Times New Roman" w:cs="Times New Roman"/>
          <w:szCs w:val="24"/>
        </w:rPr>
        <w:t>ρωση. Άρα το ζήτημα αφορά τις περιοχές όπου έχουμε μερικώς κυρωμένους δασικούς χάρτες.</w:t>
      </w:r>
    </w:p>
    <w:p w14:paraId="110FEEE7" w14:textId="77777777" w:rsidR="002E41A8" w:rsidRDefault="00A20863">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ερώτημα, βέβαια, έτσι όπως το διατυπώνετε και σωστά αναφέρατε, είναι αρμοδιότητα του Υπουργείου Περιβάλλοντος, στο οποίο ο συνάδελφος έχει απαντήσει ουκ ολίγες </w:t>
      </w:r>
      <w:r>
        <w:rPr>
          <w:rFonts w:eastAsia="Times New Roman" w:cs="Times New Roman"/>
          <w:szCs w:val="24"/>
        </w:rPr>
        <w:t xml:space="preserve">φορές σ’ αυτή την Αίθουσα και έχουν δοθεί οι απαραίτητες εξηγήσεις. </w:t>
      </w:r>
    </w:p>
    <w:p w14:paraId="110FEEE8" w14:textId="77777777" w:rsidR="002E41A8" w:rsidRDefault="00A20863">
      <w:pPr>
        <w:spacing w:line="600" w:lineRule="auto"/>
        <w:ind w:firstLine="720"/>
        <w:contextualSpacing/>
        <w:jc w:val="both"/>
        <w:rPr>
          <w:rFonts w:eastAsia="Times New Roman" w:cs="Times New Roman"/>
          <w:szCs w:val="24"/>
        </w:rPr>
      </w:pPr>
      <w:r>
        <w:rPr>
          <w:rFonts w:eastAsia="Times New Roman" w:cs="Times New Roman"/>
          <w:szCs w:val="24"/>
        </w:rPr>
        <w:t>Εγώ, όμως, σ’ αυτό το σημείο οφείλω να θέσω κάποια ρητορικά περισσότερο ερωτήματα και επιτρέψτε μου να τα πω</w:t>
      </w:r>
      <w:r>
        <w:rPr>
          <w:rFonts w:eastAsia="Times New Roman" w:cs="Times New Roman"/>
          <w:szCs w:val="24"/>
        </w:rPr>
        <w:t>.</w:t>
      </w:r>
      <w:r>
        <w:rPr>
          <w:rFonts w:eastAsia="Times New Roman" w:cs="Times New Roman"/>
          <w:szCs w:val="24"/>
        </w:rPr>
        <w:t xml:space="preserve"> Θέλουμε σ’ αυτή τη χώρα να αποκτήσουμε δασικούς χάρτες ή δεν θέλουμε; Θέλουμε</w:t>
      </w:r>
      <w:r>
        <w:rPr>
          <w:rFonts w:eastAsia="Times New Roman" w:cs="Times New Roman"/>
          <w:szCs w:val="24"/>
        </w:rPr>
        <w:t xml:space="preserve"> να γίνουμε μια κανονική χώρα, έτσι όπως όλοι θα θέλαμε ή θέλουμε να πετάξουμε το πρόβλημα πάλι στο μέλλον; Από πότε έχει ανατεθεί η σύνταξη των δασικών χαρτών, πότε έγινε η παράδοσή τους και με ποια κυβέρνηση έγινε η ανάρτησή τους; Τέλος είναι οι δασικοί </w:t>
      </w:r>
      <w:r>
        <w:rPr>
          <w:rFonts w:eastAsia="Times New Roman" w:cs="Times New Roman"/>
          <w:szCs w:val="24"/>
        </w:rPr>
        <w:t>χάρτες αυτοί που δημιούργησαν αυτό το πρόβλημα ή η ανάρτησή των δασικών χαρτών ήταν αυτή που ανέδειξε τα προβλήματα;</w:t>
      </w:r>
    </w:p>
    <w:p w14:paraId="110FEEE9" w14:textId="77777777" w:rsidR="002E41A8" w:rsidRDefault="00A20863">
      <w:pPr>
        <w:spacing w:line="600" w:lineRule="auto"/>
        <w:ind w:firstLine="720"/>
        <w:contextualSpacing/>
        <w:jc w:val="both"/>
        <w:rPr>
          <w:rFonts w:eastAsia="Times New Roman" w:cs="Times New Roman"/>
          <w:szCs w:val="24"/>
        </w:rPr>
      </w:pPr>
      <w:r>
        <w:rPr>
          <w:rFonts w:eastAsia="Times New Roman" w:cs="Times New Roman"/>
          <w:szCs w:val="24"/>
        </w:rPr>
        <w:t>Νομίζω ότι όσον αφορά ποιος έχει την τόλμη και την πολιτική βούληση για να γίνουμε μια κανονική χώρα, ο λαός θα κρίνει ποιος είναι αυτός πο</w:t>
      </w:r>
      <w:r>
        <w:rPr>
          <w:rFonts w:eastAsia="Times New Roman" w:cs="Times New Roman"/>
          <w:szCs w:val="24"/>
        </w:rPr>
        <w:t xml:space="preserve">υ την έχει. </w:t>
      </w:r>
    </w:p>
    <w:p w14:paraId="110FEEEA" w14:textId="77777777" w:rsidR="002E41A8" w:rsidRDefault="00A20863">
      <w:pPr>
        <w:spacing w:line="600" w:lineRule="auto"/>
        <w:ind w:firstLine="720"/>
        <w:contextualSpacing/>
        <w:jc w:val="both"/>
        <w:rPr>
          <w:rFonts w:eastAsia="Times New Roman" w:cs="Times New Roman"/>
          <w:szCs w:val="24"/>
        </w:rPr>
      </w:pPr>
      <w:r>
        <w:rPr>
          <w:rFonts w:eastAsia="Times New Roman" w:cs="Times New Roman"/>
          <w:szCs w:val="24"/>
        </w:rPr>
        <w:lastRenderedPageBreak/>
        <w:t>Πάνω σ’ αυτό το ζήτημα, όμως, στο οποίο αναφέρεστε, νομοθετήσαμε, δημιουργούμε και συνεχίζουμε να δημιουργούμε συνεχώς λύσεις για τα προβλήματα τα οποία παρουσιάζονται τόσο με τους δασικούς χάρτες όσο και με τις συνέπειές τους πάνω στις πληρωμ</w:t>
      </w:r>
      <w:r>
        <w:rPr>
          <w:rFonts w:eastAsia="Times New Roman" w:cs="Times New Roman"/>
          <w:szCs w:val="24"/>
        </w:rPr>
        <w:t xml:space="preserve">ές. Εδώ υπάρχει μια στενή πλέον συνεργασία με το Υπουργείο Περιβάλλοντος και Ενέργειας, για να νομοθετήσουμε, να βρούμε λύσεις, αλλά πάντα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που θέτει το Σύνταγμα και η ερμηνεία του. Αυτό οφείλουμε να το πούμε. Ξέρω καλά ότι το γνωρίζετε αλλά πρέ</w:t>
      </w:r>
      <w:r>
        <w:rPr>
          <w:rFonts w:eastAsia="Times New Roman" w:cs="Times New Roman"/>
          <w:szCs w:val="24"/>
        </w:rPr>
        <w:t xml:space="preserve">πει να ακούσουν και οι παραγωγοί </w:t>
      </w:r>
      <w:r>
        <w:rPr>
          <w:rFonts w:eastAsia="Times New Roman" w:cs="Times New Roman"/>
          <w:szCs w:val="24"/>
        </w:rPr>
        <w:t>μας,</w:t>
      </w:r>
      <w:r>
        <w:rPr>
          <w:rFonts w:eastAsia="Times New Roman" w:cs="Times New Roman"/>
          <w:szCs w:val="24"/>
        </w:rPr>
        <w:t xml:space="preserve"> πως ό,τι μπορεί να νομοθετηθεί πρέπει να γίνει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που ορίζει το υφιστάμενο Σύνταγμα.</w:t>
      </w:r>
    </w:p>
    <w:p w14:paraId="110FEEEB" w14:textId="77777777" w:rsidR="002E41A8" w:rsidRDefault="00A2086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Τώρα στο </w:t>
      </w:r>
      <w:r>
        <w:rPr>
          <w:rFonts w:eastAsia="Times New Roman" w:cs="Times New Roman"/>
          <w:szCs w:val="24"/>
        </w:rPr>
        <w:t>δι</w:t>
      </w:r>
      <w:r>
        <w:rPr>
          <w:rFonts w:eastAsia="Times New Roman" w:cs="Times New Roman"/>
          <w:szCs w:val="24"/>
        </w:rPr>
        <w:t>ά</w:t>
      </w:r>
      <w:r>
        <w:rPr>
          <w:rFonts w:eastAsia="Times New Roman" w:cs="Times New Roman"/>
          <w:szCs w:val="24"/>
        </w:rPr>
        <w:t xml:space="preserve"> ταύτα από πλευράς τεχνικής όπως είπαμε, εκεί που δεν έχουμε κυρωμένες περιοχές και στους μερικώς κυρωμένους χάρ</w:t>
      </w:r>
      <w:r>
        <w:rPr>
          <w:rFonts w:eastAsia="Times New Roman" w:cs="Times New Roman"/>
          <w:szCs w:val="24"/>
        </w:rPr>
        <w:t>τες, στις περιοχές που έχουμε σε εκκρεμότητα αντιρρήσεις, εκεί η πληρωμή γίνεται κανονικά. Αυτό είναι το πρώτο.</w:t>
      </w:r>
    </w:p>
    <w:p w14:paraId="110FEEEC" w14:textId="77777777" w:rsidR="002E41A8" w:rsidRDefault="00A2086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Δεύτερον, όσοι παραγωγοί έχουν χρησιμοποιήσει τα εργαλεία, τα οποία τους δίνει η υφιστάμενη νομοθεσία, πληρώθηκαν κανονικά και αυτό ισχύει από τ</w:t>
      </w:r>
      <w:r>
        <w:rPr>
          <w:rFonts w:eastAsia="Times New Roman" w:cs="Times New Roman"/>
          <w:szCs w:val="24"/>
        </w:rPr>
        <w:t xml:space="preserve">η στιγμή της άσκησης των ενδίκων μέσων που είχαν, από τη στιγμή της κατάθεσης της αίτησης και όχι περιμένοντας να </w:t>
      </w:r>
      <w:proofErr w:type="spellStart"/>
      <w:r>
        <w:rPr>
          <w:rFonts w:eastAsia="Times New Roman" w:cs="Times New Roman"/>
          <w:szCs w:val="24"/>
        </w:rPr>
        <w:t>τελεσιδικήσει</w:t>
      </w:r>
      <w:proofErr w:type="spellEnd"/>
      <w:r>
        <w:rPr>
          <w:rFonts w:eastAsia="Times New Roman" w:cs="Times New Roman"/>
          <w:szCs w:val="24"/>
        </w:rPr>
        <w:t>.</w:t>
      </w:r>
    </w:p>
    <w:p w14:paraId="110FEEED" w14:textId="77777777" w:rsidR="002E41A8" w:rsidRDefault="00A2086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110FEEEE" w14:textId="77777777" w:rsidR="002E41A8" w:rsidRDefault="00A2086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Κύριε Πρόεδρε, θα χρειαστώ ένα λεπτό ακόμα.</w:t>
      </w:r>
    </w:p>
    <w:p w14:paraId="110FEEEF" w14:textId="77777777" w:rsidR="002E41A8" w:rsidRDefault="00A2086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Τρίτη περίπτωση, περιπτώσεις όπου η πληροφορία όντως δεν έχει φτάσει έγκαιρα στα χέρια του ΟΠΕΚΕΠΕ. Σ’ αυτές τις περιπτώσεις έχει γίνει, μετά την προκαταβολή, ένας μεγάλος συντονισμός με το Υπουργείο Περιβάλλοντος και τις περιφερειακές υπηρεσίες, έτσι </w:t>
      </w:r>
      <w:r>
        <w:rPr>
          <w:rFonts w:eastAsia="Times New Roman" w:cs="Times New Roman"/>
          <w:szCs w:val="24"/>
        </w:rPr>
        <w:t>ώστε να πάρουμε τις περιπτώσεις εκείνες των παραγωγών που άσκησαν ένδικα μέσα, αυτά τα επιτρεπόμενα, έτσι ώστε να τα ενσωματώσουμε, για να πληρωθούν στην επόμενη πληρωμή στην εκκαθάριση του Δεκεμβρίου.</w:t>
      </w:r>
    </w:p>
    <w:p w14:paraId="110FEEF0" w14:textId="77777777" w:rsidR="002E41A8" w:rsidRDefault="00A20863">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Όμως ακόμη και σε όσους δεν άσκησαν τα διαθέσιμα εργαλ</w:t>
      </w:r>
      <w:r>
        <w:rPr>
          <w:rFonts w:eastAsia="Times New Roman" w:cs="Times New Roman"/>
          <w:szCs w:val="24"/>
        </w:rPr>
        <w:t xml:space="preserve">εία, τα οποία παρεμπιπτόντως υπάρχουν στο εγχειρίδιο του Υπουργείου Περιβάλλοντος και Ενέργειας, που είναι αναρτημένο και στη σελίδα του ΟΠΕΚΕΠΕ και μετά την πληρωμή της προκαταβολής το διάστημα αυτό, και αυτοί ενσωματώνονται τώρα, αυτή την ώρα που μιλάμε </w:t>
      </w:r>
      <w:r>
        <w:rPr>
          <w:rFonts w:eastAsia="Times New Roman" w:cs="Times New Roman"/>
          <w:szCs w:val="24"/>
        </w:rPr>
        <w:t>και θα πληρωθούν κανονικά.</w:t>
      </w:r>
    </w:p>
    <w:p w14:paraId="110FEEF1"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Υπάρχει, όμως, και άλλη μία περίπτωση. Υπάρχει και η περίπτωση όπου κάποιοι, για τον άλφα ή βήτα λόγο, ακόμα και σήμερα δεν έχουν ασκήσει τα προβλεπόμενα εργαλεία που έχουν. Και αυτοί θα πληρωθούν κανονικά. Δεν θα χάσει κανένας τ</w:t>
      </w:r>
      <w:r>
        <w:rPr>
          <w:rFonts w:eastAsia="Times New Roman" w:cs="Times New Roman"/>
          <w:szCs w:val="24"/>
        </w:rPr>
        <w:t>α δικαιώματα που έχει στη βασική και στην πράσινη ενίσχυση ούτε στα άλλα μέτρα. Αυτό θα γίνει</w:t>
      </w:r>
      <w:r>
        <w:rPr>
          <w:rFonts w:eastAsia="Times New Roman" w:cs="Times New Roman"/>
          <w:szCs w:val="24"/>
        </w:rPr>
        <w:t>,</w:t>
      </w:r>
      <w:r>
        <w:rPr>
          <w:rFonts w:eastAsia="Times New Roman" w:cs="Times New Roman"/>
          <w:szCs w:val="24"/>
        </w:rPr>
        <w:t xml:space="preserve"> γιατί μέχρι τον Ιούνιο του </w:t>
      </w:r>
      <w:r>
        <w:rPr>
          <w:rFonts w:eastAsia="Times New Roman" w:cs="Times New Roman"/>
          <w:szCs w:val="24"/>
        </w:rPr>
        <w:lastRenderedPageBreak/>
        <w:t>2019 προγραμματίζουμε άλλες τρεις πληρωμές, όπου σταδιακά όποιος πηγαίνει ασκεί τα ένδικα μέσα, θα ενσωματώνεται η πληροφορία και θα π</w:t>
      </w:r>
      <w:r>
        <w:rPr>
          <w:rFonts w:eastAsia="Times New Roman" w:cs="Times New Roman"/>
          <w:szCs w:val="24"/>
        </w:rPr>
        <w:t xml:space="preserve">ληρώνεται στις τρεις επόμενες πληρωμές. Άρα μέχρι τον Ιούνιο πρέπει ο κόσμος να σπεύσει, έτσι ώστε να πληρωθεί κανονικά. </w:t>
      </w:r>
    </w:p>
    <w:p w14:paraId="110FEEF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Τα υπόλοιπα θα τα πούμε στη δευτερολογία. </w:t>
      </w:r>
    </w:p>
    <w:p w14:paraId="110FEEF3"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Ευχαριστώ.</w:t>
      </w:r>
    </w:p>
    <w:p w14:paraId="110FEEF4"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Κασαπίδη, έχετε τον λόγο. </w:t>
      </w:r>
    </w:p>
    <w:p w14:paraId="110FEEF5"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ΚΑΣΑΠΙΔΗΣ:</w:t>
      </w:r>
      <w:r>
        <w:rPr>
          <w:rFonts w:eastAsia="Times New Roman" w:cs="Times New Roman"/>
          <w:szCs w:val="24"/>
        </w:rPr>
        <w:t xml:space="preserve"> Ευχαριστώ, κύριε Πρόεδρε. </w:t>
      </w:r>
    </w:p>
    <w:p w14:paraId="110FEEF6"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Κύριε Υπουργέ, φαίνεται ότι έχετε αντιληφθεί πόσο σοβαρό είναι το θέμα. Άλλωστε και η επαγγελματική σας ιδιότητα το επικυρώνει αυτό. </w:t>
      </w:r>
    </w:p>
    <w:p w14:paraId="110FEEF7"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Αυτό που θα ήθελα να επισημάνω και να κρατήσω από την απάντησή </w:t>
      </w:r>
      <w:r>
        <w:rPr>
          <w:rFonts w:eastAsia="Times New Roman" w:cs="Times New Roman"/>
          <w:szCs w:val="24"/>
        </w:rPr>
        <w:t>σας,</w:t>
      </w:r>
      <w:r>
        <w:rPr>
          <w:rFonts w:eastAsia="Times New Roman" w:cs="Times New Roman"/>
          <w:szCs w:val="24"/>
        </w:rPr>
        <w:t xml:space="preserve"> είναι ότι το σοβ</w:t>
      </w:r>
      <w:r>
        <w:rPr>
          <w:rFonts w:eastAsia="Times New Roman" w:cs="Times New Roman"/>
          <w:szCs w:val="24"/>
        </w:rPr>
        <w:t>αρότερο πρόβλημα είναι για όσους δεν έχουν ασκήσει όλα αυτά τα ένδικα εργαλεία που αναφέρατε στις περιπτώσεις που έχουμε κυρωμένους δασικούς χάρτες. Εκεί, λοιπόν, το ερώτημα που τίθεται είναι εάν θα ανοίξουν οι διαδικασίες, εάν θα δοθεί μια νέα παράταση, ώ</w:t>
      </w:r>
      <w:r>
        <w:rPr>
          <w:rFonts w:eastAsia="Times New Roman" w:cs="Times New Roman"/>
          <w:szCs w:val="24"/>
        </w:rPr>
        <w:t xml:space="preserve">στε να προλάβουν και αυτοί οι παραγωγοί να ασκήσουν αυτά τα ένδικα μέσα. Διότι σε περιπτώσεις όπου τώρα είναι η διαδικασία σε εξέλιξη, οι περιοχές αυτές που </w:t>
      </w:r>
      <w:r>
        <w:rPr>
          <w:rFonts w:eastAsia="Times New Roman" w:cs="Times New Roman"/>
          <w:szCs w:val="24"/>
        </w:rPr>
        <w:lastRenderedPageBreak/>
        <w:t>ακολούθησαν τις προηγούμενες που ήδη έχουν κυρώσει χάρτες, έχουν καλύτερο περιβάλλον, και ενημερωτι</w:t>
      </w:r>
      <w:r>
        <w:rPr>
          <w:rFonts w:eastAsia="Times New Roman" w:cs="Times New Roman"/>
          <w:szCs w:val="24"/>
        </w:rPr>
        <w:t xml:space="preserve">κό και λειτουργικό, ώστε να προβλεφθούν τέτοιες αστοχίες. </w:t>
      </w:r>
    </w:p>
    <w:p w14:paraId="110FEEF8"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Ως προς την αναγκαιότητα για την κύρωση των δασικών χαρτών, αυτό δεν το αμφισβητεί κανένας. Απλά σας ενημερώνω ότι ο ίδιος προσωπικά με άλλους συναδέλφους είχαμε καταθέσει κατά τη διάρκεια του 2017</w:t>
      </w:r>
      <w:r>
        <w:rPr>
          <w:rFonts w:eastAsia="Times New Roman" w:cs="Times New Roman"/>
          <w:szCs w:val="24"/>
        </w:rPr>
        <w:t xml:space="preserve"> στον προκάτοχό σας και τον συνάδελφο Υπουργό του Υπουργείου Περιβάλλοντος τουλάχιστον τέσσερις σχετικές ερωτήσεις</w:t>
      </w:r>
      <w:r>
        <w:rPr>
          <w:rFonts w:eastAsia="Times New Roman" w:cs="Times New Roman"/>
          <w:szCs w:val="24"/>
        </w:rPr>
        <w:t>,</w:t>
      </w:r>
      <w:r>
        <w:rPr>
          <w:rFonts w:eastAsia="Times New Roman" w:cs="Times New Roman"/>
          <w:szCs w:val="24"/>
        </w:rPr>
        <w:t xml:space="preserve"> όπου επισημαίναμε κάποιες αστοχίες. Γι’ αυτό και δίνονταν παρατάσεις, όπως πολύ καλά γνωρίζετε. Και με αντίστοιχες διατάξεις θεραπεύονταν αυ</w:t>
      </w:r>
      <w:r>
        <w:rPr>
          <w:rFonts w:eastAsia="Times New Roman" w:cs="Times New Roman"/>
          <w:szCs w:val="24"/>
        </w:rPr>
        <w:t>τές οι αστοχίες ή παραλήψεις που μπορεί -και εύλογο ήταν- να υπήρχαν στην όλη διαδικασία. Μία από αυτές ήταν και αυτή η διαδικασία για την οποία σας ρωτάω και τώρα</w:t>
      </w:r>
      <w:r>
        <w:rPr>
          <w:rFonts w:eastAsia="Times New Roman" w:cs="Times New Roman"/>
          <w:szCs w:val="24"/>
        </w:rPr>
        <w:t>.</w:t>
      </w:r>
      <w:r>
        <w:rPr>
          <w:rFonts w:eastAsia="Times New Roman" w:cs="Times New Roman"/>
          <w:szCs w:val="24"/>
        </w:rPr>
        <w:t xml:space="preserve"> Πώς θα προβλεφθούν αυτές οι περιπτώσεις</w:t>
      </w:r>
      <w:r>
        <w:rPr>
          <w:rFonts w:eastAsia="Times New Roman" w:cs="Times New Roman"/>
          <w:szCs w:val="24"/>
        </w:rPr>
        <w:t>,</w:t>
      </w:r>
      <w:r>
        <w:rPr>
          <w:rFonts w:eastAsia="Times New Roman" w:cs="Times New Roman"/>
          <w:szCs w:val="24"/>
        </w:rPr>
        <w:t xml:space="preserve"> όπου ενώ έχουμε εκτάσεις οι οποίες είτε είναι με α</w:t>
      </w:r>
      <w:r>
        <w:rPr>
          <w:rFonts w:eastAsia="Times New Roman" w:cs="Times New Roman"/>
          <w:szCs w:val="24"/>
        </w:rPr>
        <w:t xml:space="preserve">ναδασμούς είτε είναι ακόμα-ακόμα, αν θέλετε, και με αρδευτικά είτε ακόμα-ακόμα και με προγράμματα αναπτυξιακά, συνολικές εγκαταστάσεις που εντάχθηκαν, χρηματοδοτήθηκαν και τώρα έρχονται και χαρακτηρίζονται ως δασικές είτε γιατί δεν έγινε σωστά η ενημέρωση </w:t>
      </w:r>
      <w:r>
        <w:rPr>
          <w:rFonts w:eastAsia="Times New Roman" w:cs="Times New Roman"/>
          <w:szCs w:val="24"/>
        </w:rPr>
        <w:t xml:space="preserve">είτε γιατί δεν έγιναν όλα αυτά που είπατε, τα ένδικα εργαλεία, στην ώρα τους. Ωστόσο αυτά τα αναγνωρίζει η ελληνική πολιτεία, γι’ αυτό και τα ενέταξε σε αναπτυξιακά προγράμματα, γι’ </w:t>
      </w:r>
      <w:r>
        <w:rPr>
          <w:rFonts w:eastAsia="Times New Roman" w:cs="Times New Roman"/>
          <w:szCs w:val="24"/>
        </w:rPr>
        <w:lastRenderedPageBreak/>
        <w:t>αυτό και τα δέχεται στις δηλώσεις του ο ΟΣΔΕ, τα δέχεται και στις δηλώσεις</w:t>
      </w:r>
      <w:r>
        <w:rPr>
          <w:rFonts w:eastAsia="Times New Roman" w:cs="Times New Roman"/>
          <w:szCs w:val="24"/>
        </w:rPr>
        <w:t xml:space="preserve"> του ο ΕΛΓΑ. </w:t>
      </w:r>
    </w:p>
    <w:p w14:paraId="110FEEF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Αυτά καλείστε, κύριε Υπουργέ, με νόμιμες διαδικασίες, </w:t>
      </w:r>
      <w:r w:rsidRPr="004E7F4E">
        <w:rPr>
          <w:rFonts w:eastAsia="Times New Roman" w:cs="Times New Roman"/>
          <w:szCs w:val="24"/>
        </w:rPr>
        <w:t>στ</w:t>
      </w:r>
      <w:r w:rsidRPr="004E7F4E">
        <w:rPr>
          <w:rFonts w:eastAsia="Times New Roman" w:cs="Times New Roman"/>
          <w:szCs w:val="24"/>
        </w:rPr>
        <w:t>ο</w:t>
      </w:r>
      <w:r w:rsidRPr="004E7F4E">
        <w:rPr>
          <w:rFonts w:eastAsia="Times New Roman" w:cs="Times New Roman"/>
          <w:szCs w:val="24"/>
        </w:rPr>
        <w:t xml:space="preserve"> πλαίσι</w:t>
      </w:r>
      <w:r w:rsidRPr="004E7F4E">
        <w:rPr>
          <w:rFonts w:eastAsia="Times New Roman" w:cs="Times New Roman"/>
          <w:szCs w:val="24"/>
        </w:rPr>
        <w:t>ο</w:t>
      </w:r>
      <w:r>
        <w:rPr>
          <w:rFonts w:eastAsia="Times New Roman" w:cs="Times New Roman"/>
          <w:szCs w:val="24"/>
        </w:rPr>
        <w:t xml:space="preserve"> του Συντάγματος σαφώς, να θεραπεύσετε, διότι κινδυνεύουν να χαθούν ενισχύσεις και επιδοτήσεις και από τον Πυλώνα 1 και από τον Πυλώνα 2. Είμαι βέβαιος ότι το αντιλαμβάνεστε. Κα</w:t>
      </w:r>
      <w:r>
        <w:rPr>
          <w:rFonts w:eastAsia="Times New Roman" w:cs="Times New Roman"/>
          <w:szCs w:val="24"/>
        </w:rPr>
        <w:t xml:space="preserve">ι θεωρώ ότι </w:t>
      </w:r>
      <w:r w:rsidRPr="004E7F4E">
        <w:rPr>
          <w:rFonts w:eastAsia="Times New Roman" w:cs="Times New Roman"/>
          <w:szCs w:val="24"/>
        </w:rPr>
        <w:t>συμβά</w:t>
      </w:r>
      <w:r>
        <w:rPr>
          <w:rFonts w:eastAsia="Times New Roman" w:cs="Times New Roman"/>
          <w:szCs w:val="24"/>
        </w:rPr>
        <w:t>λ</w:t>
      </w:r>
      <w:r w:rsidRPr="004E7F4E">
        <w:rPr>
          <w:rFonts w:eastAsia="Times New Roman" w:cs="Times New Roman"/>
          <w:szCs w:val="24"/>
        </w:rPr>
        <w:t>λω</w:t>
      </w:r>
      <w:r>
        <w:rPr>
          <w:rFonts w:eastAsia="Times New Roman" w:cs="Times New Roman"/>
          <w:szCs w:val="24"/>
        </w:rPr>
        <w:t xml:space="preserve"> και ο ίδιος προσωπικά προς την κατεύθυνση αυτή, ώστε οριστικά και αμετάκλητα πλέον και οι δασικοί χάρτες να κυρωθούν, να λειτουργήσουν αναπτυξιακά και όχι με αυτά τα προβλήματα που, αν δεν θεραπευθούν τώρα δυστυχώς</w:t>
      </w:r>
      <w:r>
        <w:rPr>
          <w:rFonts w:eastAsia="Times New Roman" w:cs="Times New Roman"/>
          <w:szCs w:val="24"/>
        </w:rPr>
        <w:t>,</w:t>
      </w:r>
      <w:r>
        <w:rPr>
          <w:rFonts w:eastAsia="Times New Roman" w:cs="Times New Roman"/>
          <w:szCs w:val="24"/>
        </w:rPr>
        <w:t xml:space="preserve"> θα μας </w:t>
      </w:r>
      <w:r w:rsidRPr="004E7F4E">
        <w:rPr>
          <w:rFonts w:eastAsia="Times New Roman" w:cs="Times New Roman"/>
          <w:szCs w:val="24"/>
        </w:rPr>
        <w:t>ακολουθο</w:t>
      </w:r>
      <w:r>
        <w:rPr>
          <w:rFonts w:eastAsia="Times New Roman" w:cs="Times New Roman"/>
          <w:szCs w:val="24"/>
        </w:rPr>
        <w:t>ύ</w:t>
      </w:r>
      <w:r w:rsidRPr="004E7F4E">
        <w:rPr>
          <w:rFonts w:eastAsia="Times New Roman" w:cs="Times New Roman"/>
          <w:szCs w:val="24"/>
        </w:rPr>
        <w:t>ν</w:t>
      </w:r>
      <w:r>
        <w:rPr>
          <w:rFonts w:eastAsia="Times New Roman" w:cs="Times New Roman"/>
          <w:szCs w:val="24"/>
        </w:rPr>
        <w:t xml:space="preserve"> κ</w:t>
      </w:r>
      <w:r>
        <w:rPr>
          <w:rFonts w:eastAsia="Times New Roman" w:cs="Times New Roman"/>
          <w:szCs w:val="24"/>
        </w:rPr>
        <w:t>αι στο διηνεκές.</w:t>
      </w:r>
    </w:p>
    <w:p w14:paraId="110FEEFA"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10FEEFB"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Υπουργέ, έχετε τον λόγο.</w:t>
      </w:r>
    </w:p>
    <w:p w14:paraId="110FEEFC"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Ευχαριστώ, κύριε Πρόεδρε.</w:t>
      </w:r>
    </w:p>
    <w:p w14:paraId="110FEEF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Κύριε συνάδελφε, αναγνωρίζω και είπα ότι στη διαδικ</w:t>
      </w:r>
      <w:r>
        <w:rPr>
          <w:rFonts w:eastAsia="Times New Roman" w:cs="Times New Roman"/>
          <w:szCs w:val="24"/>
        </w:rPr>
        <w:t>ασία από την πρώτη ανάρτηση των δασικών χαρτών και πριν από τη νομοθέτηση για την ανάρτηση και μέχρι σήμερα υπάρχουν παρεμβάσεις, όπως και οι δικές σας –</w:t>
      </w:r>
      <w:r>
        <w:rPr>
          <w:rFonts w:eastAsia="Times New Roman" w:cs="Times New Roman"/>
          <w:szCs w:val="24"/>
        </w:rPr>
        <w:lastRenderedPageBreak/>
        <w:t xml:space="preserve">το γνωρίζω καλά- όπου επισημάνθηκαν προβλήματα. Θέλω, όμως, να ξέρετε ότι όλα αυτά λαμβάνονται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επιλύονται. Ξαναείπα</w:t>
      </w:r>
      <w:r>
        <w:rPr>
          <w:rFonts w:eastAsia="Times New Roman" w:cs="Times New Roman"/>
          <w:szCs w:val="24"/>
        </w:rPr>
        <w:t>.</w:t>
      </w:r>
      <w:r>
        <w:rPr>
          <w:rFonts w:eastAsia="Times New Roman" w:cs="Times New Roman"/>
          <w:szCs w:val="24"/>
        </w:rPr>
        <w:t xml:space="preserve"> Δεν δημιούργησαν οι δασικοί χάρτες τα προβλήματα. Οι δασικοί χάρτες τα ανέδειξαν. Να τα βρούμε. Έχουν -επιτρέψτε μου την έκφραση- παιδικές ασθένειες. Περνάνε. Όπως σωστά είπατε, οι επόμενες αναρτήσεις έχουν ήδη ένα νομοθετικό πλα</w:t>
      </w:r>
      <w:r>
        <w:rPr>
          <w:rFonts w:eastAsia="Times New Roman" w:cs="Times New Roman"/>
          <w:szCs w:val="24"/>
        </w:rPr>
        <w:t>ίσιο που δεν παρουσιάζουν αυτά τα προβλήματα, ακριβώς γιατί αντιλαμβανόμαστε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πως</w:t>
      </w:r>
      <w:r>
        <w:rPr>
          <w:rFonts w:eastAsia="Times New Roman" w:cs="Times New Roman"/>
          <w:szCs w:val="24"/>
        </w:rPr>
        <w:t xml:space="preserve"> ό,τι προκύπτει επιλύεται. Οπότε στις επόμενες αναρτήσεις είναι λυμένα. </w:t>
      </w:r>
    </w:p>
    <w:p w14:paraId="110FEEF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Ωστόσο επιτρέψτε μου να επισημάνω τα εργαλεία. Έχουμε εργαλεία για τις κυρωμένες περιοχές, όπου έχουμε</w:t>
      </w:r>
      <w:r>
        <w:rPr>
          <w:rFonts w:eastAsia="Times New Roman" w:cs="Times New Roman"/>
          <w:szCs w:val="24"/>
        </w:rPr>
        <w:t xml:space="preserve"> κυρωμένους δασικούς χάρτες. Έχουμε και το άρθρο 47 και το άρθρο 47α, όπως τροποποιήθηκε, και το άρθρο 67 του ν.998/1978, έτσι όπως τροποποιήθηκαν μέχρι πρόσφατα. Σε αυτές τις περιπτώσεις έχουμε εργαλεία. </w:t>
      </w:r>
    </w:p>
    <w:p w14:paraId="110FEEFF" w14:textId="77777777" w:rsidR="002E41A8" w:rsidRDefault="00A20863">
      <w:pPr>
        <w:spacing w:line="600" w:lineRule="auto"/>
        <w:jc w:val="both"/>
        <w:rPr>
          <w:rFonts w:eastAsia="Times New Roman"/>
          <w:szCs w:val="24"/>
        </w:rPr>
      </w:pPr>
      <w:r>
        <w:rPr>
          <w:rFonts w:eastAsia="Times New Roman"/>
          <w:szCs w:val="24"/>
        </w:rPr>
        <w:t>Έχουμε, επίσης, τα εργαλεία των νομικών προσφυγών.</w:t>
      </w:r>
      <w:r>
        <w:rPr>
          <w:rFonts w:eastAsia="Times New Roman"/>
          <w:szCs w:val="24"/>
        </w:rPr>
        <w:t xml:space="preserve"> Σε όλες αυτές τις περιπτώσεις από την έναρξη από την κατάθεση του ενδίκου μέσου του προβλεπόμενου της αίτησης, ο παραγωγός πληρώνεται. Παύουν τα μέτρα, παύουν οι κυρώσεις. Πληρώνεται κανονικά. Όταν </w:t>
      </w:r>
      <w:proofErr w:type="spellStart"/>
      <w:r>
        <w:rPr>
          <w:rFonts w:eastAsia="Times New Roman"/>
          <w:szCs w:val="24"/>
        </w:rPr>
        <w:t>τελεσιδικήσουν</w:t>
      </w:r>
      <w:proofErr w:type="spellEnd"/>
      <w:r>
        <w:rPr>
          <w:rFonts w:eastAsia="Times New Roman"/>
          <w:szCs w:val="24"/>
        </w:rPr>
        <w:t>, εφόσον είναι φυσικά υπέρ του παραγωγού, δ</w:t>
      </w:r>
      <w:r>
        <w:rPr>
          <w:rFonts w:eastAsia="Times New Roman"/>
          <w:szCs w:val="24"/>
        </w:rPr>
        <w:t xml:space="preserve">εν θα υπάρχει κανένα πρόβλημα. </w:t>
      </w:r>
    </w:p>
    <w:p w14:paraId="110FEF00" w14:textId="77777777" w:rsidR="002E41A8" w:rsidRDefault="00A20863">
      <w:pPr>
        <w:spacing w:line="600" w:lineRule="auto"/>
        <w:ind w:firstLine="720"/>
        <w:jc w:val="both"/>
        <w:rPr>
          <w:rFonts w:eastAsia="Times New Roman"/>
          <w:szCs w:val="24"/>
        </w:rPr>
      </w:pPr>
      <w:r>
        <w:rPr>
          <w:rFonts w:eastAsia="Times New Roman"/>
          <w:szCs w:val="24"/>
        </w:rPr>
        <w:lastRenderedPageBreak/>
        <w:t>Όμως να δούμε και ένα σημείο ακόμα. Πόσους τελικά αφορά το πρόβλημα σε αριθμό; Αφορά τριάντα έξι χιλιάδες επτακόσια ΑΦΜ. Είναι ένα σημαντικό μέγεθος, ένας σημαντικός αριθμός παραγωγών. Ωστόσο σε χρήματα τα ποσά που αφορούν ε</w:t>
      </w:r>
      <w:r>
        <w:rPr>
          <w:rFonts w:eastAsia="Times New Roman"/>
          <w:szCs w:val="24"/>
        </w:rPr>
        <w:t>ίναι πολύ μικρά, γιατί ακριβώς οι περισσότερες περιπτώσεις αφορούν μια νησίδα δασικού μέσα στο αγροτεμάχιο. Άρα το αγροτεμάχιο επηρεάζεται ελάχιστα και μόνο από τη νησίδα. Πολύ λίγες είναι οι περιπτώσεις, κάτω των τριών χιλιάδων, όπου έχουμε επιπτώσεις στη</w:t>
      </w:r>
      <w:r>
        <w:rPr>
          <w:rFonts w:eastAsia="Times New Roman"/>
          <w:szCs w:val="24"/>
        </w:rPr>
        <w:t>ν πληρωμή πάνω από 500 ευρώ. Άρα μιλάμε για πολλά ΑΦΜ με μικρά ποσά.</w:t>
      </w:r>
    </w:p>
    <w:p w14:paraId="110FEF01" w14:textId="77777777" w:rsidR="002E41A8" w:rsidRDefault="00A20863">
      <w:pPr>
        <w:spacing w:line="600" w:lineRule="auto"/>
        <w:ind w:firstLine="720"/>
        <w:jc w:val="both"/>
        <w:rPr>
          <w:rFonts w:eastAsia="Times New Roman"/>
          <w:szCs w:val="24"/>
        </w:rPr>
      </w:pPr>
      <w:r>
        <w:rPr>
          <w:rFonts w:eastAsia="Times New Roman"/>
          <w:szCs w:val="24"/>
        </w:rPr>
        <w:t xml:space="preserve">Εδώ θέλω να σας πω και κάτι ακόμα. Όπως σωστά είπατε, υπάρχουν και ζητήματα τα οποία άπτονται των περιφερειών. Έχουμε εποικιστικά, έχουμε περιπτώσεις </w:t>
      </w:r>
      <w:proofErr w:type="spellStart"/>
      <w:r>
        <w:rPr>
          <w:rFonts w:eastAsia="Times New Roman"/>
          <w:szCs w:val="24"/>
        </w:rPr>
        <w:t>κληροτεμαχίων</w:t>
      </w:r>
      <w:proofErr w:type="spellEnd"/>
      <w:r>
        <w:rPr>
          <w:rFonts w:eastAsia="Times New Roman"/>
          <w:szCs w:val="24"/>
        </w:rPr>
        <w:t>, έχουμε διάφορες περιπτ</w:t>
      </w:r>
      <w:r>
        <w:rPr>
          <w:rFonts w:eastAsia="Times New Roman"/>
          <w:szCs w:val="24"/>
        </w:rPr>
        <w:t xml:space="preserve">ώσεις. Εκεί έχουμε εντείνει τη συνεργασία μας τόσο με την </w:t>
      </w:r>
      <w:r>
        <w:rPr>
          <w:rFonts w:eastAsia="Times New Roman"/>
          <w:szCs w:val="24"/>
        </w:rPr>
        <w:t>π</w:t>
      </w:r>
      <w:r>
        <w:rPr>
          <w:rFonts w:eastAsia="Times New Roman"/>
          <w:szCs w:val="24"/>
        </w:rPr>
        <w:t>εριφέρεια, όσο και με τις υπηρεσίες του Υπουργείου Εσωτερικών και του Υπουργείου Περιβάλλοντος -διευθύνσεις δασών, αποκεντρωμένες κ.λπ.-</w:t>
      </w:r>
      <w:r>
        <w:rPr>
          <w:rFonts w:eastAsia="Times New Roman"/>
          <w:szCs w:val="24"/>
        </w:rPr>
        <w:t xml:space="preserve"> έχουμε εντείνει τις προσπάθειές μας. Όπου παρουσιάστηκαν προβλήματα είμαστε σε στενή επαφή και αυτό που θέλω να κρατήσει ο κόσμος</w:t>
      </w:r>
      <w:r>
        <w:rPr>
          <w:rFonts w:eastAsia="Times New Roman"/>
          <w:szCs w:val="24"/>
        </w:rPr>
        <w:t>,</w:t>
      </w:r>
      <w:r>
        <w:rPr>
          <w:rFonts w:eastAsia="Times New Roman"/>
          <w:szCs w:val="24"/>
        </w:rPr>
        <w:t xml:space="preserve"> είναι ότι σε αυτή την πληρωμή θα επιλυθεί το μεγαλύτερο μέρος των προβλημάτων. Μέχρι τον Ιούνιο του </w:t>
      </w:r>
      <w:r>
        <w:rPr>
          <w:rFonts w:eastAsia="Times New Roman"/>
          <w:szCs w:val="24"/>
        </w:rPr>
        <w:t>201</w:t>
      </w:r>
      <w:r>
        <w:rPr>
          <w:rFonts w:eastAsia="Times New Roman"/>
          <w:szCs w:val="24"/>
        </w:rPr>
        <w:t>9</w:t>
      </w:r>
      <w:r>
        <w:rPr>
          <w:rFonts w:eastAsia="Times New Roman"/>
          <w:szCs w:val="24"/>
        </w:rPr>
        <w:t xml:space="preserve"> που θα γίνουν άλλες</w:t>
      </w:r>
      <w:r>
        <w:rPr>
          <w:rFonts w:eastAsia="Times New Roman"/>
          <w:szCs w:val="24"/>
        </w:rPr>
        <w:t xml:space="preserve"> τρεις πληρωμές, μετά από αυτή του Δεκεμβρίου, τα προβλήματα θα έχουν επιλυθεί στο μεγαλύτερο βαθμό τους.</w:t>
      </w:r>
    </w:p>
    <w:p w14:paraId="110FEF02" w14:textId="77777777" w:rsidR="002E41A8" w:rsidRDefault="00A20863">
      <w:pPr>
        <w:spacing w:line="600" w:lineRule="auto"/>
        <w:ind w:firstLine="720"/>
        <w:jc w:val="both"/>
        <w:rPr>
          <w:rFonts w:eastAsia="Times New Roman"/>
          <w:szCs w:val="24"/>
        </w:rPr>
      </w:pPr>
      <w:r>
        <w:rPr>
          <w:rFonts w:eastAsia="Times New Roman"/>
          <w:szCs w:val="24"/>
        </w:rPr>
        <w:lastRenderedPageBreak/>
        <w:t>Σας ευχαριστώ.</w:t>
      </w:r>
    </w:p>
    <w:p w14:paraId="110FEF03" w14:textId="77777777" w:rsidR="002E41A8" w:rsidRDefault="00A20863">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κι εμείς κύριε Υπουργέ.</w:t>
      </w:r>
    </w:p>
    <w:p w14:paraId="110FEF04" w14:textId="77777777" w:rsidR="002E41A8" w:rsidRDefault="00A20863">
      <w:pPr>
        <w:spacing w:line="600" w:lineRule="auto"/>
        <w:ind w:firstLine="720"/>
        <w:jc w:val="both"/>
        <w:rPr>
          <w:rFonts w:eastAsia="Times New Roman"/>
          <w:szCs w:val="24"/>
        </w:rPr>
      </w:pPr>
      <w:r>
        <w:rPr>
          <w:rFonts w:eastAsia="Times New Roman"/>
          <w:szCs w:val="24"/>
        </w:rPr>
        <w:t xml:space="preserve">Προχωράμε στην </w:t>
      </w:r>
      <w:r>
        <w:rPr>
          <w:rFonts w:eastAsia="Times New Roman"/>
          <w:szCs w:val="24"/>
        </w:rPr>
        <w:t xml:space="preserve">συζήτηση της </w:t>
      </w:r>
      <w:r>
        <w:rPr>
          <w:rFonts w:eastAsia="Times New Roman"/>
          <w:szCs w:val="24"/>
        </w:rPr>
        <w:t xml:space="preserve">με αριθμό 1191/4-9-2018 </w:t>
      </w:r>
      <w:r>
        <w:rPr>
          <w:rFonts w:eastAsia="Times New Roman"/>
          <w:szCs w:val="24"/>
        </w:rPr>
        <w:t>ερώτηση</w:t>
      </w:r>
      <w:r>
        <w:rPr>
          <w:rFonts w:eastAsia="Times New Roman"/>
          <w:szCs w:val="24"/>
        </w:rPr>
        <w:t>ς</w:t>
      </w:r>
      <w:r>
        <w:rPr>
          <w:rFonts w:eastAsia="Times New Roman"/>
          <w:szCs w:val="24"/>
        </w:rPr>
        <w:t xml:space="preserve"> </w:t>
      </w:r>
      <w:r>
        <w:rPr>
          <w:rFonts w:eastAsia="Times New Roman"/>
          <w:szCs w:val="24"/>
        </w:rPr>
        <w:t xml:space="preserve">του </w:t>
      </w:r>
      <w:r>
        <w:rPr>
          <w:rFonts w:eastAsia="Times New Roman"/>
          <w:szCs w:val="24"/>
        </w:rPr>
        <w:t xml:space="preserve">κύκλου αναφορών και ερωτήσεων </w:t>
      </w:r>
      <w:r>
        <w:rPr>
          <w:rFonts w:eastAsia="Times New Roman"/>
          <w:szCs w:val="24"/>
        </w:rPr>
        <w:t>του Βουλευτή Ηρακλείου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Βασιλείου </w:t>
      </w:r>
      <w:proofErr w:type="spellStart"/>
      <w:r>
        <w:rPr>
          <w:rFonts w:eastAsia="Times New Roman"/>
          <w:szCs w:val="24"/>
        </w:rPr>
        <w:t>Κεγκέρογλου</w:t>
      </w:r>
      <w:proofErr w:type="spellEnd"/>
      <w:r>
        <w:rPr>
          <w:rFonts w:eastAsia="Times New Roman"/>
          <w:szCs w:val="24"/>
        </w:rPr>
        <w:t xml:space="preserve"> προς την Υπουργό Εργασίας, Κοινωνικής Ασφάλισης και Κοινωνικής Αλληλεγγύης, με θέμα: «Να απεγκλωβιστούν χιλιάδες υπό συνταξιοδότηση συ</w:t>
      </w:r>
      <w:r>
        <w:rPr>
          <w:rFonts w:eastAsia="Times New Roman"/>
          <w:szCs w:val="24"/>
        </w:rPr>
        <w:t>μπολίτες μας, ασφαλισμένοι του ΟΑΕΕ και του ΟΓΑ, οι οποίοι σήμερα είναι χωρίς εισόδημα και χωρίς σύνταξη».</w:t>
      </w:r>
    </w:p>
    <w:p w14:paraId="110FEF05" w14:textId="77777777" w:rsidR="002E41A8" w:rsidRDefault="00A20863">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έχετε τον λόγο για δύο λεπτά.</w:t>
      </w:r>
    </w:p>
    <w:p w14:paraId="110FEF06" w14:textId="77777777" w:rsidR="002E41A8" w:rsidRDefault="00A20863">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w:t>
      </w:r>
    </w:p>
    <w:p w14:paraId="110FEF07" w14:textId="77777777" w:rsidR="002E41A8" w:rsidRDefault="00A20863">
      <w:pPr>
        <w:spacing w:line="600" w:lineRule="auto"/>
        <w:ind w:firstLine="720"/>
        <w:jc w:val="both"/>
        <w:rPr>
          <w:rFonts w:eastAsia="Times New Roman"/>
          <w:szCs w:val="24"/>
        </w:rPr>
      </w:pPr>
      <w:r>
        <w:rPr>
          <w:rFonts w:eastAsia="Times New Roman"/>
          <w:szCs w:val="24"/>
        </w:rPr>
        <w:t>Επαναφέρω μέσω του κοινοβουλευτικού ελέγχου ένα θέμα</w:t>
      </w:r>
      <w:r>
        <w:rPr>
          <w:rFonts w:eastAsia="Times New Roman"/>
          <w:szCs w:val="24"/>
        </w:rPr>
        <w:t xml:space="preserve"> σοβαρό για πολλές εκατοντάδες χιλιάδες συμπολίτες μας, που αφορά την αδυναμία συνταξιοδότησής τους, λόγω ληξιπρόθεσμων οφειλών που υπερβαίνουν κάποια όρια και</w:t>
      </w:r>
      <w:r>
        <w:rPr>
          <w:rFonts w:eastAsia="Times New Roman"/>
          <w:szCs w:val="24"/>
        </w:rPr>
        <w:t>,</w:t>
      </w:r>
      <w:r>
        <w:rPr>
          <w:rFonts w:eastAsia="Times New Roman"/>
          <w:szCs w:val="24"/>
        </w:rPr>
        <w:t xml:space="preserve"> βεβαίως, λόγω της αδυναμίας καταβολής από την πλευρά τους αυτών των ποσών. Έχει συζητηθεί ξανά </w:t>
      </w:r>
      <w:r>
        <w:rPr>
          <w:rFonts w:eastAsia="Times New Roman"/>
          <w:szCs w:val="24"/>
        </w:rPr>
        <w:t>η ερώτηση και αφορά ασφαλισμένους του πρώην ΟΑΕΕ, μη μισθωτούς δηλαδή του ΕΦΚΑ και αγρότες.</w:t>
      </w:r>
    </w:p>
    <w:p w14:paraId="110FEF08" w14:textId="77777777" w:rsidR="002E41A8" w:rsidRDefault="00A20863">
      <w:pPr>
        <w:spacing w:line="600" w:lineRule="auto"/>
        <w:ind w:firstLine="720"/>
        <w:jc w:val="both"/>
        <w:rPr>
          <w:rFonts w:eastAsia="Times New Roman"/>
          <w:szCs w:val="24"/>
        </w:rPr>
      </w:pPr>
      <w:r>
        <w:rPr>
          <w:rFonts w:eastAsia="Times New Roman"/>
          <w:szCs w:val="24"/>
        </w:rPr>
        <w:lastRenderedPageBreak/>
        <w:t>Επειδή ο Υπουργός σε προηγούμενη συζήτηση μάς είπε ότι δεν είναι μεγάλος ο αριθμός αυτών των ανθρώπων -τουλάχιστον έτσι το εκλάβαμε-</w:t>
      </w:r>
      <w:r>
        <w:rPr>
          <w:rFonts w:eastAsia="Times New Roman"/>
          <w:szCs w:val="24"/>
        </w:rPr>
        <w:t xml:space="preserve"> δεν έχει προχωρήσει σε λύση οριστική και δίκαιη. Βεβαίως έχει εκδώσει μια εγκύκλιο</w:t>
      </w:r>
      <w:r>
        <w:rPr>
          <w:rFonts w:eastAsia="Times New Roman"/>
          <w:szCs w:val="24"/>
        </w:rPr>
        <w:t>,</w:t>
      </w:r>
      <w:r>
        <w:rPr>
          <w:rFonts w:eastAsia="Times New Roman"/>
          <w:szCs w:val="24"/>
        </w:rPr>
        <w:t xml:space="preserve"> που δίνει τη δυνατότητα σε κάποιους απ’ αυτούς που έχουν τις προϋποθέσεις να πάρουν την </w:t>
      </w:r>
      <w:proofErr w:type="spellStart"/>
      <w:r>
        <w:rPr>
          <w:rFonts w:eastAsia="Times New Roman"/>
          <w:szCs w:val="24"/>
        </w:rPr>
        <w:t>προνοιακή</w:t>
      </w:r>
      <w:proofErr w:type="spellEnd"/>
      <w:r>
        <w:rPr>
          <w:rFonts w:eastAsia="Times New Roman"/>
          <w:szCs w:val="24"/>
        </w:rPr>
        <w:t xml:space="preserve"> σύνταξη, το </w:t>
      </w:r>
      <w:proofErr w:type="spellStart"/>
      <w:r>
        <w:rPr>
          <w:rFonts w:eastAsia="Times New Roman"/>
          <w:szCs w:val="24"/>
        </w:rPr>
        <w:t>προνοιακό</w:t>
      </w:r>
      <w:proofErr w:type="spellEnd"/>
      <w:r>
        <w:rPr>
          <w:rFonts w:eastAsia="Times New Roman"/>
          <w:szCs w:val="24"/>
        </w:rPr>
        <w:t xml:space="preserve"> επίδομα. Όμως το επίσημο κοινωνικοασφαλιστικό σύστη</w:t>
      </w:r>
      <w:r>
        <w:rPr>
          <w:rFonts w:eastAsia="Times New Roman"/>
          <w:szCs w:val="24"/>
        </w:rPr>
        <w:t>μα της χώρας το οποίο έχει εισπράξει για πολλά χρόνια τις ασφαλιστικές εισφορές αυτών των ασφαλισμένων και που λόγω της αδυναμίας να καταβληθεί για ένα διάστημα το ποσό των οφειλόμενων εισφορών, τους κρατάει στο περιθώριο. Την επαναφέρουμε, μήπως και, αφού</w:t>
      </w:r>
      <w:r>
        <w:rPr>
          <w:rFonts w:eastAsia="Times New Roman"/>
          <w:szCs w:val="24"/>
        </w:rPr>
        <w:t xml:space="preserve"> αφορά λίγους κατά το Υπουργείο, γίνει η ρύθμιση.</w:t>
      </w:r>
    </w:p>
    <w:p w14:paraId="110FEF09" w14:textId="77777777" w:rsidR="002E41A8" w:rsidRDefault="00A20863">
      <w:pPr>
        <w:spacing w:line="600" w:lineRule="auto"/>
        <w:ind w:firstLine="720"/>
        <w:jc w:val="both"/>
        <w:rPr>
          <w:rFonts w:eastAsia="Times New Roman"/>
          <w:szCs w:val="24"/>
        </w:rPr>
      </w:pPr>
      <w:r>
        <w:rPr>
          <w:rFonts w:eastAsia="Times New Roman"/>
          <w:szCs w:val="24"/>
        </w:rPr>
        <w:t>Ευχαριστώ.</w:t>
      </w:r>
    </w:p>
    <w:p w14:paraId="110FEF0A" w14:textId="77777777" w:rsidR="002E41A8" w:rsidRDefault="00A20863">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110FEF0B" w14:textId="77777777" w:rsidR="002E41A8" w:rsidRDefault="00A20863">
      <w:pPr>
        <w:spacing w:line="600" w:lineRule="auto"/>
        <w:ind w:firstLine="720"/>
        <w:jc w:val="both"/>
        <w:rPr>
          <w:rFonts w:eastAsia="Times New Roman"/>
          <w:szCs w:val="24"/>
        </w:rPr>
      </w:pPr>
      <w:r>
        <w:rPr>
          <w:rFonts w:eastAsia="Times New Roman"/>
          <w:szCs w:val="24"/>
        </w:rPr>
        <w:t>Ορίστε, κύριε Υφυπουργέ, έχετε τον λόγο.</w:t>
      </w:r>
    </w:p>
    <w:p w14:paraId="110FEF0C" w14:textId="77777777" w:rsidR="002E41A8" w:rsidRDefault="00A20863">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Ευχ</w:t>
      </w:r>
      <w:r>
        <w:rPr>
          <w:rFonts w:eastAsia="Times New Roman"/>
          <w:szCs w:val="24"/>
        </w:rPr>
        <w:t>αριστώ.</w:t>
      </w:r>
    </w:p>
    <w:p w14:paraId="110FEF0D" w14:textId="77777777" w:rsidR="002E41A8" w:rsidRDefault="00A20863">
      <w:pPr>
        <w:spacing w:line="600" w:lineRule="auto"/>
        <w:ind w:firstLine="720"/>
        <w:jc w:val="both"/>
        <w:rPr>
          <w:rFonts w:eastAsia="Times New Roman"/>
          <w:szCs w:val="24"/>
        </w:rPr>
      </w:pPr>
      <w:r>
        <w:rPr>
          <w:rFonts w:eastAsia="Times New Roman"/>
          <w:szCs w:val="24"/>
        </w:rPr>
        <w:t>Έχω απαντήσει δύο φορές στην ίδια ερώτηση. Να επαναλάβω αυτά που τουλάχιστον είχα πει.</w:t>
      </w:r>
    </w:p>
    <w:p w14:paraId="110FEF0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Στο μεταξύ έχει εκδοθεί αυτή η εγκύκλιος που επιλύει ένα σοβαρό πρόβλημα για ανθρώπους οι οποίοι είχαν ανάγκη επιβίωσης και που επειδή όφειλαν δεν μπορούσαν να π</w:t>
      </w:r>
      <w:r>
        <w:rPr>
          <w:rFonts w:eastAsia="Times New Roman" w:cs="Times New Roman"/>
          <w:szCs w:val="24"/>
        </w:rPr>
        <w:t xml:space="preserve">άρουν σύνταξη. Παρ’ όλο που πληρούσαν τις προϋποθέσεις να πάρουν τη σχετική παροχή, δεν την έπαιρναν, διότι από το 2001 υπάρχει σχετική εγκύκλιος της τότε </w:t>
      </w:r>
      <w:r>
        <w:rPr>
          <w:rFonts w:eastAsia="Times New Roman" w:cs="Times New Roman"/>
          <w:szCs w:val="24"/>
        </w:rPr>
        <w:t>κ</w:t>
      </w:r>
      <w:r>
        <w:rPr>
          <w:rFonts w:eastAsia="Times New Roman" w:cs="Times New Roman"/>
          <w:szCs w:val="24"/>
        </w:rPr>
        <w:t>υβέρνησης</w:t>
      </w:r>
      <w:r>
        <w:rPr>
          <w:rFonts w:eastAsia="Times New Roman" w:cs="Times New Roman"/>
          <w:szCs w:val="24"/>
        </w:rPr>
        <w:t>,</w:t>
      </w:r>
      <w:r>
        <w:rPr>
          <w:rFonts w:eastAsia="Times New Roman" w:cs="Times New Roman"/>
          <w:szCs w:val="24"/>
        </w:rPr>
        <w:t xml:space="preserve"> από την οποία προκύπτει ότι όποιος ασφαλισμένος είχε δυνατότητα συνταξιοδότησης</w:t>
      </w:r>
      <w:r>
        <w:rPr>
          <w:rFonts w:eastAsia="Times New Roman" w:cs="Times New Roman"/>
          <w:szCs w:val="24"/>
        </w:rPr>
        <w:t>,</w:t>
      </w:r>
      <w:r>
        <w:rPr>
          <w:rFonts w:eastAsia="Times New Roman" w:cs="Times New Roman"/>
          <w:szCs w:val="24"/>
        </w:rPr>
        <w:t xml:space="preserve"> δεν έπαι</w:t>
      </w:r>
      <w:r>
        <w:rPr>
          <w:rFonts w:eastAsia="Times New Roman" w:cs="Times New Roman"/>
          <w:szCs w:val="24"/>
        </w:rPr>
        <w:t>ρνε αυτή την παροχή που εμείς θεσμοθετήσαμε</w:t>
      </w:r>
      <w:r>
        <w:rPr>
          <w:rFonts w:eastAsia="Times New Roman" w:cs="Times New Roman"/>
          <w:szCs w:val="24"/>
        </w:rPr>
        <w:t>,</w:t>
      </w:r>
      <w:r>
        <w:rPr>
          <w:rFonts w:eastAsia="Times New Roman" w:cs="Times New Roman"/>
          <w:szCs w:val="24"/>
        </w:rPr>
        <w:t xml:space="preserve"> διότι δικαιούταν να πάρει σύνταξη.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τούτοις</w:t>
      </w:r>
      <w:r>
        <w:rPr>
          <w:rFonts w:eastAsia="Times New Roman" w:cs="Times New Roman"/>
          <w:szCs w:val="24"/>
        </w:rPr>
        <w:t xml:space="preserve"> δεν μπορούσε να πάρει τη σύνταξη, αφού όφειλε. Και έτσι λύσαμε αυτό το πρόβλημα γι’ αυτή την κατηγορία των συμπολιτών μας, ώστε να μην υπάρχει κανείς χωρίς προστασία</w:t>
      </w:r>
      <w:r>
        <w:rPr>
          <w:rFonts w:eastAsia="Times New Roman" w:cs="Times New Roman"/>
          <w:szCs w:val="24"/>
        </w:rPr>
        <w:t xml:space="preserve">. </w:t>
      </w:r>
    </w:p>
    <w:p w14:paraId="110FEF0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Άρα το δικαίωμα αυτής της προστασίας -που νομίζω η παροχή η οποία δίνεται είναι στα 360 ευρώ- δεν καλύπτει προφανώς όλες τις ανάγκες κάθε ανθρώπου, δημιουργεί όμως ένα δίχτυ προστασίας γι’ αυτούς τους συμπολίτες </w:t>
      </w:r>
      <w:r>
        <w:rPr>
          <w:rFonts w:eastAsia="Times New Roman" w:cs="Times New Roman"/>
          <w:szCs w:val="24"/>
        </w:rPr>
        <w:t>μας,</w:t>
      </w:r>
      <w:r>
        <w:rPr>
          <w:rFonts w:eastAsia="Times New Roman" w:cs="Times New Roman"/>
          <w:szCs w:val="24"/>
        </w:rPr>
        <w:t xml:space="preserve"> οι οποίοι ήταν εγκαταλελειμμένοι απολύτως στην πλήρη ένδεια και δεν θα μπορούσε να παραμένει ανεκτή αυτή η κατάσταση, τουλάχιστον από την δική μας Κυβέρνηση, γι’ αυτό και το καλύψαμε. </w:t>
      </w:r>
    </w:p>
    <w:p w14:paraId="110FEF10"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Η δική σας πρόταση όμως, κύριε </w:t>
      </w:r>
      <w:proofErr w:type="spellStart"/>
      <w:r>
        <w:rPr>
          <w:rFonts w:eastAsia="Times New Roman" w:cs="Times New Roman"/>
          <w:szCs w:val="24"/>
        </w:rPr>
        <w:t>Κεγκέρογλου</w:t>
      </w:r>
      <w:proofErr w:type="spellEnd"/>
      <w:r>
        <w:rPr>
          <w:rFonts w:eastAsia="Times New Roman" w:cs="Times New Roman"/>
          <w:szCs w:val="24"/>
        </w:rPr>
        <w:t>, αναφέρεται σε θέματα</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τα οποία με έναν συστηματικό τρόπο μπορεί να προκαλέσει σοβαρά ζητήματα στην κοινωνική ασφάλιση. Αν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πάμε την οφειλή στα ύψη, που </w:t>
      </w:r>
      <w:r>
        <w:rPr>
          <w:rFonts w:eastAsia="Times New Roman" w:cs="Times New Roman"/>
          <w:szCs w:val="24"/>
        </w:rPr>
        <w:lastRenderedPageBreak/>
        <w:t>λέτε, στις 50.000 για τους ελεύθερους επαγγελματίες, δεν θα χρειάζεται να πληρώνουν τα 2/3 των εισφορών. Θα παίρνουν σ</w:t>
      </w:r>
      <w:r>
        <w:rPr>
          <w:rFonts w:eastAsia="Times New Roman" w:cs="Times New Roman"/>
          <w:szCs w:val="24"/>
        </w:rPr>
        <w:t>ύνταξη, διότι με τα δεκαπέντε χρόνια που απαιτούνται ως ελάχιστα, η κατώτατη εισφορά -που προτείνετε να καλύπτεται με τις 50.000- αφορά διάρκεια έντεκα ετών. Δηλαδή θα μείνει ένα μικρό διάστημα των τεσσάρων ετών να πληρώσουν για να πάρουν σύνταξη που θα ξε</w:t>
      </w:r>
      <w:r>
        <w:rPr>
          <w:rFonts w:eastAsia="Times New Roman" w:cs="Times New Roman"/>
          <w:szCs w:val="24"/>
        </w:rPr>
        <w:t>πληρώνει την οφειλή.</w:t>
      </w:r>
    </w:p>
    <w:p w14:paraId="110FEF11"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Το ίδιο ισχύει και για τους αγρότες. Τα 2/3 της ασφαλιστικής ζωής μπορούν να τα χρωστούν, αν πάμε στις 10.000. Θα τα χρωστούν, θα παίρνουν σύνταξη με την δεκαπενταετία. Αντιλαμβάνεστε ότι κάτι τέτοιο δημιουργεί ένα σοβαρό ρήγμα -και αυ</w:t>
      </w:r>
      <w:r>
        <w:rPr>
          <w:rFonts w:eastAsia="Times New Roman" w:cs="Times New Roman"/>
          <w:szCs w:val="24"/>
        </w:rPr>
        <w:t>τό σας το είχα πει και πριν- στη θεμελιώδη αρχή του Συντάγματος ότι η κοινωνική ασφάλιση είναι υποχρεωτική, καθολική και αναδιανεμητική. Και με αυτή την έννοια οι σκέψεις σας αυτές δεν μπορούν να γίνουν δεκτές.</w:t>
      </w:r>
    </w:p>
    <w:p w14:paraId="110FEF1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Σας ευχαριστώ.</w:t>
      </w:r>
    </w:p>
    <w:p w14:paraId="110FEF13" w14:textId="77777777" w:rsidR="002E41A8" w:rsidRDefault="00A20863">
      <w:pPr>
        <w:spacing w:line="600" w:lineRule="auto"/>
        <w:ind w:firstLine="720"/>
        <w:jc w:val="both"/>
        <w:rPr>
          <w:rFonts w:eastAsia="Times New Roman" w:cs="Times New Roman"/>
          <w:szCs w:val="24"/>
        </w:rPr>
      </w:pPr>
      <w:r w:rsidRPr="00EE4DED">
        <w:rPr>
          <w:rFonts w:eastAsia="Times New Roman" w:cs="Times New Roman"/>
          <w:b/>
          <w:szCs w:val="24"/>
        </w:rPr>
        <w:t>ΠΡΟΕΔΡΕΥΩΝ (Γεώργιος Βαρεμένος</w:t>
      </w:r>
      <w:r w:rsidRPr="00EE4DED">
        <w:rPr>
          <w:rFonts w:eastAsia="Times New Roman" w:cs="Times New Roman"/>
          <w:b/>
          <w:szCs w:val="24"/>
        </w:rPr>
        <w:t>):</w:t>
      </w:r>
      <w:r>
        <w:rPr>
          <w:rFonts w:eastAsia="Times New Roman" w:cs="Times New Roman"/>
          <w:szCs w:val="24"/>
        </w:rPr>
        <w:t xml:space="preserve"> </w:t>
      </w:r>
      <w:r w:rsidRPr="00E87716">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w:t>
      </w:r>
      <w:r w:rsidRPr="00E87716">
        <w:rPr>
          <w:rFonts w:eastAsia="Times New Roman" w:cs="Times New Roman"/>
        </w:rPr>
        <w:lastRenderedPageBreak/>
        <w:t>εκπαιδευτικό πρόγραμμα «Εργαστήρι Δημοκρατίας» που οργανώνει το Ίδρυμα της Βουλής, δεκαενν</w:t>
      </w:r>
      <w:r w:rsidRPr="00E87716">
        <w:rPr>
          <w:rFonts w:eastAsia="Times New Roman" w:cs="Times New Roman"/>
        </w:rPr>
        <w:t>έα μα</w:t>
      </w:r>
      <w:r>
        <w:rPr>
          <w:rFonts w:eastAsia="Times New Roman" w:cs="Times New Roman"/>
        </w:rPr>
        <w:t xml:space="preserve">θήτριες και μαθητές </w:t>
      </w:r>
      <w:r w:rsidRPr="00E87716">
        <w:rPr>
          <w:rFonts w:eastAsia="Times New Roman" w:cs="Times New Roman"/>
        </w:rPr>
        <w:t xml:space="preserve">και </w:t>
      </w:r>
      <w:r>
        <w:rPr>
          <w:rFonts w:eastAsia="Times New Roman" w:cs="Times New Roman"/>
        </w:rPr>
        <w:t>δύο εκπαιδευτικοί</w:t>
      </w:r>
      <w:r w:rsidRPr="00E87716">
        <w:rPr>
          <w:rFonts w:eastAsia="Times New Roman" w:cs="Times New Roman"/>
        </w:rPr>
        <w:t xml:space="preserve"> συνοδ</w:t>
      </w:r>
      <w:r>
        <w:rPr>
          <w:rFonts w:eastAsia="Times New Roman" w:cs="Times New Roman"/>
        </w:rPr>
        <w:t>οί από το 4</w:t>
      </w:r>
      <w:r w:rsidRPr="00E87716">
        <w:rPr>
          <w:rFonts w:eastAsia="Times New Roman" w:cs="Times New Roman"/>
          <w:vertAlign w:val="superscript"/>
        </w:rPr>
        <w:t>ο</w:t>
      </w:r>
      <w:r w:rsidRPr="00E87716">
        <w:rPr>
          <w:rFonts w:eastAsia="Times New Roman" w:cs="Times New Roman"/>
        </w:rPr>
        <w:t xml:space="preserve"> Δημοτικό Σχολείο </w:t>
      </w:r>
      <w:r>
        <w:rPr>
          <w:rFonts w:eastAsia="Times New Roman" w:cs="Times New Roman"/>
        </w:rPr>
        <w:t>Αγίου Δημητρίου</w:t>
      </w:r>
      <w:r w:rsidRPr="00E87716">
        <w:rPr>
          <w:rFonts w:eastAsia="Times New Roman" w:cs="Times New Roman"/>
        </w:rPr>
        <w:t xml:space="preserve">. </w:t>
      </w:r>
    </w:p>
    <w:p w14:paraId="110FEF14" w14:textId="77777777" w:rsidR="002E41A8" w:rsidRDefault="00A20863">
      <w:pPr>
        <w:spacing w:line="600" w:lineRule="auto"/>
        <w:ind w:left="720"/>
        <w:jc w:val="both"/>
        <w:rPr>
          <w:rFonts w:eastAsia="Times New Roman" w:cs="Times New Roman"/>
        </w:rPr>
      </w:pPr>
      <w:r>
        <w:rPr>
          <w:rFonts w:eastAsia="Times New Roman" w:cs="Times New Roman"/>
        </w:rPr>
        <w:t>Η Βουλή τούς</w:t>
      </w:r>
      <w:r w:rsidRPr="00291262">
        <w:rPr>
          <w:rFonts w:eastAsia="Times New Roman" w:cs="Times New Roman"/>
        </w:rPr>
        <w:t xml:space="preserve"> καλωσορίζει. </w:t>
      </w:r>
    </w:p>
    <w:p w14:paraId="110FEF15" w14:textId="77777777" w:rsidR="002E41A8" w:rsidRDefault="00A20863">
      <w:pPr>
        <w:spacing w:line="600" w:lineRule="auto"/>
        <w:ind w:firstLine="709"/>
        <w:jc w:val="center"/>
        <w:rPr>
          <w:rFonts w:eastAsia="Times New Roman" w:cs="Times New Roman"/>
        </w:rPr>
      </w:pPr>
      <w:r>
        <w:rPr>
          <w:rFonts w:eastAsia="Times New Roman" w:cs="Times New Roman"/>
        </w:rPr>
        <w:t xml:space="preserve">(Χειροκροτήματα απ’ </w:t>
      </w:r>
      <w:r w:rsidRPr="00291262">
        <w:rPr>
          <w:rFonts w:eastAsia="Times New Roman" w:cs="Times New Roman"/>
        </w:rPr>
        <w:t>όλες τις πτέρυγες της Βουλής)</w:t>
      </w:r>
    </w:p>
    <w:p w14:paraId="110FEF16"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110FEF17" w14:textId="77777777" w:rsidR="002E41A8" w:rsidRDefault="00A20863">
      <w:pPr>
        <w:spacing w:line="600" w:lineRule="auto"/>
        <w:ind w:firstLine="720"/>
        <w:jc w:val="both"/>
        <w:rPr>
          <w:rFonts w:eastAsia="Times New Roman" w:cs="Times New Roman"/>
          <w:szCs w:val="24"/>
        </w:rPr>
      </w:pPr>
      <w:r w:rsidRPr="004B0473">
        <w:rPr>
          <w:rFonts w:eastAsia="Times New Roman" w:cs="Times New Roman"/>
          <w:b/>
          <w:szCs w:val="24"/>
        </w:rPr>
        <w:t>ΒΑΣΙΛΕΙΟΣ ΚΕΓΚΕΡΟΓΛΟΥ:</w:t>
      </w:r>
      <w:r>
        <w:rPr>
          <w:rFonts w:eastAsia="Times New Roman" w:cs="Times New Roman"/>
          <w:szCs w:val="24"/>
        </w:rPr>
        <w:t xml:space="preserve"> Μετά την τοποθέτηση τ</w:t>
      </w:r>
      <w:r>
        <w:rPr>
          <w:rFonts w:eastAsia="Times New Roman" w:cs="Times New Roman"/>
          <w:szCs w:val="24"/>
        </w:rPr>
        <w:t>ου Υπουργού δεν νομίζω ότι αναμένουμε δευτερολογία από την πλευρά του, αφού θεωρεί ότι δεν μπορεί να δοθεί λύση.</w:t>
      </w:r>
    </w:p>
    <w:p w14:paraId="110FEF18"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Κοιτάξτε, ένας ασφαλισμένος του ΟΑΕΕ που έχει πληρώσει τριάντα χρόνια και που οφείλει οκτώ ή δέκα χρόνια εισφορές ή και λιγότερο, που είχε τη δ</w:t>
      </w:r>
      <w:r>
        <w:rPr>
          <w:rFonts w:eastAsia="Times New Roman" w:cs="Times New Roman"/>
          <w:szCs w:val="24"/>
        </w:rPr>
        <w:t xml:space="preserve">υνατότητα με τη ρύθμιση που είχαμε κάνει την άνοιξη του 2015 -που την ψήφισαν τα περισσότερα κόμματα της Βουλής- να ρυθμίσει τα οφειλόμενα ποσά, σήμερα δεν μπορεί να το κάνει. Η Κυβέρνηση τον οδηγεί στο </w:t>
      </w:r>
      <w:proofErr w:type="spellStart"/>
      <w:r>
        <w:rPr>
          <w:rFonts w:eastAsia="Times New Roman" w:cs="Times New Roman"/>
          <w:szCs w:val="24"/>
        </w:rPr>
        <w:t>προνοιακό</w:t>
      </w:r>
      <w:proofErr w:type="spellEnd"/>
      <w:r>
        <w:rPr>
          <w:rFonts w:eastAsia="Times New Roman" w:cs="Times New Roman"/>
          <w:szCs w:val="24"/>
        </w:rPr>
        <w:t xml:space="preserve"> επίδομα. Άρα του καταργεί το δικαίωμα για τ</w:t>
      </w:r>
      <w:r>
        <w:rPr>
          <w:rFonts w:eastAsia="Times New Roman" w:cs="Times New Roman"/>
          <w:szCs w:val="24"/>
        </w:rPr>
        <w:t xml:space="preserve">α τριάντα χρόνια που έχει καταβάλει τις ασφαλιστικές εισφορές και που αντιστοιχούν προφανώς σε πολύ μεγαλύτερο ποσό από ό,τι το </w:t>
      </w:r>
      <w:proofErr w:type="spellStart"/>
      <w:r>
        <w:rPr>
          <w:rFonts w:eastAsia="Times New Roman" w:cs="Times New Roman"/>
          <w:szCs w:val="24"/>
        </w:rPr>
        <w:t>προνοιακό</w:t>
      </w:r>
      <w:proofErr w:type="spellEnd"/>
      <w:r>
        <w:rPr>
          <w:rFonts w:eastAsia="Times New Roman" w:cs="Times New Roman"/>
          <w:szCs w:val="24"/>
        </w:rPr>
        <w:t xml:space="preserve"> επίδομα.</w:t>
      </w:r>
    </w:p>
    <w:p w14:paraId="110FEF1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Θεωρώ ότι είναι εντελώς λάθος η αντίληψη του Υπουργού</w:t>
      </w:r>
      <w:r>
        <w:rPr>
          <w:rFonts w:eastAsia="Times New Roman" w:cs="Times New Roman"/>
          <w:szCs w:val="24"/>
        </w:rPr>
        <w:t>,</w:t>
      </w:r>
      <w:r>
        <w:rPr>
          <w:rFonts w:eastAsia="Times New Roman" w:cs="Times New Roman"/>
          <w:szCs w:val="24"/>
        </w:rPr>
        <w:t xml:space="preserve"> να αρνείται να δώσει λύση για τις υφιστάμενες οφειλές.</w:t>
      </w:r>
      <w:r>
        <w:rPr>
          <w:rFonts w:eastAsia="Times New Roman" w:cs="Times New Roman"/>
          <w:szCs w:val="24"/>
        </w:rPr>
        <w:t xml:space="preserve"> Δεν μιλάμε για μια ρύθμιση η οποία θα ισχύει στο διηνεκές, αλλά για μια ρύθμιση που θα συμπεριλάβει τις οφειλές που δημιουργήθηκαν μέχρι τώρα. Θέλετε μέχρι 20 Αυγούστου, κύριε Πετρόπουλε; Βάλτε μέχρι 20 Αυγούστου. Τις οφειλές που δημιουργήθηκαν στην κρίση</w:t>
      </w:r>
      <w:r>
        <w:rPr>
          <w:rFonts w:eastAsia="Times New Roman" w:cs="Times New Roman"/>
          <w:szCs w:val="24"/>
        </w:rPr>
        <w:t xml:space="preserve">. Βάλτε τις όμως. Οκτώ χρόνια, επτά, εννέα, όσα είναι αυτά. </w:t>
      </w:r>
    </w:p>
    <w:p w14:paraId="110FEF1A" w14:textId="77777777" w:rsidR="002E41A8" w:rsidRDefault="00A20863">
      <w:pPr>
        <w:spacing w:line="600" w:lineRule="auto"/>
        <w:ind w:firstLine="720"/>
        <w:contextualSpacing/>
        <w:jc w:val="both"/>
        <w:rPr>
          <w:rFonts w:eastAsia="Times New Roman"/>
          <w:szCs w:val="24"/>
        </w:rPr>
      </w:pPr>
      <w:r>
        <w:rPr>
          <w:rFonts w:eastAsia="Times New Roman"/>
          <w:szCs w:val="24"/>
        </w:rPr>
        <w:t xml:space="preserve">Αν είχατε πάρει μια απόφαση ότι σ’ αυτούς τους ανθρώπους δίνετε την εθνική σύνταξη που δικαιούνται, τα 384 ευρώ ή τα 346 γι’ αυτούς που έχουν πολύ λιγότερα χρόνια, τότε θα είχε μια λογική και εν </w:t>
      </w:r>
      <w:r>
        <w:rPr>
          <w:rFonts w:eastAsia="Times New Roman"/>
          <w:szCs w:val="24"/>
        </w:rPr>
        <w:t xml:space="preserve">αναμονή της δυνατότητας ρύθμισης ή πληρωμής από την πλευρά τους να προστεθεί και το αναλογικό ποσό. Αυτό θα το δεχόμουν ως ένα πρώτο βήμα, αλλά να τους μεταφέρετε από το κοινωνικοασφαλιστικό σύστημα που είναι καθολικό και όλα αυτά που είπατε, στο </w:t>
      </w:r>
      <w:proofErr w:type="spellStart"/>
      <w:r>
        <w:rPr>
          <w:rFonts w:eastAsia="Times New Roman"/>
          <w:szCs w:val="24"/>
        </w:rPr>
        <w:t>προνοιακό</w:t>
      </w:r>
      <w:proofErr w:type="spellEnd"/>
      <w:r>
        <w:rPr>
          <w:rFonts w:eastAsia="Times New Roman"/>
          <w:szCs w:val="24"/>
        </w:rPr>
        <w:t xml:space="preserve">; Αυτό είναι απαράδεκτο. Η </w:t>
      </w:r>
      <w:proofErr w:type="spellStart"/>
      <w:r>
        <w:rPr>
          <w:rFonts w:eastAsia="Times New Roman"/>
          <w:szCs w:val="24"/>
        </w:rPr>
        <w:t>προνοιακή</w:t>
      </w:r>
      <w:proofErr w:type="spellEnd"/>
      <w:r>
        <w:rPr>
          <w:rFonts w:eastAsia="Times New Roman"/>
          <w:szCs w:val="24"/>
        </w:rPr>
        <w:t xml:space="preserve"> σύνταξη έχει βγει γι’ αυτούς που δεν έχουν τις προϋποθέσεις, γι’ αυτούς που δεν δικαιούνται σύνταξη. Όμως οι άνθρωποι αυτοί δικαιούνται σύνταξη και αυτό είναι το απαράβατο. Έχετε φτάσει στα όρια</w:t>
      </w:r>
      <w:r>
        <w:rPr>
          <w:rFonts w:eastAsia="Times New Roman"/>
          <w:szCs w:val="24"/>
        </w:rPr>
        <w:t>,</w:t>
      </w:r>
      <w:r>
        <w:rPr>
          <w:rFonts w:eastAsia="Times New Roman"/>
          <w:szCs w:val="24"/>
        </w:rPr>
        <w:t xml:space="preserve"> να υιοθετείτε την ατζέν</w:t>
      </w:r>
      <w:r>
        <w:rPr>
          <w:rFonts w:eastAsia="Times New Roman"/>
          <w:szCs w:val="24"/>
        </w:rPr>
        <w:t xml:space="preserve">τα </w:t>
      </w:r>
      <w:proofErr w:type="spellStart"/>
      <w:r>
        <w:rPr>
          <w:rFonts w:eastAsia="Times New Roman"/>
          <w:szCs w:val="24"/>
        </w:rPr>
        <w:t>Τζήμερου</w:t>
      </w:r>
      <w:proofErr w:type="spellEnd"/>
      <w:r>
        <w:rPr>
          <w:rFonts w:eastAsia="Times New Roman"/>
          <w:szCs w:val="24"/>
        </w:rPr>
        <w:t xml:space="preserve"> για το ασφαλιστικό σύστημα. </w:t>
      </w:r>
    </w:p>
    <w:p w14:paraId="110FEF1B" w14:textId="77777777" w:rsidR="002E41A8" w:rsidRDefault="00A20863">
      <w:pPr>
        <w:spacing w:line="600" w:lineRule="auto"/>
        <w:ind w:firstLine="720"/>
        <w:contextualSpacing/>
        <w:jc w:val="both"/>
        <w:rPr>
          <w:rFonts w:eastAsia="Times New Roman"/>
          <w:szCs w:val="24"/>
        </w:rPr>
      </w:pPr>
      <w:r>
        <w:rPr>
          <w:rFonts w:eastAsia="Times New Roman"/>
          <w:szCs w:val="24"/>
        </w:rPr>
        <w:lastRenderedPageBreak/>
        <w:t xml:space="preserve">Με τρία χαρακτηριστικά θα σας το πω. Εκτός από την κατάργηση του ΕΚΑΣ, εκτός από τις μειωμένες συντάξεις που εκδίδετε, ενώ πλήρωναν υψηλές ασφαλιστικές εισφορές, μετά τον Μάιο του 2016 με τον νόμο </w:t>
      </w:r>
      <w:proofErr w:type="spellStart"/>
      <w:r>
        <w:rPr>
          <w:rFonts w:eastAsia="Times New Roman"/>
          <w:szCs w:val="24"/>
        </w:rPr>
        <w:t>Κατρούγκαλου</w:t>
      </w:r>
      <w:proofErr w:type="spellEnd"/>
      <w:r>
        <w:rPr>
          <w:rFonts w:eastAsia="Times New Roman"/>
          <w:szCs w:val="24"/>
        </w:rPr>
        <w:t xml:space="preserve"> βγάζε</w:t>
      </w:r>
      <w:r>
        <w:rPr>
          <w:rFonts w:eastAsia="Times New Roman"/>
          <w:szCs w:val="24"/>
        </w:rPr>
        <w:t>τε μειωμένες συντάξεις για τους περισσότερους όχι για όλους. Υπάρχει και μια μικρή κατηγορία, η οποία δεν έχει σημαντικές μειώσεις ή μπορεί να έχει και αυξήσεις. Όμως για την τεράστια πλειοψηφία δίνετε πολύ μειωμένες συντάξεις. Έρχεστε τώρα να προσθέσετε κ</w:t>
      </w:r>
      <w:r>
        <w:rPr>
          <w:rFonts w:eastAsia="Times New Roman"/>
          <w:szCs w:val="24"/>
        </w:rPr>
        <w:t xml:space="preserve">αι την άλλη αντίληψη του </w:t>
      </w:r>
      <w:proofErr w:type="spellStart"/>
      <w:r>
        <w:rPr>
          <w:rFonts w:eastAsia="Times New Roman"/>
          <w:szCs w:val="24"/>
        </w:rPr>
        <w:t>Τζήμερου</w:t>
      </w:r>
      <w:proofErr w:type="spellEnd"/>
      <w:r>
        <w:rPr>
          <w:rFonts w:eastAsia="Times New Roman"/>
          <w:szCs w:val="24"/>
        </w:rPr>
        <w:t xml:space="preserve">, ο οποίος λέει για </w:t>
      </w:r>
      <w:proofErr w:type="spellStart"/>
      <w:r>
        <w:rPr>
          <w:rFonts w:eastAsia="Times New Roman"/>
          <w:szCs w:val="24"/>
        </w:rPr>
        <w:t>προνοιακό</w:t>
      </w:r>
      <w:proofErr w:type="spellEnd"/>
      <w:r>
        <w:rPr>
          <w:rFonts w:eastAsia="Times New Roman"/>
          <w:szCs w:val="24"/>
        </w:rPr>
        <w:t xml:space="preserve"> επίδομα. </w:t>
      </w:r>
    </w:p>
    <w:p w14:paraId="110FEF1C" w14:textId="77777777" w:rsidR="002E41A8" w:rsidRDefault="00A20863">
      <w:pPr>
        <w:spacing w:line="600" w:lineRule="auto"/>
        <w:ind w:firstLine="720"/>
        <w:contextualSpacing/>
        <w:jc w:val="both"/>
        <w:rPr>
          <w:rFonts w:eastAsia="Times New Roman"/>
          <w:szCs w:val="24"/>
        </w:rPr>
      </w:pPr>
      <w:r>
        <w:rPr>
          <w:rFonts w:eastAsia="Times New Roman"/>
          <w:szCs w:val="24"/>
        </w:rPr>
        <w:t xml:space="preserve">Είναι λάθος η αντίληψη στην οποία οδηγείτε. Το ότι χρειάζονται αυτοί οι άνθρωποι έστω τα 450 ή τα 400 ευρώ, αυτό είναι γεγονός, αφού δεν τους δίνετε τη σύνταξή τους. Όχι, όμως, </w:t>
      </w:r>
      <w:proofErr w:type="spellStart"/>
      <w:r>
        <w:rPr>
          <w:rFonts w:eastAsia="Times New Roman"/>
          <w:szCs w:val="24"/>
        </w:rPr>
        <w:t>προνοι</w:t>
      </w:r>
      <w:r>
        <w:rPr>
          <w:rFonts w:eastAsia="Times New Roman"/>
          <w:szCs w:val="24"/>
        </w:rPr>
        <w:t>ακό</w:t>
      </w:r>
      <w:proofErr w:type="spellEnd"/>
      <w:r>
        <w:rPr>
          <w:rFonts w:eastAsia="Times New Roman"/>
          <w:szCs w:val="24"/>
        </w:rPr>
        <w:t xml:space="preserve"> επίδομα. Την εθνική σύνταξη και να τους διευκολύνετε να πληρώσουν τα υπόλοιπα. Μπορείτε να τους διευκολύνετε, όσο λίγοι και αν είναι αυτοί. </w:t>
      </w:r>
    </w:p>
    <w:p w14:paraId="110FEF1D" w14:textId="77777777" w:rsidR="002E41A8" w:rsidRDefault="00A20863">
      <w:pPr>
        <w:spacing w:line="600" w:lineRule="auto"/>
        <w:ind w:firstLine="720"/>
        <w:contextualSpacing/>
        <w:jc w:val="both"/>
        <w:rPr>
          <w:rFonts w:eastAsia="Times New Roman"/>
          <w:szCs w:val="24"/>
        </w:rPr>
      </w:pPr>
      <w:r>
        <w:rPr>
          <w:rFonts w:eastAsia="Times New Roman"/>
          <w:szCs w:val="24"/>
        </w:rPr>
        <w:t>Κάντε τη ρύθμιση. Έχετε κάνει άλλες ρυθμίσεις και ορισμένες τις έχουμε στηρίξει και ψηφίσει. Κάντε και αυτή. Γι</w:t>
      </w:r>
      <w:r>
        <w:rPr>
          <w:rFonts w:eastAsia="Times New Roman"/>
          <w:szCs w:val="24"/>
        </w:rPr>
        <w:t xml:space="preserve">ατί αρνείστε να το κάνετε; Είναι –λέει- μικρός ο αριθμός. Όχι δεν είναι μικρός ο αριθμός. Μεγάλος είναι ο αριθμός. Δεν είναι μόνο αυτοί που έχουν προσφύγει ή προσφεύγουν για να πάρουν το επίδομα αλληλεγγύης ή την </w:t>
      </w:r>
      <w:proofErr w:type="spellStart"/>
      <w:r>
        <w:rPr>
          <w:rFonts w:eastAsia="Times New Roman"/>
          <w:szCs w:val="24"/>
        </w:rPr>
        <w:t>προνοιακή</w:t>
      </w:r>
      <w:proofErr w:type="spellEnd"/>
      <w:r>
        <w:rPr>
          <w:rFonts w:eastAsia="Times New Roman"/>
          <w:szCs w:val="24"/>
        </w:rPr>
        <w:t xml:space="preserve"> σύνταξη. Είναι πολύς περισσότερος</w:t>
      </w:r>
      <w:r>
        <w:rPr>
          <w:rFonts w:eastAsia="Times New Roman"/>
          <w:szCs w:val="24"/>
        </w:rPr>
        <w:t xml:space="preserve"> κόσμος και ειδικά του ΟΑΕΕ και αγρότες</w:t>
      </w:r>
      <w:r>
        <w:rPr>
          <w:rFonts w:eastAsia="Times New Roman"/>
          <w:szCs w:val="24"/>
        </w:rPr>
        <w:t>,</w:t>
      </w:r>
      <w:r>
        <w:rPr>
          <w:rFonts w:eastAsia="Times New Roman"/>
          <w:szCs w:val="24"/>
        </w:rPr>
        <w:t xml:space="preserve"> βεβαίως, αλλά και του </w:t>
      </w:r>
      <w:r>
        <w:rPr>
          <w:rFonts w:eastAsia="Times New Roman"/>
          <w:szCs w:val="24"/>
        </w:rPr>
        <w:lastRenderedPageBreak/>
        <w:t>ΟΑΕΕ. Όχι για μελλοντικές ληξιπρόθεσμες οφειλές. Βάλτε μέχρι 20 Αυγούστου, βάλτε μέχρι σήμερα, βάλτε μέχρι την ημέρα κατάθεσης της ρύθμισης</w:t>
      </w:r>
      <w:r>
        <w:rPr>
          <w:rFonts w:eastAsia="Times New Roman"/>
          <w:szCs w:val="24"/>
        </w:rPr>
        <w:t>,</w:t>
      </w:r>
      <w:r>
        <w:rPr>
          <w:rFonts w:eastAsia="Times New Roman"/>
          <w:szCs w:val="24"/>
        </w:rPr>
        <w:t xml:space="preserve"> για να μη δημιουργηθεί περαιτέρω πρόβλημα. Αυτό σας ζητάμε. Νομίζω ότι πρέπει να το κάνετε και να δώσετε τη δυνατότητα και του </w:t>
      </w:r>
      <w:proofErr w:type="spellStart"/>
      <w:r>
        <w:rPr>
          <w:rFonts w:eastAsia="Times New Roman"/>
          <w:szCs w:val="24"/>
        </w:rPr>
        <w:t>επανυπολογισμού</w:t>
      </w:r>
      <w:proofErr w:type="spellEnd"/>
      <w:r>
        <w:rPr>
          <w:rFonts w:eastAsia="Times New Roman"/>
          <w:szCs w:val="24"/>
        </w:rPr>
        <w:t>, όπως κάποια μέρα ανακοίνωσε το Υπουργείο, εάν αυτό είναι χαμηλότερο, να το ζητήσουν. Αν δεν είναι χαμηλότερο, ν</w:t>
      </w:r>
      <w:r>
        <w:rPr>
          <w:rFonts w:eastAsia="Times New Roman"/>
          <w:szCs w:val="24"/>
        </w:rPr>
        <w:t>α μείνει η οφειλή ως έχει, αλλά βεβαίως και να τους δώσετε τη δυνατότητα να πάρουν τη σύνταξη με βάση τις πληρωμένες οφειλές, τις πληρωμένες ασφαλιστικές εισφορές, να «παγώσει» η οφειλή και όταν υπάρξει η δυνατότητα ρύθμισής της, να πάρουν και αυτό το πρόσ</w:t>
      </w:r>
      <w:r>
        <w:rPr>
          <w:rFonts w:eastAsia="Times New Roman"/>
          <w:szCs w:val="24"/>
        </w:rPr>
        <w:t xml:space="preserve">θετο κομμάτι της σύνταξης. </w:t>
      </w:r>
    </w:p>
    <w:p w14:paraId="110FEF1E" w14:textId="77777777" w:rsidR="002E41A8" w:rsidRDefault="00A20863">
      <w:pPr>
        <w:spacing w:line="600" w:lineRule="auto"/>
        <w:ind w:firstLine="720"/>
        <w:contextualSpacing/>
        <w:jc w:val="both"/>
        <w:rPr>
          <w:rFonts w:eastAsia="Times New Roman"/>
          <w:szCs w:val="24"/>
        </w:rPr>
      </w:pPr>
      <w:r>
        <w:rPr>
          <w:rFonts w:eastAsia="Times New Roman"/>
          <w:szCs w:val="24"/>
        </w:rPr>
        <w:t>Τρεις εναλλακτικές προτάσεις σάς έχουμε καταθέσει. Σας το καταθέτω με την πρόταση νόμου που είναι πλέον στη Βουλή για επεξεργασία. Θα καταθέσω στα Πρακτικά αυτές τις δύο συγκεκριμένες προτάσεις για ασφαλισμένους του πρώην ΟΑΕΕ κ</w:t>
      </w:r>
      <w:r>
        <w:rPr>
          <w:rFonts w:eastAsia="Times New Roman"/>
          <w:szCs w:val="24"/>
        </w:rPr>
        <w:t>αι του ΟΓΑ, για να δείτε ότι υπάρχει μια επεξεργασμένη πρόταση, την οποία σας ζητούμε να εξετάσετε και να υιοθετήσετε.</w:t>
      </w:r>
    </w:p>
    <w:p w14:paraId="110FEF1F" w14:textId="77777777" w:rsidR="002E41A8" w:rsidRDefault="00A20863">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Κεγκέρογλου</w:t>
      </w:r>
      <w:proofErr w:type="spellEnd"/>
      <w:r>
        <w:rPr>
          <w:rFonts w:eastAsia="Times New Roman"/>
          <w:szCs w:val="24"/>
        </w:rPr>
        <w:t xml:space="preserve"> καταθέτει για τα Πρακτικά το προαναφερθέν έγγραφο, το οποίο βρίσκεται στο αρχείο το</w:t>
      </w:r>
      <w:r>
        <w:rPr>
          <w:rFonts w:eastAsia="Times New Roman"/>
          <w:szCs w:val="24"/>
        </w:rPr>
        <w:t>υ Τμήματος Γραμματείας της Διεύθυνσης Στενογραφίας και Πρακτικών της Βουλής)</w:t>
      </w:r>
    </w:p>
    <w:p w14:paraId="110FEF20" w14:textId="77777777" w:rsidR="002E41A8" w:rsidRDefault="00A20863">
      <w:pPr>
        <w:spacing w:line="600" w:lineRule="auto"/>
        <w:ind w:firstLine="720"/>
        <w:contextualSpacing/>
        <w:jc w:val="both"/>
        <w:rPr>
          <w:rFonts w:eastAsia="Times New Roman"/>
          <w:szCs w:val="24"/>
        </w:rPr>
      </w:pPr>
      <w:r w:rsidRPr="00327A6C">
        <w:rPr>
          <w:rFonts w:eastAsia="Times New Roman"/>
          <w:b/>
          <w:szCs w:val="24"/>
        </w:rPr>
        <w:lastRenderedPageBreak/>
        <w:t>ΠΡΟΕΔΡΕΥΩΝ (Γεώργιος Βαρεμένος):</w:t>
      </w:r>
      <w:r>
        <w:rPr>
          <w:rFonts w:eastAsia="Times New Roman"/>
          <w:szCs w:val="24"/>
        </w:rPr>
        <w:t xml:space="preserve"> Κύριε Υπουργέ, έχετε τον λόγο.</w:t>
      </w:r>
    </w:p>
    <w:p w14:paraId="110FEF21" w14:textId="77777777" w:rsidR="002E41A8" w:rsidRDefault="00A20863">
      <w:pPr>
        <w:spacing w:line="600" w:lineRule="auto"/>
        <w:ind w:firstLine="720"/>
        <w:contextualSpacing/>
        <w:jc w:val="both"/>
        <w:rPr>
          <w:rFonts w:eastAsia="Times New Roman"/>
          <w:szCs w:val="24"/>
        </w:rPr>
      </w:pPr>
      <w:r w:rsidRPr="00327A6C">
        <w:rPr>
          <w:rFonts w:eastAsia="Times New Roman"/>
          <w:b/>
          <w:szCs w:val="24"/>
        </w:rPr>
        <w:t>ΑΝΑΣΤΑΣΙΟΣ ΠΕΤΡΟΠΟΥΛΟΣ (Υφυπουργός Εργασίας, Κοινωνικής</w:t>
      </w:r>
      <w:r>
        <w:rPr>
          <w:rFonts w:eastAsia="Times New Roman"/>
          <w:szCs w:val="24"/>
        </w:rPr>
        <w:t xml:space="preserve"> </w:t>
      </w:r>
      <w:r w:rsidRPr="00327A6C">
        <w:rPr>
          <w:rFonts w:eastAsia="Times New Roman"/>
          <w:b/>
          <w:szCs w:val="24"/>
        </w:rPr>
        <w:t>Ασφάλισης και Κοινωνικής Αλληλεγγύης):</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αυτές τις εναλλακτικές προτάσεις όταν ήσασταν στην κυβέρνηση, θα μπορούσατε να τις κάνετε εσείς νόμο και να ρυθμίσετε αυτά που λέτε να ρυθμίσουμε εμείς τώρα. Δεν το κάνατε. Αντιθέτως αυτό που συνέβαινε κατά τα χρόνια της διακυβέρνησης Π</w:t>
      </w:r>
      <w:r>
        <w:rPr>
          <w:rFonts w:eastAsia="Times New Roman"/>
          <w:szCs w:val="24"/>
        </w:rPr>
        <w:t>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Νέας Δημοκρατίας</w:t>
      </w:r>
      <w:r>
        <w:rPr>
          <w:rFonts w:eastAsia="Times New Roman"/>
          <w:szCs w:val="24"/>
        </w:rPr>
        <w:t>,</w:t>
      </w:r>
      <w:r>
        <w:rPr>
          <w:rFonts w:eastAsia="Times New Roman"/>
          <w:szCs w:val="24"/>
        </w:rPr>
        <w:t xml:space="preserve"> ήταν ότι έφτασαν οι οφειλέτες στο 97%. Από τα 30 δισεκατομμύρια που οφείλονται στον ΕΦΚΑ, τα 16 δισεκατομμύρια είναι από τον ΟΑΕΕ. Δεν είναι παλιά αυτά. Δημιουργήθηκαν στα χρόνια εκείνα</w:t>
      </w:r>
      <w:r>
        <w:rPr>
          <w:rFonts w:eastAsia="Times New Roman"/>
          <w:szCs w:val="24"/>
        </w:rPr>
        <w:t>,</w:t>
      </w:r>
      <w:r>
        <w:rPr>
          <w:rFonts w:eastAsia="Times New Roman"/>
          <w:szCs w:val="24"/>
        </w:rPr>
        <w:t xml:space="preserve"> κατά τα οποία εσείς μπορούσατε να νομοθετήσε</w:t>
      </w:r>
      <w:r>
        <w:rPr>
          <w:rFonts w:eastAsia="Times New Roman"/>
          <w:szCs w:val="24"/>
        </w:rPr>
        <w:t xml:space="preserve">τε και να κάνετε τις ρυθμίσεις που τώρα προτείνετε. Δεν το κάνατε φυσικά. Προκαλούσατε μια διόγκωση και υπερδιόγκωση οφειλετών. </w:t>
      </w:r>
    </w:p>
    <w:p w14:paraId="110FEF22" w14:textId="77777777" w:rsidR="002E41A8" w:rsidRDefault="00A20863">
      <w:pPr>
        <w:spacing w:line="600" w:lineRule="auto"/>
        <w:ind w:firstLine="720"/>
        <w:contextualSpacing/>
        <w:jc w:val="both"/>
        <w:rPr>
          <w:rFonts w:eastAsia="Times New Roman"/>
          <w:szCs w:val="24"/>
        </w:rPr>
      </w:pPr>
      <w:r>
        <w:rPr>
          <w:rFonts w:eastAsia="Times New Roman"/>
          <w:szCs w:val="24"/>
        </w:rPr>
        <w:t>Εμείς πήραμε μέτρα. Να σας θυμίσω φυσικά ότι με εγκύκλιο του 2001, της τότε κυβέρνησης, αυτοί οι άνθρωποι για τους οποίους τώρα</w:t>
      </w:r>
      <w:r>
        <w:rPr>
          <w:rFonts w:eastAsia="Times New Roman"/>
          <w:szCs w:val="24"/>
        </w:rPr>
        <w:t xml:space="preserve"> εκδηλώνετε τη συμπάθειά σας γιατί πρέπει να παίρνουν και παραπάνω, δεν έπαιρναν τίποτα. Οι ανήμποροι άνθρωποι, με εγκύκλιο δική σας της κυβέρνησής σας, απαγορευόταν να πάρουν κι εμείς έπρεπε τώρα να έλθουμε και να δώσουμε αυτή τη δυνατότητα σ’ αυτούς τους</w:t>
      </w:r>
      <w:r>
        <w:rPr>
          <w:rFonts w:eastAsia="Times New Roman"/>
          <w:szCs w:val="24"/>
        </w:rPr>
        <w:t xml:space="preserve"> ανθρώπους, για τους οποίους μιλάτε με </w:t>
      </w:r>
      <w:r>
        <w:rPr>
          <w:rFonts w:eastAsia="Times New Roman"/>
          <w:szCs w:val="24"/>
        </w:rPr>
        <w:lastRenderedPageBreak/>
        <w:t>τόση συμπάθεια. Επί τόσες εικοσαετίες δεν είχατε κάνει τίποτα κι εμείς το κάναμε. Αυτό κάναμε.</w:t>
      </w:r>
    </w:p>
    <w:p w14:paraId="110FEF23" w14:textId="77777777" w:rsidR="002E41A8" w:rsidRDefault="00A20863">
      <w:pPr>
        <w:tabs>
          <w:tab w:val="center" w:pos="4753"/>
          <w:tab w:val="left" w:pos="6156"/>
        </w:tabs>
        <w:spacing w:line="600" w:lineRule="auto"/>
        <w:ind w:firstLine="720"/>
        <w:jc w:val="both"/>
        <w:rPr>
          <w:rFonts w:eastAsia="Times New Roman"/>
          <w:szCs w:val="24"/>
        </w:rPr>
      </w:pPr>
      <w:r w:rsidRPr="00760FE8">
        <w:rPr>
          <w:rFonts w:eastAsia="Times New Roman"/>
          <w:szCs w:val="24"/>
        </w:rPr>
        <w:t xml:space="preserve">Επομένως </w:t>
      </w:r>
      <w:r>
        <w:rPr>
          <w:rFonts w:eastAsia="Times New Roman"/>
          <w:szCs w:val="24"/>
        </w:rPr>
        <w:t>θα</w:t>
      </w:r>
      <w:r w:rsidRPr="00760FE8">
        <w:rPr>
          <w:rFonts w:eastAsia="Times New Roman"/>
          <w:szCs w:val="24"/>
        </w:rPr>
        <w:t xml:space="preserve"> σας εξηγήσω και </w:t>
      </w:r>
      <w:r>
        <w:rPr>
          <w:rFonts w:eastAsia="Times New Roman"/>
          <w:szCs w:val="24"/>
        </w:rPr>
        <w:t>θα</w:t>
      </w:r>
      <w:r w:rsidRPr="00760FE8">
        <w:rPr>
          <w:rFonts w:eastAsia="Times New Roman"/>
          <w:szCs w:val="24"/>
        </w:rPr>
        <w:t xml:space="preserve"> δώσω ένα στοιχείο, μια και ήρθα να σας απαντήσω για άλλη μία φορά</w:t>
      </w:r>
      <w:r>
        <w:rPr>
          <w:rFonts w:eastAsia="Times New Roman"/>
          <w:szCs w:val="24"/>
        </w:rPr>
        <w:t>: Μ</w:t>
      </w:r>
      <w:r w:rsidRPr="00760FE8">
        <w:rPr>
          <w:rFonts w:eastAsia="Times New Roman"/>
          <w:szCs w:val="24"/>
        </w:rPr>
        <w:t>ε το</w:t>
      </w:r>
      <w:r>
        <w:rPr>
          <w:rFonts w:eastAsia="Times New Roman"/>
          <w:szCs w:val="24"/>
        </w:rPr>
        <w:t>ν</w:t>
      </w:r>
      <w:r w:rsidRPr="00760FE8">
        <w:rPr>
          <w:rFonts w:eastAsia="Times New Roman"/>
          <w:szCs w:val="24"/>
        </w:rPr>
        <w:t xml:space="preserve"> ν</w:t>
      </w:r>
      <w:r>
        <w:rPr>
          <w:rFonts w:eastAsia="Times New Roman"/>
          <w:szCs w:val="24"/>
        </w:rPr>
        <w:t>.</w:t>
      </w:r>
      <w:r w:rsidRPr="00760FE8">
        <w:rPr>
          <w:rFonts w:eastAsia="Times New Roman"/>
          <w:szCs w:val="24"/>
        </w:rPr>
        <w:t>4331</w:t>
      </w:r>
      <w:r>
        <w:rPr>
          <w:rFonts w:eastAsia="Times New Roman"/>
          <w:szCs w:val="24"/>
        </w:rPr>
        <w:t>/20</w:t>
      </w:r>
      <w:r w:rsidRPr="00760FE8">
        <w:rPr>
          <w:rFonts w:eastAsia="Times New Roman"/>
          <w:szCs w:val="24"/>
        </w:rPr>
        <w:t>15 οφειλ</w:t>
      </w:r>
      <w:r w:rsidRPr="00760FE8">
        <w:rPr>
          <w:rFonts w:eastAsia="Times New Roman"/>
          <w:szCs w:val="24"/>
        </w:rPr>
        <w:t>ές που αυξήθηκαν από 20</w:t>
      </w:r>
      <w:r>
        <w:rPr>
          <w:rFonts w:eastAsia="Times New Roman"/>
          <w:szCs w:val="24"/>
        </w:rPr>
        <w:t>.000</w:t>
      </w:r>
      <w:r w:rsidRPr="00760FE8">
        <w:rPr>
          <w:rFonts w:eastAsia="Times New Roman"/>
          <w:szCs w:val="24"/>
        </w:rPr>
        <w:t xml:space="preserve"> μέχρι 50.000</w:t>
      </w:r>
      <w:r>
        <w:rPr>
          <w:rFonts w:eastAsia="Times New Roman"/>
          <w:szCs w:val="24"/>
        </w:rPr>
        <w:t xml:space="preserve"> ευρώ για</w:t>
      </w:r>
      <w:r w:rsidRPr="00760FE8">
        <w:rPr>
          <w:rFonts w:eastAsia="Times New Roman"/>
          <w:szCs w:val="24"/>
        </w:rPr>
        <w:t xml:space="preserve"> να </w:t>
      </w:r>
      <w:r>
        <w:rPr>
          <w:rFonts w:eastAsia="Times New Roman"/>
          <w:szCs w:val="24"/>
        </w:rPr>
        <w:t xml:space="preserve">μπορούν να </w:t>
      </w:r>
      <w:r w:rsidRPr="00760FE8">
        <w:rPr>
          <w:rFonts w:eastAsia="Times New Roman"/>
          <w:szCs w:val="24"/>
        </w:rPr>
        <w:t>παίρνουν σύνταξη</w:t>
      </w:r>
      <w:r>
        <w:rPr>
          <w:rFonts w:eastAsia="Times New Roman"/>
          <w:szCs w:val="24"/>
        </w:rPr>
        <w:t>,</w:t>
      </w:r>
      <w:r w:rsidRPr="00760FE8">
        <w:rPr>
          <w:rFonts w:eastAsia="Times New Roman"/>
          <w:szCs w:val="24"/>
        </w:rPr>
        <w:t xml:space="preserve"> μπήκαν </w:t>
      </w:r>
      <w:r>
        <w:rPr>
          <w:rFonts w:eastAsia="Times New Roman"/>
          <w:szCs w:val="24"/>
        </w:rPr>
        <w:t xml:space="preserve">μόνο χίλιοι διακόσιοι </w:t>
      </w:r>
      <w:r w:rsidRPr="00760FE8">
        <w:rPr>
          <w:rFonts w:eastAsia="Times New Roman"/>
          <w:szCs w:val="24"/>
        </w:rPr>
        <w:t>άνθρωποι που πήραν σύνταξη</w:t>
      </w:r>
      <w:r>
        <w:rPr>
          <w:rFonts w:eastAsia="Times New Roman"/>
          <w:szCs w:val="24"/>
        </w:rPr>
        <w:t>.</w:t>
      </w:r>
      <w:r w:rsidRPr="00760FE8">
        <w:rPr>
          <w:rFonts w:eastAsia="Times New Roman"/>
          <w:szCs w:val="24"/>
        </w:rPr>
        <w:t xml:space="preserve"> </w:t>
      </w:r>
      <w:r>
        <w:rPr>
          <w:rFonts w:eastAsia="Times New Roman"/>
          <w:szCs w:val="24"/>
        </w:rPr>
        <w:t>Διήρκησε πέντε μήνες ο νόμος και μόνο χίλιοι διακόσιοι</w:t>
      </w:r>
      <w:r w:rsidRPr="00760FE8">
        <w:rPr>
          <w:rFonts w:eastAsia="Times New Roman"/>
          <w:szCs w:val="24"/>
        </w:rPr>
        <w:t xml:space="preserve"> άνθρωποι αξιοποίησαν αυτή τη</w:t>
      </w:r>
      <w:r>
        <w:rPr>
          <w:rFonts w:eastAsia="Times New Roman"/>
          <w:szCs w:val="24"/>
        </w:rPr>
        <w:t xml:space="preserve"> ρύθμιση. </w:t>
      </w:r>
    </w:p>
    <w:p w14:paraId="110FEF24" w14:textId="77777777" w:rsidR="002E41A8" w:rsidRDefault="00A20863">
      <w:pPr>
        <w:tabs>
          <w:tab w:val="center" w:pos="4753"/>
          <w:tab w:val="left" w:pos="6156"/>
        </w:tabs>
        <w:spacing w:line="600" w:lineRule="auto"/>
        <w:ind w:firstLine="720"/>
        <w:jc w:val="both"/>
        <w:rPr>
          <w:rFonts w:eastAsia="Times New Roman"/>
          <w:szCs w:val="24"/>
        </w:rPr>
      </w:pPr>
      <w:r w:rsidRPr="00181787">
        <w:rPr>
          <w:rFonts w:eastAsia="Times New Roman"/>
          <w:b/>
          <w:szCs w:val="24"/>
        </w:rPr>
        <w:t>ΒΑΣΙΛΕΙΟΣ ΚΕΓΚΕΡΟΓΛΟΥ:</w:t>
      </w:r>
      <w:r>
        <w:rPr>
          <w:rFonts w:eastAsia="Times New Roman"/>
          <w:szCs w:val="24"/>
        </w:rPr>
        <w:t xml:space="preserve"> </w:t>
      </w:r>
      <w:r>
        <w:rPr>
          <w:rFonts w:eastAsia="Times New Roman"/>
          <w:szCs w:val="24"/>
        </w:rPr>
        <w:t xml:space="preserve">Αφού τον καταργήσατε. </w:t>
      </w:r>
    </w:p>
    <w:p w14:paraId="110FEF25" w14:textId="77777777" w:rsidR="002E41A8" w:rsidRDefault="00A20863">
      <w:pPr>
        <w:spacing w:line="600" w:lineRule="auto"/>
        <w:ind w:firstLine="720"/>
        <w:jc w:val="both"/>
        <w:rPr>
          <w:rFonts w:eastAsia="Times New Roman"/>
          <w:szCs w:val="24"/>
        </w:rPr>
      </w:pPr>
      <w:r w:rsidRPr="00B05E83">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sidRPr="00760FE8">
        <w:rPr>
          <w:rFonts w:eastAsia="Times New Roman"/>
          <w:szCs w:val="24"/>
        </w:rPr>
        <w:t>Όχι</w:t>
      </w:r>
      <w:r>
        <w:rPr>
          <w:rFonts w:eastAsia="Times New Roman"/>
          <w:szCs w:val="24"/>
        </w:rPr>
        <w:t xml:space="preserve"> δεν </w:t>
      </w:r>
      <w:r>
        <w:rPr>
          <w:rFonts w:eastAsia="Times New Roman"/>
          <w:szCs w:val="24"/>
        </w:rPr>
        <w:t>το</w:t>
      </w:r>
      <w:r>
        <w:rPr>
          <w:rFonts w:eastAsia="Times New Roman"/>
          <w:szCs w:val="24"/>
        </w:rPr>
        <w:t>ν</w:t>
      </w:r>
      <w:r>
        <w:rPr>
          <w:rFonts w:eastAsia="Times New Roman"/>
          <w:szCs w:val="24"/>
        </w:rPr>
        <w:t xml:space="preserve"> καταργήσαμε. Ο</w:t>
      </w:r>
      <w:r w:rsidRPr="00760FE8">
        <w:rPr>
          <w:rFonts w:eastAsia="Times New Roman"/>
          <w:szCs w:val="24"/>
        </w:rPr>
        <w:t xml:space="preserve"> νόμος </w:t>
      </w:r>
      <w:r>
        <w:rPr>
          <w:rFonts w:eastAsia="Times New Roman"/>
          <w:szCs w:val="24"/>
        </w:rPr>
        <w:t>α</w:t>
      </w:r>
      <w:r w:rsidRPr="00760FE8">
        <w:rPr>
          <w:rFonts w:eastAsia="Times New Roman"/>
          <w:szCs w:val="24"/>
        </w:rPr>
        <w:t>υτός είχε διάρκεια μέχρι τέλος Σεπτεμβρίου του 2015</w:t>
      </w:r>
      <w:r>
        <w:rPr>
          <w:rFonts w:eastAsia="Times New Roman"/>
          <w:szCs w:val="24"/>
        </w:rPr>
        <w:t xml:space="preserve">. Βρείτε λιγάκι τα χαρτιά σας. </w:t>
      </w:r>
      <w:r w:rsidRPr="00760FE8">
        <w:rPr>
          <w:rFonts w:eastAsia="Times New Roman"/>
          <w:szCs w:val="24"/>
        </w:rPr>
        <w:t xml:space="preserve"> </w:t>
      </w:r>
      <w:r>
        <w:rPr>
          <w:rFonts w:eastAsia="Times New Roman"/>
          <w:szCs w:val="24"/>
        </w:rPr>
        <w:t>Δ</w:t>
      </w:r>
      <w:r w:rsidRPr="00760FE8">
        <w:rPr>
          <w:rFonts w:eastAsia="Times New Roman"/>
          <w:szCs w:val="24"/>
        </w:rPr>
        <w:t>εν καταργήθηκε</w:t>
      </w:r>
      <w:r>
        <w:rPr>
          <w:rFonts w:eastAsia="Times New Roman"/>
          <w:szCs w:val="24"/>
        </w:rPr>
        <w:t>.</w:t>
      </w:r>
      <w:r w:rsidRPr="00760FE8">
        <w:rPr>
          <w:rFonts w:eastAsia="Times New Roman"/>
          <w:szCs w:val="24"/>
        </w:rPr>
        <w:t xml:space="preserve"> </w:t>
      </w:r>
      <w:r>
        <w:rPr>
          <w:rFonts w:eastAsia="Times New Roman"/>
          <w:szCs w:val="24"/>
        </w:rPr>
        <w:t>Είχε</w:t>
      </w:r>
      <w:r w:rsidRPr="00760FE8">
        <w:rPr>
          <w:rFonts w:eastAsia="Times New Roman"/>
          <w:szCs w:val="24"/>
        </w:rPr>
        <w:t xml:space="preserve"> ορισμένη διάρκεια και σε αυτή τη γνωστή διάρκεια μόνο </w:t>
      </w:r>
      <w:r>
        <w:rPr>
          <w:rFonts w:eastAsia="Times New Roman"/>
          <w:szCs w:val="24"/>
        </w:rPr>
        <w:t>χίλιοι διακόσιοι</w:t>
      </w:r>
      <w:r w:rsidRPr="00760FE8">
        <w:rPr>
          <w:rFonts w:eastAsia="Times New Roman"/>
          <w:szCs w:val="24"/>
        </w:rPr>
        <w:t xml:space="preserve"> άνθρωποι ανταποκρίθηκαν</w:t>
      </w:r>
      <w:r>
        <w:rPr>
          <w:rFonts w:eastAsia="Times New Roman"/>
          <w:szCs w:val="24"/>
        </w:rPr>
        <w:t>.</w:t>
      </w:r>
    </w:p>
    <w:p w14:paraId="110FEF26" w14:textId="77777777" w:rsidR="002E41A8" w:rsidRDefault="00A20863">
      <w:pPr>
        <w:spacing w:line="600" w:lineRule="auto"/>
        <w:ind w:firstLine="720"/>
        <w:jc w:val="both"/>
        <w:rPr>
          <w:rFonts w:eastAsia="Times New Roman"/>
          <w:szCs w:val="24"/>
        </w:rPr>
      </w:pPr>
      <w:r>
        <w:rPr>
          <w:rFonts w:eastAsia="Times New Roman"/>
          <w:szCs w:val="24"/>
        </w:rPr>
        <w:t>Π</w:t>
      </w:r>
      <w:r w:rsidRPr="00760FE8">
        <w:rPr>
          <w:rFonts w:eastAsia="Times New Roman"/>
          <w:szCs w:val="24"/>
        </w:rPr>
        <w:t xml:space="preserve">ρέπει να σας πω ότι υπάρχουν </w:t>
      </w:r>
      <w:proofErr w:type="spellStart"/>
      <w:r>
        <w:rPr>
          <w:rFonts w:eastAsia="Times New Roman"/>
          <w:szCs w:val="24"/>
        </w:rPr>
        <w:t>εκατόν</w:t>
      </w:r>
      <w:proofErr w:type="spellEnd"/>
      <w:r>
        <w:rPr>
          <w:rFonts w:eastAsia="Times New Roman"/>
          <w:szCs w:val="24"/>
        </w:rPr>
        <w:t xml:space="preserve"> τριάντα χιλιάδες </w:t>
      </w:r>
      <w:r w:rsidRPr="00760FE8">
        <w:rPr>
          <w:rFonts w:eastAsia="Times New Roman"/>
          <w:szCs w:val="24"/>
        </w:rPr>
        <w:t>αγρότες που σήμερα οφείλουν κάτω από 4.000 ευρώ</w:t>
      </w:r>
      <w:r>
        <w:rPr>
          <w:rFonts w:eastAsia="Times New Roman"/>
          <w:szCs w:val="24"/>
        </w:rPr>
        <w:t>.</w:t>
      </w:r>
      <w:r w:rsidRPr="00760FE8">
        <w:rPr>
          <w:rFonts w:eastAsia="Times New Roman"/>
          <w:szCs w:val="24"/>
        </w:rPr>
        <w:t xml:space="preserve"> </w:t>
      </w:r>
      <w:r>
        <w:rPr>
          <w:rFonts w:eastAsia="Times New Roman"/>
          <w:szCs w:val="24"/>
        </w:rPr>
        <w:t>Μ</w:t>
      </w:r>
      <w:r w:rsidRPr="00760FE8">
        <w:rPr>
          <w:rFonts w:eastAsia="Times New Roman"/>
          <w:szCs w:val="24"/>
        </w:rPr>
        <w:t>πορούν</w:t>
      </w:r>
      <w:r>
        <w:rPr>
          <w:rFonts w:eastAsia="Times New Roman"/>
          <w:szCs w:val="24"/>
        </w:rPr>
        <w:t>,</w:t>
      </w:r>
      <w:r w:rsidRPr="00760FE8">
        <w:rPr>
          <w:rFonts w:eastAsia="Times New Roman"/>
          <w:szCs w:val="24"/>
        </w:rPr>
        <w:t xml:space="preserve"> </w:t>
      </w:r>
      <w:r>
        <w:rPr>
          <w:rFonts w:eastAsia="Times New Roman"/>
          <w:szCs w:val="24"/>
        </w:rPr>
        <w:t>σ</w:t>
      </w:r>
      <w:r w:rsidRPr="00760FE8">
        <w:rPr>
          <w:rFonts w:eastAsia="Times New Roman"/>
          <w:szCs w:val="24"/>
        </w:rPr>
        <w:t>υνεπώς</w:t>
      </w:r>
      <w:r>
        <w:rPr>
          <w:rFonts w:eastAsia="Times New Roman"/>
          <w:szCs w:val="24"/>
        </w:rPr>
        <w:t>,</w:t>
      </w:r>
      <w:r w:rsidRPr="00760FE8">
        <w:rPr>
          <w:rFonts w:eastAsia="Times New Roman"/>
          <w:szCs w:val="24"/>
        </w:rPr>
        <w:t xml:space="preserve"> αυτ</w:t>
      </w:r>
      <w:r>
        <w:rPr>
          <w:rFonts w:eastAsia="Times New Roman"/>
          <w:szCs w:val="24"/>
        </w:rPr>
        <w:t>οί οι</w:t>
      </w:r>
      <w:r w:rsidRPr="00760FE8">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τριάντα χιλιάδες αγρότ</w:t>
      </w:r>
      <w:r>
        <w:rPr>
          <w:rFonts w:eastAsia="Times New Roman"/>
          <w:szCs w:val="24"/>
        </w:rPr>
        <w:t>ες που</w:t>
      </w:r>
      <w:r w:rsidRPr="00760FE8">
        <w:rPr>
          <w:rFonts w:eastAsia="Times New Roman"/>
          <w:szCs w:val="24"/>
        </w:rPr>
        <w:t xml:space="preserve"> έχουν δικαίωμα συνταξιοδότησης</w:t>
      </w:r>
      <w:r>
        <w:rPr>
          <w:rFonts w:eastAsia="Times New Roman"/>
          <w:szCs w:val="24"/>
        </w:rPr>
        <w:t>,</w:t>
      </w:r>
      <w:r w:rsidRPr="00760FE8">
        <w:rPr>
          <w:rFonts w:eastAsia="Times New Roman"/>
          <w:szCs w:val="24"/>
        </w:rPr>
        <w:t xml:space="preserve"> να μπουν σε αυτή</w:t>
      </w:r>
      <w:r>
        <w:rPr>
          <w:rFonts w:eastAsia="Times New Roman"/>
          <w:szCs w:val="24"/>
        </w:rPr>
        <w:t xml:space="preserve"> τη</w:t>
      </w:r>
      <w:r w:rsidRPr="00760FE8">
        <w:rPr>
          <w:rFonts w:eastAsia="Times New Roman"/>
          <w:szCs w:val="24"/>
        </w:rPr>
        <w:t xml:space="preserve"> διαδικασία ρυθμίσεων</w:t>
      </w:r>
      <w:r>
        <w:rPr>
          <w:rFonts w:eastAsia="Times New Roman"/>
          <w:szCs w:val="24"/>
        </w:rPr>
        <w:t>.</w:t>
      </w:r>
      <w:r w:rsidRPr="00760FE8">
        <w:rPr>
          <w:rFonts w:eastAsia="Times New Roman"/>
          <w:szCs w:val="24"/>
        </w:rPr>
        <w:t xml:space="preserve"> </w:t>
      </w:r>
      <w:r>
        <w:rPr>
          <w:rFonts w:eastAsia="Times New Roman"/>
          <w:szCs w:val="24"/>
        </w:rPr>
        <w:t xml:space="preserve">Το ζήτημα δεν είναι </w:t>
      </w:r>
      <w:r w:rsidRPr="00760FE8">
        <w:rPr>
          <w:rFonts w:eastAsia="Times New Roman"/>
          <w:szCs w:val="24"/>
        </w:rPr>
        <w:t xml:space="preserve">να το κάνουμε </w:t>
      </w:r>
      <w:r>
        <w:rPr>
          <w:rFonts w:eastAsia="Times New Roman"/>
          <w:szCs w:val="24"/>
        </w:rPr>
        <w:t xml:space="preserve">δέκα. Ήδη </w:t>
      </w:r>
      <w:proofErr w:type="spellStart"/>
      <w:r>
        <w:rPr>
          <w:rFonts w:eastAsia="Times New Roman"/>
          <w:szCs w:val="24"/>
        </w:rPr>
        <w:lastRenderedPageBreak/>
        <w:t>εκατόν</w:t>
      </w:r>
      <w:proofErr w:type="spellEnd"/>
      <w:r>
        <w:rPr>
          <w:rFonts w:eastAsia="Times New Roman"/>
          <w:szCs w:val="24"/>
        </w:rPr>
        <w:t xml:space="preserve"> τριάντα χιλιάδες μ</w:t>
      </w:r>
      <w:r w:rsidRPr="00760FE8">
        <w:rPr>
          <w:rFonts w:eastAsia="Times New Roman"/>
          <w:szCs w:val="24"/>
        </w:rPr>
        <w:t>πορούν να μπουν</w:t>
      </w:r>
      <w:r>
        <w:rPr>
          <w:rFonts w:eastAsia="Times New Roman"/>
          <w:szCs w:val="24"/>
        </w:rPr>
        <w:t>,</w:t>
      </w:r>
      <w:r w:rsidRPr="00760FE8">
        <w:rPr>
          <w:rFonts w:eastAsia="Times New Roman"/>
          <w:szCs w:val="24"/>
        </w:rPr>
        <w:t xml:space="preserve"> και </w:t>
      </w:r>
      <w:r>
        <w:rPr>
          <w:rFonts w:eastAsia="Times New Roman"/>
          <w:szCs w:val="24"/>
        </w:rPr>
        <w:t>διακόσιες ογδόντα πέντε χιλιάδες</w:t>
      </w:r>
      <w:r w:rsidRPr="00760FE8">
        <w:rPr>
          <w:rFonts w:eastAsia="Times New Roman"/>
          <w:szCs w:val="24"/>
        </w:rPr>
        <w:t xml:space="preserve"> είναι οι οφειλέτες του ΟΑΕΕ που χρωστούν μέχρι 20.00</w:t>
      </w:r>
      <w:r w:rsidRPr="00760FE8">
        <w:rPr>
          <w:rFonts w:eastAsia="Times New Roman"/>
          <w:szCs w:val="24"/>
        </w:rPr>
        <w:t xml:space="preserve">0 </w:t>
      </w:r>
      <w:r>
        <w:rPr>
          <w:rFonts w:eastAsia="Times New Roman"/>
          <w:szCs w:val="24"/>
        </w:rPr>
        <w:t xml:space="preserve">ευρώ και </w:t>
      </w:r>
      <w:r w:rsidRPr="00760FE8">
        <w:rPr>
          <w:rFonts w:eastAsia="Times New Roman"/>
          <w:szCs w:val="24"/>
        </w:rPr>
        <w:t>μπορούν να πάρουν σύνταξη</w:t>
      </w:r>
      <w:r>
        <w:rPr>
          <w:rFonts w:eastAsia="Times New Roman"/>
          <w:szCs w:val="24"/>
        </w:rPr>
        <w:t>.</w:t>
      </w:r>
      <w:r w:rsidRPr="00760FE8">
        <w:rPr>
          <w:rFonts w:eastAsia="Times New Roman"/>
          <w:szCs w:val="24"/>
        </w:rPr>
        <w:t xml:space="preserve"> </w:t>
      </w:r>
      <w:r>
        <w:rPr>
          <w:rFonts w:eastAsia="Times New Roman"/>
          <w:szCs w:val="24"/>
        </w:rPr>
        <w:t>Δ</w:t>
      </w:r>
      <w:r w:rsidRPr="00760FE8">
        <w:rPr>
          <w:rFonts w:eastAsia="Times New Roman"/>
          <w:szCs w:val="24"/>
        </w:rPr>
        <w:t>ηλαδή έχουμε αυτή τη στιγμή το πλαίσιο εκείνο</w:t>
      </w:r>
      <w:r>
        <w:rPr>
          <w:rFonts w:eastAsia="Times New Roman"/>
          <w:szCs w:val="24"/>
        </w:rPr>
        <w:t>,</w:t>
      </w:r>
      <w:r w:rsidRPr="00760FE8">
        <w:rPr>
          <w:rFonts w:eastAsia="Times New Roman"/>
          <w:szCs w:val="24"/>
        </w:rPr>
        <w:t xml:space="preserve"> που κατά τη γνώμη σας είναι αρκετό για να καλύψει τις ανάγκες των οφειλών</w:t>
      </w:r>
      <w:r>
        <w:rPr>
          <w:rFonts w:eastAsia="Times New Roman"/>
          <w:szCs w:val="24"/>
        </w:rPr>
        <w:t>, δηλαδή</w:t>
      </w:r>
      <w:r w:rsidRPr="00760FE8">
        <w:rPr>
          <w:rFonts w:eastAsia="Times New Roman"/>
          <w:szCs w:val="24"/>
        </w:rPr>
        <w:t xml:space="preserve"> 4.000 </w:t>
      </w:r>
      <w:r>
        <w:rPr>
          <w:rFonts w:eastAsia="Times New Roman"/>
          <w:szCs w:val="24"/>
        </w:rPr>
        <w:t xml:space="preserve">ευρώ </w:t>
      </w:r>
      <w:r w:rsidRPr="00760FE8">
        <w:rPr>
          <w:rFonts w:eastAsia="Times New Roman"/>
          <w:szCs w:val="24"/>
        </w:rPr>
        <w:t xml:space="preserve">για τους αγρότες </w:t>
      </w:r>
      <w:r>
        <w:rPr>
          <w:rFonts w:eastAsia="Times New Roman"/>
          <w:szCs w:val="24"/>
        </w:rPr>
        <w:t xml:space="preserve">που είναι </w:t>
      </w:r>
      <w:proofErr w:type="spellStart"/>
      <w:r>
        <w:rPr>
          <w:rFonts w:eastAsia="Times New Roman"/>
          <w:szCs w:val="24"/>
        </w:rPr>
        <w:t>εκατόν</w:t>
      </w:r>
      <w:proofErr w:type="spellEnd"/>
      <w:r>
        <w:rPr>
          <w:rFonts w:eastAsia="Times New Roman"/>
          <w:szCs w:val="24"/>
        </w:rPr>
        <w:t xml:space="preserve"> τριάντα χιλιάδες</w:t>
      </w:r>
      <w:r w:rsidRPr="00760FE8">
        <w:rPr>
          <w:rFonts w:eastAsia="Times New Roman"/>
          <w:szCs w:val="24"/>
        </w:rPr>
        <w:t xml:space="preserve"> </w:t>
      </w:r>
      <w:r>
        <w:rPr>
          <w:rFonts w:eastAsia="Times New Roman"/>
          <w:szCs w:val="24"/>
        </w:rPr>
        <w:t xml:space="preserve">άτομα, και </w:t>
      </w:r>
      <w:r w:rsidRPr="00760FE8">
        <w:rPr>
          <w:rFonts w:eastAsia="Times New Roman"/>
          <w:szCs w:val="24"/>
        </w:rPr>
        <w:t xml:space="preserve">20.000 </w:t>
      </w:r>
      <w:r>
        <w:rPr>
          <w:rFonts w:eastAsia="Times New Roman"/>
          <w:szCs w:val="24"/>
        </w:rPr>
        <w:t xml:space="preserve">ευρώ </w:t>
      </w:r>
      <w:r w:rsidRPr="00760FE8">
        <w:rPr>
          <w:rFonts w:eastAsia="Times New Roman"/>
          <w:szCs w:val="24"/>
        </w:rPr>
        <w:t>για</w:t>
      </w:r>
      <w:r w:rsidRPr="00760FE8">
        <w:rPr>
          <w:rFonts w:eastAsia="Times New Roman"/>
          <w:szCs w:val="24"/>
        </w:rPr>
        <w:t xml:space="preserve"> τους </w:t>
      </w:r>
      <w:r>
        <w:rPr>
          <w:rFonts w:eastAsia="Times New Roman"/>
          <w:szCs w:val="24"/>
        </w:rPr>
        <w:t xml:space="preserve">ελεύθερους επαγγελματίες που </w:t>
      </w:r>
      <w:r w:rsidRPr="00760FE8">
        <w:rPr>
          <w:rFonts w:eastAsia="Times New Roman"/>
          <w:szCs w:val="24"/>
        </w:rPr>
        <w:t xml:space="preserve">είναι </w:t>
      </w:r>
      <w:r>
        <w:rPr>
          <w:rFonts w:eastAsia="Times New Roman"/>
          <w:szCs w:val="24"/>
        </w:rPr>
        <w:t xml:space="preserve">διακόσιες ογδόντα πέντε χιλιάδες </w:t>
      </w:r>
      <w:r w:rsidRPr="00760FE8">
        <w:rPr>
          <w:rFonts w:eastAsia="Times New Roman"/>
          <w:szCs w:val="24"/>
        </w:rPr>
        <w:t>άνθρωποι</w:t>
      </w:r>
      <w:r>
        <w:rPr>
          <w:rFonts w:eastAsia="Times New Roman"/>
          <w:szCs w:val="24"/>
        </w:rPr>
        <w:t>.</w:t>
      </w:r>
      <w:r w:rsidRPr="00760FE8">
        <w:rPr>
          <w:rFonts w:eastAsia="Times New Roman"/>
          <w:szCs w:val="24"/>
        </w:rPr>
        <w:t xml:space="preserve"> </w:t>
      </w:r>
    </w:p>
    <w:p w14:paraId="110FEF27" w14:textId="77777777" w:rsidR="002E41A8" w:rsidRDefault="00A20863">
      <w:pPr>
        <w:spacing w:line="600" w:lineRule="auto"/>
        <w:ind w:firstLine="720"/>
        <w:jc w:val="both"/>
        <w:rPr>
          <w:rFonts w:eastAsia="Times New Roman"/>
          <w:szCs w:val="24"/>
        </w:rPr>
      </w:pPr>
      <w:r>
        <w:rPr>
          <w:rFonts w:eastAsia="Times New Roman"/>
          <w:szCs w:val="24"/>
        </w:rPr>
        <w:t>Α</w:t>
      </w:r>
      <w:r w:rsidRPr="00760FE8">
        <w:rPr>
          <w:rFonts w:eastAsia="Times New Roman"/>
          <w:szCs w:val="24"/>
        </w:rPr>
        <w:t>υτό που θα κάνουμε</w:t>
      </w:r>
      <w:r>
        <w:rPr>
          <w:rFonts w:eastAsia="Times New Roman"/>
          <w:szCs w:val="24"/>
        </w:rPr>
        <w:t xml:space="preserve"> –να είστε βέβαιος- </w:t>
      </w:r>
      <w:r w:rsidRPr="00760FE8">
        <w:rPr>
          <w:rFonts w:eastAsia="Times New Roman"/>
          <w:szCs w:val="24"/>
        </w:rPr>
        <w:t xml:space="preserve">ως προς το άλλο σκέλος της πρότασής </w:t>
      </w:r>
      <w:r>
        <w:rPr>
          <w:rFonts w:eastAsia="Times New Roman"/>
          <w:szCs w:val="24"/>
        </w:rPr>
        <w:t>σας,</w:t>
      </w:r>
      <w:r w:rsidRPr="00760FE8">
        <w:rPr>
          <w:rFonts w:eastAsia="Times New Roman"/>
          <w:szCs w:val="24"/>
        </w:rPr>
        <w:t xml:space="preserve"> </w:t>
      </w:r>
      <w:r>
        <w:rPr>
          <w:rFonts w:eastAsia="Times New Roman"/>
          <w:szCs w:val="24"/>
        </w:rPr>
        <w:t>είναι ν</w:t>
      </w:r>
      <w:r w:rsidRPr="00760FE8">
        <w:rPr>
          <w:rFonts w:eastAsia="Times New Roman"/>
          <w:szCs w:val="24"/>
        </w:rPr>
        <w:t xml:space="preserve">α νοιαστούμε </w:t>
      </w:r>
      <w:r>
        <w:rPr>
          <w:rFonts w:eastAsia="Times New Roman"/>
          <w:szCs w:val="24"/>
        </w:rPr>
        <w:t>και</w:t>
      </w:r>
      <w:r w:rsidRPr="00760FE8">
        <w:rPr>
          <w:rFonts w:eastAsia="Times New Roman"/>
          <w:szCs w:val="24"/>
        </w:rPr>
        <w:t xml:space="preserve"> άλλο για τους οφειλέτες</w:t>
      </w:r>
      <w:r>
        <w:rPr>
          <w:rFonts w:eastAsia="Times New Roman"/>
          <w:szCs w:val="24"/>
        </w:rPr>
        <w:t>. Μ</w:t>
      </w:r>
      <w:r w:rsidRPr="00760FE8">
        <w:rPr>
          <w:rFonts w:eastAsia="Times New Roman"/>
          <w:szCs w:val="24"/>
        </w:rPr>
        <w:t>ην ανησυχείτε</w:t>
      </w:r>
      <w:r>
        <w:rPr>
          <w:rFonts w:eastAsia="Times New Roman"/>
          <w:szCs w:val="24"/>
        </w:rPr>
        <w:t>,</w:t>
      </w:r>
      <w:r w:rsidRPr="00760FE8">
        <w:rPr>
          <w:rFonts w:eastAsia="Times New Roman"/>
          <w:szCs w:val="24"/>
        </w:rPr>
        <w:t xml:space="preserve"> θα νοιαστούμε κ</w:t>
      </w:r>
      <w:r>
        <w:rPr>
          <w:rFonts w:eastAsia="Times New Roman"/>
          <w:szCs w:val="24"/>
        </w:rPr>
        <w:t>αι</w:t>
      </w:r>
      <w:r w:rsidRPr="00760FE8">
        <w:rPr>
          <w:rFonts w:eastAsia="Times New Roman"/>
          <w:szCs w:val="24"/>
        </w:rPr>
        <w:t xml:space="preserve"> άλλο </w:t>
      </w:r>
      <w:r>
        <w:rPr>
          <w:rFonts w:eastAsia="Times New Roman"/>
          <w:szCs w:val="24"/>
        </w:rPr>
        <w:t>για</w:t>
      </w:r>
      <w:r w:rsidRPr="00760FE8">
        <w:rPr>
          <w:rFonts w:eastAsia="Times New Roman"/>
          <w:szCs w:val="24"/>
        </w:rPr>
        <w:t xml:space="preserve"> τους οφειλέτες και θα πάρουμε </w:t>
      </w:r>
      <w:r>
        <w:rPr>
          <w:rFonts w:eastAsia="Times New Roman"/>
          <w:szCs w:val="24"/>
        </w:rPr>
        <w:t>και</w:t>
      </w:r>
      <w:r w:rsidRPr="00760FE8">
        <w:rPr>
          <w:rFonts w:eastAsia="Times New Roman"/>
          <w:szCs w:val="24"/>
        </w:rPr>
        <w:t xml:space="preserve"> άλλα μέτρα</w:t>
      </w:r>
      <w:r>
        <w:rPr>
          <w:rFonts w:eastAsia="Times New Roman"/>
          <w:szCs w:val="24"/>
        </w:rPr>
        <w:t>.</w:t>
      </w:r>
      <w:r w:rsidRPr="00760FE8">
        <w:rPr>
          <w:rFonts w:eastAsia="Times New Roman"/>
          <w:szCs w:val="24"/>
        </w:rPr>
        <w:t xml:space="preserve"> </w:t>
      </w:r>
      <w:r>
        <w:rPr>
          <w:rFonts w:eastAsia="Times New Roman"/>
          <w:szCs w:val="24"/>
        </w:rPr>
        <w:t>Α</w:t>
      </w:r>
      <w:r w:rsidRPr="00760FE8">
        <w:rPr>
          <w:rFonts w:eastAsia="Times New Roman"/>
          <w:szCs w:val="24"/>
        </w:rPr>
        <w:t>υτό είναι διακηρυγμένη πολιτική στόχευση για μας και την εφαρμόζουμε</w:t>
      </w:r>
      <w:r>
        <w:rPr>
          <w:rFonts w:eastAsia="Times New Roman"/>
          <w:szCs w:val="24"/>
        </w:rPr>
        <w:t>,</w:t>
      </w:r>
      <w:r w:rsidRPr="00760FE8">
        <w:rPr>
          <w:rFonts w:eastAsia="Times New Roman"/>
          <w:szCs w:val="24"/>
        </w:rPr>
        <w:t xml:space="preserve"> όπως φαίνεται από όλα όσα έχουμε κάνει</w:t>
      </w:r>
      <w:r>
        <w:rPr>
          <w:rFonts w:eastAsia="Times New Roman"/>
          <w:szCs w:val="24"/>
        </w:rPr>
        <w:t>.</w:t>
      </w:r>
      <w:r w:rsidRPr="00760FE8">
        <w:rPr>
          <w:rFonts w:eastAsia="Times New Roman"/>
          <w:szCs w:val="24"/>
        </w:rPr>
        <w:t xml:space="preserve"> </w:t>
      </w:r>
      <w:r>
        <w:rPr>
          <w:rFonts w:eastAsia="Times New Roman"/>
          <w:szCs w:val="24"/>
        </w:rPr>
        <w:t>Σ</w:t>
      </w:r>
      <w:r w:rsidRPr="00760FE8">
        <w:rPr>
          <w:rFonts w:eastAsia="Times New Roman"/>
          <w:szCs w:val="24"/>
        </w:rPr>
        <w:t>υνεχώς</w:t>
      </w:r>
      <w:r>
        <w:rPr>
          <w:rFonts w:eastAsia="Times New Roman"/>
          <w:szCs w:val="24"/>
        </w:rPr>
        <w:t>,</w:t>
      </w:r>
      <w:r w:rsidRPr="00760FE8">
        <w:rPr>
          <w:rFonts w:eastAsia="Times New Roman"/>
          <w:szCs w:val="24"/>
        </w:rPr>
        <w:t xml:space="preserve"> </w:t>
      </w:r>
      <w:r>
        <w:rPr>
          <w:rFonts w:eastAsia="Times New Roman"/>
          <w:szCs w:val="24"/>
        </w:rPr>
        <w:t>κ</w:t>
      </w:r>
      <w:r w:rsidRPr="00760FE8">
        <w:rPr>
          <w:rFonts w:eastAsia="Times New Roman"/>
          <w:szCs w:val="24"/>
        </w:rPr>
        <w:t>άθε χρόνο</w:t>
      </w:r>
      <w:r>
        <w:rPr>
          <w:rFonts w:eastAsia="Times New Roman"/>
          <w:szCs w:val="24"/>
        </w:rPr>
        <w:t>,</w:t>
      </w:r>
      <w:r w:rsidRPr="00760FE8">
        <w:rPr>
          <w:rFonts w:eastAsia="Times New Roman"/>
          <w:szCs w:val="24"/>
        </w:rPr>
        <w:t xml:space="preserve"> παίρνουμε μέτρα</w:t>
      </w:r>
      <w:r>
        <w:rPr>
          <w:rFonts w:eastAsia="Times New Roman"/>
          <w:szCs w:val="24"/>
        </w:rPr>
        <w:t>,</w:t>
      </w:r>
      <w:r w:rsidRPr="00760FE8">
        <w:rPr>
          <w:rFonts w:eastAsia="Times New Roman"/>
          <w:szCs w:val="24"/>
        </w:rPr>
        <w:t xml:space="preserve"> κάνουμε ρυθμίσεις</w:t>
      </w:r>
      <w:r>
        <w:rPr>
          <w:rFonts w:eastAsia="Times New Roman"/>
          <w:szCs w:val="24"/>
        </w:rPr>
        <w:t>,</w:t>
      </w:r>
      <w:r w:rsidRPr="00760FE8">
        <w:rPr>
          <w:rFonts w:eastAsia="Times New Roman"/>
          <w:szCs w:val="24"/>
        </w:rPr>
        <w:t xml:space="preserve"> διευκολύνουμε τους οφειλέτες να ανταποκριθούν</w:t>
      </w:r>
      <w:r>
        <w:rPr>
          <w:rFonts w:eastAsia="Times New Roman"/>
          <w:szCs w:val="24"/>
        </w:rPr>
        <w:t>,</w:t>
      </w:r>
      <w:r w:rsidRPr="00760FE8">
        <w:rPr>
          <w:rFonts w:eastAsia="Times New Roman"/>
          <w:szCs w:val="24"/>
        </w:rPr>
        <w:t xml:space="preserve"> ξεπερνώντας τα τεράστια προβλήματα της κρίσης που επήλθε κατά τα προηγούμενα χρόνια</w:t>
      </w:r>
      <w:r>
        <w:rPr>
          <w:rFonts w:eastAsia="Times New Roman"/>
          <w:szCs w:val="24"/>
        </w:rPr>
        <w:t>.</w:t>
      </w:r>
      <w:r w:rsidRPr="00760FE8">
        <w:rPr>
          <w:rFonts w:eastAsia="Times New Roman"/>
          <w:szCs w:val="24"/>
        </w:rPr>
        <w:t xml:space="preserve"> </w:t>
      </w:r>
    </w:p>
    <w:p w14:paraId="110FEF28" w14:textId="77777777" w:rsidR="002E41A8" w:rsidRDefault="00A20863">
      <w:pPr>
        <w:spacing w:line="600" w:lineRule="auto"/>
        <w:ind w:firstLine="720"/>
        <w:jc w:val="both"/>
        <w:rPr>
          <w:rFonts w:eastAsia="Times New Roman"/>
          <w:szCs w:val="24"/>
        </w:rPr>
      </w:pPr>
      <w:r>
        <w:rPr>
          <w:rFonts w:eastAsia="Times New Roman"/>
          <w:szCs w:val="24"/>
        </w:rPr>
        <w:t>Π</w:t>
      </w:r>
      <w:r w:rsidRPr="00760FE8">
        <w:rPr>
          <w:rFonts w:eastAsia="Times New Roman"/>
          <w:szCs w:val="24"/>
        </w:rPr>
        <w:t xml:space="preserve">άντως σας θυμίζω ότι είναι πολύ σημαντικό </w:t>
      </w:r>
      <w:r>
        <w:rPr>
          <w:rFonts w:eastAsia="Times New Roman"/>
          <w:szCs w:val="24"/>
        </w:rPr>
        <w:t>-</w:t>
      </w:r>
      <w:r w:rsidRPr="00760FE8">
        <w:rPr>
          <w:rFonts w:eastAsia="Times New Roman"/>
          <w:szCs w:val="24"/>
        </w:rPr>
        <w:t xml:space="preserve">μου το θύμισαν τώρα που </w:t>
      </w:r>
      <w:r>
        <w:rPr>
          <w:rFonts w:eastAsia="Times New Roman"/>
          <w:szCs w:val="24"/>
        </w:rPr>
        <w:t xml:space="preserve">είχα </w:t>
      </w:r>
      <w:r w:rsidRPr="00760FE8">
        <w:rPr>
          <w:rFonts w:eastAsia="Times New Roman"/>
          <w:szCs w:val="24"/>
        </w:rPr>
        <w:t>πάει στη Θεσσαλία περιοδεία</w:t>
      </w:r>
      <w:r>
        <w:rPr>
          <w:rFonts w:eastAsia="Times New Roman"/>
          <w:szCs w:val="24"/>
        </w:rPr>
        <w:t>-</w:t>
      </w:r>
      <w:r w:rsidRPr="00760FE8">
        <w:rPr>
          <w:rFonts w:eastAsia="Times New Roman"/>
          <w:szCs w:val="24"/>
        </w:rPr>
        <w:t xml:space="preserve"> </w:t>
      </w:r>
      <w:r>
        <w:rPr>
          <w:rFonts w:eastAsia="Times New Roman"/>
          <w:szCs w:val="24"/>
        </w:rPr>
        <w:t xml:space="preserve">ότι </w:t>
      </w:r>
      <w:r w:rsidRPr="00760FE8">
        <w:rPr>
          <w:rFonts w:eastAsia="Times New Roman"/>
          <w:szCs w:val="24"/>
        </w:rPr>
        <w:t xml:space="preserve">η </w:t>
      </w:r>
      <w:r>
        <w:rPr>
          <w:rFonts w:eastAsia="Times New Roman"/>
          <w:szCs w:val="24"/>
        </w:rPr>
        <w:t>Ε</w:t>
      </w:r>
      <w:r w:rsidRPr="00760FE8">
        <w:rPr>
          <w:rFonts w:eastAsia="Times New Roman"/>
          <w:szCs w:val="24"/>
        </w:rPr>
        <w:t xml:space="preserve">λληνική </w:t>
      </w:r>
      <w:r>
        <w:rPr>
          <w:rFonts w:eastAsia="Times New Roman"/>
          <w:szCs w:val="24"/>
        </w:rPr>
        <w:t>Α</w:t>
      </w:r>
      <w:r w:rsidRPr="00760FE8">
        <w:rPr>
          <w:rFonts w:eastAsia="Times New Roman"/>
          <w:szCs w:val="24"/>
        </w:rPr>
        <w:t>στυν</w:t>
      </w:r>
      <w:r w:rsidRPr="00760FE8">
        <w:rPr>
          <w:rFonts w:eastAsia="Times New Roman"/>
          <w:szCs w:val="24"/>
        </w:rPr>
        <w:t>ομία</w:t>
      </w:r>
      <w:r>
        <w:rPr>
          <w:rFonts w:eastAsia="Times New Roman"/>
          <w:szCs w:val="24"/>
        </w:rPr>
        <w:t>, η Ομάδα</w:t>
      </w:r>
      <w:r w:rsidRPr="00760FE8">
        <w:rPr>
          <w:rFonts w:eastAsia="Times New Roman"/>
          <w:szCs w:val="24"/>
        </w:rPr>
        <w:t xml:space="preserve"> ΔΙΑΣ</w:t>
      </w:r>
      <w:r>
        <w:rPr>
          <w:rFonts w:eastAsia="Times New Roman"/>
          <w:szCs w:val="24"/>
        </w:rPr>
        <w:t>,</w:t>
      </w:r>
      <w:r w:rsidRPr="00760FE8">
        <w:rPr>
          <w:rFonts w:eastAsia="Times New Roman"/>
          <w:szCs w:val="24"/>
        </w:rPr>
        <w:t xml:space="preserve"> την περίοδο της δικής σας διακυβέρνησης</w:t>
      </w:r>
      <w:r>
        <w:rPr>
          <w:rFonts w:eastAsia="Times New Roman"/>
          <w:szCs w:val="24"/>
        </w:rPr>
        <w:t xml:space="preserve"> ήταν</w:t>
      </w:r>
      <w:r w:rsidRPr="00760FE8">
        <w:rPr>
          <w:rFonts w:eastAsia="Times New Roman"/>
          <w:szCs w:val="24"/>
        </w:rPr>
        <w:t xml:space="preserve"> με την εντολή να συλ</w:t>
      </w:r>
      <w:r w:rsidRPr="00760FE8">
        <w:rPr>
          <w:rFonts w:eastAsia="Times New Roman"/>
          <w:szCs w:val="24"/>
        </w:rPr>
        <w:lastRenderedPageBreak/>
        <w:t xml:space="preserve">λαμβάνει </w:t>
      </w:r>
      <w:r>
        <w:rPr>
          <w:rFonts w:eastAsia="Times New Roman"/>
          <w:szCs w:val="24"/>
        </w:rPr>
        <w:t xml:space="preserve">όσους </w:t>
      </w:r>
      <w:r w:rsidRPr="00760FE8">
        <w:rPr>
          <w:rFonts w:eastAsia="Times New Roman"/>
          <w:szCs w:val="24"/>
        </w:rPr>
        <w:t>ελε</w:t>
      </w:r>
      <w:r>
        <w:rPr>
          <w:rFonts w:eastAsia="Times New Roman"/>
          <w:szCs w:val="24"/>
        </w:rPr>
        <w:t>ύθερους επαγγελματίες ό</w:t>
      </w:r>
      <w:r w:rsidRPr="00760FE8">
        <w:rPr>
          <w:rFonts w:eastAsia="Times New Roman"/>
          <w:szCs w:val="24"/>
        </w:rPr>
        <w:t xml:space="preserve">φειλαν </w:t>
      </w:r>
      <w:r>
        <w:rPr>
          <w:rFonts w:eastAsia="Times New Roman"/>
          <w:szCs w:val="24"/>
        </w:rPr>
        <w:t>και είχαν</w:t>
      </w:r>
      <w:r w:rsidRPr="00760FE8">
        <w:rPr>
          <w:rFonts w:eastAsia="Times New Roman"/>
          <w:szCs w:val="24"/>
        </w:rPr>
        <w:t xml:space="preserve"> γεμίσει τα </w:t>
      </w:r>
      <w:r>
        <w:rPr>
          <w:rFonts w:eastAsia="Times New Roman"/>
          <w:szCs w:val="24"/>
        </w:rPr>
        <w:t>α</w:t>
      </w:r>
      <w:r w:rsidRPr="00760FE8">
        <w:rPr>
          <w:rFonts w:eastAsia="Times New Roman"/>
          <w:szCs w:val="24"/>
        </w:rPr>
        <w:t>στυνομικά τμήματα με κρατούμενους ελεύθερους επαγγελματίες</w:t>
      </w:r>
      <w:r>
        <w:rPr>
          <w:rFonts w:eastAsia="Times New Roman"/>
          <w:szCs w:val="24"/>
        </w:rPr>
        <w:t>.</w:t>
      </w:r>
      <w:r w:rsidRPr="00760FE8">
        <w:rPr>
          <w:rFonts w:eastAsia="Times New Roman"/>
          <w:szCs w:val="24"/>
        </w:rPr>
        <w:t xml:space="preserve"> </w:t>
      </w:r>
      <w:r>
        <w:rPr>
          <w:rFonts w:eastAsia="Times New Roman"/>
          <w:szCs w:val="24"/>
        </w:rPr>
        <w:t xml:space="preserve">Η Ομάδα ΔΙΑΣ τούς </w:t>
      </w:r>
      <w:proofErr w:type="spellStart"/>
      <w:r w:rsidRPr="00760FE8">
        <w:rPr>
          <w:rFonts w:eastAsia="Times New Roman"/>
          <w:szCs w:val="24"/>
        </w:rPr>
        <w:t>συνελάμβανε</w:t>
      </w:r>
      <w:proofErr w:type="spellEnd"/>
      <w:r w:rsidRPr="00760FE8">
        <w:rPr>
          <w:rFonts w:eastAsia="Times New Roman"/>
          <w:szCs w:val="24"/>
        </w:rPr>
        <w:t xml:space="preserve"> και τους πή</w:t>
      </w:r>
      <w:r w:rsidRPr="00760FE8">
        <w:rPr>
          <w:rFonts w:eastAsia="Times New Roman"/>
          <w:szCs w:val="24"/>
        </w:rPr>
        <w:t>γα</w:t>
      </w:r>
      <w:r>
        <w:rPr>
          <w:rFonts w:eastAsia="Times New Roman"/>
          <w:szCs w:val="24"/>
        </w:rPr>
        <w:t>ινε</w:t>
      </w:r>
      <w:r w:rsidRPr="00760FE8">
        <w:rPr>
          <w:rFonts w:eastAsia="Times New Roman"/>
          <w:szCs w:val="24"/>
        </w:rPr>
        <w:t xml:space="preserve"> κατευθείαν</w:t>
      </w:r>
      <w:r>
        <w:rPr>
          <w:rFonts w:eastAsia="Times New Roman"/>
          <w:szCs w:val="24"/>
        </w:rPr>
        <w:t xml:space="preserve"> μέσα. Ήταν</w:t>
      </w:r>
      <w:r w:rsidRPr="00760FE8">
        <w:rPr>
          <w:rFonts w:eastAsia="Times New Roman"/>
          <w:szCs w:val="24"/>
        </w:rPr>
        <w:t xml:space="preserve"> γεμάτα τα τμήματα με ανθρώπους που συλλάμβαναν</w:t>
      </w:r>
      <w:r>
        <w:rPr>
          <w:rFonts w:eastAsia="Times New Roman"/>
          <w:szCs w:val="24"/>
        </w:rPr>
        <w:t>.</w:t>
      </w:r>
      <w:r w:rsidRPr="00760FE8">
        <w:rPr>
          <w:rFonts w:eastAsia="Times New Roman"/>
          <w:szCs w:val="24"/>
        </w:rPr>
        <w:t xml:space="preserve"> </w:t>
      </w:r>
      <w:r>
        <w:rPr>
          <w:rFonts w:eastAsia="Times New Roman"/>
          <w:szCs w:val="24"/>
        </w:rPr>
        <w:t>Έ</w:t>
      </w:r>
      <w:r w:rsidRPr="00760FE8">
        <w:rPr>
          <w:rFonts w:eastAsia="Times New Roman"/>
          <w:szCs w:val="24"/>
        </w:rPr>
        <w:t xml:space="preserve">τσι </w:t>
      </w:r>
      <w:r>
        <w:rPr>
          <w:rFonts w:eastAsia="Times New Roman"/>
          <w:szCs w:val="24"/>
        </w:rPr>
        <w:t>γινόταν.</w:t>
      </w:r>
    </w:p>
    <w:p w14:paraId="110FEF29" w14:textId="77777777" w:rsidR="002E41A8" w:rsidRDefault="00A20863">
      <w:pPr>
        <w:spacing w:line="600" w:lineRule="auto"/>
        <w:ind w:firstLine="720"/>
        <w:jc w:val="both"/>
        <w:rPr>
          <w:rFonts w:eastAsia="Times New Roman"/>
          <w:szCs w:val="24"/>
        </w:rPr>
      </w:pPr>
      <w:r>
        <w:rPr>
          <w:rFonts w:eastAsia="Times New Roman"/>
          <w:szCs w:val="24"/>
        </w:rPr>
        <w:t>Ε</w:t>
      </w:r>
      <w:r w:rsidRPr="00760FE8">
        <w:rPr>
          <w:rFonts w:eastAsia="Times New Roman"/>
          <w:szCs w:val="24"/>
        </w:rPr>
        <w:t>μείς καταργήσαμε τις ποινικές διατάξεις</w:t>
      </w:r>
      <w:r>
        <w:rPr>
          <w:rFonts w:eastAsia="Times New Roman"/>
          <w:szCs w:val="24"/>
        </w:rPr>
        <w:t>.</w:t>
      </w:r>
      <w:r w:rsidRPr="00760FE8">
        <w:rPr>
          <w:rFonts w:eastAsia="Times New Roman"/>
          <w:szCs w:val="24"/>
        </w:rPr>
        <w:t xml:space="preserve"> </w:t>
      </w:r>
      <w:r>
        <w:rPr>
          <w:rFonts w:eastAsia="Times New Roman"/>
          <w:szCs w:val="24"/>
        </w:rPr>
        <w:t>Δ</w:t>
      </w:r>
      <w:r w:rsidRPr="00760FE8">
        <w:rPr>
          <w:rFonts w:eastAsia="Times New Roman"/>
          <w:szCs w:val="24"/>
        </w:rPr>
        <w:t>εν υπάρχει ποινικό αδίκημα για τους ελεύθερους επαγγελματίες</w:t>
      </w:r>
      <w:r>
        <w:rPr>
          <w:rFonts w:eastAsia="Times New Roman"/>
          <w:szCs w:val="24"/>
        </w:rPr>
        <w:t xml:space="preserve"> ως προς τις οφειλές, και </w:t>
      </w:r>
      <w:r w:rsidRPr="00760FE8">
        <w:rPr>
          <w:rFonts w:eastAsia="Times New Roman"/>
          <w:szCs w:val="24"/>
        </w:rPr>
        <w:t xml:space="preserve">δώσαμε </w:t>
      </w:r>
      <w:r>
        <w:rPr>
          <w:rFonts w:eastAsia="Times New Roman"/>
          <w:szCs w:val="24"/>
        </w:rPr>
        <w:t>τέλος</w:t>
      </w:r>
      <w:r w:rsidRPr="00760FE8">
        <w:rPr>
          <w:rFonts w:eastAsia="Times New Roman"/>
          <w:szCs w:val="24"/>
        </w:rPr>
        <w:t xml:space="preserve"> σε </w:t>
      </w:r>
      <w:r>
        <w:rPr>
          <w:rFonts w:eastAsia="Times New Roman"/>
          <w:szCs w:val="24"/>
        </w:rPr>
        <w:t>μια</w:t>
      </w:r>
      <w:r w:rsidRPr="00760FE8">
        <w:rPr>
          <w:rFonts w:eastAsia="Times New Roman"/>
          <w:szCs w:val="24"/>
        </w:rPr>
        <w:t xml:space="preserve"> κατάσταση </w:t>
      </w:r>
      <w:r>
        <w:rPr>
          <w:rFonts w:eastAsia="Times New Roman"/>
          <w:szCs w:val="24"/>
        </w:rPr>
        <w:t xml:space="preserve">η </w:t>
      </w:r>
      <w:r w:rsidRPr="00760FE8">
        <w:rPr>
          <w:rFonts w:eastAsia="Times New Roman"/>
          <w:szCs w:val="24"/>
        </w:rPr>
        <w:t>οποία</w:t>
      </w:r>
      <w:r w:rsidRPr="00760FE8">
        <w:rPr>
          <w:rFonts w:eastAsia="Times New Roman"/>
          <w:szCs w:val="24"/>
        </w:rPr>
        <w:t xml:space="preserve"> ήταν ιδιαίτερα οδυνηρή</w:t>
      </w:r>
      <w:r>
        <w:rPr>
          <w:rFonts w:eastAsia="Times New Roman"/>
          <w:szCs w:val="24"/>
        </w:rPr>
        <w:t>.</w:t>
      </w:r>
      <w:r w:rsidRPr="00760FE8">
        <w:rPr>
          <w:rFonts w:eastAsia="Times New Roman"/>
          <w:szCs w:val="24"/>
        </w:rPr>
        <w:t xml:space="preserve"> </w:t>
      </w:r>
      <w:r>
        <w:rPr>
          <w:rFonts w:eastAsia="Times New Roman"/>
          <w:szCs w:val="24"/>
        </w:rPr>
        <w:t xml:space="preserve">Επομένως μη λέτε σε εμάς για ευαισθησία. Όλες </w:t>
      </w:r>
      <w:r w:rsidRPr="00760FE8">
        <w:rPr>
          <w:rFonts w:eastAsia="Times New Roman"/>
          <w:szCs w:val="24"/>
        </w:rPr>
        <w:t>μας οι πράξε</w:t>
      </w:r>
      <w:r>
        <w:rPr>
          <w:rFonts w:eastAsia="Times New Roman"/>
          <w:szCs w:val="24"/>
        </w:rPr>
        <w:t xml:space="preserve">ις αποδεικνύουν ότι έχουμε και ευαισθησία και </w:t>
      </w:r>
      <w:r w:rsidRPr="00760FE8">
        <w:rPr>
          <w:rFonts w:eastAsia="Times New Roman"/>
          <w:szCs w:val="24"/>
        </w:rPr>
        <w:t xml:space="preserve">κατανοούμε τα πραγματικά προβλήματα που πρέπει να </w:t>
      </w:r>
      <w:r>
        <w:rPr>
          <w:rFonts w:eastAsia="Times New Roman"/>
          <w:szCs w:val="24"/>
        </w:rPr>
        <w:t xml:space="preserve">επιλύουμε </w:t>
      </w:r>
      <w:r w:rsidRPr="00760FE8">
        <w:rPr>
          <w:rFonts w:eastAsia="Times New Roman"/>
          <w:szCs w:val="24"/>
        </w:rPr>
        <w:t>και θα συνεχίσουμε</w:t>
      </w:r>
      <w:r>
        <w:rPr>
          <w:rFonts w:eastAsia="Times New Roman"/>
          <w:szCs w:val="24"/>
        </w:rPr>
        <w:t>.</w:t>
      </w:r>
    </w:p>
    <w:p w14:paraId="110FEF2A" w14:textId="77777777" w:rsidR="002E41A8" w:rsidRDefault="00A20863">
      <w:pPr>
        <w:spacing w:line="600" w:lineRule="auto"/>
        <w:ind w:firstLine="720"/>
        <w:jc w:val="both"/>
        <w:rPr>
          <w:rFonts w:eastAsia="Times New Roman"/>
          <w:szCs w:val="24"/>
        </w:rPr>
      </w:pPr>
      <w:r>
        <w:rPr>
          <w:rFonts w:eastAsia="Times New Roman"/>
          <w:szCs w:val="24"/>
        </w:rPr>
        <w:t>Ε</w:t>
      </w:r>
      <w:r w:rsidRPr="00760FE8">
        <w:rPr>
          <w:rFonts w:eastAsia="Times New Roman"/>
          <w:szCs w:val="24"/>
        </w:rPr>
        <w:t>υχαριστώ</w:t>
      </w:r>
      <w:r>
        <w:rPr>
          <w:rFonts w:eastAsia="Times New Roman"/>
          <w:szCs w:val="24"/>
        </w:rPr>
        <w:t>.</w:t>
      </w:r>
    </w:p>
    <w:p w14:paraId="110FEF2B" w14:textId="77777777" w:rsidR="002E41A8" w:rsidRDefault="00A20863">
      <w:pPr>
        <w:spacing w:line="600" w:lineRule="auto"/>
        <w:ind w:firstLine="720"/>
        <w:jc w:val="both"/>
        <w:rPr>
          <w:rFonts w:eastAsia="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Κ</w:t>
      </w:r>
      <w:r w:rsidRPr="00760FE8">
        <w:rPr>
          <w:rFonts w:eastAsia="Times New Roman"/>
          <w:szCs w:val="24"/>
        </w:rPr>
        <w:t>αι</w:t>
      </w:r>
      <w:r w:rsidRPr="00760FE8">
        <w:rPr>
          <w:rFonts w:eastAsia="Times New Roman"/>
          <w:szCs w:val="24"/>
        </w:rPr>
        <w:t xml:space="preserve"> εμείς ευχαριστούμε</w:t>
      </w:r>
      <w:r>
        <w:rPr>
          <w:rFonts w:eastAsia="Times New Roman"/>
          <w:szCs w:val="24"/>
        </w:rPr>
        <w:t>.</w:t>
      </w:r>
    </w:p>
    <w:p w14:paraId="110FEF2C" w14:textId="77777777" w:rsidR="002E41A8" w:rsidRDefault="00A20863">
      <w:pPr>
        <w:spacing w:line="600" w:lineRule="auto"/>
        <w:ind w:firstLine="720"/>
        <w:jc w:val="both"/>
        <w:rPr>
          <w:rFonts w:eastAsia="Times New Roman"/>
          <w:szCs w:val="24"/>
        </w:rPr>
      </w:pPr>
      <w:r w:rsidRPr="000342C9">
        <w:rPr>
          <w:rFonts w:eastAsia="Times New Roman"/>
          <w:szCs w:val="24"/>
        </w:rPr>
        <w:t xml:space="preserve">Η </w:t>
      </w:r>
      <w:r>
        <w:rPr>
          <w:rFonts w:eastAsia="Times New Roman"/>
          <w:szCs w:val="24"/>
        </w:rPr>
        <w:t xml:space="preserve">τέταρτη </w:t>
      </w:r>
      <w:r w:rsidRPr="000342C9">
        <w:rPr>
          <w:rFonts w:eastAsia="Times New Roman"/>
          <w:szCs w:val="24"/>
        </w:rPr>
        <w:t xml:space="preserve">με αριθμό 120/1-11-2018 </w:t>
      </w:r>
      <w:r>
        <w:rPr>
          <w:rFonts w:eastAsia="Times New Roman"/>
          <w:szCs w:val="24"/>
        </w:rPr>
        <w:t>ε</w:t>
      </w:r>
      <w:r w:rsidRPr="000342C9">
        <w:rPr>
          <w:rFonts w:eastAsia="Times New Roman"/>
          <w:szCs w:val="24"/>
        </w:rPr>
        <w:t xml:space="preserve">πίκαιρη </w:t>
      </w:r>
      <w:r>
        <w:rPr>
          <w:rFonts w:eastAsia="Times New Roman"/>
          <w:szCs w:val="24"/>
        </w:rPr>
        <w:t>ε</w:t>
      </w:r>
      <w:r w:rsidRPr="000342C9">
        <w:rPr>
          <w:rFonts w:eastAsia="Times New Roman"/>
          <w:szCs w:val="24"/>
        </w:rPr>
        <w:t xml:space="preserve">ρώτηση </w:t>
      </w:r>
      <w:r>
        <w:rPr>
          <w:rFonts w:eastAsia="Times New Roman"/>
          <w:szCs w:val="24"/>
        </w:rPr>
        <w:t xml:space="preserve">δεύτερου κύκλου </w:t>
      </w:r>
      <w:r w:rsidRPr="000342C9">
        <w:rPr>
          <w:rFonts w:eastAsia="Times New Roman"/>
          <w:szCs w:val="24"/>
        </w:rPr>
        <w:t>του Βουλευτή Α΄ Πειραιά του Λαϊκού Συνδέσμου</w:t>
      </w:r>
      <w:r>
        <w:rPr>
          <w:rFonts w:eastAsia="Times New Roman"/>
          <w:szCs w:val="24"/>
        </w:rPr>
        <w:t xml:space="preserve"> </w:t>
      </w:r>
      <w:r w:rsidRPr="000342C9">
        <w:rPr>
          <w:rFonts w:eastAsia="Times New Roman"/>
          <w:szCs w:val="24"/>
        </w:rPr>
        <w:t>-</w:t>
      </w:r>
      <w:r>
        <w:rPr>
          <w:rFonts w:eastAsia="Times New Roman"/>
          <w:szCs w:val="24"/>
        </w:rPr>
        <w:t xml:space="preserve"> </w:t>
      </w:r>
      <w:r w:rsidRPr="000342C9">
        <w:rPr>
          <w:rFonts w:eastAsia="Times New Roman"/>
          <w:szCs w:val="24"/>
        </w:rPr>
        <w:t>Χρυσή Αυγή κ.</w:t>
      </w:r>
      <w:r>
        <w:rPr>
          <w:rFonts w:eastAsia="Times New Roman"/>
          <w:szCs w:val="24"/>
        </w:rPr>
        <w:t xml:space="preserve"> </w:t>
      </w:r>
      <w:r w:rsidRPr="000342C9">
        <w:rPr>
          <w:rFonts w:eastAsia="Times New Roman"/>
          <w:szCs w:val="24"/>
        </w:rPr>
        <w:t xml:space="preserve">Νικολάου </w:t>
      </w:r>
      <w:proofErr w:type="spellStart"/>
      <w:r w:rsidRPr="000342C9">
        <w:rPr>
          <w:rFonts w:eastAsia="Times New Roman"/>
          <w:szCs w:val="24"/>
        </w:rPr>
        <w:t>Κούζηλου</w:t>
      </w:r>
      <w:proofErr w:type="spellEnd"/>
      <w:r>
        <w:rPr>
          <w:rFonts w:eastAsia="Times New Roman"/>
          <w:szCs w:val="24"/>
        </w:rPr>
        <w:t xml:space="preserve"> </w:t>
      </w:r>
      <w:r w:rsidRPr="000342C9">
        <w:rPr>
          <w:rFonts w:eastAsia="Times New Roman"/>
          <w:szCs w:val="24"/>
        </w:rPr>
        <w:t>προς τον Υπουργό</w:t>
      </w:r>
      <w:r>
        <w:rPr>
          <w:rFonts w:eastAsia="Times New Roman"/>
          <w:szCs w:val="24"/>
        </w:rPr>
        <w:t xml:space="preserve"> </w:t>
      </w:r>
      <w:r w:rsidRPr="000342C9">
        <w:rPr>
          <w:rFonts w:eastAsia="Times New Roman"/>
          <w:szCs w:val="24"/>
        </w:rPr>
        <w:t>Εξωτερικών,</w:t>
      </w:r>
      <w:r>
        <w:rPr>
          <w:rFonts w:eastAsia="Times New Roman"/>
          <w:szCs w:val="24"/>
        </w:rPr>
        <w:t xml:space="preserve"> </w:t>
      </w:r>
      <w:r w:rsidRPr="000342C9">
        <w:rPr>
          <w:rFonts w:eastAsia="Times New Roman"/>
          <w:szCs w:val="24"/>
        </w:rPr>
        <w:t xml:space="preserve">με θέμα: «Λιμάνι των Σκοπίων καθίσταται η Θεσσαλονίκη βάσει </w:t>
      </w:r>
      <w:r w:rsidRPr="000342C9">
        <w:rPr>
          <w:rFonts w:eastAsia="Times New Roman"/>
          <w:szCs w:val="24"/>
        </w:rPr>
        <w:t>της Συμφωνίας των Πρεσπών»</w:t>
      </w:r>
      <w:r>
        <w:rPr>
          <w:rFonts w:eastAsia="Times New Roman"/>
          <w:szCs w:val="24"/>
        </w:rPr>
        <w:t xml:space="preserve">, δεν θα συζητηθεί. </w:t>
      </w:r>
    </w:p>
    <w:p w14:paraId="110FEF2D" w14:textId="77777777" w:rsidR="002E41A8" w:rsidRDefault="00A20863">
      <w:pPr>
        <w:spacing w:line="600" w:lineRule="auto"/>
        <w:ind w:firstLine="720"/>
        <w:jc w:val="both"/>
        <w:rPr>
          <w:rFonts w:eastAsia="Times New Roman"/>
          <w:szCs w:val="24"/>
        </w:rPr>
      </w:pPr>
      <w:r w:rsidRPr="008955C8">
        <w:rPr>
          <w:rFonts w:eastAsia="Times New Roman"/>
          <w:szCs w:val="24"/>
        </w:rPr>
        <w:lastRenderedPageBreak/>
        <w:t xml:space="preserve">Επίσης, </w:t>
      </w:r>
      <w:r>
        <w:rPr>
          <w:rFonts w:eastAsia="Times New Roman"/>
          <w:szCs w:val="24"/>
        </w:rPr>
        <w:t>η</w:t>
      </w:r>
      <w:r w:rsidRPr="008955C8">
        <w:rPr>
          <w:rFonts w:eastAsia="Times New Roman"/>
          <w:szCs w:val="24"/>
        </w:rPr>
        <w:t xml:space="preserve"> πέμπτη </w:t>
      </w:r>
      <w:r>
        <w:rPr>
          <w:rFonts w:eastAsia="Times New Roman"/>
          <w:szCs w:val="24"/>
        </w:rPr>
        <w:t>με αριθμό 75/16-10-2018 ε</w:t>
      </w:r>
      <w:r w:rsidRPr="008955C8">
        <w:rPr>
          <w:rFonts w:eastAsia="Times New Roman"/>
          <w:szCs w:val="24"/>
        </w:rPr>
        <w:t xml:space="preserve">πίκαιρη </w:t>
      </w:r>
      <w:r>
        <w:rPr>
          <w:rFonts w:eastAsia="Times New Roman"/>
          <w:szCs w:val="24"/>
        </w:rPr>
        <w:t>ε</w:t>
      </w:r>
      <w:r w:rsidRPr="008955C8">
        <w:rPr>
          <w:rFonts w:eastAsia="Times New Roman"/>
          <w:szCs w:val="24"/>
        </w:rPr>
        <w:t xml:space="preserve">ρώτηση </w:t>
      </w:r>
      <w:r>
        <w:rPr>
          <w:rFonts w:eastAsia="Times New Roman"/>
          <w:szCs w:val="24"/>
        </w:rPr>
        <w:t>δεύτερου κύκλου του Βουλευτή Α΄ Πειραιώς</w:t>
      </w:r>
      <w:r w:rsidRPr="008955C8">
        <w:rPr>
          <w:rFonts w:eastAsia="Times New Roman"/>
          <w:szCs w:val="24"/>
        </w:rPr>
        <w:t xml:space="preserve"> του Λαϊκού Συνδέσμου – Χρυσή Αυγή κ. </w:t>
      </w:r>
      <w:r>
        <w:rPr>
          <w:rFonts w:eastAsia="Times New Roman"/>
          <w:bCs/>
          <w:szCs w:val="24"/>
        </w:rPr>
        <w:t xml:space="preserve">Νικολάου </w:t>
      </w:r>
      <w:proofErr w:type="spellStart"/>
      <w:r>
        <w:rPr>
          <w:rFonts w:eastAsia="Times New Roman"/>
          <w:bCs/>
          <w:szCs w:val="24"/>
        </w:rPr>
        <w:t>Κούζηλου</w:t>
      </w:r>
      <w:proofErr w:type="spellEnd"/>
      <w:r>
        <w:rPr>
          <w:rFonts w:eastAsia="Times New Roman"/>
          <w:bCs/>
          <w:szCs w:val="24"/>
        </w:rPr>
        <w:t xml:space="preserve"> </w:t>
      </w:r>
      <w:r w:rsidRPr="008955C8">
        <w:rPr>
          <w:rFonts w:eastAsia="Times New Roman"/>
          <w:szCs w:val="24"/>
        </w:rPr>
        <w:t>προς την Υπουργό</w:t>
      </w:r>
      <w:r>
        <w:rPr>
          <w:rFonts w:eastAsia="Times New Roman"/>
          <w:szCs w:val="24"/>
        </w:rPr>
        <w:t xml:space="preserve"> </w:t>
      </w:r>
      <w:r w:rsidRPr="008955C8">
        <w:rPr>
          <w:rFonts w:eastAsia="Times New Roman"/>
          <w:bCs/>
          <w:szCs w:val="24"/>
        </w:rPr>
        <w:t>Εργασίας, Κοινωνικής Ασφάλισης και Κοι</w:t>
      </w:r>
      <w:r w:rsidRPr="008955C8">
        <w:rPr>
          <w:rFonts w:eastAsia="Times New Roman"/>
          <w:bCs/>
          <w:szCs w:val="24"/>
        </w:rPr>
        <w:t>νωνικής Αλληλεγγύης,</w:t>
      </w:r>
      <w:r>
        <w:rPr>
          <w:rFonts w:eastAsia="Times New Roman"/>
          <w:szCs w:val="24"/>
        </w:rPr>
        <w:t xml:space="preserve"> </w:t>
      </w:r>
      <w:r w:rsidRPr="008955C8">
        <w:rPr>
          <w:rFonts w:eastAsia="Times New Roman"/>
          <w:szCs w:val="24"/>
        </w:rPr>
        <w:t xml:space="preserve">με θέμα: «Προστασία πληρωμάτων από εγκατάλειψη πλοίου εσωτερικών </w:t>
      </w:r>
      <w:proofErr w:type="spellStart"/>
      <w:r w:rsidRPr="008955C8">
        <w:rPr>
          <w:rFonts w:eastAsia="Times New Roman"/>
          <w:szCs w:val="24"/>
        </w:rPr>
        <w:t>πλόων</w:t>
      </w:r>
      <w:proofErr w:type="spellEnd"/>
      <w:r w:rsidRPr="008955C8">
        <w:rPr>
          <w:rFonts w:eastAsia="Times New Roman"/>
          <w:szCs w:val="24"/>
        </w:rPr>
        <w:t>»</w:t>
      </w:r>
      <w:r>
        <w:rPr>
          <w:rFonts w:eastAsia="Times New Roman"/>
          <w:szCs w:val="24"/>
        </w:rPr>
        <w:t xml:space="preserve">, δεν θα συζητηθεί. </w:t>
      </w:r>
    </w:p>
    <w:p w14:paraId="110FEF2E" w14:textId="77777777" w:rsidR="002E41A8" w:rsidRDefault="00A20863">
      <w:pPr>
        <w:spacing w:line="600" w:lineRule="auto"/>
        <w:ind w:firstLine="720"/>
        <w:jc w:val="both"/>
        <w:rPr>
          <w:rFonts w:eastAsia="Times New Roman"/>
          <w:bCs/>
          <w:szCs w:val="24"/>
        </w:rPr>
      </w:pPr>
      <w:r>
        <w:rPr>
          <w:rFonts w:eastAsia="Times New Roman"/>
          <w:bCs/>
          <w:szCs w:val="24"/>
        </w:rPr>
        <w:t>Τέλος, η έκτη</w:t>
      </w:r>
      <w:r w:rsidRPr="0048759A">
        <w:rPr>
          <w:rFonts w:eastAsia="Times New Roman"/>
          <w:bCs/>
          <w:szCs w:val="24"/>
        </w:rPr>
        <w:t xml:space="preserve"> με αριθμό 1/1-10-2018 </w:t>
      </w:r>
      <w:r>
        <w:rPr>
          <w:rFonts w:eastAsia="Times New Roman"/>
          <w:bCs/>
          <w:szCs w:val="24"/>
        </w:rPr>
        <w:t>ε</w:t>
      </w:r>
      <w:r w:rsidRPr="0048759A">
        <w:rPr>
          <w:rFonts w:eastAsia="Times New Roman"/>
          <w:bCs/>
          <w:szCs w:val="24"/>
        </w:rPr>
        <w:t xml:space="preserve">πίκαιρη </w:t>
      </w:r>
      <w:r>
        <w:rPr>
          <w:rFonts w:eastAsia="Times New Roman"/>
          <w:bCs/>
          <w:szCs w:val="24"/>
        </w:rPr>
        <w:t>ε</w:t>
      </w:r>
      <w:r w:rsidRPr="0048759A">
        <w:rPr>
          <w:rFonts w:eastAsia="Times New Roman"/>
          <w:bCs/>
          <w:szCs w:val="24"/>
        </w:rPr>
        <w:t>ρώτηση</w:t>
      </w:r>
      <w:r>
        <w:rPr>
          <w:rFonts w:eastAsia="Times New Roman"/>
          <w:bCs/>
          <w:szCs w:val="24"/>
        </w:rPr>
        <w:t xml:space="preserve"> </w:t>
      </w:r>
      <w:r>
        <w:rPr>
          <w:rFonts w:eastAsia="Times New Roman"/>
          <w:bCs/>
          <w:szCs w:val="24"/>
        </w:rPr>
        <w:t xml:space="preserve">δεύτερου κύκλου του </w:t>
      </w:r>
      <w:r w:rsidRPr="0048759A">
        <w:rPr>
          <w:rFonts w:eastAsia="Times New Roman"/>
          <w:bCs/>
          <w:szCs w:val="24"/>
        </w:rPr>
        <w:t xml:space="preserve">Βουλευτή Α΄ Θεσσαλονίκης του Λαϊκού Συνδέσμου </w:t>
      </w:r>
      <w:r>
        <w:rPr>
          <w:rFonts w:eastAsia="Times New Roman"/>
          <w:bCs/>
          <w:szCs w:val="24"/>
        </w:rPr>
        <w:t>-</w:t>
      </w:r>
      <w:r w:rsidRPr="0048759A">
        <w:rPr>
          <w:rFonts w:eastAsia="Times New Roman"/>
          <w:bCs/>
          <w:szCs w:val="24"/>
        </w:rPr>
        <w:t xml:space="preserve"> Χρυσή Αυγή κ.</w:t>
      </w:r>
      <w:r>
        <w:rPr>
          <w:rFonts w:eastAsia="Times New Roman"/>
          <w:bCs/>
          <w:szCs w:val="24"/>
        </w:rPr>
        <w:t xml:space="preserve"> </w:t>
      </w:r>
      <w:r w:rsidRPr="0048759A">
        <w:rPr>
          <w:rFonts w:eastAsia="Times New Roman"/>
          <w:szCs w:val="24"/>
        </w:rPr>
        <w:t>Αντωνίου</w:t>
      </w:r>
      <w:r w:rsidRPr="0048759A">
        <w:rPr>
          <w:rFonts w:eastAsia="Times New Roman"/>
          <w:szCs w:val="24"/>
        </w:rPr>
        <w:t xml:space="preserve"> Γρέγου</w:t>
      </w:r>
      <w:r w:rsidRPr="0048759A">
        <w:rPr>
          <w:rFonts w:eastAsia="Times New Roman"/>
          <w:bCs/>
          <w:szCs w:val="24"/>
        </w:rPr>
        <w:t> προς την Υπουργό</w:t>
      </w:r>
      <w:r>
        <w:rPr>
          <w:rFonts w:eastAsia="Times New Roman"/>
          <w:bCs/>
          <w:szCs w:val="24"/>
        </w:rPr>
        <w:t xml:space="preserve"> </w:t>
      </w:r>
      <w:r w:rsidRPr="0048759A">
        <w:rPr>
          <w:rFonts w:eastAsia="Times New Roman"/>
          <w:szCs w:val="24"/>
        </w:rPr>
        <w:t>Πολιτισμού και Αθλητισμού,</w:t>
      </w:r>
      <w:r>
        <w:rPr>
          <w:rFonts w:eastAsia="Times New Roman"/>
          <w:bCs/>
          <w:szCs w:val="24"/>
        </w:rPr>
        <w:t xml:space="preserve"> </w:t>
      </w:r>
      <w:r w:rsidRPr="0048759A">
        <w:rPr>
          <w:rFonts w:eastAsia="Times New Roman"/>
          <w:bCs/>
          <w:szCs w:val="24"/>
        </w:rPr>
        <w:t>με θέμα: «Περί του Μουσείου Μακεδονικού Αγώνα και λοιπών φορέων, συλλόγων και σωματείων της Μακεδονίας και του άρθρου 6 της συμφωνίας Ελλάδας - Σκοπίων»</w:t>
      </w:r>
      <w:r>
        <w:rPr>
          <w:rFonts w:eastAsia="Times New Roman"/>
          <w:bCs/>
          <w:szCs w:val="24"/>
        </w:rPr>
        <w:t xml:space="preserve">, δεν θα συζητηθεί. </w:t>
      </w:r>
    </w:p>
    <w:p w14:paraId="110FEF2F" w14:textId="77777777" w:rsidR="002E41A8" w:rsidRDefault="00A20863">
      <w:pPr>
        <w:spacing w:line="600" w:lineRule="auto"/>
        <w:ind w:firstLine="720"/>
        <w:jc w:val="both"/>
        <w:rPr>
          <w:rFonts w:eastAsia="Times New Roman"/>
          <w:bCs/>
          <w:szCs w:val="24"/>
        </w:rPr>
      </w:pPr>
      <w:r>
        <w:rPr>
          <w:rFonts w:eastAsia="Times New Roman"/>
          <w:bCs/>
          <w:szCs w:val="24"/>
        </w:rPr>
        <w:t>Κυρίες και κύριοι συνάδελφοι, ο</w:t>
      </w:r>
      <w:r>
        <w:rPr>
          <w:rFonts w:eastAsia="Times New Roman"/>
          <w:bCs/>
          <w:szCs w:val="24"/>
        </w:rPr>
        <w:t xml:space="preserve">λοκληρώθηκε η συζήτηση των επίκαιρων ερωτήσεων. </w:t>
      </w:r>
    </w:p>
    <w:p w14:paraId="110FEF30" w14:textId="77777777" w:rsidR="002E41A8" w:rsidRDefault="00A20863">
      <w:pPr>
        <w:spacing w:line="600" w:lineRule="auto"/>
        <w:ind w:firstLine="720"/>
        <w:jc w:val="both"/>
        <w:rPr>
          <w:rFonts w:eastAsia="Times New Roman"/>
          <w:bCs/>
          <w:color w:val="FF0000"/>
          <w:szCs w:val="24"/>
        </w:rPr>
      </w:pPr>
      <w:r w:rsidRPr="00E51F9C">
        <w:rPr>
          <w:rFonts w:eastAsia="Times New Roman"/>
          <w:bCs/>
          <w:color w:val="FF0000"/>
          <w:szCs w:val="24"/>
        </w:rPr>
        <w:t xml:space="preserve">              (ΑΛΛΑΓΗ ΣΕΛΙΔΑΣ ΛΟΓΩ ΑΛΛΑΓΗΣ ΘΕΜΑΤΟΣ)</w:t>
      </w:r>
    </w:p>
    <w:p w14:paraId="110FEF31" w14:textId="77777777" w:rsidR="002E41A8" w:rsidRDefault="00A20863">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εισερχόμαστε στην ημερήσια διάταξη της </w:t>
      </w:r>
    </w:p>
    <w:p w14:paraId="110FEF32" w14:textId="77777777" w:rsidR="002E41A8" w:rsidRDefault="00A20863">
      <w:pPr>
        <w:spacing w:line="600" w:lineRule="auto"/>
        <w:ind w:firstLine="720"/>
        <w:jc w:val="center"/>
        <w:rPr>
          <w:rFonts w:eastAsia="Times New Roman" w:cs="Times New Roman"/>
          <w:b/>
          <w:szCs w:val="24"/>
        </w:rPr>
      </w:pPr>
      <w:r w:rsidRPr="004E1E9D">
        <w:rPr>
          <w:rFonts w:eastAsia="Times New Roman" w:cs="Times New Roman"/>
          <w:b/>
          <w:szCs w:val="24"/>
        </w:rPr>
        <w:t>ΝΟΜΟΘΕΤΙΚΗΣ ΕΡΓΑΣΙΑΣ</w:t>
      </w:r>
    </w:p>
    <w:p w14:paraId="110FEF33" w14:textId="77777777" w:rsidR="002E41A8" w:rsidRDefault="00A20863">
      <w:pPr>
        <w:spacing w:line="600" w:lineRule="auto"/>
        <w:ind w:firstLine="720"/>
        <w:jc w:val="both"/>
        <w:rPr>
          <w:rFonts w:eastAsia="Times New Roman"/>
          <w:szCs w:val="24"/>
        </w:rPr>
      </w:pPr>
      <w:r>
        <w:rPr>
          <w:rFonts w:eastAsia="Times New Roman"/>
          <w:szCs w:val="24"/>
        </w:rPr>
        <w:lastRenderedPageBreak/>
        <w:t>Μόνη συζήτηση και ψήφιση επί τω</w:t>
      </w:r>
      <w:r>
        <w:rPr>
          <w:rFonts w:eastAsia="Times New Roman"/>
          <w:szCs w:val="24"/>
        </w:rPr>
        <w:t>ν σχεδίων νόμων του Υπουργείου Οικονομικών: α</w:t>
      </w:r>
      <w:r>
        <w:rPr>
          <w:rFonts w:eastAsia="Times New Roman"/>
          <w:szCs w:val="24"/>
        </w:rPr>
        <w:t>.</w:t>
      </w:r>
      <w:r w:rsidRPr="00760FE8">
        <w:rPr>
          <w:rFonts w:eastAsia="Times New Roman"/>
          <w:szCs w:val="24"/>
        </w:rPr>
        <w:t xml:space="preserve"> </w:t>
      </w:r>
      <w:r>
        <w:rPr>
          <w:rFonts w:eastAsia="Times New Roman"/>
          <w:szCs w:val="24"/>
        </w:rPr>
        <w:t>Κ</w:t>
      </w:r>
      <w:r w:rsidRPr="00760FE8">
        <w:rPr>
          <w:rFonts w:eastAsia="Times New Roman"/>
          <w:szCs w:val="24"/>
        </w:rPr>
        <w:t xml:space="preserve">ύρωση του </w:t>
      </w:r>
      <w:r>
        <w:rPr>
          <w:rFonts w:eastAsia="Times New Roman"/>
          <w:szCs w:val="24"/>
        </w:rPr>
        <w:t>Α</w:t>
      </w:r>
      <w:r w:rsidRPr="00760FE8">
        <w:rPr>
          <w:rFonts w:eastAsia="Times New Roman"/>
          <w:szCs w:val="24"/>
        </w:rPr>
        <w:t>πολογισμού του Κράτους</w:t>
      </w:r>
      <w:r>
        <w:rPr>
          <w:rFonts w:eastAsia="Times New Roman"/>
          <w:szCs w:val="24"/>
        </w:rPr>
        <w:t>,</w:t>
      </w:r>
      <w:r w:rsidRPr="00760FE8">
        <w:rPr>
          <w:rFonts w:eastAsia="Times New Roman"/>
          <w:szCs w:val="24"/>
        </w:rPr>
        <w:t xml:space="preserve"> οικονομικού έτους 2016 και </w:t>
      </w:r>
      <w:r>
        <w:rPr>
          <w:rFonts w:eastAsia="Times New Roman"/>
          <w:szCs w:val="24"/>
        </w:rPr>
        <w:t>β</w:t>
      </w:r>
      <w:r>
        <w:rPr>
          <w:rFonts w:eastAsia="Times New Roman"/>
          <w:szCs w:val="24"/>
        </w:rPr>
        <w:t>.</w:t>
      </w:r>
      <w:r w:rsidRPr="00760FE8">
        <w:rPr>
          <w:rFonts w:eastAsia="Times New Roman"/>
          <w:szCs w:val="24"/>
        </w:rPr>
        <w:t xml:space="preserve"> </w:t>
      </w:r>
      <w:r>
        <w:rPr>
          <w:rFonts w:eastAsia="Times New Roman"/>
          <w:szCs w:val="24"/>
        </w:rPr>
        <w:t>Κ</w:t>
      </w:r>
      <w:r w:rsidRPr="00760FE8">
        <w:rPr>
          <w:rFonts w:eastAsia="Times New Roman"/>
          <w:szCs w:val="24"/>
        </w:rPr>
        <w:t xml:space="preserve">ύρωση του </w:t>
      </w:r>
      <w:r>
        <w:rPr>
          <w:rFonts w:eastAsia="Times New Roman"/>
          <w:szCs w:val="24"/>
        </w:rPr>
        <w:t>Ι</w:t>
      </w:r>
      <w:r w:rsidRPr="00760FE8">
        <w:rPr>
          <w:rFonts w:eastAsia="Times New Roman"/>
          <w:szCs w:val="24"/>
        </w:rPr>
        <w:t>σολογισμού του Κράτους</w:t>
      </w:r>
      <w:r>
        <w:rPr>
          <w:rFonts w:eastAsia="Times New Roman"/>
          <w:szCs w:val="24"/>
        </w:rPr>
        <w:t>,</w:t>
      </w:r>
      <w:r w:rsidRPr="00760FE8">
        <w:rPr>
          <w:rFonts w:eastAsia="Times New Roman"/>
          <w:szCs w:val="24"/>
        </w:rPr>
        <w:t xml:space="preserve"> οικονομικού έτους 2016</w:t>
      </w:r>
      <w:r>
        <w:rPr>
          <w:rFonts w:eastAsia="Times New Roman"/>
          <w:szCs w:val="24"/>
        </w:rPr>
        <w:t>.</w:t>
      </w:r>
    </w:p>
    <w:p w14:paraId="110FEF34" w14:textId="77777777" w:rsidR="002E41A8" w:rsidRDefault="00A20863">
      <w:pPr>
        <w:spacing w:line="600" w:lineRule="auto"/>
        <w:ind w:firstLine="720"/>
        <w:jc w:val="both"/>
        <w:rPr>
          <w:rFonts w:eastAsia="Times New Roman"/>
          <w:szCs w:val="24"/>
        </w:rPr>
      </w:pPr>
      <w:r>
        <w:rPr>
          <w:rFonts w:eastAsia="Times New Roman"/>
          <w:szCs w:val="24"/>
        </w:rPr>
        <w:t>Η</w:t>
      </w:r>
      <w:r w:rsidRPr="00760FE8">
        <w:rPr>
          <w:rFonts w:eastAsia="Times New Roman"/>
          <w:szCs w:val="24"/>
        </w:rPr>
        <w:t xml:space="preserve"> συζήτησ</w:t>
      </w:r>
      <w:r>
        <w:rPr>
          <w:rFonts w:eastAsia="Times New Roman"/>
          <w:szCs w:val="24"/>
        </w:rPr>
        <w:t>η</w:t>
      </w:r>
      <w:r w:rsidRPr="00760FE8">
        <w:rPr>
          <w:rFonts w:eastAsia="Times New Roman"/>
          <w:szCs w:val="24"/>
        </w:rPr>
        <w:t xml:space="preserve"> του </w:t>
      </w:r>
      <w:r>
        <w:rPr>
          <w:rFonts w:eastAsia="Times New Roman"/>
          <w:szCs w:val="24"/>
        </w:rPr>
        <w:t>α</w:t>
      </w:r>
      <w:r w:rsidRPr="00760FE8">
        <w:rPr>
          <w:rFonts w:eastAsia="Times New Roman"/>
          <w:szCs w:val="24"/>
        </w:rPr>
        <w:t xml:space="preserve">πολογισμού και του </w:t>
      </w:r>
      <w:r>
        <w:rPr>
          <w:rFonts w:eastAsia="Times New Roman"/>
          <w:szCs w:val="24"/>
        </w:rPr>
        <w:t>ι</w:t>
      </w:r>
      <w:r w:rsidRPr="00760FE8">
        <w:rPr>
          <w:rFonts w:eastAsia="Times New Roman"/>
          <w:szCs w:val="24"/>
        </w:rPr>
        <w:t xml:space="preserve">σολογισμού του </w:t>
      </w:r>
      <w:r>
        <w:rPr>
          <w:rFonts w:eastAsia="Times New Roman"/>
          <w:szCs w:val="24"/>
        </w:rPr>
        <w:t>Κ</w:t>
      </w:r>
      <w:r w:rsidRPr="00760FE8">
        <w:rPr>
          <w:rFonts w:eastAsia="Times New Roman"/>
          <w:szCs w:val="24"/>
        </w:rPr>
        <w:t xml:space="preserve">ράτους γίνεται όπως ορίζει ο </w:t>
      </w:r>
      <w:r>
        <w:rPr>
          <w:rFonts w:eastAsia="Times New Roman"/>
          <w:szCs w:val="24"/>
        </w:rPr>
        <w:t>Κ</w:t>
      </w:r>
      <w:r w:rsidRPr="00760FE8">
        <w:rPr>
          <w:rFonts w:eastAsia="Times New Roman"/>
          <w:szCs w:val="24"/>
        </w:rPr>
        <w:t xml:space="preserve">ανονισμός της </w:t>
      </w:r>
      <w:r>
        <w:rPr>
          <w:rFonts w:eastAsia="Times New Roman"/>
          <w:szCs w:val="24"/>
        </w:rPr>
        <w:t>Β</w:t>
      </w:r>
      <w:r w:rsidRPr="00760FE8">
        <w:rPr>
          <w:rFonts w:eastAsia="Times New Roman"/>
          <w:szCs w:val="24"/>
        </w:rPr>
        <w:t>ουλής</w:t>
      </w:r>
      <w:r>
        <w:rPr>
          <w:rFonts w:eastAsia="Times New Roman"/>
          <w:szCs w:val="24"/>
        </w:rPr>
        <w:t>,</w:t>
      </w:r>
      <w:r w:rsidRPr="00760FE8">
        <w:rPr>
          <w:rFonts w:eastAsia="Times New Roman"/>
          <w:szCs w:val="24"/>
        </w:rPr>
        <w:t xml:space="preserve"> με ανάλογη εφαρμογή των άρθρων 122</w:t>
      </w:r>
      <w:r>
        <w:rPr>
          <w:rFonts w:eastAsia="Times New Roman"/>
          <w:szCs w:val="24"/>
        </w:rPr>
        <w:t xml:space="preserve"> και</w:t>
      </w:r>
      <w:r w:rsidRPr="00760FE8">
        <w:rPr>
          <w:rFonts w:eastAsia="Times New Roman"/>
          <w:szCs w:val="24"/>
        </w:rPr>
        <w:t xml:space="preserve"> 123 παράγραφος 8</w:t>
      </w:r>
      <w:r>
        <w:rPr>
          <w:rFonts w:eastAsia="Times New Roman"/>
          <w:szCs w:val="24"/>
        </w:rPr>
        <w:t xml:space="preserve"> και των άρθρων</w:t>
      </w:r>
      <w:r w:rsidRPr="00760FE8">
        <w:rPr>
          <w:rFonts w:eastAsia="Times New Roman"/>
          <w:szCs w:val="24"/>
        </w:rPr>
        <w:t xml:space="preserve"> 107 και 97</w:t>
      </w:r>
      <w:r>
        <w:rPr>
          <w:rFonts w:eastAsia="Times New Roman"/>
          <w:szCs w:val="24"/>
        </w:rPr>
        <w:t>.</w:t>
      </w:r>
      <w:r w:rsidRPr="00760FE8">
        <w:rPr>
          <w:rFonts w:eastAsia="Times New Roman"/>
          <w:szCs w:val="24"/>
        </w:rPr>
        <w:t xml:space="preserve"> </w:t>
      </w:r>
    </w:p>
    <w:p w14:paraId="110FEF35" w14:textId="77777777" w:rsidR="002E41A8" w:rsidRDefault="00A20863">
      <w:pPr>
        <w:spacing w:line="600" w:lineRule="auto"/>
        <w:ind w:firstLine="720"/>
        <w:jc w:val="both"/>
        <w:rPr>
          <w:rFonts w:eastAsia="Times New Roman"/>
          <w:szCs w:val="24"/>
        </w:rPr>
      </w:pPr>
      <w:r>
        <w:rPr>
          <w:rFonts w:eastAsia="Times New Roman"/>
          <w:szCs w:val="24"/>
        </w:rPr>
        <w:t>Σ</w:t>
      </w:r>
      <w:r w:rsidRPr="00760FE8">
        <w:rPr>
          <w:rFonts w:eastAsia="Times New Roman"/>
          <w:szCs w:val="24"/>
        </w:rPr>
        <w:t>ύμφωνα</w:t>
      </w:r>
      <w:r>
        <w:rPr>
          <w:rFonts w:eastAsia="Times New Roman"/>
          <w:szCs w:val="24"/>
        </w:rPr>
        <w:t>,</w:t>
      </w:r>
      <w:r w:rsidRPr="00760FE8">
        <w:rPr>
          <w:rFonts w:eastAsia="Times New Roman"/>
          <w:szCs w:val="24"/>
        </w:rPr>
        <w:t xml:space="preserve"> </w:t>
      </w:r>
      <w:r>
        <w:rPr>
          <w:rFonts w:eastAsia="Times New Roman"/>
          <w:szCs w:val="24"/>
        </w:rPr>
        <w:t>λ</w:t>
      </w:r>
      <w:r w:rsidRPr="00760FE8">
        <w:rPr>
          <w:rFonts w:eastAsia="Times New Roman"/>
          <w:szCs w:val="24"/>
        </w:rPr>
        <w:t>οιπόν</w:t>
      </w:r>
      <w:r>
        <w:rPr>
          <w:rFonts w:eastAsia="Times New Roman"/>
          <w:szCs w:val="24"/>
        </w:rPr>
        <w:t>,</w:t>
      </w:r>
      <w:r w:rsidRPr="00760FE8">
        <w:rPr>
          <w:rFonts w:eastAsia="Times New Roman"/>
          <w:szCs w:val="24"/>
        </w:rPr>
        <w:t xml:space="preserve"> με το άρθρ</w:t>
      </w:r>
      <w:r>
        <w:rPr>
          <w:rFonts w:eastAsia="Times New Roman"/>
          <w:szCs w:val="24"/>
        </w:rPr>
        <w:t>ο 107</w:t>
      </w:r>
      <w:r>
        <w:rPr>
          <w:rFonts w:eastAsia="Times New Roman"/>
          <w:szCs w:val="24"/>
        </w:rPr>
        <w:t>,</w:t>
      </w:r>
      <w:r>
        <w:rPr>
          <w:rFonts w:eastAsia="Times New Roman"/>
          <w:szCs w:val="24"/>
        </w:rPr>
        <w:t xml:space="preserve"> που εφαρμόζεται αναλόγως, η Δ</w:t>
      </w:r>
      <w:r w:rsidRPr="00760FE8">
        <w:rPr>
          <w:rFonts w:eastAsia="Times New Roman"/>
          <w:szCs w:val="24"/>
        </w:rPr>
        <w:t xml:space="preserve">ιάσκεψη των </w:t>
      </w:r>
      <w:r>
        <w:rPr>
          <w:rFonts w:eastAsia="Times New Roman"/>
          <w:szCs w:val="24"/>
        </w:rPr>
        <w:t>Π</w:t>
      </w:r>
      <w:r w:rsidRPr="00760FE8">
        <w:rPr>
          <w:rFonts w:eastAsia="Times New Roman"/>
          <w:szCs w:val="24"/>
        </w:rPr>
        <w:t xml:space="preserve">ροέδρων </w:t>
      </w:r>
      <w:r>
        <w:rPr>
          <w:rFonts w:eastAsia="Times New Roman"/>
          <w:szCs w:val="24"/>
        </w:rPr>
        <w:t>στη συνεδρίασ</w:t>
      </w:r>
      <w:r>
        <w:rPr>
          <w:rFonts w:eastAsia="Times New Roman"/>
          <w:szCs w:val="24"/>
        </w:rPr>
        <w:t>ή της στις 26</w:t>
      </w:r>
      <w:r>
        <w:rPr>
          <w:rFonts w:eastAsia="Times New Roman"/>
          <w:szCs w:val="24"/>
        </w:rPr>
        <w:t xml:space="preserve"> Νοεμβρίου </w:t>
      </w:r>
      <w:r w:rsidRPr="00760FE8">
        <w:rPr>
          <w:rFonts w:eastAsia="Times New Roman"/>
          <w:szCs w:val="24"/>
        </w:rPr>
        <w:t xml:space="preserve">2018 αποφάσισε να διεξαχθεί </w:t>
      </w:r>
      <w:r>
        <w:rPr>
          <w:rFonts w:eastAsia="Times New Roman"/>
          <w:szCs w:val="24"/>
        </w:rPr>
        <w:t>η</w:t>
      </w:r>
      <w:r>
        <w:rPr>
          <w:rFonts w:eastAsia="Times New Roman"/>
          <w:szCs w:val="24"/>
        </w:rPr>
        <w:t xml:space="preserve"> </w:t>
      </w:r>
      <w:r w:rsidRPr="00760FE8">
        <w:rPr>
          <w:rFonts w:eastAsia="Times New Roman"/>
          <w:szCs w:val="24"/>
        </w:rPr>
        <w:t xml:space="preserve">συζήτηση σε μία συνεδρίαση </w:t>
      </w:r>
      <w:r>
        <w:rPr>
          <w:rFonts w:eastAsia="Times New Roman"/>
          <w:szCs w:val="24"/>
        </w:rPr>
        <w:t>κ</w:t>
      </w:r>
      <w:r w:rsidRPr="00760FE8">
        <w:rPr>
          <w:rFonts w:eastAsia="Times New Roman"/>
          <w:szCs w:val="24"/>
        </w:rPr>
        <w:t>αι αν χρειαστεί</w:t>
      </w:r>
      <w:r>
        <w:rPr>
          <w:rFonts w:eastAsia="Times New Roman"/>
          <w:szCs w:val="24"/>
        </w:rPr>
        <w:t>,</w:t>
      </w:r>
      <w:r w:rsidRPr="00760FE8">
        <w:rPr>
          <w:rFonts w:eastAsia="Times New Roman"/>
          <w:szCs w:val="24"/>
        </w:rPr>
        <w:t xml:space="preserve"> να προχωρήσουμε </w:t>
      </w:r>
      <w:r>
        <w:rPr>
          <w:rFonts w:eastAsia="Times New Roman"/>
          <w:szCs w:val="24"/>
        </w:rPr>
        <w:t>σε</w:t>
      </w:r>
      <w:r w:rsidRPr="00760FE8">
        <w:rPr>
          <w:rFonts w:eastAsia="Times New Roman"/>
          <w:szCs w:val="24"/>
        </w:rPr>
        <w:t xml:space="preserve"> δεύτερη</w:t>
      </w:r>
      <w:r>
        <w:rPr>
          <w:rFonts w:eastAsia="Times New Roman"/>
          <w:szCs w:val="24"/>
        </w:rPr>
        <w:t>.</w:t>
      </w:r>
      <w:r w:rsidRPr="00760FE8">
        <w:rPr>
          <w:rFonts w:eastAsia="Times New Roman"/>
          <w:szCs w:val="24"/>
        </w:rPr>
        <w:t xml:space="preserve"> </w:t>
      </w:r>
      <w:r>
        <w:rPr>
          <w:rFonts w:eastAsia="Times New Roman"/>
          <w:szCs w:val="24"/>
        </w:rPr>
        <w:t>Π</w:t>
      </w:r>
      <w:r w:rsidRPr="00760FE8">
        <w:rPr>
          <w:rFonts w:eastAsia="Times New Roman"/>
          <w:szCs w:val="24"/>
        </w:rPr>
        <w:t>ροτείνουμε να γίνει</w:t>
      </w:r>
      <w:r>
        <w:rPr>
          <w:rFonts w:eastAsia="Times New Roman"/>
          <w:szCs w:val="24"/>
        </w:rPr>
        <w:t xml:space="preserve"> η εγγραφή</w:t>
      </w:r>
      <w:r w:rsidRPr="00760FE8">
        <w:rPr>
          <w:rFonts w:eastAsia="Times New Roman"/>
          <w:szCs w:val="24"/>
        </w:rPr>
        <w:t xml:space="preserve"> </w:t>
      </w:r>
      <w:r>
        <w:rPr>
          <w:rFonts w:eastAsia="Times New Roman"/>
          <w:szCs w:val="24"/>
        </w:rPr>
        <w:t xml:space="preserve">των ομιλών </w:t>
      </w:r>
      <w:r w:rsidRPr="00760FE8">
        <w:rPr>
          <w:rFonts w:eastAsia="Times New Roman"/>
          <w:szCs w:val="24"/>
        </w:rPr>
        <w:t xml:space="preserve">με κάρτα και με χρόνο ομιλίας </w:t>
      </w:r>
      <w:r>
        <w:rPr>
          <w:rFonts w:eastAsia="Times New Roman"/>
          <w:szCs w:val="24"/>
        </w:rPr>
        <w:t>πέντε</w:t>
      </w:r>
      <w:r w:rsidRPr="00760FE8">
        <w:rPr>
          <w:rFonts w:eastAsia="Times New Roman"/>
          <w:szCs w:val="24"/>
        </w:rPr>
        <w:t xml:space="preserve"> </w:t>
      </w:r>
      <w:r>
        <w:rPr>
          <w:rFonts w:eastAsia="Times New Roman"/>
          <w:szCs w:val="24"/>
        </w:rPr>
        <w:t>λεπτά, με εναλλαγή των ομιλητών.</w:t>
      </w:r>
      <w:r>
        <w:rPr>
          <w:rFonts w:eastAsia="Times New Roman"/>
          <w:szCs w:val="24"/>
        </w:rPr>
        <w:t xml:space="preserve"> </w:t>
      </w:r>
      <w:r>
        <w:rPr>
          <w:rFonts w:eastAsia="Times New Roman"/>
          <w:szCs w:val="24"/>
        </w:rPr>
        <w:t>Δικαίωμα δευτερολογίας στη διαδικασία αυτή έχουν μόνο οι εισηγητές</w:t>
      </w:r>
      <w:r>
        <w:rPr>
          <w:rFonts w:eastAsia="Times New Roman"/>
          <w:szCs w:val="24"/>
        </w:rPr>
        <w:t>,</w:t>
      </w:r>
      <w:r>
        <w:rPr>
          <w:rFonts w:eastAsia="Times New Roman"/>
          <w:szCs w:val="24"/>
        </w:rPr>
        <w:t xml:space="preserve"> μετ</w:t>
      </w:r>
      <w:r>
        <w:rPr>
          <w:rFonts w:eastAsia="Times New Roman"/>
          <w:szCs w:val="24"/>
        </w:rPr>
        <w:t xml:space="preserve">ά την ολοκλήρωση της ομιλίας του τελευταίου ομιλητή. </w:t>
      </w:r>
    </w:p>
    <w:p w14:paraId="110FEF36" w14:textId="77777777" w:rsidR="002E41A8" w:rsidRDefault="00A20863">
      <w:pPr>
        <w:spacing w:line="600" w:lineRule="auto"/>
        <w:ind w:firstLine="720"/>
        <w:jc w:val="both"/>
        <w:rPr>
          <w:rFonts w:eastAsia="Times New Roman"/>
          <w:szCs w:val="24"/>
        </w:rPr>
      </w:pPr>
      <w:r>
        <w:rPr>
          <w:rFonts w:eastAsia="Times New Roman"/>
          <w:szCs w:val="24"/>
        </w:rPr>
        <w:t>Το Σώμα σ</w:t>
      </w:r>
      <w:r>
        <w:rPr>
          <w:rFonts w:eastAsia="Times New Roman"/>
          <w:szCs w:val="24"/>
        </w:rPr>
        <w:t>υμφωνεί;</w:t>
      </w:r>
    </w:p>
    <w:p w14:paraId="110FEF37" w14:textId="77777777" w:rsidR="002E41A8" w:rsidRDefault="00A20863">
      <w:pPr>
        <w:spacing w:line="600" w:lineRule="auto"/>
        <w:ind w:firstLine="720"/>
        <w:jc w:val="both"/>
        <w:rPr>
          <w:rFonts w:eastAsia="Times New Roman"/>
          <w:szCs w:val="24"/>
        </w:rPr>
      </w:pPr>
      <w:r w:rsidRPr="0011548B">
        <w:rPr>
          <w:rFonts w:eastAsia="Times New Roman"/>
          <w:b/>
          <w:szCs w:val="24"/>
        </w:rPr>
        <w:t xml:space="preserve">ΟΛΟΙ </w:t>
      </w:r>
      <w:r>
        <w:rPr>
          <w:rFonts w:eastAsia="Times New Roman"/>
          <w:b/>
          <w:szCs w:val="24"/>
        </w:rPr>
        <w:t xml:space="preserve">ΟΙ </w:t>
      </w:r>
      <w:r w:rsidRPr="0011548B">
        <w:rPr>
          <w:rFonts w:eastAsia="Times New Roman"/>
          <w:b/>
          <w:szCs w:val="24"/>
        </w:rPr>
        <w:t>ΒΟΥΛΕΥΤΕΣ</w:t>
      </w:r>
      <w:r>
        <w:rPr>
          <w:rFonts w:eastAsia="Times New Roman"/>
          <w:b/>
          <w:szCs w:val="24"/>
        </w:rPr>
        <w:t>:</w:t>
      </w:r>
      <w:r>
        <w:rPr>
          <w:rFonts w:eastAsia="Times New Roman"/>
          <w:szCs w:val="24"/>
        </w:rPr>
        <w:t xml:space="preserve"> Μάλιστα, μάλιστα. </w:t>
      </w:r>
    </w:p>
    <w:p w14:paraId="110FEF38" w14:textId="77777777" w:rsidR="002E41A8" w:rsidRDefault="00A20863">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 Σώμα </w:t>
      </w:r>
      <w:proofErr w:type="spellStart"/>
      <w:r>
        <w:rPr>
          <w:rFonts w:eastAsia="Times New Roman"/>
          <w:szCs w:val="24"/>
        </w:rPr>
        <w:t>συνεφώνησε</w:t>
      </w:r>
      <w:proofErr w:type="spellEnd"/>
      <w:r>
        <w:rPr>
          <w:rFonts w:eastAsia="Times New Roman"/>
          <w:szCs w:val="24"/>
        </w:rPr>
        <w:t>.</w:t>
      </w:r>
    </w:p>
    <w:p w14:paraId="110FEF39" w14:textId="77777777" w:rsidR="002E41A8" w:rsidRDefault="00A20863">
      <w:pPr>
        <w:spacing w:line="600" w:lineRule="auto"/>
        <w:ind w:firstLine="720"/>
        <w:jc w:val="both"/>
        <w:rPr>
          <w:rFonts w:eastAsia="Times New Roman"/>
          <w:szCs w:val="24"/>
        </w:rPr>
      </w:pPr>
      <w:r>
        <w:rPr>
          <w:rFonts w:eastAsia="Times New Roman"/>
          <w:szCs w:val="24"/>
        </w:rPr>
        <w:t xml:space="preserve">Τον λόγο έχει ο εισηγητής του ΣΥΡΙΖΑ κ. Κωνσταντίνος Παυλίδης για οκτώ λεπτά. </w:t>
      </w:r>
    </w:p>
    <w:p w14:paraId="110FEF3A" w14:textId="77777777" w:rsidR="002E41A8" w:rsidRDefault="00A20863">
      <w:pPr>
        <w:spacing w:line="600" w:lineRule="auto"/>
        <w:ind w:firstLine="720"/>
        <w:jc w:val="both"/>
        <w:rPr>
          <w:rFonts w:eastAsia="Times New Roman"/>
          <w:szCs w:val="24"/>
        </w:rPr>
      </w:pPr>
      <w:r>
        <w:rPr>
          <w:rFonts w:eastAsia="Times New Roman"/>
          <w:b/>
          <w:szCs w:val="24"/>
        </w:rPr>
        <w:lastRenderedPageBreak/>
        <w:t xml:space="preserve">ΚΩΝΣΤΑΝΤΙΝΟΣ </w:t>
      </w:r>
      <w:r>
        <w:rPr>
          <w:rFonts w:eastAsia="Times New Roman"/>
          <w:b/>
          <w:szCs w:val="24"/>
        </w:rPr>
        <w:t>ΠΑΥ</w:t>
      </w:r>
      <w:r>
        <w:rPr>
          <w:rFonts w:eastAsia="Times New Roman"/>
          <w:b/>
          <w:szCs w:val="24"/>
        </w:rPr>
        <w:t>Λ</w:t>
      </w:r>
      <w:r>
        <w:rPr>
          <w:rFonts w:eastAsia="Times New Roman"/>
          <w:b/>
          <w:szCs w:val="24"/>
        </w:rPr>
        <w:t xml:space="preserve">ΙΔΗΣ: </w:t>
      </w:r>
      <w:r>
        <w:rPr>
          <w:rFonts w:eastAsia="Times New Roman"/>
          <w:szCs w:val="24"/>
        </w:rPr>
        <w:t>Ευχαριστώ, κύριε Πρόεδρε.</w:t>
      </w:r>
    </w:p>
    <w:p w14:paraId="110FEF3B" w14:textId="77777777" w:rsidR="002E41A8" w:rsidRDefault="00A20863">
      <w:pPr>
        <w:spacing w:line="600" w:lineRule="auto"/>
        <w:ind w:firstLine="720"/>
        <w:jc w:val="both"/>
        <w:rPr>
          <w:rFonts w:eastAsia="Times New Roman"/>
          <w:szCs w:val="24"/>
        </w:rPr>
      </w:pPr>
      <w:r>
        <w:rPr>
          <w:rFonts w:eastAsia="Times New Roman"/>
          <w:szCs w:val="24"/>
        </w:rPr>
        <w:t xml:space="preserve">Κυρίες και κύριοι συνάδελφοι, κύριε Υπουργέ, νομίζω ότι αν θέλουμε πραγματικά να κάνουμε μια δυναμική παρακολούθηση και μια δυναμική αξιολόγηση του </w:t>
      </w:r>
      <w:r>
        <w:rPr>
          <w:rFonts w:eastAsia="Times New Roman"/>
          <w:szCs w:val="24"/>
        </w:rPr>
        <w:t xml:space="preserve">ισολογισμού </w:t>
      </w:r>
      <w:r>
        <w:rPr>
          <w:rFonts w:eastAsia="Times New Roman"/>
          <w:szCs w:val="24"/>
        </w:rPr>
        <w:t>του 2016 και όχι μια μουσειακή αποκόμιση</w:t>
      </w:r>
      <w:r>
        <w:rPr>
          <w:rFonts w:eastAsia="Times New Roman"/>
          <w:szCs w:val="24"/>
        </w:rPr>
        <w:t>,</w:t>
      </w:r>
      <w:r>
        <w:rPr>
          <w:rFonts w:eastAsia="Times New Roman"/>
          <w:szCs w:val="24"/>
        </w:rPr>
        <w:t xml:space="preserve"> πρέπει να τον δούμ</w:t>
      </w:r>
      <w:r>
        <w:rPr>
          <w:rFonts w:eastAsia="Times New Roman"/>
          <w:szCs w:val="24"/>
        </w:rPr>
        <w:t>ε ενταγμένο στο συνολικό πλαίσιο ενός πολιτικού σχεδιασμού</w:t>
      </w:r>
      <w:r>
        <w:rPr>
          <w:rFonts w:eastAsia="Times New Roman"/>
          <w:szCs w:val="24"/>
        </w:rPr>
        <w:t>,</w:t>
      </w:r>
      <w:r>
        <w:rPr>
          <w:rFonts w:eastAsia="Times New Roman"/>
          <w:szCs w:val="24"/>
        </w:rPr>
        <w:t xml:space="preserve"> ο οποίος ήρθε μετά τις δεύτερες εκλογές, του Σεπτεμβρίου 2015. Μετά την ψήφιση του τρίτου προγράμματος υπήρξε ένας σχεδιασμός κι όλοι οι προϋπολογισμοί ακολουθούσαν αυτή τη λογική της προσαρμογής </w:t>
      </w:r>
      <w:r>
        <w:rPr>
          <w:rFonts w:eastAsia="Times New Roman"/>
          <w:szCs w:val="24"/>
        </w:rPr>
        <w:t xml:space="preserve">του νέου σχεδιασμού. </w:t>
      </w:r>
    </w:p>
    <w:p w14:paraId="110FEF3C" w14:textId="77777777" w:rsidR="002E41A8" w:rsidRDefault="00A20863">
      <w:pPr>
        <w:spacing w:line="600" w:lineRule="auto"/>
        <w:ind w:firstLine="720"/>
        <w:jc w:val="both"/>
        <w:rPr>
          <w:rFonts w:eastAsia="Times New Roman"/>
          <w:szCs w:val="24"/>
        </w:rPr>
      </w:pPr>
      <w:r>
        <w:rPr>
          <w:rFonts w:eastAsia="Times New Roman"/>
          <w:szCs w:val="24"/>
        </w:rPr>
        <w:t xml:space="preserve">Ποιος είναι αυτός ο νέος πολιτικός σχεδιασμός; Πρώτον, η υλοποίηση και η δέσμευση του τρίτου προγράμματος. Άρα, οι δεσμεύσεις του προγράμματος και οι </w:t>
      </w:r>
      <w:proofErr w:type="spellStart"/>
      <w:r>
        <w:rPr>
          <w:rFonts w:eastAsia="Times New Roman"/>
          <w:szCs w:val="24"/>
        </w:rPr>
        <w:t>μνημονιακές</w:t>
      </w:r>
      <w:proofErr w:type="spellEnd"/>
      <w:r>
        <w:rPr>
          <w:rFonts w:eastAsia="Times New Roman"/>
          <w:szCs w:val="24"/>
        </w:rPr>
        <w:t xml:space="preserve"> υποχρεώσεις, η υλοποίηση των δημοσιονομικών στόχων. Ταυτόχρονα, οι προβλ</w:t>
      </w:r>
      <w:r>
        <w:rPr>
          <w:rFonts w:eastAsia="Times New Roman"/>
          <w:szCs w:val="24"/>
        </w:rPr>
        <w:t xml:space="preserve">έψεις και η απόσταση των προβλέψεων από την πραγματικότητα, από την υλοποίηση δηλαδή αυτών των προϋπολογισμών. </w:t>
      </w:r>
    </w:p>
    <w:p w14:paraId="110FEF3D" w14:textId="77777777" w:rsidR="002E41A8" w:rsidRDefault="00A20863">
      <w:pPr>
        <w:spacing w:line="600" w:lineRule="auto"/>
        <w:ind w:firstLine="720"/>
        <w:jc w:val="both"/>
        <w:rPr>
          <w:rFonts w:eastAsia="Times New Roman"/>
          <w:szCs w:val="24"/>
        </w:rPr>
      </w:pPr>
      <w:r>
        <w:rPr>
          <w:rFonts w:eastAsia="Times New Roman"/>
          <w:szCs w:val="24"/>
        </w:rPr>
        <w:t>Τι έκαναν οι προϋπολογισμοί του 2016, του 2017 και του 2018; Έτσι πρέπει να τους δούμε. Υπηρέτησαν τον πολιτικό σχεδιασμό</w:t>
      </w:r>
      <w:r>
        <w:rPr>
          <w:rFonts w:eastAsia="Times New Roman"/>
          <w:szCs w:val="24"/>
        </w:rPr>
        <w:t>,</w:t>
      </w:r>
      <w:r>
        <w:rPr>
          <w:rFonts w:eastAsia="Times New Roman"/>
          <w:szCs w:val="24"/>
        </w:rPr>
        <w:t xml:space="preserve"> που προήλθε </w:t>
      </w:r>
      <w:r>
        <w:rPr>
          <w:rFonts w:eastAsia="Times New Roman"/>
          <w:szCs w:val="24"/>
        </w:rPr>
        <w:lastRenderedPageBreak/>
        <w:t>απ’ αυτόν</w:t>
      </w:r>
      <w:r>
        <w:rPr>
          <w:rFonts w:eastAsia="Times New Roman"/>
          <w:szCs w:val="24"/>
        </w:rPr>
        <w:t xml:space="preserve"> τον συμβιβασμό του τρίτου προγράμματος και την πολιτική έγκριση από την κοινωνία τον Σεπτέμβρη του  2015. </w:t>
      </w:r>
    </w:p>
    <w:p w14:paraId="110FEF3E" w14:textId="77777777" w:rsidR="002E41A8" w:rsidRDefault="00A20863">
      <w:pPr>
        <w:spacing w:line="600" w:lineRule="auto"/>
        <w:ind w:firstLine="720"/>
        <w:jc w:val="both"/>
        <w:rPr>
          <w:rFonts w:eastAsia="Times New Roman"/>
          <w:szCs w:val="24"/>
        </w:rPr>
      </w:pPr>
      <w:r>
        <w:rPr>
          <w:rFonts w:eastAsia="Times New Roman"/>
          <w:szCs w:val="24"/>
        </w:rPr>
        <w:t>Τι περιείχαν; Δύσκολα δημοσιονομικά μέτρα, δύσκολους δημοσιονομικούς στόχους, ταυτόχρονα όμως και μια ισχυρή κοινωνική πολιτική, όσο επέτρεπε το δημ</w:t>
      </w:r>
      <w:r>
        <w:rPr>
          <w:rFonts w:eastAsia="Times New Roman"/>
          <w:szCs w:val="24"/>
        </w:rPr>
        <w:t xml:space="preserve">οσιονομικό περιθώριο, παράλληλες πολιτικές, είτε αφορούσαν το </w:t>
      </w:r>
      <w:r>
        <w:rPr>
          <w:rFonts w:eastAsia="Times New Roman"/>
          <w:szCs w:val="24"/>
        </w:rPr>
        <w:t>κ</w:t>
      </w:r>
      <w:r>
        <w:rPr>
          <w:rFonts w:eastAsia="Times New Roman"/>
          <w:szCs w:val="24"/>
        </w:rPr>
        <w:t xml:space="preserve">οινωνικό </w:t>
      </w:r>
      <w:r>
        <w:rPr>
          <w:rFonts w:eastAsia="Times New Roman"/>
          <w:szCs w:val="24"/>
        </w:rPr>
        <w:t>ε</w:t>
      </w:r>
      <w:r>
        <w:rPr>
          <w:rFonts w:eastAsia="Times New Roman"/>
          <w:szCs w:val="24"/>
        </w:rPr>
        <w:t xml:space="preserve">πίδομα </w:t>
      </w:r>
      <w:r>
        <w:rPr>
          <w:rFonts w:eastAsia="Times New Roman"/>
          <w:szCs w:val="24"/>
        </w:rPr>
        <w:t>α</w:t>
      </w:r>
      <w:r>
        <w:rPr>
          <w:rFonts w:eastAsia="Times New Roman"/>
          <w:szCs w:val="24"/>
        </w:rPr>
        <w:t>λληλεγγύης είτε τα μερίσματα στο τέλος της χρονιάς που αποδίδονταν στην κοινωνία είτε πολιτικές ενισχυμένης υποστήριξης στους τομείς υγείας και παιδείας. Ταυτόχρονα, τη δημιου</w:t>
      </w:r>
      <w:r>
        <w:rPr>
          <w:rFonts w:eastAsia="Times New Roman"/>
          <w:szCs w:val="24"/>
        </w:rPr>
        <w:t xml:space="preserve">ργία ενός δημοσιονομικού χώρου με τη δημιουργία μειωμένων στόχων πρωτογενών πλεονασμάτων. </w:t>
      </w:r>
    </w:p>
    <w:p w14:paraId="110FEF3F" w14:textId="77777777" w:rsidR="002E41A8" w:rsidRDefault="00A20863">
      <w:pPr>
        <w:spacing w:line="600" w:lineRule="auto"/>
        <w:ind w:firstLine="720"/>
        <w:jc w:val="both"/>
        <w:rPr>
          <w:rFonts w:eastAsia="Times New Roman"/>
          <w:szCs w:val="24"/>
        </w:rPr>
      </w:pPr>
      <w:r>
        <w:rPr>
          <w:rFonts w:eastAsia="Times New Roman"/>
          <w:szCs w:val="24"/>
        </w:rPr>
        <w:t>Να σας θυμίσω ότι οι υποχρεώσεις των πρωτογενών πλεονασμάτων προ ΣΥΡΙΖΑ έφταναν στο ύψος του 16,2% του ΑΕΠ, το 2015 στο 3%, το 2016 στο 4,5%, το 2017 στο 4,5% και το</w:t>
      </w:r>
      <w:r>
        <w:rPr>
          <w:rFonts w:eastAsia="Times New Roman"/>
          <w:szCs w:val="24"/>
        </w:rPr>
        <w:t xml:space="preserve"> 2018 στο 4,2%. Φέραμε υποχρεώσεις πλεονασμάτων αντί για 16,2% στο 5,5% του ΑΕΠ, δηλαδή μια εξοικονόμηση 20 δισεκατομμυρίων ευρώ. Από 29,2 δισεκατομμύρια υποχρεώσεις πλεονασμάτων στα 9,3 δισεκατομμύρια. Δημιουργήθηκε</w:t>
      </w:r>
      <w:r>
        <w:rPr>
          <w:rFonts w:eastAsia="Times New Roman"/>
          <w:szCs w:val="24"/>
        </w:rPr>
        <w:t>, λοιπόν</w:t>
      </w:r>
      <w:r>
        <w:rPr>
          <w:rFonts w:eastAsia="Times New Roman"/>
          <w:szCs w:val="24"/>
        </w:rPr>
        <w:t xml:space="preserve">, </w:t>
      </w:r>
      <w:r>
        <w:rPr>
          <w:rFonts w:eastAsia="Times New Roman"/>
          <w:szCs w:val="24"/>
        </w:rPr>
        <w:t xml:space="preserve">ένας </w:t>
      </w:r>
      <w:r>
        <w:rPr>
          <w:rFonts w:eastAsia="Times New Roman"/>
          <w:szCs w:val="24"/>
        </w:rPr>
        <w:t xml:space="preserve">ελεύθερος δημοσιονομικός </w:t>
      </w:r>
      <w:r>
        <w:rPr>
          <w:rFonts w:eastAsia="Times New Roman"/>
          <w:szCs w:val="24"/>
        </w:rPr>
        <w:t>χώρος 20 δισεκατομμυρίων, ο οποίος αυτή την τετραετία διοχετεύθηκε στην ανάπτυξη και την ενίσχυση της κοινωνικής πολιτικής.</w:t>
      </w:r>
    </w:p>
    <w:p w14:paraId="110FEF40" w14:textId="77777777" w:rsidR="002E41A8" w:rsidRDefault="00A20863">
      <w:pPr>
        <w:spacing w:line="600" w:lineRule="auto"/>
        <w:ind w:firstLine="720"/>
        <w:jc w:val="both"/>
        <w:rPr>
          <w:rFonts w:eastAsia="Times New Roman"/>
          <w:szCs w:val="24"/>
        </w:rPr>
      </w:pPr>
      <w:r>
        <w:rPr>
          <w:rFonts w:eastAsia="Times New Roman"/>
          <w:szCs w:val="24"/>
        </w:rPr>
        <w:lastRenderedPageBreak/>
        <w:t>Ταυτόχρονα, η  μέση περίοδος ωρίμανσης της δανειακής σύμβασης από τα δεκαεφτά χρόνια</w:t>
      </w:r>
      <w:r>
        <w:rPr>
          <w:rFonts w:eastAsia="Times New Roman"/>
          <w:szCs w:val="24"/>
        </w:rPr>
        <w:t>,</w:t>
      </w:r>
      <w:r>
        <w:rPr>
          <w:rFonts w:eastAsia="Times New Roman"/>
          <w:szCs w:val="24"/>
        </w:rPr>
        <w:t xml:space="preserve"> που αφορούσαν το πρώτο μνημόνιο</w:t>
      </w:r>
      <w:r>
        <w:rPr>
          <w:rFonts w:eastAsia="Times New Roman"/>
          <w:szCs w:val="24"/>
        </w:rPr>
        <w:t>,</w:t>
      </w:r>
      <w:r>
        <w:rPr>
          <w:rFonts w:eastAsia="Times New Roman"/>
          <w:szCs w:val="24"/>
        </w:rPr>
        <w:t xml:space="preserve"> κυρίως με τα </w:t>
      </w:r>
      <w:r>
        <w:rPr>
          <w:rFonts w:eastAsia="Times New Roman"/>
          <w:szCs w:val="24"/>
        </w:rPr>
        <w:t>δάνεια του  ΔΝΤ και των άλλων φορέων</w:t>
      </w:r>
      <w:r>
        <w:rPr>
          <w:rFonts w:eastAsia="Times New Roman"/>
          <w:szCs w:val="24"/>
        </w:rPr>
        <w:t>,</w:t>
      </w:r>
      <w:r>
        <w:rPr>
          <w:rFonts w:eastAsia="Times New Roman"/>
          <w:szCs w:val="24"/>
        </w:rPr>
        <w:t xml:space="preserve"> έφτασε να διπλασιαστεί στα τριάντα δυο και μισό χρόνια. Τα επιτόκια από 4% έπεσαν στο 1% και όλα αυτά έδωσαν έναν μεγάλο δημοσιονομικό χώρο</w:t>
      </w:r>
      <w:r>
        <w:rPr>
          <w:rFonts w:eastAsia="Times New Roman"/>
          <w:szCs w:val="24"/>
        </w:rPr>
        <w:t>,</w:t>
      </w:r>
      <w:r>
        <w:rPr>
          <w:rFonts w:eastAsia="Times New Roman"/>
          <w:szCs w:val="24"/>
        </w:rPr>
        <w:t xml:space="preserve"> για την άσκηση μιας άλλου είδους πολιτικής και ταυτόχρονα έδωσαν μια μίνι ελά</w:t>
      </w:r>
      <w:r>
        <w:rPr>
          <w:rFonts w:eastAsia="Times New Roman"/>
          <w:szCs w:val="24"/>
        </w:rPr>
        <w:t>φρυνση του χρέους κοντά στα 40 δισεκατομμύρια, σύμφωνα και με συγκεκριμένες μελέτες.</w:t>
      </w:r>
    </w:p>
    <w:p w14:paraId="110FEF41" w14:textId="77777777" w:rsidR="002E41A8" w:rsidRDefault="00A20863">
      <w:pPr>
        <w:spacing w:line="600" w:lineRule="auto"/>
        <w:ind w:firstLine="720"/>
        <w:jc w:val="both"/>
        <w:rPr>
          <w:rFonts w:eastAsia="Times New Roman"/>
          <w:szCs w:val="24"/>
        </w:rPr>
      </w:pPr>
      <w:r>
        <w:rPr>
          <w:rFonts w:eastAsia="Times New Roman"/>
          <w:szCs w:val="24"/>
        </w:rPr>
        <w:t xml:space="preserve">Νομίζω ότι αυτό ήταν το πολιτικό αποτέλεσμα και της διαπραγμάτευσης του 2015 και του δημοψηφίσματος, για όσους θεωρούν ότι το δημοψήφισμα δεν έπαιξε κι αυτό τον ρόλο του. </w:t>
      </w:r>
      <w:r>
        <w:rPr>
          <w:rFonts w:eastAsia="Times New Roman"/>
          <w:szCs w:val="24"/>
        </w:rPr>
        <w:t xml:space="preserve">Αυτή η προσαρμογή στα νέα δεδομένα, όσον αφορά στα πλεονάσματα και όσον αφορά τις άλλες αναδιαρθρώσεις του χρέους, ακριβώς σ’ αυτό αποσκοπούσε και το δημοψήφισμα έπαιξε ένα σημαντικό ρόλο σ’ αυτό. </w:t>
      </w:r>
    </w:p>
    <w:p w14:paraId="110FEF42" w14:textId="77777777" w:rsidR="002E41A8" w:rsidRDefault="00A20863">
      <w:pPr>
        <w:spacing w:line="600" w:lineRule="auto"/>
        <w:ind w:firstLine="720"/>
        <w:jc w:val="both"/>
        <w:rPr>
          <w:rFonts w:eastAsia="Times New Roman"/>
          <w:szCs w:val="24"/>
        </w:rPr>
      </w:pPr>
      <w:r>
        <w:rPr>
          <w:rFonts w:eastAsia="Times New Roman"/>
          <w:szCs w:val="24"/>
        </w:rPr>
        <w:t xml:space="preserve">Παρ’ όλα αυτά </w:t>
      </w:r>
      <w:r>
        <w:rPr>
          <w:rFonts w:eastAsia="Times New Roman"/>
          <w:szCs w:val="24"/>
        </w:rPr>
        <w:t>όμως,</w:t>
      </w:r>
      <w:r>
        <w:rPr>
          <w:rFonts w:eastAsia="Times New Roman"/>
          <w:szCs w:val="24"/>
        </w:rPr>
        <w:t xml:space="preserve"> έρχεστε και αμφισβητείτε την καθαρή έξ</w:t>
      </w:r>
      <w:r>
        <w:rPr>
          <w:rFonts w:eastAsia="Times New Roman"/>
          <w:szCs w:val="24"/>
        </w:rPr>
        <w:t xml:space="preserve">οδο από τα </w:t>
      </w:r>
      <w:r>
        <w:rPr>
          <w:rFonts w:eastAsia="Times New Roman"/>
          <w:szCs w:val="24"/>
        </w:rPr>
        <w:t>μ</w:t>
      </w:r>
      <w:r>
        <w:rPr>
          <w:rFonts w:eastAsia="Times New Roman"/>
          <w:szCs w:val="24"/>
        </w:rPr>
        <w:t>νημόνια το 2018 ταυτόχρονα</w:t>
      </w:r>
      <w:r>
        <w:rPr>
          <w:rFonts w:eastAsia="Times New Roman"/>
          <w:szCs w:val="24"/>
        </w:rPr>
        <w:t>,</w:t>
      </w:r>
      <w:r>
        <w:rPr>
          <w:rFonts w:eastAsia="Times New Roman"/>
          <w:szCs w:val="24"/>
        </w:rPr>
        <w:t xml:space="preserve"> προβάλλοντας την υποτιθέμενη έξοδο του 2014 με τρεις κυρίως παραμέτρους. Πρώτον, το </w:t>
      </w:r>
      <w:r>
        <w:rPr>
          <w:rFonts w:eastAsia="Times New Roman"/>
          <w:szCs w:val="24"/>
          <w:lang w:val="en-US"/>
        </w:rPr>
        <w:t>success</w:t>
      </w:r>
      <w:r w:rsidRPr="00D160F5">
        <w:rPr>
          <w:rFonts w:eastAsia="Times New Roman"/>
          <w:szCs w:val="24"/>
        </w:rPr>
        <w:t xml:space="preserve"> </w:t>
      </w:r>
      <w:r>
        <w:rPr>
          <w:rFonts w:eastAsia="Times New Roman"/>
          <w:szCs w:val="24"/>
          <w:lang w:val="en-US"/>
        </w:rPr>
        <w:t>story</w:t>
      </w:r>
      <w:r>
        <w:rPr>
          <w:rFonts w:eastAsia="Times New Roman"/>
          <w:szCs w:val="24"/>
        </w:rPr>
        <w:t xml:space="preserve"> του 2014, δεύτερον το κόστος διαπραγμάτευσης του 2015 και τρίτον, τα πλεονάσματα ως προϊόν </w:t>
      </w:r>
      <w:proofErr w:type="spellStart"/>
      <w:r>
        <w:rPr>
          <w:rFonts w:eastAsia="Times New Roman"/>
          <w:szCs w:val="24"/>
        </w:rPr>
        <w:t>υπερφορολόγησης</w:t>
      </w:r>
      <w:proofErr w:type="spellEnd"/>
      <w:r>
        <w:rPr>
          <w:rFonts w:eastAsia="Times New Roman"/>
          <w:szCs w:val="24"/>
        </w:rPr>
        <w:t>. Εγώ θα απα</w:t>
      </w:r>
      <w:r>
        <w:rPr>
          <w:rFonts w:eastAsia="Times New Roman"/>
          <w:szCs w:val="24"/>
        </w:rPr>
        <w:t xml:space="preserve">ντήσω σε ένα προς ένα. </w:t>
      </w:r>
    </w:p>
    <w:p w14:paraId="110FEF43" w14:textId="77777777" w:rsidR="002E41A8" w:rsidRDefault="00A20863">
      <w:pPr>
        <w:spacing w:line="600" w:lineRule="auto"/>
        <w:ind w:firstLine="720"/>
        <w:jc w:val="both"/>
        <w:rPr>
          <w:rFonts w:eastAsia="Times New Roman"/>
          <w:szCs w:val="24"/>
        </w:rPr>
      </w:pPr>
      <w:r>
        <w:rPr>
          <w:rFonts w:eastAsia="Times New Roman"/>
          <w:szCs w:val="24"/>
        </w:rPr>
        <w:lastRenderedPageBreak/>
        <w:t xml:space="preserve">Για τα αποτελέσματα του </w:t>
      </w:r>
      <w:r>
        <w:rPr>
          <w:rFonts w:eastAsia="Times New Roman"/>
          <w:szCs w:val="24"/>
        </w:rPr>
        <w:t>π</w:t>
      </w:r>
      <w:r>
        <w:rPr>
          <w:rFonts w:eastAsia="Times New Roman"/>
          <w:szCs w:val="24"/>
        </w:rPr>
        <w:t>ροϋπολογισμού του 2016 τρία στοιχεία θέλω να αναφέρω. Το δημόσιο χρέος ονομαστικά αυξήθηκε κατά 3 δισεκατομμύρια το 2016</w:t>
      </w:r>
      <w:r>
        <w:rPr>
          <w:rFonts w:eastAsia="Times New Roman"/>
          <w:szCs w:val="24"/>
        </w:rPr>
        <w:t>,</w:t>
      </w:r>
      <w:r>
        <w:rPr>
          <w:rFonts w:eastAsia="Times New Roman"/>
          <w:szCs w:val="24"/>
        </w:rPr>
        <w:t xml:space="preserve"> ως δανεισμός για εξόφληση ληξιπρόθεσμων οφειλών. Δεν χρειαστήκαμε, δηλαδή, για πρώτη </w:t>
      </w:r>
      <w:r>
        <w:rPr>
          <w:rFonts w:eastAsia="Times New Roman"/>
          <w:szCs w:val="24"/>
        </w:rPr>
        <w:t xml:space="preserve">φορά πόρους ούτε για τον προϋπολογισμό ούτε για τη δημόσια κατανάλωση ούτε για την αποπληρωμή τόκων. </w:t>
      </w:r>
    </w:p>
    <w:p w14:paraId="110FEF44" w14:textId="77777777" w:rsidR="002E41A8" w:rsidRDefault="00A20863">
      <w:pPr>
        <w:spacing w:line="600" w:lineRule="auto"/>
        <w:ind w:firstLine="720"/>
        <w:jc w:val="both"/>
        <w:rPr>
          <w:rFonts w:eastAsia="Times New Roman"/>
          <w:szCs w:val="24"/>
        </w:rPr>
      </w:pPr>
      <w:r>
        <w:rPr>
          <w:rFonts w:eastAsia="Times New Roman"/>
          <w:szCs w:val="24"/>
        </w:rPr>
        <w:t>Δεύτερον, το πρωτογενές πλεόνασμα</w:t>
      </w:r>
      <w:r>
        <w:rPr>
          <w:rFonts w:eastAsia="Times New Roman"/>
          <w:szCs w:val="24"/>
        </w:rPr>
        <w:t>,</w:t>
      </w:r>
      <w:r>
        <w:rPr>
          <w:rFonts w:eastAsia="Times New Roman"/>
          <w:szCs w:val="24"/>
        </w:rPr>
        <w:t xml:space="preserve"> ακόμα και με όρους </w:t>
      </w:r>
      <w:r>
        <w:rPr>
          <w:rFonts w:eastAsia="Times New Roman"/>
          <w:szCs w:val="24"/>
          <w:lang w:val="en-US"/>
        </w:rPr>
        <w:t>ESA</w:t>
      </w:r>
      <w:r>
        <w:rPr>
          <w:rFonts w:eastAsia="Times New Roman"/>
          <w:szCs w:val="24"/>
        </w:rPr>
        <w:t xml:space="preserve">, Ευρωπαϊκού Συστήματος Λογαριασμών, ήταν σχεδόν ουδέτερο. Οριακά, δηλαδή, ήταν αρνητικό. </w:t>
      </w:r>
    </w:p>
    <w:p w14:paraId="110FEF45"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Το πρωτογενές αποτέλεσμα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για πρώτη φορά ήταν συν 3,7% του ΑΕΠ, δηλαδή κοντά στα 6,5 δισεκατομμύρια ευρώ. Και ήταν ένα διατηρήσιμο πρωτογενές πλεόνασμα, όχι </w:t>
      </w:r>
      <w:r>
        <w:rPr>
          <w:rFonts w:eastAsia="Times New Roman" w:cs="Times New Roman"/>
          <w:szCs w:val="24"/>
          <w:lang w:val="en-US"/>
        </w:rPr>
        <w:t>one</w:t>
      </w:r>
      <w:r w:rsidRPr="004B68CF">
        <w:rPr>
          <w:rFonts w:eastAsia="Times New Roman" w:cs="Times New Roman"/>
          <w:szCs w:val="24"/>
        </w:rPr>
        <w:t xml:space="preserve"> </w:t>
      </w:r>
      <w:r>
        <w:rPr>
          <w:rFonts w:eastAsia="Times New Roman" w:cs="Times New Roman"/>
          <w:szCs w:val="24"/>
          <w:lang w:val="en-US"/>
        </w:rPr>
        <w:t>off</w:t>
      </w:r>
      <w:r>
        <w:rPr>
          <w:rFonts w:eastAsia="Times New Roman" w:cs="Times New Roman"/>
          <w:szCs w:val="24"/>
        </w:rPr>
        <w:t>, όχι μία φορά, δεν ήταν μία φωτοβολίδα μιας χρονιάς, αλλά ήταν μια στ</w:t>
      </w:r>
      <w:r>
        <w:rPr>
          <w:rFonts w:eastAsia="Times New Roman" w:cs="Times New Roman"/>
          <w:szCs w:val="24"/>
        </w:rPr>
        <w:t>αθερή απόδοση της οικονομίας για τα επόμενα τρία συνολικά έτη και φέτος</w:t>
      </w:r>
      <w:r>
        <w:rPr>
          <w:rFonts w:eastAsia="Times New Roman" w:cs="Times New Roman"/>
          <w:szCs w:val="24"/>
        </w:rPr>
        <w:t>,</w:t>
      </w:r>
      <w:r>
        <w:rPr>
          <w:rFonts w:eastAsia="Times New Roman" w:cs="Times New Roman"/>
          <w:szCs w:val="24"/>
        </w:rPr>
        <w:t xml:space="preserve"> μαζί με το 2018: 2016, 2017, 2018. </w:t>
      </w:r>
    </w:p>
    <w:p w14:paraId="110FEF46"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Τρίτον, για πρώτη φορά το δημοσιονομικό αποτέλεσμα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ήταν θετικό, 0,4% του ΑΕΠ, που σημαίνει ότι η οικονομία και η </w:t>
      </w:r>
      <w:r>
        <w:rPr>
          <w:rFonts w:eastAsia="Times New Roman" w:cs="Times New Roman"/>
          <w:szCs w:val="24"/>
        </w:rPr>
        <w:lastRenderedPageBreak/>
        <w:t>χώρα δεν χρ</w:t>
      </w:r>
      <w:r>
        <w:rPr>
          <w:rFonts w:eastAsia="Times New Roman" w:cs="Times New Roman"/>
          <w:szCs w:val="24"/>
        </w:rPr>
        <w:t>ειάστηκε δανεικά ούτε για τις δημόσιες δαπάνες ούτε για την αποπληρωμή των τόκων, αυτό δηλαδή</w:t>
      </w:r>
      <w:r>
        <w:rPr>
          <w:rFonts w:eastAsia="Times New Roman" w:cs="Times New Roman"/>
          <w:szCs w:val="24"/>
        </w:rPr>
        <w:t>,</w:t>
      </w:r>
      <w:r>
        <w:rPr>
          <w:rFonts w:eastAsia="Times New Roman" w:cs="Times New Roman"/>
          <w:szCs w:val="24"/>
        </w:rPr>
        <w:t xml:space="preserve"> που βοήθησε το 2017 στην έξοδο από τη διαδικασία του υπερβολικού ελλείμματος.</w:t>
      </w:r>
    </w:p>
    <w:p w14:paraId="110FEF47"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Ταυτόχρονα, όσον αφορά το </w:t>
      </w:r>
      <w:r>
        <w:rPr>
          <w:rFonts w:eastAsia="Times New Roman" w:cs="Times New Roman"/>
          <w:szCs w:val="24"/>
          <w:lang w:val="en-US"/>
        </w:rPr>
        <w:t>success</w:t>
      </w:r>
      <w:r w:rsidRPr="009852DC">
        <w:rPr>
          <w:rFonts w:eastAsia="Times New Roman" w:cs="Times New Roman"/>
          <w:szCs w:val="24"/>
        </w:rPr>
        <w:t xml:space="preserve"> </w:t>
      </w:r>
      <w:r>
        <w:rPr>
          <w:rFonts w:eastAsia="Times New Roman" w:cs="Times New Roman"/>
          <w:szCs w:val="24"/>
          <w:lang w:val="en-US"/>
        </w:rPr>
        <w:t>story</w:t>
      </w:r>
      <w:r w:rsidRPr="009852DC">
        <w:rPr>
          <w:rFonts w:eastAsia="Times New Roman" w:cs="Times New Roman"/>
          <w:szCs w:val="24"/>
        </w:rPr>
        <w:t xml:space="preserve"> </w:t>
      </w:r>
      <w:r>
        <w:rPr>
          <w:rFonts w:eastAsia="Times New Roman" w:cs="Times New Roman"/>
          <w:szCs w:val="24"/>
        </w:rPr>
        <w:t>θα δώσω δυο-τρία στοιχεία. Δεν το λες και π</w:t>
      </w:r>
      <w:r>
        <w:rPr>
          <w:rFonts w:eastAsia="Times New Roman" w:cs="Times New Roman"/>
          <w:szCs w:val="24"/>
        </w:rPr>
        <w:t xml:space="preserve">ολύ </w:t>
      </w:r>
      <w:r>
        <w:rPr>
          <w:rFonts w:eastAsia="Times New Roman" w:cs="Times New Roman"/>
          <w:szCs w:val="24"/>
          <w:lang w:val="en-US"/>
        </w:rPr>
        <w:t>success</w:t>
      </w:r>
      <w:r w:rsidRPr="009852DC">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w:t>
      </w:r>
      <w:r w:rsidRPr="009852DC">
        <w:rPr>
          <w:rFonts w:eastAsia="Times New Roman" w:cs="Times New Roman"/>
          <w:szCs w:val="24"/>
        </w:rPr>
        <w:t xml:space="preserve"> </w:t>
      </w:r>
      <w:r>
        <w:rPr>
          <w:rFonts w:eastAsia="Times New Roman" w:cs="Times New Roman"/>
          <w:szCs w:val="24"/>
        </w:rPr>
        <w:t>όταν μια οικονομία ξεκινάει με κενό το 2009 μείον 20 δισεκατομμύρια, μείον 8 το 2010, μείον 12, μείον 4, μείον 5. Συνολικά</w:t>
      </w:r>
      <w:r>
        <w:rPr>
          <w:rFonts w:eastAsia="Times New Roman" w:cs="Times New Roman"/>
          <w:szCs w:val="24"/>
        </w:rPr>
        <w:t>,</w:t>
      </w:r>
      <w:r>
        <w:rPr>
          <w:rFonts w:eastAsia="Times New Roman" w:cs="Times New Roman"/>
          <w:szCs w:val="24"/>
        </w:rPr>
        <w:t xml:space="preserve"> την πενταετία 2009-2014 υπήρξε ένα κενό στην οικονομία περίπου 50 δισεκατομμυρίων ευρώ. </w:t>
      </w:r>
    </w:p>
    <w:p w14:paraId="110FEF48"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Στο κομμάτι της αξιολόγη</w:t>
      </w:r>
      <w:r>
        <w:rPr>
          <w:rFonts w:eastAsia="Times New Roman" w:cs="Times New Roman"/>
          <w:szCs w:val="24"/>
        </w:rPr>
        <w:t>σης είχατε υποχρέωση δεκαέξι αξιολογήσεων αυτήν την τετραετία και μόλις πέντε αξιολογήσεις έκλεισαν. Ταυτόχρονα, έκλεισαν χωρίς αναδιάρθρωση χρέους, με μια αντίληψη ότι το χρέος είναι βιώσιμο και μέσα και έξω από τη χώρα, με ανεργία στο 27,3% το πρώτο τρίμ</w:t>
      </w:r>
      <w:r>
        <w:rPr>
          <w:rFonts w:eastAsia="Times New Roman" w:cs="Times New Roman"/>
          <w:szCs w:val="24"/>
        </w:rPr>
        <w:t xml:space="preserve">ηνο του 2014, όταν μετά από δύο χρόνια, στο αντίστοιχο πρώτο τρίμηνο του 2016 η ανεργία έπεσε στο 24,9% και με καταθέσεις –επειδή μιλάτε για την αφαίμαξη, για το κομμάτι της αιμορραγίας των τραπεζών-, όταν το 2010 οι καταθέσεις ήταν στα 209 δισεκατομμύρια </w:t>
      </w:r>
      <w:r>
        <w:rPr>
          <w:rFonts w:eastAsia="Times New Roman" w:cs="Times New Roman"/>
          <w:szCs w:val="24"/>
        </w:rPr>
        <w:t>ευρώ και το 2014 στα 133 δισεκατομμύρια ευρώ.</w:t>
      </w:r>
    </w:p>
    <w:p w14:paraId="110FEF4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Νομίζω ότι αυτά δεν είναι στοιχεία</w:t>
      </w:r>
      <w:r>
        <w:rPr>
          <w:rFonts w:eastAsia="Times New Roman" w:cs="Times New Roman"/>
          <w:szCs w:val="24"/>
        </w:rPr>
        <w:t>,</w:t>
      </w:r>
      <w:r>
        <w:rPr>
          <w:rFonts w:eastAsia="Times New Roman" w:cs="Times New Roman"/>
          <w:szCs w:val="24"/>
        </w:rPr>
        <w:t xml:space="preserve"> που μπορούν να αποτελέσουν προϊόν μιας πολιτικής επιχειρηματολογίας εξόδου από τα μνημόνια.</w:t>
      </w:r>
    </w:p>
    <w:p w14:paraId="110FEF4A"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Επίσης, στο κομμάτι του κόστους της διαπραγμάτευσης, που είναι το δεύτερο μεγάλο θ</w:t>
      </w:r>
      <w:r>
        <w:rPr>
          <w:rFonts w:eastAsia="Times New Roman" w:cs="Times New Roman"/>
          <w:szCs w:val="24"/>
        </w:rPr>
        <w:t>ετικό πολιτικό πεδίο σας, θα σας ξεκαθαρίσω απόλυτα</w:t>
      </w:r>
      <w:r>
        <w:rPr>
          <w:rFonts w:eastAsia="Times New Roman" w:cs="Times New Roman"/>
          <w:szCs w:val="24"/>
        </w:rPr>
        <w:t xml:space="preserve"> -</w:t>
      </w:r>
      <w:r>
        <w:rPr>
          <w:rFonts w:eastAsia="Times New Roman" w:cs="Times New Roman"/>
          <w:szCs w:val="24"/>
        </w:rPr>
        <w:t>το έχω πει και άλλες φορές</w:t>
      </w:r>
      <w:r>
        <w:rPr>
          <w:rFonts w:eastAsia="Times New Roman" w:cs="Times New Roman"/>
          <w:szCs w:val="24"/>
        </w:rPr>
        <w:t>-</w:t>
      </w:r>
      <w:r>
        <w:rPr>
          <w:rFonts w:eastAsia="Times New Roman" w:cs="Times New Roman"/>
          <w:szCs w:val="24"/>
        </w:rPr>
        <w:t xml:space="preserve"> ότι τα 86 δισεκατομμύρια νέο χρέος, όπως υποστηρίζετε, αφορούν 54 δισεκατομμύρια ευρώ </w:t>
      </w:r>
      <w:proofErr w:type="spellStart"/>
      <w:r>
        <w:rPr>
          <w:rFonts w:eastAsia="Times New Roman" w:cs="Times New Roman"/>
          <w:szCs w:val="24"/>
        </w:rPr>
        <w:t>επαναχρηματοδότηση</w:t>
      </w:r>
      <w:proofErr w:type="spellEnd"/>
      <w:r>
        <w:rPr>
          <w:rFonts w:eastAsia="Times New Roman" w:cs="Times New Roman"/>
          <w:szCs w:val="24"/>
        </w:rPr>
        <w:t xml:space="preserve"> παλαιού χρέους, 7</w:t>
      </w:r>
      <w:r w:rsidRPr="00315C42">
        <w:rPr>
          <w:rFonts w:eastAsia="Times New Roman" w:cs="Times New Roman"/>
          <w:szCs w:val="24"/>
        </w:rPr>
        <w:t xml:space="preserve"> </w:t>
      </w:r>
      <w:r>
        <w:rPr>
          <w:rFonts w:eastAsia="Times New Roman" w:cs="Times New Roman"/>
          <w:szCs w:val="24"/>
        </w:rPr>
        <w:t xml:space="preserve">δισεκατομμύρια ευρώ εξόφληση ληξιπρόθεσμων οφειλών, </w:t>
      </w:r>
      <w:r>
        <w:rPr>
          <w:rFonts w:eastAsia="Times New Roman" w:cs="Times New Roman"/>
          <w:szCs w:val="24"/>
        </w:rPr>
        <w:t>άρα μετατρέπουμε ένα ιδιωτικό χρέος σε δημόσιο χρέος, άρα είναι μηδενικό το δημοσιονομικό αποτύπωμα. Και ταυτόχρονα</w:t>
      </w:r>
      <w:r>
        <w:rPr>
          <w:rFonts w:eastAsia="Times New Roman" w:cs="Times New Roman"/>
          <w:szCs w:val="24"/>
        </w:rPr>
        <w:t>,</w:t>
      </w:r>
      <w:r>
        <w:rPr>
          <w:rFonts w:eastAsia="Times New Roman" w:cs="Times New Roman"/>
          <w:szCs w:val="24"/>
        </w:rPr>
        <w:t xml:space="preserve"> είχαμε 35 δισεκατομμύρια που πήγαν στην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w:t>
      </w:r>
    </w:p>
    <w:p w14:paraId="110FEF4B"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Το αποτέλεσμα αυτού είναι το γεγονός ότι ίσα-ίσα προ διαπραγμάτευση</w:t>
      </w:r>
      <w:r>
        <w:rPr>
          <w:rFonts w:eastAsia="Times New Roman" w:cs="Times New Roman"/>
          <w:szCs w:val="24"/>
        </w:rPr>
        <w:t>ς,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2014 το δημόσιο χρέος ήταν 324 δισεκατομμύρια ευρώ και στο τέλος του 2015, μετά από αυτήν την πορεία και την περιπέτεια της χώρας το 2015, ήταν 321 δισεκατομμύρια ευρώ. Άρα, πουθενά δεν μπορείτε να υποστηρίξετε τη λογική περί αυτής της μεγάλη</w:t>
      </w:r>
      <w:r>
        <w:rPr>
          <w:rFonts w:eastAsia="Times New Roman" w:cs="Times New Roman"/>
          <w:szCs w:val="24"/>
        </w:rPr>
        <w:t>ς καταστροφής την οποίαν επικαλείστε.</w:t>
      </w:r>
    </w:p>
    <w:p w14:paraId="110FEF4C"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τα πλεονάσματα ως προϊόν </w:t>
      </w:r>
      <w:proofErr w:type="spellStart"/>
      <w:r>
        <w:rPr>
          <w:rFonts w:eastAsia="Times New Roman" w:cs="Times New Roman"/>
          <w:szCs w:val="24"/>
        </w:rPr>
        <w:t>υπερφορολόγησης</w:t>
      </w:r>
      <w:proofErr w:type="spellEnd"/>
      <w:r>
        <w:rPr>
          <w:rFonts w:eastAsia="Times New Roman" w:cs="Times New Roman"/>
          <w:szCs w:val="24"/>
        </w:rPr>
        <w:t>, προφανώς έχει μέσα και φορολογικό αποτύπωμα, ταυτόχρονα όμως ήταν αποτέλεσμα μιας καλής πορείας του ΕΦΚΑ και του ΕΟΠΥΥ, που από ελλειμματικοί</w:t>
      </w:r>
      <w:r>
        <w:rPr>
          <w:rFonts w:eastAsia="Times New Roman" w:cs="Times New Roman"/>
          <w:szCs w:val="24"/>
        </w:rPr>
        <w:t>,</w:t>
      </w:r>
      <w:r>
        <w:rPr>
          <w:rFonts w:eastAsia="Times New Roman" w:cs="Times New Roman"/>
          <w:szCs w:val="24"/>
        </w:rPr>
        <w:t xml:space="preserve"> οδηγήθηκαν πλέον σε ισ</w:t>
      </w:r>
      <w:r>
        <w:rPr>
          <w:rFonts w:eastAsia="Times New Roman" w:cs="Times New Roman"/>
          <w:szCs w:val="24"/>
        </w:rPr>
        <w:t>χυρά πλεονάσματα. Επίσης, τα μη παραμετρικά μέτρα από τα αδήλωτα εισοδήματα και από άλλες μορφές οικονομικής δράσης</w:t>
      </w:r>
      <w:r>
        <w:rPr>
          <w:rFonts w:eastAsia="Times New Roman" w:cs="Times New Roman"/>
          <w:szCs w:val="24"/>
        </w:rPr>
        <w:t>,</w:t>
      </w:r>
      <w:r>
        <w:rPr>
          <w:rFonts w:eastAsia="Times New Roman" w:cs="Times New Roman"/>
          <w:szCs w:val="24"/>
        </w:rPr>
        <w:t xml:space="preserve"> που απέδωσαν.</w:t>
      </w:r>
    </w:p>
    <w:p w14:paraId="110FEF4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Όσον αφορά την κριτική σας για τα πλεονάσματα ως προϊόν φόρων, εγώ θα σας αναφέρω ένα στοιχείο: η φορολογία το 2009 ήταν 20%,</w:t>
      </w:r>
      <w:r>
        <w:rPr>
          <w:rFonts w:eastAsia="Times New Roman" w:cs="Times New Roman"/>
          <w:szCs w:val="24"/>
        </w:rPr>
        <w:t xml:space="preserve"> το 2010 ήταν 22%, το 2011 ήταν 24%, το 2012 ήταν 25%, το 2013 ήταν 26,7%, και το 2014 ήταν 26,3%. Από το 20% πήγε στο 26%. Αν αυτό δεν είναι προϊόν </w:t>
      </w:r>
      <w:proofErr w:type="spellStart"/>
      <w:r>
        <w:rPr>
          <w:rFonts w:eastAsia="Times New Roman" w:cs="Times New Roman"/>
          <w:szCs w:val="24"/>
        </w:rPr>
        <w:t>υπερφορολόγησης</w:t>
      </w:r>
      <w:proofErr w:type="spellEnd"/>
      <w:r>
        <w:rPr>
          <w:rFonts w:eastAsia="Times New Roman" w:cs="Times New Roman"/>
          <w:szCs w:val="24"/>
        </w:rPr>
        <w:t xml:space="preserve">, τι είναι; </w:t>
      </w:r>
    </w:p>
    <w:p w14:paraId="110FEF4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Τελειώνοντας, λοιπόν, θέλω να πω ξεκάθαρα δυο πράγματα. Ήθελα να πω και αρκετά </w:t>
      </w:r>
      <w:r>
        <w:rPr>
          <w:rFonts w:eastAsia="Times New Roman" w:cs="Times New Roman"/>
          <w:szCs w:val="24"/>
        </w:rPr>
        <w:t>άλλα, αλλά ο χρόνος</w:t>
      </w:r>
      <w:r>
        <w:rPr>
          <w:rFonts w:eastAsia="Times New Roman" w:cs="Times New Roman"/>
          <w:szCs w:val="24"/>
        </w:rPr>
        <w:t>,</w:t>
      </w:r>
      <w:r>
        <w:rPr>
          <w:rFonts w:eastAsia="Times New Roman" w:cs="Times New Roman"/>
          <w:szCs w:val="24"/>
        </w:rPr>
        <w:t xml:space="preserve"> σε σχέση με εκείνον στις επιτροπές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περιορισμένος. Νομίζω ότι τα μέτρα -θα το κουβεντιάσουμε τις επόμενες μέρες στα μέσα Δεκέμβρη, σε σχέση με τον </w:t>
      </w:r>
      <w:r>
        <w:rPr>
          <w:rFonts w:eastAsia="Times New Roman" w:cs="Times New Roman"/>
          <w:szCs w:val="24"/>
        </w:rPr>
        <w:t>π</w:t>
      </w:r>
      <w:r>
        <w:rPr>
          <w:rFonts w:eastAsia="Times New Roman" w:cs="Times New Roman"/>
          <w:szCs w:val="24"/>
        </w:rPr>
        <w:t>ροϋπολογισμό του 2019- είναι ξεκάθαρο ότι είναι προϊόν ενός συγκεκριμένου πολιτικ</w:t>
      </w:r>
      <w:r>
        <w:rPr>
          <w:rFonts w:eastAsia="Times New Roman" w:cs="Times New Roman"/>
          <w:szCs w:val="24"/>
        </w:rPr>
        <w:t>ού σχεδιασμού</w:t>
      </w:r>
      <w:r>
        <w:rPr>
          <w:rFonts w:eastAsia="Times New Roman" w:cs="Times New Roman"/>
          <w:szCs w:val="24"/>
        </w:rPr>
        <w:t>,</w:t>
      </w:r>
      <w:r>
        <w:rPr>
          <w:rFonts w:eastAsia="Times New Roman" w:cs="Times New Roman"/>
          <w:szCs w:val="24"/>
        </w:rPr>
        <w:t xml:space="preserve"> που απέδωσε, με δημοσιονομική συνέπεια, με συγκεκριμένο πολιτικό σχεδιασμό και έχοντας κατέβει στην κοινωνία κρατώντας την ζωντανή.</w:t>
      </w:r>
    </w:p>
    <w:p w14:paraId="110FEF4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δεν είναι στοιχείο </w:t>
      </w:r>
      <w:proofErr w:type="spellStart"/>
      <w:r>
        <w:rPr>
          <w:rFonts w:eastAsia="Times New Roman" w:cs="Times New Roman"/>
          <w:szCs w:val="24"/>
        </w:rPr>
        <w:t>παροχολογίας</w:t>
      </w:r>
      <w:proofErr w:type="spellEnd"/>
      <w:r>
        <w:rPr>
          <w:rFonts w:eastAsia="Times New Roman" w:cs="Times New Roman"/>
          <w:szCs w:val="24"/>
        </w:rPr>
        <w:t xml:space="preserve">, γιατί υπάρχει ως πολιτική αντίληψη της Κυβέρνησης τα τελευταία τρία </w:t>
      </w:r>
      <w:r>
        <w:rPr>
          <w:rFonts w:eastAsia="Times New Roman" w:cs="Times New Roman"/>
          <w:szCs w:val="24"/>
        </w:rPr>
        <w:t xml:space="preserve">χρόνια, στο τέλος της χρονιάς να αποδίδεται το κοινωνικό μέρισμα και ό,τι </w:t>
      </w:r>
      <w:proofErr w:type="spellStart"/>
      <w:r>
        <w:rPr>
          <w:rFonts w:eastAsia="Times New Roman" w:cs="Times New Roman"/>
          <w:szCs w:val="24"/>
        </w:rPr>
        <w:t>υπεραπόδοση</w:t>
      </w:r>
      <w:proofErr w:type="spellEnd"/>
      <w:r>
        <w:rPr>
          <w:rFonts w:eastAsia="Times New Roman" w:cs="Times New Roman"/>
          <w:szCs w:val="24"/>
        </w:rPr>
        <w:t xml:space="preserve"> έχει η οικονομία, το </w:t>
      </w:r>
      <w:proofErr w:type="spellStart"/>
      <w:r>
        <w:rPr>
          <w:rFonts w:eastAsia="Times New Roman" w:cs="Times New Roman"/>
          <w:szCs w:val="24"/>
        </w:rPr>
        <w:t>υπερπλεόνασμα</w:t>
      </w:r>
      <w:proofErr w:type="spellEnd"/>
      <w:r>
        <w:rPr>
          <w:rFonts w:eastAsia="Times New Roman" w:cs="Times New Roman"/>
          <w:szCs w:val="24"/>
        </w:rPr>
        <w:t xml:space="preserve"> ως στοιχείο κοινωνικής απόδοσης, άρα στην ουσία μια κοινωνική και οικονομική αναδιανομή των πόρων.</w:t>
      </w:r>
    </w:p>
    <w:p w14:paraId="110FEF50"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Δεύτερον, είναι αναπτυξιακά μέτρα με</w:t>
      </w:r>
      <w:r>
        <w:rPr>
          <w:rFonts w:eastAsia="Times New Roman" w:cs="Times New Roman"/>
          <w:szCs w:val="24"/>
        </w:rPr>
        <w:t xml:space="preserve"> κοινωνικό πρόσημο και η μείωση των εισφορών και η μείωση των φορολογικών δεικτών, η ενίσχυση του λαϊκού εισοδήματος</w:t>
      </w:r>
      <w:r>
        <w:rPr>
          <w:rFonts w:eastAsia="Times New Roman" w:cs="Times New Roman"/>
          <w:szCs w:val="24"/>
        </w:rPr>
        <w:t>,</w:t>
      </w:r>
      <w:r>
        <w:rPr>
          <w:rFonts w:eastAsia="Times New Roman" w:cs="Times New Roman"/>
          <w:szCs w:val="24"/>
        </w:rPr>
        <w:t xml:space="preserve"> που διοχετεύεται αποκλειστικά στην κατανάλωση είτε με την αύξηση του κατώτατου μισθού είτε με την κατάργηση του </w:t>
      </w:r>
      <w:proofErr w:type="spellStart"/>
      <w:r>
        <w:rPr>
          <w:rFonts w:eastAsia="Times New Roman" w:cs="Times New Roman"/>
          <w:szCs w:val="24"/>
        </w:rPr>
        <w:t>υποκατώτατου</w:t>
      </w:r>
      <w:proofErr w:type="spellEnd"/>
      <w:r>
        <w:rPr>
          <w:rFonts w:eastAsia="Times New Roman" w:cs="Times New Roman"/>
          <w:szCs w:val="24"/>
        </w:rPr>
        <w:t xml:space="preserve"> και τις συλλο</w:t>
      </w:r>
      <w:r>
        <w:rPr>
          <w:rFonts w:eastAsia="Times New Roman" w:cs="Times New Roman"/>
          <w:szCs w:val="24"/>
        </w:rPr>
        <w:t xml:space="preserve">γικές συμβάσεις εργασίας.  </w:t>
      </w:r>
    </w:p>
    <w:p w14:paraId="110FEF51" w14:textId="77777777" w:rsidR="002E41A8" w:rsidRDefault="00A20863">
      <w:pPr>
        <w:spacing w:line="600" w:lineRule="auto"/>
        <w:ind w:firstLine="720"/>
        <w:jc w:val="both"/>
        <w:rPr>
          <w:rFonts w:eastAsia="Times New Roman"/>
          <w:szCs w:val="24"/>
        </w:rPr>
      </w:pPr>
      <w:r>
        <w:rPr>
          <w:rFonts w:eastAsia="Times New Roman"/>
          <w:szCs w:val="24"/>
        </w:rPr>
        <w:t xml:space="preserve">Και κλείνω, λέγοντας ότι δεν μπορείτε να μιλάτε για </w:t>
      </w:r>
      <w:proofErr w:type="spellStart"/>
      <w:r>
        <w:rPr>
          <w:rFonts w:eastAsia="Times New Roman"/>
          <w:szCs w:val="24"/>
        </w:rPr>
        <w:t>παροχολογία</w:t>
      </w:r>
      <w:proofErr w:type="spellEnd"/>
      <w:r>
        <w:rPr>
          <w:rFonts w:eastAsia="Times New Roman"/>
          <w:szCs w:val="24"/>
        </w:rPr>
        <w:t xml:space="preserve">. Μόνο ανέκδοτο είναι ότι μπορεί να δοθεί </w:t>
      </w:r>
      <w:proofErr w:type="spellStart"/>
      <w:r>
        <w:rPr>
          <w:rFonts w:eastAsia="Times New Roman"/>
          <w:szCs w:val="24"/>
        </w:rPr>
        <w:t>παροχολογία</w:t>
      </w:r>
      <w:proofErr w:type="spellEnd"/>
      <w:r>
        <w:rPr>
          <w:rFonts w:eastAsia="Times New Roman"/>
          <w:szCs w:val="24"/>
        </w:rPr>
        <w:t xml:space="preserve"> και προεκλογικά μέτρα, όταν τον Μάρτη του 2014, μόλις ξεκίνησε η χρονιά, επειδή ήταν δύο μήνες πριν από τις ευρ</w:t>
      </w:r>
      <w:r>
        <w:rPr>
          <w:rFonts w:eastAsia="Times New Roman"/>
          <w:szCs w:val="24"/>
        </w:rPr>
        <w:t>ωεκλογές, θυμηθήκατε να δώσετε ένα μέρισμα 450 εκατομμυρίων ευρώ. Μέσα στο Μάρτη, χωρίς να δείτε τα αποτελέσματα του τέλους της χρονιάς και τι αποδίδει η οικονομία</w:t>
      </w:r>
      <w:r>
        <w:rPr>
          <w:rFonts w:eastAsia="Times New Roman"/>
          <w:szCs w:val="24"/>
        </w:rPr>
        <w:t>,</w:t>
      </w:r>
      <w:r>
        <w:rPr>
          <w:rFonts w:eastAsia="Times New Roman"/>
          <w:szCs w:val="24"/>
        </w:rPr>
        <w:t xml:space="preserve"> για να μπορέσετε να το προσφέρετε προς την κοινωνία, τρεις μήνες μετά την έναρξη της χρονιά</w:t>
      </w:r>
      <w:r>
        <w:rPr>
          <w:rFonts w:eastAsia="Times New Roman"/>
          <w:szCs w:val="24"/>
        </w:rPr>
        <w:t>ς</w:t>
      </w:r>
      <w:r>
        <w:rPr>
          <w:rFonts w:eastAsia="Times New Roman"/>
          <w:szCs w:val="24"/>
        </w:rPr>
        <w:t>,</w:t>
      </w:r>
      <w:r>
        <w:rPr>
          <w:rFonts w:eastAsia="Times New Roman"/>
          <w:szCs w:val="24"/>
        </w:rPr>
        <w:t xml:space="preserve"> δίνετε μέρισμα 450 εκατομμύρια ευρώ και η υποχρέωση του πλεονάσματος</w:t>
      </w:r>
      <w:r>
        <w:rPr>
          <w:rFonts w:eastAsia="Times New Roman"/>
          <w:szCs w:val="24"/>
        </w:rPr>
        <w:t>,</w:t>
      </w:r>
      <w:r>
        <w:rPr>
          <w:rFonts w:eastAsia="Times New Roman"/>
          <w:szCs w:val="24"/>
        </w:rPr>
        <w:t xml:space="preserve"> που </w:t>
      </w:r>
      <w:r>
        <w:rPr>
          <w:rFonts w:eastAsia="Times New Roman"/>
          <w:szCs w:val="24"/>
        </w:rPr>
        <w:lastRenderedPageBreak/>
        <w:t>οφείλατε να είχατε, δηλαδή του στόχου για 1,5%, έπεσε στο 0,4%. Είχατε μια απόσταση τέσσερις φορές κάτω από το δικό σας στόχο.</w:t>
      </w:r>
    </w:p>
    <w:p w14:paraId="110FEF52" w14:textId="77777777" w:rsidR="002E41A8" w:rsidRDefault="00A20863">
      <w:pPr>
        <w:spacing w:line="600" w:lineRule="auto"/>
        <w:ind w:firstLine="720"/>
        <w:jc w:val="both"/>
        <w:rPr>
          <w:rFonts w:eastAsia="Times New Roman"/>
          <w:szCs w:val="24"/>
        </w:rPr>
      </w:pPr>
      <w:r>
        <w:rPr>
          <w:rFonts w:eastAsia="Times New Roman"/>
          <w:szCs w:val="24"/>
        </w:rPr>
        <w:t xml:space="preserve">Αν αυτό δεν είναι </w:t>
      </w:r>
      <w:proofErr w:type="spellStart"/>
      <w:r>
        <w:rPr>
          <w:rFonts w:eastAsia="Times New Roman"/>
          <w:szCs w:val="24"/>
        </w:rPr>
        <w:t>παροχολογία</w:t>
      </w:r>
      <w:proofErr w:type="spellEnd"/>
      <w:r>
        <w:rPr>
          <w:rFonts w:eastAsia="Times New Roman"/>
          <w:szCs w:val="24"/>
        </w:rPr>
        <w:t xml:space="preserve"> και κρίνετε εμάς ότι κ</w:t>
      </w:r>
      <w:r>
        <w:rPr>
          <w:rFonts w:eastAsia="Times New Roman"/>
          <w:szCs w:val="24"/>
        </w:rPr>
        <w:t xml:space="preserve">άνουμε </w:t>
      </w:r>
      <w:proofErr w:type="spellStart"/>
      <w:r>
        <w:rPr>
          <w:rFonts w:eastAsia="Times New Roman"/>
          <w:szCs w:val="24"/>
        </w:rPr>
        <w:t>παροχολογία</w:t>
      </w:r>
      <w:proofErr w:type="spellEnd"/>
      <w:r>
        <w:rPr>
          <w:rFonts w:eastAsia="Times New Roman"/>
          <w:szCs w:val="24"/>
        </w:rPr>
        <w:t xml:space="preserve"> και προεκλογικά μέτρα, τα οποία τα αποδίδουμε τρεις συνεχόμενες χρονιές σταθερά στο τέλος της χρονιάς και όχι σε προεκλογική περίοδο, αφού δούμε τι αποδίδει η οικονομία, τότε είστε, τουλάχιστον, αναξιόπιστοι.</w:t>
      </w:r>
    </w:p>
    <w:p w14:paraId="110FEF53" w14:textId="77777777" w:rsidR="002E41A8" w:rsidRDefault="00A20863">
      <w:pPr>
        <w:spacing w:line="600" w:lineRule="auto"/>
        <w:ind w:firstLine="720"/>
        <w:jc w:val="both"/>
        <w:rPr>
          <w:rFonts w:eastAsia="Times New Roman"/>
          <w:szCs w:val="24"/>
        </w:rPr>
      </w:pPr>
      <w:r>
        <w:rPr>
          <w:rFonts w:eastAsia="Times New Roman"/>
          <w:szCs w:val="24"/>
        </w:rPr>
        <w:t>Ευχαριστώ πάρα πολύ.</w:t>
      </w:r>
    </w:p>
    <w:p w14:paraId="110FEF54" w14:textId="77777777" w:rsidR="002E41A8" w:rsidRDefault="00A20863">
      <w:pPr>
        <w:spacing w:line="600" w:lineRule="auto"/>
        <w:ind w:firstLine="720"/>
        <w:jc w:val="center"/>
        <w:rPr>
          <w:rFonts w:eastAsia="Times New Roman"/>
          <w:szCs w:val="24"/>
        </w:rPr>
      </w:pPr>
      <w:r>
        <w:rPr>
          <w:rFonts w:eastAsia="Times New Roman" w:cs="Times New Roman"/>
          <w:szCs w:val="24"/>
        </w:rPr>
        <w:t>(Χειροκροτήματα από την πτέρυγα</w:t>
      </w:r>
      <w:r w:rsidRPr="000822DA">
        <w:rPr>
          <w:rFonts w:eastAsia="Times New Roman" w:cs="Times New Roman"/>
          <w:szCs w:val="24"/>
        </w:rPr>
        <w:t xml:space="preserve"> </w:t>
      </w:r>
      <w:r>
        <w:rPr>
          <w:rFonts w:eastAsia="Times New Roman" w:cs="Times New Roman"/>
          <w:szCs w:val="24"/>
        </w:rPr>
        <w:t>του</w:t>
      </w:r>
      <w:r w:rsidRPr="000822DA">
        <w:rPr>
          <w:rFonts w:eastAsia="Times New Roman" w:cs="Times New Roman"/>
          <w:szCs w:val="24"/>
        </w:rPr>
        <w:t xml:space="preserve"> </w:t>
      </w:r>
      <w:r>
        <w:rPr>
          <w:rFonts w:eastAsia="Times New Roman" w:cs="Times New Roman"/>
          <w:szCs w:val="24"/>
        </w:rPr>
        <w:t>ΣΥΡΙΖΑ</w:t>
      </w:r>
      <w:r w:rsidRPr="000822DA">
        <w:rPr>
          <w:rFonts w:eastAsia="Times New Roman" w:cs="Times New Roman"/>
          <w:szCs w:val="24"/>
        </w:rPr>
        <w:t>)</w:t>
      </w:r>
    </w:p>
    <w:p w14:paraId="110FEF55" w14:textId="77777777" w:rsidR="002E41A8" w:rsidRDefault="00A20863">
      <w:pPr>
        <w:spacing w:line="600" w:lineRule="auto"/>
        <w:ind w:firstLine="720"/>
        <w:jc w:val="both"/>
        <w:rPr>
          <w:rFonts w:eastAsia="Times New Roman" w:cs="Times New Roman"/>
          <w:b/>
          <w:bCs/>
          <w:szCs w:val="24"/>
        </w:rPr>
      </w:pPr>
      <w:r>
        <w:rPr>
          <w:rFonts w:eastAsia="Times New Roman" w:cs="Times New Roman"/>
          <w:b/>
          <w:bCs/>
          <w:szCs w:val="24"/>
        </w:rPr>
        <w:t>ΠΡΟΕΔΡΕΥΩΝ (Γεώργιος Βαρεμένος):</w:t>
      </w:r>
      <w:r w:rsidRPr="000822DA">
        <w:rPr>
          <w:rFonts w:eastAsia="Times New Roman" w:cs="Times New Roman"/>
          <w:b/>
          <w:bCs/>
          <w:szCs w:val="24"/>
        </w:rPr>
        <w:t xml:space="preserve"> </w:t>
      </w:r>
      <w:r w:rsidRPr="003D1173">
        <w:rPr>
          <w:rFonts w:eastAsia="Times New Roman" w:cs="Times New Roman"/>
          <w:bCs/>
          <w:szCs w:val="24"/>
        </w:rPr>
        <w:t>Ευχαριστούμε και εμείς.</w:t>
      </w:r>
    </w:p>
    <w:p w14:paraId="110FEF56" w14:textId="77777777" w:rsidR="002E41A8" w:rsidRDefault="00A20863">
      <w:pPr>
        <w:spacing w:line="600" w:lineRule="auto"/>
        <w:ind w:firstLine="720"/>
        <w:jc w:val="both"/>
        <w:rPr>
          <w:rFonts w:eastAsia="Times New Roman" w:cs="Times New Roman"/>
          <w:b/>
          <w:bCs/>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w:t>
      </w:r>
      <w:r>
        <w:rPr>
          <w:rFonts w:eastAsia="Times New Roman" w:cs="Times New Roman"/>
        </w:rPr>
        <w:t>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μαθητές και μαθήτριες και τρείς εκπαιδευτικοί συνοδοί τους από το 6</w:t>
      </w:r>
      <w:r w:rsidRPr="00C42FC7">
        <w:rPr>
          <w:rFonts w:eastAsia="Times New Roman" w:cs="Times New Roman"/>
          <w:vertAlign w:val="superscript"/>
        </w:rPr>
        <w:t>ο</w:t>
      </w:r>
      <w:r>
        <w:rPr>
          <w:rFonts w:eastAsia="Times New Roman" w:cs="Times New Roman"/>
        </w:rPr>
        <w:t xml:space="preserve"> Δημοτικό Σχολείο Αχαρνών. </w:t>
      </w:r>
    </w:p>
    <w:p w14:paraId="110FEF57" w14:textId="77777777" w:rsidR="002E41A8" w:rsidRDefault="00A20863">
      <w:pPr>
        <w:spacing w:line="600" w:lineRule="auto"/>
        <w:ind w:left="360" w:firstLine="360"/>
        <w:jc w:val="both"/>
        <w:rPr>
          <w:rFonts w:eastAsia="Times New Roman" w:cs="Times New Roman"/>
        </w:rPr>
      </w:pPr>
      <w:r>
        <w:rPr>
          <w:rFonts w:eastAsia="Times New Roman" w:cs="Times New Roman"/>
        </w:rPr>
        <w:t>Η Β</w:t>
      </w:r>
      <w:r>
        <w:rPr>
          <w:rFonts w:eastAsia="Times New Roman" w:cs="Times New Roman"/>
        </w:rPr>
        <w:t xml:space="preserve">ουλή τούς καλωσορίζει. </w:t>
      </w:r>
    </w:p>
    <w:p w14:paraId="110FEF58" w14:textId="77777777" w:rsidR="002E41A8" w:rsidRDefault="00A20863">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110FEF59" w14:textId="77777777" w:rsidR="002E41A8" w:rsidRDefault="00A20863">
      <w:pPr>
        <w:spacing w:line="600" w:lineRule="auto"/>
        <w:ind w:left="360" w:firstLine="360"/>
        <w:jc w:val="both"/>
        <w:rPr>
          <w:rFonts w:eastAsia="Times New Roman" w:cs="Times New Roman"/>
        </w:rPr>
      </w:pPr>
      <w:r>
        <w:rPr>
          <w:rFonts w:eastAsia="Times New Roman" w:cs="Times New Roman"/>
        </w:rPr>
        <w:lastRenderedPageBreak/>
        <w:t xml:space="preserve">Τον λόγο έχει ο κ. </w:t>
      </w:r>
      <w:proofErr w:type="spellStart"/>
      <w:r>
        <w:rPr>
          <w:rFonts w:eastAsia="Times New Roman" w:cs="Times New Roman"/>
        </w:rPr>
        <w:t>Φορτσάκης</w:t>
      </w:r>
      <w:proofErr w:type="spellEnd"/>
      <w:r>
        <w:rPr>
          <w:rFonts w:eastAsia="Times New Roman" w:cs="Times New Roman"/>
        </w:rPr>
        <w:t>, εισηγητής της Νέας Δημοκρατίας.</w:t>
      </w:r>
    </w:p>
    <w:p w14:paraId="110FEF5A" w14:textId="77777777" w:rsidR="002E41A8" w:rsidRDefault="00A20863">
      <w:pPr>
        <w:spacing w:line="600" w:lineRule="auto"/>
        <w:ind w:firstLine="720"/>
        <w:jc w:val="both"/>
        <w:rPr>
          <w:rFonts w:eastAsia="Times New Roman" w:cs="Times New Roman"/>
          <w:bCs/>
          <w:szCs w:val="24"/>
        </w:rPr>
      </w:pPr>
      <w:r>
        <w:rPr>
          <w:rFonts w:eastAsia="Times New Roman" w:cs="Times New Roman"/>
          <w:b/>
          <w:bCs/>
          <w:szCs w:val="24"/>
        </w:rPr>
        <w:t>ΘΕΟΔΩΡΟΣ ΦΟΡΤΣΑΚΗΣ</w:t>
      </w:r>
      <w:r w:rsidRPr="000822DA">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Ευχαριστώ πολύ, κύριε Πρόεδρε.</w:t>
      </w:r>
    </w:p>
    <w:p w14:paraId="110FEF5B" w14:textId="77777777" w:rsidR="002E41A8" w:rsidRDefault="00A20863">
      <w:pPr>
        <w:spacing w:line="600" w:lineRule="auto"/>
        <w:ind w:firstLine="720"/>
        <w:jc w:val="both"/>
        <w:rPr>
          <w:rFonts w:eastAsia="Times New Roman" w:cs="Times New Roman"/>
          <w:bCs/>
          <w:szCs w:val="24"/>
        </w:rPr>
      </w:pPr>
      <w:r>
        <w:rPr>
          <w:rFonts w:eastAsia="Times New Roman" w:cs="Times New Roman"/>
          <w:bCs/>
          <w:szCs w:val="24"/>
        </w:rPr>
        <w:t xml:space="preserve">Κυρίες και κύριοι συνάδελφοι, συζητάμε σήμερα για τον </w:t>
      </w:r>
      <w:r>
        <w:rPr>
          <w:rFonts w:eastAsia="Times New Roman" w:cs="Times New Roman"/>
          <w:bCs/>
          <w:szCs w:val="24"/>
        </w:rPr>
        <w:t>α</w:t>
      </w:r>
      <w:r>
        <w:rPr>
          <w:rFonts w:eastAsia="Times New Roman" w:cs="Times New Roman"/>
          <w:bCs/>
          <w:szCs w:val="24"/>
        </w:rPr>
        <w:t xml:space="preserve">πολογισμό των εσόδων και εξόδων του κρατικού προϋπολογισμού του 2016 και για τον </w:t>
      </w:r>
      <w:r>
        <w:rPr>
          <w:rFonts w:eastAsia="Times New Roman" w:cs="Times New Roman"/>
          <w:bCs/>
          <w:szCs w:val="24"/>
        </w:rPr>
        <w:t>ι</w:t>
      </w:r>
      <w:r>
        <w:rPr>
          <w:rFonts w:eastAsia="Times New Roman" w:cs="Times New Roman"/>
          <w:bCs/>
          <w:szCs w:val="24"/>
        </w:rPr>
        <w:t>σολογισμό του ιδίου έτους. Καλούμαστε να συζητήσουμε για το τι έγινε το 2016, το πρώτο πλήρες έτος εφαρμογής του τρίτου προγράμματος οικονομικής προσαρμογής που υπέγραψε η Κυ</w:t>
      </w:r>
      <w:r>
        <w:rPr>
          <w:rFonts w:eastAsia="Times New Roman" w:cs="Times New Roman"/>
          <w:bCs/>
          <w:szCs w:val="24"/>
        </w:rPr>
        <w:t xml:space="preserve">βέρνηση, ένα πρόγραμμα αχρείαστο που κόστισε στη χώρα, σύμφωνα με τις εκτιμήσεις των </w:t>
      </w:r>
      <w:r>
        <w:rPr>
          <w:rFonts w:eastAsia="Times New Roman" w:cs="Times New Roman"/>
          <w:bCs/>
          <w:szCs w:val="24"/>
        </w:rPr>
        <w:t>θ</w:t>
      </w:r>
      <w:r>
        <w:rPr>
          <w:rFonts w:eastAsia="Times New Roman" w:cs="Times New Roman"/>
          <w:bCs/>
          <w:szCs w:val="24"/>
        </w:rPr>
        <w:t>εσμών, έως και 200 εκατομμύρια ευρώ.</w:t>
      </w:r>
    </w:p>
    <w:p w14:paraId="110FEF5C" w14:textId="77777777" w:rsidR="002E41A8" w:rsidRDefault="00A20863">
      <w:pPr>
        <w:spacing w:line="600" w:lineRule="auto"/>
        <w:ind w:firstLine="720"/>
        <w:jc w:val="both"/>
        <w:rPr>
          <w:rFonts w:eastAsia="Times New Roman" w:cs="Times New Roman"/>
          <w:bCs/>
          <w:szCs w:val="24"/>
        </w:rPr>
      </w:pPr>
      <w:r>
        <w:rPr>
          <w:rFonts w:eastAsia="Times New Roman" w:cs="Times New Roman"/>
          <w:bCs/>
          <w:szCs w:val="24"/>
        </w:rPr>
        <w:t>Το ότι κάνουμε αυτήν τη συζήτηση σχεδόν δύο χρόνια μετά</w:t>
      </w:r>
      <w:r>
        <w:rPr>
          <w:rFonts w:eastAsia="Times New Roman" w:cs="Times New Roman"/>
          <w:bCs/>
          <w:szCs w:val="24"/>
        </w:rPr>
        <w:t>,</w:t>
      </w:r>
      <w:r>
        <w:rPr>
          <w:rFonts w:eastAsia="Times New Roman" w:cs="Times New Roman"/>
          <w:bCs/>
          <w:szCs w:val="24"/>
        </w:rPr>
        <w:t xml:space="preserve"> θα πρέπει νομίζω να μας προβληματίσει σοβαρά. Μπορεί η κύρωση του </w:t>
      </w:r>
      <w:r>
        <w:rPr>
          <w:rFonts w:eastAsia="Times New Roman" w:cs="Times New Roman"/>
          <w:bCs/>
          <w:szCs w:val="24"/>
        </w:rPr>
        <w:t>ι</w:t>
      </w:r>
      <w:r>
        <w:rPr>
          <w:rFonts w:eastAsia="Times New Roman" w:cs="Times New Roman"/>
          <w:bCs/>
          <w:szCs w:val="24"/>
        </w:rPr>
        <w:t>σολογισμο</w:t>
      </w:r>
      <w:r>
        <w:rPr>
          <w:rFonts w:eastAsia="Times New Roman" w:cs="Times New Roman"/>
          <w:bCs/>
          <w:szCs w:val="24"/>
        </w:rPr>
        <w:t xml:space="preserve">ύ και του </w:t>
      </w:r>
      <w:r>
        <w:rPr>
          <w:rFonts w:eastAsia="Times New Roman" w:cs="Times New Roman"/>
          <w:bCs/>
          <w:szCs w:val="24"/>
        </w:rPr>
        <w:t>α</w:t>
      </w:r>
      <w:r>
        <w:rPr>
          <w:rFonts w:eastAsia="Times New Roman" w:cs="Times New Roman"/>
          <w:bCs/>
          <w:szCs w:val="24"/>
        </w:rPr>
        <w:t>πολογισμού του 2016 να γίνεται οριακά εντός της χρονικής προθεσμίας</w:t>
      </w:r>
      <w:r>
        <w:rPr>
          <w:rFonts w:eastAsia="Times New Roman" w:cs="Times New Roman"/>
          <w:bCs/>
          <w:szCs w:val="24"/>
        </w:rPr>
        <w:t>,</w:t>
      </w:r>
      <w:r>
        <w:rPr>
          <w:rFonts w:eastAsia="Times New Roman" w:cs="Times New Roman"/>
          <w:bCs/>
          <w:szCs w:val="24"/>
        </w:rPr>
        <w:t xml:space="preserve"> που προβλέπει το άρθρο 122 του Κανονισμού της Βουλής, όμως πόσο αποτελεσματικός πρέπει να αναρωτηθούμε και πόσο μέσα στο πνεύμα του Κανονισμού της Βουλής μπορεί να είναι ένας τ</w:t>
      </w:r>
      <w:r>
        <w:rPr>
          <w:rFonts w:eastAsia="Times New Roman" w:cs="Times New Roman"/>
          <w:bCs/>
          <w:szCs w:val="24"/>
        </w:rPr>
        <w:t>όσο πολύ ετεροχρονισμένος κοινοβουλευτικός έλεγχος;</w:t>
      </w:r>
    </w:p>
    <w:p w14:paraId="110FEF5D" w14:textId="77777777" w:rsidR="002E41A8" w:rsidRDefault="00A20863">
      <w:pPr>
        <w:spacing w:line="600" w:lineRule="auto"/>
        <w:ind w:firstLine="720"/>
        <w:jc w:val="both"/>
        <w:rPr>
          <w:rFonts w:eastAsia="Times New Roman" w:cs="Times New Roman"/>
          <w:bCs/>
          <w:szCs w:val="24"/>
        </w:rPr>
      </w:pPr>
      <w:r>
        <w:rPr>
          <w:rFonts w:eastAsia="Times New Roman" w:cs="Times New Roman"/>
          <w:bCs/>
          <w:szCs w:val="24"/>
        </w:rPr>
        <w:t>Κυρίες και κύριοι συνάδελφοι, μετά το καταστροφικό πρώτο εξάμηνο του 2015</w:t>
      </w:r>
      <w:r>
        <w:rPr>
          <w:rFonts w:eastAsia="Times New Roman" w:cs="Times New Roman"/>
          <w:bCs/>
          <w:szCs w:val="24"/>
        </w:rPr>
        <w:t>,</w:t>
      </w:r>
      <w:r>
        <w:rPr>
          <w:rFonts w:eastAsia="Times New Roman" w:cs="Times New Roman"/>
          <w:bCs/>
          <w:szCs w:val="24"/>
        </w:rPr>
        <w:t xml:space="preserve"> η χώρα μπήκε σε κατάσταση παραλυτικής στασιμότητας. Το 2016 </w:t>
      </w:r>
      <w:r>
        <w:rPr>
          <w:rFonts w:eastAsia="Times New Roman" w:cs="Times New Roman"/>
          <w:bCs/>
          <w:szCs w:val="24"/>
        </w:rPr>
        <w:lastRenderedPageBreak/>
        <w:t>έκλεισε με ύφεση 0,2% και όχι με ανάκαμψη της οικονομίας, όπως διατει</w:t>
      </w:r>
      <w:r>
        <w:rPr>
          <w:rFonts w:eastAsia="Times New Roman" w:cs="Times New Roman"/>
          <w:bCs/>
          <w:szCs w:val="24"/>
        </w:rPr>
        <w:t xml:space="preserve">νόταν ο Πρωθυπουργός. Σύμφωνα με τις διεθνείς οικονομικές εκθέσεις, η Ελλάδα αποτέλεσε εκείνη τη χρονιά τη μοναδική αρνητική αναπτυξιακή έκπληξη παγκοσμίως. Κρίσιμος παράγοντας γι’ αυτήν την ύφεση ήταν η καταναλωτική δαπάνη, που μειώθηκε το 2016 κατά 0,3% </w:t>
      </w:r>
      <w:r>
        <w:rPr>
          <w:rFonts w:eastAsia="Times New Roman" w:cs="Times New Roman"/>
          <w:bCs/>
          <w:szCs w:val="24"/>
        </w:rPr>
        <w:t>σε σύγκριση με το 2015. Και πώς να μην μειωθεί η καταναλωτική δαπάνη, όταν οι πολίτες έχουν περιέλθει σε οικονομικό αδιέξοδο;</w:t>
      </w:r>
    </w:p>
    <w:p w14:paraId="110FEF5E" w14:textId="77777777" w:rsidR="002E41A8" w:rsidRDefault="00A20863">
      <w:pPr>
        <w:spacing w:line="600" w:lineRule="auto"/>
        <w:ind w:firstLine="720"/>
        <w:jc w:val="both"/>
        <w:rPr>
          <w:rFonts w:eastAsia="Times New Roman" w:cs="Times New Roman"/>
          <w:bCs/>
          <w:szCs w:val="24"/>
        </w:rPr>
      </w:pPr>
      <w:r>
        <w:rPr>
          <w:rFonts w:eastAsia="Times New Roman" w:cs="Times New Roman"/>
          <w:bCs/>
          <w:szCs w:val="24"/>
        </w:rPr>
        <w:t>Υπενθυμίζω ότι πριν έρθουν στην εξουσία οι ΣΥΡΙΖΑ - ΑΝΕΛ το 2014, η χώρα βρισκόταν σε τροχιά ανάκαμψης. Τη χρονιά εκείνη</w:t>
      </w:r>
      <w:r>
        <w:rPr>
          <w:rFonts w:eastAsia="Times New Roman" w:cs="Times New Roman"/>
          <w:bCs/>
          <w:szCs w:val="24"/>
        </w:rPr>
        <w:t>,</w:t>
      </w:r>
      <w:r>
        <w:rPr>
          <w:rFonts w:eastAsia="Times New Roman" w:cs="Times New Roman"/>
          <w:bCs/>
          <w:szCs w:val="24"/>
        </w:rPr>
        <w:t xml:space="preserve"> το ΑΕΠ α</w:t>
      </w:r>
      <w:r>
        <w:rPr>
          <w:rFonts w:eastAsia="Times New Roman" w:cs="Times New Roman"/>
          <w:bCs/>
          <w:szCs w:val="24"/>
        </w:rPr>
        <w:t xml:space="preserve">υξήθηκε κατά 0,7%. Την πορεία αυτή διέκοψαν οι εκλογές και το καταστροφικό πρώτο εξάμηνο του 2015, που βύθισε τη χώρα για δύο έτη στην ύφεση και οδήγησε σε μέτρα εξοντωτικής </w:t>
      </w:r>
      <w:proofErr w:type="spellStart"/>
      <w:r>
        <w:rPr>
          <w:rFonts w:eastAsia="Times New Roman" w:cs="Times New Roman"/>
          <w:bCs/>
          <w:szCs w:val="24"/>
        </w:rPr>
        <w:t>υπερφορολόγησης</w:t>
      </w:r>
      <w:proofErr w:type="spellEnd"/>
      <w:r>
        <w:rPr>
          <w:rFonts w:eastAsia="Times New Roman" w:cs="Times New Roman"/>
          <w:bCs/>
          <w:szCs w:val="24"/>
        </w:rPr>
        <w:t>.</w:t>
      </w:r>
    </w:p>
    <w:p w14:paraId="110FEF5F" w14:textId="77777777" w:rsidR="002E41A8" w:rsidRDefault="00A20863">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φοροεπιδρομή</w:t>
      </w:r>
      <w:proofErr w:type="spellEnd"/>
      <w:r>
        <w:rPr>
          <w:rFonts w:eastAsia="Times New Roman"/>
          <w:szCs w:val="24"/>
        </w:rPr>
        <w:t>,</w:t>
      </w:r>
      <w:r>
        <w:rPr>
          <w:rFonts w:eastAsia="Times New Roman"/>
          <w:szCs w:val="24"/>
        </w:rPr>
        <w:t xml:space="preserve"> σε συνδυασμό με την εσωτερική στάση πληρωμών</w:t>
      </w:r>
      <w:r>
        <w:rPr>
          <w:rFonts w:eastAsia="Times New Roman"/>
          <w:szCs w:val="24"/>
        </w:rPr>
        <w:t>,</w:t>
      </w:r>
      <w:r>
        <w:rPr>
          <w:rFonts w:eastAsia="Times New Roman"/>
          <w:szCs w:val="24"/>
        </w:rPr>
        <w:t xml:space="preserve"> προ</w:t>
      </w:r>
      <w:r>
        <w:rPr>
          <w:rFonts w:eastAsia="Times New Roman"/>
          <w:szCs w:val="24"/>
        </w:rPr>
        <w:t xml:space="preserve">κάλεσε το 2016 ένα αχρείαστο </w:t>
      </w:r>
      <w:proofErr w:type="spellStart"/>
      <w:r>
        <w:rPr>
          <w:rFonts w:eastAsia="Times New Roman"/>
          <w:szCs w:val="24"/>
        </w:rPr>
        <w:t>υπερπλεόνασμα</w:t>
      </w:r>
      <w:proofErr w:type="spellEnd"/>
      <w:r>
        <w:rPr>
          <w:rFonts w:eastAsia="Times New Roman"/>
          <w:szCs w:val="24"/>
        </w:rPr>
        <w:t>. Οι πολίτες δεν μπορούσαν πλέον να ανταποκριθούν στους ολοένα και αυξανόμενους φόρους</w:t>
      </w:r>
      <w:r>
        <w:rPr>
          <w:rFonts w:eastAsia="Times New Roman"/>
          <w:szCs w:val="24"/>
        </w:rPr>
        <w:t>,</w:t>
      </w:r>
      <w:r>
        <w:rPr>
          <w:rFonts w:eastAsia="Times New Roman"/>
          <w:szCs w:val="24"/>
        </w:rPr>
        <w:t xml:space="preserve"> που επέβαλε η Κυβέρνηση</w:t>
      </w:r>
      <w:r>
        <w:rPr>
          <w:rFonts w:eastAsia="Times New Roman"/>
          <w:szCs w:val="24"/>
        </w:rPr>
        <w:t>,</w:t>
      </w:r>
      <w:r>
        <w:rPr>
          <w:rFonts w:eastAsia="Times New Roman"/>
          <w:szCs w:val="24"/>
        </w:rPr>
        <w:t xml:space="preserve"> πιστή στην αδιέξοδη δημοσιονομική της πολιτική. </w:t>
      </w:r>
    </w:p>
    <w:p w14:paraId="110FEF60" w14:textId="77777777" w:rsidR="002E41A8" w:rsidRDefault="00A20863">
      <w:pPr>
        <w:spacing w:line="600" w:lineRule="auto"/>
        <w:ind w:firstLine="720"/>
        <w:jc w:val="both"/>
        <w:rPr>
          <w:rFonts w:eastAsia="Times New Roman"/>
          <w:szCs w:val="24"/>
        </w:rPr>
      </w:pPr>
      <w:r>
        <w:rPr>
          <w:rFonts w:eastAsia="Times New Roman"/>
          <w:szCs w:val="24"/>
        </w:rPr>
        <w:t>Οι ΣΥΡΙΖΑ - ΑΝΕΛ επέβαλαν νέους ή πρόσθετους φόρους,</w:t>
      </w:r>
      <w:r>
        <w:rPr>
          <w:rFonts w:eastAsia="Times New Roman"/>
          <w:szCs w:val="24"/>
        </w:rPr>
        <w:t xml:space="preserve"> όπως η αύξηση του ΦΠΑ, του φόρου εισοδήματος νομικών προσώπων, του ΕΝΦΙΑ, </w:t>
      </w:r>
      <w:r>
        <w:rPr>
          <w:rFonts w:eastAsia="Times New Roman"/>
          <w:szCs w:val="24"/>
        </w:rPr>
        <w:lastRenderedPageBreak/>
        <w:t>του φόρου εισοδήματος στους αγρότες, των φόρων στα τσιγάρα, των φόρων στον καφέ, των φόρων στη βενζίνη, των φόρων στο πετρέλαιο θέρμανσης και ο κατάλογος δεν έχει τέλος. Είχαμε συνο</w:t>
      </w:r>
      <w:r>
        <w:rPr>
          <w:rFonts w:eastAsia="Times New Roman"/>
          <w:szCs w:val="24"/>
        </w:rPr>
        <w:t xml:space="preserve">λικά είκοσι εννέα νέους φόρους. </w:t>
      </w:r>
    </w:p>
    <w:p w14:paraId="110FEF61" w14:textId="77777777" w:rsidR="002E41A8" w:rsidRDefault="00A20863">
      <w:pPr>
        <w:spacing w:line="600" w:lineRule="auto"/>
        <w:ind w:firstLine="720"/>
        <w:jc w:val="both"/>
        <w:rPr>
          <w:rFonts w:eastAsia="Times New Roman"/>
          <w:szCs w:val="24"/>
        </w:rPr>
      </w:pPr>
      <w:r>
        <w:rPr>
          <w:rFonts w:eastAsia="Times New Roman"/>
          <w:szCs w:val="24"/>
        </w:rPr>
        <w:t>Η Κυβέρνηση έλαβε πρόσθετα δημοσιονομικά μέτρα, επιδεικνύοντας μεγάλη κοινωνική αναλγησία, μέτρα</w:t>
      </w:r>
      <w:r>
        <w:rPr>
          <w:rFonts w:eastAsia="Times New Roman"/>
          <w:szCs w:val="24"/>
        </w:rPr>
        <w:t>,</w:t>
      </w:r>
      <w:r>
        <w:rPr>
          <w:rFonts w:eastAsia="Times New Roman"/>
          <w:szCs w:val="24"/>
        </w:rPr>
        <w:t xml:space="preserve"> όπως οι περικοπές κυρίων και επικουρικών συντάξεων, οι περικοπές κοινωνικών επιδομάτων, οι περικοπές παροχών κοινωνικής ασφάλ</w:t>
      </w:r>
      <w:r>
        <w:rPr>
          <w:rFonts w:eastAsia="Times New Roman"/>
          <w:szCs w:val="24"/>
        </w:rPr>
        <w:t xml:space="preserve">ισης, η μείωση του εφάπαξ, η μείωση του ΕΚΑΣ και η μείωση του επιδόματος θέρμανσης. </w:t>
      </w:r>
    </w:p>
    <w:p w14:paraId="110FEF62" w14:textId="77777777" w:rsidR="002E41A8" w:rsidRDefault="00A20863">
      <w:pPr>
        <w:spacing w:line="600" w:lineRule="auto"/>
        <w:ind w:firstLine="720"/>
        <w:jc w:val="both"/>
        <w:rPr>
          <w:rFonts w:eastAsia="Times New Roman"/>
          <w:szCs w:val="24"/>
        </w:rPr>
      </w:pPr>
      <w:r>
        <w:rPr>
          <w:rFonts w:eastAsia="Times New Roman"/>
          <w:szCs w:val="24"/>
        </w:rPr>
        <w:t>Αν και η προσπάθεια της Κυβέρνησης ήταν, κατά τη δήλωση του Υπουργού Οικονομικών –διαβάζω κατά γράμμα- «να συνδυαστεί η δημοσιονομική υπευθυνότητα με την κοινωνική δικαιοσ</w:t>
      </w:r>
      <w:r>
        <w:rPr>
          <w:rFonts w:eastAsia="Times New Roman"/>
          <w:szCs w:val="24"/>
        </w:rPr>
        <w:t xml:space="preserve">ύνη και την ανακατανομή των βαρών», μόνο αυτό δεν έγινε, δυστυχώς. </w:t>
      </w:r>
    </w:p>
    <w:p w14:paraId="110FEF63" w14:textId="77777777" w:rsidR="002E41A8" w:rsidRDefault="00A20863">
      <w:pPr>
        <w:spacing w:line="600" w:lineRule="auto"/>
        <w:ind w:firstLine="720"/>
        <w:jc w:val="both"/>
        <w:rPr>
          <w:rFonts w:eastAsia="Times New Roman"/>
          <w:szCs w:val="24"/>
        </w:rPr>
      </w:pPr>
      <w:r>
        <w:rPr>
          <w:rFonts w:eastAsia="Times New Roman"/>
          <w:szCs w:val="24"/>
        </w:rPr>
        <w:t>Μοιραία, το ιδιωτικό χρέος διογκώθηκε. Ενώ στο τέλος του 2015 ήταν περίπου 6 δισεκατομμύρια ευρώ, το 2016 αυξήθηκε κατά 11 δισεκατομμύρια ευρώ, περίπου, ξεπερνώντας το 50% του ΑΕΠ. Αποτέλε</w:t>
      </w:r>
      <w:r>
        <w:rPr>
          <w:rFonts w:eastAsia="Times New Roman"/>
          <w:szCs w:val="24"/>
        </w:rPr>
        <w:t xml:space="preserve">σμα ήταν η εκτόξευση των κατασχέσεων και των αναγκαστικών μέτρων είσπραξης, αλλά και το στέγνωμα της αγοράς. </w:t>
      </w:r>
    </w:p>
    <w:p w14:paraId="110FEF64" w14:textId="77777777" w:rsidR="002E41A8" w:rsidRDefault="00A20863">
      <w:pPr>
        <w:spacing w:line="600" w:lineRule="auto"/>
        <w:ind w:firstLine="720"/>
        <w:jc w:val="both"/>
        <w:rPr>
          <w:rFonts w:eastAsia="Times New Roman"/>
          <w:szCs w:val="24"/>
        </w:rPr>
      </w:pPr>
      <w:r>
        <w:rPr>
          <w:rFonts w:eastAsia="Times New Roman"/>
          <w:szCs w:val="24"/>
        </w:rPr>
        <w:lastRenderedPageBreak/>
        <w:t xml:space="preserve">Στο σκέλος των δαπανών, η εσωτερική στάση πληρωμών συνεχίστηκε. Οι ληξιπρόθεσμες οφειλές του </w:t>
      </w:r>
      <w:r>
        <w:rPr>
          <w:rFonts w:eastAsia="Times New Roman"/>
          <w:szCs w:val="24"/>
        </w:rPr>
        <w:t>δ</w:t>
      </w:r>
      <w:r>
        <w:rPr>
          <w:rFonts w:eastAsia="Times New Roman"/>
          <w:szCs w:val="24"/>
        </w:rPr>
        <w:t>ημοσίου κυριολεκτικά εκτοξεύθηκαν. Αυξήθηκαν κατά 46</w:t>
      </w:r>
      <w:r>
        <w:rPr>
          <w:rFonts w:eastAsia="Times New Roman"/>
          <w:szCs w:val="24"/>
        </w:rPr>
        <w:t xml:space="preserve">% σε σχέση με τον Δεκέμβριο του 2014. Υπενθυμίζω ότι η προηγούμενη κυβέρνηση είχε παραλάβει τις υποχρεώσεις στα 9,6 δισεκατομμύρια ευρώ το 2012 και τις μείωσε μέσα σε δύο χρόνια θεαματικά και τις έφτασε στα 3,8 δισεκατομμύρια. </w:t>
      </w:r>
    </w:p>
    <w:p w14:paraId="110FEF65" w14:textId="77777777" w:rsidR="002E41A8" w:rsidRDefault="00A20863">
      <w:pPr>
        <w:spacing w:line="600" w:lineRule="auto"/>
        <w:ind w:firstLine="720"/>
        <w:jc w:val="both"/>
        <w:rPr>
          <w:rFonts w:eastAsia="Times New Roman"/>
          <w:szCs w:val="24"/>
        </w:rPr>
      </w:pPr>
      <w:r>
        <w:rPr>
          <w:rFonts w:eastAsia="Times New Roman"/>
          <w:szCs w:val="24"/>
        </w:rPr>
        <w:t>Δυστυχώς, όμως, έκτοτε, η κα</w:t>
      </w:r>
      <w:r>
        <w:rPr>
          <w:rFonts w:eastAsia="Times New Roman"/>
          <w:szCs w:val="24"/>
        </w:rPr>
        <w:t>τάσταση, με ευθύνη της Κυβέρνησης που ανέλαβε από το 2015, άλλαξε. Η τακτική αυτή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συνεχίζεται μέχρι και σήμερα. Παρά το γεγονός ότι εκταμιεύθηκαν περισσότερα από 7 δισεκατομμύρια από τη δανειακή σύμβαση για την αποπληρωμή τους, οι οφειλές</w:t>
      </w:r>
      <w:r>
        <w:rPr>
          <w:rFonts w:eastAsia="Times New Roman"/>
          <w:szCs w:val="24"/>
        </w:rPr>
        <w:t xml:space="preserve"> παραμένουν εξαιρετικά υψηλές και αδικαιολόγητα υψηλές. </w:t>
      </w:r>
    </w:p>
    <w:p w14:paraId="110FEF66" w14:textId="77777777" w:rsidR="002E41A8" w:rsidRDefault="00A20863">
      <w:pPr>
        <w:spacing w:line="600" w:lineRule="auto"/>
        <w:ind w:firstLine="720"/>
        <w:jc w:val="both"/>
        <w:rPr>
          <w:rFonts w:eastAsia="Times New Roman"/>
          <w:szCs w:val="24"/>
        </w:rPr>
      </w:pPr>
      <w:r>
        <w:rPr>
          <w:rFonts w:eastAsia="Times New Roman"/>
          <w:szCs w:val="24"/>
        </w:rPr>
        <w:t xml:space="preserve">Ας έρθουμε τώρα στο Πρόγραμμα Δημοσίων Επενδύσεων. Το Πρόγραμμα Δημοσίων Επενδύσεων το 2016 </w:t>
      </w:r>
      <w:proofErr w:type="spellStart"/>
      <w:r>
        <w:rPr>
          <w:rFonts w:eastAsia="Times New Roman"/>
          <w:szCs w:val="24"/>
        </w:rPr>
        <w:t>υποεκτελέστηκε</w:t>
      </w:r>
      <w:proofErr w:type="spellEnd"/>
      <w:r>
        <w:rPr>
          <w:rFonts w:eastAsia="Times New Roman"/>
          <w:szCs w:val="24"/>
        </w:rPr>
        <w:t>. Υπήρξε υστέρηση έναντι των στόχων κατά, περίπου, 500 εκατομμύρια</w:t>
      </w:r>
      <w:r w:rsidRPr="009C516D">
        <w:rPr>
          <w:rFonts w:eastAsia="Times New Roman" w:cs="Times New Roman"/>
          <w:szCs w:val="24"/>
        </w:rPr>
        <w:t xml:space="preserve"> </w:t>
      </w:r>
      <w:r>
        <w:rPr>
          <w:rFonts w:eastAsia="Times New Roman" w:cs="Times New Roman"/>
          <w:szCs w:val="24"/>
        </w:rPr>
        <w:t xml:space="preserve">ευρώ. Μάλιστα, το 2016 οι </w:t>
      </w:r>
      <w:r>
        <w:rPr>
          <w:rFonts w:eastAsia="Times New Roman" w:cs="Times New Roman"/>
          <w:szCs w:val="24"/>
        </w:rPr>
        <w:t xml:space="preserve">δαπάνες του </w:t>
      </w:r>
      <w:r>
        <w:rPr>
          <w:rFonts w:eastAsia="Times New Roman"/>
          <w:szCs w:val="24"/>
        </w:rPr>
        <w:t xml:space="preserve">Προγράμματος Δημοσίων Επενδύσεων διαμορφώθηκαν στο χαμηλότερο επίπεδο από το 2012. </w:t>
      </w:r>
    </w:p>
    <w:p w14:paraId="110FEF67" w14:textId="77777777" w:rsidR="002E41A8" w:rsidRDefault="00A20863">
      <w:pPr>
        <w:spacing w:line="600" w:lineRule="auto"/>
        <w:ind w:firstLine="720"/>
        <w:jc w:val="both"/>
        <w:rPr>
          <w:rFonts w:eastAsia="Times New Roman"/>
          <w:szCs w:val="24"/>
        </w:rPr>
      </w:pPr>
      <w:r>
        <w:rPr>
          <w:rFonts w:eastAsia="Times New Roman"/>
          <w:szCs w:val="24"/>
        </w:rPr>
        <w:t xml:space="preserve">Αυτή η κυβερνητική επιλογή –διότι περί κυβερνητικής επιλογής πρόκειται, ας μην κρυβόμαστε- συνεχίζεται, δυστυχώς, μέχρι και σήμερα. Από τις </w:t>
      </w:r>
      <w:r>
        <w:rPr>
          <w:rFonts w:eastAsia="Times New Roman"/>
          <w:szCs w:val="24"/>
        </w:rPr>
        <w:lastRenderedPageBreak/>
        <w:t>αρχές του 2016 μέχρι</w:t>
      </w:r>
      <w:r>
        <w:rPr>
          <w:rFonts w:eastAsia="Times New Roman"/>
          <w:szCs w:val="24"/>
        </w:rPr>
        <w:t xml:space="preserve"> τώρα οι δαπάνες του Προγράμματος Δημοσίων Επενδύσεων υστερούν κατά 2,6 δισεκατομμύρια ευρώ έναντι του στόχου. Βρίσκονται, δηλαδή, στο χαμηλότερο σημείο της τελευταίας δεκαετίας.  </w:t>
      </w:r>
    </w:p>
    <w:p w14:paraId="110FEF68" w14:textId="77777777" w:rsidR="002E41A8" w:rsidRDefault="00A20863">
      <w:pPr>
        <w:spacing w:line="600" w:lineRule="auto"/>
        <w:ind w:firstLine="720"/>
        <w:jc w:val="both"/>
        <w:rPr>
          <w:rFonts w:eastAsia="Times New Roman"/>
          <w:szCs w:val="24"/>
        </w:rPr>
      </w:pPr>
      <w:r>
        <w:rPr>
          <w:rFonts w:eastAsia="Times New Roman"/>
          <w:szCs w:val="24"/>
        </w:rPr>
        <w:t>Ο εσωτερικός δανεισμός, με την εκτόξευση των συμφωνιών επαναγοράς</w:t>
      </w:r>
      <w:r>
        <w:rPr>
          <w:rFonts w:eastAsia="Times New Roman"/>
          <w:szCs w:val="24"/>
        </w:rPr>
        <w:t>,</w:t>
      </w:r>
      <w:r>
        <w:rPr>
          <w:rFonts w:eastAsia="Times New Roman"/>
          <w:szCs w:val="24"/>
        </w:rPr>
        <w:t xml:space="preserve"> μέσω του</w:t>
      </w:r>
      <w:r>
        <w:rPr>
          <w:rFonts w:eastAsia="Times New Roman"/>
          <w:szCs w:val="24"/>
        </w:rPr>
        <w:t xml:space="preserve"> σκουπίσματος των ταμειακών διαθεσίμων των φορέων της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 xml:space="preserve">υβέρνησης εκτινάχθηκε. Η Κυβέρνηση, στην προσπάθειά της να χτίσει μαξιλάρι ασφαλείας, κατέφυγε σε υπέρμετρο και σχετικά ακριβό εσωτερικό δανεισμό. Αποτέλεσμα αυτού είναι τα </w:t>
      </w:r>
      <w:r>
        <w:rPr>
          <w:rFonts w:eastAsia="Times New Roman"/>
          <w:szCs w:val="24"/>
          <w:lang w:val="en-US"/>
        </w:rPr>
        <w:t>repos</w:t>
      </w:r>
      <w:r w:rsidRPr="001B6F20">
        <w:rPr>
          <w:rFonts w:eastAsia="Times New Roman"/>
          <w:szCs w:val="24"/>
        </w:rPr>
        <w:t xml:space="preserve"> </w:t>
      </w:r>
      <w:r>
        <w:rPr>
          <w:rFonts w:eastAsia="Times New Roman"/>
          <w:szCs w:val="24"/>
        </w:rPr>
        <w:t xml:space="preserve">να έχουν </w:t>
      </w:r>
      <w:r>
        <w:rPr>
          <w:rFonts w:eastAsia="Times New Roman"/>
          <w:szCs w:val="24"/>
        </w:rPr>
        <w:t>ξεπεράσει σήμερα τα 21 δισεκατομμύρια ευρώ, από 8,5 δισεκατομμύρια ευρώ στο τέλος του 2014. Και αυτό, ενώ η Κυβέρνηση θα μπορούσε κάλλιστα</w:t>
      </w:r>
      <w:r>
        <w:rPr>
          <w:rFonts w:eastAsia="Times New Roman"/>
          <w:szCs w:val="24"/>
        </w:rPr>
        <w:t>,</w:t>
      </w:r>
      <w:r>
        <w:rPr>
          <w:rFonts w:eastAsia="Times New Roman"/>
          <w:szCs w:val="24"/>
        </w:rPr>
        <w:t xml:space="preserve"> να διεκδικήσει και να χρησιμοποιήσει γι’ αυτό τον σκοπό τους αναξιοποίητους πόρους από τη δανειακή σύμβαση, ύψους 24</w:t>
      </w:r>
      <w:r>
        <w:rPr>
          <w:rFonts w:eastAsia="Times New Roman"/>
          <w:szCs w:val="24"/>
        </w:rPr>
        <w:t xml:space="preserve"> δισεκατομμυρίων ευρώ.   </w:t>
      </w:r>
    </w:p>
    <w:p w14:paraId="110FEF69" w14:textId="77777777" w:rsidR="002E41A8" w:rsidRDefault="00A20863">
      <w:pPr>
        <w:spacing w:line="600" w:lineRule="auto"/>
        <w:ind w:firstLine="720"/>
        <w:jc w:val="both"/>
        <w:rPr>
          <w:rFonts w:eastAsia="Times New Roman"/>
          <w:szCs w:val="24"/>
        </w:rPr>
      </w:pPr>
      <w:r>
        <w:rPr>
          <w:rFonts w:eastAsia="Times New Roman"/>
          <w:szCs w:val="24"/>
        </w:rPr>
        <w:t xml:space="preserve">Κυρίες και κύριοι συνάδελφοι, ο </w:t>
      </w:r>
      <w:r>
        <w:rPr>
          <w:rFonts w:eastAsia="Times New Roman"/>
          <w:szCs w:val="24"/>
        </w:rPr>
        <w:t>π</w:t>
      </w:r>
      <w:r>
        <w:rPr>
          <w:rFonts w:eastAsia="Times New Roman"/>
          <w:szCs w:val="24"/>
        </w:rPr>
        <w:t>ροϋπολογισμός του 2016 υπήρξε, όπως είναι φανερό, εξαιρετικά προβληματικός, οικονομικά αναποτελεσματικός, κοινωνικά άδικος. Η ανταγωνιστικότητα της ελληνικής οικονομίας επιδεινώθηκε, με το διαθέσιμ</w:t>
      </w:r>
      <w:r>
        <w:rPr>
          <w:rFonts w:eastAsia="Times New Roman"/>
          <w:szCs w:val="24"/>
        </w:rPr>
        <w:t xml:space="preserve">ο εισόδημα των πολιτών </w:t>
      </w:r>
      <w:r>
        <w:rPr>
          <w:rFonts w:eastAsia="Times New Roman"/>
          <w:szCs w:val="24"/>
        </w:rPr>
        <w:t>συρρικνώθηκε</w:t>
      </w:r>
      <w:r>
        <w:rPr>
          <w:rFonts w:eastAsia="Times New Roman"/>
          <w:szCs w:val="24"/>
        </w:rPr>
        <w:t xml:space="preserve"> σημαντικά. Η οικονομία μας συνεχίζει και σήμερα να βρίσκεται σε τέλμα. </w:t>
      </w:r>
    </w:p>
    <w:p w14:paraId="110FEF6A" w14:textId="77777777" w:rsidR="002E41A8" w:rsidRDefault="00A20863">
      <w:pPr>
        <w:spacing w:line="600" w:lineRule="auto"/>
        <w:ind w:firstLine="720"/>
        <w:jc w:val="both"/>
        <w:rPr>
          <w:rFonts w:eastAsia="Times New Roman"/>
          <w:szCs w:val="24"/>
        </w:rPr>
      </w:pPr>
      <w:r>
        <w:rPr>
          <w:rFonts w:eastAsia="Times New Roman"/>
          <w:szCs w:val="24"/>
        </w:rPr>
        <w:lastRenderedPageBreak/>
        <w:t xml:space="preserve">Το συνολικό ύψος των ληξιπρόθεσμων οφειλών των πολιτών έχει ξεπεράσει πλέον τα 103 δισεκατομμύρια ευρώ. Πάνω από τέσσερα εκατομμύρια τριακόσιες χιλιάδες συμπολίτες </w:t>
      </w:r>
      <w:r>
        <w:rPr>
          <w:rFonts w:eastAsia="Times New Roman"/>
          <w:szCs w:val="24"/>
        </w:rPr>
        <w:t>μας,</w:t>
      </w:r>
      <w:r>
        <w:rPr>
          <w:rFonts w:eastAsia="Times New Roman"/>
          <w:szCs w:val="24"/>
        </w:rPr>
        <w:t xml:space="preserve"> χρωστούν στην εφορία. Οι κατασχέσεις και οι πλειστηριασμοί</w:t>
      </w:r>
      <w:r>
        <w:rPr>
          <w:rFonts w:eastAsia="Times New Roman"/>
          <w:szCs w:val="24"/>
        </w:rPr>
        <w:t>,</w:t>
      </w:r>
      <w:r>
        <w:rPr>
          <w:rFonts w:eastAsia="Times New Roman"/>
          <w:szCs w:val="24"/>
        </w:rPr>
        <w:t xml:space="preserve"> μέρα με τη μέρα πολλαπλασιά</w:t>
      </w:r>
      <w:r>
        <w:rPr>
          <w:rFonts w:eastAsia="Times New Roman"/>
          <w:szCs w:val="24"/>
        </w:rPr>
        <w:t>ζονται. Συνολικά, κατά την τελευταία τετραετία, έχουν πραγματοποιηθεί τέσσερα εκατομμύρια οκτακόσιες πενήντα χιλιάδες κατασχέσεις, σε πάνω από ένα εκατομμύριο εκατό χιλιάδες πολίτες.</w:t>
      </w:r>
    </w:p>
    <w:p w14:paraId="110FEF6B" w14:textId="77777777" w:rsidR="002E41A8" w:rsidRDefault="00A20863">
      <w:pPr>
        <w:spacing w:line="600" w:lineRule="auto"/>
        <w:ind w:firstLine="720"/>
        <w:jc w:val="both"/>
        <w:rPr>
          <w:rFonts w:eastAsia="Times New Roman"/>
          <w:szCs w:val="24"/>
        </w:rPr>
      </w:pPr>
      <w:r>
        <w:rPr>
          <w:rFonts w:eastAsia="Times New Roman"/>
          <w:szCs w:val="24"/>
        </w:rPr>
        <w:t>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έδωσε από την πρώτη στιγμή το στίγμα της, </w:t>
      </w:r>
      <w:proofErr w:type="spellStart"/>
      <w:r>
        <w:rPr>
          <w:rFonts w:eastAsia="Times New Roman"/>
          <w:szCs w:val="24"/>
        </w:rPr>
        <w:t>φοροε</w:t>
      </w:r>
      <w:r>
        <w:rPr>
          <w:rFonts w:eastAsia="Times New Roman"/>
          <w:szCs w:val="24"/>
        </w:rPr>
        <w:t>πιδρομή</w:t>
      </w:r>
      <w:proofErr w:type="spellEnd"/>
      <w:r>
        <w:rPr>
          <w:rFonts w:eastAsia="Times New Roman"/>
          <w:szCs w:val="24"/>
        </w:rPr>
        <w:t>, μέτρα λιτότητα, αντιαναπτυξιακή πολιτική και συνεχίζει να στερεί σημαντική ρευστότητα από την αγορά.</w:t>
      </w:r>
    </w:p>
    <w:p w14:paraId="110FEF6C"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Σύμφωνα με τα προσωρινά στοιχεία εκτέλεσης του κρατικού προϋπολογισμού του Υπουργείου Οικονομικών για την περίοδο Ιανουαρίου-Οκτωβρίου 2018, σημαν</w:t>
      </w:r>
      <w:r>
        <w:rPr>
          <w:rFonts w:eastAsia="Times New Roman" w:cs="Times New Roman"/>
          <w:szCs w:val="24"/>
        </w:rPr>
        <w:t>τική υστέρηση παρουσιάζουν οι δαπάνες του προγράμματος δημοσίων επενδύσεων, οι επιστροφές φόρων προς τους ιδιώτες, αλλά και οι πρωτογενείς δαπάνες. Οι ληξιπρόθεσμες οφειλές του δημοσίου ξεπερνούν πλέον τα 3 δισεκατομμύρια ευρώ. Η δημοσιονομική πολιτική της</w:t>
      </w:r>
      <w:r>
        <w:rPr>
          <w:rFonts w:eastAsia="Times New Roman" w:cs="Times New Roman"/>
          <w:szCs w:val="24"/>
        </w:rPr>
        <w:t xml:space="preserve"> Κυβέρνησης είναι καταστροφική για τη χώρα.</w:t>
      </w:r>
    </w:p>
    <w:p w14:paraId="110FEF6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Η επόμενη κυβέρνηση της Νέας Δημοκρατίας</w:t>
      </w:r>
      <w:r>
        <w:rPr>
          <w:rFonts w:eastAsia="Times New Roman" w:cs="Times New Roman"/>
          <w:szCs w:val="24"/>
        </w:rPr>
        <w:t>,</w:t>
      </w:r>
      <w:r>
        <w:rPr>
          <w:rFonts w:eastAsia="Times New Roman" w:cs="Times New Roman"/>
          <w:szCs w:val="24"/>
        </w:rPr>
        <w:t xml:space="preserve"> από την πρώτη κιόλας μέρα</w:t>
      </w:r>
      <w:r>
        <w:rPr>
          <w:rFonts w:eastAsia="Times New Roman" w:cs="Times New Roman"/>
          <w:szCs w:val="24"/>
        </w:rPr>
        <w:t>,</w:t>
      </w:r>
      <w:r>
        <w:rPr>
          <w:rFonts w:eastAsia="Times New Roman" w:cs="Times New Roman"/>
          <w:szCs w:val="24"/>
        </w:rPr>
        <w:t xml:space="preserve"> θα εφαρμόσει ένα ρεαλιστικό και συνεκτικό σχέδιο οικονομικής πολιτικής, με στόχο την ενίσχυση της ρευστότητας στην πραγματική οικονομία και την</w:t>
      </w:r>
      <w:r>
        <w:rPr>
          <w:rFonts w:eastAsia="Times New Roman" w:cs="Times New Roman"/>
          <w:szCs w:val="24"/>
        </w:rPr>
        <w:t xml:space="preserve"> επίτευξη υψηλής και διατηρήσιμης ανάπτυξης.</w:t>
      </w:r>
    </w:p>
    <w:p w14:paraId="110FEF6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10FEF6F" w14:textId="77777777" w:rsidR="002E41A8" w:rsidRDefault="00A20863">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 xml:space="preserve">Και εμείς. </w:t>
      </w:r>
    </w:p>
    <w:p w14:paraId="110FEF70" w14:textId="77777777" w:rsidR="002E41A8" w:rsidRDefault="00A20863">
      <w:pPr>
        <w:spacing w:line="600" w:lineRule="auto"/>
        <w:ind w:firstLine="720"/>
        <w:jc w:val="both"/>
        <w:rPr>
          <w:rFonts w:eastAsia="Times New Roman"/>
          <w:bCs/>
          <w:szCs w:val="24"/>
        </w:rPr>
      </w:pPr>
      <w:r>
        <w:rPr>
          <w:rFonts w:eastAsia="Times New Roman"/>
          <w:bCs/>
          <w:szCs w:val="24"/>
        </w:rPr>
        <w:t>Τον λόγο έχει ο εισηγητής της Δημοκρατικής Συμπαράταξης κ. Κουτσούκος.</w:t>
      </w:r>
    </w:p>
    <w:p w14:paraId="110FEF71" w14:textId="77777777" w:rsidR="002E41A8" w:rsidRDefault="00A20863">
      <w:pPr>
        <w:spacing w:line="600" w:lineRule="auto"/>
        <w:ind w:firstLine="720"/>
        <w:jc w:val="both"/>
        <w:rPr>
          <w:rFonts w:eastAsia="Times New Roman"/>
          <w:bCs/>
          <w:szCs w:val="24"/>
        </w:rPr>
      </w:pPr>
      <w:r w:rsidRPr="007166F1">
        <w:rPr>
          <w:rFonts w:eastAsia="Times New Roman"/>
          <w:b/>
          <w:bCs/>
          <w:szCs w:val="24"/>
        </w:rPr>
        <w:t>ΓΙΑΝΝΗΣ ΚΟΥΤΣΟΥΚΟΣ:</w:t>
      </w:r>
      <w:r>
        <w:rPr>
          <w:rFonts w:eastAsia="Times New Roman"/>
          <w:bCs/>
          <w:szCs w:val="24"/>
        </w:rPr>
        <w:t xml:space="preserve"> Ευχαριστώ, κύριε Πρόεδρε.</w:t>
      </w:r>
    </w:p>
    <w:p w14:paraId="110FEF72" w14:textId="77777777" w:rsidR="002E41A8" w:rsidRDefault="00A20863">
      <w:pPr>
        <w:spacing w:line="600" w:lineRule="auto"/>
        <w:ind w:firstLine="720"/>
        <w:jc w:val="both"/>
        <w:rPr>
          <w:rFonts w:eastAsia="Times New Roman"/>
          <w:bCs/>
          <w:szCs w:val="24"/>
        </w:rPr>
      </w:pPr>
      <w:r>
        <w:rPr>
          <w:rFonts w:eastAsia="Times New Roman"/>
          <w:bCs/>
          <w:szCs w:val="24"/>
        </w:rPr>
        <w:t xml:space="preserve">Κυρίες και κύριοι </w:t>
      </w:r>
      <w:r>
        <w:rPr>
          <w:rFonts w:eastAsia="Times New Roman"/>
          <w:bCs/>
          <w:szCs w:val="24"/>
        </w:rPr>
        <w:t xml:space="preserve">Βουλευτές, ο κ. Τσίπρας εχθές απ’ αυτό εδώ το Βήμα μας είπε να τον κρίνουμε για τις τελευταίες του εκατό ημέρες. Ο κ. Τσίπρας, δηλαδή, θέλει να αποκτήσουμε μία επιλεκτική μνήμη, να ξεχάσουμε τις χίλιες </w:t>
      </w:r>
      <w:proofErr w:type="spellStart"/>
      <w:r>
        <w:rPr>
          <w:rFonts w:eastAsia="Times New Roman"/>
          <w:bCs/>
          <w:szCs w:val="24"/>
        </w:rPr>
        <w:t>τετρακόσιες</w:t>
      </w:r>
      <w:r>
        <w:rPr>
          <w:rFonts w:eastAsia="Times New Roman"/>
          <w:bCs/>
          <w:szCs w:val="24"/>
        </w:rPr>
        <w:t>μέρες</w:t>
      </w:r>
      <w:proofErr w:type="spellEnd"/>
      <w:r>
        <w:rPr>
          <w:rFonts w:eastAsia="Times New Roman"/>
          <w:bCs/>
          <w:szCs w:val="24"/>
        </w:rPr>
        <w:t xml:space="preserve"> </w:t>
      </w:r>
      <w:r>
        <w:rPr>
          <w:rFonts w:eastAsia="Times New Roman"/>
          <w:bCs/>
          <w:szCs w:val="24"/>
        </w:rPr>
        <w:t>,</w:t>
      </w:r>
      <w:r>
        <w:rPr>
          <w:rFonts w:eastAsia="Times New Roman"/>
          <w:bCs/>
          <w:szCs w:val="24"/>
        </w:rPr>
        <w:t>που κυβερνάει και να ασχοληθούμε μόν</w:t>
      </w:r>
      <w:r>
        <w:rPr>
          <w:rFonts w:eastAsia="Times New Roman"/>
          <w:bCs/>
          <w:szCs w:val="24"/>
        </w:rPr>
        <w:t>ο με τις τελευταίες του εκατό ημέρες.</w:t>
      </w:r>
    </w:p>
    <w:p w14:paraId="110FEF73" w14:textId="77777777" w:rsidR="002E41A8" w:rsidRDefault="00A20863">
      <w:pPr>
        <w:spacing w:line="600" w:lineRule="auto"/>
        <w:ind w:firstLine="720"/>
        <w:jc w:val="both"/>
        <w:rPr>
          <w:rFonts w:eastAsia="Times New Roman"/>
          <w:bCs/>
          <w:szCs w:val="24"/>
        </w:rPr>
      </w:pPr>
      <w:r>
        <w:rPr>
          <w:rFonts w:eastAsia="Times New Roman"/>
          <w:bCs/>
          <w:szCs w:val="24"/>
        </w:rPr>
        <w:t xml:space="preserve">Προσέξτε τώρα. Αυτό που συζητούμε σήμερα, ο </w:t>
      </w:r>
      <w:r>
        <w:rPr>
          <w:rFonts w:eastAsia="Times New Roman"/>
          <w:bCs/>
          <w:szCs w:val="24"/>
        </w:rPr>
        <w:t>α</w:t>
      </w:r>
      <w:r>
        <w:rPr>
          <w:rFonts w:eastAsia="Times New Roman"/>
          <w:bCs/>
          <w:szCs w:val="24"/>
        </w:rPr>
        <w:t xml:space="preserve">πολογισμός του 2016 είναι το αποτέλεσμα των εκατό συν άλλων εκατό ημερών, δηλαδή, των διακοσίων πρώτων ημερών διακυβέρνησης του κ. Τσίπρα. </w:t>
      </w:r>
    </w:p>
    <w:p w14:paraId="110FEF74" w14:textId="77777777" w:rsidR="002E41A8" w:rsidRDefault="00A20863">
      <w:pPr>
        <w:spacing w:line="600" w:lineRule="auto"/>
        <w:ind w:firstLine="720"/>
        <w:jc w:val="both"/>
        <w:rPr>
          <w:rFonts w:eastAsia="Times New Roman"/>
          <w:bCs/>
          <w:szCs w:val="24"/>
        </w:rPr>
      </w:pPr>
      <w:r>
        <w:rPr>
          <w:rFonts w:eastAsia="Times New Roman"/>
          <w:bCs/>
          <w:szCs w:val="24"/>
        </w:rPr>
        <w:lastRenderedPageBreak/>
        <w:t xml:space="preserve">Συζητώντας τον προϋπολογισμό του </w:t>
      </w:r>
      <w:r>
        <w:rPr>
          <w:rFonts w:eastAsia="Times New Roman"/>
          <w:bCs/>
          <w:szCs w:val="24"/>
        </w:rPr>
        <w:t>2019</w:t>
      </w:r>
      <w:r>
        <w:rPr>
          <w:rFonts w:eastAsia="Times New Roman"/>
          <w:bCs/>
          <w:szCs w:val="24"/>
        </w:rPr>
        <w:t>,</w:t>
      </w:r>
      <w:r>
        <w:rPr>
          <w:rFonts w:eastAsia="Times New Roman"/>
          <w:bCs/>
          <w:szCs w:val="24"/>
        </w:rPr>
        <w:t xml:space="preserve"> που συσσωρεύει όλα αυτά τα μέτρα της περιόδου της διακυβέρνησης των ΣΥΡΙΖΑ και των ΑΝΕΛ που οδηγούν </w:t>
      </w:r>
      <w:r>
        <w:rPr>
          <w:rFonts w:eastAsia="Times New Roman"/>
          <w:bCs/>
          <w:szCs w:val="24"/>
        </w:rPr>
        <w:t xml:space="preserve">αθροιστικά </w:t>
      </w:r>
      <w:r>
        <w:rPr>
          <w:rFonts w:eastAsia="Times New Roman"/>
          <w:bCs/>
          <w:szCs w:val="24"/>
        </w:rPr>
        <w:t xml:space="preserve">στα </w:t>
      </w:r>
      <w:proofErr w:type="spellStart"/>
      <w:r>
        <w:rPr>
          <w:rFonts w:eastAsia="Times New Roman"/>
          <w:bCs/>
          <w:szCs w:val="24"/>
        </w:rPr>
        <w:t>υπερπλεονάσματα</w:t>
      </w:r>
      <w:proofErr w:type="spellEnd"/>
      <w:r>
        <w:rPr>
          <w:rFonts w:eastAsia="Times New Roman"/>
          <w:bCs/>
          <w:szCs w:val="24"/>
        </w:rPr>
        <w:t xml:space="preserve"> των 57 δισεκατομμυρίων και απέναντι στην κριτική</w:t>
      </w:r>
      <w:r>
        <w:rPr>
          <w:rFonts w:eastAsia="Times New Roman"/>
          <w:bCs/>
          <w:szCs w:val="24"/>
        </w:rPr>
        <w:t>,</w:t>
      </w:r>
      <w:r>
        <w:rPr>
          <w:rFonts w:eastAsia="Times New Roman"/>
          <w:bCs/>
          <w:szCs w:val="24"/>
        </w:rPr>
        <w:t xml:space="preserve"> με τεκμηριωμένα στοιχεία</w:t>
      </w:r>
      <w:r>
        <w:rPr>
          <w:rFonts w:eastAsia="Times New Roman"/>
          <w:bCs/>
          <w:szCs w:val="24"/>
        </w:rPr>
        <w:t>,</w:t>
      </w:r>
      <w:r>
        <w:rPr>
          <w:rFonts w:eastAsia="Times New Roman"/>
          <w:bCs/>
          <w:szCs w:val="24"/>
        </w:rPr>
        <w:t xml:space="preserve"> για την </w:t>
      </w:r>
      <w:proofErr w:type="spellStart"/>
      <w:r>
        <w:rPr>
          <w:rFonts w:eastAsia="Times New Roman"/>
          <w:bCs/>
          <w:szCs w:val="24"/>
        </w:rPr>
        <w:t>υπερφορολόγηση</w:t>
      </w:r>
      <w:proofErr w:type="spellEnd"/>
      <w:r>
        <w:rPr>
          <w:rFonts w:eastAsia="Times New Roman"/>
          <w:bCs/>
          <w:szCs w:val="24"/>
        </w:rPr>
        <w:t xml:space="preserve"> των πολιτών και την εξάντληση της φοροδοτικής τους ικανότητας, ο αξιότιμος Αναπληρωτής Υπουργός Οικονομικών κ. </w:t>
      </w:r>
      <w:proofErr w:type="spellStart"/>
      <w:r>
        <w:rPr>
          <w:rFonts w:eastAsia="Times New Roman"/>
          <w:bCs/>
          <w:szCs w:val="24"/>
        </w:rPr>
        <w:t>Χουλιαράκης</w:t>
      </w:r>
      <w:proofErr w:type="spellEnd"/>
      <w:r>
        <w:rPr>
          <w:rFonts w:eastAsia="Times New Roman"/>
          <w:bCs/>
          <w:szCs w:val="24"/>
        </w:rPr>
        <w:t xml:space="preserve">, επιχείρησε χθες να κάνει μια μικρή ιστορική αναδρομή. </w:t>
      </w:r>
    </w:p>
    <w:p w14:paraId="110FEF75" w14:textId="77777777" w:rsidR="002E41A8" w:rsidRDefault="00A20863">
      <w:pPr>
        <w:spacing w:line="600" w:lineRule="auto"/>
        <w:ind w:firstLine="720"/>
        <w:jc w:val="both"/>
        <w:rPr>
          <w:rFonts w:eastAsia="Times New Roman"/>
          <w:bCs/>
          <w:szCs w:val="24"/>
        </w:rPr>
      </w:pPr>
      <w:r>
        <w:rPr>
          <w:rFonts w:eastAsia="Times New Roman"/>
          <w:bCs/>
          <w:szCs w:val="24"/>
        </w:rPr>
        <w:t xml:space="preserve">Επιχειρηματολόγησε για το γεγονός ότι το 2015 έπρεπε </w:t>
      </w:r>
      <w:r>
        <w:rPr>
          <w:rFonts w:eastAsia="Times New Roman"/>
          <w:bCs/>
          <w:szCs w:val="24"/>
        </w:rPr>
        <w:t>η Κυβέρνηση να πάρει σκληρές αποφάσεις</w:t>
      </w:r>
      <w:r>
        <w:rPr>
          <w:rFonts w:eastAsia="Times New Roman"/>
          <w:bCs/>
          <w:szCs w:val="24"/>
        </w:rPr>
        <w:t>,</w:t>
      </w:r>
      <w:r>
        <w:rPr>
          <w:rFonts w:eastAsia="Times New Roman"/>
          <w:bCs/>
          <w:szCs w:val="24"/>
        </w:rPr>
        <w:t xml:space="preserve"> για να μην οδηγηθούμε στο </w:t>
      </w:r>
      <w:proofErr w:type="spellStart"/>
      <w:r>
        <w:rPr>
          <w:rFonts w:eastAsia="Times New Roman"/>
          <w:bCs/>
          <w:szCs w:val="24"/>
          <w:lang w:val="en-US"/>
        </w:rPr>
        <w:t>Grexit</w:t>
      </w:r>
      <w:proofErr w:type="spellEnd"/>
      <w:r>
        <w:rPr>
          <w:rFonts w:eastAsia="Times New Roman"/>
          <w:bCs/>
          <w:szCs w:val="24"/>
        </w:rPr>
        <w:t>. Και όπως είπε, οι σκληρές δημοσιονομικές αποφάσεις σημαίνουν φόρους και περικοπές.</w:t>
      </w:r>
    </w:p>
    <w:p w14:paraId="110FEF76" w14:textId="77777777" w:rsidR="002E41A8" w:rsidRDefault="00A20863">
      <w:pPr>
        <w:spacing w:line="600" w:lineRule="auto"/>
        <w:ind w:firstLine="720"/>
        <w:jc w:val="both"/>
        <w:rPr>
          <w:rFonts w:eastAsia="Times New Roman"/>
          <w:bCs/>
          <w:szCs w:val="24"/>
        </w:rPr>
      </w:pPr>
      <w:r>
        <w:rPr>
          <w:rFonts w:eastAsia="Times New Roman"/>
          <w:bCs/>
          <w:szCs w:val="24"/>
        </w:rPr>
        <w:t>Χαιρόμαστε πάρα πολύ, κύριε Υπουργέ! Πότε το ανακαλύψατε αυτό; Το ανακαλύψατε το 2015 μετά τη «</w:t>
      </w:r>
      <w:proofErr w:type="spellStart"/>
      <w:r>
        <w:rPr>
          <w:rFonts w:eastAsia="Times New Roman"/>
          <w:bCs/>
          <w:szCs w:val="24"/>
        </w:rPr>
        <w:t>Βαρο</w:t>
      </w:r>
      <w:r>
        <w:rPr>
          <w:rFonts w:eastAsia="Times New Roman"/>
          <w:bCs/>
          <w:szCs w:val="24"/>
        </w:rPr>
        <w:t>υφακιάδα</w:t>
      </w:r>
      <w:proofErr w:type="spellEnd"/>
      <w:r>
        <w:rPr>
          <w:rFonts w:eastAsia="Times New Roman"/>
          <w:bCs/>
          <w:szCs w:val="24"/>
        </w:rPr>
        <w:t xml:space="preserve">» που, με ευθύνη του κ. Τσίπρα που τον όρισε Υπουργό, οδήγησε την Ελλάδα στο χείλος του γκρεμού. Τότε το ανακαλύψατε! Μέχρι τότε ήσασταν ακόμα στα σύννεφα και στις αυταπάτες. </w:t>
      </w:r>
    </w:p>
    <w:p w14:paraId="110FEF77" w14:textId="77777777" w:rsidR="002E41A8" w:rsidRDefault="00A20863">
      <w:pPr>
        <w:spacing w:line="600" w:lineRule="auto"/>
        <w:ind w:firstLine="720"/>
        <w:jc w:val="both"/>
        <w:rPr>
          <w:rFonts w:eastAsia="Times New Roman"/>
          <w:bCs/>
          <w:szCs w:val="24"/>
        </w:rPr>
      </w:pPr>
      <w:r>
        <w:rPr>
          <w:rFonts w:eastAsia="Times New Roman"/>
          <w:bCs/>
          <w:szCs w:val="24"/>
        </w:rPr>
        <w:t>Και όταν η Ελλάδα</w:t>
      </w:r>
      <w:r>
        <w:rPr>
          <w:rFonts w:eastAsia="Times New Roman"/>
          <w:bCs/>
          <w:szCs w:val="24"/>
        </w:rPr>
        <w:t>,</w:t>
      </w:r>
      <w:r>
        <w:rPr>
          <w:rFonts w:eastAsia="Times New Roman"/>
          <w:bCs/>
          <w:szCs w:val="24"/>
        </w:rPr>
        <w:t xml:space="preserve"> με τις πρώτες κυβερνήσεις του ΠΑΣΟΚ</w:t>
      </w:r>
      <w:r>
        <w:rPr>
          <w:rFonts w:eastAsia="Times New Roman"/>
          <w:bCs/>
          <w:szCs w:val="24"/>
        </w:rPr>
        <w:t>,</w:t>
      </w:r>
      <w:r>
        <w:rPr>
          <w:rFonts w:eastAsia="Times New Roman"/>
          <w:bCs/>
          <w:szCs w:val="24"/>
        </w:rPr>
        <w:t xml:space="preserve"> πήρε όντως σκληρ</w:t>
      </w:r>
      <w:r>
        <w:rPr>
          <w:rFonts w:eastAsia="Times New Roman"/>
          <w:bCs/>
          <w:szCs w:val="24"/>
        </w:rPr>
        <w:t xml:space="preserve">ές αποφάσεις, για να μην οδηγηθούμε στο </w:t>
      </w:r>
      <w:proofErr w:type="spellStart"/>
      <w:r>
        <w:rPr>
          <w:rFonts w:eastAsia="Times New Roman"/>
          <w:bCs/>
          <w:szCs w:val="24"/>
          <w:lang w:val="en-US"/>
        </w:rPr>
        <w:t>Grexit</w:t>
      </w:r>
      <w:proofErr w:type="spellEnd"/>
      <w:r>
        <w:rPr>
          <w:rFonts w:eastAsia="Times New Roman"/>
          <w:bCs/>
          <w:szCs w:val="24"/>
        </w:rPr>
        <w:t xml:space="preserve">, ήσασταν όλοι </w:t>
      </w:r>
      <w:r>
        <w:rPr>
          <w:rFonts w:eastAsia="Times New Roman"/>
          <w:bCs/>
          <w:szCs w:val="24"/>
        </w:rPr>
        <w:lastRenderedPageBreak/>
        <w:t xml:space="preserve">στα κεραμίδια –για να ακριβολογώ, στην πλατεία Συντάγματος. Ο κ. </w:t>
      </w:r>
      <w:proofErr w:type="spellStart"/>
      <w:r>
        <w:rPr>
          <w:rFonts w:eastAsia="Times New Roman"/>
          <w:bCs/>
          <w:szCs w:val="24"/>
        </w:rPr>
        <w:t>Τσακαλώτος</w:t>
      </w:r>
      <w:proofErr w:type="spellEnd"/>
      <w:r>
        <w:rPr>
          <w:rFonts w:eastAsia="Times New Roman"/>
          <w:bCs/>
          <w:szCs w:val="24"/>
        </w:rPr>
        <w:t xml:space="preserve">, ο κ. </w:t>
      </w:r>
      <w:proofErr w:type="spellStart"/>
      <w:r>
        <w:rPr>
          <w:rFonts w:eastAsia="Times New Roman"/>
          <w:bCs/>
          <w:szCs w:val="24"/>
        </w:rPr>
        <w:t>Βαρουφάκης</w:t>
      </w:r>
      <w:proofErr w:type="spellEnd"/>
      <w:r>
        <w:rPr>
          <w:rFonts w:eastAsia="Times New Roman"/>
          <w:bCs/>
          <w:szCs w:val="24"/>
        </w:rPr>
        <w:t xml:space="preserve"> ήταν μαζί με άλλους γραφικούς. Δείτε τις φωτογραφίες εκείνης της εποχής.</w:t>
      </w:r>
    </w:p>
    <w:p w14:paraId="110FEF78" w14:textId="77777777" w:rsidR="002E41A8" w:rsidRDefault="00A20863">
      <w:pPr>
        <w:spacing w:line="600" w:lineRule="auto"/>
        <w:ind w:firstLine="720"/>
        <w:jc w:val="both"/>
        <w:rPr>
          <w:rFonts w:eastAsia="Times New Roman"/>
          <w:bCs/>
          <w:szCs w:val="24"/>
        </w:rPr>
      </w:pPr>
      <w:r>
        <w:rPr>
          <w:rFonts w:eastAsia="Times New Roman"/>
          <w:bCs/>
          <w:szCs w:val="24"/>
        </w:rPr>
        <w:t>Εσείς, ευτυχώς, δεν είστε απ’</w:t>
      </w:r>
      <w:r>
        <w:rPr>
          <w:rFonts w:eastAsia="Times New Roman"/>
          <w:bCs/>
          <w:szCs w:val="24"/>
        </w:rPr>
        <w:t xml:space="preserve"> αυτούς, κύριε Υπουργέ. Και σας το έχω αναγνωρίσει και εγώ και πάρα πολλοί άλλοι.</w:t>
      </w:r>
    </w:p>
    <w:p w14:paraId="110FEF79" w14:textId="77777777" w:rsidR="002E41A8" w:rsidRDefault="00A20863">
      <w:pPr>
        <w:spacing w:line="600" w:lineRule="auto"/>
        <w:ind w:firstLine="720"/>
        <w:jc w:val="both"/>
        <w:rPr>
          <w:rFonts w:eastAsia="Times New Roman"/>
          <w:bCs/>
          <w:szCs w:val="24"/>
        </w:rPr>
      </w:pPr>
      <w:r>
        <w:rPr>
          <w:rFonts w:eastAsia="Times New Roman"/>
          <w:bCs/>
          <w:szCs w:val="24"/>
        </w:rPr>
        <w:t>Αναγκαστήκατε, λοιπόν, να πάρετε σκληρές αποφάσεις, όπως είπατε -ναι, είναι αλήθεια- και αυτές οι σκληρές αποφάσεις</w:t>
      </w:r>
      <w:r>
        <w:rPr>
          <w:rFonts w:eastAsia="Times New Roman"/>
          <w:bCs/>
          <w:szCs w:val="24"/>
        </w:rPr>
        <w:t>,</w:t>
      </w:r>
      <w:r>
        <w:rPr>
          <w:rFonts w:eastAsia="Times New Roman"/>
          <w:bCs/>
          <w:szCs w:val="24"/>
        </w:rPr>
        <w:t xml:space="preserve"> πο</w:t>
      </w:r>
      <w:r>
        <w:rPr>
          <w:rFonts w:eastAsia="Times New Roman"/>
          <w:bCs/>
          <w:szCs w:val="24"/>
        </w:rPr>
        <w:t>ύ</w:t>
      </w:r>
      <w:r>
        <w:rPr>
          <w:rFonts w:eastAsia="Times New Roman"/>
          <w:bCs/>
          <w:szCs w:val="24"/>
        </w:rPr>
        <w:t xml:space="preserve"> ενσωματώθηκαν; Ενσωματώθηκαν στον προϋπολογισμό του 2</w:t>
      </w:r>
      <w:r>
        <w:rPr>
          <w:rFonts w:eastAsia="Times New Roman"/>
          <w:bCs/>
          <w:szCs w:val="24"/>
        </w:rPr>
        <w:t xml:space="preserve">016, τον απολογισμό του οποίου συζητούμε τώρα. </w:t>
      </w:r>
    </w:p>
    <w:p w14:paraId="110FEF7A" w14:textId="77777777" w:rsidR="002E41A8" w:rsidRDefault="00A20863">
      <w:pPr>
        <w:spacing w:line="600" w:lineRule="auto"/>
        <w:ind w:firstLine="720"/>
        <w:jc w:val="both"/>
        <w:rPr>
          <w:rFonts w:eastAsia="Times New Roman"/>
          <w:bCs/>
          <w:szCs w:val="24"/>
        </w:rPr>
      </w:pPr>
      <w:r>
        <w:rPr>
          <w:rFonts w:eastAsia="Times New Roman"/>
          <w:bCs/>
          <w:szCs w:val="24"/>
        </w:rPr>
        <w:t xml:space="preserve">Ενσωμάτωσε μέτρα του τρίτου μνημονίου αξίας 7,2 δισεκατομμυρίων. Ήταν 4,2 δισεκατομμύρια στα έσοδα και 3 δισεκατομμύρια στις δαπάνες. Και αυτά οδήγησαν στην αύξηση των φορολογικών βαρών από 35,7% του ΑΕΠ που </w:t>
      </w:r>
      <w:r>
        <w:rPr>
          <w:rFonts w:eastAsia="Times New Roman"/>
          <w:bCs/>
          <w:szCs w:val="24"/>
        </w:rPr>
        <w:t xml:space="preserve">ήταν το 2014 σε 38,8% το 2016 -και μιλάω με βάση τα στοιχεία της </w:t>
      </w:r>
      <w:r>
        <w:rPr>
          <w:rFonts w:eastAsia="Times New Roman"/>
          <w:bCs/>
          <w:szCs w:val="24"/>
          <w:lang w:val="en-US"/>
        </w:rPr>
        <w:t>AMECO</w:t>
      </w:r>
      <w:r>
        <w:rPr>
          <w:rFonts w:eastAsia="Times New Roman"/>
          <w:bCs/>
          <w:szCs w:val="24"/>
        </w:rPr>
        <w:t xml:space="preserve">-και στην ανατροπή της σχέσης της έμμεσης προς άμεσης φορολογίας από το 1,15% που ήταν το 2014 στο 1,18% το 2016. </w:t>
      </w:r>
    </w:p>
    <w:p w14:paraId="110FEF7B"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Και επειδή οι φόροι λειτουργούν σωρευτικά, γιατί ο αυξημένος ΦΠΑ είναι </w:t>
      </w:r>
      <w:r>
        <w:rPr>
          <w:rFonts w:eastAsia="Times New Roman" w:cs="Times New Roman"/>
          <w:szCs w:val="24"/>
        </w:rPr>
        <w:t xml:space="preserve">εδώ, το 2018 αυτή η σχέση έφτασε στο 1,45 και το 2019, εάν μας φέρει </w:t>
      </w:r>
      <w:r>
        <w:rPr>
          <w:rFonts w:eastAsia="Times New Roman" w:cs="Times New Roman"/>
          <w:szCs w:val="24"/>
        </w:rPr>
        <w:lastRenderedPageBreak/>
        <w:t xml:space="preserve">και τα στοιχεία που ζητήσαμε ο κ. </w:t>
      </w:r>
      <w:proofErr w:type="spellStart"/>
      <w:r>
        <w:rPr>
          <w:rFonts w:eastAsia="Times New Roman" w:cs="Times New Roman"/>
          <w:szCs w:val="24"/>
        </w:rPr>
        <w:t>Χουλιαράκης</w:t>
      </w:r>
      <w:proofErr w:type="spellEnd"/>
      <w:r>
        <w:rPr>
          <w:rFonts w:eastAsia="Times New Roman" w:cs="Times New Roman"/>
          <w:szCs w:val="24"/>
        </w:rPr>
        <w:t>, εκτιμούμε ότι θα πάει στο 1,5.</w:t>
      </w:r>
    </w:p>
    <w:p w14:paraId="110FEF7C"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αυτές οι δύσκολες αποφάσεις, που είπε χθες ο κ. </w:t>
      </w:r>
      <w:proofErr w:type="spellStart"/>
      <w:r>
        <w:rPr>
          <w:rFonts w:eastAsia="Times New Roman" w:cs="Times New Roman"/>
          <w:szCs w:val="24"/>
        </w:rPr>
        <w:t>Χουλιαράκης</w:t>
      </w:r>
      <w:proofErr w:type="spellEnd"/>
      <w:r>
        <w:rPr>
          <w:rFonts w:eastAsia="Times New Roman" w:cs="Times New Roman"/>
          <w:szCs w:val="24"/>
        </w:rPr>
        <w:t>, έγιναν αναγκαίες καθώς, όπως αποτυπώνετ</w:t>
      </w:r>
      <w:r>
        <w:rPr>
          <w:rFonts w:eastAsia="Times New Roman" w:cs="Times New Roman"/>
          <w:szCs w:val="24"/>
        </w:rPr>
        <w:t xml:space="preserve">αι στην εξέλιξη των δεικτών του ΑΕΠ, λόγω αυτού του πρώτου δραματικού εξαμήνου </w:t>
      </w:r>
      <w:r>
        <w:rPr>
          <w:rFonts w:eastAsia="Times New Roman" w:cs="Times New Roman"/>
          <w:szCs w:val="24"/>
        </w:rPr>
        <w:t xml:space="preserve">2015 </w:t>
      </w:r>
      <w:r>
        <w:rPr>
          <w:rFonts w:eastAsia="Times New Roman" w:cs="Times New Roman"/>
          <w:szCs w:val="24"/>
        </w:rPr>
        <w:t xml:space="preserve">ανετράπησαν όλες οι προβλέψεις των διεθνών οργανισμών. </w:t>
      </w:r>
    </w:p>
    <w:p w14:paraId="110FEF7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Δηλαδή οι διεθνείς οργανισμοί πρόβλεπαν ότι το 2015 θα έχουμε ανάπτυξη 2,9% του ΑΕΠ και έκλεισε με ύφεση, με -0,4%. </w:t>
      </w:r>
      <w:r>
        <w:rPr>
          <w:rFonts w:eastAsia="Times New Roman" w:cs="Times New Roman"/>
          <w:szCs w:val="24"/>
        </w:rPr>
        <w:t>Πρόβλεπαν ότι το 2016 θα έχουμε ανάπτυξη 3,7% και έκλεισε με ύφεση, με -0,2%. Αυτά είναι τα αποτελέσματα</w:t>
      </w:r>
      <w:r>
        <w:rPr>
          <w:rFonts w:eastAsia="Times New Roman" w:cs="Times New Roman"/>
          <w:szCs w:val="24"/>
        </w:rPr>
        <w:t xml:space="preserve"> της πολιτικής σας</w:t>
      </w:r>
      <w:r>
        <w:rPr>
          <w:rFonts w:eastAsia="Times New Roman" w:cs="Times New Roman"/>
          <w:szCs w:val="24"/>
        </w:rPr>
        <w:t xml:space="preserve">. </w:t>
      </w:r>
    </w:p>
    <w:p w14:paraId="110FEF7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τσι,</w:t>
      </w:r>
      <w:r>
        <w:rPr>
          <w:rFonts w:eastAsia="Times New Roman" w:cs="Times New Roman"/>
          <w:szCs w:val="24"/>
        </w:rPr>
        <w:t xml:space="preserve"> </w:t>
      </w:r>
      <w:r>
        <w:rPr>
          <w:rFonts w:eastAsia="Times New Roman" w:cs="Times New Roman"/>
          <w:szCs w:val="24"/>
        </w:rPr>
        <w:t xml:space="preserve">αντί για πλεόνασμα, το 2015 έκλεισε με μικρό έλλειμμα. Το δε 2016, λόγω της </w:t>
      </w:r>
      <w:proofErr w:type="spellStart"/>
      <w:r>
        <w:rPr>
          <w:rFonts w:eastAsia="Times New Roman" w:cs="Times New Roman"/>
          <w:szCs w:val="24"/>
        </w:rPr>
        <w:t>υπερφορολόγησης</w:t>
      </w:r>
      <w:proofErr w:type="spellEnd"/>
      <w:r>
        <w:rPr>
          <w:rFonts w:eastAsia="Times New Roman" w:cs="Times New Roman"/>
          <w:szCs w:val="24"/>
        </w:rPr>
        <w:t>, αντί της πρόβλεψης του προϋπολογ</w:t>
      </w:r>
      <w:r>
        <w:rPr>
          <w:rFonts w:eastAsia="Times New Roman" w:cs="Times New Roman"/>
          <w:szCs w:val="24"/>
        </w:rPr>
        <w:t xml:space="preserve">ισμού για πλεόνασμα 900 εκατομμύρια και κάτι, έκλεισε με </w:t>
      </w:r>
      <w:proofErr w:type="spellStart"/>
      <w:r>
        <w:rPr>
          <w:rFonts w:eastAsia="Times New Roman" w:cs="Times New Roman"/>
          <w:szCs w:val="24"/>
        </w:rPr>
        <w:t>υπερπλεόνασμα</w:t>
      </w:r>
      <w:proofErr w:type="spellEnd"/>
      <w:r>
        <w:rPr>
          <w:rFonts w:eastAsia="Times New Roman" w:cs="Times New Roman"/>
          <w:szCs w:val="24"/>
        </w:rPr>
        <w:t xml:space="preserve">, </w:t>
      </w:r>
      <w:r>
        <w:rPr>
          <w:rFonts w:eastAsia="Times New Roman" w:cs="Times New Roman"/>
          <w:szCs w:val="24"/>
        </w:rPr>
        <w:t xml:space="preserve">παρά το γεγονός ότι και το 2016 οι ρυθμοί ανάπτυξης ήταν κάτω από το μηδέν. Πώς δικαιολογείται με κάτω από το μηδέν ανάπτυξη να έχεις </w:t>
      </w:r>
      <w:proofErr w:type="spellStart"/>
      <w:r>
        <w:rPr>
          <w:rFonts w:eastAsia="Times New Roman" w:cs="Times New Roman"/>
          <w:szCs w:val="24"/>
        </w:rPr>
        <w:t>υπεραπόδοση</w:t>
      </w:r>
      <w:proofErr w:type="spellEnd"/>
      <w:r>
        <w:rPr>
          <w:rFonts w:eastAsia="Times New Roman" w:cs="Times New Roman"/>
          <w:szCs w:val="24"/>
        </w:rPr>
        <w:t xml:space="preserve"> εσόδων; Ακριβώς λόγω της </w:t>
      </w:r>
      <w:proofErr w:type="spellStart"/>
      <w:r>
        <w:rPr>
          <w:rFonts w:eastAsia="Times New Roman" w:cs="Times New Roman"/>
          <w:szCs w:val="24"/>
        </w:rPr>
        <w:t>υπερφορολόγησ</w:t>
      </w:r>
      <w:r>
        <w:rPr>
          <w:rFonts w:eastAsia="Times New Roman" w:cs="Times New Roman"/>
          <w:szCs w:val="24"/>
        </w:rPr>
        <w:t>ης</w:t>
      </w:r>
      <w:proofErr w:type="spellEnd"/>
      <w:r>
        <w:rPr>
          <w:rFonts w:eastAsia="Times New Roman" w:cs="Times New Roman"/>
          <w:szCs w:val="24"/>
        </w:rPr>
        <w:t xml:space="preserve">. </w:t>
      </w:r>
    </w:p>
    <w:p w14:paraId="110FEF7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Άρα, κύριε Υπουργέ, μην το κάνετε σαν το παιδί του πατροκτόνου</w:t>
      </w:r>
      <w:r>
        <w:rPr>
          <w:rFonts w:eastAsia="Times New Roman" w:cs="Times New Roman"/>
          <w:szCs w:val="24"/>
        </w:rPr>
        <w:t>,</w:t>
      </w:r>
      <w:r>
        <w:rPr>
          <w:rFonts w:eastAsia="Times New Roman" w:cs="Times New Roman"/>
          <w:szCs w:val="24"/>
        </w:rPr>
        <w:t xml:space="preserve"> που ζητάει από το δικαστήριο να το λυπηθεί</w:t>
      </w:r>
      <w:r>
        <w:rPr>
          <w:rFonts w:eastAsia="Times New Roman" w:cs="Times New Roman"/>
          <w:szCs w:val="24"/>
        </w:rPr>
        <w:t>,</w:t>
      </w:r>
      <w:r>
        <w:rPr>
          <w:rFonts w:eastAsia="Times New Roman" w:cs="Times New Roman"/>
          <w:szCs w:val="24"/>
        </w:rPr>
        <w:t xml:space="preserve"> επειδή είναι ορφανό. Δικές σας ήταν </w:t>
      </w:r>
      <w:r>
        <w:rPr>
          <w:rFonts w:eastAsia="Times New Roman" w:cs="Times New Roman"/>
          <w:szCs w:val="24"/>
        </w:rPr>
        <w:lastRenderedPageBreak/>
        <w:t xml:space="preserve">οι αποφάσεις και γι’ αυτές πρέπει να απολογηθείτε στον ελληνικό λαό για το σύνολο των χίλιων </w:t>
      </w:r>
      <w:r>
        <w:rPr>
          <w:rFonts w:eastAsia="Times New Roman" w:cs="Times New Roman"/>
          <w:szCs w:val="24"/>
        </w:rPr>
        <w:t>τετρακοσίων ημ</w:t>
      </w:r>
      <w:r>
        <w:rPr>
          <w:rFonts w:eastAsia="Times New Roman" w:cs="Times New Roman"/>
          <w:szCs w:val="24"/>
        </w:rPr>
        <w:t xml:space="preserve">ερών </w:t>
      </w:r>
      <w:r>
        <w:rPr>
          <w:rFonts w:eastAsia="Times New Roman" w:cs="Times New Roman"/>
          <w:szCs w:val="24"/>
        </w:rPr>
        <w:t>και πλέον</w:t>
      </w:r>
      <w:r>
        <w:rPr>
          <w:rFonts w:eastAsia="Times New Roman" w:cs="Times New Roman"/>
          <w:szCs w:val="24"/>
        </w:rPr>
        <w:t>,</w:t>
      </w:r>
      <w:r>
        <w:rPr>
          <w:rFonts w:eastAsia="Times New Roman" w:cs="Times New Roman"/>
          <w:szCs w:val="24"/>
        </w:rPr>
        <w:t xml:space="preserve"> που κυβερνάτε και όχι για τις εκατό τελευταίες</w:t>
      </w:r>
      <w:r>
        <w:rPr>
          <w:rFonts w:eastAsia="Times New Roman" w:cs="Times New Roman"/>
          <w:szCs w:val="24"/>
        </w:rPr>
        <w:t>,</w:t>
      </w:r>
      <w:r>
        <w:rPr>
          <w:rFonts w:eastAsia="Times New Roman" w:cs="Times New Roman"/>
          <w:szCs w:val="24"/>
        </w:rPr>
        <w:t xml:space="preserve"> που λέει ο κ. Τσίπρας.</w:t>
      </w:r>
    </w:p>
    <w:p w14:paraId="110FEF80"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Επιτρέψτε μου</w:t>
      </w:r>
      <w:r>
        <w:rPr>
          <w:rFonts w:eastAsia="Times New Roman" w:cs="Times New Roman"/>
          <w:szCs w:val="24"/>
        </w:rPr>
        <w:t>,</w:t>
      </w:r>
      <w:r>
        <w:rPr>
          <w:rFonts w:eastAsia="Times New Roman" w:cs="Times New Roman"/>
          <w:szCs w:val="24"/>
        </w:rPr>
        <w:t xml:space="preserve"> στον λίγο χρόνο που έχω</w:t>
      </w:r>
      <w:r>
        <w:rPr>
          <w:rFonts w:eastAsia="Times New Roman" w:cs="Times New Roman"/>
          <w:szCs w:val="24"/>
        </w:rPr>
        <w:t>,</w:t>
      </w:r>
      <w:r>
        <w:rPr>
          <w:rFonts w:eastAsia="Times New Roman" w:cs="Times New Roman"/>
          <w:szCs w:val="24"/>
        </w:rPr>
        <w:t xml:space="preserve"> να κάνω μία αναφορά στις παρατηρήσεις του Ελεγκτικού Συνεδρίου για την εκτίναξη των ληξιπρόθεσμων, για την απώλεια των </w:t>
      </w:r>
      <w:r>
        <w:rPr>
          <w:rFonts w:eastAsia="Times New Roman" w:cs="Times New Roman"/>
          <w:szCs w:val="24"/>
          <w:lang w:val="en-US"/>
        </w:rPr>
        <w:t>ANFAs</w:t>
      </w:r>
      <w:r>
        <w:rPr>
          <w:rFonts w:eastAsia="Times New Roman" w:cs="Times New Roman"/>
          <w:szCs w:val="24"/>
        </w:rPr>
        <w:t xml:space="preserve">, για τη κατασπατάληση του αποθεματικού -ο κ. </w:t>
      </w:r>
      <w:proofErr w:type="spellStart"/>
      <w:r>
        <w:rPr>
          <w:rFonts w:eastAsia="Times New Roman" w:cs="Times New Roman"/>
          <w:szCs w:val="24"/>
        </w:rPr>
        <w:t>Σπίρτζης</w:t>
      </w:r>
      <w:proofErr w:type="spellEnd"/>
      <w:r>
        <w:rPr>
          <w:rFonts w:eastAsia="Times New Roman" w:cs="Times New Roman"/>
          <w:szCs w:val="24"/>
        </w:rPr>
        <w:t xml:space="preserve"> έκανε τον τσάμπα μάγκα</w:t>
      </w:r>
      <w:r>
        <w:rPr>
          <w:rFonts w:eastAsia="Times New Roman" w:cs="Times New Roman"/>
          <w:szCs w:val="24"/>
        </w:rPr>
        <w:t>,</w:t>
      </w:r>
      <w:r>
        <w:rPr>
          <w:rFonts w:eastAsia="Times New Roman" w:cs="Times New Roman"/>
          <w:szCs w:val="24"/>
        </w:rPr>
        <w:t xml:space="preserve"> με δωρεάν συγκοινωνίες την περίοδο του δημοψηφίσματος- 30 εκατομμύρια στον ΟΣΥ, 6,5 εκατομμύρια στην ΤΡΑΙΝΟΣΕ και 14 εκατομμύρια στο Μέγαρο Μουσικής. Εσείς οι αριστεροί</w:t>
      </w:r>
      <w:r>
        <w:rPr>
          <w:rFonts w:eastAsia="Times New Roman" w:cs="Times New Roman"/>
          <w:szCs w:val="24"/>
        </w:rPr>
        <w:t>,</w:t>
      </w:r>
      <w:r>
        <w:rPr>
          <w:rFonts w:eastAsia="Times New Roman" w:cs="Times New Roman"/>
          <w:szCs w:val="24"/>
        </w:rPr>
        <w:t xml:space="preserve"> που τα </w:t>
      </w:r>
      <w:r>
        <w:rPr>
          <w:rFonts w:eastAsia="Times New Roman" w:cs="Times New Roman"/>
          <w:szCs w:val="24"/>
        </w:rPr>
        <w:t>είχατε βάλει με τον Οργανισμό Λαμπράκη! Μια εικοσαετία, σας θυμίζω, ήταν η</w:t>
      </w:r>
      <w:r>
        <w:rPr>
          <w:rFonts w:eastAsia="Times New Roman" w:cs="Times New Roman"/>
          <w:szCs w:val="24"/>
        </w:rPr>
        <w:t xml:space="preserve"> ιδεολογική σας</w:t>
      </w:r>
      <w:r>
        <w:rPr>
          <w:rFonts w:eastAsia="Times New Roman" w:cs="Times New Roman"/>
          <w:szCs w:val="24"/>
        </w:rPr>
        <w:t xml:space="preserve"> προμετωπίδα.</w:t>
      </w:r>
    </w:p>
    <w:p w14:paraId="110FEF81"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Έρχομαι, όμως, στην πιο σοβαρή, κατά την άποψή μου, παρατήρηση του Ελεγκτικού Συνεδρίου, που έχει να κάνει με την αποτίμηση της δημόσιας περιουσίας. </w:t>
      </w:r>
    </w:p>
    <w:p w14:paraId="110FEF8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Διό</w:t>
      </w:r>
      <w:r>
        <w:rPr>
          <w:rFonts w:eastAsia="Times New Roman" w:cs="Times New Roman"/>
          <w:szCs w:val="24"/>
        </w:rPr>
        <w:t>τι</w:t>
      </w:r>
      <w:r>
        <w:rPr>
          <w:rFonts w:eastAsia="Times New Roman" w:cs="Times New Roman"/>
          <w:szCs w:val="24"/>
        </w:rPr>
        <w:t>,</w:t>
      </w:r>
      <w:r>
        <w:rPr>
          <w:rFonts w:eastAsia="Times New Roman" w:cs="Times New Roman"/>
          <w:szCs w:val="24"/>
        </w:rPr>
        <w:t xml:space="preserve"> ναι μεν το Ελεγκτικό Συνέδριο εκτιμά ότι πρόκειται για μία ουσιώδη παράλειψη</w:t>
      </w:r>
      <w:r>
        <w:rPr>
          <w:rFonts w:eastAsia="Times New Roman" w:cs="Times New Roman"/>
          <w:szCs w:val="24"/>
        </w:rPr>
        <w:t>,</w:t>
      </w:r>
      <w:r>
        <w:rPr>
          <w:rFonts w:eastAsia="Times New Roman" w:cs="Times New Roman"/>
          <w:szCs w:val="24"/>
        </w:rPr>
        <w:t xml:space="preserve"> που δεν επιτρέπει να έχουμε την αποτίμηση της καθαρής θέσης των πολιτών, εγώ, όμως, θέλω να το συνδέσω, αγαπητοί συνάδελφοι, </w:t>
      </w:r>
      <w:r>
        <w:rPr>
          <w:rFonts w:eastAsia="Times New Roman" w:cs="Times New Roman"/>
          <w:szCs w:val="24"/>
        </w:rPr>
        <w:lastRenderedPageBreak/>
        <w:t>με το γεγονός ότι αυτή η περιουσία, για την οποία</w:t>
      </w:r>
      <w:r>
        <w:rPr>
          <w:rFonts w:eastAsia="Times New Roman" w:cs="Times New Roman"/>
          <w:szCs w:val="24"/>
        </w:rPr>
        <w:t xml:space="preserve"> το Ελεγκτικό Συνέδριο λέει ότι πρέπει να την αποτιμήσουμε, έχει πλέον περιέλθει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w:t>
      </w:r>
    </w:p>
    <w:p w14:paraId="110FEF83"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Εβδομήντα χιλιάδες ακίνητα της ΕΤΑΔ έχουν πάει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Με την τελευταία απόφαση του κ. </w:t>
      </w:r>
      <w:proofErr w:type="spellStart"/>
      <w:r>
        <w:rPr>
          <w:rFonts w:eastAsia="Times New Roman" w:cs="Times New Roman"/>
          <w:szCs w:val="24"/>
        </w:rPr>
        <w:t>Τσακαλώτου</w:t>
      </w:r>
      <w:proofErr w:type="spellEnd"/>
      <w:r>
        <w:rPr>
          <w:rFonts w:eastAsia="Times New Roman" w:cs="Times New Roman"/>
          <w:szCs w:val="24"/>
        </w:rPr>
        <w:t xml:space="preserve"> πήγαν άλλες δέκα χιλιάδες </w:t>
      </w:r>
      <w:proofErr w:type="spellStart"/>
      <w:r>
        <w:rPr>
          <w:rFonts w:eastAsia="Times New Roman" w:cs="Times New Roman"/>
          <w:szCs w:val="24"/>
        </w:rPr>
        <w:t>εκατόν</w:t>
      </w:r>
      <w:proofErr w:type="spellEnd"/>
      <w:r>
        <w:rPr>
          <w:rFonts w:eastAsia="Times New Roman" w:cs="Times New Roman"/>
          <w:szCs w:val="24"/>
        </w:rPr>
        <w:t xml:space="preserve"> δεκαεννέα, μεταξύ τ</w:t>
      </w:r>
      <w:r>
        <w:rPr>
          <w:rFonts w:eastAsia="Times New Roman" w:cs="Times New Roman"/>
          <w:szCs w:val="24"/>
        </w:rPr>
        <w:t xml:space="preserve">ων οποίων και αρχαιολογικοί χώροι, μουσεία και μη διαπραγματεύσιμα ακίνητα. </w:t>
      </w:r>
    </w:p>
    <w:p w14:paraId="110FEF84"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Το Υπουργείο Πολιτισμού είπε ότι συνέταξε λίστα και σας την έστειλε</w:t>
      </w:r>
      <w:r>
        <w:rPr>
          <w:rFonts w:eastAsia="Times New Roman" w:cs="Times New Roman"/>
          <w:szCs w:val="24"/>
        </w:rPr>
        <w:t>,</w:t>
      </w:r>
      <w:r>
        <w:rPr>
          <w:rFonts w:eastAsia="Times New Roman" w:cs="Times New Roman"/>
          <w:szCs w:val="24"/>
        </w:rPr>
        <w:t xml:space="preserve"> για να τα βγάλετε. Και εγώ, δηλαδή η Δημοκρατική Συμπαράταξη, το Κίνημα Αλλαγής, με επανειλημμένες ερωτήσεις </w:t>
      </w:r>
      <w:r>
        <w:rPr>
          <w:rFonts w:eastAsia="Times New Roman" w:cs="Times New Roman"/>
          <w:szCs w:val="24"/>
        </w:rPr>
        <w:t>μ</w:t>
      </w:r>
      <w:r>
        <w:rPr>
          <w:rFonts w:eastAsia="Times New Roman" w:cs="Times New Roman"/>
          <w:szCs w:val="24"/>
        </w:rPr>
        <w:t>ας,</w:t>
      </w:r>
      <w:r>
        <w:rPr>
          <w:rFonts w:eastAsia="Times New Roman" w:cs="Times New Roman"/>
          <w:szCs w:val="24"/>
        </w:rPr>
        <w:t xml:space="preserve"> σας ζητάμε να μας πείτε ποιος είναι αυτός ο κατάλογος. Γιατί τα κρατάτε κρυφά, επιτέλους; </w:t>
      </w:r>
    </w:p>
    <w:p w14:paraId="110FEF85"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Έχει πολύ μεγάλη σημασία, λοιπόν, τώρα που πέρασε αυτή η περιουσία στον έλεγχο του κ. </w:t>
      </w:r>
      <w:proofErr w:type="spellStart"/>
      <w:r>
        <w:rPr>
          <w:rFonts w:eastAsia="Times New Roman" w:cs="Times New Roman"/>
          <w:szCs w:val="24"/>
        </w:rPr>
        <w:t>Λε</w:t>
      </w:r>
      <w:proofErr w:type="spellEnd"/>
      <w:r>
        <w:rPr>
          <w:rFonts w:eastAsia="Times New Roman" w:cs="Times New Roman"/>
          <w:szCs w:val="24"/>
        </w:rPr>
        <w:t xml:space="preserve"> </w:t>
      </w:r>
      <w:proofErr w:type="spellStart"/>
      <w:r>
        <w:rPr>
          <w:rFonts w:eastAsia="Times New Roman" w:cs="Times New Roman"/>
          <w:szCs w:val="24"/>
        </w:rPr>
        <w:t>Παπ</w:t>
      </w:r>
      <w:proofErr w:type="spellEnd"/>
      <w:r>
        <w:rPr>
          <w:rFonts w:eastAsia="Times New Roman" w:cs="Times New Roman"/>
          <w:szCs w:val="24"/>
        </w:rPr>
        <w:t xml:space="preserve">, δηλαδή του Προέδρου του Εποπτικού Συμβουλίου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να κά</w:t>
      </w:r>
      <w:r>
        <w:rPr>
          <w:rFonts w:eastAsia="Times New Roman" w:cs="Times New Roman"/>
          <w:szCs w:val="24"/>
        </w:rPr>
        <w:t>νουμε μία αποτίμηση, για να δούμε αυτά τα 25 δισεκατομμύρια, που δεσμεύσατε ενέχυρο στους δανειστές</w:t>
      </w:r>
      <w:r>
        <w:rPr>
          <w:rFonts w:eastAsia="Times New Roman" w:cs="Times New Roman"/>
          <w:szCs w:val="24"/>
        </w:rPr>
        <w:t>,</w:t>
      </w:r>
      <w:r>
        <w:rPr>
          <w:rFonts w:eastAsia="Times New Roman" w:cs="Times New Roman"/>
          <w:szCs w:val="24"/>
        </w:rPr>
        <w:t xml:space="preserve"> για την εκπλήρωση της υποχρέωσ</w:t>
      </w:r>
      <w:r>
        <w:rPr>
          <w:rFonts w:eastAsia="Times New Roman" w:cs="Times New Roman"/>
          <w:szCs w:val="24"/>
        </w:rPr>
        <w:t>ή</w:t>
      </w:r>
      <w:r>
        <w:rPr>
          <w:rFonts w:eastAsia="Times New Roman" w:cs="Times New Roman"/>
          <w:szCs w:val="24"/>
        </w:rPr>
        <w:t xml:space="preserve">ς </w:t>
      </w:r>
      <w:r>
        <w:rPr>
          <w:rFonts w:eastAsia="Times New Roman" w:cs="Times New Roman"/>
          <w:szCs w:val="24"/>
        </w:rPr>
        <w:t xml:space="preserve">μας </w:t>
      </w:r>
      <w:r>
        <w:rPr>
          <w:rFonts w:eastAsia="Times New Roman" w:cs="Times New Roman"/>
          <w:szCs w:val="24"/>
        </w:rPr>
        <w:t>απέναντι στα δάνεια</w:t>
      </w:r>
      <w:r>
        <w:rPr>
          <w:rFonts w:eastAsia="Times New Roman" w:cs="Times New Roman"/>
          <w:szCs w:val="24"/>
        </w:rPr>
        <w:t>,</w:t>
      </w:r>
      <w:r>
        <w:rPr>
          <w:rFonts w:eastAsia="Times New Roman" w:cs="Times New Roman"/>
          <w:szCs w:val="24"/>
        </w:rPr>
        <w:t xml:space="preserve"> που έχουμε πάρει, είναι αρκετά; Περισσεύει για να αξιοποιήσουμε τη δημόσια περιουσία, όπως λέμε, </w:t>
      </w:r>
      <w:r>
        <w:rPr>
          <w:rFonts w:eastAsia="Times New Roman" w:cs="Times New Roman"/>
          <w:szCs w:val="24"/>
        </w:rPr>
        <w:t>σε όφελος της ανάπτυξης, των ασφαλιστικών ταμείων και ούτω καθ’ εξής;</w:t>
      </w:r>
    </w:p>
    <w:p w14:paraId="110FEF86"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110FEF87"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Λοιπόν, θα περιμένουμε μία απάντηση πάνω σε αυτό. Αν δεν είστε σήμερα έτοιμοι, όταν ο κ. Τσίπρας θα </w:t>
      </w:r>
      <w:r>
        <w:rPr>
          <w:rFonts w:eastAsia="Times New Roman" w:cs="Times New Roman"/>
          <w:szCs w:val="24"/>
        </w:rPr>
        <w:t>κάνει την επόμενη προεκλογική του φιέστα εδώ</w:t>
      </w:r>
      <w:r>
        <w:rPr>
          <w:rFonts w:eastAsia="Times New Roman" w:cs="Times New Roman"/>
          <w:szCs w:val="24"/>
        </w:rPr>
        <w:t>,</w:t>
      </w:r>
      <w:r>
        <w:rPr>
          <w:rFonts w:eastAsia="Times New Roman" w:cs="Times New Roman"/>
          <w:szCs w:val="24"/>
        </w:rPr>
        <w:t xml:space="preserve"> να μην ξεχάσει να μας το πει. Γιατί να έχει υπόψη του ότι θα επιμείνουμε πάνω σε αυτά.</w:t>
      </w:r>
    </w:p>
    <w:p w14:paraId="110FEF88"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Κατά συνέπεια, και για να κλείνω</w:t>
      </w:r>
      <w:r>
        <w:rPr>
          <w:rFonts w:eastAsia="Times New Roman" w:cs="Times New Roman"/>
          <w:szCs w:val="24"/>
        </w:rPr>
        <w:t xml:space="preserve"> -</w:t>
      </w:r>
      <w:r>
        <w:rPr>
          <w:rFonts w:eastAsia="Times New Roman" w:cs="Times New Roman"/>
          <w:szCs w:val="24"/>
        </w:rPr>
        <w:t>επειδή ο κύριος Πρόεδρος, όπως οφείλει, χτύπησε το καμπανάκι</w:t>
      </w:r>
      <w:r>
        <w:rPr>
          <w:rFonts w:eastAsia="Times New Roman" w:cs="Times New Roman"/>
          <w:szCs w:val="24"/>
        </w:rPr>
        <w:t>-</w:t>
      </w:r>
      <w:r>
        <w:rPr>
          <w:rFonts w:eastAsia="Times New Roman" w:cs="Times New Roman"/>
          <w:szCs w:val="24"/>
        </w:rPr>
        <w:t xml:space="preserve"> να πάει και να μην γυρίσει,</w:t>
      </w:r>
      <w:r>
        <w:rPr>
          <w:rFonts w:eastAsia="Times New Roman" w:cs="Times New Roman"/>
          <w:szCs w:val="24"/>
        </w:rPr>
        <w:t xml:space="preserve"> όπως είπα στην </w:t>
      </w:r>
      <w:r>
        <w:rPr>
          <w:rFonts w:eastAsia="Times New Roman" w:cs="Times New Roman"/>
          <w:szCs w:val="24"/>
        </w:rPr>
        <w:t>ε</w:t>
      </w:r>
      <w:r>
        <w:rPr>
          <w:rFonts w:eastAsia="Times New Roman" w:cs="Times New Roman"/>
          <w:szCs w:val="24"/>
        </w:rPr>
        <w:t xml:space="preserve">πιτροπή, ο προϋπολογισμός και απολογισμός του 2016, που συσσώρευσε όλα αυτά τα βάρη που τα πληρώνουμε εις το διηνεκές. </w:t>
      </w:r>
    </w:p>
    <w:p w14:paraId="110FEF8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10FEF8A" w14:textId="77777777" w:rsidR="002E41A8" w:rsidRDefault="00A20863">
      <w:pPr>
        <w:spacing w:line="600" w:lineRule="auto"/>
        <w:ind w:firstLine="720"/>
        <w:jc w:val="both"/>
        <w:rPr>
          <w:rFonts w:eastAsia="Times New Roman" w:cs="Times New Roman"/>
          <w:szCs w:val="24"/>
        </w:rPr>
      </w:pPr>
      <w:r w:rsidRPr="005355D0">
        <w:rPr>
          <w:rFonts w:eastAsia="Times New Roman" w:cs="Times New Roman"/>
          <w:b/>
          <w:szCs w:val="24"/>
        </w:rPr>
        <w:t>ΠΡΟΕΔΡΕΥΩΝ (Γεώργιος Βαρεμένος):</w:t>
      </w:r>
      <w:r>
        <w:rPr>
          <w:rFonts w:eastAsia="Times New Roman" w:cs="Times New Roman"/>
          <w:szCs w:val="24"/>
        </w:rPr>
        <w:t xml:space="preserve"> Να είστε καλά.</w:t>
      </w:r>
    </w:p>
    <w:p w14:paraId="110FEF8B"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Κύριε Κουτσούκο, το καμπανάκι </w:t>
      </w:r>
      <w:r>
        <w:rPr>
          <w:rFonts w:eastAsia="Times New Roman" w:cs="Times New Roman"/>
          <w:szCs w:val="24"/>
        </w:rPr>
        <w:t>κ</w:t>
      </w:r>
      <w:r>
        <w:rPr>
          <w:rFonts w:eastAsia="Times New Roman" w:cs="Times New Roman"/>
          <w:szCs w:val="24"/>
        </w:rPr>
        <w:t>τυπάει από μόν</w:t>
      </w:r>
      <w:r>
        <w:rPr>
          <w:rFonts w:eastAsia="Times New Roman" w:cs="Times New Roman"/>
          <w:szCs w:val="24"/>
        </w:rPr>
        <w:t>ο του.</w:t>
      </w:r>
    </w:p>
    <w:p w14:paraId="110FEF8C" w14:textId="77777777" w:rsidR="002E41A8" w:rsidRDefault="00A20863">
      <w:pPr>
        <w:spacing w:line="600" w:lineRule="auto"/>
        <w:ind w:firstLine="720"/>
        <w:jc w:val="both"/>
        <w:rPr>
          <w:rFonts w:eastAsia="Times New Roman" w:cs="Times New Roman"/>
          <w:szCs w:val="24"/>
        </w:rPr>
      </w:pPr>
      <w:r w:rsidRPr="005355D0">
        <w:rPr>
          <w:rFonts w:eastAsia="Times New Roman" w:cs="Times New Roman"/>
          <w:b/>
          <w:szCs w:val="24"/>
        </w:rPr>
        <w:t>ΓΙΑΝΝΗΣ ΚΟΥΤΣΟΥΚΟΣ:</w:t>
      </w:r>
      <w:r>
        <w:rPr>
          <w:rFonts w:eastAsia="Times New Roman" w:cs="Times New Roman"/>
          <w:szCs w:val="24"/>
        </w:rPr>
        <w:t xml:space="preserve"> Θα σας τα πω άλλη φορά πότε χτυπάει.</w:t>
      </w:r>
    </w:p>
    <w:p w14:paraId="110FEF8D" w14:textId="77777777" w:rsidR="002E41A8" w:rsidRDefault="00A20863">
      <w:pPr>
        <w:spacing w:line="600" w:lineRule="auto"/>
        <w:ind w:firstLine="720"/>
        <w:jc w:val="both"/>
        <w:rPr>
          <w:rFonts w:eastAsia="Times New Roman" w:cs="Times New Roman"/>
          <w:szCs w:val="24"/>
        </w:rPr>
      </w:pPr>
      <w:r w:rsidRPr="005355D0">
        <w:rPr>
          <w:rFonts w:eastAsia="Times New Roman" w:cs="Times New Roman"/>
          <w:b/>
          <w:szCs w:val="24"/>
        </w:rPr>
        <w:t>ΠΡΟΕΔΡΕΥΩΝ (Γεώργιος Βαρεμένος):</w:t>
      </w:r>
      <w:r>
        <w:rPr>
          <w:rFonts w:eastAsia="Times New Roman" w:cs="Times New Roman"/>
          <w:szCs w:val="24"/>
        </w:rPr>
        <w:t xml:space="preserve"> Πάντα. Είναι αυτόματο.</w:t>
      </w:r>
    </w:p>
    <w:p w14:paraId="110FEF8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Τον λόγο έχει ο εισηγητής της Χρυσής Αυγής κ. Καρακώστας.</w:t>
      </w:r>
    </w:p>
    <w:p w14:paraId="110FEF8F"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ΚΑΡΑΚΩΣΤΑΣ: </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ύρωση</w:t>
      </w:r>
      <w:r>
        <w:rPr>
          <w:rFonts w:eastAsia="Times New Roman" w:cs="Times New Roman"/>
          <w:szCs w:val="24"/>
        </w:rPr>
        <w:t xml:space="preserve"> του </w:t>
      </w:r>
      <w:r>
        <w:rPr>
          <w:rFonts w:eastAsia="Times New Roman" w:cs="Times New Roman"/>
          <w:szCs w:val="24"/>
        </w:rPr>
        <w:t>α</w:t>
      </w:r>
      <w:r>
        <w:rPr>
          <w:rFonts w:eastAsia="Times New Roman" w:cs="Times New Roman"/>
          <w:szCs w:val="24"/>
        </w:rPr>
        <w:t>πολογισμού</w:t>
      </w:r>
      <w:r>
        <w:rPr>
          <w:rFonts w:eastAsia="Times New Roman" w:cs="Times New Roman"/>
          <w:szCs w:val="24"/>
        </w:rPr>
        <w:t xml:space="preserve"> και του </w:t>
      </w:r>
      <w:r>
        <w:rPr>
          <w:rFonts w:eastAsia="Times New Roman" w:cs="Times New Roman"/>
          <w:szCs w:val="24"/>
        </w:rPr>
        <w:t>ι</w:t>
      </w:r>
      <w:r>
        <w:rPr>
          <w:rFonts w:eastAsia="Times New Roman" w:cs="Times New Roman"/>
          <w:szCs w:val="24"/>
        </w:rPr>
        <w:t>σολογισμού</w:t>
      </w:r>
      <w:r>
        <w:rPr>
          <w:rFonts w:eastAsia="Times New Roman" w:cs="Times New Roman"/>
          <w:szCs w:val="24"/>
        </w:rPr>
        <w:t xml:space="preserve"> του έτους 2016 μας δίνει τη δυνατότητα, όχι να προβλέψουμε ή να εκτιμήσουμε αυτά τα οποία θα έρθουν, αλλά να εξετάσουμε την τότε στάση μας και επιπλέον να ασκήσουμε κριτική επί των κυβερνητικών πολιτικών οι οποίες αποφασίστηκαν και εκτελέστηκαν. </w:t>
      </w:r>
    </w:p>
    <w:p w14:paraId="110FEF90"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οφείλω να επισημάνω το γεγονός ότι η </w:t>
      </w:r>
      <w:r w:rsidRPr="009935FA">
        <w:rPr>
          <w:rFonts w:eastAsia="Times New Roman" w:cs="Times New Roman"/>
          <w:szCs w:val="24"/>
        </w:rPr>
        <w:t>δριμεία κριτική</w:t>
      </w:r>
      <w:r>
        <w:rPr>
          <w:rFonts w:eastAsia="Times New Roman" w:cs="Times New Roman"/>
          <w:szCs w:val="24"/>
        </w:rPr>
        <w:t xml:space="preserve"> που άσκησε η Χρυσή Αυγή στην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 την οικονομική πολιτική</w:t>
      </w:r>
      <w:r>
        <w:rPr>
          <w:rFonts w:eastAsia="Times New Roman" w:cs="Times New Roman"/>
          <w:szCs w:val="24"/>
        </w:rPr>
        <w:t>,</w:t>
      </w:r>
      <w:r>
        <w:rPr>
          <w:rFonts w:eastAsia="Times New Roman" w:cs="Times New Roman"/>
          <w:szCs w:val="24"/>
        </w:rPr>
        <w:t xml:space="preserve"> την οποία άσκησε κατά την περίοδο ανάληψης της εξουσίας μέχρι σήμερα, μια περίοδος που περιλαμβάνει, βεβαίως,</w:t>
      </w:r>
      <w:r>
        <w:rPr>
          <w:rFonts w:eastAsia="Times New Roman" w:cs="Times New Roman"/>
          <w:szCs w:val="24"/>
        </w:rPr>
        <w:t xml:space="preserve"> και το 2016, έχει δυστυχώς για τον λαό μας επιβεβαιωθεί πλήρως.  </w:t>
      </w:r>
    </w:p>
    <w:p w14:paraId="110FEF91"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Σε ό,τι αφορά τον </w:t>
      </w:r>
      <w:r>
        <w:rPr>
          <w:rFonts w:eastAsia="Times New Roman" w:cs="Times New Roman"/>
          <w:szCs w:val="24"/>
        </w:rPr>
        <w:t>α</w:t>
      </w:r>
      <w:r>
        <w:rPr>
          <w:rFonts w:eastAsia="Times New Roman" w:cs="Times New Roman"/>
          <w:szCs w:val="24"/>
        </w:rPr>
        <w:t>πολογισμό</w:t>
      </w:r>
      <w:r>
        <w:rPr>
          <w:rFonts w:eastAsia="Times New Roman" w:cs="Times New Roman"/>
          <w:szCs w:val="24"/>
        </w:rPr>
        <w:t xml:space="preserve"> του 2016, το Ελεγκτικό Συνέδριο προχωρά εισαγωγικά σε σημαντικές διαπιστώσεις οι οποίες και αποκαλύπτουν το μέγεθος της </w:t>
      </w:r>
      <w:proofErr w:type="spellStart"/>
      <w:r>
        <w:rPr>
          <w:rFonts w:eastAsia="Times New Roman" w:cs="Times New Roman"/>
          <w:szCs w:val="24"/>
        </w:rPr>
        <w:t>φοροεπιδρομής</w:t>
      </w:r>
      <w:proofErr w:type="spellEnd"/>
      <w:r>
        <w:rPr>
          <w:rFonts w:eastAsia="Times New Roman" w:cs="Times New Roman"/>
          <w:szCs w:val="24"/>
        </w:rPr>
        <w:t xml:space="preserve"> την οποία επιφύλαξε η Συγκ</w:t>
      </w:r>
      <w:r>
        <w:rPr>
          <w:rFonts w:eastAsia="Times New Roman" w:cs="Times New Roman"/>
          <w:szCs w:val="24"/>
        </w:rPr>
        <w:t>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στα ελληνικά νοικοκυριά. </w:t>
      </w:r>
    </w:p>
    <w:p w14:paraId="110FEF9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Το Ελεγκτικό Συνέδριο, λοιπόν, παραδέχεται απόκλιση από τις αρχικές εκτιμήσεις, τόσο λόγω μειωμένης φοροδοτικής ικανότητας των Ελλήνων εξαιτίας της </w:t>
      </w:r>
      <w:proofErr w:type="spellStart"/>
      <w:r>
        <w:rPr>
          <w:rFonts w:eastAsia="Times New Roman" w:cs="Times New Roman"/>
          <w:szCs w:val="24"/>
        </w:rPr>
        <w:t>υπερφορολόγησης</w:t>
      </w:r>
      <w:proofErr w:type="spellEnd"/>
      <w:r>
        <w:rPr>
          <w:rFonts w:eastAsia="Times New Roman" w:cs="Times New Roman"/>
          <w:szCs w:val="24"/>
        </w:rPr>
        <w:t>, όσο και από την αριστοτεχνική σε εκτέλ</w:t>
      </w:r>
      <w:r>
        <w:rPr>
          <w:rFonts w:eastAsia="Times New Roman" w:cs="Times New Roman"/>
          <w:szCs w:val="24"/>
        </w:rPr>
        <w:t>εση κα</w:t>
      </w:r>
      <w:r>
        <w:rPr>
          <w:rFonts w:eastAsia="Times New Roman" w:cs="Times New Roman"/>
          <w:szCs w:val="24"/>
        </w:rPr>
        <w:lastRenderedPageBreak/>
        <w:t xml:space="preserve">ταλήστευση των τελευταίων οικονομιών των νοικοκυριών και των επιχειρήσεων από την Αριστερά και τον Καμμένο μέσω της κοινωνικά άδικης έμμεσης φορολόγησης η οποία έφτασε στο 1,27% της άμεσης. </w:t>
      </w:r>
    </w:p>
    <w:p w14:paraId="110FEF93"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Η Συγκυβέρνηση, βεβαίως, παράλληλα με την φοροεισπρακτική ε</w:t>
      </w:r>
      <w:r>
        <w:rPr>
          <w:rFonts w:eastAsia="Times New Roman" w:cs="Times New Roman"/>
          <w:szCs w:val="24"/>
        </w:rPr>
        <w:t>πιδρομή προς τους Έλληνες φορολογούμενους επιδόθηκε με ιδιαίτερο – είναι αλήθεια- ζήλο στην καλλιέργεια της ψευδαίσθησης στην κοινή γνώμη πως οι θυσίες εκείνης της εποχής θα ήταν οι τελευταίες, τονίζοντας με έμφαση ότι οι θυσίες αυτές δεν πρόκειται να πάνε</w:t>
      </w:r>
      <w:r>
        <w:rPr>
          <w:rFonts w:eastAsia="Times New Roman" w:cs="Times New Roman"/>
          <w:szCs w:val="24"/>
        </w:rPr>
        <w:t xml:space="preserve"> χαμένες, αλλά αποτελούν τη βασική προϋπόθεση της εξόδου από την οικονομική κρίση. Κατά σατανική σύμπτωση τα ίδια ακριβώς έλεγε η προηγούμενη κυβέρνηση, εκείνη των Σαμαρά-Βενιζέλου, το 2014. </w:t>
      </w:r>
    </w:p>
    <w:p w14:paraId="110FEF94"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Τα συνειδητά ψεύδη της Συγκυβέρνησης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τις συνέπ</w:t>
      </w:r>
      <w:r>
        <w:rPr>
          <w:rFonts w:eastAsia="Times New Roman" w:cs="Times New Roman"/>
          <w:szCs w:val="24"/>
        </w:rPr>
        <w:t xml:space="preserve">ειες της σκληρά </w:t>
      </w:r>
      <w:proofErr w:type="spellStart"/>
      <w:r>
        <w:rPr>
          <w:rFonts w:eastAsia="Times New Roman" w:cs="Times New Roman"/>
          <w:szCs w:val="24"/>
        </w:rPr>
        <w:t>μνημονιακής</w:t>
      </w:r>
      <w:proofErr w:type="spellEnd"/>
      <w:r>
        <w:rPr>
          <w:rFonts w:eastAsia="Times New Roman" w:cs="Times New Roman"/>
          <w:szCs w:val="24"/>
        </w:rPr>
        <w:t xml:space="preserve"> πολιτικής τις βίωσε το σύνολο του ελληνικού λαού ο οποίος δεν ξεχνά τι σημαίνει Καμμένος και Αριστερά. </w:t>
      </w:r>
    </w:p>
    <w:p w14:paraId="110FEF95"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Σύμφωνα με τα </w:t>
      </w:r>
      <w:proofErr w:type="spellStart"/>
      <w:r>
        <w:rPr>
          <w:rFonts w:eastAsia="Times New Roman" w:cs="Times New Roman"/>
          <w:szCs w:val="24"/>
        </w:rPr>
        <w:t>επικαιροποιημένα</w:t>
      </w:r>
      <w:proofErr w:type="spellEnd"/>
      <w:r>
        <w:rPr>
          <w:rFonts w:eastAsia="Times New Roman" w:cs="Times New Roman"/>
          <w:szCs w:val="24"/>
        </w:rPr>
        <w:t xml:space="preserve"> στοιχεία τα οποία δημοσιοποίησε η </w:t>
      </w:r>
      <w:r w:rsidRPr="00577162">
        <w:rPr>
          <w:rFonts w:eastAsia="Times New Roman" w:cs="Times New Roman"/>
          <w:szCs w:val="24"/>
        </w:rPr>
        <w:t>ΕΛΣΤΑΤ</w:t>
      </w:r>
      <w:r>
        <w:rPr>
          <w:rFonts w:eastAsia="Times New Roman" w:cs="Times New Roman"/>
          <w:szCs w:val="24"/>
        </w:rPr>
        <w:t>, είχαμε επισήμως ύφεση στην Ελλάδα το 2016. Το Ακαθά</w:t>
      </w:r>
      <w:r>
        <w:rPr>
          <w:rFonts w:eastAsia="Times New Roman" w:cs="Times New Roman"/>
          <w:szCs w:val="24"/>
        </w:rPr>
        <w:t xml:space="preserve">ριστο Εγχώριο Προϊόν για το έτος 2016 σε σχέση με το 2015 παρουσίασε μείωση κατά </w:t>
      </w:r>
      <w:r>
        <w:rPr>
          <w:rFonts w:eastAsia="Times New Roman" w:cs="Times New Roman"/>
          <w:szCs w:val="24"/>
        </w:rPr>
        <w:lastRenderedPageBreak/>
        <w:t>0,2%. Η τελική καταναλωτική δαπάνη του ίδιου έτους σε όρους όγκου παρουσίασε μείωση κατά 0,3% σε σχέση με το 2015.</w:t>
      </w:r>
    </w:p>
    <w:p w14:paraId="110FEF96"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Οι εισαγωγές αγαθών και υπηρεσιών σε όρους όγκου, αύξηση κατ</w:t>
      </w:r>
      <w:r>
        <w:rPr>
          <w:rFonts w:eastAsia="Times New Roman" w:cs="Times New Roman"/>
          <w:szCs w:val="24"/>
        </w:rPr>
        <w:t xml:space="preserve">ά 0,3% σε σχέση με το 2015. Οι εξαγωγές αγαθών και υπηρεσιών του 2016 σε όρους όγκου παρουσίασαν μείωση κατά 1,8% σε σχέση με το 2015. </w:t>
      </w:r>
    </w:p>
    <w:p w14:paraId="110FEF97"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Με βάση τα αναθεωρημένα στοιχεία, το Ακαθάριστο Εγχώριο Προϊόν του 2016 σε τρέχουσες τιμές παρουσίασε μείωση κατά 1,2% σ</w:t>
      </w:r>
      <w:r>
        <w:rPr>
          <w:rFonts w:eastAsia="Times New Roman" w:cs="Times New Roman"/>
          <w:szCs w:val="24"/>
        </w:rPr>
        <w:t xml:space="preserve">ε σχέση με το 2015. Η τελική καταναλωτική δαπάνη του 2016 σε τρέχουσες τιμές σημείωσε μείωση 1,2% σε σχέση με το 2015. </w:t>
      </w:r>
    </w:p>
    <w:p w14:paraId="110FEF98"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Οι εισαγωγές αγαθών και υπηρεσιών παρουσίασαν μείωση 2,7% σε σχέση με το 2015. Οι εξαγωγές αγαθών και υπηρεσιών του 2016 σε τρέχουσες τι</w:t>
      </w:r>
      <w:r>
        <w:rPr>
          <w:rFonts w:eastAsia="Times New Roman" w:cs="Times New Roman"/>
          <w:szCs w:val="24"/>
        </w:rPr>
        <w:t>μές παρουσίασαν μείωση 5,1% σε σχέση με το 2015.</w:t>
      </w:r>
    </w:p>
    <w:p w14:paraId="110FEF9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Μια σειρά από στοιχεία τα οποία οριστικοποιήθηκαν προς το χειρότερο οδήγησαν στην αναθεώρηση αυτή, προσγειώνοντας την ελληνική οικονομία, αλλά όχι και την Κυβέρνηση των πολιτικών μαριονετών της </w:t>
      </w:r>
      <w:proofErr w:type="spellStart"/>
      <w:r>
        <w:rPr>
          <w:rFonts w:eastAsia="Times New Roman" w:cs="Times New Roman"/>
          <w:szCs w:val="24"/>
        </w:rPr>
        <w:t>Μέρκελ</w:t>
      </w:r>
      <w:proofErr w:type="spellEnd"/>
      <w:r>
        <w:rPr>
          <w:rFonts w:eastAsia="Times New Roman" w:cs="Times New Roman"/>
          <w:szCs w:val="24"/>
        </w:rPr>
        <w:t xml:space="preserve"> και τη</w:t>
      </w:r>
      <w:r>
        <w:rPr>
          <w:rFonts w:eastAsia="Times New Roman" w:cs="Times New Roman"/>
          <w:szCs w:val="24"/>
        </w:rPr>
        <w:t xml:space="preserve">ς Ευρωπαϊκής Ένωσης, η οποία οδηγεί την πατρίδα και τον λαό μας στην </w:t>
      </w:r>
      <w:r>
        <w:rPr>
          <w:rFonts w:eastAsia="Times New Roman" w:cs="Times New Roman"/>
          <w:szCs w:val="24"/>
        </w:rPr>
        <w:lastRenderedPageBreak/>
        <w:t xml:space="preserve">καταστροφή. Μάλιστα, οι αχυράνθρωποι της </w:t>
      </w:r>
      <w:proofErr w:type="spellStart"/>
      <w:r>
        <w:rPr>
          <w:rFonts w:eastAsia="Times New Roman" w:cs="Times New Roman"/>
          <w:szCs w:val="24"/>
        </w:rPr>
        <w:t>Μέρκελ</w:t>
      </w:r>
      <w:proofErr w:type="spellEnd"/>
      <w:r>
        <w:rPr>
          <w:rFonts w:eastAsia="Times New Roman" w:cs="Times New Roman"/>
          <w:szCs w:val="24"/>
        </w:rPr>
        <w:t xml:space="preserve"> έχουν το απύθμενο θράσος να αντιτείνουν ως κορωνίδα τάχα της οικονομικής τους πολιτικής τη δημιουργία του </w:t>
      </w:r>
      <w:proofErr w:type="spellStart"/>
      <w:r>
        <w:rPr>
          <w:rFonts w:eastAsia="Times New Roman" w:cs="Times New Roman"/>
          <w:szCs w:val="24"/>
        </w:rPr>
        <w:t>υπερπλεονάσματος</w:t>
      </w:r>
      <w:proofErr w:type="spellEnd"/>
      <w:r>
        <w:rPr>
          <w:rFonts w:eastAsia="Times New Roman" w:cs="Times New Roman"/>
          <w:szCs w:val="24"/>
        </w:rPr>
        <w:t xml:space="preserve"> το οποίο επιτεύχ</w:t>
      </w:r>
      <w:r>
        <w:rPr>
          <w:rFonts w:eastAsia="Times New Roman" w:cs="Times New Roman"/>
          <w:szCs w:val="24"/>
        </w:rPr>
        <w:t xml:space="preserve">θηκε για το έτος αυτό. </w:t>
      </w:r>
    </w:p>
    <w:p w14:paraId="110FEF9A"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Ο Τσίπρας, ο Καμμένος και οι συνοδοιπόροι τους υπερηφανεύονται για το γιγαντιαίο πρωτογενές πλεόνασμα του 2016. Στόχος ήταν το 0,5% του ΑΕΠ και εκείνοι συσσώρευσαν πολλαπλάσιο. Όμως πρωτογενές πλεόνασμα σημαίνει ότι το 2016 αφαιρέθη</w:t>
      </w:r>
      <w:r>
        <w:rPr>
          <w:rFonts w:eastAsia="Times New Roman" w:cs="Times New Roman"/>
          <w:szCs w:val="24"/>
        </w:rPr>
        <w:t xml:space="preserve">καν από την πραγματική οικονομία περισσότερα από 6,5 δισεκατομμύρια ευρώ από τον στόχο. Τα όσα επιστράφηκαν με το περιβόητο κοινωνικό μέρισμα ήταν ένα μέρος αυτού του ποσού. Η αφαίρεση κατέστη δυνατή με την </w:t>
      </w:r>
      <w:proofErr w:type="spellStart"/>
      <w:r>
        <w:rPr>
          <w:rFonts w:eastAsia="Times New Roman" w:cs="Times New Roman"/>
          <w:szCs w:val="24"/>
        </w:rPr>
        <w:t>υπερφορολόγηση</w:t>
      </w:r>
      <w:proofErr w:type="spellEnd"/>
      <w:r>
        <w:rPr>
          <w:rFonts w:eastAsia="Times New Roman" w:cs="Times New Roman"/>
          <w:szCs w:val="24"/>
        </w:rPr>
        <w:t xml:space="preserve"> νοικοκυριών και επιχειρήσεων η οπο</w:t>
      </w:r>
      <w:r>
        <w:rPr>
          <w:rFonts w:eastAsia="Times New Roman" w:cs="Times New Roman"/>
          <w:szCs w:val="24"/>
        </w:rPr>
        <w:t xml:space="preserve">ία, όμως, με τη σειρά της επιτείνει την έλλειψη ρευστότητας. </w:t>
      </w:r>
    </w:p>
    <w:p w14:paraId="110FEF9B"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Ποιο ήταν, όμως, το αποτέλεσμα αυτής της ξεκάθαρα αντιλαϊκής και αντιαναπτυξιακής πρακτικής; Το 2016 το </w:t>
      </w:r>
      <w:proofErr w:type="spellStart"/>
      <w:r>
        <w:rPr>
          <w:rFonts w:eastAsia="Times New Roman" w:cs="Times New Roman"/>
          <w:szCs w:val="24"/>
        </w:rPr>
        <w:t>υπερπλεόνασμα</w:t>
      </w:r>
      <w:proofErr w:type="spellEnd"/>
      <w:r>
        <w:rPr>
          <w:rFonts w:eastAsia="Times New Roman" w:cs="Times New Roman"/>
          <w:szCs w:val="24"/>
        </w:rPr>
        <w:t xml:space="preserve"> αφυδάτωσε περαιτέρω την πραγματική οικονομία και τελικώς η Κυβέρνηση διατάχθ</w:t>
      </w:r>
      <w:r>
        <w:rPr>
          <w:rFonts w:eastAsia="Times New Roman" w:cs="Times New Roman"/>
          <w:szCs w:val="24"/>
        </w:rPr>
        <w:t xml:space="preserve">ηκε από τα αφεντικά της στο εξωτερικό και αποδέχθηκε πρόσθετα μέτρα. </w:t>
      </w:r>
    </w:p>
    <w:p w14:paraId="110FEF9C"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Οι δανειστές χαιρέτησαν τη λήψη των νέων </w:t>
      </w:r>
      <w:proofErr w:type="spellStart"/>
      <w:r>
        <w:rPr>
          <w:rFonts w:eastAsia="Times New Roman" w:cs="Times New Roman"/>
          <w:szCs w:val="24"/>
        </w:rPr>
        <w:t>μνημονιακών</w:t>
      </w:r>
      <w:proofErr w:type="spellEnd"/>
      <w:r>
        <w:rPr>
          <w:rFonts w:eastAsia="Times New Roman" w:cs="Times New Roman"/>
          <w:szCs w:val="24"/>
        </w:rPr>
        <w:t xml:space="preserve"> μέτρων, το ποσοστό των Ελλήνων, το οποίο βρίσκεται στο όριο της φτώχειας αυξανόταν </w:t>
      </w:r>
      <w:r>
        <w:rPr>
          <w:rFonts w:eastAsia="Times New Roman" w:cs="Times New Roman"/>
          <w:szCs w:val="24"/>
        </w:rPr>
        <w:lastRenderedPageBreak/>
        <w:t>και η Κυβέρνηση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θριαμβολογούσε, </w:t>
      </w:r>
      <w:r>
        <w:rPr>
          <w:rFonts w:eastAsia="Times New Roman" w:cs="Times New Roman"/>
          <w:szCs w:val="24"/>
        </w:rPr>
        <w:t>αφήνοντας κατά μέρος τις δραματικές κοινωνικές επιπτώσεις που έχει η αφαίμαξη και το γιγαντιαίο πρωτογενές πλεόνασμα και μένοντας στο στενά οικονομικά επίπεδο.</w:t>
      </w:r>
    </w:p>
    <w:p w14:paraId="110FEF9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Οφείλουμε να κάνουμε μία διαπίστωση, την οποία αντιλαμβάνεται αναμφισβήτητα κάθε παραγωγικός κλά</w:t>
      </w:r>
      <w:r>
        <w:rPr>
          <w:rFonts w:eastAsia="Times New Roman" w:cs="Times New Roman"/>
          <w:szCs w:val="24"/>
        </w:rPr>
        <w:t xml:space="preserve">δος της ελληνικής οικονομίας. Σε μία χρονική περίοδο, λοιπόν, κατά την οποία η οικονομία έχει γονατίσει, λόγω της έλλειψης ρευστότητας, η πρόσθετη αφαίμαξη μέσω της </w:t>
      </w:r>
      <w:proofErr w:type="spellStart"/>
      <w:r>
        <w:rPr>
          <w:rFonts w:eastAsia="Times New Roman" w:cs="Times New Roman"/>
          <w:szCs w:val="24"/>
        </w:rPr>
        <w:t>υπερφορολόγησης</w:t>
      </w:r>
      <w:proofErr w:type="spellEnd"/>
      <w:r>
        <w:rPr>
          <w:rFonts w:eastAsia="Times New Roman" w:cs="Times New Roman"/>
          <w:szCs w:val="24"/>
        </w:rPr>
        <w:t xml:space="preserve"> είναι ο πλέον ασφαλής δρόμος για την υπονόμευση της ανάπτυξης. Καθίσταται σ</w:t>
      </w:r>
      <w:r>
        <w:rPr>
          <w:rFonts w:eastAsia="Times New Roman" w:cs="Times New Roman"/>
          <w:szCs w:val="24"/>
        </w:rPr>
        <w:t>υνεπώς αναπόφευκτη η εξαιρετικά αρνητική επίδραση στην επιβίωση των μικρών επιχειρήσεων και επαγγελματιών, αλλά συνεπακόλουθα και στη δυνατότητα παραγωγής πρωτογενούς πλεονάσματος 3,5% του ΑΕΠ μέχρι το 2022, όπως η Κυβέρνηση έχει ήδη δεσμευθεί στους δανεισ</w:t>
      </w:r>
      <w:r>
        <w:rPr>
          <w:rFonts w:eastAsia="Times New Roman" w:cs="Times New Roman"/>
          <w:szCs w:val="24"/>
        </w:rPr>
        <w:t>τές. Αν τελικά καταστεί εφικτή η παραγωγή τέτοιου πρωτογενούς πλεονάσματος, οι επιπτώσεις για την πραγματική οικονομία και κατ’ επέκταση για την κοινωνία θα είναι βαρύτατες.</w:t>
      </w:r>
    </w:p>
    <w:p w14:paraId="110FEF9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Σε πρωτοφανή επίπεδα</w:t>
      </w:r>
      <w:r w:rsidRPr="00853925">
        <w:rPr>
          <w:rFonts w:eastAsia="Times New Roman" w:cs="Times New Roman"/>
          <w:szCs w:val="24"/>
        </w:rPr>
        <w:t>,</w:t>
      </w:r>
      <w:r>
        <w:rPr>
          <w:rFonts w:eastAsia="Times New Roman" w:cs="Times New Roman"/>
          <w:szCs w:val="24"/>
        </w:rPr>
        <w:t xml:space="preserve"> βεβαίως</w:t>
      </w:r>
      <w:r w:rsidRPr="00853925">
        <w:rPr>
          <w:rFonts w:eastAsia="Times New Roman" w:cs="Times New Roman"/>
          <w:szCs w:val="24"/>
        </w:rPr>
        <w:t>,</w:t>
      </w:r>
      <w:r>
        <w:rPr>
          <w:rFonts w:eastAsia="Times New Roman" w:cs="Times New Roman"/>
          <w:szCs w:val="24"/>
        </w:rPr>
        <w:t xml:space="preserve"> έχει φθάσει η φτώχεια στην Ελλάδα, καθώς έχουν </w:t>
      </w:r>
      <w:proofErr w:type="spellStart"/>
      <w:r>
        <w:rPr>
          <w:rFonts w:eastAsia="Times New Roman" w:cs="Times New Roman"/>
          <w:szCs w:val="24"/>
        </w:rPr>
        <w:t>φτωχοποιηθεί</w:t>
      </w:r>
      <w:proofErr w:type="spellEnd"/>
      <w:r>
        <w:rPr>
          <w:rFonts w:eastAsia="Times New Roman" w:cs="Times New Roman"/>
          <w:szCs w:val="24"/>
        </w:rPr>
        <w:t xml:space="preserve"> πάνω από ένας στους τρεις κατοίκους στην Ελλάδα, την ίδια στιγμή κατά την οποία ο μέσος όρος της Ευρωπαϊκής Ένωσης </w:t>
      </w:r>
      <w:r>
        <w:rPr>
          <w:rFonts w:eastAsia="Times New Roman" w:cs="Times New Roman"/>
          <w:szCs w:val="24"/>
        </w:rPr>
        <w:lastRenderedPageBreak/>
        <w:t>είναι ένας στους τέσσερις</w:t>
      </w:r>
      <w:r w:rsidRPr="00853925">
        <w:rPr>
          <w:rFonts w:eastAsia="Times New Roman" w:cs="Times New Roman"/>
          <w:szCs w:val="24"/>
        </w:rPr>
        <w:t>,</w:t>
      </w:r>
      <w:r>
        <w:rPr>
          <w:rFonts w:eastAsia="Times New Roman" w:cs="Times New Roman"/>
          <w:szCs w:val="24"/>
        </w:rPr>
        <w:t xml:space="preserve"> σύμφωνα με τα στοιχεία της </w:t>
      </w:r>
      <w:r>
        <w:rPr>
          <w:rFonts w:eastAsia="Times New Roman" w:cs="Times New Roman"/>
          <w:szCs w:val="24"/>
          <w:lang w:val="en-US"/>
        </w:rPr>
        <w:t>EUROSTAT</w:t>
      </w:r>
      <w:r w:rsidRPr="006F3BD4">
        <w:rPr>
          <w:rFonts w:eastAsia="Times New Roman" w:cs="Times New Roman"/>
          <w:szCs w:val="24"/>
        </w:rPr>
        <w:t xml:space="preserve"> </w:t>
      </w:r>
      <w:r>
        <w:rPr>
          <w:rFonts w:eastAsia="Times New Roman" w:cs="Times New Roman"/>
          <w:szCs w:val="24"/>
        </w:rPr>
        <w:t>που δόθηκαν στη δ</w:t>
      </w:r>
      <w:r>
        <w:rPr>
          <w:rFonts w:eastAsia="Times New Roman" w:cs="Times New Roman"/>
          <w:szCs w:val="24"/>
        </w:rPr>
        <w:t>ημοσιότητα για το έτος 2016. Στην Ελλάδα, λοιπόν, εκείνο το έτος βρισκόταν στο όριο της φτώχειας και του κοινωνικού αποκλεισμού το 35,6% του πληθυσμού, δηλαδή περίπου 3,8 εκατομμύρια συμπατριωτών μας. Στην Ευρωπαϊκή Ένωση το αντίστοιχο ποσοστό το 2016 έπεσ</w:t>
      </w:r>
      <w:r>
        <w:rPr>
          <w:rFonts w:eastAsia="Times New Roman" w:cs="Times New Roman"/>
          <w:szCs w:val="24"/>
        </w:rPr>
        <w:t xml:space="preserve">ε στο 23,4%, κάτω δηλαδή από τα επίπεδα του 2008. </w:t>
      </w:r>
    </w:p>
    <w:p w14:paraId="110FEF9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Η Ευρωπαϊκή Ένωση, δηλαδή, πέρασε την κρίση αλώβητη, με τις πλάτες της Ελλάδος και αυτό δεν το υποστηρίζει πλέον μόνο η Χρυσή Αυγή, αλλά το ομολογούν ηγετικά στελέχη της Ευρωπαϊκής Ένωσης, τα οποία </w:t>
      </w:r>
      <w:proofErr w:type="spellStart"/>
      <w:r>
        <w:rPr>
          <w:rFonts w:eastAsia="Times New Roman" w:cs="Times New Roman"/>
          <w:szCs w:val="24"/>
        </w:rPr>
        <w:t>επιχαίρ</w:t>
      </w:r>
      <w:r>
        <w:rPr>
          <w:rFonts w:eastAsia="Times New Roman" w:cs="Times New Roman"/>
          <w:szCs w:val="24"/>
        </w:rPr>
        <w:t>ουν</w:t>
      </w:r>
      <w:proofErr w:type="spellEnd"/>
      <w:r>
        <w:rPr>
          <w:rFonts w:eastAsia="Times New Roman" w:cs="Times New Roman"/>
          <w:szCs w:val="24"/>
        </w:rPr>
        <w:t>, διότι οι Έλληνες θυσιάστηκαν, για να διασωθεί η Ευρωπαϊκή Ένωση και το ευρώ. Σε αντίθεση με τα επιδόματα φτώχειας, τα οποία δίνονταν σε κάποιους Έλληνες εκείνο το έτος, για τους εκλεκτούς στη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λαθρομετανάστες «λεφτά υπάρχουν»</w:t>
      </w:r>
      <w:r>
        <w:rPr>
          <w:rFonts w:eastAsia="Times New Roman" w:cs="Times New Roman"/>
          <w:szCs w:val="24"/>
        </w:rPr>
        <w:t xml:space="preserve">, καθώς απολαμβάνουν πλήθος προνομίων, μέσω μερισμάτων, επιδομάτων, κουπονιών, παροχής δωρεάν διαμερισμάτων με πληρωμένα όλα τα έξοδα. Και όλα αυτά σε μία χώρα, της οποίας ο λαός έχει υποστεί τα πάνδεινα την τελευταία δεκαετία και του οποίου τα βάσανα δεν </w:t>
      </w:r>
      <w:r>
        <w:rPr>
          <w:rFonts w:eastAsia="Times New Roman" w:cs="Times New Roman"/>
          <w:szCs w:val="24"/>
        </w:rPr>
        <w:t xml:space="preserve">πρόκειται να τελειώσουν, εν αντιθέσει με αυτά τα οποία θρασύτατα ισχυρίζονται οι διαχειριστές της εξαθλίωσής τους. </w:t>
      </w:r>
    </w:p>
    <w:p w14:paraId="110FEFA0"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Εν κατακλείδι</w:t>
      </w:r>
      <w:r w:rsidRPr="00853925">
        <w:rPr>
          <w:rFonts w:eastAsia="Times New Roman" w:cs="Times New Roman"/>
          <w:szCs w:val="24"/>
        </w:rPr>
        <w:t>,</w:t>
      </w:r>
      <w:r>
        <w:rPr>
          <w:rFonts w:eastAsia="Times New Roman" w:cs="Times New Roman"/>
          <w:szCs w:val="24"/>
        </w:rPr>
        <w:t xml:space="preserve"> ΣΥΡΙΖΑ και ΑΝΕΛ και Νέα Δημοκρατία και ΠΑΣΟΚ από την άλλη, επιδίδονται σε ένα ανελέητο και αδιάκοπο ανταγωνισμό για το ποιος </w:t>
      </w:r>
      <w:r>
        <w:rPr>
          <w:rFonts w:eastAsia="Times New Roman" w:cs="Times New Roman"/>
          <w:szCs w:val="24"/>
        </w:rPr>
        <w:t>υπηρετεί καλύτερα τους ξένους. Η πιο επιτακτική πλευρά κερδίζει τα εύσημα των εντολέων και όλα αυτά στις πλάτες του ελληνικού λαού, ο οποίος είναι το μεγάλο θύμα των κίβδηλων υποσχέσεων μιας χούφτας πολιτικάντηδων οι οποίοι οδηγούν την Ελλάδα στην καταστρο</w:t>
      </w:r>
      <w:r>
        <w:rPr>
          <w:rFonts w:eastAsia="Times New Roman" w:cs="Times New Roman"/>
          <w:szCs w:val="24"/>
        </w:rPr>
        <w:t>φή. Γι’ αυτόν ακριβώς τον λόγο η Χρυσή Αυγή, έχοντας πλήρως επιβεβαιωθεί σε όλα προέβλεπε από το 2015 πως θα συμβούν, καταψηφίζει τόσο τον απολογισμό όσο και τον ισολογισμό του 2016.</w:t>
      </w:r>
    </w:p>
    <w:p w14:paraId="110FEFA1"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Κλείνω την τοποθέτησή μου με ένα θερμό εθνικό και αγωνιστικό χαιρετισμό ε</w:t>
      </w:r>
      <w:r>
        <w:rPr>
          <w:rFonts w:eastAsia="Times New Roman" w:cs="Times New Roman"/>
          <w:szCs w:val="24"/>
        </w:rPr>
        <w:t xml:space="preserve">κ μέρους της Χρυσής Αυγής, προς τη μαχόμενη για τα εθνικά ιδανικά ελληνική νεολαία. </w:t>
      </w:r>
    </w:p>
    <w:p w14:paraId="110FEFA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Και μία επισήμανση προς τους πολιτικάντηδες τόσο της Αριστεράς όσο και της </w:t>
      </w:r>
      <w:proofErr w:type="spellStart"/>
      <w:r>
        <w:rPr>
          <w:rFonts w:eastAsia="Times New Roman" w:cs="Times New Roman"/>
          <w:szCs w:val="24"/>
        </w:rPr>
        <w:t>ψοφοδεξιάς</w:t>
      </w:r>
      <w:proofErr w:type="spellEnd"/>
      <w:r>
        <w:rPr>
          <w:rFonts w:eastAsia="Times New Roman" w:cs="Times New Roman"/>
          <w:szCs w:val="24"/>
        </w:rPr>
        <w:t>. Μέχρι χθες λέγατε χαιρέκακα πως εμείς στη Χρυσή Αυγή είμαστε οι τελευταίοι που φεύγουν. Τώρα διαπιστώνεται με τρόμο, καθώς φαίνεται, πως δεν ήμασταν οι τελευταίοι που φε</w:t>
      </w:r>
      <w:r>
        <w:rPr>
          <w:rFonts w:eastAsia="Times New Roman" w:cs="Times New Roman"/>
          <w:szCs w:val="24"/>
        </w:rPr>
        <w:t xml:space="preserve">ύγουν, αλλά οι πρώτοι που έρχονταν. </w:t>
      </w:r>
    </w:p>
    <w:p w14:paraId="110FEFA3"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Η εποχή του </w:t>
      </w:r>
      <w:proofErr w:type="spellStart"/>
      <w:r>
        <w:rPr>
          <w:rFonts w:eastAsia="Times New Roman" w:cs="Times New Roman"/>
          <w:szCs w:val="24"/>
        </w:rPr>
        <w:t>εθνομηδενισμού</w:t>
      </w:r>
      <w:proofErr w:type="spellEnd"/>
      <w:r>
        <w:rPr>
          <w:rFonts w:eastAsia="Times New Roman" w:cs="Times New Roman"/>
          <w:szCs w:val="24"/>
        </w:rPr>
        <w:t xml:space="preserve"> δύει και εκείνη του εθνικού πατριωτισμού ανατέλλει ξανά.</w:t>
      </w:r>
    </w:p>
    <w:p w14:paraId="110FEFA4"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10FEFA5" w14:textId="77777777" w:rsidR="002E41A8" w:rsidRDefault="00A20863">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10FEFA6"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 θέλω να κάνω μία διόρθωση για τα Πρακτ</w:t>
      </w:r>
      <w:r>
        <w:rPr>
          <w:rFonts w:eastAsia="Times New Roman" w:cs="Times New Roman"/>
          <w:szCs w:val="24"/>
        </w:rPr>
        <w:t xml:space="preserve">ικά, γιατί έχω κάνει ένα λάθος. </w:t>
      </w:r>
    </w:p>
    <w:p w14:paraId="110FEFA7"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Κουτσούκος έχει τον λόγο.</w:t>
      </w:r>
    </w:p>
    <w:p w14:paraId="110FEFA8"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Αναφερόμουν στις χίλιες τετρακόσιες ημέρες του κ. Τσίπρα, όχι στις τεσσερισήμισι χιλιάδες, γιατί τεσσερισήμισι χιλιάδες είναι μία δεκαετία.</w:t>
      </w:r>
      <w:r>
        <w:rPr>
          <w:rFonts w:eastAsia="Times New Roman" w:cs="Times New Roman"/>
          <w:szCs w:val="24"/>
        </w:rPr>
        <w:t xml:space="preserve"> Φαντάζομαι ότι ούτε εσείς δεν πιστεύετε ότι θα κυβερνήσετε μία δεκαετία.</w:t>
      </w:r>
    </w:p>
    <w:p w14:paraId="110FEFA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10FEFAA"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Εκτός και αν είστε προφητικός.</w:t>
      </w:r>
    </w:p>
    <w:p w14:paraId="110FEFAB"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Ο εισηγητής της Ένωσης Κεντρώων κ. </w:t>
      </w:r>
      <w:proofErr w:type="spellStart"/>
      <w:r>
        <w:rPr>
          <w:rFonts w:eastAsia="Times New Roman" w:cs="Times New Roman"/>
          <w:szCs w:val="24"/>
        </w:rPr>
        <w:t>Καβαδέλλας</w:t>
      </w:r>
      <w:proofErr w:type="spellEnd"/>
      <w:r>
        <w:rPr>
          <w:rFonts w:eastAsia="Times New Roman" w:cs="Times New Roman"/>
          <w:szCs w:val="24"/>
        </w:rPr>
        <w:t xml:space="preserve"> έχει τον λόγο.</w:t>
      </w:r>
    </w:p>
    <w:p w14:paraId="110FEFAC"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Ευχαριστώ πολύ, κύριε Π</w:t>
      </w:r>
      <w:r>
        <w:rPr>
          <w:rFonts w:eastAsia="Times New Roman" w:cs="Times New Roman"/>
          <w:szCs w:val="24"/>
        </w:rPr>
        <w:t>ρόεδρε.</w:t>
      </w:r>
    </w:p>
    <w:p w14:paraId="110FEFA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θέλω να ευχαριστήσω και τους συναδέλφους που μου έδωσαν τη σειρά τους, γιατί πρέπει να βρίσκομαι στο </w:t>
      </w:r>
      <w:r>
        <w:rPr>
          <w:rFonts w:eastAsia="Times New Roman" w:cs="Times New Roman"/>
          <w:szCs w:val="24"/>
        </w:rPr>
        <w:t>κ</w:t>
      </w:r>
      <w:r>
        <w:rPr>
          <w:rFonts w:eastAsia="Times New Roman" w:cs="Times New Roman"/>
          <w:szCs w:val="24"/>
        </w:rPr>
        <w:t>ανάλι</w:t>
      </w:r>
      <w:r>
        <w:rPr>
          <w:rFonts w:eastAsia="Times New Roman" w:cs="Times New Roman"/>
          <w:szCs w:val="24"/>
        </w:rPr>
        <w:t xml:space="preserve"> της Βουλής σε λίγο.</w:t>
      </w:r>
    </w:p>
    <w:p w14:paraId="110FEFA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Καλούμαστε, λοιπόν, να προβούμε σε δυο κυρώσεις. Η πρώτη κύρωση αφορά τον </w:t>
      </w:r>
      <w:r>
        <w:rPr>
          <w:rFonts w:eastAsia="Times New Roman" w:cs="Times New Roman"/>
          <w:szCs w:val="24"/>
        </w:rPr>
        <w:t>α</w:t>
      </w:r>
      <w:r>
        <w:rPr>
          <w:rFonts w:eastAsia="Times New Roman" w:cs="Times New Roman"/>
          <w:szCs w:val="24"/>
        </w:rPr>
        <w:t>πολογισμό</w:t>
      </w:r>
      <w:r>
        <w:rPr>
          <w:rFonts w:eastAsia="Times New Roman" w:cs="Times New Roman"/>
          <w:szCs w:val="24"/>
        </w:rPr>
        <w:t xml:space="preserve"> του κράτους για το οικονομι</w:t>
      </w:r>
      <w:r>
        <w:rPr>
          <w:rFonts w:eastAsia="Times New Roman" w:cs="Times New Roman"/>
          <w:szCs w:val="24"/>
        </w:rPr>
        <w:t xml:space="preserve">κό έτος 2016 και η δεύτερη κύρωση τον </w:t>
      </w:r>
      <w:r>
        <w:rPr>
          <w:rFonts w:eastAsia="Times New Roman" w:cs="Times New Roman"/>
          <w:szCs w:val="24"/>
        </w:rPr>
        <w:t>ι</w:t>
      </w:r>
      <w:r>
        <w:rPr>
          <w:rFonts w:eastAsia="Times New Roman" w:cs="Times New Roman"/>
          <w:szCs w:val="24"/>
        </w:rPr>
        <w:t>σολογισμό</w:t>
      </w:r>
      <w:r>
        <w:rPr>
          <w:rFonts w:eastAsia="Times New Roman" w:cs="Times New Roman"/>
          <w:szCs w:val="24"/>
        </w:rPr>
        <w:t xml:space="preserve"> του κράτους για το ίδιο έτος. </w:t>
      </w:r>
    </w:p>
    <w:p w14:paraId="110FEFA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Το 2016 πρόκειται για τον πρώτο χρόνο </w:t>
      </w:r>
      <w:r>
        <w:rPr>
          <w:rFonts w:eastAsia="Times New Roman" w:cs="Times New Roman"/>
          <w:szCs w:val="24"/>
        </w:rPr>
        <w:t>κατά τον οποίο</w:t>
      </w:r>
      <w:r>
        <w:rPr>
          <w:rFonts w:eastAsia="Times New Roman" w:cs="Times New Roman"/>
          <w:szCs w:val="24"/>
        </w:rPr>
        <w:t xml:space="preserve"> εφαρμόστηκε πλήρως το τρίτο πρόγραμμα οικονομικής προσαρμογής και πρόκειται για το οικονομικό έτος, το οποίο προέρχεται από το καταστροφικό 2015 της περήφανης διαπραγμάτευσης, της δημιουργικής ασάφειας του κ. </w:t>
      </w:r>
      <w:proofErr w:type="spellStart"/>
      <w:r>
        <w:rPr>
          <w:rFonts w:eastAsia="Times New Roman" w:cs="Times New Roman"/>
          <w:szCs w:val="24"/>
        </w:rPr>
        <w:t>Βαρουφάκη</w:t>
      </w:r>
      <w:proofErr w:type="spellEnd"/>
      <w:r>
        <w:rPr>
          <w:rFonts w:eastAsia="Times New Roman" w:cs="Times New Roman"/>
          <w:szCs w:val="24"/>
        </w:rPr>
        <w:t>, που κατέστρεψε ολοκληρωτικά την ελλ</w:t>
      </w:r>
      <w:r>
        <w:rPr>
          <w:rFonts w:eastAsia="Times New Roman" w:cs="Times New Roman"/>
          <w:szCs w:val="24"/>
        </w:rPr>
        <w:t xml:space="preserve">ηνική οικονομία, φέρνοντας τα </w:t>
      </w:r>
      <w:r>
        <w:rPr>
          <w:rFonts w:eastAsia="Times New Roman" w:cs="Times New Roman"/>
          <w:szCs w:val="24"/>
          <w:lang w:val="en-US"/>
        </w:rPr>
        <w:t>capital</w:t>
      </w:r>
      <w:r w:rsidRPr="007D70D9">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w:t>
      </w:r>
    </w:p>
    <w:p w14:paraId="110FEFB0"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Έγινε ζημιά, κατά κάποιους ειδικούς, 200 δισεκατομμυρίων και κατά τους πιο φιλικούς σε εσάς, 100 δισεκατομμυρίων ευρώ. Ξαφνικά, μετά τη λαίλαπα, ανακαλύψατε ότι είχατε κάποιες αυταπάτες, ότι όσα μας είπατε ήτ</w:t>
      </w:r>
      <w:r>
        <w:rPr>
          <w:rFonts w:eastAsia="Times New Roman" w:cs="Times New Roman"/>
          <w:szCs w:val="24"/>
        </w:rPr>
        <w:t xml:space="preserve">αν αφηγήματα. Παραδέχεστε ότι ήσασταν άπειροι. </w:t>
      </w:r>
    </w:p>
    <w:p w14:paraId="110FEFB1"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Για εμένα, είναι αδύνατο να δεχθώ όλα αυτά ως δικαιολογία. Εάν έχετε αυταπάτες, πρέπει να παραιτηθείτε, δεν δικαιούστε να κυβερνάτε, διότι δεν έχετε το δικαίωμα να καταστρέφετε την κοινωνία και την οικονομία </w:t>
      </w:r>
      <w:r>
        <w:rPr>
          <w:rFonts w:eastAsia="Times New Roman" w:cs="Times New Roman"/>
          <w:szCs w:val="24"/>
        </w:rPr>
        <w:t>μας.</w:t>
      </w:r>
    </w:p>
    <w:p w14:paraId="110FEFB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σίγουρο ότι πήρατε μια χώρα στο χείλος του γκρεμού από τους πρώην </w:t>
      </w:r>
      <w:proofErr w:type="spellStart"/>
      <w:r>
        <w:rPr>
          <w:rFonts w:eastAsia="Times New Roman" w:cs="Times New Roman"/>
          <w:szCs w:val="24"/>
        </w:rPr>
        <w:t>κυβερνήσαντες</w:t>
      </w:r>
      <w:proofErr w:type="spellEnd"/>
      <w:r>
        <w:rPr>
          <w:rFonts w:eastAsia="Times New Roman" w:cs="Times New Roman"/>
          <w:szCs w:val="24"/>
        </w:rPr>
        <w:t xml:space="preserve">, ΠΑΣΟΚ και Νέα Δημοκρατία, που </w:t>
      </w:r>
      <w:proofErr w:type="spellStart"/>
      <w:r>
        <w:rPr>
          <w:rFonts w:eastAsia="Times New Roman" w:cs="Times New Roman"/>
          <w:szCs w:val="24"/>
        </w:rPr>
        <w:t>εφήρμοσαν</w:t>
      </w:r>
      <w:proofErr w:type="spellEnd"/>
      <w:r>
        <w:rPr>
          <w:rFonts w:eastAsia="Times New Roman" w:cs="Times New Roman"/>
          <w:szCs w:val="24"/>
        </w:rPr>
        <w:t xml:space="preserve"> ένα ψηφοθηρικό σύστημα, πελατειακής αντίληψης, που διαχειρίστηκαν το δημόσιο χρήμα μέσω Τσουκάτων. Δανείστηκαν από μια κατεσ</w:t>
      </w:r>
      <w:r>
        <w:rPr>
          <w:rFonts w:eastAsia="Times New Roman" w:cs="Times New Roman"/>
          <w:szCs w:val="24"/>
        </w:rPr>
        <w:t>τραμμένη και χρεοκοπημένη χώρα πολλά εκατομμύρια, για να φτιάξουν τους κομματικούς στρατούς, για να κάνουν αφίσες και να τις κολλούν σε σκουπιδοτενεκέδες και σε τοίχους.</w:t>
      </w:r>
    </w:p>
    <w:p w14:paraId="110FEFB3"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Αυτά από τους προηγούμενους. Εσείς λέτε ότι ήσασταν άπειροι. Ο λαός λέει ότι δεν είστε</w:t>
      </w:r>
      <w:r>
        <w:rPr>
          <w:rFonts w:eastAsia="Times New Roman" w:cs="Times New Roman"/>
          <w:szCs w:val="24"/>
        </w:rPr>
        <w:t xml:space="preserve"> ικανοί. Ο λαός ξέρει ότι θα κάνετε τα πάντα τώρα, για να σώσετε καρέκλες. Ο λαός έχει δει χειρότερες ημέρες επί διακυβέρνησής σας από τις προηγούμενες, βεβαίως, κακές ημέρες που ζήσαμε. Αυτό, βεβαίως, δεν δίνει το δικαίωμα στη Νέα Δημοκρατία και στο ΠΑΣΟΚ</w:t>
      </w:r>
      <w:r>
        <w:rPr>
          <w:rFonts w:eastAsia="Times New Roman" w:cs="Times New Roman"/>
          <w:szCs w:val="24"/>
        </w:rPr>
        <w:t xml:space="preserve"> να παριστάνουν τους κήνσορες, γιατί, όπως </w:t>
      </w:r>
      <w:proofErr w:type="spellStart"/>
      <w:r>
        <w:rPr>
          <w:rFonts w:eastAsia="Times New Roman" w:cs="Times New Roman"/>
          <w:szCs w:val="24"/>
        </w:rPr>
        <w:t>προείπα</w:t>
      </w:r>
      <w:proofErr w:type="spellEnd"/>
      <w:r>
        <w:rPr>
          <w:rFonts w:eastAsia="Times New Roman" w:cs="Times New Roman"/>
          <w:szCs w:val="24"/>
        </w:rPr>
        <w:t>, αυτοί έφεραν τη χώρα σε απελπιστική κατάσταση και μετά ήρθατε εσείς, για να μας εξοντώσετε πλήρως.</w:t>
      </w:r>
    </w:p>
    <w:p w14:paraId="110FEFB4"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Το 2016 είναι, λοιπόν, η χρονιά της ανώμαλης προσγείωσης του ΣΥΡΙΖΑ στην πραγματικότητα. Και ευτυχώς, για</w:t>
      </w:r>
      <w:r>
        <w:rPr>
          <w:rFonts w:eastAsia="Times New Roman" w:cs="Times New Roman"/>
          <w:szCs w:val="24"/>
        </w:rPr>
        <w:t xml:space="preserve">τί θα γινόμασταν Κούβα ή στην καλύτερη περίπτωση Βενεζουέλα, των οποίων θαυμάζατε τους ηγέτες, όπου ο μισθός στη Βενεζουέλα είναι αυτή τη στιγμή 12 δολάρια τον μήνα. </w:t>
      </w:r>
    </w:p>
    <w:p w14:paraId="110FEFB5"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Θαυμάζατε και άλλους, πιο αυστηρούς κομμουνιστές, όπως τον μεγάλο ηγέτη Κιμ </w:t>
      </w:r>
      <w:proofErr w:type="spellStart"/>
      <w:r>
        <w:rPr>
          <w:rFonts w:eastAsia="Times New Roman" w:cs="Times New Roman"/>
          <w:szCs w:val="24"/>
        </w:rPr>
        <w:t>Γιονγκ</w:t>
      </w:r>
      <w:proofErr w:type="spellEnd"/>
      <w:r>
        <w:rPr>
          <w:rFonts w:eastAsia="Times New Roman" w:cs="Times New Roman"/>
          <w:szCs w:val="24"/>
        </w:rPr>
        <w:t xml:space="preserve"> </w:t>
      </w:r>
      <w:proofErr w:type="spellStart"/>
      <w:r>
        <w:rPr>
          <w:rFonts w:eastAsia="Times New Roman" w:cs="Times New Roman"/>
          <w:szCs w:val="24"/>
        </w:rPr>
        <w:t>Ουν</w:t>
      </w:r>
      <w:proofErr w:type="spellEnd"/>
      <w:r>
        <w:rPr>
          <w:rFonts w:eastAsia="Times New Roman" w:cs="Times New Roman"/>
          <w:szCs w:val="24"/>
        </w:rPr>
        <w:t>, ο</w:t>
      </w:r>
      <w:r>
        <w:rPr>
          <w:rFonts w:eastAsia="Times New Roman" w:cs="Times New Roman"/>
          <w:szCs w:val="24"/>
        </w:rPr>
        <w:t xml:space="preserve"> οποίος έχει εκεί άπειρες ελευθερίες, σκοτώνει τον έναν πίσω από τον άλλο, άλλους τους εξαφανίζει. Θέλατε, λοιπόν, την τηλεόραση να την κάνετε </w:t>
      </w:r>
      <w:proofErr w:type="spellStart"/>
      <w:r>
        <w:rPr>
          <w:rFonts w:eastAsia="Times New Roman" w:cs="Times New Roman"/>
          <w:szCs w:val="24"/>
        </w:rPr>
        <w:t>α</w:t>
      </w:r>
      <w:r>
        <w:rPr>
          <w:rFonts w:eastAsia="Times New Roman" w:cs="Times New Roman"/>
          <w:szCs w:val="24"/>
        </w:rPr>
        <w:t>λ</w:t>
      </w:r>
      <w:r>
        <w:rPr>
          <w:rFonts w:eastAsia="Times New Roman" w:cs="Times New Roman"/>
          <w:szCs w:val="24"/>
        </w:rPr>
        <w:t>ά</w:t>
      </w:r>
      <w:proofErr w:type="spellEnd"/>
      <w:r>
        <w:rPr>
          <w:rFonts w:eastAsia="Times New Roman" w:cs="Times New Roman"/>
          <w:szCs w:val="24"/>
        </w:rPr>
        <w:t xml:space="preserve"> Κορέα,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Κιμ </w:t>
      </w:r>
      <w:proofErr w:type="spellStart"/>
      <w:r>
        <w:rPr>
          <w:rFonts w:eastAsia="Times New Roman" w:cs="Times New Roman"/>
          <w:szCs w:val="24"/>
        </w:rPr>
        <w:t>Γιονγκ</w:t>
      </w:r>
      <w:proofErr w:type="spellEnd"/>
      <w:r>
        <w:rPr>
          <w:rFonts w:eastAsia="Times New Roman" w:cs="Times New Roman"/>
          <w:szCs w:val="24"/>
        </w:rPr>
        <w:t xml:space="preserve"> </w:t>
      </w:r>
      <w:proofErr w:type="spellStart"/>
      <w:r>
        <w:rPr>
          <w:rFonts w:eastAsia="Times New Roman" w:cs="Times New Roman"/>
          <w:szCs w:val="24"/>
        </w:rPr>
        <w:t>Ουν</w:t>
      </w:r>
      <w:proofErr w:type="spellEnd"/>
      <w:r>
        <w:rPr>
          <w:rFonts w:eastAsia="Times New Roman" w:cs="Times New Roman"/>
          <w:szCs w:val="24"/>
        </w:rPr>
        <w:t>, να την ελέγχετε. Δεν σας πέρασε, ευτυχώς. Όχι βέβαια ότι η ιδιωτική τηλεόραση είνα</w:t>
      </w:r>
      <w:r>
        <w:rPr>
          <w:rFonts w:eastAsia="Times New Roman" w:cs="Times New Roman"/>
          <w:szCs w:val="24"/>
        </w:rPr>
        <w:t xml:space="preserve">ι στα καλύτερά της, αλλά εν πάση </w:t>
      </w:r>
      <w:proofErr w:type="spellStart"/>
      <w:r>
        <w:rPr>
          <w:rFonts w:eastAsia="Times New Roman" w:cs="Times New Roman"/>
          <w:szCs w:val="24"/>
        </w:rPr>
        <w:t>περιπτώσει</w:t>
      </w:r>
      <w:proofErr w:type="spellEnd"/>
      <w:r>
        <w:rPr>
          <w:rFonts w:eastAsia="Times New Roman" w:cs="Times New Roman"/>
          <w:szCs w:val="24"/>
        </w:rPr>
        <w:t>, όταν έχουμε κάποιον άρρωστο, τον αφήνουμε να γίνει καλά, δεν τον ετοιμάζουμε για τον τάφο.</w:t>
      </w:r>
    </w:p>
    <w:p w14:paraId="110FEFB6"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Τάζετε τώρα ελαφρύνσεις, μείωση ΕΝΦΙΑ. Στην καλύτερη περίπτωση ο ΕΝΦΙΑ θα μειωθεί κατά 100 ευρώ. Τάζετε διάφορα πράγματα</w:t>
      </w:r>
      <w:r>
        <w:rPr>
          <w:rFonts w:eastAsia="Times New Roman" w:cs="Times New Roman"/>
          <w:szCs w:val="24"/>
        </w:rPr>
        <w:t xml:space="preserve"> έως και μείωση φόρων, αλλά δεν δικαιούστε να τα τάζετε αυτά, διότι αυτά θα κληθεί να τα εφαρμόσει μια επόμενη κυβέρνηση. Οπότε, το να τάζετε και να δίνετε παροχές δεν έχει νόημα. Θα κληθεί πιθανώς να τα εφαρμόσει η κυβέρνηση Μητσοτάκη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Γεννηματά, εφόσον </w:t>
      </w:r>
      <w:r>
        <w:rPr>
          <w:rFonts w:eastAsia="Times New Roman" w:cs="Times New Roman"/>
          <w:szCs w:val="24"/>
        </w:rPr>
        <w:t>υπάρχει το δημοσιονομικό περιθώριο.</w:t>
      </w:r>
    </w:p>
    <w:p w14:paraId="110FEFB7"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Δεν μας ενδιαφέρει τι θα κάνετε, όταν δεν θα είστε κυβέρνηση. Αυτό που μας ενδιαφέρει είναι τώρα που κυβερνάτε να δούμε ελαφρύνσεις, να δώσετε λύσεις στα προβλήματα του λαού.</w:t>
      </w:r>
    </w:p>
    <w:p w14:paraId="110FEFB8" w14:textId="77777777" w:rsidR="002E41A8" w:rsidRDefault="00A20863">
      <w:pPr>
        <w:spacing w:line="600" w:lineRule="auto"/>
        <w:jc w:val="both"/>
        <w:rPr>
          <w:rFonts w:eastAsia="Times New Roman" w:cs="Times New Roman"/>
          <w:szCs w:val="24"/>
        </w:rPr>
      </w:pPr>
      <w:r>
        <w:rPr>
          <w:rFonts w:eastAsia="Times New Roman" w:cs="Times New Roman"/>
          <w:szCs w:val="24"/>
        </w:rPr>
        <w:t>Ισχυρίζεστε ψευδώς ότι τώρα που βγήκαμε δήθεν</w:t>
      </w:r>
      <w:r>
        <w:rPr>
          <w:rFonts w:eastAsia="Times New Roman" w:cs="Times New Roman"/>
          <w:szCs w:val="24"/>
        </w:rPr>
        <w:t xml:space="preserve"> από τα μνημόνια, τώρα θα εφαρμόσετε τη φιλολαϊκή σας πολιτική. Η αλήθεια είναι ότι δεν βγήκαμε από </w:t>
      </w:r>
      <w:r>
        <w:rPr>
          <w:rFonts w:eastAsia="Times New Roman" w:cs="Times New Roman"/>
          <w:szCs w:val="24"/>
        </w:rPr>
        <w:lastRenderedPageBreak/>
        <w:t xml:space="preserve">τα μνημόνια, γιατί οι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παραμένουν. Απλώς, έληξε η υποχρέωση των Ευρωπαίων να μας καλύπτουν με φθηνό δανεισμό, με επιτόκιο 1% που μας </w:t>
      </w:r>
      <w:r>
        <w:rPr>
          <w:rFonts w:eastAsia="Times New Roman" w:cs="Times New Roman"/>
          <w:szCs w:val="24"/>
        </w:rPr>
        <w:t>είχαν καλομάθει και τώρα μας έκλεισαν τους κρουνούς.</w:t>
      </w:r>
      <w:r>
        <w:rPr>
          <w:rFonts w:eastAsia="Times New Roman" w:cs="Times New Roman"/>
          <w:szCs w:val="24"/>
        </w:rPr>
        <w:t xml:space="preserve"> </w:t>
      </w:r>
      <w:r>
        <w:rPr>
          <w:rFonts w:eastAsia="Times New Roman" w:cs="Times New Roman"/>
          <w:szCs w:val="24"/>
        </w:rPr>
        <w:t xml:space="preserve">Πρακτικά μας είπαν οι Ευρωπαίοι: «Τέλος η περίοδος στήριξης. Ό,τι κάναμε, κάναμε. Θα πάτε μόνοι σας τώρα να βρείτε την άκρη, να λύσετε τα οικονομικά </w:t>
      </w:r>
      <w:r>
        <w:rPr>
          <w:rFonts w:eastAsia="Times New Roman" w:cs="Times New Roman"/>
          <w:szCs w:val="24"/>
        </w:rPr>
        <w:t>σας.</w:t>
      </w:r>
      <w:r>
        <w:rPr>
          <w:rFonts w:eastAsia="Times New Roman" w:cs="Times New Roman"/>
          <w:szCs w:val="24"/>
        </w:rPr>
        <w:t xml:space="preserve">». </w:t>
      </w:r>
    </w:p>
    <w:p w14:paraId="110FEFB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Βγείτε, λοιπόν, κύριοι, να δανειστείτε στις αγ</w:t>
      </w:r>
      <w:r>
        <w:rPr>
          <w:rFonts w:eastAsia="Times New Roman" w:cs="Times New Roman"/>
          <w:szCs w:val="24"/>
        </w:rPr>
        <w:t xml:space="preserve">ορές. Και όταν θα πάμε στις αγορές να ζητήσουμε δάνειο, χρήματα ή θα μας αρνηθούν τελείως ή θα μας ζητήσουν εγγυήσεις που δεν τις έχουμε γιατί τα έχουμε βάλει όλα στο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θα μας ζητήσουν υπέρογκους τόκους. </w:t>
      </w:r>
    </w:p>
    <w:p w14:paraId="110FEFBA"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Και βεβαίως, όπως </w:t>
      </w:r>
      <w:proofErr w:type="spellStart"/>
      <w:r>
        <w:rPr>
          <w:rFonts w:eastAsia="Times New Roman" w:cs="Times New Roman"/>
          <w:szCs w:val="24"/>
        </w:rPr>
        <w:t>προείπα</w:t>
      </w:r>
      <w:proofErr w:type="spellEnd"/>
      <w:r>
        <w:rPr>
          <w:rFonts w:eastAsia="Times New Roman" w:cs="Times New Roman"/>
          <w:szCs w:val="24"/>
        </w:rPr>
        <w:t>, δεν έχουμε βγ</w:t>
      </w:r>
      <w:r>
        <w:rPr>
          <w:rFonts w:eastAsia="Times New Roman" w:cs="Times New Roman"/>
          <w:szCs w:val="24"/>
        </w:rPr>
        <w:t xml:space="preserve">ει από τις </w:t>
      </w:r>
      <w:proofErr w:type="spellStart"/>
      <w:r>
        <w:rPr>
          <w:rFonts w:eastAsia="Times New Roman" w:cs="Times New Roman"/>
          <w:szCs w:val="24"/>
        </w:rPr>
        <w:t>μνημονιακές</w:t>
      </w:r>
      <w:proofErr w:type="spellEnd"/>
      <w:r>
        <w:rPr>
          <w:rFonts w:eastAsia="Times New Roman" w:cs="Times New Roman"/>
          <w:szCs w:val="24"/>
        </w:rPr>
        <w:t xml:space="preserve"> μας υποχρεώσεις με τις γνωστές δεσμεύσεις για </w:t>
      </w:r>
      <w:proofErr w:type="spellStart"/>
      <w:r>
        <w:rPr>
          <w:rFonts w:eastAsia="Times New Roman" w:cs="Times New Roman"/>
          <w:szCs w:val="24"/>
        </w:rPr>
        <w:t>υπερπλεονάσματα</w:t>
      </w:r>
      <w:proofErr w:type="spellEnd"/>
      <w:r>
        <w:rPr>
          <w:rFonts w:eastAsia="Times New Roman" w:cs="Times New Roman"/>
          <w:szCs w:val="24"/>
        </w:rPr>
        <w:t xml:space="preserve"> για εξήντα χρόνια. Κι εσείς από τη μεριά σας υπερβαίνετε σε ζήλο τους εκβιαστές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δανειστές. Και βάλατε και καπέλο στα πλεονάσματα. Τα κάνατε </w:t>
      </w:r>
      <w:proofErr w:type="spellStart"/>
      <w:r>
        <w:rPr>
          <w:rFonts w:eastAsia="Times New Roman" w:cs="Times New Roman"/>
          <w:szCs w:val="24"/>
        </w:rPr>
        <w:t>υπερπλεονάσματα</w:t>
      </w:r>
      <w:proofErr w:type="spellEnd"/>
      <w:r>
        <w:rPr>
          <w:rFonts w:eastAsia="Times New Roman" w:cs="Times New Roman"/>
          <w:szCs w:val="24"/>
        </w:rPr>
        <w:t>, τα οποία δεν</w:t>
      </w:r>
      <w:r>
        <w:rPr>
          <w:rFonts w:eastAsia="Times New Roman" w:cs="Times New Roman"/>
          <w:szCs w:val="24"/>
        </w:rPr>
        <w:t xml:space="preserve"> προέρχονται βέβαια από την αύξηση της οικονομίας, αλλά από την </w:t>
      </w:r>
      <w:proofErr w:type="spellStart"/>
      <w:r>
        <w:rPr>
          <w:rFonts w:eastAsia="Times New Roman" w:cs="Times New Roman"/>
          <w:szCs w:val="24"/>
        </w:rPr>
        <w:t>υπερφορολόγηση</w:t>
      </w:r>
      <w:proofErr w:type="spellEnd"/>
      <w:r>
        <w:rPr>
          <w:rFonts w:eastAsia="Times New Roman" w:cs="Times New Roman"/>
          <w:szCs w:val="24"/>
        </w:rPr>
        <w:t>, από τη μη καταβολή από μέρους του κράτους των υποχρεώσεων προς ιδιώτες είτε αυτοί είναι απλοί πολίτες είτε είναι επιχειρήσεις. Επομένως, αφήνετε μια υποψία, ας πούμε, σε μας ότ</w:t>
      </w:r>
      <w:r>
        <w:rPr>
          <w:rFonts w:eastAsia="Times New Roman" w:cs="Times New Roman"/>
          <w:szCs w:val="24"/>
        </w:rPr>
        <w:t>ι θα έρ</w:t>
      </w:r>
      <w:r>
        <w:rPr>
          <w:rFonts w:eastAsia="Times New Roman" w:cs="Times New Roman"/>
          <w:szCs w:val="24"/>
        </w:rPr>
        <w:lastRenderedPageBreak/>
        <w:t xml:space="preserve">θουν επενδυτές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Πρόσφατα, όμως, μια μεγάλη εταιρεία, μια τσιμεντοβιομηχανία με πάνω από εκατό χρόνια ύπαρξης έφυγε, έκλεισε, κατέβασε ρολά. Και πώς θα έρθουν επενδυτές με 24% ΦΠΑ, τον οποίο βέβαια θα κατεβάσετε, όπως υπόσχεστε, φορολόγηση 100%</w:t>
      </w:r>
      <w:r>
        <w:rPr>
          <w:rFonts w:eastAsia="Times New Roman" w:cs="Times New Roman"/>
          <w:szCs w:val="24"/>
        </w:rPr>
        <w:t xml:space="preserve"> για την επόμενη χρονιά και υψηλότατη φορολογία επί των κερδών, την οποία λέτε ότι θα μειώσετε, αλλά αυτή η μείωση που τάζετε ανήκει να εφαρμοστεί στην επόμενη κυβέρνηση; Επομένως, δεν έχει νόημα να το υπόσχεστε. </w:t>
      </w:r>
    </w:p>
    <w:p w14:paraId="110FEFBB"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Για να μην εκμεταλλευθώ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χρόνο και </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ευγένειά σας, θέλω να πω ότι εμείς προσβλέπουμε σε ένα άλλο μείγμα οικονομικής πολιτικής. Ακούσαμε πολλά πράγματα. Ακούσαμε για παράλληλα προγράμματα, για αντίμετρα, για διάφορα πράγματα. Εμείς όλα αυτά και τα καταψηφίσαμε και τα καταψηφίζουμε.</w:t>
      </w:r>
    </w:p>
    <w:p w14:paraId="110FEFBC"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Ευχαριστώ </w:t>
      </w:r>
      <w:r>
        <w:rPr>
          <w:rFonts w:eastAsia="Times New Roman" w:cs="Times New Roman"/>
          <w:szCs w:val="24"/>
        </w:rPr>
        <w:t>πολύ τους συναδέλφους που μου έδωσαν τον χρόνο τους.</w:t>
      </w:r>
    </w:p>
    <w:p w14:paraId="110FEFBD"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κι εμείς. </w:t>
      </w:r>
    </w:p>
    <w:p w14:paraId="110FEFB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Κατσίκης</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ισηγητής των Ανεξαρτήτων Ελλήνων.</w:t>
      </w:r>
    </w:p>
    <w:p w14:paraId="110FEFBF"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Ευχαριστώ, κύριε Πρόεδρε.</w:t>
      </w:r>
    </w:p>
    <w:p w14:paraId="110FEFC0"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κύριοι συνάδελφοι, ο </w:t>
      </w:r>
      <w:r>
        <w:rPr>
          <w:rFonts w:eastAsia="Times New Roman" w:cs="Times New Roman"/>
          <w:szCs w:val="24"/>
        </w:rPr>
        <w:t>π</w:t>
      </w:r>
      <w:r>
        <w:rPr>
          <w:rFonts w:eastAsia="Times New Roman" w:cs="Times New Roman"/>
          <w:szCs w:val="24"/>
        </w:rPr>
        <w:t>ροϋπολογισμός</w:t>
      </w:r>
      <w:r>
        <w:rPr>
          <w:rFonts w:eastAsia="Times New Roman" w:cs="Times New Roman"/>
          <w:szCs w:val="24"/>
        </w:rPr>
        <w:t xml:space="preserve"> του 2016 ήταν ομολογουμένως το πρώτο αναγκαίο βήμα -μιλάω για το 2016- στο οποίο έπρεπε τότε, δεδομένων των υπαρχουσών συνθηκών, να προχωρήσει η Κυβέρνηση, προκειμένου να φέρει εις πέρας την πρωταρχική της</w:t>
      </w:r>
      <w:r>
        <w:rPr>
          <w:rFonts w:eastAsia="Times New Roman" w:cs="Times New Roman"/>
          <w:szCs w:val="24"/>
        </w:rPr>
        <w:t xml:space="preserve"> αποστολή και την αρχική της δέσμευση προς τον ελληνικό λαό, ο οποίος έδωσε δύο αλλεπάλληλες –ας μην το ξεχνάμε αυτό- εντολές εμπιστοσύνης και έχρισε αυτό, το σημερινό κυβερνητικό σχήμα, ως υπεύθυνο να οδηγήσει τη χώρα εκτός μνημονίων. Και αυτό ακριβώς συν</w:t>
      </w:r>
      <w:r>
        <w:rPr>
          <w:rFonts w:eastAsia="Times New Roman" w:cs="Times New Roman"/>
          <w:szCs w:val="24"/>
        </w:rPr>
        <w:t>έβη. Η Κυβέρνηση δικαίωσε τη λαϊκή ψήφο εμπιστοσύνης και κατόρθωσε να βάλει ένα οριστικό τέλος στην πολυετή περίοδο σκληρής οικονομικής επιτροπείας, μια περίοδο σκληρής οικονομικής κρίσης, η οποία δυστυχώς για τις προηγούμενες κυβερνήσεις ανέδειξε τη διαχε</w:t>
      </w:r>
      <w:r>
        <w:rPr>
          <w:rFonts w:eastAsia="Times New Roman" w:cs="Times New Roman"/>
          <w:szCs w:val="24"/>
        </w:rPr>
        <w:t xml:space="preserve">ιριστική ανεπάρκειά τους. Καλό είναι, λοιπόν, όλοι όσοι σήμερα καταλογίζουν ευθύνη στην Κυβέρνηση για τον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 xml:space="preserve"> του 2016 να μην ξεχνούν τις δικές τους ευθύνες κατά τα χρόνια που προηγήθηκαν. </w:t>
      </w:r>
    </w:p>
    <w:p w14:paraId="110FEFC1"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Ακόμη, όμως, κι αν το ξεχνάτε ή το παραβλέπετε για λόγου</w:t>
      </w:r>
      <w:r>
        <w:rPr>
          <w:rFonts w:eastAsia="Times New Roman" w:cs="Times New Roman"/>
          <w:szCs w:val="24"/>
        </w:rPr>
        <w:t>ς άσκησης πολιτικών σκοπιμοτήτων, αγαπητοί συνάδελφοι, δυστυχώς για εσάς δεν μπορείτε να αποποιηθείτε των ευθυνών που σας αναλογούν, καθώς έρχεται η ίδια η πραγματικότητα και σας εκθέτει και μάλιστα ανεπανόρθωτα. Η πραγ</w:t>
      </w:r>
      <w:r>
        <w:rPr>
          <w:rFonts w:eastAsia="Times New Roman" w:cs="Times New Roman"/>
          <w:szCs w:val="24"/>
        </w:rPr>
        <w:lastRenderedPageBreak/>
        <w:t>ματικότητα σας εκθέτει διότι η στόχευ</w:t>
      </w:r>
      <w:r>
        <w:rPr>
          <w:rFonts w:eastAsia="Times New Roman" w:cs="Times New Roman"/>
          <w:szCs w:val="24"/>
        </w:rPr>
        <w:t>ση της Κυβέρνησης από το 2016 κι έπειτα να συνδυάσει τη δημοσιονομική υπευθυνότητα με την κοινωνική δικαιοσύνη και την ανακατανομή των βαρών στέφθηκε από επιτυχία.</w:t>
      </w:r>
    </w:p>
    <w:p w14:paraId="110FEFC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Δ</w:t>
      </w:r>
      <w:r>
        <w:rPr>
          <w:rFonts w:eastAsia="Times New Roman" w:cs="Times New Roman"/>
          <w:szCs w:val="24"/>
        </w:rPr>
        <w:t>΄</w:t>
      </w:r>
      <w:r>
        <w:rPr>
          <w:rFonts w:eastAsia="Times New Roman" w:cs="Times New Roman"/>
          <w:szCs w:val="24"/>
        </w:rPr>
        <w:t xml:space="preserve"> Αντιπρόεδρος της Βουλής κ. </w:t>
      </w:r>
      <w:r w:rsidRPr="005A192D">
        <w:rPr>
          <w:rFonts w:eastAsia="Times New Roman" w:cs="Times New Roman"/>
          <w:b/>
          <w:szCs w:val="24"/>
        </w:rPr>
        <w:t>ΝΙΚΗΤΑΣ ΚΑΚ</w:t>
      </w:r>
      <w:r w:rsidRPr="005A192D">
        <w:rPr>
          <w:rFonts w:eastAsia="Times New Roman" w:cs="Times New Roman"/>
          <w:b/>
          <w:szCs w:val="24"/>
        </w:rPr>
        <w:t>ΛΑΜΑΝΗΣ</w:t>
      </w:r>
      <w:r>
        <w:rPr>
          <w:rFonts w:eastAsia="Times New Roman" w:cs="Times New Roman"/>
          <w:szCs w:val="24"/>
        </w:rPr>
        <w:t>)</w:t>
      </w:r>
    </w:p>
    <w:p w14:paraId="110FEFC3" w14:textId="77777777" w:rsidR="002E41A8" w:rsidRDefault="00A20863">
      <w:pPr>
        <w:spacing w:line="600" w:lineRule="auto"/>
        <w:ind w:firstLine="720"/>
        <w:jc w:val="both"/>
        <w:rPr>
          <w:rFonts w:eastAsia="Times New Roman"/>
          <w:szCs w:val="24"/>
        </w:rPr>
      </w:pPr>
      <w:r>
        <w:rPr>
          <w:rFonts w:eastAsia="Times New Roman"/>
          <w:szCs w:val="24"/>
        </w:rPr>
        <w:t xml:space="preserve">Με βάση αυτήν ακριβώς την κεντρική κυβερνητική στόχευση, το 2016 καταβλήθηκαν επιπλέον 630 εκατομμύρια ευρώ για επιχορήγηση στον ΕΦΚΑ, για παροχή εφάπαξ οικονομικής ενίσχυσης σε χαμηλοσυνταξιούχους, 143 εκατομμύρια ευρώ για την έκτακτη οικονομική </w:t>
      </w:r>
      <w:r>
        <w:rPr>
          <w:rFonts w:eastAsia="Times New Roman"/>
          <w:szCs w:val="24"/>
        </w:rPr>
        <w:t xml:space="preserve">ενίσχυση για την αντιμετώπιση της ανθρωπιστικής κρίσης και 39 εκατομμύρια ευρώ για επιδόματα πολυτέκνων. Το ποσό που μοιράσαμε από την </w:t>
      </w:r>
      <w:proofErr w:type="spellStart"/>
      <w:r>
        <w:rPr>
          <w:rFonts w:eastAsia="Times New Roman"/>
          <w:szCs w:val="24"/>
        </w:rPr>
        <w:t>υπεραπόδοση</w:t>
      </w:r>
      <w:proofErr w:type="spellEnd"/>
      <w:r>
        <w:rPr>
          <w:rFonts w:eastAsia="Times New Roman"/>
          <w:szCs w:val="24"/>
        </w:rPr>
        <w:t xml:space="preserve"> των εσόδων για το κοινωνικό μέρισμα το 2016 έδωσε ανάσα σε ένα εκατομμύριο εξακόσιους χιλιάδες χαμηλοσυνταξιο</w:t>
      </w:r>
      <w:r>
        <w:rPr>
          <w:rFonts w:eastAsia="Times New Roman"/>
          <w:szCs w:val="24"/>
        </w:rPr>
        <w:t>ύχους.</w:t>
      </w:r>
    </w:p>
    <w:p w14:paraId="110FEFC4" w14:textId="77777777" w:rsidR="002E41A8" w:rsidRDefault="00A20863">
      <w:pPr>
        <w:spacing w:line="600" w:lineRule="auto"/>
        <w:ind w:firstLine="720"/>
        <w:jc w:val="both"/>
        <w:rPr>
          <w:rFonts w:eastAsia="Times New Roman"/>
          <w:szCs w:val="24"/>
        </w:rPr>
      </w:pPr>
      <w:r>
        <w:rPr>
          <w:rFonts w:eastAsia="Times New Roman"/>
          <w:szCs w:val="24"/>
        </w:rPr>
        <w:t>Στο τέλος του 2016 με την έκτακτη αυτή εφάπαξ καταβολή, δώσαμε τα πρώτα δείγματα γραφής μιας πολιτικής κοινωνικά δίκαιης. Δώσαμε ελπίδα πως κάτι επιτέλους ξεκινά να αλλάζει και στηρίξαμε τους Έλληνες πολίτες που υπέστησαν τόσα δεινά κατά τα προηγούμ</w:t>
      </w:r>
      <w:r>
        <w:rPr>
          <w:rFonts w:eastAsia="Times New Roman"/>
          <w:szCs w:val="24"/>
        </w:rPr>
        <w:t xml:space="preserve">ενα χρόνια. Και ακριβώς εκείνη τη στιγμή η Αξιωματική Αντιπολίτευση παρά τις εσωκομματικές αντιρρήσεις </w:t>
      </w:r>
      <w:r>
        <w:rPr>
          <w:rFonts w:eastAsia="Times New Roman"/>
          <w:szCs w:val="24"/>
        </w:rPr>
        <w:lastRenderedPageBreak/>
        <w:t>πολλών στελεχών και Βουλευτών της να ψηφίσει «</w:t>
      </w:r>
      <w:r>
        <w:rPr>
          <w:rFonts w:eastAsia="Times New Roman"/>
          <w:szCs w:val="24"/>
        </w:rPr>
        <w:t>ναι</w:t>
      </w:r>
      <w:r>
        <w:rPr>
          <w:rFonts w:eastAsia="Times New Roman"/>
          <w:szCs w:val="24"/>
        </w:rPr>
        <w:t>» στο θέμα διανομής κοινωνικού μερίσματος προς τους χαμηλοσυνταξιούχους, επέλεξε δυστυχώς το απογοητευτι</w:t>
      </w:r>
      <w:r>
        <w:rPr>
          <w:rFonts w:eastAsia="Times New Roman"/>
          <w:szCs w:val="24"/>
        </w:rPr>
        <w:t>κό «</w:t>
      </w:r>
      <w:r>
        <w:rPr>
          <w:rFonts w:eastAsia="Times New Roman"/>
          <w:szCs w:val="24"/>
        </w:rPr>
        <w:t>παρών</w:t>
      </w:r>
      <w:r>
        <w:rPr>
          <w:rFonts w:eastAsia="Times New Roman"/>
          <w:szCs w:val="24"/>
        </w:rPr>
        <w:t>».</w:t>
      </w:r>
    </w:p>
    <w:p w14:paraId="110FEFC5" w14:textId="77777777" w:rsidR="002E41A8" w:rsidRDefault="00A20863">
      <w:pPr>
        <w:spacing w:line="600" w:lineRule="auto"/>
        <w:ind w:firstLine="720"/>
        <w:jc w:val="both"/>
        <w:rPr>
          <w:rFonts w:eastAsia="Times New Roman"/>
          <w:szCs w:val="24"/>
        </w:rPr>
      </w:pPr>
      <w:r>
        <w:rPr>
          <w:rFonts w:eastAsia="Times New Roman"/>
          <w:szCs w:val="24"/>
        </w:rPr>
        <w:t xml:space="preserve">Αυτό κάνατε, αγαπητοί συνάδελφοι της Αντιπολίτευσης και τεκμηριώσατε αυτήν την πολιτική σας απόφαση με μια δήλωση απόλυτης υποτέλειας προς τις έξωθεν επιταγές, τις οποίες για μια ακόμη φορά δείξατε πως φοβάστε και εφαρμόζετε τυφλά, ακόμη κι αν </w:t>
      </w:r>
      <w:r>
        <w:rPr>
          <w:rFonts w:eastAsia="Times New Roman"/>
          <w:szCs w:val="24"/>
        </w:rPr>
        <w:t xml:space="preserve">αυτό αποβαίνει εις βάρος των </w:t>
      </w:r>
      <w:proofErr w:type="spellStart"/>
      <w:r>
        <w:rPr>
          <w:rFonts w:eastAsia="Times New Roman"/>
          <w:szCs w:val="24"/>
        </w:rPr>
        <w:t>νομίμων</w:t>
      </w:r>
      <w:proofErr w:type="spellEnd"/>
      <w:r>
        <w:rPr>
          <w:rFonts w:eastAsia="Times New Roman"/>
          <w:szCs w:val="24"/>
        </w:rPr>
        <w:t xml:space="preserve"> και δικαίων συμφερόντων του ελληνικού λαού. Θα σας θυμίσω τι επικαλεστήκατε, προκειμένου να διαφωνήσετε με την έκτακτη χορήγηση του κοινωνικού μερίσματος κατά το έτος 2016: «Δεν ήταν σύμφωνοι οι πιστωτές». Αυτή ήταν η α</w:t>
      </w:r>
      <w:r>
        <w:rPr>
          <w:rFonts w:eastAsia="Times New Roman"/>
          <w:szCs w:val="24"/>
        </w:rPr>
        <w:t>πάντησή σας. Αυτή ήταν η εθνική σας συνεισφορά και για μια ακόμη φορά απογοητεύσατε τους Έλληνες πολίτες. Αυτό κάνατε, λυπάμαι που το λέω.</w:t>
      </w:r>
    </w:p>
    <w:p w14:paraId="110FEFC6" w14:textId="77777777" w:rsidR="002E41A8" w:rsidRDefault="00A20863">
      <w:pPr>
        <w:spacing w:line="600" w:lineRule="auto"/>
        <w:ind w:firstLine="720"/>
        <w:jc w:val="both"/>
        <w:rPr>
          <w:rFonts w:eastAsia="Times New Roman"/>
          <w:szCs w:val="24"/>
        </w:rPr>
      </w:pPr>
      <w:r>
        <w:rPr>
          <w:rFonts w:eastAsia="Times New Roman"/>
          <w:szCs w:val="24"/>
        </w:rPr>
        <w:t>Στον αντίποδα, εμείς προχωρήσαμε σταθερά μπροστά, πιστεύοντας στην πολιτική που εφαρμόζουμε και το αμέσως επόμενο έτο</w:t>
      </w:r>
      <w:r>
        <w:rPr>
          <w:rFonts w:eastAsia="Times New Roman"/>
          <w:szCs w:val="24"/>
        </w:rPr>
        <w:t>ς, το 2017, το κοινωνικό μέρισμα υπερδιπλασιάστηκε, φθάνοντας το 1.400.000.000 ευρώ με ωφελούμενους σχεδόν τέσσερα εκατομμύρια συμπολίτες μας. Για το 2018, τέλος, όπως ανακοινώθηκε μόλις χθες από τον Υπουργό Οικονομικών, το κοινωνικό μέρισμα που θα διανεμη</w:t>
      </w:r>
      <w:r>
        <w:rPr>
          <w:rFonts w:eastAsia="Times New Roman"/>
          <w:szCs w:val="24"/>
        </w:rPr>
        <w:t xml:space="preserve">θεί ανέρχεται στο ποσό των 710.000.000 </w:t>
      </w:r>
      <w:r>
        <w:rPr>
          <w:rFonts w:eastAsia="Times New Roman"/>
          <w:szCs w:val="24"/>
        </w:rPr>
        <w:lastRenderedPageBreak/>
        <w:t>ευρώ με στόχο τη στήριξη των οικονομικά αδύναμων προσώπων και των ευάλωτων νοικοκυριών. Κλείνω αυτήν την παρένθεση.</w:t>
      </w:r>
    </w:p>
    <w:p w14:paraId="110FEFC7" w14:textId="77777777" w:rsidR="002E41A8" w:rsidRDefault="00A20863">
      <w:pPr>
        <w:spacing w:line="600" w:lineRule="auto"/>
        <w:ind w:firstLine="720"/>
        <w:jc w:val="both"/>
        <w:rPr>
          <w:rFonts w:eastAsia="Times New Roman"/>
          <w:szCs w:val="24"/>
        </w:rPr>
      </w:pPr>
      <w:r>
        <w:rPr>
          <w:rFonts w:eastAsia="Times New Roman"/>
          <w:szCs w:val="24"/>
        </w:rPr>
        <w:t>Τα στοιχεία που εξέδωσε το Ελληνικό Δημοσιονομικό Συμβούλιο για το 2016 έδειξαν πως</w:t>
      </w:r>
      <w:r>
        <w:rPr>
          <w:rFonts w:eastAsia="Times New Roman"/>
          <w:szCs w:val="24"/>
        </w:rPr>
        <w:t>,</w:t>
      </w:r>
      <w:r>
        <w:rPr>
          <w:rFonts w:eastAsia="Times New Roman"/>
          <w:szCs w:val="24"/>
        </w:rPr>
        <w:t xml:space="preserve"> παρά τις έκτακτε</w:t>
      </w:r>
      <w:r>
        <w:rPr>
          <w:rFonts w:eastAsia="Times New Roman"/>
          <w:szCs w:val="24"/>
        </w:rPr>
        <w:t xml:space="preserve">ς περιστάσεις και συνθήκες που επικράτησαν στην οικονομία κατά το 2015, η εκτέλεση του προϋπολογισμού της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υβέρνησης</w:t>
      </w:r>
      <w:r>
        <w:rPr>
          <w:rFonts w:eastAsia="Times New Roman"/>
          <w:szCs w:val="24"/>
        </w:rPr>
        <w:t xml:space="preserve"> το 2016 πραγματοποιήθηκε κάτω από πολύ πιο ομαλές συνθήκες</w:t>
      </w:r>
      <w:r>
        <w:rPr>
          <w:rFonts w:eastAsia="Times New Roman"/>
          <w:szCs w:val="24"/>
        </w:rPr>
        <w:t>,</w:t>
      </w:r>
      <w:r>
        <w:rPr>
          <w:rFonts w:eastAsia="Times New Roman"/>
          <w:szCs w:val="24"/>
        </w:rPr>
        <w:t xml:space="preserve"> καθώς τα δημοσιονομικά μέτρα και οι παρεμβάσεις που ελήφθησαν συνέβαλαν</w:t>
      </w:r>
      <w:r>
        <w:rPr>
          <w:rFonts w:eastAsia="Times New Roman"/>
          <w:szCs w:val="24"/>
        </w:rPr>
        <w:t xml:space="preserve"> στη βελτίωση των δημοσιονομικών επιδόσεων και στην επίτευξη των ετήσιων στόχων του προϋπολογισμού.</w:t>
      </w:r>
    </w:p>
    <w:p w14:paraId="110FEFC8" w14:textId="77777777" w:rsidR="002E41A8" w:rsidRDefault="00A20863">
      <w:pPr>
        <w:spacing w:line="600" w:lineRule="auto"/>
        <w:ind w:firstLine="720"/>
        <w:jc w:val="both"/>
        <w:rPr>
          <w:rFonts w:eastAsia="Times New Roman"/>
          <w:szCs w:val="24"/>
        </w:rPr>
      </w:pPr>
      <w:r>
        <w:rPr>
          <w:rFonts w:eastAsia="Times New Roman"/>
          <w:szCs w:val="24"/>
        </w:rPr>
        <w:t>Σε κάθε περίπτωση, η δημοσιονομική πολιτική που εφαρμόστηκε παρέμεινε σταθερά προσηλωμένη στη διόρθωση των διαρθρωτικών δημοσιονομικών ανισορροπιών της ελλη</w:t>
      </w:r>
      <w:r>
        <w:rPr>
          <w:rFonts w:eastAsia="Times New Roman"/>
          <w:szCs w:val="24"/>
        </w:rPr>
        <w:t>νικής οικονομίας με την ολοκλήρωση του σχεδίου δημοσιονομικής προσαρμογής και την εμπέδωση της αξιοπιστίας κατά την άσκηση οικονομικής πολιτικής. Αυτός είναι και ο λόγος που η Ελλάδα κατόρθωσε να εξέλθει τον Σεπτέμβριο του 2017 από τη διαδικασία υπερβολικο</w:t>
      </w:r>
      <w:r>
        <w:rPr>
          <w:rFonts w:eastAsia="Times New Roman"/>
          <w:szCs w:val="24"/>
        </w:rPr>
        <w:t xml:space="preserve">ύ ελλείμματος μετά από οκτώ έτη. Κι όλα αυτά, ενώ κατά τα έτη 2016-2017 η χώρα κατέγραψε για πρώτη φορά στη σύγχρονη ελληνική οικονομική ιστορία δημοσιονομικό πλεόνασμα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υβέρνησης.</w:t>
      </w:r>
    </w:p>
    <w:p w14:paraId="110FEFC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Η επιτυχία της δημοσιονομικής πολιτικής τα προηγούμενα τρία χρόνια </w:t>
      </w:r>
      <w:r>
        <w:rPr>
          <w:rFonts w:eastAsia="Times New Roman" w:cs="Times New Roman"/>
          <w:szCs w:val="24"/>
        </w:rPr>
        <w:t>ήταν το αποτέλεσμα ενός μίγματος περιστολής δαπανών, μέτρων ενίσχυσης των εσόδων και διαρθρωτικών μεταρρυθμίσεων. Οι δημοσιονομικές επιδόσεις αυτές συνέβαλαν καθοριστικά στην αποκατάσταση της διεθνούς αξιοπιστίας προς τη διαχείριση των δημοσίων οικονομικών</w:t>
      </w:r>
      <w:r>
        <w:rPr>
          <w:rFonts w:eastAsia="Times New Roman" w:cs="Times New Roman"/>
          <w:szCs w:val="24"/>
        </w:rPr>
        <w:t xml:space="preserve"> της χώρας, την άρση της οικονομικής αβεβαιότητας και την εμπέδωση κλίματος εμπιστοσύνης στην οικονομία, την αναβάθμιση της πιστοληπτικής ικανότητας και τη σημαντική αποκλιμάκωση του κόστους δανεισμού του ελληνικού δημοσίου και εν τέλει την επιτυχή ολοκλήρ</w:t>
      </w:r>
      <w:r>
        <w:rPr>
          <w:rFonts w:eastAsia="Times New Roman" w:cs="Times New Roman"/>
          <w:szCs w:val="24"/>
        </w:rPr>
        <w:t>ωση και έξοδο από το πρόγραμμα οικονομικής προσαρμογής του ευρωπαϊκού μηχανισμού σταθερότητας, τον Αύγουστο 2018.</w:t>
      </w:r>
    </w:p>
    <w:p w14:paraId="110FEFCA"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Η σημερινή λοιπόν, οικονομική πραγματικότητα είναι άρρηκτα συνδεδεμένη με το σχεδιασμό που προηγήθηκε και με τα βήματα που </w:t>
      </w:r>
      <w:proofErr w:type="spellStart"/>
      <w:r>
        <w:rPr>
          <w:rFonts w:eastAsia="Times New Roman" w:cs="Times New Roman"/>
          <w:szCs w:val="24"/>
        </w:rPr>
        <w:t>διήνυσε</w:t>
      </w:r>
      <w:proofErr w:type="spellEnd"/>
      <w:r>
        <w:rPr>
          <w:rFonts w:eastAsia="Times New Roman" w:cs="Times New Roman"/>
          <w:szCs w:val="24"/>
        </w:rPr>
        <w:t xml:space="preserve"> η χώρα τόσο</w:t>
      </w:r>
      <w:r>
        <w:rPr>
          <w:rFonts w:eastAsia="Times New Roman" w:cs="Times New Roman"/>
          <w:szCs w:val="24"/>
        </w:rPr>
        <w:t xml:space="preserve"> κατά το 2016 όσο και κατά τα τελευταία δύο έτη. Φθάσαμε πλέον σε μια στιγμή, κατά την οποία τα μακροοικονομικά μεγέθη της ελληνικής οικονομίας βελτιώνονται και επιτρέπουν την ενίσχυση του διαθέσιμου εισοδήματος των νοικοκυριών, τη μείωση των φορολογικών β</w:t>
      </w:r>
      <w:r>
        <w:rPr>
          <w:rFonts w:eastAsia="Times New Roman" w:cs="Times New Roman"/>
          <w:szCs w:val="24"/>
        </w:rPr>
        <w:t>αρών και των ασφαλιστικών βεβαίως εισφορών, καθώς και την ενίσχυση των δράσεων κοινωνικής προστασίας και τόνωσης της απασχόλησης των νέων.</w:t>
      </w:r>
    </w:p>
    <w:p w14:paraId="110FEFCB"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Για όλους, λοιπόν, αυτούς τους λόγους οι Ανεξάρτητοι Έλληνες </w:t>
      </w:r>
      <w:proofErr w:type="spellStart"/>
      <w:r>
        <w:rPr>
          <w:rFonts w:eastAsia="Times New Roman" w:cs="Times New Roman"/>
          <w:szCs w:val="24"/>
        </w:rPr>
        <w:t>τασσόμεθα</w:t>
      </w:r>
      <w:proofErr w:type="spellEnd"/>
      <w:r>
        <w:rPr>
          <w:rFonts w:eastAsia="Times New Roman" w:cs="Times New Roman"/>
          <w:szCs w:val="24"/>
        </w:rPr>
        <w:t xml:space="preserve"> υπέρ της ψήφισης του σχεδίου νόμου του Υπουργε</w:t>
      </w:r>
      <w:r>
        <w:rPr>
          <w:rFonts w:eastAsia="Times New Roman" w:cs="Times New Roman"/>
          <w:szCs w:val="24"/>
        </w:rPr>
        <w:t xml:space="preserve">ίου Οικονομικών για την κύρωση του </w:t>
      </w:r>
      <w:r>
        <w:rPr>
          <w:rFonts w:eastAsia="Times New Roman" w:cs="Times New Roman"/>
          <w:szCs w:val="24"/>
        </w:rPr>
        <w:t>α</w:t>
      </w:r>
      <w:r>
        <w:rPr>
          <w:rFonts w:eastAsia="Times New Roman" w:cs="Times New Roman"/>
          <w:szCs w:val="24"/>
        </w:rPr>
        <w:t>πολογισμού</w:t>
      </w:r>
      <w:r>
        <w:rPr>
          <w:rFonts w:eastAsia="Times New Roman" w:cs="Times New Roman"/>
          <w:szCs w:val="24"/>
        </w:rPr>
        <w:t xml:space="preserve"> του κράτους οικονομικού έτους 2016 και την κύρωση του </w:t>
      </w:r>
      <w:r>
        <w:rPr>
          <w:rFonts w:eastAsia="Times New Roman" w:cs="Times New Roman"/>
          <w:szCs w:val="24"/>
        </w:rPr>
        <w:t>ι</w:t>
      </w:r>
      <w:r>
        <w:rPr>
          <w:rFonts w:eastAsia="Times New Roman" w:cs="Times New Roman"/>
          <w:szCs w:val="24"/>
        </w:rPr>
        <w:t>σολογισμού</w:t>
      </w:r>
      <w:r>
        <w:rPr>
          <w:rFonts w:eastAsia="Times New Roman" w:cs="Times New Roman"/>
          <w:szCs w:val="24"/>
        </w:rPr>
        <w:t xml:space="preserve"> του κράτους του ιδίου οικονομικού έτους, καθώς θεωρούμε πως όλα όσα συνέβησαν αποτέλεσαν αναγκαίες και ικανές συνθήκες προκειμένου η χώρα να βγει ξανά στο ξέφωτο.</w:t>
      </w:r>
    </w:p>
    <w:p w14:paraId="110FEFCC"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Σας ευχαριστώ.</w:t>
      </w:r>
    </w:p>
    <w:p w14:paraId="110FEFCD" w14:textId="77777777" w:rsidR="002E41A8" w:rsidRDefault="00A20863">
      <w:pPr>
        <w:spacing w:line="600" w:lineRule="auto"/>
        <w:ind w:firstLine="720"/>
        <w:jc w:val="both"/>
        <w:rPr>
          <w:rFonts w:eastAsia="Times New Roman" w:cs="Times New Roman"/>
          <w:szCs w:val="24"/>
        </w:rPr>
      </w:pPr>
      <w:r w:rsidRPr="00DB5D00">
        <w:rPr>
          <w:rFonts w:eastAsia="Times New Roman" w:cs="Times New Roman"/>
          <w:b/>
          <w:szCs w:val="24"/>
        </w:rPr>
        <w:t>ΠΡΟΕΔΡΕΥΩΝ (Νικήτας Κακλαμάνης):</w:t>
      </w:r>
      <w:r>
        <w:rPr>
          <w:rFonts w:eastAsia="Times New Roman" w:cs="Times New Roman"/>
          <w:szCs w:val="24"/>
        </w:rPr>
        <w:t xml:space="preserve"> Σας ευχαριστώ.</w:t>
      </w:r>
    </w:p>
    <w:p w14:paraId="110FEFC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Έχουμε τον τελευταίο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w:t>
      </w:r>
      <w:r>
        <w:rPr>
          <w:rFonts w:eastAsia="Times New Roman" w:cs="Times New Roman"/>
          <w:szCs w:val="24"/>
        </w:rPr>
        <w:t xml:space="preserve"> τον</w:t>
      </w:r>
      <w:r>
        <w:rPr>
          <w:rFonts w:eastAsia="Times New Roman" w:cs="Times New Roman"/>
          <w:szCs w:val="24"/>
        </w:rPr>
        <w:t xml:space="preserve"> κ. Σπυρίδωνα </w:t>
      </w:r>
      <w:proofErr w:type="spellStart"/>
      <w:r>
        <w:rPr>
          <w:rFonts w:eastAsia="Times New Roman" w:cs="Times New Roman"/>
          <w:szCs w:val="24"/>
        </w:rPr>
        <w:t>Δανέλλη</w:t>
      </w:r>
      <w:proofErr w:type="spellEnd"/>
      <w:r>
        <w:rPr>
          <w:rFonts w:eastAsia="Times New Roman" w:cs="Times New Roman"/>
          <w:szCs w:val="24"/>
        </w:rPr>
        <w:t>.</w:t>
      </w:r>
    </w:p>
    <w:p w14:paraId="110FEFC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110FEFD0" w14:textId="77777777" w:rsidR="002E41A8" w:rsidRDefault="00A20863">
      <w:pPr>
        <w:spacing w:line="600" w:lineRule="auto"/>
        <w:ind w:firstLine="720"/>
        <w:jc w:val="both"/>
        <w:rPr>
          <w:rFonts w:eastAsia="Times New Roman" w:cs="Times New Roman"/>
          <w:szCs w:val="24"/>
        </w:rPr>
      </w:pPr>
      <w:r w:rsidRPr="00DB5D00">
        <w:rPr>
          <w:rFonts w:eastAsia="Times New Roman" w:cs="Times New Roman"/>
          <w:b/>
          <w:szCs w:val="24"/>
        </w:rPr>
        <w:t xml:space="preserve">ΣΠΥΡΙΔΩΝ ΔΑΝΕΛΛΗΣ: </w:t>
      </w:r>
      <w:r>
        <w:rPr>
          <w:rFonts w:eastAsia="Times New Roman" w:cs="Times New Roman"/>
          <w:szCs w:val="24"/>
        </w:rPr>
        <w:t>Ευχαριστώ, κύριε Πρόεδρε.</w:t>
      </w:r>
    </w:p>
    <w:p w14:paraId="110FEFD1"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καλούμαστε να κυρώσουμε σήμερα τον </w:t>
      </w:r>
      <w:r>
        <w:rPr>
          <w:rFonts w:eastAsia="Times New Roman" w:cs="Times New Roman"/>
          <w:szCs w:val="24"/>
        </w:rPr>
        <w:t>α</w:t>
      </w:r>
      <w:r>
        <w:rPr>
          <w:rFonts w:eastAsia="Times New Roman" w:cs="Times New Roman"/>
          <w:szCs w:val="24"/>
        </w:rPr>
        <w:t>πολογισμό</w:t>
      </w:r>
      <w:r>
        <w:rPr>
          <w:rFonts w:eastAsia="Times New Roman" w:cs="Times New Roman"/>
          <w:szCs w:val="24"/>
        </w:rPr>
        <w:t xml:space="preserve"> και τον </w:t>
      </w:r>
      <w:r>
        <w:rPr>
          <w:rFonts w:eastAsia="Times New Roman" w:cs="Times New Roman"/>
          <w:szCs w:val="24"/>
        </w:rPr>
        <w:t>ι</w:t>
      </w:r>
      <w:r>
        <w:rPr>
          <w:rFonts w:eastAsia="Times New Roman" w:cs="Times New Roman"/>
          <w:szCs w:val="24"/>
        </w:rPr>
        <w:t>σολογισμό</w:t>
      </w:r>
      <w:r>
        <w:rPr>
          <w:rFonts w:eastAsia="Times New Roman" w:cs="Times New Roman"/>
          <w:szCs w:val="24"/>
        </w:rPr>
        <w:t xml:space="preserve"> του κράτους για το οικονομικό έτος 2016. Μια διαδικασία ξεκ</w:t>
      </w:r>
      <w:r>
        <w:rPr>
          <w:rFonts w:eastAsia="Times New Roman" w:cs="Times New Roman"/>
          <w:szCs w:val="24"/>
        </w:rPr>
        <w:t>άθαρα τυπική και επαναλαμβανόμενη κάθε χρόνο, που μάλλον μικρή σημασία έχει, αφού δυστυχώς δεν χρησιμεύει στη σύνταξη του προϋπολογισμού του επόμενου έτους.</w:t>
      </w:r>
    </w:p>
    <w:p w14:paraId="110FEFD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Περνάω κατευθείαν σε ορισμένες παρατηρήσεις που έχουν να κάνουν με τα οικονομικά στοιχεία τα οποία </w:t>
      </w:r>
      <w:r>
        <w:rPr>
          <w:rFonts w:eastAsia="Times New Roman" w:cs="Times New Roman"/>
          <w:szCs w:val="24"/>
        </w:rPr>
        <w:t xml:space="preserve">πλέον έχουμε στη διάθεση μας. Τα καθαρά </w:t>
      </w:r>
      <w:r>
        <w:rPr>
          <w:rFonts w:eastAsia="Times New Roman" w:cs="Times New Roman"/>
          <w:szCs w:val="24"/>
        </w:rPr>
        <w:lastRenderedPageBreak/>
        <w:t xml:space="preserve">εισπραχθέντα έσοδα του </w:t>
      </w:r>
      <w:r>
        <w:rPr>
          <w:rFonts w:eastAsia="Times New Roman" w:cs="Times New Roman"/>
          <w:szCs w:val="24"/>
        </w:rPr>
        <w:t>π</w:t>
      </w:r>
      <w:r>
        <w:rPr>
          <w:rFonts w:eastAsia="Times New Roman" w:cs="Times New Roman"/>
          <w:szCs w:val="24"/>
        </w:rPr>
        <w:t>ροϋπολογισμού</w:t>
      </w:r>
      <w:r>
        <w:rPr>
          <w:rFonts w:eastAsia="Times New Roman" w:cs="Times New Roman"/>
          <w:szCs w:val="24"/>
        </w:rPr>
        <w:t>, τακτικού και δημοσίων επενδύσεων, μετά τη μείωση των επιστροφών και εξαιρουμένων των πιστωτικών εσόδων, ανήλθαν το 2016 περίπου στο ποσό των 54,7 δισεκατομμυρίων ευρώ, υπολειπόμ</w:t>
      </w:r>
      <w:r>
        <w:rPr>
          <w:rFonts w:eastAsia="Times New Roman" w:cs="Times New Roman"/>
          <w:szCs w:val="24"/>
        </w:rPr>
        <w:t>ενα του στόχου κατά 256,2 εκατομμύρια ευρώ ή -0,47%, δηλαδή μια ελάχιστη απόκλιση σε σχέση με τον στόχο. Αντιπροσωπεύουν το 31,1% του ΑΕΠ έναντι πρόβλεψης 27,7%, προφανώς όμως επειδή το ΑΕΠ δεν είχε την προβλεπόμενη αύξηση. Και αυτό γιατί το 2016 παρά τα π</w:t>
      </w:r>
      <w:r>
        <w:rPr>
          <w:rFonts w:eastAsia="Times New Roman" w:cs="Times New Roman"/>
          <w:szCs w:val="24"/>
        </w:rPr>
        <w:t xml:space="preserve">ερί αντιθέτου αναμενόμενα, το ΑΕΠ αυξήθηκε μόλις κατά 0,1%. </w:t>
      </w:r>
    </w:p>
    <w:p w14:paraId="110FEFD3"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Τι έγινε όμως εκείνο το έτος με τα έσοδα; Παρατηρήθηκαν υπερβάσεις στα έσοδα στους εξής φόρους: ΦΠΑ, φόροι παρελθόντων ετών μετά από ρύθμιση, φόρος εισοδήματος νομικών προσώπων, συμμετοχή του δημ</w:t>
      </w:r>
      <w:r>
        <w:rPr>
          <w:rFonts w:eastAsia="Times New Roman" w:cs="Times New Roman"/>
          <w:szCs w:val="24"/>
        </w:rPr>
        <w:t>οσίου στα κέρδη επιχειρήσεων και οργανισμών, απολήψεις από κοινοτικά ταμεία και οργανισμούς, έσοδα από τέλος επιτηδεύματος και έσοδα από πώληση μετοχών επιχειρήσεων εισηγμένων και μη εισηγμένων στο Χρηματιστήριο Αθηνών. Παράλληλα, είχαμε υστέρηση εσόδων σε</w:t>
      </w:r>
      <w:r>
        <w:rPr>
          <w:rFonts w:eastAsia="Times New Roman" w:cs="Times New Roman"/>
          <w:szCs w:val="24"/>
        </w:rPr>
        <w:t xml:space="preserve"> έσοδα από αποκρατικοποιήσεις, επιστροφές ποσών από κεντρικές τράπεζες της Ευρωζώνης, φόρος εισοδήματος φυσικών προσώπων, ΕΝΦΙΑ, έκτακτη εισφορά και εισφορά αλληλεγγύης, ταμείο συνοχής και ευρωπαϊκό κοινωνικό ταμείο. </w:t>
      </w:r>
    </w:p>
    <w:p w14:paraId="110FEFD4" w14:textId="77777777" w:rsidR="002E41A8" w:rsidRDefault="00A20863">
      <w:pPr>
        <w:spacing w:line="600" w:lineRule="auto"/>
        <w:contextualSpacing/>
        <w:jc w:val="both"/>
        <w:rPr>
          <w:rFonts w:eastAsia="Times New Roman"/>
          <w:szCs w:val="24"/>
        </w:rPr>
      </w:pPr>
      <w:r>
        <w:rPr>
          <w:rFonts w:eastAsia="Times New Roman" w:cs="Times New Roman"/>
          <w:szCs w:val="24"/>
        </w:rPr>
        <w:lastRenderedPageBreak/>
        <w:t>Δεν χρειάζεται, προφανώς, πτυχίο στα ο</w:t>
      </w:r>
      <w:r>
        <w:rPr>
          <w:rFonts w:eastAsia="Times New Roman" w:cs="Times New Roman"/>
          <w:szCs w:val="24"/>
        </w:rPr>
        <w:t>ικονομικά για να καταλάβει κανείς πως η υστέρηση εσόδων στο φόρο εισοδήματος, στο ΦΠΑ, στον ΕΝΦΙΑ και στην έκτακτη εισφορά μάλλον οφείλεται στην υψηλή φορολογία των ελληνικών νοικοκυριών σε συνδυασμό με μια σταδιακά μειούμενη φοροδοτική ικανότητα αυτών. Όμ</w:t>
      </w:r>
      <w:r>
        <w:rPr>
          <w:rFonts w:eastAsia="Times New Roman" w:cs="Times New Roman"/>
          <w:szCs w:val="24"/>
        </w:rPr>
        <w:t>ως το Βατερλό ήταν, βεβαίως, στα έσοδα από αποκρατικοποιήσεις, τα οποία ανήλθαν μόνο στο 5% της σχετικής πρόβλεψης.</w:t>
      </w:r>
      <w:r>
        <w:rPr>
          <w:rFonts w:eastAsia="Times New Roman" w:cs="Times New Roman"/>
          <w:szCs w:val="24"/>
        </w:rPr>
        <w:t xml:space="preserve"> </w:t>
      </w:r>
      <w:r>
        <w:rPr>
          <w:rFonts w:eastAsia="Times New Roman"/>
          <w:szCs w:val="24"/>
        </w:rPr>
        <w:t>Η απόκλιση, που μόνο απόκλιση δεν μπορεί να ονομαστεί, παρά ολοκληρωτική αποτυχία, αποδίδεται σε αισιόδοξες εκτιμήσεις ως προς την αγορά ακι</w:t>
      </w:r>
      <w:r>
        <w:rPr>
          <w:rFonts w:eastAsia="Times New Roman"/>
          <w:szCs w:val="24"/>
        </w:rPr>
        <w:t xml:space="preserve">νήτων, στην έλλειψη ζήτησης εκείνη την εποχή, στις γραφειοκρατικές διαδικασίες πώλησης. </w:t>
      </w:r>
    </w:p>
    <w:p w14:paraId="110FEFD5" w14:textId="77777777" w:rsidR="002E41A8" w:rsidRDefault="00A20863">
      <w:pPr>
        <w:spacing w:line="600" w:lineRule="auto"/>
        <w:ind w:firstLine="720"/>
        <w:contextualSpacing/>
        <w:jc w:val="both"/>
        <w:rPr>
          <w:rFonts w:eastAsia="Times New Roman"/>
          <w:szCs w:val="24"/>
        </w:rPr>
      </w:pPr>
      <w:r>
        <w:rPr>
          <w:rFonts w:eastAsia="Times New Roman"/>
          <w:szCs w:val="24"/>
        </w:rPr>
        <w:t xml:space="preserve">Δεν ξέρω αν είναι προωθητικό σ’ αυτήν τη φάση να θυμίσω τις μόνιμες αμφιθυμίες, τις παλινωδίες, τις ιδεοληψίες για τις οποίες επανειλημμένα </w:t>
      </w:r>
      <w:proofErr w:type="spellStart"/>
      <w:r>
        <w:rPr>
          <w:rFonts w:eastAsia="Times New Roman"/>
          <w:szCs w:val="24"/>
        </w:rPr>
        <w:t>εφιστούσαμε</w:t>
      </w:r>
      <w:proofErr w:type="spellEnd"/>
      <w:r>
        <w:rPr>
          <w:rFonts w:eastAsia="Times New Roman"/>
          <w:szCs w:val="24"/>
        </w:rPr>
        <w:t xml:space="preserve"> την προσοχή τότε στο θέμα των αποκρατικοποιήσεων. </w:t>
      </w:r>
    </w:p>
    <w:p w14:paraId="110FEFD6" w14:textId="77777777" w:rsidR="002E41A8" w:rsidRDefault="00A20863">
      <w:pPr>
        <w:spacing w:line="600" w:lineRule="auto"/>
        <w:ind w:firstLine="720"/>
        <w:contextualSpacing/>
        <w:jc w:val="both"/>
        <w:rPr>
          <w:rFonts w:eastAsia="Times New Roman"/>
          <w:szCs w:val="24"/>
        </w:rPr>
      </w:pPr>
      <w:r>
        <w:rPr>
          <w:rFonts w:eastAsia="Times New Roman"/>
          <w:szCs w:val="24"/>
        </w:rPr>
        <w:t>Τεράστια απόκλιση, μείον 80% από τα προϋπολογισθέντα,</w:t>
      </w:r>
      <w:r>
        <w:rPr>
          <w:rFonts w:eastAsia="Times New Roman"/>
          <w:szCs w:val="24"/>
        </w:rPr>
        <w:t xml:space="preserve"> εμφάνισαν και τα έσοδα από επιστροφές ποσών από κεντρικές τράπεζες, καθώς και την Ευρωπαϊκή Κεντρική Τράπεζα, ενώ θα πρέπει να σημειωθεί ότι για τρίτο έτος υπερεκτιμώνται τα έσοδα απ’ αυτήν την πηγή.</w:t>
      </w:r>
    </w:p>
    <w:p w14:paraId="110FEFD7" w14:textId="77777777" w:rsidR="002E41A8" w:rsidRDefault="00A20863">
      <w:pPr>
        <w:spacing w:after="0" w:line="600" w:lineRule="auto"/>
        <w:ind w:firstLine="720"/>
        <w:contextualSpacing/>
        <w:jc w:val="both"/>
        <w:rPr>
          <w:rFonts w:eastAsia="Times New Roman"/>
          <w:szCs w:val="24"/>
        </w:rPr>
      </w:pPr>
      <w:r>
        <w:rPr>
          <w:rFonts w:eastAsia="Times New Roman"/>
          <w:szCs w:val="24"/>
        </w:rPr>
        <w:t>Ας πάμε τώρα στις επιστροφές, τις διαγραφές και τα ληξι</w:t>
      </w:r>
      <w:r>
        <w:rPr>
          <w:rFonts w:eastAsia="Times New Roman"/>
          <w:szCs w:val="24"/>
        </w:rPr>
        <w:t xml:space="preserve">πρόθεσμα. Οι επιστροφές φόρων υπερέβησαν τον ετήσιο στόχο και αναφέρονται κυρίως </w:t>
      </w:r>
      <w:r>
        <w:rPr>
          <w:rFonts w:eastAsia="Times New Roman"/>
          <w:szCs w:val="24"/>
        </w:rPr>
        <w:lastRenderedPageBreak/>
        <w:t>στον φόρο εισοδήματος ΦΠΑ και άμεσους φόρους παρελθόντων ετών. Αυτό είναι θετικό. Κατά την ίδια περίοδο οι διαγραφές εσόδων ανήλθαν σε 1,8 δισεκατομμύρια ευρώ, εκ των οποίων τ</w:t>
      </w:r>
      <w:r>
        <w:rPr>
          <w:rFonts w:eastAsia="Times New Roman"/>
          <w:szCs w:val="24"/>
        </w:rPr>
        <w:t xml:space="preserve">α 937 εκατομμύρια αφορούσαν διαγραφές φόρων, κυρίως παραβάσεις του Κώδικα Βιβλίων και Στοιχείων παρελθόντων ετών. </w:t>
      </w:r>
    </w:p>
    <w:p w14:paraId="110FEFD8" w14:textId="77777777" w:rsidR="002E41A8" w:rsidRDefault="00A20863">
      <w:pPr>
        <w:spacing w:line="600" w:lineRule="auto"/>
        <w:ind w:firstLine="720"/>
        <w:contextualSpacing/>
        <w:jc w:val="both"/>
        <w:rPr>
          <w:rFonts w:eastAsia="Times New Roman"/>
          <w:szCs w:val="24"/>
        </w:rPr>
      </w:pPr>
      <w:r>
        <w:rPr>
          <w:rFonts w:eastAsia="Times New Roman"/>
          <w:szCs w:val="24"/>
        </w:rPr>
        <w:t xml:space="preserve">Εδώ να τονίσουμε ότι καλό θα είναι να υπάρξει μια </w:t>
      </w:r>
      <w:proofErr w:type="spellStart"/>
      <w:r>
        <w:rPr>
          <w:rFonts w:eastAsia="Times New Roman"/>
          <w:szCs w:val="24"/>
        </w:rPr>
        <w:t>εξορθολογικοποίηση</w:t>
      </w:r>
      <w:proofErr w:type="spellEnd"/>
      <w:r>
        <w:rPr>
          <w:rFonts w:eastAsia="Times New Roman"/>
          <w:szCs w:val="24"/>
        </w:rPr>
        <w:t xml:space="preserve"> των όσων το κράτος αναμένει να εισπράξει, ώστε να μη δημιουργούνται ψευδ</w:t>
      </w:r>
      <w:r>
        <w:rPr>
          <w:rFonts w:eastAsia="Times New Roman"/>
          <w:szCs w:val="24"/>
        </w:rPr>
        <w:t>είς προσδοκίες, αλλά και εντυπώσεις μεταξύ των πολιτών που βεβαίως δεν έχουν σχέση με την πραγματικότητα.</w:t>
      </w:r>
    </w:p>
    <w:p w14:paraId="110FEFD9" w14:textId="77777777" w:rsidR="002E41A8" w:rsidRDefault="00A20863">
      <w:pPr>
        <w:spacing w:after="0" w:line="600" w:lineRule="auto"/>
        <w:ind w:firstLine="720"/>
        <w:contextualSpacing/>
        <w:jc w:val="both"/>
        <w:rPr>
          <w:rFonts w:eastAsia="Times New Roman"/>
          <w:szCs w:val="24"/>
        </w:rPr>
      </w:pPr>
      <w:r>
        <w:rPr>
          <w:rFonts w:eastAsia="Times New Roman"/>
          <w:szCs w:val="24"/>
        </w:rPr>
        <w:t>Για παράδειγμα, προκαλεί εντύπωση το ότι ποσοστό 13,03% ή ποσό 3,97 δισεκατομμυρίων αφορά απαιτήσεις από πρόστιμα του Κώδικα Βιβλίων και Στοιχείων της</w:t>
      </w:r>
      <w:r>
        <w:rPr>
          <w:rFonts w:eastAsia="Times New Roman"/>
          <w:szCs w:val="24"/>
        </w:rPr>
        <w:t xml:space="preserve"> περιόδου –προσέξτε</w:t>
      </w:r>
      <w:r w:rsidRPr="0014121F">
        <w:rPr>
          <w:rFonts w:eastAsia="Times New Roman"/>
          <w:szCs w:val="24"/>
        </w:rPr>
        <w:t>!</w:t>
      </w:r>
      <w:r>
        <w:rPr>
          <w:rFonts w:eastAsia="Times New Roman"/>
          <w:szCs w:val="24"/>
        </w:rPr>
        <w:t xml:space="preserve">- 1976-2005, που βεβαίως λογικά δεν έχουν καμμία πιθανότητα είσπραξης, αλλά συνεχίζουν να μεταφέρονται από έτος σε έτος, ενώ ποσοστό 14,68% αναφέρεται στην περίοδο 2006-2009, με μεγάλη επισφάλεια βεβαίως. </w:t>
      </w:r>
    </w:p>
    <w:p w14:paraId="110FEFDA" w14:textId="77777777" w:rsidR="002E41A8" w:rsidRDefault="00A20863">
      <w:pPr>
        <w:spacing w:line="600" w:lineRule="auto"/>
        <w:ind w:firstLine="720"/>
        <w:contextualSpacing/>
        <w:jc w:val="both"/>
        <w:rPr>
          <w:rFonts w:eastAsia="Times New Roman"/>
          <w:szCs w:val="24"/>
        </w:rPr>
      </w:pPr>
      <w:r>
        <w:rPr>
          <w:rFonts w:eastAsia="Times New Roman"/>
          <w:szCs w:val="24"/>
        </w:rPr>
        <w:t>Προτείνεται, μάλιστα, από το Ε</w:t>
      </w:r>
      <w:r>
        <w:rPr>
          <w:rFonts w:eastAsia="Times New Roman"/>
          <w:szCs w:val="24"/>
        </w:rPr>
        <w:t xml:space="preserve">λεγκτικό Συνέδριο η αναγκαιότητα εκ νέου εκτίμησης από την κεντρική διοίκηση της </w:t>
      </w:r>
      <w:proofErr w:type="spellStart"/>
      <w:r>
        <w:rPr>
          <w:rFonts w:eastAsia="Times New Roman"/>
          <w:szCs w:val="24"/>
        </w:rPr>
        <w:t>εισπραξιμότητας</w:t>
      </w:r>
      <w:proofErr w:type="spellEnd"/>
      <w:r>
        <w:rPr>
          <w:rFonts w:eastAsia="Times New Roman"/>
          <w:szCs w:val="24"/>
        </w:rPr>
        <w:t xml:space="preserve"> των βεβαιω</w:t>
      </w:r>
      <w:r>
        <w:rPr>
          <w:rFonts w:eastAsia="Times New Roman"/>
          <w:szCs w:val="24"/>
        </w:rPr>
        <w:lastRenderedPageBreak/>
        <w:t>θέντων εσόδων άνω της δεκαετίας και της ανακόλουθης διαγραφής των ανεπίδεκτων είσπραξης, ώστε ο προϋπολογισμός να παρουσιάζει μια πραγματική εικόνα τ</w:t>
      </w:r>
      <w:r>
        <w:rPr>
          <w:rFonts w:eastAsia="Times New Roman"/>
          <w:szCs w:val="24"/>
        </w:rPr>
        <w:t xml:space="preserve">ου εισπρακτέου υπολοίπου. </w:t>
      </w:r>
    </w:p>
    <w:p w14:paraId="110FEFDB" w14:textId="77777777" w:rsidR="002E41A8" w:rsidRDefault="00A20863">
      <w:pPr>
        <w:spacing w:line="600" w:lineRule="auto"/>
        <w:ind w:firstLine="720"/>
        <w:contextualSpacing/>
        <w:jc w:val="both"/>
        <w:rPr>
          <w:rFonts w:eastAsia="Times New Roman"/>
          <w:szCs w:val="24"/>
        </w:rPr>
      </w:pPr>
      <w:r>
        <w:rPr>
          <w:rFonts w:eastAsia="Times New Roman"/>
          <w:szCs w:val="24"/>
        </w:rPr>
        <w:t>Αντίστοιχα ζητήματα, κύριε Υπουργέ, υπάρχουν μόνιμα, διαχρονικά και κάθε χρόνο στη σύνταξη των προϋπολογισμών των Οργανισμών Τοπικής Αυτοδιοίκησης. Εδώ είναι ένα μεγάλο πρόβλημα. Βεβαίως, κανένας δεν παίρνει την ευθύνη να κάνει τ</w:t>
      </w:r>
      <w:r>
        <w:rPr>
          <w:rFonts w:eastAsia="Times New Roman"/>
          <w:szCs w:val="24"/>
        </w:rPr>
        <w:t xml:space="preserve">ις απαραίτητες </w:t>
      </w:r>
      <w:proofErr w:type="spellStart"/>
      <w:r>
        <w:rPr>
          <w:rFonts w:eastAsia="Times New Roman"/>
          <w:szCs w:val="24"/>
        </w:rPr>
        <w:t>εξορθολογικοποιήσεις</w:t>
      </w:r>
      <w:proofErr w:type="spellEnd"/>
      <w:r>
        <w:rPr>
          <w:rFonts w:eastAsia="Times New Roman"/>
          <w:szCs w:val="24"/>
        </w:rPr>
        <w:t>, με αποτέλεσμα να έχουμε συνεχώς σύνταξη ψευδών προϋπολογισμών επί της ουσίας, με όλα τα συνακόλουθα προβλήματα που αυτό δημιουργεί. Νομίζω ότι πρέπει με τόλμη να αντιμετωπίσουμε αυτήν την κατάσταση που δεν έχει σχέση με</w:t>
      </w:r>
      <w:r>
        <w:rPr>
          <w:rFonts w:eastAsia="Times New Roman"/>
          <w:szCs w:val="24"/>
        </w:rPr>
        <w:t xml:space="preserve"> την οικονομική πραγματικότητα. </w:t>
      </w:r>
    </w:p>
    <w:p w14:paraId="110FEFDC" w14:textId="77777777" w:rsidR="002E41A8" w:rsidRDefault="00A20863">
      <w:pPr>
        <w:spacing w:line="600" w:lineRule="auto"/>
        <w:ind w:firstLine="720"/>
        <w:contextualSpacing/>
        <w:jc w:val="both"/>
        <w:rPr>
          <w:rFonts w:eastAsia="Times New Roman"/>
          <w:szCs w:val="24"/>
        </w:rPr>
      </w:pPr>
      <w:r>
        <w:rPr>
          <w:rFonts w:eastAsia="Times New Roman"/>
          <w:szCs w:val="24"/>
        </w:rPr>
        <w:t>Επιπλέον, το 2016 τα ληξιπρόθεσμα, τα οποία αναφέρονται ως εισπρακτέο υπόλοιπο, ανήλθαν σε 92,24 δισεκατομμύρια ή 53,58% του ΑΕΠ, αυξημένα σε σχέση με το 2015. Βεβαίως είναι λογικό αυτό, δεδομένου ότι τα χαμηλά ποσοστά είσπ</w:t>
      </w:r>
      <w:r>
        <w:rPr>
          <w:rFonts w:eastAsia="Times New Roman"/>
          <w:szCs w:val="24"/>
        </w:rPr>
        <w:t xml:space="preserve">ραξης των φόρων παρελθόντων οικονομικών ετών καταδεικνύουν την αναποτελεσματικότητα των ρυθμίσεων παλαιών οφειλών σε συνδυασμό με την παγιοποίηση νέων κατηγοριών φόρων. </w:t>
      </w:r>
    </w:p>
    <w:p w14:paraId="110FEFDD" w14:textId="77777777" w:rsidR="002E41A8" w:rsidRDefault="00A20863">
      <w:pPr>
        <w:spacing w:line="600" w:lineRule="auto"/>
        <w:ind w:firstLine="720"/>
        <w:contextualSpacing/>
        <w:jc w:val="both"/>
        <w:rPr>
          <w:rFonts w:eastAsia="Times New Roman"/>
          <w:szCs w:val="24"/>
        </w:rPr>
      </w:pPr>
      <w:r>
        <w:rPr>
          <w:rFonts w:eastAsia="Times New Roman"/>
          <w:szCs w:val="24"/>
        </w:rPr>
        <w:lastRenderedPageBreak/>
        <w:t>Τα πιστωτικά έσοδα παρουσιάζουν αύξηση σε σχέση με τα προϋπολογισθέντα κατά 14,3 δισεκ</w:t>
      </w:r>
      <w:r>
        <w:rPr>
          <w:rFonts w:eastAsia="Times New Roman"/>
          <w:szCs w:val="24"/>
        </w:rPr>
        <w:t xml:space="preserve">ατομμύρια, ήτοι κατά 2,7%. Σημειώνεται ότι το μεγαλύτερο μέρος αυτών προέρχεται από πιστωτικά έσοδα από δάνεια και τίτλους του ελληνικού δημοσίου, ενώ τα έσοδα από τη σύναψη δανείων μηχανισμού στήριξης παρουσιάζονται μειωμένα σε σχέση με την πρόβλεψη κατά </w:t>
      </w:r>
      <w:r>
        <w:rPr>
          <w:rFonts w:eastAsia="Times New Roman"/>
          <w:szCs w:val="24"/>
        </w:rPr>
        <w:t>4,7 δισεκατομμύρια ευρώ.</w:t>
      </w:r>
    </w:p>
    <w:p w14:paraId="110FEFDE" w14:textId="77777777" w:rsidR="002E41A8" w:rsidRDefault="00A20863">
      <w:pPr>
        <w:spacing w:line="600" w:lineRule="auto"/>
        <w:ind w:firstLine="720"/>
        <w:contextualSpacing/>
        <w:jc w:val="both"/>
        <w:rPr>
          <w:rFonts w:eastAsia="Times New Roman"/>
          <w:szCs w:val="24"/>
        </w:rPr>
      </w:pPr>
      <w:r>
        <w:rPr>
          <w:rFonts w:eastAsia="Times New Roman"/>
          <w:szCs w:val="24"/>
        </w:rPr>
        <w:t xml:space="preserve">Τέλος, ως προς τα πιστωτικά έσοδα του Προγράμματος Δημοσίων Επενδύσεων, διαπιστώνεται υστέρηση κατά περίπου 2 δισεκατομμύρια ευρώ. Επίσης, διαπιστώνεται ότι φορείς της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υβέρνησης</w:t>
      </w:r>
      <w:r>
        <w:rPr>
          <w:rFonts w:eastAsia="Times New Roman"/>
          <w:szCs w:val="24"/>
        </w:rPr>
        <w:t xml:space="preserve"> και ΟΤΑ πρώτου και δεύτερου βαθμού δεν έχουν συμμορφωθεί με την Πράξη Νομοθετικού Περιεχομένου της Κυβέρνησης του 2015, με την οποία υποχρεούνταν να καταθέσουν τα ταμειακά διαθέσιμα σε λογαριασμούς ταμειακής διαχείρισης στην Τράπεζα της Ελλάδος. </w:t>
      </w:r>
    </w:p>
    <w:p w14:paraId="110FEFDF" w14:textId="77777777" w:rsidR="002E41A8" w:rsidRDefault="00A20863">
      <w:pPr>
        <w:spacing w:line="600" w:lineRule="auto"/>
        <w:ind w:firstLine="720"/>
        <w:contextualSpacing/>
        <w:jc w:val="both"/>
        <w:rPr>
          <w:rFonts w:eastAsia="Times New Roman"/>
          <w:szCs w:val="24"/>
        </w:rPr>
      </w:pPr>
      <w:r>
        <w:rPr>
          <w:rFonts w:eastAsia="Times New Roman"/>
          <w:szCs w:val="24"/>
        </w:rPr>
        <w:t>Σε σχέση</w:t>
      </w:r>
      <w:r>
        <w:rPr>
          <w:rFonts w:eastAsia="Times New Roman"/>
          <w:szCs w:val="24"/>
        </w:rPr>
        <w:t xml:space="preserve"> με τα έξοδα, τα έξοδα το 2016 διαμορφώθηκαν στα 602,2 δισεκατομμύρια ευρώ, υπερβαίνοντας κατά 2,1% τις προβλέψεις ή αλλιώς κατά 12,2 δισεκατομμύρια ευρώ. </w:t>
      </w:r>
    </w:p>
    <w:p w14:paraId="110FEFE0" w14:textId="77777777" w:rsidR="002E41A8" w:rsidRDefault="00A20863">
      <w:pPr>
        <w:tabs>
          <w:tab w:val="center" w:pos="4753"/>
          <w:tab w:val="left" w:pos="6156"/>
        </w:tabs>
        <w:spacing w:line="600" w:lineRule="auto"/>
        <w:ind w:firstLine="720"/>
        <w:jc w:val="both"/>
        <w:rPr>
          <w:rFonts w:eastAsia="Times New Roman"/>
          <w:szCs w:val="24"/>
        </w:rPr>
      </w:pPr>
      <w:r>
        <w:rPr>
          <w:rFonts w:eastAsia="Times New Roman"/>
          <w:szCs w:val="24"/>
        </w:rPr>
        <w:t>Αν και το ποσό φαίνεται μεγάλο, στις χρήσεις του 20</w:t>
      </w:r>
      <w:r w:rsidRPr="00727F86">
        <w:rPr>
          <w:rFonts w:eastAsia="Times New Roman"/>
          <w:szCs w:val="24"/>
        </w:rPr>
        <w:t xml:space="preserve">14 και </w:t>
      </w:r>
      <w:r>
        <w:rPr>
          <w:rFonts w:eastAsia="Times New Roman"/>
          <w:szCs w:val="24"/>
        </w:rPr>
        <w:t>20</w:t>
      </w:r>
      <w:r w:rsidRPr="00727F86">
        <w:rPr>
          <w:rFonts w:eastAsia="Times New Roman"/>
          <w:szCs w:val="24"/>
        </w:rPr>
        <w:t xml:space="preserve">15 </w:t>
      </w:r>
      <w:r>
        <w:rPr>
          <w:rFonts w:eastAsia="Times New Roman"/>
          <w:szCs w:val="24"/>
        </w:rPr>
        <w:t>θ</w:t>
      </w:r>
      <w:r w:rsidRPr="00727F86">
        <w:rPr>
          <w:rFonts w:eastAsia="Times New Roman"/>
          <w:szCs w:val="24"/>
        </w:rPr>
        <w:t>υμίζουμε ότι η υπέρβαση του απολογισ</w:t>
      </w:r>
      <w:r w:rsidRPr="00727F86">
        <w:rPr>
          <w:rFonts w:eastAsia="Times New Roman"/>
          <w:szCs w:val="24"/>
        </w:rPr>
        <w:t>μού σε σχέ</w:t>
      </w:r>
      <w:r>
        <w:rPr>
          <w:rFonts w:eastAsia="Times New Roman"/>
          <w:szCs w:val="24"/>
        </w:rPr>
        <w:t xml:space="preserve">ση με τον προϋπολογισμό </w:t>
      </w:r>
      <w:r>
        <w:rPr>
          <w:rFonts w:eastAsia="Times New Roman"/>
          <w:szCs w:val="24"/>
        </w:rPr>
        <w:lastRenderedPageBreak/>
        <w:t>ήταν 75,16% και 44</w:t>
      </w:r>
      <w:r w:rsidRPr="00727F86">
        <w:rPr>
          <w:rFonts w:eastAsia="Times New Roman"/>
          <w:szCs w:val="24"/>
        </w:rPr>
        <w:t>1% αντιστοίχως</w:t>
      </w:r>
      <w:r>
        <w:rPr>
          <w:rFonts w:eastAsia="Times New Roman"/>
          <w:szCs w:val="24"/>
        </w:rPr>
        <w:t>,</w:t>
      </w:r>
      <w:r w:rsidRPr="00727F86">
        <w:rPr>
          <w:rFonts w:eastAsia="Times New Roman"/>
          <w:szCs w:val="24"/>
        </w:rPr>
        <w:t xml:space="preserve"> κυρίως λόγω της μη ορθής αποτύπωσης του βραχυπρόθεσμου δανεισμού κατά την κατάρτιση του προϋπολογισμού</w:t>
      </w:r>
      <w:r>
        <w:rPr>
          <w:rFonts w:eastAsia="Times New Roman"/>
          <w:szCs w:val="24"/>
        </w:rPr>
        <w:t>.</w:t>
      </w:r>
      <w:r w:rsidRPr="00727F86">
        <w:rPr>
          <w:rFonts w:eastAsia="Times New Roman"/>
          <w:szCs w:val="24"/>
        </w:rPr>
        <w:t xml:space="preserve"> </w:t>
      </w:r>
    </w:p>
    <w:p w14:paraId="110FEFE1" w14:textId="77777777" w:rsidR="002E41A8" w:rsidRDefault="00A20863">
      <w:pPr>
        <w:tabs>
          <w:tab w:val="center" w:pos="4753"/>
          <w:tab w:val="left" w:pos="6156"/>
        </w:tabs>
        <w:spacing w:line="600" w:lineRule="auto"/>
        <w:ind w:firstLine="720"/>
        <w:jc w:val="both"/>
        <w:rPr>
          <w:rFonts w:eastAsia="Times New Roman"/>
          <w:szCs w:val="24"/>
        </w:rPr>
      </w:pPr>
      <w:r>
        <w:rPr>
          <w:rFonts w:eastAsia="Times New Roman"/>
          <w:szCs w:val="24"/>
        </w:rPr>
        <w:t>Τ</w:t>
      </w:r>
      <w:r w:rsidRPr="00727F86">
        <w:rPr>
          <w:rFonts w:eastAsia="Times New Roman"/>
          <w:szCs w:val="24"/>
        </w:rPr>
        <w:t xml:space="preserve">ο </w:t>
      </w:r>
      <w:r>
        <w:rPr>
          <w:rFonts w:eastAsia="Times New Roman"/>
          <w:szCs w:val="24"/>
        </w:rPr>
        <w:t>Ε</w:t>
      </w:r>
      <w:r w:rsidRPr="00727F86">
        <w:rPr>
          <w:rFonts w:eastAsia="Times New Roman"/>
          <w:szCs w:val="24"/>
        </w:rPr>
        <w:t xml:space="preserve">λεγκτικό Συνέδριο </w:t>
      </w:r>
      <w:r>
        <w:rPr>
          <w:rFonts w:eastAsia="Times New Roman"/>
          <w:szCs w:val="24"/>
        </w:rPr>
        <w:t>καταγγέ</w:t>
      </w:r>
      <w:r w:rsidRPr="00727F86">
        <w:rPr>
          <w:rFonts w:eastAsia="Times New Roman"/>
          <w:szCs w:val="24"/>
        </w:rPr>
        <w:t>λλει ότι δεν προσδιορίζεται στο ενεργητικό το ύψος των</w:t>
      </w:r>
      <w:r w:rsidRPr="00727F86">
        <w:rPr>
          <w:rFonts w:eastAsia="Times New Roman"/>
          <w:szCs w:val="24"/>
        </w:rPr>
        <w:t xml:space="preserve"> επισφαλών απαιτήσεων της κεντρικής διοίκησης</w:t>
      </w:r>
      <w:r>
        <w:rPr>
          <w:rFonts w:eastAsia="Times New Roman"/>
          <w:szCs w:val="24"/>
        </w:rPr>
        <w:t>,</w:t>
      </w:r>
      <w:r w:rsidRPr="00727F86">
        <w:rPr>
          <w:rFonts w:eastAsia="Times New Roman"/>
          <w:szCs w:val="24"/>
        </w:rPr>
        <w:t xml:space="preserve"> παραβιάζοντας τις αρχές της πλήρους γνωστοποίησης και της συντηρητικότητας</w:t>
      </w:r>
      <w:r>
        <w:rPr>
          <w:rFonts w:eastAsia="Times New Roman"/>
          <w:szCs w:val="24"/>
        </w:rPr>
        <w:t>.</w:t>
      </w:r>
      <w:r w:rsidRPr="00727F86">
        <w:rPr>
          <w:rFonts w:eastAsia="Times New Roman"/>
          <w:szCs w:val="24"/>
        </w:rPr>
        <w:t xml:space="preserve"> </w:t>
      </w:r>
      <w:r>
        <w:rPr>
          <w:rFonts w:eastAsia="Times New Roman"/>
          <w:szCs w:val="24"/>
        </w:rPr>
        <w:t>Οι</w:t>
      </w:r>
      <w:r w:rsidRPr="00727F86">
        <w:rPr>
          <w:rFonts w:eastAsia="Times New Roman"/>
          <w:szCs w:val="24"/>
        </w:rPr>
        <w:t xml:space="preserve"> εξοφλήσ</w:t>
      </w:r>
      <w:r>
        <w:rPr>
          <w:rFonts w:eastAsia="Times New Roman"/>
          <w:szCs w:val="24"/>
        </w:rPr>
        <w:t>εις</w:t>
      </w:r>
      <w:r w:rsidRPr="00727F86">
        <w:rPr>
          <w:rFonts w:eastAsia="Times New Roman"/>
          <w:szCs w:val="24"/>
        </w:rPr>
        <w:t xml:space="preserve"> απαιτήσεων του </w:t>
      </w:r>
      <w:r>
        <w:rPr>
          <w:rFonts w:eastAsia="Times New Roman"/>
          <w:szCs w:val="24"/>
        </w:rPr>
        <w:t>20</w:t>
      </w:r>
      <w:r w:rsidRPr="00727F86">
        <w:rPr>
          <w:rFonts w:eastAsia="Times New Roman"/>
          <w:szCs w:val="24"/>
        </w:rPr>
        <w:t xml:space="preserve">16 που έληγαν έως </w:t>
      </w:r>
      <w:r>
        <w:rPr>
          <w:rFonts w:eastAsia="Times New Roman"/>
          <w:szCs w:val="24"/>
        </w:rPr>
        <w:t>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w:t>
      </w:r>
      <w:r w:rsidRPr="00727F86">
        <w:rPr>
          <w:rFonts w:eastAsia="Times New Roman"/>
          <w:szCs w:val="24"/>
        </w:rPr>
        <w:t>15 ανέρχονται μόλις στα 2,67 εκατομμύρια ευρώ</w:t>
      </w:r>
      <w:r>
        <w:rPr>
          <w:rFonts w:eastAsia="Times New Roman"/>
          <w:szCs w:val="24"/>
        </w:rPr>
        <w:t xml:space="preserve">. Αυτό </w:t>
      </w:r>
      <w:r w:rsidRPr="00727F86">
        <w:rPr>
          <w:rFonts w:eastAsia="Times New Roman"/>
          <w:szCs w:val="24"/>
        </w:rPr>
        <w:t>καταδεικνύει την αδυ</w:t>
      </w:r>
      <w:r w:rsidRPr="00727F86">
        <w:rPr>
          <w:rFonts w:eastAsia="Times New Roman"/>
          <w:szCs w:val="24"/>
        </w:rPr>
        <w:t>ναμία των εισπρακτικών μηχανισμών να προβούν στην είσπραξη των φόρων</w:t>
      </w:r>
      <w:r w:rsidRPr="001B5CD8">
        <w:rPr>
          <w:rFonts w:eastAsia="Times New Roman"/>
          <w:szCs w:val="24"/>
        </w:rPr>
        <w:t xml:space="preserve"> </w:t>
      </w:r>
      <w:r>
        <w:rPr>
          <w:rFonts w:eastAsia="Times New Roman"/>
          <w:szCs w:val="24"/>
        </w:rPr>
        <w:t xml:space="preserve">εντός </w:t>
      </w:r>
      <w:r w:rsidRPr="00727F86">
        <w:rPr>
          <w:rFonts w:eastAsia="Times New Roman"/>
          <w:szCs w:val="24"/>
        </w:rPr>
        <w:t>του οικονομικού έτους</w:t>
      </w:r>
      <w:r>
        <w:rPr>
          <w:rFonts w:eastAsia="Times New Roman"/>
          <w:szCs w:val="24"/>
        </w:rPr>
        <w:t xml:space="preserve"> </w:t>
      </w:r>
      <w:r w:rsidRPr="00727F86">
        <w:rPr>
          <w:rFonts w:eastAsia="Times New Roman"/>
          <w:szCs w:val="24"/>
        </w:rPr>
        <w:t>δημιουργία</w:t>
      </w:r>
      <w:r>
        <w:rPr>
          <w:rFonts w:eastAsia="Times New Roman"/>
          <w:szCs w:val="24"/>
        </w:rPr>
        <w:t>ς</w:t>
      </w:r>
      <w:r w:rsidRPr="00727F86">
        <w:rPr>
          <w:rFonts w:eastAsia="Times New Roman"/>
          <w:szCs w:val="24"/>
        </w:rPr>
        <w:t xml:space="preserve"> </w:t>
      </w:r>
      <w:r>
        <w:rPr>
          <w:rFonts w:eastAsia="Times New Roman"/>
          <w:szCs w:val="24"/>
        </w:rPr>
        <w:t>των συγκεκριμένων</w:t>
      </w:r>
      <w:r w:rsidRPr="00727F86">
        <w:rPr>
          <w:rFonts w:eastAsia="Times New Roman"/>
          <w:szCs w:val="24"/>
        </w:rPr>
        <w:t xml:space="preserve"> απαιτήσεων πρωτίστως</w:t>
      </w:r>
      <w:r>
        <w:rPr>
          <w:rFonts w:eastAsia="Times New Roman"/>
          <w:szCs w:val="24"/>
        </w:rPr>
        <w:t>.</w:t>
      </w:r>
    </w:p>
    <w:p w14:paraId="110FEFE2" w14:textId="77777777" w:rsidR="002E41A8" w:rsidRDefault="00A20863">
      <w:pPr>
        <w:tabs>
          <w:tab w:val="center" w:pos="4753"/>
          <w:tab w:val="left" w:pos="6156"/>
        </w:tabs>
        <w:spacing w:line="600" w:lineRule="auto"/>
        <w:ind w:firstLine="720"/>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14:paraId="110FEFE3" w14:textId="77777777" w:rsidR="002E41A8" w:rsidRDefault="00A20863">
      <w:pPr>
        <w:tabs>
          <w:tab w:val="center" w:pos="4753"/>
          <w:tab w:val="left" w:pos="6156"/>
        </w:tabs>
        <w:spacing w:line="600" w:lineRule="auto"/>
        <w:ind w:firstLine="720"/>
        <w:jc w:val="both"/>
        <w:rPr>
          <w:rFonts w:eastAsia="Times New Roman"/>
          <w:szCs w:val="24"/>
        </w:rPr>
      </w:pPr>
      <w:r>
        <w:rPr>
          <w:rFonts w:eastAsia="Times New Roman"/>
          <w:szCs w:val="24"/>
        </w:rPr>
        <w:t>Κ</w:t>
      </w:r>
      <w:r w:rsidRPr="00727F86">
        <w:rPr>
          <w:rFonts w:eastAsia="Times New Roman"/>
          <w:szCs w:val="24"/>
        </w:rPr>
        <w:t>λείνω</w:t>
      </w:r>
      <w:r>
        <w:rPr>
          <w:rFonts w:eastAsia="Times New Roman"/>
          <w:szCs w:val="24"/>
        </w:rPr>
        <w:t>,</w:t>
      </w:r>
      <w:r w:rsidRPr="00727F86">
        <w:rPr>
          <w:rFonts w:eastAsia="Times New Roman"/>
          <w:szCs w:val="24"/>
        </w:rPr>
        <w:t xml:space="preserve"> κύριε </w:t>
      </w:r>
      <w:r>
        <w:rPr>
          <w:rFonts w:eastAsia="Times New Roman"/>
          <w:szCs w:val="24"/>
        </w:rPr>
        <w:t>Π</w:t>
      </w:r>
      <w:r w:rsidRPr="00727F86">
        <w:rPr>
          <w:rFonts w:eastAsia="Times New Roman"/>
          <w:szCs w:val="24"/>
        </w:rPr>
        <w:t>ρόεδρε</w:t>
      </w:r>
      <w:r>
        <w:rPr>
          <w:rFonts w:eastAsia="Times New Roman"/>
          <w:szCs w:val="24"/>
        </w:rPr>
        <w:t>,</w:t>
      </w:r>
      <w:r w:rsidRPr="00727F86">
        <w:rPr>
          <w:rFonts w:eastAsia="Times New Roman"/>
          <w:szCs w:val="24"/>
        </w:rPr>
        <w:t xml:space="preserve"> </w:t>
      </w:r>
      <w:r w:rsidRPr="00727F86">
        <w:rPr>
          <w:rFonts w:eastAsia="Times New Roman"/>
          <w:szCs w:val="24"/>
        </w:rPr>
        <w:t>σε ένα λεπτό</w:t>
      </w:r>
      <w:r>
        <w:rPr>
          <w:rFonts w:eastAsia="Times New Roman"/>
          <w:szCs w:val="24"/>
        </w:rPr>
        <w:t>.</w:t>
      </w:r>
    </w:p>
    <w:p w14:paraId="110FEFE4" w14:textId="77777777" w:rsidR="002E41A8" w:rsidRDefault="00A20863">
      <w:pPr>
        <w:tabs>
          <w:tab w:val="center" w:pos="4753"/>
          <w:tab w:val="left" w:pos="6156"/>
        </w:tabs>
        <w:spacing w:line="600" w:lineRule="auto"/>
        <w:ind w:firstLine="720"/>
        <w:jc w:val="both"/>
        <w:rPr>
          <w:rFonts w:eastAsia="Times New Roman"/>
          <w:szCs w:val="24"/>
        </w:rPr>
      </w:pPr>
      <w:r>
        <w:rPr>
          <w:rFonts w:eastAsia="Times New Roman"/>
          <w:szCs w:val="24"/>
        </w:rPr>
        <w:t>Επίσης,</w:t>
      </w:r>
      <w:r w:rsidRPr="00727F86">
        <w:rPr>
          <w:rFonts w:eastAsia="Times New Roman"/>
          <w:szCs w:val="24"/>
        </w:rPr>
        <w:t xml:space="preserve"> καταδεικνύεται ότι η μη επίτευξη του στόχου των ρυθμίσεων των οφειλών και η αναποτελεσματικότητα του φορολογικού συστήματος οφείλεται σε μεγάλο βαθμό στο ότι δεν συνυπολογίζεται η πραγματική φοροδοτική ικανότητα των πολιτών</w:t>
      </w:r>
      <w:r>
        <w:rPr>
          <w:rFonts w:eastAsia="Times New Roman"/>
          <w:szCs w:val="24"/>
        </w:rPr>
        <w:t>, που τελικ</w:t>
      </w:r>
      <w:r>
        <w:rPr>
          <w:rFonts w:eastAsia="Times New Roman"/>
          <w:szCs w:val="24"/>
        </w:rPr>
        <w:t xml:space="preserve">ώς </w:t>
      </w:r>
      <w:r w:rsidRPr="00727F86">
        <w:rPr>
          <w:rFonts w:eastAsia="Times New Roman"/>
          <w:szCs w:val="24"/>
        </w:rPr>
        <w:t>επιβαρύνονται με την καταβολή των φόρων</w:t>
      </w:r>
      <w:r>
        <w:rPr>
          <w:rFonts w:eastAsia="Times New Roman"/>
          <w:szCs w:val="24"/>
        </w:rPr>
        <w:t>.</w:t>
      </w:r>
    </w:p>
    <w:p w14:paraId="110FEFE5" w14:textId="77777777" w:rsidR="002E41A8" w:rsidRDefault="00A20863">
      <w:pPr>
        <w:tabs>
          <w:tab w:val="center" w:pos="4753"/>
          <w:tab w:val="left" w:pos="6156"/>
        </w:tabs>
        <w:spacing w:line="600" w:lineRule="auto"/>
        <w:ind w:firstLine="720"/>
        <w:jc w:val="both"/>
        <w:rPr>
          <w:rFonts w:eastAsia="Times New Roman"/>
          <w:szCs w:val="24"/>
        </w:rPr>
      </w:pPr>
      <w:r>
        <w:rPr>
          <w:rFonts w:eastAsia="Times New Roman"/>
          <w:szCs w:val="24"/>
        </w:rPr>
        <w:lastRenderedPageBreak/>
        <w:t>Ε</w:t>
      </w:r>
      <w:r w:rsidRPr="00727F86">
        <w:rPr>
          <w:rFonts w:eastAsia="Times New Roman"/>
          <w:szCs w:val="24"/>
        </w:rPr>
        <w:t>πιπροσθέτως κατά το 2016 οι πιο άδικοι φόροι</w:t>
      </w:r>
      <w:r>
        <w:rPr>
          <w:rFonts w:eastAsia="Times New Roman"/>
          <w:szCs w:val="24"/>
        </w:rPr>
        <w:t>,</w:t>
      </w:r>
      <w:r w:rsidRPr="00727F86">
        <w:rPr>
          <w:rFonts w:eastAsia="Times New Roman"/>
          <w:szCs w:val="24"/>
        </w:rPr>
        <w:t xml:space="preserve"> οι έμμεσοι</w:t>
      </w:r>
      <w:r>
        <w:rPr>
          <w:rFonts w:eastAsia="Times New Roman"/>
          <w:szCs w:val="24"/>
        </w:rPr>
        <w:t>,</w:t>
      </w:r>
      <w:r w:rsidRPr="00727F86">
        <w:rPr>
          <w:rFonts w:eastAsia="Times New Roman"/>
          <w:szCs w:val="24"/>
        </w:rPr>
        <w:t xml:space="preserve"> αυξήθηκαν κατά 5%</w:t>
      </w:r>
      <w:r w:rsidRPr="00AD51E4">
        <w:rPr>
          <w:rFonts w:eastAsia="Times New Roman"/>
          <w:szCs w:val="24"/>
        </w:rPr>
        <w:t>,</w:t>
      </w:r>
      <w:r w:rsidRPr="00727F86">
        <w:rPr>
          <w:rFonts w:eastAsia="Times New Roman"/>
          <w:szCs w:val="24"/>
        </w:rPr>
        <w:t xml:space="preserve"> από 25 </w:t>
      </w:r>
      <w:r>
        <w:rPr>
          <w:rFonts w:eastAsia="Times New Roman"/>
          <w:szCs w:val="24"/>
        </w:rPr>
        <w:t>δισεκατομμύρια ευρώ</w:t>
      </w:r>
      <w:r w:rsidRPr="00727F86">
        <w:rPr>
          <w:rFonts w:eastAsia="Times New Roman"/>
          <w:szCs w:val="24"/>
        </w:rPr>
        <w:t xml:space="preserve"> σε 26,2 </w:t>
      </w:r>
      <w:r>
        <w:rPr>
          <w:rFonts w:eastAsia="Times New Roman"/>
          <w:szCs w:val="24"/>
        </w:rPr>
        <w:t>δισεκατομμύρια ευρώ.</w:t>
      </w:r>
      <w:r w:rsidRPr="00727F86">
        <w:rPr>
          <w:rFonts w:eastAsia="Times New Roman"/>
          <w:szCs w:val="24"/>
        </w:rPr>
        <w:t xml:space="preserve"> Και βέβαια το σύνολο των φορολογικών εσόδων αυξήθηκε από το </w:t>
      </w:r>
      <w:r>
        <w:rPr>
          <w:rFonts w:eastAsia="Times New Roman"/>
          <w:szCs w:val="24"/>
        </w:rPr>
        <w:t>20</w:t>
      </w:r>
      <w:r w:rsidRPr="00727F86">
        <w:rPr>
          <w:rFonts w:eastAsia="Times New Roman"/>
          <w:szCs w:val="24"/>
        </w:rPr>
        <w:t xml:space="preserve">15 στο </w:t>
      </w:r>
      <w:r>
        <w:rPr>
          <w:rFonts w:eastAsia="Times New Roman"/>
          <w:szCs w:val="24"/>
        </w:rPr>
        <w:t>20</w:t>
      </w:r>
      <w:r w:rsidRPr="00727F86">
        <w:rPr>
          <w:rFonts w:eastAsia="Times New Roman"/>
          <w:szCs w:val="24"/>
        </w:rPr>
        <w:t>16 κατά</w:t>
      </w:r>
      <w:r w:rsidRPr="00727F86">
        <w:rPr>
          <w:rFonts w:eastAsia="Times New Roman"/>
          <w:szCs w:val="24"/>
        </w:rPr>
        <w:t xml:space="preserve"> 2,2%</w:t>
      </w:r>
      <w:r>
        <w:rPr>
          <w:rFonts w:eastAsia="Times New Roman"/>
          <w:szCs w:val="24"/>
        </w:rPr>
        <w:t>.</w:t>
      </w:r>
      <w:r w:rsidRPr="00727F86">
        <w:rPr>
          <w:rFonts w:eastAsia="Times New Roman"/>
          <w:szCs w:val="24"/>
        </w:rPr>
        <w:t xml:space="preserve"> </w:t>
      </w:r>
      <w:r>
        <w:rPr>
          <w:rFonts w:eastAsia="Times New Roman"/>
          <w:szCs w:val="24"/>
        </w:rPr>
        <w:t>Ο</w:t>
      </w:r>
      <w:r w:rsidRPr="00727F86">
        <w:rPr>
          <w:rFonts w:eastAsia="Times New Roman"/>
          <w:szCs w:val="24"/>
        </w:rPr>
        <w:t xml:space="preserve">ι έμμεσοι φόροι του </w:t>
      </w:r>
      <w:r>
        <w:rPr>
          <w:rFonts w:eastAsia="Times New Roman"/>
          <w:szCs w:val="24"/>
        </w:rPr>
        <w:t xml:space="preserve">2016 έχουν το υψηλότερο ποσοστό, </w:t>
      </w:r>
      <w:r w:rsidRPr="00727F86">
        <w:rPr>
          <w:rFonts w:eastAsia="Times New Roman"/>
          <w:szCs w:val="24"/>
        </w:rPr>
        <w:t>14,9% του ΑΕΠ</w:t>
      </w:r>
      <w:r>
        <w:rPr>
          <w:rFonts w:eastAsia="Times New Roman"/>
          <w:szCs w:val="24"/>
        </w:rPr>
        <w:t>,</w:t>
      </w:r>
      <w:r w:rsidRPr="00727F86">
        <w:rPr>
          <w:rFonts w:eastAsia="Times New Roman"/>
          <w:szCs w:val="24"/>
        </w:rPr>
        <w:t xml:space="preserve"> για την περίοδο </w:t>
      </w:r>
      <w:r>
        <w:rPr>
          <w:rFonts w:eastAsia="Times New Roman"/>
          <w:szCs w:val="24"/>
        </w:rPr>
        <w:t>20</w:t>
      </w:r>
      <w:r w:rsidRPr="00727F86">
        <w:rPr>
          <w:rFonts w:eastAsia="Times New Roman"/>
          <w:szCs w:val="24"/>
        </w:rPr>
        <w:t xml:space="preserve">11 έως </w:t>
      </w:r>
      <w:r>
        <w:rPr>
          <w:rFonts w:eastAsia="Times New Roman"/>
          <w:szCs w:val="24"/>
        </w:rPr>
        <w:t>20</w:t>
      </w:r>
      <w:r w:rsidRPr="00727F86">
        <w:rPr>
          <w:rFonts w:eastAsia="Times New Roman"/>
          <w:szCs w:val="24"/>
        </w:rPr>
        <w:t>16</w:t>
      </w:r>
      <w:r>
        <w:rPr>
          <w:rFonts w:eastAsia="Times New Roman"/>
          <w:szCs w:val="24"/>
        </w:rPr>
        <w:t>,</w:t>
      </w:r>
      <w:r w:rsidRPr="00727F86">
        <w:rPr>
          <w:rFonts w:eastAsia="Times New Roman"/>
          <w:szCs w:val="24"/>
        </w:rPr>
        <w:t xml:space="preserve"> ενώ το ίδιο συμβαίνει και με τα φορολογικά έσοδα</w:t>
      </w:r>
      <w:r>
        <w:rPr>
          <w:rFonts w:eastAsia="Times New Roman"/>
          <w:szCs w:val="24"/>
        </w:rPr>
        <w:t>, δηλαδή</w:t>
      </w:r>
      <w:r w:rsidRPr="00727F86">
        <w:rPr>
          <w:rFonts w:eastAsia="Times New Roman"/>
          <w:szCs w:val="24"/>
        </w:rPr>
        <w:t xml:space="preserve"> 25,9% του ΑΕΠ για την ίδια περίοδο</w:t>
      </w:r>
      <w:r>
        <w:rPr>
          <w:rFonts w:eastAsia="Times New Roman"/>
          <w:szCs w:val="24"/>
        </w:rPr>
        <w:t>.</w:t>
      </w:r>
      <w:r w:rsidRPr="00727F86">
        <w:rPr>
          <w:rFonts w:eastAsia="Times New Roman"/>
          <w:szCs w:val="24"/>
        </w:rPr>
        <w:t xml:space="preserve"> </w:t>
      </w:r>
    </w:p>
    <w:p w14:paraId="110FEFE6" w14:textId="77777777" w:rsidR="002E41A8" w:rsidRDefault="00A20863">
      <w:pPr>
        <w:tabs>
          <w:tab w:val="center" w:pos="4753"/>
          <w:tab w:val="left" w:pos="6156"/>
        </w:tabs>
        <w:spacing w:line="600" w:lineRule="auto"/>
        <w:ind w:firstLine="720"/>
        <w:jc w:val="both"/>
        <w:rPr>
          <w:rFonts w:eastAsia="Times New Roman"/>
          <w:szCs w:val="24"/>
        </w:rPr>
      </w:pPr>
      <w:r>
        <w:rPr>
          <w:rFonts w:eastAsia="Times New Roman"/>
          <w:szCs w:val="24"/>
        </w:rPr>
        <w:t>Σ</w:t>
      </w:r>
      <w:r w:rsidRPr="00727F86">
        <w:rPr>
          <w:rFonts w:eastAsia="Times New Roman"/>
          <w:szCs w:val="24"/>
        </w:rPr>
        <w:t xml:space="preserve">υγκεκριμένα ο φόρος προστιθέμενης αξίας αυξήθηκε κατά </w:t>
      </w:r>
      <w:r w:rsidRPr="00727F86">
        <w:rPr>
          <w:rFonts w:eastAsia="Times New Roman"/>
          <w:szCs w:val="24"/>
        </w:rPr>
        <w:t>8,3%</w:t>
      </w:r>
      <w:r>
        <w:rPr>
          <w:rFonts w:eastAsia="Times New Roman"/>
          <w:szCs w:val="24"/>
        </w:rPr>
        <w:t>, λόγω</w:t>
      </w:r>
      <w:r w:rsidRPr="00727F86">
        <w:rPr>
          <w:rFonts w:eastAsia="Times New Roman"/>
          <w:szCs w:val="24"/>
        </w:rPr>
        <w:t xml:space="preserve"> </w:t>
      </w:r>
      <w:r>
        <w:rPr>
          <w:rFonts w:eastAsia="Times New Roman"/>
          <w:szCs w:val="24"/>
        </w:rPr>
        <w:t xml:space="preserve">της </w:t>
      </w:r>
      <w:r w:rsidRPr="00727F86">
        <w:rPr>
          <w:rFonts w:eastAsia="Times New Roman"/>
          <w:szCs w:val="24"/>
        </w:rPr>
        <w:t xml:space="preserve">αναμόρφωσης του </w:t>
      </w:r>
      <w:r>
        <w:rPr>
          <w:rFonts w:eastAsia="Times New Roman"/>
          <w:szCs w:val="24"/>
        </w:rPr>
        <w:t>κ</w:t>
      </w:r>
      <w:r w:rsidRPr="00727F86">
        <w:rPr>
          <w:rFonts w:eastAsia="Times New Roman"/>
          <w:szCs w:val="24"/>
        </w:rPr>
        <w:t xml:space="preserve">ώδικα </w:t>
      </w:r>
      <w:r>
        <w:rPr>
          <w:rFonts w:eastAsia="Times New Roman"/>
          <w:szCs w:val="24"/>
        </w:rPr>
        <w:t>ΦΠΑ, από 13,6 δισεκατομμύρια ευρώ σ</w:t>
      </w:r>
      <w:r w:rsidRPr="00727F86">
        <w:rPr>
          <w:rFonts w:eastAsia="Times New Roman"/>
          <w:szCs w:val="24"/>
        </w:rPr>
        <w:t xml:space="preserve">τα 14,8 </w:t>
      </w:r>
      <w:r>
        <w:rPr>
          <w:rFonts w:eastAsia="Times New Roman"/>
          <w:szCs w:val="24"/>
        </w:rPr>
        <w:t>δισεκατομμύρια ευρώ. Είναι μια</w:t>
      </w:r>
      <w:r w:rsidRPr="00727F86">
        <w:rPr>
          <w:rFonts w:eastAsia="Times New Roman"/>
          <w:szCs w:val="24"/>
        </w:rPr>
        <w:t xml:space="preserve"> μεταβολή της τάξης του 1,1 </w:t>
      </w:r>
      <w:r>
        <w:rPr>
          <w:rFonts w:eastAsia="Times New Roman"/>
          <w:szCs w:val="24"/>
        </w:rPr>
        <w:t>δισεκατομμύρια ευρώ</w:t>
      </w:r>
      <w:r w:rsidRPr="00AD51E4">
        <w:rPr>
          <w:rFonts w:eastAsia="Times New Roman"/>
          <w:szCs w:val="24"/>
        </w:rPr>
        <w:t>,</w:t>
      </w:r>
      <w:r>
        <w:rPr>
          <w:rFonts w:eastAsia="Times New Roman"/>
          <w:szCs w:val="24"/>
        </w:rPr>
        <w:t xml:space="preserve"> </w:t>
      </w:r>
      <w:r w:rsidRPr="00727F86">
        <w:rPr>
          <w:rFonts w:eastAsia="Times New Roman"/>
          <w:szCs w:val="24"/>
        </w:rPr>
        <w:t xml:space="preserve"> η οποία είναι η μεγαλύτερη τιμή από το 2011</w:t>
      </w:r>
      <w:r>
        <w:rPr>
          <w:rFonts w:eastAsia="Times New Roman"/>
          <w:szCs w:val="24"/>
        </w:rPr>
        <w:t>.</w:t>
      </w:r>
    </w:p>
    <w:p w14:paraId="110FEFE7" w14:textId="77777777" w:rsidR="002E41A8" w:rsidRDefault="00A20863">
      <w:pPr>
        <w:tabs>
          <w:tab w:val="center" w:pos="4753"/>
          <w:tab w:val="left" w:pos="6156"/>
        </w:tabs>
        <w:spacing w:line="600" w:lineRule="auto"/>
        <w:ind w:firstLine="720"/>
        <w:jc w:val="both"/>
        <w:rPr>
          <w:rFonts w:eastAsia="Times New Roman"/>
          <w:szCs w:val="24"/>
        </w:rPr>
      </w:pPr>
      <w:r>
        <w:rPr>
          <w:rFonts w:eastAsia="Times New Roman"/>
          <w:szCs w:val="24"/>
        </w:rPr>
        <w:t>Κ</w:t>
      </w:r>
      <w:r w:rsidRPr="00727F86">
        <w:rPr>
          <w:rFonts w:eastAsia="Times New Roman"/>
          <w:szCs w:val="24"/>
        </w:rPr>
        <w:t>λείνοντας να επισημάνουμε</w:t>
      </w:r>
      <w:r>
        <w:rPr>
          <w:rFonts w:eastAsia="Times New Roman"/>
          <w:szCs w:val="24"/>
        </w:rPr>
        <w:t xml:space="preserve"> πως το δημόσιο χρέος δι</w:t>
      </w:r>
      <w:r>
        <w:rPr>
          <w:rFonts w:eastAsia="Times New Roman"/>
          <w:szCs w:val="24"/>
        </w:rPr>
        <w:t>αμορφώθηκε το 2016 στο 185,5% του ΑΕΠ έναντι 18</w:t>
      </w:r>
      <w:r w:rsidRPr="00727F86">
        <w:rPr>
          <w:rFonts w:eastAsia="Times New Roman"/>
          <w:szCs w:val="24"/>
        </w:rPr>
        <w:t xml:space="preserve">2,9% του </w:t>
      </w:r>
      <w:r>
        <w:rPr>
          <w:rFonts w:eastAsia="Times New Roman"/>
          <w:szCs w:val="24"/>
        </w:rPr>
        <w:t>20</w:t>
      </w:r>
      <w:r w:rsidRPr="00727F86">
        <w:rPr>
          <w:rFonts w:eastAsia="Times New Roman"/>
          <w:szCs w:val="24"/>
        </w:rPr>
        <w:t>15</w:t>
      </w:r>
      <w:r>
        <w:rPr>
          <w:rFonts w:eastAsia="Times New Roman"/>
          <w:szCs w:val="24"/>
        </w:rPr>
        <w:t>,</w:t>
      </w:r>
      <w:r w:rsidRPr="00727F86">
        <w:rPr>
          <w:rFonts w:eastAsia="Times New Roman"/>
          <w:szCs w:val="24"/>
        </w:rPr>
        <w:t xml:space="preserve"> κάτι το οποίο</w:t>
      </w:r>
      <w:r>
        <w:rPr>
          <w:rFonts w:eastAsia="Times New Roman"/>
          <w:szCs w:val="24"/>
        </w:rPr>
        <w:t>,</w:t>
      </w:r>
      <w:r w:rsidRPr="00727F86">
        <w:rPr>
          <w:rFonts w:eastAsia="Times New Roman"/>
          <w:szCs w:val="24"/>
        </w:rPr>
        <w:t xml:space="preserve"> </w:t>
      </w:r>
      <w:r>
        <w:rPr>
          <w:rFonts w:eastAsia="Times New Roman"/>
          <w:szCs w:val="24"/>
        </w:rPr>
        <w:t>δ</w:t>
      </w:r>
      <w:r w:rsidRPr="00727F86">
        <w:rPr>
          <w:rFonts w:eastAsia="Times New Roman"/>
          <w:szCs w:val="24"/>
        </w:rPr>
        <w:t>υστυχώς</w:t>
      </w:r>
      <w:r>
        <w:rPr>
          <w:rFonts w:eastAsia="Times New Roman"/>
          <w:szCs w:val="24"/>
        </w:rPr>
        <w:t>,</w:t>
      </w:r>
      <w:r w:rsidRPr="00727F86">
        <w:rPr>
          <w:rFonts w:eastAsia="Times New Roman"/>
          <w:szCs w:val="24"/>
        </w:rPr>
        <w:t xml:space="preserve"> θα συνεχίσει να μας τ</w:t>
      </w:r>
      <w:r>
        <w:rPr>
          <w:rFonts w:eastAsia="Times New Roman"/>
          <w:szCs w:val="24"/>
        </w:rPr>
        <w:t>αλανίζει και στο μέλλον</w:t>
      </w:r>
      <w:r w:rsidRPr="00AD51E4">
        <w:rPr>
          <w:rFonts w:eastAsia="Times New Roman"/>
          <w:szCs w:val="24"/>
        </w:rPr>
        <w:t>,</w:t>
      </w:r>
      <w:r>
        <w:rPr>
          <w:rFonts w:eastAsia="Times New Roman"/>
          <w:szCs w:val="24"/>
        </w:rPr>
        <w:t xml:space="preserve"> καθώς β</w:t>
      </w:r>
      <w:r w:rsidRPr="00727F86">
        <w:rPr>
          <w:rFonts w:eastAsia="Times New Roman"/>
          <w:szCs w:val="24"/>
        </w:rPr>
        <w:t>αίνει διαρκώς διογκούμενο</w:t>
      </w:r>
      <w:r>
        <w:rPr>
          <w:rFonts w:eastAsia="Times New Roman"/>
          <w:szCs w:val="24"/>
        </w:rPr>
        <w:t>.</w:t>
      </w:r>
    </w:p>
    <w:p w14:paraId="110FEFE8" w14:textId="77777777" w:rsidR="002E41A8" w:rsidRDefault="00A20863">
      <w:pPr>
        <w:tabs>
          <w:tab w:val="center" w:pos="4753"/>
          <w:tab w:val="left" w:pos="6156"/>
        </w:tabs>
        <w:spacing w:line="600" w:lineRule="auto"/>
        <w:ind w:firstLine="720"/>
        <w:jc w:val="both"/>
        <w:rPr>
          <w:rFonts w:eastAsia="Times New Roman"/>
          <w:szCs w:val="24"/>
        </w:rPr>
      </w:pPr>
      <w:r w:rsidRPr="00727F86">
        <w:rPr>
          <w:rFonts w:eastAsia="Times New Roman"/>
          <w:szCs w:val="24"/>
        </w:rPr>
        <w:t>Σας ευχαριστώ</w:t>
      </w:r>
      <w:r>
        <w:rPr>
          <w:rFonts w:eastAsia="Times New Roman"/>
          <w:szCs w:val="24"/>
        </w:rPr>
        <w:t>.</w:t>
      </w:r>
    </w:p>
    <w:p w14:paraId="110FEFE9" w14:textId="77777777" w:rsidR="002E41A8" w:rsidRDefault="00A20863">
      <w:pPr>
        <w:spacing w:line="600" w:lineRule="auto"/>
        <w:ind w:firstLine="720"/>
        <w:jc w:val="both"/>
        <w:rPr>
          <w:rFonts w:eastAsia="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Ο</w:t>
      </w:r>
      <w:r w:rsidRPr="00727F86">
        <w:rPr>
          <w:rFonts w:eastAsia="Times New Roman"/>
          <w:szCs w:val="24"/>
        </w:rPr>
        <w:t xml:space="preserve">λοκληρώθηκε ο κύκλος </w:t>
      </w:r>
      <w:r>
        <w:rPr>
          <w:rFonts w:eastAsia="Times New Roman"/>
          <w:szCs w:val="24"/>
        </w:rPr>
        <w:t xml:space="preserve">των </w:t>
      </w:r>
      <w:r w:rsidRPr="00727F86">
        <w:rPr>
          <w:rFonts w:eastAsia="Times New Roman"/>
          <w:szCs w:val="24"/>
        </w:rPr>
        <w:t xml:space="preserve">εισηγητών </w:t>
      </w:r>
      <w:r>
        <w:rPr>
          <w:rFonts w:eastAsia="Times New Roman"/>
          <w:szCs w:val="24"/>
        </w:rPr>
        <w:t>και τ</w:t>
      </w:r>
      <w:r>
        <w:rPr>
          <w:rFonts w:eastAsia="Times New Roman"/>
          <w:szCs w:val="24"/>
        </w:rPr>
        <w:t>ων αγορητών. Τώρα θ</w:t>
      </w:r>
      <w:r w:rsidRPr="00727F86">
        <w:rPr>
          <w:rFonts w:eastAsia="Times New Roman"/>
          <w:szCs w:val="24"/>
        </w:rPr>
        <w:t xml:space="preserve">α </w:t>
      </w:r>
      <w:r>
        <w:rPr>
          <w:rFonts w:eastAsia="Times New Roman"/>
          <w:szCs w:val="24"/>
        </w:rPr>
        <w:t>δώσω τον</w:t>
      </w:r>
      <w:r w:rsidRPr="00727F86">
        <w:rPr>
          <w:rFonts w:eastAsia="Times New Roman"/>
          <w:szCs w:val="24"/>
        </w:rPr>
        <w:t xml:space="preserve"> λόγο </w:t>
      </w:r>
      <w:r>
        <w:rPr>
          <w:rFonts w:eastAsia="Times New Roman"/>
          <w:szCs w:val="24"/>
        </w:rPr>
        <w:t>σ</w:t>
      </w:r>
      <w:r w:rsidRPr="00727F86">
        <w:rPr>
          <w:rFonts w:eastAsia="Times New Roman"/>
          <w:szCs w:val="24"/>
        </w:rPr>
        <w:t>τους δύο συναδέλφους</w:t>
      </w:r>
      <w:r>
        <w:rPr>
          <w:rFonts w:eastAsia="Times New Roman"/>
          <w:szCs w:val="24"/>
        </w:rPr>
        <w:t xml:space="preserve">, τον κ. </w:t>
      </w:r>
      <w:r w:rsidRPr="00727F86">
        <w:rPr>
          <w:rFonts w:eastAsia="Times New Roman"/>
          <w:szCs w:val="24"/>
        </w:rPr>
        <w:t xml:space="preserve"> </w:t>
      </w:r>
      <w:proofErr w:type="spellStart"/>
      <w:r>
        <w:rPr>
          <w:rFonts w:eastAsia="Times New Roman"/>
          <w:szCs w:val="24"/>
        </w:rPr>
        <w:t>Κεγκέρογλου</w:t>
      </w:r>
      <w:proofErr w:type="spellEnd"/>
      <w:r>
        <w:rPr>
          <w:rFonts w:eastAsia="Times New Roman"/>
          <w:szCs w:val="24"/>
        </w:rPr>
        <w:t xml:space="preserve"> και τον κ. Κασιδιάρη. Μετά,</w:t>
      </w:r>
      <w:r w:rsidRPr="00727F86">
        <w:rPr>
          <w:rFonts w:eastAsia="Times New Roman"/>
          <w:szCs w:val="24"/>
        </w:rPr>
        <w:t xml:space="preserve"> </w:t>
      </w:r>
      <w:r>
        <w:rPr>
          <w:rFonts w:eastAsia="Times New Roman"/>
          <w:szCs w:val="24"/>
        </w:rPr>
        <w:t>κ</w:t>
      </w:r>
      <w:r w:rsidRPr="00727F86">
        <w:rPr>
          <w:rFonts w:eastAsia="Times New Roman"/>
          <w:szCs w:val="24"/>
        </w:rPr>
        <w:t>ύριε Υπουργέ</w:t>
      </w:r>
      <w:r>
        <w:rPr>
          <w:rFonts w:eastAsia="Times New Roman"/>
          <w:szCs w:val="24"/>
        </w:rPr>
        <w:t>,</w:t>
      </w:r>
      <w:r w:rsidRPr="00727F86">
        <w:rPr>
          <w:rFonts w:eastAsia="Times New Roman"/>
          <w:szCs w:val="24"/>
        </w:rPr>
        <w:t xml:space="preserve"> θα </w:t>
      </w:r>
      <w:r w:rsidRPr="00727F86">
        <w:rPr>
          <w:rFonts w:eastAsia="Times New Roman"/>
          <w:szCs w:val="24"/>
        </w:rPr>
        <w:lastRenderedPageBreak/>
        <w:t>πάρετε το</w:t>
      </w:r>
      <w:r>
        <w:rPr>
          <w:rFonts w:eastAsia="Times New Roman"/>
          <w:szCs w:val="24"/>
        </w:rPr>
        <w:t>ν</w:t>
      </w:r>
      <w:r w:rsidRPr="00727F86">
        <w:rPr>
          <w:rFonts w:eastAsia="Times New Roman"/>
          <w:szCs w:val="24"/>
        </w:rPr>
        <w:t xml:space="preserve"> λόγο εσείς κα</w:t>
      </w:r>
      <w:r>
        <w:rPr>
          <w:rFonts w:eastAsia="Times New Roman"/>
          <w:szCs w:val="24"/>
        </w:rPr>
        <w:t xml:space="preserve">ι θα κλείσουμε με τους Κοινοβουλευτικούς Εκπροσώπους. Μου έχετε ζητήσει ήδη δύο τον λόγο. </w:t>
      </w:r>
    </w:p>
    <w:p w14:paraId="110FEFEA" w14:textId="77777777" w:rsidR="002E41A8" w:rsidRDefault="00A20863">
      <w:pPr>
        <w:spacing w:line="600" w:lineRule="auto"/>
        <w:ind w:firstLine="720"/>
        <w:jc w:val="both"/>
        <w:rPr>
          <w:rFonts w:eastAsia="Times New Roman"/>
          <w:szCs w:val="24"/>
        </w:rPr>
      </w:pPr>
      <w:r>
        <w:rPr>
          <w:rFonts w:eastAsia="Times New Roman"/>
          <w:szCs w:val="24"/>
        </w:rPr>
        <w:t xml:space="preserve">Πριν δώσω τον λόγο στον κ. </w:t>
      </w:r>
      <w:proofErr w:type="spellStart"/>
      <w:r>
        <w:rPr>
          <w:rFonts w:eastAsia="Times New Roman"/>
          <w:szCs w:val="24"/>
        </w:rPr>
        <w:t>Κεγκέρογλου</w:t>
      </w:r>
      <w:proofErr w:type="spellEnd"/>
      <w:r>
        <w:rPr>
          <w:rFonts w:eastAsia="Times New Roman"/>
          <w:szCs w:val="24"/>
        </w:rPr>
        <w:t xml:space="preserve">, </w:t>
      </w:r>
      <w:r w:rsidRPr="001568B0">
        <w:rPr>
          <w:rFonts w:eastAsia="Times New Roman"/>
          <w:szCs w:val="24"/>
        </w:rPr>
        <w:t>κυρίες και κύριοι συνάδελφοι,</w:t>
      </w:r>
      <w:r>
        <w:rPr>
          <w:rFonts w:eastAsia="Times New Roman"/>
          <w:szCs w:val="24"/>
        </w:rPr>
        <w:t xml:space="preserve"> </w:t>
      </w:r>
      <w:r w:rsidRPr="00AF3B92">
        <w:rPr>
          <w:rFonts w:eastAsia="Times New Roman"/>
          <w:szCs w:val="24"/>
        </w:rPr>
        <w:t xml:space="preserve">έχω την τιμή να ανακοινώσω στο Σώμα ότι τη συνεδρίασή μας παρακολουθούν από τα άνω δυτικά θεωρεία, αφού </w:t>
      </w:r>
      <w:r>
        <w:rPr>
          <w:rFonts w:eastAsia="Times New Roman"/>
          <w:szCs w:val="24"/>
        </w:rPr>
        <w:t xml:space="preserve">προηγουμένως </w:t>
      </w:r>
      <w:r w:rsidRPr="00AF3B92">
        <w:rPr>
          <w:rFonts w:eastAsia="Times New Roman"/>
          <w:szCs w:val="24"/>
        </w:rPr>
        <w:t xml:space="preserve">ενημερώθηκαν για την ιστορία του κτηρίου και τον τρόπο οργάνωσης και </w:t>
      </w:r>
      <w:r w:rsidRPr="00AF3B92">
        <w:rPr>
          <w:rFonts w:eastAsia="Times New Roman"/>
          <w:szCs w:val="24"/>
        </w:rPr>
        <w:t xml:space="preserve">λειτουργίας της Βουλής, </w:t>
      </w:r>
      <w:r>
        <w:rPr>
          <w:rFonts w:eastAsia="Times New Roman"/>
          <w:szCs w:val="24"/>
        </w:rPr>
        <w:t>σαράντα ένα</w:t>
      </w:r>
      <w:r w:rsidRPr="00AF3B92">
        <w:rPr>
          <w:rFonts w:eastAsia="Times New Roman"/>
          <w:szCs w:val="24"/>
        </w:rPr>
        <w:t xml:space="preserve"> μαθητές και μαθήτριες και </w:t>
      </w:r>
      <w:r>
        <w:rPr>
          <w:rFonts w:eastAsia="Times New Roman"/>
          <w:szCs w:val="24"/>
        </w:rPr>
        <w:t>τρεις</w:t>
      </w:r>
      <w:r w:rsidRPr="00AF3B92">
        <w:rPr>
          <w:rFonts w:eastAsia="Times New Roman"/>
          <w:szCs w:val="24"/>
        </w:rPr>
        <w:t xml:space="preserve"> εκπαιδευτικοί συνοδοί τους από το </w:t>
      </w:r>
      <w:r>
        <w:rPr>
          <w:rFonts w:eastAsia="Times New Roman"/>
          <w:szCs w:val="24"/>
        </w:rPr>
        <w:t xml:space="preserve">Γυμνάσιο </w:t>
      </w:r>
      <w:r w:rsidRPr="009A4E18">
        <w:rPr>
          <w:rFonts w:eastAsia="Times New Roman"/>
          <w:szCs w:val="24"/>
        </w:rPr>
        <w:t>Καλάμου</w:t>
      </w:r>
      <w:r w:rsidRPr="00AF3B92">
        <w:rPr>
          <w:rFonts w:eastAsia="Times New Roman"/>
          <w:szCs w:val="24"/>
        </w:rPr>
        <w:t>.</w:t>
      </w:r>
    </w:p>
    <w:p w14:paraId="110FEFEB" w14:textId="77777777" w:rsidR="002E41A8" w:rsidRDefault="00A20863">
      <w:pPr>
        <w:spacing w:line="600" w:lineRule="auto"/>
        <w:ind w:firstLine="720"/>
        <w:jc w:val="both"/>
        <w:rPr>
          <w:rFonts w:eastAsia="Times New Roman"/>
          <w:szCs w:val="24"/>
        </w:rPr>
      </w:pPr>
      <w:r w:rsidRPr="00AF3B92">
        <w:rPr>
          <w:rFonts w:eastAsia="Times New Roman"/>
          <w:szCs w:val="24"/>
        </w:rPr>
        <w:t xml:space="preserve">Η Βουλή </w:t>
      </w:r>
      <w:r>
        <w:rPr>
          <w:rFonts w:eastAsia="Times New Roman"/>
          <w:szCs w:val="24"/>
        </w:rPr>
        <w:t>σάς</w:t>
      </w:r>
      <w:r w:rsidRPr="00AF3B92">
        <w:rPr>
          <w:rFonts w:eastAsia="Times New Roman"/>
          <w:szCs w:val="24"/>
        </w:rPr>
        <w:t xml:space="preserve"> καλωσορίζει.</w:t>
      </w:r>
    </w:p>
    <w:p w14:paraId="110FEFEC" w14:textId="77777777" w:rsidR="002E41A8" w:rsidRDefault="00A20863">
      <w:pPr>
        <w:spacing w:line="600" w:lineRule="auto"/>
        <w:ind w:firstLine="720"/>
        <w:jc w:val="center"/>
        <w:rPr>
          <w:rFonts w:eastAsia="Times New Roman"/>
          <w:szCs w:val="24"/>
        </w:rPr>
      </w:pPr>
      <w:r w:rsidRPr="00AF3B92">
        <w:rPr>
          <w:rFonts w:eastAsia="Times New Roman"/>
          <w:szCs w:val="24"/>
        </w:rPr>
        <w:t>(Χειροκροτήματα απ’ όλες τις πτέρυγες της Βουλής)</w:t>
      </w:r>
    </w:p>
    <w:p w14:paraId="110FEFE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14:paraId="110FEFEE" w14:textId="77777777" w:rsidR="002E41A8" w:rsidRDefault="00A20863">
      <w:pPr>
        <w:spacing w:line="600" w:lineRule="auto"/>
        <w:ind w:firstLine="720"/>
        <w:jc w:val="both"/>
        <w:rPr>
          <w:rFonts w:eastAsia="Times New Roman"/>
          <w:szCs w:val="24"/>
        </w:rPr>
      </w:pPr>
      <w:r w:rsidRPr="002A5CBF">
        <w:rPr>
          <w:rFonts w:eastAsia="Times New Roman" w:cs="Times New Roman"/>
          <w:b/>
          <w:szCs w:val="24"/>
        </w:rPr>
        <w:t xml:space="preserve">ΒΑΣΙΛΕΙΟΣ ΚΕΓΚΕΡΟΓΛΟΥ: </w:t>
      </w:r>
      <w:r>
        <w:rPr>
          <w:rFonts w:eastAsia="Times New Roman"/>
          <w:szCs w:val="24"/>
        </w:rPr>
        <w:t>Ε</w:t>
      </w:r>
      <w:r w:rsidRPr="00727F86">
        <w:rPr>
          <w:rFonts w:eastAsia="Times New Roman"/>
          <w:szCs w:val="24"/>
        </w:rPr>
        <w:t>υχαριστώ</w:t>
      </w:r>
      <w:r>
        <w:rPr>
          <w:rFonts w:eastAsia="Times New Roman"/>
          <w:szCs w:val="24"/>
        </w:rPr>
        <w:t xml:space="preserve">, κύριε Πρόεδρε. </w:t>
      </w:r>
    </w:p>
    <w:p w14:paraId="110FEFEF" w14:textId="77777777" w:rsidR="002E41A8" w:rsidRDefault="00A20863">
      <w:pPr>
        <w:spacing w:line="600" w:lineRule="auto"/>
        <w:ind w:firstLine="720"/>
        <w:jc w:val="both"/>
        <w:rPr>
          <w:rFonts w:eastAsia="Times New Roman"/>
          <w:szCs w:val="24"/>
        </w:rPr>
      </w:pPr>
      <w:r>
        <w:rPr>
          <w:rFonts w:eastAsia="Times New Roman"/>
          <w:szCs w:val="24"/>
        </w:rPr>
        <w:t xml:space="preserve">Είναι προφανές </w:t>
      </w:r>
      <w:r w:rsidRPr="00727F86">
        <w:rPr>
          <w:rFonts w:eastAsia="Times New Roman"/>
          <w:szCs w:val="24"/>
        </w:rPr>
        <w:t xml:space="preserve">ότι </w:t>
      </w:r>
      <w:r>
        <w:rPr>
          <w:rFonts w:eastAsia="Times New Roman"/>
          <w:szCs w:val="24"/>
        </w:rPr>
        <w:t xml:space="preserve">η καταψήφιση του ισολογισμού του 2016 </w:t>
      </w:r>
      <w:r w:rsidRPr="00727F86">
        <w:rPr>
          <w:rFonts w:eastAsia="Times New Roman"/>
          <w:szCs w:val="24"/>
        </w:rPr>
        <w:t>έχει να κάνει και με τον ίδιο τον προϋπολογισμό που οδήγησε σε συγκεκριμένες</w:t>
      </w:r>
      <w:r>
        <w:rPr>
          <w:rFonts w:eastAsia="Times New Roman"/>
          <w:szCs w:val="24"/>
        </w:rPr>
        <w:t xml:space="preserve"> οικονομικές επιλογές</w:t>
      </w:r>
      <w:r w:rsidRPr="00727F86">
        <w:rPr>
          <w:rFonts w:eastAsia="Times New Roman"/>
          <w:szCs w:val="24"/>
        </w:rPr>
        <w:t xml:space="preserve"> και </w:t>
      </w:r>
      <w:r>
        <w:rPr>
          <w:rFonts w:eastAsia="Times New Roman"/>
          <w:szCs w:val="24"/>
        </w:rPr>
        <w:t>β</w:t>
      </w:r>
      <w:r w:rsidRPr="00727F86">
        <w:rPr>
          <w:rFonts w:eastAsia="Times New Roman"/>
          <w:szCs w:val="24"/>
        </w:rPr>
        <w:t>εβαίως σε σχέση με τη διαχείριση η οποία υπήρξ</w:t>
      </w:r>
      <w:r w:rsidRPr="00727F86">
        <w:rPr>
          <w:rFonts w:eastAsia="Times New Roman"/>
          <w:szCs w:val="24"/>
        </w:rPr>
        <w:t xml:space="preserve">ε από την </w:t>
      </w:r>
      <w:r>
        <w:rPr>
          <w:rFonts w:eastAsia="Times New Roman"/>
          <w:szCs w:val="24"/>
        </w:rPr>
        <w:t>Κ</w:t>
      </w:r>
      <w:r w:rsidRPr="00727F86">
        <w:rPr>
          <w:rFonts w:eastAsia="Times New Roman"/>
          <w:szCs w:val="24"/>
        </w:rPr>
        <w:t>υβέρνηση το αντίστοιχο διάστημα</w:t>
      </w:r>
      <w:r>
        <w:rPr>
          <w:rFonts w:eastAsia="Times New Roman"/>
          <w:szCs w:val="24"/>
        </w:rPr>
        <w:t>. Έχει αναλυθεί</w:t>
      </w:r>
      <w:r w:rsidRPr="00727F86">
        <w:rPr>
          <w:rFonts w:eastAsia="Times New Roman"/>
          <w:szCs w:val="24"/>
        </w:rPr>
        <w:t xml:space="preserve"> επαρκώς από τον εισηγητή μας και νομίζω ότι πλέον και η ίδια η </w:t>
      </w:r>
      <w:r>
        <w:rPr>
          <w:rFonts w:eastAsia="Times New Roman"/>
          <w:szCs w:val="24"/>
        </w:rPr>
        <w:t>Κ</w:t>
      </w:r>
      <w:r w:rsidRPr="00727F86">
        <w:rPr>
          <w:rFonts w:eastAsia="Times New Roman"/>
          <w:szCs w:val="24"/>
        </w:rPr>
        <w:t>υβέρνηση</w:t>
      </w:r>
      <w:r>
        <w:rPr>
          <w:rFonts w:eastAsia="Times New Roman"/>
          <w:szCs w:val="24"/>
        </w:rPr>
        <w:t>,</w:t>
      </w:r>
      <w:r w:rsidRPr="00727F86">
        <w:rPr>
          <w:rFonts w:eastAsia="Times New Roman"/>
          <w:szCs w:val="24"/>
        </w:rPr>
        <w:t xml:space="preserve"> αν μπορούσε να κάνει </w:t>
      </w:r>
      <w:r>
        <w:rPr>
          <w:rFonts w:eastAsia="Times New Roman"/>
          <w:szCs w:val="24"/>
        </w:rPr>
        <w:t>δ</w:t>
      </w:r>
      <w:r w:rsidRPr="00727F86">
        <w:rPr>
          <w:rFonts w:eastAsia="Times New Roman"/>
          <w:szCs w:val="24"/>
        </w:rPr>
        <w:t>ιαφορετικά</w:t>
      </w:r>
      <w:r>
        <w:rPr>
          <w:rFonts w:eastAsia="Times New Roman"/>
          <w:szCs w:val="24"/>
        </w:rPr>
        <w:t>,</w:t>
      </w:r>
      <w:r w:rsidRPr="00727F86">
        <w:rPr>
          <w:rFonts w:eastAsia="Times New Roman"/>
          <w:szCs w:val="24"/>
        </w:rPr>
        <w:t xml:space="preserve"> θα τον καταψήφιζε</w:t>
      </w:r>
      <w:r>
        <w:rPr>
          <w:rFonts w:eastAsia="Times New Roman"/>
          <w:szCs w:val="24"/>
        </w:rPr>
        <w:t>.</w:t>
      </w:r>
    </w:p>
    <w:p w14:paraId="110FEFF0" w14:textId="77777777" w:rsidR="002E41A8" w:rsidRDefault="00A20863">
      <w:pPr>
        <w:spacing w:line="600" w:lineRule="auto"/>
        <w:ind w:firstLine="720"/>
        <w:jc w:val="both"/>
        <w:rPr>
          <w:rFonts w:eastAsia="Times New Roman"/>
          <w:szCs w:val="24"/>
        </w:rPr>
      </w:pPr>
      <w:r>
        <w:rPr>
          <w:rFonts w:eastAsia="Times New Roman"/>
          <w:szCs w:val="24"/>
        </w:rPr>
        <w:lastRenderedPageBreak/>
        <w:t xml:space="preserve">Ήρθε </w:t>
      </w:r>
      <w:r w:rsidRPr="00727F86">
        <w:rPr>
          <w:rFonts w:eastAsia="Times New Roman"/>
          <w:szCs w:val="24"/>
        </w:rPr>
        <w:t>χθες</w:t>
      </w:r>
      <w:r>
        <w:rPr>
          <w:rFonts w:eastAsia="Times New Roman"/>
          <w:szCs w:val="24"/>
        </w:rPr>
        <w:t>,</w:t>
      </w:r>
      <w:r w:rsidRPr="00727F86">
        <w:rPr>
          <w:rFonts w:eastAsia="Times New Roman"/>
          <w:szCs w:val="24"/>
        </w:rPr>
        <w:t xml:space="preserve"> </w:t>
      </w:r>
      <w:r>
        <w:rPr>
          <w:rFonts w:eastAsia="Times New Roman"/>
          <w:szCs w:val="24"/>
        </w:rPr>
        <w:t>όμως,</w:t>
      </w:r>
      <w:r w:rsidRPr="00727F86">
        <w:rPr>
          <w:rFonts w:eastAsia="Times New Roman"/>
          <w:szCs w:val="24"/>
        </w:rPr>
        <w:t xml:space="preserve"> </w:t>
      </w:r>
      <w:r>
        <w:rPr>
          <w:rFonts w:eastAsia="Times New Roman"/>
          <w:szCs w:val="24"/>
        </w:rPr>
        <w:t>η ημέρα να</w:t>
      </w:r>
      <w:r w:rsidRPr="00727F86">
        <w:rPr>
          <w:rFonts w:eastAsia="Times New Roman"/>
          <w:szCs w:val="24"/>
        </w:rPr>
        <w:t xml:space="preserve"> έχουμε ομολογίες και από τον Πρωθυπουργό και από τον </w:t>
      </w:r>
      <w:r>
        <w:rPr>
          <w:rFonts w:eastAsia="Times New Roman"/>
          <w:szCs w:val="24"/>
        </w:rPr>
        <w:t>κ.</w:t>
      </w:r>
      <w:r w:rsidRPr="00727F86">
        <w:rPr>
          <w:rFonts w:eastAsia="Times New Roman"/>
          <w:szCs w:val="24"/>
        </w:rPr>
        <w:t xml:space="preserve"> </w:t>
      </w:r>
      <w:proofErr w:type="spellStart"/>
      <w:r>
        <w:rPr>
          <w:rFonts w:eastAsia="Times New Roman"/>
          <w:szCs w:val="24"/>
        </w:rPr>
        <w:t>Χ</w:t>
      </w:r>
      <w:r w:rsidRPr="00727F86">
        <w:rPr>
          <w:rFonts w:eastAsia="Times New Roman"/>
          <w:szCs w:val="24"/>
        </w:rPr>
        <w:t>ουλιαράκη</w:t>
      </w:r>
      <w:proofErr w:type="spellEnd"/>
      <w:r>
        <w:rPr>
          <w:rFonts w:eastAsia="Times New Roman"/>
          <w:szCs w:val="24"/>
        </w:rPr>
        <w:t>.</w:t>
      </w:r>
      <w:r w:rsidRPr="00727F86">
        <w:rPr>
          <w:rFonts w:eastAsia="Times New Roman"/>
          <w:szCs w:val="24"/>
        </w:rPr>
        <w:t xml:space="preserve"> Ο μεν </w:t>
      </w:r>
      <w:r>
        <w:rPr>
          <w:rFonts w:eastAsia="Times New Roman"/>
          <w:szCs w:val="24"/>
        </w:rPr>
        <w:t xml:space="preserve">Πρωθυπουργός </w:t>
      </w:r>
      <w:r w:rsidRPr="00727F86">
        <w:rPr>
          <w:rFonts w:eastAsia="Times New Roman"/>
          <w:szCs w:val="24"/>
        </w:rPr>
        <w:t xml:space="preserve">σε αυτήν εδώ την </w:t>
      </w:r>
      <w:r>
        <w:rPr>
          <w:rFonts w:eastAsia="Times New Roman"/>
          <w:szCs w:val="24"/>
        </w:rPr>
        <w:t>Α</w:t>
      </w:r>
      <w:r w:rsidRPr="00727F86">
        <w:rPr>
          <w:rFonts w:eastAsia="Times New Roman"/>
          <w:szCs w:val="24"/>
        </w:rPr>
        <w:t>ίθουσα ομολόγησε</w:t>
      </w:r>
      <w:r>
        <w:rPr>
          <w:rFonts w:eastAsia="Times New Roman"/>
          <w:szCs w:val="24"/>
        </w:rPr>
        <w:t>, παραδέχθηκε ότι η πολύ υ</w:t>
      </w:r>
      <w:r w:rsidRPr="00727F86">
        <w:rPr>
          <w:rFonts w:eastAsia="Times New Roman"/>
          <w:szCs w:val="24"/>
        </w:rPr>
        <w:t>ψηλή φορολογία η οποία επιβλήθηκε από το 2015 και μετά</w:t>
      </w:r>
      <w:r>
        <w:rPr>
          <w:rFonts w:eastAsia="Times New Roman"/>
          <w:szCs w:val="24"/>
        </w:rPr>
        <w:t xml:space="preserve"> χρήζει αποκλιμάκωσης </w:t>
      </w:r>
      <w:r w:rsidRPr="00727F86">
        <w:rPr>
          <w:rFonts w:eastAsia="Times New Roman"/>
          <w:szCs w:val="24"/>
        </w:rPr>
        <w:t>και κατέθεσε τις δικές του προτά</w:t>
      </w:r>
      <w:r w:rsidRPr="00727F86">
        <w:rPr>
          <w:rFonts w:eastAsia="Times New Roman"/>
          <w:szCs w:val="24"/>
        </w:rPr>
        <w:t>σεις</w:t>
      </w:r>
      <w:r>
        <w:rPr>
          <w:rFonts w:eastAsia="Times New Roman"/>
          <w:szCs w:val="24"/>
        </w:rPr>
        <w:t>.</w:t>
      </w:r>
      <w:r w:rsidRPr="00727F86">
        <w:rPr>
          <w:rFonts w:eastAsia="Times New Roman"/>
          <w:szCs w:val="24"/>
        </w:rPr>
        <w:t xml:space="preserve"> Βεβαίως</w:t>
      </w:r>
      <w:r>
        <w:rPr>
          <w:rFonts w:eastAsia="Times New Roman"/>
          <w:szCs w:val="24"/>
        </w:rPr>
        <w:t>,</w:t>
      </w:r>
      <w:r w:rsidRPr="00727F86">
        <w:rPr>
          <w:rFonts w:eastAsia="Times New Roman"/>
          <w:szCs w:val="24"/>
        </w:rPr>
        <w:t xml:space="preserve"> είναι </w:t>
      </w:r>
      <w:r>
        <w:rPr>
          <w:rFonts w:eastAsia="Times New Roman"/>
          <w:szCs w:val="24"/>
        </w:rPr>
        <w:t xml:space="preserve">ανεπαίσθητες </w:t>
      </w:r>
      <w:r w:rsidRPr="00727F86">
        <w:rPr>
          <w:rFonts w:eastAsia="Times New Roman"/>
          <w:szCs w:val="24"/>
        </w:rPr>
        <w:t>οι μειώσεις σε σχέση με τις αυξήσεις</w:t>
      </w:r>
      <w:r>
        <w:rPr>
          <w:rFonts w:eastAsia="Times New Roman"/>
          <w:szCs w:val="24"/>
        </w:rPr>
        <w:t>. Εμείς</w:t>
      </w:r>
      <w:r w:rsidRPr="00727F86">
        <w:rPr>
          <w:rFonts w:eastAsia="Times New Roman"/>
          <w:szCs w:val="24"/>
        </w:rPr>
        <w:t xml:space="preserve"> τον έχουμε ονομάσει </w:t>
      </w:r>
      <w:r>
        <w:rPr>
          <w:rFonts w:eastAsia="Times New Roman"/>
          <w:szCs w:val="24"/>
        </w:rPr>
        <w:t>«</w:t>
      </w:r>
      <w:r w:rsidRPr="00727F86">
        <w:rPr>
          <w:rFonts w:eastAsia="Times New Roman"/>
          <w:szCs w:val="24"/>
        </w:rPr>
        <w:t xml:space="preserve">κύριο </w:t>
      </w:r>
      <w:r>
        <w:rPr>
          <w:rFonts w:eastAsia="Times New Roman"/>
          <w:szCs w:val="24"/>
        </w:rPr>
        <w:t xml:space="preserve">δέκα προς ένα». Ο </w:t>
      </w:r>
      <w:r w:rsidRPr="00727F86">
        <w:rPr>
          <w:rFonts w:eastAsia="Times New Roman"/>
          <w:szCs w:val="24"/>
        </w:rPr>
        <w:t>κ</w:t>
      </w:r>
      <w:r>
        <w:rPr>
          <w:rFonts w:eastAsia="Times New Roman"/>
          <w:szCs w:val="24"/>
        </w:rPr>
        <w:t>.</w:t>
      </w:r>
      <w:r w:rsidRPr="00727F86">
        <w:rPr>
          <w:rFonts w:eastAsia="Times New Roman"/>
          <w:szCs w:val="24"/>
        </w:rPr>
        <w:t xml:space="preserve"> Τσίπρας με την πολιτική του συνεχίζει να παίρνει δέκα από την τσέπη των φορολογουμένων και τους επιστρέφει ένα</w:t>
      </w:r>
      <w:r>
        <w:rPr>
          <w:rFonts w:eastAsia="Times New Roman"/>
          <w:szCs w:val="24"/>
        </w:rPr>
        <w:t>. Τα δέκα τα παίρνει</w:t>
      </w:r>
      <w:r>
        <w:rPr>
          <w:rFonts w:eastAsia="Times New Roman"/>
          <w:szCs w:val="24"/>
        </w:rPr>
        <w:t xml:space="preserve"> χωρίς ντροπή, χωρίς αιδώ, </w:t>
      </w:r>
      <w:r w:rsidRPr="00727F86">
        <w:rPr>
          <w:rFonts w:eastAsia="Times New Roman"/>
          <w:szCs w:val="24"/>
        </w:rPr>
        <w:t xml:space="preserve">με πλήρη </w:t>
      </w:r>
      <w:r>
        <w:rPr>
          <w:rFonts w:eastAsia="Times New Roman"/>
          <w:szCs w:val="24"/>
        </w:rPr>
        <w:t>αναλγησία</w:t>
      </w:r>
      <w:r w:rsidRPr="00727F86">
        <w:rPr>
          <w:rFonts w:eastAsia="Times New Roman"/>
          <w:szCs w:val="24"/>
        </w:rPr>
        <w:t xml:space="preserve"> ακόμα και από τους αδύναμους </w:t>
      </w:r>
      <w:r>
        <w:rPr>
          <w:rFonts w:eastAsia="Times New Roman"/>
          <w:szCs w:val="24"/>
        </w:rPr>
        <w:t>κ</w:t>
      </w:r>
      <w:r w:rsidRPr="00727F86">
        <w:rPr>
          <w:rFonts w:eastAsia="Times New Roman"/>
          <w:szCs w:val="24"/>
        </w:rPr>
        <w:t>αι επιστρέφει ένα πανηγυρίζοντας</w:t>
      </w:r>
      <w:r>
        <w:rPr>
          <w:rFonts w:eastAsia="Times New Roman"/>
          <w:szCs w:val="24"/>
        </w:rPr>
        <w:t>.</w:t>
      </w:r>
    </w:p>
    <w:p w14:paraId="110FEFF1" w14:textId="77777777" w:rsidR="002E41A8" w:rsidRDefault="00A20863">
      <w:pPr>
        <w:spacing w:line="600" w:lineRule="auto"/>
        <w:ind w:firstLine="720"/>
        <w:jc w:val="both"/>
        <w:rPr>
          <w:rFonts w:eastAsia="Times New Roman"/>
          <w:szCs w:val="24"/>
        </w:rPr>
      </w:pPr>
      <w:r>
        <w:rPr>
          <w:rFonts w:eastAsia="Times New Roman"/>
          <w:szCs w:val="24"/>
        </w:rPr>
        <w:t xml:space="preserve">Την ίδια ώρα χθες σε μια άλλη αίθουσα ο κ. </w:t>
      </w:r>
      <w:proofErr w:type="spellStart"/>
      <w:r>
        <w:rPr>
          <w:rFonts w:eastAsia="Times New Roman"/>
          <w:szCs w:val="24"/>
        </w:rPr>
        <w:t>Χουλιαράκης</w:t>
      </w:r>
      <w:proofErr w:type="spellEnd"/>
      <w:r>
        <w:rPr>
          <w:rFonts w:eastAsia="Times New Roman"/>
          <w:szCs w:val="24"/>
        </w:rPr>
        <w:t xml:space="preserve"> μάς είπε ότι το καλοκαίρι του 2015 η Κυβέρνηση δεν μπορούσε να κάνει διαφορετικά. Για να κά</w:t>
      </w:r>
      <w:r>
        <w:rPr>
          <w:rFonts w:eastAsia="Times New Roman"/>
          <w:szCs w:val="24"/>
        </w:rPr>
        <w:t xml:space="preserve">νει τη δημοσιονομική προσαρμογή έπρεπε να επιβάλλει επιπλέον φόρους, να επιβάλλει αυτή την </w:t>
      </w:r>
      <w:proofErr w:type="spellStart"/>
      <w:r>
        <w:rPr>
          <w:rFonts w:eastAsia="Times New Roman"/>
          <w:szCs w:val="24"/>
        </w:rPr>
        <w:t>υπερφορολόγηση</w:t>
      </w:r>
      <w:proofErr w:type="spellEnd"/>
      <w:r>
        <w:rPr>
          <w:rFonts w:eastAsia="Times New Roman"/>
          <w:szCs w:val="24"/>
        </w:rPr>
        <w:t xml:space="preserve"> και τις αυξημένες ασφαλιστικές εισφορές, τους νέους ειδικούς φόρους κατανάλωσης, την αύξηση στον ΦΠΑ και όλα όσα έγιναν. Ταυτόχρονα έπρεπε να κόψει κο</w:t>
      </w:r>
      <w:r>
        <w:rPr>
          <w:rFonts w:eastAsia="Times New Roman"/>
          <w:szCs w:val="24"/>
        </w:rPr>
        <w:t xml:space="preserve">ινωνικές δαπάνες γιατί δεν γίνεται διαφορετικά, λέει, δύο είναι οι επιλογές και δεν υπήρχε άλλη επιλογή. </w:t>
      </w:r>
    </w:p>
    <w:p w14:paraId="110FEFF2" w14:textId="77777777" w:rsidR="002E41A8" w:rsidRDefault="00A20863">
      <w:pPr>
        <w:spacing w:line="600" w:lineRule="auto"/>
        <w:ind w:firstLine="720"/>
        <w:jc w:val="both"/>
        <w:rPr>
          <w:rFonts w:eastAsia="Times New Roman"/>
          <w:szCs w:val="24"/>
        </w:rPr>
      </w:pPr>
      <w:r>
        <w:rPr>
          <w:rFonts w:eastAsia="Times New Roman"/>
          <w:szCs w:val="24"/>
        </w:rPr>
        <w:lastRenderedPageBreak/>
        <w:t xml:space="preserve">Μόνο που δεν μας είπε ότι την ανάγκη γι’ αυτά τα μέτρα την προκάλεσε η πολιτική του πρώτου εξαμήνου της ίδιας της Κυβέρνησης, του προεκλογικού ΣΥΡΙΖΑ </w:t>
      </w:r>
      <w:r>
        <w:rPr>
          <w:rFonts w:eastAsia="Times New Roman"/>
          <w:szCs w:val="24"/>
        </w:rPr>
        <w:t xml:space="preserve">ή, αν θέλετε, του ΣΥΡΙΖΑ της </w:t>
      </w:r>
      <w:r>
        <w:rPr>
          <w:rFonts w:eastAsia="Times New Roman"/>
          <w:szCs w:val="24"/>
        </w:rPr>
        <w:t>λ</w:t>
      </w:r>
      <w:r>
        <w:rPr>
          <w:rFonts w:eastAsia="Times New Roman"/>
          <w:szCs w:val="24"/>
        </w:rPr>
        <w:t xml:space="preserve">αϊκής </w:t>
      </w:r>
      <w:r>
        <w:rPr>
          <w:rFonts w:eastAsia="Times New Roman"/>
          <w:szCs w:val="24"/>
        </w:rPr>
        <w:t>ε</w:t>
      </w:r>
      <w:r>
        <w:rPr>
          <w:rFonts w:eastAsia="Times New Roman"/>
          <w:szCs w:val="24"/>
        </w:rPr>
        <w:t xml:space="preserve">νότητας. Πείτε το, όπως θέλετε, αλλά είχε τον ίδιο Πρωθυπουργό. Είχε βέβαια διαφορετικό Υπουργό Οικονομικών, τον κ. </w:t>
      </w:r>
      <w:proofErr w:type="spellStart"/>
      <w:r>
        <w:rPr>
          <w:rFonts w:eastAsia="Times New Roman"/>
          <w:szCs w:val="24"/>
        </w:rPr>
        <w:t>Βαρουφάκη</w:t>
      </w:r>
      <w:proofErr w:type="spellEnd"/>
      <w:r>
        <w:rPr>
          <w:rFonts w:eastAsia="Times New Roman"/>
          <w:szCs w:val="24"/>
        </w:rPr>
        <w:t xml:space="preserve"> και την πολιτική που εξέφραζε με την έγκριση του κ. Τσίπρα και στη συνέχεια είχε εσάς και τον</w:t>
      </w:r>
      <w:r>
        <w:rPr>
          <w:rFonts w:eastAsia="Times New Roman"/>
          <w:szCs w:val="24"/>
        </w:rPr>
        <w:t xml:space="preserve"> κ. </w:t>
      </w:r>
      <w:proofErr w:type="spellStart"/>
      <w:r>
        <w:rPr>
          <w:rFonts w:eastAsia="Times New Roman"/>
          <w:szCs w:val="24"/>
        </w:rPr>
        <w:t>Τσακαλώτο</w:t>
      </w:r>
      <w:proofErr w:type="spellEnd"/>
      <w:r>
        <w:rPr>
          <w:rFonts w:eastAsia="Times New Roman"/>
          <w:szCs w:val="24"/>
        </w:rPr>
        <w:t>. Πάλι, όμως, επικεφαλής ήταν ο κ. Τσίπρας.</w:t>
      </w:r>
    </w:p>
    <w:p w14:paraId="110FEFF3" w14:textId="77777777" w:rsidR="002E41A8" w:rsidRDefault="00A20863">
      <w:pPr>
        <w:spacing w:line="600" w:lineRule="auto"/>
        <w:ind w:firstLine="720"/>
        <w:jc w:val="both"/>
        <w:rPr>
          <w:rFonts w:eastAsia="Times New Roman"/>
          <w:szCs w:val="24"/>
        </w:rPr>
      </w:pPr>
      <w:r>
        <w:rPr>
          <w:rFonts w:eastAsia="Times New Roman"/>
          <w:szCs w:val="24"/>
        </w:rPr>
        <w:t>Πρόκειται για δύο τελείως διαφορετικές πολιτικές οι οποίες οδήγησαν και στο χείλος του γκρεμού, αλλά ταυτόχρονα και σε μια συμφωνία που αλυσόδεσε τη χώρα, και όχι βεβαίως μέχρι τις 20 Αυγούστου, αλλά</w:t>
      </w:r>
      <w:r>
        <w:rPr>
          <w:rFonts w:eastAsia="Times New Roman"/>
          <w:szCs w:val="24"/>
        </w:rPr>
        <w:t xml:space="preserve"> για πολλά-πολλά χρόνια, όχι μόνο με τα υψηλά πλεονάσματα του 3,5%, για τα οποία δεσμευθήκατε μέχρι το 2022, αλλά και με το 2,2% για το οποίο έχετε δεσμευθεί μέχρι το 2060. </w:t>
      </w:r>
    </w:p>
    <w:p w14:paraId="110FEFF4" w14:textId="77777777" w:rsidR="002E41A8" w:rsidRDefault="00A20863">
      <w:pPr>
        <w:spacing w:line="600" w:lineRule="auto"/>
        <w:ind w:firstLine="720"/>
        <w:jc w:val="both"/>
        <w:rPr>
          <w:rFonts w:eastAsia="Times New Roman"/>
          <w:szCs w:val="24"/>
        </w:rPr>
      </w:pPr>
      <w:r>
        <w:rPr>
          <w:rFonts w:eastAsia="Times New Roman"/>
          <w:szCs w:val="24"/>
        </w:rPr>
        <w:t xml:space="preserve">Και βέβαια αυτό έγινε με ένα </w:t>
      </w:r>
      <w:proofErr w:type="spellStart"/>
      <w:r>
        <w:rPr>
          <w:rFonts w:eastAsia="Times New Roman"/>
          <w:szCs w:val="24"/>
        </w:rPr>
        <w:t>υπερταμείο</w:t>
      </w:r>
      <w:proofErr w:type="spellEnd"/>
      <w:r>
        <w:rPr>
          <w:rFonts w:eastAsia="Times New Roman"/>
          <w:szCs w:val="24"/>
        </w:rPr>
        <w:t xml:space="preserve"> το οποίο δεν έχει αμιγώς ελληνική διοίκηση</w:t>
      </w:r>
      <w:r>
        <w:rPr>
          <w:rFonts w:eastAsia="Times New Roman"/>
          <w:szCs w:val="24"/>
        </w:rPr>
        <w:t xml:space="preserve">, δεν είναι υπό ελληνική κυριαρχία. Δεν έχει τον έλεγχο του </w:t>
      </w:r>
      <w:proofErr w:type="spellStart"/>
      <w:r>
        <w:rPr>
          <w:rFonts w:eastAsia="Times New Roman"/>
          <w:szCs w:val="24"/>
        </w:rPr>
        <w:t>υπερταμείου</w:t>
      </w:r>
      <w:proofErr w:type="spellEnd"/>
      <w:r>
        <w:rPr>
          <w:rFonts w:eastAsia="Times New Roman"/>
          <w:szCs w:val="24"/>
        </w:rPr>
        <w:t xml:space="preserve"> η Ελληνική Δημοκρατία για ενενήντα εννιά χρόνια. Ήδη έχουν περάσει ένα ή δύο χρόνια. </w:t>
      </w:r>
    </w:p>
    <w:p w14:paraId="110FEFF5" w14:textId="77777777" w:rsidR="002E41A8" w:rsidRDefault="00A20863">
      <w:pPr>
        <w:spacing w:line="600" w:lineRule="auto"/>
        <w:ind w:firstLine="720"/>
        <w:jc w:val="both"/>
        <w:rPr>
          <w:rFonts w:eastAsia="Times New Roman"/>
          <w:szCs w:val="24"/>
        </w:rPr>
      </w:pPr>
      <w:r>
        <w:rPr>
          <w:rFonts w:eastAsia="Times New Roman"/>
          <w:szCs w:val="24"/>
        </w:rPr>
        <w:lastRenderedPageBreak/>
        <w:t>Δεν μας είπατε λοιπόν γιατί προκαλέσατε αυτό το γεγονός, γιατί προκαλέσατε με τη μια σας όψη την α</w:t>
      </w:r>
      <w:r>
        <w:rPr>
          <w:rFonts w:eastAsia="Times New Roman"/>
          <w:szCs w:val="24"/>
        </w:rPr>
        <w:t>νάγκη για νέα δυσβάσταχτα μέτρα για τους πολίτες. Δεν μας είπατε γιατί δεν αξιοποιήσατε την προσπάθεια που είχε γίνει μέχρι το 2014, να πατήσετε πάνω σ’ αυτή, να βάλετε τις δικές σας κόκκινες γραμμές και να αξιοποιήσετε προς το καλύτερο ό,τι είχε συμφωνηθε</w:t>
      </w:r>
      <w:r>
        <w:rPr>
          <w:rFonts w:eastAsia="Times New Roman"/>
          <w:szCs w:val="24"/>
        </w:rPr>
        <w:t xml:space="preserve">ί. Αυτό δεν μας το εξηγήσατε. Θα πρέπει κάποια στιγμή όχι εσείς προσωπικά, που το έχετε ομολογήσει σε </w:t>
      </w:r>
      <w:proofErr w:type="spellStart"/>
      <w:r>
        <w:rPr>
          <w:rFonts w:eastAsia="Times New Roman"/>
          <w:szCs w:val="24"/>
        </w:rPr>
        <w:t>μικροσυνεδριάσεις</w:t>
      </w:r>
      <w:proofErr w:type="spellEnd"/>
      <w:r>
        <w:rPr>
          <w:rFonts w:eastAsia="Times New Roman"/>
          <w:szCs w:val="24"/>
        </w:rPr>
        <w:t xml:space="preserve">, αλλά ο κ. Τσίπρας να βγει και να κάνει την αυτοκριτική του. </w:t>
      </w:r>
    </w:p>
    <w:p w14:paraId="110FEFF6" w14:textId="77777777" w:rsidR="002E41A8" w:rsidRDefault="00A20863">
      <w:pPr>
        <w:spacing w:line="600" w:lineRule="auto"/>
        <w:ind w:firstLine="720"/>
        <w:jc w:val="both"/>
        <w:rPr>
          <w:rFonts w:eastAsia="Times New Roman"/>
          <w:szCs w:val="24"/>
        </w:rPr>
      </w:pPr>
      <w:r>
        <w:rPr>
          <w:rFonts w:eastAsia="Times New Roman"/>
          <w:szCs w:val="24"/>
        </w:rPr>
        <w:t>Δεν είναι το ζήτημα της αυταπάτης. Η αυταπάτη είναι μια δικαιολογία ανάγκη</w:t>
      </w:r>
      <w:r>
        <w:rPr>
          <w:rFonts w:eastAsia="Times New Roman"/>
          <w:szCs w:val="24"/>
        </w:rPr>
        <w:t>ς και αποτελεί το λιγότερο κακό για την Κυβέρνηση. Ήταν από πριν τις εκλογές σχεδιασμένο όλο αυτό. Εκεί πάνω πατήσατε και αυτό φαίνεται και σήμερα. Είστε η Κυβέρνηση που είχε υποσχεθεί ότι θα καταργήσετε τον ΕΝΦΙΑ. Είστε η Κυβέρνηση που είχατε ονομάσει χαρ</w:t>
      </w:r>
      <w:r>
        <w:rPr>
          <w:rFonts w:eastAsia="Times New Roman"/>
          <w:szCs w:val="24"/>
        </w:rPr>
        <w:t xml:space="preserve">άτσι το 1,6 δισεκατομμύριο του ΕΕΤΗΔΕ και υιοθετήσατε 3 δισεκατομμύρια για τον ΕΝΦΙΑ, σχεδόν το διπλάσιο. </w:t>
      </w:r>
    </w:p>
    <w:p w14:paraId="110FEFF7" w14:textId="77777777" w:rsidR="002E41A8" w:rsidRDefault="00A20863">
      <w:pPr>
        <w:spacing w:line="600" w:lineRule="auto"/>
        <w:ind w:firstLine="720"/>
        <w:jc w:val="both"/>
        <w:rPr>
          <w:rFonts w:eastAsia="Times New Roman"/>
          <w:szCs w:val="24"/>
        </w:rPr>
      </w:pPr>
      <w:r>
        <w:rPr>
          <w:rFonts w:eastAsia="Times New Roman"/>
          <w:szCs w:val="24"/>
        </w:rPr>
        <w:t>Και σαν να μην τρέχει τίποτα, έρχεστε τώρα με μια μείωση της τάξεως των 150-180 εκατομμύριων, αν θυμάμαι καλά, για να μας μιλήσετε για ελάφρυνση. Εντ</w:t>
      </w:r>
      <w:r>
        <w:rPr>
          <w:rFonts w:eastAsia="Times New Roman"/>
          <w:szCs w:val="24"/>
        </w:rPr>
        <w:t xml:space="preserve">άξει, κάθε ελάφρυνση καλή είναι. Όμως, για να μπορέσουμε να </w:t>
      </w:r>
      <w:r>
        <w:rPr>
          <w:rFonts w:eastAsia="Times New Roman"/>
          <w:szCs w:val="24"/>
        </w:rPr>
        <w:lastRenderedPageBreak/>
        <w:t>έχουμε μια πορεία δυναμικής οικονομικής ανάπτυξης και ταυτόχρονα κοινωνικής ανάπτυξης, θα πρέπει όλη τη δουλειά που έχει γίνει μέχρι τώρα</w:t>
      </w:r>
      <w:r w:rsidRPr="003E17FE">
        <w:rPr>
          <w:rFonts w:eastAsia="Times New Roman"/>
          <w:szCs w:val="24"/>
        </w:rPr>
        <w:t xml:space="preserve"> </w:t>
      </w:r>
      <w:r>
        <w:rPr>
          <w:rFonts w:eastAsia="Times New Roman"/>
          <w:szCs w:val="24"/>
        </w:rPr>
        <w:t>να την αξιοποιήσουμε, για να μην κάνετε το λάθος του 2015,</w:t>
      </w:r>
      <w:r>
        <w:rPr>
          <w:rFonts w:eastAsia="Times New Roman"/>
          <w:szCs w:val="24"/>
        </w:rPr>
        <w:t xml:space="preserve"> να μην το κάνουμε κι εμείς. Θα πρέπει να αξιοποιήσουμε αυτές τις δυνατότητες και να προχωρήσουμε με μια αλλαγή πολιτικής. Δεν χρειάζεται μόνο αλλαγή Πρωθυπουργού και Υπουργών αυτός ο τόπος. Χρειάζεται και αλλαγή πολιτικής. Και η αλλαγή πολιτικής λέει ότι </w:t>
      </w:r>
      <w:r>
        <w:rPr>
          <w:rFonts w:eastAsia="Times New Roman"/>
          <w:szCs w:val="24"/>
        </w:rPr>
        <w:t>θα πρέπει να αξιοποιήσουμε τις οικονομικές δυνατότητες, εν προκειμένου τα 3-3,5 δισεκατομμύρια -πόσο είναι το δημοσιονομικό περιθώριο για τα επόμενα χρόνια με τη βάση του μεσοπρόθεσμου;- ώστε να παραχθεί νέος πλούτος, να αναπαραχθεί αυτός ο πλούτος και ταυ</w:t>
      </w:r>
      <w:r>
        <w:rPr>
          <w:rFonts w:eastAsia="Times New Roman"/>
          <w:szCs w:val="24"/>
        </w:rPr>
        <w:t xml:space="preserve">τόχρονα να ενισχύσουμε το βιώσιμο κοινωνικό κράτος. Αυτή είναι μια πολιτική, ένας άλλος δρόμος. </w:t>
      </w:r>
    </w:p>
    <w:p w14:paraId="110FEFF8" w14:textId="77777777" w:rsidR="002E41A8" w:rsidRDefault="00A20863">
      <w:pPr>
        <w:spacing w:line="600" w:lineRule="auto"/>
        <w:ind w:firstLine="720"/>
        <w:jc w:val="both"/>
        <w:rPr>
          <w:rFonts w:eastAsia="Times New Roman"/>
          <w:szCs w:val="24"/>
        </w:rPr>
      </w:pPr>
      <w:r>
        <w:rPr>
          <w:rFonts w:eastAsia="Times New Roman"/>
          <w:szCs w:val="24"/>
        </w:rPr>
        <w:t>Μετά το φιάσκο του λεγόμενου ολιστικού προγράμματος το οποίο καταθέσατε δήθεν το καλοκαίρι, μια προχειροδουλειά, ένα «</w:t>
      </w:r>
      <w:proofErr w:type="spellStart"/>
      <w:r>
        <w:rPr>
          <w:rFonts w:eastAsia="Times New Roman"/>
          <w:szCs w:val="24"/>
        </w:rPr>
        <w:t>γονατογράφημα</w:t>
      </w:r>
      <w:proofErr w:type="spellEnd"/>
      <w:r>
        <w:rPr>
          <w:rFonts w:eastAsia="Times New Roman"/>
          <w:szCs w:val="24"/>
        </w:rPr>
        <w:t>», η ανάγκη για μια ολοκληρω</w:t>
      </w:r>
      <w:r>
        <w:rPr>
          <w:rFonts w:eastAsia="Times New Roman"/>
          <w:szCs w:val="24"/>
        </w:rPr>
        <w:t>μένη δέσμη μέτρων οικονομικής ανάπτυξης και κοινωνικής δικαιοσύνης είναι εμφανής. Εμείς καταθέσαμε την πρόταση νόμου. Έχουμε συγκεκριμένες προτάσεις μέσα απ’ αυτήν και σας καλούμε να τη φέρετε προς συζήτηση στη Βουλή, για να μην έρθουμε πάλι μετά από χρόνι</w:t>
      </w:r>
      <w:r>
        <w:rPr>
          <w:rFonts w:eastAsia="Times New Roman"/>
          <w:szCs w:val="24"/>
        </w:rPr>
        <w:t xml:space="preserve">α να συζητάμε για έναν χαμένο προϋπολογισμό, για μια χαμένη ευκαιρία και </w:t>
      </w:r>
      <w:r>
        <w:rPr>
          <w:rFonts w:eastAsia="Times New Roman"/>
          <w:szCs w:val="24"/>
        </w:rPr>
        <w:lastRenderedPageBreak/>
        <w:t xml:space="preserve">έναν απολογισμό τον οποίον θα καταψηφίζει μεγάλη μερίδα του ελληνικού λαού και όχι της Βουλής πλέον. </w:t>
      </w:r>
    </w:p>
    <w:p w14:paraId="110FEFF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Σας καλούμε, λοιπόν, να φέρετε τις προτάσεις μας προς συζήτηση. Νομίζω ότι κάθε μ</w:t>
      </w:r>
      <w:r>
        <w:rPr>
          <w:rFonts w:eastAsia="Times New Roman" w:cs="Times New Roman"/>
          <w:szCs w:val="24"/>
        </w:rPr>
        <w:t>έρα που περνά, που παραμένει η οικονομία βαλτωμένη και υποχείρια των δεσμεύσεών σας, είναι ζημιά για τον ελληνικό λαό και τις επόμενες γενιές.</w:t>
      </w:r>
    </w:p>
    <w:p w14:paraId="110FEFFA"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Θα πρέπει, επίσης, να παραδεχτείτε ότι οι δεσμεύσεις τις οποίες έχετε λάβει για τις επόμενες δεκαετίες πρέπει να </w:t>
      </w:r>
      <w:r>
        <w:rPr>
          <w:rFonts w:eastAsia="Times New Roman" w:cs="Times New Roman"/>
          <w:szCs w:val="24"/>
        </w:rPr>
        <w:t xml:space="preserve">ανατραπούν το συντομότερο δυνατόν, κάτι που δεν μπορεί να γίνει παρά μόνο αν υπάρξει εθνική συνεννόηση και μια μεγάλη πλειοψηφία της Βουλής που θα στηρίξει μια τέτοια επιλογή έναντι των δανειστών. </w:t>
      </w:r>
    </w:p>
    <w:p w14:paraId="110FEFFB"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10FEFFC" w14:textId="77777777" w:rsidR="002E41A8" w:rsidRDefault="00A20863">
      <w:pPr>
        <w:spacing w:line="600" w:lineRule="auto"/>
        <w:ind w:firstLine="720"/>
        <w:jc w:val="both"/>
        <w:rPr>
          <w:rFonts w:eastAsia="Times New Roman" w:cs="Times New Roman"/>
          <w:szCs w:val="24"/>
        </w:rPr>
      </w:pPr>
      <w:r w:rsidRPr="00027D1F">
        <w:rPr>
          <w:rFonts w:eastAsia="Times New Roman" w:cs="Times New Roman"/>
          <w:b/>
          <w:szCs w:val="24"/>
        </w:rPr>
        <w:t>ΠΡΟΕΔΡΕΥΩΝ (Νικήτας Κακλαμάνης):</w:t>
      </w:r>
      <w:r>
        <w:rPr>
          <w:rFonts w:eastAsia="Times New Roman" w:cs="Times New Roman"/>
          <w:szCs w:val="24"/>
        </w:rPr>
        <w:t xml:space="preserve"> Συνεχίζουμε με τον δεύτερο και τελευταίο ομιλητή, τον κ. Ηλία Κασιδιάρη.</w:t>
      </w:r>
    </w:p>
    <w:p w14:paraId="110FEFF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Ορίστε, κύριε Κασιδιάρη, έχετε τον λόγο. </w:t>
      </w:r>
    </w:p>
    <w:p w14:paraId="110FEFFE" w14:textId="77777777" w:rsidR="002E41A8" w:rsidRDefault="00A20863">
      <w:pPr>
        <w:spacing w:line="600" w:lineRule="auto"/>
        <w:ind w:firstLine="720"/>
        <w:jc w:val="both"/>
        <w:rPr>
          <w:rFonts w:eastAsia="Times New Roman" w:cs="Times New Roman"/>
          <w:szCs w:val="24"/>
        </w:rPr>
      </w:pPr>
      <w:r w:rsidRPr="00027D1F">
        <w:rPr>
          <w:rFonts w:eastAsia="Times New Roman" w:cs="Times New Roman"/>
          <w:b/>
          <w:szCs w:val="24"/>
        </w:rPr>
        <w:t>ΗΛΙΑΣ ΚΑΣΙΔΙΑΡΗΣ:</w:t>
      </w:r>
      <w:r>
        <w:rPr>
          <w:rFonts w:eastAsia="Times New Roman" w:cs="Times New Roman"/>
          <w:szCs w:val="24"/>
        </w:rPr>
        <w:t xml:space="preserve"> Ο </w:t>
      </w:r>
      <w:r>
        <w:rPr>
          <w:rFonts w:eastAsia="Times New Roman" w:cs="Times New Roman"/>
          <w:szCs w:val="24"/>
        </w:rPr>
        <w:t>ι</w:t>
      </w:r>
      <w:r>
        <w:rPr>
          <w:rFonts w:eastAsia="Times New Roman" w:cs="Times New Roman"/>
          <w:szCs w:val="24"/>
        </w:rPr>
        <w:t xml:space="preserve">σολογισμός του έτους 2016 έρχεται αμέσως μετά το καταστροφικό 2015, οπότε σύσσωμη η Βουλή, πλην της Χρυσής Αυγής, από ΣΥΡΙΖΑ και ΑΝΕΛ, μέχρι ΠΑΣΟΚ και Νέα Δημοκρατία, ψήφισαν το </w:t>
      </w:r>
      <w:r>
        <w:rPr>
          <w:rFonts w:eastAsia="Times New Roman" w:cs="Times New Roman"/>
          <w:szCs w:val="24"/>
        </w:rPr>
        <w:lastRenderedPageBreak/>
        <w:t>αριστερό, το καταστροφικότερο μνημόνιο, που ήταν πολύ χειρότερο από το λεγόμεν</w:t>
      </w:r>
      <w:r>
        <w:rPr>
          <w:rFonts w:eastAsia="Times New Roman" w:cs="Times New Roman"/>
          <w:szCs w:val="24"/>
        </w:rPr>
        <w:t xml:space="preserve">ο </w:t>
      </w:r>
      <w:r w:rsidRPr="00FA4A6A">
        <w:rPr>
          <w:rFonts w:eastAsia="Times New Roman" w:cs="Times New Roman"/>
          <w:sz w:val="22"/>
          <w:szCs w:val="24"/>
        </w:rPr>
        <w:t>Π</w:t>
      </w:r>
      <w:r>
        <w:rPr>
          <w:rFonts w:eastAsia="Times New Roman" w:cs="Times New Roman"/>
          <w:szCs w:val="24"/>
        </w:rPr>
        <w:t>ακέτο</w:t>
      </w:r>
      <w:r>
        <w:rPr>
          <w:rFonts w:eastAsia="Times New Roman" w:cs="Times New Roman"/>
          <w:szCs w:val="24"/>
        </w:rPr>
        <w:t xml:space="preserve"> </w:t>
      </w:r>
      <w:proofErr w:type="spellStart"/>
      <w:r>
        <w:rPr>
          <w:rFonts w:eastAsia="Times New Roman" w:cs="Times New Roman"/>
          <w:szCs w:val="24"/>
        </w:rPr>
        <w:t>Γιουνκέρ</w:t>
      </w:r>
      <w:proofErr w:type="spellEnd"/>
      <w:r>
        <w:rPr>
          <w:rFonts w:eastAsia="Times New Roman" w:cs="Times New Roman"/>
          <w:szCs w:val="24"/>
        </w:rPr>
        <w:t>, που ήταν πολύ χειρότερο από το δίλημμα που είχε τεθεί στο δημοψήφισμα, όπου το «</w:t>
      </w:r>
      <w:r>
        <w:rPr>
          <w:rFonts w:eastAsia="Times New Roman" w:cs="Times New Roman"/>
          <w:szCs w:val="24"/>
        </w:rPr>
        <w:t>όχι</w:t>
      </w:r>
      <w:r>
        <w:rPr>
          <w:rFonts w:eastAsia="Times New Roman" w:cs="Times New Roman"/>
          <w:szCs w:val="24"/>
        </w:rPr>
        <w:t xml:space="preserve">» του λαού μετατράπηκε εν μια </w:t>
      </w:r>
      <w:proofErr w:type="spellStart"/>
      <w:r>
        <w:rPr>
          <w:rFonts w:eastAsia="Times New Roman" w:cs="Times New Roman"/>
          <w:szCs w:val="24"/>
        </w:rPr>
        <w:t>νυκτί</w:t>
      </w:r>
      <w:proofErr w:type="spellEnd"/>
      <w:r>
        <w:rPr>
          <w:rFonts w:eastAsia="Times New Roman" w:cs="Times New Roman"/>
          <w:szCs w:val="24"/>
        </w:rPr>
        <w:t xml:space="preserve"> σε «</w:t>
      </w:r>
      <w:r>
        <w:rPr>
          <w:rFonts w:eastAsia="Times New Roman" w:cs="Times New Roman"/>
          <w:szCs w:val="24"/>
        </w:rPr>
        <w:t>ναι</w:t>
      </w:r>
      <w:r>
        <w:rPr>
          <w:rFonts w:eastAsia="Times New Roman" w:cs="Times New Roman"/>
          <w:szCs w:val="24"/>
        </w:rPr>
        <w:t>».</w:t>
      </w:r>
    </w:p>
    <w:p w14:paraId="110FEFF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Μιλάτε στον </w:t>
      </w:r>
      <w:r>
        <w:rPr>
          <w:rFonts w:eastAsia="Times New Roman" w:cs="Times New Roman"/>
          <w:szCs w:val="24"/>
        </w:rPr>
        <w:t>ι</w:t>
      </w:r>
      <w:r>
        <w:rPr>
          <w:rFonts w:eastAsia="Times New Roman" w:cs="Times New Roman"/>
          <w:szCs w:val="24"/>
        </w:rPr>
        <w:t>σολογισμό για αύξηση εσόδων και παραλείπετε να πείτε πώς έχει προκύψει αυτή η αύξηση εσόδων. Έχ</w:t>
      </w:r>
      <w:r>
        <w:rPr>
          <w:rFonts w:eastAsia="Times New Roman" w:cs="Times New Roman"/>
          <w:szCs w:val="24"/>
        </w:rPr>
        <w:t xml:space="preserve">ει προκύψει μόνο μέσω της αιματηρής φορολόγησης, της καταστροφικής φορολόγησης, βάσει της οποίας οι ελεύθεροι επαγγελματίες αναγκάζονται με τη βία να πληρώσουν, να προεξοφλήσουν φόρο περισσότερο από τον τζίρο που κάνουν οι επιχειρήσεις τους. Και έτσι, για </w:t>
      </w:r>
      <w:r>
        <w:rPr>
          <w:rFonts w:eastAsia="Times New Roman" w:cs="Times New Roman"/>
          <w:szCs w:val="24"/>
        </w:rPr>
        <w:t xml:space="preserve">να διαφημίζετε την αύξηση εσόδων κλείσανε χιλιάδες σπίτια, κλείσανε χιλιάδες επιχειρήσεις, χιλιάδες Έλληνες εξορίστηκαν, έγιναν μετανάστες στην Ευρώπη. Και όλα αυτά για να διαφημίζει ο Τσίπρας το κοινωνικό μέρισμα, το οποίο θα πάρουν </w:t>
      </w:r>
      <w:proofErr w:type="spellStart"/>
      <w:r>
        <w:rPr>
          <w:rFonts w:eastAsia="Times New Roman" w:cs="Times New Roman"/>
          <w:szCs w:val="24"/>
        </w:rPr>
        <w:t>Ρομά</w:t>
      </w:r>
      <w:proofErr w:type="spellEnd"/>
      <w:r>
        <w:rPr>
          <w:rFonts w:eastAsia="Times New Roman" w:cs="Times New Roman"/>
          <w:szCs w:val="24"/>
        </w:rPr>
        <w:t>, θα πάρουν αλλοδα</w:t>
      </w:r>
      <w:r>
        <w:rPr>
          <w:rFonts w:eastAsia="Times New Roman" w:cs="Times New Roman"/>
          <w:szCs w:val="24"/>
        </w:rPr>
        <w:t>ποί, Αλβανοί, Πακιστανοί. Για να διαφημίζει, λοιπόν, αυτήν την ανέξοδη υπερφίαλη παροχή, έχουν κλείσει χιλιάδες σπίτια Ελλήνων πολιτών, έχει καταστραφεί στην κυριολεξία η ελληνική οικονομία.</w:t>
      </w:r>
    </w:p>
    <w:p w14:paraId="110FF000"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Εξίσου απατηλό, εξίσου μεγάλη απάτη είναι και το αφήγημα περί πρω</w:t>
      </w:r>
      <w:r>
        <w:rPr>
          <w:rFonts w:eastAsia="Times New Roman" w:cs="Times New Roman"/>
          <w:szCs w:val="24"/>
        </w:rPr>
        <w:t xml:space="preserve">τογενούς πλεονάσματος, όπου επί της ουσίας μιλώντας για το έτος 2016 αφαιρέσατε 6,5 δισεκατομμύρια ευρώ από την πραγματική οικονομία. Όσον </w:t>
      </w:r>
      <w:r>
        <w:rPr>
          <w:rFonts w:eastAsia="Times New Roman" w:cs="Times New Roman"/>
          <w:szCs w:val="24"/>
        </w:rPr>
        <w:lastRenderedPageBreak/>
        <w:t>αφορά το δήθεν πρωτογενές πλεόνασμα, που είναι και αυτό καταστροφή για την πραγματική οικονομία, καταστροφή για τις π</w:t>
      </w:r>
      <w:r>
        <w:rPr>
          <w:rFonts w:eastAsia="Times New Roman" w:cs="Times New Roman"/>
          <w:szCs w:val="24"/>
        </w:rPr>
        <w:t xml:space="preserve">αραγωγικές δυνάμεις αυτής της χώρας, παραλείπετε πέραν των άλλων να προσθέσετε στην ιστορία αυτή τους τόκους του χρέους για το 2016, τον </w:t>
      </w:r>
      <w:r>
        <w:rPr>
          <w:rFonts w:eastAsia="Times New Roman" w:cs="Times New Roman"/>
          <w:szCs w:val="24"/>
        </w:rPr>
        <w:t>ι</w:t>
      </w:r>
      <w:r>
        <w:rPr>
          <w:rFonts w:eastAsia="Times New Roman" w:cs="Times New Roman"/>
          <w:szCs w:val="24"/>
        </w:rPr>
        <w:t>σολογισμό του οποίου συζητάμε σήμερα. Πληρώσαμε τόκους 5,850 δισεκατομμύρια. Έχουμε δηλαδή μια αύξηση σε σχέση με το π</w:t>
      </w:r>
      <w:r>
        <w:rPr>
          <w:rFonts w:eastAsia="Times New Roman" w:cs="Times New Roman"/>
          <w:szCs w:val="24"/>
        </w:rPr>
        <w:t>ροηγούμενο έτος 744 εκατομμύρια.</w:t>
      </w:r>
    </w:p>
    <w:p w14:paraId="110FF001"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Τα τοκοχρεολύσια είναι το τέλμα, είναι και η καταστροφή της ελληνικής οικονομίας. Η μόνη λύση βέβαια για να σταθεί στα πόδια της η ελληνική οικονομία είναι το σχέδιο «Αυτάρκεια», το σχέδιο της Χρυσής Αυγής για να είναι η χώ</w:t>
      </w:r>
      <w:r>
        <w:rPr>
          <w:rFonts w:eastAsia="Times New Roman" w:cs="Times New Roman"/>
          <w:szCs w:val="24"/>
        </w:rPr>
        <w:t>ρα αυτάρκης στα βασικά είδη διαβιώσεως του ελληνικού λαού, δηλαδή σε τρόφιμα, φάρμακα, καύσιμα και όπλα. Αν είμαστε αυτάρκεις, αν εφαρμοστεί το σχέδιο «Αυτάρκεια», τότε θα έχουμε τη δυνατότητα ως οικονομία ακόμα και να απορρίψουμε την πληρωμή παρανόμων τοκ</w:t>
      </w:r>
      <w:r>
        <w:rPr>
          <w:rFonts w:eastAsia="Times New Roman" w:cs="Times New Roman"/>
          <w:szCs w:val="24"/>
        </w:rPr>
        <w:t>οχρεολυσίων, χωρίς να κινδυνεύει η Ελλάς με καταστροφή, χωρίς να κινδυνεύει από όλα αυτά τα οποία χρησιμοποιείτε ως κινδυνολογία για να τρομοκρατείτε τον ελληνικό λαό.</w:t>
      </w:r>
    </w:p>
    <w:p w14:paraId="110FF00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Βέβαια, για να υπάρξει αυτάρκεια, πρέπει να υπάρξει η ανακήρυξη της ΑΟΖ, η εκμετάλλευση </w:t>
      </w:r>
      <w:r>
        <w:rPr>
          <w:rFonts w:eastAsia="Times New Roman" w:cs="Times New Roman"/>
          <w:szCs w:val="24"/>
        </w:rPr>
        <w:t xml:space="preserve">ορυκτού πλούτου της χώρας, πρέπει να έχουμε κέρδη </w:t>
      </w:r>
      <w:r>
        <w:rPr>
          <w:rFonts w:eastAsia="Times New Roman" w:cs="Times New Roman"/>
          <w:szCs w:val="24"/>
        </w:rPr>
        <w:lastRenderedPageBreak/>
        <w:t xml:space="preserve">από φυσικό αέριο και πετρέλαιο, τα οποία έχετε απεμπολήσει, έχετε παραδώσει. Και αντ’ αυτού το έτος 2016 επιλέξατε να ιδρύσετε το περιβόητο </w:t>
      </w:r>
      <w:proofErr w:type="spellStart"/>
      <w:r>
        <w:rPr>
          <w:rFonts w:eastAsia="Times New Roman" w:cs="Times New Roman"/>
          <w:szCs w:val="24"/>
        </w:rPr>
        <w:t>υπερταμείο</w:t>
      </w:r>
      <w:proofErr w:type="spellEnd"/>
      <w:r>
        <w:rPr>
          <w:rFonts w:eastAsia="Times New Roman" w:cs="Times New Roman"/>
          <w:szCs w:val="24"/>
        </w:rPr>
        <w:t>, το οποίο είναι η καταστροφή της Ελλάδος, είναι η εκχώρ</w:t>
      </w:r>
      <w:r>
        <w:rPr>
          <w:rFonts w:eastAsia="Times New Roman" w:cs="Times New Roman"/>
          <w:szCs w:val="24"/>
        </w:rPr>
        <w:t>ηση της εθνικής περιουσίας της Ελλάδος για έναν αιώνα.</w:t>
      </w:r>
    </w:p>
    <w:p w14:paraId="110FF003"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Η εθνική αντίσταση των Ελλήνων ενάντια στο ξεπούλημα της πατρίδας εκφράζεται σήμερα με τον πλέον ηχηρό τρόπο από τους Έλληνες μαθητές, από την ελληνική νεολαία, από τα παιδιά με τις ελληνικές σημαίες π</w:t>
      </w:r>
      <w:r>
        <w:rPr>
          <w:rFonts w:eastAsia="Times New Roman" w:cs="Times New Roman"/>
          <w:szCs w:val="24"/>
        </w:rPr>
        <w:t xml:space="preserve">ου έχουν ξεχυθεί στους δρόμους όλης της Ελλάδος και τραγουδούν το εμβατήριο: «Μακεδονία ξακουστή», το οποίο προσπαθήσατε να απαγορεύσετε με την κατάπτυστη </w:t>
      </w:r>
      <w:r>
        <w:rPr>
          <w:rFonts w:eastAsia="Times New Roman" w:cs="Times New Roman"/>
          <w:szCs w:val="24"/>
        </w:rPr>
        <w:t>Σ</w:t>
      </w:r>
      <w:r>
        <w:rPr>
          <w:rFonts w:eastAsia="Times New Roman" w:cs="Times New Roman"/>
          <w:szCs w:val="24"/>
        </w:rPr>
        <w:t>υμφωνία των Πρεσπών.</w:t>
      </w:r>
    </w:p>
    <w:p w14:paraId="110FF004" w14:textId="77777777" w:rsidR="002E41A8" w:rsidRDefault="00A20863">
      <w:pPr>
        <w:spacing w:line="600" w:lineRule="auto"/>
        <w:ind w:firstLine="720"/>
        <w:jc w:val="both"/>
        <w:rPr>
          <w:rFonts w:eastAsia="Times New Roman"/>
          <w:szCs w:val="24"/>
        </w:rPr>
      </w:pPr>
      <w:r>
        <w:rPr>
          <w:rFonts w:eastAsia="Times New Roman"/>
          <w:szCs w:val="24"/>
        </w:rPr>
        <w:t xml:space="preserve">Είχαμε πάει στην παρέλαση στη Θεσσαλονίκη, όπου εκεί, ως είθισται, η Σχολή </w:t>
      </w:r>
      <w:proofErr w:type="spellStart"/>
      <w:r>
        <w:rPr>
          <w:rFonts w:eastAsia="Times New Roman"/>
          <w:szCs w:val="24"/>
        </w:rPr>
        <w:t>Ευελ</w:t>
      </w:r>
      <w:r>
        <w:rPr>
          <w:rFonts w:eastAsia="Times New Roman"/>
          <w:szCs w:val="24"/>
        </w:rPr>
        <w:t>πίδων</w:t>
      </w:r>
      <w:proofErr w:type="spellEnd"/>
      <w:r>
        <w:rPr>
          <w:rFonts w:eastAsia="Times New Roman"/>
          <w:szCs w:val="24"/>
        </w:rPr>
        <w:t xml:space="preserve"> τραγουδάει το «Μακεδονία ξακουστή». Φέτος δεν ακούστηκε το εμβατήριο από τη Σχολή </w:t>
      </w:r>
      <w:proofErr w:type="spellStart"/>
      <w:r>
        <w:rPr>
          <w:rFonts w:eastAsia="Times New Roman"/>
          <w:szCs w:val="24"/>
        </w:rPr>
        <w:t>Ευελπίδων</w:t>
      </w:r>
      <w:proofErr w:type="spellEnd"/>
      <w:r>
        <w:rPr>
          <w:rFonts w:eastAsia="Times New Roman"/>
          <w:szCs w:val="24"/>
        </w:rPr>
        <w:t xml:space="preserve">, από τα στρατιωτικά τμήματα. Ακούγεται, όμως, πιο δυνατά σήμερα από τη μάχιμη ελληνική νεολαία. Και εσείς, οι υβριστές, η Κυβέρνηση των </w:t>
      </w:r>
      <w:proofErr w:type="spellStart"/>
      <w:r>
        <w:rPr>
          <w:rFonts w:eastAsia="Times New Roman"/>
          <w:szCs w:val="24"/>
        </w:rPr>
        <w:t>εθνομηδενιστών</w:t>
      </w:r>
      <w:proofErr w:type="spellEnd"/>
      <w:r>
        <w:rPr>
          <w:rFonts w:eastAsia="Times New Roman"/>
          <w:szCs w:val="24"/>
        </w:rPr>
        <w:t>, λέτε ό</w:t>
      </w:r>
      <w:r>
        <w:rPr>
          <w:rFonts w:eastAsia="Times New Roman"/>
          <w:szCs w:val="24"/>
        </w:rPr>
        <w:t xml:space="preserve">τι τις εκδηλώσεις των Ελλήνων μαθητών τις υποκινεί η Χρυσή Αυγή. </w:t>
      </w:r>
    </w:p>
    <w:p w14:paraId="110FF005" w14:textId="77777777" w:rsidR="002E41A8" w:rsidRDefault="00A20863">
      <w:pPr>
        <w:spacing w:line="600" w:lineRule="auto"/>
        <w:ind w:firstLine="720"/>
        <w:jc w:val="both"/>
        <w:rPr>
          <w:rFonts w:eastAsia="Times New Roman"/>
          <w:szCs w:val="24"/>
        </w:rPr>
      </w:pPr>
      <w:r>
        <w:rPr>
          <w:rFonts w:eastAsia="Times New Roman"/>
          <w:szCs w:val="24"/>
        </w:rPr>
        <w:t xml:space="preserve">Για να βάλουμε, λοιπόν, τα πράγματα στη θέση τους, τους Έλληνες μαθητές </w:t>
      </w:r>
      <w:r>
        <w:rPr>
          <w:rFonts w:eastAsia="Times New Roman"/>
          <w:szCs w:val="24"/>
        </w:rPr>
        <w:t>το</w:t>
      </w:r>
      <w:r>
        <w:rPr>
          <w:rFonts w:eastAsia="Times New Roman"/>
          <w:szCs w:val="24"/>
        </w:rPr>
        <w:t>υ</w:t>
      </w:r>
      <w:r>
        <w:rPr>
          <w:rFonts w:eastAsia="Times New Roman"/>
          <w:szCs w:val="24"/>
        </w:rPr>
        <w:t>ς</w:t>
      </w:r>
      <w:r>
        <w:rPr>
          <w:rFonts w:eastAsia="Times New Roman"/>
          <w:szCs w:val="24"/>
        </w:rPr>
        <w:t xml:space="preserve"> υποκινεί αποκλειστικά και μόνο η ελληνική ψυχή, η ελληνική </w:t>
      </w:r>
      <w:r>
        <w:rPr>
          <w:rFonts w:eastAsia="Times New Roman"/>
          <w:szCs w:val="24"/>
        </w:rPr>
        <w:lastRenderedPageBreak/>
        <w:t xml:space="preserve">ιστορία, η μυστική φωνή του ελληνικού αίματος που από </w:t>
      </w:r>
      <w:r>
        <w:rPr>
          <w:rFonts w:eastAsia="Times New Roman"/>
          <w:szCs w:val="24"/>
        </w:rPr>
        <w:t>τα βάθη του ιστορικού χρόνου μέχρι και σήμερα φωνάζει πως η Μακεδονία είναι ελληνική από τα χρόνια που οι μακεδονικές φάλαγγες μέχρι ακόμα και το ιππικό των εταίρων του Μεγάλου Αλεξάνδρου έκανε το άστρο του ελληνισμού να λάμψει μέχρι τα βάθη της Ασίας. Μέχ</w:t>
      </w:r>
      <w:r>
        <w:rPr>
          <w:rFonts w:eastAsia="Times New Roman"/>
          <w:szCs w:val="24"/>
        </w:rPr>
        <w:t xml:space="preserve">ρι και σήμερα η ελληνική ψυχή είναι αυτή που υποκινεί τη δυναμική εθνική αντίσταση των Ελλήνων μαθητών ενάντια στους </w:t>
      </w:r>
      <w:proofErr w:type="spellStart"/>
      <w:r>
        <w:rPr>
          <w:rFonts w:eastAsia="Times New Roman"/>
          <w:szCs w:val="24"/>
        </w:rPr>
        <w:t>εθνομηδενιστές</w:t>
      </w:r>
      <w:proofErr w:type="spellEnd"/>
      <w:r>
        <w:rPr>
          <w:rFonts w:eastAsia="Times New Roman"/>
          <w:szCs w:val="24"/>
        </w:rPr>
        <w:t>.</w:t>
      </w:r>
    </w:p>
    <w:p w14:paraId="110FF006" w14:textId="77777777" w:rsidR="002E41A8" w:rsidRDefault="00A20863">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110FF007" w14:textId="77777777" w:rsidR="002E41A8" w:rsidRDefault="00A20863">
      <w:pPr>
        <w:spacing w:line="600" w:lineRule="auto"/>
        <w:ind w:firstLine="720"/>
        <w:jc w:val="both"/>
        <w:rPr>
          <w:rFonts w:eastAsia="Times New Roman"/>
          <w:szCs w:val="24"/>
        </w:rPr>
      </w:pPr>
      <w:r>
        <w:rPr>
          <w:rFonts w:eastAsia="Times New Roman"/>
          <w:szCs w:val="24"/>
        </w:rPr>
        <w:t>Επιτεθήκατε με μίσος στη νεολαία, γιατί η νεολαία δεν άγεται και δεν φέρεται από μουσάτους παρακμιακούς καθηγητές της άκρας Αριστεράς. Απειλήσατε την ελληνική νεολαία με τις παραφυάδες σας, αλλά δεν καταφέρατε απολύτως τίποτα, γιατί η κόκκινη ανθελληνική τ</w:t>
      </w:r>
      <w:r>
        <w:rPr>
          <w:rFonts w:eastAsia="Times New Roman"/>
          <w:szCs w:val="24"/>
        </w:rPr>
        <w:t>ρομοκρατία δεν περνάει στα ελληνικά σχολεία.</w:t>
      </w:r>
    </w:p>
    <w:p w14:paraId="110FF008" w14:textId="77777777" w:rsidR="002E41A8" w:rsidRDefault="00A20863">
      <w:pPr>
        <w:spacing w:line="600" w:lineRule="auto"/>
        <w:ind w:firstLine="720"/>
        <w:jc w:val="both"/>
        <w:rPr>
          <w:rFonts w:eastAsia="Times New Roman"/>
          <w:szCs w:val="24"/>
        </w:rPr>
      </w:pPr>
      <w:r>
        <w:rPr>
          <w:rFonts w:eastAsia="Times New Roman"/>
          <w:szCs w:val="24"/>
        </w:rPr>
        <w:t xml:space="preserve">Ψηλά, λοιπόν, οι ελληνικές σημαίες σε όλη την Ελλάδα με δυναμικά πατριωτικά συνθήματα, με συνθήματα των ειδικών δυνάμεων, που είναι μια πάρα πολύ ευχάριστη εικόνα, Έλληνες νεολαίοι να φωνάζουν στις πλατείες και </w:t>
      </w:r>
      <w:r>
        <w:rPr>
          <w:rFonts w:eastAsia="Times New Roman"/>
          <w:szCs w:val="24"/>
        </w:rPr>
        <w:t xml:space="preserve">στους δρόμους συνθήματα των ειδικών δυνάμεων. </w:t>
      </w:r>
    </w:p>
    <w:p w14:paraId="110FF009" w14:textId="77777777" w:rsidR="002E41A8" w:rsidRDefault="00A20863">
      <w:pPr>
        <w:spacing w:line="600" w:lineRule="auto"/>
        <w:ind w:firstLine="720"/>
        <w:jc w:val="both"/>
        <w:rPr>
          <w:rFonts w:eastAsia="Times New Roman"/>
          <w:szCs w:val="24"/>
        </w:rPr>
      </w:pPr>
      <w:r>
        <w:rPr>
          <w:rFonts w:eastAsia="Times New Roman"/>
          <w:szCs w:val="24"/>
        </w:rPr>
        <w:lastRenderedPageBreak/>
        <w:t>Ψηλά οι ελληνικές σημαίες με θάρρος και ανιδιοτέλεια να ακουστούν και πάλι τα ελληνικά εμβατήρια, να ακουστεί το «Μακεδονία ξακουστή» από τις φωνές χιλιάδων Ελλήνων μαθητών μέχρι τα ουράνια.</w:t>
      </w:r>
    </w:p>
    <w:p w14:paraId="110FF00A" w14:textId="77777777" w:rsidR="002E41A8" w:rsidRDefault="00A20863">
      <w:pPr>
        <w:spacing w:line="600" w:lineRule="auto"/>
        <w:ind w:firstLine="720"/>
        <w:jc w:val="both"/>
        <w:rPr>
          <w:rFonts w:eastAsia="Times New Roman"/>
          <w:szCs w:val="24"/>
        </w:rPr>
      </w:pPr>
      <w:r>
        <w:rPr>
          <w:rFonts w:eastAsia="Times New Roman"/>
          <w:szCs w:val="24"/>
        </w:rPr>
        <w:t>Ευχαριστώ.</w:t>
      </w:r>
    </w:p>
    <w:p w14:paraId="110FF00B" w14:textId="77777777" w:rsidR="002E41A8" w:rsidRDefault="00A20863">
      <w:pPr>
        <w:spacing w:line="600" w:lineRule="auto"/>
        <w:ind w:firstLine="720"/>
        <w:jc w:val="center"/>
        <w:rPr>
          <w:rFonts w:eastAsia="Times New Roman" w:cs="Times New Roman"/>
          <w:szCs w:val="24"/>
        </w:rPr>
      </w:pPr>
      <w:r>
        <w:rPr>
          <w:rFonts w:eastAsia="Times New Roman" w:cs="Times New Roman"/>
          <w:szCs w:val="24"/>
        </w:rPr>
        <w:t>(Χειροκ</w:t>
      </w:r>
      <w:r>
        <w:rPr>
          <w:rFonts w:eastAsia="Times New Roman" w:cs="Times New Roman"/>
          <w:szCs w:val="24"/>
        </w:rPr>
        <w:t>ροτήματα από την πτέρυγα της</w:t>
      </w:r>
      <w:r w:rsidRPr="008E3E4B">
        <w:rPr>
          <w:rFonts w:eastAsia="Times New Roman" w:cs="Times New Roman"/>
          <w:szCs w:val="24"/>
        </w:rPr>
        <w:t xml:space="preserve"> </w:t>
      </w:r>
      <w:r>
        <w:rPr>
          <w:rFonts w:eastAsia="Times New Roman" w:cs="Times New Roman"/>
          <w:szCs w:val="24"/>
        </w:rPr>
        <w:t>Χρυσής Αυγής</w:t>
      </w:r>
      <w:r w:rsidRPr="008E3E4B">
        <w:rPr>
          <w:rFonts w:eastAsia="Times New Roman" w:cs="Times New Roman"/>
          <w:szCs w:val="24"/>
        </w:rPr>
        <w:t>)</w:t>
      </w:r>
    </w:p>
    <w:p w14:paraId="110FF00C" w14:textId="77777777" w:rsidR="002E41A8" w:rsidRDefault="00A20863">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Κύριε Υπουργέ, έχετε τον λόγο. Σας δίνω δέκα λεπτά. Εάν δεν φτάσουν, θα έχετε μια ανοχή.</w:t>
      </w:r>
    </w:p>
    <w:p w14:paraId="110FF00D" w14:textId="77777777" w:rsidR="002E41A8" w:rsidRDefault="00A20863">
      <w:pPr>
        <w:spacing w:line="600" w:lineRule="auto"/>
        <w:ind w:firstLine="720"/>
        <w:jc w:val="both"/>
        <w:rPr>
          <w:rFonts w:eastAsia="Times New Roman"/>
          <w:szCs w:val="24"/>
        </w:rPr>
      </w:pPr>
      <w:r w:rsidRPr="005A097E">
        <w:rPr>
          <w:rFonts w:eastAsia="Times New Roman"/>
          <w:b/>
          <w:szCs w:val="24"/>
        </w:rPr>
        <w:t>ΓΕΩΡΓΙΟΣ ΧΟΥΛΙΑΡΑΚΗΣ (Αναπληρωτής Υπουργός Οικονομικών):</w:t>
      </w:r>
      <w:r>
        <w:rPr>
          <w:rFonts w:eastAsia="Times New Roman"/>
          <w:b/>
          <w:szCs w:val="24"/>
        </w:rPr>
        <w:t xml:space="preserve"> </w:t>
      </w:r>
      <w:r>
        <w:rPr>
          <w:rFonts w:eastAsia="Times New Roman"/>
          <w:szCs w:val="24"/>
        </w:rPr>
        <w:t xml:space="preserve">Ευχαριστώ, κύριε Πρόεδρε. </w:t>
      </w:r>
      <w:r>
        <w:rPr>
          <w:rFonts w:eastAsia="Times New Roman"/>
          <w:szCs w:val="24"/>
        </w:rPr>
        <w:t>Ενδεχομένως, να χρειαστώ λίγο λιγότερο χρόνο.</w:t>
      </w:r>
    </w:p>
    <w:p w14:paraId="110FF00E" w14:textId="77777777" w:rsidR="002E41A8" w:rsidRDefault="00A20863">
      <w:pPr>
        <w:spacing w:line="600" w:lineRule="auto"/>
        <w:ind w:firstLine="720"/>
        <w:jc w:val="both"/>
        <w:rPr>
          <w:rFonts w:eastAsia="Times New Roman"/>
          <w:szCs w:val="24"/>
        </w:rPr>
      </w:pPr>
      <w:r>
        <w:rPr>
          <w:rFonts w:eastAsia="Times New Roman"/>
          <w:szCs w:val="24"/>
        </w:rPr>
        <w:t>Θα ήθελα να ξεκινήσω με δύο παρατηρήσεις πάνω στην τοποθέτηση της Αξιωματικής Αντιπολίτευσης, αλλά και της Δημοκρατικής Συμπαράταξης.</w:t>
      </w:r>
    </w:p>
    <w:p w14:paraId="110FF00F" w14:textId="77777777" w:rsidR="002E41A8" w:rsidRDefault="00A20863">
      <w:pPr>
        <w:spacing w:line="600" w:lineRule="auto"/>
        <w:ind w:firstLine="720"/>
        <w:jc w:val="both"/>
        <w:rPr>
          <w:rFonts w:eastAsia="Times New Roman"/>
          <w:szCs w:val="24"/>
        </w:rPr>
      </w:pPr>
      <w:r>
        <w:rPr>
          <w:rFonts w:eastAsia="Times New Roman"/>
          <w:szCs w:val="24"/>
        </w:rPr>
        <w:t>Η πρώτη παρατήρηση αφορά τη θέση τόσο της Νέας Δημοκρατίας όσο και της Δημοκ</w:t>
      </w:r>
      <w:r>
        <w:rPr>
          <w:rFonts w:eastAsia="Times New Roman"/>
          <w:szCs w:val="24"/>
        </w:rPr>
        <w:t xml:space="preserve">ρατικής Συμπαράταξης πως το 2016 ήταν έτος </w:t>
      </w:r>
      <w:proofErr w:type="spellStart"/>
      <w:r>
        <w:rPr>
          <w:rFonts w:eastAsia="Times New Roman"/>
          <w:szCs w:val="24"/>
        </w:rPr>
        <w:t>υπερφορολόγησης</w:t>
      </w:r>
      <w:proofErr w:type="spellEnd"/>
      <w:r>
        <w:rPr>
          <w:rFonts w:eastAsia="Times New Roman"/>
          <w:szCs w:val="24"/>
        </w:rPr>
        <w:t xml:space="preserve">. Μας είπε τόσο ο εκπρόσωπος της Αξιωματικής Αντιπολίτευσης όσο και ο κ. Κουτσούκος πως η </w:t>
      </w:r>
      <w:proofErr w:type="spellStart"/>
      <w:r>
        <w:rPr>
          <w:rFonts w:eastAsia="Times New Roman"/>
          <w:szCs w:val="24"/>
        </w:rPr>
        <w:t>υπερφορολόγηση</w:t>
      </w:r>
      <w:proofErr w:type="spellEnd"/>
      <w:r>
        <w:rPr>
          <w:rFonts w:eastAsia="Times New Roman"/>
          <w:szCs w:val="24"/>
        </w:rPr>
        <w:t xml:space="preserve"> αυτή ήταν περιττή και ότι δεν θα χρειαζόταν αν στην Κυβέρνηση ήταν ένα από τα δύο κόμματα ή α</w:t>
      </w:r>
      <w:r>
        <w:rPr>
          <w:rFonts w:eastAsia="Times New Roman"/>
          <w:szCs w:val="24"/>
        </w:rPr>
        <w:t>ν είχαμε μια συνέχεια των κυβερνήσεων 2012-2014, Νέας Δημοκρατίας - ΠΑΣΟΚ.</w:t>
      </w:r>
    </w:p>
    <w:p w14:paraId="110FF010" w14:textId="77777777" w:rsidR="002E41A8" w:rsidRDefault="00A20863">
      <w:pPr>
        <w:spacing w:line="600" w:lineRule="auto"/>
        <w:ind w:firstLine="720"/>
        <w:jc w:val="both"/>
        <w:rPr>
          <w:rFonts w:eastAsia="Times New Roman"/>
          <w:szCs w:val="24"/>
        </w:rPr>
      </w:pPr>
      <w:r>
        <w:rPr>
          <w:rFonts w:eastAsia="Times New Roman"/>
          <w:szCs w:val="24"/>
        </w:rPr>
        <w:lastRenderedPageBreak/>
        <w:t>Εγώ θα ήθελα να σταθώ στο σημείο αυτό, γιατί έχει ιδιαίτερο ενδιαφέρον και θα ήθελα να αναφέρω μερικά οικονομικά μεγέθη. Το οικονομικό έτος 2014 έκλεισε με οριακό πρωτογενές πλεόνασ</w:t>
      </w:r>
      <w:r>
        <w:rPr>
          <w:rFonts w:eastAsia="Times New Roman"/>
          <w:szCs w:val="24"/>
        </w:rPr>
        <w:t xml:space="preserve">μα της τάξης του 0,3% του ΑΕΠ ή 555 εκατομμύρια ευρώ. Θυμίζω ότι η πρόβλεψη της κυβέρνησης το 2014 στο </w:t>
      </w:r>
      <w:r>
        <w:rPr>
          <w:rFonts w:eastAsia="Times New Roman"/>
          <w:szCs w:val="24"/>
        </w:rPr>
        <w:t>μ</w:t>
      </w:r>
      <w:r>
        <w:rPr>
          <w:rFonts w:eastAsia="Times New Roman"/>
          <w:szCs w:val="24"/>
        </w:rPr>
        <w:t xml:space="preserve">εσοπρόθεσμο </w:t>
      </w:r>
      <w:r>
        <w:rPr>
          <w:rFonts w:eastAsia="Times New Roman"/>
          <w:szCs w:val="24"/>
        </w:rPr>
        <w:t>π</w:t>
      </w:r>
      <w:r>
        <w:rPr>
          <w:rFonts w:eastAsia="Times New Roman"/>
          <w:szCs w:val="24"/>
        </w:rPr>
        <w:t>ρόγραμμα 2013-2017 προέβλεπε πρωτογενές δημοσιονομικό αποτέλεσμα 2,5%. Έπεσε έξω, δηλαδή, στην πρόβλεψή του κατά 2,3%. Προέβλεπε πρωτογενές</w:t>
      </w:r>
      <w:r>
        <w:rPr>
          <w:rFonts w:eastAsia="Times New Roman"/>
          <w:szCs w:val="24"/>
        </w:rPr>
        <w:t xml:space="preserve"> πλεόνασμα 4,5 δισεκατομμύρια και έκλεισε με πλεόνασμα κοντά στο 0,5 δισεκατομμύριο και στόχο για το 2014 -αυτό έχει σημασία- 1,5%, στόχο 2,7 δισεκατομμύρια. Με απλά λόγια, το 2014 η κυβέρνηση έπεσε σημαντικά κάτω από την πρόβλεψη της και κάτω από τον στόχ</w:t>
      </w:r>
      <w:r>
        <w:rPr>
          <w:rFonts w:eastAsia="Times New Roman"/>
          <w:szCs w:val="24"/>
        </w:rPr>
        <w:t>ο κατά περίπου 0,2 % του ΑΕΠ.</w:t>
      </w:r>
    </w:p>
    <w:p w14:paraId="110FF011" w14:textId="77777777" w:rsidR="002E41A8" w:rsidRDefault="00A20863">
      <w:pPr>
        <w:spacing w:line="600" w:lineRule="auto"/>
        <w:ind w:firstLine="720"/>
        <w:jc w:val="both"/>
        <w:rPr>
          <w:rFonts w:eastAsia="Times New Roman"/>
          <w:szCs w:val="24"/>
        </w:rPr>
      </w:pPr>
      <w:r>
        <w:rPr>
          <w:rFonts w:eastAsia="Times New Roman"/>
          <w:szCs w:val="24"/>
        </w:rPr>
        <w:t xml:space="preserve">Θα κάνω τώρα την υπόθεση ότι δεν έγιναν εκλογές το 2015 και η κυβέρνηση Νέας Δημοκρατίας - ΠΑΣΟΚ συνέχιζε να διαχειρίζεται τα δημόσια οικονομικά. Το 2016 ο στόχος πρωτογενών πλεονασμάτων με βάση το </w:t>
      </w:r>
      <w:r>
        <w:rPr>
          <w:rFonts w:eastAsia="Times New Roman"/>
          <w:szCs w:val="24"/>
        </w:rPr>
        <w:t>π</w:t>
      </w:r>
      <w:r>
        <w:rPr>
          <w:rFonts w:eastAsia="Times New Roman"/>
          <w:szCs w:val="24"/>
        </w:rPr>
        <w:t>ρόγραμμα ήταν 4,5%.</w:t>
      </w:r>
    </w:p>
    <w:p w14:paraId="110FF012" w14:textId="77777777" w:rsidR="002E41A8" w:rsidRDefault="00A20863">
      <w:pPr>
        <w:spacing w:line="600" w:lineRule="auto"/>
        <w:ind w:firstLine="720"/>
        <w:jc w:val="both"/>
        <w:rPr>
          <w:rFonts w:eastAsia="Times New Roman"/>
          <w:szCs w:val="24"/>
        </w:rPr>
      </w:pPr>
      <w:r>
        <w:rPr>
          <w:rFonts w:eastAsia="Times New Roman"/>
          <w:szCs w:val="24"/>
        </w:rPr>
        <w:t>Η Κυβέρ</w:t>
      </w:r>
      <w:r>
        <w:rPr>
          <w:rFonts w:eastAsia="Times New Roman"/>
          <w:szCs w:val="24"/>
        </w:rPr>
        <w:t>νηση</w:t>
      </w:r>
      <w:r w:rsidRPr="00990766">
        <w:rPr>
          <w:rFonts w:eastAsia="Times New Roman"/>
          <w:szCs w:val="24"/>
        </w:rPr>
        <w:t>,</w:t>
      </w:r>
      <w:r>
        <w:rPr>
          <w:rFonts w:eastAsia="Times New Roman"/>
          <w:szCs w:val="24"/>
        </w:rPr>
        <w:t xml:space="preserve"> λοιπόν, θα ήταν υποχρεωμένη από τις αρχές του 2015 μέχρι το τέλος του 2016 -μιλάω για μία διετία- να κλείσει ένα δημοσιονομικό κενό της τάξης του 4,2%, ένα κενό, αν θέλετε, λίγο μεγαλύτερο των 7,5 δισεκατομμυρίων ευρώ. </w:t>
      </w:r>
    </w:p>
    <w:p w14:paraId="110FF013" w14:textId="77777777" w:rsidR="002E41A8" w:rsidRDefault="00A20863">
      <w:pPr>
        <w:spacing w:line="600" w:lineRule="auto"/>
        <w:ind w:firstLine="720"/>
        <w:jc w:val="both"/>
        <w:rPr>
          <w:rFonts w:eastAsia="Times New Roman"/>
          <w:szCs w:val="24"/>
        </w:rPr>
      </w:pPr>
      <w:r>
        <w:rPr>
          <w:rFonts w:eastAsia="Times New Roman"/>
          <w:szCs w:val="24"/>
        </w:rPr>
        <w:lastRenderedPageBreak/>
        <w:t>Εγώ θα δεχθώ τις μακροοικονομι</w:t>
      </w:r>
      <w:r>
        <w:rPr>
          <w:rFonts w:eastAsia="Times New Roman"/>
          <w:szCs w:val="24"/>
        </w:rPr>
        <w:t xml:space="preserve">κές υποθέσεις του ίδιου </w:t>
      </w:r>
      <w:proofErr w:type="spellStart"/>
      <w:r>
        <w:rPr>
          <w:rFonts w:eastAsia="Times New Roman"/>
          <w:szCs w:val="24"/>
        </w:rPr>
        <w:t>μεσοπροθέσμου</w:t>
      </w:r>
      <w:proofErr w:type="spellEnd"/>
      <w:r>
        <w:rPr>
          <w:rFonts w:eastAsia="Times New Roman"/>
          <w:szCs w:val="24"/>
        </w:rPr>
        <w:t xml:space="preserve"> πλαισίου δημοσιονομικής στρατηγικής, που προέβλεπε ρυθμό 2,9% για το 2015 και 3,7% για το 2016. Δεν θα το σχολιάσω, θα το δεχθώ ως έχει. </w:t>
      </w:r>
    </w:p>
    <w:p w14:paraId="110FF014" w14:textId="77777777" w:rsidR="002E41A8" w:rsidRDefault="00A20863">
      <w:pPr>
        <w:spacing w:line="600" w:lineRule="auto"/>
        <w:ind w:firstLine="720"/>
        <w:jc w:val="both"/>
        <w:rPr>
          <w:rFonts w:eastAsia="Times New Roman"/>
          <w:szCs w:val="24"/>
        </w:rPr>
      </w:pPr>
      <w:r>
        <w:rPr>
          <w:rFonts w:eastAsia="Times New Roman"/>
          <w:szCs w:val="24"/>
        </w:rPr>
        <w:t>Ακόμα και με τις πιο αισιόδοξες προβλέψεις γι’ αυτό που λέμε δημοσιονομική άνεση</w:t>
      </w:r>
      <w:r>
        <w:rPr>
          <w:rFonts w:eastAsia="Times New Roman"/>
          <w:szCs w:val="24"/>
        </w:rPr>
        <w:t>, δηλαδή τη δυνατότητα της οικονομίας να παράγει επιπλέον έσοδα χωρίς νέα μέτρα ως αποτέλεσμα της μεγέθυνσης, το κενό των 7,5 και πλέον δισεκατομμυρίων θα παρέμενε κάπου στην περιοχή μεταξύ 5 με 5,5 δισεκατομμυρίων ευρώ. Η κυβέρνηση Νέας Δημοκρατίας</w:t>
      </w:r>
      <w:r w:rsidRPr="00472810">
        <w:rPr>
          <w:rFonts w:eastAsia="Times New Roman"/>
          <w:szCs w:val="24"/>
        </w:rPr>
        <w:t xml:space="preserve"> </w:t>
      </w:r>
      <w:r>
        <w:rPr>
          <w:rFonts w:eastAsia="Times New Roman"/>
          <w:szCs w:val="24"/>
        </w:rPr>
        <w:t>-</w:t>
      </w:r>
      <w:r w:rsidRPr="00472810">
        <w:rPr>
          <w:rFonts w:eastAsia="Times New Roman"/>
          <w:szCs w:val="24"/>
        </w:rPr>
        <w:t xml:space="preserve"> </w:t>
      </w:r>
      <w:r>
        <w:rPr>
          <w:rFonts w:eastAsia="Times New Roman"/>
          <w:szCs w:val="24"/>
        </w:rPr>
        <w:t>ΠΑΣΟ</w:t>
      </w:r>
      <w:r>
        <w:rPr>
          <w:rFonts w:eastAsia="Times New Roman"/>
          <w:szCs w:val="24"/>
        </w:rPr>
        <w:t>Κ θα έπρεπε να βρει 5 με 5,5 δισεκατομμύρια ευρώ στη διετία αυτή, για να πετύχει τον στόχο του 2016. Εκτός αν δεν τον πετύχαινε.</w:t>
      </w:r>
    </w:p>
    <w:p w14:paraId="110FF015" w14:textId="77777777" w:rsidR="002E41A8" w:rsidRDefault="00A20863">
      <w:pPr>
        <w:spacing w:line="600" w:lineRule="auto"/>
        <w:ind w:firstLine="720"/>
        <w:jc w:val="both"/>
        <w:rPr>
          <w:rFonts w:eastAsia="Times New Roman"/>
          <w:szCs w:val="24"/>
        </w:rPr>
      </w:pPr>
      <w:r>
        <w:rPr>
          <w:rFonts w:eastAsia="Times New Roman"/>
          <w:szCs w:val="24"/>
        </w:rPr>
        <w:t>Πώς κλείνει ένα δημοσιονομικό κενό τέτοιας τάξης; Μας το λέει πολύ χαρακτηριστικά -και σωστά, θα πρόσθετα, το Πλαίσιο Δημοσιονο</w:t>
      </w:r>
      <w:r>
        <w:rPr>
          <w:rFonts w:eastAsia="Times New Roman"/>
          <w:szCs w:val="24"/>
        </w:rPr>
        <w:t xml:space="preserve">μικής Στρατηγικής 2012-2015. Λέει, λοιπόν, στη σελίδα 19, στην ενότητα «Η Δημοσιονομική προσαρμογή»: «Το μείγμα πολιτικών της κυβέρνησης…» -αναφέρεται στην τότε </w:t>
      </w:r>
      <w:proofErr w:type="spellStart"/>
      <w:r>
        <w:rPr>
          <w:rFonts w:eastAsia="Times New Roman"/>
          <w:szCs w:val="24"/>
        </w:rPr>
        <w:t>τρικομματική</w:t>
      </w:r>
      <w:proofErr w:type="spellEnd"/>
      <w:r>
        <w:rPr>
          <w:rFonts w:eastAsia="Times New Roman"/>
          <w:szCs w:val="24"/>
        </w:rPr>
        <w:t xml:space="preserve"> κυβέρνηση- «…στοχεύει στη δημιουργία από το 2014 και μετά πρωτογενών πλεονασμάτων </w:t>
      </w:r>
      <w:r>
        <w:rPr>
          <w:rFonts w:eastAsia="Times New Roman"/>
          <w:szCs w:val="24"/>
        </w:rPr>
        <w:t xml:space="preserve">της τάξεως άνω του 6% του ΑΕΠ, γεγονός που απαιτεί…» -ακούστε το- «…τη λήψη μέτρων, που αποσκοπούν, πρώτον, στην αύξηση των εσόδων, δηλαδή φορολόγηση και δεύτερον, στη μείωση των δαπανών». </w:t>
      </w:r>
    </w:p>
    <w:p w14:paraId="110FF016" w14:textId="77777777" w:rsidR="002E41A8" w:rsidRDefault="00A20863">
      <w:pPr>
        <w:spacing w:line="600" w:lineRule="auto"/>
        <w:ind w:firstLine="720"/>
        <w:jc w:val="both"/>
        <w:rPr>
          <w:rFonts w:eastAsia="Times New Roman"/>
          <w:szCs w:val="24"/>
        </w:rPr>
      </w:pPr>
      <w:r>
        <w:rPr>
          <w:rFonts w:eastAsia="Times New Roman"/>
          <w:szCs w:val="24"/>
        </w:rPr>
        <w:lastRenderedPageBreak/>
        <w:t>Δεν ανακαλύπτει τον τροχό. Προφανώς, αν θέλεις να πας από ένα πρωτ</w:t>
      </w:r>
      <w:r>
        <w:rPr>
          <w:rFonts w:eastAsia="Times New Roman"/>
          <w:szCs w:val="24"/>
        </w:rPr>
        <w:t xml:space="preserve">ογενές έλλειμμα ή οριακό πλεόνασμα σε ένα πρωτογενές πλεόνασμα 4,5% ή 6%, ή θα φορολογήσεις ή θα μειώσεις δαπάνες. Αυτό λέει το </w:t>
      </w:r>
      <w:r>
        <w:rPr>
          <w:rFonts w:eastAsia="Times New Roman"/>
          <w:szCs w:val="24"/>
        </w:rPr>
        <w:t>μ</w:t>
      </w:r>
      <w:r>
        <w:rPr>
          <w:rFonts w:eastAsia="Times New Roman"/>
          <w:szCs w:val="24"/>
        </w:rPr>
        <w:t>εσοπρόθεσμο της προηγούμενης κυβέρνησης.</w:t>
      </w:r>
    </w:p>
    <w:p w14:paraId="110FF017" w14:textId="77777777" w:rsidR="002E41A8" w:rsidRDefault="00A20863">
      <w:pPr>
        <w:spacing w:line="600" w:lineRule="auto"/>
        <w:ind w:firstLine="720"/>
        <w:jc w:val="both"/>
        <w:rPr>
          <w:rFonts w:eastAsia="Times New Roman"/>
          <w:szCs w:val="24"/>
        </w:rPr>
      </w:pPr>
      <w:r>
        <w:rPr>
          <w:rFonts w:eastAsia="Times New Roman"/>
          <w:szCs w:val="24"/>
        </w:rPr>
        <w:t xml:space="preserve">Δεν πρόκειται, λοιπόν, για περιττή </w:t>
      </w:r>
      <w:proofErr w:type="spellStart"/>
      <w:r>
        <w:rPr>
          <w:rFonts w:eastAsia="Times New Roman"/>
          <w:szCs w:val="24"/>
        </w:rPr>
        <w:t>υπερφορολόγηση</w:t>
      </w:r>
      <w:proofErr w:type="spellEnd"/>
      <w:r>
        <w:rPr>
          <w:rFonts w:eastAsia="Times New Roman"/>
          <w:szCs w:val="24"/>
        </w:rPr>
        <w:t>. Ίδια -κατά τη γνώμη μου, μεγαλύτερη</w:t>
      </w:r>
      <w:r>
        <w:rPr>
          <w:rFonts w:eastAsia="Times New Roman"/>
          <w:szCs w:val="24"/>
        </w:rPr>
        <w:t xml:space="preserve">- </w:t>
      </w:r>
      <w:proofErr w:type="spellStart"/>
      <w:r>
        <w:rPr>
          <w:rFonts w:eastAsia="Times New Roman"/>
          <w:szCs w:val="24"/>
        </w:rPr>
        <w:t>υπερφορολόγηση</w:t>
      </w:r>
      <w:proofErr w:type="spellEnd"/>
      <w:r>
        <w:rPr>
          <w:rFonts w:eastAsia="Times New Roman"/>
          <w:szCs w:val="24"/>
        </w:rPr>
        <w:t xml:space="preserve"> θα </w:t>
      </w:r>
      <w:proofErr w:type="spellStart"/>
      <w:r>
        <w:rPr>
          <w:rFonts w:eastAsia="Times New Roman"/>
          <w:szCs w:val="24"/>
        </w:rPr>
        <w:t>προέκυπτε</w:t>
      </w:r>
      <w:proofErr w:type="spellEnd"/>
      <w:r>
        <w:rPr>
          <w:rFonts w:eastAsia="Times New Roman"/>
          <w:szCs w:val="24"/>
        </w:rPr>
        <w:t xml:space="preserve"> αν τα πράγματα έμεναν ως είχαν το 2014, αλλά με ένα επιπλέον κόστος. Και το επιπλέον κόστος είναι ότι μία κυβέρνηση που δεν τηρεί τον λόγο της, που διαρκώς πέφτει έξω στους στόχους της, δεν μπορεί να αποκαταστήσει τη δημοσιονο</w:t>
      </w:r>
      <w:r>
        <w:rPr>
          <w:rFonts w:eastAsia="Times New Roman"/>
          <w:szCs w:val="24"/>
        </w:rPr>
        <w:t xml:space="preserve">μική αξιοπιστία και κατά συνέπεια, δεν μπορεί να αποκαταστήσει την εμπιστοσύνη των αγορών στη μεσοπρόθεσμη βιωσιμότητα των δημοσίων οικονομικών, δεν μπορεί να επιστρέψει στις αγορές και κλειδώνει τη χώρα σε έναν αέναο κύκλο ύφεσης και λιτότητας.  </w:t>
      </w:r>
    </w:p>
    <w:p w14:paraId="110FF018" w14:textId="77777777" w:rsidR="002E41A8" w:rsidRDefault="00A20863">
      <w:pPr>
        <w:spacing w:line="600" w:lineRule="auto"/>
        <w:ind w:firstLine="720"/>
        <w:jc w:val="both"/>
        <w:rPr>
          <w:rFonts w:eastAsia="Times New Roman"/>
          <w:szCs w:val="24"/>
        </w:rPr>
      </w:pPr>
      <w:r>
        <w:rPr>
          <w:rFonts w:eastAsia="Times New Roman"/>
          <w:szCs w:val="24"/>
        </w:rPr>
        <w:t>Να περάσ</w:t>
      </w:r>
      <w:r>
        <w:rPr>
          <w:rFonts w:eastAsia="Times New Roman"/>
          <w:szCs w:val="24"/>
        </w:rPr>
        <w:t xml:space="preserve">ω τώρα στο δεύτερο </w:t>
      </w:r>
      <w:r w:rsidRPr="008833F0">
        <w:rPr>
          <w:rFonts w:eastAsia="Times New Roman"/>
          <w:szCs w:val="24"/>
        </w:rPr>
        <w:t>σημείο. Βλέπω μια εμμονή</w:t>
      </w:r>
      <w:r>
        <w:rPr>
          <w:rFonts w:eastAsia="Times New Roman"/>
          <w:szCs w:val="24"/>
        </w:rPr>
        <w:t xml:space="preserve"> από την πλευρά της Αξιωματικής Αντιπολίτευσης στο θέμα του δανεισμού του κράτους από Φορείς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 xml:space="preserve">υβέρνηση  -τοποθετήθηκε πάνω σε αυτό ο κ. </w:t>
      </w:r>
      <w:proofErr w:type="spellStart"/>
      <w:r>
        <w:rPr>
          <w:rFonts w:eastAsia="Times New Roman"/>
          <w:szCs w:val="24"/>
        </w:rPr>
        <w:t>Φορτσάκης</w:t>
      </w:r>
      <w:proofErr w:type="spellEnd"/>
      <w:r>
        <w:rPr>
          <w:rFonts w:eastAsia="Times New Roman"/>
          <w:szCs w:val="24"/>
        </w:rPr>
        <w:t>-, δηλαδή από φορείς που εποπτεύει και που επιχορηγεί. Μας κ</w:t>
      </w:r>
      <w:r>
        <w:rPr>
          <w:rFonts w:eastAsia="Times New Roman"/>
          <w:szCs w:val="24"/>
        </w:rPr>
        <w:t>ατηγορεί, λοιπόν, η Νέα Δημοκρατία γιατί δεν δανειστήκαμε τα υπόλοιπα χρή</w:t>
      </w:r>
      <w:r>
        <w:rPr>
          <w:rFonts w:eastAsia="Times New Roman"/>
          <w:szCs w:val="24"/>
        </w:rPr>
        <w:lastRenderedPageBreak/>
        <w:t xml:space="preserve">ματα του φακέλου του Ευρωπαϊκού Μηχανισμού Σταθερότητας, λίγο περισσότερα από 20 δισεκατομμύρια ευρώ, αντί να δανειζόμαστε για ανάγκες βραχυχρόνιας ρευστότητας από </w:t>
      </w:r>
      <w:r>
        <w:rPr>
          <w:rFonts w:eastAsia="Times New Roman"/>
          <w:szCs w:val="24"/>
        </w:rPr>
        <w:t>φ</w:t>
      </w:r>
      <w:r>
        <w:rPr>
          <w:rFonts w:eastAsia="Times New Roman"/>
          <w:szCs w:val="24"/>
        </w:rPr>
        <w:t xml:space="preserve">ορείς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υβέ</w:t>
      </w:r>
      <w:r>
        <w:rPr>
          <w:rFonts w:eastAsia="Times New Roman"/>
          <w:szCs w:val="24"/>
        </w:rPr>
        <w:t xml:space="preserve">ρνησης, δηλαδή από κομμάτια της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 xml:space="preserve">υβέρνησης.   </w:t>
      </w:r>
    </w:p>
    <w:p w14:paraId="110FF019" w14:textId="77777777" w:rsidR="002E41A8" w:rsidRDefault="00A20863">
      <w:pPr>
        <w:spacing w:line="600" w:lineRule="auto"/>
        <w:ind w:firstLine="720"/>
        <w:jc w:val="both"/>
        <w:rPr>
          <w:rFonts w:eastAsia="Times New Roman"/>
          <w:szCs w:val="24"/>
        </w:rPr>
      </w:pPr>
      <w:r>
        <w:rPr>
          <w:rFonts w:eastAsia="Times New Roman"/>
          <w:szCs w:val="24"/>
        </w:rPr>
        <w:t>Εμένα με εκπλήσσει ως θέση. Η απάντηση είναι πάρα πολύ απλή. Πρώτον, όταν δανείζεσαι από τον Ευρωπαϊκό Μηχανισμό Σταθερότητας</w:t>
      </w:r>
      <w:r>
        <w:rPr>
          <w:rFonts w:eastAsia="Times New Roman"/>
          <w:b/>
          <w:szCs w:val="24"/>
        </w:rPr>
        <w:t xml:space="preserve"> </w:t>
      </w:r>
      <w:r>
        <w:rPr>
          <w:rFonts w:eastAsia="Times New Roman"/>
          <w:szCs w:val="24"/>
        </w:rPr>
        <w:t xml:space="preserve">ή </w:t>
      </w:r>
      <w:r>
        <w:rPr>
          <w:rFonts w:eastAsia="Times New Roman"/>
          <w:szCs w:val="24"/>
        </w:rPr>
        <w:t>από τις αγορές, αυξάνει το δημόσιο χρέος. Αν παίρναμε 20 επιπλέον δισεκατομμύρια από τον Ευρωπαϊκό Μηχανισμό Σταθερότητας, το δημόσιο χρέος θα ήταν 10% υψηλότερο απ’ ό,τι είναι τώρα. Με ένα ήδη πολύ υψηλό δημόσιο χρέος, οι συνέπειες στο κόστος δανεισμού θα</w:t>
      </w:r>
      <w:r>
        <w:rPr>
          <w:rFonts w:eastAsia="Times New Roman"/>
          <w:szCs w:val="24"/>
        </w:rPr>
        <w:t xml:space="preserve"> ήταν σημαντικές.  </w:t>
      </w:r>
    </w:p>
    <w:p w14:paraId="110FF01A" w14:textId="77777777" w:rsidR="002E41A8" w:rsidRDefault="00A20863">
      <w:pPr>
        <w:spacing w:line="600" w:lineRule="auto"/>
        <w:ind w:firstLine="720"/>
        <w:jc w:val="both"/>
        <w:rPr>
          <w:rFonts w:eastAsia="Times New Roman"/>
          <w:szCs w:val="24"/>
        </w:rPr>
      </w:pPr>
      <w:r>
        <w:rPr>
          <w:rFonts w:eastAsia="Times New Roman"/>
          <w:szCs w:val="24"/>
        </w:rPr>
        <w:t xml:space="preserve">Δανειζόμενοι από </w:t>
      </w:r>
      <w:r>
        <w:rPr>
          <w:rFonts w:eastAsia="Times New Roman"/>
          <w:szCs w:val="24"/>
        </w:rPr>
        <w:t>φ</w:t>
      </w:r>
      <w:r>
        <w:rPr>
          <w:rFonts w:eastAsia="Times New Roman"/>
          <w:szCs w:val="24"/>
        </w:rPr>
        <w:t xml:space="preserve">ορείς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 xml:space="preserve">υβέρνησης δεν αυξάνει το δημόσιο χρέος. Δεν αυξάνεται το χρέος της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 xml:space="preserve">υβέρνησης, όταν το κράτος χρησιμοποιεί τα δικά του ταμειακά αποθέματα. Γιατί γι’ αυτό μιλάμε. Τα ταμειακά αποθέματα </w:t>
      </w:r>
      <w:r>
        <w:rPr>
          <w:rFonts w:eastAsia="Times New Roman"/>
          <w:szCs w:val="24"/>
        </w:rPr>
        <w:t>φ</w:t>
      </w:r>
      <w:r>
        <w:rPr>
          <w:rFonts w:eastAsia="Times New Roman"/>
          <w:szCs w:val="24"/>
        </w:rPr>
        <w:t xml:space="preserve">ορέων </w:t>
      </w:r>
      <w:r>
        <w:rPr>
          <w:rFonts w:eastAsia="Times New Roman"/>
          <w:szCs w:val="24"/>
        </w:rPr>
        <w:t>γ</w:t>
      </w:r>
      <w:r>
        <w:rPr>
          <w:rFonts w:eastAsia="Times New Roman"/>
          <w:szCs w:val="24"/>
        </w:rPr>
        <w:t>ενι</w:t>
      </w:r>
      <w:r>
        <w:rPr>
          <w:rFonts w:eastAsia="Times New Roman"/>
          <w:szCs w:val="24"/>
        </w:rPr>
        <w:t xml:space="preserve">κής </w:t>
      </w:r>
      <w:r>
        <w:rPr>
          <w:rFonts w:eastAsia="Times New Roman"/>
          <w:szCs w:val="24"/>
        </w:rPr>
        <w:t>κ</w:t>
      </w:r>
      <w:r>
        <w:rPr>
          <w:rFonts w:eastAsia="Times New Roman"/>
          <w:szCs w:val="24"/>
        </w:rPr>
        <w:t xml:space="preserve">υβέρνησης είναι δικά του ταμειακά αποθέματα. </w:t>
      </w:r>
    </w:p>
    <w:p w14:paraId="110FF01B"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Φαντάζομαι ότι η Νέα Δημοκρατία υπαινίσσεται πως εάν δεν χρησιμοποιούνταν αυτά τα ταμειακά αποθέματα, οι Φορείς θα είχαν το περιθώριο να διοχετεύσουν υψηλότερη ρευστότητα στην οικονομία.</w:t>
      </w:r>
    </w:p>
    <w:p w14:paraId="110FF01C"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κάτι. Οι </w:t>
      </w:r>
      <w:r>
        <w:rPr>
          <w:rFonts w:eastAsia="Times New Roman" w:cs="Times New Roman"/>
          <w:szCs w:val="24"/>
        </w:rPr>
        <w:t>φ</w:t>
      </w:r>
      <w:r>
        <w:rPr>
          <w:rFonts w:eastAsia="Times New Roman" w:cs="Times New Roman"/>
          <w:szCs w:val="24"/>
        </w:rPr>
        <w:t xml:space="preserve">ορείς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εκτελούν προϋπολογισμούς. Δεν χρησιμοποιούν κατά βούληση τα ταμειακά αποθέματα, τουλάχιστον τα τελευταία τρία χρόνια. Και γι’ αυτό τον λόγο τα δημόσια οικονομικά είναι εκεί που είναι τώρα.</w:t>
      </w:r>
    </w:p>
    <w:p w14:paraId="110FF01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Να πω δύο λόγια –καθώς τελειώνει και ο χρό</w:t>
      </w:r>
      <w:r>
        <w:rPr>
          <w:rFonts w:eastAsia="Times New Roman" w:cs="Times New Roman"/>
          <w:szCs w:val="24"/>
        </w:rPr>
        <w:t xml:space="preserve">νος- πάνω στο θέμα της σημερινής Ολομέλειας. Επισήμανα και στην </w:t>
      </w:r>
      <w:r>
        <w:rPr>
          <w:rFonts w:eastAsia="Times New Roman" w:cs="Times New Roman"/>
          <w:szCs w:val="24"/>
        </w:rPr>
        <w:t>ε</w:t>
      </w:r>
      <w:r>
        <w:rPr>
          <w:rFonts w:eastAsia="Times New Roman" w:cs="Times New Roman"/>
          <w:szCs w:val="24"/>
        </w:rPr>
        <w:t xml:space="preserve">πιτροπή αρκετά αναλυτικά πως, κατά τη δική μου γνώμη και της Κυβέρνησης, ο </w:t>
      </w:r>
      <w:r>
        <w:rPr>
          <w:rFonts w:eastAsia="Times New Roman" w:cs="Times New Roman"/>
          <w:szCs w:val="24"/>
        </w:rPr>
        <w:t>π</w:t>
      </w:r>
      <w:r>
        <w:rPr>
          <w:rFonts w:eastAsia="Times New Roman" w:cs="Times New Roman"/>
          <w:szCs w:val="24"/>
        </w:rPr>
        <w:t xml:space="preserve">ροϋπολογισμός του 2016 αποτελεί ορόσημο για τρεις διαφορετικούς λόγους. </w:t>
      </w:r>
    </w:p>
    <w:p w14:paraId="110FF01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Πρώτα απ’ όλα αποτελεί τον πρώτο προϋπολογ</w:t>
      </w:r>
      <w:r>
        <w:rPr>
          <w:rFonts w:eastAsia="Times New Roman" w:cs="Times New Roman"/>
          <w:szCs w:val="24"/>
        </w:rPr>
        <w:t>ισμό</w:t>
      </w:r>
      <w:r>
        <w:rPr>
          <w:rFonts w:eastAsia="Times New Roman" w:cs="Times New Roman"/>
          <w:szCs w:val="24"/>
        </w:rPr>
        <w:t>,</w:t>
      </w:r>
      <w:r>
        <w:rPr>
          <w:rFonts w:eastAsia="Times New Roman" w:cs="Times New Roman"/>
          <w:szCs w:val="24"/>
        </w:rPr>
        <w:t xml:space="preserve"> που δεν πέφτει έξω ούτε στην πρόβλεψη ούτε στον στόχο. Επαναλαμβάνω πόσο σημαντικό είναι αυτό -από τη στιγμή που είναι διατηρήσιμο, από τη στιγμή που επαναλαμβάνεται τα επόμενα χρόνια, όπως έγινε το 2017, όπως θα γίνει και το 2018- για την αποκατάστα</w:t>
      </w:r>
      <w:r>
        <w:rPr>
          <w:rFonts w:eastAsia="Times New Roman" w:cs="Times New Roman"/>
          <w:szCs w:val="24"/>
        </w:rPr>
        <w:t>ση της αξιοπιστίας, την αποκατάσταση της εμπιστοσύνης, τη μείωση του κόστους δανεισμού και κατά συνέπεια το τέλος της επιτροπείας.</w:t>
      </w:r>
    </w:p>
    <w:p w14:paraId="110FF01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Δεύτερον, το δημοσιονομικό αποτέλεσμα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για πρώτη φορά στη σύγχρονη ελληνική ιστορία ήταν θετικό, ήταν 0,4%.</w:t>
      </w:r>
      <w:r>
        <w:rPr>
          <w:rFonts w:eastAsia="Times New Roman" w:cs="Times New Roman"/>
          <w:szCs w:val="24"/>
        </w:rPr>
        <w:t xml:space="preserve"> Για να το πω πολύ απλά, το ελληνικό κράτος για πρώτη φορά μπόρεσε να καλύψει </w:t>
      </w:r>
      <w:r>
        <w:rPr>
          <w:rFonts w:eastAsia="Times New Roman" w:cs="Times New Roman"/>
          <w:szCs w:val="24"/>
        </w:rPr>
        <w:lastRenderedPageBreak/>
        <w:t xml:space="preserve">όχι μόνο τις δικές του δαπάνες, αλλά και τους τόκους του δημόσιου χρέους. Τρίτον και τελευταίο, το χρέος αυξήθηκε οριακά, όχι γιατί χρειάστηκε το ελληνικό </w:t>
      </w:r>
      <w:r>
        <w:rPr>
          <w:rFonts w:eastAsia="Times New Roman" w:cs="Times New Roman"/>
          <w:szCs w:val="24"/>
        </w:rPr>
        <w:t>δ</w:t>
      </w:r>
      <w:r>
        <w:rPr>
          <w:rFonts w:eastAsia="Times New Roman" w:cs="Times New Roman"/>
          <w:szCs w:val="24"/>
        </w:rPr>
        <w:t>ημόσιο να δανειστεί γι</w:t>
      </w:r>
      <w:r>
        <w:rPr>
          <w:rFonts w:eastAsia="Times New Roman" w:cs="Times New Roman"/>
          <w:szCs w:val="24"/>
        </w:rPr>
        <w:t xml:space="preserve">α να καταναλώσει ή να πληρώσει τόκους, αλλά μόνο για την αποπληρωμή ληξιπρόθεσμων υποχρεώσεων του ελληνικού </w:t>
      </w:r>
      <w:r>
        <w:rPr>
          <w:rFonts w:eastAsia="Times New Roman" w:cs="Times New Roman"/>
          <w:szCs w:val="24"/>
        </w:rPr>
        <w:t>δ</w:t>
      </w:r>
      <w:r>
        <w:rPr>
          <w:rFonts w:eastAsia="Times New Roman" w:cs="Times New Roman"/>
          <w:szCs w:val="24"/>
        </w:rPr>
        <w:t>ημοσίου.</w:t>
      </w:r>
    </w:p>
    <w:p w14:paraId="110FF020"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Νομίζω ότι για τους τρεις αυτούς λόγους ο </w:t>
      </w:r>
      <w:r>
        <w:rPr>
          <w:rFonts w:eastAsia="Times New Roman" w:cs="Times New Roman"/>
          <w:szCs w:val="24"/>
        </w:rPr>
        <w:t>π</w:t>
      </w:r>
      <w:r>
        <w:rPr>
          <w:rFonts w:eastAsia="Times New Roman" w:cs="Times New Roman"/>
          <w:szCs w:val="24"/>
        </w:rPr>
        <w:t xml:space="preserve">ροϋπολογισμός του 2016 έθεσε τα θεμέλια της επιστροφής της αξιοπιστίας στη διαχείριση των </w:t>
      </w:r>
      <w:r>
        <w:rPr>
          <w:rFonts w:eastAsia="Times New Roman" w:cs="Times New Roman"/>
          <w:szCs w:val="24"/>
        </w:rPr>
        <w:t>δημοσίων οικονομικών, της αποκλιμάκωσης του κόστους δανεισμού, της σταθεροποίησης της οικονομίας και εντέλει του τέλους της επιτροπείας τον Αύγουστο του 2018.</w:t>
      </w:r>
    </w:p>
    <w:p w14:paraId="110FF021"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Ευχαριστώ.</w:t>
      </w:r>
    </w:p>
    <w:p w14:paraId="110FF022" w14:textId="77777777" w:rsidR="002E41A8" w:rsidRDefault="00A20863">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Ξεκινάμε με τους Κοινοβουλευτικούς Εκπροσώπους. Θα </w:t>
      </w:r>
      <w:r>
        <w:rPr>
          <w:rFonts w:eastAsia="Times New Roman"/>
          <w:bCs/>
          <w:szCs w:val="24"/>
        </w:rPr>
        <w:t>ήθελα να κάνουμε μία παρέκκλιση, επειδή ο κ. Λοβέρδος είναι και στην Επιτροπή Αναθεώρησης του Συντάγματος…</w:t>
      </w:r>
    </w:p>
    <w:p w14:paraId="110FF023" w14:textId="77777777" w:rsidR="002E41A8" w:rsidRDefault="00A20863">
      <w:pPr>
        <w:spacing w:line="600" w:lineRule="auto"/>
        <w:ind w:firstLine="720"/>
        <w:jc w:val="both"/>
        <w:rPr>
          <w:rFonts w:eastAsia="Times New Roman"/>
          <w:bCs/>
          <w:szCs w:val="24"/>
        </w:rPr>
      </w:pPr>
      <w:r w:rsidRPr="00D42318">
        <w:rPr>
          <w:rFonts w:eastAsia="Times New Roman"/>
          <w:b/>
          <w:bCs/>
          <w:szCs w:val="24"/>
        </w:rPr>
        <w:t>ΘΕΟΔΩΡΟΣ ΦΟΡΤΣΑΚΗΣ:</w:t>
      </w:r>
      <w:r>
        <w:rPr>
          <w:rFonts w:eastAsia="Times New Roman"/>
          <w:bCs/>
          <w:szCs w:val="24"/>
        </w:rPr>
        <w:t xml:space="preserve"> Κι εγώ, κύριε Πρόεδρε.</w:t>
      </w:r>
    </w:p>
    <w:p w14:paraId="110FF024" w14:textId="77777777" w:rsidR="002E41A8" w:rsidRDefault="00A20863">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Είστε όλοι; Τότε θα πάμε με τη σειρά.</w:t>
      </w:r>
    </w:p>
    <w:p w14:paraId="110FF025" w14:textId="77777777" w:rsidR="002E41A8" w:rsidRDefault="00A20863">
      <w:pPr>
        <w:spacing w:line="600" w:lineRule="auto"/>
        <w:ind w:firstLine="720"/>
        <w:jc w:val="both"/>
        <w:rPr>
          <w:rFonts w:eastAsia="Times New Roman"/>
          <w:bCs/>
          <w:szCs w:val="24"/>
        </w:rPr>
      </w:pPr>
      <w:r>
        <w:rPr>
          <w:rFonts w:eastAsia="Times New Roman"/>
          <w:bCs/>
          <w:szCs w:val="24"/>
        </w:rPr>
        <w:lastRenderedPageBreak/>
        <w:t>Κατ’ αρχάς να πω ότι τρεις συνάδελφ</w:t>
      </w:r>
      <w:r>
        <w:rPr>
          <w:rFonts w:eastAsia="Times New Roman"/>
          <w:bCs/>
          <w:szCs w:val="24"/>
        </w:rPr>
        <w:t>οι από τους ΑΝΕΛ, το Ποτάμι και την Ένωση Κεντρώων δεν επιθυμούν οι Κοινοβουλευτικοί τους Εκπρόσωποι να λάβουν τον λόγο.</w:t>
      </w:r>
    </w:p>
    <w:p w14:paraId="110FF026" w14:textId="77777777" w:rsidR="002E41A8" w:rsidRDefault="00A20863">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Μεϊκόπουλος</w:t>
      </w:r>
      <w:proofErr w:type="spellEnd"/>
      <w:r>
        <w:rPr>
          <w:rFonts w:eastAsia="Times New Roman"/>
          <w:bCs/>
          <w:szCs w:val="24"/>
        </w:rPr>
        <w:t>, Κοινοβουλευτικός Εκπρόσωπος του ΣΥΡΙΖΑ, με την παράκληση να τηρηθούν οι χρόνοι.</w:t>
      </w:r>
    </w:p>
    <w:p w14:paraId="110FF027" w14:textId="77777777" w:rsidR="002E41A8" w:rsidRDefault="00A20863">
      <w:pPr>
        <w:spacing w:line="600" w:lineRule="auto"/>
        <w:ind w:firstLine="720"/>
        <w:jc w:val="both"/>
        <w:rPr>
          <w:rFonts w:eastAsia="Times New Roman"/>
          <w:bCs/>
          <w:szCs w:val="24"/>
        </w:rPr>
      </w:pPr>
      <w:r w:rsidRPr="00D42318">
        <w:rPr>
          <w:rFonts w:eastAsia="Times New Roman"/>
          <w:b/>
          <w:bCs/>
          <w:szCs w:val="24"/>
        </w:rPr>
        <w:t>ΑΛΕΞΑΝΔΡΟΣ ΜΕΪΚΟΠΟΥΛΟΣ:</w:t>
      </w:r>
      <w:r w:rsidRPr="00D42318">
        <w:rPr>
          <w:rFonts w:eastAsia="Times New Roman"/>
          <w:b/>
          <w:bCs/>
          <w:szCs w:val="24"/>
        </w:rPr>
        <w:t xml:space="preserve"> </w:t>
      </w:r>
      <w:r>
        <w:rPr>
          <w:rFonts w:eastAsia="Times New Roman"/>
          <w:bCs/>
          <w:szCs w:val="24"/>
        </w:rPr>
        <w:t>Ευχαριστώ πολύ, κύριε Πρόεδρε.</w:t>
      </w:r>
    </w:p>
    <w:p w14:paraId="110FF028" w14:textId="77777777" w:rsidR="002E41A8" w:rsidRDefault="00A20863">
      <w:pPr>
        <w:spacing w:line="600" w:lineRule="auto"/>
        <w:ind w:firstLine="720"/>
        <w:jc w:val="both"/>
        <w:rPr>
          <w:rFonts w:eastAsia="Times New Roman"/>
          <w:bCs/>
          <w:szCs w:val="24"/>
        </w:rPr>
      </w:pPr>
      <w:r>
        <w:rPr>
          <w:rFonts w:eastAsia="Times New Roman"/>
          <w:bCs/>
          <w:szCs w:val="24"/>
        </w:rPr>
        <w:t>Κυρίες και κύριοι συνάδελφοι, θα ήθελα να ξεκινήσω με μία κάπως γενική παρατήρηση, η οποία θα έλεγα ότι έχει και ιστορική χροιά. Θεωρώ πως αγάπη για την πατρίδα δεν είναι το μίσος απέναντι σε όποιον διαφωνώ ή απέναντι σε όπο</w:t>
      </w:r>
      <w:r>
        <w:rPr>
          <w:rFonts w:eastAsia="Times New Roman"/>
          <w:bCs/>
          <w:szCs w:val="24"/>
        </w:rPr>
        <w:t xml:space="preserve">ιον είναι διαφορετικός, δεν είναι η μισαλλοδοξία, δεν είναι ο διχασμός. Εάν αναζητήσουμε ιστορικά τι έχει συμβεί, όταν μία χώρα αγαπήθηκε από τον λαό της με αυτόν τον τρόπο, τότε προκλήθηκε η μεγαλύτερη ανθρωποσφαγή στην ιστορία της ανθρωπότητας. Υπήρξαν </w:t>
      </w:r>
      <w:r>
        <w:rPr>
          <w:rFonts w:eastAsia="Times New Roman"/>
          <w:bCs/>
          <w:szCs w:val="24"/>
        </w:rPr>
        <w:t>σ</w:t>
      </w:r>
      <w:r>
        <w:rPr>
          <w:rFonts w:eastAsia="Times New Roman"/>
          <w:bCs/>
          <w:szCs w:val="24"/>
        </w:rPr>
        <w:t>αράντα</w:t>
      </w:r>
      <w:r>
        <w:rPr>
          <w:rFonts w:eastAsia="Times New Roman"/>
          <w:bCs/>
          <w:szCs w:val="24"/>
        </w:rPr>
        <w:t xml:space="preserve"> εκατομμύρια νεκροί.</w:t>
      </w:r>
    </w:p>
    <w:p w14:paraId="110FF029" w14:textId="77777777" w:rsidR="002E41A8" w:rsidRDefault="00A20863">
      <w:pPr>
        <w:spacing w:line="600" w:lineRule="auto"/>
        <w:ind w:firstLine="720"/>
        <w:jc w:val="both"/>
        <w:rPr>
          <w:rFonts w:eastAsia="Times New Roman"/>
          <w:bCs/>
          <w:szCs w:val="24"/>
        </w:rPr>
      </w:pPr>
      <w:r>
        <w:rPr>
          <w:rFonts w:eastAsia="Times New Roman"/>
          <w:bCs/>
          <w:szCs w:val="24"/>
        </w:rPr>
        <w:t>Ας μπούμε, όμως, τώρα στην ουσία. Έχουμε συνηθίσει τα τελευταία χρόνια, κυρίες και κύριοι συνάδελφοι, τα χρόνια της δημοσιονομικής προσαρμογής, των σκληρών προγραμμάτων, να περιορίζουμε την πολιτική μας αντι</w:t>
      </w:r>
      <w:r>
        <w:rPr>
          <w:rFonts w:eastAsia="Times New Roman"/>
          <w:bCs/>
          <w:szCs w:val="24"/>
        </w:rPr>
        <w:lastRenderedPageBreak/>
        <w:t xml:space="preserve">παράθεση γύρω από την </w:t>
      </w:r>
      <w:r>
        <w:rPr>
          <w:rFonts w:eastAsia="Times New Roman"/>
          <w:bCs/>
          <w:szCs w:val="24"/>
        </w:rPr>
        <w:t>γενική εικόνα της οικονομίας. Αναλύουμε τους γενικούς δείκτες, τα θεμελιώδη μεγέθη και όταν αυτοί οι δείκτες, όταν αυτή η εικόνα είναι καλή, τότε η σύγκρουση περιορίζεται μόνο εκεί.</w:t>
      </w:r>
    </w:p>
    <w:p w14:paraId="110FF02A" w14:textId="77777777" w:rsidR="002E41A8" w:rsidRDefault="00A20863">
      <w:pPr>
        <w:spacing w:line="600" w:lineRule="auto"/>
        <w:ind w:firstLine="720"/>
        <w:jc w:val="both"/>
        <w:rPr>
          <w:rFonts w:eastAsia="Times New Roman"/>
          <w:bCs/>
          <w:szCs w:val="24"/>
        </w:rPr>
      </w:pPr>
      <w:r>
        <w:rPr>
          <w:rFonts w:eastAsia="Times New Roman"/>
          <w:bCs/>
          <w:szCs w:val="24"/>
        </w:rPr>
        <w:t>Γιατί, όμως, περιορίζεται αυτή η σύγκρουση; Γιατί ακόμα και εάν υπάρχει αυ</w:t>
      </w:r>
      <w:r>
        <w:rPr>
          <w:rFonts w:eastAsia="Times New Roman"/>
          <w:bCs/>
          <w:szCs w:val="24"/>
        </w:rPr>
        <w:t xml:space="preserve">τή η θετική χροιά, αυτή δεν μεταφραζόταν όλα τα προηγούμενα χρόνια με τίποτα στην κοινωνική καθημερινότητα. Εκεί υπήρχε το μεγάλο πρόβλημα. Μπορεί δηλαδή να ευημερούσαν οι αριθμοί, δεν ευημερούσαν όμως οι άνθρωποι. </w:t>
      </w:r>
    </w:p>
    <w:p w14:paraId="110FF02B" w14:textId="77777777" w:rsidR="002E41A8" w:rsidRDefault="00A20863">
      <w:pPr>
        <w:spacing w:line="600" w:lineRule="auto"/>
        <w:ind w:firstLine="720"/>
        <w:jc w:val="both"/>
        <w:rPr>
          <w:rFonts w:eastAsia="Times New Roman" w:cs="Times New Roman"/>
          <w:szCs w:val="24"/>
        </w:rPr>
      </w:pPr>
      <w:r>
        <w:rPr>
          <w:rFonts w:eastAsia="Times New Roman"/>
          <w:bCs/>
          <w:szCs w:val="24"/>
        </w:rPr>
        <w:t>Ποια είναι, όμως, η σημερινή πραγματικότ</w:t>
      </w:r>
      <w:r>
        <w:rPr>
          <w:rFonts w:eastAsia="Times New Roman"/>
          <w:bCs/>
          <w:szCs w:val="24"/>
        </w:rPr>
        <w:t>ητα; Ποια είναι η σημερινή εικόνα; Με τη συμφωνία που είχαμε για το χρέος τον Αύγουστο του 2018, με το κλείσιμο του τελευταίου προγράμματος της δημοσιονομικής προσαρμογής δημιουργήθηκαν εκείνα τα δημοσιονομικά περιθώρια ούτως ώστε να έχουμε πλέον τη δυνατό</w:t>
      </w:r>
      <w:r>
        <w:rPr>
          <w:rFonts w:eastAsia="Times New Roman"/>
          <w:bCs/>
          <w:szCs w:val="24"/>
        </w:rPr>
        <w:t>τητα να ανακτήσουμε κομμάτι της δημοσιονομικής μας πειθαρχίας.</w:t>
      </w:r>
    </w:p>
    <w:p w14:paraId="110FF02C"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Τι σημαίνει αυτό, για να το κάνουμε λιανά; Μπορέσαμε να μειώσουμε τον ΕΝΦΙΑ, να κατεβάσουμε τις ασφαλιστικές εισφορές, να επαναφέρουμε τις </w:t>
      </w:r>
      <w:r>
        <w:rPr>
          <w:rFonts w:eastAsia="Times New Roman" w:cs="Times New Roman"/>
          <w:szCs w:val="24"/>
        </w:rPr>
        <w:lastRenderedPageBreak/>
        <w:t>συλλογικές διαπραγματεύσεις, να επιστρέψουμε αναδρομικ</w:t>
      </w:r>
      <w:r>
        <w:rPr>
          <w:rFonts w:eastAsia="Times New Roman" w:cs="Times New Roman"/>
          <w:szCs w:val="24"/>
        </w:rPr>
        <w:t>ά. Άρα δημιουργήθηκαν όροι ώστε οι γενικοί δείκτες της οικονομίας να μεταφραστούν στην κοινωνική καθημερινότητα.</w:t>
      </w:r>
    </w:p>
    <w:p w14:paraId="110FF02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Αυτή, λοιπόν, η σημερινή εικόνα είναι κεραυνός εν αιθρία; Όχι, είναι προϊόν μιας πολύ συγκεκριμένης διαδρομής. Η εκκίνηση, κατά τη γνώμη μου, ε</w:t>
      </w:r>
      <w:r>
        <w:rPr>
          <w:rFonts w:eastAsia="Times New Roman" w:cs="Times New Roman"/>
          <w:szCs w:val="24"/>
        </w:rPr>
        <w:t>ίναι από το 2016, για τρεις λόγους.</w:t>
      </w:r>
    </w:p>
    <w:p w14:paraId="110FF02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Ο πρώτος λόγος είναι ότι το 2016 η ελληνική οικονομία για πρώτη φορά μετά από πολλά χρόνια δεν χρειάστηκε πόρους ούτε για τον προϋπολογισμό, ούτε για τη δημόσια κατανάλωση, ούτε για την αποπληρωμή τόκων.</w:t>
      </w:r>
    </w:p>
    <w:p w14:paraId="110FF02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Ο δεύτερος λόγος</w:t>
      </w:r>
      <w:r>
        <w:rPr>
          <w:rFonts w:eastAsia="Times New Roman" w:cs="Times New Roman"/>
          <w:szCs w:val="24"/>
        </w:rPr>
        <w:t xml:space="preserve"> είναι ότι το πρωτογενές πλεόνασμα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ήταν, επίσης για πρώτη φορά, 3,7% του ΑΕΠ. Τι σημαίνει αυτό; Σημαίνει ότι η ελληνική οικονομία έδειξε το 2016 την τάση να μπορεί να βάλει σε τάξη τα δημόσια οικονομικά της και ότι δεν χρειαζόταν να </w:t>
      </w:r>
      <w:r>
        <w:rPr>
          <w:rFonts w:eastAsia="Times New Roman" w:cs="Times New Roman"/>
          <w:szCs w:val="24"/>
        </w:rPr>
        <w:t xml:space="preserve">δανείζεται για να χρηματοδοτεί τις δημόσιες δαπάνες. </w:t>
      </w:r>
    </w:p>
    <w:p w14:paraId="110FF030"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Και ο τρίτος και τελευταίος λόγος είναι ότι το 2016 το δημοσιονομικό αποτέλεσμα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ήταν θετικό, της τάξης του 0,4% του ΑΕΠ. Για να καταλάβει και ο κόσμος τι σήμαινε αυτό, σήμαινε ότι</w:t>
      </w:r>
      <w:r>
        <w:rPr>
          <w:rFonts w:eastAsia="Times New Roman" w:cs="Times New Roman"/>
          <w:szCs w:val="24"/>
        </w:rPr>
        <w:t xml:space="preserve"> πολύ απλά η χώρα δεν χρειαζόταν δανεικά όχι μόνο για δημόσιες δαπάνες, αλλά ούτε </w:t>
      </w:r>
      <w:r>
        <w:rPr>
          <w:rFonts w:eastAsia="Times New Roman" w:cs="Times New Roman"/>
          <w:szCs w:val="24"/>
        </w:rPr>
        <w:lastRenderedPageBreak/>
        <w:t xml:space="preserve">καν για τόκους. Για πρώτη φορά, λοιπόν, είμαστε στη θέση να </w:t>
      </w:r>
      <w:proofErr w:type="spellStart"/>
      <w:r>
        <w:rPr>
          <w:rFonts w:eastAsia="Times New Roman" w:cs="Times New Roman"/>
          <w:szCs w:val="24"/>
        </w:rPr>
        <w:t>παράξουμε</w:t>
      </w:r>
      <w:proofErr w:type="spellEnd"/>
      <w:r>
        <w:rPr>
          <w:rFonts w:eastAsia="Times New Roman" w:cs="Times New Roman"/>
          <w:szCs w:val="24"/>
        </w:rPr>
        <w:t xml:space="preserve"> διατηρήσιμα πρωτογενή πλεονάσματα και για πρώτη φορά έχουμε ένα θετικό δημοσιονομικό αποτέλεσμα. Εκεί, λ</w:t>
      </w:r>
      <w:r>
        <w:rPr>
          <w:rFonts w:eastAsia="Times New Roman" w:cs="Times New Roman"/>
          <w:szCs w:val="24"/>
        </w:rPr>
        <w:t xml:space="preserve">οιπόν, στο 2016, βρίσκεται και ο σπόρος ο οποίος δημιούργησε τη σημερινή εικόνα. </w:t>
      </w:r>
    </w:p>
    <w:p w14:paraId="110FF031"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Ήταν ο </w:t>
      </w:r>
      <w:r>
        <w:rPr>
          <w:rFonts w:eastAsia="Times New Roman" w:cs="Times New Roman"/>
          <w:szCs w:val="24"/>
        </w:rPr>
        <w:t>π</w:t>
      </w:r>
      <w:r>
        <w:rPr>
          <w:rFonts w:eastAsia="Times New Roman" w:cs="Times New Roman"/>
          <w:szCs w:val="24"/>
        </w:rPr>
        <w:t xml:space="preserve">ροϋπολογισμός του 2016 και οι επόμενοι δύο επεκτατικοί; Όχι, ήταν περιοριστικοί και οι δυο. Κληθήκαμε, λοιπόν, στην προκειμένη περίπτωση, δύο χρόνια πριν, να </w:t>
      </w:r>
      <w:proofErr w:type="spellStart"/>
      <w:r>
        <w:rPr>
          <w:rFonts w:eastAsia="Times New Roman" w:cs="Times New Roman"/>
          <w:szCs w:val="24"/>
        </w:rPr>
        <w:t>συγκεράσ</w:t>
      </w:r>
      <w:r>
        <w:rPr>
          <w:rFonts w:eastAsia="Times New Roman" w:cs="Times New Roman"/>
          <w:szCs w:val="24"/>
        </w:rPr>
        <w:t>ουμε</w:t>
      </w:r>
      <w:proofErr w:type="spellEnd"/>
      <w:r>
        <w:rPr>
          <w:rFonts w:eastAsia="Times New Roman" w:cs="Times New Roman"/>
          <w:szCs w:val="24"/>
        </w:rPr>
        <w:t xml:space="preserve"> την ανάγκη για μια αναπόφευκτη δημοσιονομική προσαρμογή, ώστε να μπορέσουμε να αποφύγουμε το χειρότερο σενάριο της οικονομικής κατάρρευσης, με τη δική μας κατεύθυνση για κοινωνική πολιτική, ελάφρυνση των οικονομικά ασθενέστερων και προστασία των κοινω</w:t>
      </w:r>
      <w:r>
        <w:rPr>
          <w:rFonts w:eastAsia="Times New Roman" w:cs="Times New Roman"/>
          <w:szCs w:val="24"/>
        </w:rPr>
        <w:t>νικά αδύναμων.</w:t>
      </w:r>
    </w:p>
    <w:p w14:paraId="110FF03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Αν υπάρχει, κυρίες και κύριοι συνάδελφοι, ένα ερώτημα, τουλάχιστον σε προσωπικό επίπεδο μιλώντας, είναι αν άξιζε από το 2015 να μπούμε στην περιπέτεια διαχείρισης ενός προγράμματος δημοσιονομικής προσαρμογής. Κατά τη γνώμη μου, άξιζε, γιατί </w:t>
      </w:r>
      <w:r>
        <w:rPr>
          <w:rFonts w:eastAsia="Times New Roman" w:cs="Times New Roman"/>
          <w:szCs w:val="24"/>
        </w:rPr>
        <w:t xml:space="preserve">αποδείξαμε ότι μπορούμε μέσα σε σκληρές δημοσιονομικές συνθήκες να προωθήσουμε ένα τελείως διαφορετικό πρόγραμμα, μια τελείως διαφορετική πολιτική στόχευση με ένα επιστέγασμα, την </w:t>
      </w:r>
      <w:r>
        <w:rPr>
          <w:rFonts w:eastAsia="Times New Roman" w:cs="Times New Roman"/>
          <w:szCs w:val="24"/>
        </w:rPr>
        <w:lastRenderedPageBreak/>
        <w:t>προστασία των κοινωνικά αδύναμων, και σιγά-σιγά η διαχείριση -και αποδεικνύε</w:t>
      </w:r>
      <w:r>
        <w:rPr>
          <w:rFonts w:eastAsia="Times New Roman" w:cs="Times New Roman"/>
          <w:szCs w:val="24"/>
        </w:rPr>
        <w:t>ται αυτό σήμερα- να περάσει στην κατάσταση όπου μπορούμε και έχουμε τη δυνατότητα να ακυρώνουμε επαχθείς όρους.</w:t>
      </w:r>
    </w:p>
    <w:p w14:paraId="110FF033"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110FF034" w14:textId="77777777" w:rsidR="002E41A8" w:rsidRDefault="00A20863">
      <w:pPr>
        <w:spacing w:line="600" w:lineRule="auto"/>
        <w:ind w:firstLine="720"/>
        <w:jc w:val="both"/>
        <w:rPr>
          <w:rFonts w:eastAsia="Times New Roman" w:cs="Times New Roman"/>
          <w:szCs w:val="24"/>
        </w:rPr>
      </w:pPr>
      <w:r w:rsidRPr="00167BDB">
        <w:rPr>
          <w:rFonts w:eastAsia="Times New Roman" w:cs="Times New Roman"/>
          <w:b/>
          <w:szCs w:val="24"/>
        </w:rPr>
        <w:t>ΠΡΟΕΔΡΕΥΩΝ (Νικήτας Κακλαμάνης):</w:t>
      </w:r>
      <w:r>
        <w:rPr>
          <w:rFonts w:eastAsia="Times New Roman" w:cs="Times New Roman"/>
          <w:szCs w:val="24"/>
        </w:rPr>
        <w:t xml:space="preserve"> Ευχαριστούμε, κύριε </w:t>
      </w:r>
      <w:proofErr w:type="spellStart"/>
      <w:r>
        <w:rPr>
          <w:rFonts w:eastAsia="Times New Roman" w:cs="Times New Roman"/>
          <w:szCs w:val="24"/>
        </w:rPr>
        <w:t>Μεϊκόπουλε</w:t>
      </w:r>
      <w:proofErr w:type="spellEnd"/>
      <w:r>
        <w:rPr>
          <w:rFonts w:eastAsia="Times New Roman" w:cs="Times New Roman"/>
          <w:szCs w:val="24"/>
        </w:rPr>
        <w:t>.</w:t>
      </w:r>
    </w:p>
    <w:p w14:paraId="110FF035"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Προχωράμε με τον κ. Ιωάννη Κεφαλογιάννη, Κοινοβουλευτι</w:t>
      </w:r>
      <w:r>
        <w:rPr>
          <w:rFonts w:eastAsia="Times New Roman" w:cs="Times New Roman"/>
          <w:szCs w:val="24"/>
        </w:rPr>
        <w:t xml:space="preserve">κό Εκπρόσωπο της Νέας Δημοκρατίας. </w:t>
      </w:r>
    </w:p>
    <w:p w14:paraId="110FF036"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110FF037" w14:textId="77777777" w:rsidR="002E41A8" w:rsidRDefault="00A20863">
      <w:pPr>
        <w:spacing w:line="600" w:lineRule="auto"/>
        <w:ind w:firstLine="720"/>
        <w:jc w:val="both"/>
        <w:rPr>
          <w:rFonts w:eastAsia="Times New Roman" w:cs="Times New Roman"/>
          <w:szCs w:val="24"/>
        </w:rPr>
      </w:pPr>
      <w:r w:rsidRPr="00167BDB">
        <w:rPr>
          <w:rFonts w:eastAsia="Times New Roman" w:cs="Times New Roman"/>
          <w:b/>
          <w:szCs w:val="24"/>
        </w:rPr>
        <w:t>ΙΩΑΝΝΗΣ ΚΕΦΑΛΟΓΙΑΝΝΗΣ:</w:t>
      </w:r>
      <w:r>
        <w:rPr>
          <w:rFonts w:eastAsia="Times New Roman" w:cs="Times New Roman"/>
          <w:szCs w:val="24"/>
        </w:rPr>
        <w:t xml:space="preserve"> Ευχαριστώ, κύριε Πρόεδρε.</w:t>
      </w:r>
    </w:p>
    <w:p w14:paraId="110FF038"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Εγώ θα είμαι ιδιαίτερα σύντομος. Θα επαναλάβω κάποια πράγματα τα οποία τα ανέφερα και στη χθεσινή μου ομιλία, γιατί ακούω πολλές φορές εδώ μία εικο</w:t>
      </w:r>
      <w:r>
        <w:rPr>
          <w:rFonts w:eastAsia="Times New Roman" w:cs="Times New Roman"/>
          <w:szCs w:val="24"/>
        </w:rPr>
        <w:t>νική πραγματικότητα που παρουσιάζεται από την Κυβέρνηση ΣΥΡΙΖΑ.</w:t>
      </w:r>
    </w:p>
    <w:p w14:paraId="110FF03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Αν μπορεί κάποιος να συμπυκνώσει σε μία φράση το τι έκανε η Κυβέρνηση ΣΥΡΙΖΑ και Ανεξαρτήτων Ελλήνων τα τελευταία τέσσερα χρόνια, είναι στην ουσία τέσσερα χαμένα χρόνια για την οικονομία. Και δεν το λέμε εμείς. </w:t>
      </w:r>
    </w:p>
    <w:p w14:paraId="110FF03A"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Το λέει κατ’ αρχάς, όπως ανέφεραν και προηγο</w:t>
      </w:r>
      <w:r>
        <w:rPr>
          <w:rFonts w:eastAsia="Times New Roman" w:cs="Times New Roman"/>
          <w:szCs w:val="24"/>
        </w:rPr>
        <w:t>υμένως, το Διεθνές Γραφείο Εργασίας, που στην τωρινή του έκθεση λέει ότι το 2017 οι μισθοί στην Ελλάδα</w:t>
      </w:r>
      <w:r w:rsidRPr="00A46DE8">
        <w:rPr>
          <w:rFonts w:eastAsia="Times New Roman" w:cs="Times New Roman"/>
          <w:szCs w:val="24"/>
        </w:rPr>
        <w:t xml:space="preserve"> </w:t>
      </w:r>
      <w:r>
        <w:rPr>
          <w:rFonts w:eastAsia="Times New Roman" w:cs="Times New Roman"/>
          <w:szCs w:val="24"/>
        </w:rPr>
        <w:t>μειώθηκαν κατά 3,5% και ήταν η μεγαλύτερη μείωση πανευρωπαϊκά. Έφτασαν οι μισθοί στα επίπεδα του 2014. Άρα αυτό σας λέει, κυρίες και κύριοι της Κυβέρνηση</w:t>
      </w:r>
      <w:r>
        <w:rPr>
          <w:rFonts w:eastAsia="Times New Roman" w:cs="Times New Roman"/>
          <w:szCs w:val="24"/>
        </w:rPr>
        <w:t xml:space="preserve">ς, ότι για τέσσερα χρόνια το μόνο που καταφέρατε είναι να φέρετε τους μισθούς στα επίπεδα του 2014. Αυτό βιώνει η ελληνική κοινωνία. Και θα συμφωνήσω με τον προηγούμενο ομιλητή σε ένα πράγμα: Δεν τους νοιάζουν τα μακροοικονομικά νούμερα, δεν τους νοιάζουν </w:t>
      </w:r>
      <w:r>
        <w:rPr>
          <w:rFonts w:eastAsia="Times New Roman" w:cs="Times New Roman"/>
          <w:szCs w:val="24"/>
        </w:rPr>
        <w:t>τα νούμερα που ενδεχομένως γράφονται σε κάποια χαρτιά. Τους νοιάζει αυτό το οποίο βιώνουν.</w:t>
      </w:r>
    </w:p>
    <w:p w14:paraId="110FF03B"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Και έρχεται σήμερα το Διεθνές Γραφείο Εργασίας και σας λέει ότι οι μισθοί το 2018 στην Ελλάδα φτάσανε τα επίπεδα του 2014, δηλαδή από εκεί που παραλάβατε. Ένα το κρα</w:t>
      </w:r>
      <w:r>
        <w:rPr>
          <w:rFonts w:eastAsia="Times New Roman" w:cs="Times New Roman"/>
          <w:szCs w:val="24"/>
        </w:rPr>
        <w:t>τούμενο.</w:t>
      </w:r>
    </w:p>
    <w:p w14:paraId="110FF03C"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Έρχεται το Υπουργείο Οικονομικών και λέει ότι το χρέος προς το ΑΕΠ αυτήν τη στιγμή είναι περίπου στο 183%. Αν παίρνατε την έκθεση που είχε κάνει η Ευρωπαϊκή Επιτροπή το 2014, έκθεση την οποία και εσείς οι ίδιοι υιοθετείτε μάλιστα και στους προϋπολογισμούς </w:t>
      </w:r>
      <w:r>
        <w:rPr>
          <w:rFonts w:eastAsia="Times New Roman" w:cs="Times New Roman"/>
          <w:szCs w:val="24"/>
        </w:rPr>
        <w:t xml:space="preserve">σας, θα δείτε ότι </w:t>
      </w:r>
      <w:r>
        <w:rPr>
          <w:rFonts w:eastAsia="Times New Roman" w:cs="Times New Roman"/>
          <w:szCs w:val="24"/>
        </w:rPr>
        <w:t xml:space="preserve">χάθηκαν </w:t>
      </w:r>
      <w:r>
        <w:rPr>
          <w:rFonts w:eastAsia="Times New Roman" w:cs="Times New Roman"/>
          <w:szCs w:val="24"/>
        </w:rPr>
        <w:t xml:space="preserve">70 δισεκατομμύρια ευρώ ΑΕΠ από τη δική σας διακυβέρνηση. Αντί το χρέος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να είναι στο 144%, όπως προέβλεπε το 2014 -επαναλαμβάνω, </w:t>
      </w:r>
      <w:r>
        <w:rPr>
          <w:rFonts w:eastAsia="Times New Roman" w:cs="Times New Roman"/>
          <w:szCs w:val="24"/>
        </w:rPr>
        <w:lastRenderedPageBreak/>
        <w:t>με τα έγγραφα τα οποία εσείς οι ίδιοι έχετε υιοθετήσει στους προϋπολογισμούς των προηγ</w:t>
      </w:r>
      <w:r>
        <w:rPr>
          <w:rFonts w:eastAsia="Times New Roman" w:cs="Times New Roman"/>
          <w:szCs w:val="24"/>
        </w:rPr>
        <w:t>ούμενων ετών-, σήμερα είστε στο 183%. Και αυτό είναι «επίτευγμα» της δικής σας διακυβέρνησης.</w:t>
      </w:r>
    </w:p>
    <w:p w14:paraId="110FF03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Έρχεται ο ΟΟΣΑ -κατέθεσα και τα έγγραφα χθες- και σας λέει αντίστοιχα πράγματα. Άρα, μία είναι η πραγματικότητα, κυρίες και κύριοι της Συμπολίτευσης: Δυστυχώς, τέ</w:t>
      </w:r>
      <w:r>
        <w:rPr>
          <w:rFonts w:eastAsia="Times New Roman" w:cs="Times New Roman"/>
          <w:szCs w:val="24"/>
        </w:rPr>
        <w:t>σσερα χαμένα χρόνια για την οικονομία. Όλα τα υπόλοιπα, αυτά τα οποία λέτε, ότι βγαίνουμε στο ξέφωτο, ότι βγαίνουμε στις αγορές, τελείωσαν τα μνημόνια, νομίζω ότι για τον απλό Έλληνα, για την απλή Ελληνίδα είναι μια εικονική πραγματικότητα. Κάτι άλλο είναι</w:t>
      </w:r>
      <w:r>
        <w:rPr>
          <w:rFonts w:eastAsia="Times New Roman" w:cs="Times New Roman"/>
          <w:szCs w:val="24"/>
        </w:rPr>
        <w:t xml:space="preserve"> που βιώνει και ξέρει πολύ καλά ότι ακόμη και το </w:t>
      </w:r>
      <w:proofErr w:type="spellStart"/>
      <w:r>
        <w:rPr>
          <w:rFonts w:eastAsia="Times New Roman" w:cs="Times New Roman"/>
          <w:szCs w:val="24"/>
        </w:rPr>
        <w:t>υπερπλεόνασμα</w:t>
      </w:r>
      <w:proofErr w:type="spellEnd"/>
      <w:r>
        <w:rPr>
          <w:rFonts w:eastAsia="Times New Roman" w:cs="Times New Roman"/>
          <w:szCs w:val="24"/>
        </w:rPr>
        <w:t xml:space="preserve"> που αναφέρει ο Πρωθυπουργός, -βέβαια, αν ήταν σε άλλες ανέμελες εποχές, θα έλεγε το «ματωμένο» </w:t>
      </w:r>
      <w:proofErr w:type="spellStart"/>
      <w:r>
        <w:rPr>
          <w:rFonts w:eastAsia="Times New Roman" w:cs="Times New Roman"/>
          <w:szCs w:val="24"/>
        </w:rPr>
        <w:t>υπερπλεόνασμα</w:t>
      </w:r>
      <w:proofErr w:type="spellEnd"/>
      <w:r>
        <w:rPr>
          <w:rFonts w:eastAsia="Times New Roman" w:cs="Times New Roman"/>
          <w:szCs w:val="24"/>
        </w:rPr>
        <w:t xml:space="preserve">- είναι αποτέλεσμα της </w:t>
      </w:r>
      <w:proofErr w:type="spellStart"/>
      <w:r>
        <w:rPr>
          <w:rFonts w:eastAsia="Times New Roman" w:cs="Times New Roman"/>
          <w:szCs w:val="24"/>
        </w:rPr>
        <w:t>υπερφορολόγησης</w:t>
      </w:r>
      <w:proofErr w:type="spellEnd"/>
      <w:r>
        <w:rPr>
          <w:rFonts w:eastAsia="Times New Roman" w:cs="Times New Roman"/>
          <w:szCs w:val="24"/>
        </w:rPr>
        <w:t xml:space="preserve">, την οποία παραδέχεται πλέον και το Υπουργείο </w:t>
      </w:r>
      <w:r>
        <w:rPr>
          <w:rFonts w:eastAsia="Times New Roman" w:cs="Times New Roman"/>
          <w:szCs w:val="24"/>
        </w:rPr>
        <w:t>Οικονομικών, είναι αποτέλεσμα του γεγονότος ότι στην ουσία έχετε πετσοκόψει το Πρόγραμμα Δημοσίων Επενδύσεων κατά περίπου 1,3 δισεκατομμύρια ευρώ. Δεν δίνετε γύρω στα 700 εκατομμύρια ευρώ φόρους πίσω στους πολίτες που τα περιμένουν και θα είναι μια ανάσα γ</w:t>
      </w:r>
      <w:r>
        <w:rPr>
          <w:rFonts w:eastAsia="Times New Roman" w:cs="Times New Roman"/>
          <w:szCs w:val="24"/>
        </w:rPr>
        <w:t xml:space="preserve">ια την αγορά. </w:t>
      </w:r>
    </w:p>
    <w:p w14:paraId="110FF03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Όλα αυτά πράγματι, ναι, δημιουργούν έναν δημοσιονομικό χώρο ο οποίος στραγγαλίζει την αγορά, στραγγαλίζει την ανάπτυξη και δυστυχώς έχει </w:t>
      </w:r>
      <w:r>
        <w:rPr>
          <w:rFonts w:eastAsia="Times New Roman" w:cs="Times New Roman"/>
          <w:szCs w:val="24"/>
        </w:rPr>
        <w:lastRenderedPageBreak/>
        <w:t xml:space="preserve">ως αποτέλεσμα να κάνετε </w:t>
      </w:r>
      <w:r>
        <w:rPr>
          <w:rFonts w:eastAsia="Times New Roman" w:cs="Times New Roman"/>
          <w:szCs w:val="24"/>
        </w:rPr>
        <w:t xml:space="preserve">μία </w:t>
      </w:r>
      <w:r>
        <w:rPr>
          <w:rFonts w:eastAsia="Times New Roman" w:cs="Times New Roman"/>
          <w:szCs w:val="24"/>
        </w:rPr>
        <w:t xml:space="preserve">αναδιανομή της φτώχειας. Γιατί, κυρίες και κύριοι της </w:t>
      </w:r>
      <w:r>
        <w:rPr>
          <w:rFonts w:eastAsia="Times New Roman" w:cs="Times New Roman"/>
          <w:szCs w:val="24"/>
        </w:rPr>
        <w:t>συγκυβέρνησης</w:t>
      </w:r>
      <w:r>
        <w:rPr>
          <w:rFonts w:eastAsia="Times New Roman" w:cs="Times New Roman"/>
          <w:szCs w:val="24"/>
        </w:rPr>
        <w:t>, το μόνο</w:t>
      </w:r>
      <w:r>
        <w:rPr>
          <w:rFonts w:eastAsia="Times New Roman" w:cs="Times New Roman"/>
          <w:szCs w:val="24"/>
        </w:rPr>
        <w:t xml:space="preserve"> το οποίο έχετε καταφέρει είναι στην ουσία να κρατάτε σε ομηρία εκατοντάδες χιλιάδες συνανθρώπους μας με μια επιδοματική πολιτική, μια αντιαναπτυξιακή πολιτική και αντίθετα, να έχετε τσακίσει, να έχετε χτυπήσει τη ραχοκοκαλιά της ελληνικής οικονομίας, της </w:t>
      </w:r>
      <w:r>
        <w:rPr>
          <w:rFonts w:eastAsia="Times New Roman" w:cs="Times New Roman"/>
          <w:szCs w:val="24"/>
        </w:rPr>
        <w:t xml:space="preserve">ελληνικής κοινωνίας, που είναι οι μικρομεσαίοι. </w:t>
      </w:r>
    </w:p>
    <w:p w14:paraId="110FF03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Όταν λοιπόν και εσείς οι ίδιοι πλέον παραδέχεστε ότι αυτή η δημοσιονομική πολιτική -η αχρείαστη δημοσιονομική πολιτική, γιατί αν δεν υπήρχαν ο ΣΥΡΙΖΑ και οι Ανεξάρτητοι Έλληνες το 2015, θα ήταν αχρείαστα τα </w:t>
      </w:r>
      <w:r>
        <w:rPr>
          <w:rFonts w:eastAsia="Times New Roman" w:cs="Times New Roman"/>
          <w:szCs w:val="24"/>
        </w:rPr>
        <w:t xml:space="preserve">μέτρα περίπου 10 δισεκατομμυρίων ευρώ τα οποία λάβατε αυτό το διάστημα-, συν τον στραγγαλισμό της μεσαίας τάξης, έχει φέρει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κατάσταση σήμερα την ελληνική κοινωνία, νομίζω ότι είναι τουλάχιστον υποκριτικό να πανηγυρίζετε σήμερα, μετά από τέσσερ</w:t>
      </w:r>
      <w:r>
        <w:rPr>
          <w:rFonts w:eastAsia="Times New Roman" w:cs="Times New Roman"/>
          <w:szCs w:val="24"/>
        </w:rPr>
        <w:t xml:space="preserve">α χρόνια και να λέτε ότι βγαίνουμε στο ξέφωτο. </w:t>
      </w:r>
    </w:p>
    <w:p w14:paraId="110FF040"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Επαναλαμβάνω: Αν σε μια φράση μπορούμε να συμπυκνώσουμε την πολιτική της παρούσας Κυβέρνησης τα τελευταία τέσσερα χρόνια είναι ότι είναι τέσσερα χαμένα χρόνια για την ελληνική οικονομία. Δυστυχώς, εκτροχιάσατ</w:t>
      </w:r>
      <w:r>
        <w:rPr>
          <w:rFonts w:eastAsia="Times New Roman" w:cs="Times New Roman"/>
          <w:szCs w:val="24"/>
        </w:rPr>
        <w:t xml:space="preserve">ε την πορεία την οποία είχαμε στα τέλη του 2014. Νομίζω ότι θα το </w:t>
      </w:r>
      <w:r>
        <w:rPr>
          <w:rFonts w:eastAsia="Times New Roman" w:cs="Times New Roman"/>
          <w:szCs w:val="24"/>
        </w:rPr>
        <w:lastRenderedPageBreak/>
        <w:t>ομολογούσατε, αν συζητούσαμε μακριά από κάμερες και εκτός αυτής της Αίθουσας. Δυστυχώς, επειδή θέλετε να έχετε ένα δικό σας αφήγημα, ακόμη και τώρα δεν έχετε την πολιτική γενναιότητα να αναλ</w:t>
      </w:r>
      <w:r>
        <w:rPr>
          <w:rFonts w:eastAsia="Times New Roman" w:cs="Times New Roman"/>
          <w:szCs w:val="24"/>
        </w:rPr>
        <w:t xml:space="preserve">άβετε τις ευθύνες σας και να πείτε «ναι, κάναμε λάθη, κυρίως στο πρώτο εξάμηνο του 2015». </w:t>
      </w:r>
    </w:p>
    <w:p w14:paraId="110FF041"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Είναι προκλητικό να ακούγονται </w:t>
      </w:r>
      <w:r>
        <w:rPr>
          <w:rFonts w:eastAsia="Times New Roman" w:cs="Times New Roman"/>
          <w:szCs w:val="24"/>
        </w:rPr>
        <w:t xml:space="preserve">σ’ </w:t>
      </w:r>
      <w:r>
        <w:rPr>
          <w:rFonts w:eastAsia="Times New Roman" w:cs="Times New Roman"/>
          <w:szCs w:val="24"/>
        </w:rPr>
        <w:t xml:space="preserve">αυτήν την Αίθουσα ότι καλώς έγινε το 2015 ό,τι έγινε, που στην ουσία </w:t>
      </w:r>
      <w:r>
        <w:rPr>
          <w:rFonts w:eastAsia="Times New Roman" w:cs="Times New Roman"/>
          <w:szCs w:val="24"/>
        </w:rPr>
        <w:t xml:space="preserve">μας </w:t>
      </w:r>
      <w:r>
        <w:rPr>
          <w:rFonts w:eastAsia="Times New Roman" w:cs="Times New Roman"/>
          <w:szCs w:val="24"/>
        </w:rPr>
        <w:t>στοίχισε έμμεσα και άμεσα, σύμφωνα με τους ευρωπαϊκούς θεσ</w:t>
      </w:r>
      <w:r>
        <w:rPr>
          <w:rFonts w:eastAsia="Times New Roman" w:cs="Times New Roman"/>
          <w:szCs w:val="24"/>
        </w:rPr>
        <w:t>μούς που εσείς οι ίδιοι συνεργάζεστε, γύρω στα 100 δισεκατομμύρια, σύμφωνα με τους μετριοπαθέστατους υπολογισμούς. Άρα, τουλάχιστον ας έχετε την πολιτική γενναιότητα να παραδεχθείτε ότι «ναι, κάναμε λάθη» και τουλάχιστον να μπορούμε να συζητήσουμε την επόμ</w:t>
      </w:r>
      <w:r>
        <w:rPr>
          <w:rFonts w:eastAsia="Times New Roman" w:cs="Times New Roman"/>
          <w:szCs w:val="24"/>
        </w:rPr>
        <w:t xml:space="preserve">ενη ημέρα πώς μπορεί η χώρα μας να προχωρήσει μπροστά. </w:t>
      </w:r>
    </w:p>
    <w:p w14:paraId="110FF04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Ευχαριστώ πολύ.</w:t>
      </w:r>
    </w:p>
    <w:p w14:paraId="110FF043" w14:textId="77777777" w:rsidR="002E41A8" w:rsidRDefault="00A2086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0FF044" w14:textId="77777777" w:rsidR="002E41A8" w:rsidRDefault="00A20863">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Τον λόγο έχει ο κ. Ανδρέας Λοβέρδος.</w:t>
      </w:r>
    </w:p>
    <w:p w14:paraId="110FF045" w14:textId="77777777" w:rsidR="002E41A8" w:rsidRDefault="00A20863">
      <w:pPr>
        <w:spacing w:line="600" w:lineRule="auto"/>
        <w:ind w:firstLine="720"/>
        <w:jc w:val="both"/>
        <w:rPr>
          <w:rFonts w:eastAsia="Times New Roman" w:cs="Times New Roman"/>
          <w:szCs w:val="24"/>
        </w:rPr>
      </w:pPr>
      <w:r w:rsidRPr="00211E57">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110FF046"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w:t>
      </w:r>
      <w:r>
        <w:rPr>
          <w:rFonts w:eastAsia="Times New Roman" w:cs="Times New Roman"/>
          <w:szCs w:val="24"/>
        </w:rPr>
        <w:t>ι Βουλευτές, θα ξεκινήσω με ένα θέμα που δεν είναι σχετικό με την σημερινή μας συζήτηση. Η παρέμβασή μου αυτή θα κρατήσει τριάντα δευτερόλεπτα.</w:t>
      </w:r>
    </w:p>
    <w:p w14:paraId="110FF047"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Κύριε Υπουργέ, ζητήσαμε σήμερα το πρωί τη σύγκληση του Εθνικού Συμβουλίου Εξωτερικής Πολιτικής, το οποίο έχει κα</w:t>
      </w:r>
      <w:r>
        <w:rPr>
          <w:rFonts w:eastAsia="Times New Roman" w:cs="Times New Roman"/>
          <w:szCs w:val="24"/>
        </w:rPr>
        <w:t xml:space="preserve">ταφέρει αυτά τα τέσσερα χρόνια της οξύτατης μεταξύ μας αντιπαράθεσης να κρατήσει και την ψυχραιμία του και να διατηρεί και το απόρρητο των συνεδριάσεών του χωρίς μισή διαρροή. </w:t>
      </w:r>
    </w:p>
    <w:p w14:paraId="110FF048"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Είχαμε αλλαγή του Υπουργού Εξωτερικών και έχουμε και εντάσεις στην περιοχή, οι </w:t>
      </w:r>
      <w:r>
        <w:rPr>
          <w:rFonts w:eastAsia="Times New Roman" w:cs="Times New Roman"/>
          <w:szCs w:val="24"/>
        </w:rPr>
        <w:t xml:space="preserve">οποίες επιβάλλουν να ξαναδούμε τα θέματα μέσα από αυτόν τον τρόπο, που είναι ένας τρόπος πάρα πολύ δημιουργικός, δηλαδή μέσα από τη συνεδρίαση του </w:t>
      </w:r>
      <w:r w:rsidRPr="00493AFB">
        <w:rPr>
          <w:rFonts w:eastAsia="Times New Roman" w:cs="Times New Roman"/>
          <w:szCs w:val="24"/>
        </w:rPr>
        <w:t>Εθνικού Συμβουλίου Εξωτερικής Πολιτικής</w:t>
      </w:r>
      <w:r>
        <w:rPr>
          <w:rFonts w:eastAsia="Times New Roman" w:cs="Times New Roman"/>
          <w:szCs w:val="24"/>
        </w:rPr>
        <w:t>. Αναφέρομαι στην Τουρκία αλλά και στα τελευταία γεγονότα στην Ουκρανί</w:t>
      </w:r>
      <w:r>
        <w:rPr>
          <w:rFonts w:eastAsia="Times New Roman" w:cs="Times New Roman"/>
          <w:szCs w:val="24"/>
        </w:rPr>
        <w:t xml:space="preserve">α. </w:t>
      </w:r>
    </w:p>
    <w:p w14:paraId="110FF04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Δεν θέλω να πω περισσότερα, γιατί δεν έχω χρόνο, ωστόσο απευθυνόμαστε στην Κυβέρνηση και το ζητάμε αυτό και το έχουμε υποβάλει ως αίτημα σήμερα και ελπίζουμε σε μια θετική ανταπόκριση.</w:t>
      </w:r>
    </w:p>
    <w:p w14:paraId="110FF04A"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δεν έχω χρόνο, ωστόσο επειδή άκουσα κ</w:t>
      </w:r>
      <w:r>
        <w:rPr>
          <w:rFonts w:eastAsia="Times New Roman" w:cs="Times New Roman"/>
          <w:szCs w:val="24"/>
        </w:rPr>
        <w:t xml:space="preserve">αι χθες τον κ. </w:t>
      </w:r>
      <w:proofErr w:type="spellStart"/>
      <w:r>
        <w:rPr>
          <w:rFonts w:eastAsia="Times New Roman" w:cs="Times New Roman"/>
          <w:szCs w:val="24"/>
        </w:rPr>
        <w:t>Χουλιαράκη</w:t>
      </w:r>
      <w:proofErr w:type="spellEnd"/>
      <w:r>
        <w:rPr>
          <w:rFonts w:eastAsia="Times New Roman" w:cs="Times New Roman"/>
          <w:szCs w:val="24"/>
        </w:rPr>
        <w:t xml:space="preserve"> στην Επιτροπή Οικονομικών Υποθέσεων που συζητούσαμε για τον </w:t>
      </w:r>
      <w:r>
        <w:rPr>
          <w:rFonts w:eastAsia="Times New Roman" w:cs="Times New Roman"/>
          <w:szCs w:val="24"/>
        </w:rPr>
        <w:t>προϋπολογισμό</w:t>
      </w:r>
      <w:r>
        <w:rPr>
          <w:rFonts w:eastAsia="Times New Roman" w:cs="Times New Roman"/>
          <w:szCs w:val="24"/>
        </w:rPr>
        <w:t xml:space="preserve">, θέλω να κάνω μια-δυο γενικές διαπιστώσεις και να του υποβάλω ένα-δύο ερωτήματα. </w:t>
      </w:r>
    </w:p>
    <w:p w14:paraId="110FF04B"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Κατ’ αρχάς σε ό,τι αφορά </w:t>
      </w:r>
      <w:r>
        <w:rPr>
          <w:rFonts w:eastAsia="Times New Roman" w:cs="Times New Roman"/>
          <w:szCs w:val="24"/>
        </w:rPr>
        <w:t>σ</w:t>
      </w:r>
      <w:r>
        <w:rPr>
          <w:rFonts w:eastAsia="Times New Roman" w:cs="Times New Roman"/>
          <w:szCs w:val="24"/>
        </w:rPr>
        <w:t>την</w:t>
      </w:r>
      <w:r>
        <w:rPr>
          <w:rFonts w:eastAsia="Times New Roman" w:cs="Times New Roman"/>
          <w:szCs w:val="24"/>
        </w:rPr>
        <w:t xml:space="preserve"> πολιτική θεώρηση, θέλω να πω ότι ακούγοντας τον Αναπληρωτή Υπουργό Οικονομικών αντιλαμβάνεται </w:t>
      </w:r>
      <w:r>
        <w:rPr>
          <w:rFonts w:eastAsia="Times New Roman" w:cs="Times New Roman"/>
          <w:szCs w:val="24"/>
        </w:rPr>
        <w:t xml:space="preserve">κάποιος </w:t>
      </w:r>
      <w:r>
        <w:rPr>
          <w:rFonts w:eastAsia="Times New Roman" w:cs="Times New Roman"/>
          <w:szCs w:val="24"/>
        </w:rPr>
        <w:t>μια προσέγγιση γύρω από τα θέματα των εθνικών λογαριασμών και την πορεία της οικονομίας μέσω των αριθμών, αλλά δεν αντιλαμβάνεται γιατί αυτός ο πολιτικός</w:t>
      </w:r>
      <w:r>
        <w:rPr>
          <w:rFonts w:eastAsia="Times New Roman" w:cs="Times New Roman"/>
          <w:szCs w:val="24"/>
        </w:rPr>
        <w:t xml:space="preserve"> λόγος συνδέεται με τον πολιτικό λόγο του 2014, του 2015, του 2016, έτος του οποίου τον </w:t>
      </w:r>
      <w:r>
        <w:rPr>
          <w:rFonts w:eastAsia="Times New Roman" w:cs="Times New Roman"/>
          <w:szCs w:val="24"/>
        </w:rPr>
        <w:t xml:space="preserve">απολογισμό </w:t>
      </w:r>
      <w:r>
        <w:rPr>
          <w:rFonts w:eastAsia="Times New Roman" w:cs="Times New Roman"/>
          <w:szCs w:val="24"/>
        </w:rPr>
        <w:t>κάνουμε σήμερα, και γενικά τον ευρύτερο πολιτικό λόγο της σημερινής Πλειοψηφίας.</w:t>
      </w:r>
    </w:p>
    <w:p w14:paraId="110FF04C"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Αρθρώνεται διαφορετικός λόγος από τα επιχειρήματα του Υπουργείου Οικονομικών</w:t>
      </w:r>
      <w:r>
        <w:rPr>
          <w:rFonts w:eastAsia="Times New Roman" w:cs="Times New Roman"/>
          <w:szCs w:val="24"/>
        </w:rPr>
        <w:t xml:space="preserve">, που συγκροτεί άλλο πολιτικό υποκείμενο, όχι το πολιτικό υποκείμενο που κέρδισε τις εκλογές του 2015 και πιστεύει ότι θα τις ξανακερδίσει. Άλλα είναι τα λόγια τους γενικά. </w:t>
      </w:r>
    </w:p>
    <w:p w14:paraId="110FF04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Διαφωνούμε με τα πανηγύρια. Το να μεταβάλλεσαι σε </w:t>
      </w:r>
      <w:proofErr w:type="spellStart"/>
      <w:r>
        <w:rPr>
          <w:rFonts w:eastAsia="Times New Roman" w:cs="Times New Roman"/>
          <w:szCs w:val="24"/>
        </w:rPr>
        <w:t>πανηγυρά</w:t>
      </w:r>
      <w:proofErr w:type="spellEnd"/>
      <w:r>
        <w:rPr>
          <w:rFonts w:eastAsia="Times New Roman" w:cs="Times New Roman"/>
          <w:szCs w:val="24"/>
        </w:rPr>
        <w:t xml:space="preserve"> των Κυκλάδων, όπως λένε</w:t>
      </w:r>
      <w:r>
        <w:rPr>
          <w:rFonts w:eastAsia="Times New Roman" w:cs="Times New Roman"/>
          <w:szCs w:val="24"/>
        </w:rPr>
        <w:t xml:space="preserve"> σε αυτά τα νησιά, δεν έχει νόημα σήμερα. Είναι λάθος προσέγγιση των οικονομικών. Με το να διατυμπανίζεις τις οικονομικές σου </w:t>
      </w:r>
      <w:r>
        <w:rPr>
          <w:rFonts w:eastAsia="Times New Roman" w:cs="Times New Roman"/>
          <w:szCs w:val="24"/>
        </w:rPr>
        <w:lastRenderedPageBreak/>
        <w:t>επιτυχίες με πλεονάσματα, όταν προκύπτει από τις εκθέσεις της Γενικής Γραμματείας Εσόδων ότι 6</w:t>
      </w:r>
      <w:r>
        <w:rPr>
          <w:rFonts w:eastAsia="Times New Roman" w:cs="Times New Roman"/>
          <w:szCs w:val="24"/>
        </w:rPr>
        <w:t xml:space="preserve">.000.000.000 </w:t>
      </w:r>
      <w:r>
        <w:rPr>
          <w:rFonts w:eastAsia="Times New Roman" w:cs="Times New Roman"/>
          <w:szCs w:val="24"/>
        </w:rPr>
        <w:t>ευρώ έχουν προκύψει για</w:t>
      </w:r>
      <w:r>
        <w:rPr>
          <w:rFonts w:eastAsia="Times New Roman" w:cs="Times New Roman"/>
          <w:szCs w:val="24"/>
        </w:rPr>
        <w:t xml:space="preserve"> το έτος 2018 έως τώρα, με κατασχέσεις λογαριασμών, αντιλαμβάνεται </w:t>
      </w:r>
      <w:r>
        <w:rPr>
          <w:rFonts w:eastAsia="Times New Roman" w:cs="Times New Roman"/>
          <w:szCs w:val="24"/>
        </w:rPr>
        <w:t xml:space="preserve">κάποιος </w:t>
      </w:r>
      <w:r>
        <w:rPr>
          <w:rFonts w:eastAsia="Times New Roman" w:cs="Times New Roman"/>
          <w:szCs w:val="24"/>
        </w:rPr>
        <w:t>ότι μιλάει για μια οικονομία που υποφέρει, που πάσχει, που έχει πάρα πολλά, μα πάρα πολλά προβλήματα. Αν, δε, προσθέσεις και τα προβλήματα που προκύπτουν από τη μη χρηματοδότηση θέσ</w:t>
      </w:r>
      <w:r>
        <w:rPr>
          <w:rFonts w:eastAsia="Times New Roman" w:cs="Times New Roman"/>
          <w:szCs w:val="24"/>
        </w:rPr>
        <w:t>εων εργασίας, όπως προκύπτει από τα στατιστικά στοιχεία του ΟΑΕΔ, -έχεις χρήματα για επιχειρησιακά προγράμματα που σχετίζονται με την επιδότηση εργασίας και δεν τα χρησιμοποιείς</w:t>
      </w:r>
      <w:r>
        <w:rPr>
          <w:rFonts w:eastAsia="Times New Roman" w:cs="Times New Roman"/>
          <w:szCs w:val="24"/>
        </w:rPr>
        <w:t>-, αλλά</w:t>
      </w:r>
      <w:r>
        <w:rPr>
          <w:rFonts w:eastAsia="Times New Roman" w:cs="Times New Roman"/>
          <w:szCs w:val="24"/>
        </w:rPr>
        <w:t xml:space="preserve"> και στα υπόλοιπα θέματα, τη μείωση του Προγράμματος Δημοσίων Επενδύσεων</w:t>
      </w:r>
      <w:r>
        <w:rPr>
          <w:rFonts w:eastAsia="Times New Roman" w:cs="Times New Roman"/>
          <w:szCs w:val="24"/>
        </w:rPr>
        <w:t xml:space="preserve">, τη μείωση της επιστροφής των φόρων, καταλαβαίνει </w:t>
      </w:r>
      <w:r>
        <w:rPr>
          <w:rFonts w:eastAsia="Times New Roman" w:cs="Times New Roman"/>
          <w:szCs w:val="24"/>
        </w:rPr>
        <w:t xml:space="preserve">κάποιος </w:t>
      </w:r>
      <w:r>
        <w:rPr>
          <w:rFonts w:eastAsia="Times New Roman" w:cs="Times New Roman"/>
          <w:szCs w:val="24"/>
        </w:rPr>
        <w:t xml:space="preserve">ότι μας μιλούν για πλασματικούς αριθμούς. </w:t>
      </w:r>
    </w:p>
    <w:p w14:paraId="110FF04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Θέλω να ρωτήσω τον κύριο Υπουργό για δύο θέματα. Πρώτον, αν μπορεί να μας απαντήσει αν συμφωνεί η Κυβέρνηση με την πρόταση του κεντρικού τραπεζίτη, του κ.</w:t>
      </w:r>
      <w:r>
        <w:rPr>
          <w:rFonts w:eastAsia="Times New Roman" w:cs="Times New Roman"/>
          <w:szCs w:val="24"/>
        </w:rPr>
        <w:t xml:space="preserve"> Στουρνάρα, για τη μεταφορά όλων των κόκκινων δανείων σε μια</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bad</w:t>
      </w:r>
      <w:r w:rsidRPr="004428B7">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αν αυτή η πρόταση έχει επιρροή στην Κυβέρνηση σήμερα και αν αντιμετωπίζοντας το οξύτατο θέμα των κόκκινων δανείων και δοθέντος του επιπέδου που βρίσκονται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οι τράπεζες </w:t>
      </w:r>
      <w:r>
        <w:rPr>
          <w:rFonts w:eastAsia="Times New Roman" w:cs="Times New Roman"/>
          <w:szCs w:val="24"/>
        </w:rPr>
        <w:t xml:space="preserve">και ειδικά οι μετοχές τους, υπάρχει θετική ανταπόκριση σε ό,τι αφορά αυτήν την πρόταση. </w:t>
      </w:r>
    </w:p>
    <w:p w14:paraId="110FF04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Τον άκουσα χθες τον Αναπληρωτή Υπουργό στη Διαρκή Επιτροπή να αντιπολιτεύεται την Αντιπολίτευση γύρω από το κόστος που έχουν οι δικές μας προτάσεις. Δεν ξέρω σε ποιο κ</w:t>
      </w:r>
      <w:r>
        <w:rPr>
          <w:rFonts w:eastAsia="Times New Roman" w:cs="Times New Roman"/>
          <w:szCs w:val="24"/>
        </w:rPr>
        <w:t>όμμα αναφερόταν, αλλά ήμουν εκεί και επειδή κάναμε πριν από δέκα μέρες και εμείς μια πρόταση νόμου με προτάσεις που σχετίζονται με την οικονομική κοινωνική πολιτική, ο κύριος Αναπληρωτής Υπουργός εχθές κοστολόγησε ορισμένα μέτρα. Δεν τα συγκράτησα όλα, αλλ</w:t>
      </w:r>
      <w:r>
        <w:rPr>
          <w:rFonts w:eastAsia="Times New Roman" w:cs="Times New Roman"/>
          <w:szCs w:val="24"/>
        </w:rPr>
        <w:t xml:space="preserve">ά συγκράτησα το πνεύμα του. </w:t>
      </w:r>
    </w:p>
    <w:p w14:paraId="110FF050"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Λέει: αν επιστρέψουμε τον ΦΠΑ στην εστίαση στο 13%, παράγε</w:t>
      </w:r>
      <w:r>
        <w:rPr>
          <w:rFonts w:eastAsia="Times New Roman" w:cs="Times New Roman"/>
          <w:szCs w:val="24"/>
        </w:rPr>
        <w:t>τα</w:t>
      </w:r>
      <w:r>
        <w:rPr>
          <w:rFonts w:eastAsia="Times New Roman" w:cs="Times New Roman"/>
          <w:szCs w:val="24"/>
        </w:rPr>
        <w:t>ι ένα κόστος –είπατε νομίζω, αν το θυμάμαι καλά- 500</w:t>
      </w:r>
      <w:r>
        <w:rPr>
          <w:rFonts w:eastAsia="Times New Roman" w:cs="Times New Roman"/>
          <w:szCs w:val="24"/>
        </w:rPr>
        <w:t>.000.000</w:t>
      </w:r>
      <w:r>
        <w:rPr>
          <w:rFonts w:eastAsia="Times New Roman" w:cs="Times New Roman"/>
          <w:szCs w:val="24"/>
        </w:rPr>
        <w:t xml:space="preserve"> ευρώ και αθροίσατε και άλλα μέτρα. Μα, αυτά ήταν τα μέτρα που ίσχυαν το 2014. Κατά κάποιον τρόπο χθες κατα</w:t>
      </w:r>
      <w:r>
        <w:rPr>
          <w:rFonts w:eastAsia="Times New Roman" w:cs="Times New Roman"/>
          <w:szCs w:val="24"/>
        </w:rPr>
        <w:t xml:space="preserve">γράψατε το κόστος </w:t>
      </w:r>
      <w:r>
        <w:rPr>
          <w:rFonts w:eastAsia="Times New Roman" w:cs="Times New Roman"/>
          <w:szCs w:val="24"/>
        </w:rPr>
        <w:t xml:space="preserve">του </w:t>
      </w:r>
      <w:r>
        <w:rPr>
          <w:rFonts w:eastAsia="Times New Roman" w:cs="Times New Roman"/>
          <w:szCs w:val="24"/>
        </w:rPr>
        <w:t xml:space="preserve">να έχουμε ΣΥΡΙΖΑ και ΑΝΕΛ στην Κυβέρνηση. Καταγράψατε το κόστος της δικής σας διακυβέρνησης. Αυτά υπήρχαν. Και όχι μόνο υπήρχαν, αλλά είχαν </w:t>
      </w:r>
      <w:r>
        <w:rPr>
          <w:rFonts w:eastAsia="Times New Roman" w:cs="Times New Roman"/>
          <w:szCs w:val="24"/>
        </w:rPr>
        <w:t xml:space="preserve">τονώσει </w:t>
      </w:r>
      <w:r>
        <w:rPr>
          <w:rFonts w:eastAsia="Times New Roman" w:cs="Times New Roman"/>
          <w:szCs w:val="24"/>
        </w:rPr>
        <w:t>την οικονομία και θυμάστε ότι όταν κάναμε το κλείσιμο του έτους 2014, παραδεχθήκατε το</w:t>
      </w:r>
      <w:r>
        <w:rPr>
          <w:rFonts w:eastAsia="Times New Roman" w:cs="Times New Roman"/>
          <w:szCs w:val="24"/>
        </w:rPr>
        <w:t xml:space="preserve">υς ρυθμούς ανάπτυξης εκείνης της εποχής. Ήταν το πρώτο έτος της οικονομικής ανάπτυξης. </w:t>
      </w:r>
    </w:p>
    <w:p w14:paraId="110FF051"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Άρα, τι νόημα έχει να λέτε σήμερα ότι η επιστροφή στα μέτρα που υπήρχαν είναι μια πολιτική </w:t>
      </w:r>
      <w:proofErr w:type="spellStart"/>
      <w:r>
        <w:rPr>
          <w:rFonts w:eastAsia="Times New Roman" w:cs="Times New Roman"/>
          <w:szCs w:val="24"/>
        </w:rPr>
        <w:t>παροχολογίας</w:t>
      </w:r>
      <w:proofErr w:type="spellEnd"/>
      <w:r>
        <w:rPr>
          <w:rFonts w:eastAsia="Times New Roman" w:cs="Times New Roman"/>
          <w:szCs w:val="24"/>
        </w:rPr>
        <w:t xml:space="preserve">; Εμείς κάναμε προτάσεις και εδώ, </w:t>
      </w:r>
      <w:r>
        <w:rPr>
          <w:rFonts w:eastAsia="Times New Roman" w:cs="Times New Roman"/>
          <w:szCs w:val="24"/>
        </w:rPr>
        <w:lastRenderedPageBreak/>
        <w:t>κύριε Πρόεδρε, όσες φορές αναφέ</w:t>
      </w:r>
      <w:r>
        <w:rPr>
          <w:rFonts w:eastAsia="Times New Roman" w:cs="Times New Roman"/>
          <w:szCs w:val="24"/>
        </w:rPr>
        <w:t xml:space="preserve">ρθηκα στις προτάσεις μας εγώ, αναφέρθηκα μόνο στις προτάσεις για επιστροφή σε μέτρα που υπήρχαν. Δεν έκανα </w:t>
      </w:r>
      <w:r>
        <w:rPr>
          <w:rFonts w:eastAsia="Times New Roman" w:cs="Times New Roman"/>
          <w:szCs w:val="24"/>
        </w:rPr>
        <w:t>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-τουλάχιστον εγώ- προσθήκη καινούργιας παροχής. Επιστροφή στο επίπεδο που υπήρχε. Και </w:t>
      </w:r>
      <w:r>
        <w:rPr>
          <w:rFonts w:eastAsia="Times New Roman" w:cs="Times New Roman"/>
          <w:szCs w:val="24"/>
        </w:rPr>
        <w:t>όπως,</w:t>
      </w:r>
      <w:r>
        <w:rPr>
          <w:rFonts w:eastAsia="Times New Roman" w:cs="Times New Roman"/>
          <w:szCs w:val="24"/>
        </w:rPr>
        <w:t xml:space="preserve"> σωστά</w:t>
      </w:r>
      <w:r>
        <w:rPr>
          <w:rFonts w:eastAsia="Times New Roman" w:cs="Times New Roman"/>
          <w:szCs w:val="24"/>
        </w:rPr>
        <w:t>,</w:t>
      </w:r>
      <w:r>
        <w:rPr>
          <w:rFonts w:eastAsia="Times New Roman" w:cs="Times New Roman"/>
          <w:szCs w:val="24"/>
        </w:rPr>
        <w:t xml:space="preserve"> σας λέγεται στη Βουλή, σε πάρα πολλά θέματα</w:t>
      </w:r>
      <w:r>
        <w:rPr>
          <w:rFonts w:eastAsia="Times New Roman" w:cs="Times New Roman"/>
          <w:szCs w:val="24"/>
        </w:rPr>
        <w:t xml:space="preserve"> με τις προσθαφαιρέσεις που κάνετε προσπαθείτε να προσεγγίσετε το πεδίο της οικονομίας όπως αυτή διαμορφωνόταν στο έτος 2014, τότε που προσπαθούσαμε να βγούμε από την κρίση και βγαίναμε, όπως έβγαιναν και άλλες χώρες. Όχι ότι άλλαζαν τα πράγματα για τον πο</w:t>
      </w:r>
      <w:r>
        <w:rPr>
          <w:rFonts w:eastAsia="Times New Roman" w:cs="Times New Roman"/>
          <w:szCs w:val="24"/>
        </w:rPr>
        <w:t xml:space="preserve">λίτη και γινόντουσαν εκπληκτικά, αλλά μετά από μια δύσκολη πενταετία προχωρούσαμε και έπρεπε να γυρίσουμε πίσω για να κάνουμε εναρκτήριο έτος όλων αυτών των δεινών το 2015, που το θυμόμαστε όλοι και η Κυβέρνηση το θυμάται. </w:t>
      </w:r>
    </w:p>
    <w:p w14:paraId="110FF05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Πώς να ξεχάσει </w:t>
      </w:r>
      <w:r>
        <w:rPr>
          <w:rFonts w:eastAsia="Times New Roman" w:cs="Times New Roman"/>
          <w:szCs w:val="24"/>
        </w:rPr>
        <w:t xml:space="preserve">κάποιος </w:t>
      </w:r>
      <w:r>
        <w:rPr>
          <w:rFonts w:eastAsia="Times New Roman" w:cs="Times New Roman"/>
          <w:szCs w:val="24"/>
        </w:rPr>
        <w:t>την περίο</w:t>
      </w:r>
      <w:r>
        <w:rPr>
          <w:rFonts w:eastAsia="Times New Roman" w:cs="Times New Roman"/>
          <w:szCs w:val="24"/>
        </w:rPr>
        <w:t>δο Τσίπρα-</w:t>
      </w:r>
      <w:proofErr w:type="spellStart"/>
      <w:r>
        <w:rPr>
          <w:rFonts w:eastAsia="Times New Roman" w:cs="Times New Roman"/>
          <w:szCs w:val="24"/>
        </w:rPr>
        <w:t>Βαρουφάκη</w:t>
      </w:r>
      <w:proofErr w:type="spellEnd"/>
      <w:r>
        <w:rPr>
          <w:rFonts w:eastAsia="Times New Roman" w:cs="Times New Roman"/>
          <w:szCs w:val="24"/>
        </w:rPr>
        <w:t xml:space="preserve"> και το κόστος που επέφερε αυτή στην ελληνική οικονομία και στους πολίτες; Κανείς δεν μπορεί να το ξεχάσει. Άρα, το να γίνεται μια προσπάθεια επαναφοράς στα επίπεδα τα οποία προϋπήρχαν και τα οποία οδηγούσαν στην έξοδο της χώρας και των </w:t>
      </w:r>
      <w:r>
        <w:rPr>
          <w:rFonts w:eastAsia="Times New Roman" w:cs="Times New Roman"/>
          <w:szCs w:val="24"/>
        </w:rPr>
        <w:t xml:space="preserve">πολιτών από την κρίση δεν νομίζω ότι αυτό αποτελεί μια πρόσφορη πολιτική παρέμβαση, ειδικά στις σημερινές μέρες που είναι μέρες εκλογικού έτους. </w:t>
      </w:r>
    </w:p>
    <w:p w14:paraId="110FF053"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Εγώ πιστεύω, κυρίες και κύριοι Βουλευτές -για να κλείσω κύριε Πρόεδρε- ότι αυτή τη στιγμή αν φύγουμε από τον λ</w:t>
      </w:r>
      <w:r>
        <w:rPr>
          <w:rFonts w:eastAsia="Times New Roman" w:cs="Times New Roman"/>
          <w:szCs w:val="24"/>
        </w:rPr>
        <w:t xml:space="preserve">όγο περί εθνικών λογαριασμών και περάσουμε στον πολιτικό λόγο και τον πολιτικό διάλογο που αναπτύσσεται μέσα στην κοινωνία, για την παρούσα πλειοψηφία μια μόνο προοπτική υπάρχει, το καταφύγιο του πολιτικού παρελθόντος. </w:t>
      </w:r>
    </w:p>
    <w:p w14:paraId="110FF054"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Γιατί; Είναι υπερβολή αυτή η φράση; </w:t>
      </w:r>
      <w:r>
        <w:rPr>
          <w:rFonts w:eastAsia="Times New Roman" w:cs="Times New Roman"/>
          <w:szCs w:val="24"/>
        </w:rPr>
        <w:t xml:space="preserve">Είναι μια φράση, ας πούμε, πολιτικής </w:t>
      </w:r>
      <w:proofErr w:type="spellStart"/>
      <w:r>
        <w:rPr>
          <w:rFonts w:eastAsia="Times New Roman" w:cs="Times New Roman"/>
          <w:szCs w:val="24"/>
        </w:rPr>
        <w:t>αψύτητας</w:t>
      </w:r>
      <w:proofErr w:type="spellEnd"/>
      <w:r>
        <w:rPr>
          <w:rFonts w:eastAsia="Times New Roman" w:cs="Times New Roman"/>
          <w:szCs w:val="24"/>
        </w:rPr>
        <w:t>; Όχι. Είναι μια φράση λελογισμένη,</w:t>
      </w:r>
      <w:r w:rsidRPr="00BA62D6">
        <w:rPr>
          <w:rFonts w:eastAsia="Times New Roman" w:cs="Times New Roman"/>
          <w:szCs w:val="24"/>
        </w:rPr>
        <w:t xml:space="preserve"> </w:t>
      </w:r>
      <w:r>
        <w:rPr>
          <w:rFonts w:eastAsia="Times New Roman" w:cs="Times New Roman"/>
          <w:szCs w:val="24"/>
        </w:rPr>
        <w:t>ζυγισμένη και σοβαρή. Γιατί; Διότι το 2014, μετά από εναγώνια προσπάθεια, κάναμε βήμα εξόδου και έπρεπε, για να αλλάξουν οι συσχετισμοί των πολιτικών φορέων της εξουσίας, δηλα</w:t>
      </w:r>
      <w:r>
        <w:rPr>
          <w:rFonts w:eastAsia="Times New Roman" w:cs="Times New Roman"/>
          <w:szCs w:val="24"/>
        </w:rPr>
        <w:t>δή για να αλλάξει το πρόσωπο του Πρωθυπουργού και τα πρόσωπα των Υπουργών, η χώρα να υποστεί αυτό το δραματικό οικονομικό κόστος.</w:t>
      </w:r>
    </w:p>
    <w:p w14:paraId="110FF055"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Ευχαριστώ πολύ.</w:t>
      </w:r>
    </w:p>
    <w:p w14:paraId="110FF056"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10FF057" w14:textId="77777777" w:rsidR="002E41A8" w:rsidRDefault="00A20863">
      <w:pPr>
        <w:spacing w:line="600" w:lineRule="auto"/>
        <w:ind w:firstLine="720"/>
        <w:jc w:val="both"/>
        <w:rPr>
          <w:rFonts w:eastAsia="Times New Roman" w:cs="Times New Roman"/>
        </w:rPr>
      </w:pPr>
      <w:r w:rsidRPr="00511F33">
        <w:rPr>
          <w:rFonts w:eastAsia="Times New Roman" w:cs="Times New Roman"/>
          <w:b/>
          <w:szCs w:val="24"/>
        </w:rPr>
        <w:t xml:space="preserve">ΠΡΟΕΔΡΕΥΩΝ (Νικήτας Κακλαμάνης): </w:t>
      </w:r>
      <w:r w:rsidRPr="00E860F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w:t>
      </w:r>
      <w:r w:rsidRPr="00E860FA">
        <w:rPr>
          <w:rFonts w:eastAsia="Times New Roman" w:cs="Times New Roman"/>
        </w:rPr>
        <w:lastRenderedPageBreak/>
        <w:t xml:space="preserve">στην έκθεση της αίθουσας «ΕΛΕΥΘΕΡΙΟΣ ΒΕΝΙΖΕΛΟΣ» και ενημερώθηκαν για την ιστορία του κτηρίου και </w:t>
      </w:r>
      <w:r w:rsidRPr="00E860FA">
        <w:rPr>
          <w:rFonts w:eastAsia="Times New Roman" w:cs="Times New Roman"/>
        </w:rPr>
        <w:t xml:space="preserve">τον τρόπο οργάνωσης και λειτουργίας της Βουλής, </w:t>
      </w:r>
      <w:r>
        <w:rPr>
          <w:rFonts w:eastAsia="Times New Roman" w:cs="Times New Roman"/>
        </w:rPr>
        <w:t>σαράντα ένας</w:t>
      </w:r>
      <w:r w:rsidRPr="00E860FA">
        <w:rPr>
          <w:rFonts w:eastAsia="Times New Roman" w:cs="Times New Roman"/>
        </w:rPr>
        <w:t xml:space="preserve"> μαθητές και μαθήτριες και τ</w:t>
      </w:r>
      <w:r>
        <w:rPr>
          <w:rFonts w:eastAsia="Times New Roman" w:cs="Times New Roman"/>
        </w:rPr>
        <w:t>ρεις</w:t>
      </w:r>
      <w:r w:rsidRPr="00E860FA">
        <w:rPr>
          <w:rFonts w:eastAsia="Times New Roman" w:cs="Times New Roman"/>
        </w:rPr>
        <w:t xml:space="preserve"> εκπαιδευτικοί συνοδοί τους από το </w:t>
      </w:r>
      <w:r>
        <w:rPr>
          <w:rFonts w:eastAsia="Times New Roman" w:cs="Times New Roman"/>
        </w:rPr>
        <w:t>ΕΠΑΛ Μεγαλόπολης</w:t>
      </w:r>
      <w:r w:rsidRPr="00E860FA">
        <w:rPr>
          <w:rFonts w:eastAsia="Times New Roman" w:cs="Times New Roman"/>
        </w:rPr>
        <w:t xml:space="preserve">. </w:t>
      </w:r>
    </w:p>
    <w:p w14:paraId="110FF058" w14:textId="77777777" w:rsidR="002E41A8" w:rsidRDefault="00A20863">
      <w:pPr>
        <w:spacing w:line="600" w:lineRule="auto"/>
        <w:ind w:firstLine="720"/>
        <w:jc w:val="both"/>
        <w:rPr>
          <w:rFonts w:eastAsia="Times New Roman" w:cs="Times New Roman"/>
        </w:rPr>
      </w:pPr>
      <w:r w:rsidRPr="00E860FA">
        <w:rPr>
          <w:rFonts w:eastAsia="Times New Roman" w:cs="Times New Roman"/>
        </w:rPr>
        <w:t xml:space="preserve">Η Βουλή τούς καλωσορίζει. </w:t>
      </w:r>
    </w:p>
    <w:p w14:paraId="110FF059" w14:textId="77777777" w:rsidR="002E41A8" w:rsidRDefault="00A20863">
      <w:pPr>
        <w:spacing w:line="600" w:lineRule="auto"/>
        <w:ind w:firstLine="720"/>
        <w:jc w:val="center"/>
        <w:rPr>
          <w:rFonts w:eastAsia="Times New Roman" w:cs="Times New Roman"/>
          <w:szCs w:val="24"/>
        </w:rPr>
      </w:pPr>
      <w:r w:rsidRPr="00E860FA">
        <w:rPr>
          <w:rFonts w:eastAsia="Times New Roman" w:cs="Times New Roman"/>
        </w:rPr>
        <w:t>(Χειροκροτήματα απ’ όλες τις πτέρυγες της Βουλής)</w:t>
      </w:r>
    </w:p>
    <w:p w14:paraId="110FF05A"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Συνεχίζουμε με τον κ. Χρήστο Χατζ</w:t>
      </w:r>
      <w:r>
        <w:rPr>
          <w:rFonts w:eastAsia="Times New Roman" w:cs="Times New Roman"/>
          <w:szCs w:val="24"/>
        </w:rPr>
        <w:t>ησάββα από τη Χρυσή Αυγή.</w:t>
      </w:r>
    </w:p>
    <w:p w14:paraId="110FF05B"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Ορίστε</w:t>
      </w:r>
      <w:r>
        <w:rPr>
          <w:rFonts w:eastAsia="Times New Roman" w:cs="Times New Roman"/>
          <w:szCs w:val="24"/>
        </w:rPr>
        <w:t>, έχετε τον λόγο.</w:t>
      </w:r>
    </w:p>
    <w:p w14:paraId="110FF05C"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Ευχαριστώ, κύριε Πρόεδρε.</w:t>
      </w:r>
    </w:p>
    <w:p w14:paraId="110FF05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την</w:t>
      </w:r>
      <w:r>
        <w:rPr>
          <w:rFonts w:eastAsia="Times New Roman" w:cs="Times New Roman"/>
          <w:szCs w:val="24"/>
        </w:rPr>
        <w:t xml:space="preserve"> πολιτική και οικονομική τοποθέτηση επί του σημερινού, με κάλυψε ο αγορητής του Λαϊκού Συνδέσμου</w:t>
      </w:r>
      <w:r>
        <w:rPr>
          <w:rFonts w:eastAsia="Times New Roman" w:cs="Times New Roman"/>
          <w:szCs w:val="24"/>
        </w:rPr>
        <w:t xml:space="preserve"> - </w:t>
      </w:r>
      <w:r>
        <w:rPr>
          <w:rFonts w:eastAsia="Times New Roman" w:cs="Times New Roman"/>
          <w:szCs w:val="24"/>
        </w:rPr>
        <w:t>Χρυσή Αυγή, απλώς θα ήθελα να συμπληρώσω μόνο</w:t>
      </w:r>
      <w:r>
        <w:rPr>
          <w:rFonts w:eastAsia="Times New Roman" w:cs="Times New Roman"/>
          <w:szCs w:val="24"/>
        </w:rPr>
        <w:t xml:space="preserve"> ότι μιας και αφορά η συζήτηση παρελθόν έτος, δηλαδή το 2016, αυτά έχουν κριθεί στην πράξη, τα έχει ζήσει ο Έλληνας φορολογούμενος, ο Έλληνας πολίτης, τα έχει πληρώσει, δηλαδή τη φορολογική καταιγίδα και τα φορολογικά μέτρα που «ξεζούμισαν» την ελληνική οι</w:t>
      </w:r>
      <w:r>
        <w:rPr>
          <w:rFonts w:eastAsia="Times New Roman" w:cs="Times New Roman"/>
          <w:szCs w:val="24"/>
        </w:rPr>
        <w:t xml:space="preserve">κονομία σε όλα τα επίπεδά της, 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 xml:space="preserve">το οποίο, υποτίθεται, έκανε αποκρατικοποίηση όλης της δημόσιας περιουσίας, αλλά σε πολλές των περιπτώσεων αγοραστές ήταν άλλα κράτη. </w:t>
      </w:r>
    </w:p>
    <w:p w14:paraId="110FF05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όμως, έχετε απομυζήσει όλα τα στρώματα της ελληνικής κοινω</w:t>
      </w:r>
      <w:r>
        <w:rPr>
          <w:rFonts w:eastAsia="Times New Roman" w:cs="Times New Roman"/>
          <w:szCs w:val="24"/>
        </w:rPr>
        <w:t>νίας. Έχετε εκποιήσει τη δημόσια περιουσία. Έχει γίνει ο ΣΥΡΙΖΑ ο πιο πιστός υπηρέτης των μνημονίων και βλέπετε τα ποσοστά σας να πέφτουν στα Τάρταρα και το μόνο που έχετε ως ελπίδα και σας σώζει τελικά είναι η συνένοχη Αξιωματική Αντιπολίτευση της Νέας Δη</w:t>
      </w:r>
      <w:r>
        <w:rPr>
          <w:rFonts w:eastAsia="Times New Roman" w:cs="Times New Roman"/>
          <w:szCs w:val="24"/>
        </w:rPr>
        <w:t xml:space="preserve">μοκρατίας, που δεν καταβάλει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προσπάθεια ουσιαστική εναντίον σας. </w:t>
      </w:r>
    </w:p>
    <w:p w14:paraId="110FF05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Άκουσα προχθές τυχαία στο </w:t>
      </w:r>
      <w:r>
        <w:rPr>
          <w:rFonts w:eastAsia="Times New Roman" w:cs="Times New Roman"/>
          <w:szCs w:val="24"/>
        </w:rPr>
        <w:t xml:space="preserve">κανάλι </w:t>
      </w:r>
      <w:r>
        <w:rPr>
          <w:rFonts w:eastAsia="Times New Roman" w:cs="Times New Roman"/>
          <w:szCs w:val="24"/>
        </w:rPr>
        <w:t>της Βουλής τον Πρωθυπουργό να λέει σε μια φράση –την πέτυχα στη μέση- για κάποιον που εξαπατούσε, λέει, τον ελληνικό λαό τα χρόνια των μνημονίων και α</w:t>
      </w:r>
      <w:r>
        <w:rPr>
          <w:rFonts w:eastAsia="Times New Roman" w:cs="Times New Roman"/>
          <w:szCs w:val="24"/>
        </w:rPr>
        <w:t xml:space="preserve">πομυζούσε οικονομικά τους Έλληνες. </w:t>
      </w:r>
    </w:p>
    <w:p w14:paraId="110FF060"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Για μια στιγμή πραγματικά πίστεψα ότι κάνει αυτοκριτική ο Πρωθυπουργός και ότι μιλά για τον εαυτό του και για τα </w:t>
      </w:r>
      <w:proofErr w:type="spellStart"/>
      <w:r>
        <w:rPr>
          <w:rFonts w:eastAsia="Times New Roman" w:cs="Times New Roman"/>
          <w:szCs w:val="24"/>
        </w:rPr>
        <w:t>μνημονιακά</w:t>
      </w:r>
      <w:proofErr w:type="spellEnd"/>
      <w:r>
        <w:rPr>
          <w:rFonts w:eastAsia="Times New Roman" w:cs="Times New Roman"/>
          <w:szCs w:val="24"/>
        </w:rPr>
        <w:t xml:space="preserve"> χρόνια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Μετά, κατάλαβα ότι μιλάει για τον </w:t>
      </w:r>
      <w:r>
        <w:rPr>
          <w:rFonts w:eastAsia="Times New Roman" w:cs="Times New Roman"/>
          <w:szCs w:val="24"/>
        </w:rPr>
        <w:t xml:space="preserve">κ. </w:t>
      </w:r>
      <w:r>
        <w:rPr>
          <w:rFonts w:eastAsia="Times New Roman" w:cs="Times New Roman"/>
          <w:szCs w:val="24"/>
        </w:rPr>
        <w:t>Ριχάρδο, όπως ανέφερε,</w:t>
      </w:r>
      <w:r>
        <w:rPr>
          <w:rFonts w:eastAsia="Times New Roman" w:cs="Times New Roman"/>
          <w:szCs w:val="24"/>
        </w:rPr>
        <w:t xml:space="preserve"> τον γνωστό ιδιοκτήτη της αλυσίδας ενεχυροδανειστηρίων, που όλοι ξέραμε ότι είχε δυο φορές στο παρελθόν συλληφθεί. Τι έγινε, άραγε, με εκείνες τις δικογραφίες, όταν τον συλλάβατε, επειδή δεν έδινε τα απαραίτητα παραστατικά στους ιδιοκτήτες των κοσμημάτων; </w:t>
      </w:r>
      <w:r>
        <w:rPr>
          <w:rFonts w:eastAsia="Times New Roman" w:cs="Times New Roman"/>
          <w:szCs w:val="24"/>
        </w:rPr>
        <w:t>Τι έγινε; Πού κατέληξε αυτό;</w:t>
      </w:r>
    </w:p>
    <w:p w14:paraId="110FF061"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Όλοι τον βλέπαμε σε όλα τα κανάλια της διαπλοκής να διαφημίζεται με ένα τέταρτο διαφήμιση σε χρόνο που πραγματικά βλέπει πολύς κόσμος και αναρωτιέται πόσο τον πληρώνει. Μάθαμε ότι έδινε 100.000 ευρώ την ημέρα στα κανάλια, για ν</w:t>
      </w:r>
      <w:r>
        <w:rPr>
          <w:rFonts w:eastAsia="Times New Roman" w:cs="Times New Roman"/>
          <w:szCs w:val="24"/>
        </w:rPr>
        <w:t xml:space="preserve">α πληρώσει τον χρόνο διαφήμισης, στα κανάλια αυτά που βρίζουν τη Χρυσή Αυγή από το πρωί μέχρι το βράδυ. Και αναρωτιέται </w:t>
      </w:r>
      <w:r>
        <w:rPr>
          <w:rFonts w:eastAsia="Times New Roman" w:cs="Times New Roman"/>
          <w:szCs w:val="24"/>
        </w:rPr>
        <w:t>κάποιος</w:t>
      </w:r>
      <w:r>
        <w:rPr>
          <w:rFonts w:eastAsia="Times New Roman" w:cs="Times New Roman"/>
          <w:szCs w:val="24"/>
        </w:rPr>
        <w:t>: Μόνο αυτό το ενεχυροδανειστήριο υπάρχει; Δεν υπάρχουν άλλα ενεχυροδανειστήρια, που πατούν πάνω στην ανάγκη του Έλληνα πολίτη τα</w:t>
      </w:r>
      <w:r>
        <w:rPr>
          <w:rFonts w:eastAsia="Times New Roman" w:cs="Times New Roman"/>
          <w:szCs w:val="24"/>
        </w:rPr>
        <w:t xml:space="preserve"> δύσκολα χρόνια του μνημονίου και του κλέβουν την περιουσία;</w:t>
      </w:r>
    </w:p>
    <w:p w14:paraId="110FF06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Να κλείσουν, λοιπόν, όλα τα ενεχυροδανειστήρια, που είναι ο πιο σάπιος εκπρόσωπος του καπιταλισμού.</w:t>
      </w:r>
    </w:p>
    <w:p w14:paraId="110FF063"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Τώρα, όσον αφορά </w:t>
      </w:r>
      <w:r>
        <w:rPr>
          <w:rFonts w:eastAsia="Times New Roman" w:cs="Times New Roman"/>
          <w:szCs w:val="24"/>
        </w:rPr>
        <w:t>σ</w:t>
      </w:r>
      <w:r>
        <w:rPr>
          <w:rFonts w:eastAsia="Times New Roman" w:cs="Times New Roman"/>
          <w:szCs w:val="24"/>
        </w:rPr>
        <w:t>τις</w:t>
      </w:r>
      <w:r>
        <w:rPr>
          <w:rFonts w:eastAsia="Times New Roman" w:cs="Times New Roman"/>
          <w:szCs w:val="24"/>
        </w:rPr>
        <w:t xml:space="preserve"> καταλήψεις, θα ήθελα να ρωτήσω τον Κοινοβουλευτικό Εκπρόσωπο του ΣΥΡΙΖΑ, γιατί μου δημιουργήθηκε απορία: Το σύνθημα «η Μακεδονία είναι ελληνική» είναι μισαλλόδοξο και ρατσιστικό; Απέναντι σε ποιους; Οι καταλήψεις γίνονται για την ελληνικότητα της Μακεδονί</w:t>
      </w:r>
      <w:r>
        <w:rPr>
          <w:rFonts w:eastAsia="Times New Roman" w:cs="Times New Roman"/>
          <w:szCs w:val="24"/>
        </w:rPr>
        <w:t xml:space="preserve">ας. Γίνονται ενάντια στην επαίσχυντη </w:t>
      </w:r>
      <w:r>
        <w:rPr>
          <w:rFonts w:eastAsia="Times New Roman" w:cs="Times New Roman"/>
          <w:szCs w:val="24"/>
        </w:rPr>
        <w:t xml:space="preserve">Συμφωνία </w:t>
      </w:r>
      <w:r>
        <w:rPr>
          <w:rFonts w:eastAsia="Times New Roman" w:cs="Times New Roman"/>
          <w:szCs w:val="24"/>
        </w:rPr>
        <w:t xml:space="preserve">των Πρεσπών, που τάχα δεν την ήθελαν οι Σκοπιανοί και το </w:t>
      </w:r>
      <w:r>
        <w:rPr>
          <w:rFonts w:eastAsia="Times New Roman" w:cs="Times New Roman"/>
          <w:szCs w:val="24"/>
          <w:lang w:val="en-US"/>
        </w:rPr>
        <w:t>VMRO</w:t>
      </w:r>
      <w:r>
        <w:rPr>
          <w:rFonts w:eastAsia="Times New Roman" w:cs="Times New Roman"/>
          <w:szCs w:val="24"/>
        </w:rPr>
        <w:t>, γιατί ήταν καλή για εμάς, αλλά τελικά την ψήφισαν</w:t>
      </w:r>
      <w:r w:rsidRPr="000A4195">
        <w:rPr>
          <w:rFonts w:eastAsia="Times New Roman" w:cs="Times New Roman"/>
          <w:szCs w:val="24"/>
        </w:rPr>
        <w:t xml:space="preserve">, </w:t>
      </w:r>
      <w:r>
        <w:rPr>
          <w:rFonts w:eastAsia="Times New Roman" w:cs="Times New Roman"/>
          <w:szCs w:val="24"/>
        </w:rPr>
        <w:t>που βγήκαν τελευταία από τις τρύπες τους οι κομιτατζήδες σε Ξινό Νερό και Φλώρινα, που τρεις και</w:t>
      </w:r>
      <w:r>
        <w:rPr>
          <w:rFonts w:eastAsia="Times New Roman" w:cs="Times New Roman"/>
          <w:szCs w:val="24"/>
        </w:rPr>
        <w:t xml:space="preserve"> ο κούκος πάει στα συνέδριά </w:t>
      </w:r>
      <w:r>
        <w:rPr>
          <w:rFonts w:eastAsia="Times New Roman" w:cs="Times New Roman"/>
          <w:szCs w:val="24"/>
        </w:rPr>
        <w:lastRenderedPageBreak/>
        <w:t>τους, αλλά δηλώνουν εθνικά Μακεδόνες, «που απλά έτυχε», λέει, «να μένουμε στην Ελλάδα, είμαστε εθνικά Μακεδόνες».</w:t>
      </w:r>
    </w:p>
    <w:p w14:paraId="110FF064"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Με λίγα λόγια, οι μαθητές βγήκαν, για να φωνάξουν ενάντια στη συμφωνία που δίνει στους Σκοπιανούς ό,τι ήθελαν και </w:t>
      </w:r>
      <w:r>
        <w:rPr>
          <w:rFonts w:eastAsia="Times New Roman" w:cs="Times New Roman"/>
          <w:szCs w:val="24"/>
        </w:rPr>
        <w:t>όλα όσα ήθελαν, την ονομασία, διότι κανείς δεν θα θυμάται το «</w:t>
      </w:r>
      <w:r>
        <w:rPr>
          <w:rFonts w:eastAsia="Times New Roman" w:cs="Times New Roman"/>
          <w:szCs w:val="24"/>
        </w:rPr>
        <w:t>βόρεια</w:t>
      </w:r>
      <w:r>
        <w:rPr>
          <w:rFonts w:eastAsia="Times New Roman" w:cs="Times New Roman"/>
          <w:szCs w:val="24"/>
        </w:rPr>
        <w:t xml:space="preserve">», Μακεδονία θα τους λέει, την εθνικότητα που θα είναι μακεδονική, τη γλώσσα που την ονομάζετε μακεδονική. Οι μαθητές, λοιπόν, με την πρωτοβουλία τους σάς έχουν εγκλωβίσει στα ίδια σας τα </w:t>
      </w:r>
      <w:r>
        <w:rPr>
          <w:rFonts w:eastAsia="Times New Roman" w:cs="Times New Roman"/>
          <w:szCs w:val="24"/>
        </w:rPr>
        <w:t xml:space="preserve">πολιτικά ψεύδη. </w:t>
      </w:r>
    </w:p>
    <w:p w14:paraId="110FF065"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Εσείς του ΣΥΡΙΖΑ δεν ήσασταν υπέρ των καταλήψεων; Ο Πρωθυπουργός δεν είναι υπέρ των καταλήψεων; </w:t>
      </w:r>
    </w:p>
    <w:p w14:paraId="110FF066"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Δεν σας πειράζει, φυσικά, που οι μαθητές κάνουν καταλήψεις. Σας πειράζει ότι δεν τις ελέγχει κανένας αυτές τις καταλήψεις. Σας πειράζει ότι εί</w:t>
      </w:r>
      <w:r>
        <w:rPr>
          <w:rFonts w:eastAsia="Times New Roman" w:cs="Times New Roman"/>
          <w:szCs w:val="24"/>
        </w:rPr>
        <w:t xml:space="preserve">ναι για εθνικά θέματα –για το Σκοπιανό- οι καταλήψεις. Πάτε στο Πολυτεχνείο, σας διώχνουν. Κάνουν καταλήψεις τα σχολεία και είναι ενάντια στη </w:t>
      </w:r>
      <w:r>
        <w:rPr>
          <w:rFonts w:eastAsia="Times New Roman" w:cs="Times New Roman"/>
          <w:szCs w:val="24"/>
        </w:rPr>
        <w:t xml:space="preserve">συμφωνία </w:t>
      </w:r>
      <w:r>
        <w:rPr>
          <w:rFonts w:eastAsia="Times New Roman" w:cs="Times New Roman"/>
          <w:szCs w:val="24"/>
        </w:rPr>
        <w:t xml:space="preserve">που φέρατε εσείς σαν Κυβέρνηση. Καταλαβαίνω και τη θλίψη σας και τον πόνο σας. Όμως, και σε αυτό το θέμα </w:t>
      </w:r>
      <w:r>
        <w:rPr>
          <w:rFonts w:eastAsia="Times New Roman" w:cs="Times New Roman"/>
          <w:szCs w:val="24"/>
        </w:rPr>
        <w:t xml:space="preserve">εξ ιδίων κρίνετε τα αλλότρια. Εσείς τόσα χρόνια ρίχνατε στα μυαλά των μαθητών αριστερό και αντεθνικό δηλητήριο διχαστικό. </w:t>
      </w:r>
    </w:p>
    <w:p w14:paraId="110FF067"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Εγώ, βέβαια, χαίρομαι και με ικανοποιεί το ότι ξέρω πολύ καλά πως οι μαθητές αυτοβούλως και αγνά εκφράζουν την εθνική και πατριωτική </w:t>
      </w:r>
      <w:r>
        <w:rPr>
          <w:rFonts w:eastAsia="Times New Roman" w:cs="Times New Roman"/>
          <w:szCs w:val="24"/>
        </w:rPr>
        <w:t xml:space="preserve">τους ευαισθησία. Δεν υποκύπτουν στο </w:t>
      </w:r>
      <w:r>
        <w:rPr>
          <w:rFonts w:eastAsia="Times New Roman" w:cs="Times New Roman"/>
          <w:szCs w:val="24"/>
          <w:lang w:val="en-US"/>
        </w:rPr>
        <w:t>bullying</w:t>
      </w:r>
      <w:r w:rsidRPr="00E839BF">
        <w:rPr>
          <w:rFonts w:eastAsia="Times New Roman" w:cs="Times New Roman"/>
          <w:szCs w:val="24"/>
        </w:rPr>
        <w:t xml:space="preserve"> </w:t>
      </w:r>
      <w:r>
        <w:rPr>
          <w:rFonts w:eastAsia="Times New Roman" w:cs="Times New Roman"/>
          <w:szCs w:val="24"/>
        </w:rPr>
        <w:t xml:space="preserve">που δέχονται από διάφορους καθηγητές, είτε δίνοντάς τους υπεύθυνες δηλώσεις να υπογράψουν οι γονείς τους ότι δέχονται να συμμετέχουν στις καταλήψεις, για να ρίξουν ευθύνη στους γονείς ότι είναι υποκινητές, ούτε </w:t>
      </w:r>
      <w:r>
        <w:rPr>
          <w:rFonts w:eastAsia="Times New Roman" w:cs="Times New Roman"/>
          <w:szCs w:val="24"/>
        </w:rPr>
        <w:t>σε κάποιους οι οποίοι υποκλέπτουν ακόμα και προσωπικά δεδομένα από μηνύματα μεταξύ μαθητών για να τους απειλήσουν.</w:t>
      </w:r>
    </w:p>
    <w:p w14:paraId="110FF068"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Τους πιέζετε τόσο καιρό με ποινικοποίηση της εθνικής υπερηφάνειας, με αντιρατσιστικές κενές απειλές ακόμα και για εθνικά σύμβολα που θα μπορο</w:t>
      </w:r>
      <w:r>
        <w:rPr>
          <w:rFonts w:eastAsia="Times New Roman" w:cs="Times New Roman"/>
          <w:szCs w:val="24"/>
        </w:rPr>
        <w:t xml:space="preserve">ύσε να έχει κάποιος στο σχολείο του, </w:t>
      </w:r>
      <w:proofErr w:type="spellStart"/>
      <w:r>
        <w:rPr>
          <w:rFonts w:eastAsia="Times New Roman" w:cs="Times New Roman"/>
          <w:szCs w:val="24"/>
        </w:rPr>
        <w:t>έμφυλες</w:t>
      </w:r>
      <w:proofErr w:type="spellEnd"/>
      <w:r>
        <w:rPr>
          <w:rFonts w:eastAsia="Times New Roman" w:cs="Times New Roman"/>
          <w:szCs w:val="24"/>
        </w:rPr>
        <w:t xml:space="preserve"> ταυτότητες και αλλοίωση της ορθόδοξης θρησκευτικής ταυτότητας στα βιβλία των σχολείων. </w:t>
      </w:r>
    </w:p>
    <w:p w14:paraId="110FF06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Ε, ήρθανε, λοιπόν, οι μαθητές και ξέσπασαν. Ζούνε όλα τα προβλήματα της οικογένειάς τους τα </w:t>
      </w:r>
      <w:proofErr w:type="spellStart"/>
      <w:r>
        <w:rPr>
          <w:rFonts w:eastAsia="Times New Roman" w:cs="Times New Roman"/>
          <w:szCs w:val="24"/>
        </w:rPr>
        <w:t>μνημονιακά</w:t>
      </w:r>
      <w:proofErr w:type="spellEnd"/>
      <w:r>
        <w:rPr>
          <w:rFonts w:eastAsia="Times New Roman" w:cs="Times New Roman"/>
          <w:szCs w:val="24"/>
        </w:rPr>
        <w:t>, έχουν κι αυτή την π</w:t>
      </w:r>
      <w:r>
        <w:rPr>
          <w:rFonts w:eastAsia="Times New Roman" w:cs="Times New Roman"/>
          <w:szCs w:val="24"/>
        </w:rPr>
        <w:t>ίεση του να πάψουν να πιστεύουν σε ιδανικά, τα οποία έχουν μάθει από τα σπίτια τους. Γιατί καλώς ή κακώς έχουν και σπίτια. Δεν είναι μόνο τα σχολεία και οι καθηγητές τους.</w:t>
      </w:r>
    </w:p>
    <w:p w14:paraId="110FF06A"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Τι κάνετε εσείς τώρα εδώ πέρα; Κλείνοντας, να πω ότι κάνετε ένα μεγάλο λάθος για εσά</w:t>
      </w:r>
      <w:r>
        <w:rPr>
          <w:rFonts w:eastAsia="Times New Roman" w:cs="Times New Roman"/>
          <w:szCs w:val="24"/>
        </w:rPr>
        <w:t>ς, αν και νομίζετε ότι είναι προπαγανδιστικά πολύ καλό.</w:t>
      </w:r>
    </w:p>
    <w:p w14:paraId="110FF06B"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του κυρίου Βουλευτή) </w:t>
      </w:r>
    </w:p>
    <w:p w14:paraId="110FF06C"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Τριάντα δευτερόλεπτα, κύριε Πρόεδρε, και κλείνω.</w:t>
      </w:r>
    </w:p>
    <w:p w14:paraId="110FF06D"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Όπως υπάρχει, λοιπόν, το μάθημα του επαγγελματικού προσανατολισμού</w:t>
      </w:r>
      <w:r>
        <w:rPr>
          <w:rFonts w:eastAsia="Times New Roman" w:cs="Times New Roman"/>
          <w:szCs w:val="24"/>
        </w:rPr>
        <w:t xml:space="preserve"> που σχηματοποιεί τις έμφυτες τάσεις και σκέψεις των μικρών και </w:t>
      </w:r>
      <w:proofErr w:type="spellStart"/>
      <w:r>
        <w:rPr>
          <w:rFonts w:eastAsia="Times New Roman" w:cs="Times New Roman"/>
          <w:szCs w:val="24"/>
        </w:rPr>
        <w:t>μεγαλυτέρων</w:t>
      </w:r>
      <w:proofErr w:type="spellEnd"/>
      <w:r>
        <w:rPr>
          <w:rFonts w:eastAsia="Times New Roman" w:cs="Times New Roman"/>
          <w:szCs w:val="24"/>
        </w:rPr>
        <w:t xml:space="preserve"> μαθητών σε μια επαγγελματική, τέλος πάντων, κατεύθυνση, φέρνετε εσείς τώρα και δημιουργείτε έναν πολιτικό και ιδεολογικό προσανατολισμό. Λέτε στους μαθητές ότι αυτό που σκέφτονται,</w:t>
      </w:r>
      <w:r>
        <w:rPr>
          <w:rFonts w:eastAsia="Times New Roman" w:cs="Times New Roman"/>
          <w:szCs w:val="24"/>
        </w:rPr>
        <w:t xml:space="preserve"> την έμφυτη, αγνή και πηγαία σκέψη, την εθνική, την πατριωτική, την πρεσβεύει μόνο η Χρυσή Αυγή. Και συμφωνώ.</w:t>
      </w:r>
    </w:p>
    <w:p w14:paraId="110FF06E" w14:textId="77777777" w:rsidR="002E41A8" w:rsidRDefault="00A20863">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10FF06F"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κλείνουμε με τον κ. Νικόλαο </w:t>
      </w:r>
      <w:proofErr w:type="spellStart"/>
      <w:r>
        <w:rPr>
          <w:rFonts w:eastAsia="Times New Roman" w:cs="Times New Roman"/>
          <w:szCs w:val="24"/>
        </w:rPr>
        <w:t>Καραθανασόπουλο</w:t>
      </w:r>
      <w:proofErr w:type="spellEnd"/>
      <w:r>
        <w:rPr>
          <w:rFonts w:eastAsia="Times New Roman" w:cs="Times New Roman"/>
          <w:szCs w:val="24"/>
        </w:rPr>
        <w:t xml:space="preserve"> από το Κομμουνι</w:t>
      </w:r>
      <w:r>
        <w:rPr>
          <w:rFonts w:eastAsia="Times New Roman" w:cs="Times New Roman"/>
          <w:szCs w:val="24"/>
        </w:rPr>
        <w:t>στικό Κόμμα Ελλάδας.</w:t>
      </w:r>
    </w:p>
    <w:p w14:paraId="110FF070"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πολύ, κύριε Πρόεδρε.</w:t>
      </w:r>
    </w:p>
    <w:p w14:paraId="110FF071"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Πάει πάρα πολύ η Χρυσή Αυγή να μιλάει για πατριωτισμό. Αυτοί οι οποίοι συνεργάστηκαν με τους κατακτητές, τους Γερμανούς, τους Ιταλούς και τους Βούλγαρους κατακτητές, οι οποίοι </w:t>
      </w:r>
      <w:r>
        <w:rPr>
          <w:rFonts w:eastAsia="Times New Roman" w:cs="Times New Roman"/>
          <w:szCs w:val="24"/>
        </w:rPr>
        <w:t>σκλάβωσαν την πατρίδα και πάνω απ’ όλα τον ελληνικό λαό. Πάει πολύ να μιλάνε για ελληνική σημαία αυτοί που είχαν στα περιβραχιόνιά τους τον αγκυλωτό σταυρό.</w:t>
      </w:r>
    </w:p>
    <w:p w14:paraId="110FF072"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Απ’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άποψη, λοιπόν, από τους συνεργάτες των κατακτητών δεν θα περιμέναμε τίποτε άλλο παρά </w:t>
      </w:r>
      <w:r>
        <w:rPr>
          <w:rFonts w:eastAsia="Times New Roman" w:cs="Times New Roman"/>
          <w:szCs w:val="24"/>
        </w:rPr>
        <w:t>μία ακόμη εκφορά του μίσους απέναντι στους λαούς. Άλλωστε, ο φασισμός και ο εθνικισμός πάντοτε αποτελούσαν το καλύτερο εργαλείο των αμερικανικών και νατοϊκών ιμπεριαλιστών, για να μοιράζουν και να ξαναμοιράζουν περιοχές, για να αλλάζουν τα σύνορα, για να ε</w:t>
      </w:r>
      <w:r>
        <w:rPr>
          <w:rFonts w:eastAsia="Times New Roman" w:cs="Times New Roman"/>
          <w:szCs w:val="24"/>
        </w:rPr>
        <w:t xml:space="preserve">πιβάλουν στους λαούς τα συμφέροντά τους. </w:t>
      </w:r>
    </w:p>
    <w:p w14:paraId="110FF073"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Από αυτή, λοιπόν, την άποψη όπως κάνει η Συμφωνία των Πρεσπών που εξυπηρετεί τα σχέδια των αμερικανικών ιμπεριαλιστών, έτσι λοιπόν και ο φασισμός και ο εθνικισμός με τη Χρυσή Αυγή τα ίδια ακριβώς συμφέροντα εξυπηρε</w:t>
      </w:r>
      <w:r>
        <w:rPr>
          <w:rFonts w:eastAsia="Times New Roman" w:cs="Times New Roman"/>
          <w:szCs w:val="24"/>
        </w:rPr>
        <w:t>τεί: Να αλλάξουν τα σύνορα, να ξαναμοιραστούν οι αγορές.</w:t>
      </w:r>
    </w:p>
    <w:p w14:paraId="110FF074"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 xml:space="preserve">απ’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άποψη, όσα κόμματα καλλιεργούν εθνικισμό, όσα κόμματα στηρίζουν τα σχέδια των ιμπεριαλιστών δεν μπορούν να απαντήσουν στον φασισμό. Από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άποψη, και η ελληνική Κυβέρνηση, που </w:t>
      </w:r>
      <w:r>
        <w:rPr>
          <w:rFonts w:eastAsia="Times New Roman" w:cs="Times New Roman"/>
          <w:szCs w:val="24"/>
        </w:rPr>
        <w:lastRenderedPageBreak/>
        <w:t xml:space="preserve">έφερε αυτή τη </w:t>
      </w:r>
      <w:r>
        <w:rPr>
          <w:rFonts w:eastAsia="Times New Roman" w:cs="Times New Roman"/>
          <w:szCs w:val="24"/>
        </w:rPr>
        <w:t>συμφωνία</w:t>
      </w:r>
      <w:r>
        <w:rPr>
          <w:rFonts w:eastAsia="Times New Roman" w:cs="Times New Roman"/>
          <w:szCs w:val="24"/>
        </w:rPr>
        <w:t>, τη Συμφωνία των Πρεσπών, που επί της ουσίας αποτελεί τον σημαιοφόρο των αμερικανικών ιμπεριαλιστών στη χώρα μας, δεν μπορεί να δώσει πειστική απάντηση απέναντι στη φασιστική λαίλαπα.</w:t>
      </w:r>
    </w:p>
    <w:p w14:paraId="110FF075"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Γι’ αυτ</w:t>
      </w:r>
      <w:r>
        <w:rPr>
          <w:rFonts w:eastAsia="Times New Roman" w:cs="Times New Roman"/>
          <w:szCs w:val="24"/>
        </w:rPr>
        <w:t xml:space="preserve">όν ακριβώς τον λόγο οι κομμουνιστές, όπως τσάκισαν τον φασισμό στον Β΄ Παγκόσμιο Πόλεμο με τον Κόκκινο Στρατό, έτσι και σήμερα θα τσακίσουμε τον φασισμό για ακόμη μια φορά. Θα τον πετάξουμε μακριά από τα σχολεία, από τις γειτονιές και τα εργοστάσια. Αυτό, </w:t>
      </w:r>
      <w:r>
        <w:rPr>
          <w:rFonts w:eastAsia="Times New Roman" w:cs="Times New Roman"/>
          <w:szCs w:val="24"/>
        </w:rPr>
        <w:t>απλώς και μόνο για να έχουμε μια συνείδηση του τι πρόκειται να γίνει για το επόμενο διάστημα.</w:t>
      </w:r>
    </w:p>
    <w:p w14:paraId="110FF076" w14:textId="77777777" w:rsidR="002E41A8" w:rsidRDefault="00A20863">
      <w:pPr>
        <w:spacing w:line="600" w:lineRule="auto"/>
        <w:ind w:firstLine="720"/>
        <w:jc w:val="both"/>
        <w:rPr>
          <w:rFonts w:eastAsia="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το</w:t>
      </w:r>
      <w:r>
        <w:rPr>
          <w:rFonts w:eastAsia="Times New Roman" w:cs="Times New Roman"/>
          <w:szCs w:val="24"/>
        </w:rPr>
        <w:t xml:space="preserve"> νομοσχέδιο, την κύρωση του </w:t>
      </w:r>
      <w:r>
        <w:rPr>
          <w:rFonts w:eastAsia="Times New Roman" w:cs="Times New Roman"/>
          <w:szCs w:val="24"/>
        </w:rPr>
        <w:t>ισολογισμού</w:t>
      </w:r>
      <w:r>
        <w:rPr>
          <w:rFonts w:eastAsia="Times New Roman" w:cs="Times New Roman"/>
          <w:szCs w:val="24"/>
        </w:rPr>
        <w:t xml:space="preserve">, </w:t>
      </w:r>
      <w:r>
        <w:rPr>
          <w:rFonts w:eastAsia="Times New Roman" w:cs="Times New Roman"/>
          <w:szCs w:val="24"/>
        </w:rPr>
        <w:t xml:space="preserve">απολογισμού </w:t>
      </w:r>
      <w:r>
        <w:rPr>
          <w:rFonts w:eastAsia="Times New Roman" w:cs="Times New Roman"/>
          <w:szCs w:val="24"/>
        </w:rPr>
        <w:t xml:space="preserve">του </w:t>
      </w:r>
      <w:r>
        <w:rPr>
          <w:rFonts w:eastAsia="Times New Roman" w:cs="Times New Roman"/>
          <w:szCs w:val="24"/>
        </w:rPr>
        <w:t>κράτους</w:t>
      </w:r>
      <w:r>
        <w:rPr>
          <w:rFonts w:eastAsia="Times New Roman" w:cs="Times New Roman"/>
          <w:szCs w:val="24"/>
        </w:rPr>
        <w:t xml:space="preserve"> για το οικονομικό έτος 2016, όπως τονίστηκε, αποτελεί τον πρώτο προϋπολογισμό, ο οπ</w:t>
      </w:r>
      <w:r>
        <w:rPr>
          <w:rFonts w:eastAsia="Times New Roman" w:cs="Times New Roman"/>
          <w:szCs w:val="24"/>
        </w:rPr>
        <w:t>οίος εκτελέστηκε, του τρίτου μνημονίου, ενός μνημονίου -θα θυμίσω- που ψήφισαν, βεβαίως, ο ΣΥΡΙΖΑ και οι ΑΝΕΛ ως Κυβέρνηση, αλλά και τα άλλα κόμματα της Αντιπολίτευσης: η Νέα Δημοκρατία, το ΠΑΣΟΚ και το Ποτάμι.</w:t>
      </w:r>
      <w:r>
        <w:rPr>
          <w:rFonts w:eastAsia="Times New Roman" w:cs="Times New Roman"/>
          <w:szCs w:val="24"/>
        </w:rPr>
        <w:t xml:space="preserve"> </w:t>
      </w:r>
      <w:r>
        <w:rPr>
          <w:rFonts w:eastAsia="Times New Roman"/>
          <w:szCs w:val="24"/>
        </w:rPr>
        <w:t xml:space="preserve">Είναι ένα τρίτο μνημόνιο που ήταν η συνέχεια </w:t>
      </w:r>
      <w:r>
        <w:rPr>
          <w:rFonts w:eastAsia="Times New Roman"/>
          <w:szCs w:val="24"/>
        </w:rPr>
        <w:t>και του πρώτου και του δεύτερου μνημονίου. Απλώς είχαμε μια αλλαγή της Κυβέρνησης που πήρε τη σκυτάλη των προηγούμενων πολιτικών από τη Νέα Δημοκρατία και το ΠΑΣΟΚ.</w:t>
      </w:r>
    </w:p>
    <w:p w14:paraId="110FF077" w14:textId="77777777" w:rsidR="002E41A8" w:rsidRDefault="00A20863">
      <w:pPr>
        <w:spacing w:line="600" w:lineRule="auto"/>
        <w:ind w:firstLine="720"/>
        <w:jc w:val="both"/>
        <w:rPr>
          <w:rFonts w:eastAsia="Times New Roman"/>
          <w:szCs w:val="24"/>
        </w:rPr>
      </w:pPr>
      <w:r>
        <w:rPr>
          <w:rFonts w:eastAsia="Times New Roman"/>
          <w:szCs w:val="24"/>
        </w:rPr>
        <w:lastRenderedPageBreak/>
        <w:t>Και το τρίτο μνημόνιο, όπως και τα δύο προηγούμενα, είχαν ένα διπλό, έναν διττό στόχο: Ο πρ</w:t>
      </w:r>
      <w:r>
        <w:rPr>
          <w:rFonts w:eastAsia="Times New Roman"/>
          <w:szCs w:val="24"/>
        </w:rPr>
        <w:t xml:space="preserve">ώτος, βεβαίως, ήταν η δημοσιονομική πειθαρχία, να φορτώσουν τα βάρη της καπιταλιστικής κρίσης και της δημοσιονομικής εξυγίανσης στις πλάτες των λαϊκών στρωμάτων. Πώς το έκαναν αυτό; Με την τεράστια </w:t>
      </w:r>
      <w:proofErr w:type="spellStart"/>
      <w:r>
        <w:rPr>
          <w:rFonts w:eastAsia="Times New Roman"/>
          <w:szCs w:val="24"/>
        </w:rPr>
        <w:t>φοροεπιδρομή</w:t>
      </w:r>
      <w:proofErr w:type="spellEnd"/>
      <w:r>
        <w:rPr>
          <w:rFonts w:eastAsia="Times New Roman"/>
          <w:szCs w:val="24"/>
        </w:rPr>
        <w:t>, με τις μειώσεις στις συντάξεις, με τις μειώσ</w:t>
      </w:r>
      <w:r>
        <w:rPr>
          <w:rFonts w:eastAsia="Times New Roman"/>
          <w:szCs w:val="24"/>
        </w:rPr>
        <w:t xml:space="preserve">εις στους μισθούς, με τις μειώσεις στις κοινωνικές δαπάνες, στην υγεία και στην παιδεία. </w:t>
      </w:r>
    </w:p>
    <w:p w14:paraId="110FF078" w14:textId="77777777" w:rsidR="002E41A8" w:rsidRDefault="00A20863">
      <w:pPr>
        <w:spacing w:line="600" w:lineRule="auto"/>
        <w:ind w:firstLine="720"/>
        <w:jc w:val="both"/>
        <w:rPr>
          <w:rFonts w:eastAsia="Times New Roman"/>
          <w:szCs w:val="24"/>
        </w:rPr>
      </w:pPr>
      <w:r>
        <w:rPr>
          <w:rFonts w:eastAsia="Times New Roman"/>
          <w:szCs w:val="24"/>
        </w:rPr>
        <w:t xml:space="preserve">Και ο δεύτερος δεν είναι τίποτα άλλο παρά να επιταχυνθεί η υλοποίηση μιας σειράς μεταρρυθμίσεων -καπιταλιστικές αναδιαρθρώσεις τις ονομάζουμε εμείς- με τις οποίες θα </w:t>
      </w:r>
      <w:r>
        <w:rPr>
          <w:rFonts w:eastAsia="Times New Roman"/>
          <w:szCs w:val="24"/>
        </w:rPr>
        <w:t>διαμορφωνόταν ένα ακόμη πιο ευνοϊκό περιβάλλον για τη δράση των επιχειρηματικών ομίλων και θα θωρακιζόταν η ανταγωνιστικότητα των καπιταλιστικών επιχειρήσεων, ακριβώς για να προετοιμαστεί το έδαφος για την καπιταλιστική ανάπτυξη.</w:t>
      </w:r>
    </w:p>
    <w:p w14:paraId="110FF079" w14:textId="77777777" w:rsidR="002E41A8" w:rsidRDefault="00A20863">
      <w:pPr>
        <w:spacing w:line="600" w:lineRule="auto"/>
        <w:ind w:firstLine="720"/>
        <w:jc w:val="both"/>
        <w:rPr>
          <w:rFonts w:eastAsia="Times New Roman"/>
          <w:szCs w:val="24"/>
        </w:rPr>
      </w:pPr>
      <w:r>
        <w:rPr>
          <w:rFonts w:eastAsia="Times New Roman"/>
          <w:szCs w:val="24"/>
        </w:rPr>
        <w:t>Έτσι, λοιπόν, θυσία στον β</w:t>
      </w:r>
      <w:r>
        <w:rPr>
          <w:rFonts w:eastAsia="Times New Roman"/>
          <w:szCs w:val="24"/>
        </w:rPr>
        <w:t xml:space="preserve">ωμό της ανταγωνιστικότητας και της καπιταλιστικής κερδοφορίας μπήκαν τα δικαιώματα των εργαζόμενων: Δικαιώματα στην εργασία, εργατικά δικαιώματα, εργασιακές σχέσεις, κατώτερος μισθός, ασφαλιστικό σύστημα, συνδικαλιστικά δικαιώματα. Αυτόν ακριβώς τον </w:t>
      </w:r>
      <w:r>
        <w:rPr>
          <w:rFonts w:eastAsia="Times New Roman"/>
          <w:szCs w:val="24"/>
        </w:rPr>
        <w:lastRenderedPageBreak/>
        <w:t>μηχανι</w:t>
      </w:r>
      <w:r>
        <w:rPr>
          <w:rFonts w:eastAsia="Times New Roman"/>
          <w:szCs w:val="24"/>
        </w:rPr>
        <w:t>σμό, που διαμόρφωσε μια εργασιακή ζούγκλα, τον διατηρεί και η σημερινή Κυβέρνηση και τα αποτελέσματα του τι συμβαίνει στον ιδιωτικό τομέα είναι πολύ αποκαλυπτικά.</w:t>
      </w:r>
    </w:p>
    <w:p w14:paraId="110FF07A" w14:textId="77777777" w:rsidR="002E41A8" w:rsidRDefault="00A20863">
      <w:pPr>
        <w:spacing w:line="600" w:lineRule="auto"/>
        <w:ind w:firstLine="720"/>
        <w:jc w:val="both"/>
        <w:rPr>
          <w:rFonts w:eastAsia="Times New Roman"/>
          <w:szCs w:val="24"/>
        </w:rPr>
      </w:pPr>
      <w:r>
        <w:rPr>
          <w:rFonts w:eastAsia="Times New Roman"/>
          <w:szCs w:val="24"/>
        </w:rPr>
        <w:t xml:space="preserve">Έτσι, λοιπόν, μέσα από αυτήν την πολιτική προέρχονται και τα ματωμένα πρωτογενή πλεονάσματα. </w:t>
      </w:r>
      <w:r>
        <w:rPr>
          <w:rFonts w:eastAsia="Times New Roman"/>
          <w:szCs w:val="24"/>
        </w:rPr>
        <w:t xml:space="preserve">Μάλιστα, το 2016 ήταν και θηριώδη, περίπου 3,5% για πρώτη φορά, όπως πολύ σωστά είπε ο κύριος Υπουργός στην παρέμβασή του, σε σχέση με τα προηγούμενα χρόνια. Όμως, αυτά τα θηριώδη πρωτογενή πλεονάσματα </w:t>
      </w:r>
      <w:r w:rsidRPr="00677274">
        <w:rPr>
          <w:rFonts w:eastAsia="Times New Roman"/>
          <w:szCs w:val="24"/>
        </w:rPr>
        <w:t xml:space="preserve">προέρχονται </w:t>
      </w:r>
      <w:r>
        <w:rPr>
          <w:rFonts w:eastAsia="Times New Roman"/>
          <w:szCs w:val="24"/>
        </w:rPr>
        <w:t xml:space="preserve">ακριβώς από την κλιμάκωση, την επέλαση σε </w:t>
      </w:r>
      <w:r>
        <w:rPr>
          <w:rFonts w:eastAsia="Times New Roman"/>
          <w:szCs w:val="24"/>
        </w:rPr>
        <w:t>βάρος των λαϊκών συμφερόντων. Και μέσα από αυτά τα ματωμένα θηριώδη πρωτογενή πλεονάσματα, πρώτον, έρχονται με σκοπό να εξυπηρετήσουν το κρατικό χρέος, άρα να εξυπηρετήσουν τα συμφέροντα των δανειστών, και, δεύτερον, να ανακυκλώσουν τη φτώχεια με τα λεγόμε</w:t>
      </w:r>
      <w:r>
        <w:rPr>
          <w:rFonts w:eastAsia="Times New Roman"/>
          <w:szCs w:val="24"/>
        </w:rPr>
        <w:t>να κοινωνικά μερίσματα που δίνουν.</w:t>
      </w:r>
    </w:p>
    <w:p w14:paraId="110FF07B" w14:textId="77777777" w:rsidR="002E41A8" w:rsidRDefault="00A20863">
      <w:pPr>
        <w:spacing w:line="600" w:lineRule="auto"/>
        <w:ind w:firstLine="720"/>
        <w:jc w:val="both"/>
        <w:rPr>
          <w:rFonts w:eastAsia="Times New Roman"/>
          <w:szCs w:val="24"/>
        </w:rPr>
      </w:pPr>
      <w:r>
        <w:rPr>
          <w:rFonts w:eastAsia="Times New Roman"/>
          <w:szCs w:val="24"/>
        </w:rPr>
        <w:t xml:space="preserve">Αυτό το κοινωνικό μέρισμα που δόθηκε και τώρα, με την πρόσφατη τροπολογία που ψηφίστηκε χθες, δεν κάνει τίποτα άλλο παρά να καλλιεργεί μια λογική στον κόσμο, μια λογική μειωμένων απαιτήσεων: «Μη διεκδικείς να ικανοποιείς </w:t>
      </w:r>
      <w:r>
        <w:rPr>
          <w:rFonts w:eastAsia="Times New Roman"/>
          <w:szCs w:val="24"/>
        </w:rPr>
        <w:t xml:space="preserve">τις ανάγκες σου. Βολέψου με αυτά τα ψίχουλα που σου δίνουν τα διάφορα επιδόματα». </w:t>
      </w:r>
      <w:r>
        <w:rPr>
          <w:rFonts w:eastAsia="Times New Roman"/>
          <w:szCs w:val="24"/>
        </w:rPr>
        <w:t>Απ’</w:t>
      </w:r>
      <w:r>
        <w:rPr>
          <w:rFonts w:eastAsia="Times New Roman"/>
          <w:szCs w:val="24"/>
        </w:rPr>
        <w:t xml:space="preserve"> αυτήν την άποψη, σε αυτόν ακριβώς τον στόχο αποσκοπεί και η κριτική που κάνει η Νέα Δημοκρατία και το ΠΑΣΟΚ, στο </w:t>
      </w:r>
      <w:r>
        <w:rPr>
          <w:rFonts w:eastAsia="Times New Roman"/>
          <w:szCs w:val="24"/>
        </w:rPr>
        <w:t xml:space="preserve">πως </w:t>
      </w:r>
      <w:r>
        <w:rPr>
          <w:rFonts w:eastAsia="Times New Roman"/>
          <w:szCs w:val="24"/>
        </w:rPr>
        <w:lastRenderedPageBreak/>
        <w:t>θα διαχειριστούν τα φαινόμενα ακραίας φτώχειας που έχ</w:t>
      </w:r>
      <w:r>
        <w:rPr>
          <w:rFonts w:eastAsia="Times New Roman"/>
          <w:szCs w:val="24"/>
        </w:rPr>
        <w:t xml:space="preserve">ει διαμορφώσει η πολιτική των κυβερνήσεων, σημερινών και προηγούμενων, και το ίδιο το καπιταλιστικό σύστημα, ούτως ώστε να χειραγωγηθούν οι ριζοσπαστικές διαθέσεις και να εγκλωβιστεί η λαϊκή συνείδηση ανάμεσα στη Σκύλλα και στη Χάρυβδη. </w:t>
      </w:r>
    </w:p>
    <w:p w14:paraId="110FF07C" w14:textId="77777777" w:rsidR="002E41A8" w:rsidRDefault="00A20863">
      <w:pPr>
        <w:spacing w:line="600" w:lineRule="auto"/>
        <w:ind w:firstLine="720"/>
        <w:jc w:val="both"/>
        <w:rPr>
          <w:rFonts w:eastAsia="Times New Roman"/>
          <w:szCs w:val="24"/>
        </w:rPr>
      </w:pPr>
      <w:r>
        <w:rPr>
          <w:rFonts w:eastAsia="Times New Roman"/>
          <w:szCs w:val="24"/>
        </w:rPr>
        <w:t xml:space="preserve">Άλλωστε, και στην </w:t>
      </w:r>
      <w:r>
        <w:rPr>
          <w:rFonts w:eastAsia="Times New Roman"/>
          <w:szCs w:val="24"/>
        </w:rPr>
        <w:t xml:space="preserve">περίοδο της καπιταλιστικής ανάπτυξης, κύριε Υπουργέ -και δεν είναι τυχαίο αυτό-, συνεχίζεται η ίδια πολιτική: Να </w:t>
      </w:r>
      <w:r w:rsidRPr="00784109">
        <w:rPr>
          <w:rFonts w:eastAsia="Times New Roman"/>
          <w:szCs w:val="24"/>
        </w:rPr>
        <w:t>υποβαθμίζετε</w:t>
      </w:r>
      <w:r>
        <w:rPr>
          <w:rFonts w:eastAsia="Times New Roman"/>
          <w:szCs w:val="24"/>
        </w:rPr>
        <w:t xml:space="preserve"> τη θέση της εργατικής λαϊκής οικογένειας, </w:t>
      </w:r>
      <w:r>
        <w:rPr>
          <w:rFonts w:eastAsia="Times New Roman"/>
          <w:szCs w:val="24"/>
        </w:rPr>
        <w:t>παρ</w:t>
      </w:r>
      <w:r>
        <w:rPr>
          <w:rFonts w:eastAsia="Times New Roman"/>
          <w:szCs w:val="24"/>
        </w:rPr>
        <w:t xml:space="preserve">’ </w:t>
      </w:r>
      <w:r>
        <w:rPr>
          <w:rFonts w:eastAsia="Times New Roman"/>
          <w:szCs w:val="24"/>
        </w:rPr>
        <w:t>ότι</w:t>
      </w:r>
      <w:r>
        <w:rPr>
          <w:rFonts w:eastAsia="Times New Roman"/>
          <w:szCs w:val="24"/>
        </w:rPr>
        <w:t xml:space="preserve"> έχουμε ανάπτυξη και να την καλείτε να ζήσει με τα διάφορα επιδόματα.</w:t>
      </w:r>
    </w:p>
    <w:p w14:paraId="110FF07D" w14:textId="77777777" w:rsidR="002E41A8" w:rsidRDefault="00A20863">
      <w:pPr>
        <w:spacing w:line="600" w:lineRule="auto"/>
        <w:ind w:firstLine="720"/>
        <w:jc w:val="both"/>
        <w:rPr>
          <w:rFonts w:eastAsia="Times New Roman"/>
          <w:szCs w:val="24"/>
        </w:rPr>
      </w:pPr>
      <w:r>
        <w:rPr>
          <w:rFonts w:eastAsia="Times New Roman"/>
          <w:szCs w:val="24"/>
        </w:rPr>
        <w:t>(Στο σημεί</w:t>
      </w:r>
      <w:r>
        <w:rPr>
          <w:rFonts w:eastAsia="Times New Roman"/>
          <w:szCs w:val="24"/>
        </w:rPr>
        <w:t>ο αυτό κτυπάει το κουδούνι λήξεως του χρόνου ομιλίας του κυρίου Βουλευτή)</w:t>
      </w:r>
    </w:p>
    <w:p w14:paraId="110FF07E" w14:textId="77777777" w:rsidR="002E41A8" w:rsidRDefault="00A20863">
      <w:pPr>
        <w:spacing w:line="600" w:lineRule="auto"/>
        <w:ind w:firstLine="720"/>
        <w:jc w:val="both"/>
        <w:rPr>
          <w:rFonts w:eastAsia="Times New Roman"/>
          <w:szCs w:val="24"/>
        </w:rPr>
      </w:pPr>
      <w:r>
        <w:rPr>
          <w:rFonts w:eastAsia="Times New Roman"/>
          <w:szCs w:val="24"/>
        </w:rPr>
        <w:t xml:space="preserve">Τελειώνω, κύριε Πρόεδρε. Και βεβαίως, δεν πρόκειται να αλλάξει η κατάσταση. </w:t>
      </w:r>
      <w:r>
        <w:rPr>
          <w:rFonts w:eastAsia="Times New Roman"/>
          <w:szCs w:val="24"/>
        </w:rPr>
        <w:t>Απ’</w:t>
      </w:r>
      <w:r>
        <w:rPr>
          <w:rFonts w:eastAsia="Times New Roman"/>
          <w:szCs w:val="24"/>
        </w:rPr>
        <w:t xml:space="preserve"> αυτήν, λοιπόν, την άποψη εμείς λέμε ότι και με τον κρατικό προϋπολογισμό του 2019 τα βάρη θα τα πληρώσ</w:t>
      </w:r>
      <w:r>
        <w:rPr>
          <w:rFonts w:eastAsia="Times New Roman"/>
          <w:szCs w:val="24"/>
        </w:rPr>
        <w:t xml:space="preserve">ει ο λαός με επιπλέον φόρους. Έτσι, λοιπόν, μέσα από αυτήν τη διαδικασία, με τα ματωμένα πρωτογενή πλεονάσματα να συνεχίζονται στο διηνεκές, με </w:t>
      </w:r>
      <w:proofErr w:type="spellStart"/>
      <w:r>
        <w:rPr>
          <w:rFonts w:eastAsia="Times New Roman"/>
          <w:szCs w:val="24"/>
        </w:rPr>
        <w:t>μεταμνημονιακούς</w:t>
      </w:r>
      <w:proofErr w:type="spellEnd"/>
      <w:r>
        <w:rPr>
          <w:rFonts w:eastAsia="Times New Roman"/>
          <w:szCs w:val="24"/>
        </w:rPr>
        <w:t xml:space="preserve"> νόμους να καθορίζουν και να σημαδεύουν τη ζωή της εργατικής τάξης, δεν πρόκειται να βρει ανακού</w:t>
      </w:r>
      <w:r>
        <w:rPr>
          <w:rFonts w:eastAsia="Times New Roman"/>
          <w:szCs w:val="24"/>
        </w:rPr>
        <w:t>φιση ο ελληνικός λαός.</w:t>
      </w:r>
    </w:p>
    <w:p w14:paraId="110FF07F" w14:textId="77777777" w:rsidR="002E41A8" w:rsidRDefault="00A20863">
      <w:pPr>
        <w:spacing w:line="600" w:lineRule="auto"/>
        <w:ind w:firstLine="720"/>
        <w:jc w:val="both"/>
        <w:rPr>
          <w:rFonts w:eastAsia="Times New Roman"/>
          <w:szCs w:val="24"/>
        </w:rPr>
      </w:pPr>
      <w:r>
        <w:rPr>
          <w:rFonts w:eastAsia="Times New Roman"/>
          <w:szCs w:val="24"/>
        </w:rPr>
        <w:lastRenderedPageBreak/>
        <w:t>Άρα, η οργάνωση της πάλης με μεγαλύτερη αποφασιστικότητα, η ανατροπή των συσχετισμών μπορεί να διαμορφώσει προϋποθέσεις ανακούφισης του λαού, αλλά πάνω από όλα να διαμορφώσει όλες τις προϋποθέσεις αυτές που θα μπορεί να ικανοποιεί τι</w:t>
      </w:r>
      <w:r>
        <w:rPr>
          <w:rFonts w:eastAsia="Times New Roman"/>
          <w:szCs w:val="24"/>
        </w:rPr>
        <w:t xml:space="preserve">ς σύγχρονες και διευρυμένες ανάγκες. </w:t>
      </w:r>
    </w:p>
    <w:p w14:paraId="110FF080" w14:textId="77777777" w:rsidR="002E41A8" w:rsidRDefault="00A20863">
      <w:pPr>
        <w:spacing w:line="600" w:lineRule="auto"/>
        <w:ind w:firstLine="720"/>
        <w:jc w:val="both"/>
        <w:rPr>
          <w:rFonts w:eastAsia="Times New Roman"/>
          <w:szCs w:val="24"/>
        </w:rPr>
      </w:pPr>
      <w:r>
        <w:rPr>
          <w:rFonts w:eastAsia="Times New Roman"/>
          <w:szCs w:val="24"/>
        </w:rPr>
        <w:t>Από αυτήν την άποψη, εμείς θα καταψηφίσουμε και τον ισολογισμό και τον απολογισμό για το 2016.</w:t>
      </w:r>
    </w:p>
    <w:p w14:paraId="110FF081" w14:textId="77777777" w:rsidR="002E41A8" w:rsidRDefault="00A20863">
      <w:pPr>
        <w:spacing w:line="600" w:lineRule="auto"/>
        <w:ind w:firstLine="720"/>
        <w:jc w:val="both"/>
        <w:rPr>
          <w:rFonts w:eastAsia="Times New Roman"/>
          <w:szCs w:val="24"/>
        </w:rPr>
      </w:pPr>
      <w:r>
        <w:rPr>
          <w:rFonts w:eastAsia="Times New Roman"/>
          <w:szCs w:val="24"/>
        </w:rPr>
        <w:t>Ευχαριστώ πολύ, κύριε Πρόεδρε.</w:t>
      </w:r>
    </w:p>
    <w:p w14:paraId="110FF082" w14:textId="77777777" w:rsidR="002E41A8" w:rsidRDefault="00A20863">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αν θέλετε να απαντήσετε σε κάποιες από τις ε</w:t>
      </w:r>
      <w:r>
        <w:rPr>
          <w:rFonts w:eastAsia="Times New Roman"/>
          <w:szCs w:val="24"/>
        </w:rPr>
        <w:t>ρωτήσεις που υποβλήθηκαν, μπορείτε να απαντήσετε.</w:t>
      </w:r>
    </w:p>
    <w:p w14:paraId="110FF083" w14:textId="77777777" w:rsidR="002E41A8" w:rsidRDefault="00A20863">
      <w:pPr>
        <w:spacing w:line="600" w:lineRule="auto"/>
        <w:ind w:firstLine="720"/>
        <w:jc w:val="both"/>
        <w:rPr>
          <w:rFonts w:eastAsia="Times New Roman"/>
          <w:szCs w:val="24"/>
        </w:rPr>
      </w:pPr>
      <w:r>
        <w:rPr>
          <w:rFonts w:eastAsia="Times New Roman"/>
          <w:b/>
          <w:szCs w:val="24"/>
        </w:rPr>
        <w:t>ΓΕΩΡΓΙΟΣ ΧΟΥΛΙΑΡΑΚΗΣ (Αναπληρωτής Υπουργός Οικονομικών):</w:t>
      </w:r>
      <w:r>
        <w:rPr>
          <w:rFonts w:eastAsia="Times New Roman"/>
          <w:szCs w:val="24"/>
        </w:rPr>
        <w:t xml:space="preserve"> Δεν έχω να προσθέσω κάτι, κύριε Πρόεδρε.</w:t>
      </w:r>
    </w:p>
    <w:p w14:paraId="110FF084" w14:textId="77777777" w:rsidR="002E41A8" w:rsidRDefault="00A20863">
      <w:pPr>
        <w:spacing w:line="600" w:lineRule="auto"/>
        <w:ind w:firstLine="720"/>
        <w:jc w:val="both"/>
        <w:rPr>
          <w:rFonts w:eastAsia="Times New Roman" w:cs="Times New Roman"/>
          <w:szCs w:val="24"/>
        </w:rPr>
      </w:pPr>
      <w:r w:rsidRPr="00342798">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κηρύσσεται περαιωμένη η συζήτηση επί των σχεδίων νόμων του Υπουργείου Οικονομικών: «α</w:t>
      </w:r>
      <w:r>
        <w:rPr>
          <w:rFonts w:eastAsia="Times New Roman" w:cs="Times New Roman"/>
          <w:szCs w:val="24"/>
        </w:rPr>
        <w:t>.</w:t>
      </w:r>
      <w:r>
        <w:rPr>
          <w:rFonts w:eastAsia="Times New Roman" w:cs="Times New Roman"/>
          <w:szCs w:val="24"/>
        </w:rPr>
        <w:t xml:space="preserve"> Κύρωση του Απολογισμού του Κράτους, οικονομικού έτους 2016 και β</w:t>
      </w:r>
      <w:r>
        <w:rPr>
          <w:rFonts w:eastAsia="Times New Roman" w:cs="Times New Roman"/>
          <w:szCs w:val="24"/>
        </w:rPr>
        <w:t>.</w:t>
      </w:r>
      <w:r>
        <w:rPr>
          <w:rFonts w:eastAsia="Times New Roman" w:cs="Times New Roman"/>
          <w:szCs w:val="24"/>
        </w:rPr>
        <w:t xml:space="preserve"> Κύρωση του Ισολογισμού του Κράτους, οικονομικού έτους 2016».</w:t>
      </w:r>
    </w:p>
    <w:p w14:paraId="110FF085"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Ερωτάται το</w:t>
      </w:r>
      <w:r>
        <w:rPr>
          <w:rFonts w:eastAsia="Times New Roman" w:cs="Times New Roman"/>
          <w:szCs w:val="24"/>
        </w:rPr>
        <w:t xml:space="preserve"> Σώμα: Γίνεται δεκτό το σχέδιο νόμου του Υπουργείου Οικονομικών: «Κύρωση του Απολογισμού του Κράτους, οικονομικού έτους 2016»;</w:t>
      </w:r>
    </w:p>
    <w:p w14:paraId="110FF086"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Οι αποδεχόμενοι το σχέδιο νόμου παρακαλώ να εγερθούν.</w:t>
      </w:r>
    </w:p>
    <w:p w14:paraId="110FF087" w14:textId="77777777" w:rsidR="002E41A8" w:rsidRDefault="00A20863">
      <w:pPr>
        <w:spacing w:line="600" w:lineRule="auto"/>
        <w:ind w:firstLine="720"/>
        <w:jc w:val="center"/>
        <w:rPr>
          <w:rFonts w:eastAsia="Times New Roman" w:cs="Times New Roman"/>
          <w:szCs w:val="24"/>
        </w:rPr>
      </w:pPr>
      <w:r>
        <w:rPr>
          <w:rFonts w:eastAsia="Times New Roman" w:cs="Times New Roman"/>
          <w:szCs w:val="24"/>
        </w:rPr>
        <w:t>(Εγείρονται οι αποδεχόμενοι το σχέδιο νόμου)</w:t>
      </w:r>
    </w:p>
    <w:p w14:paraId="110FF088"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Προφανώς ηγέρθησαν οι περισσότ</w:t>
      </w:r>
      <w:r>
        <w:rPr>
          <w:rFonts w:eastAsia="Times New Roman" w:cs="Times New Roman"/>
          <w:szCs w:val="24"/>
        </w:rPr>
        <w:t>εροι.</w:t>
      </w:r>
    </w:p>
    <w:p w14:paraId="110FF089"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 xml:space="preserve">Συνεπώς, το </w:t>
      </w:r>
      <w:r>
        <w:rPr>
          <w:rFonts w:eastAsia="Times New Roman" w:cs="Times New Roman"/>
          <w:szCs w:val="24"/>
        </w:rPr>
        <w:t xml:space="preserve">σχέδιο νόμου </w:t>
      </w:r>
      <w:r>
        <w:rPr>
          <w:rFonts w:eastAsia="Times New Roman" w:cs="Times New Roman"/>
          <w:szCs w:val="24"/>
        </w:rPr>
        <w:t>του Υπουργείου Οικονομικών: «Κύρωση του Απολογισμού του Κράτους, οικονομικού έτους 2016» έγινε δεκτό κατά πλειοψηφία</w:t>
      </w:r>
      <w:r>
        <w:rPr>
          <w:rFonts w:eastAsia="Times New Roman" w:cs="Times New Roman"/>
          <w:szCs w:val="24"/>
        </w:rPr>
        <w:t>,</w:t>
      </w:r>
      <w:r>
        <w:rPr>
          <w:rFonts w:eastAsia="Times New Roman" w:cs="Times New Roman"/>
          <w:szCs w:val="24"/>
        </w:rPr>
        <w:t xml:space="preserve"> σε μόνη συζήτηση και έχει ως εξής:</w:t>
      </w:r>
    </w:p>
    <w:p w14:paraId="110FF08A" w14:textId="77777777" w:rsidR="002E41A8" w:rsidRDefault="00A20863">
      <w:pPr>
        <w:spacing w:line="600" w:lineRule="auto"/>
        <w:ind w:firstLine="720"/>
        <w:jc w:val="center"/>
        <w:rPr>
          <w:rFonts w:eastAsia="Times New Roman" w:cs="Times New Roman"/>
          <w:color w:val="FF0000"/>
          <w:szCs w:val="24"/>
        </w:rPr>
      </w:pPr>
      <w:r w:rsidRPr="00055E14" w:rsidDel="009861D6">
        <w:rPr>
          <w:rFonts w:eastAsia="Times New Roman" w:cs="Times New Roman"/>
          <w:color w:val="FF0000"/>
          <w:szCs w:val="24"/>
        </w:rPr>
        <w:t xml:space="preserve"> </w:t>
      </w:r>
      <w:r w:rsidRPr="00055E14">
        <w:rPr>
          <w:rFonts w:eastAsia="Times New Roman" w:cs="Times New Roman"/>
          <w:color w:val="FF0000"/>
          <w:szCs w:val="24"/>
        </w:rPr>
        <w:t>(Να καταχωριστεί το κείμενο του νομοσχεδίου σελ. 165</w:t>
      </w:r>
      <w:r w:rsidRPr="00055E14">
        <w:rPr>
          <w:rFonts w:eastAsia="Times New Roman" w:cs="Times New Roman"/>
          <w:color w:val="FF0000"/>
          <w:szCs w:val="24"/>
          <w:vertAlign w:val="superscript"/>
        </w:rPr>
        <w:t>α</w:t>
      </w:r>
      <w:r w:rsidRPr="00055E14">
        <w:rPr>
          <w:rFonts w:eastAsia="Times New Roman" w:cs="Times New Roman"/>
          <w:color w:val="FF0000"/>
          <w:szCs w:val="24"/>
        </w:rPr>
        <w:t>)</w:t>
      </w:r>
    </w:p>
    <w:p w14:paraId="110FF08B" w14:textId="77777777" w:rsidR="002E41A8" w:rsidRDefault="00A20863">
      <w:pPr>
        <w:spacing w:line="600" w:lineRule="auto"/>
        <w:ind w:firstLine="720"/>
        <w:jc w:val="both"/>
        <w:rPr>
          <w:rFonts w:eastAsia="Times New Roman" w:cs="Times New Roman"/>
          <w:szCs w:val="24"/>
        </w:rPr>
      </w:pPr>
      <w:r w:rsidRPr="00342798">
        <w:rPr>
          <w:rFonts w:eastAsia="Times New Roman" w:cs="Times New Roman"/>
          <w:b/>
          <w:szCs w:val="24"/>
        </w:rPr>
        <w:t xml:space="preserve">ΠΡΟΕΔΡΕΥΩΝ </w:t>
      </w:r>
      <w:r w:rsidRPr="00342798">
        <w:rPr>
          <w:rFonts w:eastAsia="Times New Roman" w:cs="Times New Roman"/>
          <w:b/>
          <w:szCs w:val="24"/>
        </w:rPr>
        <w:t>(Νικήτας Κακλαμάνης):</w:t>
      </w:r>
      <w:r>
        <w:rPr>
          <w:rFonts w:eastAsia="Times New Roman" w:cs="Times New Roman"/>
          <w:szCs w:val="24"/>
        </w:rPr>
        <w:t xml:space="preserve"> Ερωτάται το Σώμα: Γίνεται δεκτό το σχέδιο νόμου του Υπουργείου Οικονομικών: «Κύρωση του Ισολογισμού του Κράτους, οικονομικού έτους 2016»;</w:t>
      </w:r>
    </w:p>
    <w:p w14:paraId="110FF08C"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Οι αποδεχόμενοι το σχέδιο νόμου παρακαλώ να εγερθούν.</w:t>
      </w:r>
    </w:p>
    <w:p w14:paraId="110FF08D" w14:textId="77777777" w:rsidR="002E41A8" w:rsidRDefault="00A20863">
      <w:pPr>
        <w:spacing w:line="600" w:lineRule="auto"/>
        <w:ind w:firstLine="720"/>
        <w:jc w:val="center"/>
        <w:rPr>
          <w:rFonts w:eastAsia="Times New Roman" w:cs="Times New Roman"/>
          <w:szCs w:val="24"/>
        </w:rPr>
      </w:pPr>
      <w:r>
        <w:rPr>
          <w:rFonts w:eastAsia="Times New Roman" w:cs="Times New Roman"/>
          <w:szCs w:val="24"/>
        </w:rPr>
        <w:t>(Εγείρονται οι αποδεχόμενοι το σχέδιο νόμο</w:t>
      </w:r>
      <w:r>
        <w:rPr>
          <w:rFonts w:eastAsia="Times New Roman" w:cs="Times New Roman"/>
          <w:szCs w:val="24"/>
        </w:rPr>
        <w:t>υ)</w:t>
      </w:r>
    </w:p>
    <w:p w14:paraId="110FF08E"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Προφανώς ηγέρθησαν οι περισσότεροι.</w:t>
      </w:r>
    </w:p>
    <w:p w14:paraId="110FF08F"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το </w:t>
      </w:r>
      <w:r>
        <w:rPr>
          <w:rFonts w:eastAsia="Times New Roman" w:cs="Times New Roman"/>
          <w:szCs w:val="24"/>
        </w:rPr>
        <w:t xml:space="preserve">σχέδιο νόμου </w:t>
      </w:r>
      <w:r>
        <w:rPr>
          <w:rFonts w:eastAsia="Times New Roman" w:cs="Times New Roman"/>
          <w:szCs w:val="24"/>
        </w:rPr>
        <w:t>του Υπουργείου Οικονομικών:</w:t>
      </w:r>
      <w:r w:rsidRPr="00342798">
        <w:rPr>
          <w:rFonts w:eastAsia="Times New Roman" w:cs="Times New Roman"/>
          <w:szCs w:val="24"/>
        </w:rPr>
        <w:t xml:space="preserve"> </w:t>
      </w:r>
      <w:r>
        <w:rPr>
          <w:rFonts w:eastAsia="Times New Roman" w:cs="Times New Roman"/>
          <w:szCs w:val="24"/>
        </w:rPr>
        <w:t>«Κύρωση του Ισολογισμού του Κράτους</w:t>
      </w:r>
      <w:r>
        <w:rPr>
          <w:rFonts w:eastAsia="Times New Roman" w:cs="Times New Roman"/>
          <w:szCs w:val="24"/>
        </w:rPr>
        <w:t>,</w:t>
      </w:r>
      <w:r>
        <w:rPr>
          <w:rFonts w:eastAsia="Times New Roman" w:cs="Times New Roman"/>
          <w:szCs w:val="24"/>
        </w:rPr>
        <w:t xml:space="preserve"> οικονομικού έτους 2016»</w:t>
      </w:r>
      <w:r w:rsidRPr="00342798">
        <w:rPr>
          <w:rFonts w:eastAsia="Times New Roman" w:cs="Times New Roman"/>
          <w:szCs w:val="24"/>
        </w:rPr>
        <w:t xml:space="preserve"> </w:t>
      </w:r>
      <w:r>
        <w:rPr>
          <w:rFonts w:eastAsia="Times New Roman" w:cs="Times New Roman"/>
          <w:szCs w:val="24"/>
        </w:rPr>
        <w:t>έγινε δεκτό κατά πλειοψηφία</w:t>
      </w:r>
      <w:r>
        <w:rPr>
          <w:rFonts w:eastAsia="Times New Roman" w:cs="Times New Roman"/>
          <w:szCs w:val="24"/>
        </w:rPr>
        <w:t>,</w:t>
      </w:r>
      <w:r>
        <w:rPr>
          <w:rFonts w:eastAsia="Times New Roman" w:cs="Times New Roman"/>
          <w:szCs w:val="24"/>
        </w:rPr>
        <w:t xml:space="preserve"> σε μόνη συζήτηση και έχει ως εξής:</w:t>
      </w:r>
    </w:p>
    <w:p w14:paraId="110FF090" w14:textId="77777777" w:rsidR="002E41A8" w:rsidRDefault="00A20863">
      <w:pPr>
        <w:spacing w:line="600" w:lineRule="auto"/>
        <w:ind w:firstLine="720"/>
        <w:jc w:val="center"/>
        <w:rPr>
          <w:rFonts w:eastAsia="Times New Roman" w:cs="Times New Roman"/>
          <w:color w:val="FF0000"/>
          <w:szCs w:val="24"/>
        </w:rPr>
      </w:pPr>
      <w:r w:rsidRPr="00055E14">
        <w:rPr>
          <w:rFonts w:eastAsia="Times New Roman" w:cs="Times New Roman"/>
          <w:color w:val="FF0000"/>
          <w:szCs w:val="24"/>
        </w:rPr>
        <w:t>(Να καταχωριστεί το κείμενο του νομοσχε</w:t>
      </w:r>
      <w:r w:rsidRPr="00055E14">
        <w:rPr>
          <w:rFonts w:eastAsia="Times New Roman" w:cs="Times New Roman"/>
          <w:color w:val="FF0000"/>
          <w:szCs w:val="24"/>
        </w:rPr>
        <w:t>δίου σελ. 165</w:t>
      </w:r>
      <w:r w:rsidRPr="00055E14">
        <w:rPr>
          <w:rFonts w:eastAsia="Times New Roman" w:cs="Times New Roman"/>
          <w:color w:val="FF0000"/>
          <w:szCs w:val="24"/>
          <w:vertAlign w:val="superscript"/>
        </w:rPr>
        <w:t>α</w:t>
      </w:r>
      <w:r w:rsidRPr="00055E14">
        <w:rPr>
          <w:rFonts w:eastAsia="Times New Roman" w:cs="Times New Roman"/>
          <w:color w:val="FF0000"/>
          <w:szCs w:val="24"/>
        </w:rPr>
        <w:t>)</w:t>
      </w:r>
    </w:p>
    <w:p w14:paraId="110FF091"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Π</w:t>
      </w:r>
      <w:r w:rsidRPr="00342798">
        <w:rPr>
          <w:rFonts w:eastAsia="Times New Roman" w:cs="Times New Roman"/>
          <w:b/>
          <w:szCs w:val="24"/>
        </w:rPr>
        <w:t>ΡΟΕΔΡΕΥΩΝ</w:t>
      </w:r>
      <w:r w:rsidRPr="00342798">
        <w:rPr>
          <w:rFonts w:eastAsia="Times New Roman" w:cs="Times New Roman"/>
          <w:b/>
          <w:szCs w:val="24"/>
        </w:rPr>
        <w:t xml:space="preserve"> (Νικήτας Κακλαμάνης):</w:t>
      </w:r>
      <w:r>
        <w:rPr>
          <w:rFonts w:eastAsia="Times New Roman" w:cs="Times New Roman"/>
          <w:szCs w:val="24"/>
        </w:rPr>
        <w:t xml:space="preserve"> Παρακαλώ το Σώμα να εξουσιοδοτήσει το Προεδρείο για την υπ’ ευθύνη του επικύρωση των Πρακτικών της σημερινής συνεδρίασης, στην οποία περιλαμβάνεται η συζήτηση και ψήφιση του </w:t>
      </w:r>
      <w:r>
        <w:rPr>
          <w:rFonts w:eastAsia="Times New Roman" w:cs="Times New Roman"/>
          <w:szCs w:val="24"/>
        </w:rPr>
        <w:t xml:space="preserve">απολογισμού </w:t>
      </w:r>
      <w:r>
        <w:rPr>
          <w:rFonts w:eastAsia="Times New Roman" w:cs="Times New Roman"/>
          <w:szCs w:val="24"/>
        </w:rPr>
        <w:t xml:space="preserve">και του </w:t>
      </w:r>
      <w:r>
        <w:rPr>
          <w:rFonts w:eastAsia="Times New Roman" w:cs="Times New Roman"/>
          <w:szCs w:val="24"/>
        </w:rPr>
        <w:t xml:space="preserve">ισολογισμού </w:t>
      </w:r>
      <w:r>
        <w:rPr>
          <w:rFonts w:eastAsia="Times New Roman" w:cs="Times New Roman"/>
          <w:szCs w:val="24"/>
        </w:rPr>
        <w:t>του Κράτους, οικονομικού έτους 2016.</w:t>
      </w:r>
    </w:p>
    <w:p w14:paraId="110FF092" w14:textId="77777777" w:rsidR="002E41A8" w:rsidRDefault="00A20863">
      <w:pPr>
        <w:spacing w:line="600" w:lineRule="auto"/>
        <w:ind w:left="720"/>
        <w:jc w:val="both"/>
        <w:rPr>
          <w:rFonts w:eastAsia="Times New Roman" w:cs="Times New Roman"/>
          <w:szCs w:val="24"/>
        </w:rPr>
      </w:pPr>
      <w:r>
        <w:rPr>
          <w:rFonts w:eastAsia="Times New Roman" w:cs="Times New Roman"/>
          <w:b/>
          <w:szCs w:val="24"/>
        </w:rPr>
        <w:t>Ο</w:t>
      </w:r>
      <w:r w:rsidRPr="00342798">
        <w:rPr>
          <w:rFonts w:eastAsia="Times New Roman" w:cs="Times New Roman"/>
          <w:b/>
          <w:szCs w:val="24"/>
        </w:rPr>
        <w:t>ΛΟΙ ΟΙ ΒΟΥΛΕΥΤΕΣ:</w:t>
      </w:r>
      <w:r>
        <w:rPr>
          <w:rFonts w:eastAsia="Times New Roman" w:cs="Times New Roman"/>
          <w:szCs w:val="24"/>
        </w:rPr>
        <w:t xml:space="preserve"> Μάλιστα, μάλιστα.</w:t>
      </w:r>
    </w:p>
    <w:p w14:paraId="110FF093" w14:textId="77777777" w:rsidR="002E41A8" w:rsidRDefault="00A20863">
      <w:pPr>
        <w:spacing w:line="600" w:lineRule="auto"/>
        <w:ind w:firstLine="720"/>
        <w:jc w:val="both"/>
        <w:rPr>
          <w:rFonts w:eastAsia="Times New Roman" w:cs="Times New Roman"/>
          <w:szCs w:val="24"/>
        </w:rPr>
      </w:pPr>
      <w:r w:rsidRPr="003427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Συνεπώς το Σώμα παρέσχε τη ζητηθείσα εξουσιοδότηση.</w:t>
      </w:r>
    </w:p>
    <w:p w14:paraId="110FF094" w14:textId="77777777" w:rsidR="002E41A8" w:rsidRDefault="00A20863">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110FF095" w14:textId="77777777" w:rsidR="002E41A8" w:rsidRDefault="00A20863">
      <w:pPr>
        <w:spacing w:line="600" w:lineRule="auto"/>
        <w:ind w:firstLine="720"/>
        <w:jc w:val="both"/>
        <w:rPr>
          <w:rFonts w:eastAsia="Times New Roman" w:cs="Times New Roman"/>
          <w:szCs w:val="24"/>
        </w:rPr>
      </w:pPr>
      <w:r>
        <w:rPr>
          <w:rFonts w:eastAsia="Times New Roman" w:cs="Times New Roman"/>
          <w:b/>
          <w:szCs w:val="24"/>
        </w:rPr>
        <w:t>Ο</w:t>
      </w:r>
      <w:r w:rsidRPr="00342798">
        <w:rPr>
          <w:rFonts w:eastAsia="Times New Roman" w:cs="Times New Roman"/>
          <w:b/>
          <w:szCs w:val="24"/>
        </w:rPr>
        <w:t>ΛΟΙ ΟΙ ΒΟΥΛΕΥΤΕΣ</w:t>
      </w:r>
      <w:r w:rsidRPr="00342798">
        <w:rPr>
          <w:rFonts w:eastAsia="Times New Roman" w:cs="Times New Roman"/>
          <w:b/>
          <w:szCs w:val="24"/>
        </w:rPr>
        <w:t>:</w:t>
      </w:r>
      <w:r>
        <w:rPr>
          <w:rFonts w:eastAsia="Times New Roman" w:cs="Times New Roman"/>
          <w:szCs w:val="24"/>
        </w:rPr>
        <w:t xml:space="preserve"> Μάλιστα, μάλιστα.</w:t>
      </w:r>
    </w:p>
    <w:p w14:paraId="110FF096" w14:textId="77777777" w:rsidR="002E41A8" w:rsidRDefault="00A20863">
      <w:pPr>
        <w:spacing w:line="600" w:lineRule="auto"/>
        <w:ind w:firstLine="720"/>
        <w:jc w:val="both"/>
        <w:rPr>
          <w:rFonts w:eastAsia="Times New Roman" w:cs="Times New Roman"/>
          <w:szCs w:val="24"/>
        </w:rPr>
      </w:pPr>
      <w:r w:rsidRPr="00342798">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 xml:space="preserve">Με τη συναίνεση του Σώματος και ώρα 13.16΄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Παρασκευή 30 Νοεμβρίου 2018 και ώρα 10.00΄, με αντικείμενο εργασιών του Σώματος: α) συζήτηση επικαίρων ερωτήσεων, β) συζήτη</w:t>
      </w:r>
      <w:r>
        <w:rPr>
          <w:rFonts w:eastAsia="Times New Roman" w:cs="Times New Roman"/>
          <w:szCs w:val="24"/>
        </w:rPr>
        <w:t xml:space="preserve">ση </w:t>
      </w:r>
      <w:r>
        <w:rPr>
          <w:rFonts w:eastAsia="Times New Roman" w:cs="Times New Roman"/>
          <w:szCs w:val="24"/>
        </w:rPr>
        <w:t xml:space="preserve">της υπ’ αριθμόν 5/5/10-10-2018 </w:t>
      </w:r>
      <w:r>
        <w:rPr>
          <w:rFonts w:eastAsia="Times New Roman" w:cs="Times New Roman"/>
          <w:szCs w:val="24"/>
        </w:rPr>
        <w:t>επίκαιρης επερώτησης</w:t>
      </w:r>
      <w:r>
        <w:rPr>
          <w:rFonts w:eastAsia="Times New Roman" w:cs="Times New Roman"/>
          <w:szCs w:val="24"/>
        </w:rPr>
        <w:t xml:space="preserve"> των </w:t>
      </w:r>
      <w:r>
        <w:rPr>
          <w:rFonts w:eastAsia="Times New Roman" w:cs="Times New Roman"/>
          <w:szCs w:val="24"/>
        </w:rPr>
        <w:t xml:space="preserve">Βουλευτών της </w:t>
      </w:r>
      <w:r>
        <w:rPr>
          <w:rFonts w:eastAsia="Times New Roman" w:cs="Times New Roman"/>
          <w:szCs w:val="24"/>
        </w:rPr>
        <w:t xml:space="preserve">Κοινοβουλευτικής Ομάδας της </w:t>
      </w:r>
      <w:r>
        <w:rPr>
          <w:rFonts w:eastAsia="Times New Roman" w:cs="Times New Roman"/>
          <w:szCs w:val="24"/>
        </w:rPr>
        <w:t xml:space="preserve">Νέας Δημοκρατίας με θέμα: «Ο ΣΥΡΙΖΑ μετέτρεψε τη ΔΕΗ από αναπτυξιακό πυλώνα σε συστημικό κίνδυνο για την </w:t>
      </w:r>
      <w:r>
        <w:rPr>
          <w:rFonts w:eastAsia="Times New Roman" w:cs="Times New Roman"/>
          <w:szCs w:val="24"/>
        </w:rPr>
        <w:t>ελληνική οικονομία</w:t>
      </w:r>
      <w:r>
        <w:rPr>
          <w:rFonts w:eastAsia="Times New Roman" w:cs="Times New Roman"/>
          <w:szCs w:val="24"/>
        </w:rPr>
        <w:t>», σύμφωνα με την ημερήσια διάτα</w:t>
      </w:r>
      <w:r>
        <w:rPr>
          <w:rFonts w:eastAsia="Times New Roman" w:cs="Times New Roman"/>
          <w:szCs w:val="24"/>
        </w:rPr>
        <w:t>ξη που έχει διανεμηθεί.</w:t>
      </w:r>
    </w:p>
    <w:p w14:paraId="110FF097" w14:textId="77777777" w:rsidR="002E41A8" w:rsidRDefault="00A20863">
      <w:pPr>
        <w:tabs>
          <w:tab w:val="left" w:pos="6096"/>
        </w:tabs>
        <w:spacing w:line="600" w:lineRule="auto"/>
        <w:ind w:firstLine="720"/>
        <w:jc w:val="center"/>
        <w:rPr>
          <w:rFonts w:eastAsia="Times New Roman" w:cs="Times New Roman"/>
          <w:szCs w:val="24"/>
        </w:rPr>
      </w:pPr>
      <w:r w:rsidRPr="00342798">
        <w:rPr>
          <w:rFonts w:eastAsia="Times New Roman" w:cs="Times New Roman"/>
          <w:b/>
          <w:szCs w:val="24"/>
        </w:rPr>
        <w:t>Ο ΠΡΟΕΔΡΟΣ</w:t>
      </w:r>
      <w:r>
        <w:rPr>
          <w:rFonts w:eastAsia="Times New Roman" w:cs="Times New Roman"/>
          <w:b/>
          <w:szCs w:val="24"/>
        </w:rPr>
        <w:t xml:space="preserve"> </w:t>
      </w:r>
      <w:r>
        <w:rPr>
          <w:rFonts w:eastAsia="Times New Roman" w:cs="Times New Roman"/>
          <w:b/>
          <w:szCs w:val="24"/>
        </w:rPr>
        <w:tab/>
      </w:r>
      <w:r w:rsidRPr="00342798">
        <w:rPr>
          <w:rFonts w:eastAsia="Times New Roman" w:cs="Times New Roman"/>
          <w:b/>
          <w:szCs w:val="24"/>
        </w:rPr>
        <w:t>ΟΙ ΓΡΑΜΜΑΤΕΙΣ</w:t>
      </w:r>
    </w:p>
    <w:sectPr w:rsidR="002E41A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Ps/Di/UJrCgrMkBVxKfVSEx95b4=" w:salt="x7SrC6OZz14rmJR13OMgl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A8"/>
    <w:rsid w:val="002E41A8"/>
    <w:rsid w:val="006B2E1E"/>
    <w:rsid w:val="00A2086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EE20"/>
  <w15:docId w15:val="{5C39C627-C1F4-4215-B6C7-AFBBBA9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57A2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57A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731</MetadataID>
    <Session xmlns="641f345b-441b-4b81-9152-adc2e73ba5e1">Δ´</Session>
    <Date xmlns="641f345b-441b-4b81-9152-adc2e73ba5e1">2018-11-28T22:00:00+00:00</Date>
    <Status xmlns="641f345b-441b-4b81-9152-adc2e73ba5e1">
      <Url>https://intra.parliament.gr/praktika/Lists/Incoming_Metadata/EditForm.aspx?ID=731&amp;Source=/praktika/Recordings_Library/Forms/AllItems.aspx</Url>
      <Description>Δημοσιεύτηκε</Description>
    </Status>
    <Meeting xmlns="641f345b-441b-4b81-9152-adc2e73ba5e1">ΛΕ´</Meeting>
  </documentManagement>
</p:properties>
</file>

<file path=customXml/itemProps1.xml><?xml version="1.0" encoding="utf-8"?>
<ds:datastoreItem xmlns:ds="http://schemas.openxmlformats.org/officeDocument/2006/customXml" ds:itemID="{F5B48687-122E-4BA8-B219-85027A9AE3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7616C6-A466-4A08-8325-EAE60AD3CF25}">
  <ds:schemaRefs>
    <ds:schemaRef ds:uri="http://schemas.microsoft.com/sharepoint/v3/contenttype/forms"/>
  </ds:schemaRefs>
</ds:datastoreItem>
</file>

<file path=customXml/itemProps3.xml><?xml version="1.0" encoding="utf-8"?>
<ds:datastoreItem xmlns:ds="http://schemas.openxmlformats.org/officeDocument/2006/customXml" ds:itemID="{3BFF02A0-2920-435B-8099-15845540D5C7}">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155</Pages>
  <Words>28702</Words>
  <Characters>154991</Characters>
  <Application>Microsoft Office Word</Application>
  <DocSecurity>0</DocSecurity>
  <Lines>1291</Lines>
  <Paragraphs>366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183327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2018-12-05T12:04:00Z</dcterms:created>
  <dcterms:modified xsi:type="dcterms:W3CDTF">2018-12-05T12:04:00Z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